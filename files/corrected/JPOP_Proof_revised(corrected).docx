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C8" w:rsidRPr="00D46733" w:rsidRDefault="003B585E" w:rsidP="00D46733">
      <w:pPr>
        <w:spacing w:line="480" w:lineRule="auto"/>
        <w:jc w:val="both"/>
        <w:rPr>
          <w:b/>
          <w:sz w:val="20"/>
          <w:szCs w:val="20"/>
          <w:lang w:val="en-US"/>
        </w:rPr>
      </w:pPr>
      <w:r w:rsidRPr="00D46733">
        <w:rPr>
          <w:b/>
          <w:i/>
          <w:sz w:val="20"/>
          <w:szCs w:val="20"/>
          <w:lang w:val="en-US"/>
        </w:rPr>
        <w:t>I</w:t>
      </w:r>
      <w:r w:rsidR="00071845">
        <w:rPr>
          <w:b/>
          <w:i/>
          <w:sz w:val="20"/>
          <w:szCs w:val="20"/>
          <w:lang w:val="en-US"/>
        </w:rPr>
        <w:t xml:space="preserve">N VITRO </w:t>
      </w:r>
      <w:r w:rsidR="00071845">
        <w:rPr>
          <w:b/>
          <w:sz w:val="20"/>
          <w:szCs w:val="20"/>
          <w:lang w:val="en-US"/>
        </w:rPr>
        <w:t xml:space="preserve">GROWTH OF </w:t>
      </w:r>
      <w:r w:rsidR="00071845">
        <w:rPr>
          <w:b/>
          <w:i/>
          <w:sz w:val="20"/>
          <w:szCs w:val="20"/>
          <w:lang w:val="en-US"/>
        </w:rPr>
        <w:t>ALOE BARBADENSIS</w:t>
      </w:r>
      <w:r w:rsidR="00071845">
        <w:rPr>
          <w:b/>
          <w:sz w:val="20"/>
          <w:szCs w:val="20"/>
          <w:lang w:val="en-US"/>
        </w:rPr>
        <w:t xml:space="preserve"> MILL.: THE EFFECT OF ACTIVATED CHARCOAL ON MEDIUM PH, NITROGEN UPTAKE AND ELEM</w:t>
      </w:r>
      <w:r w:rsidR="003F7EE5">
        <w:rPr>
          <w:b/>
          <w:sz w:val="20"/>
          <w:szCs w:val="20"/>
          <w:lang w:val="en-US"/>
        </w:rPr>
        <w:t>E</w:t>
      </w:r>
      <w:r w:rsidR="00071845">
        <w:rPr>
          <w:b/>
          <w:sz w:val="20"/>
          <w:szCs w:val="20"/>
          <w:lang w:val="en-US"/>
        </w:rPr>
        <w:t>NTS CONTENT OF SHOOTS</w:t>
      </w:r>
    </w:p>
    <w:p w:rsidR="00C52970" w:rsidRPr="00D46733" w:rsidRDefault="00383E2D" w:rsidP="00D46733">
      <w:pPr>
        <w:spacing w:line="480" w:lineRule="auto"/>
        <w:jc w:val="both"/>
        <w:rPr>
          <w:sz w:val="20"/>
          <w:szCs w:val="20"/>
        </w:rPr>
      </w:pPr>
      <w:r w:rsidRPr="00D46733">
        <w:rPr>
          <w:sz w:val="20"/>
          <w:szCs w:val="20"/>
        </w:rPr>
        <w:t>Daniela Borgognone</w:t>
      </w:r>
      <w:r w:rsidR="00D46733" w:rsidRPr="00D46733">
        <w:rPr>
          <w:sz w:val="20"/>
          <w:szCs w:val="20"/>
          <w:vertAlign w:val="superscript"/>
        </w:rPr>
        <w:t>1</w:t>
      </w:r>
      <w:r w:rsidR="004427F6" w:rsidRPr="00D46733">
        <w:rPr>
          <w:sz w:val="20"/>
          <w:szCs w:val="20"/>
        </w:rPr>
        <w:t xml:space="preserve">, </w:t>
      </w:r>
      <w:r w:rsidRPr="00D46733">
        <w:rPr>
          <w:sz w:val="20"/>
          <w:szCs w:val="20"/>
        </w:rPr>
        <w:t>Andrea Marcucci</w:t>
      </w:r>
      <w:r w:rsidR="00D46733" w:rsidRPr="00D46733">
        <w:rPr>
          <w:sz w:val="20"/>
          <w:szCs w:val="20"/>
          <w:vertAlign w:val="superscript"/>
        </w:rPr>
        <w:t>2</w:t>
      </w:r>
      <w:r w:rsidRPr="00D46733">
        <w:rPr>
          <w:sz w:val="20"/>
          <w:szCs w:val="20"/>
        </w:rPr>
        <w:t xml:space="preserve">, </w:t>
      </w:r>
      <w:r w:rsidR="00BA755C">
        <w:rPr>
          <w:sz w:val="20"/>
          <w:szCs w:val="20"/>
        </w:rPr>
        <w:t>Gi</w:t>
      </w:r>
      <w:ins w:id="0" w:author="user" w:date="2013-09-03T09:26:00Z">
        <w:r w:rsidR="00F7789E">
          <w:rPr>
            <w:sz w:val="20"/>
            <w:szCs w:val="20"/>
          </w:rPr>
          <w:t>u</w:t>
        </w:r>
      </w:ins>
      <w:r w:rsidR="00BA755C">
        <w:rPr>
          <w:sz w:val="20"/>
          <w:szCs w:val="20"/>
        </w:rPr>
        <w:t>seppe Colla</w:t>
      </w:r>
      <w:r w:rsidR="004C2FBF" w:rsidRPr="00D46733">
        <w:rPr>
          <w:sz w:val="20"/>
          <w:szCs w:val="20"/>
          <w:vertAlign w:val="superscript"/>
        </w:rPr>
        <w:t>1</w:t>
      </w:r>
      <w:r w:rsidR="00BA755C">
        <w:rPr>
          <w:sz w:val="20"/>
          <w:szCs w:val="20"/>
        </w:rPr>
        <w:t xml:space="preserve">, </w:t>
      </w:r>
      <w:r w:rsidR="003F7EE5">
        <w:rPr>
          <w:sz w:val="20"/>
          <w:szCs w:val="20"/>
        </w:rPr>
        <w:t>Marco Renzaglia</w:t>
      </w:r>
      <w:r w:rsidR="003F7EE5" w:rsidRPr="00D46733">
        <w:rPr>
          <w:sz w:val="20"/>
          <w:szCs w:val="20"/>
          <w:vertAlign w:val="superscript"/>
        </w:rPr>
        <w:t>2</w:t>
      </w:r>
      <w:r w:rsidR="003F7EE5" w:rsidRPr="00D46733">
        <w:rPr>
          <w:sz w:val="20"/>
          <w:szCs w:val="20"/>
        </w:rPr>
        <w:t xml:space="preserve">, </w:t>
      </w:r>
      <w:r w:rsidR="00BA755C">
        <w:rPr>
          <w:sz w:val="20"/>
          <w:szCs w:val="20"/>
        </w:rPr>
        <w:t xml:space="preserve">Elvira Rea, and Mariateresa </w:t>
      </w:r>
      <w:r w:rsidRPr="00D46733">
        <w:rPr>
          <w:sz w:val="20"/>
          <w:szCs w:val="20"/>
        </w:rPr>
        <w:t>Cardarelli</w:t>
      </w:r>
      <w:r w:rsidR="00D46733" w:rsidRPr="00D46733">
        <w:rPr>
          <w:sz w:val="20"/>
          <w:szCs w:val="20"/>
          <w:vertAlign w:val="superscript"/>
        </w:rPr>
        <w:t>2</w:t>
      </w:r>
    </w:p>
    <w:p w:rsidR="00D46733" w:rsidRPr="00D46733" w:rsidRDefault="00D46733" w:rsidP="004C2FBF">
      <w:pPr>
        <w:spacing w:line="480" w:lineRule="auto"/>
        <w:jc w:val="center"/>
        <w:outlineLvl w:val="0"/>
        <w:rPr>
          <w:sz w:val="20"/>
          <w:szCs w:val="20"/>
          <w:lang w:val="en-US"/>
        </w:rPr>
      </w:pPr>
      <w:r w:rsidRPr="00D46733">
        <w:rPr>
          <w:sz w:val="20"/>
          <w:szCs w:val="20"/>
          <w:vertAlign w:val="superscript"/>
          <w:lang w:val="en-US"/>
        </w:rPr>
        <w:t>1</w:t>
      </w:r>
      <w:r w:rsidRPr="00D46733">
        <w:rPr>
          <w:sz w:val="20"/>
          <w:szCs w:val="20"/>
          <w:lang w:val="en-US"/>
        </w:rPr>
        <w:t>Department of Agriculture, Forestry, Nature and Energy, University of Tuscia, via San Camillo De Lellis, 01100 Viterbo, Italy</w:t>
      </w:r>
    </w:p>
    <w:p w:rsidR="00C52970" w:rsidRPr="004C2FBF" w:rsidRDefault="00D46733" w:rsidP="004C2FBF">
      <w:pPr>
        <w:spacing w:line="480" w:lineRule="auto"/>
        <w:jc w:val="center"/>
        <w:rPr>
          <w:sz w:val="20"/>
          <w:szCs w:val="20"/>
          <w:lang w:val="en-US"/>
        </w:rPr>
      </w:pPr>
      <w:r w:rsidRPr="004C2FBF">
        <w:rPr>
          <w:sz w:val="20"/>
          <w:szCs w:val="20"/>
          <w:vertAlign w:val="superscript"/>
          <w:lang w:val="en-US"/>
        </w:rPr>
        <w:t>2</w:t>
      </w:r>
      <w:r w:rsidRPr="004C2FBF">
        <w:rPr>
          <w:sz w:val="20"/>
          <w:szCs w:val="20"/>
          <w:lang w:val="en-US"/>
        </w:rPr>
        <w:t>Agricultural Research Council - Research Centre for the Soil-Plant System, 00184 Roma, Italy</w:t>
      </w:r>
    </w:p>
    <w:p w:rsidR="0033535E" w:rsidRPr="004C2FBF" w:rsidRDefault="004C2FBF" w:rsidP="004C2FBF">
      <w:pPr>
        <w:pStyle w:val="Titolo2"/>
        <w:spacing w:line="480" w:lineRule="auto"/>
        <w:jc w:val="center"/>
        <w:rPr>
          <w:b w:val="0"/>
          <w:sz w:val="20"/>
          <w:lang w:val="it-IT"/>
        </w:rPr>
      </w:pPr>
      <w:r w:rsidRPr="004C2FBF">
        <w:rPr>
          <w:b w:val="0"/>
          <w:sz w:val="20"/>
          <w:lang w:val="it-IT"/>
        </w:rPr>
        <w:t>*</w:t>
      </w:r>
      <w:r w:rsidR="0033535E" w:rsidRPr="004C2FBF">
        <w:rPr>
          <w:b w:val="0"/>
          <w:sz w:val="20"/>
          <w:lang w:val="it-IT"/>
        </w:rPr>
        <w:t>Fax: +39-(0)6-7005711</w:t>
      </w:r>
      <w:r w:rsidRPr="004C2FBF">
        <w:rPr>
          <w:b w:val="0"/>
          <w:sz w:val="20"/>
          <w:lang w:val="it-IT"/>
        </w:rPr>
        <w:t>,*</w:t>
      </w:r>
      <w:r w:rsidR="00EE127A" w:rsidRPr="004C2FBF">
        <w:rPr>
          <w:b w:val="0"/>
          <w:sz w:val="20"/>
          <w:lang w:val="it-IT"/>
        </w:rPr>
        <w:t>E-mail: mteresa.cardarelli@entecra.it</w:t>
      </w:r>
    </w:p>
    <w:p w:rsidR="0033535E" w:rsidRPr="009979B8" w:rsidRDefault="0033535E" w:rsidP="00D46733">
      <w:pPr>
        <w:spacing w:line="480" w:lineRule="auto"/>
        <w:jc w:val="both"/>
        <w:rPr>
          <w:b/>
          <w:sz w:val="20"/>
          <w:szCs w:val="20"/>
        </w:rPr>
      </w:pPr>
    </w:p>
    <w:p w:rsidR="0033535E" w:rsidRPr="009979B8" w:rsidRDefault="0033535E" w:rsidP="00D46733">
      <w:pPr>
        <w:spacing w:line="480" w:lineRule="auto"/>
        <w:jc w:val="both"/>
        <w:rPr>
          <w:b/>
          <w:sz w:val="20"/>
          <w:szCs w:val="20"/>
        </w:rPr>
      </w:pPr>
    </w:p>
    <w:p w:rsidR="00B47C1B" w:rsidRPr="00D46733" w:rsidRDefault="009973C8" w:rsidP="004C2FBF">
      <w:pPr>
        <w:spacing w:line="480" w:lineRule="auto"/>
        <w:jc w:val="center"/>
        <w:rPr>
          <w:b/>
          <w:sz w:val="20"/>
          <w:szCs w:val="20"/>
          <w:lang w:val="en-US"/>
        </w:rPr>
      </w:pPr>
      <w:r w:rsidRPr="00D46733">
        <w:rPr>
          <w:b/>
          <w:sz w:val="20"/>
          <w:szCs w:val="20"/>
          <w:lang w:val="en-US"/>
        </w:rPr>
        <w:t>Abstract</w:t>
      </w:r>
    </w:p>
    <w:p w:rsidR="00C019DF" w:rsidRPr="00D46733" w:rsidRDefault="008129ED" w:rsidP="00C019DF">
      <w:pPr>
        <w:spacing w:line="480" w:lineRule="auto"/>
        <w:jc w:val="both"/>
        <w:rPr>
          <w:sz w:val="20"/>
          <w:szCs w:val="20"/>
          <w:lang w:val="en-US"/>
        </w:rPr>
      </w:pPr>
      <w:r>
        <w:rPr>
          <w:sz w:val="20"/>
          <w:szCs w:val="20"/>
          <w:lang w:val="en-US"/>
        </w:rPr>
        <w:t>Activated charcoal was</w:t>
      </w:r>
      <w:r w:rsidR="00E00419" w:rsidRPr="00D46733">
        <w:rPr>
          <w:sz w:val="20"/>
          <w:szCs w:val="20"/>
          <w:lang w:val="en-US"/>
        </w:rPr>
        <w:t xml:space="preserve"> added to the elongation medium of </w:t>
      </w:r>
      <w:r w:rsidR="00E00419" w:rsidRPr="00D46733">
        <w:rPr>
          <w:i/>
          <w:sz w:val="20"/>
          <w:szCs w:val="20"/>
          <w:lang w:val="en-US"/>
        </w:rPr>
        <w:t>Aloe barb</w:t>
      </w:r>
      <w:r w:rsidR="00BF4C86" w:rsidRPr="00D46733">
        <w:rPr>
          <w:i/>
          <w:sz w:val="20"/>
          <w:szCs w:val="20"/>
          <w:lang w:val="en-US"/>
        </w:rPr>
        <w:t>a</w:t>
      </w:r>
      <w:r w:rsidR="00E00419" w:rsidRPr="00D46733">
        <w:rPr>
          <w:i/>
          <w:sz w:val="20"/>
          <w:szCs w:val="20"/>
          <w:lang w:val="en-US"/>
        </w:rPr>
        <w:t>densis</w:t>
      </w:r>
      <w:r w:rsidR="00B24C80" w:rsidRPr="00D46733">
        <w:rPr>
          <w:sz w:val="20"/>
          <w:szCs w:val="20"/>
          <w:lang w:val="en-US"/>
        </w:rPr>
        <w:t xml:space="preserve"> </w:t>
      </w:r>
      <w:r w:rsidR="00D46733">
        <w:rPr>
          <w:sz w:val="20"/>
          <w:szCs w:val="20"/>
          <w:lang w:val="en-US"/>
        </w:rPr>
        <w:t xml:space="preserve">micropropagated </w:t>
      </w:r>
      <w:r w:rsidR="00D46733" w:rsidRPr="00D46733">
        <w:rPr>
          <w:i/>
          <w:sz w:val="20"/>
          <w:szCs w:val="20"/>
          <w:lang w:val="en-US"/>
        </w:rPr>
        <w:t>in vitro</w:t>
      </w:r>
      <w:r w:rsidR="00D46733">
        <w:rPr>
          <w:sz w:val="20"/>
          <w:szCs w:val="20"/>
          <w:lang w:val="en-US"/>
        </w:rPr>
        <w:t xml:space="preserve">. </w:t>
      </w:r>
      <w:r w:rsidR="00692457">
        <w:rPr>
          <w:sz w:val="20"/>
          <w:szCs w:val="20"/>
          <w:lang w:val="en-US"/>
        </w:rPr>
        <w:t>Its inclusion significantly increased s</w:t>
      </w:r>
      <w:r w:rsidR="00482622">
        <w:rPr>
          <w:sz w:val="20"/>
          <w:szCs w:val="20"/>
          <w:lang w:val="en-US"/>
        </w:rPr>
        <w:t xml:space="preserve">hoot </w:t>
      </w:r>
      <w:r w:rsidR="00692457">
        <w:rPr>
          <w:sz w:val="20"/>
          <w:szCs w:val="20"/>
          <w:lang w:val="en-US"/>
        </w:rPr>
        <w:t xml:space="preserve">growth. </w:t>
      </w:r>
      <w:r w:rsidR="00662A92">
        <w:rPr>
          <w:sz w:val="20"/>
          <w:szCs w:val="20"/>
          <w:lang w:val="en-US"/>
        </w:rPr>
        <w:t>I</w:t>
      </w:r>
      <w:r w:rsidR="00C019DF">
        <w:rPr>
          <w:sz w:val="20"/>
          <w:szCs w:val="20"/>
          <w:lang w:val="en-US"/>
        </w:rPr>
        <w:t xml:space="preserve">n order to explain the improvement of the growth performance, the effect of activated charcoal on medium pH and elements uptake during the culture period was investigated. </w:t>
      </w:r>
      <w:r w:rsidR="00692457">
        <w:rPr>
          <w:sz w:val="20"/>
          <w:szCs w:val="20"/>
          <w:lang w:val="en-US"/>
        </w:rPr>
        <w:t>It was</w:t>
      </w:r>
      <w:r>
        <w:rPr>
          <w:sz w:val="20"/>
          <w:szCs w:val="20"/>
          <w:lang w:val="en-US"/>
        </w:rPr>
        <w:t xml:space="preserve"> found that activated charcoal </w:t>
      </w:r>
      <w:r w:rsidR="00692457">
        <w:rPr>
          <w:sz w:val="20"/>
          <w:szCs w:val="20"/>
          <w:lang w:val="en-US"/>
        </w:rPr>
        <w:t>prevented</w:t>
      </w:r>
      <w:r>
        <w:rPr>
          <w:sz w:val="20"/>
          <w:szCs w:val="20"/>
          <w:lang w:val="en-US"/>
        </w:rPr>
        <w:t xml:space="preserve"> </w:t>
      </w:r>
      <w:r w:rsidR="00C019DF">
        <w:rPr>
          <w:sz w:val="20"/>
          <w:szCs w:val="20"/>
          <w:lang w:val="en-US"/>
        </w:rPr>
        <w:t>the</w:t>
      </w:r>
      <w:r w:rsidR="00692457">
        <w:rPr>
          <w:sz w:val="20"/>
          <w:szCs w:val="20"/>
          <w:lang w:val="en-US"/>
        </w:rPr>
        <w:t xml:space="preserve"> </w:t>
      </w:r>
      <w:r>
        <w:rPr>
          <w:sz w:val="20"/>
          <w:szCs w:val="20"/>
          <w:lang w:val="en-US"/>
        </w:rPr>
        <w:t xml:space="preserve">drop </w:t>
      </w:r>
      <w:r w:rsidR="00C019DF">
        <w:rPr>
          <w:sz w:val="20"/>
          <w:szCs w:val="20"/>
          <w:lang w:val="en-US"/>
        </w:rPr>
        <w:t xml:space="preserve">of the </w:t>
      </w:r>
      <w:r>
        <w:rPr>
          <w:sz w:val="20"/>
          <w:szCs w:val="20"/>
          <w:lang w:val="en-US"/>
        </w:rPr>
        <w:t xml:space="preserve">medium pH </w:t>
      </w:r>
      <w:r w:rsidR="00692457">
        <w:rPr>
          <w:sz w:val="20"/>
          <w:szCs w:val="20"/>
          <w:lang w:val="en-US"/>
        </w:rPr>
        <w:t>which occurred</w:t>
      </w:r>
      <w:r w:rsidR="003621E0">
        <w:rPr>
          <w:sz w:val="20"/>
          <w:szCs w:val="20"/>
          <w:lang w:val="en-US"/>
        </w:rPr>
        <w:t xml:space="preserve"> in </w:t>
      </w:r>
      <w:r w:rsidR="00692457">
        <w:rPr>
          <w:sz w:val="20"/>
          <w:szCs w:val="20"/>
          <w:lang w:val="en-US"/>
        </w:rPr>
        <w:t xml:space="preserve">its </w:t>
      </w:r>
      <w:r w:rsidR="003621E0">
        <w:rPr>
          <w:sz w:val="20"/>
          <w:szCs w:val="20"/>
          <w:lang w:val="en-US"/>
        </w:rPr>
        <w:t>absence</w:t>
      </w:r>
      <w:r w:rsidR="0029178A">
        <w:rPr>
          <w:sz w:val="20"/>
          <w:szCs w:val="20"/>
          <w:lang w:val="en-US"/>
        </w:rPr>
        <w:t>,</w:t>
      </w:r>
      <w:r w:rsidR="003621E0">
        <w:rPr>
          <w:sz w:val="20"/>
          <w:szCs w:val="20"/>
          <w:lang w:val="en-US"/>
        </w:rPr>
        <w:t xml:space="preserve"> </w:t>
      </w:r>
      <w:r>
        <w:rPr>
          <w:sz w:val="20"/>
          <w:szCs w:val="20"/>
          <w:lang w:val="en-US"/>
        </w:rPr>
        <w:t xml:space="preserve">probably because it decreased the </w:t>
      </w:r>
      <w:r w:rsidR="00F14457">
        <w:rPr>
          <w:sz w:val="20"/>
          <w:szCs w:val="20"/>
          <w:lang w:val="en-US"/>
        </w:rPr>
        <w:t>ammonium:nitrate (</w:t>
      </w:r>
      <w:r>
        <w:rPr>
          <w:sz w:val="20"/>
          <w:szCs w:val="20"/>
          <w:lang w:val="en-US"/>
        </w:rPr>
        <w:t>NH</w:t>
      </w:r>
      <w:r w:rsidRPr="008129ED">
        <w:rPr>
          <w:sz w:val="20"/>
          <w:szCs w:val="20"/>
          <w:vertAlign w:val="subscript"/>
          <w:lang w:val="en-US"/>
        </w:rPr>
        <w:t>4</w:t>
      </w:r>
      <w:r w:rsidRPr="008129ED">
        <w:rPr>
          <w:sz w:val="20"/>
          <w:szCs w:val="20"/>
          <w:vertAlign w:val="superscript"/>
          <w:lang w:val="en-US"/>
        </w:rPr>
        <w:t>+</w:t>
      </w:r>
      <w:r w:rsidR="00692457">
        <w:rPr>
          <w:sz w:val="20"/>
          <w:szCs w:val="20"/>
          <w:lang w:val="en-US"/>
        </w:rPr>
        <w:t>:</w:t>
      </w:r>
      <w:r>
        <w:rPr>
          <w:sz w:val="20"/>
          <w:szCs w:val="20"/>
          <w:lang w:val="en-US"/>
        </w:rPr>
        <w:t>NO</w:t>
      </w:r>
      <w:r w:rsidRPr="008129ED">
        <w:rPr>
          <w:sz w:val="20"/>
          <w:szCs w:val="20"/>
          <w:vertAlign w:val="subscript"/>
          <w:lang w:val="en-US"/>
        </w:rPr>
        <w:t>3</w:t>
      </w:r>
      <w:r w:rsidRPr="008129ED">
        <w:rPr>
          <w:sz w:val="20"/>
          <w:szCs w:val="20"/>
          <w:vertAlign w:val="superscript"/>
          <w:lang w:val="en-US"/>
        </w:rPr>
        <w:t>-</w:t>
      </w:r>
      <w:r w:rsidR="00F14457">
        <w:rPr>
          <w:sz w:val="20"/>
          <w:szCs w:val="20"/>
          <w:lang w:val="en-US"/>
        </w:rPr>
        <w:t>)</w:t>
      </w:r>
      <w:r>
        <w:rPr>
          <w:sz w:val="20"/>
          <w:szCs w:val="20"/>
          <w:lang w:val="en-US"/>
        </w:rPr>
        <w:t xml:space="preserve"> uptake ratio</w:t>
      </w:r>
      <w:r w:rsidR="00692457">
        <w:rPr>
          <w:sz w:val="20"/>
          <w:szCs w:val="20"/>
          <w:lang w:val="en-US"/>
        </w:rPr>
        <w:t>.</w:t>
      </w:r>
      <w:r>
        <w:rPr>
          <w:sz w:val="20"/>
          <w:szCs w:val="20"/>
          <w:lang w:val="en-US"/>
        </w:rPr>
        <w:t xml:space="preserve"> </w:t>
      </w:r>
      <w:r w:rsidR="00692457">
        <w:rPr>
          <w:sz w:val="20"/>
          <w:szCs w:val="20"/>
          <w:lang w:val="en-US"/>
        </w:rPr>
        <w:t>I</w:t>
      </w:r>
      <w:r>
        <w:rPr>
          <w:sz w:val="20"/>
          <w:szCs w:val="20"/>
          <w:lang w:val="en-US"/>
        </w:rPr>
        <w:t>n fact, a significant</w:t>
      </w:r>
      <w:r w:rsidRPr="008129ED">
        <w:rPr>
          <w:color w:val="231F20"/>
          <w:sz w:val="20"/>
          <w:szCs w:val="20"/>
          <w:lang w:val="en-US"/>
        </w:rPr>
        <w:t xml:space="preserve"> </w:t>
      </w:r>
      <w:r w:rsidRPr="00D46733">
        <w:rPr>
          <w:color w:val="231F20"/>
          <w:sz w:val="20"/>
          <w:szCs w:val="20"/>
          <w:lang w:val="en-US"/>
        </w:rPr>
        <w:t>negative correlation between NH</w:t>
      </w:r>
      <w:r w:rsidRPr="00D46733">
        <w:rPr>
          <w:color w:val="231F20"/>
          <w:sz w:val="20"/>
          <w:szCs w:val="20"/>
          <w:vertAlign w:val="subscript"/>
          <w:lang w:val="en-US"/>
        </w:rPr>
        <w:t>4</w:t>
      </w:r>
      <w:r w:rsidRPr="00D46733">
        <w:rPr>
          <w:color w:val="231F20"/>
          <w:sz w:val="20"/>
          <w:szCs w:val="20"/>
          <w:vertAlign w:val="superscript"/>
          <w:lang w:val="en-US"/>
        </w:rPr>
        <w:t>+</w:t>
      </w:r>
      <w:r w:rsidR="00FD713C">
        <w:rPr>
          <w:color w:val="231F20"/>
          <w:sz w:val="20"/>
          <w:szCs w:val="20"/>
          <w:lang w:val="en-US"/>
        </w:rPr>
        <w:t>:</w:t>
      </w:r>
      <w:r w:rsidRPr="00D46733">
        <w:rPr>
          <w:color w:val="231F20"/>
          <w:sz w:val="20"/>
          <w:szCs w:val="20"/>
          <w:lang w:val="en-US"/>
        </w:rPr>
        <w:t>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uptake ratio and </w:t>
      </w:r>
      <w:r>
        <w:rPr>
          <w:color w:val="231F20"/>
          <w:sz w:val="20"/>
          <w:szCs w:val="20"/>
          <w:lang w:val="en-US"/>
        </w:rPr>
        <w:t xml:space="preserve">medium </w:t>
      </w:r>
      <w:r w:rsidRPr="00D46733">
        <w:rPr>
          <w:color w:val="231F20"/>
          <w:sz w:val="20"/>
          <w:szCs w:val="20"/>
          <w:lang w:val="en-US"/>
        </w:rPr>
        <w:t>pH</w:t>
      </w:r>
      <w:r>
        <w:rPr>
          <w:color w:val="231F20"/>
          <w:sz w:val="20"/>
          <w:szCs w:val="20"/>
          <w:lang w:val="en-US"/>
        </w:rPr>
        <w:t xml:space="preserve"> was </w:t>
      </w:r>
      <w:r w:rsidR="00692457">
        <w:rPr>
          <w:color w:val="231F20"/>
          <w:sz w:val="20"/>
          <w:szCs w:val="20"/>
          <w:lang w:val="en-US"/>
        </w:rPr>
        <w:t>occurred</w:t>
      </w:r>
      <w:r>
        <w:rPr>
          <w:color w:val="231F20"/>
          <w:sz w:val="20"/>
          <w:szCs w:val="20"/>
          <w:lang w:val="en-US"/>
        </w:rPr>
        <w:t xml:space="preserve">. </w:t>
      </w:r>
      <w:r w:rsidR="003621E0">
        <w:rPr>
          <w:color w:val="231F20"/>
          <w:sz w:val="20"/>
          <w:szCs w:val="20"/>
          <w:lang w:val="en-US"/>
        </w:rPr>
        <w:t xml:space="preserve">Moreover, activated charcoal significantly affected the </w:t>
      </w:r>
      <w:r w:rsidR="00FD713C">
        <w:rPr>
          <w:color w:val="231F20"/>
          <w:sz w:val="20"/>
          <w:szCs w:val="20"/>
          <w:lang w:val="en-US"/>
        </w:rPr>
        <w:t xml:space="preserve">N, K, Ca, Na, Mn, Fe, B and Zn </w:t>
      </w:r>
      <w:r w:rsidR="003621E0">
        <w:rPr>
          <w:color w:val="231F20"/>
          <w:sz w:val="20"/>
          <w:szCs w:val="20"/>
          <w:lang w:val="en-US"/>
        </w:rPr>
        <w:t xml:space="preserve">concentration in the shoots, </w:t>
      </w:r>
      <w:r w:rsidR="00FD713C">
        <w:rPr>
          <w:color w:val="231F20"/>
          <w:sz w:val="20"/>
          <w:szCs w:val="20"/>
          <w:lang w:val="en-US"/>
        </w:rPr>
        <w:t xml:space="preserve">while days of culture influenced N, K, P, Na, Fe, Zn and Cu presence in </w:t>
      </w:r>
      <w:r w:rsidR="00FD713C" w:rsidRPr="0053678A">
        <w:rPr>
          <w:i/>
          <w:color w:val="231F20"/>
          <w:sz w:val="20"/>
          <w:szCs w:val="20"/>
          <w:lang w:val="en-US"/>
        </w:rPr>
        <w:t>A. barbadensis</w:t>
      </w:r>
      <w:r w:rsidR="00FD713C">
        <w:rPr>
          <w:color w:val="231F20"/>
          <w:sz w:val="20"/>
          <w:szCs w:val="20"/>
          <w:lang w:val="en-US"/>
        </w:rPr>
        <w:t xml:space="preserve"> shoots. </w:t>
      </w:r>
    </w:p>
    <w:p w:rsidR="007B07B6" w:rsidRPr="00D46733" w:rsidRDefault="007B07B6" w:rsidP="00D46733">
      <w:pPr>
        <w:spacing w:line="480" w:lineRule="auto"/>
        <w:jc w:val="both"/>
        <w:rPr>
          <w:b/>
          <w:sz w:val="20"/>
          <w:szCs w:val="20"/>
          <w:lang w:val="en-US"/>
        </w:rPr>
      </w:pPr>
    </w:p>
    <w:p w:rsidR="00E446AC" w:rsidRDefault="00545322" w:rsidP="00D46733">
      <w:pPr>
        <w:spacing w:line="480" w:lineRule="auto"/>
        <w:jc w:val="both"/>
        <w:rPr>
          <w:sz w:val="20"/>
          <w:szCs w:val="20"/>
          <w:lang w:val="en-US"/>
        </w:rPr>
      </w:pPr>
      <w:r w:rsidRPr="00D46733">
        <w:rPr>
          <w:b/>
          <w:sz w:val="20"/>
          <w:szCs w:val="20"/>
          <w:lang w:val="en-US"/>
        </w:rPr>
        <w:t>Key</w:t>
      </w:r>
      <w:r w:rsidR="00B36DB1">
        <w:rPr>
          <w:b/>
          <w:sz w:val="20"/>
          <w:szCs w:val="20"/>
          <w:lang w:val="en-US"/>
        </w:rPr>
        <w:t xml:space="preserve"> </w:t>
      </w:r>
      <w:r w:rsidRPr="00D46733">
        <w:rPr>
          <w:b/>
          <w:sz w:val="20"/>
          <w:szCs w:val="20"/>
          <w:lang w:val="en-US"/>
        </w:rPr>
        <w:t>words</w:t>
      </w:r>
      <w:r w:rsidR="00B36DB1">
        <w:rPr>
          <w:b/>
          <w:sz w:val="20"/>
          <w:szCs w:val="20"/>
          <w:lang w:val="en-US"/>
        </w:rPr>
        <w:t xml:space="preserve">: </w:t>
      </w:r>
      <w:r w:rsidR="004F27BE">
        <w:rPr>
          <w:sz w:val="20"/>
          <w:szCs w:val="20"/>
          <w:lang w:val="en-US"/>
        </w:rPr>
        <w:t xml:space="preserve"> </w:t>
      </w:r>
      <w:r w:rsidR="00B36DB1">
        <w:rPr>
          <w:sz w:val="20"/>
          <w:szCs w:val="20"/>
          <w:lang w:val="en-US"/>
        </w:rPr>
        <w:t xml:space="preserve">ammonium to nitrate ratio, </w:t>
      </w:r>
      <w:r w:rsidR="004F27BE">
        <w:rPr>
          <w:sz w:val="20"/>
          <w:szCs w:val="20"/>
          <w:lang w:val="en-US"/>
        </w:rPr>
        <w:t>m</w:t>
      </w:r>
      <w:r w:rsidR="00250B58">
        <w:rPr>
          <w:sz w:val="20"/>
          <w:szCs w:val="20"/>
          <w:lang w:val="en-US"/>
        </w:rPr>
        <w:t>icropropagation</w:t>
      </w:r>
      <w:r w:rsidR="004F27BE">
        <w:rPr>
          <w:sz w:val="20"/>
          <w:szCs w:val="20"/>
          <w:lang w:val="en-US"/>
        </w:rPr>
        <w:t>, n</w:t>
      </w:r>
      <w:r w:rsidR="000B3349">
        <w:rPr>
          <w:sz w:val="20"/>
          <w:szCs w:val="20"/>
          <w:lang w:val="en-US"/>
        </w:rPr>
        <w:t>utrients uptake</w:t>
      </w:r>
      <w:r w:rsidR="004F27BE">
        <w:rPr>
          <w:sz w:val="20"/>
          <w:szCs w:val="20"/>
          <w:lang w:val="en-US"/>
        </w:rPr>
        <w:t xml:space="preserve">, </w:t>
      </w:r>
    </w:p>
    <w:p w:rsidR="00332DC4" w:rsidRDefault="00332DC4" w:rsidP="00D46733">
      <w:pPr>
        <w:spacing w:line="480" w:lineRule="auto"/>
        <w:jc w:val="both"/>
        <w:rPr>
          <w:sz w:val="20"/>
          <w:szCs w:val="20"/>
          <w:lang w:val="en-US"/>
        </w:rPr>
      </w:pPr>
    </w:p>
    <w:p w:rsidR="00332DC4" w:rsidRPr="00332DC4" w:rsidRDefault="00332DC4" w:rsidP="00D46733">
      <w:pPr>
        <w:spacing w:line="480" w:lineRule="auto"/>
        <w:jc w:val="both"/>
        <w:rPr>
          <w:sz w:val="20"/>
          <w:szCs w:val="20"/>
          <w:lang w:val="en-US"/>
        </w:rPr>
      </w:pPr>
      <w:r>
        <w:rPr>
          <w:b/>
          <w:sz w:val="20"/>
          <w:szCs w:val="20"/>
          <w:lang w:val="en-US"/>
        </w:rPr>
        <w:t xml:space="preserve">Running title </w:t>
      </w:r>
      <w:r>
        <w:rPr>
          <w:sz w:val="20"/>
          <w:szCs w:val="20"/>
          <w:lang w:val="en-US"/>
        </w:rPr>
        <w:t xml:space="preserve">Activated charcoal on </w:t>
      </w:r>
      <w:r w:rsidRPr="00332DC4">
        <w:rPr>
          <w:i/>
          <w:sz w:val="20"/>
          <w:szCs w:val="20"/>
          <w:lang w:val="en-US"/>
        </w:rPr>
        <w:t>in vitro</w:t>
      </w:r>
      <w:r>
        <w:rPr>
          <w:sz w:val="20"/>
          <w:szCs w:val="20"/>
          <w:lang w:val="en-US"/>
        </w:rPr>
        <w:t xml:space="preserve"> growth of </w:t>
      </w:r>
      <w:r w:rsidRPr="00332DC4">
        <w:rPr>
          <w:i/>
          <w:sz w:val="20"/>
          <w:szCs w:val="20"/>
          <w:lang w:val="en-US"/>
        </w:rPr>
        <w:t>Aloe barbadensis</w:t>
      </w:r>
    </w:p>
    <w:p w:rsidR="009973C8" w:rsidRPr="00D46733" w:rsidRDefault="009973C8" w:rsidP="00D46733">
      <w:pPr>
        <w:spacing w:line="480" w:lineRule="auto"/>
        <w:jc w:val="both"/>
        <w:rPr>
          <w:b/>
          <w:sz w:val="20"/>
          <w:szCs w:val="20"/>
          <w:lang w:val="en-US"/>
        </w:rPr>
      </w:pPr>
    </w:p>
    <w:p w:rsidR="00511FB2" w:rsidRPr="00D46733" w:rsidRDefault="00C02C18" w:rsidP="00D46733">
      <w:pPr>
        <w:spacing w:line="480" w:lineRule="auto"/>
        <w:jc w:val="both"/>
        <w:rPr>
          <w:b/>
          <w:sz w:val="20"/>
          <w:szCs w:val="20"/>
          <w:lang w:val="en-US"/>
        </w:rPr>
      </w:pPr>
      <w:r w:rsidRPr="00D46733">
        <w:rPr>
          <w:b/>
          <w:sz w:val="20"/>
          <w:szCs w:val="20"/>
          <w:lang w:val="en-US"/>
        </w:rPr>
        <w:t>I</w:t>
      </w:r>
      <w:r w:rsidR="005E6434">
        <w:rPr>
          <w:b/>
          <w:sz w:val="20"/>
          <w:szCs w:val="20"/>
          <w:lang w:val="en-US"/>
        </w:rPr>
        <w:t>NTRODUCTION</w:t>
      </w:r>
    </w:p>
    <w:p w:rsidR="00D639B5" w:rsidRDefault="00A37409" w:rsidP="003E3072">
      <w:pPr>
        <w:spacing w:line="480" w:lineRule="auto"/>
        <w:jc w:val="both"/>
        <w:rPr>
          <w:sz w:val="20"/>
          <w:szCs w:val="20"/>
          <w:lang w:val="en-US"/>
        </w:rPr>
      </w:pPr>
      <w:r w:rsidRPr="005E5212">
        <w:rPr>
          <w:i/>
          <w:color w:val="000000" w:themeColor="text1"/>
          <w:sz w:val="20"/>
          <w:szCs w:val="20"/>
          <w:lang w:val="en-US"/>
        </w:rPr>
        <w:t xml:space="preserve">Aloe </w:t>
      </w:r>
      <w:r w:rsidR="00E83765" w:rsidRPr="005E5212">
        <w:rPr>
          <w:i/>
          <w:color w:val="000000" w:themeColor="text1"/>
          <w:sz w:val="20"/>
          <w:szCs w:val="20"/>
          <w:lang w:val="en-US"/>
        </w:rPr>
        <w:t>barbadensis</w:t>
      </w:r>
      <w:r w:rsidR="00E3764A" w:rsidRPr="005E5212">
        <w:rPr>
          <w:color w:val="000000" w:themeColor="text1"/>
          <w:sz w:val="20"/>
          <w:szCs w:val="20"/>
          <w:lang w:val="en-US"/>
        </w:rPr>
        <w:t xml:space="preserve"> </w:t>
      </w:r>
      <w:r w:rsidR="008151E8" w:rsidRPr="005E5212">
        <w:rPr>
          <w:color w:val="000000" w:themeColor="text1"/>
          <w:sz w:val="20"/>
          <w:szCs w:val="20"/>
          <w:lang w:val="en-US"/>
        </w:rPr>
        <w:t>Mill</w:t>
      </w:r>
      <w:r w:rsidR="00C77D78" w:rsidRPr="005E5212">
        <w:rPr>
          <w:color w:val="000000" w:themeColor="text1"/>
          <w:sz w:val="20"/>
          <w:szCs w:val="20"/>
          <w:lang w:val="en-US"/>
        </w:rPr>
        <w:t xml:space="preserve">. </w:t>
      </w:r>
      <w:r w:rsidR="000301A5">
        <w:rPr>
          <w:color w:val="000000" w:themeColor="text1"/>
          <w:sz w:val="20"/>
          <w:szCs w:val="20"/>
          <w:lang w:val="en-US"/>
        </w:rPr>
        <w:t xml:space="preserve">(Liliaceae) </w:t>
      </w:r>
      <w:r w:rsidR="00C77D78" w:rsidRPr="005E5212">
        <w:rPr>
          <w:color w:val="000000" w:themeColor="text1"/>
          <w:sz w:val="20"/>
          <w:szCs w:val="20"/>
          <w:lang w:val="en-US"/>
        </w:rPr>
        <w:t xml:space="preserve">is an important </w:t>
      </w:r>
      <w:r w:rsidR="000301A5" w:rsidRPr="005E5212">
        <w:rPr>
          <w:color w:val="000000" w:themeColor="text1"/>
          <w:sz w:val="20"/>
          <w:szCs w:val="20"/>
          <w:lang w:val="en-US"/>
        </w:rPr>
        <w:t xml:space="preserve">ornamental </w:t>
      </w:r>
      <w:r w:rsidR="000301A5">
        <w:rPr>
          <w:color w:val="000000" w:themeColor="text1"/>
          <w:sz w:val="20"/>
          <w:szCs w:val="20"/>
          <w:lang w:val="en-US"/>
        </w:rPr>
        <w:t xml:space="preserve">and </w:t>
      </w:r>
      <w:r w:rsidR="00C77D78" w:rsidRPr="005E5212">
        <w:rPr>
          <w:color w:val="000000" w:themeColor="text1"/>
          <w:sz w:val="20"/>
          <w:szCs w:val="20"/>
          <w:lang w:val="en-US"/>
        </w:rPr>
        <w:t>medicinal</w:t>
      </w:r>
      <w:r w:rsidR="00925B0A" w:rsidRPr="005E5212">
        <w:rPr>
          <w:color w:val="000000" w:themeColor="text1"/>
          <w:sz w:val="20"/>
          <w:szCs w:val="20"/>
          <w:lang w:val="en-US"/>
        </w:rPr>
        <w:t xml:space="preserve"> </w:t>
      </w:r>
      <w:r w:rsidR="00C77D78" w:rsidRPr="005E5212">
        <w:rPr>
          <w:color w:val="000000" w:themeColor="text1"/>
          <w:sz w:val="20"/>
          <w:szCs w:val="20"/>
          <w:lang w:val="en-US"/>
        </w:rPr>
        <w:t>plant</w:t>
      </w:r>
      <w:r w:rsidR="00E3764A" w:rsidRPr="005E5212">
        <w:rPr>
          <w:color w:val="000000" w:themeColor="text1"/>
          <w:sz w:val="20"/>
          <w:szCs w:val="20"/>
          <w:lang w:val="en-US"/>
        </w:rPr>
        <w:t xml:space="preserve">. </w:t>
      </w:r>
      <w:r w:rsidR="005E5212" w:rsidRPr="005E5212">
        <w:rPr>
          <w:color w:val="000000" w:themeColor="text1"/>
          <w:sz w:val="20"/>
          <w:szCs w:val="20"/>
          <w:lang w:val="en-US"/>
        </w:rPr>
        <w:t xml:space="preserve">This monocotyledonous species </w:t>
      </w:r>
      <w:r w:rsidR="000F35B6" w:rsidRPr="005E5212">
        <w:rPr>
          <w:color w:val="000000" w:themeColor="text1"/>
          <w:sz w:val="20"/>
          <w:szCs w:val="20"/>
          <w:lang w:val="en-US"/>
        </w:rPr>
        <w:t>gr</w:t>
      </w:r>
      <w:r w:rsidR="00C01CC9" w:rsidRPr="005E5212">
        <w:rPr>
          <w:color w:val="000000" w:themeColor="text1"/>
          <w:sz w:val="20"/>
          <w:szCs w:val="20"/>
          <w:lang w:val="en-US"/>
        </w:rPr>
        <w:t>ow</w:t>
      </w:r>
      <w:r w:rsidR="000F35B6" w:rsidRPr="005E5212">
        <w:rPr>
          <w:color w:val="000000" w:themeColor="text1"/>
          <w:sz w:val="20"/>
          <w:szCs w:val="20"/>
          <w:lang w:val="en-US"/>
        </w:rPr>
        <w:t xml:space="preserve">s in rosette </w:t>
      </w:r>
      <w:r w:rsidR="000F35B6" w:rsidRPr="00B36DB1">
        <w:rPr>
          <w:color w:val="000000" w:themeColor="text1"/>
          <w:sz w:val="20"/>
          <w:szCs w:val="20"/>
          <w:lang w:val="en-US"/>
        </w:rPr>
        <w:t xml:space="preserve">shape </w:t>
      </w:r>
      <w:r w:rsidR="00C01CC9" w:rsidRPr="00B36DB1">
        <w:rPr>
          <w:color w:val="000000" w:themeColor="text1"/>
          <w:sz w:val="20"/>
          <w:szCs w:val="20"/>
          <w:lang w:val="en-US"/>
        </w:rPr>
        <w:t>around a s</w:t>
      </w:r>
      <w:r w:rsidR="00C00148" w:rsidRPr="00B36DB1">
        <w:rPr>
          <w:color w:val="000000" w:themeColor="text1"/>
          <w:sz w:val="20"/>
          <w:szCs w:val="20"/>
          <w:lang w:val="en-US"/>
        </w:rPr>
        <w:t>m</w:t>
      </w:r>
      <w:r w:rsidR="00C01CC9" w:rsidRPr="00B36DB1">
        <w:rPr>
          <w:color w:val="000000" w:themeColor="text1"/>
          <w:sz w:val="20"/>
          <w:szCs w:val="20"/>
          <w:lang w:val="en-US"/>
        </w:rPr>
        <w:t xml:space="preserve">all portion of stem no greater than 5.0 cm </w:t>
      </w:r>
      <w:r w:rsidR="000F35B6" w:rsidRPr="00B36DB1">
        <w:rPr>
          <w:color w:val="000000" w:themeColor="text1"/>
          <w:sz w:val="20"/>
          <w:szCs w:val="20"/>
          <w:lang w:val="en-US"/>
        </w:rPr>
        <w:t>(</w:t>
      </w:r>
      <w:r w:rsidR="00A13364">
        <w:fldChar w:fldCharType="begin"/>
      </w:r>
      <w:r w:rsidR="00A13364" w:rsidRPr="00980CB8">
        <w:rPr>
          <w:lang w:val="en-GB"/>
          <w:rPrChange w:id="1" w:author="user" w:date="2013-09-05T08:50:00Z">
            <w:rPr/>
          </w:rPrChange>
        </w:rPr>
        <w:instrText>HYPERLINK "http://www.botany.com/aloe.htm"</w:instrText>
      </w:r>
      <w:r w:rsidR="00A13364">
        <w:fldChar w:fldCharType="separate"/>
      </w:r>
      <w:r w:rsidR="000F35B6" w:rsidRPr="00B36DB1">
        <w:rPr>
          <w:rStyle w:val="Collegamentoipertestuale"/>
          <w:color w:val="000000" w:themeColor="text1"/>
          <w:sz w:val="20"/>
          <w:szCs w:val="20"/>
          <w:u w:val="none"/>
          <w:lang w:val="en-US"/>
        </w:rPr>
        <w:t>www.botany.com/aloe.htm</w:t>
      </w:r>
      <w:r w:rsidR="00A13364">
        <w:fldChar w:fldCharType="end"/>
      </w:r>
      <w:r w:rsidR="000F35B6" w:rsidRPr="00B36DB1">
        <w:rPr>
          <w:color w:val="000000" w:themeColor="text1"/>
          <w:sz w:val="20"/>
          <w:szCs w:val="20"/>
          <w:lang w:val="en-US"/>
        </w:rPr>
        <w:t xml:space="preserve">). </w:t>
      </w:r>
      <w:r w:rsidR="00C01CC9" w:rsidRPr="00B36DB1">
        <w:rPr>
          <w:color w:val="000000" w:themeColor="text1"/>
          <w:sz w:val="20"/>
          <w:szCs w:val="20"/>
          <w:lang w:val="en-US"/>
        </w:rPr>
        <w:t xml:space="preserve">The leaves, usually 12.0 </w:t>
      </w:r>
      <w:r w:rsidR="0000120F" w:rsidRPr="00B36DB1">
        <w:rPr>
          <w:color w:val="000000" w:themeColor="text1"/>
          <w:sz w:val="20"/>
          <w:szCs w:val="20"/>
          <w:lang w:val="en-US"/>
        </w:rPr>
        <w:t>-</w:t>
      </w:r>
      <w:r w:rsidR="00C01CC9" w:rsidRPr="00B36DB1">
        <w:rPr>
          <w:color w:val="000000" w:themeColor="text1"/>
          <w:sz w:val="20"/>
          <w:szCs w:val="20"/>
          <w:lang w:val="en-US"/>
        </w:rPr>
        <w:t xml:space="preserve"> 16.0 per plant,</w:t>
      </w:r>
      <w:r w:rsidR="00C00148" w:rsidRPr="00B36DB1">
        <w:rPr>
          <w:color w:val="000000" w:themeColor="text1"/>
          <w:sz w:val="20"/>
          <w:szCs w:val="20"/>
          <w:lang w:val="en-US"/>
        </w:rPr>
        <w:t xml:space="preserve"> are simple, triangular, succulent, thick, with</w:t>
      </w:r>
      <w:r w:rsidR="005E5212" w:rsidRPr="00B36DB1">
        <w:rPr>
          <w:color w:val="000000" w:themeColor="text1"/>
          <w:sz w:val="20"/>
          <w:szCs w:val="20"/>
          <w:lang w:val="en-US"/>
        </w:rPr>
        <w:t xml:space="preserve"> </w:t>
      </w:r>
      <w:r w:rsidR="00F82F9B" w:rsidRPr="00B36DB1">
        <w:rPr>
          <w:rFonts w:eastAsia="GulliverRM"/>
          <w:color w:val="000000" w:themeColor="text1"/>
          <w:sz w:val="20"/>
          <w:szCs w:val="20"/>
          <w:lang w:val="en-GB"/>
        </w:rPr>
        <w:t>narrow lanceolate mucro tip, 30</w:t>
      </w:r>
      <w:r w:rsidR="0000120F" w:rsidRPr="00B36DB1">
        <w:rPr>
          <w:rFonts w:eastAsia="GulliverRM"/>
          <w:color w:val="000000" w:themeColor="text1"/>
          <w:sz w:val="20"/>
          <w:szCs w:val="20"/>
          <w:lang w:val="en-GB"/>
        </w:rPr>
        <w:t xml:space="preserve">.0 - </w:t>
      </w:r>
      <w:r w:rsidR="00F82F9B" w:rsidRPr="00B36DB1">
        <w:rPr>
          <w:rFonts w:eastAsia="GulliverRM"/>
          <w:color w:val="000000" w:themeColor="text1"/>
          <w:sz w:val="20"/>
          <w:szCs w:val="20"/>
          <w:lang w:val="en-GB"/>
        </w:rPr>
        <w:t>60</w:t>
      </w:r>
      <w:r w:rsidR="0000120F" w:rsidRPr="00B36DB1">
        <w:rPr>
          <w:rFonts w:eastAsia="GulliverRM"/>
          <w:color w:val="000000" w:themeColor="text1"/>
          <w:sz w:val="20"/>
          <w:szCs w:val="20"/>
          <w:lang w:val="en-GB"/>
        </w:rPr>
        <w:t xml:space="preserve">.0 </w:t>
      </w:r>
      <w:r w:rsidR="00F82F9B" w:rsidRPr="00B36DB1">
        <w:rPr>
          <w:rFonts w:eastAsia="GulliverRM"/>
          <w:color w:val="000000" w:themeColor="text1"/>
          <w:sz w:val="20"/>
          <w:szCs w:val="20"/>
          <w:lang w:val="en-GB"/>
        </w:rPr>
        <w:t>cm long, and</w:t>
      </w:r>
      <w:r w:rsidR="005E5212" w:rsidRPr="00B36DB1">
        <w:rPr>
          <w:rFonts w:eastAsia="GulliverRM"/>
          <w:color w:val="000000" w:themeColor="text1"/>
          <w:sz w:val="20"/>
          <w:szCs w:val="20"/>
          <w:lang w:val="en-GB"/>
        </w:rPr>
        <w:t xml:space="preserve"> </w:t>
      </w:r>
      <w:r w:rsidR="00F82F9B" w:rsidRPr="00B36DB1">
        <w:rPr>
          <w:rFonts w:eastAsia="GulliverRM"/>
          <w:color w:val="000000" w:themeColor="text1"/>
          <w:sz w:val="20"/>
          <w:szCs w:val="20"/>
          <w:lang w:val="en-GB"/>
        </w:rPr>
        <w:t>5</w:t>
      </w:r>
      <w:r w:rsidR="0000120F" w:rsidRPr="00B36DB1">
        <w:rPr>
          <w:rFonts w:eastAsia="GulliverRM"/>
          <w:color w:val="000000" w:themeColor="text1"/>
          <w:sz w:val="20"/>
          <w:szCs w:val="20"/>
          <w:lang w:val="en-GB"/>
        </w:rPr>
        <w:t>.0 - 1</w:t>
      </w:r>
      <w:r w:rsidR="00F82F9B" w:rsidRPr="00B36DB1">
        <w:rPr>
          <w:rFonts w:eastAsia="GulliverRM"/>
          <w:color w:val="000000" w:themeColor="text1"/>
          <w:sz w:val="20"/>
          <w:szCs w:val="20"/>
          <w:lang w:val="en-GB"/>
        </w:rPr>
        <w:t>2</w:t>
      </w:r>
      <w:r w:rsidR="0000120F" w:rsidRPr="00B36DB1">
        <w:rPr>
          <w:rFonts w:eastAsia="GulliverRM"/>
          <w:color w:val="000000" w:themeColor="text1"/>
          <w:sz w:val="20"/>
          <w:szCs w:val="20"/>
          <w:lang w:val="en-GB"/>
        </w:rPr>
        <w:t xml:space="preserve">.0 </w:t>
      </w:r>
      <w:r w:rsidR="00F82F9B" w:rsidRPr="00B36DB1">
        <w:rPr>
          <w:rFonts w:eastAsia="GulliverRM"/>
          <w:color w:val="000000" w:themeColor="text1"/>
          <w:sz w:val="20"/>
          <w:szCs w:val="20"/>
          <w:lang w:val="en-GB"/>
        </w:rPr>
        <w:t>cm wide at the base and 0.8</w:t>
      </w:r>
      <w:r w:rsidR="0000120F" w:rsidRPr="00B36DB1">
        <w:rPr>
          <w:rFonts w:eastAsia="GulliverRM"/>
          <w:color w:val="000000" w:themeColor="text1"/>
          <w:sz w:val="20"/>
          <w:szCs w:val="20"/>
          <w:lang w:val="en-GB"/>
        </w:rPr>
        <w:t xml:space="preserve"> - 3.0 </w:t>
      </w:r>
      <w:r w:rsidR="00F82F9B" w:rsidRPr="00B36DB1">
        <w:rPr>
          <w:rFonts w:eastAsia="GulliverRM"/>
          <w:color w:val="000000" w:themeColor="text1"/>
          <w:sz w:val="20"/>
          <w:szCs w:val="20"/>
          <w:lang w:val="en-GB"/>
        </w:rPr>
        <w:t>cm thick. The margins of the leaves have sharp triangular teeth about</w:t>
      </w:r>
      <w:r w:rsidR="005E5212" w:rsidRPr="00B36DB1">
        <w:rPr>
          <w:rFonts w:eastAsia="GulliverRM"/>
          <w:color w:val="000000" w:themeColor="text1"/>
          <w:sz w:val="20"/>
          <w:szCs w:val="20"/>
          <w:lang w:val="en-GB"/>
        </w:rPr>
        <w:t xml:space="preserve"> </w:t>
      </w:r>
      <w:r w:rsidR="00F82F9B" w:rsidRPr="00B36DB1">
        <w:rPr>
          <w:rFonts w:eastAsia="GulliverRM"/>
          <w:color w:val="000000" w:themeColor="text1"/>
          <w:sz w:val="20"/>
          <w:szCs w:val="20"/>
          <w:lang w:val="en-GB"/>
        </w:rPr>
        <w:t>2</w:t>
      </w:r>
      <w:r w:rsidR="00270729" w:rsidRPr="00B36DB1">
        <w:rPr>
          <w:rFonts w:eastAsia="GulliverRM"/>
          <w:color w:val="000000" w:themeColor="text1"/>
          <w:sz w:val="20"/>
          <w:szCs w:val="20"/>
          <w:lang w:val="en-GB"/>
        </w:rPr>
        <w:t>.</w:t>
      </w:r>
      <w:r w:rsidR="00270729">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mm long. The main root is 4</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10</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long and 4</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5</w:t>
      </w:r>
      <w:r w:rsidR="0000120F">
        <w:rPr>
          <w:rFonts w:eastAsia="GulliverRM"/>
          <w:color w:val="000000" w:themeColor="text1"/>
          <w:sz w:val="20"/>
          <w:szCs w:val="20"/>
          <w:lang w:val="en-GB"/>
        </w:rPr>
        <w:t xml:space="preserve">.0 </w:t>
      </w:r>
      <w:r w:rsidR="00F82F9B" w:rsidRPr="005E5212">
        <w:rPr>
          <w:rFonts w:eastAsia="GulliverRM"/>
          <w:color w:val="000000" w:themeColor="text1"/>
          <w:sz w:val="20"/>
          <w:szCs w:val="20"/>
          <w:lang w:val="en-GB"/>
        </w:rPr>
        <w:t>cm in diameter,</w:t>
      </w:r>
      <w:r w:rsidR="005E5212" w:rsidRPr="005E5212">
        <w:rPr>
          <w:rFonts w:eastAsia="GulliverRM"/>
          <w:color w:val="000000" w:themeColor="text1"/>
          <w:sz w:val="20"/>
          <w:szCs w:val="20"/>
          <w:lang w:val="en-GB"/>
        </w:rPr>
        <w:t xml:space="preserve"> </w:t>
      </w:r>
      <w:r w:rsidR="00F82F9B" w:rsidRPr="005E5212">
        <w:rPr>
          <w:rFonts w:eastAsia="GulliverRM"/>
          <w:color w:val="000000" w:themeColor="text1"/>
          <w:sz w:val="20"/>
          <w:szCs w:val="20"/>
          <w:lang w:val="en-GB"/>
        </w:rPr>
        <w:t>the rhizosphere is concentrated at a depth of 15</w:t>
      </w:r>
      <w:r w:rsidR="0000120F">
        <w:rPr>
          <w:rFonts w:eastAsia="GulliverRM"/>
          <w:color w:val="000000" w:themeColor="text1"/>
          <w:sz w:val="20"/>
          <w:szCs w:val="20"/>
          <w:lang w:val="en-GB"/>
        </w:rPr>
        <w:t xml:space="preserve">.0 - </w:t>
      </w:r>
      <w:r w:rsidR="00F82F9B" w:rsidRPr="005E5212">
        <w:rPr>
          <w:rFonts w:eastAsia="GulliverRM"/>
          <w:color w:val="000000" w:themeColor="text1"/>
          <w:sz w:val="20"/>
          <w:szCs w:val="20"/>
          <w:lang w:val="en-GB"/>
        </w:rPr>
        <w:t>20</w:t>
      </w:r>
      <w:r w:rsidR="0000120F">
        <w:rPr>
          <w:rFonts w:eastAsia="GulliverRM"/>
          <w:color w:val="000000" w:themeColor="text1"/>
          <w:sz w:val="20"/>
          <w:szCs w:val="20"/>
          <w:lang w:val="en-GB"/>
        </w:rPr>
        <w:t>.0</w:t>
      </w:r>
      <w:r w:rsidR="00F82F9B" w:rsidRPr="005E5212">
        <w:rPr>
          <w:rFonts w:eastAsia="GulliverRM"/>
          <w:color w:val="000000" w:themeColor="text1"/>
          <w:sz w:val="20"/>
          <w:szCs w:val="20"/>
          <w:lang w:val="en-GB"/>
        </w:rPr>
        <w:t xml:space="preserve"> cm </w:t>
      </w:r>
      <w:r w:rsidR="004B38AC" w:rsidRPr="0000120F">
        <w:rPr>
          <w:color w:val="131313"/>
          <w:sz w:val="20"/>
          <w:szCs w:val="20"/>
          <w:lang w:val="en-US"/>
        </w:rPr>
        <w:t>(</w:t>
      </w:r>
      <w:r w:rsidR="004B38AC" w:rsidRPr="0000120F">
        <w:rPr>
          <w:color w:val="131313"/>
          <w:sz w:val="20"/>
          <w:szCs w:val="20"/>
          <w:lang w:val="en-GB"/>
        </w:rPr>
        <w:t>Ahlawat</w:t>
      </w:r>
      <w:r w:rsidR="0000120F" w:rsidRPr="0000120F">
        <w:rPr>
          <w:color w:val="131313"/>
          <w:sz w:val="20"/>
          <w:szCs w:val="20"/>
          <w:lang w:val="en-GB"/>
        </w:rPr>
        <w:t xml:space="preserve"> and </w:t>
      </w:r>
      <w:r w:rsidR="004B38AC" w:rsidRPr="0000120F">
        <w:rPr>
          <w:color w:val="131313"/>
          <w:sz w:val="20"/>
          <w:szCs w:val="20"/>
          <w:lang w:val="en-GB"/>
        </w:rPr>
        <w:t>Khatkar 2011)</w:t>
      </w:r>
      <w:r w:rsidR="0000120F">
        <w:rPr>
          <w:color w:val="131313"/>
          <w:sz w:val="20"/>
          <w:szCs w:val="20"/>
          <w:lang w:val="en-GB"/>
        </w:rPr>
        <w:t>.</w:t>
      </w:r>
      <w:r w:rsidR="00A9174B">
        <w:rPr>
          <w:rFonts w:ascii="AdvTT2acb703b" w:hAnsi="AdvTT2acb703b" w:cs="AdvTT2acb703b"/>
          <w:color w:val="131313"/>
          <w:sz w:val="20"/>
          <w:szCs w:val="20"/>
          <w:lang w:val="en-GB"/>
        </w:rPr>
        <w:t xml:space="preserve"> </w:t>
      </w:r>
      <w:r w:rsidR="00270729" w:rsidRPr="005E5212">
        <w:rPr>
          <w:rFonts w:eastAsia="GulliverRM"/>
          <w:color w:val="000000" w:themeColor="text1"/>
          <w:sz w:val="20"/>
          <w:szCs w:val="20"/>
          <w:lang w:val="en-GB"/>
        </w:rPr>
        <w:t xml:space="preserve">Flowers </w:t>
      </w:r>
      <w:r w:rsidR="00A9174B">
        <w:rPr>
          <w:rFonts w:eastAsia="GulliverRM"/>
          <w:color w:val="000000" w:themeColor="text1"/>
          <w:sz w:val="20"/>
          <w:szCs w:val="20"/>
          <w:lang w:val="en-GB"/>
        </w:rPr>
        <w:t xml:space="preserve">are </w:t>
      </w:r>
      <w:r w:rsidR="00270729" w:rsidRPr="005E5212">
        <w:rPr>
          <w:rFonts w:eastAsia="GulliverRM"/>
          <w:color w:val="000000" w:themeColor="text1"/>
          <w:sz w:val="20"/>
          <w:szCs w:val="20"/>
          <w:lang w:val="en-GB"/>
        </w:rPr>
        <w:t>2.5</w:t>
      </w:r>
      <w:r w:rsidR="00A9174B">
        <w:rPr>
          <w:rFonts w:eastAsia="GulliverRM"/>
          <w:color w:val="000000" w:themeColor="text1"/>
          <w:sz w:val="20"/>
          <w:szCs w:val="20"/>
          <w:lang w:val="en-GB"/>
        </w:rPr>
        <w:t xml:space="preserve"> - </w:t>
      </w:r>
      <w:r w:rsidR="00270729" w:rsidRPr="005E5212">
        <w:rPr>
          <w:rFonts w:eastAsia="GulliverRM"/>
          <w:color w:val="000000" w:themeColor="text1"/>
          <w:sz w:val="20"/>
          <w:szCs w:val="20"/>
          <w:lang w:val="en-GB"/>
        </w:rPr>
        <w:t>3</w:t>
      </w:r>
      <w:r w:rsidR="00A9174B">
        <w:rPr>
          <w:rFonts w:eastAsia="GulliverRM"/>
          <w:color w:val="000000" w:themeColor="text1"/>
          <w:sz w:val="20"/>
          <w:szCs w:val="20"/>
          <w:lang w:val="en-GB"/>
        </w:rPr>
        <w:t xml:space="preserve">.0 </w:t>
      </w:r>
      <w:r w:rsidR="00270729" w:rsidRPr="005E5212">
        <w:rPr>
          <w:rFonts w:eastAsia="GulliverRM"/>
          <w:color w:val="000000" w:themeColor="text1"/>
          <w:sz w:val="20"/>
          <w:szCs w:val="20"/>
          <w:lang w:val="en-GB"/>
        </w:rPr>
        <w:t>cm long, yellow, grouped in clusters on a single erect stem about 1</w:t>
      </w:r>
      <w:r w:rsidR="00A9174B">
        <w:rPr>
          <w:rFonts w:eastAsia="GulliverRM"/>
          <w:color w:val="000000" w:themeColor="text1"/>
          <w:sz w:val="20"/>
          <w:szCs w:val="20"/>
          <w:lang w:val="en-GB"/>
        </w:rPr>
        <w:t xml:space="preserve">.0 </w:t>
      </w:r>
      <w:r w:rsidR="00270729" w:rsidRPr="005E5212">
        <w:rPr>
          <w:rFonts w:eastAsia="GulliverRM"/>
          <w:color w:val="000000" w:themeColor="text1"/>
          <w:sz w:val="20"/>
          <w:szCs w:val="20"/>
          <w:lang w:val="en-GB"/>
        </w:rPr>
        <w:t>m long.</w:t>
      </w:r>
      <w:r w:rsidR="00A9174B">
        <w:rPr>
          <w:rFonts w:ascii="AdvTT2acb703b" w:hAnsi="AdvTT2acb703b" w:cs="AdvTT2acb703b"/>
          <w:color w:val="131313"/>
          <w:sz w:val="20"/>
          <w:szCs w:val="20"/>
          <w:lang w:val="en-GB"/>
        </w:rPr>
        <w:t xml:space="preserve"> </w:t>
      </w:r>
      <w:r w:rsidR="000B7C0B" w:rsidRPr="000B7C0B">
        <w:rPr>
          <w:rFonts w:ascii="AdvTT2acb703b" w:hAnsi="AdvTT2acb703b" w:cs="AdvTT2acb703b"/>
          <w:color w:val="131313"/>
          <w:sz w:val="20"/>
          <w:szCs w:val="20"/>
          <w:lang w:val="en-GB"/>
        </w:rPr>
        <w:t>T</w:t>
      </w:r>
      <w:r w:rsidR="00A9174B">
        <w:rPr>
          <w:rFonts w:ascii="AdvTT2acb703b" w:hAnsi="AdvTT2acb703b" w:cs="AdvTT2acb703b"/>
          <w:color w:val="131313"/>
          <w:sz w:val="20"/>
          <w:szCs w:val="20"/>
          <w:lang w:val="en-GB"/>
        </w:rPr>
        <w:t xml:space="preserve">he fruit is a triangular capsule </w:t>
      </w:r>
      <w:r w:rsidR="004B38AC" w:rsidRPr="00F23EF8">
        <w:rPr>
          <w:rFonts w:ascii="AdvTT2acb703b" w:hAnsi="AdvTT2acb703b" w:cs="AdvTT2acb703b"/>
          <w:color w:val="131313"/>
          <w:sz w:val="20"/>
          <w:szCs w:val="20"/>
          <w:lang w:val="en-GB"/>
        </w:rPr>
        <w:t>containing numerous seeds.</w:t>
      </w:r>
      <w:r w:rsidR="00557D26">
        <w:rPr>
          <w:rFonts w:ascii="AdvTT2acb703b" w:hAnsi="AdvTT2acb703b" w:cs="AdvTT2acb703b"/>
          <w:color w:val="131313"/>
          <w:sz w:val="20"/>
          <w:szCs w:val="20"/>
          <w:lang w:val="en-GB"/>
        </w:rPr>
        <w:t xml:space="preserve"> </w:t>
      </w:r>
      <w:r w:rsidR="000B7C0B" w:rsidRPr="00463423">
        <w:rPr>
          <w:i/>
          <w:color w:val="000000" w:themeColor="text1"/>
          <w:sz w:val="20"/>
          <w:szCs w:val="20"/>
          <w:lang w:val="en-GB"/>
        </w:rPr>
        <w:t>A</w:t>
      </w:r>
      <w:r w:rsidR="00463423" w:rsidRPr="00463423">
        <w:rPr>
          <w:i/>
          <w:color w:val="000000" w:themeColor="text1"/>
          <w:sz w:val="20"/>
          <w:szCs w:val="20"/>
          <w:lang w:val="en-GB"/>
        </w:rPr>
        <w:t>.</w:t>
      </w:r>
      <w:r w:rsidR="000B7C0B" w:rsidRPr="00463423">
        <w:rPr>
          <w:i/>
          <w:color w:val="000000" w:themeColor="text1"/>
          <w:sz w:val="20"/>
          <w:szCs w:val="20"/>
          <w:lang w:val="en-GB"/>
        </w:rPr>
        <w:t xml:space="preserve"> </w:t>
      </w:r>
      <w:r w:rsidR="00557D26" w:rsidRPr="00463423">
        <w:rPr>
          <w:i/>
          <w:color w:val="000000" w:themeColor="text1"/>
          <w:sz w:val="20"/>
          <w:szCs w:val="20"/>
          <w:lang w:val="en-GB"/>
        </w:rPr>
        <w:t>barbadensis</w:t>
      </w:r>
      <w:r w:rsidR="00557D26">
        <w:rPr>
          <w:color w:val="000000" w:themeColor="text1"/>
          <w:sz w:val="20"/>
          <w:szCs w:val="20"/>
          <w:lang w:val="en-GB"/>
        </w:rPr>
        <w:t xml:space="preserve"> </w:t>
      </w:r>
      <w:r w:rsidR="000B7C0B" w:rsidRPr="000B7C0B">
        <w:rPr>
          <w:color w:val="000000" w:themeColor="text1"/>
          <w:sz w:val="20"/>
          <w:szCs w:val="20"/>
          <w:lang w:val="en-GB"/>
        </w:rPr>
        <w:lastRenderedPageBreak/>
        <w:t>reproduces only by vegetative propagation as the seeds are not viable due to the sterility of the male flowers (Keijzer and Cresti, 1987</w:t>
      </w:r>
      <w:r w:rsidR="00270729">
        <w:rPr>
          <w:color w:val="000000" w:themeColor="text1"/>
          <w:sz w:val="20"/>
          <w:szCs w:val="20"/>
          <w:lang w:val="en-GB"/>
        </w:rPr>
        <w:t>)</w:t>
      </w:r>
      <w:r w:rsidR="000B7C0B" w:rsidRPr="000B7C0B">
        <w:rPr>
          <w:color w:val="000000" w:themeColor="text1"/>
          <w:sz w:val="20"/>
          <w:szCs w:val="20"/>
          <w:lang w:val="en-GB"/>
        </w:rPr>
        <w:t>. Adventitious</w:t>
      </w:r>
      <w:r w:rsidR="005F6FD9">
        <w:rPr>
          <w:color w:val="000000" w:themeColor="text1"/>
          <w:sz w:val="20"/>
          <w:szCs w:val="20"/>
          <w:lang w:val="en-GB"/>
        </w:rPr>
        <w:t xml:space="preserve"> </w:t>
      </w:r>
      <w:r w:rsidR="000B7C0B" w:rsidRPr="000B7C0B">
        <w:rPr>
          <w:color w:val="000000" w:themeColor="text1"/>
          <w:sz w:val="20"/>
          <w:szCs w:val="20"/>
          <w:lang w:val="en-GB"/>
        </w:rPr>
        <w:t>shoots are formed on the underground stem</w:t>
      </w:r>
      <w:r w:rsidR="005F6FD9">
        <w:rPr>
          <w:color w:val="000000" w:themeColor="text1"/>
          <w:sz w:val="20"/>
          <w:szCs w:val="20"/>
          <w:lang w:val="en-GB"/>
        </w:rPr>
        <w:t xml:space="preserve"> but their</w:t>
      </w:r>
      <w:r w:rsidR="000B7C0B" w:rsidRPr="000B7C0B">
        <w:rPr>
          <w:color w:val="000000" w:themeColor="text1"/>
          <w:sz w:val="20"/>
          <w:szCs w:val="20"/>
          <w:lang w:val="en-GB"/>
        </w:rPr>
        <w:t xml:space="preserve"> formation is </w:t>
      </w:r>
      <w:r w:rsidR="006618FF">
        <w:rPr>
          <w:color w:val="000000" w:themeColor="text1"/>
          <w:sz w:val="20"/>
          <w:szCs w:val="20"/>
          <w:lang w:val="en-GB"/>
        </w:rPr>
        <w:t xml:space="preserve">limited and with a </w:t>
      </w:r>
      <w:r w:rsidR="006618FF" w:rsidRPr="000B7C0B">
        <w:rPr>
          <w:color w:val="000000" w:themeColor="text1"/>
          <w:sz w:val="20"/>
          <w:szCs w:val="20"/>
          <w:lang w:val="en-GB"/>
        </w:rPr>
        <w:t xml:space="preserve">seasonal frequency </w:t>
      </w:r>
      <w:r w:rsidR="006618FF">
        <w:rPr>
          <w:color w:val="000000" w:themeColor="text1"/>
          <w:sz w:val="20"/>
          <w:szCs w:val="20"/>
          <w:lang w:val="en-GB"/>
        </w:rPr>
        <w:t>for which this</w:t>
      </w:r>
      <w:r w:rsidR="006618FF">
        <w:rPr>
          <w:sz w:val="20"/>
          <w:szCs w:val="20"/>
          <w:lang w:val="en-US"/>
        </w:rPr>
        <w:t xml:space="preserve"> technique is </w:t>
      </w:r>
      <w:r w:rsidR="006618FF" w:rsidRPr="000B7C0B">
        <w:rPr>
          <w:color w:val="000000" w:themeColor="text1"/>
          <w:sz w:val="20"/>
          <w:szCs w:val="20"/>
          <w:lang w:val="en-GB"/>
        </w:rPr>
        <w:t xml:space="preserve">very </w:t>
      </w:r>
      <w:r w:rsidR="006618FF">
        <w:rPr>
          <w:color w:val="000000" w:themeColor="text1"/>
          <w:sz w:val="20"/>
          <w:szCs w:val="20"/>
          <w:lang w:val="en-GB"/>
        </w:rPr>
        <w:t>s</w:t>
      </w:r>
      <w:r w:rsidR="006618FF" w:rsidRPr="000B7C0B">
        <w:rPr>
          <w:color w:val="000000" w:themeColor="text1"/>
          <w:sz w:val="20"/>
          <w:szCs w:val="20"/>
          <w:lang w:val="en-GB"/>
        </w:rPr>
        <w:t>low</w:t>
      </w:r>
      <w:r w:rsidR="006618FF">
        <w:rPr>
          <w:color w:val="000000" w:themeColor="text1"/>
          <w:sz w:val="20"/>
          <w:szCs w:val="20"/>
          <w:lang w:val="en-GB"/>
        </w:rPr>
        <w:t>ly</w:t>
      </w:r>
      <w:r w:rsidR="006618FF" w:rsidRPr="005F6FD9">
        <w:rPr>
          <w:color w:val="000000" w:themeColor="text1"/>
          <w:sz w:val="20"/>
          <w:szCs w:val="20"/>
          <w:lang w:val="en-GB"/>
        </w:rPr>
        <w:t xml:space="preserve"> </w:t>
      </w:r>
      <w:r w:rsidR="006618FF">
        <w:rPr>
          <w:color w:val="000000" w:themeColor="text1"/>
          <w:sz w:val="20"/>
          <w:szCs w:val="20"/>
          <w:lang w:val="en-GB"/>
        </w:rPr>
        <w:t xml:space="preserve">and </w:t>
      </w:r>
      <w:r w:rsidR="006618FF" w:rsidRPr="005F6FD9">
        <w:rPr>
          <w:color w:val="000000" w:themeColor="text1"/>
          <w:sz w:val="20"/>
          <w:szCs w:val="20"/>
          <w:lang w:val="en-GB"/>
        </w:rPr>
        <w:t xml:space="preserve">expensive </w:t>
      </w:r>
      <w:r w:rsidR="006618FF">
        <w:rPr>
          <w:color w:val="000000" w:themeColor="text1"/>
          <w:sz w:val="20"/>
          <w:szCs w:val="20"/>
          <w:lang w:val="en-GB"/>
        </w:rPr>
        <w:t>(</w:t>
      </w:r>
      <w:r w:rsidR="006618FF">
        <w:rPr>
          <w:sz w:val="20"/>
          <w:szCs w:val="20"/>
          <w:lang w:val="en-US"/>
        </w:rPr>
        <w:t>Hasem Abadi and Kaviani 2010).</w:t>
      </w:r>
      <w:r w:rsidR="006618FF" w:rsidRPr="006618FF">
        <w:rPr>
          <w:sz w:val="20"/>
          <w:szCs w:val="20"/>
          <w:lang w:val="en-US"/>
        </w:rPr>
        <w:t xml:space="preserve"> </w:t>
      </w:r>
      <w:r w:rsidR="006618FF" w:rsidRPr="00D46733">
        <w:rPr>
          <w:i/>
          <w:sz w:val="20"/>
          <w:szCs w:val="20"/>
          <w:lang w:val="en-US"/>
        </w:rPr>
        <w:t xml:space="preserve">In </w:t>
      </w:r>
      <w:r w:rsidR="006618FF" w:rsidRPr="006B435B">
        <w:rPr>
          <w:i/>
          <w:sz w:val="20"/>
          <w:szCs w:val="20"/>
          <w:lang w:val="en-US"/>
        </w:rPr>
        <w:t>vitro</w:t>
      </w:r>
      <w:r w:rsidR="006618FF" w:rsidRPr="006B435B">
        <w:rPr>
          <w:sz w:val="20"/>
          <w:szCs w:val="20"/>
          <w:lang w:val="en-US"/>
        </w:rPr>
        <w:t xml:space="preserve"> culture is an alternative propagation method</w:t>
      </w:r>
      <w:r w:rsidR="00037E31">
        <w:rPr>
          <w:sz w:val="20"/>
          <w:szCs w:val="20"/>
          <w:lang w:val="en-US"/>
        </w:rPr>
        <w:t>,</w:t>
      </w:r>
      <w:r w:rsidR="006618FF" w:rsidRPr="006B435B">
        <w:rPr>
          <w:sz w:val="20"/>
          <w:szCs w:val="20"/>
          <w:lang w:val="en-US"/>
        </w:rPr>
        <w:t xml:space="preserve"> which facilitates its large scale production in limited time and space (Malda et al. 1999). </w:t>
      </w:r>
      <w:r w:rsidR="00254B9D" w:rsidRPr="006B435B">
        <w:rPr>
          <w:sz w:val="20"/>
          <w:szCs w:val="20"/>
          <w:lang w:val="en-US"/>
        </w:rPr>
        <w:t>Some researchers micropropagated</w:t>
      </w:r>
      <w:r w:rsidR="00254B9D" w:rsidRPr="006B435B">
        <w:rPr>
          <w:i/>
          <w:sz w:val="20"/>
          <w:szCs w:val="20"/>
          <w:lang w:val="en-US"/>
        </w:rPr>
        <w:t xml:space="preserve"> A. barbadensis</w:t>
      </w:r>
      <w:r w:rsidR="006B435B">
        <w:rPr>
          <w:sz w:val="20"/>
          <w:szCs w:val="20"/>
          <w:lang w:val="en-US"/>
        </w:rPr>
        <w:t xml:space="preserve"> </w:t>
      </w:r>
      <w:r w:rsidR="00235328" w:rsidRPr="006B435B">
        <w:rPr>
          <w:sz w:val="20"/>
          <w:szCs w:val="20"/>
          <w:shd w:val="clear" w:color="auto" w:fill="FFFFFF"/>
          <w:lang w:val="en-US"/>
        </w:rPr>
        <w:t xml:space="preserve">through </w:t>
      </w:r>
      <w:r w:rsidR="006B435B" w:rsidRPr="006B435B">
        <w:rPr>
          <w:sz w:val="20"/>
          <w:szCs w:val="20"/>
          <w:lang w:val="en-GB"/>
        </w:rPr>
        <w:t>axillary shoot formation</w:t>
      </w:r>
      <w:r w:rsidR="006B435B">
        <w:rPr>
          <w:sz w:val="20"/>
          <w:szCs w:val="20"/>
          <w:lang w:val="en-GB"/>
        </w:rPr>
        <w:t xml:space="preserve"> (Natali et al. 1990</w:t>
      </w:r>
      <w:r w:rsidR="00BB1B5F">
        <w:rPr>
          <w:sz w:val="20"/>
          <w:szCs w:val="20"/>
          <w:lang w:val="en-GB"/>
        </w:rPr>
        <w:t xml:space="preserve">, </w:t>
      </w:r>
      <w:r w:rsidR="00BB1B5F" w:rsidRPr="00BB1B5F">
        <w:rPr>
          <w:sz w:val="20"/>
          <w:szCs w:val="20"/>
          <w:lang w:val="en-GB"/>
        </w:rPr>
        <w:t xml:space="preserve">Thind </w:t>
      </w:r>
      <w:r w:rsidR="00BB1B5F">
        <w:rPr>
          <w:sz w:val="20"/>
          <w:szCs w:val="20"/>
          <w:lang w:val="en-GB"/>
        </w:rPr>
        <w:t xml:space="preserve">et al. </w:t>
      </w:r>
      <w:r w:rsidR="00BB1B5F" w:rsidRPr="00BB1B5F">
        <w:rPr>
          <w:sz w:val="20"/>
          <w:szCs w:val="20"/>
          <w:lang w:val="en-GB"/>
        </w:rPr>
        <w:t xml:space="preserve">2008, </w:t>
      </w:r>
      <w:r w:rsidR="00BB1B5F">
        <w:rPr>
          <w:sz w:val="20"/>
          <w:szCs w:val="20"/>
          <w:lang w:val="en-US"/>
        </w:rPr>
        <w:t>De Oliveira et al. 2009,</w:t>
      </w:r>
      <w:r w:rsidR="00BB1B5F" w:rsidRPr="00BB1B5F">
        <w:rPr>
          <w:sz w:val="20"/>
          <w:szCs w:val="20"/>
          <w:lang w:val="en-US"/>
        </w:rPr>
        <w:t xml:space="preserve"> </w:t>
      </w:r>
      <w:r w:rsidR="00BB1B5F" w:rsidRPr="00D46733">
        <w:rPr>
          <w:sz w:val="20"/>
          <w:szCs w:val="20"/>
          <w:lang w:val="en-US"/>
        </w:rPr>
        <w:t>Hashem Abadi and Kaviani 2010</w:t>
      </w:r>
      <w:r w:rsidR="006B435B">
        <w:rPr>
          <w:sz w:val="20"/>
          <w:szCs w:val="20"/>
          <w:lang w:val="en-GB"/>
        </w:rPr>
        <w:t>)</w:t>
      </w:r>
      <w:r w:rsidR="0047289B">
        <w:rPr>
          <w:sz w:val="20"/>
          <w:szCs w:val="20"/>
          <w:lang w:val="en-GB"/>
        </w:rPr>
        <w:t xml:space="preserve">. </w:t>
      </w:r>
      <w:r w:rsidR="00BA4952">
        <w:rPr>
          <w:sz w:val="20"/>
          <w:szCs w:val="20"/>
          <w:lang w:val="en-US"/>
        </w:rPr>
        <w:t>It is generally accepted that t</w:t>
      </w:r>
      <w:r w:rsidR="00CD4DA5" w:rsidRPr="00D46733">
        <w:rPr>
          <w:sz w:val="20"/>
          <w:szCs w:val="20"/>
          <w:lang w:val="en-US"/>
        </w:rPr>
        <w:t xml:space="preserve">he ultimate success of </w:t>
      </w:r>
      <w:r w:rsidR="00C9508C">
        <w:rPr>
          <w:sz w:val="20"/>
          <w:szCs w:val="20"/>
          <w:lang w:val="en-US"/>
        </w:rPr>
        <w:t xml:space="preserve">a </w:t>
      </w:r>
      <w:r w:rsidR="00CD4DA5" w:rsidRPr="00D46733">
        <w:rPr>
          <w:sz w:val="20"/>
          <w:szCs w:val="20"/>
          <w:lang w:val="en-US"/>
        </w:rPr>
        <w:t xml:space="preserve">micropropagation </w:t>
      </w:r>
      <w:r w:rsidR="00C9508C">
        <w:rPr>
          <w:sz w:val="20"/>
          <w:szCs w:val="20"/>
          <w:lang w:val="en-US"/>
        </w:rPr>
        <w:t xml:space="preserve">protocol </w:t>
      </w:r>
      <w:r w:rsidR="00CD4DA5" w:rsidRPr="00D46733">
        <w:rPr>
          <w:sz w:val="20"/>
          <w:szCs w:val="20"/>
          <w:lang w:val="en-US"/>
        </w:rPr>
        <w:t xml:space="preserve">depends on the </w:t>
      </w:r>
      <w:r w:rsidR="00C9508C">
        <w:rPr>
          <w:sz w:val="20"/>
          <w:szCs w:val="20"/>
          <w:lang w:val="en-US"/>
        </w:rPr>
        <w:t>satisfactory establishment</w:t>
      </w:r>
      <w:r w:rsidR="00CD4DA5" w:rsidRPr="00D46733">
        <w:rPr>
          <w:sz w:val="20"/>
          <w:szCs w:val="20"/>
          <w:lang w:val="en-US"/>
        </w:rPr>
        <w:t xml:space="preserve"> of microplants </w:t>
      </w:r>
      <w:r w:rsidR="00C9508C">
        <w:rPr>
          <w:i/>
          <w:sz w:val="20"/>
          <w:szCs w:val="20"/>
          <w:lang w:val="en-US"/>
        </w:rPr>
        <w:t xml:space="preserve">in </w:t>
      </w:r>
      <w:r w:rsidR="00394A92" w:rsidRPr="00394A92">
        <w:rPr>
          <w:sz w:val="20"/>
          <w:szCs w:val="20"/>
          <w:lang w:val="en-US"/>
        </w:rPr>
        <w:t>vivo</w:t>
      </w:r>
      <w:r w:rsidR="00C9508C">
        <w:rPr>
          <w:sz w:val="20"/>
          <w:szCs w:val="20"/>
          <w:lang w:val="en-US"/>
        </w:rPr>
        <w:t xml:space="preserve"> </w:t>
      </w:r>
      <w:r w:rsidR="00C9508C" w:rsidRPr="00D639B5">
        <w:rPr>
          <w:sz w:val="20"/>
          <w:szCs w:val="20"/>
          <w:lang w:val="en-US"/>
        </w:rPr>
        <w:t>(</w:t>
      </w:r>
      <w:r w:rsidR="00D639B5" w:rsidRPr="00D46733">
        <w:rPr>
          <w:sz w:val="20"/>
          <w:szCs w:val="20"/>
          <w:lang w:val="en-US"/>
        </w:rPr>
        <w:t>Ramirez-Malagon et al. 2001</w:t>
      </w:r>
      <w:r w:rsidR="00C9508C">
        <w:rPr>
          <w:sz w:val="20"/>
          <w:szCs w:val="20"/>
          <w:lang w:val="en-US"/>
        </w:rPr>
        <w:t>)</w:t>
      </w:r>
      <w:r w:rsidR="00CD4DA5" w:rsidRPr="00D46733">
        <w:rPr>
          <w:sz w:val="20"/>
          <w:szCs w:val="20"/>
          <w:lang w:val="en-US"/>
        </w:rPr>
        <w:t xml:space="preserve">. </w:t>
      </w:r>
      <w:r w:rsidR="00C9508C">
        <w:rPr>
          <w:sz w:val="20"/>
          <w:szCs w:val="20"/>
          <w:lang w:val="en-US"/>
        </w:rPr>
        <w:t>P</w:t>
      </w:r>
      <w:r w:rsidR="00FD31FF" w:rsidRPr="00D46733">
        <w:rPr>
          <w:sz w:val="20"/>
          <w:szCs w:val="20"/>
          <w:lang w:val="en-US"/>
        </w:rPr>
        <w:t xml:space="preserve">ercentage survival </w:t>
      </w:r>
      <w:r w:rsidR="00C9508C">
        <w:rPr>
          <w:sz w:val="20"/>
          <w:szCs w:val="20"/>
          <w:lang w:val="en-US"/>
        </w:rPr>
        <w:t>is often used as a measure of this</w:t>
      </w:r>
      <w:r w:rsidR="00797A95">
        <w:rPr>
          <w:sz w:val="20"/>
          <w:szCs w:val="20"/>
          <w:lang w:val="en-US"/>
        </w:rPr>
        <w:t>.</w:t>
      </w:r>
      <w:r w:rsidR="00C9508C">
        <w:rPr>
          <w:sz w:val="20"/>
          <w:szCs w:val="20"/>
          <w:lang w:val="en-US"/>
        </w:rPr>
        <w:t xml:space="preserve"> </w:t>
      </w:r>
      <w:r w:rsidR="00797A95" w:rsidRPr="00D46733">
        <w:rPr>
          <w:sz w:val="20"/>
          <w:szCs w:val="20"/>
          <w:lang w:val="en-US"/>
        </w:rPr>
        <w:t xml:space="preserve">De Oliveira </w:t>
      </w:r>
      <w:r w:rsidR="0053678A">
        <w:rPr>
          <w:sz w:val="20"/>
          <w:szCs w:val="20"/>
          <w:lang w:val="en-US"/>
        </w:rPr>
        <w:t xml:space="preserve">et al. </w:t>
      </w:r>
      <w:r w:rsidR="00797A95" w:rsidRPr="00D46733">
        <w:rPr>
          <w:sz w:val="20"/>
          <w:szCs w:val="20"/>
          <w:lang w:val="en-US"/>
        </w:rPr>
        <w:t xml:space="preserve">(2009) </w:t>
      </w:r>
      <w:r w:rsidR="00797A95">
        <w:rPr>
          <w:sz w:val="20"/>
          <w:szCs w:val="20"/>
          <w:lang w:val="en-US"/>
        </w:rPr>
        <w:t>reported that it is</w:t>
      </w:r>
      <w:r w:rsidR="00C9508C">
        <w:rPr>
          <w:sz w:val="20"/>
          <w:szCs w:val="20"/>
          <w:lang w:val="en-US"/>
        </w:rPr>
        <w:t xml:space="preserve"> </w:t>
      </w:r>
      <w:r w:rsidR="00FD31FF" w:rsidRPr="00D46733">
        <w:rPr>
          <w:sz w:val="20"/>
          <w:szCs w:val="20"/>
          <w:lang w:val="en-US"/>
        </w:rPr>
        <w:t>depend</w:t>
      </w:r>
      <w:r w:rsidR="00C9508C">
        <w:rPr>
          <w:sz w:val="20"/>
          <w:szCs w:val="20"/>
          <w:lang w:val="en-US"/>
        </w:rPr>
        <w:t xml:space="preserve">ent </w:t>
      </w:r>
      <w:r w:rsidR="00FD31FF" w:rsidRPr="00D46733">
        <w:rPr>
          <w:sz w:val="20"/>
          <w:szCs w:val="20"/>
          <w:lang w:val="en-US"/>
        </w:rPr>
        <w:t xml:space="preserve">on shoot </w:t>
      </w:r>
      <w:r w:rsidR="00BD1150" w:rsidRPr="00D46733">
        <w:rPr>
          <w:sz w:val="20"/>
          <w:szCs w:val="20"/>
          <w:lang w:val="en-US"/>
        </w:rPr>
        <w:t>quality</w:t>
      </w:r>
      <w:r w:rsidR="00797A95">
        <w:rPr>
          <w:sz w:val="20"/>
          <w:szCs w:val="20"/>
          <w:lang w:val="en-US"/>
        </w:rPr>
        <w:t>. Similarly, they reported that</w:t>
      </w:r>
      <w:r w:rsidR="00E959E1" w:rsidRPr="00D46733">
        <w:rPr>
          <w:sz w:val="20"/>
          <w:szCs w:val="20"/>
          <w:lang w:val="en-US"/>
        </w:rPr>
        <w:t xml:space="preserve"> </w:t>
      </w:r>
      <w:r w:rsidR="00827D54" w:rsidRPr="00D46733">
        <w:rPr>
          <w:sz w:val="20"/>
          <w:szCs w:val="20"/>
          <w:lang w:val="en-US"/>
        </w:rPr>
        <w:t xml:space="preserve">the acclimatization of aloe plants was better for larger ones. </w:t>
      </w:r>
    </w:p>
    <w:p w:rsidR="003E3072" w:rsidRPr="00D46733" w:rsidRDefault="00BD18F8" w:rsidP="003E3072">
      <w:pPr>
        <w:spacing w:line="480" w:lineRule="auto"/>
        <w:jc w:val="both"/>
        <w:rPr>
          <w:sz w:val="20"/>
          <w:szCs w:val="20"/>
          <w:lang w:val="en-US"/>
        </w:rPr>
      </w:pPr>
      <w:r w:rsidRPr="00D46733">
        <w:rPr>
          <w:sz w:val="20"/>
          <w:szCs w:val="20"/>
          <w:lang w:val="en-US"/>
        </w:rPr>
        <w:t xml:space="preserve">Activated charcoal </w:t>
      </w:r>
      <w:r w:rsidRPr="00D46733">
        <w:rPr>
          <w:sz w:val="20"/>
          <w:szCs w:val="20"/>
          <w:lang w:val="en-GB"/>
        </w:rPr>
        <w:t xml:space="preserve">(AC) </w:t>
      </w:r>
      <w:r w:rsidRPr="00D46733">
        <w:rPr>
          <w:sz w:val="20"/>
          <w:szCs w:val="20"/>
          <w:lang w:val="en-US"/>
        </w:rPr>
        <w:t xml:space="preserve">is largely </w:t>
      </w:r>
      <w:r w:rsidR="004D7E24">
        <w:rPr>
          <w:sz w:val="20"/>
          <w:szCs w:val="20"/>
          <w:lang w:val="en-US"/>
        </w:rPr>
        <w:t>used</w:t>
      </w:r>
      <w:r w:rsidR="004D7E24" w:rsidRPr="00D46733">
        <w:rPr>
          <w:sz w:val="20"/>
          <w:szCs w:val="20"/>
          <w:lang w:val="en-US"/>
        </w:rPr>
        <w:t xml:space="preserve"> </w:t>
      </w:r>
      <w:r w:rsidRPr="00D46733">
        <w:rPr>
          <w:i/>
          <w:sz w:val="20"/>
          <w:szCs w:val="20"/>
          <w:lang w:val="en-US"/>
        </w:rPr>
        <w:t>in vitro</w:t>
      </w:r>
      <w:r w:rsidR="00415EE2">
        <w:rPr>
          <w:sz w:val="20"/>
          <w:szCs w:val="20"/>
          <w:lang w:val="en-US"/>
        </w:rPr>
        <w:t xml:space="preserve"> </w:t>
      </w:r>
      <w:r w:rsidRPr="00D46733">
        <w:rPr>
          <w:sz w:val="20"/>
          <w:szCs w:val="20"/>
          <w:lang w:val="en-US"/>
        </w:rPr>
        <w:t xml:space="preserve">with the aim to improve growth, </w:t>
      </w:r>
      <w:r w:rsidR="00797A95">
        <w:rPr>
          <w:sz w:val="20"/>
          <w:szCs w:val="20"/>
          <w:lang w:val="en-US"/>
        </w:rPr>
        <w:t xml:space="preserve">multiplication, </w:t>
      </w:r>
      <w:r w:rsidRPr="00D46733">
        <w:rPr>
          <w:sz w:val="20"/>
          <w:szCs w:val="20"/>
          <w:lang w:val="en-US"/>
        </w:rPr>
        <w:t>elongation</w:t>
      </w:r>
      <w:r w:rsidR="00037E31">
        <w:rPr>
          <w:sz w:val="20"/>
          <w:szCs w:val="20"/>
          <w:lang w:val="en-US"/>
        </w:rPr>
        <w:t>,</w:t>
      </w:r>
      <w:r w:rsidRPr="00D46733">
        <w:rPr>
          <w:sz w:val="20"/>
          <w:szCs w:val="20"/>
          <w:lang w:val="en-US"/>
        </w:rPr>
        <w:t xml:space="preserve"> and rooting of shoots before </w:t>
      </w:r>
      <w:r w:rsidR="00797A95">
        <w:rPr>
          <w:sz w:val="20"/>
          <w:szCs w:val="20"/>
          <w:lang w:val="en-US"/>
        </w:rPr>
        <w:t xml:space="preserve">their establishment </w:t>
      </w:r>
      <w:r w:rsidR="00797A95">
        <w:rPr>
          <w:i/>
          <w:sz w:val="20"/>
          <w:szCs w:val="20"/>
          <w:lang w:val="en-US"/>
        </w:rPr>
        <w:t>in vivo</w:t>
      </w:r>
      <w:r w:rsidRPr="00D46733">
        <w:rPr>
          <w:sz w:val="20"/>
          <w:szCs w:val="20"/>
          <w:lang w:val="en-US"/>
        </w:rPr>
        <w:t xml:space="preserve"> (Hemphill </w:t>
      </w:r>
      <w:r w:rsidR="00200BAD">
        <w:rPr>
          <w:sz w:val="20"/>
          <w:szCs w:val="20"/>
          <w:lang w:val="en-US"/>
        </w:rPr>
        <w:t xml:space="preserve">et al. </w:t>
      </w:r>
      <w:r w:rsidRPr="00D46733">
        <w:rPr>
          <w:sz w:val="20"/>
          <w:szCs w:val="20"/>
          <w:lang w:val="en-US"/>
        </w:rPr>
        <w:t>1998</w:t>
      </w:r>
      <w:r w:rsidR="001E2094">
        <w:rPr>
          <w:sz w:val="20"/>
          <w:szCs w:val="20"/>
          <w:lang w:val="en-US"/>
        </w:rPr>
        <w:t>,</w:t>
      </w:r>
      <w:r w:rsidRPr="00D46733">
        <w:rPr>
          <w:sz w:val="20"/>
          <w:szCs w:val="20"/>
          <w:lang w:val="en-US"/>
        </w:rPr>
        <w:t xml:space="preserve"> </w:t>
      </w:r>
      <w:r w:rsidR="00104491" w:rsidRPr="00D46733">
        <w:rPr>
          <w:sz w:val="20"/>
          <w:szCs w:val="20"/>
          <w:lang w:val="en-US"/>
        </w:rPr>
        <w:t>Quoirin et al. 2001</w:t>
      </w:r>
      <w:r w:rsidR="00104491">
        <w:rPr>
          <w:sz w:val="20"/>
          <w:szCs w:val="20"/>
          <w:lang w:val="en-US"/>
        </w:rPr>
        <w:t xml:space="preserve">, </w:t>
      </w:r>
      <w:r w:rsidRPr="00D46733">
        <w:rPr>
          <w:sz w:val="20"/>
          <w:szCs w:val="20"/>
          <w:lang w:val="en-US"/>
        </w:rPr>
        <w:t xml:space="preserve">Gubbuk and Pekmezci 2006). The effect of AC </w:t>
      </w:r>
      <w:r w:rsidR="00797A95">
        <w:rPr>
          <w:sz w:val="20"/>
          <w:szCs w:val="20"/>
          <w:lang w:val="en-US"/>
        </w:rPr>
        <w:t>in the culture medium has</w:t>
      </w:r>
      <w:r w:rsidR="00797A95" w:rsidRPr="00D46733">
        <w:rPr>
          <w:sz w:val="20"/>
          <w:szCs w:val="20"/>
          <w:lang w:val="en-US"/>
        </w:rPr>
        <w:t xml:space="preserve"> </w:t>
      </w:r>
      <w:r w:rsidRPr="00D46733">
        <w:rPr>
          <w:sz w:val="20"/>
          <w:szCs w:val="20"/>
          <w:lang w:val="en-US"/>
        </w:rPr>
        <w:t>be</w:t>
      </w:r>
      <w:r w:rsidR="00797A95">
        <w:rPr>
          <w:sz w:val="20"/>
          <w:szCs w:val="20"/>
          <w:lang w:val="en-US"/>
        </w:rPr>
        <w:t>en</w:t>
      </w:r>
      <w:r w:rsidRPr="00D46733">
        <w:rPr>
          <w:sz w:val="20"/>
          <w:szCs w:val="20"/>
          <w:lang w:val="en-US"/>
        </w:rPr>
        <w:t xml:space="preserve"> attributed to the establishment of </w:t>
      </w:r>
      <w:r w:rsidR="00797A95">
        <w:rPr>
          <w:sz w:val="20"/>
          <w:szCs w:val="20"/>
          <w:lang w:val="en-US"/>
        </w:rPr>
        <w:t xml:space="preserve">a </w:t>
      </w:r>
      <w:r w:rsidRPr="00D46733">
        <w:rPr>
          <w:sz w:val="20"/>
          <w:szCs w:val="20"/>
          <w:lang w:val="en-US"/>
        </w:rPr>
        <w:t>dark environment simulating soil conditions (Dumas and Monteuuis 1995</w:t>
      </w:r>
      <w:r w:rsidR="001E2094">
        <w:rPr>
          <w:sz w:val="20"/>
          <w:szCs w:val="20"/>
          <w:lang w:val="en-US"/>
        </w:rPr>
        <w:t>,</w:t>
      </w:r>
      <w:r w:rsidRPr="00D46733">
        <w:rPr>
          <w:sz w:val="20"/>
          <w:szCs w:val="20"/>
          <w:lang w:val="en-US"/>
        </w:rPr>
        <w:t xml:space="preserve"> Yan et al. 2006), adsorption of inhibitory substances in the culture medium (Fridborg et al. 1978</w:t>
      </w:r>
      <w:r w:rsidR="001E2094">
        <w:rPr>
          <w:sz w:val="20"/>
          <w:szCs w:val="20"/>
          <w:lang w:val="en-US"/>
        </w:rPr>
        <w:t>,</w:t>
      </w:r>
      <w:r w:rsidRPr="00D46733">
        <w:rPr>
          <w:sz w:val="20"/>
          <w:szCs w:val="20"/>
          <w:lang w:val="en-US"/>
        </w:rPr>
        <w:t xml:space="preserve"> Pan and van Staden 1998), regulation of </w:t>
      </w:r>
      <w:r w:rsidR="00037E31">
        <w:rPr>
          <w:sz w:val="20"/>
          <w:szCs w:val="20"/>
          <w:lang w:val="en-US"/>
        </w:rPr>
        <w:t xml:space="preserve">Plant Growth Regulators (PGRs) </w:t>
      </w:r>
      <w:r w:rsidRPr="00D46733">
        <w:rPr>
          <w:sz w:val="20"/>
          <w:szCs w:val="20"/>
          <w:lang w:val="en-US"/>
        </w:rPr>
        <w:t xml:space="preserve">levels in the culture </w:t>
      </w:r>
      <w:r w:rsidR="009864DD">
        <w:rPr>
          <w:sz w:val="20"/>
          <w:szCs w:val="20"/>
          <w:lang w:val="en-US"/>
        </w:rPr>
        <w:t>medium</w:t>
      </w:r>
      <w:r w:rsidRPr="00D46733">
        <w:rPr>
          <w:sz w:val="20"/>
          <w:szCs w:val="20"/>
          <w:lang w:val="en-US"/>
        </w:rPr>
        <w:t xml:space="preserve"> (Van Winkle and Pullman 2005), alteration of medium </w:t>
      </w:r>
      <w:r w:rsidR="00C23E5C">
        <w:rPr>
          <w:sz w:val="20"/>
          <w:szCs w:val="20"/>
          <w:lang w:val="en-US"/>
        </w:rPr>
        <w:t>hydrogen ion concentration (</w:t>
      </w:r>
      <w:r w:rsidRPr="00D46733">
        <w:rPr>
          <w:sz w:val="20"/>
          <w:szCs w:val="20"/>
          <w:lang w:val="en-US"/>
        </w:rPr>
        <w:t>pH</w:t>
      </w:r>
      <w:r w:rsidR="00C23E5C">
        <w:rPr>
          <w:sz w:val="20"/>
          <w:szCs w:val="20"/>
          <w:lang w:val="en-US"/>
        </w:rPr>
        <w:t>)</w:t>
      </w:r>
      <w:r w:rsidRPr="00D46733">
        <w:rPr>
          <w:sz w:val="20"/>
          <w:szCs w:val="20"/>
          <w:lang w:val="en-US"/>
        </w:rPr>
        <w:t xml:space="preserve"> (Owen et al. 1991) and modification of nutrient adsorption (Eymar et al. 2000</w:t>
      </w:r>
      <w:r w:rsidR="001E2094">
        <w:rPr>
          <w:sz w:val="20"/>
          <w:szCs w:val="20"/>
          <w:lang w:val="en-US"/>
        </w:rPr>
        <w:t>,</w:t>
      </w:r>
      <w:r w:rsidRPr="00D46733">
        <w:rPr>
          <w:sz w:val="20"/>
          <w:szCs w:val="20"/>
          <w:lang w:val="en-US"/>
        </w:rPr>
        <w:t xml:space="preserve"> Van Winkle et al. 2003</w:t>
      </w:r>
      <w:r w:rsidR="001E2094">
        <w:rPr>
          <w:sz w:val="20"/>
          <w:szCs w:val="20"/>
          <w:lang w:val="en-US"/>
        </w:rPr>
        <w:t>,</w:t>
      </w:r>
      <w:r w:rsidRPr="00D46733">
        <w:rPr>
          <w:sz w:val="20"/>
          <w:szCs w:val="20"/>
          <w:lang w:val="en-US"/>
        </w:rPr>
        <w:t xml:space="preserve"> Van Winkle and Pullman 2003). </w:t>
      </w:r>
      <w:r w:rsidR="00F044EA">
        <w:rPr>
          <w:sz w:val="20"/>
          <w:szCs w:val="20"/>
          <w:lang w:val="en-US"/>
        </w:rPr>
        <w:t xml:space="preserve">According </w:t>
      </w:r>
      <w:r w:rsidR="00F044EA" w:rsidRPr="00D46733">
        <w:rPr>
          <w:sz w:val="20"/>
          <w:szCs w:val="20"/>
          <w:lang w:val="en-US"/>
        </w:rPr>
        <w:t>Hashem</w:t>
      </w:r>
      <w:r w:rsidR="00F044EA">
        <w:rPr>
          <w:sz w:val="20"/>
          <w:szCs w:val="20"/>
          <w:lang w:val="en-US"/>
        </w:rPr>
        <w:t xml:space="preserve"> </w:t>
      </w:r>
      <w:r w:rsidR="00F044EA" w:rsidRPr="00D46733">
        <w:rPr>
          <w:sz w:val="20"/>
          <w:szCs w:val="20"/>
          <w:lang w:val="en-US"/>
        </w:rPr>
        <w:t xml:space="preserve">Abadi </w:t>
      </w:r>
      <w:r w:rsidR="008F1BD7">
        <w:rPr>
          <w:sz w:val="20"/>
          <w:szCs w:val="20"/>
          <w:lang w:val="en-US"/>
        </w:rPr>
        <w:t>and Kaviani (2010)</w:t>
      </w:r>
      <w:r w:rsidR="00F044EA" w:rsidRPr="00D46733">
        <w:rPr>
          <w:sz w:val="20"/>
          <w:szCs w:val="20"/>
          <w:lang w:val="en-US"/>
        </w:rPr>
        <w:t xml:space="preserve"> addition of AC</w:t>
      </w:r>
      <w:r w:rsidR="00F044EA" w:rsidRPr="00D46733">
        <w:rPr>
          <w:sz w:val="20"/>
          <w:szCs w:val="20"/>
          <w:lang w:val="en-GB"/>
        </w:rPr>
        <w:t xml:space="preserve"> </w:t>
      </w:r>
      <w:r w:rsidR="00F044EA" w:rsidRPr="00D46733">
        <w:rPr>
          <w:sz w:val="20"/>
          <w:szCs w:val="20"/>
          <w:lang w:val="en-US"/>
        </w:rPr>
        <w:t xml:space="preserve">in the culture medium of </w:t>
      </w:r>
      <w:r w:rsidR="00F044EA" w:rsidRPr="00D46733">
        <w:rPr>
          <w:i/>
          <w:sz w:val="20"/>
          <w:szCs w:val="20"/>
          <w:lang w:val="en-US"/>
        </w:rPr>
        <w:t>A. barbadensis</w:t>
      </w:r>
      <w:r w:rsidR="00F044EA" w:rsidRPr="00D46733">
        <w:rPr>
          <w:sz w:val="20"/>
          <w:szCs w:val="20"/>
          <w:lang w:val="en-US"/>
        </w:rPr>
        <w:t xml:space="preserve"> improves height, fresh weight and root number of micropropagated shoots</w:t>
      </w:r>
      <w:r w:rsidR="00F044EA">
        <w:rPr>
          <w:sz w:val="20"/>
          <w:szCs w:val="20"/>
          <w:lang w:val="en-US"/>
        </w:rPr>
        <w:t xml:space="preserve"> </w:t>
      </w:r>
      <w:r w:rsidR="00F044EA" w:rsidRPr="00D46733">
        <w:rPr>
          <w:sz w:val="20"/>
          <w:szCs w:val="20"/>
          <w:lang w:val="en-US"/>
        </w:rPr>
        <w:t>and also ensures a better plant growth during acclimatization (</w:t>
      </w:r>
      <w:r w:rsidR="00F044EA" w:rsidRPr="005C605F">
        <w:rPr>
          <w:sz w:val="20"/>
          <w:szCs w:val="20"/>
          <w:lang w:val="en-US"/>
        </w:rPr>
        <w:t>Borgognone et al. 2010)</w:t>
      </w:r>
      <w:r w:rsidR="00F044EA" w:rsidRPr="00D46733">
        <w:rPr>
          <w:sz w:val="20"/>
          <w:szCs w:val="20"/>
          <w:lang w:val="en-US"/>
        </w:rPr>
        <w:t>.</w:t>
      </w:r>
      <w:r w:rsidR="00D31DB4">
        <w:rPr>
          <w:sz w:val="20"/>
          <w:szCs w:val="20"/>
          <w:lang w:val="en-US"/>
        </w:rPr>
        <w:t xml:space="preserve"> </w:t>
      </w:r>
      <w:r w:rsidR="00D31DB4" w:rsidRPr="001D4CFE">
        <w:rPr>
          <w:sz w:val="20"/>
          <w:szCs w:val="20"/>
          <w:lang w:val="en-US"/>
        </w:rPr>
        <w:t xml:space="preserve">Nevertheless, no data are available concerning the </w:t>
      </w:r>
      <w:r w:rsidR="00D31DB4" w:rsidRPr="001D4CFE">
        <w:rPr>
          <w:i/>
          <w:sz w:val="20"/>
          <w:szCs w:val="20"/>
          <w:lang w:val="en-US"/>
        </w:rPr>
        <w:t>in vitro</w:t>
      </w:r>
      <w:r w:rsidR="00D31DB4" w:rsidRPr="001D4CFE">
        <w:rPr>
          <w:sz w:val="20"/>
          <w:szCs w:val="20"/>
          <w:lang w:val="en-US"/>
        </w:rPr>
        <w:t xml:space="preserve"> effects of AC on morphological and physiological response of </w:t>
      </w:r>
      <w:r w:rsidR="00D31DB4" w:rsidRPr="001D4CFE">
        <w:rPr>
          <w:i/>
          <w:sz w:val="20"/>
          <w:szCs w:val="20"/>
          <w:lang w:val="en-US"/>
        </w:rPr>
        <w:t>A. barbadensis</w:t>
      </w:r>
      <w:r w:rsidR="00D31DB4" w:rsidRPr="001D4CFE">
        <w:rPr>
          <w:sz w:val="20"/>
          <w:szCs w:val="20"/>
          <w:lang w:val="en-US"/>
        </w:rPr>
        <w:t xml:space="preserve"> shoots in relation to the putative chemical changes occurring in the culture medium. </w:t>
      </w:r>
      <w:r w:rsidR="003E3072">
        <w:rPr>
          <w:sz w:val="20"/>
          <w:szCs w:val="20"/>
          <w:lang w:val="en-US"/>
        </w:rPr>
        <w:t>It is contended</w:t>
      </w:r>
      <w:r w:rsidR="003E3072" w:rsidRPr="00D46733">
        <w:rPr>
          <w:sz w:val="20"/>
          <w:szCs w:val="20"/>
          <w:lang w:val="en-US"/>
        </w:rPr>
        <w:t xml:space="preserve"> that AC may prevent the initial acidic shift of the medium by regulating the availability </w:t>
      </w:r>
      <w:r w:rsidR="003E3072">
        <w:rPr>
          <w:sz w:val="20"/>
          <w:szCs w:val="20"/>
          <w:lang w:val="en-US"/>
        </w:rPr>
        <w:t>of both ammonium and nitrate</w:t>
      </w:r>
      <w:r w:rsidR="003E3072" w:rsidRPr="00D46733">
        <w:rPr>
          <w:sz w:val="20"/>
          <w:szCs w:val="20"/>
          <w:lang w:val="en-US"/>
        </w:rPr>
        <w:t xml:space="preserve">. To verify </w:t>
      </w:r>
      <w:r w:rsidR="003E3072">
        <w:rPr>
          <w:sz w:val="20"/>
          <w:szCs w:val="20"/>
          <w:lang w:val="en-US"/>
        </w:rPr>
        <w:t>this</w:t>
      </w:r>
      <w:r w:rsidR="003E3072" w:rsidRPr="00D46733">
        <w:rPr>
          <w:sz w:val="20"/>
          <w:szCs w:val="20"/>
          <w:lang w:val="en-US"/>
        </w:rPr>
        <w:t xml:space="preserve"> hypothesis an </w:t>
      </w:r>
      <w:r w:rsidR="003E3072" w:rsidRPr="00D46733">
        <w:rPr>
          <w:i/>
          <w:sz w:val="20"/>
          <w:szCs w:val="20"/>
          <w:lang w:val="en-US"/>
        </w:rPr>
        <w:t>in vitro</w:t>
      </w:r>
      <w:r w:rsidR="003E3072" w:rsidRPr="00D46733">
        <w:rPr>
          <w:sz w:val="20"/>
          <w:szCs w:val="20"/>
          <w:lang w:val="en-US"/>
        </w:rPr>
        <w:t xml:space="preserve"> experiment was car</w:t>
      </w:r>
      <w:r w:rsidR="003E3072">
        <w:rPr>
          <w:sz w:val="20"/>
          <w:szCs w:val="20"/>
          <w:lang w:val="en-US"/>
        </w:rPr>
        <w:t xml:space="preserve">ried out to compare the growth and </w:t>
      </w:r>
      <w:r w:rsidR="003E3072" w:rsidRPr="00D46733">
        <w:rPr>
          <w:sz w:val="20"/>
          <w:szCs w:val="20"/>
          <w:lang w:val="en-US"/>
        </w:rPr>
        <w:t xml:space="preserve">the element composition of </w:t>
      </w:r>
      <w:r w:rsidR="003E3072">
        <w:rPr>
          <w:sz w:val="20"/>
          <w:szCs w:val="20"/>
          <w:lang w:val="en-US"/>
        </w:rPr>
        <w:t xml:space="preserve">the </w:t>
      </w:r>
      <w:r w:rsidR="003E3072" w:rsidRPr="00D46733">
        <w:rPr>
          <w:sz w:val="20"/>
          <w:szCs w:val="20"/>
          <w:lang w:val="en-US"/>
        </w:rPr>
        <w:t xml:space="preserve">shoots, the final pH, </w:t>
      </w:r>
      <w:r w:rsidR="003E3072">
        <w:rPr>
          <w:sz w:val="20"/>
          <w:szCs w:val="20"/>
          <w:lang w:val="en-US"/>
        </w:rPr>
        <w:t>electrical conductivity (</w:t>
      </w:r>
      <w:r w:rsidR="003E3072" w:rsidRPr="00D46733">
        <w:rPr>
          <w:sz w:val="20"/>
          <w:szCs w:val="20"/>
          <w:lang w:val="en-US"/>
        </w:rPr>
        <w:t>EC</w:t>
      </w:r>
      <w:r w:rsidR="003E3072">
        <w:rPr>
          <w:sz w:val="20"/>
          <w:szCs w:val="20"/>
          <w:lang w:val="en-US"/>
        </w:rPr>
        <w:t>)</w:t>
      </w:r>
      <w:r w:rsidR="003E3072" w:rsidRPr="00D46733">
        <w:rPr>
          <w:sz w:val="20"/>
          <w:szCs w:val="20"/>
          <w:lang w:val="en-US"/>
        </w:rPr>
        <w:t>, NH</w:t>
      </w:r>
      <w:r w:rsidR="003E3072" w:rsidRPr="00D46733">
        <w:rPr>
          <w:sz w:val="20"/>
          <w:szCs w:val="20"/>
          <w:vertAlign w:val="subscript"/>
          <w:lang w:val="en-US"/>
        </w:rPr>
        <w:t>4</w:t>
      </w:r>
      <w:r w:rsidR="003E3072" w:rsidRPr="00D46733">
        <w:rPr>
          <w:sz w:val="20"/>
          <w:szCs w:val="20"/>
          <w:vertAlign w:val="superscript"/>
          <w:lang w:val="en-US"/>
        </w:rPr>
        <w:t>+</w:t>
      </w:r>
      <w:r w:rsidR="003E3072" w:rsidRPr="00D46733">
        <w:rPr>
          <w:sz w:val="20"/>
          <w:szCs w:val="20"/>
          <w:lang w:val="en-US"/>
        </w:rPr>
        <w:t xml:space="preserve"> and NO</w:t>
      </w:r>
      <w:r w:rsidR="003E3072" w:rsidRPr="00D46733">
        <w:rPr>
          <w:sz w:val="20"/>
          <w:szCs w:val="20"/>
          <w:vertAlign w:val="subscript"/>
          <w:lang w:val="en-US"/>
        </w:rPr>
        <w:t>3</w:t>
      </w:r>
      <w:r w:rsidR="003E3072" w:rsidRPr="00D46733">
        <w:rPr>
          <w:sz w:val="20"/>
          <w:szCs w:val="20"/>
          <w:vertAlign w:val="superscript"/>
          <w:lang w:val="en-US"/>
        </w:rPr>
        <w:t>-</w:t>
      </w:r>
      <w:r w:rsidR="003E3072" w:rsidRPr="00D46733">
        <w:rPr>
          <w:sz w:val="20"/>
          <w:szCs w:val="20"/>
          <w:vertAlign w:val="subscript"/>
          <w:lang w:val="en-US"/>
        </w:rPr>
        <w:t xml:space="preserve"> </w:t>
      </w:r>
      <w:r w:rsidR="003E3072" w:rsidRPr="00D46733">
        <w:rPr>
          <w:sz w:val="20"/>
          <w:szCs w:val="20"/>
          <w:lang w:val="en-US"/>
        </w:rPr>
        <w:t xml:space="preserve">concentration in the medium after </w:t>
      </w:r>
      <w:r w:rsidR="003E3072">
        <w:rPr>
          <w:sz w:val="20"/>
          <w:szCs w:val="20"/>
          <w:lang w:val="en-US"/>
        </w:rPr>
        <w:t xml:space="preserve">both </w:t>
      </w:r>
      <w:r w:rsidR="003E3072" w:rsidRPr="00D46733">
        <w:rPr>
          <w:sz w:val="20"/>
          <w:szCs w:val="20"/>
          <w:lang w:val="en-US"/>
        </w:rPr>
        <w:t xml:space="preserve">20 and 40 days </w:t>
      </w:r>
      <w:r w:rsidR="003E3072">
        <w:rPr>
          <w:sz w:val="20"/>
          <w:szCs w:val="20"/>
          <w:lang w:val="en-US"/>
        </w:rPr>
        <w:t xml:space="preserve">in </w:t>
      </w:r>
      <w:r w:rsidR="003E3072" w:rsidRPr="00D46733">
        <w:rPr>
          <w:sz w:val="20"/>
          <w:szCs w:val="20"/>
          <w:lang w:val="en-US"/>
        </w:rPr>
        <w:t>culture in presence or absence of AC.</w:t>
      </w:r>
    </w:p>
    <w:p w:rsidR="003E3072" w:rsidRDefault="003E3072" w:rsidP="00D46733">
      <w:pPr>
        <w:spacing w:line="480" w:lineRule="auto"/>
        <w:jc w:val="both"/>
        <w:rPr>
          <w:sz w:val="20"/>
          <w:szCs w:val="20"/>
          <w:lang w:val="en-US"/>
        </w:rPr>
      </w:pPr>
    </w:p>
    <w:p w:rsidR="005B0F78" w:rsidRPr="00540669" w:rsidRDefault="00511FB2" w:rsidP="00AA5AA9">
      <w:pPr>
        <w:autoSpaceDE w:val="0"/>
        <w:autoSpaceDN w:val="0"/>
        <w:adjustRightInd w:val="0"/>
        <w:rPr>
          <w:rFonts w:ascii="AdvP4DF60E" w:hAnsi="AdvP4DF60E" w:cs="AdvP4DF60E"/>
          <w:sz w:val="16"/>
          <w:szCs w:val="16"/>
          <w:lang w:val="en-GB"/>
        </w:rPr>
      </w:pPr>
      <w:r w:rsidRPr="00D46733">
        <w:rPr>
          <w:b/>
          <w:sz w:val="20"/>
          <w:szCs w:val="20"/>
          <w:lang w:val="en-US"/>
        </w:rPr>
        <w:t>M</w:t>
      </w:r>
      <w:r w:rsidR="00037E31">
        <w:rPr>
          <w:b/>
          <w:sz w:val="20"/>
          <w:szCs w:val="20"/>
          <w:lang w:val="en-US"/>
        </w:rPr>
        <w:t>ATERIALS AND METHODS</w:t>
      </w:r>
    </w:p>
    <w:p w:rsidR="00540669" w:rsidRPr="001E2094" w:rsidRDefault="00540669" w:rsidP="00540669">
      <w:pPr>
        <w:spacing w:line="480" w:lineRule="auto"/>
        <w:jc w:val="both"/>
        <w:rPr>
          <w:rFonts w:ascii="AdvP4DF60E" w:hAnsi="AdvP4DF60E" w:cs="AdvP4DF60E"/>
          <w:sz w:val="16"/>
          <w:szCs w:val="16"/>
          <w:lang w:val="en-GB"/>
        </w:rPr>
      </w:pPr>
    </w:p>
    <w:p w:rsidR="001179CE" w:rsidRPr="00953B58" w:rsidRDefault="00E603B5" w:rsidP="00D46733">
      <w:pPr>
        <w:spacing w:line="480" w:lineRule="auto"/>
        <w:jc w:val="both"/>
        <w:rPr>
          <w:i/>
          <w:sz w:val="20"/>
          <w:szCs w:val="20"/>
          <w:lang w:val="en-US"/>
        </w:rPr>
      </w:pPr>
      <w:r w:rsidRPr="00D46733">
        <w:rPr>
          <w:i/>
          <w:sz w:val="20"/>
          <w:szCs w:val="20"/>
          <w:lang w:val="en-US"/>
        </w:rPr>
        <w:t xml:space="preserve">Plant material and culture </w:t>
      </w:r>
      <w:r w:rsidR="00044E55" w:rsidRPr="00D46733">
        <w:rPr>
          <w:i/>
          <w:sz w:val="20"/>
          <w:szCs w:val="20"/>
          <w:lang w:val="en-US"/>
        </w:rPr>
        <w:t>condition</w:t>
      </w:r>
      <w:r w:rsidR="00264B48" w:rsidRPr="00D46733">
        <w:rPr>
          <w:i/>
          <w:sz w:val="20"/>
          <w:szCs w:val="20"/>
          <w:lang w:val="en-US"/>
        </w:rPr>
        <w:t>s</w:t>
      </w:r>
    </w:p>
    <w:p w:rsidR="00352903" w:rsidRDefault="00F361F4" w:rsidP="00D46733">
      <w:pPr>
        <w:spacing w:line="480" w:lineRule="auto"/>
        <w:jc w:val="both"/>
        <w:rPr>
          <w:sz w:val="20"/>
          <w:szCs w:val="20"/>
          <w:lang w:val="en-US"/>
        </w:rPr>
      </w:pPr>
      <w:r w:rsidRPr="00D46733">
        <w:rPr>
          <w:i/>
          <w:sz w:val="20"/>
          <w:szCs w:val="20"/>
          <w:lang w:val="en-US"/>
        </w:rPr>
        <w:t xml:space="preserve">A. barbadensis </w:t>
      </w:r>
      <w:r w:rsidRPr="00D46733">
        <w:rPr>
          <w:sz w:val="20"/>
          <w:szCs w:val="20"/>
          <w:lang w:val="en-US"/>
        </w:rPr>
        <w:t>s</w:t>
      </w:r>
      <w:r w:rsidR="00D02FA4" w:rsidRPr="00D46733">
        <w:rPr>
          <w:sz w:val="20"/>
          <w:szCs w:val="20"/>
          <w:lang w:val="en-US"/>
        </w:rPr>
        <w:t>hoots</w:t>
      </w:r>
      <w:r w:rsidR="008279DB" w:rsidRPr="008279DB">
        <w:rPr>
          <w:sz w:val="20"/>
          <w:szCs w:val="20"/>
          <w:lang w:val="en-GB"/>
        </w:rPr>
        <w:t xml:space="preserve"> (</w:t>
      </w:r>
      <w:r w:rsidR="008279DB">
        <w:rPr>
          <w:sz w:val="20"/>
          <w:szCs w:val="20"/>
          <w:lang w:val="en-US"/>
        </w:rPr>
        <w:t>2</w:t>
      </w:r>
      <w:r w:rsidR="00850B6E">
        <w:rPr>
          <w:sz w:val="20"/>
          <w:szCs w:val="20"/>
          <w:lang w:val="en-US"/>
        </w:rPr>
        <w:t>.0</w:t>
      </w:r>
      <w:r w:rsidR="008279DB">
        <w:rPr>
          <w:sz w:val="20"/>
          <w:szCs w:val="20"/>
          <w:lang w:val="en-US"/>
        </w:rPr>
        <w:t>-3</w:t>
      </w:r>
      <w:r w:rsidR="00850B6E">
        <w:rPr>
          <w:sz w:val="20"/>
          <w:szCs w:val="20"/>
          <w:lang w:val="en-US"/>
        </w:rPr>
        <w:t>.0</w:t>
      </w:r>
      <w:r w:rsidR="008279DB">
        <w:rPr>
          <w:sz w:val="20"/>
          <w:szCs w:val="20"/>
          <w:lang w:val="en-US"/>
        </w:rPr>
        <w:t xml:space="preserve"> cm long) </w:t>
      </w:r>
      <w:r w:rsidRPr="00D46733">
        <w:rPr>
          <w:sz w:val="20"/>
          <w:szCs w:val="20"/>
          <w:lang w:val="en-US"/>
        </w:rPr>
        <w:t>were</w:t>
      </w:r>
      <w:r w:rsidR="00D02FA4" w:rsidRPr="00D46733">
        <w:rPr>
          <w:sz w:val="20"/>
          <w:szCs w:val="20"/>
          <w:lang w:val="en-US"/>
        </w:rPr>
        <w:t xml:space="preserve"> </w:t>
      </w:r>
      <w:r w:rsidR="00533E8D" w:rsidRPr="00D46733">
        <w:rPr>
          <w:sz w:val="20"/>
          <w:szCs w:val="20"/>
          <w:lang w:val="en-US"/>
        </w:rPr>
        <w:t>micropropagated</w:t>
      </w:r>
      <w:r w:rsidR="00454BDF">
        <w:rPr>
          <w:sz w:val="20"/>
          <w:szCs w:val="20"/>
          <w:lang w:val="en-US"/>
        </w:rPr>
        <w:t xml:space="preserve"> </w:t>
      </w:r>
      <w:r w:rsidR="00D02FA4" w:rsidRPr="00D46733">
        <w:rPr>
          <w:sz w:val="20"/>
          <w:szCs w:val="20"/>
          <w:lang w:val="en-US"/>
        </w:rPr>
        <w:t xml:space="preserve">on </w:t>
      </w:r>
      <w:r w:rsidR="00B05F85">
        <w:rPr>
          <w:sz w:val="20"/>
          <w:szCs w:val="20"/>
          <w:lang w:val="en-US"/>
        </w:rPr>
        <w:t>full</w:t>
      </w:r>
      <w:r w:rsidR="00A75D02">
        <w:rPr>
          <w:sz w:val="20"/>
          <w:szCs w:val="20"/>
          <w:lang w:val="en-US"/>
        </w:rPr>
        <w:t>-</w:t>
      </w:r>
      <w:r w:rsidR="00B05F85">
        <w:rPr>
          <w:sz w:val="20"/>
          <w:szCs w:val="20"/>
          <w:lang w:val="en-US"/>
        </w:rPr>
        <w:t>s</w:t>
      </w:r>
      <w:ins w:id="2" w:author="user" w:date="2013-09-03T09:27:00Z">
        <w:r w:rsidR="00F7789E">
          <w:rPr>
            <w:sz w:val="20"/>
            <w:szCs w:val="20"/>
            <w:lang w:val="en-US"/>
          </w:rPr>
          <w:t>t</w:t>
        </w:r>
      </w:ins>
      <w:r w:rsidR="00B05F85">
        <w:rPr>
          <w:sz w:val="20"/>
          <w:szCs w:val="20"/>
          <w:lang w:val="en-US"/>
        </w:rPr>
        <w:t>rength</w:t>
      </w:r>
      <w:r w:rsidR="00421ABC">
        <w:rPr>
          <w:sz w:val="20"/>
          <w:szCs w:val="20"/>
          <w:vertAlign w:val="superscript"/>
          <w:lang w:val="en-US"/>
        </w:rPr>
        <w:t xml:space="preserve"> </w:t>
      </w:r>
      <w:r w:rsidR="00D02FA4" w:rsidRPr="00D46733">
        <w:rPr>
          <w:sz w:val="20"/>
          <w:szCs w:val="20"/>
          <w:lang w:val="en-US"/>
        </w:rPr>
        <w:t xml:space="preserve">MS </w:t>
      </w:r>
      <w:r w:rsidRPr="00D46733">
        <w:rPr>
          <w:sz w:val="20"/>
          <w:szCs w:val="20"/>
          <w:lang w:val="en-US"/>
        </w:rPr>
        <w:t>(Murashige and Skoog 1962) m</w:t>
      </w:r>
      <w:r w:rsidR="00D02FA4" w:rsidRPr="00D46733">
        <w:rPr>
          <w:sz w:val="20"/>
          <w:szCs w:val="20"/>
          <w:lang w:val="en-US"/>
        </w:rPr>
        <w:t xml:space="preserve">edium </w:t>
      </w:r>
      <w:r w:rsidR="00E71CC1" w:rsidRPr="00D46733">
        <w:rPr>
          <w:sz w:val="20"/>
          <w:szCs w:val="20"/>
          <w:lang w:val="en-US"/>
        </w:rPr>
        <w:t xml:space="preserve">including vitamins </w:t>
      </w:r>
      <w:r w:rsidR="00370560">
        <w:rPr>
          <w:sz w:val="20"/>
          <w:szCs w:val="20"/>
          <w:lang w:val="en-US"/>
        </w:rPr>
        <w:t>to which</w:t>
      </w:r>
      <w:r w:rsidR="00D02FA4" w:rsidRPr="00D46733">
        <w:rPr>
          <w:sz w:val="20"/>
          <w:szCs w:val="20"/>
          <w:lang w:val="en-US"/>
        </w:rPr>
        <w:t xml:space="preserve"> sucrose (30</w:t>
      </w:r>
      <w:r w:rsidR="00F7789E">
        <w:rPr>
          <w:sz w:val="20"/>
          <w:szCs w:val="20"/>
          <w:lang w:val="en-US"/>
        </w:rPr>
        <w:t>.0</w:t>
      </w:r>
      <w:r w:rsidR="00D02FA4" w:rsidRPr="00D46733">
        <w:rPr>
          <w:sz w:val="20"/>
          <w:szCs w:val="20"/>
          <w:lang w:val="en-US"/>
        </w:rPr>
        <w:t xml:space="preserve"> g l</w:t>
      </w:r>
      <w:r w:rsidR="00D02FA4" w:rsidRPr="00D46733">
        <w:rPr>
          <w:sz w:val="20"/>
          <w:szCs w:val="20"/>
          <w:vertAlign w:val="superscript"/>
          <w:lang w:val="en-US"/>
        </w:rPr>
        <w:t>-1</w:t>
      </w:r>
      <w:r w:rsidR="00D02FA4" w:rsidRPr="00D46733">
        <w:rPr>
          <w:sz w:val="20"/>
          <w:szCs w:val="20"/>
          <w:lang w:val="en-US"/>
        </w:rPr>
        <w:t xml:space="preserve">), </w:t>
      </w:r>
      <w:r w:rsidR="00454BDF">
        <w:rPr>
          <w:sz w:val="20"/>
          <w:szCs w:val="20"/>
          <w:lang w:val="en-US"/>
        </w:rPr>
        <w:t>Benzyl adenine [(</w:t>
      </w:r>
      <w:r w:rsidR="00D02FA4" w:rsidRPr="00D46733">
        <w:rPr>
          <w:sz w:val="20"/>
          <w:szCs w:val="20"/>
          <w:lang w:val="en-US"/>
        </w:rPr>
        <w:t>BA</w:t>
      </w:r>
      <w:r w:rsidR="00454BDF">
        <w:rPr>
          <w:sz w:val="20"/>
          <w:szCs w:val="20"/>
          <w:lang w:val="en-US"/>
        </w:rPr>
        <w:t>)</w:t>
      </w:r>
      <w:r w:rsidR="00D02FA4" w:rsidRPr="00D46733">
        <w:rPr>
          <w:sz w:val="20"/>
          <w:szCs w:val="20"/>
          <w:lang w:val="en-US"/>
        </w:rPr>
        <w:t xml:space="preserve"> (2</w:t>
      </w:r>
      <w:r w:rsidR="00454BDF">
        <w:rPr>
          <w:sz w:val="20"/>
          <w:szCs w:val="20"/>
          <w:lang w:val="en-US"/>
        </w:rPr>
        <w:t>.0</w:t>
      </w:r>
      <w:r w:rsidR="00D02FA4" w:rsidRPr="00D46733">
        <w:rPr>
          <w:sz w:val="20"/>
          <w:szCs w:val="20"/>
          <w:lang w:val="en-US"/>
        </w:rPr>
        <w:t xml:space="preserve"> mg l</w:t>
      </w:r>
      <w:r w:rsidR="00D02FA4" w:rsidRPr="00D46733">
        <w:rPr>
          <w:sz w:val="20"/>
          <w:szCs w:val="20"/>
          <w:vertAlign w:val="superscript"/>
          <w:lang w:val="en-US"/>
        </w:rPr>
        <w:t>-1</w:t>
      </w:r>
      <w:r w:rsidR="00D02FA4" w:rsidRPr="00D46733">
        <w:rPr>
          <w:sz w:val="20"/>
          <w:szCs w:val="20"/>
          <w:lang w:val="en-US"/>
        </w:rPr>
        <w:t>)</w:t>
      </w:r>
      <w:r w:rsidR="00454BDF">
        <w:rPr>
          <w:sz w:val="20"/>
          <w:szCs w:val="20"/>
          <w:lang w:val="en-US"/>
        </w:rPr>
        <w:t>]</w:t>
      </w:r>
      <w:r w:rsidR="005678BE" w:rsidRPr="00D46733">
        <w:rPr>
          <w:sz w:val="20"/>
          <w:szCs w:val="20"/>
          <w:lang w:val="en-US"/>
        </w:rPr>
        <w:t>,</w:t>
      </w:r>
      <w:r w:rsidR="00D02FA4" w:rsidRPr="00D46733">
        <w:rPr>
          <w:sz w:val="20"/>
          <w:szCs w:val="20"/>
          <w:lang w:val="en-US"/>
        </w:rPr>
        <w:t xml:space="preserve"> </w:t>
      </w:r>
      <w:r w:rsidR="00454BDF">
        <w:rPr>
          <w:sz w:val="20"/>
          <w:szCs w:val="20"/>
          <w:lang w:val="en-US"/>
        </w:rPr>
        <w:t>Indole acetic acid [(</w:t>
      </w:r>
      <w:r w:rsidR="005678BE" w:rsidRPr="00D46733">
        <w:rPr>
          <w:sz w:val="20"/>
          <w:szCs w:val="20"/>
          <w:lang w:val="en-US"/>
        </w:rPr>
        <w:t>IAA</w:t>
      </w:r>
      <w:r w:rsidR="00454BDF">
        <w:rPr>
          <w:sz w:val="20"/>
          <w:szCs w:val="20"/>
          <w:lang w:val="en-US"/>
        </w:rPr>
        <w:t>)</w:t>
      </w:r>
      <w:r w:rsidR="005678BE" w:rsidRPr="00D46733">
        <w:rPr>
          <w:sz w:val="20"/>
          <w:szCs w:val="20"/>
          <w:lang w:val="en-US"/>
        </w:rPr>
        <w:t xml:space="preserve"> </w:t>
      </w:r>
      <w:r w:rsidR="005678BE" w:rsidRPr="00D46733">
        <w:rPr>
          <w:sz w:val="20"/>
          <w:szCs w:val="20"/>
          <w:lang w:val="en-US"/>
        </w:rPr>
        <w:lastRenderedPageBreak/>
        <w:t>(0.2 mg l</w:t>
      </w:r>
      <w:r w:rsidR="005678BE" w:rsidRPr="00D46733">
        <w:rPr>
          <w:sz w:val="20"/>
          <w:szCs w:val="20"/>
          <w:vertAlign w:val="superscript"/>
          <w:lang w:val="en-US"/>
        </w:rPr>
        <w:t>-1</w:t>
      </w:r>
      <w:r w:rsidR="005678BE" w:rsidRPr="00D46733">
        <w:rPr>
          <w:sz w:val="20"/>
          <w:szCs w:val="20"/>
          <w:lang w:val="en-US"/>
        </w:rPr>
        <w:t>)</w:t>
      </w:r>
      <w:r w:rsidR="00454BDF">
        <w:rPr>
          <w:sz w:val="20"/>
          <w:szCs w:val="20"/>
          <w:lang w:val="en-US"/>
        </w:rPr>
        <w:t>]</w:t>
      </w:r>
      <w:r w:rsidR="005678BE" w:rsidRPr="00D46733">
        <w:rPr>
          <w:sz w:val="20"/>
          <w:szCs w:val="20"/>
          <w:lang w:val="en-US"/>
        </w:rPr>
        <w:t xml:space="preserve"> and </w:t>
      </w:r>
      <w:r w:rsidR="00C1572F" w:rsidRPr="00D46733">
        <w:rPr>
          <w:sz w:val="20"/>
          <w:szCs w:val="20"/>
          <w:lang w:val="en-US"/>
        </w:rPr>
        <w:t xml:space="preserve">bacto agar </w:t>
      </w:r>
      <w:r w:rsidR="00454BDF">
        <w:rPr>
          <w:sz w:val="20"/>
          <w:szCs w:val="20"/>
          <w:lang w:val="en-US"/>
        </w:rPr>
        <w:t>[(</w:t>
      </w:r>
      <w:r w:rsidR="00454BDF" w:rsidRPr="00D46733">
        <w:rPr>
          <w:sz w:val="20"/>
          <w:szCs w:val="20"/>
          <w:lang w:val="en-US"/>
        </w:rPr>
        <w:t>7</w:t>
      </w:r>
      <w:r w:rsidR="00454BDF">
        <w:rPr>
          <w:sz w:val="20"/>
          <w:szCs w:val="20"/>
          <w:lang w:val="en-US"/>
        </w:rPr>
        <w:t>.0</w:t>
      </w:r>
      <w:r w:rsidR="00454BDF" w:rsidRPr="00D46733">
        <w:rPr>
          <w:sz w:val="20"/>
          <w:szCs w:val="20"/>
          <w:lang w:val="en-US"/>
        </w:rPr>
        <w:t xml:space="preserve"> g l</w:t>
      </w:r>
      <w:r w:rsidR="00454BDF" w:rsidRPr="00D46733">
        <w:rPr>
          <w:sz w:val="20"/>
          <w:szCs w:val="20"/>
          <w:vertAlign w:val="superscript"/>
          <w:lang w:val="en-US"/>
        </w:rPr>
        <w:t>-1</w:t>
      </w:r>
      <w:r w:rsidR="00454BDF">
        <w:rPr>
          <w:sz w:val="20"/>
          <w:szCs w:val="20"/>
          <w:lang w:val="en-US"/>
        </w:rPr>
        <w:t>)</w:t>
      </w:r>
      <w:r w:rsidR="00454BDF" w:rsidRPr="00D46733">
        <w:rPr>
          <w:sz w:val="20"/>
          <w:szCs w:val="20"/>
          <w:lang w:val="en-US"/>
        </w:rPr>
        <w:t xml:space="preserve"> </w:t>
      </w:r>
      <w:r w:rsidR="00C1572F" w:rsidRPr="00D46733">
        <w:rPr>
          <w:sz w:val="20"/>
          <w:szCs w:val="20"/>
          <w:lang w:val="en-US"/>
        </w:rPr>
        <w:t>(Sigma Chemical Co., MI, Italy)</w:t>
      </w:r>
      <w:r w:rsidR="00454BDF">
        <w:rPr>
          <w:sz w:val="20"/>
          <w:szCs w:val="20"/>
          <w:lang w:val="en-US"/>
        </w:rPr>
        <w:t xml:space="preserve">] were added. The </w:t>
      </w:r>
      <w:r w:rsidR="00D02FA4" w:rsidRPr="00D46733">
        <w:rPr>
          <w:sz w:val="20"/>
          <w:szCs w:val="20"/>
          <w:lang w:val="en-US"/>
        </w:rPr>
        <w:t xml:space="preserve">pH </w:t>
      </w:r>
      <w:r w:rsidR="00454BDF">
        <w:rPr>
          <w:sz w:val="20"/>
          <w:szCs w:val="20"/>
          <w:lang w:val="en-US"/>
        </w:rPr>
        <w:t xml:space="preserve">was adjusted to </w:t>
      </w:r>
      <w:r w:rsidR="00D02FA4" w:rsidRPr="00D46733">
        <w:rPr>
          <w:sz w:val="20"/>
          <w:szCs w:val="20"/>
          <w:lang w:val="en-US"/>
        </w:rPr>
        <w:t>5.7±0.1</w:t>
      </w:r>
      <w:r w:rsidR="00454BDF">
        <w:rPr>
          <w:sz w:val="20"/>
          <w:szCs w:val="20"/>
          <w:lang w:val="en-US"/>
        </w:rPr>
        <w:t xml:space="preserve"> </w:t>
      </w:r>
      <w:r w:rsidR="009A1807" w:rsidRPr="00D46733">
        <w:rPr>
          <w:sz w:val="20"/>
          <w:szCs w:val="20"/>
          <w:lang w:val="en-US"/>
        </w:rPr>
        <w:t xml:space="preserve">with 0.1 N HCl or </w:t>
      </w:r>
      <w:r w:rsidR="00A75D02" w:rsidRPr="00D46733">
        <w:rPr>
          <w:sz w:val="20"/>
          <w:szCs w:val="20"/>
          <w:lang w:val="en-US"/>
        </w:rPr>
        <w:t xml:space="preserve">0.1 N </w:t>
      </w:r>
      <w:r w:rsidR="009A1807" w:rsidRPr="00D46733">
        <w:rPr>
          <w:sz w:val="20"/>
          <w:szCs w:val="20"/>
          <w:lang w:val="en-US"/>
        </w:rPr>
        <w:t>NaOH</w:t>
      </w:r>
      <w:r w:rsidR="00AA5AA9">
        <w:rPr>
          <w:sz w:val="20"/>
          <w:szCs w:val="20"/>
          <w:lang w:val="en-US"/>
        </w:rPr>
        <w:t xml:space="preserve"> before autoclaving the medium </w:t>
      </w:r>
      <w:r w:rsidR="00AA5AA9" w:rsidRPr="00D46733">
        <w:rPr>
          <w:sz w:val="20"/>
          <w:szCs w:val="20"/>
          <w:lang w:val="en-US"/>
        </w:rPr>
        <w:t xml:space="preserve">at </w:t>
      </w:r>
      <w:smartTag w:uri="urn:schemas-microsoft-com:office:smarttags" w:element="metricconverter">
        <w:smartTagPr>
          <w:attr w:name="ProductID" w:val="121ﾰC"/>
        </w:smartTagPr>
        <w:r w:rsidR="00AA5AA9" w:rsidRPr="00D46733">
          <w:rPr>
            <w:sz w:val="20"/>
            <w:szCs w:val="20"/>
            <w:lang w:val="en-US"/>
          </w:rPr>
          <w:t>121°C</w:t>
        </w:r>
      </w:smartTag>
      <w:r w:rsidR="00AA5AA9" w:rsidRPr="00D46733">
        <w:rPr>
          <w:sz w:val="20"/>
          <w:szCs w:val="20"/>
          <w:lang w:val="en-US"/>
        </w:rPr>
        <w:t xml:space="preserve"> and 105 kPa for 20 min.</w:t>
      </w:r>
      <w:r w:rsidR="009A1807" w:rsidRPr="00D46733">
        <w:rPr>
          <w:sz w:val="20"/>
          <w:szCs w:val="20"/>
          <w:lang w:val="en-US"/>
        </w:rPr>
        <w:t xml:space="preserve"> </w:t>
      </w:r>
      <w:r w:rsidR="00C1572F" w:rsidRPr="00850B6E">
        <w:rPr>
          <w:sz w:val="20"/>
          <w:szCs w:val="20"/>
          <w:lang w:val="en-US"/>
        </w:rPr>
        <w:t xml:space="preserve">After 45 days </w:t>
      </w:r>
      <w:r w:rsidR="00454BDF" w:rsidRPr="00850B6E">
        <w:rPr>
          <w:sz w:val="20"/>
          <w:szCs w:val="20"/>
          <w:lang w:val="en-US"/>
        </w:rPr>
        <w:t xml:space="preserve">in the medium, </w:t>
      </w:r>
      <w:r w:rsidR="00C1572F" w:rsidRPr="00850B6E">
        <w:rPr>
          <w:sz w:val="20"/>
          <w:szCs w:val="20"/>
          <w:lang w:val="en-US"/>
        </w:rPr>
        <w:t>new</w:t>
      </w:r>
      <w:r w:rsidR="003E50BA" w:rsidRPr="00850B6E">
        <w:rPr>
          <w:sz w:val="20"/>
          <w:szCs w:val="20"/>
          <w:lang w:val="en-US"/>
        </w:rPr>
        <w:t xml:space="preserve"> </w:t>
      </w:r>
      <w:r w:rsidR="00850B6E" w:rsidRPr="00850B6E">
        <w:rPr>
          <w:sz w:val="20"/>
          <w:szCs w:val="20"/>
          <w:lang w:val="en-US"/>
        </w:rPr>
        <w:t xml:space="preserve">developed </w:t>
      </w:r>
      <w:r w:rsidR="00A75D02">
        <w:rPr>
          <w:sz w:val="20"/>
          <w:szCs w:val="20"/>
          <w:lang w:val="en-US"/>
        </w:rPr>
        <w:t xml:space="preserve">adventitious </w:t>
      </w:r>
      <w:r w:rsidR="003E50BA" w:rsidRPr="00850B6E">
        <w:rPr>
          <w:sz w:val="20"/>
          <w:szCs w:val="20"/>
          <w:lang w:val="en-US"/>
        </w:rPr>
        <w:t>s</w:t>
      </w:r>
      <w:r w:rsidR="003B0BE6" w:rsidRPr="00850B6E">
        <w:rPr>
          <w:sz w:val="20"/>
          <w:szCs w:val="20"/>
          <w:lang w:val="en-US"/>
        </w:rPr>
        <w:t>hoots</w:t>
      </w:r>
      <w:r w:rsidR="004C0893" w:rsidRPr="00850B6E">
        <w:rPr>
          <w:sz w:val="20"/>
          <w:szCs w:val="20"/>
          <w:lang w:val="en-US"/>
        </w:rPr>
        <w:t xml:space="preserve"> </w:t>
      </w:r>
      <w:r w:rsidR="00454BDF" w:rsidRPr="00850B6E">
        <w:rPr>
          <w:sz w:val="20"/>
          <w:szCs w:val="20"/>
          <w:lang w:val="en-US"/>
        </w:rPr>
        <w:t>(</w:t>
      </w:r>
      <w:r w:rsidR="00850B6E" w:rsidRPr="00850B6E">
        <w:rPr>
          <w:sz w:val="20"/>
          <w:szCs w:val="20"/>
          <w:lang w:val="en-US"/>
        </w:rPr>
        <w:t>1.0-1.5 cm long)</w:t>
      </w:r>
      <w:r w:rsidR="00454BDF" w:rsidRPr="00850B6E">
        <w:rPr>
          <w:sz w:val="20"/>
          <w:szCs w:val="20"/>
          <w:lang w:val="en-US"/>
        </w:rPr>
        <w:t xml:space="preserve"> </w:t>
      </w:r>
      <w:r w:rsidR="003B0BE6" w:rsidRPr="00850B6E">
        <w:rPr>
          <w:sz w:val="20"/>
          <w:szCs w:val="20"/>
          <w:lang w:val="en-US"/>
        </w:rPr>
        <w:t xml:space="preserve">were </w:t>
      </w:r>
      <w:r w:rsidR="00850B6E" w:rsidRPr="00850B6E">
        <w:rPr>
          <w:sz w:val="20"/>
          <w:szCs w:val="20"/>
          <w:lang w:val="en-US"/>
        </w:rPr>
        <w:t>excised</w:t>
      </w:r>
      <w:r w:rsidR="00C1572F" w:rsidRPr="00850B6E">
        <w:rPr>
          <w:sz w:val="20"/>
          <w:szCs w:val="20"/>
          <w:lang w:val="en-US"/>
        </w:rPr>
        <w:t xml:space="preserve"> and </w:t>
      </w:r>
      <w:r w:rsidR="003B0BE6" w:rsidRPr="00850B6E">
        <w:rPr>
          <w:sz w:val="20"/>
          <w:szCs w:val="20"/>
          <w:lang w:val="en-US"/>
        </w:rPr>
        <w:t xml:space="preserve">placed on </w:t>
      </w:r>
      <w:r w:rsidR="00454BDF" w:rsidRPr="00850B6E">
        <w:rPr>
          <w:sz w:val="20"/>
          <w:szCs w:val="20"/>
          <w:lang w:val="en-US"/>
        </w:rPr>
        <w:t>one half</w:t>
      </w:r>
      <w:r w:rsidR="00A75D02">
        <w:rPr>
          <w:sz w:val="20"/>
          <w:szCs w:val="20"/>
          <w:lang w:val="en-US"/>
        </w:rPr>
        <w:t>-</w:t>
      </w:r>
      <w:r w:rsidR="00454BDF" w:rsidRPr="00850B6E">
        <w:rPr>
          <w:sz w:val="20"/>
          <w:szCs w:val="20"/>
          <w:lang w:val="en-US"/>
        </w:rPr>
        <w:t xml:space="preserve">strength MS </w:t>
      </w:r>
      <w:r w:rsidR="003B0BE6" w:rsidRPr="00850B6E">
        <w:rPr>
          <w:sz w:val="20"/>
          <w:szCs w:val="20"/>
          <w:lang w:val="en-US"/>
        </w:rPr>
        <w:t xml:space="preserve">medium </w:t>
      </w:r>
      <w:r w:rsidR="00454BDF" w:rsidRPr="00850B6E">
        <w:rPr>
          <w:sz w:val="20"/>
          <w:szCs w:val="20"/>
          <w:lang w:val="en-US"/>
        </w:rPr>
        <w:t xml:space="preserve">devoid of growth regulators but </w:t>
      </w:r>
      <w:r w:rsidR="00AD54E4" w:rsidRPr="00850B6E">
        <w:rPr>
          <w:sz w:val="20"/>
          <w:szCs w:val="20"/>
          <w:lang w:val="en-US"/>
        </w:rPr>
        <w:t xml:space="preserve">containing </w:t>
      </w:r>
      <w:r w:rsidR="00C1572F" w:rsidRPr="00850B6E">
        <w:rPr>
          <w:sz w:val="20"/>
          <w:szCs w:val="20"/>
          <w:lang w:val="en-US"/>
        </w:rPr>
        <w:t>30</w:t>
      </w:r>
      <w:r w:rsidR="00454BDF" w:rsidRPr="00850B6E">
        <w:rPr>
          <w:sz w:val="20"/>
          <w:szCs w:val="20"/>
          <w:lang w:val="en-US"/>
        </w:rPr>
        <w:t>.0</w:t>
      </w:r>
      <w:r w:rsidR="00C1572F" w:rsidRPr="00850B6E">
        <w:rPr>
          <w:sz w:val="20"/>
          <w:szCs w:val="20"/>
          <w:lang w:val="en-US"/>
        </w:rPr>
        <w:t xml:space="preserve"> g l</w:t>
      </w:r>
      <w:r w:rsidR="00C1572F" w:rsidRPr="00850B6E">
        <w:rPr>
          <w:sz w:val="20"/>
          <w:szCs w:val="20"/>
          <w:vertAlign w:val="superscript"/>
          <w:lang w:val="en-US"/>
        </w:rPr>
        <w:t>-1</w:t>
      </w:r>
      <w:r w:rsidR="00AD54E4" w:rsidRPr="00850B6E">
        <w:rPr>
          <w:sz w:val="20"/>
          <w:szCs w:val="20"/>
          <w:lang w:val="en-US"/>
        </w:rPr>
        <w:t xml:space="preserve">sucrose and </w:t>
      </w:r>
      <w:r w:rsidR="00C1572F" w:rsidRPr="00850B6E">
        <w:rPr>
          <w:sz w:val="20"/>
          <w:szCs w:val="20"/>
          <w:lang w:val="en-US"/>
        </w:rPr>
        <w:t>7</w:t>
      </w:r>
      <w:r w:rsidR="00454BDF" w:rsidRPr="00850B6E">
        <w:rPr>
          <w:sz w:val="20"/>
          <w:szCs w:val="20"/>
          <w:lang w:val="en-US"/>
        </w:rPr>
        <w:t>.0</w:t>
      </w:r>
      <w:r w:rsidR="00C1572F" w:rsidRPr="00850B6E">
        <w:rPr>
          <w:sz w:val="20"/>
          <w:szCs w:val="20"/>
          <w:lang w:val="en-US"/>
        </w:rPr>
        <w:t xml:space="preserve"> g l</w:t>
      </w:r>
      <w:r w:rsidR="00C1572F" w:rsidRPr="00850B6E">
        <w:rPr>
          <w:sz w:val="20"/>
          <w:szCs w:val="20"/>
          <w:vertAlign w:val="superscript"/>
          <w:lang w:val="en-US"/>
        </w:rPr>
        <w:t>-1</w:t>
      </w:r>
      <w:r w:rsidR="00C1572F" w:rsidRPr="00850B6E">
        <w:rPr>
          <w:sz w:val="20"/>
          <w:szCs w:val="20"/>
          <w:lang w:val="en-US"/>
        </w:rPr>
        <w:t xml:space="preserve"> </w:t>
      </w:r>
      <w:r w:rsidR="00AD54E4" w:rsidRPr="00850B6E">
        <w:rPr>
          <w:sz w:val="20"/>
          <w:szCs w:val="20"/>
          <w:lang w:val="en-US"/>
        </w:rPr>
        <w:t xml:space="preserve">agar </w:t>
      </w:r>
      <w:r w:rsidR="00F74778" w:rsidRPr="00850B6E">
        <w:rPr>
          <w:sz w:val="20"/>
          <w:szCs w:val="20"/>
          <w:lang w:val="en-US"/>
        </w:rPr>
        <w:t>to promote elongation and rooting</w:t>
      </w:r>
      <w:r w:rsidR="00FD551F" w:rsidRPr="00850B6E">
        <w:rPr>
          <w:sz w:val="20"/>
          <w:szCs w:val="20"/>
          <w:lang w:val="en-US"/>
        </w:rPr>
        <w:t xml:space="preserve">. </w:t>
      </w:r>
      <w:r w:rsidR="00352903">
        <w:rPr>
          <w:sz w:val="20"/>
          <w:szCs w:val="20"/>
          <w:lang w:val="en-US"/>
        </w:rPr>
        <w:t xml:space="preserve">Four treatments were established as follows: </w:t>
      </w:r>
    </w:p>
    <w:p w:rsidR="00352903" w:rsidRDefault="00352903" w:rsidP="00D46733">
      <w:pPr>
        <w:spacing w:line="480" w:lineRule="auto"/>
        <w:jc w:val="both"/>
        <w:rPr>
          <w:sz w:val="20"/>
          <w:szCs w:val="20"/>
          <w:lang w:val="en-US"/>
        </w:rPr>
      </w:pPr>
      <w:r>
        <w:rPr>
          <w:sz w:val="20"/>
          <w:szCs w:val="20"/>
          <w:lang w:val="en-US"/>
        </w:rPr>
        <w:t xml:space="preserve">- </w:t>
      </w:r>
      <w:r w:rsidR="00F92CEB">
        <w:rPr>
          <w:sz w:val="20"/>
          <w:szCs w:val="20"/>
          <w:lang w:val="en-US"/>
        </w:rPr>
        <w:t>no AC in the medium, culture period of 20 days;</w:t>
      </w:r>
    </w:p>
    <w:p w:rsidR="002427DF" w:rsidRDefault="00F92CEB" w:rsidP="00D46733">
      <w:pPr>
        <w:spacing w:line="480" w:lineRule="auto"/>
        <w:jc w:val="both"/>
        <w:rPr>
          <w:sz w:val="20"/>
          <w:szCs w:val="20"/>
          <w:lang w:val="en-US"/>
        </w:rPr>
      </w:pPr>
      <w:r>
        <w:rPr>
          <w:sz w:val="20"/>
          <w:szCs w:val="20"/>
          <w:lang w:val="en-US"/>
        </w:rPr>
        <w:t xml:space="preserve">- </w:t>
      </w:r>
      <w:r w:rsidR="002427DF">
        <w:rPr>
          <w:sz w:val="20"/>
          <w:szCs w:val="20"/>
          <w:lang w:val="en-US"/>
        </w:rPr>
        <w:t>no AC in the medium, culture period of 40 days;</w:t>
      </w:r>
    </w:p>
    <w:p w:rsidR="00F92CEB" w:rsidRDefault="002427DF" w:rsidP="00F92CEB">
      <w:pPr>
        <w:spacing w:line="480" w:lineRule="auto"/>
        <w:jc w:val="both"/>
        <w:rPr>
          <w:sz w:val="20"/>
          <w:szCs w:val="20"/>
          <w:lang w:val="en-US"/>
        </w:rPr>
      </w:pPr>
      <w:r>
        <w:rPr>
          <w:sz w:val="20"/>
          <w:szCs w:val="20"/>
          <w:lang w:val="en-US"/>
        </w:rPr>
        <w:t xml:space="preserve">- </w:t>
      </w:r>
      <w:r w:rsidR="00352903">
        <w:rPr>
          <w:sz w:val="20"/>
          <w:szCs w:val="20"/>
          <w:lang w:val="en-US"/>
        </w:rPr>
        <w:t>1% (w/v)</w:t>
      </w:r>
      <w:r w:rsidR="00352903" w:rsidRPr="00D46733">
        <w:rPr>
          <w:sz w:val="20"/>
          <w:szCs w:val="20"/>
          <w:lang w:val="en-US"/>
        </w:rPr>
        <w:t xml:space="preserve"> </w:t>
      </w:r>
      <w:r w:rsidR="00352903">
        <w:rPr>
          <w:sz w:val="20"/>
          <w:szCs w:val="20"/>
          <w:lang w:val="en-US"/>
        </w:rPr>
        <w:t xml:space="preserve">AC </w:t>
      </w:r>
      <w:r w:rsidR="00352903" w:rsidRPr="00D46733">
        <w:rPr>
          <w:sz w:val="20"/>
          <w:szCs w:val="20"/>
          <w:lang w:val="en-US"/>
        </w:rPr>
        <w:t>(Duchefa, Haarlem, The Netherlands) in the medium</w:t>
      </w:r>
      <w:r w:rsidR="00F92CEB">
        <w:rPr>
          <w:sz w:val="20"/>
          <w:szCs w:val="20"/>
          <w:lang w:val="en-US"/>
        </w:rPr>
        <w:t>, culture period of 20 days;</w:t>
      </w:r>
    </w:p>
    <w:p w:rsidR="00F92CEB" w:rsidRDefault="00F92CEB" w:rsidP="00F92CEB">
      <w:pPr>
        <w:spacing w:line="480" w:lineRule="auto"/>
        <w:jc w:val="both"/>
        <w:rPr>
          <w:sz w:val="20"/>
          <w:szCs w:val="20"/>
          <w:lang w:val="en-US"/>
        </w:rPr>
      </w:pPr>
      <w:r>
        <w:rPr>
          <w:sz w:val="20"/>
          <w:szCs w:val="20"/>
          <w:lang w:val="en-US"/>
        </w:rPr>
        <w:t>- 1% (w/v)</w:t>
      </w:r>
      <w:r w:rsidRPr="00D46733">
        <w:rPr>
          <w:sz w:val="20"/>
          <w:szCs w:val="20"/>
          <w:lang w:val="en-US"/>
        </w:rPr>
        <w:t xml:space="preserve"> </w:t>
      </w:r>
      <w:r>
        <w:rPr>
          <w:sz w:val="20"/>
          <w:szCs w:val="20"/>
          <w:lang w:val="en-US"/>
        </w:rPr>
        <w:t>AC</w:t>
      </w:r>
      <w:r w:rsidRPr="00D46733">
        <w:rPr>
          <w:sz w:val="20"/>
          <w:szCs w:val="20"/>
          <w:lang w:val="en-US"/>
        </w:rPr>
        <w:t xml:space="preserve"> in the medium</w:t>
      </w:r>
      <w:r>
        <w:rPr>
          <w:sz w:val="20"/>
          <w:szCs w:val="20"/>
          <w:lang w:val="en-US"/>
        </w:rPr>
        <w:t>, culture period of 40 days.</w:t>
      </w:r>
    </w:p>
    <w:p w:rsidR="00784A4C" w:rsidRPr="00573EB9" w:rsidRDefault="00711583" w:rsidP="00D46733">
      <w:pPr>
        <w:spacing w:line="480" w:lineRule="auto"/>
        <w:jc w:val="both"/>
        <w:rPr>
          <w:sz w:val="20"/>
          <w:szCs w:val="20"/>
          <w:lang w:val="en-GB"/>
        </w:rPr>
      </w:pPr>
      <w:r>
        <w:rPr>
          <w:sz w:val="20"/>
          <w:szCs w:val="20"/>
          <w:lang w:val="en-US"/>
        </w:rPr>
        <w:t>Eight</w:t>
      </w:r>
      <w:r w:rsidR="00540669">
        <w:rPr>
          <w:sz w:val="20"/>
          <w:szCs w:val="20"/>
          <w:lang w:val="en-US"/>
        </w:rPr>
        <w:t xml:space="preserve"> shoots were placed in each </w:t>
      </w:r>
      <w:r w:rsidR="00992409">
        <w:rPr>
          <w:sz w:val="20"/>
          <w:szCs w:val="20"/>
          <w:lang w:val="en-US"/>
        </w:rPr>
        <w:t>500</w:t>
      </w:r>
      <w:r w:rsidR="00992409" w:rsidRPr="00992409">
        <w:rPr>
          <w:sz w:val="20"/>
          <w:szCs w:val="20"/>
          <w:lang w:val="en-US"/>
        </w:rPr>
        <w:t>.0</w:t>
      </w:r>
      <w:r w:rsidR="00A2792A" w:rsidRPr="00992409">
        <w:rPr>
          <w:sz w:val="20"/>
          <w:szCs w:val="20"/>
          <w:lang w:val="en-US"/>
        </w:rPr>
        <w:t xml:space="preserve"> </w:t>
      </w:r>
      <w:r w:rsidR="00540669" w:rsidRPr="00992409">
        <w:rPr>
          <w:sz w:val="20"/>
          <w:szCs w:val="20"/>
          <w:lang w:val="en-US"/>
        </w:rPr>
        <w:t>ml glass</w:t>
      </w:r>
      <w:r w:rsidR="00540669">
        <w:rPr>
          <w:sz w:val="20"/>
          <w:szCs w:val="20"/>
          <w:lang w:val="en-US"/>
        </w:rPr>
        <w:t xml:space="preserve"> </w:t>
      </w:r>
      <w:r w:rsidR="00C7041D" w:rsidRPr="00D46733">
        <w:rPr>
          <w:sz w:val="20"/>
          <w:szCs w:val="20"/>
          <w:lang w:val="en-US"/>
        </w:rPr>
        <w:t xml:space="preserve">vessel </w:t>
      </w:r>
      <w:r w:rsidR="00540669">
        <w:rPr>
          <w:sz w:val="20"/>
          <w:szCs w:val="20"/>
          <w:lang w:val="en-US"/>
        </w:rPr>
        <w:t xml:space="preserve">containing </w:t>
      </w:r>
      <w:r w:rsidR="00C7041D" w:rsidRPr="00D46733">
        <w:rPr>
          <w:sz w:val="20"/>
          <w:szCs w:val="20"/>
          <w:lang w:val="en-US"/>
        </w:rPr>
        <w:t xml:space="preserve">200 ml </w:t>
      </w:r>
      <w:r w:rsidR="00540669">
        <w:rPr>
          <w:sz w:val="20"/>
          <w:szCs w:val="20"/>
          <w:lang w:val="en-US"/>
        </w:rPr>
        <w:t xml:space="preserve">of </w:t>
      </w:r>
      <w:r w:rsidR="00C7041D">
        <w:rPr>
          <w:sz w:val="20"/>
          <w:szCs w:val="20"/>
          <w:lang w:val="en-US"/>
        </w:rPr>
        <w:t>medium</w:t>
      </w:r>
      <w:r w:rsidR="00A2792A">
        <w:rPr>
          <w:sz w:val="20"/>
          <w:szCs w:val="20"/>
          <w:lang w:val="en-US"/>
        </w:rPr>
        <w:t xml:space="preserve"> </w:t>
      </w:r>
      <w:r w:rsidR="00E2397E" w:rsidRPr="00D46733">
        <w:rPr>
          <w:sz w:val="20"/>
          <w:szCs w:val="20"/>
          <w:lang w:val="en-US"/>
        </w:rPr>
        <w:t>an</w:t>
      </w:r>
      <w:r w:rsidR="00F034F5" w:rsidRPr="00D46733">
        <w:rPr>
          <w:sz w:val="20"/>
          <w:szCs w:val="20"/>
          <w:lang w:val="en-US"/>
        </w:rPr>
        <w:t xml:space="preserve">d </w:t>
      </w:r>
      <w:r w:rsidR="00C7041D">
        <w:rPr>
          <w:sz w:val="20"/>
          <w:szCs w:val="20"/>
          <w:lang w:val="en-US"/>
        </w:rPr>
        <w:t>transferred to a</w:t>
      </w:r>
      <w:r w:rsidR="00F034F5" w:rsidRPr="00D46733">
        <w:rPr>
          <w:sz w:val="20"/>
          <w:szCs w:val="20"/>
          <w:lang w:val="en-US"/>
        </w:rPr>
        <w:t xml:space="preserve"> growth chamber </w:t>
      </w:r>
      <w:r w:rsidR="00DA0009">
        <w:rPr>
          <w:sz w:val="20"/>
          <w:szCs w:val="20"/>
          <w:lang w:val="en-US"/>
        </w:rPr>
        <w:t xml:space="preserve">maintained </w:t>
      </w:r>
      <w:r w:rsidR="00F034F5" w:rsidRPr="00D46733">
        <w:rPr>
          <w:sz w:val="20"/>
          <w:szCs w:val="20"/>
          <w:lang w:val="en-US"/>
        </w:rPr>
        <w:t>at 24±</w:t>
      </w:r>
      <w:smartTag w:uri="urn:schemas-microsoft-com:office:smarttags" w:element="metricconverter">
        <w:smartTagPr>
          <w:attr w:name="ProductID" w:val="1ﾰC"/>
        </w:smartTagPr>
        <w:r w:rsidR="00F034F5" w:rsidRPr="00D46733">
          <w:rPr>
            <w:sz w:val="20"/>
            <w:szCs w:val="20"/>
            <w:lang w:val="en-US"/>
          </w:rPr>
          <w:t>1°C</w:t>
        </w:r>
      </w:smartTag>
      <w:r w:rsidR="00784A4C" w:rsidRPr="00D46733">
        <w:rPr>
          <w:sz w:val="20"/>
          <w:szCs w:val="20"/>
          <w:lang w:val="en-US"/>
        </w:rPr>
        <w:t xml:space="preserve"> under a 16</w:t>
      </w:r>
      <w:r w:rsidR="00C7041D">
        <w:rPr>
          <w:sz w:val="20"/>
          <w:szCs w:val="20"/>
          <w:lang w:val="en-US"/>
        </w:rPr>
        <w:t xml:space="preserve"> </w:t>
      </w:r>
      <w:r w:rsidR="00F034F5" w:rsidRPr="00D46733">
        <w:rPr>
          <w:sz w:val="20"/>
          <w:szCs w:val="20"/>
          <w:lang w:val="en-US"/>
        </w:rPr>
        <w:t>h</w:t>
      </w:r>
      <w:r w:rsidR="00C7041D">
        <w:rPr>
          <w:sz w:val="20"/>
          <w:szCs w:val="20"/>
          <w:lang w:val="en-US"/>
        </w:rPr>
        <w:t>our</w:t>
      </w:r>
      <w:r w:rsidR="00F034F5" w:rsidRPr="00D46733">
        <w:rPr>
          <w:sz w:val="20"/>
          <w:szCs w:val="20"/>
          <w:lang w:val="en-US"/>
        </w:rPr>
        <w:t xml:space="preserve"> photoperiod</w:t>
      </w:r>
      <w:r w:rsidR="00E2397E" w:rsidRPr="00D46733">
        <w:rPr>
          <w:sz w:val="20"/>
          <w:szCs w:val="20"/>
          <w:lang w:val="en-US"/>
        </w:rPr>
        <w:t xml:space="preserve"> provided by cool-white </w:t>
      </w:r>
      <w:r w:rsidR="00C7041D">
        <w:rPr>
          <w:sz w:val="20"/>
          <w:szCs w:val="20"/>
          <w:lang w:val="en-US"/>
        </w:rPr>
        <w:t xml:space="preserve">fluorescent </w:t>
      </w:r>
      <w:r w:rsidR="00E2397E" w:rsidRPr="00D46733">
        <w:rPr>
          <w:sz w:val="20"/>
          <w:szCs w:val="20"/>
          <w:lang w:val="en-US"/>
        </w:rPr>
        <w:t xml:space="preserve">lamps </w:t>
      </w:r>
      <w:r w:rsidR="00C7041D">
        <w:rPr>
          <w:sz w:val="20"/>
          <w:szCs w:val="20"/>
          <w:lang w:val="en-US"/>
        </w:rPr>
        <w:t>emitting</w:t>
      </w:r>
      <w:r w:rsidR="00C7041D" w:rsidRPr="00D46733">
        <w:rPr>
          <w:sz w:val="20"/>
          <w:szCs w:val="20"/>
          <w:lang w:val="en-US"/>
        </w:rPr>
        <w:t xml:space="preserve"> </w:t>
      </w:r>
      <w:r w:rsidR="00F034F5" w:rsidRPr="00D46733">
        <w:rPr>
          <w:sz w:val="20"/>
          <w:szCs w:val="20"/>
          <w:lang w:val="en-US"/>
        </w:rPr>
        <w:t>a photo</w:t>
      </w:r>
      <w:r w:rsidR="00573EB9">
        <w:rPr>
          <w:sz w:val="20"/>
          <w:szCs w:val="20"/>
          <w:lang w:val="en-US"/>
        </w:rPr>
        <w:t>synthetic photon f</w:t>
      </w:r>
      <w:r w:rsidR="00F034F5" w:rsidRPr="00D46733">
        <w:rPr>
          <w:sz w:val="20"/>
          <w:szCs w:val="20"/>
          <w:lang w:val="en-US"/>
        </w:rPr>
        <w:t>lux density of 40 μmol m</w:t>
      </w:r>
      <w:r w:rsidR="00F034F5" w:rsidRPr="00D46733">
        <w:rPr>
          <w:sz w:val="20"/>
          <w:szCs w:val="20"/>
          <w:vertAlign w:val="superscript"/>
          <w:lang w:val="en-US"/>
        </w:rPr>
        <w:t>-2</w:t>
      </w:r>
      <w:r w:rsidR="00F034F5" w:rsidRPr="00D46733">
        <w:rPr>
          <w:sz w:val="20"/>
          <w:szCs w:val="20"/>
          <w:lang w:val="en-US"/>
        </w:rPr>
        <w:t xml:space="preserve"> s</w:t>
      </w:r>
      <w:r w:rsidR="00F034F5" w:rsidRPr="00D46733">
        <w:rPr>
          <w:sz w:val="20"/>
          <w:szCs w:val="20"/>
          <w:vertAlign w:val="superscript"/>
          <w:lang w:val="en-US"/>
        </w:rPr>
        <w:t>-1</w:t>
      </w:r>
      <w:r w:rsidR="00F034F5" w:rsidRPr="00D46733">
        <w:rPr>
          <w:sz w:val="20"/>
          <w:szCs w:val="20"/>
          <w:lang w:val="en-US"/>
        </w:rPr>
        <w:t xml:space="preserve">. </w:t>
      </w:r>
      <w:r w:rsidR="00C7041D">
        <w:rPr>
          <w:sz w:val="20"/>
          <w:szCs w:val="20"/>
          <w:lang w:val="en-US"/>
        </w:rPr>
        <w:t>Five</w:t>
      </w:r>
      <w:r w:rsidR="00C7041D" w:rsidRPr="00D46733">
        <w:rPr>
          <w:sz w:val="20"/>
          <w:szCs w:val="20"/>
          <w:lang w:val="en-US"/>
        </w:rPr>
        <w:t xml:space="preserve"> replicates per treatment were </w:t>
      </w:r>
      <w:r w:rsidR="00C7041D">
        <w:rPr>
          <w:sz w:val="20"/>
          <w:szCs w:val="20"/>
          <w:lang w:val="en-US"/>
        </w:rPr>
        <w:t>established</w:t>
      </w:r>
      <w:r w:rsidR="00C7041D" w:rsidRPr="00D46733">
        <w:rPr>
          <w:sz w:val="20"/>
          <w:szCs w:val="20"/>
          <w:lang w:val="en-US"/>
        </w:rPr>
        <w:t xml:space="preserve">. </w:t>
      </w:r>
      <w:r w:rsidR="00784A4C" w:rsidRPr="00D46733">
        <w:rPr>
          <w:sz w:val="20"/>
          <w:szCs w:val="20"/>
          <w:lang w:val="en-US"/>
        </w:rPr>
        <w:t xml:space="preserve">The pH was adjusted </w:t>
      </w:r>
      <w:r w:rsidR="00F80897">
        <w:rPr>
          <w:sz w:val="20"/>
          <w:szCs w:val="20"/>
          <w:lang w:val="en-US"/>
        </w:rPr>
        <w:t>as described above</w:t>
      </w:r>
      <w:r w:rsidR="00784A4C" w:rsidRPr="00D46733">
        <w:rPr>
          <w:sz w:val="20"/>
          <w:szCs w:val="20"/>
          <w:lang w:val="en-US"/>
        </w:rPr>
        <w:t xml:space="preserve"> after the addition of AC and prior </w:t>
      </w:r>
      <w:r w:rsidR="00784A4C" w:rsidRPr="00D91FE1">
        <w:rPr>
          <w:sz w:val="20"/>
          <w:szCs w:val="20"/>
          <w:lang w:val="en-US"/>
        </w:rPr>
        <w:t xml:space="preserve">to autoclaving </w:t>
      </w:r>
      <w:r w:rsidR="00D91FE1" w:rsidRPr="00D91FE1">
        <w:rPr>
          <w:sz w:val="20"/>
          <w:szCs w:val="20"/>
          <w:lang w:val="en-US"/>
        </w:rPr>
        <w:t>for 20 min (at 121°C/105 kPa).</w:t>
      </w:r>
    </w:p>
    <w:p w:rsidR="00692660" w:rsidRPr="00953B58" w:rsidRDefault="00751645" w:rsidP="00D46733">
      <w:pPr>
        <w:spacing w:line="480" w:lineRule="auto"/>
        <w:jc w:val="both"/>
        <w:rPr>
          <w:i/>
          <w:sz w:val="20"/>
          <w:szCs w:val="20"/>
          <w:lang w:val="en-US"/>
        </w:rPr>
      </w:pPr>
      <w:r w:rsidRPr="00D46733">
        <w:rPr>
          <w:i/>
          <w:sz w:val="20"/>
          <w:szCs w:val="20"/>
          <w:lang w:val="en-US"/>
        </w:rPr>
        <w:t>Measurements</w:t>
      </w:r>
      <w:r w:rsidR="007A498C" w:rsidRPr="00D46733">
        <w:rPr>
          <w:i/>
          <w:sz w:val="20"/>
          <w:szCs w:val="20"/>
          <w:lang w:val="en-US"/>
        </w:rPr>
        <w:t xml:space="preserve"> and analysis</w:t>
      </w:r>
    </w:p>
    <w:p w:rsidR="00E67665" w:rsidRDefault="003E50BA" w:rsidP="00BC6E76">
      <w:pPr>
        <w:spacing w:line="480" w:lineRule="auto"/>
        <w:jc w:val="both"/>
        <w:rPr>
          <w:sz w:val="20"/>
          <w:szCs w:val="20"/>
          <w:lang w:val="en-US"/>
        </w:rPr>
      </w:pPr>
      <w:r w:rsidRPr="00D46733">
        <w:rPr>
          <w:sz w:val="20"/>
          <w:szCs w:val="20"/>
          <w:lang w:val="en-US"/>
        </w:rPr>
        <w:t xml:space="preserve">Values of pH and EC </w:t>
      </w:r>
      <w:r w:rsidR="007A0E47" w:rsidRPr="00D46733">
        <w:rPr>
          <w:sz w:val="20"/>
          <w:szCs w:val="20"/>
          <w:lang w:val="en-US"/>
        </w:rPr>
        <w:t xml:space="preserve">of the medium </w:t>
      </w:r>
      <w:r w:rsidRPr="00D46733">
        <w:rPr>
          <w:sz w:val="20"/>
          <w:szCs w:val="20"/>
          <w:lang w:val="en-US"/>
        </w:rPr>
        <w:t xml:space="preserve">were </w:t>
      </w:r>
      <w:r w:rsidRPr="00BC6E76">
        <w:rPr>
          <w:sz w:val="20"/>
          <w:szCs w:val="20"/>
          <w:lang w:val="en-US"/>
        </w:rPr>
        <w:t xml:space="preserve">measured </w:t>
      </w:r>
      <w:r w:rsidR="00BC6E76">
        <w:rPr>
          <w:sz w:val="20"/>
          <w:szCs w:val="20"/>
          <w:lang w:val="en-US"/>
        </w:rPr>
        <w:t>a</w:t>
      </w:r>
      <w:r w:rsidR="007A0E47" w:rsidRPr="00BC6E76">
        <w:rPr>
          <w:sz w:val="20"/>
          <w:szCs w:val="20"/>
          <w:lang w:val="en-US"/>
        </w:rPr>
        <w:t xml:space="preserve">fter sterilization </w:t>
      </w:r>
      <w:r w:rsidR="007A0E47" w:rsidRPr="00BC6E76">
        <w:rPr>
          <w:rFonts w:eastAsia="Calibri"/>
          <w:sz w:val="20"/>
          <w:szCs w:val="20"/>
          <w:lang w:val="en-US"/>
        </w:rPr>
        <w:t xml:space="preserve">using a pH meter (GLP21, Crison </w:t>
      </w:r>
      <w:r w:rsidR="007A0E47" w:rsidRPr="00BC6E76">
        <w:rPr>
          <w:rFonts w:eastAsia="Calibri"/>
          <w:color w:val="131313"/>
          <w:sz w:val="20"/>
          <w:szCs w:val="20"/>
          <w:lang w:val="en-US"/>
        </w:rPr>
        <w:t>Instruments, Barcelona, Spain</w:t>
      </w:r>
      <w:r w:rsidR="007A0E47" w:rsidRPr="00BC6E76">
        <w:rPr>
          <w:rFonts w:eastAsia="Calibri"/>
          <w:sz w:val="20"/>
          <w:szCs w:val="20"/>
          <w:lang w:val="en-US"/>
        </w:rPr>
        <w:t xml:space="preserve">) and </w:t>
      </w:r>
      <w:r w:rsidR="00DA0009" w:rsidRPr="00BC6E76">
        <w:rPr>
          <w:rFonts w:eastAsia="Calibri"/>
          <w:sz w:val="20"/>
          <w:szCs w:val="20"/>
          <w:lang w:val="en-US"/>
        </w:rPr>
        <w:t xml:space="preserve">an </w:t>
      </w:r>
      <w:r w:rsidR="007A0E47" w:rsidRPr="00BC6E76">
        <w:rPr>
          <w:rFonts w:eastAsia="Calibri"/>
          <w:sz w:val="20"/>
          <w:szCs w:val="20"/>
          <w:lang w:val="en-US"/>
        </w:rPr>
        <w:t>EC meter (</w:t>
      </w:r>
      <w:r w:rsidR="007A0E47" w:rsidRPr="00BC6E76">
        <w:rPr>
          <w:rFonts w:eastAsia="Calibri"/>
          <w:color w:val="131313"/>
          <w:sz w:val="20"/>
          <w:szCs w:val="20"/>
          <w:lang w:val="en-US"/>
        </w:rPr>
        <w:t xml:space="preserve">HI 86304, </w:t>
      </w:r>
      <w:r w:rsidR="004710CA">
        <w:rPr>
          <w:rFonts w:eastAsia="Calibri"/>
          <w:color w:val="131313"/>
          <w:sz w:val="20"/>
          <w:szCs w:val="20"/>
          <w:lang w:val="en-US"/>
        </w:rPr>
        <w:t xml:space="preserve">Hanna Instruments, </w:t>
      </w:r>
      <w:r w:rsidR="007A0E47" w:rsidRPr="00BC6E76">
        <w:rPr>
          <w:rFonts w:eastAsia="Calibri"/>
          <w:color w:val="131313"/>
          <w:sz w:val="20"/>
          <w:szCs w:val="20"/>
          <w:lang w:val="en-US"/>
        </w:rPr>
        <w:t>Padova, Italy</w:t>
      </w:r>
      <w:r w:rsidR="007A0E47" w:rsidRPr="00BC6E76">
        <w:rPr>
          <w:rFonts w:eastAsia="GulliverRM"/>
          <w:color w:val="000000"/>
          <w:sz w:val="20"/>
          <w:szCs w:val="20"/>
          <w:lang w:val="en-US"/>
        </w:rPr>
        <w:t>)</w:t>
      </w:r>
      <w:r w:rsidR="007A0E47" w:rsidRPr="00BC6E76">
        <w:rPr>
          <w:rFonts w:eastAsia="Calibri"/>
          <w:sz w:val="20"/>
          <w:szCs w:val="20"/>
          <w:lang w:val="en-US"/>
        </w:rPr>
        <w:t xml:space="preserve">, respectively. </w:t>
      </w:r>
      <w:r w:rsidR="003B684D" w:rsidRPr="00BC6E76">
        <w:rPr>
          <w:sz w:val="20"/>
          <w:szCs w:val="20"/>
          <w:lang w:val="en-US"/>
        </w:rPr>
        <w:t xml:space="preserve">After </w:t>
      </w:r>
      <w:r w:rsidR="00F80897" w:rsidRPr="00BC6E76">
        <w:rPr>
          <w:sz w:val="20"/>
          <w:szCs w:val="20"/>
          <w:lang w:val="en-US"/>
        </w:rPr>
        <w:t xml:space="preserve">both the </w:t>
      </w:r>
      <w:r w:rsidR="003B684D" w:rsidRPr="00BC6E76">
        <w:rPr>
          <w:sz w:val="20"/>
          <w:szCs w:val="20"/>
          <w:lang w:val="en-US"/>
        </w:rPr>
        <w:t>20 and 40 day culture</w:t>
      </w:r>
      <w:r w:rsidR="00F80897" w:rsidRPr="00BC6E76">
        <w:rPr>
          <w:sz w:val="20"/>
          <w:szCs w:val="20"/>
          <w:lang w:val="en-US"/>
        </w:rPr>
        <w:t xml:space="preserve"> periods</w:t>
      </w:r>
      <w:r w:rsidR="0052312C" w:rsidRPr="00BC6E76">
        <w:rPr>
          <w:sz w:val="20"/>
          <w:szCs w:val="20"/>
          <w:lang w:val="en-US"/>
        </w:rPr>
        <w:t>,</w:t>
      </w:r>
      <w:r w:rsidR="003B684D" w:rsidRPr="00BC6E76">
        <w:rPr>
          <w:sz w:val="20"/>
          <w:szCs w:val="20"/>
          <w:lang w:val="en-US"/>
        </w:rPr>
        <w:t xml:space="preserve"> </w:t>
      </w:r>
      <w:r w:rsidR="001B73A1" w:rsidRPr="00BC6E76">
        <w:rPr>
          <w:sz w:val="20"/>
          <w:szCs w:val="20"/>
          <w:lang w:val="en-US"/>
        </w:rPr>
        <w:t xml:space="preserve">shoot length, </w:t>
      </w:r>
      <w:r w:rsidR="00F80897" w:rsidRPr="00BC6E76">
        <w:rPr>
          <w:sz w:val="20"/>
          <w:szCs w:val="20"/>
          <w:lang w:val="en-US"/>
        </w:rPr>
        <w:t>number of leaves and roots, root length, fresh and dry weight w</w:t>
      </w:r>
      <w:r w:rsidR="002A25E9">
        <w:rPr>
          <w:sz w:val="20"/>
          <w:szCs w:val="20"/>
          <w:lang w:val="en-US"/>
        </w:rPr>
        <w:t>ere</w:t>
      </w:r>
      <w:r w:rsidR="001B73A1" w:rsidRPr="00BC6E76">
        <w:rPr>
          <w:color w:val="FF0000"/>
          <w:sz w:val="20"/>
          <w:szCs w:val="20"/>
          <w:lang w:val="en-US"/>
        </w:rPr>
        <w:t xml:space="preserve"> </w:t>
      </w:r>
      <w:r w:rsidR="001B73A1" w:rsidRPr="00BC6E76">
        <w:rPr>
          <w:sz w:val="20"/>
          <w:szCs w:val="20"/>
          <w:lang w:val="en-US"/>
        </w:rPr>
        <w:t xml:space="preserve">determined for each </w:t>
      </w:r>
      <w:r w:rsidR="00504BAC" w:rsidRPr="00BC6E76">
        <w:rPr>
          <w:sz w:val="20"/>
          <w:szCs w:val="20"/>
          <w:lang w:val="en-US"/>
        </w:rPr>
        <w:t xml:space="preserve">implanted </w:t>
      </w:r>
      <w:r w:rsidR="001B73A1" w:rsidRPr="00BC6E76">
        <w:rPr>
          <w:sz w:val="20"/>
          <w:szCs w:val="20"/>
          <w:lang w:val="en-US"/>
        </w:rPr>
        <w:t>shoot</w:t>
      </w:r>
      <w:r w:rsidR="003B684D" w:rsidRPr="00BC6E76">
        <w:rPr>
          <w:sz w:val="20"/>
          <w:szCs w:val="20"/>
          <w:lang w:val="en-US"/>
        </w:rPr>
        <w:t>.</w:t>
      </w:r>
      <w:r w:rsidR="00E67665" w:rsidRPr="00BC6E76">
        <w:rPr>
          <w:bCs/>
          <w:color w:val="000000"/>
          <w:sz w:val="20"/>
          <w:szCs w:val="20"/>
          <w:lang w:val="en-US"/>
        </w:rPr>
        <w:t xml:space="preserve"> D</w:t>
      </w:r>
      <w:r w:rsidR="00E67665" w:rsidRPr="00BC6E76">
        <w:rPr>
          <w:color w:val="000000"/>
          <w:sz w:val="20"/>
          <w:szCs w:val="20"/>
          <w:lang w:val="en-US" w:eastAsia="es-CO"/>
        </w:rPr>
        <w:t>ry weight</w:t>
      </w:r>
      <w:r w:rsidR="003C6847">
        <w:rPr>
          <w:color w:val="000000"/>
          <w:sz w:val="20"/>
          <w:szCs w:val="20"/>
          <w:lang w:val="en-US" w:eastAsia="es-CO"/>
        </w:rPr>
        <w:t xml:space="preserve"> of each shoot was </w:t>
      </w:r>
      <w:r w:rsidR="00E67665" w:rsidRPr="00BC6E76">
        <w:rPr>
          <w:color w:val="000000"/>
          <w:sz w:val="20"/>
          <w:szCs w:val="20"/>
          <w:lang w:val="en-US" w:eastAsia="es-CO"/>
        </w:rPr>
        <w:t>determined after drying for 48 h</w:t>
      </w:r>
      <w:r w:rsidR="00F80897" w:rsidRPr="00BC6E76">
        <w:rPr>
          <w:color w:val="000000"/>
          <w:sz w:val="20"/>
          <w:szCs w:val="20"/>
          <w:lang w:val="en-US" w:eastAsia="es-CO"/>
        </w:rPr>
        <w:t>ours</w:t>
      </w:r>
      <w:r w:rsidR="00E67665" w:rsidRPr="00BC6E76">
        <w:rPr>
          <w:color w:val="000000"/>
          <w:sz w:val="20"/>
          <w:szCs w:val="20"/>
          <w:lang w:val="en-US" w:eastAsia="es-CO"/>
        </w:rPr>
        <w:t xml:space="preserve"> at 70</w:t>
      </w:r>
      <w:r w:rsidR="00E67665" w:rsidRPr="00BC6E76">
        <w:rPr>
          <w:sz w:val="20"/>
          <w:szCs w:val="20"/>
          <w:lang w:val="en-US"/>
        </w:rPr>
        <w:t>°C</w:t>
      </w:r>
      <w:r w:rsidR="00E67665" w:rsidRPr="00BC6E76">
        <w:rPr>
          <w:color w:val="000000"/>
          <w:sz w:val="20"/>
          <w:szCs w:val="20"/>
          <w:lang w:val="en-US" w:eastAsia="es-CO"/>
        </w:rPr>
        <w:t xml:space="preserve">. </w:t>
      </w:r>
      <w:r w:rsidR="00F80897" w:rsidRPr="00BC6E76">
        <w:rPr>
          <w:sz w:val="20"/>
          <w:szCs w:val="20"/>
          <w:lang w:val="en-US"/>
        </w:rPr>
        <w:t>D</w:t>
      </w:r>
      <w:r w:rsidR="00B75505" w:rsidRPr="00BC6E76">
        <w:rPr>
          <w:sz w:val="20"/>
          <w:szCs w:val="20"/>
          <w:lang w:val="en-US"/>
        </w:rPr>
        <w:t xml:space="preserve">aily </w:t>
      </w:r>
      <w:r w:rsidR="00F80897" w:rsidRPr="00BC6E76">
        <w:rPr>
          <w:sz w:val="20"/>
          <w:szCs w:val="20"/>
          <w:lang w:val="en-US"/>
        </w:rPr>
        <w:t xml:space="preserve">shoot </w:t>
      </w:r>
      <w:r w:rsidR="00B75505" w:rsidRPr="00BC6E76">
        <w:rPr>
          <w:sz w:val="20"/>
          <w:szCs w:val="20"/>
          <w:lang w:val="en-US"/>
        </w:rPr>
        <w:t xml:space="preserve">growth </w:t>
      </w:r>
      <w:r w:rsidR="001A317D" w:rsidRPr="00BC6E76">
        <w:rPr>
          <w:sz w:val="20"/>
          <w:szCs w:val="20"/>
          <w:lang w:val="en-US"/>
        </w:rPr>
        <w:t xml:space="preserve">was calculated </w:t>
      </w:r>
      <w:r w:rsidR="00F80897" w:rsidRPr="00BC6E76">
        <w:rPr>
          <w:sz w:val="20"/>
          <w:szCs w:val="20"/>
          <w:lang w:val="en-US"/>
        </w:rPr>
        <w:t xml:space="preserve">according to the method of Brito et al. </w:t>
      </w:r>
      <w:r w:rsidR="003C6847">
        <w:rPr>
          <w:sz w:val="20"/>
          <w:szCs w:val="20"/>
          <w:lang w:val="en-US"/>
        </w:rPr>
        <w:t>(</w:t>
      </w:r>
      <w:r w:rsidR="00F80897" w:rsidRPr="00BC6E76">
        <w:rPr>
          <w:sz w:val="20"/>
          <w:szCs w:val="20"/>
          <w:lang w:val="en-US"/>
        </w:rPr>
        <w:t xml:space="preserve">2009) </w:t>
      </w:r>
      <w:r w:rsidR="0052312C" w:rsidRPr="00BC6E76">
        <w:rPr>
          <w:sz w:val="20"/>
          <w:szCs w:val="20"/>
          <w:lang w:val="en-US"/>
        </w:rPr>
        <w:t>as</w:t>
      </w:r>
      <w:r w:rsidR="00F80897" w:rsidRPr="00BC6E76">
        <w:rPr>
          <w:sz w:val="20"/>
          <w:szCs w:val="20"/>
          <w:lang w:val="en-US"/>
        </w:rPr>
        <w:t xml:space="preserve"> the</w:t>
      </w:r>
      <w:r w:rsidR="003102FF" w:rsidRPr="00BC6E76">
        <w:rPr>
          <w:sz w:val="20"/>
          <w:szCs w:val="20"/>
          <w:lang w:val="en-US"/>
        </w:rPr>
        <w:t xml:space="preserve"> </w:t>
      </w:r>
      <w:r w:rsidR="00691C92" w:rsidRPr="00BC6E76">
        <w:rPr>
          <w:sz w:val="20"/>
          <w:szCs w:val="20"/>
          <w:lang w:val="en-US"/>
        </w:rPr>
        <w:t>final</w:t>
      </w:r>
      <w:r w:rsidR="003102FF" w:rsidRPr="00BC6E76">
        <w:rPr>
          <w:sz w:val="20"/>
          <w:szCs w:val="20"/>
          <w:lang w:val="en-US"/>
        </w:rPr>
        <w:t xml:space="preserve"> shoot length </w:t>
      </w:r>
      <w:r w:rsidR="00163F34" w:rsidRPr="00BC6E76">
        <w:rPr>
          <w:sz w:val="20"/>
          <w:szCs w:val="20"/>
          <w:lang w:val="en-US"/>
        </w:rPr>
        <w:t xml:space="preserve">minus the </w:t>
      </w:r>
      <w:r w:rsidR="00691C92" w:rsidRPr="00BC6E76">
        <w:rPr>
          <w:sz w:val="20"/>
          <w:szCs w:val="20"/>
          <w:lang w:val="en-US"/>
        </w:rPr>
        <w:t>initial</w:t>
      </w:r>
      <w:r w:rsidR="003102FF" w:rsidRPr="00BC6E76">
        <w:rPr>
          <w:sz w:val="20"/>
          <w:szCs w:val="20"/>
          <w:lang w:val="en-US"/>
        </w:rPr>
        <w:t xml:space="preserve"> shoot lengt</w:t>
      </w:r>
      <w:r w:rsidR="000079C7">
        <w:rPr>
          <w:sz w:val="20"/>
          <w:szCs w:val="20"/>
          <w:lang w:val="en-US"/>
        </w:rPr>
        <w:t>h divided by the number of days of culture. Growth index (GI) was calculated as described</w:t>
      </w:r>
      <w:r w:rsidR="00E67665" w:rsidRPr="00D46733">
        <w:rPr>
          <w:sz w:val="20"/>
          <w:szCs w:val="20"/>
          <w:lang w:val="en-US"/>
        </w:rPr>
        <w:t xml:space="preserve"> </w:t>
      </w:r>
      <w:r w:rsidR="007B2718" w:rsidRPr="00D46733">
        <w:rPr>
          <w:sz w:val="20"/>
          <w:szCs w:val="20"/>
          <w:lang w:val="en-US"/>
        </w:rPr>
        <w:t xml:space="preserve">by Russowski </w:t>
      </w:r>
      <w:r w:rsidR="00F80897">
        <w:rPr>
          <w:sz w:val="20"/>
          <w:szCs w:val="20"/>
          <w:lang w:val="en-US"/>
        </w:rPr>
        <w:t>et al.</w:t>
      </w:r>
      <w:r w:rsidR="007B2718" w:rsidRPr="00D46733">
        <w:rPr>
          <w:sz w:val="20"/>
          <w:szCs w:val="20"/>
          <w:lang w:val="en-US"/>
        </w:rPr>
        <w:t xml:space="preserve"> (2006) </w:t>
      </w:r>
      <w:r w:rsidR="00F80897">
        <w:rPr>
          <w:sz w:val="20"/>
          <w:szCs w:val="20"/>
          <w:lang w:val="en-US"/>
        </w:rPr>
        <w:t xml:space="preserve">as the </w:t>
      </w:r>
      <w:r w:rsidR="00F80897" w:rsidRPr="00D46733">
        <w:rPr>
          <w:sz w:val="20"/>
          <w:szCs w:val="20"/>
          <w:lang w:val="en-US"/>
        </w:rPr>
        <w:t>final</w:t>
      </w:r>
      <w:r w:rsidR="00F80897" w:rsidRPr="00D46733" w:rsidDel="00F80897">
        <w:rPr>
          <w:sz w:val="20"/>
          <w:szCs w:val="20"/>
          <w:lang w:val="en-US"/>
        </w:rPr>
        <w:t xml:space="preserve"> </w:t>
      </w:r>
      <w:r w:rsidR="00B57D14">
        <w:rPr>
          <w:sz w:val="20"/>
          <w:szCs w:val="20"/>
          <w:lang w:val="en-US"/>
        </w:rPr>
        <w:t>leng</w:t>
      </w:r>
      <w:r w:rsidR="005E4183">
        <w:rPr>
          <w:sz w:val="20"/>
          <w:szCs w:val="20"/>
          <w:lang w:val="en-US"/>
        </w:rPr>
        <w:t>t</w:t>
      </w:r>
      <w:r w:rsidR="00B57D14">
        <w:rPr>
          <w:sz w:val="20"/>
          <w:szCs w:val="20"/>
          <w:lang w:val="en-US"/>
        </w:rPr>
        <w:t>h</w:t>
      </w:r>
      <w:r w:rsidR="00E67665" w:rsidRPr="00D46733">
        <w:rPr>
          <w:sz w:val="20"/>
          <w:szCs w:val="20"/>
          <w:lang w:val="en-US"/>
        </w:rPr>
        <w:t xml:space="preserve"> </w:t>
      </w:r>
      <w:r w:rsidR="00163F34">
        <w:rPr>
          <w:sz w:val="20"/>
          <w:szCs w:val="20"/>
          <w:lang w:val="en-US"/>
        </w:rPr>
        <w:t>minus the</w:t>
      </w:r>
      <w:r w:rsidR="00E67665" w:rsidRPr="00D46733">
        <w:rPr>
          <w:sz w:val="20"/>
          <w:szCs w:val="20"/>
          <w:lang w:val="en-US"/>
        </w:rPr>
        <w:t xml:space="preserve"> </w:t>
      </w:r>
      <w:r w:rsidR="00F80897">
        <w:rPr>
          <w:sz w:val="20"/>
          <w:szCs w:val="20"/>
          <w:lang w:val="en-US"/>
        </w:rPr>
        <w:t xml:space="preserve">initial </w:t>
      </w:r>
      <w:r w:rsidR="00B57D14">
        <w:rPr>
          <w:sz w:val="20"/>
          <w:szCs w:val="20"/>
          <w:lang w:val="en-US"/>
        </w:rPr>
        <w:t>leng</w:t>
      </w:r>
      <w:r w:rsidR="005E4183">
        <w:rPr>
          <w:sz w:val="20"/>
          <w:szCs w:val="20"/>
          <w:lang w:val="en-US"/>
        </w:rPr>
        <w:t>t</w:t>
      </w:r>
      <w:r w:rsidR="00B57D14">
        <w:rPr>
          <w:sz w:val="20"/>
          <w:szCs w:val="20"/>
          <w:lang w:val="en-US"/>
        </w:rPr>
        <w:t>h</w:t>
      </w:r>
      <w:r w:rsidR="00E67665" w:rsidRPr="00D46733">
        <w:rPr>
          <w:sz w:val="20"/>
          <w:szCs w:val="20"/>
          <w:lang w:val="en-US"/>
        </w:rPr>
        <w:t xml:space="preserve"> </w:t>
      </w:r>
      <w:r w:rsidR="00F80897">
        <w:rPr>
          <w:sz w:val="20"/>
          <w:szCs w:val="20"/>
          <w:lang w:val="en-US"/>
        </w:rPr>
        <w:t xml:space="preserve">divided by the </w:t>
      </w:r>
      <w:r w:rsidR="00F80897" w:rsidRPr="00D46733">
        <w:rPr>
          <w:sz w:val="20"/>
          <w:szCs w:val="20"/>
          <w:lang w:val="en-US"/>
        </w:rPr>
        <w:t>initial</w:t>
      </w:r>
      <w:r w:rsidR="00B57D14">
        <w:rPr>
          <w:sz w:val="20"/>
          <w:szCs w:val="20"/>
          <w:lang w:val="en-US"/>
        </w:rPr>
        <w:t xml:space="preserve"> leng</w:t>
      </w:r>
      <w:r w:rsidR="005E4183">
        <w:rPr>
          <w:sz w:val="20"/>
          <w:szCs w:val="20"/>
          <w:lang w:val="en-US"/>
        </w:rPr>
        <w:t>t</w:t>
      </w:r>
      <w:r w:rsidR="00B57D14">
        <w:rPr>
          <w:sz w:val="20"/>
          <w:szCs w:val="20"/>
          <w:lang w:val="en-US"/>
        </w:rPr>
        <w:t>h</w:t>
      </w:r>
      <w:r w:rsidR="00BA5C29">
        <w:rPr>
          <w:sz w:val="20"/>
          <w:szCs w:val="20"/>
          <w:lang w:val="en-US"/>
        </w:rPr>
        <w:t xml:space="preserve">. </w:t>
      </w:r>
      <w:r w:rsidR="00D7560C">
        <w:rPr>
          <w:sz w:val="20"/>
          <w:szCs w:val="20"/>
          <w:lang w:val="en-US"/>
        </w:rPr>
        <w:t>The r</w:t>
      </w:r>
      <w:r w:rsidR="00BA5C29">
        <w:rPr>
          <w:sz w:val="20"/>
          <w:szCs w:val="20"/>
          <w:lang w:val="en-US"/>
        </w:rPr>
        <w:t>oot</w:t>
      </w:r>
      <w:r w:rsidR="002A25E9">
        <w:rPr>
          <w:sz w:val="20"/>
          <w:szCs w:val="20"/>
          <w:lang w:val="en-US"/>
        </w:rPr>
        <w:t xml:space="preserve"> </w:t>
      </w:r>
      <w:r w:rsidR="00BA5C29">
        <w:rPr>
          <w:sz w:val="20"/>
          <w:szCs w:val="20"/>
          <w:lang w:val="en-US"/>
        </w:rPr>
        <w:t>:</w:t>
      </w:r>
      <w:r w:rsidR="002A25E9">
        <w:rPr>
          <w:sz w:val="20"/>
          <w:szCs w:val="20"/>
          <w:lang w:val="en-US"/>
        </w:rPr>
        <w:t xml:space="preserve"> </w:t>
      </w:r>
      <w:r w:rsidR="00BA5C29">
        <w:rPr>
          <w:sz w:val="20"/>
          <w:szCs w:val="20"/>
          <w:lang w:val="en-US"/>
        </w:rPr>
        <w:t xml:space="preserve">shoot ratio was obtained </w:t>
      </w:r>
      <w:r w:rsidR="00BA5C29" w:rsidRPr="00BA5C29">
        <w:rPr>
          <w:sz w:val="20"/>
          <w:szCs w:val="20"/>
          <w:lang w:val="en-US"/>
        </w:rPr>
        <w:t>di</w:t>
      </w:r>
      <w:r w:rsidR="00BA5C29">
        <w:rPr>
          <w:sz w:val="20"/>
          <w:szCs w:val="20"/>
          <w:lang w:val="en-US"/>
        </w:rPr>
        <w:t>viding the root leng</w:t>
      </w:r>
      <w:r w:rsidR="005E4183">
        <w:rPr>
          <w:sz w:val="20"/>
          <w:szCs w:val="20"/>
          <w:lang w:val="en-US"/>
        </w:rPr>
        <w:t>t</w:t>
      </w:r>
      <w:r w:rsidR="00BA5C29">
        <w:rPr>
          <w:sz w:val="20"/>
          <w:szCs w:val="20"/>
          <w:lang w:val="en-US"/>
        </w:rPr>
        <w:t xml:space="preserve">h </w:t>
      </w:r>
      <w:r w:rsidR="002A25E9">
        <w:rPr>
          <w:sz w:val="20"/>
          <w:szCs w:val="20"/>
          <w:lang w:val="en-US"/>
        </w:rPr>
        <w:t>by</w:t>
      </w:r>
      <w:r w:rsidR="00BA5C29">
        <w:rPr>
          <w:sz w:val="20"/>
          <w:szCs w:val="20"/>
          <w:lang w:val="en-US"/>
        </w:rPr>
        <w:t xml:space="preserve"> the shoot </w:t>
      </w:r>
      <w:r w:rsidR="00BA5C29" w:rsidRPr="00BA5C29">
        <w:rPr>
          <w:sz w:val="20"/>
          <w:szCs w:val="20"/>
          <w:lang w:val="en-US"/>
        </w:rPr>
        <w:t>leng</w:t>
      </w:r>
      <w:r w:rsidR="005E4183">
        <w:rPr>
          <w:sz w:val="20"/>
          <w:szCs w:val="20"/>
          <w:lang w:val="en-US"/>
        </w:rPr>
        <w:t>t</w:t>
      </w:r>
      <w:r w:rsidR="00BA5C29" w:rsidRPr="00BA5C29">
        <w:rPr>
          <w:sz w:val="20"/>
          <w:szCs w:val="20"/>
          <w:lang w:val="en-US"/>
        </w:rPr>
        <w:t>h</w:t>
      </w:r>
      <w:r w:rsidR="00BA5C29">
        <w:rPr>
          <w:sz w:val="20"/>
          <w:szCs w:val="20"/>
          <w:lang w:val="en-US"/>
        </w:rPr>
        <w:t>.</w:t>
      </w:r>
    </w:p>
    <w:p w:rsidR="00B40ED4" w:rsidRPr="00D46733" w:rsidRDefault="0052312C" w:rsidP="00BC6E76">
      <w:pPr>
        <w:spacing w:line="480" w:lineRule="auto"/>
        <w:jc w:val="both"/>
        <w:rPr>
          <w:sz w:val="20"/>
          <w:szCs w:val="20"/>
          <w:lang w:val="en-US"/>
        </w:rPr>
      </w:pPr>
      <w:r w:rsidRPr="00D46733">
        <w:rPr>
          <w:sz w:val="20"/>
          <w:szCs w:val="20"/>
          <w:lang w:val="en-US"/>
        </w:rPr>
        <w:t xml:space="preserve">At the end of the elongation and </w:t>
      </w:r>
      <w:r w:rsidR="001179CE" w:rsidRPr="00D46733">
        <w:rPr>
          <w:sz w:val="20"/>
          <w:szCs w:val="20"/>
          <w:lang w:val="en-US"/>
        </w:rPr>
        <w:t>rooting period</w:t>
      </w:r>
      <w:r w:rsidR="001A620F" w:rsidRPr="00D46733">
        <w:rPr>
          <w:sz w:val="20"/>
          <w:szCs w:val="20"/>
          <w:lang w:val="en-US"/>
        </w:rPr>
        <w:t xml:space="preserve"> the </w:t>
      </w:r>
      <w:r w:rsidR="00163F34">
        <w:rPr>
          <w:sz w:val="20"/>
          <w:szCs w:val="20"/>
          <w:lang w:val="en-US"/>
        </w:rPr>
        <w:t xml:space="preserve">remaining </w:t>
      </w:r>
      <w:r w:rsidR="001A620F" w:rsidRPr="00D46733">
        <w:rPr>
          <w:sz w:val="20"/>
          <w:szCs w:val="20"/>
          <w:lang w:val="en-US"/>
        </w:rPr>
        <w:t xml:space="preserve">medium </w:t>
      </w:r>
      <w:r w:rsidR="00163F34">
        <w:rPr>
          <w:sz w:val="20"/>
          <w:szCs w:val="20"/>
          <w:lang w:val="en-US"/>
        </w:rPr>
        <w:t xml:space="preserve">in </w:t>
      </w:r>
      <w:r w:rsidR="001A620F" w:rsidRPr="00D46733">
        <w:rPr>
          <w:sz w:val="20"/>
          <w:szCs w:val="20"/>
          <w:lang w:val="en-US"/>
        </w:rPr>
        <w:t>each vessel was collected</w:t>
      </w:r>
      <w:r w:rsidR="00194FE0" w:rsidRPr="00D46733">
        <w:rPr>
          <w:sz w:val="20"/>
          <w:szCs w:val="20"/>
          <w:lang w:val="en-US"/>
        </w:rPr>
        <w:t xml:space="preserve"> to determine</w:t>
      </w:r>
      <w:r w:rsidR="003C37EF" w:rsidRPr="00D46733">
        <w:rPr>
          <w:sz w:val="20"/>
          <w:szCs w:val="20"/>
          <w:lang w:val="en-US"/>
        </w:rPr>
        <w:t xml:space="preserve"> </w:t>
      </w:r>
      <w:r w:rsidR="001A620F" w:rsidRPr="00D46733">
        <w:rPr>
          <w:sz w:val="20"/>
          <w:szCs w:val="20"/>
          <w:lang w:val="en-US"/>
        </w:rPr>
        <w:t xml:space="preserve">pH, EC, </w:t>
      </w:r>
      <w:r w:rsidRPr="00D46733">
        <w:rPr>
          <w:sz w:val="20"/>
          <w:szCs w:val="20"/>
          <w:lang w:val="en-US"/>
        </w:rPr>
        <w:t xml:space="preserve">and the content of </w:t>
      </w:r>
      <w:r w:rsidR="00C217BC" w:rsidRPr="00D46733">
        <w:rPr>
          <w:sz w:val="20"/>
          <w:szCs w:val="20"/>
          <w:lang w:val="en-US"/>
        </w:rPr>
        <w:t>NO</w:t>
      </w:r>
      <w:r w:rsidR="00C217BC" w:rsidRPr="00D46733">
        <w:rPr>
          <w:sz w:val="20"/>
          <w:szCs w:val="20"/>
          <w:vertAlign w:val="subscript"/>
          <w:lang w:val="en-US"/>
        </w:rPr>
        <w:t>3</w:t>
      </w:r>
      <w:r w:rsidR="00C217BC" w:rsidRPr="00D46733">
        <w:rPr>
          <w:sz w:val="20"/>
          <w:szCs w:val="20"/>
          <w:vertAlign w:val="superscript"/>
          <w:lang w:val="en-US"/>
        </w:rPr>
        <w:t>-</w:t>
      </w:r>
      <w:r w:rsidR="00C217BC" w:rsidRPr="00D46733">
        <w:rPr>
          <w:sz w:val="20"/>
          <w:szCs w:val="20"/>
          <w:lang w:val="en-US"/>
        </w:rPr>
        <w:t xml:space="preserve"> and NH</w:t>
      </w:r>
      <w:r w:rsidR="00C217BC" w:rsidRPr="00D46733">
        <w:rPr>
          <w:sz w:val="20"/>
          <w:szCs w:val="20"/>
          <w:vertAlign w:val="subscript"/>
          <w:lang w:val="en-US"/>
        </w:rPr>
        <w:t>4</w:t>
      </w:r>
      <w:r w:rsidR="00C217BC" w:rsidRPr="00D46733">
        <w:rPr>
          <w:sz w:val="20"/>
          <w:szCs w:val="20"/>
          <w:vertAlign w:val="superscript"/>
          <w:lang w:val="en-US"/>
        </w:rPr>
        <w:t>+</w:t>
      </w:r>
      <w:r w:rsidR="001A620F" w:rsidRPr="00D46733">
        <w:rPr>
          <w:sz w:val="20"/>
          <w:szCs w:val="20"/>
          <w:lang w:val="en-US"/>
        </w:rPr>
        <w:t xml:space="preserve">. </w:t>
      </w:r>
      <w:r w:rsidR="00A56341">
        <w:rPr>
          <w:sz w:val="20"/>
          <w:szCs w:val="20"/>
          <w:lang w:val="en-US"/>
        </w:rPr>
        <w:t xml:space="preserve">For pH and EC measurements, spent medium has been centrifuged before analysis. </w:t>
      </w:r>
      <w:r w:rsidRPr="00D46733">
        <w:rPr>
          <w:sz w:val="20"/>
          <w:szCs w:val="20"/>
          <w:lang w:val="en-US"/>
        </w:rPr>
        <w:t>Nitrate and ammonium concentrations were analyzed in the liquid fraction of sub</w:t>
      </w:r>
      <w:r w:rsidR="007B2718" w:rsidRPr="00D46733">
        <w:rPr>
          <w:sz w:val="20"/>
          <w:szCs w:val="20"/>
          <w:lang w:val="en-US"/>
        </w:rPr>
        <w:t xml:space="preserve">strate which was obtained by the media </w:t>
      </w:r>
      <w:r w:rsidRPr="00D46733">
        <w:rPr>
          <w:sz w:val="20"/>
          <w:szCs w:val="20"/>
          <w:lang w:val="en-US"/>
        </w:rPr>
        <w:t xml:space="preserve">centrifugation for 20 minutes at 15000 × </w:t>
      </w:r>
      <w:r w:rsidRPr="00D46733">
        <w:rPr>
          <w:i/>
          <w:sz w:val="20"/>
          <w:szCs w:val="20"/>
          <w:lang w:val="en-US"/>
        </w:rPr>
        <w:t>g</w:t>
      </w:r>
      <w:r w:rsidRPr="00D46733">
        <w:rPr>
          <w:sz w:val="20"/>
          <w:szCs w:val="20"/>
          <w:lang w:val="en-US"/>
        </w:rPr>
        <w:t xml:space="preserve"> and filtration through Whatman filter.</w:t>
      </w:r>
      <w:r w:rsidR="004A45E6" w:rsidRPr="00D46733">
        <w:rPr>
          <w:sz w:val="20"/>
          <w:szCs w:val="20"/>
          <w:lang w:val="en-US"/>
        </w:rPr>
        <w:t xml:space="preserve"> </w:t>
      </w:r>
      <w:r w:rsidRPr="00D46733">
        <w:rPr>
          <w:sz w:val="20"/>
          <w:szCs w:val="20"/>
          <w:lang w:val="en-US"/>
        </w:rPr>
        <w:t>Nitrate</w:t>
      </w:r>
      <w:r w:rsidR="00FF1EAE" w:rsidRPr="00D46733">
        <w:rPr>
          <w:sz w:val="20"/>
          <w:szCs w:val="20"/>
          <w:lang w:val="en-US"/>
        </w:rPr>
        <w:t xml:space="preserve"> and </w:t>
      </w:r>
      <w:r w:rsidRPr="00D46733">
        <w:rPr>
          <w:sz w:val="20"/>
          <w:szCs w:val="20"/>
          <w:lang w:val="en-US"/>
        </w:rPr>
        <w:t xml:space="preserve">ammonium </w:t>
      </w:r>
      <w:r w:rsidR="00030CDA" w:rsidRPr="00D46733">
        <w:rPr>
          <w:sz w:val="20"/>
          <w:szCs w:val="20"/>
          <w:lang w:val="en-US"/>
        </w:rPr>
        <w:t>concentration</w:t>
      </w:r>
      <w:r w:rsidR="00FF1EAE" w:rsidRPr="00D46733">
        <w:rPr>
          <w:sz w:val="20"/>
          <w:szCs w:val="20"/>
          <w:lang w:val="en-US"/>
        </w:rPr>
        <w:t xml:space="preserve">s </w:t>
      </w:r>
      <w:r w:rsidR="00030CDA" w:rsidRPr="00D46733">
        <w:rPr>
          <w:sz w:val="20"/>
          <w:szCs w:val="20"/>
          <w:lang w:val="en-US"/>
        </w:rPr>
        <w:t xml:space="preserve">in the </w:t>
      </w:r>
      <w:r w:rsidRPr="00D46733">
        <w:rPr>
          <w:sz w:val="20"/>
          <w:szCs w:val="20"/>
          <w:lang w:val="en-US"/>
        </w:rPr>
        <w:t>liquid fraction of the medi</w:t>
      </w:r>
      <w:r w:rsidR="00C178B6">
        <w:rPr>
          <w:sz w:val="20"/>
          <w:szCs w:val="20"/>
          <w:lang w:val="en-US"/>
        </w:rPr>
        <w:t>um</w:t>
      </w:r>
      <w:r w:rsidR="00030CDA" w:rsidRPr="00D46733">
        <w:rPr>
          <w:sz w:val="20"/>
          <w:szCs w:val="20"/>
          <w:lang w:val="en-US"/>
        </w:rPr>
        <w:t xml:space="preserve"> w</w:t>
      </w:r>
      <w:r w:rsidR="00430FC5" w:rsidRPr="00D46733">
        <w:rPr>
          <w:sz w:val="20"/>
          <w:szCs w:val="20"/>
          <w:lang w:val="en-US"/>
        </w:rPr>
        <w:t>ere</w:t>
      </w:r>
      <w:r w:rsidR="00030CDA" w:rsidRPr="00D46733">
        <w:rPr>
          <w:sz w:val="20"/>
          <w:szCs w:val="20"/>
          <w:lang w:val="en-US"/>
        </w:rPr>
        <w:t xml:space="preserve"> </w:t>
      </w:r>
      <w:r w:rsidRPr="00D46733">
        <w:rPr>
          <w:sz w:val="20"/>
          <w:szCs w:val="20"/>
          <w:lang w:val="en-US"/>
        </w:rPr>
        <w:t>analyzed</w:t>
      </w:r>
      <w:r w:rsidR="003C37EF" w:rsidRPr="00D46733">
        <w:rPr>
          <w:sz w:val="20"/>
          <w:szCs w:val="20"/>
          <w:lang w:val="en-US"/>
        </w:rPr>
        <w:t xml:space="preserve"> by spectrophotometry </w:t>
      </w:r>
      <w:r w:rsidR="003C37EF" w:rsidRPr="00D46733">
        <w:rPr>
          <w:color w:val="000000"/>
          <w:sz w:val="20"/>
          <w:szCs w:val="20"/>
          <w:lang w:val="en-US" w:eastAsia="es-CO"/>
        </w:rPr>
        <w:t>(Helios Beta, Spectrophotometer, Thermo Electron Corporation, England).</w:t>
      </w:r>
      <w:r w:rsidR="00030CDA" w:rsidRPr="00D46733">
        <w:rPr>
          <w:sz w:val="20"/>
          <w:szCs w:val="20"/>
          <w:lang w:val="en-US"/>
        </w:rPr>
        <w:t xml:space="preserve"> Nitrate was assayed using the salicylic acid-sulfuric acid method (Cataldo et al. 1975). Ammonium was determined by the phenol-hypochlorite reaction (</w:t>
      </w:r>
      <w:r w:rsidR="00030CDA" w:rsidRPr="00CB3F04">
        <w:rPr>
          <w:sz w:val="20"/>
          <w:szCs w:val="20"/>
          <w:lang w:val="en-US"/>
        </w:rPr>
        <w:t xml:space="preserve">Weatherburn 1967). </w:t>
      </w:r>
      <w:r w:rsidRPr="00CB3F04">
        <w:rPr>
          <w:sz w:val="20"/>
          <w:szCs w:val="20"/>
          <w:lang w:val="en-US"/>
        </w:rPr>
        <w:t xml:space="preserve">Nitrate and ammonium </w:t>
      </w:r>
      <w:r w:rsidR="002A2D0F" w:rsidRPr="00CB3F04">
        <w:rPr>
          <w:sz w:val="20"/>
          <w:szCs w:val="20"/>
          <w:lang w:val="en-US"/>
        </w:rPr>
        <w:t xml:space="preserve">uptake </w:t>
      </w:r>
      <w:r w:rsidR="00035737" w:rsidRPr="00CB3F04">
        <w:rPr>
          <w:sz w:val="20"/>
          <w:szCs w:val="20"/>
          <w:lang w:val="en-US"/>
        </w:rPr>
        <w:t>by</w:t>
      </w:r>
      <w:r w:rsidR="00CB3F04" w:rsidRPr="00CB3F04">
        <w:rPr>
          <w:sz w:val="20"/>
          <w:szCs w:val="20"/>
          <w:lang w:val="en-US"/>
        </w:rPr>
        <w:t xml:space="preserve"> </w:t>
      </w:r>
      <w:r w:rsidRPr="00CB3F04">
        <w:rPr>
          <w:sz w:val="20"/>
          <w:szCs w:val="20"/>
          <w:lang w:val="en-US"/>
        </w:rPr>
        <w:t xml:space="preserve">plantlets </w:t>
      </w:r>
      <w:r w:rsidR="002A2D0F" w:rsidRPr="00CB3F04">
        <w:rPr>
          <w:sz w:val="20"/>
          <w:szCs w:val="20"/>
          <w:lang w:val="en-US"/>
        </w:rPr>
        <w:t>w</w:t>
      </w:r>
      <w:r w:rsidR="006C6835" w:rsidRPr="00CB3F04">
        <w:rPr>
          <w:sz w:val="20"/>
          <w:szCs w:val="20"/>
          <w:lang w:val="en-US"/>
        </w:rPr>
        <w:t>as</w:t>
      </w:r>
      <w:r w:rsidR="002A2D0F" w:rsidRPr="00CB3F04">
        <w:rPr>
          <w:sz w:val="20"/>
          <w:szCs w:val="20"/>
          <w:lang w:val="en-US"/>
        </w:rPr>
        <w:t xml:space="preserve"> calculated by measuring </w:t>
      </w:r>
      <w:r w:rsidR="006C6835" w:rsidRPr="00CB3F04">
        <w:rPr>
          <w:sz w:val="20"/>
          <w:szCs w:val="20"/>
          <w:lang w:val="en-US"/>
        </w:rPr>
        <w:t xml:space="preserve">the difference between nutrient residual after </w:t>
      </w:r>
      <w:r w:rsidR="006C6835" w:rsidRPr="00CB3F04">
        <w:rPr>
          <w:sz w:val="20"/>
          <w:szCs w:val="20"/>
          <w:lang w:val="en-US"/>
        </w:rPr>
        <w:lastRenderedPageBreak/>
        <w:t>20</w:t>
      </w:r>
      <w:r w:rsidR="006C6835" w:rsidRPr="00D46733">
        <w:rPr>
          <w:sz w:val="20"/>
          <w:szCs w:val="20"/>
          <w:lang w:val="en-US"/>
        </w:rPr>
        <w:t xml:space="preserve"> and 40 days of culture and nutrient supplied by MS medium </w:t>
      </w:r>
      <w:r w:rsidR="002A2D0F" w:rsidRPr="00D46733">
        <w:rPr>
          <w:sz w:val="20"/>
          <w:szCs w:val="20"/>
          <w:lang w:val="en-US"/>
        </w:rPr>
        <w:t>and the uptake w</w:t>
      </w:r>
      <w:r w:rsidR="006C6835" w:rsidRPr="00D46733">
        <w:rPr>
          <w:sz w:val="20"/>
          <w:szCs w:val="20"/>
          <w:lang w:val="en-US"/>
        </w:rPr>
        <w:t>as</w:t>
      </w:r>
      <w:r w:rsidR="002A2D0F" w:rsidRPr="00D46733">
        <w:rPr>
          <w:sz w:val="20"/>
          <w:szCs w:val="20"/>
          <w:lang w:val="en-US"/>
        </w:rPr>
        <w:t xml:space="preserve"> expressed on the base of plant dry weight</w:t>
      </w:r>
      <w:r w:rsidR="00C56924" w:rsidRPr="00D46733">
        <w:rPr>
          <w:sz w:val="20"/>
          <w:szCs w:val="20"/>
          <w:lang w:val="en-US"/>
        </w:rPr>
        <w:t xml:space="preserve"> (</w:t>
      </w:r>
      <w:r w:rsidR="006C6835" w:rsidRPr="00D46733">
        <w:rPr>
          <w:sz w:val="20"/>
          <w:szCs w:val="20"/>
          <w:lang w:val="en-US"/>
        </w:rPr>
        <w:t>Adelberg et al. 2010</w:t>
      </w:r>
      <w:r w:rsidR="00C56924" w:rsidRPr="00D46733">
        <w:rPr>
          <w:sz w:val="20"/>
          <w:szCs w:val="20"/>
          <w:lang w:val="en-US"/>
        </w:rPr>
        <w:t>)</w:t>
      </w:r>
      <w:r w:rsidR="00FF1EAE" w:rsidRPr="00D46733">
        <w:rPr>
          <w:sz w:val="20"/>
          <w:szCs w:val="20"/>
          <w:lang w:val="en-US"/>
        </w:rPr>
        <w:t>.</w:t>
      </w:r>
    </w:p>
    <w:p w:rsidR="00272C7A" w:rsidRPr="00D46733" w:rsidRDefault="006D4A3A" w:rsidP="00D46733">
      <w:pPr>
        <w:spacing w:line="480" w:lineRule="auto"/>
        <w:jc w:val="both"/>
        <w:rPr>
          <w:sz w:val="20"/>
          <w:szCs w:val="20"/>
          <w:lang w:val="en-US"/>
        </w:rPr>
      </w:pPr>
      <w:r>
        <w:rPr>
          <w:sz w:val="20"/>
          <w:szCs w:val="20"/>
          <w:lang w:val="en-US"/>
        </w:rPr>
        <w:t>All d</w:t>
      </w:r>
      <w:r w:rsidR="000D0A2D">
        <w:rPr>
          <w:sz w:val="20"/>
          <w:szCs w:val="20"/>
          <w:lang w:val="en-US"/>
        </w:rPr>
        <w:t xml:space="preserve">ried </w:t>
      </w:r>
      <w:r w:rsidR="00796A1F" w:rsidRPr="00D46733">
        <w:rPr>
          <w:sz w:val="20"/>
          <w:szCs w:val="20"/>
          <w:lang w:val="en-US"/>
        </w:rPr>
        <w:t xml:space="preserve">shoots per replicate were ground </w:t>
      </w:r>
      <w:r w:rsidR="00CD4C15" w:rsidRPr="00D46733">
        <w:rPr>
          <w:color w:val="141314"/>
          <w:sz w:val="20"/>
          <w:szCs w:val="20"/>
          <w:lang w:val="en-US"/>
        </w:rPr>
        <w:t xml:space="preserve">in a Wiley mill to pass through a 20-mesh screen </w:t>
      </w:r>
      <w:r w:rsidR="00796A1F" w:rsidRPr="00D46733">
        <w:rPr>
          <w:sz w:val="20"/>
          <w:szCs w:val="20"/>
          <w:lang w:val="en-US"/>
        </w:rPr>
        <w:t xml:space="preserve">and stored to analyse the total nitrogen and </w:t>
      </w:r>
      <w:r w:rsidR="00CD4C15" w:rsidRPr="00D46733">
        <w:rPr>
          <w:sz w:val="20"/>
          <w:szCs w:val="20"/>
          <w:lang w:val="en-US"/>
        </w:rPr>
        <w:t>element</w:t>
      </w:r>
      <w:r w:rsidR="00796A1F" w:rsidRPr="00D46733">
        <w:rPr>
          <w:sz w:val="20"/>
          <w:szCs w:val="20"/>
          <w:lang w:val="en-US"/>
        </w:rPr>
        <w:t>s content.</w:t>
      </w:r>
      <w:r w:rsidR="00D20222" w:rsidRPr="00D46733">
        <w:rPr>
          <w:sz w:val="20"/>
          <w:szCs w:val="20"/>
          <w:lang w:val="en-US"/>
        </w:rPr>
        <w:t xml:space="preserve"> </w:t>
      </w:r>
      <w:r w:rsidR="006D19A7" w:rsidRPr="00D46733">
        <w:rPr>
          <w:sz w:val="20"/>
          <w:szCs w:val="20"/>
          <w:lang w:val="en-US"/>
        </w:rPr>
        <w:t xml:space="preserve">The N concentration of dried plant tissues was determined after mineralization with sulphuric acid by </w:t>
      </w:r>
      <w:r w:rsidR="00DA0009">
        <w:rPr>
          <w:sz w:val="20"/>
          <w:szCs w:val="20"/>
          <w:lang w:val="en-US"/>
        </w:rPr>
        <w:t xml:space="preserve">the </w:t>
      </w:r>
      <w:r w:rsidR="006D19A7" w:rsidRPr="00D46733">
        <w:rPr>
          <w:sz w:val="20"/>
          <w:szCs w:val="20"/>
          <w:lang w:val="en-US"/>
        </w:rPr>
        <w:t>Kjeldhal meth</w:t>
      </w:r>
      <w:r w:rsidR="00796A1F" w:rsidRPr="00D46733">
        <w:rPr>
          <w:sz w:val="20"/>
          <w:szCs w:val="20"/>
          <w:lang w:val="en-US"/>
        </w:rPr>
        <w:t>od</w:t>
      </w:r>
      <w:r w:rsidR="00533695">
        <w:rPr>
          <w:sz w:val="20"/>
          <w:szCs w:val="20"/>
          <w:lang w:val="en-US"/>
        </w:rPr>
        <w:t xml:space="preserve"> (Bremner</w:t>
      </w:r>
      <w:r w:rsidR="006D19A7" w:rsidRPr="00D46733">
        <w:rPr>
          <w:sz w:val="20"/>
          <w:szCs w:val="20"/>
          <w:lang w:val="en-US"/>
        </w:rPr>
        <w:t xml:space="preserve"> 1965).</w:t>
      </w:r>
      <w:r w:rsidR="002F6E28" w:rsidRPr="00D46733">
        <w:rPr>
          <w:sz w:val="20"/>
          <w:szCs w:val="20"/>
          <w:lang w:val="en-US"/>
        </w:rPr>
        <w:t xml:space="preserve"> </w:t>
      </w:r>
      <w:r w:rsidR="00C178B6">
        <w:rPr>
          <w:sz w:val="20"/>
          <w:szCs w:val="20"/>
          <w:lang w:val="en-US"/>
        </w:rPr>
        <w:t>Dried tissues (</w:t>
      </w:r>
      <w:r w:rsidR="002F6E28" w:rsidRPr="00D46733">
        <w:rPr>
          <w:sz w:val="20"/>
          <w:szCs w:val="20"/>
          <w:lang w:val="en-US"/>
        </w:rPr>
        <w:t>0.</w:t>
      </w:r>
      <w:r w:rsidR="00E57898">
        <w:rPr>
          <w:sz w:val="20"/>
          <w:szCs w:val="20"/>
          <w:lang w:val="en-US"/>
        </w:rPr>
        <w:t>2</w:t>
      </w:r>
      <w:r w:rsidR="002A25E9">
        <w:rPr>
          <w:sz w:val="20"/>
          <w:szCs w:val="20"/>
          <w:lang w:val="en-US"/>
        </w:rPr>
        <w:t>0</w:t>
      </w:r>
      <w:r w:rsidR="006D19A7" w:rsidRPr="00D46733">
        <w:rPr>
          <w:sz w:val="20"/>
          <w:szCs w:val="20"/>
          <w:lang w:val="en-US"/>
        </w:rPr>
        <w:t xml:space="preserve"> g</w:t>
      </w:r>
      <w:r w:rsidR="00C178B6">
        <w:rPr>
          <w:sz w:val="20"/>
          <w:szCs w:val="20"/>
          <w:lang w:val="en-US"/>
        </w:rPr>
        <w:t>)</w:t>
      </w:r>
      <w:r w:rsidR="00144EFF" w:rsidRPr="00D46733">
        <w:rPr>
          <w:sz w:val="20"/>
          <w:szCs w:val="20"/>
          <w:lang w:val="en-US"/>
        </w:rPr>
        <w:t xml:space="preserve"> were analys</w:t>
      </w:r>
      <w:r w:rsidR="006D19A7" w:rsidRPr="00D46733">
        <w:rPr>
          <w:sz w:val="20"/>
          <w:szCs w:val="20"/>
          <w:lang w:val="en-US"/>
        </w:rPr>
        <w:t>ed for the f</w:t>
      </w:r>
      <w:r w:rsidR="00405129" w:rsidRPr="00D46733">
        <w:rPr>
          <w:sz w:val="20"/>
          <w:szCs w:val="20"/>
          <w:lang w:val="en-US"/>
        </w:rPr>
        <w:t>o</w:t>
      </w:r>
      <w:r w:rsidR="006D19A7" w:rsidRPr="00D46733">
        <w:rPr>
          <w:sz w:val="20"/>
          <w:szCs w:val="20"/>
          <w:lang w:val="en-US"/>
        </w:rPr>
        <w:t>llowing ma</w:t>
      </w:r>
      <w:r w:rsidR="00EB0CCA">
        <w:rPr>
          <w:sz w:val="20"/>
          <w:szCs w:val="20"/>
          <w:lang w:val="en-US"/>
        </w:rPr>
        <w:t>cro</w:t>
      </w:r>
      <w:r w:rsidR="00C178B6">
        <w:rPr>
          <w:sz w:val="20"/>
          <w:szCs w:val="20"/>
          <w:lang w:val="en-US"/>
        </w:rPr>
        <w:t>-</w:t>
      </w:r>
      <w:r w:rsidR="006D19A7" w:rsidRPr="00D46733">
        <w:rPr>
          <w:sz w:val="20"/>
          <w:szCs w:val="20"/>
          <w:lang w:val="en-US"/>
        </w:rPr>
        <w:t xml:space="preserve"> and </w:t>
      </w:r>
      <w:r w:rsidR="00037778">
        <w:rPr>
          <w:sz w:val="20"/>
          <w:szCs w:val="20"/>
          <w:lang w:val="en-US"/>
        </w:rPr>
        <w:t>micro</w:t>
      </w:r>
      <w:r w:rsidR="006D19A7" w:rsidRPr="00D46733">
        <w:rPr>
          <w:sz w:val="20"/>
          <w:szCs w:val="20"/>
          <w:lang w:val="en-US"/>
        </w:rPr>
        <w:t xml:space="preserve">elements: K, P, </w:t>
      </w:r>
      <w:r w:rsidR="00700459" w:rsidRPr="00D46733">
        <w:rPr>
          <w:sz w:val="20"/>
          <w:szCs w:val="20"/>
          <w:lang w:val="en-US"/>
        </w:rPr>
        <w:t xml:space="preserve">Mg, </w:t>
      </w:r>
      <w:r w:rsidR="006D19A7" w:rsidRPr="00D46733">
        <w:rPr>
          <w:sz w:val="20"/>
          <w:szCs w:val="20"/>
          <w:lang w:val="en-US"/>
        </w:rPr>
        <w:t xml:space="preserve">Ca, Na, </w:t>
      </w:r>
      <w:r w:rsidR="00700459" w:rsidRPr="00D46733">
        <w:rPr>
          <w:sz w:val="20"/>
          <w:szCs w:val="20"/>
          <w:lang w:val="en-US"/>
        </w:rPr>
        <w:t xml:space="preserve">Mn, </w:t>
      </w:r>
      <w:r w:rsidR="006D19A7" w:rsidRPr="00D46733">
        <w:rPr>
          <w:sz w:val="20"/>
          <w:szCs w:val="20"/>
          <w:lang w:val="en-US"/>
        </w:rPr>
        <w:t xml:space="preserve">Fe, B, Zn, and Cu. Their concentration was determined by dry ashing at </w:t>
      </w:r>
      <w:smartTag w:uri="urn:schemas-microsoft-com:office:smarttags" w:element="metricconverter">
        <w:smartTagPr>
          <w:attr w:name="ProductID" w:val="400ﾰC"/>
        </w:smartTagPr>
        <w:r w:rsidR="006D19A7" w:rsidRPr="00D46733">
          <w:rPr>
            <w:sz w:val="20"/>
            <w:szCs w:val="20"/>
            <w:lang w:val="en-US"/>
          </w:rPr>
          <w:t>400°C</w:t>
        </w:r>
      </w:smartTag>
      <w:r w:rsidR="006D19A7" w:rsidRPr="00D46733">
        <w:rPr>
          <w:sz w:val="20"/>
          <w:szCs w:val="20"/>
          <w:lang w:val="en-US"/>
        </w:rPr>
        <w:t xml:space="preserve"> for 24 h, dissolving the ash in HNO</w:t>
      </w:r>
      <w:r w:rsidR="006D19A7" w:rsidRPr="00D46733">
        <w:rPr>
          <w:sz w:val="20"/>
          <w:szCs w:val="20"/>
          <w:vertAlign w:val="subscript"/>
          <w:lang w:val="en-US"/>
        </w:rPr>
        <w:t>3</w:t>
      </w:r>
      <w:r w:rsidR="006D19A7" w:rsidRPr="00D46733">
        <w:rPr>
          <w:sz w:val="20"/>
          <w:szCs w:val="20"/>
          <w:lang w:val="en-US"/>
        </w:rPr>
        <w:t xml:space="preserve"> 1:20 v/v and assaying the solution obtained by an inductively coupled plasma emission spectrophotometer </w:t>
      </w:r>
      <w:r w:rsidR="00405129" w:rsidRPr="00D46733">
        <w:rPr>
          <w:sz w:val="20"/>
          <w:szCs w:val="20"/>
          <w:lang w:val="en-US"/>
        </w:rPr>
        <w:t>(ICP Iris: Thermo Optek, Milan, Italy; Karla 1998).</w:t>
      </w:r>
      <w:r w:rsidR="00700459" w:rsidRPr="00D46733">
        <w:rPr>
          <w:sz w:val="20"/>
          <w:szCs w:val="20"/>
          <w:lang w:val="en-US"/>
        </w:rPr>
        <w:t xml:space="preserve"> The mineral content was expressed in mg </w:t>
      </w:r>
      <w:r w:rsidR="00263FD9">
        <w:rPr>
          <w:sz w:val="20"/>
          <w:szCs w:val="20"/>
          <w:lang w:val="en-US"/>
        </w:rPr>
        <w:t>(m</w:t>
      </w:r>
      <w:r w:rsidR="00037778">
        <w:rPr>
          <w:sz w:val="20"/>
          <w:szCs w:val="20"/>
          <w:lang w:val="en-US"/>
        </w:rPr>
        <w:t>acro</w:t>
      </w:r>
      <w:r w:rsidR="00263FD9">
        <w:rPr>
          <w:sz w:val="20"/>
          <w:szCs w:val="20"/>
          <w:lang w:val="en-US"/>
        </w:rPr>
        <w:t xml:space="preserve">elements) </w:t>
      </w:r>
      <w:r w:rsidR="00700459" w:rsidRPr="00D46733">
        <w:rPr>
          <w:sz w:val="20"/>
          <w:szCs w:val="20"/>
          <w:lang w:val="en-US"/>
        </w:rPr>
        <w:t xml:space="preserve">or μg </w:t>
      </w:r>
      <w:r w:rsidR="00263FD9">
        <w:rPr>
          <w:sz w:val="20"/>
          <w:szCs w:val="20"/>
          <w:lang w:val="en-US"/>
        </w:rPr>
        <w:t>(mi</w:t>
      </w:r>
      <w:r w:rsidR="00037778">
        <w:rPr>
          <w:sz w:val="20"/>
          <w:szCs w:val="20"/>
          <w:lang w:val="en-US"/>
        </w:rPr>
        <w:t>cro</w:t>
      </w:r>
      <w:r w:rsidR="00263FD9">
        <w:rPr>
          <w:sz w:val="20"/>
          <w:szCs w:val="20"/>
          <w:lang w:val="en-US"/>
        </w:rPr>
        <w:t xml:space="preserve">elements) </w:t>
      </w:r>
      <w:r w:rsidR="00700459" w:rsidRPr="00D46733">
        <w:rPr>
          <w:sz w:val="20"/>
          <w:szCs w:val="20"/>
          <w:lang w:val="en-US"/>
        </w:rPr>
        <w:t>g</w:t>
      </w:r>
      <w:r w:rsidR="00C178B6" w:rsidRPr="00C178B6">
        <w:rPr>
          <w:sz w:val="20"/>
          <w:szCs w:val="20"/>
          <w:vertAlign w:val="superscript"/>
          <w:lang w:val="en-US"/>
        </w:rPr>
        <w:t>-1</w:t>
      </w:r>
      <w:r w:rsidR="00700459" w:rsidRPr="00D46733">
        <w:rPr>
          <w:sz w:val="20"/>
          <w:szCs w:val="20"/>
          <w:lang w:val="en-US"/>
        </w:rPr>
        <w:t xml:space="preserve"> of dry weight.</w:t>
      </w:r>
    </w:p>
    <w:p w:rsidR="00272C7A" w:rsidRPr="00953B58" w:rsidRDefault="004376DB" w:rsidP="00D46733">
      <w:pPr>
        <w:spacing w:line="480" w:lineRule="auto"/>
        <w:jc w:val="both"/>
        <w:rPr>
          <w:i/>
          <w:sz w:val="20"/>
          <w:szCs w:val="20"/>
          <w:lang w:val="en-US"/>
        </w:rPr>
      </w:pPr>
      <w:r w:rsidRPr="00D46733">
        <w:rPr>
          <w:i/>
          <w:sz w:val="20"/>
          <w:szCs w:val="20"/>
          <w:lang w:val="en-US"/>
        </w:rPr>
        <w:t>Statistical analysi</w:t>
      </w:r>
      <w:r w:rsidR="00272C7A" w:rsidRPr="00D46733">
        <w:rPr>
          <w:i/>
          <w:sz w:val="20"/>
          <w:szCs w:val="20"/>
          <w:lang w:val="en-US"/>
        </w:rPr>
        <w:t>s</w:t>
      </w:r>
    </w:p>
    <w:p w:rsidR="00C46C79" w:rsidRPr="000836D9" w:rsidRDefault="00896E10" w:rsidP="000836D9">
      <w:pPr>
        <w:autoSpaceDE w:val="0"/>
        <w:autoSpaceDN w:val="0"/>
        <w:adjustRightInd w:val="0"/>
        <w:spacing w:line="480" w:lineRule="auto"/>
        <w:jc w:val="both"/>
        <w:rPr>
          <w:sz w:val="20"/>
          <w:szCs w:val="20"/>
          <w:lang w:val="en-GB"/>
        </w:rPr>
      </w:pPr>
      <w:r w:rsidRPr="00D46733">
        <w:rPr>
          <w:sz w:val="20"/>
          <w:szCs w:val="20"/>
          <w:lang w:val="en-US"/>
        </w:rPr>
        <w:t xml:space="preserve">All data were analyzed by using the SPSS </w:t>
      </w:r>
      <w:r w:rsidR="00B21A29" w:rsidRPr="00D46733">
        <w:rPr>
          <w:sz w:val="20"/>
          <w:szCs w:val="20"/>
          <w:lang w:val="en-US"/>
        </w:rPr>
        <w:t>software package (SPSS</w:t>
      </w:r>
      <w:r w:rsidRPr="00D46733">
        <w:rPr>
          <w:sz w:val="20"/>
          <w:szCs w:val="20"/>
          <w:lang w:val="en-US"/>
        </w:rPr>
        <w:t xml:space="preserve"> 16.0 for Windows</w:t>
      </w:r>
      <w:r w:rsidR="00B21A29" w:rsidRPr="00D46733">
        <w:rPr>
          <w:sz w:val="20"/>
          <w:szCs w:val="20"/>
          <w:lang w:val="en-US"/>
        </w:rPr>
        <w:t>)</w:t>
      </w:r>
      <w:r w:rsidR="00417909">
        <w:rPr>
          <w:sz w:val="20"/>
          <w:szCs w:val="20"/>
          <w:lang w:val="en-US"/>
        </w:rPr>
        <w:t xml:space="preserve"> (Field 2005)</w:t>
      </w:r>
      <w:r w:rsidRPr="00D46733">
        <w:rPr>
          <w:sz w:val="20"/>
          <w:szCs w:val="20"/>
          <w:lang w:val="en-US"/>
        </w:rPr>
        <w:t xml:space="preserve">. Data were subjected to two-way analysis of variance (ANOVA). </w:t>
      </w:r>
      <w:r w:rsidR="00796A1F" w:rsidRPr="00D46733">
        <w:rPr>
          <w:sz w:val="20"/>
          <w:szCs w:val="20"/>
          <w:lang w:val="en-US"/>
        </w:rPr>
        <w:t xml:space="preserve">Percentage </w:t>
      </w:r>
      <w:r w:rsidR="00796A1F" w:rsidRPr="000836D9">
        <w:rPr>
          <w:sz w:val="20"/>
          <w:szCs w:val="20"/>
          <w:lang w:val="en-US"/>
        </w:rPr>
        <w:t xml:space="preserve">values of dry matter were </w:t>
      </w:r>
      <w:r w:rsidR="00C178B6" w:rsidRPr="000836D9">
        <w:rPr>
          <w:sz w:val="20"/>
          <w:szCs w:val="20"/>
          <w:lang w:val="en-US"/>
        </w:rPr>
        <w:t>arcsine</w:t>
      </w:r>
      <w:r w:rsidR="00C178B6">
        <w:rPr>
          <w:sz w:val="20"/>
          <w:szCs w:val="20"/>
          <w:lang w:val="en-US"/>
        </w:rPr>
        <w:t>-</w:t>
      </w:r>
      <w:r w:rsidR="00796A1F" w:rsidRPr="000836D9">
        <w:rPr>
          <w:sz w:val="20"/>
          <w:szCs w:val="20"/>
          <w:lang w:val="en-US"/>
        </w:rPr>
        <w:t xml:space="preserve">transformed before analysis of variance. Treatment means were compared when the F-test statistic for treatment was significant, with least squares means separated using the least significant difference method (p </w:t>
      </w:r>
      <w:r w:rsidR="00C178B6">
        <w:rPr>
          <w:sz w:val="20"/>
          <w:szCs w:val="20"/>
          <w:lang w:val="en-US"/>
        </w:rPr>
        <w:t>≤</w:t>
      </w:r>
      <w:r w:rsidR="00796A1F" w:rsidRPr="000836D9">
        <w:rPr>
          <w:sz w:val="20"/>
          <w:szCs w:val="20"/>
          <w:lang w:val="en-US"/>
        </w:rPr>
        <w:t xml:space="preserve"> 0.05)</w:t>
      </w:r>
      <w:r w:rsidRPr="000836D9">
        <w:rPr>
          <w:sz w:val="20"/>
          <w:szCs w:val="20"/>
          <w:lang w:val="en-US"/>
        </w:rPr>
        <w:t>.</w:t>
      </w:r>
      <w:r w:rsidR="000836D9">
        <w:rPr>
          <w:sz w:val="20"/>
          <w:szCs w:val="20"/>
          <w:lang w:val="en-GB"/>
        </w:rPr>
        <w:t xml:space="preserve"> </w:t>
      </w:r>
      <w:r w:rsidR="00C46C79" w:rsidRPr="000836D9">
        <w:rPr>
          <w:sz w:val="20"/>
          <w:szCs w:val="20"/>
          <w:lang w:val="en-GB"/>
        </w:rPr>
        <w:t>Correlation analyses w</w:t>
      </w:r>
      <w:r w:rsidR="002A25E9">
        <w:rPr>
          <w:sz w:val="20"/>
          <w:szCs w:val="20"/>
          <w:lang w:val="en-GB"/>
        </w:rPr>
        <w:t>ere</w:t>
      </w:r>
      <w:r w:rsidR="00C46C79" w:rsidRPr="000836D9">
        <w:rPr>
          <w:sz w:val="20"/>
          <w:szCs w:val="20"/>
          <w:lang w:val="en-GB"/>
        </w:rPr>
        <w:t xml:space="preserve"> conducted between </w:t>
      </w:r>
      <w:r w:rsidR="000836D9">
        <w:rPr>
          <w:sz w:val="20"/>
          <w:szCs w:val="20"/>
          <w:lang w:val="en-US"/>
        </w:rPr>
        <w:t>NH</w:t>
      </w:r>
      <w:r w:rsidR="000836D9" w:rsidRPr="008129ED">
        <w:rPr>
          <w:sz w:val="20"/>
          <w:szCs w:val="20"/>
          <w:vertAlign w:val="subscript"/>
          <w:lang w:val="en-US"/>
        </w:rPr>
        <w:t>4</w:t>
      </w:r>
      <w:r w:rsidR="000836D9" w:rsidRPr="008129ED">
        <w:rPr>
          <w:sz w:val="20"/>
          <w:szCs w:val="20"/>
          <w:vertAlign w:val="superscript"/>
          <w:lang w:val="en-US"/>
        </w:rPr>
        <w:t>+</w:t>
      </w:r>
      <w:r w:rsidR="00352903">
        <w:rPr>
          <w:sz w:val="20"/>
          <w:szCs w:val="20"/>
          <w:lang w:val="en-US"/>
        </w:rPr>
        <w:t>:</w:t>
      </w:r>
      <w:r w:rsidR="000836D9">
        <w:rPr>
          <w:sz w:val="20"/>
          <w:szCs w:val="20"/>
          <w:lang w:val="en-US"/>
        </w:rPr>
        <w:t>NO</w:t>
      </w:r>
      <w:r w:rsidR="000836D9" w:rsidRPr="008129ED">
        <w:rPr>
          <w:sz w:val="20"/>
          <w:szCs w:val="20"/>
          <w:vertAlign w:val="subscript"/>
          <w:lang w:val="en-US"/>
        </w:rPr>
        <w:t>3</w:t>
      </w:r>
      <w:r w:rsidR="000836D9" w:rsidRPr="008129ED">
        <w:rPr>
          <w:sz w:val="20"/>
          <w:szCs w:val="20"/>
          <w:vertAlign w:val="superscript"/>
          <w:lang w:val="en-US"/>
        </w:rPr>
        <w:t>-</w:t>
      </w:r>
      <w:r w:rsidR="000836D9">
        <w:rPr>
          <w:sz w:val="20"/>
          <w:szCs w:val="20"/>
          <w:lang w:val="en-US"/>
        </w:rPr>
        <w:t xml:space="preserve"> </w:t>
      </w:r>
      <w:r w:rsidR="00C46C79" w:rsidRPr="000836D9">
        <w:rPr>
          <w:sz w:val="20"/>
          <w:szCs w:val="20"/>
          <w:lang w:val="en-US"/>
        </w:rPr>
        <w:t xml:space="preserve">uptake and pH using </w:t>
      </w:r>
      <w:r w:rsidR="000836D9" w:rsidRPr="000836D9">
        <w:rPr>
          <w:sz w:val="20"/>
          <w:szCs w:val="20"/>
          <w:lang w:val="en-GB"/>
        </w:rPr>
        <w:t>the SigmaPlot</w:t>
      </w:r>
      <w:r w:rsidR="000836D9">
        <w:rPr>
          <w:sz w:val="20"/>
          <w:szCs w:val="20"/>
          <w:lang w:val="en-GB"/>
        </w:rPr>
        <w:t xml:space="preserve"> </w:t>
      </w:r>
      <w:r w:rsidR="000836D9" w:rsidRPr="000836D9">
        <w:rPr>
          <w:sz w:val="20"/>
          <w:szCs w:val="20"/>
          <w:lang w:val="en-GB"/>
        </w:rPr>
        <w:t>8.0 package (SigmaPlot, Richmond, CA, USA).</w:t>
      </w:r>
      <w:r w:rsidR="00C46C79" w:rsidRPr="000836D9">
        <w:rPr>
          <w:sz w:val="20"/>
          <w:szCs w:val="20"/>
          <w:lang w:val="en-GB"/>
        </w:rPr>
        <w:t xml:space="preserve"> </w:t>
      </w:r>
    </w:p>
    <w:p w:rsidR="00C46C79" w:rsidRPr="000836D9" w:rsidRDefault="00C46C79" w:rsidP="000836D9">
      <w:pPr>
        <w:autoSpaceDE w:val="0"/>
        <w:autoSpaceDN w:val="0"/>
        <w:adjustRightInd w:val="0"/>
        <w:spacing w:line="480" w:lineRule="auto"/>
        <w:jc w:val="both"/>
        <w:rPr>
          <w:b/>
          <w:color w:val="231F20"/>
          <w:sz w:val="20"/>
          <w:szCs w:val="20"/>
          <w:lang w:val="en-US"/>
        </w:rPr>
      </w:pPr>
    </w:p>
    <w:p w:rsidR="00194A95" w:rsidRDefault="00FE3F1E" w:rsidP="00D46733">
      <w:pPr>
        <w:autoSpaceDE w:val="0"/>
        <w:autoSpaceDN w:val="0"/>
        <w:adjustRightInd w:val="0"/>
        <w:spacing w:line="480" w:lineRule="auto"/>
        <w:jc w:val="both"/>
        <w:rPr>
          <w:color w:val="231F20"/>
          <w:sz w:val="20"/>
          <w:szCs w:val="20"/>
          <w:lang w:val="en-US"/>
        </w:rPr>
      </w:pPr>
      <w:r w:rsidRPr="00D46733">
        <w:rPr>
          <w:b/>
          <w:color w:val="231F20"/>
          <w:sz w:val="20"/>
          <w:szCs w:val="20"/>
          <w:lang w:val="en-US"/>
        </w:rPr>
        <w:t>R</w:t>
      </w:r>
      <w:r w:rsidR="002A25E9">
        <w:rPr>
          <w:b/>
          <w:color w:val="231F20"/>
          <w:sz w:val="20"/>
          <w:szCs w:val="20"/>
          <w:lang w:val="en-US"/>
        </w:rPr>
        <w:t>ESULTS</w:t>
      </w:r>
      <w:r w:rsidR="000B0F1F">
        <w:rPr>
          <w:b/>
          <w:color w:val="231F20"/>
          <w:sz w:val="20"/>
          <w:szCs w:val="20"/>
          <w:lang w:val="en-US"/>
        </w:rPr>
        <w:t xml:space="preserve"> </w:t>
      </w:r>
    </w:p>
    <w:p w:rsidR="00AD785C" w:rsidRPr="00D46733" w:rsidRDefault="000D54E8"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 xml:space="preserve">Growth </w:t>
      </w:r>
      <w:r w:rsidR="005670C5" w:rsidRPr="00D46733">
        <w:rPr>
          <w:i/>
          <w:color w:val="231F20"/>
          <w:sz w:val="20"/>
          <w:szCs w:val="20"/>
          <w:lang w:val="en-US"/>
        </w:rPr>
        <w:t>parameters</w:t>
      </w:r>
    </w:p>
    <w:p w:rsidR="00194A95" w:rsidRPr="00827360" w:rsidRDefault="008D6F03" w:rsidP="00827360">
      <w:pPr>
        <w:autoSpaceDE w:val="0"/>
        <w:autoSpaceDN w:val="0"/>
        <w:adjustRightInd w:val="0"/>
        <w:spacing w:line="480" w:lineRule="auto"/>
        <w:jc w:val="both"/>
        <w:rPr>
          <w:color w:val="231F20"/>
          <w:sz w:val="20"/>
          <w:szCs w:val="20"/>
          <w:lang w:val="en-US"/>
        </w:rPr>
      </w:pPr>
      <w:r>
        <w:rPr>
          <w:color w:val="231F20"/>
          <w:sz w:val="20"/>
          <w:szCs w:val="20"/>
          <w:lang w:val="en-US"/>
        </w:rPr>
        <w:t xml:space="preserve">After 20 days of culture, shoot length </w:t>
      </w:r>
      <w:r w:rsidR="00194A95">
        <w:rPr>
          <w:color w:val="231F20"/>
          <w:sz w:val="20"/>
          <w:szCs w:val="20"/>
          <w:lang w:val="en-US"/>
        </w:rPr>
        <w:t xml:space="preserve">has almost doubled </w:t>
      </w:r>
      <w:r>
        <w:rPr>
          <w:color w:val="231F20"/>
          <w:sz w:val="20"/>
          <w:szCs w:val="20"/>
          <w:lang w:val="en-US"/>
        </w:rPr>
        <w:t xml:space="preserve">with AC </w:t>
      </w:r>
      <w:r w:rsidR="00194A95">
        <w:rPr>
          <w:color w:val="231F20"/>
          <w:sz w:val="20"/>
          <w:szCs w:val="20"/>
          <w:lang w:val="en-US"/>
        </w:rPr>
        <w:t xml:space="preserve">compared </w:t>
      </w:r>
      <w:r w:rsidR="00827360">
        <w:rPr>
          <w:color w:val="231F20"/>
          <w:sz w:val="20"/>
          <w:szCs w:val="20"/>
          <w:lang w:val="en-US"/>
        </w:rPr>
        <w:t xml:space="preserve">to </w:t>
      </w:r>
      <w:r w:rsidR="004A70DA">
        <w:rPr>
          <w:color w:val="231F20"/>
          <w:sz w:val="20"/>
          <w:szCs w:val="20"/>
          <w:lang w:val="en-US"/>
        </w:rPr>
        <w:t xml:space="preserve">the </w:t>
      </w:r>
      <w:r w:rsidR="00827360">
        <w:rPr>
          <w:color w:val="231F20"/>
          <w:sz w:val="20"/>
          <w:szCs w:val="20"/>
          <w:lang w:val="en-US"/>
        </w:rPr>
        <w:t>treatments without AC</w:t>
      </w:r>
      <w:r>
        <w:rPr>
          <w:color w:val="231F20"/>
          <w:sz w:val="20"/>
          <w:szCs w:val="20"/>
          <w:lang w:val="en-US"/>
        </w:rPr>
        <w:t xml:space="preserve"> and a similar trend was also fou</w:t>
      </w:r>
      <w:r w:rsidR="00C178B6">
        <w:rPr>
          <w:color w:val="231F20"/>
          <w:sz w:val="20"/>
          <w:szCs w:val="20"/>
          <w:lang w:val="en-US"/>
        </w:rPr>
        <w:t>n</w:t>
      </w:r>
      <w:r>
        <w:rPr>
          <w:color w:val="231F20"/>
          <w:sz w:val="20"/>
          <w:szCs w:val="20"/>
          <w:lang w:val="en-US"/>
        </w:rPr>
        <w:t xml:space="preserve">d after 40 days </w:t>
      </w:r>
      <w:r w:rsidRPr="00C178B6">
        <w:rPr>
          <w:i/>
          <w:color w:val="231F20"/>
          <w:sz w:val="20"/>
          <w:szCs w:val="20"/>
          <w:lang w:val="en-US"/>
        </w:rPr>
        <w:t>in vitro</w:t>
      </w:r>
      <w:r w:rsidR="00827360">
        <w:rPr>
          <w:color w:val="231F20"/>
          <w:sz w:val="20"/>
          <w:szCs w:val="20"/>
          <w:lang w:val="en-US"/>
        </w:rPr>
        <w:t xml:space="preserve">. </w:t>
      </w:r>
      <w:r>
        <w:rPr>
          <w:color w:val="231F20"/>
          <w:sz w:val="20"/>
          <w:szCs w:val="20"/>
          <w:lang w:val="en-US"/>
        </w:rPr>
        <w:t>S</w:t>
      </w:r>
      <w:r w:rsidR="00827360" w:rsidRPr="00D46733">
        <w:rPr>
          <w:color w:val="231F20"/>
          <w:sz w:val="20"/>
          <w:szCs w:val="20"/>
          <w:lang w:val="en-US"/>
        </w:rPr>
        <w:t>hoots</w:t>
      </w:r>
      <w:r w:rsidR="00827360">
        <w:rPr>
          <w:color w:val="231F20"/>
          <w:sz w:val="20"/>
          <w:szCs w:val="20"/>
          <w:lang w:val="en-US"/>
        </w:rPr>
        <w:t xml:space="preserve"> </w:t>
      </w:r>
      <w:r w:rsidR="00827360" w:rsidRPr="00D46733">
        <w:rPr>
          <w:sz w:val="20"/>
          <w:szCs w:val="20"/>
          <w:lang w:val="en-US"/>
        </w:rPr>
        <w:t>f</w:t>
      </w:r>
      <w:r w:rsidR="00827360" w:rsidRPr="00D46733">
        <w:rPr>
          <w:color w:val="231F20"/>
          <w:sz w:val="20"/>
          <w:szCs w:val="20"/>
          <w:lang w:val="en-US"/>
        </w:rPr>
        <w:t>resh weight</w:t>
      </w:r>
      <w:r w:rsidR="00827360">
        <w:rPr>
          <w:color w:val="231F20"/>
          <w:sz w:val="20"/>
          <w:szCs w:val="20"/>
          <w:lang w:val="en-US"/>
        </w:rPr>
        <w:t xml:space="preserve"> </w:t>
      </w:r>
      <w:r>
        <w:rPr>
          <w:color w:val="231F20"/>
          <w:sz w:val="20"/>
          <w:szCs w:val="20"/>
          <w:lang w:val="en-US"/>
        </w:rPr>
        <w:t xml:space="preserve">significantly </w:t>
      </w:r>
      <w:r w:rsidR="00827360">
        <w:rPr>
          <w:color w:val="231F20"/>
          <w:sz w:val="20"/>
          <w:szCs w:val="20"/>
          <w:lang w:val="en-US"/>
        </w:rPr>
        <w:t>increased from 0.</w:t>
      </w:r>
      <w:r w:rsidR="00B40E46">
        <w:rPr>
          <w:color w:val="231F20"/>
          <w:sz w:val="20"/>
          <w:szCs w:val="20"/>
          <w:lang w:val="en-US"/>
        </w:rPr>
        <w:t>3</w:t>
      </w:r>
      <w:r w:rsidR="00827360">
        <w:rPr>
          <w:color w:val="231F20"/>
          <w:sz w:val="20"/>
          <w:szCs w:val="20"/>
          <w:lang w:val="en-US"/>
        </w:rPr>
        <w:t xml:space="preserve"> to 1.</w:t>
      </w:r>
      <w:r w:rsidR="00B40E46">
        <w:rPr>
          <w:color w:val="231F20"/>
          <w:sz w:val="20"/>
          <w:szCs w:val="20"/>
          <w:lang w:val="en-US"/>
        </w:rPr>
        <w:t>2</w:t>
      </w:r>
      <w:r w:rsidR="00827360">
        <w:rPr>
          <w:color w:val="231F20"/>
          <w:sz w:val="20"/>
          <w:szCs w:val="20"/>
          <w:lang w:val="en-US"/>
        </w:rPr>
        <w:t xml:space="preserve"> g in presence of AC </w:t>
      </w:r>
      <w:r w:rsidR="00B40E46">
        <w:rPr>
          <w:color w:val="231F20"/>
          <w:sz w:val="20"/>
          <w:szCs w:val="20"/>
          <w:lang w:val="en-US"/>
        </w:rPr>
        <w:t>after 20 days and from 0.6 to 2.2</w:t>
      </w:r>
      <w:r w:rsidR="00ED36C1">
        <w:rPr>
          <w:color w:val="231F20"/>
          <w:sz w:val="20"/>
          <w:szCs w:val="20"/>
          <w:lang w:val="en-US"/>
        </w:rPr>
        <w:t xml:space="preserve"> g</w:t>
      </w:r>
      <w:r w:rsidR="00B40E46">
        <w:rPr>
          <w:color w:val="231F20"/>
          <w:sz w:val="20"/>
          <w:szCs w:val="20"/>
          <w:lang w:val="en-US"/>
        </w:rPr>
        <w:t xml:space="preserve"> after 40 days of culture </w:t>
      </w:r>
      <w:r w:rsidR="002407C8" w:rsidRPr="00D46733">
        <w:rPr>
          <w:color w:val="231F20"/>
          <w:sz w:val="20"/>
          <w:szCs w:val="20"/>
          <w:lang w:val="en-US"/>
        </w:rPr>
        <w:t xml:space="preserve">and the </w:t>
      </w:r>
      <w:r w:rsidR="00A03470">
        <w:rPr>
          <w:sz w:val="20"/>
          <w:szCs w:val="20"/>
          <w:lang w:val="en-US"/>
        </w:rPr>
        <w:t>d</w:t>
      </w:r>
      <w:r w:rsidR="00A03470" w:rsidRPr="00BC6E76">
        <w:rPr>
          <w:sz w:val="20"/>
          <w:szCs w:val="20"/>
          <w:lang w:val="en-US"/>
        </w:rPr>
        <w:t>aily shoot growth</w:t>
      </w:r>
      <w:r w:rsidR="00827360">
        <w:rPr>
          <w:color w:val="231F20"/>
          <w:sz w:val="20"/>
          <w:szCs w:val="20"/>
          <w:lang w:val="en-US"/>
        </w:rPr>
        <w:t xml:space="preserve"> was approximately </w:t>
      </w:r>
      <w:r w:rsidR="00827360" w:rsidRPr="005516D7">
        <w:rPr>
          <w:color w:val="231F20"/>
          <w:sz w:val="20"/>
          <w:szCs w:val="20"/>
          <w:lang w:val="en-US"/>
        </w:rPr>
        <w:t>3 times higher with AC</w:t>
      </w:r>
      <w:r w:rsidR="002C519E" w:rsidRPr="005516D7">
        <w:rPr>
          <w:color w:val="231F20"/>
          <w:sz w:val="20"/>
          <w:szCs w:val="20"/>
          <w:lang w:val="en-US"/>
        </w:rPr>
        <w:t>.</w:t>
      </w:r>
      <w:r w:rsidR="002407C8" w:rsidRPr="00D46733">
        <w:rPr>
          <w:color w:val="231F20"/>
          <w:sz w:val="20"/>
          <w:szCs w:val="20"/>
          <w:lang w:val="en-US"/>
        </w:rPr>
        <w:t xml:space="preserve"> </w:t>
      </w:r>
      <w:r w:rsidR="00ED36C1">
        <w:rPr>
          <w:color w:val="231F20"/>
          <w:sz w:val="20"/>
          <w:szCs w:val="20"/>
          <w:lang w:val="en-US"/>
        </w:rPr>
        <w:t xml:space="preserve">Dry matter and root number were not influenced by AC treatment but significant differences were observed respect to the culture time </w:t>
      </w:r>
      <w:r w:rsidR="002407C8" w:rsidRPr="00D46733">
        <w:rPr>
          <w:color w:val="231F20"/>
          <w:sz w:val="20"/>
          <w:szCs w:val="20"/>
          <w:lang w:val="en-US"/>
        </w:rPr>
        <w:t>(Tab</w:t>
      </w:r>
      <w:r w:rsidR="00AF1EE9">
        <w:rPr>
          <w:color w:val="231F20"/>
          <w:sz w:val="20"/>
          <w:szCs w:val="20"/>
          <w:lang w:val="en-US"/>
        </w:rPr>
        <w:t>le</w:t>
      </w:r>
      <w:r w:rsidR="002407C8" w:rsidRPr="00D46733">
        <w:rPr>
          <w:color w:val="231F20"/>
          <w:sz w:val="20"/>
          <w:szCs w:val="20"/>
          <w:lang w:val="en-US"/>
        </w:rPr>
        <w:t xml:space="preserve"> 1).</w:t>
      </w:r>
      <w:r w:rsidR="009E08B5">
        <w:rPr>
          <w:color w:val="231F20"/>
          <w:sz w:val="20"/>
          <w:szCs w:val="20"/>
          <w:lang w:val="en-US"/>
        </w:rPr>
        <w:t xml:space="preserve"> </w:t>
      </w:r>
    </w:p>
    <w:p w:rsidR="00F86AD1" w:rsidRDefault="00EE09B6" w:rsidP="00D46733">
      <w:pPr>
        <w:autoSpaceDE w:val="0"/>
        <w:autoSpaceDN w:val="0"/>
        <w:adjustRightInd w:val="0"/>
        <w:spacing w:line="480" w:lineRule="auto"/>
        <w:jc w:val="both"/>
        <w:rPr>
          <w:i/>
          <w:sz w:val="20"/>
          <w:szCs w:val="20"/>
          <w:lang w:val="en-US"/>
        </w:rPr>
      </w:pPr>
      <w:r w:rsidRPr="00D46733">
        <w:rPr>
          <w:sz w:val="20"/>
          <w:szCs w:val="20"/>
          <w:lang w:val="en-US"/>
        </w:rPr>
        <w:t>Growth index</w:t>
      </w:r>
      <w:r w:rsidR="00CE0D17" w:rsidRPr="00D46733">
        <w:rPr>
          <w:sz w:val="20"/>
          <w:szCs w:val="20"/>
          <w:lang w:val="en-US"/>
        </w:rPr>
        <w:t xml:space="preserve"> was</w:t>
      </w:r>
      <w:r w:rsidRPr="00D46733">
        <w:rPr>
          <w:sz w:val="20"/>
          <w:szCs w:val="20"/>
          <w:lang w:val="en-US"/>
        </w:rPr>
        <w:t xml:space="preserve"> significantly </w:t>
      </w:r>
      <w:r w:rsidR="00721FE6">
        <w:rPr>
          <w:sz w:val="20"/>
          <w:szCs w:val="20"/>
          <w:lang w:val="en-US"/>
        </w:rPr>
        <w:t>influenced</w:t>
      </w:r>
      <w:r w:rsidRPr="00D46733">
        <w:rPr>
          <w:sz w:val="20"/>
          <w:szCs w:val="20"/>
          <w:lang w:val="en-US"/>
        </w:rPr>
        <w:t xml:space="preserve"> by the interaction between AC and days of culture</w:t>
      </w:r>
      <w:r w:rsidR="005578B8">
        <w:rPr>
          <w:sz w:val="20"/>
          <w:szCs w:val="20"/>
          <w:lang w:val="en-US"/>
        </w:rPr>
        <w:t xml:space="preserve"> with the highest</w:t>
      </w:r>
      <w:r w:rsidRPr="00D46733">
        <w:rPr>
          <w:sz w:val="20"/>
          <w:szCs w:val="20"/>
          <w:lang w:val="en-US"/>
        </w:rPr>
        <w:t xml:space="preserve"> </w:t>
      </w:r>
      <w:r w:rsidR="00744442" w:rsidRPr="00D46733">
        <w:rPr>
          <w:sz w:val="20"/>
          <w:szCs w:val="20"/>
          <w:lang w:val="en-US"/>
        </w:rPr>
        <w:t xml:space="preserve">value </w:t>
      </w:r>
      <w:r w:rsidR="00A821BE" w:rsidRPr="00D46733">
        <w:rPr>
          <w:sz w:val="20"/>
          <w:szCs w:val="20"/>
          <w:lang w:val="en-US"/>
        </w:rPr>
        <w:t xml:space="preserve">after 40 days in </w:t>
      </w:r>
      <w:r w:rsidRPr="00D46733">
        <w:rPr>
          <w:sz w:val="20"/>
          <w:szCs w:val="20"/>
          <w:lang w:val="en-US"/>
        </w:rPr>
        <w:t xml:space="preserve">the </w:t>
      </w:r>
      <w:r w:rsidR="00A821BE" w:rsidRPr="00D46733">
        <w:rPr>
          <w:sz w:val="20"/>
          <w:szCs w:val="20"/>
          <w:lang w:val="en-US"/>
        </w:rPr>
        <w:t>presence of AC</w:t>
      </w:r>
      <w:r w:rsidR="00744442" w:rsidRPr="00D46733">
        <w:rPr>
          <w:sz w:val="20"/>
          <w:szCs w:val="20"/>
          <w:lang w:val="en-US"/>
        </w:rPr>
        <w:t xml:space="preserve"> (Fig</w:t>
      </w:r>
      <w:r w:rsidRPr="00D46733">
        <w:rPr>
          <w:sz w:val="20"/>
          <w:szCs w:val="20"/>
          <w:lang w:val="en-US"/>
        </w:rPr>
        <w:t xml:space="preserve">. </w:t>
      </w:r>
      <w:r w:rsidR="00744442" w:rsidRPr="00D46733">
        <w:rPr>
          <w:sz w:val="20"/>
          <w:szCs w:val="20"/>
          <w:lang w:val="en-US"/>
        </w:rPr>
        <w:t>1).</w:t>
      </w:r>
      <w:r w:rsidR="001C1BBD">
        <w:rPr>
          <w:sz w:val="20"/>
          <w:szCs w:val="20"/>
          <w:lang w:val="en-US"/>
        </w:rPr>
        <w:t xml:space="preserve"> </w:t>
      </w:r>
      <w:r w:rsidR="00F66670">
        <w:rPr>
          <w:color w:val="231F20"/>
          <w:sz w:val="20"/>
          <w:szCs w:val="20"/>
          <w:lang w:val="en-US"/>
        </w:rPr>
        <w:t>A</w:t>
      </w:r>
      <w:r w:rsidR="00F66670" w:rsidRPr="00D46733">
        <w:rPr>
          <w:color w:val="231F20"/>
          <w:sz w:val="20"/>
          <w:szCs w:val="20"/>
          <w:lang w:val="en-US"/>
        </w:rPr>
        <w:t xml:space="preserve">fter 40 days of culture without AC </w:t>
      </w:r>
      <w:r w:rsidR="00F66670">
        <w:rPr>
          <w:color w:val="231F20"/>
          <w:sz w:val="20"/>
          <w:szCs w:val="20"/>
          <w:lang w:val="en-US"/>
        </w:rPr>
        <w:t>it was observed t</w:t>
      </w:r>
      <w:r w:rsidR="00CE0D17" w:rsidRPr="00D46733">
        <w:rPr>
          <w:color w:val="231F20"/>
          <w:sz w:val="20"/>
          <w:szCs w:val="20"/>
          <w:lang w:val="en-US"/>
        </w:rPr>
        <w:t xml:space="preserve">he same value of GI </w:t>
      </w:r>
      <w:r w:rsidR="00F66670">
        <w:rPr>
          <w:color w:val="231F20"/>
          <w:sz w:val="20"/>
          <w:szCs w:val="20"/>
          <w:lang w:val="en-US"/>
        </w:rPr>
        <w:t>that a</w:t>
      </w:r>
      <w:r w:rsidR="00CE0D17" w:rsidRPr="00D46733">
        <w:rPr>
          <w:color w:val="231F20"/>
          <w:sz w:val="20"/>
          <w:szCs w:val="20"/>
          <w:lang w:val="en-US"/>
        </w:rPr>
        <w:t>fter 20 days of culture with AC.</w:t>
      </w:r>
      <w:r w:rsidR="00CE0D17" w:rsidRPr="00D46733">
        <w:rPr>
          <w:sz w:val="20"/>
          <w:szCs w:val="20"/>
          <w:lang w:val="en-US"/>
        </w:rPr>
        <w:t xml:space="preserve"> </w:t>
      </w:r>
      <w:r w:rsidR="00D95187" w:rsidRPr="00D46733">
        <w:rPr>
          <w:sz w:val="20"/>
          <w:szCs w:val="20"/>
          <w:lang w:val="en-US"/>
        </w:rPr>
        <w:t>The lowest GI value was record</w:t>
      </w:r>
      <w:r w:rsidR="00CE0D17" w:rsidRPr="00D46733">
        <w:rPr>
          <w:sz w:val="20"/>
          <w:szCs w:val="20"/>
          <w:lang w:val="en-US"/>
        </w:rPr>
        <w:t>ed after 20 days of culture in the medium without AC.</w:t>
      </w:r>
      <w:r w:rsidR="005578B8" w:rsidRPr="005578B8">
        <w:rPr>
          <w:lang w:val="en-GB"/>
        </w:rPr>
        <w:t xml:space="preserve"> </w:t>
      </w:r>
      <w:r w:rsidR="00721FE6">
        <w:rPr>
          <w:lang w:val="en-GB"/>
        </w:rPr>
        <w:t>R</w:t>
      </w:r>
      <w:r w:rsidR="000B7C0B" w:rsidRPr="004454A0">
        <w:rPr>
          <w:sz w:val="20"/>
          <w:szCs w:val="20"/>
          <w:lang w:val="en-US"/>
        </w:rPr>
        <w:t xml:space="preserve">oot to shoot </w:t>
      </w:r>
      <w:r w:rsidR="00721FE6">
        <w:rPr>
          <w:sz w:val="20"/>
          <w:szCs w:val="20"/>
          <w:lang w:val="en-US"/>
        </w:rPr>
        <w:t xml:space="preserve">length </w:t>
      </w:r>
      <w:r w:rsidR="000B7C0B" w:rsidRPr="004454A0">
        <w:rPr>
          <w:sz w:val="20"/>
          <w:szCs w:val="20"/>
          <w:lang w:val="en-US"/>
        </w:rPr>
        <w:t xml:space="preserve">ratio </w:t>
      </w:r>
      <w:r w:rsidR="00721FE6">
        <w:rPr>
          <w:sz w:val="20"/>
          <w:szCs w:val="20"/>
          <w:lang w:val="en-US"/>
        </w:rPr>
        <w:t xml:space="preserve">is </w:t>
      </w:r>
      <w:r w:rsidR="00C178B6">
        <w:rPr>
          <w:sz w:val="20"/>
          <w:szCs w:val="20"/>
          <w:lang w:val="en-US"/>
        </w:rPr>
        <w:t>presented</w:t>
      </w:r>
      <w:r w:rsidR="00721FE6">
        <w:rPr>
          <w:sz w:val="20"/>
          <w:szCs w:val="20"/>
          <w:lang w:val="en-US"/>
        </w:rPr>
        <w:t xml:space="preserve"> in Fig</w:t>
      </w:r>
      <w:r w:rsidR="00C178B6">
        <w:rPr>
          <w:sz w:val="20"/>
          <w:szCs w:val="20"/>
          <w:lang w:val="en-US"/>
        </w:rPr>
        <w:t>.</w:t>
      </w:r>
      <w:r w:rsidR="00721FE6">
        <w:rPr>
          <w:sz w:val="20"/>
          <w:szCs w:val="20"/>
          <w:lang w:val="en-US"/>
        </w:rPr>
        <w:t xml:space="preserve"> 2</w:t>
      </w:r>
      <w:r w:rsidR="00534EA1">
        <w:rPr>
          <w:sz w:val="20"/>
          <w:szCs w:val="20"/>
          <w:lang w:val="en-US"/>
        </w:rPr>
        <w:t xml:space="preserve"> with a significant </w:t>
      </w:r>
      <w:r w:rsidR="00534EA1" w:rsidRPr="00D46733">
        <w:rPr>
          <w:sz w:val="20"/>
          <w:szCs w:val="20"/>
          <w:lang w:val="en-US"/>
        </w:rPr>
        <w:t>interaction between the experimental factors</w:t>
      </w:r>
      <w:r w:rsidR="00534EA1">
        <w:rPr>
          <w:sz w:val="20"/>
          <w:szCs w:val="20"/>
          <w:lang w:val="en-US"/>
        </w:rPr>
        <w:t>.</w:t>
      </w:r>
      <w:r w:rsidR="004A70DA">
        <w:rPr>
          <w:sz w:val="20"/>
          <w:szCs w:val="20"/>
          <w:lang w:val="en-US"/>
        </w:rPr>
        <w:t xml:space="preserve"> </w:t>
      </w:r>
      <w:r w:rsidR="00A44BD8" w:rsidRPr="00D46733">
        <w:rPr>
          <w:sz w:val="20"/>
          <w:szCs w:val="20"/>
          <w:lang w:val="en-US"/>
        </w:rPr>
        <w:t xml:space="preserve">After 20 days of culture the value </w:t>
      </w:r>
      <w:r w:rsidR="00806135" w:rsidRPr="00D46733">
        <w:rPr>
          <w:sz w:val="20"/>
          <w:szCs w:val="20"/>
          <w:lang w:val="en-US"/>
        </w:rPr>
        <w:t xml:space="preserve">of the ratio </w:t>
      </w:r>
      <w:r w:rsidR="00A44BD8" w:rsidRPr="00D46733">
        <w:rPr>
          <w:sz w:val="20"/>
          <w:szCs w:val="20"/>
          <w:lang w:val="en-US"/>
        </w:rPr>
        <w:t xml:space="preserve">was not different between the presence or absence of AC in the medium, while, after 40 days of culture, the ratio </w:t>
      </w:r>
      <w:r w:rsidR="00604BC6" w:rsidRPr="00D46733">
        <w:rPr>
          <w:sz w:val="20"/>
          <w:szCs w:val="20"/>
          <w:lang w:val="en-US"/>
        </w:rPr>
        <w:t xml:space="preserve">for the treatment </w:t>
      </w:r>
      <w:r w:rsidR="001509ED">
        <w:rPr>
          <w:sz w:val="20"/>
          <w:szCs w:val="20"/>
          <w:lang w:val="en-US"/>
        </w:rPr>
        <w:t xml:space="preserve">with AC was 0.5 while </w:t>
      </w:r>
      <w:r w:rsidR="001509ED" w:rsidRPr="00D46733">
        <w:rPr>
          <w:sz w:val="20"/>
          <w:szCs w:val="20"/>
          <w:lang w:val="en-US"/>
        </w:rPr>
        <w:t xml:space="preserve">without AC was </w:t>
      </w:r>
      <w:r w:rsidR="001509ED">
        <w:rPr>
          <w:sz w:val="20"/>
          <w:szCs w:val="20"/>
          <w:lang w:val="en-US"/>
        </w:rPr>
        <w:t xml:space="preserve">1.9 showing a significant difference induced by the </w:t>
      </w:r>
      <w:r w:rsidR="00586B9E">
        <w:rPr>
          <w:sz w:val="20"/>
          <w:szCs w:val="20"/>
          <w:lang w:val="en-US"/>
        </w:rPr>
        <w:t xml:space="preserve">use </w:t>
      </w:r>
      <w:r w:rsidR="001509ED">
        <w:rPr>
          <w:sz w:val="20"/>
          <w:szCs w:val="20"/>
          <w:lang w:val="en-US"/>
        </w:rPr>
        <w:t>of AC</w:t>
      </w:r>
      <w:r w:rsidR="004A70DA">
        <w:rPr>
          <w:sz w:val="20"/>
          <w:szCs w:val="20"/>
          <w:lang w:val="en-US"/>
        </w:rPr>
        <w:t xml:space="preserve"> (Fig. 2)</w:t>
      </w:r>
      <w:r w:rsidR="001509ED">
        <w:rPr>
          <w:sz w:val="20"/>
          <w:szCs w:val="20"/>
          <w:lang w:val="en-US"/>
        </w:rPr>
        <w:t>.</w:t>
      </w:r>
      <w:r w:rsidR="00586B9E">
        <w:rPr>
          <w:sz w:val="20"/>
          <w:szCs w:val="20"/>
          <w:lang w:val="en-US"/>
        </w:rPr>
        <w:t xml:space="preserve"> </w:t>
      </w:r>
    </w:p>
    <w:p w:rsidR="00E845F7" w:rsidRPr="00953B58" w:rsidRDefault="00583797" w:rsidP="00D46733">
      <w:pPr>
        <w:autoSpaceDE w:val="0"/>
        <w:autoSpaceDN w:val="0"/>
        <w:adjustRightInd w:val="0"/>
        <w:spacing w:line="480" w:lineRule="auto"/>
        <w:jc w:val="both"/>
        <w:rPr>
          <w:i/>
          <w:sz w:val="20"/>
          <w:szCs w:val="20"/>
          <w:lang w:val="en-US"/>
        </w:rPr>
      </w:pPr>
      <w:r w:rsidRPr="00D46733">
        <w:rPr>
          <w:i/>
          <w:sz w:val="20"/>
          <w:szCs w:val="20"/>
          <w:lang w:val="en-US"/>
        </w:rPr>
        <w:t xml:space="preserve">Medium </w:t>
      </w:r>
      <w:r w:rsidR="005A7C10" w:rsidRPr="00D46733">
        <w:rPr>
          <w:i/>
          <w:sz w:val="20"/>
          <w:szCs w:val="20"/>
          <w:lang w:val="en-US"/>
        </w:rPr>
        <w:t>pH and EC</w:t>
      </w:r>
      <w:r w:rsidRPr="00D46733">
        <w:rPr>
          <w:i/>
          <w:sz w:val="20"/>
          <w:szCs w:val="20"/>
          <w:lang w:val="en-US"/>
        </w:rPr>
        <w:t>,</w:t>
      </w:r>
      <w:r w:rsidR="005A7C10" w:rsidRPr="00D46733">
        <w:rPr>
          <w:i/>
          <w:sz w:val="20"/>
          <w:szCs w:val="20"/>
          <w:lang w:val="en-US"/>
        </w:rPr>
        <w:t xml:space="preserve"> </w:t>
      </w:r>
      <w:r w:rsidR="00B957A8" w:rsidRPr="00D46733">
        <w:rPr>
          <w:i/>
          <w:sz w:val="20"/>
          <w:szCs w:val="20"/>
          <w:lang w:val="en-US"/>
        </w:rPr>
        <w:t xml:space="preserve">and </w:t>
      </w:r>
      <w:r w:rsidR="005A7C10" w:rsidRPr="00D46733">
        <w:rPr>
          <w:i/>
          <w:sz w:val="20"/>
          <w:szCs w:val="20"/>
          <w:lang w:val="en-US"/>
        </w:rPr>
        <w:t>nitrogen</w:t>
      </w:r>
      <w:r w:rsidR="0051173F" w:rsidRPr="00D46733">
        <w:rPr>
          <w:i/>
          <w:sz w:val="20"/>
          <w:szCs w:val="20"/>
          <w:lang w:val="en-US"/>
        </w:rPr>
        <w:t xml:space="preserve"> uptake</w:t>
      </w:r>
    </w:p>
    <w:p w:rsidR="004D620C" w:rsidRPr="00D46733" w:rsidRDefault="004D620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lastRenderedPageBreak/>
        <w:t>Medium pH measured afte</w:t>
      </w:r>
      <w:r w:rsidR="00583797" w:rsidRPr="00D46733">
        <w:rPr>
          <w:color w:val="231F20"/>
          <w:sz w:val="20"/>
          <w:szCs w:val="20"/>
          <w:lang w:val="en-US"/>
        </w:rPr>
        <w:t>r autoclaving was 5.71 and 6.18</w:t>
      </w:r>
      <w:r w:rsidR="00C178B6">
        <w:rPr>
          <w:color w:val="231F20"/>
          <w:sz w:val="20"/>
          <w:szCs w:val="20"/>
          <w:lang w:val="en-US"/>
        </w:rPr>
        <w:t>,</w:t>
      </w:r>
      <w:r w:rsidRPr="00D46733">
        <w:rPr>
          <w:color w:val="231F20"/>
          <w:sz w:val="20"/>
          <w:szCs w:val="20"/>
          <w:lang w:val="en-US"/>
        </w:rPr>
        <w:t xml:space="preserve"> </w:t>
      </w:r>
      <w:r w:rsidR="00A426D4" w:rsidRPr="00D46733">
        <w:rPr>
          <w:color w:val="231F20"/>
          <w:sz w:val="20"/>
          <w:szCs w:val="20"/>
          <w:lang w:val="en-US"/>
        </w:rPr>
        <w:t>respectively</w:t>
      </w:r>
      <w:r w:rsidR="00F40B06">
        <w:rPr>
          <w:color w:val="231F20"/>
          <w:sz w:val="20"/>
          <w:szCs w:val="20"/>
          <w:lang w:val="en-US"/>
        </w:rPr>
        <w:t>,</w:t>
      </w:r>
      <w:r w:rsidR="00A426D4" w:rsidRPr="00D46733">
        <w:rPr>
          <w:color w:val="231F20"/>
          <w:sz w:val="20"/>
          <w:szCs w:val="20"/>
          <w:lang w:val="en-US"/>
        </w:rPr>
        <w:t xml:space="preserve"> </w:t>
      </w:r>
      <w:r w:rsidRPr="00D46733">
        <w:rPr>
          <w:color w:val="231F20"/>
          <w:sz w:val="20"/>
          <w:szCs w:val="20"/>
          <w:lang w:val="en-US"/>
        </w:rPr>
        <w:t>with and without AC</w:t>
      </w:r>
      <w:r w:rsidR="0030639D" w:rsidRPr="00D46733">
        <w:rPr>
          <w:color w:val="231F20"/>
          <w:sz w:val="20"/>
          <w:szCs w:val="20"/>
          <w:lang w:val="en-US"/>
        </w:rPr>
        <w:t xml:space="preserve"> (data not shown)</w:t>
      </w:r>
      <w:r w:rsidR="00583797" w:rsidRPr="00D46733">
        <w:rPr>
          <w:color w:val="231F20"/>
          <w:sz w:val="20"/>
          <w:szCs w:val="20"/>
          <w:lang w:val="en-US"/>
        </w:rPr>
        <w:t>,</w:t>
      </w:r>
      <w:r w:rsidRPr="00D46733">
        <w:rPr>
          <w:color w:val="231F20"/>
          <w:sz w:val="20"/>
          <w:szCs w:val="20"/>
          <w:lang w:val="en-US"/>
        </w:rPr>
        <w:t xml:space="preserve"> and it changed during shoots cultivation. The presence of AC in the medium had a significant buffering effect on pH </w:t>
      </w:r>
      <w:r w:rsidR="00C4563C" w:rsidRPr="00D46733">
        <w:rPr>
          <w:color w:val="231F20"/>
          <w:sz w:val="20"/>
          <w:szCs w:val="20"/>
          <w:lang w:val="en-US"/>
        </w:rPr>
        <w:t xml:space="preserve">(ranging from </w:t>
      </w:r>
      <w:r w:rsidR="00656797">
        <w:rPr>
          <w:color w:val="231F20"/>
          <w:sz w:val="20"/>
          <w:szCs w:val="20"/>
          <w:lang w:val="en-US"/>
        </w:rPr>
        <w:t>5.53 after 20 days to 5.08 after 40 days</w:t>
      </w:r>
      <w:r w:rsidR="00656797" w:rsidRPr="00656797">
        <w:rPr>
          <w:color w:val="231F20"/>
          <w:sz w:val="20"/>
          <w:szCs w:val="20"/>
          <w:lang w:val="en-US"/>
        </w:rPr>
        <w:t xml:space="preserve"> </w:t>
      </w:r>
      <w:r w:rsidR="00656797">
        <w:rPr>
          <w:color w:val="231F20"/>
          <w:sz w:val="20"/>
          <w:szCs w:val="20"/>
          <w:lang w:val="en-US"/>
        </w:rPr>
        <w:t>of culture</w:t>
      </w:r>
      <w:r w:rsidR="00C4563C" w:rsidRPr="00D46733">
        <w:rPr>
          <w:color w:val="231F20"/>
          <w:sz w:val="20"/>
          <w:szCs w:val="20"/>
          <w:lang w:val="en-US"/>
        </w:rPr>
        <w:t>)</w:t>
      </w:r>
      <w:r w:rsidRPr="00D46733">
        <w:rPr>
          <w:color w:val="231F20"/>
          <w:sz w:val="20"/>
          <w:szCs w:val="20"/>
          <w:lang w:val="en-US"/>
        </w:rPr>
        <w:t xml:space="preserve"> while the pH values dropped </w:t>
      </w:r>
      <w:r w:rsidR="00A426D4" w:rsidRPr="00D46733">
        <w:rPr>
          <w:color w:val="231F20"/>
          <w:sz w:val="20"/>
          <w:szCs w:val="20"/>
          <w:lang w:val="en-US"/>
        </w:rPr>
        <w:t>to a value lower than 4.</w:t>
      </w:r>
      <w:r w:rsidR="00656797">
        <w:rPr>
          <w:color w:val="231F20"/>
          <w:sz w:val="20"/>
          <w:szCs w:val="20"/>
          <w:lang w:val="en-US"/>
        </w:rPr>
        <w:t>6</w:t>
      </w:r>
      <w:r w:rsidR="00F40B06">
        <w:rPr>
          <w:color w:val="231F20"/>
          <w:sz w:val="20"/>
          <w:szCs w:val="20"/>
          <w:lang w:val="en-US"/>
        </w:rPr>
        <w:t>0</w:t>
      </w:r>
      <w:r w:rsidR="00A426D4" w:rsidRPr="00D46733">
        <w:rPr>
          <w:color w:val="231F20"/>
          <w:sz w:val="20"/>
          <w:szCs w:val="20"/>
          <w:lang w:val="en-US"/>
        </w:rPr>
        <w:t xml:space="preserve"> </w:t>
      </w:r>
      <w:r w:rsidRPr="00D46733">
        <w:rPr>
          <w:color w:val="231F20"/>
          <w:sz w:val="20"/>
          <w:szCs w:val="20"/>
          <w:lang w:val="en-US"/>
        </w:rPr>
        <w:t xml:space="preserve">in the medium lacking </w:t>
      </w:r>
      <w:r w:rsidR="00583797" w:rsidRPr="00D46733">
        <w:rPr>
          <w:sz w:val="20"/>
          <w:szCs w:val="20"/>
          <w:lang w:val="en-US"/>
        </w:rPr>
        <w:t>of</w:t>
      </w:r>
      <w:r w:rsidRPr="00D46733">
        <w:rPr>
          <w:color w:val="231F20"/>
          <w:sz w:val="20"/>
          <w:szCs w:val="20"/>
          <w:lang w:val="en-US"/>
        </w:rPr>
        <w:t xml:space="preserve"> AC (Tab</w:t>
      </w:r>
      <w:r w:rsidR="00AF1EE9">
        <w:rPr>
          <w:color w:val="231F20"/>
          <w:sz w:val="20"/>
          <w:szCs w:val="20"/>
          <w:lang w:val="en-US"/>
        </w:rPr>
        <w:t>le</w:t>
      </w:r>
      <w:r w:rsidRPr="00D46733">
        <w:rPr>
          <w:color w:val="231F20"/>
          <w:sz w:val="20"/>
          <w:szCs w:val="20"/>
          <w:lang w:val="en-US"/>
        </w:rPr>
        <w:t xml:space="preserve"> 2</w:t>
      </w:r>
      <w:r w:rsidRPr="00D46733">
        <w:rPr>
          <w:sz w:val="20"/>
          <w:szCs w:val="20"/>
          <w:lang w:val="en-US"/>
        </w:rPr>
        <w:t>).</w:t>
      </w:r>
    </w:p>
    <w:p w:rsidR="00705FFD" w:rsidRPr="00D46733" w:rsidRDefault="005A7C10" w:rsidP="00D46733">
      <w:pPr>
        <w:autoSpaceDE w:val="0"/>
        <w:autoSpaceDN w:val="0"/>
        <w:adjustRightInd w:val="0"/>
        <w:spacing w:line="480" w:lineRule="auto"/>
        <w:jc w:val="both"/>
        <w:rPr>
          <w:sz w:val="20"/>
          <w:szCs w:val="20"/>
          <w:lang w:val="en-US"/>
        </w:rPr>
      </w:pPr>
      <w:r w:rsidRPr="00D46733">
        <w:rPr>
          <w:sz w:val="20"/>
          <w:szCs w:val="20"/>
          <w:lang w:val="en-US"/>
        </w:rPr>
        <w:t xml:space="preserve">After autoclaving, the EC value was 5.20 </w:t>
      </w:r>
      <w:r w:rsidR="00583797" w:rsidRPr="00D46733">
        <w:rPr>
          <w:sz w:val="20"/>
          <w:szCs w:val="20"/>
          <w:lang w:val="en-US"/>
        </w:rPr>
        <w:t>dS m</w:t>
      </w:r>
      <w:r w:rsidR="00583797" w:rsidRPr="00D46733">
        <w:rPr>
          <w:sz w:val="20"/>
          <w:szCs w:val="20"/>
          <w:vertAlign w:val="superscript"/>
          <w:lang w:val="en-US"/>
        </w:rPr>
        <w:t>-1</w:t>
      </w:r>
      <w:r w:rsidR="00583797" w:rsidRPr="00D46733">
        <w:rPr>
          <w:color w:val="FF0000"/>
          <w:sz w:val="20"/>
          <w:szCs w:val="20"/>
          <w:lang w:val="en-US"/>
        </w:rPr>
        <w:t xml:space="preserve"> </w:t>
      </w:r>
      <w:r w:rsidRPr="00D46733">
        <w:rPr>
          <w:sz w:val="20"/>
          <w:szCs w:val="20"/>
          <w:lang w:val="en-US"/>
        </w:rPr>
        <w:t xml:space="preserve">in the medium with AC and 4.77 </w:t>
      </w:r>
      <w:r w:rsidR="00583797" w:rsidRPr="00D46733">
        <w:rPr>
          <w:sz w:val="20"/>
          <w:szCs w:val="20"/>
          <w:lang w:val="en-US"/>
        </w:rPr>
        <w:t>dS m</w:t>
      </w:r>
      <w:r w:rsidR="00133930" w:rsidRPr="00D46733">
        <w:rPr>
          <w:sz w:val="20"/>
          <w:szCs w:val="20"/>
          <w:vertAlign w:val="superscript"/>
          <w:lang w:val="en-US"/>
        </w:rPr>
        <w:t xml:space="preserve">-1 </w:t>
      </w:r>
      <w:r w:rsidR="00133930" w:rsidRPr="00D46733">
        <w:rPr>
          <w:sz w:val="20"/>
          <w:szCs w:val="20"/>
          <w:lang w:val="en-US"/>
        </w:rPr>
        <w:t xml:space="preserve">in the medium </w:t>
      </w:r>
      <w:r w:rsidRPr="00D46733">
        <w:rPr>
          <w:sz w:val="20"/>
          <w:szCs w:val="20"/>
          <w:lang w:val="en-US"/>
        </w:rPr>
        <w:t>without AC</w:t>
      </w:r>
      <w:r w:rsidR="00254DD2" w:rsidRPr="00D46733">
        <w:rPr>
          <w:sz w:val="20"/>
          <w:szCs w:val="20"/>
          <w:lang w:val="en-US"/>
        </w:rPr>
        <w:t xml:space="preserve"> (data not shown)</w:t>
      </w:r>
      <w:r w:rsidR="00592D9D">
        <w:rPr>
          <w:sz w:val="20"/>
          <w:szCs w:val="20"/>
          <w:lang w:val="en-US"/>
        </w:rPr>
        <w:t xml:space="preserve"> and these values were </w:t>
      </w:r>
      <w:r w:rsidR="0030639D" w:rsidRPr="00D46733">
        <w:rPr>
          <w:sz w:val="20"/>
          <w:szCs w:val="20"/>
          <w:lang w:val="en-US"/>
        </w:rPr>
        <w:t xml:space="preserve">affected by the </w:t>
      </w:r>
      <w:r w:rsidR="00592D9D">
        <w:rPr>
          <w:sz w:val="20"/>
          <w:szCs w:val="20"/>
          <w:lang w:val="en-US"/>
        </w:rPr>
        <w:t>presence of</w:t>
      </w:r>
      <w:r w:rsidR="0030639D" w:rsidRPr="00D46733">
        <w:rPr>
          <w:sz w:val="20"/>
          <w:szCs w:val="20"/>
          <w:lang w:val="en-US"/>
        </w:rPr>
        <w:t xml:space="preserve"> AC</w:t>
      </w:r>
      <w:r w:rsidR="00254DD2" w:rsidRPr="00D46733">
        <w:rPr>
          <w:sz w:val="20"/>
          <w:szCs w:val="20"/>
          <w:lang w:val="en-US"/>
        </w:rPr>
        <w:t xml:space="preserve"> </w:t>
      </w:r>
      <w:r w:rsidR="00705FFD" w:rsidRPr="00D46733">
        <w:rPr>
          <w:color w:val="231F20"/>
          <w:sz w:val="20"/>
          <w:szCs w:val="20"/>
          <w:lang w:val="en-US"/>
        </w:rPr>
        <w:t>(Tab</w:t>
      </w:r>
      <w:r w:rsidR="00AF1EE9">
        <w:rPr>
          <w:color w:val="231F20"/>
          <w:sz w:val="20"/>
          <w:szCs w:val="20"/>
          <w:lang w:val="en-US"/>
        </w:rPr>
        <w:t>le</w:t>
      </w:r>
      <w:r w:rsidR="00705FFD" w:rsidRPr="00D46733">
        <w:rPr>
          <w:color w:val="231F20"/>
          <w:sz w:val="20"/>
          <w:szCs w:val="20"/>
          <w:lang w:val="en-US"/>
        </w:rPr>
        <w:t xml:space="preserve"> 2).</w:t>
      </w:r>
    </w:p>
    <w:p w:rsidR="00E845F7" w:rsidRPr="00D46733" w:rsidRDefault="003F5ECB" w:rsidP="00D46733">
      <w:pPr>
        <w:autoSpaceDE w:val="0"/>
        <w:autoSpaceDN w:val="0"/>
        <w:adjustRightInd w:val="0"/>
        <w:spacing w:line="480" w:lineRule="auto"/>
        <w:jc w:val="both"/>
        <w:rPr>
          <w:sz w:val="20"/>
          <w:szCs w:val="20"/>
          <w:lang w:val="en-US"/>
        </w:rPr>
      </w:pPr>
      <w:r w:rsidRPr="00D46733">
        <w:rPr>
          <w:sz w:val="20"/>
          <w:szCs w:val="20"/>
          <w:lang w:val="en-US"/>
        </w:rPr>
        <w:t>The</w:t>
      </w:r>
      <w:r w:rsidR="00DA6D91" w:rsidRPr="00D46733">
        <w:rPr>
          <w:sz w:val="20"/>
          <w:szCs w:val="20"/>
          <w:lang w:val="en-US"/>
        </w:rPr>
        <w:t xml:space="preserve"> uptake of</w:t>
      </w:r>
      <w:r w:rsidRPr="00D46733">
        <w:rPr>
          <w:sz w:val="20"/>
          <w:szCs w:val="20"/>
          <w:lang w:val="en-US"/>
        </w:rPr>
        <w:t xml:space="preserve"> nitrate was higher for the shoots grown on the medium containing AC</w:t>
      </w:r>
      <w:r w:rsidR="00254DD2" w:rsidRPr="00D46733">
        <w:rPr>
          <w:sz w:val="20"/>
          <w:szCs w:val="20"/>
          <w:lang w:val="en-US"/>
        </w:rPr>
        <w:t xml:space="preserve"> </w:t>
      </w:r>
      <w:r w:rsidR="00604BC6">
        <w:rPr>
          <w:sz w:val="20"/>
          <w:szCs w:val="20"/>
          <w:lang w:val="en-US"/>
        </w:rPr>
        <w:t xml:space="preserve">with </w:t>
      </w:r>
      <w:r w:rsidR="00254DD2" w:rsidRPr="00D46733">
        <w:rPr>
          <w:sz w:val="20"/>
          <w:szCs w:val="20"/>
          <w:lang w:val="en-US"/>
        </w:rPr>
        <w:t>respect to the control without AC</w:t>
      </w:r>
      <w:r w:rsidR="00DA6D91" w:rsidRPr="00D46733">
        <w:rPr>
          <w:sz w:val="20"/>
          <w:szCs w:val="20"/>
          <w:lang w:val="en-US"/>
        </w:rPr>
        <w:t xml:space="preserve"> while the </w:t>
      </w:r>
      <w:r w:rsidR="008D4B0E" w:rsidRPr="00D46733">
        <w:rPr>
          <w:sz w:val="20"/>
          <w:szCs w:val="20"/>
          <w:lang w:val="en-US"/>
        </w:rPr>
        <w:t>ammonium uptake was not affected by the treatments</w:t>
      </w:r>
      <w:r w:rsidR="002E3971">
        <w:rPr>
          <w:sz w:val="20"/>
          <w:szCs w:val="20"/>
          <w:lang w:val="en-US"/>
        </w:rPr>
        <w:t xml:space="preserve"> (Table 2)</w:t>
      </w:r>
      <w:r w:rsidR="008D4B0E" w:rsidRPr="00D46733">
        <w:rPr>
          <w:sz w:val="20"/>
          <w:szCs w:val="20"/>
          <w:lang w:val="en-US"/>
        </w:rPr>
        <w:t>.</w:t>
      </w:r>
    </w:p>
    <w:p w:rsidR="00D81EDE" w:rsidRPr="00D46733" w:rsidRDefault="00E845F7" w:rsidP="00D46733">
      <w:pPr>
        <w:autoSpaceDE w:val="0"/>
        <w:autoSpaceDN w:val="0"/>
        <w:adjustRightInd w:val="0"/>
        <w:spacing w:line="480" w:lineRule="auto"/>
        <w:jc w:val="both"/>
        <w:rPr>
          <w:sz w:val="20"/>
          <w:szCs w:val="20"/>
          <w:lang w:val="en-US"/>
        </w:rPr>
      </w:pPr>
      <w:r w:rsidRPr="00D46733">
        <w:rPr>
          <w:sz w:val="20"/>
          <w:szCs w:val="20"/>
          <w:lang w:val="en-US"/>
        </w:rPr>
        <w:t xml:space="preserve">Both the AC treatment and the </w:t>
      </w:r>
      <w:r w:rsidR="00760F9D" w:rsidRPr="00D46733">
        <w:rPr>
          <w:sz w:val="20"/>
          <w:szCs w:val="20"/>
          <w:lang w:val="en-US"/>
        </w:rPr>
        <w:t>length</w:t>
      </w:r>
      <w:r w:rsidRPr="00D46733">
        <w:rPr>
          <w:sz w:val="20"/>
          <w:szCs w:val="20"/>
          <w:lang w:val="en-US"/>
        </w:rPr>
        <w:t xml:space="preserve"> of</w:t>
      </w:r>
      <w:r w:rsidR="00760F9D" w:rsidRPr="00D46733">
        <w:rPr>
          <w:sz w:val="20"/>
          <w:szCs w:val="20"/>
          <w:lang w:val="en-US"/>
        </w:rPr>
        <w:t xml:space="preserve"> the</w:t>
      </w:r>
      <w:r w:rsidRPr="00D46733">
        <w:rPr>
          <w:sz w:val="20"/>
          <w:szCs w:val="20"/>
          <w:lang w:val="en-US"/>
        </w:rPr>
        <w:t xml:space="preserve"> culture had a significant effect on </w:t>
      </w:r>
      <w:r w:rsidR="00583797" w:rsidRPr="00D46733">
        <w:rPr>
          <w:sz w:val="20"/>
          <w:szCs w:val="20"/>
          <w:lang w:val="en-US"/>
        </w:rPr>
        <w:t>ammonium</w:t>
      </w:r>
      <w:r w:rsidR="00156B67" w:rsidRPr="00D46733">
        <w:rPr>
          <w:sz w:val="20"/>
          <w:szCs w:val="20"/>
          <w:lang w:val="en-US"/>
        </w:rPr>
        <w:t xml:space="preserve"> to</w:t>
      </w:r>
      <w:r w:rsidRPr="00D46733">
        <w:rPr>
          <w:sz w:val="20"/>
          <w:szCs w:val="20"/>
          <w:lang w:val="en-US"/>
        </w:rPr>
        <w:t xml:space="preserve"> </w:t>
      </w:r>
      <w:r w:rsidR="00583797" w:rsidRPr="00D46733">
        <w:rPr>
          <w:sz w:val="20"/>
          <w:szCs w:val="20"/>
          <w:lang w:val="en-US"/>
        </w:rPr>
        <w:t>nitrate</w:t>
      </w:r>
      <w:r w:rsidRPr="00D46733">
        <w:rPr>
          <w:sz w:val="20"/>
          <w:szCs w:val="20"/>
          <w:lang w:val="en-US"/>
        </w:rPr>
        <w:t xml:space="preserve"> uptake ratio</w:t>
      </w:r>
      <w:r w:rsidR="00BF4F6A" w:rsidRPr="00D46733">
        <w:rPr>
          <w:sz w:val="20"/>
          <w:szCs w:val="20"/>
          <w:lang w:val="en-US"/>
        </w:rPr>
        <w:t>.</w:t>
      </w:r>
      <w:r w:rsidRPr="00D46733">
        <w:rPr>
          <w:sz w:val="20"/>
          <w:szCs w:val="20"/>
          <w:lang w:val="en-US"/>
        </w:rPr>
        <w:t xml:space="preserve"> </w:t>
      </w:r>
      <w:r w:rsidR="00BF4F6A" w:rsidRPr="00D46733">
        <w:rPr>
          <w:sz w:val="20"/>
          <w:szCs w:val="20"/>
          <w:lang w:val="en-US"/>
        </w:rPr>
        <w:t>In fact, this ratio</w:t>
      </w:r>
      <w:r w:rsidRPr="00D46733">
        <w:rPr>
          <w:sz w:val="20"/>
          <w:szCs w:val="20"/>
          <w:lang w:val="en-US"/>
        </w:rPr>
        <w:t xml:space="preserve"> </w:t>
      </w:r>
      <w:r w:rsidR="00583797" w:rsidRPr="00D46733">
        <w:rPr>
          <w:sz w:val="20"/>
          <w:szCs w:val="20"/>
          <w:lang w:val="en-US"/>
        </w:rPr>
        <w:t>wa</w:t>
      </w:r>
      <w:r w:rsidR="00BF4F6A" w:rsidRPr="00D46733">
        <w:rPr>
          <w:sz w:val="20"/>
          <w:szCs w:val="20"/>
          <w:lang w:val="en-US"/>
        </w:rPr>
        <w:t>s</w:t>
      </w:r>
      <w:r w:rsidR="00D81EDE" w:rsidRPr="00D46733">
        <w:rPr>
          <w:sz w:val="20"/>
          <w:szCs w:val="20"/>
          <w:lang w:val="en-US"/>
        </w:rPr>
        <w:t xml:space="preserve"> significantly</w:t>
      </w:r>
      <w:r w:rsidR="00B1181D" w:rsidRPr="00D46733">
        <w:rPr>
          <w:sz w:val="20"/>
          <w:szCs w:val="20"/>
          <w:lang w:val="en-US"/>
        </w:rPr>
        <w:t xml:space="preserve"> lower for the treatment with AC </w:t>
      </w:r>
      <w:r w:rsidR="00D570B5">
        <w:rPr>
          <w:sz w:val="20"/>
          <w:szCs w:val="20"/>
          <w:lang w:val="en-US"/>
        </w:rPr>
        <w:t>(0.8</w:t>
      </w:r>
      <w:r w:rsidR="002E3971">
        <w:rPr>
          <w:sz w:val="20"/>
          <w:szCs w:val="20"/>
          <w:lang w:val="en-US"/>
        </w:rPr>
        <w:t>8 and 0.70 after 20 and 40 days of culture, respectively</w:t>
      </w:r>
      <w:r w:rsidR="00D570B5">
        <w:rPr>
          <w:sz w:val="20"/>
          <w:szCs w:val="20"/>
          <w:lang w:val="en-US"/>
        </w:rPr>
        <w:t xml:space="preserve">) </w:t>
      </w:r>
      <w:r w:rsidR="00B1181D" w:rsidRPr="00D46733">
        <w:rPr>
          <w:sz w:val="20"/>
          <w:szCs w:val="20"/>
          <w:lang w:val="en-US"/>
        </w:rPr>
        <w:t>respect to the control without AC</w:t>
      </w:r>
      <w:r w:rsidR="00D570B5">
        <w:rPr>
          <w:sz w:val="20"/>
          <w:szCs w:val="20"/>
          <w:lang w:val="en-US"/>
        </w:rPr>
        <w:t xml:space="preserve"> (</w:t>
      </w:r>
      <w:r w:rsidR="002E3971">
        <w:rPr>
          <w:sz w:val="20"/>
          <w:szCs w:val="20"/>
          <w:lang w:val="en-US"/>
        </w:rPr>
        <w:t>1.34 and 1.10 after 20 and 40 days of culture, respectively</w:t>
      </w:r>
      <w:r w:rsidR="00D570B5">
        <w:rPr>
          <w:sz w:val="20"/>
          <w:szCs w:val="20"/>
          <w:lang w:val="en-US"/>
        </w:rPr>
        <w:t>)</w:t>
      </w:r>
      <w:r w:rsidR="007075C3">
        <w:rPr>
          <w:sz w:val="20"/>
          <w:szCs w:val="20"/>
          <w:lang w:val="en-US"/>
        </w:rPr>
        <w:t>.</w:t>
      </w:r>
    </w:p>
    <w:p w:rsidR="009A48D9" w:rsidRPr="00953B58" w:rsidRDefault="00247FB8" w:rsidP="00D46733">
      <w:pPr>
        <w:autoSpaceDE w:val="0"/>
        <w:autoSpaceDN w:val="0"/>
        <w:adjustRightInd w:val="0"/>
        <w:spacing w:line="480" w:lineRule="auto"/>
        <w:jc w:val="both"/>
        <w:rPr>
          <w:sz w:val="20"/>
          <w:szCs w:val="20"/>
          <w:lang w:val="en-US"/>
        </w:rPr>
      </w:pPr>
      <w:r w:rsidRPr="00D46733">
        <w:rPr>
          <w:sz w:val="20"/>
          <w:szCs w:val="20"/>
          <w:lang w:val="en-US"/>
        </w:rPr>
        <w:t>After 20 days of culture, there was a significant linea</w:t>
      </w:r>
      <w:r w:rsidR="00B1181D" w:rsidRPr="00D46733">
        <w:rPr>
          <w:sz w:val="20"/>
          <w:szCs w:val="20"/>
          <w:lang w:val="en-US"/>
        </w:rPr>
        <w:t xml:space="preserve">r relationship between ammonium to </w:t>
      </w:r>
      <w:r w:rsidRPr="00D46733">
        <w:rPr>
          <w:sz w:val="20"/>
          <w:szCs w:val="20"/>
          <w:lang w:val="en-US"/>
        </w:rPr>
        <w:t>nitrate uptake ratio and medium pH</w:t>
      </w:r>
      <w:r w:rsidR="00B1181D" w:rsidRPr="00D46733">
        <w:rPr>
          <w:sz w:val="20"/>
          <w:szCs w:val="20"/>
          <w:lang w:val="en-US"/>
        </w:rPr>
        <w:t>; the</w:t>
      </w:r>
      <w:r w:rsidRPr="00D46733">
        <w:rPr>
          <w:sz w:val="20"/>
          <w:szCs w:val="20"/>
          <w:lang w:val="en-US"/>
        </w:rPr>
        <w:t xml:space="preserve"> </w:t>
      </w:r>
      <w:r w:rsidR="00B1181D" w:rsidRPr="00D46733">
        <w:rPr>
          <w:sz w:val="20"/>
          <w:szCs w:val="20"/>
          <w:lang w:val="en-US"/>
        </w:rPr>
        <w:t xml:space="preserve">increase of the </w:t>
      </w:r>
      <w:r w:rsidR="00B718EA">
        <w:rPr>
          <w:sz w:val="20"/>
          <w:szCs w:val="20"/>
          <w:lang w:val="en-US"/>
        </w:rPr>
        <w:t>NH</w:t>
      </w:r>
      <w:r w:rsidR="00B718EA" w:rsidRPr="008129ED">
        <w:rPr>
          <w:sz w:val="20"/>
          <w:szCs w:val="20"/>
          <w:vertAlign w:val="subscript"/>
          <w:lang w:val="en-US"/>
        </w:rPr>
        <w:t>4</w:t>
      </w:r>
      <w:r w:rsidR="00B718EA" w:rsidRPr="008129ED">
        <w:rPr>
          <w:sz w:val="20"/>
          <w:szCs w:val="20"/>
          <w:vertAlign w:val="superscript"/>
          <w:lang w:val="en-US"/>
        </w:rPr>
        <w:t>+</w:t>
      </w:r>
      <w:r w:rsidR="00D570B5">
        <w:rPr>
          <w:sz w:val="20"/>
          <w:szCs w:val="20"/>
          <w:lang w:val="en-US"/>
        </w:rPr>
        <w:t>:</w:t>
      </w:r>
      <w:r w:rsidR="00B718EA">
        <w:rPr>
          <w:sz w:val="20"/>
          <w:szCs w:val="20"/>
          <w:lang w:val="en-US"/>
        </w:rPr>
        <w:t>NO</w:t>
      </w:r>
      <w:r w:rsidR="00B718EA" w:rsidRPr="008129ED">
        <w:rPr>
          <w:sz w:val="20"/>
          <w:szCs w:val="20"/>
          <w:vertAlign w:val="subscript"/>
          <w:lang w:val="en-US"/>
        </w:rPr>
        <w:t>3</w:t>
      </w:r>
      <w:r w:rsidR="00B718EA" w:rsidRPr="008129ED">
        <w:rPr>
          <w:sz w:val="20"/>
          <w:szCs w:val="20"/>
          <w:vertAlign w:val="superscript"/>
          <w:lang w:val="en-US"/>
        </w:rPr>
        <w:t>-</w:t>
      </w:r>
      <w:r w:rsidR="00B718EA">
        <w:rPr>
          <w:sz w:val="20"/>
          <w:szCs w:val="20"/>
          <w:lang w:val="en-US"/>
        </w:rPr>
        <w:t xml:space="preserve"> </w:t>
      </w:r>
      <w:r w:rsidR="00B1181D" w:rsidRPr="00D46733">
        <w:rPr>
          <w:sz w:val="20"/>
          <w:szCs w:val="20"/>
          <w:lang w:val="en-US"/>
        </w:rPr>
        <w:t>ammonium to nitrate uptake ratio</w:t>
      </w:r>
      <w:r w:rsidR="00F56BA9">
        <w:rPr>
          <w:sz w:val="20"/>
          <w:szCs w:val="20"/>
          <w:lang w:val="en-US"/>
        </w:rPr>
        <w:t xml:space="preserve"> </w:t>
      </w:r>
      <w:r w:rsidR="00B1181D" w:rsidRPr="00D46733">
        <w:rPr>
          <w:sz w:val="20"/>
          <w:szCs w:val="20"/>
          <w:lang w:val="en-US"/>
        </w:rPr>
        <w:t>correspond</w:t>
      </w:r>
      <w:r w:rsidR="00707491" w:rsidRPr="00D46733">
        <w:rPr>
          <w:sz w:val="20"/>
          <w:szCs w:val="20"/>
          <w:lang w:val="en-US"/>
        </w:rPr>
        <w:t>ed</w:t>
      </w:r>
      <w:r w:rsidR="00B1181D" w:rsidRPr="00D46733">
        <w:rPr>
          <w:sz w:val="20"/>
          <w:szCs w:val="20"/>
          <w:lang w:val="en-US"/>
        </w:rPr>
        <w:t xml:space="preserve"> to a reduction</w:t>
      </w:r>
      <w:r w:rsidRPr="00D46733">
        <w:rPr>
          <w:sz w:val="20"/>
          <w:szCs w:val="20"/>
          <w:lang w:val="en-US"/>
        </w:rPr>
        <w:t xml:space="preserve"> of </w:t>
      </w:r>
      <w:r w:rsidR="00B1181D" w:rsidRPr="00D46733">
        <w:rPr>
          <w:sz w:val="20"/>
          <w:szCs w:val="20"/>
          <w:lang w:val="en-US"/>
        </w:rPr>
        <w:t xml:space="preserve">the </w:t>
      </w:r>
      <w:r w:rsidRPr="00D46733">
        <w:rPr>
          <w:sz w:val="20"/>
          <w:szCs w:val="20"/>
          <w:lang w:val="en-US"/>
        </w:rPr>
        <w:t xml:space="preserve">medium pH </w:t>
      </w:r>
      <w:r w:rsidR="00D81EDE" w:rsidRPr="00D46733">
        <w:rPr>
          <w:sz w:val="20"/>
          <w:szCs w:val="20"/>
          <w:lang w:val="en-US"/>
        </w:rPr>
        <w:t xml:space="preserve">(Fig. </w:t>
      </w:r>
      <w:r w:rsidR="00574210">
        <w:rPr>
          <w:sz w:val="20"/>
          <w:szCs w:val="20"/>
          <w:lang w:val="en-US"/>
        </w:rPr>
        <w:t>3</w:t>
      </w:r>
      <w:r w:rsidR="00B1181D" w:rsidRPr="00D46733">
        <w:rPr>
          <w:sz w:val="20"/>
          <w:szCs w:val="20"/>
          <w:lang w:val="en-US"/>
        </w:rPr>
        <w:t>).</w:t>
      </w:r>
    </w:p>
    <w:p w:rsidR="00C03C88" w:rsidRPr="00953B58" w:rsidRDefault="00097B76"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Mineral n</w:t>
      </w:r>
      <w:r w:rsidR="009B7871" w:rsidRPr="00D46733">
        <w:rPr>
          <w:i/>
          <w:color w:val="231F20"/>
          <w:sz w:val="20"/>
          <w:szCs w:val="20"/>
          <w:lang w:val="en-US"/>
        </w:rPr>
        <w:t>utrient content</w:t>
      </w:r>
    </w:p>
    <w:p w:rsidR="00B51975" w:rsidRPr="00D46733" w:rsidRDefault="00C03C88" w:rsidP="00B51975">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Total </w:t>
      </w:r>
      <w:r w:rsidR="00B53E79" w:rsidRPr="00D46733">
        <w:rPr>
          <w:color w:val="231F20"/>
          <w:sz w:val="20"/>
          <w:szCs w:val="20"/>
          <w:lang w:val="en-US"/>
        </w:rPr>
        <w:t>N</w:t>
      </w:r>
      <w:r w:rsidRPr="00D46733">
        <w:rPr>
          <w:color w:val="231F20"/>
          <w:sz w:val="20"/>
          <w:szCs w:val="20"/>
          <w:lang w:val="en-US"/>
        </w:rPr>
        <w:t xml:space="preserve"> content of </w:t>
      </w:r>
      <w:r w:rsidRPr="00D46733">
        <w:rPr>
          <w:i/>
          <w:color w:val="231F20"/>
          <w:sz w:val="20"/>
          <w:szCs w:val="20"/>
          <w:lang w:val="en-US"/>
        </w:rPr>
        <w:t>A. barbadensis</w:t>
      </w:r>
      <w:r w:rsidRPr="00D46733">
        <w:rPr>
          <w:color w:val="231F20"/>
          <w:sz w:val="20"/>
          <w:szCs w:val="20"/>
          <w:lang w:val="en-US"/>
        </w:rPr>
        <w:t xml:space="preserve"> </w:t>
      </w:r>
      <w:r w:rsidR="00247FB8" w:rsidRPr="00D46733">
        <w:rPr>
          <w:sz w:val="20"/>
          <w:szCs w:val="20"/>
          <w:lang w:val="en-US"/>
        </w:rPr>
        <w:t xml:space="preserve">shoot </w:t>
      </w:r>
      <w:r w:rsidRPr="00D46733">
        <w:rPr>
          <w:sz w:val="20"/>
          <w:szCs w:val="20"/>
          <w:lang w:val="en-US"/>
        </w:rPr>
        <w:t xml:space="preserve">was affected by </w:t>
      </w:r>
      <w:r w:rsidR="00247FB8" w:rsidRPr="00D46733">
        <w:rPr>
          <w:sz w:val="20"/>
          <w:szCs w:val="20"/>
          <w:lang w:val="en-US"/>
        </w:rPr>
        <w:t>AC and days of culture</w:t>
      </w:r>
      <w:r w:rsidR="00CA6E7F">
        <w:rPr>
          <w:color w:val="231F20"/>
          <w:sz w:val="20"/>
          <w:szCs w:val="20"/>
          <w:lang w:val="en-US"/>
        </w:rPr>
        <w:t xml:space="preserve"> </w:t>
      </w:r>
      <w:r w:rsidRPr="00D46733">
        <w:rPr>
          <w:color w:val="231F20"/>
          <w:sz w:val="20"/>
          <w:szCs w:val="20"/>
          <w:lang w:val="en-US"/>
        </w:rPr>
        <w:t>(Tab</w:t>
      </w:r>
      <w:r w:rsidR="00AF1EE9">
        <w:rPr>
          <w:color w:val="231F20"/>
          <w:sz w:val="20"/>
          <w:szCs w:val="20"/>
          <w:lang w:val="en-US"/>
        </w:rPr>
        <w:t>le</w:t>
      </w:r>
      <w:r w:rsidRPr="00D46733">
        <w:rPr>
          <w:color w:val="231F20"/>
          <w:sz w:val="20"/>
          <w:szCs w:val="20"/>
          <w:lang w:val="en-US"/>
        </w:rPr>
        <w:t xml:space="preserve"> 3)</w:t>
      </w:r>
      <w:r w:rsidR="00193F32">
        <w:rPr>
          <w:color w:val="231F20"/>
          <w:sz w:val="20"/>
          <w:szCs w:val="20"/>
          <w:lang w:val="en-US"/>
        </w:rPr>
        <w:t>: p</w:t>
      </w:r>
      <w:r w:rsidRPr="00D46733">
        <w:rPr>
          <w:color w:val="231F20"/>
          <w:sz w:val="20"/>
          <w:szCs w:val="20"/>
          <w:lang w:val="en-US"/>
        </w:rPr>
        <w:t xml:space="preserve">lants grown in presence of AC </w:t>
      </w:r>
      <w:r w:rsidR="00193F32" w:rsidRPr="00D46733">
        <w:rPr>
          <w:color w:val="231F20"/>
          <w:sz w:val="20"/>
          <w:szCs w:val="20"/>
          <w:lang w:val="en-US"/>
        </w:rPr>
        <w:t>accumulated</w:t>
      </w:r>
      <w:r w:rsidR="00193F32">
        <w:rPr>
          <w:color w:val="231F20"/>
          <w:sz w:val="20"/>
          <w:szCs w:val="20"/>
          <w:lang w:val="en-US"/>
        </w:rPr>
        <w:t xml:space="preserve"> </w:t>
      </w:r>
      <w:r w:rsidR="00CA6E7F">
        <w:rPr>
          <w:color w:val="231F20"/>
          <w:sz w:val="20"/>
          <w:szCs w:val="20"/>
          <w:lang w:val="en-US"/>
        </w:rPr>
        <w:t>34 mg g</w:t>
      </w:r>
      <w:r w:rsidR="00CA6E7F" w:rsidRPr="00193F32">
        <w:rPr>
          <w:color w:val="231F20"/>
          <w:sz w:val="20"/>
          <w:szCs w:val="20"/>
          <w:vertAlign w:val="superscript"/>
          <w:lang w:val="en-US"/>
        </w:rPr>
        <w:t>-1</w:t>
      </w:r>
      <w:r w:rsidR="00CA6E7F">
        <w:rPr>
          <w:color w:val="231F20"/>
          <w:sz w:val="20"/>
          <w:szCs w:val="20"/>
          <w:lang w:val="en-US"/>
        </w:rPr>
        <w:t xml:space="preserve"> dw </w:t>
      </w:r>
      <w:r w:rsidR="00193F32">
        <w:rPr>
          <w:color w:val="231F20"/>
          <w:sz w:val="20"/>
          <w:szCs w:val="20"/>
          <w:lang w:val="en-US"/>
        </w:rPr>
        <w:t xml:space="preserve">of N, similarly to what accumulated after </w:t>
      </w:r>
      <w:r w:rsidR="009B4C39" w:rsidRPr="001A01CD">
        <w:rPr>
          <w:color w:val="231F20"/>
          <w:sz w:val="20"/>
          <w:szCs w:val="20"/>
          <w:lang w:val="en-US"/>
        </w:rPr>
        <w:t>40 days of culture without AC (32.1 mg g</w:t>
      </w:r>
      <w:r w:rsidR="009B4C39" w:rsidRPr="001A01CD">
        <w:rPr>
          <w:color w:val="231F20"/>
          <w:sz w:val="20"/>
          <w:szCs w:val="20"/>
          <w:vertAlign w:val="superscript"/>
          <w:lang w:val="en-US"/>
        </w:rPr>
        <w:t>-1</w:t>
      </w:r>
      <w:r w:rsidR="009B4C39" w:rsidRPr="001A01CD">
        <w:rPr>
          <w:color w:val="231F20"/>
          <w:sz w:val="20"/>
          <w:szCs w:val="20"/>
          <w:lang w:val="en-US"/>
        </w:rPr>
        <w:t xml:space="preserve"> dw).</w:t>
      </w:r>
      <w:r w:rsidR="00274A95">
        <w:rPr>
          <w:color w:val="231F20"/>
          <w:sz w:val="20"/>
          <w:szCs w:val="20"/>
          <w:lang w:val="en-US"/>
        </w:rPr>
        <w:t xml:space="preserve"> </w:t>
      </w:r>
      <w:r w:rsidR="00F003FC" w:rsidRPr="00D46733">
        <w:rPr>
          <w:color w:val="231F20"/>
          <w:sz w:val="20"/>
          <w:szCs w:val="20"/>
          <w:lang w:val="en-US"/>
        </w:rPr>
        <w:t xml:space="preserve">K content was higher in shoots cultured in absence of AC </w:t>
      </w:r>
      <w:r w:rsidR="00B71AC2">
        <w:rPr>
          <w:color w:val="231F20"/>
          <w:sz w:val="20"/>
          <w:szCs w:val="20"/>
          <w:lang w:val="en-US"/>
        </w:rPr>
        <w:t xml:space="preserve">after 20 days of culture </w:t>
      </w:r>
      <w:r w:rsidR="00F003FC" w:rsidRPr="00D46733">
        <w:rPr>
          <w:color w:val="231F20"/>
          <w:sz w:val="20"/>
          <w:szCs w:val="20"/>
          <w:lang w:val="en-US"/>
        </w:rPr>
        <w:t xml:space="preserve">and it decreased </w:t>
      </w:r>
      <w:r w:rsidR="00B71AC2">
        <w:rPr>
          <w:color w:val="231F20"/>
          <w:sz w:val="20"/>
          <w:szCs w:val="20"/>
          <w:lang w:val="en-US"/>
        </w:rPr>
        <w:t xml:space="preserve">with AC (Table 3). </w:t>
      </w:r>
      <w:r w:rsidR="00F003FC" w:rsidRPr="00D46733">
        <w:rPr>
          <w:color w:val="231F20"/>
          <w:sz w:val="20"/>
          <w:szCs w:val="20"/>
          <w:lang w:val="en-US"/>
        </w:rPr>
        <w:t xml:space="preserve">P </w:t>
      </w:r>
      <w:r w:rsidR="00F003FC">
        <w:rPr>
          <w:color w:val="231F20"/>
          <w:sz w:val="20"/>
          <w:szCs w:val="20"/>
          <w:lang w:val="en-US"/>
        </w:rPr>
        <w:t xml:space="preserve">content </w:t>
      </w:r>
      <w:r w:rsidR="00F003FC" w:rsidRPr="00D46733">
        <w:rPr>
          <w:color w:val="231F20"/>
          <w:sz w:val="20"/>
          <w:szCs w:val="20"/>
          <w:lang w:val="en-US"/>
        </w:rPr>
        <w:t>was affected by the interaction between AC treatment and the days of culture; the highest value of P concentration was detected at 20 days of culture in absence of AC (9.</w:t>
      </w:r>
      <w:r w:rsidR="009E75ED">
        <w:rPr>
          <w:color w:val="231F20"/>
          <w:sz w:val="20"/>
          <w:szCs w:val="20"/>
          <w:lang w:val="en-US"/>
        </w:rPr>
        <w:t>3</w:t>
      </w:r>
      <w:r w:rsidR="00F003FC" w:rsidRPr="00D46733">
        <w:rPr>
          <w:color w:val="231F20"/>
          <w:sz w:val="20"/>
          <w:szCs w:val="20"/>
          <w:lang w:val="en-US"/>
        </w:rPr>
        <w:t xml:space="preserve"> mg g</w:t>
      </w:r>
      <w:r w:rsidR="00F003FC" w:rsidRPr="00D46733">
        <w:rPr>
          <w:color w:val="231F20"/>
          <w:sz w:val="20"/>
          <w:szCs w:val="20"/>
          <w:vertAlign w:val="superscript"/>
          <w:lang w:val="en-US"/>
        </w:rPr>
        <w:t>-1</w:t>
      </w:r>
      <w:r w:rsidR="00F003FC" w:rsidRPr="00D46733">
        <w:rPr>
          <w:color w:val="231F20"/>
          <w:sz w:val="20"/>
          <w:szCs w:val="20"/>
          <w:lang w:val="en-US"/>
        </w:rPr>
        <w:t xml:space="preserve"> dw) while the lowest one was recorded after 40 days of culture in absence of AC (5.7 mg g</w:t>
      </w:r>
      <w:r w:rsidR="00F003FC" w:rsidRPr="00D46733">
        <w:rPr>
          <w:color w:val="231F20"/>
          <w:sz w:val="20"/>
          <w:szCs w:val="20"/>
          <w:vertAlign w:val="superscript"/>
          <w:lang w:val="en-US"/>
        </w:rPr>
        <w:t>-1</w:t>
      </w:r>
      <w:r w:rsidR="00F003FC" w:rsidRPr="00D46733">
        <w:rPr>
          <w:color w:val="231F20"/>
          <w:sz w:val="20"/>
          <w:szCs w:val="20"/>
          <w:lang w:val="en-US"/>
        </w:rPr>
        <w:t xml:space="preserve"> dw). In presence of AC</w:t>
      </w:r>
      <w:r w:rsidR="005C2AAD">
        <w:rPr>
          <w:color w:val="231F20"/>
          <w:sz w:val="20"/>
          <w:szCs w:val="20"/>
          <w:lang w:val="en-US"/>
        </w:rPr>
        <w:t>,</w:t>
      </w:r>
      <w:r w:rsidR="00F003FC" w:rsidRPr="00D46733">
        <w:rPr>
          <w:color w:val="231F20"/>
          <w:sz w:val="20"/>
          <w:szCs w:val="20"/>
          <w:lang w:val="en-US"/>
        </w:rPr>
        <w:t xml:space="preserve"> P concentration did not change over the culture period (7.</w:t>
      </w:r>
      <w:r w:rsidR="00B71AC2">
        <w:rPr>
          <w:color w:val="231F20"/>
          <w:sz w:val="20"/>
          <w:szCs w:val="20"/>
          <w:lang w:val="en-US"/>
        </w:rPr>
        <w:t>1</w:t>
      </w:r>
      <w:r w:rsidR="00F003FC" w:rsidRPr="00D46733">
        <w:rPr>
          <w:color w:val="231F20"/>
          <w:sz w:val="20"/>
          <w:szCs w:val="20"/>
          <w:lang w:val="en-US"/>
        </w:rPr>
        <w:t xml:space="preserve"> and 7.0 mg </w:t>
      </w:r>
      <w:r w:rsidR="009E75ED">
        <w:rPr>
          <w:color w:val="231F20"/>
          <w:sz w:val="20"/>
          <w:szCs w:val="20"/>
          <w:lang w:val="en-US"/>
        </w:rPr>
        <w:t>g</w:t>
      </w:r>
      <w:r w:rsidR="00F003FC" w:rsidRPr="00D46733">
        <w:rPr>
          <w:color w:val="231F20"/>
          <w:sz w:val="20"/>
          <w:szCs w:val="20"/>
          <w:vertAlign w:val="superscript"/>
          <w:lang w:val="en-US"/>
        </w:rPr>
        <w:t>-1</w:t>
      </w:r>
      <w:r w:rsidR="00F003FC" w:rsidRPr="00D46733">
        <w:rPr>
          <w:color w:val="231F20"/>
          <w:sz w:val="20"/>
          <w:szCs w:val="20"/>
          <w:lang w:val="en-US"/>
        </w:rPr>
        <w:t xml:space="preserve"> dw after 20 and 40 days of culture</w:t>
      </w:r>
      <w:r w:rsidR="00B51975">
        <w:rPr>
          <w:color w:val="231F20"/>
          <w:sz w:val="20"/>
          <w:szCs w:val="20"/>
          <w:lang w:val="en-US"/>
        </w:rPr>
        <w:t>,</w:t>
      </w:r>
      <w:r w:rsidR="00F003FC" w:rsidRPr="00D2722B">
        <w:rPr>
          <w:color w:val="231F20"/>
          <w:sz w:val="20"/>
          <w:szCs w:val="20"/>
          <w:lang w:val="en-US"/>
        </w:rPr>
        <w:t xml:space="preserve"> </w:t>
      </w:r>
      <w:r w:rsidR="00F003FC" w:rsidRPr="00D46733">
        <w:rPr>
          <w:color w:val="231F20"/>
          <w:sz w:val="20"/>
          <w:szCs w:val="20"/>
          <w:lang w:val="en-US"/>
        </w:rPr>
        <w:t>respectively).</w:t>
      </w:r>
      <w:r w:rsidR="00B51975">
        <w:rPr>
          <w:color w:val="231F20"/>
          <w:sz w:val="20"/>
          <w:szCs w:val="20"/>
          <w:lang w:val="en-US"/>
        </w:rPr>
        <w:t xml:space="preserve"> </w:t>
      </w:r>
      <w:r w:rsidR="00B51975" w:rsidRPr="00D46733">
        <w:rPr>
          <w:color w:val="231F20"/>
          <w:sz w:val="20"/>
          <w:szCs w:val="20"/>
          <w:lang w:val="en-US"/>
        </w:rPr>
        <w:t>Also</w:t>
      </w:r>
      <w:r w:rsidR="00B51975">
        <w:rPr>
          <w:color w:val="231F20"/>
          <w:sz w:val="20"/>
          <w:szCs w:val="20"/>
          <w:lang w:val="en-US"/>
        </w:rPr>
        <w:t xml:space="preserve">, </w:t>
      </w:r>
      <w:r w:rsidR="00B51975" w:rsidRPr="00D46733">
        <w:rPr>
          <w:color w:val="231F20"/>
          <w:sz w:val="20"/>
          <w:szCs w:val="20"/>
          <w:lang w:val="en-US"/>
        </w:rPr>
        <w:t>Mg concentration was affected by the interaction between the two experimental factors. In fact, Mg concentration decreased after 40 days of culture on medium lacking in AC passing from 2.1 mg g</w:t>
      </w:r>
      <w:r w:rsidR="00B51975" w:rsidRPr="00D46733">
        <w:rPr>
          <w:color w:val="231F20"/>
          <w:sz w:val="20"/>
          <w:szCs w:val="20"/>
          <w:vertAlign w:val="superscript"/>
          <w:lang w:val="en-US"/>
        </w:rPr>
        <w:t>-1</w:t>
      </w:r>
      <w:r w:rsidR="00B51975" w:rsidRPr="00D46733">
        <w:rPr>
          <w:color w:val="231F20"/>
          <w:sz w:val="20"/>
          <w:szCs w:val="20"/>
          <w:lang w:val="en-US"/>
        </w:rPr>
        <w:t xml:space="preserve"> dw at 20 days to 1.7 mg g</w:t>
      </w:r>
      <w:r w:rsidR="00B51975" w:rsidRPr="00D46733">
        <w:rPr>
          <w:color w:val="231F20"/>
          <w:sz w:val="20"/>
          <w:szCs w:val="20"/>
          <w:vertAlign w:val="superscript"/>
          <w:lang w:val="en-US"/>
        </w:rPr>
        <w:t>-1</w:t>
      </w:r>
      <w:r w:rsidR="00B51975" w:rsidRPr="00D46733">
        <w:rPr>
          <w:color w:val="231F20"/>
          <w:sz w:val="20"/>
          <w:szCs w:val="20"/>
          <w:lang w:val="en-US"/>
        </w:rPr>
        <w:t xml:space="preserve"> dw at 40 days. Mg concentration did not change during the culture period in presence of AC (1.8 mg g</w:t>
      </w:r>
      <w:r w:rsidR="00B51975" w:rsidRPr="00D46733">
        <w:rPr>
          <w:color w:val="231F20"/>
          <w:sz w:val="20"/>
          <w:szCs w:val="20"/>
          <w:vertAlign w:val="superscript"/>
          <w:lang w:val="en-US"/>
        </w:rPr>
        <w:t>-1</w:t>
      </w:r>
      <w:r w:rsidR="00B51975" w:rsidRPr="00D46733">
        <w:rPr>
          <w:color w:val="231F20"/>
          <w:sz w:val="20"/>
          <w:szCs w:val="20"/>
          <w:lang w:val="en-US"/>
        </w:rPr>
        <w:t xml:space="preserve"> dw at 20 days and 1.9 mg g</w:t>
      </w:r>
      <w:r w:rsidR="00B51975" w:rsidRPr="00D46733">
        <w:rPr>
          <w:color w:val="231F20"/>
          <w:sz w:val="20"/>
          <w:szCs w:val="20"/>
          <w:vertAlign w:val="superscript"/>
          <w:lang w:val="en-US"/>
        </w:rPr>
        <w:t>-1</w:t>
      </w:r>
      <w:r w:rsidR="00B51975" w:rsidRPr="00D46733">
        <w:rPr>
          <w:color w:val="231F20"/>
          <w:sz w:val="20"/>
          <w:szCs w:val="20"/>
          <w:lang w:val="en-US"/>
        </w:rPr>
        <w:t xml:space="preserve"> dw at 40 days).</w:t>
      </w:r>
      <w:r w:rsidR="00B51975">
        <w:rPr>
          <w:color w:val="231F20"/>
          <w:sz w:val="20"/>
          <w:szCs w:val="20"/>
          <w:lang w:val="en-US"/>
        </w:rPr>
        <w:t xml:space="preserve"> </w:t>
      </w:r>
      <w:r w:rsidR="00B51975" w:rsidRPr="00D46733">
        <w:rPr>
          <w:color w:val="231F20"/>
          <w:sz w:val="20"/>
          <w:szCs w:val="20"/>
          <w:lang w:val="en-US"/>
        </w:rPr>
        <w:t xml:space="preserve">Ca content was significantly higher in shoots cultured on medium without AC </w:t>
      </w:r>
      <w:r w:rsidR="00B51975">
        <w:rPr>
          <w:color w:val="231F20"/>
          <w:sz w:val="20"/>
          <w:szCs w:val="20"/>
          <w:lang w:val="en-US"/>
        </w:rPr>
        <w:t>(7.</w:t>
      </w:r>
      <w:r w:rsidR="00B71AC2">
        <w:rPr>
          <w:color w:val="231F20"/>
          <w:sz w:val="20"/>
          <w:szCs w:val="20"/>
          <w:lang w:val="en-US"/>
        </w:rPr>
        <w:t xml:space="preserve">7 </w:t>
      </w:r>
      <w:r w:rsidR="00B71AC2" w:rsidRPr="00D46733">
        <w:rPr>
          <w:color w:val="231F20"/>
          <w:sz w:val="20"/>
          <w:szCs w:val="20"/>
          <w:lang w:val="en-US"/>
        </w:rPr>
        <w:t>mg g</w:t>
      </w:r>
      <w:r w:rsidR="00B71AC2" w:rsidRPr="00D46733">
        <w:rPr>
          <w:color w:val="231F20"/>
          <w:sz w:val="20"/>
          <w:szCs w:val="20"/>
          <w:vertAlign w:val="superscript"/>
          <w:lang w:val="en-US"/>
        </w:rPr>
        <w:t>-1</w:t>
      </w:r>
      <w:r w:rsidR="00B71AC2" w:rsidRPr="00D46733">
        <w:rPr>
          <w:color w:val="231F20"/>
          <w:sz w:val="20"/>
          <w:szCs w:val="20"/>
          <w:lang w:val="en-US"/>
        </w:rPr>
        <w:t xml:space="preserve"> dw</w:t>
      </w:r>
      <w:r w:rsidR="00B71AC2">
        <w:rPr>
          <w:color w:val="231F20"/>
          <w:sz w:val="20"/>
          <w:szCs w:val="20"/>
          <w:lang w:val="en-US"/>
        </w:rPr>
        <w:t xml:space="preserve"> after 20 days and 6.6 </w:t>
      </w:r>
      <w:r w:rsidR="00B71AC2" w:rsidRPr="00D46733">
        <w:rPr>
          <w:color w:val="231F20"/>
          <w:sz w:val="20"/>
          <w:szCs w:val="20"/>
          <w:lang w:val="en-US"/>
        </w:rPr>
        <w:t>mg g</w:t>
      </w:r>
      <w:r w:rsidR="00B71AC2" w:rsidRPr="00D46733">
        <w:rPr>
          <w:color w:val="231F20"/>
          <w:sz w:val="20"/>
          <w:szCs w:val="20"/>
          <w:vertAlign w:val="superscript"/>
          <w:lang w:val="en-US"/>
        </w:rPr>
        <w:t>-1</w:t>
      </w:r>
      <w:r w:rsidR="00B71AC2" w:rsidRPr="00D46733">
        <w:rPr>
          <w:color w:val="231F20"/>
          <w:sz w:val="20"/>
          <w:szCs w:val="20"/>
          <w:lang w:val="en-US"/>
        </w:rPr>
        <w:t xml:space="preserve"> dw</w:t>
      </w:r>
      <w:r w:rsidR="00B71AC2">
        <w:rPr>
          <w:color w:val="231F20"/>
          <w:sz w:val="20"/>
          <w:szCs w:val="20"/>
          <w:lang w:val="en-US"/>
        </w:rPr>
        <w:t xml:space="preserve"> after 40 days of culture</w:t>
      </w:r>
      <w:r w:rsidR="00B51975">
        <w:rPr>
          <w:color w:val="231F20"/>
          <w:sz w:val="20"/>
          <w:szCs w:val="20"/>
          <w:lang w:val="en-US"/>
        </w:rPr>
        <w:t>)</w:t>
      </w:r>
      <w:r w:rsidR="00B51975" w:rsidRPr="00D46733">
        <w:rPr>
          <w:color w:val="231F20"/>
          <w:sz w:val="20"/>
          <w:szCs w:val="20"/>
          <w:lang w:val="en-US"/>
        </w:rPr>
        <w:t xml:space="preserve"> </w:t>
      </w:r>
      <w:r w:rsidR="00B51975">
        <w:rPr>
          <w:color w:val="231F20"/>
          <w:sz w:val="20"/>
          <w:szCs w:val="20"/>
          <w:lang w:val="en-US"/>
        </w:rPr>
        <w:t>(Table 3)</w:t>
      </w:r>
      <w:r w:rsidR="00B51975" w:rsidRPr="00D46733">
        <w:rPr>
          <w:color w:val="231F20"/>
          <w:sz w:val="20"/>
          <w:szCs w:val="20"/>
          <w:lang w:val="en-US"/>
        </w:rPr>
        <w:t>.</w:t>
      </w:r>
      <w:r w:rsidR="006C74A3">
        <w:rPr>
          <w:color w:val="231F20"/>
          <w:sz w:val="20"/>
          <w:szCs w:val="20"/>
          <w:lang w:val="en-US"/>
        </w:rPr>
        <w:t xml:space="preserve"> </w:t>
      </w:r>
      <w:r w:rsidR="00B51975" w:rsidRPr="00D46733">
        <w:rPr>
          <w:color w:val="231F20"/>
          <w:sz w:val="20"/>
          <w:szCs w:val="20"/>
          <w:lang w:val="en-US"/>
        </w:rPr>
        <w:t xml:space="preserve">Na concentration in aloe tissues was affected by </w:t>
      </w:r>
      <w:r w:rsidR="006C74A3">
        <w:rPr>
          <w:color w:val="231F20"/>
          <w:sz w:val="20"/>
          <w:szCs w:val="20"/>
          <w:lang w:val="en-US"/>
        </w:rPr>
        <w:t xml:space="preserve">treatments (Table 3) and by </w:t>
      </w:r>
      <w:r w:rsidR="00B51975" w:rsidRPr="00D46733">
        <w:rPr>
          <w:color w:val="231F20"/>
          <w:sz w:val="20"/>
          <w:szCs w:val="20"/>
          <w:lang w:val="en-US"/>
        </w:rPr>
        <w:t>the interaction between AC treatment and days of culture; in presence of AC</w:t>
      </w:r>
      <w:r w:rsidR="005C2AAD">
        <w:rPr>
          <w:color w:val="231F20"/>
          <w:sz w:val="20"/>
          <w:szCs w:val="20"/>
          <w:lang w:val="en-US"/>
        </w:rPr>
        <w:t>,</w:t>
      </w:r>
      <w:r w:rsidR="00B51975" w:rsidRPr="00D46733">
        <w:rPr>
          <w:color w:val="231F20"/>
          <w:sz w:val="20"/>
          <w:szCs w:val="20"/>
          <w:lang w:val="en-US"/>
        </w:rPr>
        <w:t xml:space="preserve"> the Na content was 1.1 mg g</w:t>
      </w:r>
      <w:r w:rsidR="00B51975" w:rsidRPr="00D46733">
        <w:rPr>
          <w:color w:val="231F20"/>
          <w:sz w:val="20"/>
          <w:szCs w:val="20"/>
          <w:vertAlign w:val="superscript"/>
          <w:lang w:val="en-US"/>
        </w:rPr>
        <w:t>-1</w:t>
      </w:r>
      <w:r w:rsidR="00B51975" w:rsidRPr="00D46733">
        <w:rPr>
          <w:color w:val="231F20"/>
          <w:sz w:val="20"/>
          <w:szCs w:val="20"/>
          <w:lang w:val="en-US"/>
        </w:rPr>
        <w:t xml:space="preserve"> dw after 20 days of culture and it increased to 1.5 mg g</w:t>
      </w:r>
      <w:r w:rsidR="00B51975" w:rsidRPr="00D46733">
        <w:rPr>
          <w:color w:val="231F20"/>
          <w:sz w:val="20"/>
          <w:szCs w:val="20"/>
          <w:vertAlign w:val="superscript"/>
          <w:lang w:val="en-US"/>
        </w:rPr>
        <w:t>-1</w:t>
      </w:r>
      <w:r w:rsidR="00B51975" w:rsidRPr="00D46733">
        <w:rPr>
          <w:color w:val="231F20"/>
          <w:sz w:val="20"/>
          <w:szCs w:val="20"/>
          <w:lang w:val="en-US"/>
        </w:rPr>
        <w:t xml:space="preserve"> dw after 40 days</w:t>
      </w:r>
      <w:r w:rsidR="006C74A3">
        <w:rPr>
          <w:color w:val="231F20"/>
          <w:sz w:val="20"/>
          <w:szCs w:val="20"/>
          <w:lang w:val="en-US"/>
        </w:rPr>
        <w:t xml:space="preserve">, while without </w:t>
      </w:r>
      <w:r w:rsidR="00B51975" w:rsidRPr="00D46733">
        <w:rPr>
          <w:color w:val="231F20"/>
          <w:sz w:val="20"/>
          <w:szCs w:val="20"/>
          <w:lang w:val="en-US"/>
        </w:rPr>
        <w:t>AC</w:t>
      </w:r>
      <w:r w:rsidR="009E75ED">
        <w:rPr>
          <w:color w:val="231F20"/>
          <w:sz w:val="20"/>
          <w:szCs w:val="20"/>
          <w:lang w:val="en-US"/>
        </w:rPr>
        <w:t>,</w:t>
      </w:r>
      <w:r w:rsidR="00B51975" w:rsidRPr="00D46733">
        <w:rPr>
          <w:color w:val="231F20"/>
          <w:sz w:val="20"/>
          <w:szCs w:val="20"/>
          <w:lang w:val="en-US"/>
        </w:rPr>
        <w:t xml:space="preserve"> the Na concentration was 1.</w:t>
      </w:r>
      <w:r w:rsidR="009E75ED">
        <w:rPr>
          <w:color w:val="231F20"/>
          <w:sz w:val="20"/>
          <w:szCs w:val="20"/>
          <w:lang w:val="en-US"/>
        </w:rPr>
        <w:t>5</w:t>
      </w:r>
      <w:r w:rsidR="002427DF">
        <w:rPr>
          <w:color w:val="231F20"/>
          <w:sz w:val="20"/>
          <w:szCs w:val="20"/>
          <w:lang w:val="en-US"/>
        </w:rPr>
        <w:t xml:space="preserve"> </w:t>
      </w:r>
      <w:r w:rsidR="002427DF" w:rsidRPr="00D46733">
        <w:rPr>
          <w:color w:val="231F20"/>
          <w:sz w:val="20"/>
          <w:szCs w:val="20"/>
          <w:lang w:val="en-US"/>
        </w:rPr>
        <w:t>mg g</w:t>
      </w:r>
      <w:r w:rsidR="002427DF" w:rsidRPr="00D46733">
        <w:rPr>
          <w:color w:val="231F20"/>
          <w:sz w:val="20"/>
          <w:szCs w:val="20"/>
          <w:vertAlign w:val="superscript"/>
          <w:lang w:val="en-US"/>
        </w:rPr>
        <w:t>-1</w:t>
      </w:r>
      <w:r w:rsidR="002427DF" w:rsidRPr="00D46733">
        <w:rPr>
          <w:color w:val="231F20"/>
          <w:sz w:val="20"/>
          <w:szCs w:val="20"/>
          <w:lang w:val="en-US"/>
        </w:rPr>
        <w:t xml:space="preserve"> dw </w:t>
      </w:r>
      <w:r w:rsidR="009E75ED">
        <w:rPr>
          <w:color w:val="231F20"/>
          <w:sz w:val="20"/>
          <w:szCs w:val="20"/>
          <w:lang w:val="en-US"/>
        </w:rPr>
        <w:t>for both times of culture.</w:t>
      </w:r>
    </w:p>
    <w:p w:rsidR="00267CEF" w:rsidRPr="00D46733" w:rsidRDefault="006C74A3"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lastRenderedPageBreak/>
        <w:t>Mn</w:t>
      </w:r>
      <w:r>
        <w:rPr>
          <w:color w:val="231F20"/>
          <w:sz w:val="20"/>
          <w:szCs w:val="20"/>
          <w:lang w:val="en-US"/>
        </w:rPr>
        <w:t xml:space="preserve"> and </w:t>
      </w:r>
      <w:r w:rsidRPr="00D46733">
        <w:rPr>
          <w:color w:val="231F20"/>
          <w:sz w:val="20"/>
          <w:szCs w:val="20"/>
          <w:lang w:val="en-US"/>
        </w:rPr>
        <w:t>B were significantly higher in tissues not treated with AC</w:t>
      </w:r>
      <w:r w:rsidR="00A81FC2">
        <w:rPr>
          <w:color w:val="231F20"/>
          <w:sz w:val="20"/>
          <w:szCs w:val="20"/>
          <w:lang w:val="en-US"/>
        </w:rPr>
        <w:t xml:space="preserve"> (Table 4)</w:t>
      </w:r>
      <w:r>
        <w:rPr>
          <w:color w:val="231F20"/>
          <w:sz w:val="20"/>
          <w:szCs w:val="20"/>
          <w:lang w:val="en-US"/>
        </w:rPr>
        <w:t xml:space="preserve">. </w:t>
      </w:r>
      <w:r w:rsidRPr="00D46733">
        <w:rPr>
          <w:color w:val="231F20"/>
          <w:sz w:val="20"/>
          <w:szCs w:val="20"/>
          <w:lang w:val="en-US"/>
        </w:rPr>
        <w:t>Zn</w:t>
      </w:r>
      <w:r>
        <w:rPr>
          <w:color w:val="231F20"/>
          <w:sz w:val="20"/>
          <w:szCs w:val="20"/>
          <w:lang w:val="en-US"/>
        </w:rPr>
        <w:t xml:space="preserve"> concentration</w:t>
      </w:r>
      <w:r w:rsidRPr="00D46733">
        <w:rPr>
          <w:color w:val="231F20"/>
          <w:sz w:val="20"/>
          <w:szCs w:val="20"/>
          <w:lang w:val="en-US"/>
        </w:rPr>
        <w:t xml:space="preserve"> </w:t>
      </w:r>
      <w:r w:rsidR="00A81FC2">
        <w:rPr>
          <w:color w:val="231F20"/>
          <w:sz w:val="20"/>
          <w:szCs w:val="20"/>
          <w:lang w:val="en-US"/>
        </w:rPr>
        <w:t>was higher</w:t>
      </w:r>
      <w:r w:rsidRPr="00D46733">
        <w:rPr>
          <w:color w:val="231F20"/>
          <w:sz w:val="20"/>
          <w:szCs w:val="20"/>
          <w:lang w:val="en-US"/>
        </w:rPr>
        <w:t xml:space="preserve"> </w:t>
      </w:r>
      <w:r w:rsidR="0084677B">
        <w:rPr>
          <w:color w:val="231F20"/>
          <w:sz w:val="20"/>
          <w:szCs w:val="20"/>
          <w:lang w:val="en-US"/>
        </w:rPr>
        <w:t xml:space="preserve">without AC and </w:t>
      </w:r>
      <w:r w:rsidR="00A81FC2">
        <w:rPr>
          <w:color w:val="231F20"/>
          <w:sz w:val="20"/>
          <w:szCs w:val="20"/>
          <w:lang w:val="en-US"/>
        </w:rPr>
        <w:t xml:space="preserve">generally </w:t>
      </w:r>
      <w:r w:rsidR="0084677B">
        <w:rPr>
          <w:color w:val="231F20"/>
          <w:sz w:val="20"/>
          <w:szCs w:val="20"/>
          <w:lang w:val="en-US"/>
        </w:rPr>
        <w:t>for a culture period of 40 days</w:t>
      </w:r>
      <w:r w:rsidRPr="00D46733">
        <w:rPr>
          <w:color w:val="231F20"/>
          <w:sz w:val="20"/>
          <w:szCs w:val="20"/>
          <w:lang w:val="en-US"/>
        </w:rPr>
        <w:t>.</w:t>
      </w:r>
      <w:r w:rsidR="0084677B">
        <w:rPr>
          <w:color w:val="231F20"/>
          <w:sz w:val="20"/>
          <w:szCs w:val="20"/>
          <w:lang w:val="en-US"/>
        </w:rPr>
        <w:t xml:space="preserve"> </w:t>
      </w:r>
      <w:r w:rsidR="0084677B" w:rsidRPr="00D46733">
        <w:rPr>
          <w:color w:val="231F20"/>
          <w:sz w:val="20"/>
          <w:szCs w:val="20"/>
          <w:lang w:val="en-US"/>
        </w:rPr>
        <w:t xml:space="preserve">Cu concentration in the tissues </w:t>
      </w:r>
      <w:r w:rsidR="0084677B" w:rsidRPr="0084677B">
        <w:rPr>
          <w:color w:val="231F20"/>
          <w:sz w:val="20"/>
          <w:szCs w:val="20"/>
          <w:lang w:val="en-US"/>
        </w:rPr>
        <w:t>was affected only by culture period</w:t>
      </w:r>
      <w:r w:rsidR="00DC4077">
        <w:rPr>
          <w:color w:val="231F20"/>
          <w:sz w:val="20"/>
          <w:szCs w:val="20"/>
          <w:lang w:val="en-US"/>
        </w:rPr>
        <w:t xml:space="preserve"> </w:t>
      </w:r>
      <w:r w:rsidR="00A81FC2">
        <w:rPr>
          <w:color w:val="231F20"/>
          <w:sz w:val="20"/>
          <w:szCs w:val="20"/>
          <w:lang w:val="en-US"/>
        </w:rPr>
        <w:t xml:space="preserve">while </w:t>
      </w:r>
      <w:r w:rsidR="00707491" w:rsidRPr="00D46733">
        <w:rPr>
          <w:color w:val="231F20"/>
          <w:sz w:val="20"/>
          <w:szCs w:val="20"/>
          <w:lang w:val="en-US"/>
        </w:rPr>
        <w:t xml:space="preserve">Fe concentration was </w:t>
      </w:r>
      <w:r w:rsidR="0084677B">
        <w:rPr>
          <w:color w:val="231F20"/>
          <w:sz w:val="20"/>
          <w:szCs w:val="20"/>
          <w:lang w:val="en-US"/>
        </w:rPr>
        <w:t xml:space="preserve">significantly affected by AC and days of culture (Table </w:t>
      </w:r>
      <w:r w:rsidR="00A81FC2">
        <w:rPr>
          <w:color w:val="231F20"/>
          <w:sz w:val="20"/>
          <w:szCs w:val="20"/>
          <w:lang w:val="en-US"/>
        </w:rPr>
        <w:t>4</w:t>
      </w:r>
      <w:r w:rsidR="0084677B">
        <w:rPr>
          <w:color w:val="231F20"/>
          <w:sz w:val="20"/>
          <w:szCs w:val="20"/>
          <w:lang w:val="en-US"/>
        </w:rPr>
        <w:t xml:space="preserve">) and also the interaction </w:t>
      </w:r>
      <w:r w:rsidR="0084677B" w:rsidRPr="00D46733">
        <w:rPr>
          <w:color w:val="231F20"/>
          <w:sz w:val="20"/>
          <w:szCs w:val="20"/>
          <w:lang w:val="en-US"/>
        </w:rPr>
        <w:t xml:space="preserve">between the two experimental factors </w:t>
      </w:r>
      <w:r w:rsidR="0084677B">
        <w:rPr>
          <w:color w:val="231F20"/>
          <w:sz w:val="20"/>
          <w:szCs w:val="20"/>
          <w:lang w:val="en-US"/>
        </w:rPr>
        <w:t>was significant</w:t>
      </w:r>
      <w:r w:rsidR="005C2AAD">
        <w:rPr>
          <w:color w:val="231F20"/>
          <w:sz w:val="20"/>
          <w:szCs w:val="20"/>
          <w:lang w:val="en-US"/>
        </w:rPr>
        <w:t xml:space="preserve"> (</w:t>
      </w:r>
      <w:r w:rsidR="0084677B">
        <w:rPr>
          <w:color w:val="231F20"/>
          <w:sz w:val="20"/>
          <w:szCs w:val="20"/>
          <w:lang w:val="en-US"/>
        </w:rPr>
        <w:t>Fig</w:t>
      </w:r>
      <w:r w:rsidR="005C2AAD">
        <w:rPr>
          <w:color w:val="231F20"/>
          <w:sz w:val="20"/>
          <w:szCs w:val="20"/>
          <w:lang w:val="en-US"/>
        </w:rPr>
        <w:t>.</w:t>
      </w:r>
      <w:r w:rsidR="0084677B">
        <w:rPr>
          <w:color w:val="231F20"/>
          <w:sz w:val="20"/>
          <w:szCs w:val="20"/>
          <w:lang w:val="en-US"/>
        </w:rPr>
        <w:t xml:space="preserve"> 4</w:t>
      </w:r>
      <w:r w:rsidR="005C2AAD">
        <w:rPr>
          <w:color w:val="231F20"/>
          <w:sz w:val="20"/>
          <w:szCs w:val="20"/>
          <w:lang w:val="en-US"/>
        </w:rPr>
        <w:t>)</w:t>
      </w:r>
      <w:r w:rsidR="0084677B">
        <w:rPr>
          <w:color w:val="231F20"/>
          <w:sz w:val="20"/>
          <w:szCs w:val="20"/>
          <w:lang w:val="en-US"/>
        </w:rPr>
        <w:t>.</w:t>
      </w:r>
      <w:r w:rsidR="00A81FC2">
        <w:rPr>
          <w:color w:val="231F20"/>
          <w:sz w:val="20"/>
          <w:szCs w:val="20"/>
          <w:lang w:val="en-US"/>
        </w:rPr>
        <w:t xml:space="preserve"> </w:t>
      </w:r>
      <w:r w:rsidR="0084677B">
        <w:rPr>
          <w:color w:val="231F20"/>
          <w:sz w:val="20"/>
          <w:szCs w:val="20"/>
          <w:lang w:val="en-US"/>
        </w:rPr>
        <w:t>A</w:t>
      </w:r>
      <w:r w:rsidR="00DC4077">
        <w:rPr>
          <w:color w:val="231F20"/>
          <w:sz w:val="20"/>
          <w:szCs w:val="20"/>
          <w:lang w:val="en-US"/>
        </w:rPr>
        <w:t xml:space="preserve"> very high </w:t>
      </w:r>
      <w:r w:rsidR="00707491" w:rsidRPr="00D46733">
        <w:rPr>
          <w:color w:val="231F20"/>
          <w:sz w:val="20"/>
          <w:szCs w:val="20"/>
          <w:lang w:val="en-US"/>
        </w:rPr>
        <w:t>increase of Fe</w:t>
      </w:r>
      <w:r w:rsidR="00085F62" w:rsidRPr="00D46733">
        <w:rPr>
          <w:color w:val="231F20"/>
          <w:sz w:val="20"/>
          <w:szCs w:val="20"/>
          <w:lang w:val="en-US"/>
        </w:rPr>
        <w:t xml:space="preserve"> concentration was </w:t>
      </w:r>
      <w:r w:rsidR="00F37411" w:rsidRPr="00D46733">
        <w:rPr>
          <w:color w:val="231F20"/>
          <w:sz w:val="20"/>
          <w:szCs w:val="20"/>
          <w:lang w:val="en-US"/>
        </w:rPr>
        <w:t>detected at the end of 40 days</w:t>
      </w:r>
      <w:r w:rsidR="00085F62" w:rsidRPr="00D46733">
        <w:rPr>
          <w:color w:val="231F20"/>
          <w:sz w:val="20"/>
          <w:szCs w:val="20"/>
          <w:lang w:val="en-US"/>
        </w:rPr>
        <w:t xml:space="preserve"> of culture </w:t>
      </w:r>
      <w:r w:rsidR="00707491" w:rsidRPr="00D46733">
        <w:rPr>
          <w:color w:val="231F20"/>
          <w:sz w:val="20"/>
          <w:szCs w:val="20"/>
          <w:lang w:val="en-US"/>
        </w:rPr>
        <w:t xml:space="preserve">only </w:t>
      </w:r>
      <w:r w:rsidR="00BE5CA0" w:rsidRPr="00D46733">
        <w:rPr>
          <w:color w:val="231F20"/>
          <w:sz w:val="20"/>
          <w:szCs w:val="20"/>
          <w:lang w:val="en-US"/>
        </w:rPr>
        <w:t>in combination with the absence of AC in the medium</w:t>
      </w:r>
      <w:r w:rsidR="00DC4077">
        <w:rPr>
          <w:color w:val="231F20"/>
          <w:sz w:val="20"/>
          <w:szCs w:val="20"/>
          <w:lang w:val="en-US"/>
        </w:rPr>
        <w:t xml:space="preserve"> (170.3 µ</w:t>
      </w:r>
      <w:r w:rsidR="00DC4077" w:rsidRPr="00D46733">
        <w:rPr>
          <w:color w:val="231F20"/>
          <w:sz w:val="20"/>
          <w:szCs w:val="20"/>
          <w:lang w:val="en-US"/>
        </w:rPr>
        <w:t>g g</w:t>
      </w:r>
      <w:r w:rsidR="00DC4077" w:rsidRPr="00D46733">
        <w:rPr>
          <w:color w:val="231F20"/>
          <w:sz w:val="20"/>
          <w:szCs w:val="20"/>
          <w:vertAlign w:val="superscript"/>
          <w:lang w:val="en-US"/>
        </w:rPr>
        <w:t>-1</w:t>
      </w:r>
      <w:r w:rsidR="00DC4077" w:rsidRPr="00D46733">
        <w:rPr>
          <w:color w:val="231F20"/>
          <w:sz w:val="20"/>
          <w:szCs w:val="20"/>
          <w:lang w:val="en-US"/>
        </w:rPr>
        <w:t xml:space="preserve"> dw</w:t>
      </w:r>
      <w:r w:rsidR="00DC4077">
        <w:rPr>
          <w:color w:val="231F20"/>
          <w:sz w:val="20"/>
          <w:szCs w:val="20"/>
          <w:lang w:val="en-US"/>
        </w:rPr>
        <w:t>)</w:t>
      </w:r>
      <w:r w:rsidR="00A81FC2">
        <w:rPr>
          <w:color w:val="231F20"/>
          <w:sz w:val="20"/>
          <w:szCs w:val="20"/>
          <w:lang w:val="en-US"/>
        </w:rPr>
        <w:t xml:space="preserve"> (Table 4)</w:t>
      </w:r>
      <w:r w:rsidR="00BE5CA0" w:rsidRPr="00D46733">
        <w:rPr>
          <w:color w:val="231F20"/>
          <w:sz w:val="20"/>
          <w:szCs w:val="20"/>
          <w:lang w:val="en-US"/>
        </w:rPr>
        <w:t>.</w:t>
      </w:r>
    </w:p>
    <w:p w:rsidR="006E505D" w:rsidRPr="00D46733" w:rsidRDefault="006E505D" w:rsidP="00D46733">
      <w:pPr>
        <w:autoSpaceDE w:val="0"/>
        <w:autoSpaceDN w:val="0"/>
        <w:adjustRightInd w:val="0"/>
        <w:spacing w:line="480" w:lineRule="auto"/>
        <w:jc w:val="both"/>
        <w:rPr>
          <w:color w:val="231F20"/>
          <w:sz w:val="20"/>
          <w:szCs w:val="20"/>
          <w:lang w:val="en-US"/>
        </w:rPr>
      </w:pPr>
    </w:p>
    <w:p w:rsidR="001C1BBD" w:rsidRDefault="00FE3F1E" w:rsidP="00D46733">
      <w:pPr>
        <w:autoSpaceDE w:val="0"/>
        <w:autoSpaceDN w:val="0"/>
        <w:adjustRightInd w:val="0"/>
        <w:spacing w:line="480" w:lineRule="auto"/>
        <w:jc w:val="both"/>
        <w:rPr>
          <w:b/>
          <w:color w:val="231F20"/>
          <w:sz w:val="20"/>
          <w:szCs w:val="20"/>
          <w:lang w:val="en-US"/>
        </w:rPr>
      </w:pPr>
      <w:r w:rsidRPr="00D46733">
        <w:rPr>
          <w:b/>
          <w:color w:val="231F20"/>
          <w:sz w:val="20"/>
          <w:szCs w:val="20"/>
          <w:lang w:val="en-US"/>
        </w:rPr>
        <w:t>D</w:t>
      </w:r>
      <w:r w:rsidR="00323EE0">
        <w:rPr>
          <w:b/>
          <w:color w:val="231F20"/>
          <w:sz w:val="20"/>
          <w:szCs w:val="20"/>
          <w:lang w:val="en-US"/>
        </w:rPr>
        <w:t>ISCUSSION</w:t>
      </w:r>
    </w:p>
    <w:p w:rsidR="004369D7" w:rsidRPr="00D46733" w:rsidRDefault="002329CB" w:rsidP="00D46733">
      <w:pPr>
        <w:autoSpaceDE w:val="0"/>
        <w:autoSpaceDN w:val="0"/>
        <w:adjustRightInd w:val="0"/>
        <w:spacing w:line="480" w:lineRule="auto"/>
        <w:jc w:val="both"/>
        <w:rPr>
          <w:sz w:val="20"/>
          <w:szCs w:val="20"/>
          <w:lang w:val="en-US"/>
        </w:rPr>
      </w:pPr>
      <w:r w:rsidRPr="00D46733">
        <w:rPr>
          <w:color w:val="231F20"/>
          <w:sz w:val="20"/>
          <w:szCs w:val="20"/>
          <w:lang w:val="en-US"/>
        </w:rPr>
        <w:t>AC is commonly</w:t>
      </w:r>
      <w:r w:rsidR="00F37411" w:rsidRPr="00D46733">
        <w:rPr>
          <w:color w:val="231F20"/>
          <w:sz w:val="20"/>
          <w:szCs w:val="20"/>
          <w:lang w:val="en-US"/>
        </w:rPr>
        <w:t xml:space="preserve"> </w:t>
      </w:r>
      <w:r w:rsidR="00B36093" w:rsidRPr="00D46733">
        <w:rPr>
          <w:color w:val="231F20"/>
          <w:sz w:val="20"/>
          <w:szCs w:val="20"/>
          <w:lang w:val="en-US"/>
        </w:rPr>
        <w:t>employed</w:t>
      </w:r>
      <w:r w:rsidR="00F37411" w:rsidRPr="00D46733">
        <w:rPr>
          <w:color w:val="231F20"/>
          <w:sz w:val="20"/>
          <w:szCs w:val="20"/>
          <w:lang w:val="en-US"/>
        </w:rPr>
        <w:t xml:space="preserve"> in plant ti</w:t>
      </w:r>
      <w:r w:rsidR="00040C7A" w:rsidRPr="00D46733">
        <w:rPr>
          <w:color w:val="231F20"/>
          <w:sz w:val="20"/>
          <w:szCs w:val="20"/>
          <w:lang w:val="en-US"/>
        </w:rPr>
        <w:t>ssue culture to improve</w:t>
      </w:r>
      <w:r w:rsidR="00F37411" w:rsidRPr="00D46733">
        <w:rPr>
          <w:color w:val="231F20"/>
          <w:sz w:val="20"/>
          <w:szCs w:val="20"/>
          <w:lang w:val="en-US"/>
        </w:rPr>
        <w:t xml:space="preserve"> proliferation, growth</w:t>
      </w:r>
      <w:r w:rsidR="00693A4B">
        <w:rPr>
          <w:color w:val="231F20"/>
          <w:sz w:val="20"/>
          <w:szCs w:val="20"/>
          <w:lang w:val="en-US"/>
        </w:rPr>
        <w:t>,</w:t>
      </w:r>
      <w:r w:rsidR="00F37411" w:rsidRPr="00D46733">
        <w:rPr>
          <w:color w:val="231F20"/>
          <w:sz w:val="20"/>
          <w:szCs w:val="20"/>
          <w:lang w:val="en-US"/>
        </w:rPr>
        <w:t xml:space="preserve"> and rooting</w:t>
      </w:r>
      <w:r w:rsidR="00FE3339" w:rsidRPr="00D46733">
        <w:rPr>
          <w:color w:val="231F20"/>
          <w:sz w:val="20"/>
          <w:szCs w:val="20"/>
          <w:lang w:val="en-US"/>
        </w:rPr>
        <w:t xml:space="preserve"> </w:t>
      </w:r>
      <w:r w:rsidR="00040C7A" w:rsidRPr="00D46733">
        <w:rPr>
          <w:color w:val="231F20"/>
          <w:sz w:val="20"/>
          <w:szCs w:val="20"/>
          <w:lang w:val="en-US"/>
        </w:rPr>
        <w:t xml:space="preserve">of explants </w:t>
      </w:r>
      <w:r w:rsidR="00BB7D24" w:rsidRPr="00D46733">
        <w:rPr>
          <w:color w:val="231F20"/>
          <w:sz w:val="20"/>
          <w:szCs w:val="20"/>
          <w:lang w:val="en-US"/>
        </w:rPr>
        <w:t>(Thomas</w:t>
      </w:r>
      <w:r w:rsidR="00FE3339" w:rsidRPr="00D46733">
        <w:rPr>
          <w:color w:val="231F20"/>
          <w:sz w:val="20"/>
          <w:szCs w:val="20"/>
          <w:lang w:val="en-US"/>
        </w:rPr>
        <w:t xml:space="preserve"> 2008)</w:t>
      </w:r>
      <w:r w:rsidR="00040C7A" w:rsidRPr="00D46733">
        <w:rPr>
          <w:color w:val="231F20"/>
          <w:sz w:val="20"/>
          <w:szCs w:val="20"/>
          <w:lang w:val="en-US"/>
        </w:rPr>
        <w:t>.</w:t>
      </w:r>
      <w:r w:rsidR="00F37411" w:rsidRPr="00D46733">
        <w:rPr>
          <w:color w:val="231F20"/>
          <w:sz w:val="20"/>
          <w:szCs w:val="20"/>
          <w:lang w:val="en-US"/>
        </w:rPr>
        <w:t xml:space="preserve"> </w:t>
      </w:r>
      <w:r w:rsidR="00FE3339" w:rsidRPr="00D46733">
        <w:rPr>
          <w:color w:val="231F20"/>
          <w:sz w:val="20"/>
          <w:szCs w:val="20"/>
          <w:lang w:val="en-US"/>
        </w:rPr>
        <w:t>Charcoal is produced by destructive distillation of woods, peat, lignite, nut shells, bones, vegetables or other carbonaceous matter</w:t>
      </w:r>
      <w:r w:rsidR="006E693D" w:rsidRPr="00D46733">
        <w:rPr>
          <w:color w:val="231F20"/>
          <w:sz w:val="20"/>
          <w:szCs w:val="20"/>
          <w:lang w:val="en-US"/>
        </w:rPr>
        <w:t xml:space="preserve"> and then activated by</w:t>
      </w:r>
      <w:r w:rsidR="00A92AF7" w:rsidRPr="00D46733">
        <w:rPr>
          <w:color w:val="231F20"/>
          <w:sz w:val="20"/>
          <w:szCs w:val="20"/>
          <w:lang w:val="en-US"/>
        </w:rPr>
        <w:t xml:space="preserve"> the</w:t>
      </w:r>
      <w:r w:rsidR="006E693D" w:rsidRPr="00D46733">
        <w:rPr>
          <w:color w:val="231F20"/>
          <w:sz w:val="20"/>
          <w:szCs w:val="20"/>
          <w:lang w:val="en-US"/>
        </w:rPr>
        <w:t xml:space="preserve"> </w:t>
      </w:r>
      <w:r w:rsidR="00A92AF7" w:rsidRPr="00D46733">
        <w:rPr>
          <w:color w:val="231F20"/>
          <w:sz w:val="20"/>
          <w:szCs w:val="20"/>
          <w:lang w:val="en-US"/>
        </w:rPr>
        <w:t xml:space="preserve">removal of impurities and the oxidation of carbon surface. The result is </w:t>
      </w:r>
      <w:r w:rsidR="006E693D" w:rsidRPr="00D46733">
        <w:rPr>
          <w:color w:val="231F20"/>
          <w:sz w:val="20"/>
          <w:szCs w:val="20"/>
          <w:lang w:val="en-US"/>
        </w:rPr>
        <w:t xml:space="preserve">a </w:t>
      </w:r>
      <w:r w:rsidR="00693A4B">
        <w:rPr>
          <w:color w:val="231F20"/>
          <w:sz w:val="20"/>
          <w:szCs w:val="20"/>
          <w:lang w:val="en-US"/>
        </w:rPr>
        <w:t>AC</w:t>
      </w:r>
      <w:r w:rsidR="006E693D" w:rsidRPr="00D46733">
        <w:rPr>
          <w:color w:val="231F20"/>
          <w:sz w:val="20"/>
          <w:szCs w:val="20"/>
          <w:lang w:val="en-US"/>
        </w:rPr>
        <w:t xml:space="preserve"> </w:t>
      </w:r>
      <w:r w:rsidR="00A92AF7" w:rsidRPr="00D46733">
        <w:rPr>
          <w:color w:val="231F20"/>
          <w:sz w:val="20"/>
          <w:szCs w:val="20"/>
          <w:lang w:val="en-US"/>
        </w:rPr>
        <w:t>with highly developed porous structure and large specific area and with</w:t>
      </w:r>
      <w:r w:rsidR="006E693D" w:rsidRPr="00D46733">
        <w:rPr>
          <w:color w:val="231F20"/>
          <w:sz w:val="20"/>
          <w:szCs w:val="20"/>
          <w:lang w:val="en-US"/>
        </w:rPr>
        <w:t xml:space="preserve"> </w:t>
      </w:r>
      <w:r w:rsidR="00A92AF7" w:rsidRPr="00D46733">
        <w:rPr>
          <w:color w:val="231F20"/>
          <w:sz w:val="20"/>
          <w:szCs w:val="20"/>
          <w:lang w:val="en-US"/>
        </w:rPr>
        <w:t>a considerable</w:t>
      </w:r>
      <w:r w:rsidR="00542328" w:rsidRPr="00D46733">
        <w:rPr>
          <w:color w:val="231F20"/>
          <w:sz w:val="20"/>
          <w:szCs w:val="20"/>
          <w:lang w:val="en-US"/>
        </w:rPr>
        <w:t xml:space="preserve"> adsorptive power</w:t>
      </w:r>
      <w:r w:rsidR="00A92AF7" w:rsidRPr="00D46733">
        <w:rPr>
          <w:color w:val="231F20"/>
          <w:sz w:val="20"/>
          <w:szCs w:val="20"/>
          <w:lang w:val="en-US"/>
        </w:rPr>
        <w:t xml:space="preserve"> </w:t>
      </w:r>
      <w:r w:rsidR="00BB7D24" w:rsidRPr="00D46733">
        <w:rPr>
          <w:color w:val="231F20"/>
          <w:sz w:val="20"/>
          <w:szCs w:val="20"/>
          <w:lang w:val="en-US"/>
        </w:rPr>
        <w:t>(Pan and van Staden</w:t>
      </w:r>
      <w:r w:rsidR="00A92AF7" w:rsidRPr="00D46733">
        <w:rPr>
          <w:color w:val="231F20"/>
          <w:sz w:val="20"/>
          <w:szCs w:val="20"/>
          <w:lang w:val="en-US"/>
        </w:rPr>
        <w:t xml:space="preserve"> 1998)</w:t>
      </w:r>
      <w:r w:rsidR="006E693D" w:rsidRPr="00D46733">
        <w:rPr>
          <w:color w:val="231F20"/>
          <w:sz w:val="20"/>
          <w:szCs w:val="20"/>
          <w:lang w:val="en-US"/>
        </w:rPr>
        <w:t>.</w:t>
      </w:r>
    </w:p>
    <w:p w:rsidR="00285260" w:rsidRPr="00D46733" w:rsidRDefault="004B6019" w:rsidP="00D46733">
      <w:pPr>
        <w:autoSpaceDE w:val="0"/>
        <w:autoSpaceDN w:val="0"/>
        <w:adjustRightInd w:val="0"/>
        <w:spacing w:line="480" w:lineRule="auto"/>
        <w:jc w:val="both"/>
        <w:rPr>
          <w:sz w:val="20"/>
          <w:szCs w:val="20"/>
          <w:lang w:val="en-US"/>
        </w:rPr>
      </w:pPr>
      <w:r w:rsidRPr="00D46733">
        <w:rPr>
          <w:sz w:val="20"/>
          <w:szCs w:val="20"/>
          <w:lang w:val="en-US"/>
        </w:rPr>
        <w:t>An</w:t>
      </w:r>
      <w:r w:rsidR="00862AB2" w:rsidRPr="00D46733">
        <w:rPr>
          <w:sz w:val="20"/>
          <w:szCs w:val="20"/>
          <w:lang w:val="en-US"/>
        </w:rPr>
        <w:t xml:space="preserve"> improved</w:t>
      </w:r>
      <w:r w:rsidR="00A92AF7" w:rsidRPr="00D46733">
        <w:rPr>
          <w:sz w:val="20"/>
          <w:szCs w:val="20"/>
          <w:lang w:val="en-US"/>
        </w:rPr>
        <w:t xml:space="preserve"> growth performance </w:t>
      </w:r>
      <w:r w:rsidR="00862AB2" w:rsidRPr="00D46733">
        <w:rPr>
          <w:sz w:val="20"/>
          <w:szCs w:val="20"/>
          <w:lang w:val="en-US"/>
        </w:rPr>
        <w:t xml:space="preserve">of </w:t>
      </w:r>
      <w:r w:rsidR="00862AB2" w:rsidRPr="00D46733">
        <w:rPr>
          <w:i/>
          <w:sz w:val="20"/>
          <w:szCs w:val="20"/>
          <w:lang w:val="en-US"/>
        </w:rPr>
        <w:t>A. barbadensis</w:t>
      </w:r>
      <w:r w:rsidR="00862AB2" w:rsidRPr="00D46733">
        <w:rPr>
          <w:sz w:val="20"/>
          <w:szCs w:val="20"/>
          <w:lang w:val="en-US"/>
        </w:rPr>
        <w:t xml:space="preserve"> shoots </w:t>
      </w:r>
      <w:r w:rsidRPr="00D46733">
        <w:rPr>
          <w:sz w:val="20"/>
          <w:szCs w:val="20"/>
          <w:lang w:val="en-US"/>
        </w:rPr>
        <w:t xml:space="preserve">was obtained </w:t>
      </w:r>
      <w:r w:rsidR="00B7195B">
        <w:rPr>
          <w:sz w:val="20"/>
          <w:szCs w:val="20"/>
          <w:lang w:val="en-US"/>
        </w:rPr>
        <w:t xml:space="preserve">by </w:t>
      </w:r>
      <w:r w:rsidR="00862AB2" w:rsidRPr="00D46733">
        <w:rPr>
          <w:sz w:val="20"/>
          <w:szCs w:val="20"/>
          <w:lang w:val="en-US"/>
        </w:rPr>
        <w:t>addin</w:t>
      </w:r>
      <w:r w:rsidR="00AE1338" w:rsidRPr="00D46733">
        <w:rPr>
          <w:sz w:val="20"/>
          <w:szCs w:val="20"/>
          <w:lang w:val="en-US"/>
        </w:rPr>
        <w:t xml:space="preserve">g AC </w:t>
      </w:r>
      <w:r w:rsidR="00526C7F" w:rsidRPr="00D46733">
        <w:rPr>
          <w:sz w:val="20"/>
          <w:szCs w:val="20"/>
          <w:lang w:val="en-US"/>
        </w:rPr>
        <w:t>in the culture medium</w:t>
      </w:r>
      <w:r w:rsidR="00862AB2" w:rsidRPr="00D46733">
        <w:rPr>
          <w:sz w:val="20"/>
          <w:szCs w:val="20"/>
          <w:lang w:val="en-US"/>
        </w:rPr>
        <w:t xml:space="preserve">. </w:t>
      </w:r>
      <w:r w:rsidR="0029246B" w:rsidRPr="00D46733">
        <w:rPr>
          <w:sz w:val="20"/>
          <w:szCs w:val="20"/>
          <w:lang w:val="en-US"/>
        </w:rPr>
        <w:t>Previously</w:t>
      </w:r>
      <w:r w:rsidR="00525ECC" w:rsidRPr="00D46733">
        <w:rPr>
          <w:sz w:val="20"/>
          <w:szCs w:val="20"/>
          <w:lang w:val="en-US"/>
        </w:rPr>
        <w:t xml:space="preserve">, AC had been used </w:t>
      </w:r>
      <w:r w:rsidR="00525ECC" w:rsidRPr="00D46733">
        <w:rPr>
          <w:i/>
          <w:sz w:val="20"/>
          <w:szCs w:val="20"/>
          <w:lang w:val="en-US"/>
        </w:rPr>
        <w:t>in vitro</w:t>
      </w:r>
      <w:r w:rsidR="00525ECC" w:rsidRPr="00D46733">
        <w:rPr>
          <w:sz w:val="20"/>
          <w:szCs w:val="20"/>
          <w:lang w:val="en-US"/>
        </w:rPr>
        <w:t xml:space="preserve"> to enhance the percentage </w:t>
      </w:r>
      <w:r w:rsidR="00E55ACB" w:rsidRPr="00D46733">
        <w:rPr>
          <w:sz w:val="20"/>
          <w:szCs w:val="20"/>
          <w:lang w:val="en-US"/>
        </w:rPr>
        <w:t>of shoots elon</w:t>
      </w:r>
      <w:r w:rsidR="00525ECC" w:rsidRPr="00D46733">
        <w:rPr>
          <w:sz w:val="20"/>
          <w:szCs w:val="20"/>
          <w:lang w:val="en-US"/>
        </w:rPr>
        <w:t xml:space="preserve">gation of </w:t>
      </w:r>
      <w:r w:rsidR="00525ECC" w:rsidRPr="00D46733">
        <w:rPr>
          <w:i/>
          <w:sz w:val="20"/>
          <w:szCs w:val="20"/>
          <w:lang w:val="en-US"/>
        </w:rPr>
        <w:t>Acacia mearnsii</w:t>
      </w:r>
      <w:r w:rsidR="00525ECC" w:rsidRPr="00D46733">
        <w:rPr>
          <w:sz w:val="20"/>
          <w:szCs w:val="20"/>
          <w:lang w:val="en-US"/>
        </w:rPr>
        <w:t xml:space="preserve"> </w:t>
      </w:r>
      <w:r w:rsidR="00BB7D24" w:rsidRPr="00D46733">
        <w:rPr>
          <w:sz w:val="20"/>
          <w:szCs w:val="20"/>
          <w:lang w:val="en-US"/>
        </w:rPr>
        <w:t>(Quo</w:t>
      </w:r>
      <w:r w:rsidR="00AE1338" w:rsidRPr="00D46733">
        <w:rPr>
          <w:sz w:val="20"/>
          <w:szCs w:val="20"/>
          <w:lang w:val="en-US"/>
        </w:rPr>
        <w:t>i</w:t>
      </w:r>
      <w:r w:rsidR="00BB7D24" w:rsidRPr="00D46733">
        <w:rPr>
          <w:sz w:val="20"/>
          <w:szCs w:val="20"/>
          <w:lang w:val="en-US"/>
        </w:rPr>
        <w:t>rin et al.</w:t>
      </w:r>
      <w:r w:rsidR="00553FA1" w:rsidRPr="00D46733">
        <w:rPr>
          <w:sz w:val="20"/>
          <w:szCs w:val="20"/>
          <w:lang w:val="en-US"/>
        </w:rPr>
        <w:t xml:space="preserve"> 2001) and</w:t>
      </w:r>
      <w:r w:rsidR="00E00419" w:rsidRPr="00D46733">
        <w:rPr>
          <w:sz w:val="20"/>
          <w:szCs w:val="20"/>
          <w:lang w:val="en-US"/>
        </w:rPr>
        <w:t xml:space="preserve"> </w:t>
      </w:r>
      <w:r w:rsidR="00553FA1" w:rsidRPr="00D46733">
        <w:rPr>
          <w:sz w:val="20"/>
          <w:szCs w:val="20"/>
          <w:lang w:val="en-US"/>
        </w:rPr>
        <w:t xml:space="preserve">the adventitious shoots height in </w:t>
      </w:r>
      <w:r w:rsidR="00BB7D24" w:rsidRPr="00D46733">
        <w:rPr>
          <w:sz w:val="20"/>
          <w:szCs w:val="20"/>
          <w:lang w:val="en-US"/>
        </w:rPr>
        <w:t>banana (Gubbuk and Pekmezci</w:t>
      </w:r>
      <w:r w:rsidR="00525ECC" w:rsidRPr="00D46733">
        <w:rPr>
          <w:sz w:val="20"/>
          <w:szCs w:val="20"/>
          <w:lang w:val="en-US"/>
        </w:rPr>
        <w:t xml:space="preserve"> 2006)</w:t>
      </w:r>
      <w:r w:rsidR="00553FA1" w:rsidRPr="00D46733">
        <w:rPr>
          <w:sz w:val="20"/>
          <w:szCs w:val="20"/>
          <w:lang w:val="en-US"/>
        </w:rPr>
        <w:t xml:space="preserve">. Hashem Abadi and Kaviani (2010) compared the effect of different phenolic attractive substances on </w:t>
      </w:r>
      <w:r w:rsidR="002F0DFA" w:rsidRPr="00D46733">
        <w:rPr>
          <w:sz w:val="20"/>
          <w:szCs w:val="20"/>
          <w:lang w:val="en-US"/>
        </w:rPr>
        <w:t xml:space="preserve">the length of </w:t>
      </w:r>
      <w:r w:rsidR="00553FA1" w:rsidRPr="00D46733">
        <w:rPr>
          <w:i/>
          <w:sz w:val="20"/>
          <w:szCs w:val="20"/>
          <w:lang w:val="en-US"/>
        </w:rPr>
        <w:t>Aloe vera</w:t>
      </w:r>
      <w:r w:rsidR="00553FA1" w:rsidRPr="00D46733">
        <w:rPr>
          <w:sz w:val="20"/>
          <w:szCs w:val="20"/>
          <w:lang w:val="en-US"/>
        </w:rPr>
        <w:t xml:space="preserve"> plantlets</w:t>
      </w:r>
      <w:r w:rsidR="00B7195B">
        <w:rPr>
          <w:sz w:val="20"/>
          <w:szCs w:val="20"/>
          <w:lang w:val="en-US"/>
        </w:rPr>
        <w:t xml:space="preserve"> and</w:t>
      </w:r>
      <w:r w:rsidR="00DC1265" w:rsidRPr="00D46733">
        <w:rPr>
          <w:sz w:val="20"/>
          <w:szCs w:val="20"/>
          <w:lang w:val="en-US"/>
        </w:rPr>
        <w:t xml:space="preserve"> t</w:t>
      </w:r>
      <w:r w:rsidR="002F0DFA" w:rsidRPr="00D46733">
        <w:rPr>
          <w:sz w:val="20"/>
          <w:szCs w:val="20"/>
          <w:lang w:val="en-US"/>
        </w:rPr>
        <w:t>he best result was achieved by including</w:t>
      </w:r>
      <w:r w:rsidR="009E24B1" w:rsidRPr="00D46733">
        <w:rPr>
          <w:sz w:val="20"/>
          <w:szCs w:val="20"/>
          <w:lang w:val="en-US"/>
        </w:rPr>
        <w:t xml:space="preserve"> </w:t>
      </w:r>
      <w:r w:rsidR="00693A4B" w:rsidRPr="00D46733">
        <w:rPr>
          <w:sz w:val="20"/>
          <w:szCs w:val="20"/>
          <w:lang w:val="en-US"/>
        </w:rPr>
        <w:t xml:space="preserve">0.2 % (w/v) </w:t>
      </w:r>
      <w:r w:rsidR="009E24B1" w:rsidRPr="00D46733">
        <w:rPr>
          <w:sz w:val="20"/>
          <w:szCs w:val="20"/>
          <w:lang w:val="en-US"/>
        </w:rPr>
        <w:t>AC</w:t>
      </w:r>
      <w:r w:rsidR="00693A4B">
        <w:rPr>
          <w:sz w:val="20"/>
          <w:szCs w:val="20"/>
          <w:lang w:val="en-US"/>
        </w:rPr>
        <w:t xml:space="preserve"> </w:t>
      </w:r>
      <w:r w:rsidR="00553FA1" w:rsidRPr="00D46733">
        <w:rPr>
          <w:sz w:val="20"/>
          <w:szCs w:val="20"/>
          <w:lang w:val="en-US"/>
        </w:rPr>
        <w:t>in</w:t>
      </w:r>
      <w:r w:rsidR="002F0DFA" w:rsidRPr="00D46733">
        <w:rPr>
          <w:sz w:val="20"/>
          <w:szCs w:val="20"/>
          <w:lang w:val="en-US"/>
        </w:rPr>
        <w:t xml:space="preserve"> the shoot proliferation medium.</w:t>
      </w:r>
      <w:r w:rsidR="00873F26" w:rsidRPr="00D46733">
        <w:rPr>
          <w:sz w:val="20"/>
          <w:szCs w:val="20"/>
          <w:lang w:val="en-US"/>
        </w:rPr>
        <w:t xml:space="preserve"> </w:t>
      </w:r>
      <w:r w:rsidR="00B45E8C" w:rsidRPr="00D46733">
        <w:rPr>
          <w:sz w:val="20"/>
          <w:szCs w:val="20"/>
          <w:lang w:val="en-US"/>
        </w:rPr>
        <w:t>The addition of AC to the culture medium had also promoted the growth and the increase of</w:t>
      </w:r>
      <w:r w:rsidR="00760F9D" w:rsidRPr="00D46733">
        <w:rPr>
          <w:sz w:val="20"/>
          <w:szCs w:val="20"/>
          <w:lang w:val="en-US"/>
        </w:rPr>
        <w:t xml:space="preserve"> the</w:t>
      </w:r>
      <w:r w:rsidR="00B45E8C" w:rsidRPr="00D46733">
        <w:rPr>
          <w:sz w:val="20"/>
          <w:szCs w:val="20"/>
          <w:lang w:val="en-US"/>
        </w:rPr>
        <w:t xml:space="preserve"> fresh weight in rhizomes of </w:t>
      </w:r>
      <w:r w:rsidR="00B45E8C" w:rsidRPr="00D46733">
        <w:rPr>
          <w:i/>
          <w:sz w:val="20"/>
          <w:szCs w:val="20"/>
          <w:lang w:val="en-US"/>
        </w:rPr>
        <w:t>C</w:t>
      </w:r>
      <w:r w:rsidR="002E31A8" w:rsidRPr="00D46733">
        <w:rPr>
          <w:i/>
          <w:sz w:val="20"/>
          <w:szCs w:val="20"/>
          <w:lang w:val="en-US"/>
        </w:rPr>
        <w:t>ymbidium</w:t>
      </w:r>
      <w:r w:rsidR="00B45E8C" w:rsidRPr="00D46733">
        <w:rPr>
          <w:i/>
          <w:sz w:val="20"/>
          <w:szCs w:val="20"/>
          <w:lang w:val="en-US"/>
        </w:rPr>
        <w:t xml:space="preserve"> forrestii</w:t>
      </w:r>
      <w:r w:rsidR="00B45E8C" w:rsidRPr="00D46733">
        <w:rPr>
          <w:sz w:val="20"/>
          <w:szCs w:val="20"/>
          <w:lang w:val="en-US"/>
        </w:rPr>
        <w:t xml:space="preserve"> (Paek and Yeung 1991), </w:t>
      </w:r>
      <w:r w:rsidR="00AD4438" w:rsidRPr="00D46733">
        <w:rPr>
          <w:sz w:val="20"/>
          <w:szCs w:val="20"/>
          <w:lang w:val="en-US"/>
        </w:rPr>
        <w:t xml:space="preserve">in </w:t>
      </w:r>
      <w:r w:rsidR="00BF68F0" w:rsidRPr="00D46733">
        <w:rPr>
          <w:i/>
          <w:color w:val="141314"/>
          <w:sz w:val="20"/>
          <w:szCs w:val="20"/>
          <w:lang w:val="en-US"/>
        </w:rPr>
        <w:t>Anoectochilus</w:t>
      </w:r>
      <w:r w:rsidR="00AD4438" w:rsidRPr="00D46733">
        <w:rPr>
          <w:i/>
          <w:sz w:val="20"/>
          <w:szCs w:val="20"/>
          <w:lang w:val="en-US"/>
        </w:rPr>
        <w:t xml:space="preserve"> formosanus</w:t>
      </w:r>
      <w:r w:rsidR="00AD4438" w:rsidRPr="00D46733">
        <w:rPr>
          <w:sz w:val="20"/>
          <w:szCs w:val="20"/>
          <w:lang w:val="en-US"/>
        </w:rPr>
        <w:t xml:space="preserve"> shoots </w:t>
      </w:r>
      <w:r w:rsidR="00081740" w:rsidRPr="00D46733">
        <w:rPr>
          <w:sz w:val="20"/>
          <w:szCs w:val="20"/>
          <w:lang w:val="en-US"/>
        </w:rPr>
        <w:t xml:space="preserve">(Ket et al. </w:t>
      </w:r>
      <w:r w:rsidR="00AD4438" w:rsidRPr="00D46733">
        <w:rPr>
          <w:sz w:val="20"/>
          <w:szCs w:val="20"/>
          <w:lang w:val="en-US"/>
        </w:rPr>
        <w:t>2004)</w:t>
      </w:r>
      <w:r w:rsidR="000D779C" w:rsidRPr="00D46733">
        <w:rPr>
          <w:sz w:val="20"/>
          <w:szCs w:val="20"/>
          <w:lang w:val="en-US"/>
        </w:rPr>
        <w:t>,</w:t>
      </w:r>
      <w:r w:rsidR="00AD4438" w:rsidRPr="00D46733">
        <w:rPr>
          <w:sz w:val="20"/>
          <w:szCs w:val="20"/>
          <w:lang w:val="en-US"/>
        </w:rPr>
        <w:t xml:space="preserve"> and </w:t>
      </w:r>
      <w:r w:rsidR="00BF68F0" w:rsidRPr="00D46733">
        <w:rPr>
          <w:sz w:val="20"/>
          <w:szCs w:val="20"/>
          <w:lang w:val="en-US"/>
        </w:rPr>
        <w:t xml:space="preserve">in microtubers of </w:t>
      </w:r>
      <w:r w:rsidR="00BF68F0" w:rsidRPr="00D46733">
        <w:rPr>
          <w:i/>
          <w:sz w:val="20"/>
          <w:szCs w:val="20"/>
          <w:lang w:val="en-US"/>
        </w:rPr>
        <w:t>Dioscorea</w:t>
      </w:r>
      <w:r w:rsidR="00B45E8C" w:rsidRPr="00D46733">
        <w:rPr>
          <w:i/>
          <w:sz w:val="20"/>
          <w:szCs w:val="20"/>
          <w:lang w:val="en-US"/>
        </w:rPr>
        <w:t xml:space="preserve"> nipponica</w:t>
      </w:r>
      <w:r w:rsidR="00B45E8C" w:rsidRPr="00D46733">
        <w:rPr>
          <w:sz w:val="20"/>
          <w:szCs w:val="20"/>
          <w:lang w:val="en-US"/>
        </w:rPr>
        <w:t xml:space="preserve"> </w:t>
      </w:r>
      <w:r w:rsidR="00081740" w:rsidRPr="00D46733">
        <w:rPr>
          <w:sz w:val="20"/>
          <w:szCs w:val="20"/>
          <w:lang w:val="en-US"/>
        </w:rPr>
        <w:t xml:space="preserve">(Chen et al. </w:t>
      </w:r>
      <w:r w:rsidR="00B45E8C" w:rsidRPr="00D46733">
        <w:rPr>
          <w:sz w:val="20"/>
          <w:szCs w:val="20"/>
          <w:lang w:val="en-US"/>
        </w:rPr>
        <w:t>2007)</w:t>
      </w:r>
      <w:r w:rsidR="00AD4438" w:rsidRPr="00D46733">
        <w:rPr>
          <w:sz w:val="20"/>
          <w:szCs w:val="20"/>
          <w:lang w:val="en-US"/>
        </w:rPr>
        <w:t>.</w:t>
      </w:r>
      <w:r w:rsidR="006C19F9" w:rsidRPr="00D46733">
        <w:rPr>
          <w:sz w:val="20"/>
          <w:szCs w:val="20"/>
          <w:lang w:val="en-US"/>
        </w:rPr>
        <w:t xml:space="preserve"> </w:t>
      </w:r>
    </w:p>
    <w:p w:rsidR="00B75D7C" w:rsidRDefault="00B7195B" w:rsidP="005A7FED">
      <w:pPr>
        <w:autoSpaceDE w:val="0"/>
        <w:autoSpaceDN w:val="0"/>
        <w:adjustRightInd w:val="0"/>
        <w:spacing w:line="480" w:lineRule="auto"/>
        <w:jc w:val="both"/>
        <w:rPr>
          <w:color w:val="231F20"/>
          <w:sz w:val="20"/>
          <w:szCs w:val="20"/>
          <w:lang w:val="en-US"/>
        </w:rPr>
      </w:pPr>
      <w:r>
        <w:rPr>
          <w:sz w:val="20"/>
          <w:szCs w:val="20"/>
          <w:lang w:val="en-US"/>
        </w:rPr>
        <w:t>A</w:t>
      </w:r>
      <w:r w:rsidR="00111903" w:rsidRPr="00D46733">
        <w:rPr>
          <w:sz w:val="20"/>
          <w:szCs w:val="20"/>
          <w:lang w:val="en-US"/>
        </w:rPr>
        <w:t>bsence of AC le</w:t>
      </w:r>
      <w:r w:rsidR="007453A6" w:rsidRPr="00D46733">
        <w:rPr>
          <w:sz w:val="20"/>
          <w:szCs w:val="20"/>
          <w:lang w:val="en-US"/>
        </w:rPr>
        <w:t xml:space="preserve">d </w:t>
      </w:r>
      <w:r w:rsidR="00943A69" w:rsidRPr="00D46733">
        <w:rPr>
          <w:sz w:val="20"/>
          <w:szCs w:val="20"/>
          <w:lang w:val="en-US"/>
        </w:rPr>
        <w:t>to</w:t>
      </w:r>
      <w:r w:rsidR="007453A6" w:rsidRPr="00D46733">
        <w:rPr>
          <w:sz w:val="20"/>
          <w:szCs w:val="20"/>
          <w:lang w:val="en-US"/>
        </w:rPr>
        <w:t xml:space="preserve"> higher </w:t>
      </w:r>
      <w:r w:rsidR="00943A69" w:rsidRPr="00D46733">
        <w:rPr>
          <w:sz w:val="20"/>
          <w:szCs w:val="20"/>
          <w:lang w:val="en-US"/>
        </w:rPr>
        <w:t xml:space="preserve">elongation of the </w:t>
      </w:r>
      <w:r w:rsidR="007453A6" w:rsidRPr="00D46733">
        <w:rPr>
          <w:sz w:val="20"/>
          <w:szCs w:val="20"/>
          <w:lang w:val="en-US"/>
        </w:rPr>
        <w:t xml:space="preserve">roots </w:t>
      </w:r>
      <w:r w:rsidR="00943A69" w:rsidRPr="00D46733">
        <w:rPr>
          <w:sz w:val="20"/>
          <w:szCs w:val="20"/>
          <w:lang w:val="en-US"/>
        </w:rPr>
        <w:t xml:space="preserve">rather </w:t>
      </w:r>
      <w:r w:rsidR="007453A6" w:rsidRPr="00D46733">
        <w:rPr>
          <w:sz w:val="20"/>
          <w:szCs w:val="20"/>
          <w:lang w:val="en-US"/>
        </w:rPr>
        <w:t xml:space="preserve">than </w:t>
      </w:r>
      <w:r w:rsidR="00943A69" w:rsidRPr="00D46733">
        <w:rPr>
          <w:sz w:val="20"/>
          <w:szCs w:val="20"/>
          <w:lang w:val="en-US"/>
        </w:rPr>
        <w:t xml:space="preserve">the </w:t>
      </w:r>
      <w:r w:rsidR="007453A6" w:rsidRPr="00D46733">
        <w:rPr>
          <w:sz w:val="20"/>
          <w:szCs w:val="20"/>
          <w:lang w:val="en-US"/>
        </w:rPr>
        <w:t xml:space="preserve">shoots. </w:t>
      </w:r>
      <w:r w:rsidR="005C6006" w:rsidRPr="00D46733">
        <w:rPr>
          <w:sz w:val="20"/>
          <w:szCs w:val="20"/>
          <w:lang w:val="en-US"/>
        </w:rPr>
        <w:t>Root to sh</w:t>
      </w:r>
      <w:r w:rsidR="003F35A7" w:rsidRPr="00D46733">
        <w:rPr>
          <w:sz w:val="20"/>
          <w:szCs w:val="20"/>
          <w:lang w:val="en-US"/>
        </w:rPr>
        <w:t>oot</w:t>
      </w:r>
      <w:r w:rsidR="001164C3" w:rsidRPr="00D46733">
        <w:rPr>
          <w:sz w:val="20"/>
          <w:szCs w:val="20"/>
          <w:lang w:val="en-US"/>
        </w:rPr>
        <w:t xml:space="preserve"> ratio </w:t>
      </w:r>
      <w:r w:rsidR="003F35A7" w:rsidRPr="00D46733">
        <w:rPr>
          <w:sz w:val="20"/>
          <w:szCs w:val="20"/>
          <w:lang w:val="en-US"/>
        </w:rPr>
        <w:t>is</w:t>
      </w:r>
      <w:r w:rsidR="001164C3" w:rsidRPr="00D46733">
        <w:rPr>
          <w:sz w:val="20"/>
          <w:szCs w:val="20"/>
          <w:lang w:val="en-US"/>
        </w:rPr>
        <w:t xml:space="preserve"> a</w:t>
      </w:r>
      <w:r w:rsidR="003F35A7" w:rsidRPr="00D46733">
        <w:rPr>
          <w:sz w:val="20"/>
          <w:szCs w:val="20"/>
          <w:lang w:val="en-US"/>
        </w:rPr>
        <w:t>n</w:t>
      </w:r>
      <w:r w:rsidR="001164C3" w:rsidRPr="00D46733">
        <w:rPr>
          <w:sz w:val="20"/>
          <w:szCs w:val="20"/>
          <w:lang w:val="en-US"/>
        </w:rPr>
        <w:t xml:space="preserve"> indicator of </w:t>
      </w:r>
      <w:r w:rsidR="003F35A7" w:rsidRPr="00D46733">
        <w:rPr>
          <w:sz w:val="20"/>
          <w:szCs w:val="20"/>
          <w:lang w:val="en-US"/>
        </w:rPr>
        <w:t>biomass allocation in plants</w:t>
      </w:r>
      <w:r w:rsidR="006C19F9" w:rsidRPr="00D46733">
        <w:rPr>
          <w:sz w:val="20"/>
          <w:szCs w:val="20"/>
          <w:lang w:val="en-US"/>
        </w:rPr>
        <w:t xml:space="preserve"> </w:t>
      </w:r>
      <w:r w:rsidR="00642495" w:rsidRPr="00D46733">
        <w:rPr>
          <w:sz w:val="20"/>
          <w:szCs w:val="20"/>
          <w:lang w:val="en-US"/>
        </w:rPr>
        <w:t>(Nuruddin and Chang 1999)</w:t>
      </w:r>
      <w:r w:rsidR="00186BB7">
        <w:rPr>
          <w:sz w:val="20"/>
          <w:szCs w:val="20"/>
          <w:lang w:val="en-US"/>
        </w:rPr>
        <w:t xml:space="preserve"> and, usually, p</w:t>
      </w:r>
      <w:r w:rsidR="003F35A7" w:rsidRPr="00D46733">
        <w:rPr>
          <w:sz w:val="20"/>
          <w:szCs w:val="20"/>
          <w:lang w:val="en-US"/>
        </w:rPr>
        <w:t>lants under environmental stress easily accumulate more biomass in the roots</w:t>
      </w:r>
      <w:r w:rsidR="00413705">
        <w:rPr>
          <w:sz w:val="20"/>
          <w:szCs w:val="20"/>
          <w:lang w:val="en-US"/>
        </w:rPr>
        <w:t xml:space="preserve"> as reported for </w:t>
      </w:r>
      <w:r w:rsidR="004E5DEC" w:rsidRPr="00D46733">
        <w:rPr>
          <w:sz w:val="20"/>
          <w:szCs w:val="20"/>
          <w:lang w:val="en-US"/>
        </w:rPr>
        <w:t>herbaceous mimosa</w:t>
      </w:r>
      <w:r w:rsidR="00413705">
        <w:rPr>
          <w:sz w:val="20"/>
          <w:szCs w:val="20"/>
          <w:lang w:val="en-US"/>
        </w:rPr>
        <w:t xml:space="preserve"> </w:t>
      </w:r>
      <w:r w:rsidR="004E5DEC" w:rsidRPr="00D46733">
        <w:rPr>
          <w:sz w:val="20"/>
          <w:szCs w:val="20"/>
          <w:lang w:val="en-US"/>
        </w:rPr>
        <w:t>(Nuru</w:t>
      </w:r>
      <w:r w:rsidR="003951B1" w:rsidRPr="00D46733">
        <w:rPr>
          <w:sz w:val="20"/>
          <w:szCs w:val="20"/>
          <w:lang w:val="en-US"/>
        </w:rPr>
        <w:t>ddin and Chang</w:t>
      </w:r>
      <w:r w:rsidR="004E5DEC" w:rsidRPr="00D46733">
        <w:rPr>
          <w:sz w:val="20"/>
          <w:szCs w:val="20"/>
          <w:lang w:val="en-US"/>
        </w:rPr>
        <w:t xml:space="preserve"> 1999).</w:t>
      </w:r>
      <w:r w:rsidR="00541F70" w:rsidRPr="00D46733">
        <w:rPr>
          <w:sz w:val="20"/>
          <w:szCs w:val="20"/>
          <w:lang w:val="en-US"/>
        </w:rPr>
        <w:t xml:space="preserve"> </w:t>
      </w:r>
      <w:r w:rsidR="00046053">
        <w:rPr>
          <w:sz w:val="20"/>
          <w:szCs w:val="20"/>
          <w:lang w:val="en-US"/>
        </w:rPr>
        <w:t xml:space="preserve">Probably </w:t>
      </w:r>
      <w:r w:rsidR="007453A6" w:rsidRPr="00D46733">
        <w:rPr>
          <w:sz w:val="20"/>
          <w:szCs w:val="20"/>
          <w:lang w:val="en-US"/>
        </w:rPr>
        <w:t>AC</w:t>
      </w:r>
      <w:r w:rsidR="001164C3" w:rsidRPr="00D46733">
        <w:rPr>
          <w:sz w:val="20"/>
          <w:szCs w:val="20"/>
          <w:lang w:val="en-US"/>
        </w:rPr>
        <w:t xml:space="preserve"> had a role in setting optimal conditions for </w:t>
      </w:r>
      <w:r w:rsidR="001164C3" w:rsidRPr="00D46733">
        <w:rPr>
          <w:i/>
          <w:sz w:val="20"/>
          <w:szCs w:val="20"/>
          <w:lang w:val="en-US"/>
        </w:rPr>
        <w:t>in vitro</w:t>
      </w:r>
      <w:r w:rsidR="001164C3" w:rsidRPr="00D46733">
        <w:rPr>
          <w:sz w:val="20"/>
          <w:szCs w:val="20"/>
          <w:lang w:val="en-US"/>
        </w:rPr>
        <w:t xml:space="preserve"> elongation and rooting</w:t>
      </w:r>
      <w:r w:rsidR="00E55D7A" w:rsidRPr="00D46733">
        <w:rPr>
          <w:sz w:val="20"/>
          <w:szCs w:val="20"/>
          <w:lang w:val="en-US"/>
        </w:rPr>
        <w:t xml:space="preserve"> and in reducing stress factors </w:t>
      </w:r>
      <w:r w:rsidR="000266CC" w:rsidRPr="00D46733">
        <w:rPr>
          <w:sz w:val="20"/>
          <w:szCs w:val="20"/>
          <w:lang w:val="en-US"/>
        </w:rPr>
        <w:t>of the</w:t>
      </w:r>
      <w:r w:rsidR="00E55D7A" w:rsidRPr="00D46733">
        <w:rPr>
          <w:sz w:val="20"/>
          <w:szCs w:val="20"/>
          <w:lang w:val="en-US"/>
        </w:rPr>
        <w:t xml:space="preserve"> </w:t>
      </w:r>
      <w:r w:rsidR="00E55D7A" w:rsidRPr="00D46733">
        <w:rPr>
          <w:i/>
          <w:sz w:val="20"/>
          <w:szCs w:val="20"/>
          <w:lang w:val="en-US"/>
        </w:rPr>
        <w:t>in vitro</w:t>
      </w:r>
      <w:r w:rsidR="000266CC" w:rsidRPr="00D46733">
        <w:rPr>
          <w:sz w:val="20"/>
          <w:szCs w:val="20"/>
          <w:lang w:val="en-US"/>
        </w:rPr>
        <w:t xml:space="preserve"> environment </w:t>
      </w:r>
      <w:r w:rsidR="00420C38">
        <w:rPr>
          <w:sz w:val="20"/>
          <w:szCs w:val="20"/>
          <w:lang w:val="en-US"/>
        </w:rPr>
        <w:t>(</w:t>
      </w:r>
      <w:r w:rsidR="00420C38" w:rsidRPr="00D46733">
        <w:rPr>
          <w:sz w:val="20"/>
          <w:szCs w:val="20"/>
          <w:lang w:val="en-US"/>
        </w:rPr>
        <w:t>Hazarika 2006</w:t>
      </w:r>
      <w:r w:rsidR="00420C38">
        <w:rPr>
          <w:sz w:val="20"/>
          <w:szCs w:val="20"/>
          <w:lang w:val="en-US"/>
        </w:rPr>
        <w:t xml:space="preserve">, </w:t>
      </w:r>
      <w:r w:rsidR="00420C38" w:rsidRPr="00D46733">
        <w:rPr>
          <w:sz w:val="20"/>
          <w:szCs w:val="20"/>
          <w:lang w:val="en-US"/>
        </w:rPr>
        <w:t>Krishna et al. 2008</w:t>
      </w:r>
      <w:r w:rsidR="00420C38">
        <w:rPr>
          <w:sz w:val="20"/>
          <w:szCs w:val="20"/>
          <w:lang w:val="en-US"/>
        </w:rPr>
        <w:t xml:space="preserve">) </w:t>
      </w:r>
      <w:r w:rsidR="00D239FF" w:rsidRPr="00D46733">
        <w:rPr>
          <w:sz w:val="20"/>
          <w:szCs w:val="20"/>
          <w:lang w:val="en-US"/>
        </w:rPr>
        <w:t>which may lead to growth inhibition and physiological disorders</w:t>
      </w:r>
      <w:r w:rsidR="001164C3" w:rsidRPr="00D46733">
        <w:rPr>
          <w:sz w:val="20"/>
          <w:szCs w:val="20"/>
          <w:lang w:val="en-US"/>
        </w:rPr>
        <w:t>.</w:t>
      </w:r>
      <w:r w:rsidR="00E55D7A" w:rsidRPr="00D46733">
        <w:rPr>
          <w:sz w:val="20"/>
          <w:szCs w:val="20"/>
          <w:lang w:val="en-US"/>
        </w:rPr>
        <w:t xml:space="preserve"> </w:t>
      </w:r>
      <w:r>
        <w:rPr>
          <w:sz w:val="20"/>
          <w:szCs w:val="20"/>
          <w:lang w:val="en-US"/>
        </w:rPr>
        <w:t>In fact e</w:t>
      </w:r>
      <w:r w:rsidR="00420C38">
        <w:rPr>
          <w:sz w:val="20"/>
          <w:szCs w:val="20"/>
          <w:lang w:val="en-US"/>
        </w:rPr>
        <w:t>ven pH changes</w:t>
      </w:r>
      <w:r w:rsidR="007B1835">
        <w:rPr>
          <w:sz w:val="20"/>
          <w:szCs w:val="20"/>
          <w:lang w:val="en-US"/>
        </w:rPr>
        <w:t xml:space="preserve">, usually drifting to an acidic range </w:t>
      </w:r>
      <w:r w:rsidR="007B1835" w:rsidRPr="00D46733">
        <w:rPr>
          <w:sz w:val="20"/>
          <w:szCs w:val="20"/>
          <w:lang w:val="en-US"/>
        </w:rPr>
        <w:t>following the culture period</w:t>
      </w:r>
      <w:r w:rsidR="007B1835">
        <w:rPr>
          <w:sz w:val="20"/>
          <w:szCs w:val="20"/>
          <w:lang w:val="en-US"/>
        </w:rPr>
        <w:t xml:space="preserve">, </w:t>
      </w:r>
      <w:r w:rsidR="00420C38">
        <w:rPr>
          <w:sz w:val="20"/>
          <w:szCs w:val="20"/>
          <w:lang w:val="en-US"/>
        </w:rPr>
        <w:t xml:space="preserve">can affect the </w:t>
      </w:r>
      <w:r w:rsidR="00420C38" w:rsidRPr="00D46733">
        <w:rPr>
          <w:sz w:val="20"/>
          <w:szCs w:val="20"/>
          <w:lang w:val="en-US"/>
        </w:rPr>
        <w:t>development of plants</w:t>
      </w:r>
      <w:r w:rsidR="00420C38">
        <w:rPr>
          <w:sz w:val="20"/>
          <w:szCs w:val="20"/>
          <w:lang w:val="en-US"/>
        </w:rPr>
        <w:t xml:space="preserve"> </w:t>
      </w:r>
      <w:r w:rsidR="00420C38" w:rsidRPr="00D46733">
        <w:rPr>
          <w:sz w:val="20"/>
          <w:szCs w:val="20"/>
          <w:lang w:val="en-US"/>
        </w:rPr>
        <w:t>(Owen et al. 1991</w:t>
      </w:r>
      <w:r w:rsidR="00420C38">
        <w:rPr>
          <w:sz w:val="20"/>
          <w:szCs w:val="20"/>
          <w:lang w:val="en-US"/>
        </w:rPr>
        <w:t>,</w:t>
      </w:r>
      <w:r w:rsidR="00420C38" w:rsidRPr="00D46733">
        <w:rPr>
          <w:sz w:val="20"/>
          <w:szCs w:val="20"/>
          <w:lang w:val="en-US"/>
        </w:rPr>
        <w:t xml:space="preserve"> Shibli et al. 1999)</w:t>
      </w:r>
      <w:r w:rsidR="00ED3557">
        <w:rPr>
          <w:sz w:val="20"/>
          <w:szCs w:val="20"/>
          <w:lang w:val="en-US"/>
        </w:rPr>
        <w:t xml:space="preserve"> and t</w:t>
      </w:r>
      <w:r w:rsidR="00ED3557" w:rsidRPr="00D46733">
        <w:rPr>
          <w:sz w:val="20"/>
          <w:szCs w:val="20"/>
          <w:lang w:val="en-US"/>
        </w:rPr>
        <w:t xml:space="preserve">he results </w:t>
      </w:r>
      <w:r w:rsidR="00ED3557">
        <w:rPr>
          <w:sz w:val="20"/>
          <w:szCs w:val="20"/>
          <w:lang w:val="en-US"/>
        </w:rPr>
        <w:t xml:space="preserve">showed </w:t>
      </w:r>
      <w:r w:rsidR="00ED3557" w:rsidRPr="00D46733">
        <w:rPr>
          <w:sz w:val="20"/>
          <w:szCs w:val="20"/>
          <w:lang w:val="en-US"/>
        </w:rPr>
        <w:t xml:space="preserve">the effect </w:t>
      </w:r>
      <w:r w:rsidR="00ED3557">
        <w:rPr>
          <w:sz w:val="20"/>
          <w:szCs w:val="20"/>
          <w:lang w:val="en-US"/>
        </w:rPr>
        <w:t xml:space="preserve">of </w:t>
      </w:r>
      <w:r w:rsidR="00ED3557" w:rsidRPr="00D46733">
        <w:rPr>
          <w:sz w:val="20"/>
          <w:szCs w:val="20"/>
          <w:lang w:val="en-US"/>
        </w:rPr>
        <w:t>AC on the stabilization of medium pH to an optimal level (5.0-5.5)</w:t>
      </w:r>
      <w:r w:rsidR="00ED3557">
        <w:rPr>
          <w:sz w:val="20"/>
          <w:szCs w:val="20"/>
          <w:lang w:val="en-US"/>
        </w:rPr>
        <w:t>.</w:t>
      </w:r>
      <w:r w:rsidR="007B1835">
        <w:rPr>
          <w:sz w:val="20"/>
          <w:szCs w:val="20"/>
          <w:lang w:val="en-US"/>
        </w:rPr>
        <w:t xml:space="preserve"> </w:t>
      </w:r>
      <w:r w:rsidR="007B1835" w:rsidRPr="00D46733">
        <w:rPr>
          <w:sz w:val="20"/>
          <w:szCs w:val="20"/>
          <w:lang w:val="en-US"/>
        </w:rPr>
        <w:t>This buffering ability is mainly related to the adsorptive capacity of the AC porous structure towards cations</w:t>
      </w:r>
      <w:r w:rsidR="00456974">
        <w:rPr>
          <w:color w:val="231F20"/>
          <w:sz w:val="20"/>
          <w:szCs w:val="20"/>
          <w:lang w:val="en-US"/>
        </w:rPr>
        <w:t xml:space="preserve"> </w:t>
      </w:r>
      <w:r w:rsidR="007B1835" w:rsidRPr="00D46733">
        <w:rPr>
          <w:sz w:val="20"/>
          <w:szCs w:val="20"/>
          <w:lang w:val="en-US"/>
        </w:rPr>
        <w:t xml:space="preserve">and substances released during autoclaving or </w:t>
      </w:r>
      <w:r w:rsidR="00F86AD1">
        <w:rPr>
          <w:sz w:val="20"/>
          <w:szCs w:val="20"/>
          <w:lang w:val="en-US"/>
        </w:rPr>
        <w:t xml:space="preserve">during the culture period </w:t>
      </w:r>
      <w:r w:rsidR="007B1835" w:rsidRPr="00D46733">
        <w:rPr>
          <w:sz w:val="20"/>
          <w:szCs w:val="20"/>
          <w:lang w:val="en-US"/>
        </w:rPr>
        <w:t>by the explants.</w:t>
      </w:r>
      <w:r w:rsidR="00045751">
        <w:rPr>
          <w:sz w:val="20"/>
          <w:szCs w:val="20"/>
          <w:lang w:val="en-US"/>
        </w:rPr>
        <w:t xml:space="preserve"> </w:t>
      </w:r>
      <w:r>
        <w:rPr>
          <w:sz w:val="20"/>
          <w:szCs w:val="20"/>
          <w:lang w:val="en-US"/>
        </w:rPr>
        <w:t>T</w:t>
      </w:r>
      <w:r w:rsidR="007B1835" w:rsidRPr="00D46733">
        <w:rPr>
          <w:sz w:val="20"/>
          <w:szCs w:val="20"/>
          <w:lang w:val="en-US"/>
        </w:rPr>
        <w:t>he capture of cations may affect the nutrient balance in the medium (Van Winkle et al. 2003</w:t>
      </w:r>
      <w:r w:rsidR="007B1835">
        <w:rPr>
          <w:sz w:val="20"/>
          <w:szCs w:val="20"/>
          <w:lang w:val="en-US"/>
        </w:rPr>
        <w:t>,</w:t>
      </w:r>
      <w:r w:rsidR="007B1835" w:rsidRPr="00D46733">
        <w:rPr>
          <w:sz w:val="20"/>
          <w:szCs w:val="20"/>
          <w:lang w:val="en-US"/>
        </w:rPr>
        <w:t xml:space="preserve">Van Winkle and Pullman 2003) and the uptake of the two nitrogen sources </w:t>
      </w:r>
      <w:r w:rsidR="007B1835">
        <w:rPr>
          <w:sz w:val="20"/>
          <w:szCs w:val="20"/>
          <w:lang w:val="en-US"/>
        </w:rPr>
        <w:t>(</w:t>
      </w:r>
      <w:r w:rsidR="007B1835" w:rsidRPr="00D46733">
        <w:rPr>
          <w:sz w:val="20"/>
          <w:szCs w:val="20"/>
          <w:lang w:val="en-US"/>
        </w:rPr>
        <w:t>NH</w:t>
      </w:r>
      <w:r w:rsidR="007B1835" w:rsidRPr="00D46733">
        <w:rPr>
          <w:sz w:val="20"/>
          <w:szCs w:val="20"/>
          <w:vertAlign w:val="subscript"/>
          <w:lang w:val="en-US"/>
        </w:rPr>
        <w:t>4</w:t>
      </w:r>
      <w:r w:rsidR="007B1835" w:rsidRPr="00D46733">
        <w:rPr>
          <w:sz w:val="20"/>
          <w:szCs w:val="20"/>
          <w:vertAlign w:val="superscript"/>
          <w:lang w:val="en-US"/>
        </w:rPr>
        <w:t>+</w:t>
      </w:r>
      <w:r w:rsidR="007B1835" w:rsidRPr="00D46733">
        <w:rPr>
          <w:sz w:val="20"/>
          <w:szCs w:val="20"/>
          <w:lang w:val="en-US"/>
        </w:rPr>
        <w:t xml:space="preserve"> </w:t>
      </w:r>
      <w:r w:rsidR="007B1835">
        <w:rPr>
          <w:sz w:val="20"/>
          <w:szCs w:val="20"/>
          <w:lang w:val="en-US"/>
        </w:rPr>
        <w:t xml:space="preserve">and </w:t>
      </w:r>
      <w:r w:rsidR="007B1835" w:rsidRPr="00D46733">
        <w:rPr>
          <w:sz w:val="20"/>
          <w:szCs w:val="20"/>
          <w:lang w:val="en-US"/>
        </w:rPr>
        <w:t>NO</w:t>
      </w:r>
      <w:r w:rsidR="007B1835" w:rsidRPr="00D46733">
        <w:rPr>
          <w:sz w:val="20"/>
          <w:szCs w:val="20"/>
          <w:vertAlign w:val="subscript"/>
          <w:lang w:val="en-US"/>
        </w:rPr>
        <w:t>3</w:t>
      </w:r>
      <w:r w:rsidR="007B1835" w:rsidRPr="00D46733">
        <w:rPr>
          <w:sz w:val="20"/>
          <w:szCs w:val="20"/>
          <w:vertAlign w:val="superscript"/>
          <w:lang w:val="en-US"/>
        </w:rPr>
        <w:t>-</w:t>
      </w:r>
      <w:r w:rsidR="007B1835" w:rsidRPr="00D46733">
        <w:rPr>
          <w:sz w:val="20"/>
          <w:szCs w:val="20"/>
          <w:lang w:val="en-US"/>
        </w:rPr>
        <w:t xml:space="preserve"> ions</w:t>
      </w:r>
      <w:r w:rsidR="007B1835">
        <w:rPr>
          <w:sz w:val="20"/>
          <w:szCs w:val="20"/>
          <w:lang w:val="en-US"/>
        </w:rPr>
        <w:t>)</w:t>
      </w:r>
      <w:r w:rsidR="007B1835" w:rsidRPr="00D46733">
        <w:rPr>
          <w:sz w:val="20"/>
          <w:szCs w:val="20"/>
          <w:lang w:val="en-US"/>
        </w:rPr>
        <w:t xml:space="preserve"> </w:t>
      </w:r>
      <w:r>
        <w:rPr>
          <w:sz w:val="20"/>
          <w:szCs w:val="20"/>
          <w:lang w:val="en-US"/>
        </w:rPr>
        <w:t xml:space="preserve">provided by the MS medium </w:t>
      </w:r>
      <w:r w:rsidRPr="00D46733">
        <w:rPr>
          <w:sz w:val="20"/>
          <w:szCs w:val="20"/>
          <w:lang w:val="en-US"/>
        </w:rPr>
        <w:t>(Eymar et al. 2000)</w:t>
      </w:r>
      <w:r w:rsidR="00BB7E12">
        <w:rPr>
          <w:sz w:val="20"/>
          <w:szCs w:val="20"/>
          <w:lang w:val="en-US"/>
        </w:rPr>
        <w:t>.</w:t>
      </w:r>
      <w:r w:rsidR="00D66966">
        <w:rPr>
          <w:sz w:val="20"/>
          <w:szCs w:val="20"/>
          <w:lang w:val="en-US"/>
        </w:rPr>
        <w:t xml:space="preserve"> </w:t>
      </w:r>
      <w:r w:rsidR="00257988">
        <w:rPr>
          <w:sz w:val="20"/>
          <w:szCs w:val="20"/>
          <w:lang w:val="en-US"/>
        </w:rPr>
        <w:t xml:space="preserve">In fact </w:t>
      </w:r>
      <w:r w:rsidR="00B75D7C">
        <w:rPr>
          <w:color w:val="231F20"/>
          <w:sz w:val="20"/>
          <w:szCs w:val="20"/>
          <w:lang w:val="en-US"/>
        </w:rPr>
        <w:t>t</w:t>
      </w:r>
      <w:r w:rsidR="00B75D7C" w:rsidRPr="00D46733">
        <w:rPr>
          <w:color w:val="231F20"/>
          <w:sz w:val="20"/>
          <w:szCs w:val="20"/>
          <w:lang w:val="en-US"/>
        </w:rPr>
        <w:t xml:space="preserve">he ratio </w:t>
      </w:r>
      <w:r w:rsidR="00B75D7C" w:rsidRPr="00D46733">
        <w:rPr>
          <w:color w:val="231F20"/>
          <w:sz w:val="20"/>
          <w:szCs w:val="20"/>
          <w:lang w:val="en-US"/>
        </w:rPr>
        <w:lastRenderedPageBreak/>
        <w:t xml:space="preserve">between the </w:t>
      </w:r>
      <w:r w:rsidR="00B75D7C">
        <w:rPr>
          <w:color w:val="231F20"/>
          <w:sz w:val="20"/>
          <w:szCs w:val="20"/>
          <w:lang w:val="en-US"/>
        </w:rPr>
        <w:t xml:space="preserve">shoot </w:t>
      </w:r>
      <w:r w:rsidR="00B75D7C" w:rsidRPr="00D46733">
        <w:rPr>
          <w:color w:val="231F20"/>
          <w:sz w:val="20"/>
          <w:szCs w:val="20"/>
          <w:lang w:val="en-US"/>
        </w:rPr>
        <w:t>uptake of NH</w:t>
      </w:r>
      <w:r w:rsidR="00B75D7C" w:rsidRPr="00D46733">
        <w:rPr>
          <w:color w:val="231F20"/>
          <w:sz w:val="20"/>
          <w:szCs w:val="20"/>
          <w:vertAlign w:val="subscript"/>
          <w:lang w:val="en-US"/>
        </w:rPr>
        <w:t>4</w:t>
      </w:r>
      <w:r w:rsidR="00B75D7C" w:rsidRPr="00D46733">
        <w:rPr>
          <w:color w:val="231F20"/>
          <w:sz w:val="20"/>
          <w:szCs w:val="20"/>
          <w:vertAlign w:val="superscript"/>
          <w:lang w:val="en-US"/>
        </w:rPr>
        <w:t>+</w:t>
      </w:r>
      <w:r w:rsidR="00B75D7C" w:rsidRPr="00D46733">
        <w:rPr>
          <w:color w:val="231F20"/>
          <w:sz w:val="20"/>
          <w:szCs w:val="20"/>
          <w:lang w:val="en-US"/>
        </w:rPr>
        <w:t xml:space="preserve"> and NO</w:t>
      </w:r>
      <w:r w:rsidR="00B75D7C" w:rsidRPr="00D46733">
        <w:rPr>
          <w:color w:val="231F20"/>
          <w:sz w:val="20"/>
          <w:szCs w:val="20"/>
          <w:vertAlign w:val="subscript"/>
          <w:lang w:val="en-US"/>
        </w:rPr>
        <w:t>3</w:t>
      </w:r>
      <w:r w:rsidR="00B75D7C" w:rsidRPr="00D46733">
        <w:rPr>
          <w:color w:val="231F20"/>
          <w:sz w:val="20"/>
          <w:szCs w:val="20"/>
          <w:vertAlign w:val="superscript"/>
          <w:lang w:val="en-US"/>
        </w:rPr>
        <w:t>-</w:t>
      </w:r>
      <w:r w:rsidR="00B75D7C" w:rsidRPr="00D46733">
        <w:rPr>
          <w:color w:val="231F20"/>
          <w:sz w:val="20"/>
          <w:szCs w:val="20"/>
          <w:lang w:val="en-US"/>
        </w:rPr>
        <w:t xml:space="preserve"> was significantly lower in the treatment with AC and the pH of the medium did not decrease </w:t>
      </w:r>
      <w:r w:rsidR="00B75D7C">
        <w:rPr>
          <w:color w:val="231F20"/>
          <w:sz w:val="20"/>
          <w:szCs w:val="20"/>
          <w:lang w:val="en-US"/>
        </w:rPr>
        <w:t>during the experiment while i</w:t>
      </w:r>
      <w:r w:rsidR="00B75D7C" w:rsidRPr="00D46733">
        <w:rPr>
          <w:color w:val="231F20"/>
          <w:sz w:val="20"/>
          <w:szCs w:val="20"/>
          <w:lang w:val="en-US"/>
        </w:rPr>
        <w:t>n absence of AC, the NH</w:t>
      </w:r>
      <w:r w:rsidR="00B75D7C" w:rsidRPr="00D46733">
        <w:rPr>
          <w:color w:val="231F20"/>
          <w:sz w:val="20"/>
          <w:szCs w:val="20"/>
          <w:vertAlign w:val="subscript"/>
          <w:lang w:val="en-US"/>
        </w:rPr>
        <w:t>4</w:t>
      </w:r>
      <w:r w:rsidR="00B75D7C" w:rsidRPr="00D46733">
        <w:rPr>
          <w:color w:val="231F20"/>
          <w:sz w:val="20"/>
          <w:szCs w:val="20"/>
          <w:vertAlign w:val="superscript"/>
          <w:lang w:val="en-US"/>
        </w:rPr>
        <w:t>+</w:t>
      </w:r>
      <w:r w:rsidR="00B75D7C" w:rsidRPr="00D46733">
        <w:rPr>
          <w:color w:val="231F20"/>
          <w:sz w:val="20"/>
          <w:szCs w:val="20"/>
          <w:lang w:val="en-US"/>
        </w:rPr>
        <w:t xml:space="preserve"> to NO</w:t>
      </w:r>
      <w:r w:rsidR="00B75D7C" w:rsidRPr="00D46733">
        <w:rPr>
          <w:color w:val="231F20"/>
          <w:sz w:val="20"/>
          <w:szCs w:val="20"/>
          <w:vertAlign w:val="subscript"/>
          <w:lang w:val="en-US"/>
        </w:rPr>
        <w:t>3</w:t>
      </w:r>
      <w:r w:rsidR="00B75D7C" w:rsidRPr="00D46733">
        <w:rPr>
          <w:color w:val="231F20"/>
          <w:sz w:val="20"/>
          <w:szCs w:val="20"/>
          <w:vertAlign w:val="superscript"/>
          <w:lang w:val="en-US"/>
        </w:rPr>
        <w:t>-</w:t>
      </w:r>
      <w:r w:rsidR="00B75D7C" w:rsidRPr="00D46733">
        <w:rPr>
          <w:color w:val="231F20"/>
          <w:sz w:val="20"/>
          <w:szCs w:val="20"/>
          <w:lang w:val="en-US"/>
        </w:rPr>
        <w:t xml:space="preserve"> uptake ratio was higher and the medium pH dropped</w:t>
      </w:r>
      <w:r w:rsidR="00B75D7C">
        <w:rPr>
          <w:color w:val="231F20"/>
          <w:sz w:val="20"/>
          <w:szCs w:val="20"/>
          <w:lang w:val="en-US"/>
        </w:rPr>
        <w:t xml:space="preserve"> as shown by the negative correlation in Figure 3. </w:t>
      </w:r>
      <w:r w:rsidR="00085F00" w:rsidRPr="00D46733">
        <w:rPr>
          <w:color w:val="231F20"/>
          <w:sz w:val="20"/>
          <w:szCs w:val="20"/>
          <w:lang w:val="en-US"/>
        </w:rPr>
        <w:t xml:space="preserve">Experiments of nitrogen nutrition with </w:t>
      </w:r>
      <w:r w:rsidR="00085F00" w:rsidRPr="00D46733">
        <w:rPr>
          <w:i/>
          <w:color w:val="231F20"/>
          <w:sz w:val="20"/>
          <w:szCs w:val="20"/>
          <w:lang w:val="en-US"/>
        </w:rPr>
        <w:t>Picea</w:t>
      </w:r>
      <w:r w:rsidR="00085F00" w:rsidRPr="00D46733">
        <w:rPr>
          <w:color w:val="231F20"/>
          <w:sz w:val="20"/>
          <w:szCs w:val="20"/>
          <w:lang w:val="en-US"/>
        </w:rPr>
        <w:t xml:space="preserve"> </w:t>
      </w:r>
      <w:r w:rsidR="00085F00" w:rsidRPr="00D46733">
        <w:rPr>
          <w:i/>
          <w:color w:val="231F20"/>
          <w:sz w:val="20"/>
          <w:szCs w:val="20"/>
          <w:lang w:val="en-US"/>
        </w:rPr>
        <w:t>abies</w:t>
      </w:r>
      <w:r w:rsidR="00085F00" w:rsidRPr="00D46733">
        <w:rPr>
          <w:color w:val="231F20"/>
          <w:sz w:val="20"/>
          <w:szCs w:val="20"/>
          <w:lang w:val="en-US"/>
        </w:rPr>
        <w:t xml:space="preserve"> seedlings </w:t>
      </w:r>
      <w:r w:rsidR="00085F00">
        <w:rPr>
          <w:color w:val="231F20"/>
          <w:sz w:val="20"/>
          <w:szCs w:val="20"/>
          <w:lang w:val="en-US"/>
        </w:rPr>
        <w:t>led us</w:t>
      </w:r>
      <w:r w:rsidR="00085F00" w:rsidRPr="00D46733">
        <w:rPr>
          <w:color w:val="231F20"/>
          <w:sz w:val="20"/>
          <w:szCs w:val="20"/>
          <w:lang w:val="en-US"/>
        </w:rPr>
        <w:t xml:space="preserve"> to hypothesize that the presence of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085F00" w:rsidRPr="00D46733">
        <w:rPr>
          <w:color w:val="231F20"/>
          <w:sz w:val="20"/>
          <w:szCs w:val="20"/>
          <w:lang w:val="en-US"/>
        </w:rPr>
        <w:t xml:space="preserve"> and the low pH of the nutrient solution decreased the assimilation of NO</w:t>
      </w:r>
      <w:r w:rsidR="00085F00" w:rsidRPr="00D46733">
        <w:rPr>
          <w:color w:val="231F20"/>
          <w:sz w:val="20"/>
          <w:szCs w:val="20"/>
          <w:vertAlign w:val="subscript"/>
          <w:lang w:val="en-US"/>
        </w:rPr>
        <w:t>3</w:t>
      </w:r>
      <w:r w:rsidR="00085F00" w:rsidRPr="00D46733">
        <w:rPr>
          <w:color w:val="231F20"/>
          <w:sz w:val="20"/>
          <w:szCs w:val="20"/>
          <w:vertAlign w:val="superscript"/>
          <w:lang w:val="en-US"/>
        </w:rPr>
        <w:t>-</w:t>
      </w:r>
      <w:r w:rsidR="00085F00" w:rsidRPr="00D46733">
        <w:rPr>
          <w:color w:val="231F20"/>
          <w:sz w:val="20"/>
          <w:szCs w:val="20"/>
          <w:lang w:val="en-US"/>
        </w:rPr>
        <w:t xml:space="preserve"> (Peuke and Tischner 1991). In our experiment, </w:t>
      </w:r>
      <w:r w:rsidR="00085F00" w:rsidRPr="00D46733">
        <w:rPr>
          <w:i/>
          <w:color w:val="231F20"/>
          <w:sz w:val="20"/>
          <w:szCs w:val="20"/>
          <w:lang w:val="en-US"/>
        </w:rPr>
        <w:t>A. barbadensis</w:t>
      </w:r>
      <w:r w:rsidR="00085F00" w:rsidRPr="00D46733">
        <w:rPr>
          <w:color w:val="231F20"/>
          <w:sz w:val="20"/>
          <w:szCs w:val="20"/>
          <w:lang w:val="en-US"/>
        </w:rPr>
        <w:t xml:space="preserve"> shoots were exposed to similar condition in absence of AC: low pH of the medium and putative higher availability of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085F00" w:rsidRPr="00D46733">
        <w:rPr>
          <w:color w:val="231F20"/>
          <w:sz w:val="20"/>
          <w:szCs w:val="20"/>
          <w:lang w:val="en-US"/>
        </w:rPr>
        <w:t xml:space="preserve"> ions. The hypothesis suggested is that </w:t>
      </w:r>
      <w:r w:rsidR="00085F00" w:rsidRPr="00D46733">
        <w:rPr>
          <w:i/>
          <w:color w:val="231F20"/>
          <w:sz w:val="20"/>
          <w:szCs w:val="20"/>
          <w:lang w:val="en-US"/>
        </w:rPr>
        <w:t>A. barbadensis</w:t>
      </w:r>
      <w:r w:rsidR="00085F00" w:rsidRPr="00D46733">
        <w:rPr>
          <w:color w:val="231F20"/>
          <w:sz w:val="20"/>
          <w:szCs w:val="20"/>
          <w:lang w:val="en-US"/>
        </w:rPr>
        <w:t xml:space="preserve"> shoots request a lower NH</w:t>
      </w:r>
      <w:r w:rsidR="00085F00" w:rsidRPr="00D46733">
        <w:rPr>
          <w:color w:val="231F20"/>
          <w:sz w:val="20"/>
          <w:szCs w:val="20"/>
          <w:vertAlign w:val="subscript"/>
          <w:lang w:val="en-US"/>
        </w:rPr>
        <w:t>4</w:t>
      </w:r>
      <w:r w:rsidR="00085F00" w:rsidRPr="00D46733">
        <w:rPr>
          <w:color w:val="231F20"/>
          <w:sz w:val="20"/>
          <w:szCs w:val="20"/>
          <w:vertAlign w:val="superscript"/>
          <w:lang w:val="en-US"/>
        </w:rPr>
        <w:t>+</w:t>
      </w:r>
      <w:r w:rsidR="00F7789E">
        <w:rPr>
          <w:color w:val="231F20"/>
          <w:sz w:val="20"/>
          <w:szCs w:val="20"/>
          <w:lang w:val="en-US"/>
        </w:rPr>
        <w:t>:</w:t>
      </w:r>
      <w:r w:rsidR="00085F00" w:rsidRPr="00D46733">
        <w:rPr>
          <w:color w:val="231F20"/>
          <w:sz w:val="20"/>
          <w:szCs w:val="20"/>
          <w:lang w:val="en-US"/>
        </w:rPr>
        <w:t>NO</w:t>
      </w:r>
      <w:r w:rsidR="00085F00" w:rsidRPr="00D46733">
        <w:rPr>
          <w:color w:val="231F20"/>
          <w:sz w:val="20"/>
          <w:szCs w:val="20"/>
          <w:vertAlign w:val="subscript"/>
          <w:lang w:val="en-US"/>
        </w:rPr>
        <w:t>3</w:t>
      </w:r>
      <w:r w:rsidR="00085F00" w:rsidRPr="00D46733">
        <w:rPr>
          <w:color w:val="231F20"/>
          <w:sz w:val="20"/>
          <w:szCs w:val="20"/>
          <w:vertAlign w:val="superscript"/>
          <w:lang w:val="en-US"/>
        </w:rPr>
        <w:t>-</w:t>
      </w:r>
      <w:r w:rsidR="00085F00" w:rsidRPr="00D46733">
        <w:rPr>
          <w:color w:val="231F20"/>
          <w:sz w:val="20"/>
          <w:szCs w:val="20"/>
          <w:lang w:val="en-US"/>
        </w:rPr>
        <w:t xml:space="preserve"> ratio than that provided through MS medium to better assimilate nitrogen and therefore rapidly grow.</w:t>
      </w:r>
    </w:p>
    <w:p w:rsidR="001C76F7" w:rsidRPr="00D46733" w:rsidRDefault="00F3429B" w:rsidP="005A7FED">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nitrate uptake by shoots (Table 2) and the total nitrogen content (Table 3) of </w:t>
      </w:r>
      <w:r w:rsidRPr="00D46733">
        <w:rPr>
          <w:i/>
          <w:color w:val="231F20"/>
          <w:sz w:val="20"/>
          <w:szCs w:val="20"/>
          <w:lang w:val="en-US"/>
        </w:rPr>
        <w:t>A. barbadensis</w:t>
      </w:r>
      <w:r w:rsidRPr="00D46733">
        <w:rPr>
          <w:color w:val="231F20"/>
          <w:sz w:val="20"/>
          <w:szCs w:val="20"/>
          <w:lang w:val="en-US"/>
        </w:rPr>
        <w:t xml:space="preserve"> tissues were heightened by the effect of AC. </w:t>
      </w:r>
      <w:r w:rsidR="00D152F2">
        <w:rPr>
          <w:color w:val="231F20"/>
          <w:sz w:val="20"/>
          <w:szCs w:val="20"/>
          <w:lang w:val="en-US"/>
        </w:rPr>
        <w:t xml:space="preserve">Even </w:t>
      </w:r>
      <w:r w:rsidR="00B248A6">
        <w:rPr>
          <w:color w:val="231F20"/>
          <w:sz w:val="20"/>
          <w:szCs w:val="20"/>
          <w:lang w:val="en-US"/>
        </w:rPr>
        <w:t xml:space="preserve">in </w:t>
      </w:r>
      <w:r w:rsidR="00D152F2" w:rsidRPr="00D46733">
        <w:rPr>
          <w:color w:val="231F20"/>
          <w:sz w:val="20"/>
          <w:szCs w:val="20"/>
          <w:lang w:val="en-US"/>
        </w:rPr>
        <w:t>C</w:t>
      </w:r>
      <w:r w:rsidR="00D152F2" w:rsidRPr="00D46733">
        <w:rPr>
          <w:i/>
          <w:color w:val="231F20"/>
          <w:sz w:val="20"/>
          <w:szCs w:val="20"/>
          <w:lang w:val="en-US"/>
        </w:rPr>
        <w:t>amellia sinensis</w:t>
      </w:r>
      <w:r w:rsidR="00D152F2" w:rsidRPr="00D46733">
        <w:rPr>
          <w:color w:val="231F20"/>
          <w:sz w:val="20"/>
          <w:szCs w:val="20"/>
          <w:lang w:val="en-US"/>
        </w:rPr>
        <w:t xml:space="preserve"> plants Ruan et al. (2007) found a close relation between </w:t>
      </w:r>
      <w:r w:rsidR="00D152F2">
        <w:rPr>
          <w:color w:val="231F20"/>
          <w:sz w:val="20"/>
          <w:szCs w:val="20"/>
          <w:lang w:val="en-US"/>
        </w:rPr>
        <w:t>gre</w:t>
      </w:r>
      <w:r w:rsidR="00A31639">
        <w:rPr>
          <w:color w:val="231F20"/>
          <w:sz w:val="20"/>
          <w:szCs w:val="20"/>
          <w:lang w:val="en-US"/>
        </w:rPr>
        <w:t>a</w:t>
      </w:r>
      <w:r w:rsidR="00D152F2">
        <w:rPr>
          <w:color w:val="231F20"/>
          <w:sz w:val="20"/>
          <w:szCs w:val="20"/>
          <w:lang w:val="en-US"/>
        </w:rPr>
        <w:t xml:space="preserve">test </w:t>
      </w:r>
      <w:r w:rsidR="00D152F2" w:rsidRPr="00D46733">
        <w:rPr>
          <w:color w:val="231F20"/>
          <w:sz w:val="20"/>
          <w:szCs w:val="20"/>
          <w:lang w:val="en-US"/>
        </w:rPr>
        <w:t xml:space="preserve">growth rate, </w:t>
      </w:r>
      <w:r w:rsidR="00D152F2">
        <w:rPr>
          <w:color w:val="231F20"/>
          <w:sz w:val="20"/>
          <w:szCs w:val="20"/>
          <w:lang w:val="en-US"/>
        </w:rPr>
        <w:t xml:space="preserve">high </w:t>
      </w:r>
      <w:r w:rsidR="00D152F2" w:rsidRPr="00D46733">
        <w:rPr>
          <w:color w:val="231F20"/>
          <w:sz w:val="20"/>
          <w:szCs w:val="20"/>
          <w:lang w:val="en-US"/>
        </w:rPr>
        <w:t xml:space="preserve">concentration of total nitrogen in tissues and a </w:t>
      </w:r>
      <w:r w:rsidR="00D152F2">
        <w:rPr>
          <w:color w:val="231F20"/>
          <w:sz w:val="20"/>
          <w:szCs w:val="20"/>
          <w:lang w:val="en-US"/>
        </w:rPr>
        <w:t>good</w:t>
      </w:r>
      <w:r w:rsidR="00D152F2" w:rsidRPr="00D46733">
        <w:rPr>
          <w:color w:val="231F20"/>
          <w:sz w:val="20"/>
          <w:szCs w:val="20"/>
          <w:lang w:val="en-US"/>
        </w:rPr>
        <w:t xml:space="preserve"> absorption rate of NO</w:t>
      </w:r>
      <w:r w:rsidR="00D152F2" w:rsidRPr="00D46733">
        <w:rPr>
          <w:color w:val="231F20"/>
          <w:sz w:val="20"/>
          <w:szCs w:val="20"/>
          <w:vertAlign w:val="subscript"/>
          <w:lang w:val="en-US"/>
        </w:rPr>
        <w:t>3</w:t>
      </w:r>
      <w:r w:rsidR="00D152F2" w:rsidRPr="00D46733">
        <w:rPr>
          <w:color w:val="231F20"/>
          <w:sz w:val="20"/>
          <w:szCs w:val="20"/>
          <w:vertAlign w:val="superscript"/>
          <w:lang w:val="en-US"/>
        </w:rPr>
        <w:t>-</w:t>
      </w:r>
      <w:r w:rsidR="00D152F2" w:rsidRPr="00D46733">
        <w:rPr>
          <w:color w:val="231F20"/>
          <w:sz w:val="20"/>
          <w:szCs w:val="20"/>
          <w:lang w:val="en-US"/>
        </w:rPr>
        <w:t>.</w:t>
      </w:r>
      <w:r w:rsidR="00085F00">
        <w:rPr>
          <w:color w:val="231F20"/>
          <w:sz w:val="20"/>
          <w:szCs w:val="20"/>
          <w:lang w:val="en-US"/>
        </w:rPr>
        <w:t xml:space="preserve"> </w:t>
      </w:r>
    </w:p>
    <w:p w:rsidR="00101F18" w:rsidRPr="00D46733" w:rsidRDefault="00101F18" w:rsidP="00D46733">
      <w:pPr>
        <w:autoSpaceDE w:val="0"/>
        <w:autoSpaceDN w:val="0"/>
        <w:adjustRightInd w:val="0"/>
        <w:spacing w:line="480" w:lineRule="auto"/>
        <w:jc w:val="both"/>
        <w:rPr>
          <w:sz w:val="20"/>
          <w:szCs w:val="20"/>
          <w:lang w:val="en-US"/>
        </w:rPr>
      </w:pPr>
      <w:r w:rsidRPr="00D46733">
        <w:rPr>
          <w:sz w:val="20"/>
          <w:szCs w:val="20"/>
          <w:lang w:val="en-US"/>
        </w:rPr>
        <w:t xml:space="preserve">However, despite the significant buffer effect </w:t>
      </w:r>
      <w:r w:rsidR="00F11B01">
        <w:rPr>
          <w:sz w:val="20"/>
          <w:szCs w:val="20"/>
          <w:lang w:val="en-US"/>
        </w:rPr>
        <w:t>evidenced</w:t>
      </w:r>
      <w:r w:rsidR="00F11B01" w:rsidRPr="00D46733">
        <w:rPr>
          <w:sz w:val="20"/>
          <w:szCs w:val="20"/>
          <w:lang w:val="en-US"/>
        </w:rPr>
        <w:t xml:space="preserve"> </w:t>
      </w:r>
      <w:r w:rsidRPr="00D46733">
        <w:rPr>
          <w:sz w:val="20"/>
          <w:szCs w:val="20"/>
          <w:lang w:val="en-US"/>
        </w:rPr>
        <w:t>by the experiments, the involvement of other factors ca</w:t>
      </w:r>
      <w:r w:rsidR="00AB41D9">
        <w:rPr>
          <w:sz w:val="20"/>
          <w:szCs w:val="20"/>
          <w:lang w:val="en-US"/>
        </w:rPr>
        <w:t>n</w:t>
      </w:r>
      <w:r w:rsidRPr="00D46733">
        <w:rPr>
          <w:sz w:val="20"/>
          <w:szCs w:val="20"/>
          <w:lang w:val="en-US"/>
        </w:rPr>
        <w:t xml:space="preserve">not be excluded to explain the promoting role of AC in </w:t>
      </w:r>
      <w:r w:rsidRPr="00D46733">
        <w:rPr>
          <w:i/>
          <w:sz w:val="20"/>
          <w:szCs w:val="20"/>
          <w:lang w:val="en-US"/>
        </w:rPr>
        <w:t>in vitro</w:t>
      </w:r>
      <w:r w:rsidRPr="00D46733">
        <w:rPr>
          <w:sz w:val="20"/>
          <w:szCs w:val="20"/>
          <w:lang w:val="en-US"/>
        </w:rPr>
        <w:t xml:space="preserve"> shoots growth. Previous investigations</w:t>
      </w:r>
      <w:r w:rsidR="006F7B70" w:rsidRPr="00D46733">
        <w:rPr>
          <w:sz w:val="20"/>
          <w:szCs w:val="20"/>
          <w:lang w:val="en-US"/>
        </w:rPr>
        <w:t xml:space="preserve"> concerning AC </w:t>
      </w:r>
      <w:r w:rsidRPr="00D46733">
        <w:rPr>
          <w:sz w:val="20"/>
          <w:szCs w:val="20"/>
          <w:lang w:val="en-US"/>
        </w:rPr>
        <w:t>focused also on the</w:t>
      </w:r>
      <w:r w:rsidR="0068669F" w:rsidRPr="00D46733">
        <w:rPr>
          <w:sz w:val="20"/>
          <w:szCs w:val="20"/>
          <w:lang w:val="en-US"/>
        </w:rPr>
        <w:t xml:space="preserve"> effects of</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darkening of the root environment (Dumas and Monteuuis 1995</w:t>
      </w:r>
      <w:r w:rsidR="001E2094">
        <w:rPr>
          <w:sz w:val="20"/>
          <w:szCs w:val="20"/>
          <w:lang w:val="en-US"/>
        </w:rPr>
        <w:t>,</w:t>
      </w:r>
      <w:r w:rsidRPr="00D46733">
        <w:rPr>
          <w:sz w:val="20"/>
          <w:szCs w:val="20"/>
          <w:lang w:val="en-US"/>
        </w:rPr>
        <w:t xml:space="preserve"> Yan et al.</w:t>
      </w:r>
      <w:r w:rsidR="0068669F" w:rsidRPr="00D46733">
        <w:rPr>
          <w:sz w:val="20"/>
          <w:szCs w:val="20"/>
          <w:lang w:val="en-US"/>
        </w:rPr>
        <w:t xml:space="preserve"> 2006), the</w:t>
      </w:r>
      <w:r w:rsidRPr="00D46733">
        <w:rPr>
          <w:sz w:val="20"/>
          <w:szCs w:val="20"/>
          <w:lang w:val="en-US"/>
        </w:rPr>
        <w:t xml:space="preserve"> removal of growth inhibitors and hormona</w:t>
      </w:r>
      <w:r w:rsidR="0068669F" w:rsidRPr="00D46733">
        <w:rPr>
          <w:sz w:val="20"/>
          <w:szCs w:val="20"/>
          <w:lang w:val="en-US"/>
        </w:rPr>
        <w:t>l excess f</w:t>
      </w:r>
      <w:r w:rsidR="00BB7D24" w:rsidRPr="00D46733">
        <w:rPr>
          <w:sz w:val="20"/>
          <w:szCs w:val="20"/>
          <w:lang w:val="en-US"/>
        </w:rPr>
        <w:t>rom the medium (Fridborg et al.</w:t>
      </w:r>
      <w:r w:rsidR="0068669F" w:rsidRPr="00D46733">
        <w:rPr>
          <w:sz w:val="20"/>
          <w:szCs w:val="20"/>
          <w:lang w:val="en-US"/>
        </w:rPr>
        <w:t xml:space="preserve"> 1978) and</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hydrolysis </w:t>
      </w:r>
      <w:r w:rsidR="0068669F" w:rsidRPr="00D46733">
        <w:rPr>
          <w:sz w:val="20"/>
          <w:szCs w:val="20"/>
          <w:lang w:val="en-US"/>
        </w:rPr>
        <w:t xml:space="preserve">of sucrose </w:t>
      </w:r>
      <w:r w:rsidRPr="00D46733">
        <w:rPr>
          <w:sz w:val="20"/>
          <w:szCs w:val="20"/>
          <w:lang w:val="en-US"/>
        </w:rPr>
        <w:t>to glucose and fructose upon autoclaving (</w:t>
      </w:r>
      <w:r w:rsidR="00E358C7" w:rsidRPr="00D46733">
        <w:rPr>
          <w:sz w:val="20"/>
          <w:szCs w:val="20"/>
          <w:lang w:val="en-US"/>
        </w:rPr>
        <w:t>Wann et al.</w:t>
      </w:r>
      <w:r w:rsidRPr="00D46733">
        <w:rPr>
          <w:sz w:val="20"/>
          <w:szCs w:val="20"/>
          <w:lang w:val="en-US"/>
        </w:rPr>
        <w:t xml:space="preserve"> 1997</w:t>
      </w:r>
      <w:r w:rsidR="001E2094">
        <w:rPr>
          <w:sz w:val="20"/>
          <w:szCs w:val="20"/>
          <w:lang w:val="en-US"/>
        </w:rPr>
        <w:t>,</w:t>
      </w:r>
      <w:r w:rsidR="004C6B48" w:rsidRPr="00D46733">
        <w:rPr>
          <w:sz w:val="20"/>
          <w:szCs w:val="20"/>
          <w:lang w:val="en-US"/>
        </w:rPr>
        <w:t xml:space="preserve"> Pan and van Staden 1999)</w:t>
      </w:r>
      <w:r w:rsidR="006F7B70" w:rsidRPr="00D46733">
        <w:rPr>
          <w:sz w:val="20"/>
          <w:szCs w:val="20"/>
          <w:lang w:val="en-US"/>
        </w:rPr>
        <w:t>.</w:t>
      </w:r>
    </w:p>
    <w:p w:rsidR="00583037" w:rsidRPr="00D46733" w:rsidRDefault="0058303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differences observed in the mineral composition of shoots may be partially due to the AC influence; </w:t>
      </w:r>
      <w:r w:rsidR="00F11B01">
        <w:rPr>
          <w:color w:val="231F20"/>
          <w:sz w:val="20"/>
          <w:szCs w:val="20"/>
          <w:lang w:val="en-US"/>
        </w:rPr>
        <w:t>this</w:t>
      </w:r>
      <w:r w:rsidR="00F11B01" w:rsidRPr="00D46733">
        <w:rPr>
          <w:color w:val="231F20"/>
          <w:sz w:val="20"/>
          <w:szCs w:val="20"/>
          <w:lang w:val="en-US"/>
        </w:rPr>
        <w:t xml:space="preserve"> </w:t>
      </w:r>
      <w:r w:rsidRPr="00D46733">
        <w:rPr>
          <w:color w:val="231F20"/>
          <w:sz w:val="20"/>
          <w:szCs w:val="20"/>
          <w:lang w:val="en-US"/>
        </w:rPr>
        <w:t>can significantly impact available elemental composition through adsorption, pH alteration and contribution of impurities (</w:t>
      </w:r>
      <w:r w:rsidR="00227C51" w:rsidRPr="00D46733">
        <w:rPr>
          <w:color w:val="231F20"/>
          <w:sz w:val="20"/>
          <w:szCs w:val="20"/>
          <w:lang w:val="en-US"/>
        </w:rPr>
        <w:t>V</w:t>
      </w:r>
      <w:r w:rsidR="00BB7D24" w:rsidRPr="00D46733">
        <w:rPr>
          <w:color w:val="231F20"/>
          <w:sz w:val="20"/>
          <w:szCs w:val="20"/>
          <w:lang w:val="en-US"/>
        </w:rPr>
        <w:t>an Winkle and Pullmann</w:t>
      </w:r>
      <w:r w:rsidRPr="00D46733">
        <w:rPr>
          <w:color w:val="231F20"/>
          <w:sz w:val="20"/>
          <w:szCs w:val="20"/>
          <w:lang w:val="en-US"/>
        </w:rPr>
        <w:t xml:space="preserve"> 2003).</w:t>
      </w:r>
      <w:r w:rsidR="006F78DE">
        <w:rPr>
          <w:color w:val="231F20"/>
          <w:sz w:val="20"/>
          <w:szCs w:val="20"/>
          <w:lang w:val="en-US"/>
        </w:rPr>
        <w:t xml:space="preserve"> </w:t>
      </w:r>
      <w:r w:rsidR="002663FC" w:rsidRPr="00D46733">
        <w:rPr>
          <w:color w:val="231F20"/>
          <w:sz w:val="20"/>
          <w:szCs w:val="20"/>
          <w:lang w:val="en-US"/>
        </w:rPr>
        <w:t xml:space="preserve">The ability of AC to capture cations on its </w:t>
      </w:r>
      <w:r w:rsidR="00965AEB" w:rsidRPr="00D46733">
        <w:rPr>
          <w:color w:val="231F20"/>
          <w:sz w:val="20"/>
          <w:szCs w:val="20"/>
          <w:lang w:val="en-US"/>
        </w:rPr>
        <w:t xml:space="preserve">particle </w:t>
      </w:r>
      <w:r w:rsidR="002663FC" w:rsidRPr="00D46733">
        <w:rPr>
          <w:color w:val="231F20"/>
          <w:sz w:val="20"/>
          <w:szCs w:val="20"/>
          <w:lang w:val="en-US"/>
        </w:rPr>
        <w:t xml:space="preserve">surface may </w:t>
      </w:r>
      <w:r w:rsidR="001249D5" w:rsidRPr="00D46733">
        <w:rPr>
          <w:color w:val="231F20"/>
          <w:sz w:val="20"/>
          <w:szCs w:val="20"/>
          <w:lang w:val="en-US"/>
        </w:rPr>
        <w:t>have</w:t>
      </w:r>
      <w:r w:rsidR="002663FC" w:rsidRPr="00D46733">
        <w:rPr>
          <w:color w:val="231F20"/>
          <w:sz w:val="20"/>
          <w:szCs w:val="20"/>
          <w:lang w:val="en-US"/>
        </w:rPr>
        <w:t xml:space="preserve"> reduced </w:t>
      </w:r>
      <w:r w:rsidR="008C0E60" w:rsidRPr="00D46733">
        <w:rPr>
          <w:color w:val="231F20"/>
          <w:sz w:val="20"/>
          <w:szCs w:val="20"/>
          <w:lang w:val="en-US"/>
        </w:rPr>
        <w:t xml:space="preserve">the </w:t>
      </w:r>
      <w:r w:rsidR="002663FC" w:rsidRPr="00D46733">
        <w:rPr>
          <w:color w:val="231F20"/>
          <w:sz w:val="20"/>
          <w:szCs w:val="20"/>
          <w:lang w:val="en-US"/>
        </w:rPr>
        <w:t xml:space="preserve">uptake by the </w:t>
      </w:r>
      <w:r w:rsidR="0003405E" w:rsidRPr="00D46733">
        <w:rPr>
          <w:color w:val="231F20"/>
          <w:sz w:val="20"/>
          <w:szCs w:val="20"/>
          <w:lang w:val="en-US"/>
        </w:rPr>
        <w:t>explants and therefore</w:t>
      </w:r>
      <w:r w:rsidR="002663FC" w:rsidRPr="00D46733">
        <w:rPr>
          <w:color w:val="231F20"/>
          <w:sz w:val="20"/>
          <w:szCs w:val="20"/>
          <w:lang w:val="en-US"/>
        </w:rPr>
        <w:t xml:space="preserve"> result in a lower concentration of cations in tissues. Moreover, </w:t>
      </w:r>
      <w:r w:rsidR="0003405E" w:rsidRPr="00D46733">
        <w:rPr>
          <w:color w:val="231F20"/>
          <w:sz w:val="20"/>
          <w:szCs w:val="20"/>
          <w:lang w:val="en-US"/>
        </w:rPr>
        <w:t xml:space="preserve">in absence of AC, </w:t>
      </w:r>
      <w:r w:rsidR="002663FC" w:rsidRPr="00D46733">
        <w:rPr>
          <w:color w:val="231F20"/>
          <w:sz w:val="20"/>
          <w:szCs w:val="20"/>
          <w:lang w:val="en-US"/>
        </w:rPr>
        <w:t xml:space="preserve">the higher concentrations of iron and boron in shoots may be correlated with a major uptake rate of these ions when the pH of the medium drops. </w:t>
      </w:r>
      <w:r w:rsidR="00E2168B" w:rsidRPr="00D46733">
        <w:rPr>
          <w:color w:val="231F20"/>
          <w:sz w:val="20"/>
          <w:szCs w:val="20"/>
          <w:lang w:val="en-US"/>
        </w:rPr>
        <w:t xml:space="preserve">The large increase of iron in the tissues after 40 days of culture on medium lacking in AC </w:t>
      </w:r>
      <w:r w:rsidR="00734238">
        <w:rPr>
          <w:color w:val="231F20"/>
          <w:sz w:val="20"/>
          <w:szCs w:val="20"/>
          <w:lang w:val="en-US"/>
        </w:rPr>
        <w:t xml:space="preserve">(Fig. </w:t>
      </w:r>
      <w:r w:rsidR="00574210">
        <w:rPr>
          <w:color w:val="231F20"/>
          <w:sz w:val="20"/>
          <w:szCs w:val="20"/>
          <w:lang w:val="en-US"/>
        </w:rPr>
        <w:t>4</w:t>
      </w:r>
      <w:r w:rsidR="00734238">
        <w:rPr>
          <w:color w:val="231F20"/>
          <w:sz w:val="20"/>
          <w:szCs w:val="20"/>
          <w:lang w:val="en-US"/>
        </w:rPr>
        <w:t xml:space="preserve">) </w:t>
      </w:r>
      <w:r w:rsidR="00E2168B" w:rsidRPr="00D46733">
        <w:rPr>
          <w:color w:val="231F20"/>
          <w:sz w:val="20"/>
          <w:szCs w:val="20"/>
          <w:lang w:val="en-US"/>
        </w:rPr>
        <w:t xml:space="preserve">may be </w:t>
      </w:r>
      <w:r w:rsidR="00F92CE4" w:rsidRPr="00D46733">
        <w:rPr>
          <w:color w:val="231F20"/>
          <w:sz w:val="20"/>
          <w:szCs w:val="20"/>
          <w:lang w:val="en-US"/>
        </w:rPr>
        <w:t>a</w:t>
      </w:r>
      <w:r w:rsidR="001249D5" w:rsidRPr="00D46733">
        <w:rPr>
          <w:color w:val="231F20"/>
          <w:sz w:val="20"/>
          <w:szCs w:val="20"/>
          <w:lang w:val="en-US"/>
        </w:rPr>
        <w:t xml:space="preserve"> further factor</w:t>
      </w:r>
      <w:r w:rsidR="00965AEB" w:rsidRPr="00D46733">
        <w:rPr>
          <w:color w:val="231F20"/>
          <w:sz w:val="20"/>
          <w:szCs w:val="20"/>
          <w:lang w:val="en-US"/>
        </w:rPr>
        <w:t xml:space="preserve"> </w:t>
      </w:r>
      <w:r w:rsidR="00F92CE4" w:rsidRPr="00D46733">
        <w:rPr>
          <w:color w:val="231F20"/>
          <w:sz w:val="20"/>
          <w:szCs w:val="20"/>
          <w:lang w:val="en-US"/>
        </w:rPr>
        <w:t>of stress</w:t>
      </w:r>
      <w:r w:rsidR="001249D5" w:rsidRPr="00D46733">
        <w:rPr>
          <w:color w:val="231F20"/>
          <w:sz w:val="20"/>
          <w:szCs w:val="20"/>
          <w:lang w:val="en-US"/>
        </w:rPr>
        <w:t xml:space="preserve"> responsible for the growth inhibition</w:t>
      </w:r>
      <w:r w:rsidR="00965AEB" w:rsidRPr="00D46733">
        <w:rPr>
          <w:color w:val="231F20"/>
          <w:sz w:val="20"/>
          <w:szCs w:val="20"/>
          <w:lang w:val="en-US"/>
        </w:rPr>
        <w:t>.</w:t>
      </w:r>
      <w:r w:rsidR="00F92CE4" w:rsidRPr="00D46733">
        <w:rPr>
          <w:color w:val="231F20"/>
          <w:sz w:val="20"/>
          <w:szCs w:val="20"/>
          <w:lang w:val="en-US"/>
        </w:rPr>
        <w:t xml:space="preserve"> Iron in</w:t>
      </w:r>
      <w:r w:rsidR="00965AEB" w:rsidRPr="00D46733">
        <w:rPr>
          <w:color w:val="231F20"/>
          <w:sz w:val="20"/>
          <w:szCs w:val="20"/>
          <w:lang w:val="en-US"/>
        </w:rPr>
        <w:t xml:space="preserve"> tissue</w:t>
      </w:r>
      <w:r w:rsidR="00D1585D" w:rsidRPr="00D46733">
        <w:rPr>
          <w:color w:val="231F20"/>
          <w:sz w:val="20"/>
          <w:szCs w:val="20"/>
          <w:lang w:val="en-US"/>
        </w:rPr>
        <w:t>s</w:t>
      </w:r>
      <w:r w:rsidR="00F92CE4" w:rsidRPr="00D46733">
        <w:rPr>
          <w:color w:val="231F20"/>
          <w:sz w:val="20"/>
          <w:szCs w:val="20"/>
          <w:lang w:val="en-US"/>
        </w:rPr>
        <w:t xml:space="preserve"> catalyze</w:t>
      </w:r>
      <w:r w:rsidR="00965AEB" w:rsidRPr="00D46733">
        <w:rPr>
          <w:color w:val="231F20"/>
          <w:sz w:val="20"/>
          <w:szCs w:val="20"/>
          <w:lang w:val="en-US"/>
        </w:rPr>
        <w:t>s</w:t>
      </w:r>
      <w:r w:rsidR="00F92CE4" w:rsidRPr="00D46733">
        <w:rPr>
          <w:color w:val="231F20"/>
          <w:sz w:val="20"/>
          <w:szCs w:val="20"/>
          <w:lang w:val="en-US"/>
        </w:rPr>
        <w:t xml:space="preserve"> the generation of active oxygen species via the Fenton Reaction leading to oxidative stress and growth reduction (</w:t>
      </w:r>
      <w:r w:rsidR="00D67BCA" w:rsidRPr="00D46733">
        <w:rPr>
          <w:color w:val="231F20"/>
          <w:sz w:val="20"/>
          <w:szCs w:val="20"/>
          <w:lang w:val="en-US"/>
        </w:rPr>
        <w:t>Wu et al.</w:t>
      </w:r>
      <w:r w:rsidR="00F92CE4" w:rsidRPr="00D46733">
        <w:rPr>
          <w:color w:val="231F20"/>
          <w:sz w:val="20"/>
          <w:szCs w:val="20"/>
          <w:lang w:val="en-US"/>
        </w:rPr>
        <w:t xml:space="preserve"> 1998)</w:t>
      </w:r>
      <w:r w:rsidR="00F57846" w:rsidRPr="00D46733">
        <w:rPr>
          <w:color w:val="231F20"/>
          <w:sz w:val="20"/>
          <w:szCs w:val="20"/>
          <w:lang w:val="en-US"/>
        </w:rPr>
        <w:t>.</w:t>
      </w:r>
    </w:p>
    <w:p w:rsidR="0060094C" w:rsidRDefault="00E47CE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w:t>
      </w:r>
      <w:r w:rsidR="00DF6BA1" w:rsidRPr="00D46733">
        <w:rPr>
          <w:color w:val="231F20"/>
          <w:sz w:val="20"/>
          <w:szCs w:val="20"/>
          <w:lang w:val="en-US"/>
        </w:rPr>
        <w:t xml:space="preserve"> </w:t>
      </w:r>
      <w:r w:rsidR="0095537C" w:rsidRPr="00D46733">
        <w:rPr>
          <w:color w:val="231F20"/>
          <w:sz w:val="20"/>
          <w:szCs w:val="20"/>
          <w:lang w:val="en-US"/>
        </w:rPr>
        <w:t xml:space="preserve">growth stimulation </w:t>
      </w:r>
      <w:r w:rsidRPr="00D46733">
        <w:rPr>
          <w:color w:val="231F20"/>
          <w:sz w:val="20"/>
          <w:szCs w:val="20"/>
          <w:lang w:val="en-US"/>
        </w:rPr>
        <w:t xml:space="preserve">obtained </w:t>
      </w:r>
      <w:r w:rsidR="0095537C" w:rsidRPr="00D46733">
        <w:rPr>
          <w:color w:val="231F20"/>
          <w:sz w:val="20"/>
          <w:szCs w:val="20"/>
          <w:lang w:val="en-US"/>
        </w:rPr>
        <w:t xml:space="preserve">by the addition of AC in the elongation and rooting medium of </w:t>
      </w:r>
      <w:r w:rsidR="0095537C" w:rsidRPr="00D46733">
        <w:rPr>
          <w:i/>
          <w:color w:val="231F20"/>
          <w:sz w:val="20"/>
          <w:szCs w:val="20"/>
          <w:lang w:val="en-US"/>
        </w:rPr>
        <w:t>A. barbadensis</w:t>
      </w:r>
      <w:r w:rsidR="0095537C" w:rsidRPr="00D46733">
        <w:rPr>
          <w:color w:val="231F20"/>
          <w:sz w:val="20"/>
          <w:szCs w:val="20"/>
          <w:lang w:val="en-US"/>
        </w:rPr>
        <w:t xml:space="preserve"> shoo</w:t>
      </w:r>
      <w:r w:rsidR="00503638" w:rsidRPr="00D46733">
        <w:rPr>
          <w:color w:val="231F20"/>
          <w:sz w:val="20"/>
          <w:szCs w:val="20"/>
          <w:lang w:val="en-US"/>
        </w:rPr>
        <w:t>ts is probably due to a synergistic</w:t>
      </w:r>
      <w:r w:rsidR="0095537C" w:rsidRPr="00D46733">
        <w:rPr>
          <w:color w:val="231F20"/>
          <w:sz w:val="20"/>
          <w:szCs w:val="20"/>
          <w:lang w:val="en-US"/>
        </w:rPr>
        <w:t xml:space="preserve"> effect of several factors: (i) buffer ability; (ii) influence on nitrogen utilization; (iii) limitation of stress conditions of </w:t>
      </w:r>
      <w:r w:rsidR="0095537C" w:rsidRPr="00D46733">
        <w:rPr>
          <w:i/>
          <w:color w:val="231F20"/>
          <w:sz w:val="20"/>
          <w:szCs w:val="20"/>
          <w:lang w:val="en-US"/>
        </w:rPr>
        <w:t>in vitro</w:t>
      </w:r>
      <w:r w:rsidR="0095537C" w:rsidRPr="00D46733">
        <w:rPr>
          <w:color w:val="231F20"/>
          <w:sz w:val="20"/>
          <w:szCs w:val="20"/>
          <w:lang w:val="en-US"/>
        </w:rPr>
        <w:t xml:space="preserve"> culture. </w:t>
      </w:r>
    </w:p>
    <w:p w:rsidR="00A86B09" w:rsidRDefault="00A86B09" w:rsidP="00D46733">
      <w:pPr>
        <w:autoSpaceDE w:val="0"/>
        <w:autoSpaceDN w:val="0"/>
        <w:adjustRightInd w:val="0"/>
        <w:spacing w:line="480" w:lineRule="auto"/>
        <w:jc w:val="both"/>
        <w:rPr>
          <w:color w:val="231F20"/>
          <w:sz w:val="20"/>
          <w:szCs w:val="20"/>
          <w:lang w:val="en-US"/>
        </w:rPr>
      </w:pPr>
    </w:p>
    <w:p w:rsidR="00427C0A" w:rsidRPr="00A32500" w:rsidRDefault="00427C0A" w:rsidP="00427C0A">
      <w:pPr>
        <w:spacing w:line="480" w:lineRule="auto"/>
        <w:contextualSpacing/>
        <w:jc w:val="both"/>
        <w:rPr>
          <w:b/>
          <w:sz w:val="20"/>
          <w:szCs w:val="20"/>
          <w:lang w:val="en-US"/>
        </w:rPr>
      </w:pPr>
      <w:r w:rsidRPr="00A32500">
        <w:rPr>
          <w:b/>
          <w:sz w:val="20"/>
          <w:szCs w:val="20"/>
          <w:lang w:val="en-US"/>
        </w:rPr>
        <w:t>Acknowledgement</w:t>
      </w:r>
      <w:r w:rsidR="00F40987" w:rsidRPr="00A32500">
        <w:rPr>
          <w:b/>
          <w:sz w:val="20"/>
          <w:szCs w:val="20"/>
          <w:lang w:val="en-US"/>
        </w:rPr>
        <w:t>s</w:t>
      </w:r>
    </w:p>
    <w:p w:rsidR="00427C0A" w:rsidRPr="00A32500" w:rsidRDefault="00F56BA9" w:rsidP="00D46733">
      <w:pPr>
        <w:autoSpaceDE w:val="0"/>
        <w:autoSpaceDN w:val="0"/>
        <w:adjustRightInd w:val="0"/>
        <w:spacing w:line="480" w:lineRule="auto"/>
        <w:jc w:val="both"/>
        <w:rPr>
          <w:color w:val="231F20"/>
          <w:sz w:val="20"/>
          <w:szCs w:val="20"/>
          <w:lang w:val="en-US"/>
        </w:rPr>
      </w:pPr>
      <w:r w:rsidRPr="00A32500">
        <w:rPr>
          <w:sz w:val="20"/>
          <w:szCs w:val="20"/>
          <w:lang w:val="en-US"/>
        </w:rPr>
        <w:t>This work was supported by Lazio Region, Project “Nursery production of Aloe for ornamental and nutraceutical use”, coordinated by ARSIAL and approved on 21 December 2009.</w:t>
      </w:r>
    </w:p>
    <w:p w:rsidR="00F56BA9" w:rsidRPr="00A32500" w:rsidRDefault="00F56BA9" w:rsidP="00D46733">
      <w:pPr>
        <w:autoSpaceDE w:val="0"/>
        <w:autoSpaceDN w:val="0"/>
        <w:adjustRightInd w:val="0"/>
        <w:spacing w:line="480" w:lineRule="auto"/>
        <w:jc w:val="both"/>
        <w:rPr>
          <w:b/>
          <w:sz w:val="20"/>
          <w:szCs w:val="20"/>
          <w:lang w:val="en-US"/>
        </w:rPr>
      </w:pPr>
    </w:p>
    <w:p w:rsidR="00C905E7" w:rsidRPr="009979B8" w:rsidRDefault="00EE127A" w:rsidP="00D46733">
      <w:pPr>
        <w:autoSpaceDE w:val="0"/>
        <w:autoSpaceDN w:val="0"/>
        <w:adjustRightInd w:val="0"/>
        <w:spacing w:line="480" w:lineRule="auto"/>
        <w:jc w:val="both"/>
        <w:rPr>
          <w:b/>
          <w:sz w:val="20"/>
          <w:szCs w:val="20"/>
          <w:lang w:val="en-GB"/>
        </w:rPr>
      </w:pPr>
      <w:r w:rsidRPr="009979B8">
        <w:rPr>
          <w:b/>
          <w:sz w:val="20"/>
          <w:szCs w:val="20"/>
          <w:lang w:val="en-GB"/>
        </w:rPr>
        <w:t>References</w:t>
      </w:r>
    </w:p>
    <w:p w:rsidR="00561FA3" w:rsidRPr="00D46733" w:rsidRDefault="00EE127A" w:rsidP="002A4C76">
      <w:pPr>
        <w:autoSpaceDE w:val="0"/>
        <w:autoSpaceDN w:val="0"/>
        <w:adjustRightInd w:val="0"/>
        <w:spacing w:line="480" w:lineRule="auto"/>
        <w:jc w:val="both"/>
        <w:rPr>
          <w:sz w:val="20"/>
          <w:szCs w:val="20"/>
          <w:lang w:val="en-US"/>
        </w:rPr>
      </w:pPr>
      <w:r w:rsidRPr="009979B8">
        <w:rPr>
          <w:sz w:val="20"/>
          <w:szCs w:val="20"/>
          <w:lang w:val="en-GB"/>
        </w:rPr>
        <w:t xml:space="preserve">Adelberg J.W., Delgado M.P., Tomkins J.T. (2010). </w:t>
      </w:r>
      <w:r w:rsidR="00561FA3" w:rsidRPr="00D46733">
        <w:rPr>
          <w:sz w:val="20"/>
          <w:szCs w:val="20"/>
          <w:lang w:val="en-US"/>
        </w:rPr>
        <w:t xml:space="preserve">Spent medium analysis for liquid culture micropropagation of </w:t>
      </w:r>
      <w:r w:rsidR="00561FA3" w:rsidRPr="00D46733">
        <w:rPr>
          <w:i/>
          <w:sz w:val="20"/>
          <w:szCs w:val="20"/>
          <w:lang w:val="en-US"/>
        </w:rPr>
        <w:t xml:space="preserve">Hemerocallis </w:t>
      </w:r>
      <w:r w:rsidR="00561FA3" w:rsidRPr="00D46733">
        <w:rPr>
          <w:sz w:val="20"/>
          <w:szCs w:val="20"/>
          <w:lang w:val="en-US"/>
        </w:rPr>
        <w:t>on Murashige and Skoog medium. I</w:t>
      </w:r>
      <w:r w:rsidR="004F27BE">
        <w:rPr>
          <w:sz w:val="20"/>
          <w:szCs w:val="20"/>
          <w:lang w:val="en-US"/>
        </w:rPr>
        <w:t>n Vitro Cellular and</w:t>
      </w:r>
      <w:r w:rsidR="004F27BE" w:rsidRPr="004F27BE">
        <w:rPr>
          <w:sz w:val="20"/>
          <w:szCs w:val="20"/>
          <w:lang w:val="en-US"/>
        </w:rPr>
        <w:t xml:space="preserve"> Developmental Biology</w:t>
      </w:r>
      <w:r w:rsidR="004F27BE">
        <w:rPr>
          <w:sz w:val="20"/>
          <w:szCs w:val="20"/>
          <w:lang w:val="en-US"/>
        </w:rPr>
        <w:t xml:space="preserve">, </w:t>
      </w:r>
      <w:r w:rsidR="001578B4" w:rsidRPr="00D46733">
        <w:rPr>
          <w:sz w:val="20"/>
          <w:szCs w:val="20"/>
          <w:lang w:val="en-US"/>
        </w:rPr>
        <w:t>46: 9</w:t>
      </w:r>
      <w:r w:rsidR="008E5BA7">
        <w:rPr>
          <w:sz w:val="20"/>
          <w:szCs w:val="20"/>
          <w:lang w:val="en-US"/>
        </w:rPr>
        <w:t>5-</w:t>
      </w:r>
      <w:r w:rsidR="001578B4" w:rsidRPr="00D46733">
        <w:rPr>
          <w:sz w:val="20"/>
          <w:szCs w:val="20"/>
          <w:lang w:val="en-US"/>
        </w:rPr>
        <w:t>107</w:t>
      </w:r>
      <w:r w:rsidR="004F27BE">
        <w:rPr>
          <w:sz w:val="20"/>
          <w:szCs w:val="20"/>
          <w:lang w:val="en-US"/>
        </w:rPr>
        <w:t>.</w:t>
      </w:r>
    </w:p>
    <w:p w:rsidR="001C2E64" w:rsidRPr="004012EE" w:rsidRDefault="001C2E64" w:rsidP="00D53494">
      <w:pPr>
        <w:spacing w:line="480" w:lineRule="auto"/>
        <w:rPr>
          <w:rFonts w:eastAsia="GulliverRM"/>
          <w:color w:val="000000" w:themeColor="text1"/>
          <w:sz w:val="20"/>
          <w:szCs w:val="20"/>
          <w:lang w:val="en-GB"/>
        </w:rPr>
      </w:pPr>
      <w:r w:rsidRPr="0000120F">
        <w:rPr>
          <w:color w:val="131313"/>
          <w:sz w:val="20"/>
          <w:szCs w:val="20"/>
          <w:lang w:val="en-GB"/>
        </w:rPr>
        <w:t xml:space="preserve">Ahlawat </w:t>
      </w:r>
      <w:r w:rsidR="00E5059E">
        <w:rPr>
          <w:color w:val="131313"/>
          <w:sz w:val="20"/>
          <w:szCs w:val="20"/>
          <w:lang w:val="en-GB"/>
        </w:rPr>
        <w:t xml:space="preserve">K.S., </w:t>
      </w:r>
      <w:r w:rsidRPr="0000120F">
        <w:rPr>
          <w:color w:val="131313"/>
          <w:sz w:val="20"/>
          <w:szCs w:val="20"/>
          <w:lang w:val="en-GB"/>
        </w:rPr>
        <w:t>Khatkar</w:t>
      </w:r>
      <w:r w:rsidR="00E5059E">
        <w:rPr>
          <w:color w:val="131313"/>
          <w:sz w:val="20"/>
          <w:szCs w:val="20"/>
          <w:lang w:val="en-GB"/>
        </w:rPr>
        <w:t xml:space="preserve"> B.S. (</w:t>
      </w:r>
      <w:r w:rsidRPr="0000120F">
        <w:rPr>
          <w:color w:val="131313"/>
          <w:sz w:val="20"/>
          <w:szCs w:val="20"/>
          <w:lang w:val="en-GB"/>
        </w:rPr>
        <w:t>2011</w:t>
      </w:r>
      <w:r w:rsidR="00E5059E">
        <w:rPr>
          <w:color w:val="131313"/>
          <w:sz w:val="20"/>
          <w:szCs w:val="20"/>
          <w:lang w:val="en-GB"/>
        </w:rPr>
        <w:t xml:space="preserve">). </w:t>
      </w:r>
      <w:r w:rsidR="00E5059E" w:rsidRPr="00E5059E">
        <w:rPr>
          <w:color w:val="131313"/>
          <w:sz w:val="20"/>
          <w:szCs w:val="20"/>
          <w:lang w:val="en-GB"/>
        </w:rPr>
        <w:t>Processing, food applications and safety of aloe vera products: a review</w:t>
      </w:r>
      <w:r w:rsidR="002A4C76">
        <w:rPr>
          <w:color w:val="131313"/>
          <w:sz w:val="20"/>
          <w:szCs w:val="20"/>
          <w:lang w:val="en-GB"/>
        </w:rPr>
        <w:t xml:space="preserve">. </w:t>
      </w:r>
      <w:r w:rsidR="002A4C76" w:rsidRPr="002A4C76">
        <w:rPr>
          <w:color w:val="131313"/>
          <w:sz w:val="20"/>
          <w:szCs w:val="20"/>
          <w:lang w:val="en-GB"/>
        </w:rPr>
        <w:t>Journal of Food Science and Technology 48</w:t>
      </w:r>
      <w:r w:rsidR="002A4C76">
        <w:rPr>
          <w:color w:val="131313"/>
          <w:sz w:val="20"/>
          <w:szCs w:val="20"/>
          <w:lang w:val="en-GB"/>
        </w:rPr>
        <w:t xml:space="preserve">: </w:t>
      </w:r>
      <w:r w:rsidR="002A4C76" w:rsidRPr="002A4C76">
        <w:rPr>
          <w:color w:val="131313"/>
          <w:sz w:val="20"/>
          <w:szCs w:val="20"/>
          <w:lang w:val="en-GB"/>
        </w:rPr>
        <w:t>525-53</w:t>
      </w:r>
      <w:r w:rsidR="002A4C76">
        <w:rPr>
          <w:color w:val="131313"/>
          <w:sz w:val="20"/>
          <w:szCs w:val="20"/>
          <w:lang w:val="en-GB"/>
        </w:rPr>
        <w:t>3.</w:t>
      </w:r>
    </w:p>
    <w:p w:rsidR="00330AC0" w:rsidRDefault="00A92500" w:rsidP="00416378">
      <w:pPr>
        <w:autoSpaceDE w:val="0"/>
        <w:autoSpaceDN w:val="0"/>
        <w:adjustRightInd w:val="0"/>
        <w:spacing w:line="480" w:lineRule="auto"/>
        <w:jc w:val="both"/>
        <w:rPr>
          <w:sz w:val="20"/>
          <w:szCs w:val="20"/>
          <w:lang w:val="en-US"/>
        </w:rPr>
      </w:pPr>
      <w:r w:rsidRPr="00A92500">
        <w:rPr>
          <w:sz w:val="20"/>
          <w:szCs w:val="20"/>
          <w:lang w:val="en-GB"/>
        </w:rPr>
        <w:t xml:space="preserve">Borgognone D., Colla G., Cardarelli M. (2010). </w:t>
      </w:r>
      <w:r w:rsidR="0055301E">
        <w:rPr>
          <w:sz w:val="20"/>
          <w:szCs w:val="20"/>
        </w:rPr>
        <w:t xml:space="preserve">Coltura </w:t>
      </w:r>
      <w:r w:rsidR="0055301E" w:rsidRPr="0055301E">
        <w:rPr>
          <w:i/>
          <w:sz w:val="20"/>
          <w:szCs w:val="20"/>
        </w:rPr>
        <w:t>in vitro</w:t>
      </w:r>
      <w:r w:rsidR="0055301E">
        <w:rPr>
          <w:sz w:val="20"/>
          <w:szCs w:val="20"/>
        </w:rPr>
        <w:t xml:space="preserve"> di </w:t>
      </w:r>
      <w:r w:rsidR="0055301E" w:rsidRPr="0055301E">
        <w:rPr>
          <w:i/>
          <w:sz w:val="20"/>
          <w:szCs w:val="20"/>
        </w:rPr>
        <w:t>Aloe barbadensis</w:t>
      </w:r>
      <w:r w:rsidR="0055301E">
        <w:rPr>
          <w:sz w:val="20"/>
          <w:szCs w:val="20"/>
        </w:rPr>
        <w:t xml:space="preserve">: ruolo del carbone attivo nelle fasi di allungamento ed ambientamento di germogli micro propagati. </w:t>
      </w:r>
      <w:r w:rsidR="0055301E" w:rsidRPr="0029178A">
        <w:rPr>
          <w:sz w:val="20"/>
          <w:szCs w:val="20"/>
          <w:lang w:val="en-US"/>
        </w:rPr>
        <w:t>Acta Italus Hortus</w:t>
      </w:r>
      <w:r w:rsidR="00820848">
        <w:rPr>
          <w:sz w:val="20"/>
          <w:szCs w:val="20"/>
          <w:lang w:val="en-US"/>
        </w:rPr>
        <w:t>,</w:t>
      </w:r>
      <w:r w:rsidR="0055301E" w:rsidRPr="0029178A">
        <w:rPr>
          <w:sz w:val="20"/>
          <w:szCs w:val="20"/>
          <w:lang w:val="en-US"/>
        </w:rPr>
        <w:t xml:space="preserve"> 1</w:t>
      </w:r>
      <w:r w:rsidR="00787D3E">
        <w:rPr>
          <w:sz w:val="20"/>
          <w:szCs w:val="20"/>
          <w:lang w:val="en-US"/>
        </w:rPr>
        <w:t xml:space="preserve">: </w:t>
      </w:r>
      <w:r w:rsidR="0055301E" w:rsidRPr="0029178A">
        <w:rPr>
          <w:sz w:val="20"/>
          <w:szCs w:val="20"/>
          <w:lang w:val="en-US"/>
        </w:rPr>
        <w:t>43</w:t>
      </w:r>
      <w:r w:rsidR="008E5BA7">
        <w:rPr>
          <w:sz w:val="20"/>
          <w:szCs w:val="20"/>
          <w:lang w:val="en-US"/>
        </w:rPr>
        <w:t>-</w:t>
      </w:r>
      <w:r w:rsidR="0055301E" w:rsidRPr="0029178A">
        <w:rPr>
          <w:sz w:val="20"/>
          <w:szCs w:val="20"/>
          <w:lang w:val="en-US"/>
        </w:rPr>
        <w:t>47</w:t>
      </w:r>
      <w:r w:rsidR="00820848">
        <w:rPr>
          <w:sz w:val="20"/>
          <w:szCs w:val="20"/>
          <w:lang w:val="en-US"/>
        </w:rPr>
        <w:t>.</w:t>
      </w:r>
    </w:p>
    <w:p w:rsidR="001C2E64" w:rsidRPr="00D46733" w:rsidRDefault="001C2E64" w:rsidP="001C2E64">
      <w:pPr>
        <w:autoSpaceDE w:val="0"/>
        <w:autoSpaceDN w:val="0"/>
        <w:adjustRightInd w:val="0"/>
        <w:spacing w:line="480" w:lineRule="auto"/>
        <w:rPr>
          <w:color w:val="141314"/>
          <w:sz w:val="20"/>
          <w:szCs w:val="20"/>
          <w:lang w:val="en-US"/>
        </w:rPr>
      </w:pPr>
      <w:r w:rsidRPr="00D46733">
        <w:rPr>
          <w:color w:val="141314"/>
          <w:sz w:val="20"/>
          <w:szCs w:val="20"/>
          <w:lang w:val="en-US"/>
        </w:rPr>
        <w:t>Bremner J</w:t>
      </w:r>
      <w:r>
        <w:rPr>
          <w:color w:val="141314"/>
          <w:sz w:val="20"/>
          <w:szCs w:val="20"/>
          <w:lang w:val="en-US"/>
        </w:rPr>
        <w:t>.</w:t>
      </w:r>
      <w:r w:rsidRPr="00D46733">
        <w:rPr>
          <w:color w:val="141314"/>
          <w:sz w:val="20"/>
          <w:szCs w:val="20"/>
          <w:lang w:val="en-US"/>
        </w:rPr>
        <w:t>M</w:t>
      </w:r>
      <w:r>
        <w:rPr>
          <w:color w:val="141314"/>
          <w:sz w:val="20"/>
          <w:szCs w:val="20"/>
          <w:lang w:val="en-US"/>
        </w:rPr>
        <w:t>.</w:t>
      </w:r>
      <w:r w:rsidRPr="00D46733">
        <w:rPr>
          <w:color w:val="141314"/>
          <w:sz w:val="20"/>
          <w:szCs w:val="20"/>
          <w:lang w:val="en-US"/>
        </w:rPr>
        <w:t xml:space="preserve"> (1965)</w:t>
      </w:r>
      <w:r>
        <w:rPr>
          <w:color w:val="141314"/>
          <w:sz w:val="20"/>
          <w:szCs w:val="20"/>
          <w:lang w:val="en-US"/>
        </w:rPr>
        <w:t>.</w:t>
      </w:r>
      <w:r w:rsidRPr="00D46733">
        <w:rPr>
          <w:color w:val="141314"/>
          <w:sz w:val="20"/>
          <w:szCs w:val="20"/>
          <w:lang w:val="en-US"/>
        </w:rPr>
        <w:t xml:space="preserve"> Total nitrogen. In: Methods of soil analysis; Black C</w:t>
      </w:r>
      <w:r>
        <w:rPr>
          <w:color w:val="141314"/>
          <w:sz w:val="20"/>
          <w:szCs w:val="20"/>
          <w:lang w:val="en-US"/>
        </w:rPr>
        <w:t>.</w:t>
      </w:r>
      <w:r w:rsidRPr="00D46733">
        <w:rPr>
          <w:color w:val="141314"/>
          <w:sz w:val="20"/>
          <w:szCs w:val="20"/>
          <w:lang w:val="en-US"/>
        </w:rPr>
        <w:t>A</w:t>
      </w:r>
      <w:r>
        <w:rPr>
          <w:color w:val="141314"/>
          <w:sz w:val="20"/>
          <w:szCs w:val="20"/>
          <w:lang w:val="en-US"/>
        </w:rPr>
        <w:t>..</w:t>
      </w:r>
      <w:r w:rsidRPr="00D46733">
        <w:rPr>
          <w:color w:val="141314"/>
          <w:sz w:val="20"/>
          <w:szCs w:val="20"/>
          <w:lang w:val="en-US"/>
        </w:rPr>
        <w:t>, Evans D</w:t>
      </w:r>
      <w:r>
        <w:rPr>
          <w:color w:val="141314"/>
          <w:sz w:val="20"/>
          <w:szCs w:val="20"/>
          <w:lang w:val="en-US"/>
        </w:rPr>
        <w:t>.</w:t>
      </w:r>
      <w:r w:rsidRPr="00D46733">
        <w:rPr>
          <w:color w:val="141314"/>
          <w:sz w:val="20"/>
          <w:szCs w:val="20"/>
          <w:lang w:val="en-US"/>
        </w:rPr>
        <w:t>D</w:t>
      </w:r>
      <w:r>
        <w:rPr>
          <w:color w:val="141314"/>
          <w:sz w:val="20"/>
          <w:szCs w:val="20"/>
          <w:lang w:val="en-US"/>
        </w:rPr>
        <w:t>.</w:t>
      </w:r>
      <w:r w:rsidRPr="00D46733">
        <w:rPr>
          <w:color w:val="141314"/>
          <w:sz w:val="20"/>
          <w:szCs w:val="20"/>
          <w:lang w:val="en-US"/>
        </w:rPr>
        <w:t>, White I</w:t>
      </w:r>
      <w:r>
        <w:rPr>
          <w:color w:val="141314"/>
          <w:sz w:val="20"/>
          <w:szCs w:val="20"/>
          <w:lang w:val="en-US"/>
        </w:rPr>
        <w:t>.</w:t>
      </w:r>
      <w:r w:rsidRPr="00D46733">
        <w:rPr>
          <w:color w:val="141314"/>
          <w:sz w:val="20"/>
          <w:szCs w:val="20"/>
          <w:lang w:val="en-US"/>
        </w:rPr>
        <w:t>L</w:t>
      </w:r>
      <w:r>
        <w:rPr>
          <w:color w:val="141314"/>
          <w:sz w:val="20"/>
          <w:szCs w:val="20"/>
          <w:lang w:val="en-US"/>
        </w:rPr>
        <w:t>.</w:t>
      </w:r>
      <w:r w:rsidRPr="00D46733">
        <w:rPr>
          <w:color w:val="141314"/>
          <w:sz w:val="20"/>
          <w:szCs w:val="20"/>
          <w:lang w:val="en-US"/>
        </w:rPr>
        <w:t>, Ensminger L</w:t>
      </w:r>
      <w:r>
        <w:rPr>
          <w:color w:val="141314"/>
          <w:sz w:val="20"/>
          <w:szCs w:val="20"/>
          <w:lang w:val="en-US"/>
        </w:rPr>
        <w:t>.</w:t>
      </w:r>
      <w:r w:rsidRPr="00D46733">
        <w:rPr>
          <w:color w:val="141314"/>
          <w:sz w:val="20"/>
          <w:szCs w:val="20"/>
          <w:lang w:val="en-US"/>
        </w:rPr>
        <w:t>E</w:t>
      </w:r>
      <w:r>
        <w:rPr>
          <w:color w:val="141314"/>
          <w:sz w:val="20"/>
          <w:szCs w:val="20"/>
          <w:lang w:val="en-US"/>
        </w:rPr>
        <w:t>.</w:t>
      </w:r>
      <w:r w:rsidRPr="00D46733">
        <w:rPr>
          <w:color w:val="141314"/>
          <w:sz w:val="20"/>
          <w:szCs w:val="20"/>
          <w:lang w:val="en-US"/>
        </w:rPr>
        <w:t>, Clark F</w:t>
      </w:r>
      <w:r>
        <w:rPr>
          <w:color w:val="141314"/>
          <w:sz w:val="20"/>
          <w:szCs w:val="20"/>
          <w:lang w:val="en-US"/>
        </w:rPr>
        <w:t>.</w:t>
      </w:r>
      <w:r w:rsidRPr="00D46733">
        <w:rPr>
          <w:color w:val="141314"/>
          <w:sz w:val="20"/>
          <w:szCs w:val="20"/>
          <w:lang w:val="en-US"/>
        </w:rPr>
        <w:t>E</w:t>
      </w:r>
      <w:r>
        <w:rPr>
          <w:color w:val="141314"/>
          <w:sz w:val="20"/>
          <w:szCs w:val="20"/>
          <w:lang w:val="en-US"/>
        </w:rPr>
        <w:t>.</w:t>
      </w:r>
      <w:r w:rsidRPr="00D46733">
        <w:rPr>
          <w:color w:val="141314"/>
          <w:sz w:val="20"/>
          <w:szCs w:val="20"/>
          <w:lang w:val="en-US"/>
        </w:rPr>
        <w:t xml:space="preserve"> (Eds.), Agronomy Monograph 9, Part 2, pp. 1149</w:t>
      </w:r>
      <w:r w:rsidR="00E5059E">
        <w:rPr>
          <w:color w:val="141314"/>
          <w:sz w:val="20"/>
          <w:szCs w:val="20"/>
          <w:lang w:val="en-US"/>
        </w:rPr>
        <w:t>-</w:t>
      </w:r>
      <w:r w:rsidRPr="00D46733">
        <w:rPr>
          <w:color w:val="141314"/>
          <w:sz w:val="20"/>
          <w:szCs w:val="20"/>
          <w:lang w:val="en-US"/>
        </w:rPr>
        <w:t>1178</w:t>
      </w:r>
      <w:r>
        <w:rPr>
          <w:color w:val="141314"/>
          <w:sz w:val="20"/>
          <w:szCs w:val="20"/>
          <w:lang w:val="en-US"/>
        </w:rPr>
        <w:t>.</w:t>
      </w:r>
    </w:p>
    <w:p w:rsidR="00C34A78" w:rsidRPr="00D46733" w:rsidRDefault="00C34A78" w:rsidP="00416378">
      <w:pPr>
        <w:autoSpaceDE w:val="0"/>
        <w:autoSpaceDN w:val="0"/>
        <w:adjustRightInd w:val="0"/>
        <w:spacing w:line="480" w:lineRule="auto"/>
        <w:jc w:val="both"/>
        <w:rPr>
          <w:sz w:val="20"/>
          <w:szCs w:val="20"/>
          <w:lang w:val="en-US"/>
        </w:rPr>
      </w:pPr>
      <w:r w:rsidRPr="001C2E64">
        <w:rPr>
          <w:sz w:val="20"/>
          <w:szCs w:val="20"/>
        </w:rPr>
        <w:t>Brito G</w:t>
      </w:r>
      <w:r w:rsidR="00824390" w:rsidRPr="001C2E64">
        <w:rPr>
          <w:sz w:val="20"/>
          <w:szCs w:val="20"/>
        </w:rPr>
        <w:t>.</w:t>
      </w:r>
      <w:r w:rsidRPr="001C2E64">
        <w:rPr>
          <w:sz w:val="20"/>
          <w:szCs w:val="20"/>
        </w:rPr>
        <w:t>, Costa E</w:t>
      </w:r>
      <w:r w:rsidR="00824390" w:rsidRPr="001C2E64">
        <w:rPr>
          <w:sz w:val="20"/>
          <w:szCs w:val="20"/>
        </w:rPr>
        <w:t>.</w:t>
      </w:r>
      <w:r w:rsidRPr="001C2E64">
        <w:rPr>
          <w:sz w:val="20"/>
          <w:szCs w:val="20"/>
        </w:rPr>
        <w:t>A</w:t>
      </w:r>
      <w:r w:rsidR="00824390" w:rsidRPr="001C2E64">
        <w:rPr>
          <w:sz w:val="20"/>
          <w:szCs w:val="20"/>
        </w:rPr>
        <w:t>.</w:t>
      </w:r>
      <w:r w:rsidRPr="001C2E64">
        <w:rPr>
          <w:sz w:val="20"/>
          <w:szCs w:val="20"/>
        </w:rPr>
        <w:t>, Coelho E</w:t>
      </w:r>
      <w:r w:rsidR="00824390" w:rsidRPr="001C2E64">
        <w:rPr>
          <w:sz w:val="20"/>
          <w:szCs w:val="20"/>
        </w:rPr>
        <w:t>.</w:t>
      </w:r>
      <w:r w:rsidRPr="001C2E64">
        <w:rPr>
          <w:sz w:val="20"/>
          <w:szCs w:val="20"/>
        </w:rPr>
        <w:t>C</w:t>
      </w:r>
      <w:r w:rsidR="00824390" w:rsidRPr="001C2E64">
        <w:rPr>
          <w:sz w:val="20"/>
          <w:szCs w:val="20"/>
        </w:rPr>
        <w:t>.</w:t>
      </w:r>
      <w:r w:rsidRPr="001C2E64">
        <w:rPr>
          <w:sz w:val="20"/>
          <w:szCs w:val="20"/>
        </w:rPr>
        <w:t>, Santos C</w:t>
      </w:r>
      <w:r w:rsidR="00824390" w:rsidRPr="001C2E64">
        <w:rPr>
          <w:sz w:val="20"/>
          <w:szCs w:val="20"/>
        </w:rPr>
        <w:t>.</w:t>
      </w:r>
      <w:r w:rsidRPr="001C2E64">
        <w:rPr>
          <w:sz w:val="20"/>
          <w:szCs w:val="20"/>
        </w:rPr>
        <w:t xml:space="preserve"> (2009)</w:t>
      </w:r>
      <w:r w:rsidR="00824390" w:rsidRPr="001C2E64">
        <w:rPr>
          <w:sz w:val="20"/>
          <w:szCs w:val="20"/>
        </w:rPr>
        <w:t>.</w:t>
      </w:r>
      <w:r w:rsidR="00C91EA0" w:rsidRPr="001C2E64">
        <w:rPr>
          <w:sz w:val="20"/>
          <w:szCs w:val="20"/>
        </w:rPr>
        <w:t xml:space="preserve"> </w:t>
      </w:r>
      <w:r w:rsidR="00C91EA0" w:rsidRPr="00D46733">
        <w:rPr>
          <w:sz w:val="20"/>
          <w:szCs w:val="20"/>
          <w:lang w:val="en-US"/>
        </w:rPr>
        <w:t xml:space="preserve">Large-scale field acclimatization of </w:t>
      </w:r>
      <w:r w:rsidR="00C91EA0" w:rsidRPr="00D46733">
        <w:rPr>
          <w:i/>
          <w:sz w:val="20"/>
          <w:szCs w:val="20"/>
          <w:lang w:val="en-US"/>
        </w:rPr>
        <w:t xml:space="preserve">Olea maderensis </w:t>
      </w:r>
      <w:r w:rsidR="00C91EA0" w:rsidRPr="00D46733">
        <w:rPr>
          <w:sz w:val="20"/>
          <w:szCs w:val="20"/>
          <w:lang w:val="en-US"/>
        </w:rPr>
        <w:t>micropropagated plants: morphological and physiological survey. Trees</w:t>
      </w:r>
      <w:r w:rsidR="00820848">
        <w:rPr>
          <w:sz w:val="20"/>
          <w:szCs w:val="20"/>
          <w:lang w:val="en-US"/>
        </w:rPr>
        <w:t>,</w:t>
      </w:r>
      <w:r w:rsidR="00C91EA0" w:rsidRPr="00D46733">
        <w:rPr>
          <w:sz w:val="20"/>
          <w:szCs w:val="20"/>
          <w:lang w:val="en-US"/>
        </w:rPr>
        <w:t xml:space="preserve"> 23: 1019-1031</w:t>
      </w:r>
      <w:r w:rsidR="00820848">
        <w:rPr>
          <w:sz w:val="20"/>
          <w:szCs w:val="20"/>
          <w:lang w:val="en-US"/>
        </w:rPr>
        <w:t>.</w:t>
      </w:r>
    </w:p>
    <w:p w:rsidR="00C223BA" w:rsidRPr="00D46733" w:rsidRDefault="00C223BA" w:rsidP="00416378">
      <w:pPr>
        <w:autoSpaceDE w:val="0"/>
        <w:autoSpaceDN w:val="0"/>
        <w:adjustRightInd w:val="0"/>
        <w:spacing w:line="480" w:lineRule="auto"/>
        <w:jc w:val="both"/>
        <w:rPr>
          <w:sz w:val="20"/>
          <w:szCs w:val="20"/>
          <w:lang w:val="en-US"/>
        </w:rPr>
      </w:pPr>
      <w:r w:rsidRPr="00D46733">
        <w:rPr>
          <w:sz w:val="20"/>
          <w:szCs w:val="20"/>
          <w:lang w:val="en-US"/>
        </w:rPr>
        <w:t>Cataldo D</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Haroon M</w:t>
      </w:r>
      <w:r w:rsidR="00824390">
        <w:rPr>
          <w:sz w:val="20"/>
          <w:szCs w:val="20"/>
          <w:lang w:val="en-US"/>
        </w:rPr>
        <w:t>.</w:t>
      </w:r>
      <w:r w:rsidRPr="00D46733">
        <w:rPr>
          <w:sz w:val="20"/>
          <w:szCs w:val="20"/>
          <w:lang w:val="en-US"/>
        </w:rPr>
        <w:t>, Schrader L</w:t>
      </w:r>
      <w:r w:rsidR="00824390">
        <w:rPr>
          <w:sz w:val="20"/>
          <w:szCs w:val="20"/>
          <w:lang w:val="en-US"/>
        </w:rPr>
        <w:t>.</w:t>
      </w:r>
      <w:r w:rsidRPr="00D46733">
        <w:rPr>
          <w:sz w:val="20"/>
          <w:szCs w:val="20"/>
          <w:lang w:val="en-US"/>
        </w:rPr>
        <w:t>E</w:t>
      </w:r>
      <w:r w:rsidR="00824390">
        <w:rPr>
          <w:sz w:val="20"/>
          <w:szCs w:val="20"/>
          <w:lang w:val="en-US"/>
        </w:rPr>
        <w:t>.</w:t>
      </w:r>
      <w:r w:rsidRPr="00D46733">
        <w:rPr>
          <w:sz w:val="20"/>
          <w:szCs w:val="20"/>
          <w:lang w:val="en-US"/>
        </w:rPr>
        <w:t>, Youngs V</w:t>
      </w:r>
      <w:r w:rsidR="00824390">
        <w:rPr>
          <w:sz w:val="20"/>
          <w:szCs w:val="20"/>
          <w:lang w:val="en-US"/>
        </w:rPr>
        <w:t>.</w:t>
      </w:r>
      <w:r w:rsidRPr="00D46733">
        <w:rPr>
          <w:sz w:val="20"/>
          <w:szCs w:val="20"/>
          <w:lang w:val="en-US"/>
        </w:rPr>
        <w:t>L</w:t>
      </w:r>
      <w:r w:rsidR="00824390">
        <w:rPr>
          <w:sz w:val="20"/>
          <w:szCs w:val="20"/>
          <w:lang w:val="en-US"/>
        </w:rPr>
        <w:t>.</w:t>
      </w:r>
      <w:r w:rsidRPr="00D46733">
        <w:rPr>
          <w:sz w:val="20"/>
          <w:szCs w:val="20"/>
          <w:lang w:val="en-US"/>
        </w:rPr>
        <w:t xml:space="preserve"> (1975)</w:t>
      </w:r>
      <w:r w:rsidR="00824390">
        <w:rPr>
          <w:sz w:val="20"/>
          <w:szCs w:val="20"/>
          <w:lang w:val="en-US"/>
        </w:rPr>
        <w:t>.</w:t>
      </w:r>
      <w:r w:rsidRPr="00D46733">
        <w:rPr>
          <w:sz w:val="20"/>
          <w:szCs w:val="20"/>
          <w:lang w:val="en-US"/>
        </w:rPr>
        <w:t xml:space="preserve"> Rapid colorimetric determination of nitrate in plant tissue by nitration of salicylic acid. </w:t>
      </w:r>
      <w:r w:rsidR="00820848" w:rsidRPr="00820848">
        <w:rPr>
          <w:sz w:val="20"/>
          <w:szCs w:val="20"/>
          <w:lang w:val="en-US"/>
        </w:rPr>
        <w:t>Communications in Soil Science and Plant Analysis</w:t>
      </w:r>
      <w:r w:rsidR="00820848">
        <w:rPr>
          <w:sz w:val="20"/>
          <w:szCs w:val="20"/>
          <w:lang w:val="en-US"/>
        </w:rPr>
        <w:t>,</w:t>
      </w:r>
      <w:r w:rsidR="00820848" w:rsidRPr="00820848" w:rsidDel="00820848">
        <w:rPr>
          <w:sz w:val="20"/>
          <w:szCs w:val="20"/>
          <w:lang w:val="en-US"/>
        </w:rPr>
        <w:t xml:space="preserve"> </w:t>
      </w:r>
      <w:r w:rsidRPr="00D46733">
        <w:rPr>
          <w:sz w:val="20"/>
          <w:szCs w:val="20"/>
          <w:lang w:val="en-US"/>
        </w:rPr>
        <w:t>6: 71-80</w:t>
      </w:r>
      <w:r w:rsidR="00820848">
        <w:rPr>
          <w:sz w:val="20"/>
          <w:szCs w:val="20"/>
          <w:lang w:val="en-US"/>
        </w:rPr>
        <w:t>.</w:t>
      </w:r>
    </w:p>
    <w:p w:rsidR="00081740" w:rsidRPr="00D46733" w:rsidRDefault="00081740" w:rsidP="00416378">
      <w:pPr>
        <w:autoSpaceDE w:val="0"/>
        <w:autoSpaceDN w:val="0"/>
        <w:adjustRightInd w:val="0"/>
        <w:spacing w:line="480" w:lineRule="auto"/>
        <w:jc w:val="both"/>
        <w:rPr>
          <w:sz w:val="20"/>
          <w:szCs w:val="20"/>
          <w:lang w:val="en-US"/>
        </w:rPr>
      </w:pPr>
      <w:r w:rsidRPr="00D46733">
        <w:rPr>
          <w:sz w:val="20"/>
          <w:szCs w:val="20"/>
          <w:lang w:val="en-US"/>
        </w:rPr>
        <w:t>Chen F</w:t>
      </w:r>
      <w:r w:rsidR="00824390">
        <w:rPr>
          <w:sz w:val="20"/>
          <w:szCs w:val="20"/>
          <w:lang w:val="en-US"/>
        </w:rPr>
        <w:t>.</w:t>
      </w:r>
      <w:r w:rsidRPr="00D46733">
        <w:rPr>
          <w:sz w:val="20"/>
          <w:szCs w:val="20"/>
          <w:lang w:val="en-US"/>
        </w:rPr>
        <w:t>Q</w:t>
      </w:r>
      <w:r w:rsidR="00824390">
        <w:rPr>
          <w:sz w:val="20"/>
          <w:szCs w:val="20"/>
          <w:lang w:val="en-US"/>
        </w:rPr>
        <w:t>.</w:t>
      </w:r>
      <w:r w:rsidRPr="00D46733">
        <w:rPr>
          <w:sz w:val="20"/>
          <w:szCs w:val="20"/>
          <w:lang w:val="en-US"/>
        </w:rPr>
        <w:t>, Fu Y</w:t>
      </w:r>
      <w:r w:rsidR="00824390">
        <w:rPr>
          <w:sz w:val="20"/>
          <w:szCs w:val="20"/>
          <w:lang w:val="en-US"/>
        </w:rPr>
        <w:t>.</w:t>
      </w:r>
      <w:r w:rsidRPr="00D46733">
        <w:rPr>
          <w:sz w:val="20"/>
          <w:szCs w:val="20"/>
          <w:lang w:val="en-US"/>
        </w:rPr>
        <w:t>, Wang D</w:t>
      </w:r>
      <w:r w:rsidR="00824390">
        <w:rPr>
          <w:sz w:val="20"/>
          <w:szCs w:val="20"/>
          <w:lang w:val="en-US"/>
        </w:rPr>
        <w:t>.</w:t>
      </w:r>
      <w:r w:rsidRPr="00D46733">
        <w:rPr>
          <w:sz w:val="20"/>
          <w:szCs w:val="20"/>
          <w:lang w:val="en-US"/>
        </w:rPr>
        <w:t>I</w:t>
      </w:r>
      <w:r w:rsidR="00824390">
        <w:rPr>
          <w:sz w:val="20"/>
          <w:szCs w:val="20"/>
          <w:lang w:val="en-US"/>
        </w:rPr>
        <w:t>.</w:t>
      </w:r>
      <w:r w:rsidRPr="00D46733">
        <w:rPr>
          <w:sz w:val="20"/>
          <w:szCs w:val="20"/>
          <w:lang w:val="en-US"/>
        </w:rPr>
        <w:t>, Gao X</w:t>
      </w:r>
      <w:r w:rsidR="00824390">
        <w:rPr>
          <w:sz w:val="20"/>
          <w:szCs w:val="20"/>
          <w:lang w:val="en-US"/>
        </w:rPr>
        <w:t>.</w:t>
      </w:r>
      <w:r w:rsidRPr="00D46733">
        <w:rPr>
          <w:sz w:val="20"/>
          <w:szCs w:val="20"/>
          <w:lang w:val="en-US"/>
        </w:rPr>
        <w:t>, Wang I. (2007)</w:t>
      </w:r>
      <w:r w:rsidR="00824390">
        <w:rPr>
          <w:sz w:val="20"/>
          <w:szCs w:val="20"/>
          <w:lang w:val="en-US"/>
        </w:rPr>
        <w:t>.</w:t>
      </w:r>
      <w:r w:rsidRPr="00D46733">
        <w:rPr>
          <w:sz w:val="20"/>
          <w:szCs w:val="20"/>
          <w:lang w:val="en-US"/>
        </w:rPr>
        <w:t xml:space="preserve"> The effect of plant growth regulators and sucrose on the micropropagation </w:t>
      </w:r>
      <w:r w:rsidR="00FC699E" w:rsidRPr="00D46733">
        <w:rPr>
          <w:sz w:val="20"/>
          <w:szCs w:val="20"/>
          <w:lang w:val="en-US"/>
        </w:rPr>
        <w:t xml:space="preserve">and microtuberization of </w:t>
      </w:r>
      <w:r w:rsidR="00FC699E" w:rsidRPr="00D46733">
        <w:rPr>
          <w:i/>
          <w:sz w:val="20"/>
          <w:szCs w:val="20"/>
          <w:lang w:val="en-US"/>
        </w:rPr>
        <w:t>Dioscorea nipponica</w:t>
      </w:r>
      <w:r w:rsidR="00FC699E" w:rsidRPr="00D46733">
        <w:rPr>
          <w:sz w:val="20"/>
          <w:szCs w:val="20"/>
          <w:lang w:val="en-US"/>
        </w:rPr>
        <w:t xml:space="preserve"> Makino. </w:t>
      </w:r>
      <w:r w:rsidR="00820848" w:rsidRPr="00820848">
        <w:rPr>
          <w:sz w:val="20"/>
          <w:szCs w:val="20"/>
          <w:lang w:val="en-US"/>
        </w:rPr>
        <w:t>Journal of Plant Growth Regulation</w:t>
      </w:r>
      <w:r w:rsidR="00820848">
        <w:rPr>
          <w:sz w:val="20"/>
          <w:szCs w:val="20"/>
          <w:lang w:val="en-US"/>
        </w:rPr>
        <w:t xml:space="preserve">, </w:t>
      </w:r>
      <w:r w:rsidR="00FC699E" w:rsidRPr="00D46733">
        <w:rPr>
          <w:sz w:val="20"/>
          <w:szCs w:val="20"/>
          <w:lang w:val="en-US"/>
        </w:rPr>
        <w:t>26: 38</w:t>
      </w:r>
      <w:r w:rsidR="00E5059E">
        <w:rPr>
          <w:sz w:val="20"/>
          <w:szCs w:val="20"/>
          <w:lang w:val="en-US"/>
        </w:rPr>
        <w:t>-</w:t>
      </w:r>
      <w:r w:rsidR="00FC699E" w:rsidRPr="00D46733">
        <w:rPr>
          <w:sz w:val="20"/>
          <w:szCs w:val="20"/>
          <w:lang w:val="en-US"/>
        </w:rPr>
        <w:t>45</w:t>
      </w:r>
      <w:r w:rsidR="00820848">
        <w:rPr>
          <w:sz w:val="20"/>
          <w:szCs w:val="20"/>
          <w:lang w:val="en-US"/>
        </w:rPr>
        <w:t>.</w:t>
      </w:r>
    </w:p>
    <w:p w:rsidR="00B46582" w:rsidRPr="00D46733" w:rsidRDefault="00B46582" w:rsidP="00416378">
      <w:pPr>
        <w:autoSpaceDE w:val="0"/>
        <w:autoSpaceDN w:val="0"/>
        <w:adjustRightInd w:val="0"/>
        <w:spacing w:line="480" w:lineRule="auto"/>
        <w:jc w:val="both"/>
        <w:rPr>
          <w:sz w:val="20"/>
          <w:szCs w:val="20"/>
          <w:lang w:val="en-US"/>
        </w:rPr>
      </w:pPr>
      <w:r w:rsidRPr="001103F7">
        <w:rPr>
          <w:sz w:val="20"/>
          <w:szCs w:val="20"/>
          <w:lang w:val="en-GB"/>
        </w:rPr>
        <w:t>de Oliveira E</w:t>
      </w:r>
      <w:r w:rsidR="00824390" w:rsidRPr="001103F7">
        <w:rPr>
          <w:sz w:val="20"/>
          <w:szCs w:val="20"/>
          <w:lang w:val="en-GB"/>
        </w:rPr>
        <w:t>.</w:t>
      </w:r>
      <w:r w:rsidRPr="001103F7">
        <w:rPr>
          <w:sz w:val="20"/>
          <w:szCs w:val="20"/>
          <w:lang w:val="en-GB"/>
        </w:rPr>
        <w:t>T</w:t>
      </w:r>
      <w:r w:rsidR="00824390" w:rsidRPr="001103F7">
        <w:rPr>
          <w:sz w:val="20"/>
          <w:szCs w:val="20"/>
          <w:lang w:val="en-GB"/>
        </w:rPr>
        <w:t>.</w:t>
      </w:r>
      <w:r w:rsidRPr="001103F7">
        <w:rPr>
          <w:sz w:val="20"/>
          <w:szCs w:val="20"/>
          <w:lang w:val="en-GB"/>
        </w:rPr>
        <w:t>, Crocomo O</w:t>
      </w:r>
      <w:r w:rsidR="00824390" w:rsidRPr="001103F7">
        <w:rPr>
          <w:sz w:val="20"/>
          <w:szCs w:val="20"/>
          <w:lang w:val="en-GB"/>
        </w:rPr>
        <w:t>.</w:t>
      </w:r>
      <w:r w:rsidRPr="001103F7">
        <w:rPr>
          <w:sz w:val="20"/>
          <w:szCs w:val="20"/>
          <w:lang w:val="en-GB"/>
        </w:rPr>
        <w:t>J</w:t>
      </w:r>
      <w:r w:rsidR="00824390" w:rsidRPr="001103F7">
        <w:rPr>
          <w:sz w:val="20"/>
          <w:szCs w:val="20"/>
          <w:lang w:val="en-GB"/>
        </w:rPr>
        <w:t>.</w:t>
      </w:r>
      <w:r w:rsidR="00BB1B5F" w:rsidRPr="001103F7">
        <w:rPr>
          <w:sz w:val="20"/>
          <w:szCs w:val="20"/>
          <w:lang w:val="en-GB"/>
        </w:rPr>
        <w:t>,</w:t>
      </w:r>
      <w:r w:rsidRPr="001103F7">
        <w:rPr>
          <w:sz w:val="20"/>
          <w:szCs w:val="20"/>
          <w:lang w:val="en-GB"/>
        </w:rPr>
        <w:t xml:space="preserve"> </w:t>
      </w:r>
      <w:r w:rsidR="00BB1B5F" w:rsidRPr="001103F7">
        <w:rPr>
          <w:sz w:val="20"/>
          <w:szCs w:val="20"/>
          <w:lang w:val="en-GB"/>
        </w:rPr>
        <w:t xml:space="preserve">Farinha T.B., Gallo L.A. </w:t>
      </w:r>
      <w:r w:rsidRPr="001103F7">
        <w:rPr>
          <w:sz w:val="20"/>
          <w:szCs w:val="20"/>
          <w:lang w:val="en-GB"/>
        </w:rPr>
        <w:t>(2009)</w:t>
      </w:r>
      <w:r w:rsidR="00824390" w:rsidRPr="001103F7">
        <w:rPr>
          <w:sz w:val="20"/>
          <w:szCs w:val="20"/>
          <w:lang w:val="en-GB"/>
        </w:rPr>
        <w:t>.</w:t>
      </w:r>
      <w:r w:rsidRPr="001103F7">
        <w:rPr>
          <w:sz w:val="20"/>
          <w:szCs w:val="20"/>
          <w:lang w:val="en-GB"/>
        </w:rPr>
        <w:t xml:space="preserve"> </w:t>
      </w:r>
      <w:r w:rsidRPr="00D46733">
        <w:rPr>
          <w:sz w:val="20"/>
          <w:szCs w:val="20"/>
          <w:lang w:val="en-US"/>
        </w:rPr>
        <w:t xml:space="preserve">Large-scale micropropagation of </w:t>
      </w:r>
      <w:r w:rsidRPr="00D46733">
        <w:rPr>
          <w:i/>
          <w:sz w:val="20"/>
          <w:szCs w:val="20"/>
          <w:lang w:val="en-US"/>
        </w:rPr>
        <w:t>Aloe vera</w:t>
      </w:r>
      <w:r w:rsidR="00B36924" w:rsidRPr="00D46733">
        <w:rPr>
          <w:sz w:val="20"/>
          <w:szCs w:val="20"/>
          <w:lang w:val="en-US"/>
        </w:rPr>
        <w:t>. HortSci</w:t>
      </w:r>
      <w:r w:rsidR="00820848">
        <w:rPr>
          <w:sz w:val="20"/>
          <w:szCs w:val="20"/>
          <w:lang w:val="en-US"/>
        </w:rPr>
        <w:t>ence,</w:t>
      </w:r>
      <w:r w:rsidRPr="00D46733">
        <w:rPr>
          <w:sz w:val="20"/>
          <w:szCs w:val="20"/>
          <w:lang w:val="en-US"/>
        </w:rPr>
        <w:t xml:space="preserve"> 44: 1675-1678</w:t>
      </w:r>
      <w:r w:rsidR="00820848">
        <w:rPr>
          <w:sz w:val="20"/>
          <w:szCs w:val="20"/>
          <w:lang w:val="en-US"/>
        </w:rPr>
        <w:t>.</w:t>
      </w:r>
    </w:p>
    <w:p w:rsidR="0051397B" w:rsidRPr="00D46733" w:rsidRDefault="0051397B" w:rsidP="00416378">
      <w:pPr>
        <w:autoSpaceDE w:val="0"/>
        <w:autoSpaceDN w:val="0"/>
        <w:adjustRightInd w:val="0"/>
        <w:spacing w:line="480" w:lineRule="auto"/>
        <w:jc w:val="both"/>
        <w:rPr>
          <w:sz w:val="20"/>
          <w:szCs w:val="20"/>
          <w:lang w:val="en-US"/>
        </w:rPr>
      </w:pPr>
      <w:r w:rsidRPr="00D46733">
        <w:rPr>
          <w:sz w:val="20"/>
          <w:szCs w:val="20"/>
          <w:lang w:val="en-US"/>
        </w:rPr>
        <w:t>Dumas E</w:t>
      </w:r>
      <w:r w:rsidR="00824390">
        <w:rPr>
          <w:sz w:val="20"/>
          <w:szCs w:val="20"/>
          <w:lang w:val="en-US"/>
        </w:rPr>
        <w:t>.</w:t>
      </w:r>
      <w:r w:rsidRPr="00D46733">
        <w:rPr>
          <w:sz w:val="20"/>
          <w:szCs w:val="20"/>
          <w:lang w:val="en-US"/>
        </w:rPr>
        <w:t>, Monteuuis O</w:t>
      </w:r>
      <w:r w:rsidR="00824390">
        <w:rPr>
          <w:sz w:val="20"/>
          <w:szCs w:val="20"/>
          <w:lang w:val="en-US"/>
        </w:rPr>
        <w:t>.</w:t>
      </w:r>
      <w:r w:rsidRPr="00D46733">
        <w:rPr>
          <w:sz w:val="20"/>
          <w:szCs w:val="20"/>
          <w:lang w:val="en-US"/>
        </w:rPr>
        <w:t xml:space="preserve"> (1995)</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rooting of micropropagated shoots from juvenile and mature </w:t>
      </w:r>
      <w:r w:rsidRPr="00D46733">
        <w:rPr>
          <w:i/>
          <w:sz w:val="20"/>
          <w:szCs w:val="20"/>
          <w:lang w:val="en-US"/>
        </w:rPr>
        <w:t>Pinus pinaster</w:t>
      </w:r>
      <w:r w:rsidRPr="00D46733">
        <w:rPr>
          <w:sz w:val="20"/>
          <w:szCs w:val="20"/>
          <w:lang w:val="en-US"/>
        </w:rPr>
        <w:t xml:space="preserve"> explants: influence of activated charcoal. </w:t>
      </w:r>
      <w:r w:rsidR="00820848" w:rsidRPr="00820848">
        <w:rPr>
          <w:sz w:val="20"/>
          <w:szCs w:val="20"/>
          <w:lang w:val="en-US"/>
        </w:rPr>
        <w:t>Plant Cell Tissue and Organ Culture</w:t>
      </w:r>
      <w:r w:rsidR="00820848">
        <w:rPr>
          <w:sz w:val="20"/>
          <w:szCs w:val="20"/>
          <w:lang w:val="en-US"/>
        </w:rPr>
        <w:t xml:space="preserve">, </w:t>
      </w:r>
      <w:r w:rsidRPr="00D46733">
        <w:rPr>
          <w:sz w:val="20"/>
          <w:szCs w:val="20"/>
          <w:lang w:val="en-US"/>
        </w:rPr>
        <w:t>40: 231-235</w:t>
      </w:r>
      <w:r w:rsidR="00820848">
        <w:rPr>
          <w:sz w:val="20"/>
          <w:szCs w:val="20"/>
          <w:lang w:val="en-US"/>
        </w:rPr>
        <w:t>.</w:t>
      </w:r>
    </w:p>
    <w:p w:rsidR="00A23719" w:rsidRDefault="00A23719" w:rsidP="00416378">
      <w:pPr>
        <w:autoSpaceDE w:val="0"/>
        <w:autoSpaceDN w:val="0"/>
        <w:adjustRightInd w:val="0"/>
        <w:spacing w:line="480" w:lineRule="auto"/>
        <w:jc w:val="both"/>
        <w:rPr>
          <w:sz w:val="20"/>
          <w:szCs w:val="20"/>
          <w:lang w:val="en-US"/>
        </w:rPr>
      </w:pPr>
      <w:r w:rsidRPr="001F3326">
        <w:rPr>
          <w:sz w:val="20"/>
          <w:szCs w:val="20"/>
          <w:lang w:val="en-GB"/>
        </w:rPr>
        <w:t>Eymar E</w:t>
      </w:r>
      <w:r w:rsidR="00824390" w:rsidRPr="001F3326">
        <w:rPr>
          <w:sz w:val="20"/>
          <w:szCs w:val="20"/>
          <w:lang w:val="en-GB"/>
        </w:rPr>
        <w:t>.</w:t>
      </w:r>
      <w:r w:rsidRPr="001F3326">
        <w:rPr>
          <w:sz w:val="20"/>
          <w:szCs w:val="20"/>
          <w:lang w:val="en-GB"/>
        </w:rPr>
        <w:t>, Alegre J</w:t>
      </w:r>
      <w:r w:rsidR="00824390" w:rsidRPr="001F3326">
        <w:rPr>
          <w:sz w:val="20"/>
          <w:szCs w:val="20"/>
          <w:lang w:val="en-GB"/>
        </w:rPr>
        <w:t>.</w:t>
      </w:r>
      <w:r w:rsidRPr="001F3326">
        <w:rPr>
          <w:sz w:val="20"/>
          <w:szCs w:val="20"/>
          <w:lang w:val="en-GB"/>
        </w:rPr>
        <w:t>, Toribio M</w:t>
      </w:r>
      <w:r w:rsidR="00824390" w:rsidRPr="001F3326">
        <w:rPr>
          <w:sz w:val="20"/>
          <w:szCs w:val="20"/>
          <w:lang w:val="en-GB"/>
        </w:rPr>
        <w:t>.</w:t>
      </w:r>
      <w:r w:rsidRPr="001F3326">
        <w:rPr>
          <w:sz w:val="20"/>
          <w:szCs w:val="20"/>
          <w:lang w:val="en-GB"/>
        </w:rPr>
        <w:t>, López-Vela D</w:t>
      </w:r>
      <w:r w:rsidR="00824390" w:rsidRPr="001F3326">
        <w:rPr>
          <w:sz w:val="20"/>
          <w:szCs w:val="20"/>
          <w:lang w:val="en-GB"/>
        </w:rPr>
        <w:t>.</w:t>
      </w:r>
      <w:r w:rsidRPr="001F3326">
        <w:rPr>
          <w:sz w:val="20"/>
          <w:szCs w:val="20"/>
          <w:lang w:val="en-GB"/>
        </w:rPr>
        <w:t xml:space="preserve"> (2000)</w:t>
      </w:r>
      <w:r w:rsidR="00824390" w:rsidRPr="001F3326">
        <w:rPr>
          <w:sz w:val="20"/>
          <w:szCs w:val="20"/>
          <w:lang w:val="en-GB"/>
        </w:rPr>
        <w:t>.</w:t>
      </w:r>
      <w:r w:rsidRPr="001F3326">
        <w:rPr>
          <w:sz w:val="20"/>
          <w:szCs w:val="20"/>
          <w:lang w:val="en-GB"/>
        </w:rPr>
        <w:t xml:space="preserve"> </w:t>
      </w:r>
      <w:r w:rsidRPr="00D46733">
        <w:rPr>
          <w:sz w:val="20"/>
          <w:szCs w:val="20"/>
          <w:lang w:val="en-US"/>
        </w:rPr>
        <w:t xml:space="preserve">Effect of activated chracoal and 6-benzyladenine on </w:t>
      </w:r>
      <w:r w:rsidRPr="00D46733">
        <w:rPr>
          <w:i/>
          <w:sz w:val="20"/>
          <w:szCs w:val="20"/>
          <w:lang w:val="en-US"/>
        </w:rPr>
        <w:t>in vitro</w:t>
      </w:r>
      <w:r w:rsidRPr="00D46733">
        <w:rPr>
          <w:sz w:val="20"/>
          <w:szCs w:val="20"/>
          <w:lang w:val="en-US"/>
        </w:rPr>
        <w:t xml:space="preserve"> nitrogen uptake by </w:t>
      </w:r>
      <w:r w:rsidRPr="00D46733">
        <w:rPr>
          <w:i/>
          <w:sz w:val="20"/>
          <w:szCs w:val="20"/>
          <w:lang w:val="en-US"/>
        </w:rPr>
        <w:t>Lagerstroemia indica.</w:t>
      </w:r>
      <w:r w:rsidRPr="00D46733">
        <w:rPr>
          <w:sz w:val="20"/>
          <w:szCs w:val="20"/>
          <w:lang w:val="en-US"/>
        </w:rPr>
        <w:t xml:space="preserve"> </w:t>
      </w:r>
      <w:r w:rsidR="00820848" w:rsidRPr="00820848">
        <w:rPr>
          <w:sz w:val="20"/>
          <w:szCs w:val="20"/>
          <w:lang w:val="en-US"/>
        </w:rPr>
        <w:t>Plant Cell Tissue and Organ Culture</w:t>
      </w:r>
      <w:r w:rsidR="00820848">
        <w:rPr>
          <w:sz w:val="20"/>
          <w:szCs w:val="20"/>
          <w:lang w:val="en-US"/>
        </w:rPr>
        <w:t xml:space="preserve">, </w:t>
      </w:r>
      <w:r w:rsidR="006E53D6" w:rsidRPr="00D46733">
        <w:rPr>
          <w:sz w:val="20"/>
          <w:szCs w:val="20"/>
          <w:lang w:val="en-US"/>
        </w:rPr>
        <w:t>63: 57-65</w:t>
      </w:r>
      <w:r w:rsidR="00820848">
        <w:rPr>
          <w:sz w:val="20"/>
          <w:szCs w:val="20"/>
          <w:lang w:val="en-US"/>
        </w:rPr>
        <w:t>.</w:t>
      </w:r>
    </w:p>
    <w:p w:rsidR="00417909" w:rsidRPr="00D46733" w:rsidRDefault="00417909" w:rsidP="00417909">
      <w:pPr>
        <w:autoSpaceDE w:val="0"/>
        <w:autoSpaceDN w:val="0"/>
        <w:adjustRightInd w:val="0"/>
        <w:spacing w:line="480" w:lineRule="auto"/>
        <w:jc w:val="both"/>
        <w:rPr>
          <w:sz w:val="20"/>
          <w:szCs w:val="20"/>
          <w:lang w:val="en-US"/>
        </w:rPr>
      </w:pPr>
      <w:r w:rsidRPr="00417909">
        <w:rPr>
          <w:sz w:val="20"/>
          <w:szCs w:val="20"/>
          <w:lang w:val="en-US"/>
        </w:rPr>
        <w:t>Field A</w:t>
      </w:r>
      <w:r>
        <w:rPr>
          <w:sz w:val="20"/>
          <w:szCs w:val="20"/>
          <w:lang w:val="en-US"/>
        </w:rPr>
        <w:t>.</w:t>
      </w:r>
      <w:r w:rsidRPr="00417909">
        <w:rPr>
          <w:sz w:val="20"/>
          <w:szCs w:val="20"/>
          <w:lang w:val="en-US"/>
        </w:rPr>
        <w:t xml:space="preserve"> (2005)</w:t>
      </w:r>
      <w:r>
        <w:rPr>
          <w:sz w:val="20"/>
          <w:szCs w:val="20"/>
          <w:lang w:val="en-US"/>
        </w:rPr>
        <w:t>.</w:t>
      </w:r>
      <w:r w:rsidRPr="00417909">
        <w:rPr>
          <w:sz w:val="20"/>
          <w:szCs w:val="20"/>
          <w:lang w:val="en-US"/>
        </w:rPr>
        <w:t xml:space="preserve"> Discovering statistics using SPSS for windows,</w:t>
      </w:r>
      <w:r>
        <w:rPr>
          <w:sz w:val="20"/>
          <w:szCs w:val="20"/>
          <w:lang w:val="en-US"/>
        </w:rPr>
        <w:t xml:space="preserve"> </w:t>
      </w:r>
      <w:r w:rsidRPr="00417909">
        <w:rPr>
          <w:sz w:val="20"/>
          <w:szCs w:val="20"/>
          <w:lang w:val="en-US"/>
        </w:rPr>
        <w:t>2nd edn. SAGE Publications Ltd, London, pp 816</w:t>
      </w:r>
      <w:r>
        <w:rPr>
          <w:sz w:val="20"/>
          <w:szCs w:val="20"/>
          <w:lang w:val="en-US"/>
        </w:rPr>
        <w:t>.</w:t>
      </w:r>
    </w:p>
    <w:p w:rsidR="0062582B" w:rsidRPr="00D46733" w:rsidRDefault="0062582B" w:rsidP="00416378">
      <w:pPr>
        <w:autoSpaceDE w:val="0"/>
        <w:autoSpaceDN w:val="0"/>
        <w:adjustRightInd w:val="0"/>
        <w:spacing w:line="480" w:lineRule="auto"/>
        <w:jc w:val="both"/>
        <w:rPr>
          <w:sz w:val="20"/>
          <w:szCs w:val="20"/>
          <w:lang w:val="en-US"/>
        </w:rPr>
      </w:pPr>
      <w:r w:rsidRPr="00D46733">
        <w:rPr>
          <w:sz w:val="20"/>
          <w:szCs w:val="20"/>
          <w:lang w:val="en-US"/>
        </w:rPr>
        <w:t>Fridborg G</w:t>
      </w:r>
      <w:r w:rsidR="00824390">
        <w:rPr>
          <w:sz w:val="20"/>
          <w:szCs w:val="20"/>
          <w:lang w:val="en-US"/>
        </w:rPr>
        <w:t>.</w:t>
      </w:r>
      <w:r w:rsidRPr="00D46733">
        <w:rPr>
          <w:sz w:val="20"/>
          <w:szCs w:val="20"/>
          <w:lang w:val="en-US"/>
        </w:rPr>
        <w:t>, Pedersén M</w:t>
      </w:r>
      <w:r w:rsidR="00824390">
        <w:rPr>
          <w:sz w:val="20"/>
          <w:szCs w:val="20"/>
          <w:lang w:val="en-US"/>
        </w:rPr>
        <w:t>.</w:t>
      </w:r>
      <w:r w:rsidRPr="00D46733">
        <w:rPr>
          <w:sz w:val="20"/>
          <w:szCs w:val="20"/>
          <w:lang w:val="en-US"/>
        </w:rPr>
        <w:t>, Landström L</w:t>
      </w:r>
      <w:r w:rsidR="00824390">
        <w:rPr>
          <w:sz w:val="20"/>
          <w:szCs w:val="20"/>
          <w:lang w:val="en-US"/>
        </w:rPr>
        <w:t>.</w:t>
      </w:r>
      <w:r w:rsidRPr="00D46733">
        <w:rPr>
          <w:sz w:val="20"/>
          <w:szCs w:val="20"/>
          <w:lang w:val="en-US"/>
        </w:rPr>
        <w:t>, Eriksson T</w:t>
      </w:r>
      <w:r w:rsidR="00824390">
        <w:rPr>
          <w:sz w:val="20"/>
          <w:szCs w:val="20"/>
          <w:lang w:val="en-US"/>
        </w:rPr>
        <w:t>.</w:t>
      </w:r>
      <w:r w:rsidRPr="00D46733">
        <w:rPr>
          <w:sz w:val="20"/>
          <w:szCs w:val="20"/>
          <w:lang w:val="en-US"/>
        </w:rPr>
        <w:t xml:space="preserve"> (1978)</w:t>
      </w:r>
      <w:r w:rsidR="00824390">
        <w:rPr>
          <w:sz w:val="20"/>
          <w:szCs w:val="20"/>
          <w:lang w:val="en-US"/>
        </w:rPr>
        <w:t>.</w:t>
      </w:r>
      <w:r w:rsidRPr="00D46733">
        <w:rPr>
          <w:sz w:val="20"/>
          <w:szCs w:val="20"/>
          <w:lang w:val="en-US"/>
        </w:rPr>
        <w:t xml:space="preserve"> The effect of activated charcoal on tissue cultures: adsorption of metabolites inhibiting morphogenesis. </w:t>
      </w:r>
      <w:r w:rsidR="00654BDF" w:rsidRPr="00654BDF">
        <w:rPr>
          <w:sz w:val="20"/>
          <w:szCs w:val="20"/>
          <w:lang w:val="en-US"/>
        </w:rPr>
        <w:t>Physiologia Plantarum</w:t>
      </w:r>
      <w:r w:rsidR="00654BDF">
        <w:rPr>
          <w:sz w:val="20"/>
          <w:szCs w:val="20"/>
          <w:lang w:val="en-US"/>
        </w:rPr>
        <w:t>,</w:t>
      </w:r>
      <w:r w:rsidR="00E42C31" w:rsidRPr="00D46733">
        <w:rPr>
          <w:sz w:val="20"/>
          <w:szCs w:val="20"/>
          <w:lang w:val="en-US"/>
        </w:rPr>
        <w:t xml:space="preserve"> 43: 104-106</w:t>
      </w:r>
      <w:r w:rsidR="00654BDF">
        <w:rPr>
          <w:sz w:val="20"/>
          <w:szCs w:val="20"/>
          <w:lang w:val="en-US"/>
        </w:rPr>
        <w:t>.</w:t>
      </w:r>
    </w:p>
    <w:p w:rsidR="00E37C51" w:rsidRPr="00D46733" w:rsidRDefault="00E37C51" w:rsidP="00416378">
      <w:pPr>
        <w:autoSpaceDE w:val="0"/>
        <w:autoSpaceDN w:val="0"/>
        <w:adjustRightInd w:val="0"/>
        <w:spacing w:line="480" w:lineRule="auto"/>
        <w:jc w:val="both"/>
        <w:rPr>
          <w:sz w:val="20"/>
          <w:szCs w:val="20"/>
          <w:lang w:val="en-US"/>
        </w:rPr>
      </w:pPr>
      <w:r w:rsidRPr="00D46733">
        <w:rPr>
          <w:sz w:val="20"/>
          <w:szCs w:val="20"/>
          <w:lang w:val="en-US"/>
        </w:rPr>
        <w:t>Gubbuk H</w:t>
      </w:r>
      <w:r w:rsidR="00824390">
        <w:rPr>
          <w:sz w:val="20"/>
          <w:szCs w:val="20"/>
          <w:lang w:val="en-US"/>
        </w:rPr>
        <w:t>.</w:t>
      </w:r>
      <w:r w:rsidRPr="00D46733">
        <w:rPr>
          <w:sz w:val="20"/>
          <w:szCs w:val="20"/>
          <w:lang w:val="en-US"/>
        </w:rPr>
        <w:t>, Pekmezci M</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In vitro propagation of banana (Musa spp.) using thidiazuron and activated charcoal. </w:t>
      </w:r>
      <w:r w:rsidR="00654BDF" w:rsidRPr="00654BDF">
        <w:rPr>
          <w:sz w:val="20"/>
          <w:szCs w:val="20"/>
          <w:lang w:val="en-US"/>
        </w:rPr>
        <w:t>Acta Agriculturae Scandinavica</w:t>
      </w:r>
      <w:r w:rsidR="00654BDF">
        <w:rPr>
          <w:sz w:val="20"/>
          <w:szCs w:val="20"/>
          <w:lang w:val="en-US"/>
        </w:rPr>
        <w:t xml:space="preserve">, </w:t>
      </w:r>
      <w:r w:rsidRPr="00D46733">
        <w:rPr>
          <w:sz w:val="20"/>
          <w:szCs w:val="20"/>
          <w:lang w:val="en-US"/>
        </w:rPr>
        <w:t>56: 65-69</w:t>
      </w:r>
      <w:r w:rsidR="00654BDF">
        <w:rPr>
          <w:sz w:val="20"/>
          <w:szCs w:val="20"/>
          <w:lang w:val="en-US"/>
        </w:rPr>
        <w:t>.</w:t>
      </w:r>
      <w:r w:rsidRPr="00D46733">
        <w:rPr>
          <w:sz w:val="20"/>
          <w:szCs w:val="20"/>
          <w:lang w:val="en-US"/>
        </w:rPr>
        <w:t xml:space="preserve"> </w:t>
      </w:r>
    </w:p>
    <w:p w:rsidR="00E37C51" w:rsidRPr="00D46733" w:rsidRDefault="00E37C51" w:rsidP="00416378">
      <w:pPr>
        <w:autoSpaceDE w:val="0"/>
        <w:autoSpaceDN w:val="0"/>
        <w:adjustRightInd w:val="0"/>
        <w:spacing w:line="480" w:lineRule="auto"/>
        <w:jc w:val="both"/>
        <w:rPr>
          <w:sz w:val="20"/>
          <w:szCs w:val="20"/>
          <w:lang w:val="en-US"/>
        </w:rPr>
      </w:pPr>
      <w:r w:rsidRPr="00D46733">
        <w:rPr>
          <w:sz w:val="20"/>
          <w:szCs w:val="20"/>
          <w:lang w:val="en-US"/>
        </w:rPr>
        <w:t>Hashem Abadi D</w:t>
      </w:r>
      <w:r w:rsidR="00824390">
        <w:rPr>
          <w:sz w:val="20"/>
          <w:szCs w:val="20"/>
          <w:lang w:val="en-US"/>
        </w:rPr>
        <w:t>.</w:t>
      </w:r>
      <w:r w:rsidRPr="00D46733">
        <w:rPr>
          <w:sz w:val="20"/>
          <w:szCs w:val="20"/>
          <w:lang w:val="en-US"/>
        </w:rPr>
        <w:t>, Kaviani B</w:t>
      </w:r>
      <w:r w:rsidR="00824390">
        <w:rPr>
          <w:sz w:val="20"/>
          <w:szCs w:val="20"/>
          <w:lang w:val="en-US"/>
        </w:rPr>
        <w:t>.</w:t>
      </w:r>
      <w:r w:rsidRPr="00D46733">
        <w:rPr>
          <w:sz w:val="20"/>
          <w:szCs w:val="20"/>
          <w:lang w:val="en-US"/>
        </w:rPr>
        <w:t xml:space="preserve"> (2010)</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proliferation of an important medicinal plant Aloe – A method for rapid production. </w:t>
      </w:r>
      <w:r w:rsidR="00654BDF" w:rsidRPr="00654BDF">
        <w:rPr>
          <w:sz w:val="20"/>
          <w:szCs w:val="20"/>
          <w:lang w:val="en-US"/>
        </w:rPr>
        <w:t>Australian Journal of Crop Science</w:t>
      </w:r>
      <w:r w:rsidR="00654BDF">
        <w:rPr>
          <w:sz w:val="20"/>
          <w:szCs w:val="20"/>
          <w:lang w:val="en-US"/>
        </w:rPr>
        <w:t xml:space="preserve">, </w:t>
      </w:r>
      <w:r w:rsidRPr="00D46733">
        <w:rPr>
          <w:sz w:val="20"/>
          <w:szCs w:val="20"/>
          <w:lang w:val="en-US"/>
        </w:rPr>
        <w:t>4: 216-222</w:t>
      </w:r>
      <w:r w:rsidR="00654BDF">
        <w:rPr>
          <w:sz w:val="20"/>
          <w:szCs w:val="20"/>
          <w:lang w:val="en-US"/>
        </w:rPr>
        <w:t>.</w:t>
      </w:r>
    </w:p>
    <w:p w:rsidR="003951B1" w:rsidRPr="00D46733" w:rsidRDefault="003951B1" w:rsidP="00416378">
      <w:pPr>
        <w:autoSpaceDE w:val="0"/>
        <w:autoSpaceDN w:val="0"/>
        <w:adjustRightInd w:val="0"/>
        <w:spacing w:line="480" w:lineRule="auto"/>
        <w:jc w:val="both"/>
        <w:rPr>
          <w:sz w:val="20"/>
          <w:szCs w:val="20"/>
          <w:lang w:val="en-US"/>
        </w:rPr>
      </w:pPr>
      <w:r w:rsidRPr="00D46733">
        <w:rPr>
          <w:sz w:val="20"/>
          <w:szCs w:val="20"/>
          <w:lang w:val="en-US"/>
        </w:rPr>
        <w:lastRenderedPageBreak/>
        <w:t>Hazarika B</w:t>
      </w:r>
      <w:r w:rsidR="00824390">
        <w:rPr>
          <w:sz w:val="20"/>
          <w:szCs w:val="20"/>
          <w:lang w:val="en-US"/>
        </w:rPr>
        <w:t>.</w:t>
      </w:r>
      <w:r w:rsidRPr="00D46733">
        <w:rPr>
          <w:sz w:val="20"/>
          <w:szCs w:val="20"/>
          <w:lang w:val="en-US"/>
        </w:rPr>
        <w:t>N</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Morpho-physiological disorders in </w:t>
      </w:r>
      <w:r w:rsidRPr="00D46733">
        <w:rPr>
          <w:i/>
          <w:sz w:val="20"/>
          <w:szCs w:val="20"/>
          <w:lang w:val="en-US"/>
        </w:rPr>
        <w:t xml:space="preserve">in vitro </w:t>
      </w:r>
      <w:r w:rsidRPr="00D46733">
        <w:rPr>
          <w:sz w:val="20"/>
          <w:szCs w:val="20"/>
          <w:lang w:val="en-US"/>
        </w:rPr>
        <w:t xml:space="preserve">culture of plants. </w:t>
      </w:r>
      <w:r w:rsidR="00654BDF" w:rsidRPr="00C019DF">
        <w:rPr>
          <w:sz w:val="20"/>
          <w:szCs w:val="20"/>
          <w:lang w:val="en-GB"/>
        </w:rPr>
        <w:t>Scientia Horticulturae,</w:t>
      </w:r>
      <w:r w:rsidRPr="00D46733">
        <w:rPr>
          <w:sz w:val="20"/>
          <w:szCs w:val="20"/>
          <w:lang w:val="en-US"/>
        </w:rPr>
        <w:t xml:space="preserve"> 108: 105-120</w:t>
      </w:r>
      <w:r w:rsidR="00654BDF">
        <w:rPr>
          <w:sz w:val="20"/>
          <w:szCs w:val="20"/>
          <w:lang w:val="en-US"/>
        </w:rPr>
        <w:t>.</w:t>
      </w:r>
    </w:p>
    <w:p w:rsidR="00E37C51" w:rsidRDefault="00E37C51" w:rsidP="00D53494">
      <w:pPr>
        <w:autoSpaceDE w:val="0"/>
        <w:autoSpaceDN w:val="0"/>
        <w:adjustRightInd w:val="0"/>
        <w:spacing w:line="480" w:lineRule="auto"/>
        <w:jc w:val="both"/>
        <w:rPr>
          <w:sz w:val="20"/>
          <w:szCs w:val="20"/>
          <w:lang w:val="en-US"/>
        </w:rPr>
      </w:pPr>
      <w:r w:rsidRPr="00D46733">
        <w:rPr>
          <w:sz w:val="20"/>
          <w:szCs w:val="20"/>
          <w:lang w:val="en-US"/>
        </w:rPr>
        <w:t>Hemphill JK, Maier CGA, Chapman KD (1998)</w:t>
      </w:r>
      <w:r w:rsidR="00200BAD">
        <w:rPr>
          <w:sz w:val="20"/>
          <w:szCs w:val="20"/>
          <w:lang w:val="en-US"/>
        </w:rPr>
        <w:t>.</w:t>
      </w:r>
      <w:r w:rsidRPr="00D46733">
        <w:rPr>
          <w:sz w:val="20"/>
          <w:szCs w:val="20"/>
          <w:lang w:val="en-US"/>
        </w:rPr>
        <w:t xml:space="preserve"> Rapid </w:t>
      </w:r>
      <w:r w:rsidRPr="00D46733">
        <w:rPr>
          <w:i/>
          <w:sz w:val="20"/>
          <w:szCs w:val="20"/>
          <w:lang w:val="en-US"/>
        </w:rPr>
        <w:t>in-vitro</w:t>
      </w:r>
      <w:r w:rsidRPr="00D46733">
        <w:rPr>
          <w:sz w:val="20"/>
          <w:szCs w:val="20"/>
          <w:lang w:val="en-US"/>
        </w:rPr>
        <w:t xml:space="preserve"> plant regeneration of cotton (</w:t>
      </w:r>
      <w:r w:rsidRPr="00D46733">
        <w:rPr>
          <w:i/>
          <w:sz w:val="20"/>
          <w:szCs w:val="20"/>
          <w:lang w:val="en-US"/>
        </w:rPr>
        <w:t>Gossypium hirsutum</w:t>
      </w:r>
      <w:r w:rsidRPr="00D46733">
        <w:rPr>
          <w:sz w:val="20"/>
          <w:szCs w:val="20"/>
          <w:lang w:val="en-US"/>
        </w:rPr>
        <w:t xml:space="preserve"> L.) Plant Cell Rep</w:t>
      </w:r>
      <w:r w:rsidR="00654BDF">
        <w:rPr>
          <w:sz w:val="20"/>
          <w:szCs w:val="20"/>
          <w:lang w:val="en-US"/>
        </w:rPr>
        <w:t>ort,</w:t>
      </w:r>
      <w:r w:rsidRPr="00D46733">
        <w:rPr>
          <w:sz w:val="20"/>
          <w:szCs w:val="20"/>
          <w:lang w:val="en-US"/>
        </w:rPr>
        <w:t xml:space="preserve"> 17: 273-278</w:t>
      </w:r>
      <w:r w:rsidR="00654BDF">
        <w:rPr>
          <w:sz w:val="20"/>
          <w:szCs w:val="20"/>
          <w:lang w:val="en-US"/>
        </w:rPr>
        <w:t>.</w:t>
      </w:r>
    </w:p>
    <w:p w:rsidR="00E23650" w:rsidRPr="00B46DC7" w:rsidRDefault="00E23650" w:rsidP="00E23650">
      <w:pPr>
        <w:spacing w:line="480" w:lineRule="auto"/>
        <w:contextualSpacing/>
        <w:jc w:val="both"/>
        <w:rPr>
          <w:sz w:val="20"/>
          <w:szCs w:val="20"/>
          <w:lang w:val="en-US"/>
        </w:rPr>
      </w:pPr>
      <w:r w:rsidRPr="00744B9B">
        <w:rPr>
          <w:sz w:val="20"/>
          <w:szCs w:val="20"/>
          <w:lang w:val="en-US"/>
        </w:rPr>
        <w:t>Karla YP (1998) Handbook of reference methods for plant analysis. CRC Press Inc, Boca Raton, FL pp 165-170</w:t>
      </w:r>
      <w:r>
        <w:rPr>
          <w:sz w:val="20"/>
          <w:szCs w:val="20"/>
          <w:lang w:val="en-US"/>
        </w:rPr>
        <w:t>.</w:t>
      </w:r>
    </w:p>
    <w:p w:rsidR="001C2E64" w:rsidRDefault="006B6A09" w:rsidP="00D53494">
      <w:pPr>
        <w:autoSpaceDE w:val="0"/>
        <w:autoSpaceDN w:val="0"/>
        <w:adjustRightInd w:val="0"/>
        <w:spacing w:line="480" w:lineRule="auto"/>
        <w:jc w:val="both"/>
        <w:rPr>
          <w:color w:val="141314"/>
          <w:sz w:val="20"/>
          <w:szCs w:val="20"/>
          <w:lang w:val="en-US"/>
        </w:rPr>
      </w:pPr>
      <w:r w:rsidRPr="00B7195B">
        <w:rPr>
          <w:color w:val="000000" w:themeColor="text1"/>
          <w:sz w:val="20"/>
          <w:szCs w:val="20"/>
          <w:lang w:val="en-GB"/>
        </w:rPr>
        <w:t>Keijzer C.J., Cresti M. (1987).</w:t>
      </w:r>
      <w:r w:rsidRPr="00B7195B">
        <w:rPr>
          <w:lang w:val="en-GB"/>
        </w:rPr>
        <w:t xml:space="preserve"> </w:t>
      </w:r>
      <w:r w:rsidR="00D53494" w:rsidRPr="00D53494">
        <w:rPr>
          <w:color w:val="000000" w:themeColor="text1"/>
          <w:sz w:val="20"/>
          <w:szCs w:val="20"/>
          <w:lang w:val="en-GB"/>
        </w:rPr>
        <w:t>A comparison of anther tissue development in male sterile Aloe vera and male fertile Aloe ciliaris</w:t>
      </w:r>
      <w:r w:rsidR="00D53494">
        <w:rPr>
          <w:color w:val="000000" w:themeColor="text1"/>
          <w:sz w:val="20"/>
          <w:szCs w:val="20"/>
          <w:lang w:val="en-GB"/>
        </w:rPr>
        <w:t xml:space="preserve">. </w:t>
      </w:r>
      <w:r w:rsidR="00D53494" w:rsidRPr="00D53494">
        <w:rPr>
          <w:color w:val="000000" w:themeColor="text1"/>
          <w:sz w:val="20"/>
          <w:szCs w:val="20"/>
          <w:lang w:val="en-GB"/>
        </w:rPr>
        <w:t>Annals of Botany</w:t>
      </w:r>
      <w:r w:rsidR="00D53494">
        <w:rPr>
          <w:color w:val="000000" w:themeColor="text1"/>
          <w:sz w:val="20"/>
          <w:szCs w:val="20"/>
          <w:lang w:val="en-GB"/>
        </w:rPr>
        <w:t xml:space="preserve">, </w:t>
      </w:r>
      <w:r w:rsidR="00D53494" w:rsidRPr="00D53494">
        <w:rPr>
          <w:color w:val="000000" w:themeColor="text1"/>
          <w:sz w:val="20"/>
          <w:szCs w:val="20"/>
          <w:lang w:val="en-GB"/>
        </w:rPr>
        <w:t>59</w:t>
      </w:r>
      <w:r w:rsidR="00D53494">
        <w:rPr>
          <w:color w:val="000000" w:themeColor="text1"/>
          <w:sz w:val="20"/>
          <w:szCs w:val="20"/>
          <w:lang w:val="en-GB"/>
        </w:rPr>
        <w:t xml:space="preserve"> (</w:t>
      </w:r>
      <w:r w:rsidR="00D53494" w:rsidRPr="00D53494">
        <w:rPr>
          <w:color w:val="000000" w:themeColor="text1"/>
          <w:sz w:val="20"/>
          <w:szCs w:val="20"/>
          <w:lang w:val="en-GB"/>
        </w:rPr>
        <w:t>5</w:t>
      </w:r>
      <w:r w:rsidR="00D53494">
        <w:rPr>
          <w:color w:val="000000" w:themeColor="text1"/>
          <w:sz w:val="20"/>
          <w:szCs w:val="20"/>
          <w:lang w:val="en-GB"/>
        </w:rPr>
        <w:t xml:space="preserve">): </w:t>
      </w:r>
      <w:r w:rsidR="00D53494" w:rsidRPr="00D53494">
        <w:rPr>
          <w:color w:val="000000" w:themeColor="text1"/>
          <w:sz w:val="20"/>
          <w:szCs w:val="20"/>
          <w:lang w:val="en-GB"/>
        </w:rPr>
        <w:t>533-54</w:t>
      </w:r>
      <w:r w:rsidR="00D53494">
        <w:rPr>
          <w:color w:val="000000" w:themeColor="text1"/>
          <w:sz w:val="20"/>
          <w:szCs w:val="20"/>
          <w:lang w:val="en-GB"/>
        </w:rPr>
        <w:t>2.</w:t>
      </w:r>
    </w:p>
    <w:p w:rsidR="00D67BCA" w:rsidRPr="00D46733" w:rsidRDefault="00D67BCA" w:rsidP="00D53494">
      <w:pPr>
        <w:autoSpaceDE w:val="0"/>
        <w:autoSpaceDN w:val="0"/>
        <w:adjustRightInd w:val="0"/>
        <w:spacing w:line="480" w:lineRule="auto"/>
        <w:jc w:val="both"/>
        <w:rPr>
          <w:color w:val="141314"/>
          <w:sz w:val="20"/>
          <w:szCs w:val="20"/>
          <w:lang w:val="en-US"/>
        </w:rPr>
      </w:pPr>
      <w:r w:rsidRPr="00D46733">
        <w:rPr>
          <w:color w:val="141314"/>
          <w:sz w:val="20"/>
          <w:szCs w:val="20"/>
          <w:lang w:val="en-US"/>
        </w:rPr>
        <w:t>Ket N</w:t>
      </w:r>
      <w:r w:rsidR="00824390">
        <w:rPr>
          <w:color w:val="141314"/>
          <w:sz w:val="20"/>
          <w:szCs w:val="20"/>
          <w:lang w:val="en-US"/>
        </w:rPr>
        <w:t>.</w:t>
      </w:r>
      <w:r w:rsidRPr="00D46733">
        <w:rPr>
          <w:color w:val="141314"/>
          <w:sz w:val="20"/>
          <w:szCs w:val="20"/>
          <w:lang w:val="en-US"/>
        </w:rPr>
        <w:t>V</w:t>
      </w:r>
      <w:r w:rsidR="00824390">
        <w:rPr>
          <w:color w:val="141314"/>
          <w:sz w:val="20"/>
          <w:szCs w:val="20"/>
          <w:lang w:val="en-US"/>
        </w:rPr>
        <w:t>.</w:t>
      </w:r>
      <w:r w:rsidRPr="00D46733">
        <w:rPr>
          <w:color w:val="141314"/>
          <w:sz w:val="20"/>
          <w:szCs w:val="20"/>
          <w:lang w:val="en-US"/>
        </w:rPr>
        <w:t>, Hahn E</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Park S</w:t>
      </w:r>
      <w:r w:rsidR="00824390">
        <w:rPr>
          <w:color w:val="141314"/>
          <w:sz w:val="20"/>
          <w:szCs w:val="20"/>
          <w:lang w:val="en-US"/>
        </w:rPr>
        <w:t>.</w:t>
      </w:r>
      <w:r w:rsidRPr="00D46733">
        <w:rPr>
          <w:color w:val="141314"/>
          <w:sz w:val="20"/>
          <w:szCs w:val="20"/>
          <w:lang w:val="en-US"/>
        </w:rPr>
        <w:t>Y</w:t>
      </w:r>
      <w:r w:rsidR="00824390">
        <w:rPr>
          <w:color w:val="141314"/>
          <w:sz w:val="20"/>
          <w:szCs w:val="20"/>
          <w:lang w:val="en-US"/>
        </w:rPr>
        <w:t>.</w:t>
      </w:r>
      <w:r w:rsidRPr="00D46733">
        <w:rPr>
          <w:color w:val="141314"/>
          <w:sz w:val="20"/>
          <w:szCs w:val="20"/>
          <w:lang w:val="en-US"/>
        </w:rPr>
        <w:t>, Chakrabarty D</w:t>
      </w:r>
      <w:r w:rsidR="00824390">
        <w:rPr>
          <w:color w:val="141314"/>
          <w:sz w:val="20"/>
          <w:szCs w:val="20"/>
          <w:lang w:val="en-US"/>
        </w:rPr>
        <w:t>.</w:t>
      </w:r>
      <w:r w:rsidRPr="00D46733">
        <w:rPr>
          <w:color w:val="141314"/>
          <w:sz w:val="20"/>
          <w:szCs w:val="20"/>
          <w:lang w:val="en-US"/>
        </w:rPr>
        <w:t>, Paek K</w:t>
      </w:r>
      <w:r w:rsidR="00824390">
        <w:rPr>
          <w:color w:val="141314"/>
          <w:sz w:val="20"/>
          <w:szCs w:val="20"/>
          <w:lang w:val="en-US"/>
        </w:rPr>
        <w:t xml:space="preserve">.Y. </w:t>
      </w:r>
      <w:r w:rsidRPr="00D46733">
        <w:rPr>
          <w:color w:val="141314"/>
          <w:sz w:val="20"/>
          <w:szCs w:val="20"/>
          <w:lang w:val="en-US"/>
        </w:rPr>
        <w:t>(2004)</w:t>
      </w:r>
      <w:r w:rsidR="00824390">
        <w:rPr>
          <w:color w:val="141314"/>
          <w:sz w:val="20"/>
          <w:szCs w:val="20"/>
          <w:lang w:val="en-US"/>
        </w:rPr>
        <w:t>.</w:t>
      </w:r>
      <w:r w:rsidRPr="00D46733">
        <w:rPr>
          <w:color w:val="141314"/>
          <w:sz w:val="20"/>
          <w:szCs w:val="20"/>
          <w:lang w:val="en-US"/>
        </w:rPr>
        <w:t xml:space="preserve"> Micropropagation of an endangered orchid </w:t>
      </w:r>
      <w:r w:rsidRPr="00D46733">
        <w:rPr>
          <w:i/>
          <w:color w:val="141314"/>
          <w:sz w:val="20"/>
          <w:szCs w:val="20"/>
          <w:lang w:val="en-US"/>
        </w:rPr>
        <w:t>Anoectochilus formosanus</w:t>
      </w:r>
      <w:r w:rsidRPr="00D46733">
        <w:rPr>
          <w:color w:val="141314"/>
          <w:sz w:val="20"/>
          <w:szCs w:val="20"/>
          <w:lang w:val="en-US"/>
        </w:rPr>
        <w:t>. Biol</w:t>
      </w:r>
      <w:r w:rsidR="00CD069D">
        <w:rPr>
          <w:color w:val="141314"/>
          <w:sz w:val="20"/>
          <w:szCs w:val="20"/>
          <w:lang w:val="en-US"/>
        </w:rPr>
        <w:t>ogia</w:t>
      </w:r>
      <w:r w:rsidRPr="00D46733">
        <w:rPr>
          <w:color w:val="141314"/>
          <w:sz w:val="20"/>
          <w:szCs w:val="20"/>
          <w:lang w:val="en-US"/>
        </w:rPr>
        <w:t xml:space="preserve"> Plant</w:t>
      </w:r>
      <w:r w:rsidR="00CD069D">
        <w:rPr>
          <w:color w:val="141314"/>
          <w:sz w:val="20"/>
          <w:szCs w:val="20"/>
          <w:lang w:val="en-US"/>
        </w:rPr>
        <w:t xml:space="preserve">arum, </w:t>
      </w:r>
      <w:r w:rsidRPr="00D46733">
        <w:rPr>
          <w:color w:val="141314"/>
          <w:sz w:val="20"/>
          <w:szCs w:val="20"/>
          <w:lang w:val="en-US"/>
        </w:rPr>
        <w:t>48: 339-344</w:t>
      </w:r>
      <w:r w:rsidR="00CD069D">
        <w:rPr>
          <w:color w:val="141314"/>
          <w:sz w:val="20"/>
          <w:szCs w:val="20"/>
          <w:lang w:val="en-US"/>
        </w:rPr>
        <w:t>.</w:t>
      </w:r>
    </w:p>
    <w:p w:rsidR="00062C5D" w:rsidRDefault="008D004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Krishna H</w:t>
      </w:r>
      <w:r w:rsidR="00824390">
        <w:rPr>
          <w:color w:val="141314"/>
          <w:sz w:val="20"/>
          <w:szCs w:val="20"/>
          <w:lang w:val="en-US"/>
        </w:rPr>
        <w:t>.</w:t>
      </w:r>
      <w:r w:rsidRPr="00D46733">
        <w:rPr>
          <w:color w:val="141314"/>
          <w:sz w:val="20"/>
          <w:szCs w:val="20"/>
          <w:lang w:val="en-US"/>
        </w:rPr>
        <w:t>, Sairam R</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Singh S</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Patel V</w:t>
      </w:r>
      <w:r w:rsidR="00824390">
        <w:rPr>
          <w:color w:val="141314"/>
          <w:sz w:val="20"/>
          <w:szCs w:val="20"/>
          <w:lang w:val="en-US"/>
        </w:rPr>
        <w:t>.</w:t>
      </w:r>
      <w:r w:rsidRPr="00D46733">
        <w:rPr>
          <w:color w:val="141314"/>
          <w:sz w:val="20"/>
          <w:szCs w:val="20"/>
          <w:lang w:val="en-US"/>
        </w:rPr>
        <w:t>B</w:t>
      </w:r>
      <w:r w:rsidR="00824390">
        <w:rPr>
          <w:color w:val="141314"/>
          <w:sz w:val="20"/>
          <w:szCs w:val="20"/>
          <w:lang w:val="en-US"/>
        </w:rPr>
        <w:t>.</w:t>
      </w:r>
      <w:r w:rsidRPr="00D46733">
        <w:rPr>
          <w:color w:val="141314"/>
          <w:sz w:val="20"/>
          <w:szCs w:val="20"/>
          <w:lang w:val="en-US"/>
        </w:rPr>
        <w:t>, Sharma R</w:t>
      </w:r>
      <w:r w:rsidR="00824390">
        <w:rPr>
          <w:color w:val="141314"/>
          <w:sz w:val="20"/>
          <w:szCs w:val="20"/>
          <w:lang w:val="en-US"/>
        </w:rPr>
        <w:t>.</w:t>
      </w:r>
      <w:r w:rsidRPr="00D46733">
        <w:rPr>
          <w:color w:val="141314"/>
          <w:sz w:val="20"/>
          <w:szCs w:val="20"/>
          <w:lang w:val="en-US"/>
        </w:rPr>
        <w:t>R</w:t>
      </w:r>
      <w:r w:rsidR="00824390">
        <w:rPr>
          <w:color w:val="141314"/>
          <w:sz w:val="20"/>
          <w:szCs w:val="20"/>
          <w:lang w:val="en-US"/>
        </w:rPr>
        <w:t>.</w:t>
      </w:r>
      <w:r w:rsidRPr="00D46733">
        <w:rPr>
          <w:color w:val="141314"/>
          <w:sz w:val="20"/>
          <w:szCs w:val="20"/>
          <w:lang w:val="en-US"/>
        </w:rPr>
        <w:t>, Grover M</w:t>
      </w:r>
      <w:r w:rsidR="00824390">
        <w:rPr>
          <w:color w:val="141314"/>
          <w:sz w:val="20"/>
          <w:szCs w:val="20"/>
          <w:lang w:val="en-US"/>
        </w:rPr>
        <w:t>.</w:t>
      </w:r>
      <w:r w:rsidRPr="00D46733">
        <w:rPr>
          <w:color w:val="141314"/>
          <w:sz w:val="20"/>
          <w:szCs w:val="20"/>
          <w:lang w:val="en-US"/>
        </w:rPr>
        <w:t>, Nain L</w:t>
      </w:r>
      <w:r w:rsidR="00824390">
        <w:rPr>
          <w:color w:val="141314"/>
          <w:sz w:val="20"/>
          <w:szCs w:val="20"/>
          <w:lang w:val="en-US"/>
        </w:rPr>
        <w:t>.</w:t>
      </w:r>
      <w:r w:rsidRPr="00D46733">
        <w:rPr>
          <w:color w:val="141314"/>
          <w:sz w:val="20"/>
          <w:szCs w:val="20"/>
          <w:lang w:val="en-US"/>
        </w:rPr>
        <w:t>, Sachdev A</w:t>
      </w:r>
      <w:r w:rsidR="00824390">
        <w:rPr>
          <w:color w:val="141314"/>
          <w:sz w:val="20"/>
          <w:szCs w:val="20"/>
          <w:lang w:val="en-US"/>
        </w:rPr>
        <w:t>.</w:t>
      </w:r>
      <w:r w:rsidRPr="00D46733">
        <w:rPr>
          <w:color w:val="141314"/>
          <w:sz w:val="20"/>
          <w:szCs w:val="20"/>
          <w:lang w:val="en-US"/>
        </w:rPr>
        <w:t xml:space="preserve"> (2008)</w:t>
      </w:r>
      <w:r w:rsidR="00824390">
        <w:rPr>
          <w:color w:val="141314"/>
          <w:sz w:val="20"/>
          <w:szCs w:val="20"/>
          <w:lang w:val="en-US"/>
        </w:rPr>
        <w:t>.</w:t>
      </w:r>
      <w:r w:rsidRPr="00D46733">
        <w:rPr>
          <w:color w:val="141314"/>
          <w:sz w:val="20"/>
          <w:szCs w:val="20"/>
          <w:lang w:val="en-US"/>
        </w:rPr>
        <w:t xml:space="preserve"> Mango explant browning: effect of ontogenic age, mycorrhization and pre-treatments. </w:t>
      </w:r>
      <w:r w:rsidR="00820848" w:rsidRPr="00C019DF">
        <w:rPr>
          <w:sz w:val="20"/>
          <w:szCs w:val="20"/>
          <w:lang w:val="en-GB"/>
        </w:rPr>
        <w:t xml:space="preserve">Scientia Horticulturae, </w:t>
      </w:r>
      <w:r w:rsidRPr="00D46733">
        <w:rPr>
          <w:color w:val="141314"/>
          <w:sz w:val="20"/>
          <w:szCs w:val="20"/>
          <w:lang w:val="en-US"/>
        </w:rPr>
        <w:t>118: 132-138</w:t>
      </w:r>
      <w:r w:rsidR="00820848">
        <w:rPr>
          <w:color w:val="141314"/>
          <w:sz w:val="20"/>
          <w:szCs w:val="20"/>
          <w:lang w:val="en-US"/>
        </w:rPr>
        <w:t>.</w:t>
      </w:r>
    </w:p>
    <w:p w:rsidR="00E5059E" w:rsidRPr="004012EE" w:rsidRDefault="00E5059E" w:rsidP="00416378">
      <w:pPr>
        <w:autoSpaceDE w:val="0"/>
        <w:autoSpaceDN w:val="0"/>
        <w:adjustRightInd w:val="0"/>
        <w:spacing w:line="480" w:lineRule="auto"/>
        <w:jc w:val="both"/>
        <w:rPr>
          <w:sz w:val="20"/>
          <w:szCs w:val="20"/>
          <w:lang w:val="en-GB"/>
        </w:rPr>
      </w:pPr>
      <w:r w:rsidRPr="00E5059E">
        <w:rPr>
          <w:color w:val="141314"/>
          <w:sz w:val="20"/>
          <w:szCs w:val="20"/>
          <w:lang w:val="en-US"/>
        </w:rPr>
        <w:t>Malda G., Backhaus R.A., Martin C. (1999). Alterations in growth and crassulacean acid metabolism (CAM) activity of in vitro cultured cactus. Plant Cell Tissue and Organ Culture, 58: 1-9.</w:t>
      </w:r>
    </w:p>
    <w:p w:rsidR="009877B7" w:rsidRDefault="00A92500" w:rsidP="00416378">
      <w:pPr>
        <w:autoSpaceDE w:val="0"/>
        <w:autoSpaceDN w:val="0"/>
        <w:adjustRightInd w:val="0"/>
        <w:spacing w:line="480" w:lineRule="auto"/>
        <w:jc w:val="both"/>
        <w:rPr>
          <w:sz w:val="20"/>
          <w:szCs w:val="20"/>
          <w:lang w:val="en-US"/>
        </w:rPr>
      </w:pPr>
      <w:r w:rsidRPr="00A92500">
        <w:rPr>
          <w:sz w:val="20"/>
          <w:szCs w:val="20"/>
          <w:lang w:val="en-GB"/>
        </w:rPr>
        <w:t xml:space="preserve">Murashige T., Skoog F. (1962). </w:t>
      </w:r>
      <w:r w:rsidR="009877B7" w:rsidRPr="00D46733">
        <w:rPr>
          <w:sz w:val="20"/>
          <w:szCs w:val="20"/>
          <w:lang w:val="en-US"/>
        </w:rPr>
        <w:t xml:space="preserve">A revised medium for rapid growth and bioassay with tobacco tissues cultures. </w:t>
      </w:r>
      <w:r w:rsidR="00654BDF" w:rsidRPr="00654BDF">
        <w:rPr>
          <w:sz w:val="20"/>
          <w:szCs w:val="20"/>
          <w:lang w:val="en-US"/>
        </w:rPr>
        <w:t>Physiologia Plantarum</w:t>
      </w:r>
      <w:r w:rsidR="00654BDF">
        <w:rPr>
          <w:sz w:val="20"/>
          <w:szCs w:val="20"/>
          <w:lang w:val="en-US"/>
        </w:rPr>
        <w:t>,</w:t>
      </w:r>
      <w:r w:rsidR="009877B7" w:rsidRPr="00D46733">
        <w:rPr>
          <w:sz w:val="20"/>
          <w:szCs w:val="20"/>
          <w:lang w:val="en-US"/>
        </w:rPr>
        <w:t xml:space="preserve"> 15: 473-497</w:t>
      </w:r>
      <w:r w:rsidR="00654BDF">
        <w:rPr>
          <w:sz w:val="20"/>
          <w:szCs w:val="20"/>
          <w:lang w:val="en-US"/>
        </w:rPr>
        <w:t>.</w:t>
      </w:r>
    </w:p>
    <w:p w:rsidR="001C2E64" w:rsidRPr="00D53494" w:rsidRDefault="006B499A" w:rsidP="00D53494">
      <w:pPr>
        <w:autoSpaceDE w:val="0"/>
        <w:autoSpaceDN w:val="0"/>
        <w:adjustRightInd w:val="0"/>
        <w:spacing w:line="480" w:lineRule="auto"/>
        <w:jc w:val="both"/>
        <w:rPr>
          <w:sz w:val="20"/>
          <w:szCs w:val="20"/>
          <w:lang w:val="en-GB"/>
        </w:rPr>
      </w:pPr>
      <w:r w:rsidRPr="006B499A">
        <w:rPr>
          <w:sz w:val="20"/>
          <w:szCs w:val="20"/>
          <w:lang w:val="en-US"/>
        </w:rPr>
        <w:t xml:space="preserve">Natali l., Sanchez I.C., Cavallini A. (1990). </w:t>
      </w:r>
      <w:r w:rsidR="00D53494" w:rsidRPr="00D53494">
        <w:rPr>
          <w:sz w:val="20"/>
          <w:szCs w:val="20"/>
          <w:lang w:val="en-GB"/>
        </w:rPr>
        <w:t>In vitro culture of Aloe Barbadensis Mill.: Micropropagation from vegetative meristems. Plant Cell, Tissue and Organ Culture</w:t>
      </w:r>
      <w:r w:rsidR="00D53494">
        <w:rPr>
          <w:sz w:val="20"/>
          <w:szCs w:val="20"/>
          <w:lang w:val="en-GB"/>
        </w:rPr>
        <w:t>, 20</w:t>
      </w:r>
      <w:r w:rsidR="00F9597E">
        <w:rPr>
          <w:sz w:val="20"/>
          <w:szCs w:val="20"/>
          <w:lang w:val="en-GB"/>
        </w:rPr>
        <w:t xml:space="preserve"> (1): </w:t>
      </w:r>
      <w:r w:rsidR="00D53494" w:rsidRPr="00D53494">
        <w:rPr>
          <w:sz w:val="20"/>
          <w:szCs w:val="20"/>
          <w:lang w:val="en-GB"/>
        </w:rPr>
        <w:t>71-74</w:t>
      </w:r>
      <w:r w:rsidR="00F9597E">
        <w:rPr>
          <w:sz w:val="20"/>
          <w:szCs w:val="20"/>
          <w:lang w:val="en-GB"/>
        </w:rPr>
        <w:t>.</w:t>
      </w:r>
    </w:p>
    <w:p w:rsidR="00807B8C" w:rsidRDefault="003951B1" w:rsidP="00416378">
      <w:pPr>
        <w:autoSpaceDE w:val="0"/>
        <w:autoSpaceDN w:val="0"/>
        <w:adjustRightInd w:val="0"/>
        <w:spacing w:line="480" w:lineRule="auto"/>
        <w:jc w:val="both"/>
        <w:rPr>
          <w:sz w:val="20"/>
          <w:szCs w:val="20"/>
          <w:lang w:val="en-US"/>
        </w:rPr>
      </w:pPr>
      <w:r w:rsidRPr="00D46733">
        <w:rPr>
          <w:sz w:val="20"/>
          <w:szCs w:val="20"/>
          <w:lang w:val="en-US"/>
        </w:rPr>
        <w:t>Nuruddin A</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Chang M</w:t>
      </w:r>
      <w:r w:rsidR="00824390">
        <w:rPr>
          <w:sz w:val="20"/>
          <w:szCs w:val="20"/>
          <w:lang w:val="en-US"/>
        </w:rPr>
        <w:t>.</w:t>
      </w:r>
      <w:r w:rsidRPr="00D46733">
        <w:rPr>
          <w:sz w:val="20"/>
          <w:szCs w:val="20"/>
          <w:lang w:val="en-US"/>
        </w:rPr>
        <w:t xml:space="preserve"> (1999)</w:t>
      </w:r>
      <w:r w:rsidR="00824390">
        <w:rPr>
          <w:sz w:val="20"/>
          <w:szCs w:val="20"/>
          <w:lang w:val="en-US"/>
        </w:rPr>
        <w:t>.</w:t>
      </w:r>
      <w:r w:rsidRPr="00D46733">
        <w:rPr>
          <w:sz w:val="20"/>
          <w:szCs w:val="20"/>
          <w:lang w:val="en-US"/>
        </w:rPr>
        <w:t xml:space="preserve"> Responses of herbaceous mimosa (</w:t>
      </w:r>
      <w:r w:rsidRPr="00D46733">
        <w:rPr>
          <w:i/>
          <w:sz w:val="20"/>
          <w:szCs w:val="20"/>
          <w:lang w:val="en-US"/>
        </w:rPr>
        <w:t>Mimosa strigillosa</w:t>
      </w:r>
      <w:r w:rsidRPr="00D46733">
        <w:rPr>
          <w:sz w:val="20"/>
          <w:szCs w:val="20"/>
          <w:lang w:val="en-US"/>
        </w:rPr>
        <w:t>), a new reclamation species to soil</w:t>
      </w:r>
      <w:r w:rsidR="00B36924" w:rsidRPr="00D46733">
        <w:rPr>
          <w:sz w:val="20"/>
          <w:szCs w:val="20"/>
          <w:lang w:val="en-US"/>
        </w:rPr>
        <w:t xml:space="preserve"> pH. </w:t>
      </w:r>
      <w:r w:rsidR="00CD069D" w:rsidRPr="00CD069D">
        <w:rPr>
          <w:sz w:val="20"/>
          <w:szCs w:val="20"/>
          <w:lang w:val="en-US"/>
        </w:rPr>
        <w:t>Resources Conservation and Recycling</w:t>
      </w:r>
      <w:r w:rsidR="00CD069D">
        <w:rPr>
          <w:sz w:val="20"/>
          <w:szCs w:val="20"/>
          <w:lang w:val="en-US"/>
        </w:rPr>
        <w:t xml:space="preserve">, </w:t>
      </w:r>
      <w:r w:rsidRPr="00D46733">
        <w:rPr>
          <w:sz w:val="20"/>
          <w:szCs w:val="20"/>
          <w:lang w:val="en-US"/>
        </w:rPr>
        <w:t>27: 287-298</w:t>
      </w:r>
      <w:r w:rsidR="00CD069D">
        <w:rPr>
          <w:sz w:val="20"/>
          <w:szCs w:val="20"/>
          <w:lang w:val="en-US"/>
        </w:rPr>
        <w:t>.</w:t>
      </w:r>
    </w:p>
    <w:p w:rsidR="00807B8C" w:rsidRDefault="00DB1810" w:rsidP="00416378">
      <w:pPr>
        <w:autoSpaceDE w:val="0"/>
        <w:autoSpaceDN w:val="0"/>
        <w:adjustRightInd w:val="0"/>
        <w:spacing w:line="480" w:lineRule="auto"/>
        <w:jc w:val="both"/>
        <w:rPr>
          <w:sz w:val="20"/>
          <w:szCs w:val="20"/>
          <w:lang w:val="en-US"/>
        </w:rPr>
      </w:pPr>
      <w:r w:rsidRPr="00D46733">
        <w:rPr>
          <w:sz w:val="20"/>
          <w:szCs w:val="20"/>
          <w:lang w:val="en-US"/>
        </w:rPr>
        <w:t>Owen H</w:t>
      </w:r>
      <w:r w:rsidR="00824390">
        <w:rPr>
          <w:sz w:val="20"/>
          <w:szCs w:val="20"/>
          <w:lang w:val="en-US"/>
        </w:rPr>
        <w:t>.</w:t>
      </w:r>
      <w:r w:rsidRPr="00D46733">
        <w:rPr>
          <w:sz w:val="20"/>
          <w:szCs w:val="20"/>
          <w:lang w:val="en-US"/>
        </w:rPr>
        <w:t>R</w:t>
      </w:r>
      <w:r w:rsidR="00824390">
        <w:rPr>
          <w:sz w:val="20"/>
          <w:szCs w:val="20"/>
          <w:lang w:val="en-US"/>
        </w:rPr>
        <w:t>.</w:t>
      </w:r>
      <w:r w:rsidRPr="00D46733">
        <w:rPr>
          <w:sz w:val="20"/>
          <w:szCs w:val="20"/>
          <w:lang w:val="en-US"/>
        </w:rPr>
        <w:t>, Wengerd D</w:t>
      </w:r>
      <w:r w:rsidR="00824390">
        <w:rPr>
          <w:sz w:val="20"/>
          <w:szCs w:val="20"/>
          <w:lang w:val="en-US"/>
        </w:rPr>
        <w:t>.</w:t>
      </w:r>
      <w:r w:rsidRPr="00D46733">
        <w:rPr>
          <w:sz w:val="20"/>
          <w:szCs w:val="20"/>
          <w:lang w:val="en-US"/>
        </w:rPr>
        <w:t>, Miller A</w:t>
      </w:r>
      <w:r w:rsidR="00824390">
        <w:rPr>
          <w:sz w:val="20"/>
          <w:szCs w:val="20"/>
          <w:lang w:val="en-US"/>
        </w:rPr>
        <w:t xml:space="preserve">.R. </w:t>
      </w:r>
      <w:r w:rsidRPr="00D46733">
        <w:rPr>
          <w:sz w:val="20"/>
          <w:szCs w:val="20"/>
          <w:lang w:val="en-US"/>
        </w:rPr>
        <w:t>(1991)</w:t>
      </w:r>
      <w:r w:rsidR="00EB599A">
        <w:rPr>
          <w:sz w:val="20"/>
          <w:szCs w:val="20"/>
          <w:lang w:val="en-US"/>
        </w:rPr>
        <w:t>.</w:t>
      </w:r>
      <w:r w:rsidRPr="00D46733">
        <w:rPr>
          <w:sz w:val="20"/>
          <w:szCs w:val="20"/>
          <w:lang w:val="en-US"/>
        </w:rPr>
        <w:t xml:space="preserve"> Culture medium pH is influenced by basal medium, carbohydrate source, gelling agent, activated charcoal, and medium storage method. Plant Cell Rep</w:t>
      </w:r>
      <w:r w:rsidR="00807B8C">
        <w:rPr>
          <w:sz w:val="20"/>
          <w:szCs w:val="20"/>
          <w:lang w:val="en-US"/>
        </w:rPr>
        <w:t xml:space="preserve">ort, </w:t>
      </w:r>
      <w:r w:rsidRPr="00D46733">
        <w:rPr>
          <w:sz w:val="20"/>
          <w:szCs w:val="20"/>
          <w:lang w:val="en-US"/>
        </w:rPr>
        <w:t>10: 583-586</w:t>
      </w:r>
      <w:r w:rsidR="00807B8C">
        <w:rPr>
          <w:sz w:val="20"/>
          <w:szCs w:val="20"/>
          <w:lang w:val="en-US"/>
        </w:rPr>
        <w:t>.</w:t>
      </w:r>
    </w:p>
    <w:p w:rsidR="00820848" w:rsidRDefault="001D583C" w:rsidP="00416378">
      <w:pPr>
        <w:autoSpaceDE w:val="0"/>
        <w:autoSpaceDN w:val="0"/>
        <w:adjustRightInd w:val="0"/>
        <w:spacing w:line="480" w:lineRule="auto"/>
        <w:jc w:val="both"/>
        <w:rPr>
          <w:color w:val="141314"/>
          <w:sz w:val="20"/>
          <w:szCs w:val="20"/>
          <w:lang w:val="en-US"/>
        </w:rPr>
      </w:pPr>
      <w:r w:rsidRPr="00D46733">
        <w:rPr>
          <w:sz w:val="20"/>
          <w:szCs w:val="20"/>
          <w:lang w:val="en-US"/>
        </w:rPr>
        <w:t>Paek K</w:t>
      </w:r>
      <w:r w:rsidR="00EB599A">
        <w:rPr>
          <w:sz w:val="20"/>
          <w:szCs w:val="20"/>
          <w:lang w:val="en-US"/>
        </w:rPr>
        <w:t>.</w:t>
      </w:r>
      <w:r w:rsidRPr="00D46733">
        <w:rPr>
          <w:sz w:val="20"/>
          <w:szCs w:val="20"/>
          <w:lang w:val="en-US"/>
        </w:rPr>
        <w:t>Y</w:t>
      </w:r>
      <w:r w:rsidR="00EB599A">
        <w:rPr>
          <w:sz w:val="20"/>
          <w:szCs w:val="20"/>
          <w:lang w:val="en-US"/>
        </w:rPr>
        <w:t>.</w:t>
      </w:r>
      <w:r w:rsidRPr="00D46733">
        <w:rPr>
          <w:sz w:val="20"/>
          <w:szCs w:val="20"/>
          <w:lang w:val="en-US"/>
        </w:rPr>
        <w:t>, Yeung E</w:t>
      </w:r>
      <w:r w:rsidR="00EB599A">
        <w:rPr>
          <w:sz w:val="20"/>
          <w:szCs w:val="20"/>
          <w:lang w:val="en-US"/>
        </w:rPr>
        <w:t>.</w:t>
      </w:r>
      <w:r w:rsidRPr="00D46733">
        <w:rPr>
          <w:sz w:val="20"/>
          <w:szCs w:val="20"/>
          <w:lang w:val="en-US"/>
        </w:rPr>
        <w:t>C</w:t>
      </w:r>
      <w:r w:rsidR="00EB599A">
        <w:rPr>
          <w:sz w:val="20"/>
          <w:szCs w:val="20"/>
          <w:lang w:val="en-US"/>
        </w:rPr>
        <w:t>.</w:t>
      </w:r>
      <w:r w:rsidR="008D0048" w:rsidRPr="00D46733">
        <w:rPr>
          <w:sz w:val="20"/>
          <w:szCs w:val="20"/>
          <w:lang w:val="en-US"/>
        </w:rPr>
        <w:t xml:space="preserve"> (1991)</w:t>
      </w:r>
      <w:r w:rsidR="00EB599A">
        <w:rPr>
          <w:sz w:val="20"/>
          <w:szCs w:val="20"/>
          <w:lang w:val="en-US"/>
        </w:rPr>
        <w:t>.</w:t>
      </w:r>
      <w:r w:rsidRPr="00D46733">
        <w:rPr>
          <w:sz w:val="20"/>
          <w:szCs w:val="20"/>
          <w:lang w:val="en-US"/>
        </w:rPr>
        <w:t xml:space="preserve"> The effects of 1-naphtaleneacetic acid and N</w:t>
      </w:r>
      <w:r w:rsidRPr="00D46733">
        <w:rPr>
          <w:sz w:val="20"/>
          <w:szCs w:val="20"/>
          <w:vertAlign w:val="subscript"/>
          <w:lang w:val="en-US"/>
        </w:rPr>
        <w:t>6</w:t>
      </w:r>
      <w:r w:rsidRPr="00D46733">
        <w:rPr>
          <w:sz w:val="20"/>
          <w:szCs w:val="20"/>
          <w:lang w:val="en-US"/>
        </w:rPr>
        <w:t xml:space="preserve">-benzyladenine on the growth of </w:t>
      </w:r>
      <w:r w:rsidRPr="00D46733">
        <w:rPr>
          <w:i/>
          <w:sz w:val="20"/>
          <w:szCs w:val="20"/>
          <w:lang w:val="en-US"/>
        </w:rPr>
        <w:t>Cymbidium forrestii</w:t>
      </w:r>
      <w:r w:rsidRPr="00D46733">
        <w:rPr>
          <w:sz w:val="20"/>
          <w:szCs w:val="20"/>
          <w:lang w:val="en-US"/>
        </w:rPr>
        <w:t xml:space="preserve"> rhizomes in vitro. </w:t>
      </w:r>
      <w:r w:rsidR="00820848" w:rsidRPr="00820848">
        <w:rPr>
          <w:sz w:val="20"/>
          <w:szCs w:val="20"/>
          <w:lang w:val="en-US"/>
        </w:rPr>
        <w:t>Plant Cell Tissue and Organ Culture</w:t>
      </w:r>
      <w:r w:rsidR="00820848">
        <w:rPr>
          <w:sz w:val="20"/>
          <w:szCs w:val="20"/>
          <w:lang w:val="en-US"/>
        </w:rPr>
        <w:t xml:space="preserve">, </w:t>
      </w:r>
      <w:r w:rsidRPr="00D46733">
        <w:rPr>
          <w:sz w:val="20"/>
          <w:szCs w:val="20"/>
          <w:lang w:val="en-US"/>
        </w:rPr>
        <w:t>24: 65-71</w:t>
      </w:r>
      <w:r w:rsidR="00820848">
        <w:rPr>
          <w:sz w:val="20"/>
          <w:szCs w:val="20"/>
          <w:lang w:val="en-US"/>
        </w:rPr>
        <w:t>.</w:t>
      </w:r>
    </w:p>
    <w:p w:rsidR="00DB1810" w:rsidRPr="00D46733" w:rsidRDefault="003F4789"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w:t>
      </w:r>
      <w:r w:rsidR="00DB1810" w:rsidRPr="00D46733">
        <w:rPr>
          <w:color w:val="141314"/>
          <w:sz w:val="20"/>
          <w:szCs w:val="20"/>
          <w:lang w:val="en-US"/>
        </w:rPr>
        <w:t>an Staden J</w:t>
      </w:r>
      <w:r w:rsidR="00EB599A">
        <w:rPr>
          <w:color w:val="141314"/>
          <w:sz w:val="20"/>
          <w:szCs w:val="20"/>
          <w:lang w:val="en-US"/>
        </w:rPr>
        <w:t>.</w:t>
      </w:r>
      <w:r w:rsidR="00DB1810" w:rsidRPr="00D46733">
        <w:rPr>
          <w:color w:val="141314"/>
          <w:sz w:val="20"/>
          <w:szCs w:val="20"/>
          <w:lang w:val="en-US"/>
        </w:rPr>
        <w:t xml:space="preserve"> (1998)</w:t>
      </w:r>
      <w:r w:rsidR="00EB599A">
        <w:rPr>
          <w:color w:val="141314"/>
          <w:sz w:val="20"/>
          <w:szCs w:val="20"/>
          <w:lang w:val="en-US"/>
        </w:rPr>
        <w:t>.</w:t>
      </w:r>
      <w:r w:rsidR="00DB1810" w:rsidRPr="00D46733">
        <w:rPr>
          <w:color w:val="141314"/>
          <w:sz w:val="20"/>
          <w:szCs w:val="20"/>
          <w:lang w:val="en-US"/>
        </w:rPr>
        <w:t xml:space="preserve"> The use of charcoal in </w:t>
      </w:r>
      <w:r w:rsidR="00DB1810" w:rsidRPr="00D46733">
        <w:rPr>
          <w:i/>
          <w:color w:val="141314"/>
          <w:sz w:val="20"/>
          <w:szCs w:val="20"/>
          <w:lang w:val="en-US"/>
        </w:rPr>
        <w:t>in vitro</w:t>
      </w:r>
      <w:r w:rsidR="00DB1810" w:rsidRPr="00D46733">
        <w:rPr>
          <w:color w:val="141314"/>
          <w:sz w:val="20"/>
          <w:szCs w:val="20"/>
          <w:lang w:val="en-US"/>
        </w:rPr>
        <w:t xml:space="preserve"> culture – A review. </w:t>
      </w:r>
      <w:r w:rsidR="005C1897" w:rsidRPr="005C1897">
        <w:rPr>
          <w:color w:val="141314"/>
          <w:sz w:val="20"/>
          <w:szCs w:val="20"/>
          <w:lang w:val="en-US"/>
        </w:rPr>
        <w:t>Plant Growth Regulation</w:t>
      </w:r>
      <w:r w:rsidR="005C1897">
        <w:rPr>
          <w:color w:val="141314"/>
          <w:sz w:val="20"/>
          <w:szCs w:val="20"/>
          <w:lang w:val="en-US"/>
        </w:rPr>
        <w:t xml:space="preserve">, </w:t>
      </w:r>
      <w:r w:rsidR="00DB1810" w:rsidRPr="00D46733">
        <w:rPr>
          <w:color w:val="141314"/>
          <w:sz w:val="20"/>
          <w:szCs w:val="20"/>
          <w:lang w:val="en-US"/>
        </w:rPr>
        <w:t>26: 155-163</w:t>
      </w:r>
      <w:r w:rsidR="005C1897">
        <w:rPr>
          <w:color w:val="141314"/>
          <w:sz w:val="20"/>
          <w:szCs w:val="20"/>
          <w:lang w:val="en-US"/>
        </w:rPr>
        <w:t>.</w:t>
      </w:r>
    </w:p>
    <w:p w:rsidR="001578B4" w:rsidRPr="00D46733" w:rsidRDefault="001578B4"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Van Staden J</w:t>
      </w:r>
      <w:r w:rsidR="00EB599A">
        <w:rPr>
          <w:color w:val="141314"/>
          <w:sz w:val="20"/>
          <w:szCs w:val="20"/>
          <w:lang w:val="en-US"/>
        </w:rPr>
        <w:t>.</w:t>
      </w:r>
      <w:r w:rsidRPr="00D46733">
        <w:rPr>
          <w:color w:val="141314"/>
          <w:sz w:val="20"/>
          <w:szCs w:val="20"/>
          <w:lang w:val="en-US"/>
        </w:rPr>
        <w:t xml:space="preserve"> (1999)</w:t>
      </w:r>
      <w:r w:rsidR="00EB599A">
        <w:rPr>
          <w:color w:val="141314"/>
          <w:sz w:val="20"/>
          <w:szCs w:val="20"/>
          <w:lang w:val="en-US"/>
        </w:rPr>
        <w:t>.</w:t>
      </w:r>
      <w:r w:rsidRPr="00D46733">
        <w:rPr>
          <w:color w:val="141314"/>
          <w:sz w:val="20"/>
          <w:szCs w:val="20"/>
          <w:lang w:val="en-US"/>
        </w:rPr>
        <w:t xml:space="preserve"> Effect of activated charcoal, autoclaving and culture media on sucrose hydrolysis. </w:t>
      </w:r>
      <w:r w:rsidR="00B36924" w:rsidRPr="00D46733">
        <w:rPr>
          <w:color w:val="141314"/>
          <w:sz w:val="20"/>
          <w:szCs w:val="20"/>
          <w:lang w:val="en-US"/>
        </w:rPr>
        <w:t>Plant Growth R</w:t>
      </w:r>
      <w:r w:rsidRPr="00D46733">
        <w:rPr>
          <w:color w:val="141314"/>
          <w:sz w:val="20"/>
          <w:szCs w:val="20"/>
          <w:lang w:val="en-US"/>
        </w:rPr>
        <w:t>eg</w:t>
      </w:r>
      <w:r w:rsidR="005C1897">
        <w:rPr>
          <w:color w:val="141314"/>
          <w:sz w:val="20"/>
          <w:szCs w:val="20"/>
          <w:lang w:val="en-US"/>
        </w:rPr>
        <w:t xml:space="preserve">ulation, </w:t>
      </w:r>
      <w:r w:rsidRPr="00D46733">
        <w:rPr>
          <w:color w:val="141314"/>
          <w:sz w:val="20"/>
          <w:szCs w:val="20"/>
          <w:lang w:val="en-US"/>
        </w:rPr>
        <w:t>29: 135-141</w:t>
      </w:r>
      <w:r w:rsidR="005C1897">
        <w:rPr>
          <w:color w:val="141314"/>
          <w:sz w:val="20"/>
          <w:szCs w:val="20"/>
          <w:lang w:val="en-US"/>
        </w:rPr>
        <w:t>.</w:t>
      </w:r>
    </w:p>
    <w:p w:rsidR="00A619A8" w:rsidRPr="00D46733" w:rsidRDefault="00A619A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Peuke A</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Tischner R</w:t>
      </w:r>
      <w:r w:rsidR="00EB599A">
        <w:rPr>
          <w:color w:val="141314"/>
          <w:sz w:val="20"/>
          <w:szCs w:val="20"/>
          <w:lang w:val="en-US"/>
        </w:rPr>
        <w:t>.</w:t>
      </w:r>
      <w:r w:rsidRPr="00D46733">
        <w:rPr>
          <w:color w:val="141314"/>
          <w:sz w:val="20"/>
          <w:szCs w:val="20"/>
          <w:lang w:val="en-US"/>
        </w:rPr>
        <w:t xml:space="preserve"> (1991)</w:t>
      </w:r>
      <w:r w:rsidR="00EB599A">
        <w:rPr>
          <w:color w:val="141314"/>
          <w:sz w:val="20"/>
          <w:szCs w:val="20"/>
          <w:lang w:val="en-US"/>
        </w:rPr>
        <w:t>.</w:t>
      </w:r>
      <w:r w:rsidRPr="00D46733">
        <w:rPr>
          <w:color w:val="141314"/>
          <w:sz w:val="20"/>
          <w:szCs w:val="20"/>
          <w:lang w:val="en-US"/>
        </w:rPr>
        <w:t xml:space="preserve"> Nitrate uptake and reduction of aseptically cultivated spruce seedlings, </w:t>
      </w:r>
      <w:r w:rsidRPr="00D46733">
        <w:rPr>
          <w:i/>
          <w:color w:val="141314"/>
          <w:sz w:val="20"/>
          <w:szCs w:val="20"/>
          <w:lang w:val="en-US"/>
        </w:rPr>
        <w:t>Picea abies</w:t>
      </w:r>
      <w:r w:rsidRPr="00D46733">
        <w:rPr>
          <w:color w:val="141314"/>
          <w:sz w:val="20"/>
          <w:szCs w:val="20"/>
          <w:lang w:val="en-US"/>
        </w:rPr>
        <w:t xml:space="preserve"> (L.) Karst. </w:t>
      </w:r>
      <w:r w:rsidR="005C1897" w:rsidRPr="005C1897">
        <w:rPr>
          <w:color w:val="141314"/>
          <w:sz w:val="20"/>
          <w:szCs w:val="20"/>
          <w:lang w:val="en-US"/>
        </w:rPr>
        <w:t>Journal of Experimental Botany</w:t>
      </w:r>
      <w:r w:rsidR="005C1897">
        <w:rPr>
          <w:color w:val="141314"/>
          <w:sz w:val="20"/>
          <w:szCs w:val="20"/>
          <w:lang w:val="en-US"/>
        </w:rPr>
        <w:t xml:space="preserve">, </w:t>
      </w:r>
      <w:r w:rsidRPr="00D46733">
        <w:rPr>
          <w:color w:val="141314"/>
          <w:sz w:val="20"/>
          <w:szCs w:val="20"/>
          <w:lang w:val="en-US"/>
        </w:rPr>
        <w:t>42: 723-728</w:t>
      </w:r>
      <w:r w:rsidR="005C1897">
        <w:rPr>
          <w:color w:val="141314"/>
          <w:sz w:val="20"/>
          <w:szCs w:val="20"/>
          <w:lang w:val="en-US"/>
        </w:rPr>
        <w:t>.</w:t>
      </w:r>
    </w:p>
    <w:p w:rsidR="00062C5D" w:rsidRPr="00C019DF" w:rsidRDefault="00415EE2" w:rsidP="00416378">
      <w:pPr>
        <w:autoSpaceDE w:val="0"/>
        <w:autoSpaceDN w:val="0"/>
        <w:adjustRightInd w:val="0"/>
        <w:spacing w:line="480" w:lineRule="auto"/>
        <w:jc w:val="both"/>
        <w:rPr>
          <w:sz w:val="20"/>
          <w:szCs w:val="20"/>
          <w:lang w:val="en-GB"/>
        </w:rPr>
      </w:pPr>
      <w:r w:rsidRPr="00071845">
        <w:rPr>
          <w:sz w:val="20"/>
          <w:szCs w:val="20"/>
          <w:lang w:val="en-US"/>
        </w:rPr>
        <w:t>Quoirin M</w:t>
      </w:r>
      <w:r w:rsidR="00EB599A" w:rsidRPr="00071845">
        <w:rPr>
          <w:sz w:val="20"/>
          <w:szCs w:val="20"/>
          <w:lang w:val="en-US"/>
        </w:rPr>
        <w:t>.</w:t>
      </w:r>
      <w:r w:rsidRPr="00071845">
        <w:rPr>
          <w:sz w:val="20"/>
          <w:szCs w:val="20"/>
          <w:lang w:val="en-US"/>
        </w:rPr>
        <w:t>, da Silva M</w:t>
      </w:r>
      <w:r w:rsidR="00EB599A" w:rsidRPr="00071845">
        <w:rPr>
          <w:sz w:val="20"/>
          <w:szCs w:val="20"/>
          <w:lang w:val="en-US"/>
        </w:rPr>
        <w:t>.</w:t>
      </w:r>
      <w:r w:rsidRPr="00071845">
        <w:rPr>
          <w:sz w:val="20"/>
          <w:szCs w:val="20"/>
          <w:lang w:val="en-US"/>
        </w:rPr>
        <w:t>C</w:t>
      </w:r>
      <w:r w:rsidR="00EB599A" w:rsidRPr="00071845">
        <w:rPr>
          <w:sz w:val="20"/>
          <w:szCs w:val="20"/>
          <w:lang w:val="en-US"/>
        </w:rPr>
        <w:t>.</w:t>
      </w:r>
      <w:r w:rsidRPr="00071845">
        <w:rPr>
          <w:sz w:val="20"/>
          <w:szCs w:val="20"/>
          <w:lang w:val="en-US"/>
        </w:rPr>
        <w:t>, Martins K</w:t>
      </w:r>
      <w:r w:rsidR="00EB599A" w:rsidRPr="00071845">
        <w:rPr>
          <w:sz w:val="20"/>
          <w:szCs w:val="20"/>
          <w:lang w:val="en-US"/>
        </w:rPr>
        <w:t>.</w:t>
      </w:r>
      <w:r w:rsidRPr="00071845">
        <w:rPr>
          <w:sz w:val="20"/>
          <w:szCs w:val="20"/>
          <w:lang w:val="en-US"/>
        </w:rPr>
        <w:t>G</w:t>
      </w:r>
      <w:r w:rsidR="00EB599A" w:rsidRPr="00071845">
        <w:rPr>
          <w:sz w:val="20"/>
          <w:szCs w:val="20"/>
          <w:lang w:val="en-US"/>
        </w:rPr>
        <w:t>.</w:t>
      </w:r>
      <w:r w:rsidRPr="00071845">
        <w:rPr>
          <w:sz w:val="20"/>
          <w:szCs w:val="20"/>
          <w:lang w:val="en-US"/>
        </w:rPr>
        <w:t>, de Oliveira D</w:t>
      </w:r>
      <w:r w:rsidR="00EB599A" w:rsidRPr="00071845">
        <w:rPr>
          <w:sz w:val="20"/>
          <w:szCs w:val="20"/>
          <w:lang w:val="en-US"/>
        </w:rPr>
        <w:t>.</w:t>
      </w:r>
      <w:r w:rsidRPr="00071845">
        <w:rPr>
          <w:sz w:val="20"/>
          <w:szCs w:val="20"/>
          <w:lang w:val="en-US"/>
        </w:rPr>
        <w:t>E</w:t>
      </w:r>
      <w:r w:rsidR="00EB599A" w:rsidRPr="00071845">
        <w:rPr>
          <w:sz w:val="20"/>
          <w:szCs w:val="20"/>
          <w:lang w:val="en-US"/>
        </w:rPr>
        <w:t>.</w:t>
      </w:r>
      <w:r w:rsidRPr="00071845">
        <w:rPr>
          <w:sz w:val="20"/>
          <w:szCs w:val="20"/>
          <w:lang w:val="en-US"/>
        </w:rPr>
        <w:t xml:space="preserve"> (2001)</w:t>
      </w:r>
      <w:r w:rsidR="00EB599A" w:rsidRPr="00071845">
        <w:rPr>
          <w:sz w:val="20"/>
          <w:szCs w:val="20"/>
          <w:lang w:val="en-US"/>
        </w:rPr>
        <w:t>.</w:t>
      </w:r>
      <w:r w:rsidRPr="00071845">
        <w:rPr>
          <w:sz w:val="20"/>
          <w:szCs w:val="20"/>
          <w:lang w:val="en-US"/>
        </w:rPr>
        <w:t xml:space="preserve"> </w:t>
      </w:r>
      <w:r w:rsidRPr="00D46733">
        <w:rPr>
          <w:sz w:val="20"/>
          <w:szCs w:val="20"/>
          <w:lang w:val="en-US"/>
        </w:rPr>
        <w:t xml:space="preserve">Multiplication of juvenile black wattle by microcuttings. </w:t>
      </w:r>
      <w:r w:rsidR="00820848" w:rsidRPr="00820848">
        <w:rPr>
          <w:sz w:val="20"/>
          <w:szCs w:val="20"/>
          <w:lang w:val="en-US"/>
        </w:rPr>
        <w:t>Plant Cell Tissue and Organ Culture</w:t>
      </w:r>
      <w:r w:rsidR="00820848">
        <w:rPr>
          <w:sz w:val="20"/>
          <w:szCs w:val="20"/>
          <w:lang w:val="en-US"/>
        </w:rPr>
        <w:t xml:space="preserve">, </w:t>
      </w:r>
      <w:r w:rsidRPr="00C019DF">
        <w:rPr>
          <w:sz w:val="20"/>
          <w:szCs w:val="20"/>
          <w:lang w:val="en-GB"/>
        </w:rPr>
        <w:t>66: 199-205</w:t>
      </w:r>
      <w:r w:rsidR="00820848" w:rsidRPr="00C019DF">
        <w:rPr>
          <w:sz w:val="20"/>
          <w:szCs w:val="20"/>
          <w:lang w:val="en-GB"/>
        </w:rPr>
        <w:t>.</w:t>
      </w:r>
    </w:p>
    <w:p w:rsidR="00062C5D" w:rsidRPr="00D46733" w:rsidRDefault="00062C5D" w:rsidP="00416378">
      <w:pPr>
        <w:autoSpaceDE w:val="0"/>
        <w:autoSpaceDN w:val="0"/>
        <w:adjustRightInd w:val="0"/>
        <w:spacing w:line="480" w:lineRule="auto"/>
        <w:jc w:val="both"/>
        <w:rPr>
          <w:sz w:val="20"/>
          <w:szCs w:val="20"/>
          <w:lang w:val="en-US"/>
        </w:rPr>
      </w:pPr>
      <w:r w:rsidRPr="00EB599A">
        <w:rPr>
          <w:sz w:val="20"/>
          <w:szCs w:val="20"/>
        </w:rPr>
        <w:lastRenderedPageBreak/>
        <w:t xml:space="preserve">Ramirez-Malagon </w:t>
      </w:r>
      <w:r w:rsidR="00EE0D98" w:rsidRPr="00EB599A">
        <w:rPr>
          <w:sz w:val="20"/>
          <w:szCs w:val="20"/>
        </w:rPr>
        <w:t>R</w:t>
      </w:r>
      <w:r w:rsidR="00EB599A" w:rsidRPr="00EB599A">
        <w:rPr>
          <w:sz w:val="20"/>
          <w:szCs w:val="20"/>
        </w:rPr>
        <w:t>.</w:t>
      </w:r>
      <w:r w:rsidR="00EE0D98" w:rsidRPr="00EB599A">
        <w:rPr>
          <w:sz w:val="20"/>
          <w:szCs w:val="20"/>
        </w:rPr>
        <w:t>, Borodanenko A</w:t>
      </w:r>
      <w:r w:rsidR="00EB599A" w:rsidRPr="00EB599A">
        <w:rPr>
          <w:sz w:val="20"/>
          <w:szCs w:val="20"/>
        </w:rPr>
        <w:t>.</w:t>
      </w:r>
      <w:r w:rsidR="00EE0D98" w:rsidRPr="00EB599A">
        <w:rPr>
          <w:sz w:val="20"/>
          <w:szCs w:val="20"/>
        </w:rPr>
        <w:t>, Barrera-Guerra J</w:t>
      </w:r>
      <w:r w:rsidR="00EB599A" w:rsidRPr="00EB599A">
        <w:rPr>
          <w:sz w:val="20"/>
          <w:szCs w:val="20"/>
        </w:rPr>
        <w:t>.</w:t>
      </w:r>
      <w:r w:rsidR="00EE0D98" w:rsidRPr="00EB599A">
        <w:rPr>
          <w:sz w:val="20"/>
          <w:szCs w:val="20"/>
        </w:rPr>
        <w:t>L</w:t>
      </w:r>
      <w:r w:rsidR="00EB599A" w:rsidRPr="00EB599A">
        <w:rPr>
          <w:sz w:val="20"/>
          <w:szCs w:val="20"/>
        </w:rPr>
        <w:t>.</w:t>
      </w:r>
      <w:r w:rsidR="00EE0D98" w:rsidRPr="00EB599A">
        <w:rPr>
          <w:sz w:val="20"/>
          <w:szCs w:val="20"/>
        </w:rPr>
        <w:t>, Ochoa-Alejo N</w:t>
      </w:r>
      <w:r w:rsidR="00EB599A" w:rsidRPr="00EB599A">
        <w:rPr>
          <w:sz w:val="20"/>
          <w:szCs w:val="20"/>
        </w:rPr>
        <w:t>.</w:t>
      </w:r>
      <w:r w:rsidR="00EE0D98" w:rsidRPr="00EB599A">
        <w:rPr>
          <w:sz w:val="20"/>
          <w:szCs w:val="20"/>
        </w:rPr>
        <w:t xml:space="preserve"> (</w:t>
      </w:r>
      <w:r w:rsidRPr="00EB599A">
        <w:rPr>
          <w:sz w:val="20"/>
          <w:szCs w:val="20"/>
        </w:rPr>
        <w:t>2001</w:t>
      </w:r>
      <w:r w:rsidR="00EE0D98" w:rsidRPr="00EB599A">
        <w:rPr>
          <w:sz w:val="20"/>
          <w:szCs w:val="20"/>
        </w:rPr>
        <w:t>)</w:t>
      </w:r>
      <w:r w:rsidR="00EB599A" w:rsidRPr="00EB599A">
        <w:rPr>
          <w:sz w:val="20"/>
          <w:szCs w:val="20"/>
        </w:rPr>
        <w:t>.</w:t>
      </w:r>
      <w:r w:rsidR="00EE0D98" w:rsidRPr="00EB599A">
        <w:rPr>
          <w:sz w:val="20"/>
          <w:szCs w:val="20"/>
        </w:rPr>
        <w:t xml:space="preserve"> </w:t>
      </w:r>
      <w:r w:rsidR="00EE0D98">
        <w:rPr>
          <w:sz w:val="20"/>
          <w:szCs w:val="20"/>
          <w:lang w:val="en-US"/>
        </w:rPr>
        <w:t xml:space="preserve">Shoot number and shoot size as affected by growth regulators in in vitro cultures of </w:t>
      </w:r>
      <w:r w:rsidR="00EE0D98" w:rsidRPr="00EE0D98">
        <w:rPr>
          <w:i/>
          <w:sz w:val="20"/>
          <w:szCs w:val="20"/>
          <w:lang w:val="en-US"/>
        </w:rPr>
        <w:t>Spathiphyllium floribundum</w:t>
      </w:r>
      <w:r w:rsidR="00EE0D98">
        <w:rPr>
          <w:sz w:val="20"/>
          <w:szCs w:val="20"/>
          <w:lang w:val="en-US"/>
        </w:rPr>
        <w:t xml:space="preserve"> L.. </w:t>
      </w:r>
      <w:r w:rsidR="00AB5975" w:rsidRPr="00C019DF">
        <w:rPr>
          <w:sz w:val="20"/>
          <w:szCs w:val="20"/>
          <w:lang w:val="en-GB"/>
        </w:rPr>
        <w:t xml:space="preserve">Scientia Horticulturae, </w:t>
      </w:r>
      <w:r w:rsidR="00EE0D98">
        <w:rPr>
          <w:color w:val="141314"/>
          <w:sz w:val="20"/>
          <w:szCs w:val="20"/>
          <w:lang w:val="en-US"/>
        </w:rPr>
        <w:t>89</w:t>
      </w:r>
      <w:r w:rsidR="00EE0D98" w:rsidRPr="00D46733">
        <w:rPr>
          <w:color w:val="141314"/>
          <w:sz w:val="20"/>
          <w:szCs w:val="20"/>
          <w:lang w:val="en-US"/>
        </w:rPr>
        <w:t xml:space="preserve">: </w:t>
      </w:r>
      <w:r w:rsidR="00EE0D98">
        <w:rPr>
          <w:color w:val="141314"/>
          <w:sz w:val="20"/>
          <w:szCs w:val="20"/>
          <w:lang w:val="en-US"/>
        </w:rPr>
        <w:t>227</w:t>
      </w:r>
      <w:r w:rsidR="00EE0D98" w:rsidRPr="00D46733">
        <w:rPr>
          <w:color w:val="141314"/>
          <w:sz w:val="20"/>
          <w:szCs w:val="20"/>
          <w:lang w:val="en-US"/>
        </w:rPr>
        <w:t>-</w:t>
      </w:r>
      <w:r w:rsidR="00EE0D98">
        <w:rPr>
          <w:color w:val="141314"/>
          <w:sz w:val="20"/>
          <w:szCs w:val="20"/>
          <w:lang w:val="en-US"/>
        </w:rPr>
        <w:t>236</w:t>
      </w:r>
      <w:r w:rsidR="00AB5975">
        <w:rPr>
          <w:color w:val="141314"/>
          <w:sz w:val="20"/>
          <w:szCs w:val="20"/>
          <w:lang w:val="en-US"/>
        </w:rPr>
        <w:t>.</w:t>
      </w:r>
    </w:p>
    <w:p w:rsidR="004C6B48" w:rsidRPr="00D46733" w:rsidRDefault="004C6B48"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Ruan J</w:t>
      </w:r>
      <w:r w:rsidR="00EB599A">
        <w:rPr>
          <w:color w:val="141314"/>
          <w:sz w:val="20"/>
          <w:szCs w:val="20"/>
          <w:lang w:val="en-US"/>
        </w:rPr>
        <w:t>.</w:t>
      </w:r>
      <w:r w:rsidRPr="00D46733">
        <w:rPr>
          <w:color w:val="141314"/>
          <w:sz w:val="20"/>
          <w:szCs w:val="20"/>
          <w:lang w:val="en-US"/>
        </w:rPr>
        <w:t>, Gerendás J</w:t>
      </w:r>
      <w:r w:rsidR="00EB599A">
        <w:rPr>
          <w:color w:val="141314"/>
          <w:sz w:val="20"/>
          <w:szCs w:val="20"/>
          <w:lang w:val="en-US"/>
        </w:rPr>
        <w:t>.</w:t>
      </w:r>
      <w:r w:rsidRPr="00D46733">
        <w:rPr>
          <w:color w:val="141314"/>
          <w:sz w:val="20"/>
          <w:szCs w:val="20"/>
          <w:lang w:val="en-US"/>
        </w:rPr>
        <w:t>, Härdter R</w:t>
      </w:r>
      <w:r w:rsidR="00EB599A">
        <w:rPr>
          <w:color w:val="141314"/>
          <w:sz w:val="20"/>
          <w:szCs w:val="20"/>
          <w:lang w:val="en-US"/>
        </w:rPr>
        <w:t>.</w:t>
      </w:r>
      <w:r w:rsidRPr="00D46733">
        <w:rPr>
          <w:color w:val="141314"/>
          <w:sz w:val="20"/>
          <w:szCs w:val="20"/>
          <w:lang w:val="en-US"/>
        </w:rPr>
        <w:t>, Sattlemacher B</w:t>
      </w:r>
      <w:r w:rsidR="00EB599A">
        <w:rPr>
          <w:color w:val="141314"/>
          <w:sz w:val="20"/>
          <w:szCs w:val="20"/>
          <w:lang w:val="en-US"/>
        </w:rPr>
        <w:t>.</w:t>
      </w:r>
      <w:r w:rsidRPr="00D46733">
        <w:rPr>
          <w:color w:val="141314"/>
          <w:sz w:val="20"/>
          <w:szCs w:val="20"/>
          <w:lang w:val="en-US"/>
        </w:rPr>
        <w:t xml:space="preserve"> (2007)</w:t>
      </w:r>
      <w:r w:rsidR="00EB599A">
        <w:rPr>
          <w:color w:val="141314"/>
          <w:sz w:val="20"/>
          <w:szCs w:val="20"/>
          <w:lang w:val="en-US"/>
        </w:rPr>
        <w:t>.</w:t>
      </w:r>
      <w:r w:rsidRPr="00D46733">
        <w:rPr>
          <w:color w:val="141314"/>
          <w:sz w:val="20"/>
          <w:szCs w:val="20"/>
          <w:lang w:val="en-US"/>
        </w:rPr>
        <w:t xml:space="preserve"> Effect of nitrogen form and root-zone pH on growth and nitrogen uptake of Tea (</w:t>
      </w:r>
      <w:r w:rsidRPr="00D46733">
        <w:rPr>
          <w:i/>
          <w:color w:val="141314"/>
          <w:sz w:val="20"/>
          <w:szCs w:val="20"/>
          <w:lang w:val="en-US"/>
        </w:rPr>
        <w:t>Camellia sinensis</w:t>
      </w:r>
      <w:r w:rsidRPr="00D46733">
        <w:rPr>
          <w:color w:val="141314"/>
          <w:sz w:val="20"/>
          <w:szCs w:val="20"/>
          <w:lang w:val="en-US"/>
        </w:rPr>
        <w:t xml:space="preserve">) plants. </w:t>
      </w:r>
      <w:r w:rsidR="005C1897">
        <w:rPr>
          <w:color w:val="141314"/>
          <w:sz w:val="20"/>
          <w:szCs w:val="20"/>
          <w:lang w:val="en-US"/>
        </w:rPr>
        <w:t xml:space="preserve">Annals of Botany, </w:t>
      </w:r>
      <w:r w:rsidRPr="00D46733">
        <w:rPr>
          <w:color w:val="141314"/>
          <w:sz w:val="20"/>
          <w:szCs w:val="20"/>
          <w:lang w:val="en-US"/>
        </w:rPr>
        <w:t>99: 301-310</w:t>
      </w:r>
      <w:r w:rsidR="005C1897">
        <w:rPr>
          <w:color w:val="141314"/>
          <w:sz w:val="20"/>
          <w:szCs w:val="20"/>
          <w:lang w:val="en-US"/>
        </w:rPr>
        <w:t>.</w:t>
      </w:r>
    </w:p>
    <w:p w:rsidR="009711B5" w:rsidRPr="00D46733" w:rsidRDefault="009711B5" w:rsidP="00416378">
      <w:pPr>
        <w:spacing w:line="480" w:lineRule="auto"/>
        <w:jc w:val="both"/>
        <w:rPr>
          <w:sz w:val="20"/>
          <w:szCs w:val="20"/>
          <w:lang w:val="en-US"/>
        </w:rPr>
      </w:pPr>
      <w:r w:rsidRPr="002170CC">
        <w:rPr>
          <w:sz w:val="20"/>
          <w:szCs w:val="20"/>
          <w:lang w:val="en-US"/>
        </w:rPr>
        <w:t>Russowski D</w:t>
      </w:r>
      <w:r w:rsidR="00EB599A">
        <w:rPr>
          <w:sz w:val="20"/>
          <w:szCs w:val="20"/>
          <w:lang w:val="en-US"/>
        </w:rPr>
        <w:t>.</w:t>
      </w:r>
      <w:r w:rsidRPr="002170CC">
        <w:rPr>
          <w:sz w:val="20"/>
          <w:szCs w:val="20"/>
          <w:lang w:val="en-US"/>
        </w:rPr>
        <w:t>, Maurmann N</w:t>
      </w:r>
      <w:r w:rsidR="00EB599A">
        <w:rPr>
          <w:sz w:val="20"/>
          <w:szCs w:val="20"/>
          <w:lang w:val="en-US"/>
        </w:rPr>
        <w:t>.</w:t>
      </w:r>
      <w:r w:rsidRPr="002170CC">
        <w:rPr>
          <w:sz w:val="20"/>
          <w:szCs w:val="20"/>
          <w:lang w:val="en-US"/>
        </w:rPr>
        <w:t>, Rech S</w:t>
      </w:r>
      <w:r w:rsidR="00EB599A">
        <w:rPr>
          <w:sz w:val="20"/>
          <w:szCs w:val="20"/>
          <w:lang w:val="en-US"/>
        </w:rPr>
        <w:t>.</w:t>
      </w:r>
      <w:r w:rsidRPr="002170CC">
        <w:rPr>
          <w:sz w:val="20"/>
          <w:szCs w:val="20"/>
          <w:lang w:val="en-US"/>
        </w:rPr>
        <w:t>B</w:t>
      </w:r>
      <w:r w:rsidR="00EB599A">
        <w:rPr>
          <w:sz w:val="20"/>
          <w:szCs w:val="20"/>
          <w:lang w:val="en-US"/>
        </w:rPr>
        <w:t>.</w:t>
      </w:r>
      <w:r w:rsidRPr="002170CC">
        <w:rPr>
          <w:sz w:val="20"/>
          <w:szCs w:val="20"/>
          <w:lang w:val="en-US"/>
        </w:rPr>
        <w:t xml:space="preserve">, </w:t>
      </w:r>
      <w:r w:rsidR="002170CC" w:rsidRPr="009711B5">
        <w:rPr>
          <w:sz w:val="20"/>
          <w:szCs w:val="20"/>
          <w:lang w:val="en-US"/>
        </w:rPr>
        <w:t>Fett-Neto</w:t>
      </w:r>
      <w:r w:rsidR="002170CC" w:rsidRPr="002170CC">
        <w:rPr>
          <w:sz w:val="20"/>
          <w:szCs w:val="20"/>
          <w:lang w:val="en-US"/>
        </w:rPr>
        <w:t xml:space="preserve"> </w:t>
      </w:r>
      <w:r w:rsidR="002170CC">
        <w:rPr>
          <w:sz w:val="20"/>
          <w:szCs w:val="20"/>
          <w:lang w:val="en-US"/>
        </w:rPr>
        <w:t>A</w:t>
      </w:r>
      <w:r w:rsidR="00EB599A">
        <w:rPr>
          <w:sz w:val="20"/>
          <w:szCs w:val="20"/>
          <w:lang w:val="en-US"/>
        </w:rPr>
        <w:t>.</w:t>
      </w:r>
      <w:r w:rsidR="002170CC">
        <w:rPr>
          <w:sz w:val="20"/>
          <w:szCs w:val="20"/>
          <w:lang w:val="en-US"/>
        </w:rPr>
        <w:t>G</w:t>
      </w:r>
      <w:r w:rsidR="00EB599A">
        <w:rPr>
          <w:sz w:val="20"/>
          <w:szCs w:val="20"/>
          <w:lang w:val="en-US"/>
        </w:rPr>
        <w:t>.</w:t>
      </w:r>
      <w:r w:rsidR="002170CC">
        <w:rPr>
          <w:sz w:val="20"/>
          <w:szCs w:val="20"/>
          <w:lang w:val="en-US"/>
        </w:rPr>
        <w:t xml:space="preserve"> </w:t>
      </w:r>
      <w:r w:rsidR="00062C5D" w:rsidRPr="002170CC">
        <w:rPr>
          <w:sz w:val="20"/>
          <w:szCs w:val="20"/>
          <w:lang w:val="en-US"/>
        </w:rPr>
        <w:t>(2006)</w:t>
      </w:r>
      <w:r w:rsidR="00EB599A">
        <w:rPr>
          <w:sz w:val="20"/>
          <w:szCs w:val="20"/>
          <w:lang w:val="en-US"/>
        </w:rPr>
        <w:t>.</w:t>
      </w:r>
      <w:r w:rsidR="002170CC">
        <w:rPr>
          <w:sz w:val="20"/>
          <w:szCs w:val="20"/>
          <w:lang w:val="en-US"/>
        </w:rPr>
        <w:t xml:space="preserve"> </w:t>
      </w:r>
      <w:r w:rsidRPr="009711B5">
        <w:rPr>
          <w:sz w:val="20"/>
          <w:szCs w:val="20"/>
          <w:lang w:val="en-US"/>
        </w:rPr>
        <w:t>Role of light and medium composition on growth and valepotriate contents in Valeriana glechomifolia whole plant liquid cultures</w:t>
      </w:r>
      <w:r w:rsidR="002170CC">
        <w:rPr>
          <w:sz w:val="20"/>
          <w:szCs w:val="20"/>
          <w:lang w:val="en-US"/>
        </w:rPr>
        <w:t xml:space="preserve">. </w:t>
      </w:r>
      <w:r w:rsidR="00820848" w:rsidRPr="00820848">
        <w:rPr>
          <w:sz w:val="20"/>
          <w:szCs w:val="20"/>
          <w:lang w:val="en-US"/>
        </w:rPr>
        <w:t>Plant Cell Tissue and Organ Culture</w:t>
      </w:r>
      <w:r w:rsidR="00820848">
        <w:rPr>
          <w:sz w:val="20"/>
          <w:szCs w:val="20"/>
          <w:lang w:val="en-US"/>
        </w:rPr>
        <w:t xml:space="preserve">, </w:t>
      </w:r>
      <w:r w:rsidR="002170CC" w:rsidRPr="002170CC">
        <w:rPr>
          <w:sz w:val="20"/>
          <w:szCs w:val="20"/>
          <w:lang w:val="en-US"/>
        </w:rPr>
        <w:t>86:</w:t>
      </w:r>
      <w:r w:rsidR="002170CC">
        <w:rPr>
          <w:sz w:val="20"/>
          <w:szCs w:val="20"/>
          <w:lang w:val="en-US"/>
        </w:rPr>
        <w:t xml:space="preserve"> </w:t>
      </w:r>
      <w:r w:rsidR="002170CC" w:rsidRPr="002170CC">
        <w:rPr>
          <w:sz w:val="20"/>
          <w:szCs w:val="20"/>
          <w:lang w:val="en-US"/>
        </w:rPr>
        <w:t>211</w:t>
      </w:r>
      <w:r w:rsidR="002170CC">
        <w:rPr>
          <w:sz w:val="20"/>
          <w:szCs w:val="20"/>
          <w:lang w:val="en-US"/>
        </w:rPr>
        <w:t>-</w:t>
      </w:r>
      <w:r w:rsidR="002170CC" w:rsidRPr="002170CC">
        <w:rPr>
          <w:sz w:val="20"/>
          <w:szCs w:val="20"/>
          <w:lang w:val="en-US"/>
        </w:rPr>
        <w:t>218</w:t>
      </w:r>
      <w:r w:rsidR="00820848">
        <w:rPr>
          <w:sz w:val="20"/>
          <w:szCs w:val="20"/>
          <w:lang w:val="en-US"/>
        </w:rPr>
        <w:t>.</w:t>
      </w:r>
    </w:p>
    <w:p w:rsidR="001C2E64" w:rsidRDefault="006D29CD" w:rsidP="003D0A18">
      <w:pPr>
        <w:spacing w:line="480" w:lineRule="auto"/>
        <w:rPr>
          <w:sz w:val="20"/>
          <w:szCs w:val="20"/>
          <w:lang w:val="en-GB"/>
        </w:rPr>
      </w:pPr>
      <w:r w:rsidRPr="00D46733">
        <w:rPr>
          <w:sz w:val="20"/>
          <w:szCs w:val="20"/>
          <w:lang w:val="en-US"/>
        </w:rPr>
        <w:t>Shibli R</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Mohammad M</w:t>
      </w:r>
      <w:r w:rsidR="00EB599A">
        <w:rPr>
          <w:sz w:val="20"/>
          <w:szCs w:val="20"/>
          <w:lang w:val="en-US"/>
        </w:rPr>
        <w:t>.</w:t>
      </w:r>
      <w:r w:rsidRPr="00D46733">
        <w:rPr>
          <w:sz w:val="20"/>
          <w:szCs w:val="20"/>
          <w:lang w:val="en-US"/>
        </w:rPr>
        <w:t>J</w:t>
      </w:r>
      <w:r w:rsidR="00EB599A">
        <w:rPr>
          <w:sz w:val="20"/>
          <w:szCs w:val="20"/>
          <w:lang w:val="en-US"/>
        </w:rPr>
        <w:t>.</w:t>
      </w:r>
      <w:r w:rsidRPr="00D46733">
        <w:rPr>
          <w:sz w:val="20"/>
          <w:szCs w:val="20"/>
          <w:lang w:val="en-US"/>
        </w:rPr>
        <w:t>, Ajlouni M</w:t>
      </w:r>
      <w:r w:rsidR="00EB599A">
        <w:rPr>
          <w:sz w:val="20"/>
          <w:szCs w:val="20"/>
          <w:lang w:val="en-US"/>
        </w:rPr>
        <w:t>.</w:t>
      </w:r>
      <w:r w:rsidRPr="00D46733">
        <w:rPr>
          <w:sz w:val="20"/>
          <w:szCs w:val="20"/>
          <w:lang w:val="en-US"/>
        </w:rPr>
        <w:t>M</w:t>
      </w:r>
      <w:r w:rsidR="00EB599A">
        <w:rPr>
          <w:sz w:val="20"/>
          <w:szCs w:val="20"/>
          <w:lang w:val="en-US"/>
        </w:rPr>
        <w:t>.</w:t>
      </w:r>
      <w:r w:rsidRPr="00D46733">
        <w:rPr>
          <w:sz w:val="20"/>
          <w:szCs w:val="20"/>
          <w:lang w:val="en-US"/>
        </w:rPr>
        <w:t>, Shatnawi M</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Obeidat A</w:t>
      </w:r>
      <w:r w:rsidR="00EB599A">
        <w:rPr>
          <w:sz w:val="20"/>
          <w:szCs w:val="20"/>
          <w:lang w:val="en-US"/>
        </w:rPr>
        <w:t>.</w:t>
      </w:r>
      <w:r w:rsidRPr="00D46733">
        <w:rPr>
          <w:sz w:val="20"/>
          <w:szCs w:val="20"/>
          <w:lang w:val="en-US"/>
        </w:rPr>
        <w:t>F</w:t>
      </w:r>
      <w:r w:rsidR="00EB599A">
        <w:rPr>
          <w:sz w:val="20"/>
          <w:szCs w:val="20"/>
          <w:lang w:val="en-US"/>
        </w:rPr>
        <w:t>.</w:t>
      </w:r>
      <w:r w:rsidRPr="00D46733">
        <w:rPr>
          <w:sz w:val="20"/>
          <w:szCs w:val="20"/>
          <w:lang w:val="en-US"/>
        </w:rPr>
        <w:t xml:space="preserve"> (1999)</w:t>
      </w:r>
      <w:r w:rsidR="00EB599A">
        <w:rPr>
          <w:sz w:val="20"/>
          <w:szCs w:val="20"/>
          <w:lang w:val="en-US"/>
        </w:rPr>
        <w:t>.</w:t>
      </w:r>
      <w:r w:rsidRPr="00D46733">
        <w:rPr>
          <w:sz w:val="20"/>
          <w:szCs w:val="20"/>
          <w:lang w:val="en-US"/>
        </w:rPr>
        <w:t xml:space="preserve"> Stability of chemical parameters of tissue culture medium (pH, osmolarity, electrical conductivity) as a function of time of growth. </w:t>
      </w:r>
      <w:r w:rsidR="005C1897" w:rsidRPr="005C1897">
        <w:rPr>
          <w:sz w:val="20"/>
          <w:szCs w:val="20"/>
          <w:lang w:val="en-US"/>
        </w:rPr>
        <w:t>Journal of Plant Nutrition</w:t>
      </w:r>
      <w:r w:rsidR="005C1897">
        <w:rPr>
          <w:sz w:val="20"/>
          <w:szCs w:val="20"/>
          <w:lang w:val="en-US"/>
        </w:rPr>
        <w:t xml:space="preserve">, </w:t>
      </w:r>
      <w:r w:rsidRPr="00D46733">
        <w:rPr>
          <w:sz w:val="20"/>
          <w:szCs w:val="20"/>
          <w:lang w:val="en-US"/>
        </w:rPr>
        <w:t>22: 501-510</w:t>
      </w:r>
      <w:r w:rsidR="005C1897">
        <w:rPr>
          <w:sz w:val="20"/>
          <w:szCs w:val="20"/>
          <w:lang w:val="en-US"/>
        </w:rPr>
        <w:t>.</w:t>
      </w:r>
    </w:p>
    <w:p w:rsidR="001C2E64" w:rsidRDefault="001C2E64" w:rsidP="003D0A18">
      <w:pPr>
        <w:spacing w:line="480" w:lineRule="auto"/>
        <w:rPr>
          <w:sz w:val="20"/>
          <w:szCs w:val="20"/>
          <w:lang w:val="en-GB"/>
        </w:rPr>
      </w:pPr>
      <w:r w:rsidRPr="00BB1B5F">
        <w:rPr>
          <w:sz w:val="20"/>
          <w:szCs w:val="20"/>
          <w:lang w:val="en-GB"/>
        </w:rPr>
        <w:t>Thind</w:t>
      </w:r>
      <w:r w:rsidR="003D0A18">
        <w:rPr>
          <w:sz w:val="20"/>
          <w:szCs w:val="20"/>
          <w:lang w:val="en-GB"/>
        </w:rPr>
        <w:t xml:space="preserve"> S.K., Jain N., Gosal S.S. (</w:t>
      </w:r>
      <w:r w:rsidRPr="00BB1B5F">
        <w:rPr>
          <w:sz w:val="20"/>
          <w:szCs w:val="20"/>
          <w:lang w:val="en-GB"/>
        </w:rPr>
        <w:t>2008</w:t>
      </w:r>
      <w:r w:rsidR="003D0A18">
        <w:rPr>
          <w:sz w:val="20"/>
          <w:szCs w:val="20"/>
          <w:lang w:val="en-GB"/>
        </w:rPr>
        <w:t xml:space="preserve">). </w:t>
      </w:r>
      <w:r w:rsidR="003D0A18" w:rsidRPr="003D0A18">
        <w:rPr>
          <w:sz w:val="20"/>
          <w:szCs w:val="20"/>
          <w:lang w:val="en-GB"/>
        </w:rPr>
        <w:t>Micropropagation of Aloe vera L. and estimation of potentially active secondary constituents</w:t>
      </w:r>
      <w:r w:rsidR="003D0A18">
        <w:rPr>
          <w:sz w:val="20"/>
          <w:szCs w:val="20"/>
          <w:lang w:val="en-GB"/>
        </w:rPr>
        <w:t xml:space="preserve">. </w:t>
      </w:r>
      <w:r w:rsidR="003D0A18" w:rsidRPr="003D0A18">
        <w:rPr>
          <w:sz w:val="20"/>
          <w:szCs w:val="20"/>
          <w:lang w:val="en-GB"/>
        </w:rPr>
        <w:t>Phytomorphology: An International Journal of Plant Morphology</w:t>
      </w:r>
      <w:r w:rsidR="003D0A18">
        <w:rPr>
          <w:sz w:val="20"/>
          <w:szCs w:val="20"/>
          <w:lang w:val="en-GB"/>
        </w:rPr>
        <w:t>, 5</w:t>
      </w:r>
      <w:r w:rsidR="003D0A18" w:rsidRPr="003D0A18">
        <w:rPr>
          <w:sz w:val="20"/>
          <w:szCs w:val="20"/>
          <w:lang w:val="en-GB"/>
        </w:rPr>
        <w:t>8</w:t>
      </w:r>
      <w:r w:rsidR="003D0A18">
        <w:rPr>
          <w:sz w:val="20"/>
          <w:szCs w:val="20"/>
          <w:lang w:val="en-GB"/>
        </w:rPr>
        <w:t xml:space="preserve"> (</w:t>
      </w:r>
      <w:r w:rsidR="003D0A18" w:rsidRPr="003D0A18">
        <w:rPr>
          <w:sz w:val="20"/>
          <w:szCs w:val="20"/>
          <w:lang w:val="en-GB"/>
        </w:rPr>
        <w:t>1-2</w:t>
      </w:r>
      <w:r w:rsidR="003D0A18">
        <w:rPr>
          <w:sz w:val="20"/>
          <w:szCs w:val="20"/>
          <w:lang w:val="en-GB"/>
        </w:rPr>
        <w:t xml:space="preserve">): </w:t>
      </w:r>
      <w:r w:rsidR="003D0A18" w:rsidRPr="003D0A18">
        <w:rPr>
          <w:sz w:val="20"/>
          <w:szCs w:val="20"/>
          <w:lang w:val="en-GB"/>
        </w:rPr>
        <w:t>65-71</w:t>
      </w:r>
      <w:r w:rsidR="003D0A18">
        <w:rPr>
          <w:sz w:val="20"/>
          <w:szCs w:val="20"/>
          <w:lang w:val="en-GB"/>
        </w:rPr>
        <w:t>.</w:t>
      </w:r>
    </w:p>
    <w:p w:rsidR="00C26627" w:rsidRPr="00D46733" w:rsidRDefault="00C26627" w:rsidP="003D0A18">
      <w:pPr>
        <w:autoSpaceDE w:val="0"/>
        <w:autoSpaceDN w:val="0"/>
        <w:adjustRightInd w:val="0"/>
        <w:spacing w:line="480" w:lineRule="auto"/>
        <w:jc w:val="both"/>
        <w:rPr>
          <w:color w:val="141314"/>
          <w:sz w:val="20"/>
          <w:szCs w:val="20"/>
          <w:lang w:val="en-US"/>
        </w:rPr>
      </w:pPr>
      <w:r w:rsidRPr="00D46733">
        <w:rPr>
          <w:color w:val="141314"/>
          <w:sz w:val="20"/>
          <w:szCs w:val="20"/>
          <w:lang w:val="en-US"/>
        </w:rPr>
        <w:t>Thomas T</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(2008)</w:t>
      </w:r>
      <w:r w:rsidR="00EB599A">
        <w:rPr>
          <w:color w:val="141314"/>
          <w:sz w:val="20"/>
          <w:szCs w:val="20"/>
          <w:lang w:val="en-US"/>
        </w:rPr>
        <w:t>.</w:t>
      </w:r>
      <w:r w:rsidRPr="00D46733">
        <w:rPr>
          <w:color w:val="141314"/>
          <w:sz w:val="20"/>
          <w:szCs w:val="20"/>
          <w:lang w:val="en-US"/>
        </w:rPr>
        <w:t xml:space="preserve"> The role of activated charcoal in plant tissue culture. </w:t>
      </w:r>
      <w:r w:rsidR="005C1897">
        <w:rPr>
          <w:color w:val="141314"/>
          <w:sz w:val="20"/>
          <w:szCs w:val="20"/>
          <w:lang w:val="en-US"/>
        </w:rPr>
        <w:t xml:space="preserve">Biotechnology Advances, </w:t>
      </w:r>
      <w:r w:rsidRPr="00D46733">
        <w:rPr>
          <w:color w:val="141314"/>
          <w:sz w:val="20"/>
          <w:szCs w:val="20"/>
          <w:lang w:val="en-US"/>
        </w:rPr>
        <w:t>26: 618-631</w:t>
      </w:r>
      <w:r w:rsidR="005C1897">
        <w:rPr>
          <w:color w:val="141314"/>
          <w:sz w:val="20"/>
          <w:szCs w:val="20"/>
          <w:lang w:val="en-US"/>
        </w:rPr>
        <w:t>.</w:t>
      </w:r>
    </w:p>
    <w:p w:rsidR="00227C51" w:rsidRPr="00D46733" w:rsidRDefault="00227C51"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.C.,</w:t>
      </w:r>
      <w:r w:rsidRPr="00D46733">
        <w:rPr>
          <w:color w:val="141314"/>
          <w:sz w:val="20"/>
          <w:szCs w:val="20"/>
          <w:lang w:val="en-US"/>
        </w:rPr>
        <w:t xml:space="preserve"> Johnson S</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The impact of gelrite and activated carbon on the elemental composition of two conifer embryogenic tissue initiation media. Plant Cell Rep</w:t>
      </w:r>
      <w:r w:rsidR="005C1897">
        <w:rPr>
          <w:color w:val="141314"/>
          <w:sz w:val="20"/>
          <w:szCs w:val="20"/>
          <w:lang w:val="en-US"/>
        </w:rPr>
        <w:t>ort,</w:t>
      </w:r>
      <w:r w:rsidRPr="00D46733">
        <w:rPr>
          <w:color w:val="141314"/>
          <w:sz w:val="20"/>
          <w:szCs w:val="20"/>
          <w:lang w:val="en-US"/>
        </w:rPr>
        <w:t xml:space="preserve"> 21: 1175-1182</w:t>
      </w:r>
      <w:r w:rsidR="005C1897">
        <w:rPr>
          <w:color w:val="141314"/>
          <w:sz w:val="20"/>
          <w:szCs w:val="20"/>
          <w:lang w:val="en-US"/>
        </w:rPr>
        <w:t>.</w:t>
      </w:r>
    </w:p>
    <w:p w:rsidR="005C1897" w:rsidRDefault="00AE473E"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w:t>
      </w:r>
      <w:r w:rsidRPr="00D46733">
        <w:rPr>
          <w:color w:val="231F20"/>
          <w:sz w:val="20"/>
          <w:szCs w:val="20"/>
          <w:lang w:val="en-US"/>
        </w:rPr>
        <w:t>The combined impact of pH and activated carbon on the elemental composition of a liquid conifer embryogenic tissue initiation medium. Plant Cell Rep</w:t>
      </w:r>
      <w:r w:rsidR="005C1897">
        <w:rPr>
          <w:color w:val="231F20"/>
          <w:sz w:val="20"/>
          <w:szCs w:val="20"/>
          <w:lang w:val="en-US"/>
        </w:rPr>
        <w:t>ort,</w:t>
      </w:r>
      <w:r w:rsidRPr="00D46733">
        <w:rPr>
          <w:color w:val="231F20"/>
          <w:sz w:val="20"/>
          <w:szCs w:val="20"/>
          <w:lang w:val="en-US"/>
        </w:rPr>
        <w:t xml:space="preserve"> 22: 303-311</w:t>
      </w:r>
      <w:r w:rsidR="005C1897">
        <w:rPr>
          <w:color w:val="231F20"/>
          <w:sz w:val="20"/>
          <w:szCs w:val="20"/>
          <w:lang w:val="en-US"/>
        </w:rPr>
        <w:t>.</w:t>
      </w:r>
    </w:p>
    <w:p w:rsidR="004C6B48" w:rsidRPr="001C2E64" w:rsidRDefault="0088354C" w:rsidP="00416378">
      <w:pPr>
        <w:autoSpaceDE w:val="0"/>
        <w:autoSpaceDN w:val="0"/>
        <w:adjustRightInd w:val="0"/>
        <w:spacing w:line="480" w:lineRule="auto"/>
        <w:jc w:val="both"/>
        <w:rPr>
          <w:dstrike/>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(2005)</w:t>
      </w:r>
      <w:r w:rsidR="00EB599A">
        <w:rPr>
          <w:color w:val="141314"/>
          <w:sz w:val="20"/>
          <w:szCs w:val="20"/>
          <w:lang w:val="en-US"/>
        </w:rPr>
        <w:t>.</w:t>
      </w:r>
      <w:r w:rsidRPr="00D46733">
        <w:rPr>
          <w:color w:val="141314"/>
          <w:sz w:val="20"/>
          <w:szCs w:val="20"/>
          <w:lang w:val="en-US"/>
        </w:rPr>
        <w:t xml:space="preserve"> </w:t>
      </w:r>
      <w:r w:rsidR="004C0B52" w:rsidRPr="00D46733">
        <w:rPr>
          <w:color w:val="141314"/>
          <w:sz w:val="20"/>
          <w:szCs w:val="20"/>
          <w:lang w:val="en-US"/>
        </w:rPr>
        <w:t>Achieving</w:t>
      </w:r>
      <w:r w:rsidRPr="00D46733">
        <w:rPr>
          <w:color w:val="141314"/>
          <w:sz w:val="20"/>
          <w:szCs w:val="20"/>
          <w:lang w:val="en-US"/>
        </w:rPr>
        <w:t xml:space="preserve"> desired plant growth regulator levels in liquid plant tissue culture media that include activated carbon. Plant Cell Rep</w:t>
      </w:r>
      <w:r w:rsidR="005C1897">
        <w:rPr>
          <w:color w:val="141314"/>
          <w:sz w:val="20"/>
          <w:szCs w:val="20"/>
          <w:lang w:val="en-US"/>
        </w:rPr>
        <w:t>ort,</w:t>
      </w:r>
      <w:r w:rsidRPr="00D46733">
        <w:rPr>
          <w:color w:val="141314"/>
          <w:sz w:val="20"/>
          <w:szCs w:val="20"/>
          <w:lang w:val="en-US"/>
        </w:rPr>
        <w:t xml:space="preserve"> 24: 201-208</w:t>
      </w:r>
      <w:r w:rsidR="005C1897">
        <w:rPr>
          <w:color w:val="141314"/>
          <w:sz w:val="20"/>
          <w:szCs w:val="20"/>
          <w:lang w:val="en-US"/>
        </w:rPr>
        <w:t>.</w:t>
      </w:r>
    </w:p>
    <w:p w:rsidR="005A3EF0" w:rsidRPr="009979B8" w:rsidRDefault="004859FB" w:rsidP="00416378">
      <w:pPr>
        <w:autoSpaceDE w:val="0"/>
        <w:autoSpaceDN w:val="0"/>
        <w:adjustRightInd w:val="0"/>
        <w:spacing w:line="480" w:lineRule="auto"/>
        <w:jc w:val="both"/>
        <w:rPr>
          <w:color w:val="141314"/>
          <w:sz w:val="20"/>
          <w:szCs w:val="20"/>
          <w:lang w:val="en-US"/>
        </w:rPr>
      </w:pPr>
      <w:r w:rsidRPr="00D46733">
        <w:rPr>
          <w:color w:val="141314"/>
          <w:sz w:val="20"/>
          <w:szCs w:val="20"/>
          <w:lang w:val="en-US"/>
        </w:rPr>
        <w:t>Yan N</w:t>
      </w:r>
      <w:r w:rsidR="00EB599A">
        <w:rPr>
          <w:color w:val="141314"/>
          <w:sz w:val="20"/>
          <w:szCs w:val="20"/>
          <w:lang w:val="en-US"/>
        </w:rPr>
        <w:t>.</w:t>
      </w:r>
      <w:r w:rsidRPr="00D46733">
        <w:rPr>
          <w:color w:val="141314"/>
          <w:sz w:val="20"/>
          <w:szCs w:val="20"/>
          <w:lang w:val="en-US"/>
        </w:rPr>
        <w:t>, Hu H</w:t>
      </w:r>
      <w:r w:rsidR="00EB599A">
        <w:rPr>
          <w:color w:val="141314"/>
          <w:sz w:val="20"/>
          <w:szCs w:val="20"/>
          <w:lang w:val="en-US"/>
        </w:rPr>
        <w:t>.</w:t>
      </w:r>
      <w:r w:rsidRPr="00D46733">
        <w:rPr>
          <w:color w:val="141314"/>
          <w:sz w:val="20"/>
          <w:szCs w:val="20"/>
          <w:lang w:val="en-US"/>
        </w:rPr>
        <w:t>, Huang J</w:t>
      </w:r>
      <w:r w:rsidR="00EB599A">
        <w:rPr>
          <w:color w:val="141314"/>
          <w:sz w:val="20"/>
          <w:szCs w:val="20"/>
          <w:lang w:val="en-US"/>
        </w:rPr>
        <w:t>.</w:t>
      </w:r>
      <w:r w:rsidRPr="00D46733">
        <w:rPr>
          <w:color w:val="141314"/>
          <w:sz w:val="20"/>
          <w:szCs w:val="20"/>
          <w:lang w:val="en-US"/>
        </w:rPr>
        <w:t>, Xu K</w:t>
      </w:r>
      <w:r w:rsidR="00EB599A">
        <w:rPr>
          <w:color w:val="141314"/>
          <w:sz w:val="20"/>
          <w:szCs w:val="20"/>
          <w:lang w:val="en-US"/>
        </w:rPr>
        <w:t>.</w:t>
      </w:r>
      <w:r w:rsidRPr="00D46733">
        <w:rPr>
          <w:color w:val="141314"/>
          <w:sz w:val="20"/>
          <w:szCs w:val="20"/>
          <w:lang w:val="en-US"/>
        </w:rPr>
        <w:t>, Wang H</w:t>
      </w:r>
      <w:r w:rsidR="00EB599A">
        <w:rPr>
          <w:color w:val="141314"/>
          <w:sz w:val="20"/>
          <w:szCs w:val="20"/>
          <w:lang w:val="en-US"/>
        </w:rPr>
        <w:t>.</w:t>
      </w:r>
      <w:r w:rsidRPr="00D46733">
        <w:rPr>
          <w:color w:val="141314"/>
          <w:sz w:val="20"/>
          <w:szCs w:val="20"/>
          <w:lang w:val="en-US"/>
        </w:rPr>
        <w:t>, Zhou Z</w:t>
      </w:r>
      <w:r w:rsidR="00EB599A">
        <w:rPr>
          <w:color w:val="141314"/>
          <w:sz w:val="20"/>
          <w:szCs w:val="20"/>
          <w:lang w:val="en-US"/>
        </w:rPr>
        <w:t>.</w:t>
      </w:r>
      <w:r w:rsidRPr="00D46733">
        <w:rPr>
          <w:color w:val="141314"/>
          <w:sz w:val="20"/>
          <w:szCs w:val="20"/>
          <w:lang w:val="en-US"/>
        </w:rPr>
        <w:t xml:space="preserve"> (2006)</w:t>
      </w:r>
      <w:r w:rsidR="00EB599A">
        <w:rPr>
          <w:color w:val="141314"/>
          <w:sz w:val="20"/>
          <w:szCs w:val="20"/>
          <w:lang w:val="en-US"/>
        </w:rPr>
        <w:t>.</w:t>
      </w:r>
      <w:r w:rsidRPr="00D46733">
        <w:rPr>
          <w:color w:val="141314"/>
          <w:sz w:val="20"/>
          <w:szCs w:val="20"/>
          <w:lang w:val="en-US"/>
        </w:rPr>
        <w:t xml:space="preserve"> Micropropagation of </w:t>
      </w:r>
      <w:r w:rsidRPr="00D46733">
        <w:rPr>
          <w:i/>
          <w:color w:val="141314"/>
          <w:sz w:val="20"/>
          <w:szCs w:val="20"/>
          <w:lang w:val="en-US"/>
        </w:rPr>
        <w:t>Cypripedium flavum</w:t>
      </w:r>
      <w:r w:rsidRPr="00D46733">
        <w:rPr>
          <w:color w:val="141314"/>
          <w:sz w:val="20"/>
          <w:szCs w:val="20"/>
          <w:lang w:val="en-US"/>
        </w:rPr>
        <w:t xml:space="preserve"> through multiple shoots of seedlings </w:t>
      </w:r>
      <w:r w:rsidRPr="009979B8">
        <w:rPr>
          <w:color w:val="141314"/>
          <w:sz w:val="20"/>
          <w:szCs w:val="20"/>
          <w:lang w:val="en-US"/>
        </w:rPr>
        <w:t xml:space="preserve">derived from mature seeds. </w:t>
      </w:r>
      <w:r w:rsidR="00820848" w:rsidRPr="009979B8">
        <w:rPr>
          <w:sz w:val="20"/>
          <w:szCs w:val="20"/>
          <w:lang w:val="en-US"/>
        </w:rPr>
        <w:t xml:space="preserve">Plant Cell Tissue and Organ Culture, </w:t>
      </w:r>
      <w:r w:rsidRPr="009979B8">
        <w:rPr>
          <w:color w:val="141314"/>
          <w:sz w:val="20"/>
          <w:szCs w:val="20"/>
          <w:lang w:val="en-US"/>
        </w:rPr>
        <w:t>84: 113-117</w:t>
      </w:r>
      <w:r w:rsidR="00820848" w:rsidRPr="009979B8">
        <w:rPr>
          <w:color w:val="141314"/>
          <w:sz w:val="20"/>
          <w:szCs w:val="20"/>
          <w:lang w:val="en-US"/>
        </w:rPr>
        <w:t>.</w:t>
      </w:r>
    </w:p>
    <w:p w:rsidR="009979B8" w:rsidRPr="009979B8"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t xml:space="preserve">Wann S.R., Veazey R.L., Kaphammer J. (1997). Activated charcoal does not catalyze sucrose hydrolysis in tissue culture media during autoclaving. </w:t>
      </w:r>
      <w:r w:rsidRPr="009979B8">
        <w:rPr>
          <w:sz w:val="20"/>
          <w:szCs w:val="20"/>
          <w:lang w:val="en-US"/>
        </w:rPr>
        <w:t xml:space="preserve">Plant Cell Tissue and Organ Culture, </w:t>
      </w:r>
      <w:r w:rsidRPr="009979B8">
        <w:rPr>
          <w:color w:val="141314"/>
          <w:sz w:val="20"/>
          <w:szCs w:val="20"/>
          <w:lang w:val="en-US"/>
        </w:rPr>
        <w:t>50: 221-224.</w:t>
      </w:r>
    </w:p>
    <w:p w:rsidR="009979B8" w:rsidRPr="009979B8"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t>Weatherburn M.W. (1967). Phenol hypochlorite reaction for determination of ammonia. Anal. Chem. 39: 917-920</w:t>
      </w:r>
    </w:p>
    <w:p w:rsidR="001C2E64" w:rsidRDefault="009979B8" w:rsidP="009979B8">
      <w:pPr>
        <w:autoSpaceDE w:val="0"/>
        <w:autoSpaceDN w:val="0"/>
        <w:adjustRightInd w:val="0"/>
        <w:spacing w:line="480" w:lineRule="auto"/>
        <w:jc w:val="both"/>
        <w:rPr>
          <w:color w:val="141314"/>
          <w:sz w:val="20"/>
          <w:szCs w:val="20"/>
          <w:lang w:val="en-US"/>
        </w:rPr>
      </w:pPr>
      <w:r w:rsidRPr="009979B8">
        <w:rPr>
          <w:color w:val="141314"/>
          <w:sz w:val="20"/>
          <w:szCs w:val="20"/>
          <w:lang w:val="en-US"/>
        </w:rPr>
        <w:t>Wu P., Hu B., Liao C.Y., Zhu J.M., Wu Y.R., Senadhira D., Paterson A.H. (1998). Characterization of tissue tolerance to iron by molecular markers in different lines of rice. Plant and Soil, 203: 217-226.</w:t>
      </w:r>
    </w:p>
    <w:p w:rsidR="001C2E64" w:rsidRDefault="003D0A18" w:rsidP="003D0A18">
      <w:pPr>
        <w:autoSpaceDE w:val="0"/>
        <w:autoSpaceDN w:val="0"/>
        <w:adjustRightInd w:val="0"/>
        <w:spacing w:line="480" w:lineRule="auto"/>
        <w:jc w:val="both"/>
        <w:rPr>
          <w:sz w:val="20"/>
          <w:szCs w:val="20"/>
          <w:lang w:val="en-US"/>
        </w:rPr>
      </w:pPr>
      <w:r w:rsidRPr="003D0A18">
        <w:rPr>
          <w:sz w:val="20"/>
          <w:szCs w:val="20"/>
          <w:lang w:val="en-US"/>
        </w:rPr>
        <w:t>Wu</w:t>
      </w:r>
      <w:r>
        <w:rPr>
          <w:sz w:val="20"/>
          <w:szCs w:val="20"/>
          <w:lang w:val="en-US"/>
        </w:rPr>
        <w:t xml:space="preserve"> P., </w:t>
      </w:r>
      <w:r w:rsidRPr="003D0A18">
        <w:rPr>
          <w:sz w:val="20"/>
          <w:szCs w:val="20"/>
          <w:lang w:val="en-US"/>
        </w:rPr>
        <w:t>Hu</w:t>
      </w:r>
      <w:r>
        <w:rPr>
          <w:sz w:val="20"/>
          <w:szCs w:val="20"/>
          <w:lang w:val="en-US"/>
        </w:rPr>
        <w:t xml:space="preserve"> B., </w:t>
      </w:r>
      <w:r w:rsidRPr="003D0A18">
        <w:rPr>
          <w:sz w:val="20"/>
          <w:szCs w:val="20"/>
          <w:lang w:val="en-US"/>
        </w:rPr>
        <w:t>Liao</w:t>
      </w:r>
      <w:r>
        <w:rPr>
          <w:sz w:val="20"/>
          <w:szCs w:val="20"/>
          <w:lang w:val="en-US"/>
        </w:rPr>
        <w:t xml:space="preserve"> C.Y., </w:t>
      </w:r>
      <w:r w:rsidRPr="003D0A18">
        <w:rPr>
          <w:sz w:val="20"/>
          <w:szCs w:val="20"/>
          <w:lang w:val="en-US"/>
        </w:rPr>
        <w:t>Zhu</w:t>
      </w:r>
      <w:r>
        <w:rPr>
          <w:sz w:val="20"/>
          <w:szCs w:val="20"/>
          <w:lang w:val="en-US"/>
        </w:rPr>
        <w:t xml:space="preserve"> J.M., </w:t>
      </w:r>
      <w:r w:rsidRPr="003D0A18">
        <w:rPr>
          <w:sz w:val="20"/>
          <w:szCs w:val="20"/>
          <w:lang w:val="en-US"/>
        </w:rPr>
        <w:t>Wu</w:t>
      </w:r>
      <w:r>
        <w:rPr>
          <w:sz w:val="20"/>
          <w:szCs w:val="20"/>
          <w:lang w:val="en-US"/>
        </w:rPr>
        <w:t xml:space="preserve"> J.R., </w:t>
      </w:r>
      <w:r w:rsidRPr="003D0A18">
        <w:rPr>
          <w:sz w:val="20"/>
          <w:szCs w:val="20"/>
          <w:lang w:val="en-US"/>
        </w:rPr>
        <w:t>Senadhira</w:t>
      </w:r>
      <w:r>
        <w:rPr>
          <w:sz w:val="20"/>
          <w:szCs w:val="20"/>
          <w:lang w:val="en-US"/>
        </w:rPr>
        <w:t xml:space="preserve"> D., </w:t>
      </w:r>
      <w:r w:rsidRPr="003D0A18">
        <w:rPr>
          <w:sz w:val="20"/>
          <w:szCs w:val="20"/>
          <w:lang w:val="en-US"/>
        </w:rPr>
        <w:t>Paterson</w:t>
      </w:r>
      <w:r>
        <w:rPr>
          <w:sz w:val="20"/>
          <w:szCs w:val="20"/>
          <w:lang w:val="en-US"/>
        </w:rPr>
        <w:t xml:space="preserve"> A.H. (1998). </w:t>
      </w:r>
      <w:r w:rsidRPr="003D0A18">
        <w:rPr>
          <w:sz w:val="20"/>
          <w:szCs w:val="20"/>
          <w:lang w:val="en-US"/>
        </w:rPr>
        <w:t>Characterization of tissue tolerance to iron by molecular markers in different lines of rice</w:t>
      </w:r>
      <w:r>
        <w:rPr>
          <w:sz w:val="20"/>
          <w:szCs w:val="20"/>
          <w:lang w:val="en-US"/>
        </w:rPr>
        <w:t xml:space="preserve">. </w:t>
      </w:r>
      <w:r w:rsidRPr="003D0A18">
        <w:rPr>
          <w:sz w:val="20"/>
          <w:szCs w:val="20"/>
          <w:lang w:val="en-US"/>
        </w:rPr>
        <w:t>Plant and Soil</w:t>
      </w:r>
      <w:r>
        <w:rPr>
          <w:sz w:val="20"/>
          <w:szCs w:val="20"/>
          <w:lang w:val="en-US"/>
        </w:rPr>
        <w:t xml:space="preserve">, </w:t>
      </w:r>
      <w:r w:rsidRPr="003D0A18">
        <w:rPr>
          <w:sz w:val="20"/>
          <w:szCs w:val="20"/>
          <w:lang w:val="en-US"/>
        </w:rPr>
        <w:t>203</w:t>
      </w:r>
      <w:r>
        <w:rPr>
          <w:sz w:val="20"/>
          <w:szCs w:val="20"/>
          <w:lang w:val="en-US"/>
        </w:rPr>
        <w:t xml:space="preserve"> (</w:t>
      </w:r>
      <w:r w:rsidRPr="003D0A18">
        <w:rPr>
          <w:sz w:val="20"/>
          <w:szCs w:val="20"/>
          <w:lang w:val="en-US"/>
        </w:rPr>
        <w:t>2</w:t>
      </w:r>
      <w:r>
        <w:rPr>
          <w:sz w:val="20"/>
          <w:szCs w:val="20"/>
          <w:lang w:val="en-US"/>
        </w:rPr>
        <w:t xml:space="preserve">): </w:t>
      </w:r>
      <w:r w:rsidRPr="003D0A18">
        <w:rPr>
          <w:sz w:val="20"/>
          <w:szCs w:val="20"/>
          <w:lang w:val="en-US"/>
        </w:rPr>
        <w:t>217-226</w:t>
      </w:r>
      <w:r>
        <w:rPr>
          <w:sz w:val="20"/>
          <w:szCs w:val="20"/>
          <w:lang w:val="en-US"/>
        </w:rPr>
        <w:t>.</w:t>
      </w:r>
    </w:p>
    <w:p w:rsidR="001C2E64" w:rsidRDefault="001C2E64" w:rsidP="001C2E64">
      <w:pPr>
        <w:rPr>
          <w:sz w:val="20"/>
          <w:szCs w:val="20"/>
          <w:lang w:val="en-US"/>
        </w:rPr>
      </w:pPr>
    </w:p>
    <w:p w:rsidR="001C2E64" w:rsidRPr="005333BF" w:rsidRDefault="001C2E64" w:rsidP="00416378">
      <w:pPr>
        <w:autoSpaceDE w:val="0"/>
        <w:autoSpaceDN w:val="0"/>
        <w:adjustRightInd w:val="0"/>
        <w:spacing w:line="480" w:lineRule="auto"/>
        <w:jc w:val="both"/>
        <w:rPr>
          <w:color w:val="141314"/>
          <w:sz w:val="20"/>
          <w:szCs w:val="20"/>
          <w:lang w:val="en-US"/>
        </w:rPr>
        <w:sectPr w:rsidR="001C2E64" w:rsidRPr="005333BF" w:rsidSect="00D46733">
          <w:footerReference w:type="default" r:id="rId8"/>
          <w:pgSz w:w="11906" w:h="16838"/>
          <w:pgMar w:top="1417" w:right="1134" w:bottom="1134" w:left="1134" w:header="708" w:footer="708" w:gutter="0"/>
          <w:lnNumType w:countBy="1" w:restart="continuous"/>
          <w:cols w:space="708"/>
          <w:docGrid w:linePitch="360"/>
        </w:sectPr>
      </w:pPr>
    </w:p>
    <w:p w:rsidR="00BB1B9B" w:rsidRPr="005A7FED" w:rsidRDefault="00842573" w:rsidP="00F40987">
      <w:pPr>
        <w:ind w:right="-1"/>
        <w:jc w:val="both"/>
        <w:rPr>
          <w:sz w:val="20"/>
          <w:szCs w:val="20"/>
          <w:lang w:val="en-US"/>
        </w:rPr>
      </w:pPr>
      <w:r w:rsidRPr="00F40987">
        <w:rPr>
          <w:sz w:val="20"/>
          <w:szCs w:val="20"/>
          <w:lang w:val="en-US"/>
        </w:rPr>
        <w:lastRenderedPageBreak/>
        <w:t xml:space="preserve">Figure 1. Combined effects of activated charcoal (AC) and days of culture on </w:t>
      </w:r>
      <w:r w:rsidR="00DC17D6" w:rsidRPr="00F40987">
        <w:rPr>
          <w:sz w:val="20"/>
          <w:szCs w:val="20"/>
          <w:lang w:val="en-US"/>
        </w:rPr>
        <w:t>growth index</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DC17D6" w:rsidRPr="00F40987" w:rsidRDefault="00DC17D6" w:rsidP="00F40987">
      <w:pPr>
        <w:autoSpaceDE w:val="0"/>
        <w:autoSpaceDN w:val="0"/>
        <w:adjustRightInd w:val="0"/>
        <w:ind w:right="-1"/>
        <w:jc w:val="both"/>
        <w:rPr>
          <w:rFonts w:ascii="AdvTT3713a231" w:hAnsi="AdvTT3713a231" w:cs="AdvTT3713a231"/>
          <w:color w:val="141314"/>
          <w:sz w:val="20"/>
          <w:szCs w:val="20"/>
          <w:lang w:val="en-US"/>
        </w:rPr>
      </w:pPr>
      <w:r w:rsidRPr="00F40987">
        <w:rPr>
          <w:sz w:val="20"/>
          <w:szCs w:val="20"/>
          <w:lang w:val="en-US"/>
        </w:rPr>
        <w:t xml:space="preserve">Figure 2. Combined effects of activated charcoal (AC) and days of culture on root to shoot </w:t>
      </w:r>
      <w:r w:rsidR="005A7FED">
        <w:rPr>
          <w:sz w:val="20"/>
          <w:szCs w:val="20"/>
          <w:lang w:val="en-US"/>
        </w:rPr>
        <w:t xml:space="preserve">length </w:t>
      </w:r>
      <w:r w:rsidRPr="00F40987">
        <w:rPr>
          <w:sz w:val="20"/>
          <w:szCs w:val="20"/>
          <w:lang w:val="en-US"/>
        </w:rPr>
        <w:t>ratio</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574210" w:rsidRPr="00F40987" w:rsidRDefault="00957FAD" w:rsidP="00574210">
      <w:pPr>
        <w:jc w:val="both"/>
        <w:rPr>
          <w:sz w:val="20"/>
          <w:szCs w:val="20"/>
          <w:lang w:val="en-US"/>
        </w:rPr>
      </w:pPr>
      <w:r w:rsidRPr="00F40987">
        <w:rPr>
          <w:rFonts w:ascii="AdvTT3713a231" w:hAnsi="AdvTT3713a231" w:cs="AdvTT3713a231"/>
          <w:color w:val="141314"/>
          <w:sz w:val="20"/>
          <w:szCs w:val="20"/>
          <w:lang w:val="en-US"/>
        </w:rPr>
        <w:t xml:space="preserve">Figure 3. </w:t>
      </w:r>
      <w:r w:rsidR="00574210" w:rsidRPr="00F40987">
        <w:rPr>
          <w:sz w:val="20"/>
          <w:szCs w:val="20"/>
          <w:lang w:val="en-US"/>
        </w:rPr>
        <w:t xml:space="preserve">Correlation analysis between ammonium to nitrate uptake ratio and medium pH after 20 days of culture in presence or absence of activated charcoal (AC) in the elongation and rooting medium of </w:t>
      </w:r>
      <w:r w:rsidR="00574210" w:rsidRPr="00F40987">
        <w:rPr>
          <w:i/>
          <w:sz w:val="20"/>
          <w:szCs w:val="20"/>
          <w:lang w:val="en-US"/>
        </w:rPr>
        <w:t>Aloe barbadensis</w:t>
      </w:r>
      <w:r w:rsidR="00574210" w:rsidRPr="00F40987">
        <w:rPr>
          <w:sz w:val="20"/>
          <w:szCs w:val="20"/>
          <w:lang w:val="en-US"/>
        </w:rPr>
        <w:t xml:space="preserve"> shoots</w:t>
      </w:r>
    </w:p>
    <w:p w:rsidR="00957FAD" w:rsidRPr="00F40987" w:rsidRDefault="00957FAD" w:rsidP="00F92CE4">
      <w:pPr>
        <w:autoSpaceDE w:val="0"/>
        <w:autoSpaceDN w:val="0"/>
        <w:adjustRightInd w:val="0"/>
        <w:jc w:val="both"/>
        <w:rPr>
          <w:rFonts w:ascii="AdvTT3713a231" w:hAnsi="AdvTT3713a231" w:cs="AdvTT3713a231"/>
          <w:color w:val="141314"/>
          <w:sz w:val="20"/>
          <w:szCs w:val="20"/>
          <w:lang w:val="en-US"/>
        </w:rPr>
      </w:pPr>
    </w:p>
    <w:p w:rsidR="00574210" w:rsidRPr="00F40987" w:rsidRDefault="008C2D09" w:rsidP="00574210">
      <w:pPr>
        <w:autoSpaceDE w:val="0"/>
        <w:autoSpaceDN w:val="0"/>
        <w:adjustRightInd w:val="0"/>
        <w:ind w:right="-1"/>
        <w:jc w:val="both"/>
        <w:rPr>
          <w:rFonts w:ascii="AdvTT3713a231" w:hAnsi="AdvTT3713a231" w:cs="AdvTT3713a231"/>
          <w:color w:val="141314"/>
          <w:sz w:val="20"/>
          <w:szCs w:val="20"/>
          <w:lang w:val="en-US"/>
        </w:rPr>
      </w:pPr>
      <w:r w:rsidRPr="00F40987">
        <w:rPr>
          <w:sz w:val="20"/>
          <w:szCs w:val="20"/>
          <w:lang w:val="en-US"/>
        </w:rPr>
        <w:t>Figure 4</w:t>
      </w:r>
      <w:r w:rsidR="003825CD" w:rsidRPr="00F40987">
        <w:rPr>
          <w:sz w:val="20"/>
          <w:szCs w:val="20"/>
          <w:lang w:val="en-US"/>
        </w:rPr>
        <w:t xml:space="preserve">. </w:t>
      </w:r>
      <w:r w:rsidR="00574210" w:rsidRPr="00F40987">
        <w:rPr>
          <w:sz w:val="20"/>
          <w:szCs w:val="20"/>
          <w:lang w:val="en-US"/>
        </w:rPr>
        <w:t xml:space="preserve">Combined effects of activated charcoal (AC) and days of culture on Fe concentration in </w:t>
      </w:r>
      <w:r w:rsidR="00574210" w:rsidRPr="00F40987">
        <w:rPr>
          <w:i/>
          <w:sz w:val="20"/>
          <w:szCs w:val="20"/>
          <w:lang w:val="en-US"/>
        </w:rPr>
        <w:t>Aloe barbadensis</w:t>
      </w:r>
      <w:r w:rsidR="00574210" w:rsidRPr="00F40987">
        <w:rPr>
          <w:sz w:val="20"/>
          <w:szCs w:val="20"/>
          <w:lang w:val="en-US"/>
        </w:rPr>
        <w:t xml:space="preserve"> shoots</w:t>
      </w:r>
    </w:p>
    <w:p w:rsidR="00037ADF" w:rsidRDefault="00037ADF"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rsidP="00574210">
      <w:pPr>
        <w:jc w:val="both"/>
        <w:rPr>
          <w:sz w:val="20"/>
          <w:szCs w:val="20"/>
          <w:lang w:val="en-US"/>
        </w:rPr>
      </w:pPr>
    </w:p>
    <w:p w:rsidR="008A20F7" w:rsidRDefault="008A20F7">
      <w:pPr>
        <w:rPr>
          <w:sz w:val="20"/>
          <w:szCs w:val="20"/>
          <w:lang w:val="en-US"/>
        </w:rPr>
      </w:pPr>
      <w:r>
        <w:rPr>
          <w:sz w:val="20"/>
          <w:szCs w:val="20"/>
          <w:lang w:val="en-US"/>
        </w:rPr>
        <w:br w:type="page"/>
      </w:r>
    </w:p>
    <w:p w:rsidR="008A20F7" w:rsidRDefault="008A20F7" w:rsidP="00574210">
      <w:pPr>
        <w:jc w:val="both"/>
        <w:rPr>
          <w:sz w:val="20"/>
          <w:szCs w:val="20"/>
          <w:lang w:val="en-US"/>
        </w:rPr>
        <w:sectPr w:rsidR="008A20F7" w:rsidSect="00DC17D6">
          <w:pgSz w:w="11906" w:h="16838"/>
          <w:pgMar w:top="1134" w:right="1134" w:bottom="1418" w:left="1134" w:header="709" w:footer="709" w:gutter="0"/>
          <w:cols w:space="708"/>
          <w:docGrid w:linePitch="360"/>
        </w:sectPr>
      </w:pPr>
    </w:p>
    <w:p w:rsidR="008A20F7" w:rsidRPr="002C22B4" w:rsidRDefault="008A20F7" w:rsidP="008A20F7">
      <w:pPr>
        <w:jc w:val="both"/>
        <w:rPr>
          <w:color w:val="141314"/>
          <w:sz w:val="20"/>
          <w:szCs w:val="20"/>
          <w:lang w:val="en-US"/>
        </w:rPr>
      </w:pPr>
      <w:r w:rsidRPr="002C22B4">
        <w:rPr>
          <w:sz w:val="20"/>
          <w:szCs w:val="20"/>
          <w:lang w:val="en-US"/>
        </w:rPr>
        <w:lastRenderedPageBreak/>
        <w:t xml:space="preserve">Table 1. Effects of activated charcoal and days of culture on biometrical traits of </w:t>
      </w:r>
      <w:r w:rsidRPr="002C22B4">
        <w:rPr>
          <w:i/>
          <w:sz w:val="20"/>
          <w:szCs w:val="20"/>
          <w:lang w:val="en-US"/>
        </w:rPr>
        <w:t>Aloe barbadensis</w:t>
      </w:r>
      <w:r w:rsidRPr="002C22B4">
        <w:rPr>
          <w:sz w:val="20"/>
          <w:szCs w:val="20"/>
          <w:lang w:val="en-US"/>
        </w:rPr>
        <w:t xml:space="preserve"> shoots</w:t>
      </w:r>
      <w:r w:rsidR="00B7195B">
        <w:rPr>
          <w:sz w:val="20"/>
          <w:szCs w:val="20"/>
          <w:lang w:val="en-US"/>
        </w:rPr>
        <w:t>.</w:t>
      </w:r>
    </w:p>
    <w:tbl>
      <w:tblPr>
        <w:tblW w:w="13467" w:type="dxa"/>
        <w:tblInd w:w="108" w:type="dxa"/>
        <w:tblBorders>
          <w:top w:val="single" w:sz="8" w:space="0" w:color="000000"/>
          <w:bottom w:val="single" w:sz="8" w:space="0" w:color="000000"/>
        </w:tblBorders>
        <w:tblLayout w:type="fixed"/>
        <w:tblCellMar>
          <w:top w:w="57" w:type="dxa"/>
        </w:tblCellMar>
        <w:tblLook w:val="04A0"/>
      </w:tblPr>
      <w:tblGrid>
        <w:gridCol w:w="1276"/>
        <w:gridCol w:w="992"/>
        <w:gridCol w:w="850"/>
        <w:gridCol w:w="851"/>
        <w:gridCol w:w="851"/>
        <w:gridCol w:w="992"/>
        <w:gridCol w:w="992"/>
        <w:gridCol w:w="851"/>
        <w:gridCol w:w="992"/>
        <w:gridCol w:w="1134"/>
        <w:gridCol w:w="992"/>
        <w:gridCol w:w="851"/>
        <w:gridCol w:w="567"/>
        <w:gridCol w:w="283"/>
        <w:gridCol w:w="426"/>
        <w:gridCol w:w="567"/>
      </w:tblGrid>
      <w:tr w:rsidR="005019B2" w:rsidRPr="002C22B4" w:rsidTr="00A35161">
        <w:tc>
          <w:tcPr>
            <w:tcW w:w="1276" w:type="dxa"/>
            <w:tcBorders>
              <w:top w:val="single" w:sz="4" w:space="0" w:color="auto"/>
              <w:left w:val="nil"/>
              <w:bottom w:val="single" w:sz="4" w:space="0" w:color="auto"/>
              <w:right w:val="nil"/>
            </w:tcBorders>
            <w:tcMar>
              <w:top w:w="0" w:type="dxa"/>
              <w:left w:w="0" w:type="dxa"/>
              <w:right w:w="0" w:type="dxa"/>
            </w:tcMar>
          </w:tcPr>
          <w:p w:rsidR="005019B2" w:rsidRPr="002C22B4" w:rsidRDefault="005019B2" w:rsidP="00711766">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bottom w:val="single" w:sz="4" w:space="0" w:color="auto"/>
              <w:right w:val="nil"/>
            </w:tcBorders>
          </w:tcPr>
          <w:p w:rsidR="005019B2" w:rsidRPr="002C22B4" w:rsidRDefault="005019B2" w:rsidP="00711766">
            <w:pPr>
              <w:spacing w:line="360" w:lineRule="auto"/>
              <w:rPr>
                <w:bCs/>
                <w:color w:val="000000"/>
                <w:sz w:val="20"/>
                <w:szCs w:val="20"/>
                <w:lang w:val="en-US"/>
              </w:rPr>
            </w:pPr>
            <w:r w:rsidRPr="002C22B4">
              <w:rPr>
                <w:bCs/>
                <w:color w:val="000000"/>
                <w:sz w:val="20"/>
                <w:szCs w:val="20"/>
                <w:lang w:val="en-US"/>
              </w:rPr>
              <w:t>Days of culture (D)</w:t>
            </w:r>
          </w:p>
        </w:tc>
        <w:tc>
          <w:tcPr>
            <w:tcW w:w="1701"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Shoot length (mm)</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 xml:space="preserve">No. of </w:t>
            </w:r>
            <w:r>
              <w:rPr>
                <w:bCs/>
                <w:color w:val="000000"/>
                <w:sz w:val="20"/>
                <w:szCs w:val="20"/>
                <w:lang w:val="en-US"/>
              </w:rPr>
              <w:t>l</w:t>
            </w:r>
            <w:r w:rsidRPr="002C22B4">
              <w:rPr>
                <w:bCs/>
                <w:color w:val="000000"/>
                <w:sz w:val="20"/>
                <w:szCs w:val="20"/>
                <w:lang w:val="en-US"/>
              </w:rPr>
              <w:t>eaves</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Cs/>
                <w:color w:val="000000"/>
                <w:sz w:val="20"/>
                <w:szCs w:val="20"/>
                <w:lang w:val="en-US"/>
              </w:rPr>
            </w:pPr>
            <w:r w:rsidRPr="002C22B4">
              <w:rPr>
                <w:bCs/>
                <w:color w:val="000000"/>
                <w:sz w:val="20"/>
                <w:szCs w:val="20"/>
                <w:lang w:val="en-US"/>
              </w:rPr>
              <w:t>Fresh weight</w:t>
            </w:r>
          </w:p>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w:t>
            </w:r>
            <w:r w:rsidRPr="002C22B4">
              <w:rPr>
                <w:color w:val="000000"/>
                <w:sz w:val="20"/>
                <w:szCs w:val="20"/>
                <w:lang w:val="en-US"/>
              </w:rPr>
              <w:t xml:space="preserve">g </w:t>
            </w:r>
            <w:r>
              <w:rPr>
                <w:color w:val="000000"/>
                <w:sz w:val="20"/>
                <w:szCs w:val="20"/>
                <w:lang w:val="en-US"/>
              </w:rPr>
              <w:t>shoot</w:t>
            </w:r>
            <w:r w:rsidRPr="002C22B4">
              <w:rPr>
                <w:color w:val="000000"/>
                <w:sz w:val="20"/>
                <w:szCs w:val="20"/>
                <w:vertAlign w:val="superscript"/>
                <w:lang w:val="en-US"/>
              </w:rPr>
              <w:t>-1</w:t>
            </w:r>
            <w:r w:rsidRPr="002C22B4">
              <w:rPr>
                <w:color w:val="000000"/>
                <w:sz w:val="20"/>
                <w:szCs w:val="20"/>
                <w:lang w:val="en-US"/>
              </w:rPr>
              <w:t>)</w:t>
            </w:r>
          </w:p>
        </w:tc>
        <w:tc>
          <w:tcPr>
            <w:tcW w:w="2126"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
                <w:bCs/>
                <w:color w:val="000000"/>
                <w:sz w:val="20"/>
                <w:szCs w:val="20"/>
                <w:lang w:val="en-US"/>
              </w:rPr>
            </w:pPr>
            <w:r w:rsidRPr="002C22B4">
              <w:rPr>
                <w:bCs/>
                <w:color w:val="000000"/>
                <w:sz w:val="20"/>
                <w:szCs w:val="20"/>
                <w:lang w:val="en-US"/>
              </w:rPr>
              <w:t>Dry matter (%)</w:t>
            </w:r>
          </w:p>
        </w:tc>
        <w:tc>
          <w:tcPr>
            <w:tcW w:w="1843" w:type="dxa"/>
            <w:gridSpan w:val="2"/>
            <w:tcBorders>
              <w:top w:val="single" w:sz="4" w:space="0" w:color="auto"/>
              <w:left w:val="nil"/>
              <w:bottom w:val="single" w:sz="4" w:space="0" w:color="auto"/>
              <w:right w:val="nil"/>
            </w:tcBorders>
          </w:tcPr>
          <w:p w:rsidR="005019B2" w:rsidRDefault="005019B2" w:rsidP="006969A9">
            <w:pPr>
              <w:spacing w:line="360" w:lineRule="auto"/>
              <w:jc w:val="center"/>
              <w:rPr>
                <w:bCs/>
                <w:color w:val="000000"/>
                <w:sz w:val="20"/>
                <w:szCs w:val="20"/>
                <w:lang w:val="en-US"/>
              </w:rPr>
            </w:pPr>
            <w:r w:rsidRPr="00BC6E76">
              <w:rPr>
                <w:sz w:val="20"/>
                <w:szCs w:val="20"/>
                <w:lang w:val="en-US"/>
              </w:rPr>
              <w:t xml:space="preserve">Daily shoot growth </w:t>
            </w:r>
          </w:p>
          <w:p w:rsidR="005019B2" w:rsidRDefault="005019B2" w:rsidP="006969A9">
            <w:pPr>
              <w:spacing w:line="360" w:lineRule="auto"/>
              <w:jc w:val="center"/>
              <w:rPr>
                <w:b/>
                <w:bCs/>
                <w:color w:val="000000"/>
                <w:sz w:val="20"/>
                <w:szCs w:val="20"/>
                <w:lang w:val="en-US"/>
              </w:rPr>
            </w:pPr>
            <w:r w:rsidRPr="002C22B4">
              <w:rPr>
                <w:color w:val="000000"/>
                <w:sz w:val="20"/>
                <w:szCs w:val="20"/>
                <w:lang w:val="en-US"/>
              </w:rPr>
              <w:t>(mm d</w:t>
            </w:r>
            <w:r w:rsidRPr="002C22B4">
              <w:rPr>
                <w:color w:val="000000"/>
                <w:sz w:val="20"/>
                <w:szCs w:val="20"/>
                <w:vertAlign w:val="superscript"/>
                <w:lang w:val="en-US"/>
              </w:rPr>
              <w:t>-1</w:t>
            </w:r>
            <w:r w:rsidRPr="002C22B4">
              <w:rPr>
                <w:color w:val="000000"/>
                <w:sz w:val="20"/>
                <w:szCs w:val="20"/>
                <w:lang w:val="en-US"/>
              </w:rPr>
              <w:t>)</w:t>
            </w:r>
          </w:p>
        </w:tc>
        <w:tc>
          <w:tcPr>
            <w:tcW w:w="1843" w:type="dxa"/>
            <w:gridSpan w:val="4"/>
            <w:tcBorders>
              <w:top w:val="single" w:sz="4" w:space="0" w:color="auto"/>
              <w:left w:val="nil"/>
              <w:bottom w:val="single" w:sz="4" w:space="0" w:color="auto"/>
              <w:right w:val="nil"/>
            </w:tcBorders>
          </w:tcPr>
          <w:p w:rsidR="005019B2" w:rsidRPr="002C22B4" w:rsidRDefault="005019B2" w:rsidP="006969A9">
            <w:pPr>
              <w:spacing w:line="360" w:lineRule="auto"/>
              <w:jc w:val="center"/>
              <w:rPr>
                <w:bCs/>
                <w:color w:val="000000"/>
                <w:sz w:val="20"/>
                <w:szCs w:val="20"/>
                <w:lang w:val="en-US"/>
              </w:rPr>
            </w:pPr>
            <w:r w:rsidRPr="002C22B4">
              <w:rPr>
                <w:bCs/>
                <w:color w:val="000000"/>
                <w:sz w:val="20"/>
                <w:szCs w:val="20"/>
                <w:lang w:val="en-US"/>
              </w:rPr>
              <w:t>No. of roots</w:t>
            </w:r>
          </w:p>
        </w:tc>
      </w:tr>
      <w:tr w:rsidR="005019B2" w:rsidRPr="002C22B4" w:rsidTr="00A35161">
        <w:tc>
          <w:tcPr>
            <w:tcW w:w="1276" w:type="dxa"/>
            <w:tcBorders>
              <w:top w:val="single" w:sz="4" w:space="0" w:color="auto"/>
              <w:left w:val="nil"/>
              <w:bottom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left w:val="nil"/>
              <w:bottom w:val="nil"/>
              <w:right w:val="nil"/>
            </w:tcBorders>
            <w:vAlign w:val="center"/>
          </w:tcPr>
          <w:p w:rsidR="005019B2" w:rsidRPr="002C22B4" w:rsidRDefault="005019B2" w:rsidP="00711766">
            <w:pPr>
              <w:spacing w:line="360" w:lineRule="auto"/>
              <w:rPr>
                <w:b/>
                <w:bCs/>
                <w:color w:val="000000"/>
                <w:sz w:val="20"/>
                <w:szCs w:val="20"/>
                <w:lang w:val="en-US"/>
              </w:rPr>
            </w:pPr>
            <w:r>
              <w:rPr>
                <w:bCs/>
                <w:color w:val="000000"/>
                <w:sz w:val="20"/>
                <w:szCs w:val="20"/>
                <w:lang w:val="en-US"/>
              </w:rPr>
              <w:t>20</w:t>
            </w:r>
          </w:p>
        </w:tc>
        <w:tc>
          <w:tcPr>
            <w:tcW w:w="850" w:type="dxa"/>
            <w:tcBorders>
              <w:top w:val="single" w:sz="4" w:space="0" w:color="auto"/>
              <w:left w:val="nil"/>
              <w:bottom w:val="nil"/>
              <w:right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18.2</w:t>
            </w:r>
          </w:p>
        </w:tc>
        <w:tc>
          <w:tcPr>
            <w:tcW w:w="851" w:type="dxa"/>
            <w:tcBorders>
              <w:top w:val="single" w:sz="4" w:space="0" w:color="auto"/>
              <w:left w:val="nil"/>
              <w:bottom w:val="nil"/>
              <w:right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0.86</w:t>
            </w:r>
            <w:r w:rsidR="005F40CA">
              <w:rPr>
                <w:color w:val="000000"/>
                <w:sz w:val="20"/>
                <w:szCs w:val="20"/>
                <w:lang w:val="en-US"/>
              </w:rPr>
              <w:t>a</w:t>
            </w:r>
          </w:p>
        </w:tc>
        <w:tc>
          <w:tcPr>
            <w:tcW w:w="851" w:type="dxa"/>
            <w:tcBorders>
              <w:top w:val="single" w:sz="4" w:space="0" w:color="auto"/>
              <w:left w:val="nil"/>
              <w:bottom w:val="nil"/>
              <w:right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Pr>
                <w:color w:val="000000"/>
                <w:sz w:val="20"/>
                <w:szCs w:val="20"/>
                <w:lang w:val="en-US"/>
              </w:rPr>
              <w:t>4.9</w:t>
            </w:r>
          </w:p>
        </w:tc>
        <w:tc>
          <w:tcPr>
            <w:tcW w:w="992" w:type="dxa"/>
            <w:tcBorders>
              <w:top w:val="single" w:sz="4" w:space="0" w:color="auto"/>
              <w:left w:val="nil"/>
              <w:bottom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0.25</w:t>
            </w:r>
            <w:r w:rsidR="005F40CA">
              <w:rPr>
                <w:color w:val="000000"/>
                <w:sz w:val="20"/>
                <w:szCs w:val="20"/>
                <w:lang w:val="en-US"/>
              </w:rPr>
              <w:t>a</w:t>
            </w:r>
          </w:p>
        </w:tc>
        <w:tc>
          <w:tcPr>
            <w:tcW w:w="992" w:type="dxa"/>
            <w:tcBorders>
              <w:top w:val="single" w:sz="4" w:space="0" w:color="auto"/>
              <w:left w:val="nil"/>
              <w:bottom w:val="nil"/>
              <w:right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3</w:t>
            </w:r>
          </w:p>
        </w:tc>
        <w:tc>
          <w:tcPr>
            <w:tcW w:w="851" w:type="dxa"/>
            <w:tcBorders>
              <w:top w:val="single" w:sz="4" w:space="0" w:color="auto"/>
              <w:left w:val="nil"/>
              <w:bottom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0.05</w:t>
            </w:r>
            <w:r w:rsidR="005F40CA">
              <w:rPr>
                <w:color w:val="000000"/>
                <w:sz w:val="20"/>
                <w:szCs w:val="20"/>
                <w:lang w:val="en-US"/>
              </w:rPr>
              <w:t>a</w:t>
            </w:r>
          </w:p>
        </w:tc>
        <w:tc>
          <w:tcPr>
            <w:tcW w:w="992" w:type="dxa"/>
            <w:tcBorders>
              <w:top w:val="single" w:sz="4" w:space="0" w:color="auto"/>
              <w:left w:val="nil"/>
              <w:bottom w:val="nil"/>
              <w:right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6.</w:t>
            </w:r>
            <w:r>
              <w:rPr>
                <w:color w:val="000000"/>
                <w:sz w:val="20"/>
                <w:szCs w:val="20"/>
                <w:lang w:val="en-US"/>
              </w:rPr>
              <w:t>9</w:t>
            </w:r>
          </w:p>
        </w:tc>
        <w:tc>
          <w:tcPr>
            <w:tcW w:w="1134" w:type="dxa"/>
            <w:tcBorders>
              <w:top w:val="single" w:sz="4" w:space="0" w:color="auto"/>
              <w:left w:val="nil"/>
              <w:bottom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0.71</w:t>
            </w:r>
            <w:r w:rsidR="005F40CA">
              <w:rPr>
                <w:color w:val="000000"/>
                <w:sz w:val="20"/>
                <w:szCs w:val="20"/>
                <w:lang w:val="en-US"/>
              </w:rPr>
              <w:t>a</w:t>
            </w:r>
          </w:p>
        </w:tc>
        <w:tc>
          <w:tcPr>
            <w:tcW w:w="992" w:type="dxa"/>
            <w:tcBorders>
              <w:top w:val="single" w:sz="4" w:space="0" w:color="auto"/>
              <w:left w:val="nil"/>
              <w:bottom w:val="nil"/>
              <w:right w:val="nil"/>
            </w:tcBorders>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0.3</w:t>
            </w:r>
            <w:r>
              <w:rPr>
                <w:color w:val="000000"/>
                <w:sz w:val="20"/>
                <w:szCs w:val="20"/>
                <w:lang w:val="en-US"/>
              </w:rPr>
              <w:t>3</w:t>
            </w:r>
          </w:p>
        </w:tc>
        <w:tc>
          <w:tcPr>
            <w:tcW w:w="851" w:type="dxa"/>
            <w:tcBorders>
              <w:top w:val="single" w:sz="4" w:space="0" w:color="auto"/>
              <w:left w:val="nil"/>
              <w:bottom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0.03</w:t>
            </w:r>
            <w:r w:rsidR="005F40CA">
              <w:rPr>
                <w:color w:val="000000"/>
                <w:sz w:val="20"/>
                <w:szCs w:val="20"/>
                <w:lang w:val="en-US"/>
              </w:rPr>
              <w:t>a</w:t>
            </w:r>
          </w:p>
        </w:tc>
        <w:tc>
          <w:tcPr>
            <w:tcW w:w="850" w:type="dxa"/>
            <w:gridSpan w:val="2"/>
            <w:tcBorders>
              <w:top w:val="single" w:sz="4" w:space="0" w:color="auto"/>
              <w:left w:val="nil"/>
              <w:bottom w:val="nil"/>
              <w:right w:val="nil"/>
            </w:tcBorders>
            <w:tcMar>
              <w:top w:w="0" w:type="dxa"/>
            </w:tcMar>
            <w:vAlign w:val="center"/>
          </w:tcPr>
          <w:p w:rsidR="005019B2" w:rsidRPr="002C22B4" w:rsidRDefault="005019B2" w:rsidP="005019B2">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1</w:t>
            </w:r>
          </w:p>
        </w:tc>
        <w:tc>
          <w:tcPr>
            <w:tcW w:w="993" w:type="dxa"/>
            <w:gridSpan w:val="2"/>
            <w:tcBorders>
              <w:top w:val="single" w:sz="4" w:space="0" w:color="auto"/>
              <w:left w:val="nil"/>
              <w:bottom w:val="nil"/>
              <w:right w:val="nil"/>
            </w:tcBorders>
            <w:tcMar>
              <w:top w:w="0" w:type="dxa"/>
              <w:left w:w="0" w:type="dxa"/>
              <w:right w:w="0" w:type="dxa"/>
            </w:tcMar>
          </w:tcPr>
          <w:p w:rsidR="005019B2" w:rsidRPr="002C22B4" w:rsidRDefault="005019B2" w:rsidP="005019B2">
            <w:pPr>
              <w:spacing w:line="360" w:lineRule="auto"/>
              <w:rPr>
                <w:color w:val="000000"/>
                <w:sz w:val="20"/>
                <w:szCs w:val="20"/>
                <w:lang w:val="en-US"/>
              </w:rPr>
            </w:pPr>
            <w:r>
              <w:rPr>
                <w:color w:val="000000"/>
                <w:sz w:val="20"/>
                <w:szCs w:val="20"/>
                <w:lang w:val="en-US"/>
              </w:rPr>
              <w:t>± 0.22</w:t>
            </w:r>
            <w:r w:rsidR="005F40CA">
              <w:rPr>
                <w:color w:val="000000"/>
                <w:sz w:val="20"/>
                <w:szCs w:val="20"/>
                <w:lang w:val="en-US"/>
              </w:rPr>
              <w:t>a</w:t>
            </w:r>
          </w:p>
        </w:tc>
      </w:tr>
      <w:tr w:rsidR="005019B2" w:rsidRPr="002C22B4" w:rsidTr="00A35161">
        <w:tc>
          <w:tcPr>
            <w:tcW w:w="1276" w:type="dxa"/>
            <w:tcBorders>
              <w:top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top w:val="nil"/>
            </w:tcBorders>
            <w:vAlign w:val="center"/>
          </w:tcPr>
          <w:p w:rsidR="005019B2" w:rsidRPr="002C22B4" w:rsidRDefault="005019B2" w:rsidP="00711766">
            <w:pPr>
              <w:spacing w:line="360" w:lineRule="auto"/>
              <w:rPr>
                <w:b/>
                <w:bCs/>
                <w:color w:val="000000"/>
                <w:sz w:val="20"/>
                <w:szCs w:val="20"/>
                <w:lang w:val="en-US"/>
              </w:rPr>
            </w:pPr>
            <w:r>
              <w:rPr>
                <w:bCs/>
                <w:color w:val="000000"/>
                <w:sz w:val="20"/>
                <w:szCs w:val="20"/>
                <w:lang w:val="en-US"/>
              </w:rPr>
              <w:t>40</w:t>
            </w:r>
          </w:p>
        </w:tc>
        <w:tc>
          <w:tcPr>
            <w:tcW w:w="850" w:type="dxa"/>
            <w:tcBorders>
              <w:top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29.9</w:t>
            </w:r>
          </w:p>
        </w:tc>
        <w:tc>
          <w:tcPr>
            <w:tcW w:w="851" w:type="dxa"/>
            <w:tcBorders>
              <w:top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1.20</w:t>
            </w:r>
            <w:r w:rsidR="005F40CA">
              <w:rPr>
                <w:color w:val="000000"/>
                <w:sz w:val="20"/>
                <w:szCs w:val="20"/>
                <w:lang w:val="en-US"/>
              </w:rPr>
              <w:t>a</w:t>
            </w:r>
          </w:p>
        </w:tc>
        <w:tc>
          <w:tcPr>
            <w:tcW w:w="851" w:type="dxa"/>
            <w:tcBorders>
              <w:top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Pr>
                <w:color w:val="000000"/>
                <w:sz w:val="20"/>
                <w:szCs w:val="20"/>
                <w:lang w:val="en-US"/>
              </w:rPr>
              <w:t>5.7</w:t>
            </w:r>
          </w:p>
        </w:tc>
        <w:tc>
          <w:tcPr>
            <w:tcW w:w="992" w:type="dxa"/>
            <w:tcBorders>
              <w:top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0.29</w:t>
            </w:r>
            <w:r w:rsidR="005F40CA">
              <w:rPr>
                <w:color w:val="000000"/>
                <w:sz w:val="20"/>
                <w:szCs w:val="20"/>
                <w:lang w:val="en-US"/>
              </w:rPr>
              <w:t>a</w:t>
            </w:r>
          </w:p>
        </w:tc>
        <w:tc>
          <w:tcPr>
            <w:tcW w:w="992" w:type="dxa"/>
            <w:tcBorders>
              <w:top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0.6</w:t>
            </w:r>
          </w:p>
        </w:tc>
        <w:tc>
          <w:tcPr>
            <w:tcW w:w="851" w:type="dxa"/>
            <w:tcBorders>
              <w:top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0.08</w:t>
            </w:r>
            <w:r w:rsidR="005F40CA">
              <w:rPr>
                <w:color w:val="000000"/>
                <w:sz w:val="20"/>
                <w:szCs w:val="20"/>
                <w:lang w:val="en-US"/>
              </w:rPr>
              <w:t>a</w:t>
            </w:r>
          </w:p>
        </w:tc>
        <w:tc>
          <w:tcPr>
            <w:tcW w:w="992" w:type="dxa"/>
            <w:tcBorders>
              <w:top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3</w:t>
            </w:r>
          </w:p>
        </w:tc>
        <w:tc>
          <w:tcPr>
            <w:tcW w:w="1134" w:type="dxa"/>
            <w:tcBorders>
              <w:top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0.69</w:t>
            </w:r>
            <w:r w:rsidR="005F40CA">
              <w:rPr>
                <w:color w:val="000000"/>
                <w:sz w:val="20"/>
                <w:szCs w:val="20"/>
                <w:lang w:val="en-US"/>
              </w:rPr>
              <w:t>a</w:t>
            </w:r>
          </w:p>
        </w:tc>
        <w:tc>
          <w:tcPr>
            <w:tcW w:w="992" w:type="dxa"/>
            <w:tcBorders>
              <w:top w:val="nil"/>
            </w:tcBorders>
            <w:tcMar>
              <w:top w:w="0" w:type="dxa"/>
            </w:tcMar>
            <w:vAlign w:val="center"/>
          </w:tcPr>
          <w:p w:rsidR="005019B2" w:rsidRDefault="005019B2" w:rsidP="00C5602C">
            <w:pPr>
              <w:spacing w:line="360" w:lineRule="auto"/>
              <w:jc w:val="right"/>
              <w:rPr>
                <w:color w:val="000000"/>
                <w:sz w:val="20"/>
                <w:szCs w:val="20"/>
                <w:lang w:val="en-US"/>
              </w:rPr>
            </w:pPr>
            <w:r>
              <w:rPr>
                <w:color w:val="000000"/>
                <w:sz w:val="20"/>
                <w:szCs w:val="20"/>
                <w:lang w:val="en-US"/>
              </w:rPr>
              <w:t>0.12</w:t>
            </w:r>
          </w:p>
        </w:tc>
        <w:tc>
          <w:tcPr>
            <w:tcW w:w="851" w:type="dxa"/>
            <w:tcBorders>
              <w:top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0.02</w:t>
            </w:r>
            <w:r w:rsidR="005F40CA">
              <w:rPr>
                <w:color w:val="000000"/>
                <w:sz w:val="20"/>
                <w:szCs w:val="20"/>
                <w:lang w:val="en-US"/>
              </w:rPr>
              <w:t>a</w:t>
            </w:r>
          </w:p>
        </w:tc>
        <w:tc>
          <w:tcPr>
            <w:tcW w:w="850" w:type="dxa"/>
            <w:gridSpan w:val="2"/>
            <w:tcBorders>
              <w:top w:val="nil"/>
            </w:tcBorders>
            <w:tcMar>
              <w:top w:w="0" w:type="dxa"/>
            </w:tcMar>
            <w:vAlign w:val="center"/>
          </w:tcPr>
          <w:p w:rsidR="005019B2" w:rsidRPr="002C22B4" w:rsidRDefault="005019B2" w:rsidP="005019B2">
            <w:pPr>
              <w:spacing w:line="360" w:lineRule="auto"/>
              <w:jc w:val="right"/>
              <w:rPr>
                <w:color w:val="000000"/>
                <w:sz w:val="20"/>
                <w:szCs w:val="20"/>
                <w:lang w:val="en-US"/>
              </w:rPr>
            </w:pPr>
            <w:r>
              <w:rPr>
                <w:color w:val="000000"/>
                <w:sz w:val="20"/>
                <w:szCs w:val="20"/>
                <w:lang w:val="en-US"/>
              </w:rPr>
              <w:t>4.4</w:t>
            </w:r>
          </w:p>
        </w:tc>
        <w:tc>
          <w:tcPr>
            <w:tcW w:w="993" w:type="dxa"/>
            <w:gridSpan w:val="2"/>
            <w:tcBorders>
              <w:top w:val="nil"/>
            </w:tcBorders>
            <w:tcMar>
              <w:top w:w="0" w:type="dxa"/>
              <w:left w:w="0" w:type="dxa"/>
              <w:right w:w="0" w:type="dxa"/>
            </w:tcMar>
          </w:tcPr>
          <w:p w:rsidR="005019B2" w:rsidRDefault="005019B2" w:rsidP="005019B2">
            <w:pPr>
              <w:spacing w:line="360" w:lineRule="auto"/>
              <w:rPr>
                <w:color w:val="000000"/>
                <w:sz w:val="20"/>
                <w:szCs w:val="20"/>
                <w:lang w:val="en-US"/>
              </w:rPr>
            </w:pPr>
            <w:r>
              <w:rPr>
                <w:color w:val="000000"/>
                <w:sz w:val="20"/>
                <w:szCs w:val="20"/>
                <w:lang w:val="en-US"/>
              </w:rPr>
              <w:t>± 0.16</w:t>
            </w:r>
            <w:r w:rsidR="005F40CA">
              <w:rPr>
                <w:color w:val="000000"/>
                <w:sz w:val="20"/>
                <w:szCs w:val="20"/>
                <w:lang w:val="en-US"/>
              </w:rPr>
              <w:t>a</w:t>
            </w: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left w:val="nil"/>
              <w:right w:val="nil"/>
            </w:tcBorders>
            <w:tcMar>
              <w:top w:w="0" w:type="dxa"/>
              <w:left w:w="0" w:type="dxa"/>
              <w:right w:w="0" w:type="dxa"/>
            </w:tcMar>
            <w:vAlign w:val="center"/>
          </w:tcPr>
          <w:p w:rsidR="005019B2" w:rsidRPr="002C22B4" w:rsidRDefault="005019B2" w:rsidP="00711766">
            <w:pPr>
              <w:spacing w:line="360" w:lineRule="auto"/>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5019B2" w:rsidRDefault="005019B2" w:rsidP="002548D6">
            <w:pPr>
              <w:spacing w:line="360" w:lineRule="auto"/>
              <w:jc w:val="right"/>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p>
        </w:tc>
        <w:tc>
          <w:tcPr>
            <w:tcW w:w="2126" w:type="dxa"/>
            <w:gridSpan w:val="2"/>
            <w:tcBorders>
              <w:left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p>
        </w:tc>
        <w:tc>
          <w:tcPr>
            <w:tcW w:w="992" w:type="dxa"/>
            <w:tcBorders>
              <w:left w:val="nil"/>
              <w:right w:val="nil"/>
            </w:tcBorders>
            <w:tcMar>
              <w:top w:w="0" w:type="dxa"/>
              <w:left w:w="0" w:type="dxa"/>
              <w:right w:w="0" w:type="dxa"/>
            </w:tcMar>
            <w:vAlign w:val="center"/>
          </w:tcPr>
          <w:p w:rsidR="005019B2" w:rsidRDefault="005019B2" w:rsidP="00C5602C">
            <w:pPr>
              <w:spacing w:line="360" w:lineRule="auto"/>
              <w:jc w:val="right"/>
              <w:rPr>
                <w:color w:val="000000"/>
                <w:sz w:val="20"/>
                <w:szCs w:val="20"/>
                <w:lang w:val="en-US"/>
              </w:rPr>
            </w:pPr>
          </w:p>
        </w:tc>
        <w:tc>
          <w:tcPr>
            <w:tcW w:w="851" w:type="dxa"/>
            <w:tcBorders>
              <w:left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p>
        </w:tc>
        <w:tc>
          <w:tcPr>
            <w:tcW w:w="850" w:type="dxa"/>
            <w:gridSpan w:val="2"/>
            <w:tcBorders>
              <w:left w:val="nil"/>
              <w:right w:val="nil"/>
            </w:tcBorders>
            <w:vAlign w:val="center"/>
          </w:tcPr>
          <w:p w:rsidR="005019B2" w:rsidRPr="002C22B4" w:rsidRDefault="005019B2" w:rsidP="00711766">
            <w:pPr>
              <w:spacing w:line="360" w:lineRule="auto"/>
              <w:jc w:val="center"/>
              <w:rPr>
                <w:color w:val="000000"/>
                <w:sz w:val="20"/>
                <w:szCs w:val="20"/>
                <w:lang w:val="en-US"/>
              </w:rPr>
            </w:pPr>
          </w:p>
        </w:tc>
        <w:tc>
          <w:tcPr>
            <w:tcW w:w="993" w:type="dxa"/>
            <w:gridSpan w:val="2"/>
            <w:tcBorders>
              <w:left w:val="nil"/>
              <w:right w:val="nil"/>
            </w:tcBorders>
          </w:tcPr>
          <w:p w:rsidR="005019B2" w:rsidRPr="002C22B4" w:rsidRDefault="005019B2" w:rsidP="00711766">
            <w:pPr>
              <w:spacing w:line="360" w:lineRule="auto"/>
              <w:jc w:val="center"/>
              <w:rPr>
                <w:color w:val="000000"/>
                <w:sz w:val="20"/>
                <w:szCs w:val="20"/>
                <w:lang w:val="en-US"/>
              </w:rPr>
            </w:pPr>
          </w:p>
        </w:tc>
      </w:tr>
      <w:tr w:rsidR="005019B2" w:rsidRPr="002C22B4" w:rsidTr="00A35161">
        <w:tc>
          <w:tcPr>
            <w:tcW w:w="1276" w:type="dxa"/>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r>
              <w:rPr>
                <w:bCs/>
                <w:color w:val="000000"/>
                <w:sz w:val="20"/>
                <w:szCs w:val="20"/>
                <w:lang w:val="en-US"/>
              </w:rPr>
              <w:t>1</w:t>
            </w:r>
          </w:p>
        </w:tc>
        <w:tc>
          <w:tcPr>
            <w:tcW w:w="992" w:type="dxa"/>
            <w:vAlign w:val="center"/>
          </w:tcPr>
          <w:p w:rsidR="005019B2" w:rsidRPr="002C22B4" w:rsidRDefault="005019B2" w:rsidP="00711766">
            <w:pPr>
              <w:spacing w:line="360" w:lineRule="auto"/>
              <w:rPr>
                <w:b/>
                <w:bCs/>
                <w:color w:val="000000"/>
                <w:sz w:val="20"/>
                <w:szCs w:val="20"/>
                <w:lang w:val="en-US"/>
              </w:rPr>
            </w:pPr>
            <w:r w:rsidRPr="002C22B4">
              <w:rPr>
                <w:bCs/>
                <w:color w:val="000000"/>
                <w:sz w:val="20"/>
                <w:szCs w:val="20"/>
                <w:lang w:val="en-US"/>
              </w:rPr>
              <w:t>20</w:t>
            </w:r>
          </w:p>
        </w:tc>
        <w:tc>
          <w:tcPr>
            <w:tcW w:w="850" w:type="dxa"/>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33.5</w:t>
            </w:r>
          </w:p>
        </w:tc>
        <w:tc>
          <w:tcPr>
            <w:tcW w:w="851" w:type="dxa"/>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4.40</w:t>
            </w:r>
            <w:r w:rsidR="005F40CA">
              <w:rPr>
                <w:color w:val="000000"/>
                <w:sz w:val="20"/>
                <w:szCs w:val="20"/>
                <w:lang w:val="en-US"/>
              </w:rPr>
              <w:t>a</w:t>
            </w:r>
          </w:p>
        </w:tc>
        <w:tc>
          <w:tcPr>
            <w:tcW w:w="851" w:type="dxa"/>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6</w:t>
            </w:r>
          </w:p>
        </w:tc>
        <w:tc>
          <w:tcPr>
            <w:tcW w:w="992" w:type="dxa"/>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0.29</w:t>
            </w:r>
            <w:r w:rsidR="005F40CA">
              <w:rPr>
                <w:color w:val="000000"/>
                <w:sz w:val="20"/>
                <w:szCs w:val="20"/>
                <w:lang w:val="en-US"/>
              </w:rPr>
              <w:t>a</w:t>
            </w:r>
          </w:p>
        </w:tc>
        <w:tc>
          <w:tcPr>
            <w:tcW w:w="992" w:type="dxa"/>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1.2</w:t>
            </w:r>
          </w:p>
        </w:tc>
        <w:tc>
          <w:tcPr>
            <w:tcW w:w="851" w:type="dxa"/>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1.11</w:t>
            </w:r>
            <w:r w:rsidR="005F40CA">
              <w:rPr>
                <w:color w:val="000000"/>
                <w:sz w:val="20"/>
                <w:szCs w:val="20"/>
                <w:lang w:val="en-US"/>
              </w:rPr>
              <w:t>a</w:t>
            </w:r>
          </w:p>
        </w:tc>
        <w:tc>
          <w:tcPr>
            <w:tcW w:w="992" w:type="dxa"/>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6.</w:t>
            </w:r>
            <w:r>
              <w:rPr>
                <w:color w:val="000000"/>
                <w:sz w:val="20"/>
                <w:szCs w:val="20"/>
                <w:lang w:val="en-US"/>
              </w:rPr>
              <w:t>2</w:t>
            </w:r>
          </w:p>
        </w:tc>
        <w:tc>
          <w:tcPr>
            <w:tcW w:w="1134" w:type="dxa"/>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1.00</w:t>
            </w:r>
            <w:r w:rsidR="005F40CA">
              <w:rPr>
                <w:color w:val="000000"/>
                <w:sz w:val="20"/>
                <w:szCs w:val="20"/>
                <w:lang w:val="en-US"/>
              </w:rPr>
              <w:t>a</w:t>
            </w:r>
          </w:p>
        </w:tc>
        <w:tc>
          <w:tcPr>
            <w:tcW w:w="992" w:type="dxa"/>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25</w:t>
            </w:r>
          </w:p>
        </w:tc>
        <w:tc>
          <w:tcPr>
            <w:tcW w:w="851" w:type="dxa"/>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0.05</w:t>
            </w:r>
            <w:r w:rsidR="005F40CA">
              <w:rPr>
                <w:color w:val="000000"/>
                <w:sz w:val="20"/>
                <w:szCs w:val="20"/>
                <w:lang w:val="en-US"/>
              </w:rPr>
              <w:t>a</w:t>
            </w:r>
          </w:p>
        </w:tc>
        <w:tc>
          <w:tcPr>
            <w:tcW w:w="850" w:type="dxa"/>
            <w:gridSpan w:val="2"/>
            <w:tcMar>
              <w:top w:w="0" w:type="dxa"/>
            </w:tcMar>
            <w:vAlign w:val="center"/>
          </w:tcPr>
          <w:p w:rsidR="005019B2" w:rsidRPr="002C22B4" w:rsidRDefault="005019B2" w:rsidP="005019B2">
            <w:pPr>
              <w:spacing w:line="360" w:lineRule="auto"/>
              <w:jc w:val="right"/>
              <w:rPr>
                <w:color w:val="000000"/>
                <w:sz w:val="20"/>
                <w:szCs w:val="20"/>
                <w:lang w:val="en-US"/>
              </w:rPr>
            </w:pPr>
            <w:r w:rsidRPr="002C22B4">
              <w:rPr>
                <w:color w:val="000000"/>
                <w:sz w:val="20"/>
                <w:szCs w:val="20"/>
                <w:lang w:val="en-US"/>
              </w:rPr>
              <w:t>2.</w:t>
            </w:r>
            <w:r>
              <w:rPr>
                <w:color w:val="000000"/>
                <w:sz w:val="20"/>
                <w:szCs w:val="20"/>
                <w:lang w:val="en-US"/>
              </w:rPr>
              <w:t>6</w:t>
            </w:r>
          </w:p>
        </w:tc>
        <w:tc>
          <w:tcPr>
            <w:tcW w:w="993" w:type="dxa"/>
            <w:gridSpan w:val="2"/>
            <w:tcMar>
              <w:top w:w="0" w:type="dxa"/>
              <w:left w:w="0" w:type="dxa"/>
              <w:right w:w="0" w:type="dxa"/>
            </w:tcMar>
          </w:tcPr>
          <w:p w:rsidR="005019B2" w:rsidRPr="002C22B4" w:rsidRDefault="005019B2" w:rsidP="005019B2">
            <w:pPr>
              <w:spacing w:line="360" w:lineRule="auto"/>
              <w:rPr>
                <w:color w:val="000000"/>
                <w:sz w:val="20"/>
                <w:szCs w:val="20"/>
                <w:lang w:val="en-US"/>
              </w:rPr>
            </w:pPr>
            <w:r>
              <w:rPr>
                <w:color w:val="000000"/>
                <w:sz w:val="20"/>
                <w:szCs w:val="20"/>
                <w:lang w:val="en-US"/>
              </w:rPr>
              <w:t>± 0.77</w:t>
            </w:r>
            <w:r w:rsidR="005F40CA">
              <w:rPr>
                <w:color w:val="000000"/>
                <w:sz w:val="20"/>
                <w:szCs w:val="20"/>
                <w:lang w:val="en-US"/>
              </w:rPr>
              <w:t>a</w:t>
            </w: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711766">
            <w:pPr>
              <w:spacing w:line="360" w:lineRule="auto"/>
              <w:rPr>
                <w:bCs/>
                <w:color w:val="000000"/>
                <w:sz w:val="20"/>
                <w:szCs w:val="20"/>
                <w:lang w:val="en-US"/>
              </w:rPr>
            </w:pPr>
          </w:p>
        </w:tc>
        <w:tc>
          <w:tcPr>
            <w:tcW w:w="992" w:type="dxa"/>
            <w:tcBorders>
              <w:left w:val="nil"/>
              <w:right w:val="nil"/>
            </w:tcBorders>
            <w:vAlign w:val="center"/>
          </w:tcPr>
          <w:p w:rsidR="005019B2" w:rsidRPr="002C22B4" w:rsidRDefault="005019B2" w:rsidP="00711766">
            <w:pPr>
              <w:spacing w:line="360" w:lineRule="auto"/>
              <w:rPr>
                <w:b/>
                <w:bCs/>
                <w:color w:val="000000"/>
                <w:sz w:val="20"/>
                <w:szCs w:val="20"/>
                <w:lang w:val="en-US"/>
              </w:rPr>
            </w:pPr>
            <w:r w:rsidRPr="002C22B4">
              <w:rPr>
                <w:bCs/>
                <w:color w:val="000000"/>
                <w:sz w:val="20"/>
                <w:szCs w:val="20"/>
                <w:lang w:val="en-US"/>
              </w:rPr>
              <w:t>40</w:t>
            </w:r>
          </w:p>
        </w:tc>
        <w:tc>
          <w:tcPr>
            <w:tcW w:w="850" w:type="dxa"/>
            <w:tcBorders>
              <w:left w:val="nil"/>
              <w:right w:val="nil"/>
            </w:tcBorders>
            <w:tcMar>
              <w:top w:w="0" w:type="dxa"/>
            </w:tcMar>
            <w:vAlign w:val="center"/>
          </w:tcPr>
          <w:p w:rsidR="005019B2" w:rsidRDefault="005019B2" w:rsidP="002548D6">
            <w:pPr>
              <w:spacing w:line="360" w:lineRule="auto"/>
              <w:jc w:val="right"/>
              <w:rPr>
                <w:color w:val="000000"/>
                <w:sz w:val="20"/>
                <w:szCs w:val="20"/>
                <w:lang w:val="en-US"/>
              </w:rPr>
            </w:pPr>
            <w:r>
              <w:rPr>
                <w:color w:val="000000"/>
                <w:sz w:val="20"/>
                <w:szCs w:val="20"/>
                <w:lang w:val="en-US"/>
              </w:rPr>
              <w:t>57.1</w:t>
            </w:r>
          </w:p>
        </w:tc>
        <w:tc>
          <w:tcPr>
            <w:tcW w:w="851" w:type="dxa"/>
            <w:tcBorders>
              <w:left w:val="nil"/>
              <w:right w:val="nil"/>
            </w:tcBorders>
            <w:tcMar>
              <w:top w:w="0" w:type="dxa"/>
              <w:left w:w="0" w:type="dxa"/>
              <w:right w:w="0" w:type="dxa"/>
            </w:tcMar>
            <w:vAlign w:val="center"/>
          </w:tcPr>
          <w:p w:rsidR="005019B2" w:rsidRDefault="005019B2" w:rsidP="002548D6">
            <w:pPr>
              <w:spacing w:line="360" w:lineRule="auto"/>
              <w:rPr>
                <w:color w:val="000000"/>
                <w:sz w:val="20"/>
                <w:szCs w:val="20"/>
                <w:lang w:val="en-US"/>
              </w:rPr>
            </w:pPr>
            <w:r>
              <w:rPr>
                <w:color w:val="000000"/>
                <w:sz w:val="20"/>
                <w:szCs w:val="20"/>
                <w:lang w:val="en-US"/>
              </w:rPr>
              <w:t>± 3.40</w:t>
            </w:r>
            <w:r w:rsidR="005F40CA">
              <w:rPr>
                <w:color w:val="000000"/>
                <w:sz w:val="20"/>
                <w:szCs w:val="20"/>
                <w:lang w:val="en-US"/>
              </w:rPr>
              <w:t>a</w:t>
            </w:r>
          </w:p>
        </w:tc>
        <w:tc>
          <w:tcPr>
            <w:tcW w:w="851" w:type="dxa"/>
            <w:tcBorders>
              <w:left w:val="nil"/>
              <w:right w:val="nil"/>
            </w:tcBorders>
            <w:tcMar>
              <w:top w:w="0" w:type="dxa"/>
              <w:left w:w="108" w:type="dxa"/>
              <w:right w:w="108" w:type="dxa"/>
            </w:tcMar>
            <w:vAlign w:val="center"/>
          </w:tcPr>
          <w:p w:rsidR="005019B2" w:rsidRDefault="005019B2" w:rsidP="006969A9">
            <w:pPr>
              <w:spacing w:line="360" w:lineRule="auto"/>
              <w:jc w:val="right"/>
              <w:rPr>
                <w:color w:val="000000"/>
                <w:sz w:val="20"/>
                <w:szCs w:val="20"/>
                <w:lang w:val="en-US"/>
              </w:rPr>
            </w:pPr>
            <w:r w:rsidRPr="002C22B4">
              <w:rPr>
                <w:color w:val="000000"/>
                <w:sz w:val="20"/>
                <w:szCs w:val="20"/>
                <w:lang w:val="en-US"/>
              </w:rPr>
              <w:t>5.</w:t>
            </w:r>
            <w:r>
              <w:rPr>
                <w:color w:val="000000"/>
                <w:sz w:val="20"/>
                <w:szCs w:val="20"/>
                <w:lang w:val="en-US"/>
              </w:rPr>
              <w:t>2</w:t>
            </w:r>
          </w:p>
        </w:tc>
        <w:tc>
          <w:tcPr>
            <w:tcW w:w="992" w:type="dxa"/>
            <w:tcBorders>
              <w:left w:val="nil"/>
              <w:right w:val="nil"/>
            </w:tcBorders>
            <w:tcMar>
              <w:top w:w="0" w:type="dxa"/>
              <w:left w:w="0" w:type="dxa"/>
              <w:right w:w="0" w:type="dxa"/>
            </w:tcMar>
            <w:vAlign w:val="center"/>
          </w:tcPr>
          <w:p w:rsidR="005019B2" w:rsidRDefault="005019B2" w:rsidP="006969A9">
            <w:pPr>
              <w:spacing w:line="360" w:lineRule="auto"/>
              <w:rPr>
                <w:color w:val="000000"/>
                <w:sz w:val="20"/>
                <w:szCs w:val="20"/>
                <w:lang w:val="en-US"/>
              </w:rPr>
            </w:pPr>
            <w:r>
              <w:rPr>
                <w:color w:val="000000"/>
                <w:sz w:val="20"/>
                <w:szCs w:val="20"/>
                <w:lang w:val="en-US"/>
              </w:rPr>
              <w:t>± 0.39</w:t>
            </w:r>
            <w:r w:rsidR="005F40CA">
              <w:rPr>
                <w:color w:val="000000"/>
                <w:sz w:val="20"/>
                <w:szCs w:val="20"/>
                <w:lang w:val="en-US"/>
              </w:rPr>
              <w:t>a</w:t>
            </w:r>
          </w:p>
        </w:tc>
        <w:tc>
          <w:tcPr>
            <w:tcW w:w="992" w:type="dxa"/>
            <w:tcBorders>
              <w:left w:val="nil"/>
              <w:right w:val="nil"/>
            </w:tcBorders>
            <w:tcMar>
              <w:top w:w="0" w:type="dxa"/>
              <w:left w:w="108" w:type="dxa"/>
              <w:right w:w="108" w:type="dxa"/>
            </w:tcMar>
            <w:vAlign w:val="center"/>
          </w:tcPr>
          <w:p w:rsidR="005019B2" w:rsidRDefault="005019B2" w:rsidP="00C267D8">
            <w:pPr>
              <w:spacing w:line="360" w:lineRule="auto"/>
              <w:jc w:val="right"/>
              <w:rPr>
                <w:color w:val="000000"/>
                <w:sz w:val="20"/>
                <w:szCs w:val="20"/>
                <w:lang w:val="en-US"/>
              </w:rPr>
            </w:pPr>
            <w:r>
              <w:rPr>
                <w:color w:val="000000"/>
                <w:sz w:val="20"/>
                <w:szCs w:val="20"/>
                <w:lang w:val="en-US"/>
              </w:rPr>
              <w:t>2.2</w:t>
            </w:r>
          </w:p>
        </w:tc>
        <w:tc>
          <w:tcPr>
            <w:tcW w:w="851" w:type="dxa"/>
            <w:tcBorders>
              <w:left w:val="nil"/>
              <w:right w:val="nil"/>
            </w:tcBorders>
            <w:tcMar>
              <w:top w:w="0" w:type="dxa"/>
              <w:left w:w="0" w:type="dxa"/>
              <w:right w:w="0" w:type="dxa"/>
            </w:tcMar>
            <w:vAlign w:val="center"/>
          </w:tcPr>
          <w:p w:rsidR="005019B2" w:rsidRDefault="005019B2" w:rsidP="00C267D8">
            <w:pPr>
              <w:spacing w:line="360" w:lineRule="auto"/>
              <w:rPr>
                <w:color w:val="000000"/>
                <w:sz w:val="20"/>
                <w:szCs w:val="20"/>
                <w:lang w:val="en-US"/>
              </w:rPr>
            </w:pPr>
            <w:r>
              <w:rPr>
                <w:color w:val="000000"/>
                <w:sz w:val="20"/>
                <w:szCs w:val="20"/>
                <w:lang w:val="en-US"/>
              </w:rPr>
              <w:t>± 0.43</w:t>
            </w:r>
            <w:r w:rsidR="005F40CA">
              <w:rPr>
                <w:color w:val="000000"/>
                <w:sz w:val="20"/>
                <w:szCs w:val="20"/>
                <w:lang w:val="en-US"/>
              </w:rPr>
              <w:t>a</w:t>
            </w:r>
          </w:p>
        </w:tc>
        <w:tc>
          <w:tcPr>
            <w:tcW w:w="992" w:type="dxa"/>
            <w:tcBorders>
              <w:left w:val="nil"/>
              <w:right w:val="nil"/>
            </w:tcBorders>
            <w:tcMar>
              <w:top w:w="0" w:type="dxa"/>
              <w:left w:w="108" w:type="dxa"/>
              <w:right w:w="108" w:type="dxa"/>
            </w:tcMar>
            <w:vAlign w:val="center"/>
          </w:tcPr>
          <w:p w:rsidR="005019B2" w:rsidRDefault="005019B2" w:rsidP="00711766">
            <w:pPr>
              <w:spacing w:line="360" w:lineRule="auto"/>
              <w:jc w:val="right"/>
              <w:rPr>
                <w:color w:val="000000"/>
                <w:sz w:val="20"/>
                <w:szCs w:val="20"/>
                <w:lang w:val="en-US"/>
              </w:rPr>
            </w:pPr>
            <w:r w:rsidRPr="002C22B4">
              <w:rPr>
                <w:color w:val="000000"/>
                <w:sz w:val="20"/>
                <w:szCs w:val="20"/>
                <w:lang w:val="en-US"/>
              </w:rPr>
              <w:t>4.</w:t>
            </w:r>
            <w:r>
              <w:rPr>
                <w:color w:val="000000"/>
                <w:sz w:val="20"/>
                <w:szCs w:val="20"/>
                <w:lang w:val="en-US"/>
              </w:rPr>
              <w:t>2</w:t>
            </w:r>
          </w:p>
        </w:tc>
        <w:tc>
          <w:tcPr>
            <w:tcW w:w="1134" w:type="dxa"/>
            <w:tcBorders>
              <w:left w:val="nil"/>
              <w:right w:val="nil"/>
            </w:tcBorders>
            <w:tcMar>
              <w:top w:w="0" w:type="dxa"/>
              <w:left w:w="0" w:type="dxa"/>
              <w:right w:w="0" w:type="dxa"/>
            </w:tcMar>
            <w:vAlign w:val="center"/>
          </w:tcPr>
          <w:p w:rsidR="005019B2" w:rsidRDefault="005019B2" w:rsidP="00711766">
            <w:pPr>
              <w:spacing w:line="360" w:lineRule="auto"/>
              <w:rPr>
                <w:color w:val="000000"/>
                <w:sz w:val="20"/>
                <w:szCs w:val="20"/>
                <w:lang w:val="en-US"/>
              </w:rPr>
            </w:pPr>
            <w:r>
              <w:rPr>
                <w:color w:val="000000"/>
                <w:sz w:val="20"/>
                <w:szCs w:val="20"/>
                <w:lang w:val="en-US"/>
              </w:rPr>
              <w:t>± 0.58</w:t>
            </w:r>
            <w:r w:rsidR="005F40CA">
              <w:rPr>
                <w:color w:val="000000"/>
                <w:sz w:val="20"/>
                <w:szCs w:val="20"/>
                <w:lang w:val="en-US"/>
              </w:rPr>
              <w:t>a</w:t>
            </w:r>
          </w:p>
        </w:tc>
        <w:tc>
          <w:tcPr>
            <w:tcW w:w="992" w:type="dxa"/>
            <w:tcBorders>
              <w:left w:val="nil"/>
              <w:right w:val="nil"/>
            </w:tcBorders>
            <w:tcMar>
              <w:top w:w="0" w:type="dxa"/>
            </w:tcMar>
            <w:vAlign w:val="center"/>
          </w:tcPr>
          <w:p w:rsidR="005019B2" w:rsidRDefault="005019B2" w:rsidP="00C5602C">
            <w:pPr>
              <w:spacing w:line="360" w:lineRule="auto"/>
              <w:jc w:val="right"/>
              <w:rPr>
                <w:color w:val="000000"/>
                <w:sz w:val="20"/>
                <w:szCs w:val="20"/>
                <w:lang w:val="en-US"/>
              </w:rPr>
            </w:pPr>
            <w:r w:rsidRPr="002C22B4">
              <w:rPr>
                <w:color w:val="000000"/>
                <w:sz w:val="20"/>
                <w:szCs w:val="20"/>
                <w:lang w:val="en-US"/>
              </w:rPr>
              <w:t>0.</w:t>
            </w:r>
            <w:r>
              <w:rPr>
                <w:color w:val="000000"/>
                <w:sz w:val="20"/>
                <w:szCs w:val="20"/>
                <w:lang w:val="en-US"/>
              </w:rPr>
              <w:t>05</w:t>
            </w:r>
          </w:p>
        </w:tc>
        <w:tc>
          <w:tcPr>
            <w:tcW w:w="851" w:type="dxa"/>
            <w:tcBorders>
              <w:left w:val="nil"/>
              <w:right w:val="nil"/>
            </w:tcBorders>
            <w:tcMar>
              <w:top w:w="0" w:type="dxa"/>
              <w:left w:w="0" w:type="dxa"/>
              <w:right w:w="0" w:type="dxa"/>
            </w:tcMar>
            <w:vAlign w:val="center"/>
          </w:tcPr>
          <w:p w:rsidR="005019B2" w:rsidRPr="002C22B4" w:rsidRDefault="005019B2" w:rsidP="00C5602C">
            <w:pPr>
              <w:spacing w:line="360" w:lineRule="auto"/>
              <w:rPr>
                <w:color w:val="000000"/>
                <w:sz w:val="20"/>
                <w:szCs w:val="20"/>
                <w:lang w:val="en-US"/>
              </w:rPr>
            </w:pPr>
            <w:r>
              <w:rPr>
                <w:color w:val="000000"/>
                <w:sz w:val="20"/>
                <w:szCs w:val="20"/>
                <w:lang w:val="en-US"/>
              </w:rPr>
              <w:t>± 0.01</w:t>
            </w:r>
            <w:r w:rsidR="005F40CA">
              <w:rPr>
                <w:color w:val="000000"/>
                <w:sz w:val="20"/>
                <w:szCs w:val="20"/>
                <w:lang w:val="en-US"/>
              </w:rPr>
              <w:t>a</w:t>
            </w:r>
          </w:p>
        </w:tc>
        <w:tc>
          <w:tcPr>
            <w:tcW w:w="850" w:type="dxa"/>
            <w:gridSpan w:val="2"/>
            <w:tcBorders>
              <w:left w:val="nil"/>
              <w:right w:val="nil"/>
            </w:tcBorders>
            <w:tcMar>
              <w:top w:w="0" w:type="dxa"/>
            </w:tcMar>
            <w:vAlign w:val="center"/>
          </w:tcPr>
          <w:p w:rsidR="005019B2" w:rsidRPr="002C22B4" w:rsidRDefault="005019B2" w:rsidP="005019B2">
            <w:pPr>
              <w:spacing w:line="360" w:lineRule="auto"/>
              <w:jc w:val="right"/>
              <w:rPr>
                <w:color w:val="000000"/>
                <w:sz w:val="20"/>
                <w:szCs w:val="20"/>
                <w:lang w:val="en-US"/>
              </w:rPr>
            </w:pPr>
            <w:r>
              <w:rPr>
                <w:color w:val="000000"/>
                <w:sz w:val="20"/>
                <w:szCs w:val="20"/>
                <w:lang w:val="en-US"/>
              </w:rPr>
              <w:t>3.9</w:t>
            </w:r>
          </w:p>
        </w:tc>
        <w:tc>
          <w:tcPr>
            <w:tcW w:w="993" w:type="dxa"/>
            <w:gridSpan w:val="2"/>
            <w:tcBorders>
              <w:left w:val="nil"/>
              <w:right w:val="nil"/>
            </w:tcBorders>
            <w:tcMar>
              <w:top w:w="0" w:type="dxa"/>
              <w:left w:w="0" w:type="dxa"/>
              <w:right w:w="0" w:type="dxa"/>
            </w:tcMar>
          </w:tcPr>
          <w:p w:rsidR="005019B2" w:rsidRDefault="005019B2" w:rsidP="005019B2">
            <w:pPr>
              <w:spacing w:line="360" w:lineRule="auto"/>
              <w:rPr>
                <w:color w:val="000000"/>
                <w:sz w:val="20"/>
                <w:szCs w:val="20"/>
                <w:lang w:val="en-US"/>
              </w:rPr>
            </w:pPr>
            <w:r>
              <w:rPr>
                <w:color w:val="000000"/>
                <w:sz w:val="20"/>
                <w:szCs w:val="20"/>
                <w:lang w:val="en-US"/>
              </w:rPr>
              <w:t>± 0.46</w:t>
            </w:r>
            <w:r w:rsidR="005F40CA">
              <w:rPr>
                <w:color w:val="000000"/>
                <w:sz w:val="20"/>
                <w:szCs w:val="20"/>
                <w:lang w:val="en-US"/>
              </w:rPr>
              <w:t>a</w:t>
            </w:r>
          </w:p>
        </w:tc>
      </w:tr>
      <w:tr w:rsidR="005019B2" w:rsidRPr="002C22B4" w:rsidTr="00A35161">
        <w:tc>
          <w:tcPr>
            <w:tcW w:w="1276" w:type="dxa"/>
            <w:tcMar>
              <w:top w:w="0" w:type="dxa"/>
              <w:left w:w="0" w:type="dxa"/>
              <w:right w:w="0" w:type="dxa"/>
            </w:tcMa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Significance</w:t>
            </w:r>
          </w:p>
        </w:tc>
        <w:tc>
          <w:tcPr>
            <w:tcW w:w="992" w:type="dxa"/>
          </w:tcPr>
          <w:p w:rsidR="005019B2" w:rsidRPr="002C22B4" w:rsidRDefault="005019B2" w:rsidP="00711766">
            <w:pPr>
              <w:spacing w:line="360" w:lineRule="auto"/>
              <w:rPr>
                <w:b/>
                <w:bCs/>
                <w:color w:val="000000"/>
                <w:sz w:val="20"/>
                <w:szCs w:val="20"/>
                <w:lang w:val="en-US"/>
              </w:rPr>
            </w:pPr>
          </w:p>
        </w:tc>
        <w:tc>
          <w:tcPr>
            <w:tcW w:w="1701"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2126" w:type="dxa"/>
            <w:gridSpan w:val="2"/>
          </w:tcPr>
          <w:p w:rsidR="005019B2" w:rsidRDefault="005019B2" w:rsidP="00711766">
            <w:pPr>
              <w:spacing w:line="360" w:lineRule="auto"/>
              <w:jc w:val="center"/>
              <w:rPr>
                <w:color w:val="000000"/>
                <w:sz w:val="20"/>
                <w:szCs w:val="20"/>
                <w:lang w:val="en-US"/>
              </w:rPr>
            </w:pPr>
          </w:p>
        </w:tc>
        <w:tc>
          <w:tcPr>
            <w:tcW w:w="1843" w:type="dxa"/>
            <w:gridSpan w:val="2"/>
          </w:tcPr>
          <w:p w:rsidR="005019B2" w:rsidRDefault="005019B2" w:rsidP="00711766">
            <w:pPr>
              <w:spacing w:line="360" w:lineRule="auto"/>
              <w:jc w:val="center"/>
              <w:rPr>
                <w:color w:val="000000"/>
                <w:sz w:val="20"/>
                <w:szCs w:val="20"/>
                <w:lang w:val="en-US"/>
              </w:rPr>
            </w:pPr>
          </w:p>
        </w:tc>
        <w:tc>
          <w:tcPr>
            <w:tcW w:w="567" w:type="dxa"/>
          </w:tcPr>
          <w:p w:rsidR="005019B2" w:rsidRPr="002C22B4" w:rsidRDefault="005019B2" w:rsidP="00711766">
            <w:pPr>
              <w:spacing w:line="360" w:lineRule="auto"/>
              <w:jc w:val="center"/>
              <w:rPr>
                <w:color w:val="000000"/>
                <w:sz w:val="20"/>
                <w:szCs w:val="20"/>
                <w:lang w:val="en-US"/>
              </w:rPr>
            </w:pPr>
          </w:p>
        </w:tc>
        <w:tc>
          <w:tcPr>
            <w:tcW w:w="709" w:type="dxa"/>
            <w:gridSpan w:val="2"/>
          </w:tcPr>
          <w:p w:rsidR="005019B2" w:rsidRPr="002C22B4" w:rsidRDefault="005019B2" w:rsidP="00711766">
            <w:pPr>
              <w:spacing w:line="360" w:lineRule="auto"/>
              <w:jc w:val="center"/>
              <w:rPr>
                <w:color w:val="000000"/>
                <w:sz w:val="20"/>
                <w:szCs w:val="20"/>
                <w:lang w:val="en-US"/>
              </w:rPr>
            </w:pPr>
          </w:p>
        </w:tc>
        <w:tc>
          <w:tcPr>
            <w:tcW w:w="567" w:type="dxa"/>
          </w:tcPr>
          <w:p w:rsidR="005019B2" w:rsidRPr="002C22B4" w:rsidRDefault="005019B2" w:rsidP="00711766">
            <w:pPr>
              <w:spacing w:line="360" w:lineRule="auto"/>
              <w:jc w:val="center"/>
              <w:rPr>
                <w:color w:val="000000"/>
                <w:sz w:val="20"/>
                <w:szCs w:val="20"/>
                <w:lang w:val="en-US"/>
              </w:rPr>
            </w:pPr>
          </w:p>
        </w:tc>
      </w:tr>
      <w:tr w:rsidR="005019B2" w:rsidRPr="002C22B4" w:rsidTr="00A35161">
        <w:tc>
          <w:tcPr>
            <w:tcW w:w="1276" w:type="dxa"/>
            <w:tcBorders>
              <w:left w:val="nil"/>
              <w:right w:val="nil"/>
            </w:tcBorders>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AC</w:t>
            </w:r>
          </w:p>
        </w:tc>
        <w:tc>
          <w:tcPr>
            <w:tcW w:w="992" w:type="dxa"/>
            <w:tcBorders>
              <w:left w:val="nil"/>
              <w:right w:val="nil"/>
            </w:tcBorders>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2126" w:type="dxa"/>
            <w:gridSpan w:val="2"/>
            <w:tcBorders>
              <w:left w:val="nil"/>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4"/>
            <w:tcBorders>
              <w:left w:val="nil"/>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r>
      <w:tr w:rsidR="005019B2" w:rsidRPr="002C22B4" w:rsidTr="00A35161">
        <w:tc>
          <w:tcPr>
            <w:tcW w:w="1276" w:type="dxa"/>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D</w:t>
            </w:r>
          </w:p>
        </w:tc>
        <w:tc>
          <w:tcPr>
            <w:tcW w:w="992" w:type="dxa"/>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2126" w:type="dxa"/>
            <w:gridSpan w:val="2"/>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4"/>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w:t>
            </w:r>
          </w:p>
        </w:tc>
      </w:tr>
      <w:tr w:rsidR="005019B2" w:rsidRPr="002C22B4" w:rsidTr="00A35161">
        <w:tc>
          <w:tcPr>
            <w:tcW w:w="1276" w:type="dxa"/>
            <w:tcBorders>
              <w:left w:val="nil"/>
              <w:bottom w:val="single" w:sz="8" w:space="0" w:color="000000"/>
              <w:right w:val="nil"/>
            </w:tcBorders>
            <w:tcMar>
              <w:top w:w="0" w:type="dxa"/>
              <w:left w:w="0" w:type="dxa"/>
              <w:right w:w="0" w:type="dxa"/>
            </w:tcMar>
            <w:vAlign w:val="center"/>
          </w:tcPr>
          <w:p w:rsidR="005019B2" w:rsidRPr="002C22B4" w:rsidRDefault="005019B2" w:rsidP="00A35161">
            <w:pPr>
              <w:spacing w:line="360" w:lineRule="auto"/>
              <w:rPr>
                <w:bCs/>
                <w:color w:val="000000"/>
                <w:sz w:val="20"/>
                <w:szCs w:val="20"/>
                <w:lang w:val="en-US"/>
              </w:rPr>
            </w:pPr>
            <w:r w:rsidRPr="002C22B4">
              <w:rPr>
                <w:bCs/>
                <w:color w:val="000000"/>
                <w:sz w:val="20"/>
                <w:szCs w:val="20"/>
                <w:lang w:val="en-US"/>
              </w:rPr>
              <w:t>AC*D</w:t>
            </w:r>
          </w:p>
        </w:tc>
        <w:tc>
          <w:tcPr>
            <w:tcW w:w="992" w:type="dxa"/>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b/>
                <w:bCs/>
                <w:color w:val="000000"/>
                <w:sz w:val="20"/>
                <w:szCs w:val="20"/>
                <w:lang w:val="en-US"/>
              </w:rPr>
            </w:pPr>
          </w:p>
        </w:tc>
        <w:tc>
          <w:tcPr>
            <w:tcW w:w="1701"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2126" w:type="dxa"/>
            <w:gridSpan w:val="2"/>
            <w:tcBorders>
              <w:left w:val="nil"/>
              <w:bottom w:val="single" w:sz="8" w:space="0" w:color="000000"/>
              <w:right w:val="nil"/>
            </w:tcBorders>
            <w:tcMar>
              <w:top w:w="0" w:type="dxa"/>
              <w:left w:w="0" w:type="dxa"/>
              <w:right w:w="0" w:type="dxa"/>
            </w:tcMar>
            <w:vAlign w:val="center"/>
          </w:tcPr>
          <w:p w:rsidR="005019B2"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c>
          <w:tcPr>
            <w:tcW w:w="1843" w:type="dxa"/>
            <w:gridSpan w:val="4"/>
            <w:tcBorders>
              <w:left w:val="nil"/>
              <w:bottom w:val="single" w:sz="8" w:space="0" w:color="000000"/>
              <w:right w:val="nil"/>
            </w:tcBorders>
            <w:tcMar>
              <w:top w:w="0" w:type="dxa"/>
              <w:left w:w="0" w:type="dxa"/>
              <w:right w:w="0" w:type="dxa"/>
            </w:tcMar>
            <w:vAlign w:val="center"/>
          </w:tcPr>
          <w:p w:rsidR="005019B2" w:rsidRPr="002C22B4" w:rsidRDefault="005019B2" w:rsidP="00711766">
            <w:pPr>
              <w:spacing w:line="360" w:lineRule="auto"/>
              <w:jc w:val="center"/>
              <w:rPr>
                <w:color w:val="000000"/>
                <w:sz w:val="20"/>
                <w:szCs w:val="20"/>
                <w:lang w:val="en-US"/>
              </w:rPr>
            </w:pPr>
            <w:r w:rsidRPr="002C22B4">
              <w:rPr>
                <w:color w:val="000000"/>
                <w:sz w:val="20"/>
                <w:szCs w:val="20"/>
                <w:lang w:val="en-US"/>
              </w:rPr>
              <w:t>ns</w:t>
            </w:r>
          </w:p>
        </w:tc>
      </w:tr>
    </w:tbl>
    <w:p w:rsidR="008A20F7" w:rsidRDefault="008A20F7" w:rsidP="008A20F7">
      <w:pPr>
        <w:rPr>
          <w:sz w:val="20"/>
          <w:szCs w:val="20"/>
          <w:lang w:val="en-US"/>
        </w:rPr>
      </w:pPr>
      <w:r w:rsidRPr="002C22B4">
        <w:rPr>
          <w:sz w:val="20"/>
          <w:szCs w:val="20"/>
          <w:lang w:val="en-US"/>
        </w:rPr>
        <w:t>ns, (*), (***) are non significant or significant at P &lt; 0.05 or 0.001, respectively.</w:t>
      </w:r>
    </w:p>
    <w:p w:rsidR="0009717A" w:rsidRDefault="0009717A" w:rsidP="0009717A">
      <w:pPr>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Pr="0009717A" w:rsidRDefault="0009717A" w:rsidP="008A20F7">
      <w:pPr>
        <w:rPr>
          <w:sz w:val="20"/>
          <w:szCs w:val="20"/>
          <w:lang w:val="en-GB"/>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8A20F7" w:rsidRDefault="008A20F7" w:rsidP="008A20F7">
      <w:pPr>
        <w:autoSpaceDE w:val="0"/>
        <w:autoSpaceDN w:val="0"/>
        <w:adjustRightInd w:val="0"/>
        <w:jc w:val="both"/>
        <w:rPr>
          <w:color w:val="141314"/>
          <w:sz w:val="20"/>
          <w:szCs w:val="20"/>
          <w:lang w:val="en-US"/>
        </w:rPr>
      </w:pPr>
    </w:p>
    <w:p w:rsidR="00D90458" w:rsidRDefault="00D90458" w:rsidP="008A20F7">
      <w:pPr>
        <w:autoSpaceDE w:val="0"/>
        <w:autoSpaceDN w:val="0"/>
        <w:adjustRightInd w:val="0"/>
        <w:jc w:val="both"/>
        <w:rPr>
          <w:color w:val="141314"/>
          <w:sz w:val="20"/>
          <w:szCs w:val="20"/>
          <w:lang w:val="en-US"/>
        </w:rPr>
      </w:pPr>
    </w:p>
    <w:p w:rsidR="00D90458" w:rsidRPr="002C22B4" w:rsidRDefault="00D90458"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Pr="002C22B4" w:rsidRDefault="008A20F7" w:rsidP="008A20F7">
      <w:pPr>
        <w:autoSpaceDE w:val="0"/>
        <w:autoSpaceDN w:val="0"/>
        <w:adjustRightInd w:val="0"/>
        <w:jc w:val="both"/>
        <w:rPr>
          <w:color w:val="141314"/>
          <w:sz w:val="20"/>
          <w:szCs w:val="20"/>
          <w:lang w:val="en-US"/>
        </w:rPr>
      </w:pPr>
    </w:p>
    <w:p w:rsidR="008A20F7" w:rsidRDefault="008A20F7" w:rsidP="008A20F7">
      <w:pPr>
        <w:ind w:right="4930"/>
        <w:jc w:val="both"/>
        <w:rPr>
          <w:sz w:val="20"/>
          <w:szCs w:val="20"/>
          <w:lang w:val="en-US"/>
        </w:rPr>
      </w:pPr>
      <w:r w:rsidRPr="002C22B4">
        <w:rPr>
          <w:sz w:val="20"/>
          <w:szCs w:val="20"/>
          <w:lang w:val="en-US"/>
        </w:rPr>
        <w:t>Table 2. Effects of activated charcoal and days of culture on pH and electrical conductivity (EC) of the culture medium</w:t>
      </w:r>
      <w:r>
        <w:rPr>
          <w:sz w:val="20"/>
          <w:szCs w:val="20"/>
          <w:lang w:val="en-US"/>
        </w:rPr>
        <w:t xml:space="preserve">, </w:t>
      </w:r>
      <w:r w:rsidRPr="002C22B4">
        <w:rPr>
          <w:sz w:val="20"/>
          <w:szCs w:val="20"/>
          <w:lang w:val="en-US"/>
        </w:rPr>
        <w:t>the uptake of nitrate and ammonium</w:t>
      </w:r>
      <w:r>
        <w:rPr>
          <w:sz w:val="20"/>
          <w:szCs w:val="20"/>
          <w:lang w:val="en-US"/>
        </w:rPr>
        <w:t xml:space="preserve"> and</w:t>
      </w:r>
      <w:r w:rsidRPr="002C22B4">
        <w:rPr>
          <w:sz w:val="20"/>
          <w:szCs w:val="20"/>
          <w:lang w:val="en-US"/>
        </w:rPr>
        <w:t xml:space="preserve"> the ratio between ammonium and nitrate uptake</w:t>
      </w:r>
      <w:r>
        <w:rPr>
          <w:sz w:val="20"/>
          <w:szCs w:val="20"/>
          <w:lang w:val="en-US"/>
        </w:rPr>
        <w:t>.</w:t>
      </w:r>
    </w:p>
    <w:p w:rsidR="00D90458" w:rsidRDefault="00D90458" w:rsidP="008A20F7">
      <w:pPr>
        <w:ind w:right="4930"/>
        <w:jc w:val="both"/>
        <w:rPr>
          <w:sz w:val="20"/>
          <w:szCs w:val="20"/>
          <w:lang w:val="en-US"/>
        </w:rPr>
      </w:pPr>
    </w:p>
    <w:p w:rsidR="00D90458" w:rsidRDefault="00D90458" w:rsidP="008A20F7">
      <w:pPr>
        <w:ind w:right="4930"/>
        <w:jc w:val="both"/>
        <w:rPr>
          <w:sz w:val="20"/>
          <w:szCs w:val="20"/>
          <w:lang w:val="en-US"/>
        </w:rPr>
      </w:pPr>
    </w:p>
    <w:tbl>
      <w:tblPr>
        <w:tblW w:w="11624" w:type="dxa"/>
        <w:tblInd w:w="108" w:type="dxa"/>
        <w:tblBorders>
          <w:top w:val="single" w:sz="8" w:space="0" w:color="000000"/>
          <w:bottom w:val="single" w:sz="8" w:space="0" w:color="000000"/>
        </w:tblBorders>
        <w:tblLayout w:type="fixed"/>
        <w:tblCellMar>
          <w:top w:w="57" w:type="dxa"/>
        </w:tblCellMar>
        <w:tblLook w:val="04A0"/>
      </w:tblPr>
      <w:tblGrid>
        <w:gridCol w:w="1276"/>
        <w:gridCol w:w="992"/>
        <w:gridCol w:w="850"/>
        <w:gridCol w:w="851"/>
        <w:gridCol w:w="851"/>
        <w:gridCol w:w="992"/>
        <w:gridCol w:w="992"/>
        <w:gridCol w:w="851"/>
        <w:gridCol w:w="992"/>
        <w:gridCol w:w="1134"/>
        <w:gridCol w:w="992"/>
        <w:gridCol w:w="851"/>
      </w:tblGrid>
      <w:tr w:rsidR="00D90458" w:rsidRPr="002C22B4" w:rsidTr="00D90458">
        <w:tc>
          <w:tcPr>
            <w:tcW w:w="1276" w:type="dxa"/>
            <w:tcBorders>
              <w:top w:val="single" w:sz="4" w:space="0" w:color="auto"/>
              <w:left w:val="nil"/>
              <w:bottom w:val="single" w:sz="4" w:space="0" w:color="auto"/>
              <w:right w:val="nil"/>
            </w:tcBorders>
            <w:tcMar>
              <w:top w:w="0" w:type="dxa"/>
              <w:left w:w="0" w:type="dxa"/>
              <w:right w:w="0" w:type="dxa"/>
            </w:tcMa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bottom w:val="single" w:sz="4" w:space="0" w:color="auto"/>
              <w:right w:val="nil"/>
            </w:tcBorders>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Days of culture (D)</w:t>
            </w:r>
          </w:p>
        </w:tc>
        <w:tc>
          <w:tcPr>
            <w:tcW w:w="1701" w:type="dxa"/>
            <w:gridSpan w:val="2"/>
            <w:tcBorders>
              <w:top w:val="single" w:sz="4" w:space="0" w:color="auto"/>
              <w:left w:val="nil"/>
              <w:bottom w:val="single" w:sz="4" w:space="0" w:color="auto"/>
              <w:right w:val="nil"/>
            </w:tcBorders>
            <w:vAlign w:val="center"/>
          </w:tcPr>
          <w:p w:rsidR="00D90458" w:rsidRDefault="00D90458" w:rsidP="002D6B32">
            <w:pPr>
              <w:spacing w:line="360" w:lineRule="auto"/>
              <w:jc w:val="center"/>
              <w:rPr>
                <w:b/>
                <w:bCs/>
                <w:color w:val="000000"/>
                <w:sz w:val="20"/>
                <w:szCs w:val="20"/>
                <w:lang w:val="en-US"/>
              </w:rPr>
            </w:pPr>
            <w:r w:rsidRPr="002C22B4">
              <w:rPr>
                <w:bCs/>
                <w:color w:val="000000"/>
                <w:sz w:val="20"/>
                <w:szCs w:val="20"/>
                <w:lang w:val="en-US"/>
              </w:rPr>
              <w:t>pH</w:t>
            </w:r>
          </w:p>
        </w:tc>
        <w:tc>
          <w:tcPr>
            <w:tcW w:w="1843"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 xml:space="preserve">EC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(dS m</w:t>
            </w:r>
            <w:r w:rsidRPr="002C22B4">
              <w:rPr>
                <w:bCs/>
                <w:color w:val="000000"/>
                <w:sz w:val="20"/>
                <w:szCs w:val="20"/>
                <w:vertAlign w:val="superscript"/>
                <w:lang w:val="en-US"/>
              </w:rPr>
              <w:t>-1</w:t>
            </w:r>
            <w:r w:rsidRPr="002C22B4">
              <w:rPr>
                <w:bCs/>
                <w:color w:val="000000"/>
                <w:sz w:val="20"/>
                <w:szCs w:val="20"/>
                <w:lang w:val="en-US"/>
              </w:rPr>
              <w:t>)</w:t>
            </w:r>
          </w:p>
        </w:tc>
        <w:tc>
          <w:tcPr>
            <w:tcW w:w="1843"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NO</w:t>
            </w:r>
            <w:r w:rsidRPr="002C22B4">
              <w:rPr>
                <w:bCs/>
                <w:color w:val="000000"/>
                <w:sz w:val="20"/>
                <w:szCs w:val="20"/>
                <w:vertAlign w:val="subscript"/>
                <w:lang w:val="en-US"/>
              </w:rPr>
              <w:t>3</w:t>
            </w:r>
            <w:r w:rsidRPr="002C22B4">
              <w:rPr>
                <w:bCs/>
                <w:color w:val="000000"/>
                <w:sz w:val="20"/>
                <w:szCs w:val="20"/>
                <w:vertAlign w:val="superscript"/>
                <w:lang w:val="en-US"/>
              </w:rPr>
              <w:t>-</w:t>
            </w:r>
            <w:r w:rsidRPr="002C22B4">
              <w:rPr>
                <w:bCs/>
                <w:color w:val="000000"/>
                <w:sz w:val="20"/>
                <w:szCs w:val="20"/>
                <w:lang w:val="en-US"/>
              </w:rPr>
              <w:t xml:space="preserve"> uptake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dw)</w:t>
            </w:r>
          </w:p>
        </w:tc>
        <w:tc>
          <w:tcPr>
            <w:tcW w:w="2126" w:type="dxa"/>
            <w:gridSpan w:val="2"/>
            <w:tcBorders>
              <w:top w:val="single" w:sz="4" w:space="0" w:color="auto"/>
              <w:left w:val="nil"/>
              <w:bottom w:val="single" w:sz="4" w:space="0" w:color="auto"/>
              <w:right w:val="nil"/>
            </w:tcBorders>
            <w:vAlign w:val="center"/>
          </w:tcPr>
          <w:p w:rsidR="00D90458" w:rsidRPr="002C22B4" w:rsidRDefault="00D90458" w:rsidP="00D90458">
            <w:pPr>
              <w:spacing w:line="360" w:lineRule="auto"/>
              <w:jc w:val="center"/>
              <w:rPr>
                <w:bCs/>
                <w:color w:val="000000"/>
                <w:sz w:val="20"/>
                <w:szCs w:val="20"/>
                <w:lang w:val="en-US"/>
              </w:rPr>
            </w:pPr>
            <w:r w:rsidRPr="002C22B4">
              <w:rPr>
                <w:bCs/>
                <w:color w:val="000000"/>
                <w:sz w:val="20"/>
                <w:szCs w:val="20"/>
                <w:lang w:val="en-US"/>
              </w:rPr>
              <w:t>NH</w:t>
            </w:r>
            <w:r w:rsidRPr="002C22B4">
              <w:rPr>
                <w:bCs/>
                <w:color w:val="000000"/>
                <w:sz w:val="20"/>
                <w:szCs w:val="20"/>
                <w:vertAlign w:val="subscript"/>
                <w:lang w:val="en-US"/>
              </w:rPr>
              <w:t>4</w:t>
            </w:r>
            <w:r w:rsidRPr="002C22B4">
              <w:rPr>
                <w:bCs/>
                <w:color w:val="000000"/>
                <w:sz w:val="20"/>
                <w:szCs w:val="20"/>
                <w:vertAlign w:val="superscript"/>
                <w:lang w:val="en-US"/>
              </w:rPr>
              <w:t xml:space="preserve">+ </w:t>
            </w:r>
            <w:r w:rsidRPr="002C22B4">
              <w:rPr>
                <w:bCs/>
                <w:color w:val="000000"/>
                <w:sz w:val="20"/>
                <w:szCs w:val="20"/>
                <w:lang w:val="en-US"/>
              </w:rPr>
              <w:t xml:space="preserve">uptake </w:t>
            </w:r>
          </w:p>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dw)</w:t>
            </w:r>
          </w:p>
        </w:tc>
        <w:tc>
          <w:tcPr>
            <w:tcW w:w="1843" w:type="dxa"/>
            <w:gridSpan w:val="2"/>
            <w:tcBorders>
              <w:top w:val="single" w:sz="4" w:space="0" w:color="auto"/>
              <w:left w:val="nil"/>
              <w:bottom w:val="single" w:sz="4" w:space="0" w:color="auto"/>
              <w:right w:val="nil"/>
            </w:tcBorders>
            <w:vAlign w:val="center"/>
          </w:tcPr>
          <w:p w:rsidR="00D90458" w:rsidRDefault="00D90458" w:rsidP="00D90458">
            <w:pPr>
              <w:spacing w:line="360" w:lineRule="auto"/>
              <w:jc w:val="center"/>
              <w:rPr>
                <w:b/>
                <w:bCs/>
                <w:color w:val="000000"/>
                <w:sz w:val="20"/>
                <w:szCs w:val="20"/>
                <w:lang w:val="en-US"/>
              </w:rPr>
            </w:pPr>
            <w:r w:rsidRPr="002C22B4">
              <w:rPr>
                <w:bCs/>
                <w:color w:val="000000"/>
                <w:sz w:val="20"/>
                <w:szCs w:val="20"/>
                <w:lang w:val="en-US"/>
              </w:rPr>
              <w:t>NH</w:t>
            </w:r>
            <w:r w:rsidRPr="002C22B4">
              <w:rPr>
                <w:bCs/>
                <w:color w:val="000000"/>
                <w:sz w:val="20"/>
                <w:szCs w:val="20"/>
                <w:vertAlign w:val="subscript"/>
                <w:lang w:val="en-US"/>
              </w:rPr>
              <w:t>4</w:t>
            </w:r>
            <w:r w:rsidRPr="002C22B4">
              <w:rPr>
                <w:bCs/>
                <w:color w:val="000000"/>
                <w:sz w:val="20"/>
                <w:szCs w:val="20"/>
                <w:vertAlign w:val="superscript"/>
                <w:lang w:val="en-US"/>
              </w:rPr>
              <w:t xml:space="preserve">+ </w:t>
            </w:r>
            <w:r w:rsidRPr="002C22B4">
              <w:rPr>
                <w:bCs/>
                <w:color w:val="000000"/>
                <w:sz w:val="20"/>
                <w:szCs w:val="20"/>
                <w:lang w:val="en-US"/>
              </w:rPr>
              <w:t>/NO</w:t>
            </w:r>
            <w:r w:rsidRPr="002C22B4">
              <w:rPr>
                <w:bCs/>
                <w:color w:val="000000"/>
                <w:sz w:val="20"/>
                <w:szCs w:val="20"/>
                <w:vertAlign w:val="subscript"/>
                <w:lang w:val="en-US"/>
              </w:rPr>
              <w:t>3</w:t>
            </w:r>
            <w:r w:rsidRPr="002C22B4">
              <w:rPr>
                <w:bCs/>
                <w:color w:val="000000"/>
                <w:sz w:val="20"/>
                <w:szCs w:val="20"/>
                <w:vertAlign w:val="superscript"/>
                <w:lang w:val="en-US"/>
              </w:rPr>
              <w:t xml:space="preserve">- </w:t>
            </w:r>
            <w:r w:rsidRPr="002C22B4">
              <w:rPr>
                <w:bCs/>
                <w:color w:val="000000"/>
                <w:sz w:val="20"/>
                <w:szCs w:val="20"/>
                <w:lang w:val="en-US"/>
              </w:rPr>
              <w:t>uptake</w:t>
            </w:r>
          </w:p>
        </w:tc>
      </w:tr>
      <w:tr w:rsidR="00D90458" w:rsidRPr="002C22B4" w:rsidTr="00D90458">
        <w:tc>
          <w:tcPr>
            <w:tcW w:w="1276" w:type="dxa"/>
            <w:tcBorders>
              <w:top w:val="single" w:sz="4" w:space="0" w:color="auto"/>
              <w:left w:val="nil"/>
              <w:bottom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left w:val="nil"/>
              <w:bottom w:val="nil"/>
              <w:right w:val="nil"/>
            </w:tcBorders>
            <w:vAlign w:val="center"/>
          </w:tcPr>
          <w:p w:rsidR="00D90458" w:rsidRPr="002C22B4" w:rsidRDefault="00D90458" w:rsidP="002D6B32">
            <w:pPr>
              <w:spacing w:line="360" w:lineRule="auto"/>
              <w:rPr>
                <w:b/>
                <w:bCs/>
                <w:color w:val="000000"/>
                <w:sz w:val="20"/>
                <w:szCs w:val="20"/>
                <w:lang w:val="en-US"/>
              </w:rPr>
            </w:pPr>
            <w:r>
              <w:rPr>
                <w:bCs/>
                <w:color w:val="000000"/>
                <w:sz w:val="20"/>
                <w:szCs w:val="20"/>
                <w:lang w:val="en-US"/>
              </w:rPr>
              <w:t>20</w:t>
            </w:r>
          </w:p>
        </w:tc>
        <w:tc>
          <w:tcPr>
            <w:tcW w:w="850" w:type="dxa"/>
            <w:tcBorders>
              <w:top w:val="single" w:sz="4" w:space="0" w:color="auto"/>
              <w:left w:val="nil"/>
              <w:bottom w:val="nil"/>
              <w:right w:val="nil"/>
            </w:tcBorders>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4.5</w:t>
            </w:r>
            <w:r w:rsidR="00F84D14">
              <w:rPr>
                <w:color w:val="000000"/>
                <w:sz w:val="20"/>
                <w:szCs w:val="20"/>
                <w:lang w:val="en-US"/>
              </w:rPr>
              <w:t>5</w:t>
            </w:r>
          </w:p>
        </w:tc>
        <w:tc>
          <w:tcPr>
            <w:tcW w:w="851" w:type="dxa"/>
            <w:tcBorders>
              <w:top w:val="single" w:sz="4" w:space="0" w:color="auto"/>
              <w:left w:val="nil"/>
              <w:bottom w:val="nil"/>
              <w:right w:val="nil"/>
            </w:tcBorders>
            <w:tcMar>
              <w:top w:w="0" w:type="dxa"/>
              <w:left w:w="0" w:type="dxa"/>
              <w:right w:w="0" w:type="dxa"/>
            </w:tcMar>
            <w:vAlign w:val="center"/>
          </w:tcPr>
          <w:p w:rsidR="00D90458" w:rsidRDefault="00D90458" w:rsidP="006B2A18">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w:t>
            </w:r>
            <w:r>
              <w:rPr>
                <w:color w:val="000000"/>
                <w:sz w:val="20"/>
                <w:szCs w:val="20"/>
                <w:lang w:val="en-US"/>
              </w:rPr>
              <w:t>.</w:t>
            </w:r>
            <w:r w:rsidR="006B2A18">
              <w:rPr>
                <w:color w:val="000000"/>
                <w:sz w:val="20"/>
                <w:szCs w:val="20"/>
                <w:lang w:val="en-US"/>
              </w:rPr>
              <w:t>14</w:t>
            </w:r>
            <w:r w:rsidR="005F40CA">
              <w:rPr>
                <w:color w:val="000000"/>
                <w:sz w:val="20"/>
                <w:szCs w:val="20"/>
                <w:lang w:val="en-US"/>
              </w:rPr>
              <w:t>a</w:t>
            </w:r>
          </w:p>
        </w:tc>
        <w:tc>
          <w:tcPr>
            <w:tcW w:w="851"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3.87</w:t>
            </w:r>
          </w:p>
        </w:tc>
        <w:tc>
          <w:tcPr>
            <w:tcW w:w="992"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39</w:t>
            </w:r>
            <w:r w:rsidR="005F40CA">
              <w:rPr>
                <w:color w:val="000000"/>
                <w:sz w:val="20"/>
                <w:szCs w:val="20"/>
                <w:lang w:val="en-US"/>
              </w:rPr>
              <w:t>a</w:t>
            </w:r>
          </w:p>
        </w:tc>
        <w:tc>
          <w:tcPr>
            <w:tcW w:w="992"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16.32</w:t>
            </w:r>
          </w:p>
        </w:tc>
        <w:tc>
          <w:tcPr>
            <w:tcW w:w="851"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1.74</w:t>
            </w:r>
            <w:r w:rsidR="005F40CA">
              <w:rPr>
                <w:color w:val="000000"/>
                <w:sz w:val="20"/>
                <w:szCs w:val="20"/>
                <w:lang w:val="en-US"/>
              </w:rPr>
              <w:t>a</w:t>
            </w:r>
          </w:p>
        </w:tc>
        <w:tc>
          <w:tcPr>
            <w:tcW w:w="992" w:type="dxa"/>
            <w:tcBorders>
              <w:top w:val="single" w:sz="4" w:space="0" w:color="auto"/>
              <w:left w:val="nil"/>
              <w:bottom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21.70</w:t>
            </w:r>
          </w:p>
        </w:tc>
        <w:tc>
          <w:tcPr>
            <w:tcW w:w="1134" w:type="dxa"/>
            <w:tcBorders>
              <w:top w:val="single" w:sz="4" w:space="0" w:color="auto"/>
              <w:left w:val="nil"/>
              <w:bottom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1.47</w:t>
            </w:r>
            <w:r w:rsidR="005F40CA">
              <w:rPr>
                <w:color w:val="000000"/>
                <w:sz w:val="20"/>
                <w:szCs w:val="20"/>
                <w:lang w:val="en-US"/>
              </w:rPr>
              <w:t>a</w:t>
            </w:r>
          </w:p>
        </w:tc>
        <w:tc>
          <w:tcPr>
            <w:tcW w:w="992" w:type="dxa"/>
            <w:tcBorders>
              <w:top w:val="single" w:sz="4" w:space="0" w:color="auto"/>
              <w:left w:val="nil"/>
              <w:bottom w:val="nil"/>
              <w:right w:val="nil"/>
            </w:tcBorders>
            <w:tcMar>
              <w:top w:w="0"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1.34</w:t>
            </w:r>
          </w:p>
        </w:tc>
        <w:tc>
          <w:tcPr>
            <w:tcW w:w="851" w:type="dxa"/>
            <w:tcBorders>
              <w:top w:val="single" w:sz="4" w:space="0" w:color="auto"/>
              <w:left w:val="nil"/>
              <w:bottom w:val="nil"/>
              <w:right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7</w:t>
            </w:r>
            <w:r w:rsidR="005F40CA">
              <w:rPr>
                <w:color w:val="000000"/>
                <w:sz w:val="20"/>
                <w:szCs w:val="20"/>
                <w:lang w:val="en-US"/>
              </w:rPr>
              <w:t>a</w:t>
            </w:r>
          </w:p>
        </w:tc>
      </w:tr>
      <w:tr w:rsidR="00D90458" w:rsidRPr="002C22B4" w:rsidTr="00D90458">
        <w:tc>
          <w:tcPr>
            <w:tcW w:w="1276" w:type="dxa"/>
            <w:tcBorders>
              <w:top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top w:val="nil"/>
            </w:tcBorders>
            <w:vAlign w:val="center"/>
          </w:tcPr>
          <w:p w:rsidR="00D90458" w:rsidRPr="002C22B4" w:rsidRDefault="00D90458" w:rsidP="002D6B32">
            <w:pPr>
              <w:spacing w:line="360" w:lineRule="auto"/>
              <w:rPr>
                <w:b/>
                <w:bCs/>
                <w:color w:val="000000"/>
                <w:sz w:val="20"/>
                <w:szCs w:val="20"/>
                <w:lang w:val="en-US"/>
              </w:rPr>
            </w:pPr>
            <w:r>
              <w:rPr>
                <w:bCs/>
                <w:color w:val="000000"/>
                <w:sz w:val="20"/>
                <w:szCs w:val="20"/>
                <w:lang w:val="en-US"/>
              </w:rPr>
              <w:t>40</w:t>
            </w:r>
          </w:p>
        </w:tc>
        <w:tc>
          <w:tcPr>
            <w:tcW w:w="850" w:type="dxa"/>
            <w:tcBorders>
              <w:top w:val="nil"/>
            </w:tcBorders>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4.4</w:t>
            </w:r>
            <w:r w:rsidR="00F84D14">
              <w:rPr>
                <w:color w:val="000000"/>
                <w:sz w:val="20"/>
                <w:szCs w:val="20"/>
                <w:lang w:val="en-US"/>
              </w:rPr>
              <w:t>0</w:t>
            </w:r>
          </w:p>
        </w:tc>
        <w:tc>
          <w:tcPr>
            <w:tcW w:w="851" w:type="dxa"/>
            <w:tcBorders>
              <w:top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0.07</w:t>
            </w:r>
            <w:r w:rsidR="005F40CA">
              <w:rPr>
                <w:color w:val="000000"/>
                <w:sz w:val="20"/>
                <w:szCs w:val="20"/>
                <w:lang w:val="en-US"/>
              </w:rPr>
              <w:t>a</w:t>
            </w:r>
          </w:p>
        </w:tc>
        <w:tc>
          <w:tcPr>
            <w:tcW w:w="851"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2.97</w:t>
            </w:r>
          </w:p>
        </w:tc>
        <w:tc>
          <w:tcPr>
            <w:tcW w:w="992"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17</w:t>
            </w:r>
            <w:r w:rsidR="005F40CA">
              <w:rPr>
                <w:color w:val="000000"/>
                <w:sz w:val="20"/>
                <w:szCs w:val="20"/>
                <w:lang w:val="en-US"/>
              </w:rPr>
              <w:t>a</w:t>
            </w:r>
          </w:p>
        </w:tc>
        <w:tc>
          <w:tcPr>
            <w:tcW w:w="992"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17.17</w:t>
            </w:r>
          </w:p>
        </w:tc>
        <w:tc>
          <w:tcPr>
            <w:tcW w:w="851"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1.07</w:t>
            </w:r>
            <w:r w:rsidR="005F40CA">
              <w:rPr>
                <w:color w:val="000000"/>
                <w:sz w:val="20"/>
                <w:szCs w:val="20"/>
                <w:lang w:val="en-US"/>
              </w:rPr>
              <w:t>a</w:t>
            </w:r>
          </w:p>
        </w:tc>
        <w:tc>
          <w:tcPr>
            <w:tcW w:w="992" w:type="dxa"/>
            <w:tcBorders>
              <w:top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18.53</w:t>
            </w:r>
          </w:p>
        </w:tc>
        <w:tc>
          <w:tcPr>
            <w:tcW w:w="1134" w:type="dxa"/>
            <w:tcBorders>
              <w:top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0.93</w:t>
            </w:r>
            <w:r w:rsidR="005F40CA">
              <w:rPr>
                <w:color w:val="000000"/>
                <w:sz w:val="20"/>
                <w:szCs w:val="20"/>
                <w:lang w:val="en-US"/>
              </w:rPr>
              <w:t>a</w:t>
            </w:r>
          </w:p>
        </w:tc>
        <w:tc>
          <w:tcPr>
            <w:tcW w:w="992" w:type="dxa"/>
            <w:tcBorders>
              <w:top w:val="nil"/>
            </w:tcBorders>
            <w:tcMar>
              <w:top w:w="0"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1.10</w:t>
            </w:r>
          </w:p>
        </w:tc>
        <w:tc>
          <w:tcPr>
            <w:tcW w:w="851" w:type="dxa"/>
            <w:tcBorders>
              <w:top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13</w:t>
            </w:r>
            <w:r w:rsidR="005F40CA">
              <w:rPr>
                <w:color w:val="000000"/>
                <w:sz w:val="20"/>
                <w:szCs w:val="20"/>
                <w:lang w:val="en-US"/>
              </w:rPr>
              <w:t>a</w:t>
            </w: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left w:val="nil"/>
              <w:right w:val="nil"/>
            </w:tcBorders>
            <w:tcMar>
              <w:top w:w="0" w:type="dxa"/>
              <w:left w:w="0" w:type="dxa"/>
              <w:right w:w="0" w:type="dxa"/>
            </w:tcMar>
            <w:vAlign w:val="center"/>
          </w:tcPr>
          <w:p w:rsidR="00D90458" w:rsidRPr="002C22B4" w:rsidRDefault="00D90458" w:rsidP="002D6B32">
            <w:pPr>
              <w:spacing w:line="360" w:lineRule="auto"/>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D90458" w:rsidRDefault="00D90458" w:rsidP="002D6B32">
            <w:pPr>
              <w:spacing w:line="360" w:lineRule="auto"/>
              <w:jc w:val="right"/>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2126" w:type="dxa"/>
            <w:gridSpan w:val="2"/>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p>
        </w:tc>
        <w:tc>
          <w:tcPr>
            <w:tcW w:w="992" w:type="dxa"/>
            <w:tcBorders>
              <w:left w:val="nil"/>
              <w:right w:val="nil"/>
            </w:tcBorders>
            <w:tcMar>
              <w:top w:w="0" w:type="dxa"/>
              <w:left w:w="0" w:type="dxa"/>
              <w:right w:w="0" w:type="dxa"/>
            </w:tcMar>
            <w:vAlign w:val="center"/>
          </w:tcPr>
          <w:p w:rsidR="00D90458" w:rsidRDefault="00D90458" w:rsidP="002D6B32">
            <w:pPr>
              <w:spacing w:line="360" w:lineRule="auto"/>
              <w:jc w:val="right"/>
              <w:rPr>
                <w:color w:val="000000"/>
                <w:sz w:val="20"/>
                <w:szCs w:val="20"/>
                <w:lang w:val="en-US"/>
              </w:rPr>
            </w:pPr>
          </w:p>
        </w:tc>
        <w:tc>
          <w:tcPr>
            <w:tcW w:w="851" w:type="dxa"/>
            <w:tcBorders>
              <w:left w:val="nil"/>
              <w:right w:val="nil"/>
            </w:tcBorders>
            <w:tcMar>
              <w:top w:w="0" w:type="dxa"/>
              <w:left w:w="0" w:type="dxa"/>
              <w:right w:w="0" w:type="dxa"/>
            </w:tcMar>
            <w:vAlign w:val="center"/>
          </w:tcPr>
          <w:p w:rsidR="00D90458" w:rsidRPr="002C22B4" w:rsidRDefault="00D90458" w:rsidP="002D6B32">
            <w:pPr>
              <w:spacing w:line="360" w:lineRule="auto"/>
              <w:rPr>
                <w:color w:val="000000"/>
                <w:sz w:val="20"/>
                <w:szCs w:val="20"/>
                <w:lang w:val="en-US"/>
              </w:rPr>
            </w:pPr>
          </w:p>
        </w:tc>
      </w:tr>
      <w:tr w:rsidR="00D90458" w:rsidRPr="002C22B4" w:rsidTr="00D90458">
        <w:tc>
          <w:tcPr>
            <w:tcW w:w="1276" w:type="dxa"/>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Pr>
                <w:bCs/>
                <w:color w:val="000000"/>
                <w:sz w:val="20"/>
                <w:szCs w:val="20"/>
                <w:lang w:val="en-US"/>
              </w:rPr>
              <w:t>1</w:t>
            </w:r>
          </w:p>
        </w:tc>
        <w:tc>
          <w:tcPr>
            <w:tcW w:w="992" w:type="dxa"/>
            <w:vAlign w:val="center"/>
          </w:tcPr>
          <w:p w:rsidR="00D90458" w:rsidRPr="002C22B4" w:rsidRDefault="00D90458" w:rsidP="002D6B32">
            <w:pPr>
              <w:spacing w:line="360" w:lineRule="auto"/>
              <w:rPr>
                <w:b/>
                <w:bCs/>
                <w:color w:val="000000"/>
                <w:sz w:val="20"/>
                <w:szCs w:val="20"/>
                <w:lang w:val="en-US"/>
              </w:rPr>
            </w:pPr>
            <w:r w:rsidRPr="002C22B4">
              <w:rPr>
                <w:bCs/>
                <w:color w:val="000000"/>
                <w:sz w:val="20"/>
                <w:szCs w:val="20"/>
                <w:lang w:val="en-US"/>
              </w:rPr>
              <w:t>20</w:t>
            </w:r>
          </w:p>
        </w:tc>
        <w:tc>
          <w:tcPr>
            <w:tcW w:w="850" w:type="dxa"/>
            <w:tcMar>
              <w:top w:w="0" w:type="dxa"/>
            </w:tcMar>
            <w:vAlign w:val="center"/>
          </w:tcPr>
          <w:p w:rsidR="00D90458" w:rsidRDefault="006B2A18" w:rsidP="006B2A18">
            <w:pPr>
              <w:spacing w:line="360" w:lineRule="auto"/>
              <w:jc w:val="right"/>
              <w:rPr>
                <w:color w:val="000000"/>
                <w:sz w:val="20"/>
                <w:szCs w:val="20"/>
                <w:lang w:val="en-US"/>
              </w:rPr>
            </w:pPr>
            <w:r>
              <w:rPr>
                <w:color w:val="000000"/>
                <w:sz w:val="20"/>
                <w:szCs w:val="20"/>
                <w:lang w:val="en-US"/>
              </w:rPr>
              <w:t>5.5</w:t>
            </w:r>
            <w:r w:rsidR="00F84D14">
              <w:rPr>
                <w:color w:val="000000"/>
                <w:sz w:val="20"/>
                <w:szCs w:val="20"/>
                <w:lang w:val="en-US"/>
              </w:rPr>
              <w:t>3</w:t>
            </w:r>
          </w:p>
        </w:tc>
        <w:tc>
          <w:tcPr>
            <w:tcW w:w="851" w:type="dxa"/>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0.34</w:t>
            </w:r>
            <w:r w:rsidR="005F40CA">
              <w:rPr>
                <w:color w:val="000000"/>
                <w:sz w:val="20"/>
                <w:szCs w:val="20"/>
                <w:lang w:val="en-US"/>
              </w:rPr>
              <w:t>a</w:t>
            </w:r>
          </w:p>
        </w:tc>
        <w:tc>
          <w:tcPr>
            <w:tcW w:w="851" w:type="dxa"/>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3.05</w:t>
            </w:r>
          </w:p>
        </w:tc>
        <w:tc>
          <w:tcPr>
            <w:tcW w:w="992"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0.2</w:t>
            </w:r>
            <w:r w:rsidR="00F84D14">
              <w:rPr>
                <w:color w:val="000000"/>
                <w:sz w:val="20"/>
                <w:szCs w:val="20"/>
                <w:lang w:val="en-US"/>
              </w:rPr>
              <w:t>4</w:t>
            </w:r>
            <w:r w:rsidR="005F40CA">
              <w:rPr>
                <w:color w:val="000000"/>
                <w:sz w:val="20"/>
                <w:szCs w:val="20"/>
                <w:lang w:val="en-US"/>
              </w:rPr>
              <w:t>a</w:t>
            </w:r>
          </w:p>
        </w:tc>
        <w:tc>
          <w:tcPr>
            <w:tcW w:w="992" w:type="dxa"/>
            <w:tcMar>
              <w:top w:w="0" w:type="dxa"/>
              <w:left w:w="108" w:type="dxa"/>
              <w:right w:w="108" w:type="dxa"/>
            </w:tcMar>
            <w:vAlign w:val="center"/>
          </w:tcPr>
          <w:p w:rsidR="00D90458" w:rsidRDefault="00F84D14" w:rsidP="002D6B32">
            <w:pPr>
              <w:spacing w:line="360" w:lineRule="auto"/>
              <w:jc w:val="right"/>
              <w:rPr>
                <w:color w:val="000000"/>
                <w:sz w:val="20"/>
                <w:szCs w:val="20"/>
                <w:lang w:val="en-US"/>
              </w:rPr>
            </w:pPr>
            <w:r>
              <w:rPr>
                <w:color w:val="000000"/>
                <w:sz w:val="20"/>
                <w:szCs w:val="20"/>
                <w:lang w:val="en-US"/>
              </w:rPr>
              <w:t>23.70</w:t>
            </w:r>
          </w:p>
        </w:tc>
        <w:tc>
          <w:tcPr>
            <w:tcW w:w="851"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0.84</w:t>
            </w:r>
            <w:r w:rsidR="005F40CA">
              <w:rPr>
                <w:color w:val="000000"/>
                <w:sz w:val="20"/>
                <w:szCs w:val="20"/>
                <w:lang w:val="en-US"/>
              </w:rPr>
              <w:t>a</w:t>
            </w:r>
          </w:p>
        </w:tc>
        <w:tc>
          <w:tcPr>
            <w:tcW w:w="992" w:type="dxa"/>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20.68</w:t>
            </w:r>
          </w:p>
        </w:tc>
        <w:tc>
          <w:tcPr>
            <w:tcW w:w="1134" w:type="dxa"/>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0.85</w:t>
            </w:r>
            <w:r w:rsidR="005F40CA">
              <w:rPr>
                <w:color w:val="000000"/>
                <w:sz w:val="20"/>
                <w:szCs w:val="20"/>
                <w:lang w:val="en-US"/>
              </w:rPr>
              <w:t>a</w:t>
            </w:r>
          </w:p>
        </w:tc>
        <w:tc>
          <w:tcPr>
            <w:tcW w:w="992" w:type="dxa"/>
            <w:tcMar>
              <w:top w:w="0" w:type="dxa"/>
            </w:tcMar>
            <w:vAlign w:val="center"/>
          </w:tcPr>
          <w:p w:rsidR="00D90458" w:rsidRDefault="00D90458" w:rsidP="00F84D14">
            <w:pPr>
              <w:spacing w:line="360" w:lineRule="auto"/>
              <w:jc w:val="right"/>
              <w:rPr>
                <w:color w:val="000000"/>
                <w:sz w:val="20"/>
                <w:szCs w:val="20"/>
                <w:lang w:val="en-US"/>
              </w:rPr>
            </w:pPr>
            <w:r w:rsidRPr="002C22B4">
              <w:rPr>
                <w:color w:val="000000"/>
                <w:sz w:val="20"/>
                <w:szCs w:val="20"/>
                <w:lang w:val="en-US"/>
              </w:rPr>
              <w:t>0.</w:t>
            </w:r>
            <w:r w:rsidR="00F84D14">
              <w:rPr>
                <w:color w:val="000000"/>
                <w:sz w:val="20"/>
                <w:szCs w:val="20"/>
                <w:lang w:val="en-US"/>
              </w:rPr>
              <w:t>88</w:t>
            </w:r>
          </w:p>
        </w:tc>
        <w:tc>
          <w:tcPr>
            <w:tcW w:w="851" w:type="dxa"/>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7</w:t>
            </w:r>
            <w:r w:rsidR="005F40CA">
              <w:rPr>
                <w:color w:val="000000"/>
                <w:sz w:val="20"/>
                <w:szCs w:val="20"/>
                <w:lang w:val="en-US"/>
              </w:rPr>
              <w:t>a</w:t>
            </w: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p>
        </w:tc>
        <w:tc>
          <w:tcPr>
            <w:tcW w:w="992" w:type="dxa"/>
            <w:tcBorders>
              <w:left w:val="nil"/>
              <w:right w:val="nil"/>
            </w:tcBorders>
            <w:vAlign w:val="center"/>
          </w:tcPr>
          <w:p w:rsidR="00D90458" w:rsidRPr="002C22B4" w:rsidRDefault="00D90458" w:rsidP="002D6B32">
            <w:pPr>
              <w:spacing w:line="360" w:lineRule="auto"/>
              <w:rPr>
                <w:b/>
                <w:bCs/>
                <w:color w:val="000000"/>
                <w:sz w:val="20"/>
                <w:szCs w:val="20"/>
                <w:lang w:val="en-US"/>
              </w:rPr>
            </w:pPr>
            <w:r w:rsidRPr="002C22B4">
              <w:rPr>
                <w:bCs/>
                <w:color w:val="000000"/>
                <w:sz w:val="20"/>
                <w:szCs w:val="20"/>
                <w:lang w:val="en-US"/>
              </w:rPr>
              <w:t>40</w:t>
            </w:r>
          </w:p>
        </w:tc>
        <w:tc>
          <w:tcPr>
            <w:tcW w:w="850" w:type="dxa"/>
            <w:tcBorders>
              <w:left w:val="nil"/>
              <w:right w:val="nil"/>
            </w:tcBorders>
            <w:tcMar>
              <w:top w:w="0" w:type="dxa"/>
            </w:tcMar>
            <w:vAlign w:val="center"/>
          </w:tcPr>
          <w:p w:rsidR="00D90458" w:rsidRDefault="00D90458" w:rsidP="006B2A18">
            <w:pPr>
              <w:spacing w:line="360" w:lineRule="auto"/>
              <w:jc w:val="right"/>
              <w:rPr>
                <w:color w:val="000000"/>
                <w:sz w:val="20"/>
                <w:szCs w:val="20"/>
                <w:lang w:val="en-US"/>
              </w:rPr>
            </w:pPr>
            <w:r>
              <w:rPr>
                <w:color w:val="000000"/>
                <w:sz w:val="20"/>
                <w:szCs w:val="20"/>
                <w:lang w:val="en-US"/>
              </w:rPr>
              <w:t>5.</w:t>
            </w:r>
            <w:r w:rsidR="00F84D14">
              <w:rPr>
                <w:color w:val="000000"/>
                <w:sz w:val="20"/>
                <w:szCs w:val="20"/>
                <w:lang w:val="en-US"/>
              </w:rPr>
              <w:t>08</w:t>
            </w:r>
          </w:p>
        </w:tc>
        <w:tc>
          <w:tcPr>
            <w:tcW w:w="851" w:type="dxa"/>
            <w:tcBorders>
              <w:left w:val="nil"/>
              <w:right w:val="nil"/>
            </w:tcBorders>
            <w:tcMar>
              <w:top w:w="0" w:type="dxa"/>
              <w:left w:w="0" w:type="dxa"/>
              <w:right w:w="0" w:type="dxa"/>
            </w:tcMar>
            <w:vAlign w:val="center"/>
          </w:tcPr>
          <w:p w:rsidR="00D90458" w:rsidRDefault="00D90458" w:rsidP="002D6B32">
            <w:pPr>
              <w:spacing w:line="360" w:lineRule="auto"/>
              <w:rPr>
                <w:color w:val="000000"/>
                <w:sz w:val="20"/>
                <w:szCs w:val="20"/>
                <w:lang w:val="en-US"/>
              </w:rPr>
            </w:pPr>
            <w:r>
              <w:rPr>
                <w:color w:val="000000"/>
                <w:sz w:val="20"/>
                <w:szCs w:val="20"/>
                <w:lang w:val="en-US"/>
              </w:rPr>
              <w:t xml:space="preserve">± </w:t>
            </w:r>
            <w:r w:rsidR="006B2A18">
              <w:rPr>
                <w:color w:val="000000"/>
                <w:sz w:val="20"/>
                <w:szCs w:val="20"/>
                <w:lang w:val="en-US"/>
              </w:rPr>
              <w:t>0.17</w:t>
            </w:r>
            <w:r w:rsidR="005F40CA">
              <w:rPr>
                <w:color w:val="000000"/>
                <w:sz w:val="20"/>
                <w:szCs w:val="20"/>
                <w:lang w:val="en-US"/>
              </w:rPr>
              <w:t>a</w:t>
            </w:r>
          </w:p>
        </w:tc>
        <w:tc>
          <w:tcPr>
            <w:tcW w:w="851" w:type="dxa"/>
            <w:tcBorders>
              <w:left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1.68</w:t>
            </w:r>
          </w:p>
        </w:tc>
        <w:tc>
          <w:tcPr>
            <w:tcW w:w="992"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04</w:t>
            </w:r>
            <w:r w:rsidR="005F40CA">
              <w:rPr>
                <w:color w:val="000000"/>
                <w:sz w:val="20"/>
                <w:szCs w:val="20"/>
                <w:lang w:val="en-US"/>
              </w:rPr>
              <w:t>a</w:t>
            </w:r>
          </w:p>
        </w:tc>
        <w:tc>
          <w:tcPr>
            <w:tcW w:w="992" w:type="dxa"/>
            <w:tcBorders>
              <w:left w:val="nil"/>
              <w:right w:val="nil"/>
            </w:tcBorders>
            <w:tcMar>
              <w:top w:w="0" w:type="dxa"/>
              <w:left w:w="108" w:type="dxa"/>
              <w:right w:w="108" w:type="dxa"/>
            </w:tcMar>
            <w:vAlign w:val="center"/>
          </w:tcPr>
          <w:p w:rsidR="00D90458" w:rsidRDefault="00D90458" w:rsidP="002D6B32">
            <w:pPr>
              <w:spacing w:line="360" w:lineRule="auto"/>
              <w:jc w:val="right"/>
              <w:rPr>
                <w:color w:val="000000"/>
                <w:sz w:val="20"/>
                <w:szCs w:val="20"/>
                <w:lang w:val="en-US"/>
              </w:rPr>
            </w:pPr>
            <w:r>
              <w:rPr>
                <w:color w:val="000000"/>
                <w:sz w:val="20"/>
                <w:szCs w:val="20"/>
                <w:lang w:val="en-US"/>
              </w:rPr>
              <w:t>2</w:t>
            </w:r>
            <w:r w:rsidR="00F84D14">
              <w:rPr>
                <w:color w:val="000000"/>
                <w:sz w:val="20"/>
                <w:szCs w:val="20"/>
                <w:lang w:val="en-US"/>
              </w:rPr>
              <w:t>3.81</w:t>
            </w:r>
          </w:p>
        </w:tc>
        <w:tc>
          <w:tcPr>
            <w:tcW w:w="851"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0.</w:t>
            </w:r>
            <w:r w:rsidR="00F84D14">
              <w:rPr>
                <w:color w:val="000000"/>
                <w:sz w:val="20"/>
                <w:szCs w:val="20"/>
                <w:lang w:val="en-US"/>
              </w:rPr>
              <w:t>94</w:t>
            </w:r>
            <w:r w:rsidR="005F40CA">
              <w:rPr>
                <w:color w:val="000000"/>
                <w:sz w:val="20"/>
                <w:szCs w:val="20"/>
                <w:lang w:val="en-US"/>
              </w:rPr>
              <w:t>a</w:t>
            </w:r>
          </w:p>
        </w:tc>
        <w:tc>
          <w:tcPr>
            <w:tcW w:w="992" w:type="dxa"/>
            <w:tcBorders>
              <w:left w:val="nil"/>
              <w:right w:val="nil"/>
            </w:tcBorders>
            <w:tcMar>
              <w:top w:w="0" w:type="dxa"/>
              <w:left w:w="108" w:type="dxa"/>
              <w:right w:w="108" w:type="dxa"/>
            </w:tcMar>
            <w:vAlign w:val="center"/>
          </w:tcPr>
          <w:p w:rsidR="00D90458" w:rsidRDefault="00F84D14" w:rsidP="00F84D14">
            <w:pPr>
              <w:spacing w:line="360" w:lineRule="auto"/>
              <w:jc w:val="right"/>
              <w:rPr>
                <w:color w:val="000000"/>
                <w:sz w:val="20"/>
                <w:szCs w:val="20"/>
                <w:lang w:val="en-US"/>
              </w:rPr>
            </w:pPr>
            <w:r>
              <w:rPr>
                <w:color w:val="000000"/>
                <w:sz w:val="20"/>
                <w:szCs w:val="20"/>
                <w:lang w:val="en-US"/>
              </w:rPr>
              <w:t>16.94</w:t>
            </w:r>
          </w:p>
        </w:tc>
        <w:tc>
          <w:tcPr>
            <w:tcW w:w="1134" w:type="dxa"/>
            <w:tcBorders>
              <w:left w:val="nil"/>
              <w:right w:val="nil"/>
            </w:tcBorders>
            <w:tcMar>
              <w:top w:w="0" w:type="dxa"/>
              <w:left w:w="0" w:type="dxa"/>
              <w:right w:w="0" w:type="dxa"/>
            </w:tcMar>
            <w:vAlign w:val="center"/>
          </w:tcPr>
          <w:p w:rsidR="00D90458" w:rsidRDefault="00D90458" w:rsidP="00F84D14">
            <w:pPr>
              <w:spacing w:line="360" w:lineRule="auto"/>
              <w:rPr>
                <w:color w:val="000000"/>
                <w:sz w:val="20"/>
                <w:szCs w:val="20"/>
                <w:lang w:val="en-US"/>
              </w:rPr>
            </w:pPr>
            <w:r>
              <w:rPr>
                <w:color w:val="000000"/>
                <w:sz w:val="20"/>
                <w:szCs w:val="20"/>
                <w:lang w:val="en-US"/>
              </w:rPr>
              <w:t xml:space="preserve">± </w:t>
            </w:r>
            <w:r w:rsidR="00F84D14">
              <w:rPr>
                <w:color w:val="000000"/>
                <w:sz w:val="20"/>
                <w:szCs w:val="20"/>
                <w:lang w:val="en-US"/>
              </w:rPr>
              <w:t>2.44</w:t>
            </w:r>
            <w:r w:rsidR="005F40CA">
              <w:rPr>
                <w:color w:val="000000"/>
                <w:sz w:val="20"/>
                <w:szCs w:val="20"/>
                <w:lang w:val="en-US"/>
              </w:rPr>
              <w:t>a</w:t>
            </w:r>
          </w:p>
        </w:tc>
        <w:tc>
          <w:tcPr>
            <w:tcW w:w="992" w:type="dxa"/>
            <w:tcBorders>
              <w:left w:val="nil"/>
              <w:right w:val="nil"/>
            </w:tcBorders>
            <w:tcMar>
              <w:top w:w="0" w:type="dxa"/>
            </w:tcMar>
            <w:vAlign w:val="center"/>
          </w:tcPr>
          <w:p w:rsidR="00D90458" w:rsidRDefault="00D90458" w:rsidP="00F84D14">
            <w:pPr>
              <w:spacing w:line="360" w:lineRule="auto"/>
              <w:jc w:val="right"/>
              <w:rPr>
                <w:color w:val="000000"/>
                <w:sz w:val="20"/>
                <w:szCs w:val="20"/>
                <w:lang w:val="en-US"/>
              </w:rPr>
            </w:pPr>
            <w:r w:rsidRPr="002C22B4">
              <w:rPr>
                <w:color w:val="000000"/>
                <w:sz w:val="20"/>
                <w:szCs w:val="20"/>
                <w:lang w:val="en-US"/>
              </w:rPr>
              <w:t>0.</w:t>
            </w:r>
            <w:r w:rsidR="00F84D14">
              <w:rPr>
                <w:color w:val="000000"/>
                <w:sz w:val="20"/>
                <w:szCs w:val="20"/>
                <w:lang w:val="en-US"/>
              </w:rPr>
              <w:t>70</w:t>
            </w:r>
          </w:p>
        </w:tc>
        <w:tc>
          <w:tcPr>
            <w:tcW w:w="851" w:type="dxa"/>
            <w:tcBorders>
              <w:left w:val="nil"/>
              <w:right w:val="nil"/>
            </w:tcBorders>
            <w:tcMar>
              <w:top w:w="0" w:type="dxa"/>
              <w:left w:w="0" w:type="dxa"/>
              <w:right w:w="0" w:type="dxa"/>
            </w:tcMar>
            <w:vAlign w:val="center"/>
          </w:tcPr>
          <w:p w:rsidR="00D90458" w:rsidRPr="002C22B4" w:rsidRDefault="00D90458" w:rsidP="00F84D14">
            <w:pPr>
              <w:spacing w:line="360" w:lineRule="auto"/>
              <w:rPr>
                <w:color w:val="000000"/>
                <w:sz w:val="20"/>
                <w:szCs w:val="20"/>
                <w:lang w:val="en-US"/>
              </w:rPr>
            </w:pPr>
            <w:r>
              <w:rPr>
                <w:color w:val="000000"/>
                <w:sz w:val="20"/>
                <w:szCs w:val="20"/>
                <w:lang w:val="en-US"/>
              </w:rPr>
              <w:t>± 0.0</w:t>
            </w:r>
            <w:r w:rsidR="00F84D14">
              <w:rPr>
                <w:color w:val="000000"/>
                <w:sz w:val="20"/>
                <w:szCs w:val="20"/>
                <w:lang w:val="en-US"/>
              </w:rPr>
              <w:t>8</w:t>
            </w:r>
            <w:r w:rsidR="005F40CA">
              <w:rPr>
                <w:color w:val="000000"/>
                <w:sz w:val="20"/>
                <w:szCs w:val="20"/>
                <w:lang w:val="en-US"/>
              </w:rPr>
              <w:t>a</w:t>
            </w:r>
          </w:p>
        </w:tc>
      </w:tr>
      <w:tr w:rsidR="00D90458" w:rsidRPr="002C22B4" w:rsidTr="00D90458">
        <w:tc>
          <w:tcPr>
            <w:tcW w:w="1276" w:type="dxa"/>
            <w:tcMar>
              <w:top w:w="0" w:type="dxa"/>
              <w:left w:w="0" w:type="dxa"/>
              <w:right w:w="0" w:type="dxa"/>
            </w:tcMa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Significance</w:t>
            </w:r>
          </w:p>
        </w:tc>
        <w:tc>
          <w:tcPr>
            <w:tcW w:w="992" w:type="dxa"/>
          </w:tcPr>
          <w:p w:rsidR="00D90458" w:rsidRPr="002C22B4" w:rsidRDefault="00D90458" w:rsidP="002D6B32">
            <w:pPr>
              <w:spacing w:line="360" w:lineRule="auto"/>
              <w:rPr>
                <w:b/>
                <w:bCs/>
                <w:color w:val="000000"/>
                <w:sz w:val="20"/>
                <w:szCs w:val="20"/>
                <w:lang w:val="en-US"/>
              </w:rPr>
            </w:pPr>
          </w:p>
        </w:tc>
        <w:tc>
          <w:tcPr>
            <w:tcW w:w="1701"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c>
          <w:tcPr>
            <w:tcW w:w="2126" w:type="dxa"/>
            <w:gridSpan w:val="2"/>
          </w:tcPr>
          <w:p w:rsidR="00D90458" w:rsidRDefault="00D90458" w:rsidP="002D6B32">
            <w:pPr>
              <w:spacing w:line="360" w:lineRule="auto"/>
              <w:jc w:val="center"/>
              <w:rPr>
                <w:color w:val="000000"/>
                <w:sz w:val="20"/>
                <w:szCs w:val="20"/>
                <w:lang w:val="en-US"/>
              </w:rPr>
            </w:pPr>
          </w:p>
        </w:tc>
        <w:tc>
          <w:tcPr>
            <w:tcW w:w="1843" w:type="dxa"/>
            <w:gridSpan w:val="2"/>
          </w:tcPr>
          <w:p w:rsidR="00D90458" w:rsidRDefault="00D90458" w:rsidP="002D6B32">
            <w:pPr>
              <w:spacing w:line="360" w:lineRule="auto"/>
              <w:jc w:val="center"/>
              <w:rPr>
                <w:color w:val="000000"/>
                <w:sz w:val="20"/>
                <w:szCs w:val="20"/>
                <w:lang w:val="en-US"/>
              </w:rPr>
            </w:pPr>
          </w:p>
        </w:tc>
      </w:tr>
      <w:tr w:rsidR="00D90458" w:rsidRPr="002C22B4" w:rsidTr="00D90458">
        <w:tc>
          <w:tcPr>
            <w:tcW w:w="1276" w:type="dxa"/>
            <w:tcBorders>
              <w:left w:val="nil"/>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w:t>
            </w:r>
          </w:p>
        </w:tc>
        <w:tc>
          <w:tcPr>
            <w:tcW w:w="992" w:type="dxa"/>
            <w:tcBorders>
              <w:left w:val="nil"/>
              <w:right w:val="nil"/>
            </w:tcBorders>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2126" w:type="dxa"/>
            <w:gridSpan w:val="2"/>
            <w:tcBorders>
              <w:left w:val="nil"/>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right w:val="nil"/>
            </w:tcBorders>
            <w:tcMar>
              <w:top w:w="0" w:type="dxa"/>
              <w:left w:w="0" w:type="dxa"/>
              <w:right w:w="0" w:type="dxa"/>
            </w:tcMar>
            <w:vAlign w:val="center"/>
          </w:tcPr>
          <w:p w:rsidR="00D90458" w:rsidRPr="002C22B4" w:rsidRDefault="00D90458" w:rsidP="00D90458">
            <w:pPr>
              <w:spacing w:line="360" w:lineRule="auto"/>
              <w:jc w:val="center"/>
              <w:rPr>
                <w:color w:val="000000"/>
                <w:sz w:val="20"/>
                <w:szCs w:val="20"/>
                <w:lang w:val="en-US"/>
              </w:rPr>
            </w:pPr>
            <w:r w:rsidRPr="002C22B4">
              <w:rPr>
                <w:color w:val="000000"/>
                <w:sz w:val="20"/>
                <w:szCs w:val="20"/>
                <w:lang w:val="en-US"/>
              </w:rPr>
              <w:t>**</w:t>
            </w:r>
          </w:p>
        </w:tc>
      </w:tr>
      <w:tr w:rsidR="00D90458" w:rsidRPr="002C22B4" w:rsidTr="00D90458">
        <w:tc>
          <w:tcPr>
            <w:tcW w:w="1276" w:type="dxa"/>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D</w:t>
            </w:r>
          </w:p>
        </w:tc>
        <w:tc>
          <w:tcPr>
            <w:tcW w:w="992" w:type="dxa"/>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w:t>
            </w:r>
          </w:p>
        </w:tc>
        <w:tc>
          <w:tcPr>
            <w:tcW w:w="1843"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Pr>
                <w:color w:val="000000"/>
                <w:sz w:val="20"/>
                <w:szCs w:val="20"/>
                <w:lang w:val="en-US"/>
              </w:rPr>
              <w:t>ns</w:t>
            </w:r>
          </w:p>
        </w:tc>
        <w:tc>
          <w:tcPr>
            <w:tcW w:w="2126" w:type="dxa"/>
            <w:gridSpan w:val="2"/>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Pr>
                <w:color w:val="000000"/>
                <w:sz w:val="20"/>
                <w:szCs w:val="20"/>
                <w:lang w:val="en-US"/>
              </w:rPr>
              <w:t>ns</w:t>
            </w:r>
          </w:p>
        </w:tc>
        <w:tc>
          <w:tcPr>
            <w:tcW w:w="1843" w:type="dxa"/>
            <w:gridSpan w:val="2"/>
            <w:tcMar>
              <w:top w:w="0" w:type="dxa"/>
              <w:left w:w="0" w:type="dxa"/>
              <w:right w:w="0" w:type="dxa"/>
            </w:tcMar>
            <w:vAlign w:val="center"/>
          </w:tcPr>
          <w:p w:rsidR="00D90458" w:rsidRPr="002C22B4" w:rsidRDefault="00D90458" w:rsidP="002D6B32">
            <w:pPr>
              <w:spacing w:line="360" w:lineRule="auto"/>
              <w:jc w:val="center"/>
              <w:rPr>
                <w:color w:val="000000"/>
                <w:sz w:val="20"/>
                <w:szCs w:val="20"/>
                <w:lang w:val="en-US"/>
              </w:rPr>
            </w:pPr>
            <w:r w:rsidRPr="002C22B4">
              <w:rPr>
                <w:color w:val="000000"/>
                <w:sz w:val="20"/>
                <w:szCs w:val="20"/>
                <w:lang w:val="en-US"/>
              </w:rPr>
              <w:t>*</w:t>
            </w:r>
          </w:p>
        </w:tc>
      </w:tr>
      <w:tr w:rsidR="00D90458" w:rsidRPr="002C22B4" w:rsidTr="00D90458">
        <w:tc>
          <w:tcPr>
            <w:tcW w:w="1276" w:type="dxa"/>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rPr>
                <w:bCs/>
                <w:color w:val="000000"/>
                <w:sz w:val="20"/>
                <w:szCs w:val="20"/>
                <w:lang w:val="en-US"/>
              </w:rPr>
            </w:pPr>
            <w:r w:rsidRPr="002C22B4">
              <w:rPr>
                <w:bCs/>
                <w:color w:val="000000"/>
                <w:sz w:val="20"/>
                <w:szCs w:val="20"/>
                <w:lang w:val="en-US"/>
              </w:rPr>
              <w:t>AC*D</w:t>
            </w:r>
          </w:p>
        </w:tc>
        <w:tc>
          <w:tcPr>
            <w:tcW w:w="992" w:type="dxa"/>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jc w:val="center"/>
              <w:rPr>
                <w:b/>
                <w:bCs/>
                <w:color w:val="000000"/>
                <w:sz w:val="20"/>
                <w:szCs w:val="20"/>
                <w:lang w:val="en-US"/>
              </w:rPr>
            </w:pPr>
          </w:p>
        </w:tc>
        <w:tc>
          <w:tcPr>
            <w:tcW w:w="1701"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2126" w:type="dxa"/>
            <w:gridSpan w:val="2"/>
            <w:tcBorders>
              <w:left w:val="nil"/>
              <w:bottom w:val="single" w:sz="8" w:space="0" w:color="000000"/>
              <w:right w:val="nil"/>
            </w:tcBorders>
            <w:tcMar>
              <w:top w:w="0" w:type="dxa"/>
              <w:left w:w="0" w:type="dxa"/>
              <w:right w:w="0" w:type="dxa"/>
            </w:tcMar>
            <w:vAlign w:val="center"/>
          </w:tcPr>
          <w:p w:rsidR="00D90458" w:rsidRDefault="00D90458" w:rsidP="002D6B32">
            <w:pPr>
              <w:spacing w:line="360" w:lineRule="auto"/>
              <w:jc w:val="center"/>
              <w:rPr>
                <w:color w:val="000000"/>
                <w:sz w:val="20"/>
                <w:szCs w:val="20"/>
                <w:lang w:val="en-US"/>
              </w:rPr>
            </w:pPr>
            <w:r w:rsidRPr="002C22B4">
              <w:rPr>
                <w:color w:val="000000"/>
                <w:sz w:val="20"/>
                <w:szCs w:val="20"/>
                <w:lang w:val="en-US"/>
              </w:rPr>
              <w:t>ns</w:t>
            </w:r>
          </w:p>
        </w:tc>
        <w:tc>
          <w:tcPr>
            <w:tcW w:w="1843" w:type="dxa"/>
            <w:gridSpan w:val="2"/>
            <w:tcBorders>
              <w:left w:val="nil"/>
              <w:bottom w:val="single" w:sz="8" w:space="0" w:color="000000"/>
              <w:right w:val="nil"/>
            </w:tcBorders>
            <w:tcMar>
              <w:top w:w="0" w:type="dxa"/>
              <w:left w:w="0" w:type="dxa"/>
              <w:right w:w="0" w:type="dxa"/>
            </w:tcMar>
            <w:vAlign w:val="center"/>
          </w:tcPr>
          <w:p w:rsidR="00D90458" w:rsidRPr="002C22B4" w:rsidRDefault="00D90458" w:rsidP="002D6B32">
            <w:pPr>
              <w:spacing w:line="360" w:lineRule="auto"/>
              <w:jc w:val="center"/>
              <w:rPr>
                <w:color w:val="000000"/>
                <w:sz w:val="20"/>
                <w:szCs w:val="20"/>
                <w:lang w:val="en-US"/>
              </w:rPr>
            </w:pPr>
            <w:r w:rsidRPr="002C22B4">
              <w:rPr>
                <w:color w:val="000000"/>
                <w:sz w:val="20"/>
                <w:szCs w:val="20"/>
                <w:lang w:val="en-US"/>
              </w:rPr>
              <w:t>ns</w:t>
            </w:r>
          </w:p>
        </w:tc>
      </w:tr>
    </w:tbl>
    <w:p w:rsidR="00F84D14" w:rsidRDefault="00F84D14" w:rsidP="00F84D14">
      <w:pPr>
        <w:rPr>
          <w:sz w:val="20"/>
          <w:szCs w:val="20"/>
          <w:lang w:val="en-US"/>
        </w:rPr>
      </w:pPr>
      <w:r w:rsidRPr="002C22B4">
        <w:rPr>
          <w:sz w:val="20"/>
          <w:szCs w:val="20"/>
          <w:lang w:val="en-US"/>
        </w:rPr>
        <w:t>ns, (*), (**), are non significant or significant at P &lt; 0.05 or 0.01, respectively.</w:t>
      </w:r>
    </w:p>
    <w:p w:rsidR="0009717A" w:rsidRDefault="0009717A" w:rsidP="0009717A">
      <w:pPr>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Pr="0009717A" w:rsidRDefault="0009717A" w:rsidP="00F84D14">
      <w:pPr>
        <w:rPr>
          <w:sz w:val="20"/>
          <w:szCs w:val="20"/>
          <w:lang w:val="en-GB"/>
        </w:rPr>
      </w:pPr>
    </w:p>
    <w:p w:rsidR="00F84D14" w:rsidRPr="002C22B4" w:rsidRDefault="00F84D14" w:rsidP="00F84D14">
      <w:pPr>
        <w:autoSpaceDE w:val="0"/>
        <w:autoSpaceDN w:val="0"/>
        <w:adjustRightInd w:val="0"/>
        <w:jc w:val="both"/>
        <w:rPr>
          <w:color w:val="141314"/>
          <w:sz w:val="20"/>
          <w:szCs w:val="20"/>
          <w:lang w:val="en-US"/>
        </w:rPr>
      </w:pPr>
    </w:p>
    <w:p w:rsidR="00F84D14" w:rsidRPr="002C22B4" w:rsidRDefault="00F84D14" w:rsidP="00F84D14">
      <w:pPr>
        <w:ind w:left="-709" w:right="-427"/>
        <w:jc w:val="both"/>
        <w:rPr>
          <w:sz w:val="20"/>
          <w:szCs w:val="20"/>
          <w:lang w:val="en-US"/>
        </w:rPr>
      </w:pPr>
    </w:p>
    <w:p w:rsidR="00D90458" w:rsidRDefault="00D90458" w:rsidP="008A20F7">
      <w:pPr>
        <w:ind w:right="4930"/>
        <w:jc w:val="both"/>
        <w:rPr>
          <w:sz w:val="20"/>
          <w:szCs w:val="20"/>
          <w:lang w:val="en-US"/>
        </w:rPr>
      </w:pPr>
    </w:p>
    <w:p w:rsidR="00D90458" w:rsidRDefault="00D90458"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C51F62" w:rsidRDefault="00C51F62" w:rsidP="008A20F7">
      <w:pPr>
        <w:ind w:right="4930"/>
        <w:jc w:val="both"/>
        <w:rPr>
          <w:sz w:val="20"/>
          <w:szCs w:val="20"/>
          <w:lang w:val="en-US"/>
        </w:rPr>
      </w:pPr>
    </w:p>
    <w:p w:rsidR="008A20F7" w:rsidRDefault="008A20F7" w:rsidP="008A20F7">
      <w:pPr>
        <w:ind w:left="709" w:right="1245"/>
        <w:rPr>
          <w:sz w:val="20"/>
          <w:szCs w:val="20"/>
          <w:lang w:val="en-US"/>
        </w:rPr>
      </w:pPr>
      <w:r w:rsidRPr="002C22B4">
        <w:rPr>
          <w:sz w:val="20"/>
          <w:szCs w:val="20"/>
          <w:lang w:val="en-US"/>
        </w:rPr>
        <w:t>Table 3. Effects of activated charcoal and days of culture on the final concentration of ma</w:t>
      </w:r>
      <w:r w:rsidR="009746F0">
        <w:rPr>
          <w:sz w:val="20"/>
          <w:szCs w:val="20"/>
          <w:lang w:val="en-US"/>
        </w:rPr>
        <w:t>cr</w:t>
      </w:r>
      <w:r w:rsidR="00037778">
        <w:rPr>
          <w:sz w:val="20"/>
          <w:szCs w:val="20"/>
          <w:lang w:val="en-US"/>
        </w:rPr>
        <w:t>o</w:t>
      </w:r>
      <w:r w:rsidRPr="002C22B4">
        <w:rPr>
          <w:sz w:val="20"/>
          <w:szCs w:val="20"/>
          <w:lang w:val="en-US"/>
        </w:rPr>
        <w:t xml:space="preserve">elements of </w:t>
      </w:r>
      <w:r w:rsidRPr="002C22B4">
        <w:rPr>
          <w:i/>
          <w:sz w:val="20"/>
          <w:szCs w:val="20"/>
          <w:lang w:val="en-US"/>
        </w:rPr>
        <w:t>Aloe barbadensis</w:t>
      </w:r>
      <w:r w:rsidRPr="002C22B4">
        <w:rPr>
          <w:sz w:val="20"/>
          <w:szCs w:val="20"/>
          <w:lang w:val="en-US"/>
        </w:rPr>
        <w:t xml:space="preserve"> tissue</w:t>
      </w:r>
    </w:p>
    <w:p w:rsidR="00C51F62" w:rsidRDefault="00C51F62" w:rsidP="008A20F7">
      <w:pPr>
        <w:ind w:left="709" w:right="1245"/>
        <w:rPr>
          <w:sz w:val="20"/>
          <w:szCs w:val="20"/>
          <w:lang w:val="en-US"/>
        </w:rPr>
      </w:pPr>
    </w:p>
    <w:tbl>
      <w:tblPr>
        <w:tblW w:w="10915" w:type="dxa"/>
        <w:tblInd w:w="817" w:type="dxa"/>
        <w:tblBorders>
          <w:top w:val="single" w:sz="8" w:space="0" w:color="000000"/>
          <w:bottom w:val="single" w:sz="8" w:space="0" w:color="000000"/>
        </w:tblBorders>
        <w:tblLayout w:type="fixed"/>
        <w:tblCellMar>
          <w:top w:w="57" w:type="dxa"/>
        </w:tblCellMar>
        <w:tblLook w:val="04A0"/>
      </w:tblPr>
      <w:tblGrid>
        <w:gridCol w:w="1418"/>
        <w:gridCol w:w="992"/>
        <w:gridCol w:w="142"/>
        <w:gridCol w:w="567"/>
        <w:gridCol w:w="567"/>
        <w:gridCol w:w="141"/>
        <w:gridCol w:w="142"/>
        <w:gridCol w:w="425"/>
        <w:gridCol w:w="567"/>
        <w:gridCol w:w="142"/>
        <w:gridCol w:w="567"/>
        <w:gridCol w:w="851"/>
        <w:gridCol w:w="609"/>
        <w:gridCol w:w="808"/>
        <w:gridCol w:w="567"/>
        <w:gridCol w:w="567"/>
        <w:gridCol w:w="142"/>
        <w:gridCol w:w="141"/>
        <w:gridCol w:w="426"/>
        <w:gridCol w:w="708"/>
        <w:gridCol w:w="142"/>
        <w:gridCol w:w="284"/>
      </w:tblGrid>
      <w:tr w:rsidR="00D93455" w:rsidRPr="00EB0CCA" w:rsidTr="00D93455">
        <w:tc>
          <w:tcPr>
            <w:tcW w:w="1418" w:type="dxa"/>
            <w:tcBorders>
              <w:top w:val="single" w:sz="4" w:space="0" w:color="auto"/>
              <w:left w:val="nil"/>
              <w:right w:val="nil"/>
            </w:tcBorders>
            <w:tcMar>
              <w:top w:w="0" w:type="dxa"/>
            </w:tcMar>
          </w:tcPr>
          <w:p w:rsidR="00D93455" w:rsidRPr="002C22B4" w:rsidRDefault="00D93455" w:rsidP="00711766">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right w:val="nil"/>
            </w:tcBorders>
            <w:tcMar>
              <w:top w:w="0" w:type="dxa"/>
            </w:tcMar>
          </w:tcPr>
          <w:p w:rsidR="00D93455" w:rsidRPr="002C22B4" w:rsidRDefault="00D93455" w:rsidP="00711766">
            <w:pPr>
              <w:spacing w:line="360" w:lineRule="auto"/>
              <w:rPr>
                <w:bCs/>
                <w:color w:val="000000"/>
                <w:sz w:val="20"/>
                <w:szCs w:val="20"/>
                <w:lang w:val="en-US"/>
              </w:rPr>
            </w:pPr>
            <w:r w:rsidRPr="002C22B4">
              <w:rPr>
                <w:bCs/>
                <w:color w:val="000000"/>
                <w:sz w:val="20"/>
                <w:szCs w:val="20"/>
                <w:lang w:val="en-US"/>
              </w:rPr>
              <w:t>Days of culture (D)</w:t>
            </w:r>
          </w:p>
        </w:tc>
        <w:tc>
          <w:tcPr>
            <w:tcW w:w="8505" w:type="dxa"/>
            <w:gridSpan w:val="20"/>
            <w:tcBorders>
              <w:top w:val="single" w:sz="4" w:space="0" w:color="auto"/>
              <w:left w:val="nil"/>
            </w:tcBorders>
            <w:vAlign w:val="center"/>
          </w:tcPr>
          <w:p w:rsidR="00AB66BB" w:rsidRDefault="00D93455" w:rsidP="00AB66BB">
            <w:pPr>
              <w:spacing w:line="360" w:lineRule="auto"/>
              <w:jc w:val="center"/>
              <w:rPr>
                <w:bCs/>
                <w:color w:val="000000"/>
                <w:sz w:val="20"/>
                <w:szCs w:val="20"/>
                <w:lang w:val="en-US"/>
              </w:rPr>
            </w:pPr>
            <w:r w:rsidRPr="002C22B4">
              <w:rPr>
                <w:bCs/>
                <w:color w:val="000000"/>
                <w:sz w:val="20"/>
                <w:szCs w:val="20"/>
                <w:lang w:val="en-US"/>
              </w:rPr>
              <w:t>Ma</w:t>
            </w:r>
            <w:r w:rsidR="00037778">
              <w:rPr>
                <w:bCs/>
                <w:color w:val="000000"/>
                <w:sz w:val="20"/>
                <w:szCs w:val="20"/>
                <w:lang w:val="en-US"/>
              </w:rPr>
              <w:t>cro</w:t>
            </w:r>
            <w:r w:rsidRPr="002C22B4">
              <w:rPr>
                <w:bCs/>
                <w:color w:val="000000"/>
                <w:sz w:val="20"/>
                <w:szCs w:val="20"/>
                <w:lang w:val="en-US"/>
              </w:rPr>
              <w:t xml:space="preserve">elements </w:t>
            </w:r>
          </w:p>
          <w:p w:rsidR="00D93455" w:rsidRPr="002548D6" w:rsidRDefault="00D93455" w:rsidP="00AB66BB">
            <w:pPr>
              <w:spacing w:line="360" w:lineRule="auto"/>
              <w:jc w:val="center"/>
              <w:rPr>
                <w:lang w:val="en-GB"/>
              </w:rPr>
            </w:pPr>
            <w:r w:rsidRPr="002C22B4">
              <w:rPr>
                <w:bCs/>
                <w:color w:val="000000"/>
                <w:sz w:val="20"/>
                <w:szCs w:val="20"/>
                <w:lang w:val="en-US"/>
              </w:rPr>
              <w:t>(mg g</w:t>
            </w:r>
            <w:r w:rsidRPr="002C22B4">
              <w:rPr>
                <w:bCs/>
                <w:color w:val="000000"/>
                <w:sz w:val="20"/>
                <w:szCs w:val="20"/>
                <w:vertAlign w:val="superscript"/>
                <w:lang w:val="en-US"/>
              </w:rPr>
              <w:t>-1</w:t>
            </w:r>
            <w:r w:rsidRPr="002C22B4">
              <w:rPr>
                <w:bCs/>
                <w:color w:val="000000"/>
                <w:sz w:val="20"/>
                <w:szCs w:val="20"/>
                <w:lang w:val="en-US"/>
              </w:rPr>
              <w:t xml:space="preserve"> dw)</w:t>
            </w:r>
          </w:p>
        </w:tc>
      </w:tr>
      <w:tr w:rsidR="00136A16" w:rsidRPr="002C22B4" w:rsidTr="00D93455">
        <w:tc>
          <w:tcPr>
            <w:tcW w:w="1418" w:type="dxa"/>
            <w:tcBorders>
              <w:top w:val="single" w:sz="4" w:space="0" w:color="auto"/>
              <w:left w:val="nil"/>
              <w:right w:val="nil"/>
            </w:tcBorders>
          </w:tcPr>
          <w:p w:rsidR="00136A16" w:rsidRPr="002C22B4" w:rsidRDefault="00136A16" w:rsidP="00711766">
            <w:pPr>
              <w:spacing w:line="360" w:lineRule="auto"/>
              <w:rPr>
                <w:bCs/>
                <w:color w:val="000000"/>
                <w:sz w:val="20"/>
                <w:szCs w:val="20"/>
                <w:lang w:val="en-US"/>
              </w:rPr>
            </w:pPr>
          </w:p>
        </w:tc>
        <w:tc>
          <w:tcPr>
            <w:tcW w:w="992" w:type="dxa"/>
            <w:tcBorders>
              <w:top w:val="single" w:sz="4" w:space="0" w:color="auto"/>
              <w:left w:val="nil"/>
              <w:right w:val="nil"/>
            </w:tcBorders>
          </w:tcPr>
          <w:p w:rsidR="00136A16" w:rsidRPr="002C22B4" w:rsidRDefault="00136A16" w:rsidP="00711766">
            <w:pPr>
              <w:spacing w:line="360" w:lineRule="auto"/>
              <w:rPr>
                <w:bCs/>
                <w:color w:val="000000"/>
                <w:sz w:val="20"/>
                <w:szCs w:val="20"/>
                <w:lang w:val="en-US"/>
              </w:rPr>
            </w:pPr>
          </w:p>
        </w:tc>
        <w:tc>
          <w:tcPr>
            <w:tcW w:w="1559" w:type="dxa"/>
            <w:gridSpan w:val="5"/>
            <w:tcBorders>
              <w:top w:val="single" w:sz="8" w:space="0" w:color="000000"/>
              <w:left w:val="nil"/>
              <w:right w:val="nil"/>
            </w:tcBorders>
            <w:tcMar>
              <w:top w:w="0" w:type="dxa"/>
              <w:left w:w="0" w:type="dxa"/>
              <w:right w:w="0" w:type="dxa"/>
            </w:tcMar>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N</w:t>
            </w:r>
          </w:p>
        </w:tc>
        <w:tc>
          <w:tcPr>
            <w:tcW w:w="992"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K</w:t>
            </w:r>
          </w:p>
        </w:tc>
        <w:tc>
          <w:tcPr>
            <w:tcW w:w="1560" w:type="dxa"/>
            <w:gridSpan w:val="3"/>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P</w:t>
            </w:r>
          </w:p>
        </w:tc>
        <w:tc>
          <w:tcPr>
            <w:tcW w:w="1417"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Mg</w:t>
            </w:r>
          </w:p>
        </w:tc>
        <w:tc>
          <w:tcPr>
            <w:tcW w:w="1134" w:type="dxa"/>
            <w:gridSpan w:val="2"/>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Ca</w:t>
            </w:r>
          </w:p>
        </w:tc>
        <w:tc>
          <w:tcPr>
            <w:tcW w:w="1843" w:type="dxa"/>
            <w:gridSpan w:val="6"/>
            <w:tcBorders>
              <w:top w:val="single" w:sz="8" w:space="0" w:color="000000"/>
              <w:left w:val="nil"/>
              <w:bottom w:val="single" w:sz="8" w:space="0" w:color="000000"/>
              <w:right w:val="nil"/>
            </w:tcBorders>
            <w:vAlign w:val="center"/>
          </w:tcPr>
          <w:p w:rsidR="00136A16" w:rsidRPr="002C22B4" w:rsidRDefault="00136A16" w:rsidP="00711766">
            <w:pPr>
              <w:jc w:val="center"/>
              <w:rPr>
                <w:bCs/>
                <w:color w:val="000000"/>
                <w:sz w:val="20"/>
                <w:szCs w:val="20"/>
                <w:lang w:val="en-US"/>
              </w:rPr>
            </w:pPr>
            <w:r w:rsidRPr="002C22B4">
              <w:rPr>
                <w:bCs/>
                <w:color w:val="000000"/>
                <w:sz w:val="20"/>
                <w:szCs w:val="20"/>
                <w:lang w:val="en-US"/>
              </w:rPr>
              <w:t>Na</w:t>
            </w:r>
          </w:p>
        </w:tc>
      </w:tr>
      <w:tr w:rsidR="00136A16" w:rsidRPr="002C22B4" w:rsidTr="005F40CA">
        <w:tc>
          <w:tcPr>
            <w:tcW w:w="1418" w:type="dxa"/>
            <w:tcBorders>
              <w:top w:val="single" w:sz="4" w:space="0" w:color="auto"/>
            </w:tcBorders>
            <w:vAlign w:val="center"/>
          </w:tcPr>
          <w:p w:rsidR="00136A16" w:rsidRPr="002C22B4" w:rsidRDefault="00136A16" w:rsidP="00711766">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tcBorders>
            <w:vAlign w:val="center"/>
          </w:tcPr>
          <w:p w:rsidR="00136A16" w:rsidRPr="002C22B4" w:rsidRDefault="00136A16" w:rsidP="000A05D4">
            <w:pPr>
              <w:spacing w:line="360" w:lineRule="auto"/>
              <w:rPr>
                <w:bCs/>
                <w:color w:val="000000"/>
                <w:sz w:val="20"/>
                <w:szCs w:val="20"/>
                <w:lang w:val="en-US"/>
              </w:rPr>
            </w:pPr>
            <w:r>
              <w:rPr>
                <w:bCs/>
                <w:color w:val="000000"/>
                <w:sz w:val="20"/>
                <w:szCs w:val="20"/>
                <w:lang w:val="en-US"/>
              </w:rPr>
              <w:t>20</w:t>
            </w:r>
          </w:p>
        </w:tc>
        <w:tc>
          <w:tcPr>
            <w:tcW w:w="709" w:type="dxa"/>
            <w:gridSpan w:val="2"/>
            <w:tcBorders>
              <w:top w:val="single" w:sz="4" w:space="0" w:color="auto"/>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2</w:t>
            </w:r>
            <w:r>
              <w:rPr>
                <w:color w:val="000000"/>
                <w:sz w:val="20"/>
                <w:szCs w:val="20"/>
                <w:lang w:val="en-US"/>
              </w:rPr>
              <w:t>4.8</w:t>
            </w:r>
          </w:p>
        </w:tc>
        <w:tc>
          <w:tcPr>
            <w:tcW w:w="708" w:type="dxa"/>
            <w:gridSpan w:val="2"/>
            <w:tcBorders>
              <w:top w:val="single" w:sz="4" w:space="0" w:color="auto"/>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3.12</w:t>
            </w:r>
            <w:r w:rsidR="005F40CA">
              <w:rPr>
                <w:color w:val="000000"/>
                <w:sz w:val="20"/>
                <w:szCs w:val="20"/>
                <w:lang w:val="en-US"/>
              </w:rPr>
              <w:t>a</w:t>
            </w:r>
          </w:p>
        </w:tc>
        <w:tc>
          <w:tcPr>
            <w:tcW w:w="567" w:type="dxa"/>
            <w:gridSpan w:val="2"/>
            <w:tcBorders>
              <w:top w:val="single" w:sz="4" w:space="0" w:color="auto"/>
            </w:tcBorders>
            <w:tcMar>
              <w:top w:w="0" w:type="dxa"/>
            </w:tcMar>
            <w:vAlign w:val="center"/>
          </w:tcPr>
          <w:p w:rsidR="00136A16" w:rsidRPr="002C22B4" w:rsidRDefault="00136A16" w:rsidP="004B536E">
            <w:pPr>
              <w:spacing w:line="360" w:lineRule="auto"/>
              <w:jc w:val="right"/>
              <w:rPr>
                <w:color w:val="000000"/>
                <w:sz w:val="20"/>
                <w:szCs w:val="20"/>
                <w:lang w:val="en-US"/>
              </w:rPr>
            </w:pPr>
            <w:r>
              <w:rPr>
                <w:color w:val="000000"/>
                <w:sz w:val="20"/>
                <w:szCs w:val="20"/>
                <w:lang w:val="en-US"/>
              </w:rPr>
              <w:t>42.0</w:t>
            </w:r>
          </w:p>
        </w:tc>
        <w:tc>
          <w:tcPr>
            <w:tcW w:w="709" w:type="dxa"/>
            <w:gridSpan w:val="2"/>
            <w:tcBorders>
              <w:top w:val="single" w:sz="4" w:space="0" w:color="auto"/>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2.42</w:t>
            </w:r>
            <w:r w:rsidR="005F40CA">
              <w:rPr>
                <w:color w:val="000000"/>
                <w:sz w:val="20"/>
                <w:szCs w:val="20"/>
                <w:lang w:val="en-US"/>
              </w:rPr>
              <w:t>a</w:t>
            </w:r>
          </w:p>
        </w:tc>
        <w:tc>
          <w:tcPr>
            <w:tcW w:w="567" w:type="dxa"/>
            <w:tcBorders>
              <w:top w:val="single" w:sz="4" w:space="0" w:color="auto"/>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9.3</w:t>
            </w:r>
          </w:p>
        </w:tc>
        <w:tc>
          <w:tcPr>
            <w:tcW w:w="851" w:type="dxa"/>
            <w:tcBorders>
              <w:top w:val="single" w:sz="4" w:space="0" w:color="auto"/>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0.35 a</w:t>
            </w:r>
          </w:p>
        </w:tc>
        <w:tc>
          <w:tcPr>
            <w:tcW w:w="609" w:type="dxa"/>
            <w:tcBorders>
              <w:top w:val="single" w:sz="4" w:space="0" w:color="auto"/>
            </w:tcBorders>
            <w:tcMar>
              <w:top w:w="0" w:type="dxa"/>
            </w:tcMar>
            <w:vAlign w:val="center"/>
          </w:tcPr>
          <w:p w:rsidR="00136A16" w:rsidRPr="002C22B4" w:rsidRDefault="00136A16" w:rsidP="006F677B">
            <w:pPr>
              <w:spacing w:line="360" w:lineRule="auto"/>
              <w:jc w:val="right"/>
              <w:rPr>
                <w:color w:val="000000"/>
                <w:sz w:val="20"/>
                <w:szCs w:val="20"/>
                <w:lang w:val="en-US"/>
              </w:rPr>
            </w:pPr>
            <w:r>
              <w:rPr>
                <w:color w:val="000000"/>
                <w:sz w:val="20"/>
                <w:szCs w:val="20"/>
                <w:lang w:val="en-US"/>
              </w:rPr>
              <w:t>2.1</w:t>
            </w:r>
          </w:p>
        </w:tc>
        <w:tc>
          <w:tcPr>
            <w:tcW w:w="808" w:type="dxa"/>
            <w:tcBorders>
              <w:top w:val="single" w:sz="4" w:space="0" w:color="auto"/>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0.13 a</w:t>
            </w:r>
          </w:p>
        </w:tc>
        <w:tc>
          <w:tcPr>
            <w:tcW w:w="567" w:type="dxa"/>
            <w:tcBorders>
              <w:top w:val="single" w:sz="4" w:space="0" w:color="auto"/>
            </w:tcBorders>
            <w:tcMar>
              <w:top w:w="0" w:type="dxa"/>
            </w:tcMar>
            <w:vAlign w:val="center"/>
          </w:tcPr>
          <w:p w:rsidR="00136A16" w:rsidRPr="002C22B4" w:rsidRDefault="00136A16" w:rsidP="002D6B32">
            <w:pPr>
              <w:spacing w:line="360" w:lineRule="auto"/>
              <w:jc w:val="right"/>
              <w:rPr>
                <w:color w:val="000000"/>
                <w:sz w:val="20"/>
                <w:szCs w:val="20"/>
                <w:lang w:val="en-US"/>
              </w:rPr>
            </w:pPr>
            <w:r w:rsidRPr="002C22B4">
              <w:rPr>
                <w:color w:val="000000"/>
                <w:sz w:val="20"/>
                <w:szCs w:val="20"/>
                <w:lang w:val="en-US"/>
              </w:rPr>
              <w:t>7.</w:t>
            </w:r>
            <w:r>
              <w:rPr>
                <w:color w:val="000000"/>
                <w:sz w:val="20"/>
                <w:szCs w:val="20"/>
                <w:lang w:val="en-US"/>
              </w:rPr>
              <w:t>7</w:t>
            </w:r>
          </w:p>
        </w:tc>
        <w:tc>
          <w:tcPr>
            <w:tcW w:w="709" w:type="dxa"/>
            <w:gridSpan w:val="2"/>
            <w:tcBorders>
              <w:top w:val="single" w:sz="4" w:space="0" w:color="auto"/>
            </w:tcBorders>
            <w:tcMar>
              <w:top w:w="0" w:type="dxa"/>
              <w:left w:w="0" w:type="dxa"/>
              <w:right w:w="0" w:type="dxa"/>
            </w:tcMar>
            <w:vAlign w:val="center"/>
          </w:tcPr>
          <w:p w:rsidR="00136A16" w:rsidRPr="002C22B4" w:rsidRDefault="00136A16" w:rsidP="002D6B32">
            <w:pPr>
              <w:spacing w:line="360" w:lineRule="auto"/>
              <w:rPr>
                <w:color w:val="000000"/>
                <w:sz w:val="20"/>
                <w:szCs w:val="20"/>
                <w:lang w:val="en-US"/>
              </w:rPr>
            </w:pPr>
            <w:r>
              <w:rPr>
                <w:color w:val="000000"/>
                <w:sz w:val="20"/>
                <w:szCs w:val="20"/>
                <w:lang w:val="en-US"/>
              </w:rPr>
              <w:t>± 0.70</w:t>
            </w:r>
            <w:r w:rsidR="005F40CA">
              <w:rPr>
                <w:color w:val="000000"/>
                <w:sz w:val="20"/>
                <w:szCs w:val="20"/>
                <w:lang w:val="en-US"/>
              </w:rPr>
              <w:t>a</w:t>
            </w:r>
          </w:p>
        </w:tc>
        <w:tc>
          <w:tcPr>
            <w:tcW w:w="567" w:type="dxa"/>
            <w:gridSpan w:val="2"/>
            <w:tcBorders>
              <w:top w:val="single" w:sz="8" w:space="0" w:color="000000"/>
              <w:bottom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1.5</w:t>
            </w:r>
          </w:p>
        </w:tc>
        <w:tc>
          <w:tcPr>
            <w:tcW w:w="1134" w:type="dxa"/>
            <w:gridSpan w:val="3"/>
            <w:tcBorders>
              <w:top w:val="single" w:sz="8" w:space="0" w:color="000000"/>
              <w:bottom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0.12 a</w:t>
            </w:r>
          </w:p>
        </w:tc>
      </w:tr>
      <w:tr w:rsidR="00136A16" w:rsidRPr="002C22B4" w:rsidTr="005F40CA">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p>
        </w:tc>
        <w:tc>
          <w:tcPr>
            <w:tcW w:w="992" w:type="dxa"/>
            <w:tcBorders>
              <w:left w:val="nil"/>
              <w:right w:val="nil"/>
            </w:tcBorders>
            <w:vAlign w:val="center"/>
          </w:tcPr>
          <w:p w:rsidR="00136A16" w:rsidRPr="002C22B4" w:rsidRDefault="00136A16" w:rsidP="000A05D4">
            <w:pPr>
              <w:spacing w:line="360" w:lineRule="auto"/>
              <w:rPr>
                <w:bCs/>
                <w:color w:val="000000"/>
                <w:sz w:val="20"/>
                <w:szCs w:val="20"/>
                <w:lang w:val="en-US"/>
              </w:rPr>
            </w:pPr>
            <w:r>
              <w:rPr>
                <w:bCs/>
                <w:color w:val="000000"/>
                <w:sz w:val="20"/>
                <w:szCs w:val="20"/>
                <w:lang w:val="en-US"/>
              </w:rPr>
              <w:t>40</w:t>
            </w:r>
          </w:p>
        </w:tc>
        <w:tc>
          <w:tcPr>
            <w:tcW w:w="709" w:type="dxa"/>
            <w:gridSpan w:val="2"/>
            <w:tcBorders>
              <w:left w:val="nil"/>
              <w:right w:val="nil"/>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2.1</w:t>
            </w:r>
          </w:p>
        </w:tc>
        <w:tc>
          <w:tcPr>
            <w:tcW w:w="708" w:type="dxa"/>
            <w:gridSpan w:val="2"/>
            <w:tcBorders>
              <w:left w:val="nil"/>
              <w:right w:val="nil"/>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1.32</w:t>
            </w:r>
            <w:r w:rsidR="005F40CA">
              <w:rPr>
                <w:color w:val="000000"/>
                <w:sz w:val="20"/>
                <w:szCs w:val="20"/>
                <w:lang w:val="en-US"/>
              </w:rPr>
              <w:t>a</w:t>
            </w:r>
          </w:p>
        </w:tc>
        <w:tc>
          <w:tcPr>
            <w:tcW w:w="567" w:type="dxa"/>
            <w:gridSpan w:val="2"/>
            <w:tcBorders>
              <w:left w:val="nil"/>
              <w:right w:val="nil"/>
            </w:tcBorders>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4</w:t>
            </w:r>
            <w:r w:rsidRPr="002C22B4">
              <w:rPr>
                <w:color w:val="000000"/>
                <w:sz w:val="20"/>
                <w:szCs w:val="20"/>
                <w:lang w:val="en-US"/>
              </w:rPr>
              <w:t>.</w:t>
            </w:r>
            <w:r>
              <w:rPr>
                <w:color w:val="000000"/>
                <w:sz w:val="20"/>
                <w:szCs w:val="20"/>
                <w:lang w:val="en-US"/>
              </w:rPr>
              <w:t>3</w:t>
            </w:r>
          </w:p>
        </w:tc>
        <w:tc>
          <w:tcPr>
            <w:tcW w:w="709" w:type="dxa"/>
            <w:gridSpan w:val="2"/>
            <w:tcBorders>
              <w:left w:val="nil"/>
              <w:right w:val="nil"/>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1.42</w:t>
            </w:r>
            <w:r w:rsidR="005F40CA">
              <w:rPr>
                <w:color w:val="000000"/>
                <w:sz w:val="20"/>
                <w:szCs w:val="20"/>
                <w:lang w:val="en-US"/>
              </w:rPr>
              <w:t>a</w:t>
            </w:r>
          </w:p>
        </w:tc>
        <w:tc>
          <w:tcPr>
            <w:tcW w:w="567" w:type="dxa"/>
            <w:tcBorders>
              <w:left w:val="nil"/>
              <w:right w:val="nil"/>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5.7</w:t>
            </w:r>
          </w:p>
        </w:tc>
        <w:tc>
          <w:tcPr>
            <w:tcW w:w="851" w:type="dxa"/>
            <w:tcBorders>
              <w:left w:val="nil"/>
              <w:right w:val="nil"/>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1.15 b</w:t>
            </w:r>
          </w:p>
        </w:tc>
        <w:tc>
          <w:tcPr>
            <w:tcW w:w="609" w:type="dxa"/>
            <w:tcBorders>
              <w:left w:val="nil"/>
              <w:right w:val="nil"/>
            </w:tcBorders>
            <w:tcMar>
              <w:top w:w="0" w:type="dxa"/>
            </w:tcMar>
            <w:vAlign w:val="center"/>
          </w:tcPr>
          <w:p w:rsidR="00136A16" w:rsidRPr="002C22B4" w:rsidRDefault="00136A16" w:rsidP="006F677B">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7</w:t>
            </w:r>
          </w:p>
        </w:tc>
        <w:tc>
          <w:tcPr>
            <w:tcW w:w="808" w:type="dxa"/>
            <w:tcBorders>
              <w:left w:val="nil"/>
              <w:right w:val="nil"/>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0.06 b</w:t>
            </w:r>
          </w:p>
        </w:tc>
        <w:tc>
          <w:tcPr>
            <w:tcW w:w="567" w:type="dxa"/>
            <w:tcBorders>
              <w:left w:val="nil"/>
              <w:right w:val="nil"/>
            </w:tcBorders>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6.6</w:t>
            </w:r>
          </w:p>
        </w:tc>
        <w:tc>
          <w:tcPr>
            <w:tcW w:w="709" w:type="dxa"/>
            <w:gridSpan w:val="2"/>
            <w:tcBorders>
              <w:left w:val="nil"/>
              <w:right w:val="nil"/>
            </w:tcBorders>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0.34</w:t>
            </w:r>
            <w:r w:rsidR="005F40CA">
              <w:rPr>
                <w:color w:val="000000"/>
                <w:sz w:val="20"/>
                <w:szCs w:val="20"/>
                <w:lang w:val="en-US"/>
              </w:rPr>
              <w:t>a</w:t>
            </w:r>
          </w:p>
        </w:tc>
        <w:tc>
          <w:tcPr>
            <w:tcW w:w="567" w:type="dxa"/>
            <w:gridSpan w:val="2"/>
            <w:tcBorders>
              <w:top w:val="nil"/>
              <w:left w:val="nil"/>
              <w:right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5</w:t>
            </w:r>
          </w:p>
        </w:tc>
        <w:tc>
          <w:tcPr>
            <w:tcW w:w="1134" w:type="dxa"/>
            <w:gridSpan w:val="3"/>
            <w:tcBorders>
              <w:top w:val="nil"/>
              <w:left w:val="nil"/>
              <w:right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0.04 a</w:t>
            </w:r>
          </w:p>
        </w:tc>
      </w:tr>
      <w:tr w:rsidR="00136A16" w:rsidRPr="002C22B4" w:rsidTr="005F40CA">
        <w:tc>
          <w:tcPr>
            <w:tcW w:w="1418" w:type="dxa"/>
            <w:vAlign w:val="center"/>
          </w:tcPr>
          <w:p w:rsidR="00136A16" w:rsidRPr="002C22B4" w:rsidRDefault="00136A16" w:rsidP="00711766">
            <w:pPr>
              <w:spacing w:line="360" w:lineRule="auto"/>
              <w:rPr>
                <w:bCs/>
                <w:color w:val="000000"/>
                <w:sz w:val="20"/>
                <w:szCs w:val="20"/>
                <w:lang w:val="en-US"/>
              </w:rPr>
            </w:pPr>
          </w:p>
        </w:tc>
        <w:tc>
          <w:tcPr>
            <w:tcW w:w="992" w:type="dxa"/>
            <w:vAlign w:val="center"/>
          </w:tcPr>
          <w:p w:rsidR="00136A16" w:rsidRPr="002C22B4" w:rsidRDefault="00136A16" w:rsidP="000A05D4">
            <w:pPr>
              <w:spacing w:line="360" w:lineRule="auto"/>
              <w:rPr>
                <w:bCs/>
                <w:color w:val="000000"/>
                <w:sz w:val="20"/>
                <w:szCs w:val="20"/>
                <w:lang w:val="en-US"/>
              </w:rPr>
            </w:pPr>
          </w:p>
        </w:tc>
        <w:tc>
          <w:tcPr>
            <w:tcW w:w="709" w:type="dxa"/>
            <w:gridSpan w:val="2"/>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p>
        </w:tc>
        <w:tc>
          <w:tcPr>
            <w:tcW w:w="708" w:type="dxa"/>
            <w:gridSpan w:val="2"/>
            <w:tcMar>
              <w:top w:w="0" w:type="dxa"/>
              <w:left w:w="0" w:type="dxa"/>
              <w:right w:w="0" w:type="dxa"/>
            </w:tcMar>
          </w:tcPr>
          <w:p w:rsidR="00136A16" w:rsidRPr="002C22B4" w:rsidRDefault="00136A16" w:rsidP="009201B2">
            <w:pPr>
              <w:spacing w:line="360" w:lineRule="auto"/>
              <w:rPr>
                <w:color w:val="000000"/>
                <w:sz w:val="20"/>
                <w:szCs w:val="20"/>
                <w:lang w:val="en-US"/>
              </w:rPr>
            </w:pPr>
          </w:p>
        </w:tc>
        <w:tc>
          <w:tcPr>
            <w:tcW w:w="1276" w:type="dxa"/>
            <w:gridSpan w:val="4"/>
            <w:vAlign w:val="center"/>
          </w:tcPr>
          <w:p w:rsidR="00136A16" w:rsidRPr="002C22B4" w:rsidRDefault="00136A16" w:rsidP="004B536E">
            <w:pPr>
              <w:spacing w:line="360" w:lineRule="auto"/>
              <w:rPr>
                <w:color w:val="000000"/>
                <w:sz w:val="20"/>
                <w:szCs w:val="20"/>
                <w:lang w:val="en-US"/>
              </w:rPr>
            </w:pPr>
          </w:p>
        </w:tc>
        <w:tc>
          <w:tcPr>
            <w:tcW w:w="1418" w:type="dxa"/>
            <w:gridSpan w:val="2"/>
            <w:vAlign w:val="center"/>
          </w:tcPr>
          <w:p w:rsidR="00136A16" w:rsidRPr="002C22B4" w:rsidRDefault="00136A16" w:rsidP="00711766">
            <w:pPr>
              <w:spacing w:line="360" w:lineRule="auto"/>
              <w:jc w:val="center"/>
              <w:rPr>
                <w:color w:val="000000"/>
                <w:sz w:val="20"/>
                <w:szCs w:val="20"/>
                <w:lang w:val="en-US"/>
              </w:rPr>
            </w:pPr>
          </w:p>
        </w:tc>
        <w:tc>
          <w:tcPr>
            <w:tcW w:w="1417" w:type="dxa"/>
            <w:gridSpan w:val="2"/>
            <w:vAlign w:val="center"/>
          </w:tcPr>
          <w:p w:rsidR="00136A16" w:rsidRPr="002C22B4" w:rsidRDefault="00136A16" w:rsidP="00711766">
            <w:pPr>
              <w:spacing w:line="360" w:lineRule="auto"/>
              <w:jc w:val="center"/>
              <w:rPr>
                <w:color w:val="000000"/>
                <w:sz w:val="20"/>
                <w:szCs w:val="20"/>
                <w:lang w:val="en-US"/>
              </w:rPr>
            </w:pPr>
          </w:p>
        </w:tc>
        <w:tc>
          <w:tcPr>
            <w:tcW w:w="567" w:type="dxa"/>
            <w:tcMar>
              <w:top w:w="0" w:type="dxa"/>
            </w:tcMar>
            <w:vAlign w:val="center"/>
          </w:tcPr>
          <w:p w:rsidR="00136A16" w:rsidRPr="002C22B4" w:rsidRDefault="00136A16" w:rsidP="002D6B32">
            <w:pPr>
              <w:spacing w:line="360" w:lineRule="auto"/>
              <w:jc w:val="right"/>
              <w:rPr>
                <w:color w:val="000000"/>
                <w:sz w:val="20"/>
                <w:szCs w:val="20"/>
                <w:lang w:val="en-US"/>
              </w:rPr>
            </w:pPr>
          </w:p>
        </w:tc>
        <w:tc>
          <w:tcPr>
            <w:tcW w:w="709" w:type="dxa"/>
            <w:gridSpan w:val="2"/>
            <w:tcMar>
              <w:top w:w="0" w:type="dxa"/>
              <w:left w:w="0" w:type="dxa"/>
              <w:right w:w="0" w:type="dxa"/>
            </w:tcMar>
          </w:tcPr>
          <w:p w:rsidR="00136A16" w:rsidRPr="002C22B4" w:rsidRDefault="00136A16" w:rsidP="002D6B32">
            <w:pPr>
              <w:spacing w:line="360" w:lineRule="auto"/>
              <w:rPr>
                <w:color w:val="000000"/>
                <w:sz w:val="20"/>
                <w:szCs w:val="20"/>
                <w:lang w:val="en-US"/>
              </w:rPr>
            </w:pPr>
          </w:p>
        </w:tc>
        <w:tc>
          <w:tcPr>
            <w:tcW w:w="567" w:type="dxa"/>
            <w:gridSpan w:val="2"/>
            <w:tcMar>
              <w:top w:w="0" w:type="dxa"/>
            </w:tcMar>
            <w:vAlign w:val="center"/>
          </w:tcPr>
          <w:p w:rsidR="00136A16" w:rsidRPr="002C22B4" w:rsidRDefault="00136A16" w:rsidP="00136A16">
            <w:pPr>
              <w:spacing w:line="360" w:lineRule="auto"/>
              <w:jc w:val="right"/>
              <w:rPr>
                <w:color w:val="000000"/>
                <w:sz w:val="20"/>
                <w:szCs w:val="20"/>
                <w:lang w:val="en-US"/>
              </w:rPr>
            </w:pPr>
          </w:p>
        </w:tc>
        <w:tc>
          <w:tcPr>
            <w:tcW w:w="1134" w:type="dxa"/>
            <w:gridSpan w:val="3"/>
            <w:tcMar>
              <w:top w:w="0" w:type="dxa"/>
              <w:left w:w="0" w:type="dxa"/>
              <w:right w:w="0" w:type="dxa"/>
            </w:tcMar>
          </w:tcPr>
          <w:p w:rsidR="00136A16" w:rsidRPr="002C22B4" w:rsidRDefault="00136A16" w:rsidP="00136A16">
            <w:pPr>
              <w:spacing w:line="360" w:lineRule="auto"/>
              <w:rPr>
                <w:color w:val="000000"/>
                <w:sz w:val="20"/>
                <w:szCs w:val="20"/>
                <w:lang w:val="en-US"/>
              </w:rPr>
            </w:pPr>
          </w:p>
        </w:tc>
      </w:tr>
      <w:tr w:rsidR="00136A16" w:rsidRPr="002C22B4" w:rsidTr="005F40CA">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r>
              <w:rPr>
                <w:bCs/>
                <w:color w:val="000000"/>
                <w:sz w:val="20"/>
                <w:szCs w:val="20"/>
                <w:lang w:val="en-US"/>
              </w:rPr>
              <w:t>1</w:t>
            </w:r>
          </w:p>
        </w:tc>
        <w:tc>
          <w:tcPr>
            <w:tcW w:w="992" w:type="dxa"/>
            <w:tcBorders>
              <w:left w:val="nil"/>
              <w:right w:val="nil"/>
            </w:tcBorders>
            <w:vAlign w:val="center"/>
          </w:tcPr>
          <w:p w:rsidR="00136A16" w:rsidRPr="002C22B4" w:rsidRDefault="00136A16" w:rsidP="000A05D4">
            <w:pPr>
              <w:spacing w:line="360" w:lineRule="auto"/>
              <w:rPr>
                <w:bCs/>
                <w:color w:val="000000"/>
                <w:sz w:val="20"/>
                <w:szCs w:val="20"/>
                <w:lang w:val="en-US"/>
              </w:rPr>
            </w:pPr>
            <w:r w:rsidRPr="002C22B4">
              <w:rPr>
                <w:bCs/>
                <w:color w:val="000000"/>
                <w:sz w:val="20"/>
                <w:szCs w:val="20"/>
                <w:lang w:val="en-US"/>
              </w:rPr>
              <w:t>20</w:t>
            </w:r>
          </w:p>
        </w:tc>
        <w:tc>
          <w:tcPr>
            <w:tcW w:w="709" w:type="dxa"/>
            <w:gridSpan w:val="2"/>
            <w:tcBorders>
              <w:left w:val="nil"/>
              <w:right w:val="nil"/>
            </w:tcBorders>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Pr>
                <w:color w:val="000000"/>
                <w:sz w:val="20"/>
                <w:szCs w:val="20"/>
                <w:lang w:val="en-US"/>
              </w:rPr>
              <w:t>33.4</w:t>
            </w:r>
          </w:p>
        </w:tc>
        <w:tc>
          <w:tcPr>
            <w:tcW w:w="708" w:type="dxa"/>
            <w:gridSpan w:val="2"/>
            <w:tcBorders>
              <w:left w:val="nil"/>
              <w:right w:val="nil"/>
            </w:tcBorders>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1.15</w:t>
            </w:r>
            <w:r w:rsidR="005F40CA">
              <w:rPr>
                <w:color w:val="000000"/>
                <w:sz w:val="20"/>
                <w:szCs w:val="20"/>
                <w:lang w:val="en-US"/>
              </w:rPr>
              <w:t>a</w:t>
            </w:r>
          </w:p>
        </w:tc>
        <w:tc>
          <w:tcPr>
            <w:tcW w:w="567" w:type="dxa"/>
            <w:gridSpan w:val="2"/>
            <w:tcBorders>
              <w:left w:val="nil"/>
              <w:right w:val="nil"/>
            </w:tcBorders>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3</w:t>
            </w:r>
            <w:r w:rsidRPr="002C22B4">
              <w:rPr>
                <w:color w:val="000000"/>
                <w:sz w:val="20"/>
                <w:szCs w:val="20"/>
                <w:lang w:val="en-US"/>
              </w:rPr>
              <w:t>.</w:t>
            </w:r>
            <w:r>
              <w:rPr>
                <w:color w:val="000000"/>
                <w:sz w:val="20"/>
                <w:szCs w:val="20"/>
                <w:lang w:val="en-US"/>
              </w:rPr>
              <w:t>6</w:t>
            </w:r>
          </w:p>
        </w:tc>
        <w:tc>
          <w:tcPr>
            <w:tcW w:w="709" w:type="dxa"/>
            <w:gridSpan w:val="2"/>
            <w:tcBorders>
              <w:left w:val="nil"/>
              <w:right w:val="nil"/>
            </w:tcBorders>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1.10</w:t>
            </w:r>
            <w:r w:rsidR="005F40CA">
              <w:rPr>
                <w:color w:val="000000"/>
                <w:sz w:val="20"/>
                <w:szCs w:val="20"/>
                <w:lang w:val="en-US"/>
              </w:rPr>
              <w:t>a</w:t>
            </w:r>
          </w:p>
        </w:tc>
        <w:tc>
          <w:tcPr>
            <w:tcW w:w="567" w:type="dxa"/>
            <w:tcBorders>
              <w:left w:val="nil"/>
              <w:right w:val="nil"/>
            </w:tcBorders>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7.1</w:t>
            </w:r>
          </w:p>
        </w:tc>
        <w:tc>
          <w:tcPr>
            <w:tcW w:w="851" w:type="dxa"/>
            <w:tcBorders>
              <w:left w:val="nil"/>
              <w:right w:val="nil"/>
            </w:tcBorders>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0.31 b</w:t>
            </w:r>
          </w:p>
        </w:tc>
        <w:tc>
          <w:tcPr>
            <w:tcW w:w="609" w:type="dxa"/>
            <w:tcBorders>
              <w:left w:val="nil"/>
              <w:right w:val="nil"/>
            </w:tcBorders>
            <w:tcMar>
              <w:top w:w="0" w:type="dxa"/>
            </w:tcMar>
            <w:vAlign w:val="center"/>
          </w:tcPr>
          <w:p w:rsidR="00136A16" w:rsidRPr="002C22B4" w:rsidRDefault="00136A16" w:rsidP="006F677B">
            <w:pPr>
              <w:spacing w:line="360" w:lineRule="auto"/>
              <w:jc w:val="right"/>
              <w:rPr>
                <w:color w:val="000000"/>
                <w:sz w:val="20"/>
                <w:szCs w:val="20"/>
                <w:lang w:val="en-US"/>
              </w:rPr>
            </w:pPr>
            <w:r>
              <w:rPr>
                <w:color w:val="000000"/>
                <w:sz w:val="20"/>
                <w:szCs w:val="20"/>
                <w:lang w:val="en-US"/>
              </w:rPr>
              <w:t>1.8</w:t>
            </w:r>
          </w:p>
        </w:tc>
        <w:tc>
          <w:tcPr>
            <w:tcW w:w="808" w:type="dxa"/>
            <w:tcBorders>
              <w:left w:val="nil"/>
              <w:right w:val="nil"/>
            </w:tcBorders>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0.10 b</w:t>
            </w:r>
          </w:p>
        </w:tc>
        <w:tc>
          <w:tcPr>
            <w:tcW w:w="567" w:type="dxa"/>
            <w:tcBorders>
              <w:left w:val="nil"/>
              <w:right w:val="nil"/>
            </w:tcBorders>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5.4</w:t>
            </w:r>
          </w:p>
        </w:tc>
        <w:tc>
          <w:tcPr>
            <w:tcW w:w="709" w:type="dxa"/>
            <w:gridSpan w:val="2"/>
            <w:tcBorders>
              <w:left w:val="nil"/>
              <w:right w:val="nil"/>
            </w:tcBorders>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0.28</w:t>
            </w:r>
            <w:r w:rsidR="005F40CA">
              <w:rPr>
                <w:color w:val="000000"/>
                <w:sz w:val="20"/>
                <w:szCs w:val="20"/>
                <w:lang w:val="en-US"/>
              </w:rPr>
              <w:t>a</w:t>
            </w:r>
          </w:p>
        </w:tc>
        <w:tc>
          <w:tcPr>
            <w:tcW w:w="567" w:type="dxa"/>
            <w:gridSpan w:val="2"/>
            <w:tcBorders>
              <w:left w:val="nil"/>
              <w:right w:val="nil"/>
            </w:tcBorders>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1</w:t>
            </w:r>
          </w:p>
        </w:tc>
        <w:tc>
          <w:tcPr>
            <w:tcW w:w="1134" w:type="dxa"/>
            <w:gridSpan w:val="3"/>
            <w:tcBorders>
              <w:left w:val="nil"/>
              <w:right w:val="nil"/>
            </w:tcBorders>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0.05 b</w:t>
            </w:r>
          </w:p>
        </w:tc>
      </w:tr>
      <w:tr w:rsidR="00136A16" w:rsidRPr="002C22B4" w:rsidTr="005F40CA">
        <w:tc>
          <w:tcPr>
            <w:tcW w:w="1418" w:type="dxa"/>
            <w:vAlign w:val="center"/>
          </w:tcPr>
          <w:p w:rsidR="00136A16" w:rsidRPr="002C22B4" w:rsidRDefault="00136A16" w:rsidP="00711766">
            <w:pPr>
              <w:spacing w:line="360" w:lineRule="auto"/>
              <w:rPr>
                <w:bCs/>
                <w:color w:val="000000"/>
                <w:sz w:val="20"/>
                <w:szCs w:val="20"/>
                <w:lang w:val="en-US"/>
              </w:rPr>
            </w:pPr>
          </w:p>
        </w:tc>
        <w:tc>
          <w:tcPr>
            <w:tcW w:w="992" w:type="dxa"/>
            <w:vAlign w:val="center"/>
          </w:tcPr>
          <w:p w:rsidR="00136A16" w:rsidRPr="002C22B4" w:rsidRDefault="00136A16" w:rsidP="000A05D4">
            <w:pPr>
              <w:spacing w:line="360" w:lineRule="auto"/>
              <w:rPr>
                <w:bCs/>
                <w:color w:val="000000"/>
                <w:sz w:val="20"/>
                <w:szCs w:val="20"/>
                <w:lang w:val="en-US"/>
              </w:rPr>
            </w:pPr>
            <w:r w:rsidRPr="002C22B4">
              <w:rPr>
                <w:bCs/>
                <w:color w:val="000000"/>
                <w:sz w:val="20"/>
                <w:szCs w:val="20"/>
                <w:lang w:val="en-US"/>
              </w:rPr>
              <w:t>40</w:t>
            </w:r>
          </w:p>
        </w:tc>
        <w:tc>
          <w:tcPr>
            <w:tcW w:w="709" w:type="dxa"/>
            <w:gridSpan w:val="2"/>
            <w:tcMar>
              <w:top w:w="0" w:type="dxa"/>
              <w:left w:w="108" w:type="dxa"/>
              <w:right w:w="108" w:type="dxa"/>
            </w:tcMar>
            <w:vAlign w:val="center"/>
          </w:tcPr>
          <w:p w:rsidR="00136A16" w:rsidRPr="002C22B4" w:rsidRDefault="00136A16" w:rsidP="000A05D4">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5.4</w:t>
            </w:r>
          </w:p>
        </w:tc>
        <w:tc>
          <w:tcPr>
            <w:tcW w:w="708" w:type="dxa"/>
            <w:gridSpan w:val="2"/>
            <w:tcMar>
              <w:top w:w="0" w:type="dxa"/>
              <w:left w:w="0" w:type="dxa"/>
              <w:right w:w="0" w:type="dxa"/>
            </w:tcMar>
          </w:tcPr>
          <w:p w:rsidR="00136A16" w:rsidRPr="002C22B4" w:rsidRDefault="00136A16" w:rsidP="009201B2">
            <w:pPr>
              <w:spacing w:line="360" w:lineRule="auto"/>
              <w:rPr>
                <w:color w:val="000000"/>
                <w:sz w:val="20"/>
                <w:szCs w:val="20"/>
                <w:lang w:val="en-US"/>
              </w:rPr>
            </w:pPr>
            <w:r>
              <w:rPr>
                <w:color w:val="000000"/>
                <w:sz w:val="20"/>
                <w:szCs w:val="20"/>
                <w:lang w:val="en-US"/>
              </w:rPr>
              <w:t>± 1.12</w:t>
            </w:r>
            <w:r w:rsidR="005F40CA">
              <w:rPr>
                <w:color w:val="000000"/>
                <w:sz w:val="20"/>
                <w:szCs w:val="20"/>
                <w:lang w:val="en-US"/>
              </w:rPr>
              <w:t>a</w:t>
            </w:r>
          </w:p>
        </w:tc>
        <w:tc>
          <w:tcPr>
            <w:tcW w:w="567" w:type="dxa"/>
            <w:gridSpan w:val="2"/>
            <w:tcMar>
              <w:top w:w="0" w:type="dxa"/>
            </w:tcMar>
            <w:vAlign w:val="center"/>
          </w:tcPr>
          <w:p w:rsidR="00136A16" w:rsidRPr="002C22B4" w:rsidRDefault="00136A16" w:rsidP="004B536E">
            <w:pPr>
              <w:spacing w:line="360" w:lineRule="auto"/>
              <w:jc w:val="right"/>
              <w:rPr>
                <w:color w:val="000000"/>
                <w:sz w:val="20"/>
                <w:szCs w:val="20"/>
                <w:lang w:val="en-US"/>
              </w:rPr>
            </w:pPr>
            <w:r w:rsidRPr="002C22B4">
              <w:rPr>
                <w:color w:val="000000"/>
                <w:sz w:val="20"/>
                <w:szCs w:val="20"/>
                <w:lang w:val="en-US"/>
              </w:rPr>
              <w:t>3</w:t>
            </w:r>
            <w:r>
              <w:rPr>
                <w:color w:val="000000"/>
                <w:sz w:val="20"/>
                <w:szCs w:val="20"/>
                <w:lang w:val="en-US"/>
              </w:rPr>
              <w:t>1</w:t>
            </w:r>
            <w:r w:rsidRPr="002C22B4">
              <w:rPr>
                <w:color w:val="000000"/>
                <w:sz w:val="20"/>
                <w:szCs w:val="20"/>
                <w:lang w:val="en-US"/>
              </w:rPr>
              <w:t>.6</w:t>
            </w:r>
          </w:p>
        </w:tc>
        <w:tc>
          <w:tcPr>
            <w:tcW w:w="709" w:type="dxa"/>
            <w:gridSpan w:val="2"/>
            <w:tcMar>
              <w:top w:w="0" w:type="dxa"/>
              <w:left w:w="0" w:type="dxa"/>
              <w:right w:w="0" w:type="dxa"/>
            </w:tcMar>
          </w:tcPr>
          <w:p w:rsidR="00136A16" w:rsidRPr="002C22B4" w:rsidRDefault="00136A16" w:rsidP="004B536E">
            <w:pPr>
              <w:spacing w:line="360" w:lineRule="auto"/>
              <w:rPr>
                <w:color w:val="000000"/>
                <w:sz w:val="20"/>
                <w:szCs w:val="20"/>
                <w:lang w:val="en-US"/>
              </w:rPr>
            </w:pPr>
            <w:r>
              <w:rPr>
                <w:color w:val="000000"/>
                <w:sz w:val="20"/>
                <w:szCs w:val="20"/>
                <w:lang w:val="en-US"/>
              </w:rPr>
              <w:t>± 0.86</w:t>
            </w:r>
            <w:r w:rsidR="005F40CA">
              <w:rPr>
                <w:color w:val="000000"/>
                <w:sz w:val="20"/>
                <w:szCs w:val="20"/>
                <w:lang w:val="en-US"/>
              </w:rPr>
              <w:t>a</w:t>
            </w:r>
          </w:p>
        </w:tc>
        <w:tc>
          <w:tcPr>
            <w:tcW w:w="567" w:type="dxa"/>
            <w:tcMar>
              <w:top w:w="0" w:type="dxa"/>
            </w:tcMar>
            <w:vAlign w:val="center"/>
          </w:tcPr>
          <w:p w:rsidR="00136A16" w:rsidRPr="002C22B4" w:rsidRDefault="00136A16" w:rsidP="00EE515F">
            <w:pPr>
              <w:spacing w:line="360" w:lineRule="auto"/>
              <w:jc w:val="right"/>
              <w:rPr>
                <w:color w:val="000000"/>
                <w:sz w:val="20"/>
                <w:szCs w:val="20"/>
                <w:lang w:val="en-US"/>
              </w:rPr>
            </w:pPr>
            <w:r>
              <w:rPr>
                <w:color w:val="000000"/>
                <w:sz w:val="20"/>
                <w:szCs w:val="20"/>
                <w:lang w:val="en-US"/>
              </w:rPr>
              <w:t>7.0</w:t>
            </w:r>
          </w:p>
        </w:tc>
        <w:tc>
          <w:tcPr>
            <w:tcW w:w="851" w:type="dxa"/>
            <w:tcMar>
              <w:top w:w="0" w:type="dxa"/>
              <w:left w:w="0" w:type="dxa"/>
              <w:right w:w="0" w:type="dxa"/>
            </w:tcMar>
            <w:vAlign w:val="center"/>
          </w:tcPr>
          <w:p w:rsidR="00136A16" w:rsidRPr="002C22B4" w:rsidRDefault="00136A16" w:rsidP="00EE515F">
            <w:pPr>
              <w:spacing w:line="360" w:lineRule="auto"/>
              <w:rPr>
                <w:color w:val="000000"/>
                <w:sz w:val="20"/>
                <w:szCs w:val="20"/>
                <w:lang w:val="en-US"/>
              </w:rPr>
            </w:pPr>
            <w:r>
              <w:rPr>
                <w:color w:val="000000"/>
                <w:sz w:val="20"/>
                <w:szCs w:val="20"/>
                <w:lang w:val="en-US"/>
              </w:rPr>
              <w:t>± 0.47 b</w:t>
            </w:r>
          </w:p>
        </w:tc>
        <w:tc>
          <w:tcPr>
            <w:tcW w:w="609" w:type="dxa"/>
            <w:tcMar>
              <w:top w:w="0" w:type="dxa"/>
            </w:tcMar>
            <w:vAlign w:val="center"/>
          </w:tcPr>
          <w:p w:rsidR="00136A16" w:rsidRPr="002C22B4" w:rsidRDefault="00136A16" w:rsidP="006F677B">
            <w:pPr>
              <w:spacing w:line="360" w:lineRule="auto"/>
              <w:jc w:val="right"/>
              <w:rPr>
                <w:color w:val="000000"/>
                <w:sz w:val="20"/>
                <w:szCs w:val="20"/>
                <w:lang w:val="en-US"/>
              </w:rPr>
            </w:pPr>
            <w:r w:rsidRPr="002C22B4">
              <w:rPr>
                <w:color w:val="000000"/>
                <w:sz w:val="20"/>
                <w:szCs w:val="20"/>
                <w:lang w:val="en-US"/>
              </w:rPr>
              <w:t>1.</w:t>
            </w:r>
            <w:r>
              <w:rPr>
                <w:color w:val="000000"/>
                <w:sz w:val="20"/>
                <w:szCs w:val="20"/>
                <w:lang w:val="en-US"/>
              </w:rPr>
              <w:t>9</w:t>
            </w:r>
          </w:p>
        </w:tc>
        <w:tc>
          <w:tcPr>
            <w:tcW w:w="808" w:type="dxa"/>
            <w:tcMar>
              <w:top w:w="0" w:type="dxa"/>
              <w:left w:w="0" w:type="dxa"/>
              <w:right w:w="0" w:type="dxa"/>
            </w:tcMar>
            <w:vAlign w:val="center"/>
          </w:tcPr>
          <w:p w:rsidR="00136A16" w:rsidRPr="002C22B4" w:rsidRDefault="00136A16" w:rsidP="006F677B">
            <w:pPr>
              <w:spacing w:line="360" w:lineRule="auto"/>
              <w:rPr>
                <w:color w:val="000000"/>
                <w:sz w:val="20"/>
                <w:szCs w:val="20"/>
                <w:lang w:val="en-US"/>
              </w:rPr>
            </w:pPr>
            <w:r>
              <w:rPr>
                <w:color w:val="000000"/>
                <w:sz w:val="20"/>
                <w:szCs w:val="20"/>
                <w:lang w:val="en-US"/>
              </w:rPr>
              <w:t>± 0.06 ab</w:t>
            </w:r>
          </w:p>
        </w:tc>
        <w:tc>
          <w:tcPr>
            <w:tcW w:w="567" w:type="dxa"/>
            <w:tcMar>
              <w:top w:w="0" w:type="dxa"/>
            </w:tcMar>
            <w:vAlign w:val="center"/>
          </w:tcPr>
          <w:p w:rsidR="00136A16" w:rsidRPr="002C22B4" w:rsidRDefault="00136A16" w:rsidP="002D6B32">
            <w:pPr>
              <w:spacing w:line="360" w:lineRule="auto"/>
              <w:jc w:val="right"/>
              <w:rPr>
                <w:color w:val="000000"/>
                <w:sz w:val="20"/>
                <w:szCs w:val="20"/>
                <w:lang w:val="en-US"/>
              </w:rPr>
            </w:pPr>
            <w:r>
              <w:rPr>
                <w:color w:val="000000"/>
                <w:sz w:val="20"/>
                <w:szCs w:val="20"/>
                <w:lang w:val="en-US"/>
              </w:rPr>
              <w:t>5.5</w:t>
            </w:r>
          </w:p>
        </w:tc>
        <w:tc>
          <w:tcPr>
            <w:tcW w:w="709" w:type="dxa"/>
            <w:gridSpan w:val="2"/>
            <w:tcMar>
              <w:top w:w="0" w:type="dxa"/>
              <w:left w:w="0" w:type="dxa"/>
              <w:right w:w="0" w:type="dxa"/>
            </w:tcMar>
          </w:tcPr>
          <w:p w:rsidR="00136A16" w:rsidRPr="002C22B4" w:rsidRDefault="00136A16" w:rsidP="002D6B32">
            <w:pPr>
              <w:spacing w:line="360" w:lineRule="auto"/>
              <w:rPr>
                <w:color w:val="000000"/>
                <w:sz w:val="20"/>
                <w:szCs w:val="20"/>
                <w:lang w:val="en-US"/>
              </w:rPr>
            </w:pPr>
            <w:r>
              <w:rPr>
                <w:color w:val="000000"/>
                <w:sz w:val="20"/>
                <w:szCs w:val="20"/>
                <w:lang w:val="en-US"/>
              </w:rPr>
              <w:t>± 0.06</w:t>
            </w:r>
            <w:r w:rsidR="005F40CA">
              <w:rPr>
                <w:color w:val="000000"/>
                <w:sz w:val="20"/>
                <w:szCs w:val="20"/>
                <w:lang w:val="en-US"/>
              </w:rPr>
              <w:t>a</w:t>
            </w:r>
          </w:p>
        </w:tc>
        <w:tc>
          <w:tcPr>
            <w:tcW w:w="567" w:type="dxa"/>
            <w:gridSpan w:val="2"/>
            <w:tcMar>
              <w:top w:w="0" w:type="dxa"/>
            </w:tcMar>
            <w:vAlign w:val="center"/>
          </w:tcPr>
          <w:p w:rsidR="00136A16" w:rsidRPr="002C22B4" w:rsidRDefault="00136A16" w:rsidP="00136A16">
            <w:pPr>
              <w:spacing w:line="360" w:lineRule="auto"/>
              <w:jc w:val="right"/>
              <w:rPr>
                <w:color w:val="000000"/>
                <w:sz w:val="20"/>
                <w:szCs w:val="20"/>
                <w:lang w:val="en-US"/>
              </w:rPr>
            </w:pPr>
            <w:r w:rsidRPr="002C22B4">
              <w:rPr>
                <w:color w:val="000000"/>
                <w:sz w:val="20"/>
                <w:szCs w:val="20"/>
                <w:lang w:val="en-US"/>
              </w:rPr>
              <w:t>1.5</w:t>
            </w:r>
          </w:p>
        </w:tc>
        <w:tc>
          <w:tcPr>
            <w:tcW w:w="1134" w:type="dxa"/>
            <w:gridSpan w:val="3"/>
            <w:tcMar>
              <w:top w:w="0" w:type="dxa"/>
              <w:left w:w="0" w:type="dxa"/>
              <w:right w:w="0" w:type="dxa"/>
            </w:tcMar>
            <w:vAlign w:val="center"/>
          </w:tcPr>
          <w:p w:rsidR="00136A16" w:rsidRPr="002C22B4" w:rsidRDefault="00136A16" w:rsidP="00136A16">
            <w:pPr>
              <w:spacing w:line="360" w:lineRule="auto"/>
              <w:rPr>
                <w:color w:val="000000"/>
                <w:sz w:val="20"/>
                <w:szCs w:val="20"/>
                <w:lang w:val="en-US"/>
              </w:rPr>
            </w:pPr>
            <w:r>
              <w:rPr>
                <w:color w:val="000000"/>
                <w:sz w:val="20"/>
                <w:szCs w:val="20"/>
                <w:lang w:val="en-US"/>
              </w:rPr>
              <w:t>± 0.04 a</w:t>
            </w:r>
          </w:p>
        </w:tc>
      </w:tr>
      <w:tr w:rsidR="00136A16" w:rsidRPr="002C22B4" w:rsidTr="00D93455">
        <w:tc>
          <w:tcPr>
            <w:tcW w:w="1418" w:type="dxa"/>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Significance</w:t>
            </w:r>
          </w:p>
        </w:tc>
        <w:tc>
          <w:tcPr>
            <w:tcW w:w="1134" w:type="dxa"/>
            <w:gridSpan w:val="2"/>
            <w:vAlign w:val="center"/>
          </w:tcPr>
          <w:p w:rsidR="00136A16" w:rsidRPr="002C22B4" w:rsidRDefault="00136A16" w:rsidP="00711766">
            <w:pPr>
              <w:spacing w:line="360" w:lineRule="auto"/>
              <w:rPr>
                <w:bCs/>
                <w:color w:val="000000"/>
                <w:sz w:val="20"/>
                <w:szCs w:val="20"/>
                <w:lang w:val="en-US"/>
              </w:rPr>
            </w:pPr>
          </w:p>
        </w:tc>
        <w:tc>
          <w:tcPr>
            <w:tcW w:w="1134" w:type="dxa"/>
            <w:gridSpan w:val="2"/>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p>
        </w:tc>
        <w:tc>
          <w:tcPr>
            <w:tcW w:w="1275" w:type="dxa"/>
            <w:gridSpan w:val="4"/>
            <w:vAlign w:val="center"/>
          </w:tcPr>
          <w:p w:rsidR="00136A16" w:rsidRPr="002C22B4" w:rsidRDefault="00136A16" w:rsidP="00711766">
            <w:pPr>
              <w:spacing w:line="360" w:lineRule="auto"/>
              <w:jc w:val="center"/>
              <w:rPr>
                <w:color w:val="000000"/>
                <w:sz w:val="20"/>
                <w:szCs w:val="20"/>
                <w:lang w:val="en-US"/>
              </w:rPr>
            </w:pPr>
          </w:p>
        </w:tc>
        <w:tc>
          <w:tcPr>
            <w:tcW w:w="1560" w:type="dxa"/>
            <w:gridSpan w:val="3"/>
            <w:vAlign w:val="center"/>
          </w:tcPr>
          <w:p w:rsidR="00136A16" w:rsidRPr="002C22B4" w:rsidRDefault="00136A16" w:rsidP="00711766">
            <w:pPr>
              <w:spacing w:line="360" w:lineRule="auto"/>
              <w:jc w:val="center"/>
              <w:rPr>
                <w:color w:val="000000"/>
                <w:sz w:val="20"/>
                <w:szCs w:val="20"/>
                <w:lang w:val="en-US"/>
              </w:rPr>
            </w:pPr>
          </w:p>
        </w:tc>
        <w:tc>
          <w:tcPr>
            <w:tcW w:w="1417" w:type="dxa"/>
            <w:gridSpan w:val="2"/>
            <w:vAlign w:val="center"/>
          </w:tcPr>
          <w:p w:rsidR="00136A16" w:rsidRPr="002C22B4" w:rsidRDefault="00136A16" w:rsidP="00711766">
            <w:pPr>
              <w:spacing w:line="360" w:lineRule="auto"/>
              <w:jc w:val="center"/>
              <w:rPr>
                <w:color w:val="000000"/>
                <w:sz w:val="20"/>
                <w:szCs w:val="20"/>
                <w:lang w:val="en-US"/>
              </w:rPr>
            </w:pPr>
          </w:p>
        </w:tc>
        <w:tc>
          <w:tcPr>
            <w:tcW w:w="1134" w:type="dxa"/>
            <w:gridSpan w:val="2"/>
            <w:vAlign w:val="center"/>
          </w:tcPr>
          <w:p w:rsidR="00136A16" w:rsidRPr="002C22B4" w:rsidRDefault="00136A16" w:rsidP="00711766">
            <w:pPr>
              <w:spacing w:line="360" w:lineRule="auto"/>
              <w:jc w:val="center"/>
              <w:rPr>
                <w:color w:val="000000"/>
                <w:sz w:val="20"/>
                <w:szCs w:val="20"/>
                <w:lang w:val="en-US"/>
              </w:rPr>
            </w:pPr>
          </w:p>
        </w:tc>
        <w:tc>
          <w:tcPr>
            <w:tcW w:w="283" w:type="dxa"/>
            <w:gridSpan w:val="2"/>
          </w:tcPr>
          <w:p w:rsidR="00136A16" w:rsidRPr="002C22B4" w:rsidRDefault="00136A16" w:rsidP="00711766">
            <w:pPr>
              <w:spacing w:line="360" w:lineRule="auto"/>
              <w:jc w:val="center"/>
              <w:rPr>
                <w:color w:val="000000"/>
                <w:sz w:val="20"/>
                <w:szCs w:val="20"/>
                <w:lang w:val="en-US"/>
              </w:rPr>
            </w:pPr>
          </w:p>
        </w:tc>
        <w:tc>
          <w:tcPr>
            <w:tcW w:w="1134" w:type="dxa"/>
            <w:gridSpan w:val="2"/>
          </w:tcPr>
          <w:p w:rsidR="00136A16" w:rsidRPr="002C22B4" w:rsidRDefault="00136A16" w:rsidP="00711766">
            <w:pPr>
              <w:spacing w:line="360" w:lineRule="auto"/>
              <w:jc w:val="center"/>
              <w:rPr>
                <w:color w:val="000000"/>
                <w:sz w:val="20"/>
                <w:szCs w:val="20"/>
                <w:lang w:val="en-US"/>
              </w:rPr>
            </w:pPr>
          </w:p>
        </w:tc>
        <w:tc>
          <w:tcPr>
            <w:tcW w:w="426" w:type="dxa"/>
            <w:gridSpan w:val="2"/>
            <w:vAlign w:val="center"/>
          </w:tcPr>
          <w:p w:rsidR="00136A16" w:rsidRPr="002C22B4" w:rsidRDefault="00136A16" w:rsidP="00711766">
            <w:pPr>
              <w:spacing w:line="360" w:lineRule="auto"/>
              <w:jc w:val="center"/>
              <w:rPr>
                <w:color w:val="000000"/>
                <w:sz w:val="20"/>
                <w:szCs w:val="20"/>
                <w:lang w:val="en-US"/>
              </w:rPr>
            </w:pPr>
          </w:p>
        </w:tc>
      </w:tr>
      <w:tr w:rsidR="00136A16" w:rsidRPr="002C22B4" w:rsidTr="003E4D27">
        <w:trPr>
          <w:gridAfter w:val="1"/>
          <w:wAfter w:w="284" w:type="dxa"/>
        </w:trPr>
        <w:tc>
          <w:tcPr>
            <w:tcW w:w="1418" w:type="dxa"/>
            <w:tcBorders>
              <w:left w:val="nil"/>
              <w:right w:val="nil"/>
            </w:tcBorders>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AC</w:t>
            </w:r>
          </w:p>
        </w:tc>
        <w:tc>
          <w:tcPr>
            <w:tcW w:w="1134" w:type="dxa"/>
            <w:gridSpan w:val="2"/>
            <w:tcBorders>
              <w:left w:val="nil"/>
              <w:right w:val="nil"/>
            </w:tcBorders>
            <w:vAlign w:val="center"/>
          </w:tcPr>
          <w:p w:rsidR="00136A16" w:rsidRPr="002C22B4" w:rsidRDefault="00136A16" w:rsidP="00711766">
            <w:pPr>
              <w:spacing w:line="360" w:lineRule="auto"/>
              <w:rPr>
                <w:bCs/>
                <w:color w:val="000000"/>
                <w:sz w:val="20"/>
                <w:szCs w:val="20"/>
                <w:lang w:val="en-US"/>
              </w:rPr>
            </w:pPr>
          </w:p>
        </w:tc>
        <w:tc>
          <w:tcPr>
            <w:tcW w:w="1134" w:type="dxa"/>
            <w:gridSpan w:val="2"/>
            <w:tcBorders>
              <w:left w:val="nil"/>
              <w:right w:val="nil"/>
            </w:tcBorders>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275" w:type="dxa"/>
            <w:gridSpan w:val="4"/>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560" w:type="dxa"/>
            <w:gridSpan w:val="3"/>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417" w:type="dxa"/>
            <w:gridSpan w:val="2"/>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134" w:type="dxa"/>
            <w:gridSpan w:val="2"/>
            <w:tcBorders>
              <w:left w:val="nil"/>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283" w:type="dxa"/>
            <w:gridSpan w:val="2"/>
            <w:tcBorders>
              <w:left w:val="nil"/>
              <w:right w:val="nil"/>
            </w:tcBorders>
          </w:tcPr>
          <w:p w:rsidR="00136A16" w:rsidRPr="002C22B4" w:rsidRDefault="00136A16" w:rsidP="00711766">
            <w:pPr>
              <w:spacing w:line="360" w:lineRule="auto"/>
              <w:jc w:val="center"/>
              <w:rPr>
                <w:color w:val="000000"/>
                <w:sz w:val="20"/>
                <w:szCs w:val="20"/>
                <w:lang w:val="en-US"/>
              </w:rPr>
            </w:pPr>
          </w:p>
        </w:tc>
        <w:tc>
          <w:tcPr>
            <w:tcW w:w="1276" w:type="dxa"/>
            <w:gridSpan w:val="3"/>
            <w:tcBorders>
              <w:left w:val="nil"/>
              <w:right w:val="nil"/>
            </w:tcBorders>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r w:rsidR="00136A16" w:rsidRPr="002C22B4" w:rsidTr="003E4D27">
        <w:trPr>
          <w:gridAfter w:val="1"/>
          <w:wAfter w:w="284" w:type="dxa"/>
        </w:trPr>
        <w:tc>
          <w:tcPr>
            <w:tcW w:w="1418" w:type="dxa"/>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D</w:t>
            </w:r>
          </w:p>
        </w:tc>
        <w:tc>
          <w:tcPr>
            <w:tcW w:w="1134" w:type="dxa"/>
            <w:gridSpan w:val="2"/>
            <w:vAlign w:val="center"/>
          </w:tcPr>
          <w:p w:rsidR="00136A16" w:rsidRPr="002C22B4" w:rsidRDefault="00136A16" w:rsidP="00711766">
            <w:pPr>
              <w:spacing w:line="360" w:lineRule="auto"/>
              <w:rPr>
                <w:bCs/>
                <w:color w:val="000000"/>
                <w:sz w:val="20"/>
                <w:szCs w:val="20"/>
                <w:lang w:val="en-US"/>
              </w:rPr>
            </w:pPr>
          </w:p>
        </w:tc>
        <w:tc>
          <w:tcPr>
            <w:tcW w:w="1134" w:type="dxa"/>
            <w:gridSpan w:val="2"/>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275" w:type="dxa"/>
            <w:gridSpan w:val="4"/>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560" w:type="dxa"/>
            <w:gridSpan w:val="3"/>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417" w:type="dxa"/>
            <w:gridSpan w:val="2"/>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134" w:type="dxa"/>
            <w:gridSpan w:val="2"/>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283" w:type="dxa"/>
            <w:gridSpan w:val="2"/>
          </w:tcPr>
          <w:p w:rsidR="00136A16" w:rsidRPr="002C22B4" w:rsidRDefault="00136A16" w:rsidP="00711766">
            <w:pPr>
              <w:spacing w:line="360" w:lineRule="auto"/>
              <w:jc w:val="center"/>
              <w:rPr>
                <w:color w:val="000000"/>
                <w:sz w:val="20"/>
                <w:szCs w:val="20"/>
                <w:lang w:val="en-US"/>
              </w:rPr>
            </w:pPr>
          </w:p>
        </w:tc>
        <w:tc>
          <w:tcPr>
            <w:tcW w:w="1276" w:type="dxa"/>
            <w:gridSpan w:val="3"/>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r w:rsidR="00136A16" w:rsidRPr="002C22B4" w:rsidTr="003E4D27">
        <w:trPr>
          <w:gridAfter w:val="1"/>
          <w:wAfter w:w="284" w:type="dxa"/>
        </w:trPr>
        <w:tc>
          <w:tcPr>
            <w:tcW w:w="1418" w:type="dxa"/>
            <w:tcBorders>
              <w:left w:val="nil"/>
              <w:bottom w:val="single" w:sz="8" w:space="0" w:color="000000"/>
              <w:right w:val="nil"/>
            </w:tcBorders>
            <w:vAlign w:val="center"/>
          </w:tcPr>
          <w:p w:rsidR="00136A16" w:rsidRPr="002C22B4" w:rsidRDefault="00136A16" w:rsidP="00711766">
            <w:pPr>
              <w:spacing w:line="360" w:lineRule="auto"/>
              <w:rPr>
                <w:bCs/>
                <w:color w:val="000000"/>
                <w:sz w:val="20"/>
                <w:szCs w:val="20"/>
                <w:lang w:val="en-US"/>
              </w:rPr>
            </w:pPr>
            <w:r w:rsidRPr="002C22B4">
              <w:rPr>
                <w:bCs/>
                <w:color w:val="000000"/>
                <w:sz w:val="20"/>
                <w:szCs w:val="20"/>
                <w:lang w:val="en-US"/>
              </w:rPr>
              <w:t>AC*D</w:t>
            </w:r>
          </w:p>
        </w:tc>
        <w:tc>
          <w:tcPr>
            <w:tcW w:w="1134" w:type="dxa"/>
            <w:gridSpan w:val="2"/>
            <w:tcBorders>
              <w:left w:val="nil"/>
              <w:bottom w:val="single" w:sz="8" w:space="0" w:color="000000"/>
              <w:right w:val="nil"/>
            </w:tcBorders>
          </w:tcPr>
          <w:p w:rsidR="00136A16" w:rsidRPr="002C22B4" w:rsidRDefault="00136A16" w:rsidP="00711766">
            <w:pPr>
              <w:spacing w:line="360" w:lineRule="auto"/>
              <w:rPr>
                <w:bCs/>
                <w:color w:val="000000"/>
                <w:sz w:val="20"/>
                <w:szCs w:val="20"/>
                <w:lang w:val="en-US"/>
              </w:rPr>
            </w:pPr>
          </w:p>
        </w:tc>
        <w:tc>
          <w:tcPr>
            <w:tcW w:w="1134" w:type="dxa"/>
            <w:gridSpan w:val="2"/>
            <w:tcBorders>
              <w:left w:val="nil"/>
              <w:bottom w:val="single" w:sz="8" w:space="0" w:color="000000"/>
              <w:right w:val="nil"/>
            </w:tcBorders>
            <w:tcMar>
              <w:top w:w="0" w:type="dxa"/>
              <w:left w:w="0" w:type="dxa"/>
              <w:right w:w="0" w:type="dxa"/>
            </w:tcMar>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275" w:type="dxa"/>
            <w:gridSpan w:val="4"/>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1560" w:type="dxa"/>
            <w:gridSpan w:val="3"/>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417" w:type="dxa"/>
            <w:gridSpan w:val="2"/>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c>
          <w:tcPr>
            <w:tcW w:w="1134" w:type="dxa"/>
            <w:gridSpan w:val="2"/>
            <w:tcBorders>
              <w:left w:val="nil"/>
              <w:bottom w:val="single" w:sz="8" w:space="0" w:color="000000"/>
              <w:right w:val="nil"/>
            </w:tcBorders>
            <w:vAlign w:val="center"/>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ns</w:t>
            </w:r>
          </w:p>
        </w:tc>
        <w:tc>
          <w:tcPr>
            <w:tcW w:w="283" w:type="dxa"/>
            <w:gridSpan w:val="2"/>
            <w:tcBorders>
              <w:left w:val="nil"/>
              <w:bottom w:val="single" w:sz="8" w:space="0" w:color="000000"/>
              <w:right w:val="nil"/>
            </w:tcBorders>
          </w:tcPr>
          <w:p w:rsidR="00136A16" w:rsidRPr="002C22B4" w:rsidRDefault="00136A16" w:rsidP="00711766">
            <w:pPr>
              <w:spacing w:line="360" w:lineRule="auto"/>
              <w:jc w:val="center"/>
              <w:rPr>
                <w:color w:val="000000"/>
                <w:sz w:val="20"/>
                <w:szCs w:val="20"/>
                <w:lang w:val="en-US"/>
              </w:rPr>
            </w:pPr>
          </w:p>
        </w:tc>
        <w:tc>
          <w:tcPr>
            <w:tcW w:w="1276" w:type="dxa"/>
            <w:gridSpan w:val="3"/>
            <w:tcBorders>
              <w:left w:val="nil"/>
              <w:bottom w:val="single" w:sz="8" w:space="0" w:color="000000"/>
              <w:right w:val="nil"/>
            </w:tcBorders>
          </w:tcPr>
          <w:p w:rsidR="00136A16" w:rsidRPr="002C22B4" w:rsidRDefault="00136A16" w:rsidP="00711766">
            <w:pPr>
              <w:spacing w:line="360" w:lineRule="auto"/>
              <w:jc w:val="center"/>
              <w:rPr>
                <w:color w:val="000000"/>
                <w:sz w:val="20"/>
                <w:szCs w:val="20"/>
                <w:lang w:val="en-US"/>
              </w:rPr>
            </w:pPr>
            <w:r w:rsidRPr="002C22B4">
              <w:rPr>
                <w:color w:val="000000"/>
                <w:sz w:val="20"/>
                <w:szCs w:val="20"/>
                <w:lang w:val="en-US"/>
              </w:rPr>
              <w:t>*</w:t>
            </w:r>
          </w:p>
        </w:tc>
      </w:tr>
    </w:tbl>
    <w:p w:rsidR="0009717A" w:rsidRDefault="0009717A" w:rsidP="0009717A">
      <w:pPr>
        <w:ind w:left="709"/>
        <w:rPr>
          <w:color w:val="000000"/>
          <w:sz w:val="22"/>
          <w:szCs w:val="22"/>
          <w:lang w:val="en-GB"/>
        </w:rPr>
      </w:pPr>
      <w:r w:rsidRPr="002C22B4">
        <w:rPr>
          <w:sz w:val="20"/>
          <w:szCs w:val="20"/>
          <w:lang w:val="en-US"/>
        </w:rPr>
        <w:t>ns, (*), (**)</w:t>
      </w:r>
      <w:r>
        <w:rPr>
          <w:sz w:val="20"/>
          <w:szCs w:val="20"/>
          <w:lang w:val="en-US"/>
        </w:rPr>
        <w:t xml:space="preserve"> </w:t>
      </w:r>
      <w:r w:rsidRPr="002C22B4">
        <w:rPr>
          <w:sz w:val="20"/>
          <w:szCs w:val="20"/>
          <w:lang w:val="en-US"/>
        </w:rPr>
        <w:t>are non significant or significant at P &lt; 0.05</w:t>
      </w:r>
      <w:r>
        <w:rPr>
          <w:sz w:val="20"/>
          <w:szCs w:val="20"/>
          <w:lang w:val="en-US"/>
        </w:rPr>
        <w:t xml:space="preserve"> or </w:t>
      </w:r>
      <w:r w:rsidRPr="002C22B4">
        <w:rPr>
          <w:sz w:val="20"/>
          <w:szCs w:val="20"/>
          <w:lang w:val="en-US"/>
        </w:rPr>
        <w:t>0.01, respectively.</w:t>
      </w:r>
      <w:r>
        <w:rPr>
          <w:color w:val="141314"/>
          <w:sz w:val="20"/>
          <w:szCs w:val="20"/>
          <w:lang w:val="en-US"/>
        </w:rPr>
        <w:t xml:space="preserve"> </w:t>
      </w:r>
    </w:p>
    <w:p w:rsidR="0009717A" w:rsidRDefault="0009717A" w:rsidP="0009717A">
      <w:pPr>
        <w:ind w:left="709"/>
        <w:rPr>
          <w:color w:val="000000"/>
          <w:sz w:val="22"/>
          <w:szCs w:val="22"/>
          <w:lang w:val="en-GB"/>
        </w:rPr>
      </w:pPr>
      <w:r w:rsidRPr="0009717A">
        <w:rPr>
          <w:color w:val="000000"/>
          <w:sz w:val="22"/>
          <w:szCs w:val="22"/>
          <w:lang w:val="en-GB"/>
        </w:rPr>
        <w:t>Means with a common letter within columns are not significantly different according to</w:t>
      </w:r>
      <w:r>
        <w:rPr>
          <w:color w:val="000000"/>
          <w:sz w:val="22"/>
          <w:szCs w:val="22"/>
          <w:lang w:val="en-GB"/>
        </w:rPr>
        <w:t xml:space="preserve"> MSD</w:t>
      </w:r>
      <w:r w:rsidRPr="0009717A">
        <w:rPr>
          <w:color w:val="000000"/>
          <w:sz w:val="22"/>
          <w:szCs w:val="22"/>
          <w:lang w:val="en-GB"/>
        </w:rPr>
        <w:t xml:space="preserve"> test (P = 0.05). </w:t>
      </w:r>
    </w:p>
    <w:p w:rsidR="00362A07" w:rsidRDefault="0009717A" w:rsidP="0009717A">
      <w:pPr>
        <w:ind w:left="709"/>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09717A" w:rsidRDefault="0009717A" w:rsidP="0009717A">
      <w:pPr>
        <w:ind w:left="709"/>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362A07" w:rsidRDefault="00362A07"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947812" w:rsidRDefault="00947812" w:rsidP="00736A1A">
      <w:pPr>
        <w:autoSpaceDE w:val="0"/>
        <w:autoSpaceDN w:val="0"/>
        <w:adjustRightInd w:val="0"/>
        <w:jc w:val="both"/>
        <w:rPr>
          <w:color w:val="000000"/>
          <w:sz w:val="22"/>
          <w:szCs w:val="22"/>
          <w:lang w:val="en-GB"/>
        </w:rPr>
      </w:pPr>
    </w:p>
    <w:p w:rsidR="004D142A" w:rsidRPr="0009717A" w:rsidRDefault="00362A07" w:rsidP="00736A1A">
      <w:pPr>
        <w:autoSpaceDE w:val="0"/>
        <w:autoSpaceDN w:val="0"/>
        <w:adjustRightInd w:val="0"/>
        <w:jc w:val="both"/>
        <w:rPr>
          <w:color w:val="141314"/>
          <w:sz w:val="20"/>
          <w:szCs w:val="20"/>
          <w:lang w:val="en-GB"/>
        </w:rPr>
      </w:pPr>
      <w:r w:rsidRPr="00072D63">
        <w:rPr>
          <w:color w:val="141314"/>
          <w:sz w:val="20"/>
          <w:szCs w:val="20"/>
          <w:highlight w:val="yellow"/>
          <w:lang w:val="en-US"/>
        </w:rPr>
        <w:t xml:space="preserve"> </w:t>
      </w:r>
    </w:p>
    <w:p w:rsidR="004D142A" w:rsidRPr="0009717A" w:rsidRDefault="004D142A" w:rsidP="00736A1A">
      <w:pPr>
        <w:autoSpaceDE w:val="0"/>
        <w:autoSpaceDN w:val="0"/>
        <w:adjustRightInd w:val="0"/>
        <w:jc w:val="both"/>
        <w:rPr>
          <w:color w:val="141314"/>
          <w:sz w:val="20"/>
          <w:szCs w:val="20"/>
          <w:lang w:val="en-GB"/>
        </w:rPr>
      </w:pPr>
    </w:p>
    <w:p w:rsidR="004D142A" w:rsidRPr="0009717A" w:rsidRDefault="004D142A" w:rsidP="00736A1A">
      <w:pPr>
        <w:autoSpaceDE w:val="0"/>
        <w:autoSpaceDN w:val="0"/>
        <w:adjustRightInd w:val="0"/>
        <w:jc w:val="both"/>
        <w:rPr>
          <w:color w:val="141314"/>
          <w:sz w:val="20"/>
          <w:szCs w:val="20"/>
          <w:lang w:val="en-GB"/>
        </w:rPr>
      </w:pPr>
    </w:p>
    <w:p w:rsidR="004D142A" w:rsidRDefault="004D142A" w:rsidP="004D142A">
      <w:pPr>
        <w:ind w:left="709" w:right="1245"/>
        <w:rPr>
          <w:sz w:val="20"/>
          <w:szCs w:val="20"/>
          <w:lang w:val="en-US"/>
        </w:rPr>
      </w:pPr>
      <w:r>
        <w:rPr>
          <w:sz w:val="20"/>
          <w:szCs w:val="20"/>
          <w:lang w:val="en-US"/>
        </w:rPr>
        <w:t>Table 4</w:t>
      </w:r>
      <w:r w:rsidRPr="002C22B4">
        <w:rPr>
          <w:sz w:val="20"/>
          <w:szCs w:val="20"/>
          <w:lang w:val="en-US"/>
        </w:rPr>
        <w:t xml:space="preserve">. Effects of activated charcoal and days of culture on the final concentration of </w:t>
      </w:r>
      <w:r w:rsidR="00037778">
        <w:rPr>
          <w:sz w:val="20"/>
          <w:szCs w:val="20"/>
          <w:lang w:val="en-US"/>
        </w:rPr>
        <w:t>micro</w:t>
      </w:r>
      <w:r w:rsidRPr="002C22B4">
        <w:rPr>
          <w:sz w:val="20"/>
          <w:szCs w:val="20"/>
          <w:lang w:val="en-US"/>
        </w:rPr>
        <w:t xml:space="preserve">elements of </w:t>
      </w:r>
      <w:r w:rsidRPr="002C22B4">
        <w:rPr>
          <w:i/>
          <w:sz w:val="20"/>
          <w:szCs w:val="20"/>
          <w:lang w:val="en-US"/>
        </w:rPr>
        <w:t>Aloe barbadensis</w:t>
      </w:r>
      <w:r w:rsidRPr="002C22B4">
        <w:rPr>
          <w:sz w:val="20"/>
          <w:szCs w:val="20"/>
          <w:lang w:val="en-US"/>
        </w:rPr>
        <w:t xml:space="preserve"> tissue</w:t>
      </w:r>
    </w:p>
    <w:p w:rsidR="004D142A" w:rsidRDefault="004D142A" w:rsidP="004D142A">
      <w:pPr>
        <w:ind w:left="709" w:right="1245"/>
        <w:rPr>
          <w:sz w:val="20"/>
          <w:szCs w:val="20"/>
          <w:lang w:val="en-US"/>
        </w:rPr>
      </w:pPr>
    </w:p>
    <w:tbl>
      <w:tblPr>
        <w:tblW w:w="9781" w:type="dxa"/>
        <w:tblInd w:w="817" w:type="dxa"/>
        <w:tblBorders>
          <w:top w:val="single" w:sz="8" w:space="0" w:color="000000"/>
          <w:bottom w:val="single" w:sz="8" w:space="0" w:color="000000"/>
        </w:tblBorders>
        <w:tblLayout w:type="fixed"/>
        <w:tblCellMar>
          <w:top w:w="57" w:type="dxa"/>
        </w:tblCellMar>
        <w:tblLook w:val="04A0"/>
      </w:tblPr>
      <w:tblGrid>
        <w:gridCol w:w="1418"/>
        <w:gridCol w:w="992"/>
        <w:gridCol w:w="142"/>
        <w:gridCol w:w="567"/>
        <w:gridCol w:w="567"/>
        <w:gridCol w:w="141"/>
        <w:gridCol w:w="142"/>
        <w:gridCol w:w="709"/>
        <w:gridCol w:w="850"/>
        <w:gridCol w:w="709"/>
        <w:gridCol w:w="851"/>
        <w:gridCol w:w="708"/>
        <w:gridCol w:w="426"/>
        <w:gridCol w:w="283"/>
        <w:gridCol w:w="567"/>
        <w:gridCol w:w="567"/>
        <w:gridCol w:w="142"/>
      </w:tblGrid>
      <w:tr w:rsidR="00EC5F2C" w:rsidRPr="00EB0CCA" w:rsidTr="005F40CA">
        <w:trPr>
          <w:gridAfter w:val="1"/>
          <w:wAfter w:w="142" w:type="dxa"/>
        </w:trPr>
        <w:tc>
          <w:tcPr>
            <w:tcW w:w="1418" w:type="dxa"/>
            <w:tcBorders>
              <w:top w:val="single" w:sz="4" w:space="0" w:color="auto"/>
              <w:left w:val="nil"/>
              <w:right w:val="nil"/>
            </w:tcBorders>
            <w:tcMar>
              <w:top w:w="0" w:type="dxa"/>
            </w:tcMa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Activated Charcoal (AC) (%)</w:t>
            </w:r>
          </w:p>
        </w:tc>
        <w:tc>
          <w:tcPr>
            <w:tcW w:w="992" w:type="dxa"/>
            <w:tcBorders>
              <w:top w:val="single" w:sz="4" w:space="0" w:color="auto"/>
              <w:left w:val="nil"/>
              <w:right w:val="nil"/>
            </w:tcBorders>
            <w:tcMar>
              <w:top w:w="0" w:type="dxa"/>
            </w:tcMa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Days of culture (D)</w:t>
            </w:r>
          </w:p>
        </w:tc>
        <w:tc>
          <w:tcPr>
            <w:tcW w:w="7229" w:type="dxa"/>
            <w:gridSpan w:val="14"/>
            <w:tcBorders>
              <w:top w:val="single" w:sz="4" w:space="0" w:color="auto"/>
              <w:left w:val="nil"/>
              <w:right w:val="nil"/>
            </w:tcBorders>
          </w:tcPr>
          <w:p w:rsidR="00EC5F2C" w:rsidRDefault="00037778" w:rsidP="00EC5F2C">
            <w:pPr>
              <w:spacing w:line="360" w:lineRule="auto"/>
              <w:jc w:val="center"/>
              <w:rPr>
                <w:bCs/>
                <w:color w:val="000000"/>
                <w:sz w:val="20"/>
                <w:szCs w:val="20"/>
                <w:lang w:val="en-US"/>
              </w:rPr>
            </w:pPr>
            <w:r>
              <w:rPr>
                <w:bCs/>
                <w:color w:val="000000"/>
                <w:sz w:val="20"/>
                <w:szCs w:val="20"/>
                <w:lang w:val="en-US"/>
              </w:rPr>
              <w:t>Micro</w:t>
            </w:r>
            <w:r w:rsidR="00EC5F2C" w:rsidRPr="002C22B4">
              <w:rPr>
                <w:bCs/>
                <w:color w:val="000000"/>
                <w:sz w:val="20"/>
                <w:szCs w:val="20"/>
                <w:lang w:val="en-US"/>
              </w:rPr>
              <w:t>elements</w:t>
            </w:r>
          </w:p>
          <w:p w:rsidR="00EC5F2C" w:rsidRPr="002C22B4" w:rsidRDefault="00EC5F2C" w:rsidP="00EC5F2C">
            <w:pPr>
              <w:spacing w:line="360" w:lineRule="auto"/>
              <w:jc w:val="center"/>
              <w:rPr>
                <w:bCs/>
                <w:color w:val="000000"/>
                <w:sz w:val="20"/>
                <w:szCs w:val="20"/>
                <w:lang w:val="en-US"/>
              </w:rPr>
            </w:pPr>
            <w:r w:rsidRPr="002C22B4">
              <w:rPr>
                <w:bCs/>
                <w:color w:val="000000"/>
                <w:sz w:val="20"/>
                <w:szCs w:val="20"/>
                <w:lang w:val="en-US"/>
              </w:rPr>
              <w:t>(</w:t>
            </w:r>
            <w:r>
              <w:rPr>
                <w:bCs/>
                <w:color w:val="000000"/>
                <w:sz w:val="20"/>
                <w:szCs w:val="20"/>
                <w:lang w:val="en-US"/>
              </w:rPr>
              <w:t>µ</w:t>
            </w:r>
            <w:r w:rsidRPr="002C22B4">
              <w:rPr>
                <w:bCs/>
                <w:color w:val="000000"/>
                <w:sz w:val="20"/>
                <w:szCs w:val="20"/>
                <w:lang w:val="en-US"/>
              </w:rPr>
              <w:t>g g</w:t>
            </w:r>
            <w:r w:rsidRPr="002C22B4">
              <w:rPr>
                <w:bCs/>
                <w:color w:val="000000"/>
                <w:sz w:val="20"/>
                <w:szCs w:val="20"/>
                <w:vertAlign w:val="superscript"/>
                <w:lang w:val="en-US"/>
              </w:rPr>
              <w:t>-1</w:t>
            </w:r>
            <w:r w:rsidRPr="002C22B4">
              <w:rPr>
                <w:bCs/>
                <w:color w:val="000000"/>
                <w:sz w:val="20"/>
                <w:szCs w:val="20"/>
                <w:lang w:val="en-US"/>
              </w:rPr>
              <w:t xml:space="preserve"> dw)</w:t>
            </w:r>
          </w:p>
        </w:tc>
      </w:tr>
      <w:tr w:rsidR="00EC5F2C" w:rsidRPr="002C22B4" w:rsidTr="005F40CA">
        <w:trPr>
          <w:gridAfter w:val="1"/>
          <w:wAfter w:w="142" w:type="dxa"/>
        </w:trPr>
        <w:tc>
          <w:tcPr>
            <w:tcW w:w="1418" w:type="dxa"/>
            <w:tcBorders>
              <w:top w:val="single" w:sz="4" w:space="0" w:color="auto"/>
              <w:left w:val="nil"/>
              <w:right w:val="nil"/>
            </w:tcBorders>
          </w:tcPr>
          <w:p w:rsidR="00EC5F2C" w:rsidRPr="002C22B4" w:rsidRDefault="00EC5F2C" w:rsidP="001D6E84">
            <w:pPr>
              <w:spacing w:line="360" w:lineRule="auto"/>
              <w:rPr>
                <w:bCs/>
                <w:color w:val="000000"/>
                <w:sz w:val="20"/>
                <w:szCs w:val="20"/>
                <w:lang w:val="en-US"/>
              </w:rPr>
            </w:pPr>
          </w:p>
        </w:tc>
        <w:tc>
          <w:tcPr>
            <w:tcW w:w="992" w:type="dxa"/>
            <w:tcBorders>
              <w:top w:val="single" w:sz="4" w:space="0" w:color="auto"/>
              <w:left w:val="nil"/>
              <w:right w:val="nil"/>
            </w:tcBorders>
          </w:tcPr>
          <w:p w:rsidR="00EC5F2C" w:rsidRPr="002C22B4" w:rsidRDefault="00EC5F2C" w:rsidP="001D6E84">
            <w:pPr>
              <w:spacing w:line="360" w:lineRule="auto"/>
              <w:rPr>
                <w:bCs/>
                <w:color w:val="000000"/>
                <w:sz w:val="20"/>
                <w:szCs w:val="20"/>
                <w:lang w:val="en-US"/>
              </w:rPr>
            </w:pPr>
          </w:p>
        </w:tc>
        <w:tc>
          <w:tcPr>
            <w:tcW w:w="1559" w:type="dxa"/>
            <w:gridSpan w:val="5"/>
            <w:tcBorders>
              <w:top w:val="single" w:sz="8" w:space="0" w:color="000000"/>
              <w:left w:val="nil"/>
              <w:right w:val="nil"/>
            </w:tcBorders>
            <w:tcMar>
              <w:top w:w="0" w:type="dxa"/>
              <w:left w:w="0" w:type="dxa"/>
              <w:right w:w="0" w:type="dxa"/>
            </w:tcMar>
            <w:vAlign w:val="center"/>
          </w:tcPr>
          <w:p w:rsidR="00EC5F2C" w:rsidRPr="002C22B4" w:rsidRDefault="00EC5F2C" w:rsidP="001D6E84">
            <w:pPr>
              <w:jc w:val="center"/>
              <w:rPr>
                <w:bCs/>
                <w:color w:val="000000"/>
                <w:sz w:val="20"/>
                <w:szCs w:val="20"/>
                <w:lang w:val="en-US"/>
              </w:rPr>
            </w:pPr>
            <w:r>
              <w:rPr>
                <w:bCs/>
                <w:color w:val="000000"/>
                <w:sz w:val="20"/>
                <w:szCs w:val="20"/>
                <w:lang w:val="en-US"/>
              </w:rPr>
              <w:t>Mn</w:t>
            </w:r>
          </w:p>
        </w:tc>
        <w:tc>
          <w:tcPr>
            <w:tcW w:w="1559"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Fe</w:t>
            </w:r>
          </w:p>
        </w:tc>
        <w:tc>
          <w:tcPr>
            <w:tcW w:w="1560"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B</w:t>
            </w:r>
          </w:p>
        </w:tc>
        <w:tc>
          <w:tcPr>
            <w:tcW w:w="1134" w:type="dxa"/>
            <w:gridSpan w:val="2"/>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Pr>
                <w:bCs/>
                <w:color w:val="000000"/>
                <w:sz w:val="20"/>
                <w:szCs w:val="20"/>
                <w:lang w:val="en-US"/>
              </w:rPr>
              <w:t>Zn</w:t>
            </w:r>
          </w:p>
        </w:tc>
        <w:tc>
          <w:tcPr>
            <w:tcW w:w="1417" w:type="dxa"/>
            <w:gridSpan w:val="3"/>
            <w:tcBorders>
              <w:top w:val="single" w:sz="8" w:space="0" w:color="000000"/>
              <w:left w:val="nil"/>
              <w:bottom w:val="single" w:sz="8" w:space="0" w:color="000000"/>
              <w:right w:val="nil"/>
            </w:tcBorders>
            <w:vAlign w:val="center"/>
          </w:tcPr>
          <w:p w:rsidR="00EC5F2C" w:rsidRPr="002C22B4" w:rsidRDefault="00EC5F2C" w:rsidP="001D6E84">
            <w:pPr>
              <w:jc w:val="center"/>
              <w:rPr>
                <w:bCs/>
                <w:color w:val="000000"/>
                <w:sz w:val="20"/>
                <w:szCs w:val="20"/>
                <w:lang w:val="en-US"/>
              </w:rPr>
            </w:pPr>
            <w:r w:rsidRPr="002C22B4">
              <w:rPr>
                <w:bCs/>
                <w:color w:val="000000"/>
                <w:sz w:val="20"/>
                <w:szCs w:val="20"/>
                <w:lang w:val="en-US"/>
              </w:rPr>
              <w:t>C</w:t>
            </w:r>
            <w:r>
              <w:rPr>
                <w:bCs/>
                <w:color w:val="000000"/>
                <w:sz w:val="20"/>
                <w:szCs w:val="20"/>
                <w:lang w:val="en-US"/>
              </w:rPr>
              <w:t>u</w:t>
            </w:r>
          </w:p>
        </w:tc>
      </w:tr>
      <w:tr w:rsidR="00EC5F2C" w:rsidRPr="002C22B4" w:rsidTr="005F40CA">
        <w:tc>
          <w:tcPr>
            <w:tcW w:w="1418" w:type="dxa"/>
            <w:tcBorders>
              <w:top w:val="single" w:sz="4" w:space="0" w:color="auto"/>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0</w:t>
            </w:r>
          </w:p>
        </w:tc>
        <w:tc>
          <w:tcPr>
            <w:tcW w:w="992" w:type="dxa"/>
            <w:tcBorders>
              <w:top w:val="single" w:sz="4" w:space="0" w:color="auto"/>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20</w:t>
            </w:r>
          </w:p>
        </w:tc>
        <w:tc>
          <w:tcPr>
            <w:tcW w:w="709" w:type="dxa"/>
            <w:gridSpan w:val="2"/>
            <w:tcBorders>
              <w:top w:val="single" w:sz="4" w:space="0" w:color="auto"/>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174.5</w:t>
            </w:r>
          </w:p>
        </w:tc>
        <w:tc>
          <w:tcPr>
            <w:tcW w:w="708" w:type="dxa"/>
            <w:gridSpan w:val="2"/>
            <w:tcBorders>
              <w:top w:val="single" w:sz="4" w:space="0" w:color="auto"/>
            </w:tcBorders>
            <w:tcMar>
              <w:top w:w="0" w:type="dxa"/>
              <w:left w:w="0" w:type="dxa"/>
              <w:right w:w="0" w:type="dxa"/>
            </w:tcMar>
            <w:vAlign w:val="center"/>
          </w:tcPr>
          <w:p w:rsidR="00EC5F2C" w:rsidRPr="002C22B4" w:rsidRDefault="00EC5F2C" w:rsidP="00D24A9F">
            <w:pPr>
              <w:spacing w:line="360" w:lineRule="auto"/>
              <w:rPr>
                <w:color w:val="000000"/>
                <w:sz w:val="20"/>
                <w:szCs w:val="20"/>
                <w:lang w:val="en-US"/>
              </w:rPr>
            </w:pPr>
            <w:r>
              <w:rPr>
                <w:color w:val="000000"/>
                <w:sz w:val="20"/>
                <w:szCs w:val="20"/>
                <w:lang w:val="en-US"/>
              </w:rPr>
              <w:t>± 21.75</w:t>
            </w:r>
            <w:r w:rsidR="005F40CA">
              <w:rPr>
                <w:color w:val="000000"/>
                <w:sz w:val="20"/>
                <w:szCs w:val="20"/>
                <w:lang w:val="en-US"/>
              </w:rPr>
              <w:t>a</w:t>
            </w:r>
          </w:p>
        </w:tc>
        <w:tc>
          <w:tcPr>
            <w:tcW w:w="851" w:type="dxa"/>
            <w:gridSpan w:val="2"/>
            <w:tcBorders>
              <w:top w:val="single" w:sz="4" w:space="0" w:color="auto"/>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67.2</w:t>
            </w:r>
          </w:p>
        </w:tc>
        <w:tc>
          <w:tcPr>
            <w:tcW w:w="850" w:type="dxa"/>
            <w:tcBorders>
              <w:top w:val="single" w:sz="4" w:space="0" w:color="auto"/>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0.43 b</w:t>
            </w:r>
          </w:p>
        </w:tc>
        <w:tc>
          <w:tcPr>
            <w:tcW w:w="709" w:type="dxa"/>
            <w:tcBorders>
              <w:top w:val="single" w:sz="4" w:space="0" w:color="auto"/>
            </w:tcBorders>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29.3</w:t>
            </w:r>
          </w:p>
        </w:tc>
        <w:tc>
          <w:tcPr>
            <w:tcW w:w="851" w:type="dxa"/>
            <w:tcBorders>
              <w:top w:val="single" w:sz="4" w:space="0" w:color="auto"/>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1.07</w:t>
            </w:r>
            <w:r w:rsidR="005F40CA">
              <w:rPr>
                <w:color w:val="000000"/>
                <w:sz w:val="20"/>
                <w:szCs w:val="20"/>
                <w:lang w:val="en-US"/>
              </w:rPr>
              <w:t>a</w:t>
            </w:r>
          </w:p>
        </w:tc>
        <w:tc>
          <w:tcPr>
            <w:tcW w:w="708" w:type="dxa"/>
            <w:tcBorders>
              <w:top w:val="single" w:sz="4" w:space="0" w:color="auto"/>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66.6</w:t>
            </w:r>
          </w:p>
        </w:tc>
        <w:tc>
          <w:tcPr>
            <w:tcW w:w="709" w:type="dxa"/>
            <w:gridSpan w:val="2"/>
            <w:tcBorders>
              <w:top w:val="single" w:sz="4" w:space="0" w:color="auto"/>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3.94</w:t>
            </w:r>
            <w:r w:rsidR="005F40CA">
              <w:rPr>
                <w:color w:val="000000"/>
                <w:sz w:val="20"/>
                <w:szCs w:val="20"/>
                <w:lang w:val="en-US"/>
              </w:rPr>
              <w:t>a</w:t>
            </w:r>
          </w:p>
        </w:tc>
        <w:tc>
          <w:tcPr>
            <w:tcW w:w="567" w:type="dxa"/>
            <w:tcBorders>
              <w:top w:val="single" w:sz="4" w:space="0" w:color="auto"/>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3.3</w:t>
            </w:r>
          </w:p>
        </w:tc>
        <w:tc>
          <w:tcPr>
            <w:tcW w:w="709" w:type="dxa"/>
            <w:gridSpan w:val="2"/>
            <w:tcBorders>
              <w:top w:val="single" w:sz="4" w:space="0" w:color="auto"/>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0.25</w:t>
            </w:r>
            <w:r w:rsidR="005F40CA">
              <w:rPr>
                <w:color w:val="000000"/>
                <w:sz w:val="20"/>
                <w:szCs w:val="20"/>
                <w:lang w:val="en-US"/>
              </w:rPr>
              <w:t>a</w:t>
            </w:r>
          </w:p>
        </w:tc>
      </w:tr>
      <w:tr w:rsidR="00EC5F2C" w:rsidRPr="002C22B4" w:rsidTr="005F40CA">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p>
        </w:tc>
        <w:tc>
          <w:tcPr>
            <w:tcW w:w="992" w:type="dxa"/>
            <w:tcBorders>
              <w:left w:val="nil"/>
              <w:right w:val="nil"/>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40</w:t>
            </w:r>
          </w:p>
        </w:tc>
        <w:tc>
          <w:tcPr>
            <w:tcW w:w="709" w:type="dxa"/>
            <w:gridSpan w:val="2"/>
            <w:tcBorders>
              <w:left w:val="nil"/>
              <w:right w:val="nil"/>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161.1</w:t>
            </w:r>
          </w:p>
        </w:tc>
        <w:tc>
          <w:tcPr>
            <w:tcW w:w="708" w:type="dxa"/>
            <w:gridSpan w:val="2"/>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20.78</w:t>
            </w:r>
            <w:r w:rsidR="005F40CA">
              <w:rPr>
                <w:color w:val="000000"/>
                <w:sz w:val="20"/>
                <w:szCs w:val="20"/>
                <w:lang w:val="en-US"/>
              </w:rPr>
              <w:t>a</w:t>
            </w:r>
          </w:p>
        </w:tc>
        <w:tc>
          <w:tcPr>
            <w:tcW w:w="851" w:type="dxa"/>
            <w:gridSpan w:val="2"/>
            <w:tcBorders>
              <w:left w:val="nil"/>
              <w:right w:val="nil"/>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170.3</w:t>
            </w:r>
          </w:p>
        </w:tc>
        <w:tc>
          <w:tcPr>
            <w:tcW w:w="850" w:type="dxa"/>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25.30 a</w:t>
            </w:r>
          </w:p>
        </w:tc>
        <w:tc>
          <w:tcPr>
            <w:tcW w:w="709" w:type="dxa"/>
            <w:tcBorders>
              <w:left w:val="nil"/>
              <w:right w:val="nil"/>
            </w:tcBorders>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35.8</w:t>
            </w:r>
          </w:p>
        </w:tc>
        <w:tc>
          <w:tcPr>
            <w:tcW w:w="851" w:type="dxa"/>
            <w:tcBorders>
              <w:left w:val="nil"/>
              <w:right w:val="nil"/>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5.63</w:t>
            </w:r>
            <w:r w:rsidR="005F40CA">
              <w:rPr>
                <w:color w:val="000000"/>
                <w:sz w:val="20"/>
                <w:szCs w:val="20"/>
                <w:lang w:val="en-US"/>
              </w:rPr>
              <w:t>a</w:t>
            </w:r>
          </w:p>
        </w:tc>
        <w:tc>
          <w:tcPr>
            <w:tcW w:w="708"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84.5</w:t>
            </w:r>
          </w:p>
        </w:tc>
        <w:tc>
          <w:tcPr>
            <w:tcW w:w="709" w:type="dxa"/>
            <w:gridSpan w:val="2"/>
            <w:tcBorders>
              <w:left w:val="nil"/>
              <w:right w:val="nil"/>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7.51</w:t>
            </w:r>
            <w:r w:rsidR="005F40CA">
              <w:rPr>
                <w:color w:val="000000"/>
                <w:sz w:val="20"/>
                <w:szCs w:val="20"/>
                <w:lang w:val="en-US"/>
              </w:rPr>
              <w:t>a</w:t>
            </w:r>
          </w:p>
        </w:tc>
        <w:tc>
          <w:tcPr>
            <w:tcW w:w="567" w:type="dxa"/>
            <w:tcBorders>
              <w:left w:val="nil"/>
              <w:right w:val="nil"/>
            </w:tcBorders>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7.6</w:t>
            </w:r>
          </w:p>
        </w:tc>
        <w:tc>
          <w:tcPr>
            <w:tcW w:w="709" w:type="dxa"/>
            <w:gridSpan w:val="2"/>
            <w:tcBorders>
              <w:left w:val="nil"/>
              <w:right w:val="nil"/>
            </w:tcBorders>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1.34</w:t>
            </w:r>
            <w:r w:rsidR="005F40CA">
              <w:rPr>
                <w:color w:val="000000"/>
                <w:sz w:val="20"/>
                <w:szCs w:val="20"/>
                <w:lang w:val="en-US"/>
              </w:rPr>
              <w:t>a</w:t>
            </w:r>
          </w:p>
        </w:tc>
      </w:tr>
      <w:tr w:rsidR="00EC5F2C" w:rsidRPr="002C22B4" w:rsidTr="005F40CA">
        <w:tc>
          <w:tcPr>
            <w:tcW w:w="1418" w:type="dxa"/>
            <w:vAlign w:val="center"/>
          </w:tcPr>
          <w:p w:rsidR="00EC5F2C" w:rsidRPr="002C22B4" w:rsidRDefault="00EC5F2C" w:rsidP="001D6E84">
            <w:pPr>
              <w:spacing w:line="360" w:lineRule="auto"/>
              <w:rPr>
                <w:bCs/>
                <w:color w:val="000000"/>
                <w:sz w:val="20"/>
                <w:szCs w:val="20"/>
                <w:lang w:val="en-US"/>
              </w:rPr>
            </w:pPr>
          </w:p>
        </w:tc>
        <w:tc>
          <w:tcPr>
            <w:tcW w:w="992" w:type="dxa"/>
            <w:vAlign w:val="center"/>
          </w:tcPr>
          <w:p w:rsidR="00EC5F2C" w:rsidRPr="002C22B4" w:rsidRDefault="00EC5F2C" w:rsidP="001D6E84">
            <w:pPr>
              <w:spacing w:line="360" w:lineRule="auto"/>
              <w:rPr>
                <w:bCs/>
                <w:color w:val="000000"/>
                <w:sz w:val="20"/>
                <w:szCs w:val="20"/>
                <w:lang w:val="en-US"/>
              </w:rPr>
            </w:pPr>
          </w:p>
        </w:tc>
        <w:tc>
          <w:tcPr>
            <w:tcW w:w="709" w:type="dxa"/>
            <w:gridSpan w:val="2"/>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p>
        </w:tc>
        <w:tc>
          <w:tcPr>
            <w:tcW w:w="708" w:type="dxa"/>
            <w:gridSpan w:val="2"/>
            <w:tcMar>
              <w:top w:w="0" w:type="dxa"/>
              <w:left w:w="0" w:type="dxa"/>
              <w:right w:w="0" w:type="dxa"/>
            </w:tcMar>
            <w:vAlign w:val="center"/>
          </w:tcPr>
          <w:p w:rsidR="00EC5F2C" w:rsidRPr="002C22B4" w:rsidRDefault="00EC5F2C" w:rsidP="001D6E84">
            <w:pPr>
              <w:spacing w:line="360" w:lineRule="auto"/>
              <w:rPr>
                <w:color w:val="000000"/>
                <w:sz w:val="20"/>
                <w:szCs w:val="20"/>
                <w:lang w:val="en-US"/>
              </w:rPr>
            </w:pPr>
          </w:p>
        </w:tc>
        <w:tc>
          <w:tcPr>
            <w:tcW w:w="1701" w:type="dxa"/>
            <w:gridSpan w:val="3"/>
            <w:vAlign w:val="center"/>
          </w:tcPr>
          <w:p w:rsidR="00EC5F2C" w:rsidRPr="002C22B4" w:rsidRDefault="00EC5F2C" w:rsidP="001D6E84">
            <w:pPr>
              <w:spacing w:line="360" w:lineRule="auto"/>
              <w:rPr>
                <w:color w:val="000000"/>
                <w:sz w:val="20"/>
                <w:szCs w:val="20"/>
                <w:lang w:val="en-US"/>
              </w:rPr>
            </w:pPr>
          </w:p>
        </w:tc>
        <w:tc>
          <w:tcPr>
            <w:tcW w:w="1560" w:type="dxa"/>
            <w:gridSpan w:val="2"/>
            <w:vAlign w:val="center"/>
          </w:tcPr>
          <w:p w:rsidR="00EC5F2C" w:rsidRPr="002C22B4" w:rsidRDefault="00EC5F2C" w:rsidP="001D6E84">
            <w:pPr>
              <w:spacing w:line="360" w:lineRule="auto"/>
              <w:jc w:val="center"/>
              <w:rPr>
                <w:color w:val="000000"/>
                <w:sz w:val="20"/>
                <w:szCs w:val="20"/>
                <w:lang w:val="en-US"/>
              </w:rPr>
            </w:pPr>
          </w:p>
        </w:tc>
        <w:tc>
          <w:tcPr>
            <w:tcW w:w="1417" w:type="dxa"/>
            <w:gridSpan w:val="3"/>
            <w:vAlign w:val="center"/>
          </w:tcPr>
          <w:p w:rsidR="00EC5F2C" w:rsidRPr="002C22B4" w:rsidRDefault="00EC5F2C" w:rsidP="001D6E84">
            <w:pPr>
              <w:spacing w:line="360" w:lineRule="auto"/>
              <w:jc w:val="center"/>
              <w:rPr>
                <w:color w:val="000000"/>
                <w:sz w:val="20"/>
                <w:szCs w:val="20"/>
                <w:lang w:val="en-US"/>
              </w:rPr>
            </w:pPr>
          </w:p>
        </w:tc>
        <w:tc>
          <w:tcPr>
            <w:tcW w:w="567" w:type="dxa"/>
            <w:tcMar>
              <w:top w:w="0" w:type="dxa"/>
            </w:tcMar>
            <w:vAlign w:val="center"/>
          </w:tcPr>
          <w:p w:rsidR="00EC5F2C" w:rsidRPr="002C22B4" w:rsidRDefault="00EC5F2C" w:rsidP="001D6E84">
            <w:pPr>
              <w:spacing w:line="360" w:lineRule="auto"/>
              <w:jc w:val="right"/>
              <w:rPr>
                <w:color w:val="000000"/>
                <w:sz w:val="20"/>
                <w:szCs w:val="20"/>
                <w:lang w:val="en-US"/>
              </w:rPr>
            </w:pPr>
          </w:p>
        </w:tc>
        <w:tc>
          <w:tcPr>
            <w:tcW w:w="709" w:type="dxa"/>
            <w:gridSpan w:val="2"/>
            <w:tcMar>
              <w:top w:w="0" w:type="dxa"/>
              <w:left w:w="0" w:type="dxa"/>
              <w:right w:w="0" w:type="dxa"/>
            </w:tcMar>
          </w:tcPr>
          <w:p w:rsidR="00EC5F2C" w:rsidRPr="002C22B4" w:rsidRDefault="00EC5F2C" w:rsidP="001D6E84">
            <w:pPr>
              <w:spacing w:line="360" w:lineRule="auto"/>
              <w:rPr>
                <w:color w:val="000000"/>
                <w:sz w:val="20"/>
                <w:szCs w:val="20"/>
                <w:lang w:val="en-US"/>
              </w:rPr>
            </w:pPr>
          </w:p>
        </w:tc>
      </w:tr>
      <w:tr w:rsidR="00EC5F2C" w:rsidRPr="002C22B4" w:rsidTr="005F40CA">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r>
              <w:rPr>
                <w:bCs/>
                <w:color w:val="000000"/>
                <w:sz w:val="20"/>
                <w:szCs w:val="20"/>
                <w:lang w:val="en-US"/>
              </w:rPr>
              <w:t>1</w:t>
            </w:r>
          </w:p>
        </w:tc>
        <w:tc>
          <w:tcPr>
            <w:tcW w:w="992" w:type="dxa"/>
            <w:tcBorders>
              <w:left w:val="nil"/>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20</w:t>
            </w:r>
          </w:p>
        </w:tc>
        <w:tc>
          <w:tcPr>
            <w:tcW w:w="709" w:type="dxa"/>
            <w:gridSpan w:val="2"/>
            <w:tcBorders>
              <w:left w:val="nil"/>
              <w:right w:val="nil"/>
            </w:tcBorders>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113.2</w:t>
            </w:r>
          </w:p>
        </w:tc>
        <w:tc>
          <w:tcPr>
            <w:tcW w:w="708" w:type="dxa"/>
            <w:gridSpan w:val="2"/>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13.27</w:t>
            </w:r>
            <w:r w:rsidR="005F40CA">
              <w:rPr>
                <w:color w:val="000000"/>
                <w:sz w:val="20"/>
                <w:szCs w:val="20"/>
                <w:lang w:val="en-US"/>
              </w:rPr>
              <w:t>a</w:t>
            </w:r>
          </w:p>
        </w:tc>
        <w:tc>
          <w:tcPr>
            <w:tcW w:w="851" w:type="dxa"/>
            <w:gridSpan w:val="2"/>
            <w:tcBorders>
              <w:left w:val="nil"/>
              <w:right w:val="nil"/>
            </w:tcBorders>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52.8</w:t>
            </w:r>
          </w:p>
        </w:tc>
        <w:tc>
          <w:tcPr>
            <w:tcW w:w="850" w:type="dxa"/>
            <w:tcBorders>
              <w:left w:val="nil"/>
              <w:right w:val="nil"/>
            </w:tcBorders>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2.67 b</w:t>
            </w:r>
          </w:p>
        </w:tc>
        <w:tc>
          <w:tcPr>
            <w:tcW w:w="709" w:type="dxa"/>
            <w:tcBorders>
              <w:left w:val="nil"/>
              <w:right w:val="nil"/>
            </w:tcBorders>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21.7</w:t>
            </w:r>
          </w:p>
        </w:tc>
        <w:tc>
          <w:tcPr>
            <w:tcW w:w="851" w:type="dxa"/>
            <w:tcBorders>
              <w:left w:val="nil"/>
              <w:right w:val="nil"/>
            </w:tcBorders>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1.47</w:t>
            </w:r>
            <w:r w:rsidR="005F40CA">
              <w:rPr>
                <w:color w:val="000000"/>
                <w:sz w:val="20"/>
                <w:szCs w:val="20"/>
                <w:lang w:val="en-US"/>
              </w:rPr>
              <w:t>a</w:t>
            </w:r>
          </w:p>
        </w:tc>
        <w:tc>
          <w:tcPr>
            <w:tcW w:w="708"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43.6</w:t>
            </w:r>
          </w:p>
        </w:tc>
        <w:tc>
          <w:tcPr>
            <w:tcW w:w="709" w:type="dxa"/>
            <w:gridSpan w:val="2"/>
            <w:tcBorders>
              <w:left w:val="nil"/>
              <w:right w:val="nil"/>
            </w:tcBorders>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1.15</w:t>
            </w:r>
            <w:r w:rsidR="005F40CA">
              <w:rPr>
                <w:color w:val="000000"/>
                <w:sz w:val="20"/>
                <w:szCs w:val="20"/>
                <w:lang w:val="en-US"/>
              </w:rPr>
              <w:t>a</w:t>
            </w:r>
          </w:p>
        </w:tc>
        <w:tc>
          <w:tcPr>
            <w:tcW w:w="567" w:type="dxa"/>
            <w:tcBorders>
              <w:left w:val="nil"/>
              <w:right w:val="nil"/>
            </w:tcBorders>
            <w:tcMar>
              <w:top w:w="0" w:type="dxa"/>
            </w:tcMar>
            <w:vAlign w:val="center"/>
          </w:tcPr>
          <w:p w:rsidR="00EC5F2C" w:rsidRPr="002C22B4" w:rsidRDefault="00EC5F2C" w:rsidP="00EC5F2C">
            <w:pPr>
              <w:spacing w:line="360" w:lineRule="auto"/>
              <w:jc w:val="right"/>
              <w:rPr>
                <w:color w:val="000000"/>
                <w:sz w:val="20"/>
                <w:szCs w:val="20"/>
                <w:lang w:val="en-US"/>
              </w:rPr>
            </w:pPr>
            <w:r>
              <w:rPr>
                <w:color w:val="000000"/>
                <w:sz w:val="20"/>
                <w:szCs w:val="20"/>
                <w:lang w:val="en-US"/>
              </w:rPr>
              <w:t>4.3</w:t>
            </w:r>
          </w:p>
        </w:tc>
        <w:tc>
          <w:tcPr>
            <w:tcW w:w="709" w:type="dxa"/>
            <w:gridSpan w:val="2"/>
            <w:tcBorders>
              <w:left w:val="nil"/>
              <w:right w:val="nil"/>
            </w:tcBorders>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0.34</w:t>
            </w:r>
            <w:r w:rsidR="005F40CA">
              <w:rPr>
                <w:color w:val="000000"/>
                <w:sz w:val="20"/>
                <w:szCs w:val="20"/>
                <w:lang w:val="en-US"/>
              </w:rPr>
              <w:t>a</w:t>
            </w:r>
          </w:p>
        </w:tc>
      </w:tr>
      <w:tr w:rsidR="00EC5F2C" w:rsidRPr="002C22B4" w:rsidTr="005F40CA">
        <w:tc>
          <w:tcPr>
            <w:tcW w:w="1418" w:type="dxa"/>
            <w:vAlign w:val="center"/>
          </w:tcPr>
          <w:p w:rsidR="00EC5F2C" w:rsidRPr="002C22B4" w:rsidRDefault="00EC5F2C" w:rsidP="001D6E84">
            <w:pPr>
              <w:spacing w:line="360" w:lineRule="auto"/>
              <w:rPr>
                <w:bCs/>
                <w:color w:val="000000"/>
                <w:sz w:val="20"/>
                <w:szCs w:val="20"/>
                <w:lang w:val="en-US"/>
              </w:rPr>
            </w:pPr>
          </w:p>
        </w:tc>
        <w:tc>
          <w:tcPr>
            <w:tcW w:w="992" w:type="dxa"/>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40</w:t>
            </w:r>
          </w:p>
        </w:tc>
        <w:tc>
          <w:tcPr>
            <w:tcW w:w="709" w:type="dxa"/>
            <w:gridSpan w:val="2"/>
            <w:tcMar>
              <w:top w:w="0" w:type="dxa"/>
              <w:left w:w="108" w:type="dxa"/>
              <w:right w:w="108"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133.7</w:t>
            </w:r>
          </w:p>
        </w:tc>
        <w:tc>
          <w:tcPr>
            <w:tcW w:w="708" w:type="dxa"/>
            <w:gridSpan w:val="2"/>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7.14</w:t>
            </w:r>
            <w:r w:rsidR="005F40CA">
              <w:rPr>
                <w:color w:val="000000"/>
                <w:sz w:val="20"/>
                <w:szCs w:val="20"/>
                <w:lang w:val="en-US"/>
              </w:rPr>
              <w:t>a</w:t>
            </w:r>
          </w:p>
        </w:tc>
        <w:tc>
          <w:tcPr>
            <w:tcW w:w="851" w:type="dxa"/>
            <w:gridSpan w:val="2"/>
            <w:tcMar>
              <w:top w:w="0" w:type="dxa"/>
            </w:tcMar>
            <w:vAlign w:val="center"/>
          </w:tcPr>
          <w:p w:rsidR="00EC5F2C" w:rsidRPr="002C22B4" w:rsidRDefault="00EC5F2C" w:rsidP="00315558">
            <w:pPr>
              <w:spacing w:line="360" w:lineRule="auto"/>
              <w:jc w:val="right"/>
              <w:rPr>
                <w:color w:val="000000"/>
                <w:sz w:val="20"/>
                <w:szCs w:val="20"/>
                <w:lang w:val="en-US"/>
              </w:rPr>
            </w:pPr>
            <w:r>
              <w:rPr>
                <w:color w:val="000000"/>
                <w:sz w:val="20"/>
                <w:szCs w:val="20"/>
                <w:lang w:val="en-US"/>
              </w:rPr>
              <w:t>62.8</w:t>
            </w:r>
          </w:p>
        </w:tc>
        <w:tc>
          <w:tcPr>
            <w:tcW w:w="850" w:type="dxa"/>
            <w:tcMar>
              <w:top w:w="0" w:type="dxa"/>
              <w:left w:w="0" w:type="dxa"/>
              <w:right w:w="0" w:type="dxa"/>
            </w:tcMar>
            <w:vAlign w:val="center"/>
          </w:tcPr>
          <w:p w:rsidR="00EC5F2C" w:rsidRPr="002C22B4" w:rsidRDefault="00EC5F2C" w:rsidP="00315558">
            <w:pPr>
              <w:spacing w:line="360" w:lineRule="auto"/>
              <w:rPr>
                <w:color w:val="000000"/>
                <w:sz w:val="20"/>
                <w:szCs w:val="20"/>
                <w:lang w:val="en-US"/>
              </w:rPr>
            </w:pPr>
            <w:r>
              <w:rPr>
                <w:color w:val="000000"/>
                <w:sz w:val="20"/>
                <w:szCs w:val="20"/>
                <w:lang w:val="en-US"/>
              </w:rPr>
              <w:t>± 1.49 b</w:t>
            </w:r>
          </w:p>
        </w:tc>
        <w:tc>
          <w:tcPr>
            <w:tcW w:w="709" w:type="dxa"/>
            <w:tcMar>
              <w:top w:w="0" w:type="dxa"/>
            </w:tcMar>
            <w:vAlign w:val="center"/>
          </w:tcPr>
          <w:p w:rsidR="00EC5F2C" w:rsidRPr="002C22B4" w:rsidRDefault="00EC5F2C" w:rsidP="00165A5D">
            <w:pPr>
              <w:spacing w:line="360" w:lineRule="auto"/>
              <w:jc w:val="right"/>
              <w:rPr>
                <w:color w:val="000000"/>
                <w:sz w:val="20"/>
                <w:szCs w:val="20"/>
                <w:lang w:val="en-US"/>
              </w:rPr>
            </w:pPr>
            <w:r>
              <w:rPr>
                <w:color w:val="000000"/>
                <w:sz w:val="20"/>
                <w:szCs w:val="20"/>
                <w:lang w:val="en-US"/>
              </w:rPr>
              <w:t>23.7</w:t>
            </w:r>
          </w:p>
        </w:tc>
        <w:tc>
          <w:tcPr>
            <w:tcW w:w="851" w:type="dxa"/>
            <w:tcMar>
              <w:top w:w="0" w:type="dxa"/>
              <w:left w:w="0" w:type="dxa"/>
              <w:right w:w="0" w:type="dxa"/>
            </w:tcMar>
            <w:vAlign w:val="center"/>
          </w:tcPr>
          <w:p w:rsidR="00EC5F2C" w:rsidRPr="002C22B4" w:rsidRDefault="00EC5F2C" w:rsidP="00165A5D">
            <w:pPr>
              <w:spacing w:line="360" w:lineRule="auto"/>
              <w:rPr>
                <w:color w:val="000000"/>
                <w:sz w:val="20"/>
                <w:szCs w:val="20"/>
                <w:lang w:val="en-US"/>
              </w:rPr>
            </w:pPr>
            <w:r>
              <w:rPr>
                <w:color w:val="000000"/>
                <w:sz w:val="20"/>
                <w:szCs w:val="20"/>
                <w:lang w:val="en-US"/>
              </w:rPr>
              <w:t>± 0.66</w:t>
            </w:r>
            <w:r w:rsidR="005F40CA">
              <w:rPr>
                <w:color w:val="000000"/>
                <w:sz w:val="20"/>
                <w:szCs w:val="20"/>
                <w:lang w:val="en-US"/>
              </w:rPr>
              <w:t>a</w:t>
            </w:r>
          </w:p>
        </w:tc>
        <w:tc>
          <w:tcPr>
            <w:tcW w:w="708" w:type="dxa"/>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59.7</w:t>
            </w:r>
          </w:p>
        </w:tc>
        <w:tc>
          <w:tcPr>
            <w:tcW w:w="709" w:type="dxa"/>
            <w:gridSpan w:val="2"/>
            <w:tcMar>
              <w:top w:w="0" w:type="dxa"/>
              <w:left w:w="0" w:type="dxa"/>
              <w:right w:w="0" w:type="dxa"/>
            </w:tcMar>
            <w:vAlign w:val="center"/>
          </w:tcPr>
          <w:p w:rsidR="00EC5F2C" w:rsidRPr="002C22B4" w:rsidRDefault="00EC5F2C" w:rsidP="00EC5F2C">
            <w:pPr>
              <w:spacing w:line="360" w:lineRule="auto"/>
              <w:rPr>
                <w:color w:val="000000"/>
                <w:sz w:val="20"/>
                <w:szCs w:val="20"/>
                <w:lang w:val="en-US"/>
              </w:rPr>
            </w:pPr>
            <w:r>
              <w:rPr>
                <w:color w:val="000000"/>
                <w:sz w:val="20"/>
                <w:szCs w:val="20"/>
                <w:lang w:val="en-US"/>
              </w:rPr>
              <w:t>± 1.56</w:t>
            </w:r>
            <w:r w:rsidR="005F40CA">
              <w:rPr>
                <w:color w:val="000000"/>
                <w:sz w:val="20"/>
                <w:szCs w:val="20"/>
                <w:lang w:val="en-US"/>
              </w:rPr>
              <w:t>a</w:t>
            </w:r>
          </w:p>
        </w:tc>
        <w:tc>
          <w:tcPr>
            <w:tcW w:w="567" w:type="dxa"/>
            <w:tcMar>
              <w:top w:w="0" w:type="dxa"/>
            </w:tcMar>
            <w:vAlign w:val="center"/>
          </w:tcPr>
          <w:p w:rsidR="00EC5F2C" w:rsidRPr="002C22B4" w:rsidRDefault="00EC5F2C" w:rsidP="001D6E84">
            <w:pPr>
              <w:spacing w:line="360" w:lineRule="auto"/>
              <w:jc w:val="right"/>
              <w:rPr>
                <w:color w:val="000000"/>
                <w:sz w:val="20"/>
                <w:szCs w:val="20"/>
                <w:lang w:val="en-US"/>
              </w:rPr>
            </w:pPr>
            <w:r>
              <w:rPr>
                <w:color w:val="000000"/>
                <w:sz w:val="20"/>
                <w:szCs w:val="20"/>
                <w:lang w:val="en-US"/>
              </w:rPr>
              <w:t>6.6</w:t>
            </w:r>
          </w:p>
        </w:tc>
        <w:tc>
          <w:tcPr>
            <w:tcW w:w="709" w:type="dxa"/>
            <w:gridSpan w:val="2"/>
            <w:tcMar>
              <w:top w:w="0" w:type="dxa"/>
              <w:left w:w="0" w:type="dxa"/>
              <w:right w:w="0" w:type="dxa"/>
            </w:tcMar>
          </w:tcPr>
          <w:p w:rsidR="00EC5F2C" w:rsidRPr="002C22B4" w:rsidRDefault="00EC5F2C" w:rsidP="00EC5F2C">
            <w:pPr>
              <w:spacing w:line="360" w:lineRule="auto"/>
              <w:rPr>
                <w:color w:val="000000"/>
                <w:sz w:val="20"/>
                <w:szCs w:val="20"/>
                <w:lang w:val="en-US"/>
              </w:rPr>
            </w:pPr>
            <w:r>
              <w:rPr>
                <w:color w:val="000000"/>
                <w:sz w:val="20"/>
                <w:szCs w:val="20"/>
                <w:lang w:val="en-US"/>
              </w:rPr>
              <w:t>± 1.27</w:t>
            </w:r>
            <w:r w:rsidR="005F40CA">
              <w:rPr>
                <w:color w:val="000000"/>
                <w:sz w:val="20"/>
                <w:szCs w:val="20"/>
                <w:lang w:val="en-US"/>
              </w:rPr>
              <w:t>a</w:t>
            </w:r>
          </w:p>
        </w:tc>
      </w:tr>
      <w:tr w:rsidR="00EC5F2C" w:rsidRPr="002C22B4" w:rsidTr="005F40CA">
        <w:trPr>
          <w:gridAfter w:val="1"/>
          <w:wAfter w:w="142" w:type="dxa"/>
        </w:trPr>
        <w:tc>
          <w:tcPr>
            <w:tcW w:w="1418" w:type="dxa"/>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Significance</w:t>
            </w:r>
          </w:p>
        </w:tc>
        <w:tc>
          <w:tcPr>
            <w:tcW w:w="1134" w:type="dxa"/>
            <w:gridSpan w:val="2"/>
            <w:vAlign w:val="center"/>
          </w:tcPr>
          <w:p w:rsidR="00EC5F2C" w:rsidRPr="002C22B4" w:rsidRDefault="00EC5F2C" w:rsidP="001D6E84">
            <w:pPr>
              <w:spacing w:line="360" w:lineRule="auto"/>
              <w:rPr>
                <w:bCs/>
                <w:color w:val="000000"/>
                <w:sz w:val="20"/>
                <w:szCs w:val="20"/>
                <w:lang w:val="en-US"/>
              </w:rPr>
            </w:pPr>
          </w:p>
        </w:tc>
        <w:tc>
          <w:tcPr>
            <w:tcW w:w="1134" w:type="dxa"/>
            <w:gridSpan w:val="2"/>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p>
        </w:tc>
        <w:tc>
          <w:tcPr>
            <w:tcW w:w="1842" w:type="dxa"/>
            <w:gridSpan w:val="4"/>
            <w:vAlign w:val="center"/>
          </w:tcPr>
          <w:p w:rsidR="00EC5F2C" w:rsidRPr="002C22B4" w:rsidRDefault="00EC5F2C" w:rsidP="001D6E84">
            <w:pPr>
              <w:spacing w:line="360" w:lineRule="auto"/>
              <w:jc w:val="center"/>
              <w:rPr>
                <w:color w:val="000000"/>
                <w:sz w:val="20"/>
                <w:szCs w:val="20"/>
                <w:lang w:val="en-US"/>
              </w:rPr>
            </w:pPr>
          </w:p>
        </w:tc>
        <w:tc>
          <w:tcPr>
            <w:tcW w:w="1560" w:type="dxa"/>
            <w:gridSpan w:val="2"/>
            <w:vAlign w:val="center"/>
          </w:tcPr>
          <w:p w:rsidR="00EC5F2C" w:rsidRPr="002C22B4" w:rsidRDefault="00EC5F2C" w:rsidP="001D6E84">
            <w:pPr>
              <w:spacing w:line="360" w:lineRule="auto"/>
              <w:jc w:val="center"/>
              <w:rPr>
                <w:color w:val="000000"/>
                <w:sz w:val="20"/>
                <w:szCs w:val="20"/>
                <w:lang w:val="en-US"/>
              </w:rPr>
            </w:pPr>
          </w:p>
        </w:tc>
        <w:tc>
          <w:tcPr>
            <w:tcW w:w="1417" w:type="dxa"/>
            <w:gridSpan w:val="3"/>
            <w:vAlign w:val="center"/>
          </w:tcPr>
          <w:p w:rsidR="00EC5F2C" w:rsidRPr="002C22B4" w:rsidRDefault="00EC5F2C" w:rsidP="001D6E84">
            <w:pPr>
              <w:spacing w:line="360" w:lineRule="auto"/>
              <w:jc w:val="center"/>
              <w:rPr>
                <w:color w:val="000000"/>
                <w:sz w:val="20"/>
                <w:szCs w:val="20"/>
                <w:lang w:val="en-US"/>
              </w:rPr>
            </w:pPr>
          </w:p>
        </w:tc>
        <w:tc>
          <w:tcPr>
            <w:tcW w:w="1134" w:type="dxa"/>
            <w:gridSpan w:val="2"/>
            <w:vAlign w:val="center"/>
          </w:tcPr>
          <w:p w:rsidR="00EC5F2C" w:rsidRPr="002C22B4" w:rsidRDefault="00EC5F2C" w:rsidP="001D6E84">
            <w:pPr>
              <w:spacing w:line="360" w:lineRule="auto"/>
              <w:jc w:val="center"/>
              <w:rPr>
                <w:color w:val="000000"/>
                <w:sz w:val="20"/>
                <w:szCs w:val="20"/>
                <w:lang w:val="en-US"/>
              </w:rPr>
            </w:pPr>
          </w:p>
        </w:tc>
      </w:tr>
      <w:tr w:rsidR="00EC5F2C" w:rsidRPr="002C22B4" w:rsidTr="005F40CA">
        <w:trPr>
          <w:gridAfter w:val="1"/>
          <w:wAfter w:w="142" w:type="dxa"/>
        </w:trPr>
        <w:tc>
          <w:tcPr>
            <w:tcW w:w="1418" w:type="dxa"/>
            <w:tcBorders>
              <w:left w:val="nil"/>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w:t>
            </w:r>
          </w:p>
        </w:tc>
        <w:tc>
          <w:tcPr>
            <w:tcW w:w="1134" w:type="dxa"/>
            <w:gridSpan w:val="2"/>
            <w:tcBorders>
              <w:left w:val="nil"/>
              <w:right w:val="nil"/>
            </w:tcBorders>
            <w:vAlign w:val="center"/>
          </w:tcPr>
          <w:p w:rsidR="00EC5F2C" w:rsidRPr="002C22B4" w:rsidRDefault="00EC5F2C" w:rsidP="001D6E84">
            <w:pPr>
              <w:spacing w:line="360" w:lineRule="auto"/>
              <w:rPr>
                <w:bCs/>
                <w:color w:val="000000"/>
                <w:sz w:val="20"/>
                <w:szCs w:val="20"/>
                <w:lang w:val="en-US"/>
              </w:rPr>
            </w:pPr>
          </w:p>
        </w:tc>
        <w:tc>
          <w:tcPr>
            <w:tcW w:w="1134" w:type="dxa"/>
            <w:gridSpan w:val="2"/>
            <w:tcBorders>
              <w:left w:val="nil"/>
              <w:right w:val="nil"/>
            </w:tcBorders>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842" w:type="dxa"/>
            <w:gridSpan w:val="4"/>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560" w:type="dxa"/>
            <w:gridSpan w:val="2"/>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417" w:type="dxa"/>
            <w:gridSpan w:val="3"/>
            <w:tcBorders>
              <w:left w:val="nil"/>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134" w:type="dxa"/>
            <w:gridSpan w:val="2"/>
            <w:tcBorders>
              <w:left w:val="nil"/>
              <w:right w:val="nil"/>
            </w:tcBorders>
            <w:vAlign w:val="center"/>
          </w:tcPr>
          <w:p w:rsidR="00EC5F2C" w:rsidRPr="002C22B4" w:rsidRDefault="00EC5F2C" w:rsidP="00EC5F2C">
            <w:pPr>
              <w:spacing w:line="360" w:lineRule="auto"/>
              <w:jc w:val="center"/>
              <w:rPr>
                <w:color w:val="000000"/>
                <w:sz w:val="20"/>
                <w:szCs w:val="20"/>
                <w:lang w:val="en-US"/>
              </w:rPr>
            </w:pPr>
            <w:r w:rsidRPr="002C22B4">
              <w:rPr>
                <w:color w:val="000000"/>
                <w:sz w:val="20"/>
                <w:szCs w:val="20"/>
                <w:lang w:val="en-US"/>
              </w:rPr>
              <w:t xml:space="preserve">ns </w:t>
            </w:r>
          </w:p>
        </w:tc>
      </w:tr>
      <w:tr w:rsidR="00EC5F2C" w:rsidRPr="002C22B4" w:rsidTr="005F40CA">
        <w:trPr>
          <w:gridAfter w:val="1"/>
          <w:wAfter w:w="142" w:type="dxa"/>
        </w:trPr>
        <w:tc>
          <w:tcPr>
            <w:tcW w:w="1418" w:type="dxa"/>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D</w:t>
            </w:r>
          </w:p>
        </w:tc>
        <w:tc>
          <w:tcPr>
            <w:tcW w:w="1134" w:type="dxa"/>
            <w:gridSpan w:val="2"/>
            <w:vAlign w:val="center"/>
          </w:tcPr>
          <w:p w:rsidR="00EC5F2C" w:rsidRPr="002C22B4" w:rsidRDefault="00EC5F2C" w:rsidP="001D6E84">
            <w:pPr>
              <w:spacing w:line="360" w:lineRule="auto"/>
              <w:rPr>
                <w:bCs/>
                <w:color w:val="000000"/>
                <w:sz w:val="20"/>
                <w:szCs w:val="20"/>
                <w:lang w:val="en-US"/>
              </w:rPr>
            </w:pPr>
          </w:p>
        </w:tc>
        <w:tc>
          <w:tcPr>
            <w:tcW w:w="1134" w:type="dxa"/>
            <w:gridSpan w:val="2"/>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842" w:type="dxa"/>
            <w:gridSpan w:val="4"/>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560" w:type="dxa"/>
            <w:gridSpan w:val="2"/>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417" w:type="dxa"/>
            <w:gridSpan w:val="3"/>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c>
          <w:tcPr>
            <w:tcW w:w="1134" w:type="dxa"/>
            <w:gridSpan w:val="2"/>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w:t>
            </w:r>
          </w:p>
        </w:tc>
      </w:tr>
      <w:tr w:rsidR="00EC5F2C" w:rsidRPr="002C22B4" w:rsidTr="005F40CA">
        <w:trPr>
          <w:gridAfter w:val="1"/>
          <w:wAfter w:w="142" w:type="dxa"/>
        </w:trPr>
        <w:tc>
          <w:tcPr>
            <w:tcW w:w="1418" w:type="dxa"/>
            <w:tcBorders>
              <w:left w:val="nil"/>
              <w:bottom w:val="single" w:sz="8" w:space="0" w:color="000000"/>
              <w:right w:val="nil"/>
            </w:tcBorders>
            <w:vAlign w:val="center"/>
          </w:tcPr>
          <w:p w:rsidR="00EC5F2C" w:rsidRPr="002C22B4" w:rsidRDefault="00EC5F2C" w:rsidP="001D6E84">
            <w:pPr>
              <w:spacing w:line="360" w:lineRule="auto"/>
              <w:rPr>
                <w:bCs/>
                <w:color w:val="000000"/>
                <w:sz w:val="20"/>
                <w:szCs w:val="20"/>
                <w:lang w:val="en-US"/>
              </w:rPr>
            </w:pPr>
            <w:r w:rsidRPr="002C22B4">
              <w:rPr>
                <w:bCs/>
                <w:color w:val="000000"/>
                <w:sz w:val="20"/>
                <w:szCs w:val="20"/>
                <w:lang w:val="en-US"/>
              </w:rPr>
              <w:t>AC*D</w:t>
            </w:r>
          </w:p>
        </w:tc>
        <w:tc>
          <w:tcPr>
            <w:tcW w:w="1134" w:type="dxa"/>
            <w:gridSpan w:val="2"/>
            <w:tcBorders>
              <w:left w:val="nil"/>
              <w:bottom w:val="single" w:sz="8" w:space="0" w:color="000000"/>
              <w:right w:val="nil"/>
            </w:tcBorders>
          </w:tcPr>
          <w:p w:rsidR="00EC5F2C" w:rsidRPr="002C22B4" w:rsidRDefault="00EC5F2C" w:rsidP="001D6E84">
            <w:pPr>
              <w:spacing w:line="360" w:lineRule="auto"/>
              <w:rPr>
                <w:bCs/>
                <w:color w:val="000000"/>
                <w:sz w:val="20"/>
                <w:szCs w:val="20"/>
                <w:lang w:val="en-US"/>
              </w:rPr>
            </w:pPr>
          </w:p>
        </w:tc>
        <w:tc>
          <w:tcPr>
            <w:tcW w:w="1134" w:type="dxa"/>
            <w:gridSpan w:val="2"/>
            <w:tcBorders>
              <w:left w:val="nil"/>
              <w:bottom w:val="single" w:sz="8" w:space="0" w:color="000000"/>
              <w:right w:val="nil"/>
            </w:tcBorders>
            <w:tcMar>
              <w:top w:w="0" w:type="dxa"/>
              <w:left w:w="0" w:type="dxa"/>
              <w:right w:w="0" w:type="dxa"/>
            </w:tcMar>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ns</w:t>
            </w:r>
          </w:p>
        </w:tc>
        <w:tc>
          <w:tcPr>
            <w:tcW w:w="1842" w:type="dxa"/>
            <w:gridSpan w:val="4"/>
            <w:tcBorders>
              <w:left w:val="nil"/>
              <w:bottom w:val="single" w:sz="8" w:space="0" w:color="000000"/>
              <w:right w:val="nil"/>
            </w:tcBorders>
            <w:vAlign w:val="center"/>
          </w:tcPr>
          <w:p w:rsidR="00EC5F2C" w:rsidRPr="002C22B4" w:rsidRDefault="00EC5F2C" w:rsidP="00315558">
            <w:pPr>
              <w:spacing w:line="360" w:lineRule="auto"/>
              <w:jc w:val="center"/>
              <w:rPr>
                <w:color w:val="000000"/>
                <w:sz w:val="20"/>
                <w:szCs w:val="20"/>
                <w:lang w:val="en-US"/>
              </w:rPr>
            </w:pPr>
            <w:r w:rsidRPr="002C22B4">
              <w:rPr>
                <w:color w:val="000000"/>
                <w:sz w:val="20"/>
                <w:szCs w:val="20"/>
                <w:lang w:val="en-US"/>
              </w:rPr>
              <w:t>**</w:t>
            </w:r>
          </w:p>
        </w:tc>
        <w:tc>
          <w:tcPr>
            <w:tcW w:w="1560" w:type="dxa"/>
            <w:gridSpan w:val="2"/>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417" w:type="dxa"/>
            <w:gridSpan w:val="3"/>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Pr>
                <w:color w:val="000000"/>
                <w:sz w:val="20"/>
                <w:szCs w:val="20"/>
                <w:lang w:val="en-US"/>
              </w:rPr>
              <w:t>ns</w:t>
            </w:r>
          </w:p>
        </w:tc>
        <w:tc>
          <w:tcPr>
            <w:tcW w:w="1134" w:type="dxa"/>
            <w:gridSpan w:val="2"/>
            <w:tcBorders>
              <w:left w:val="nil"/>
              <w:bottom w:val="single" w:sz="8" w:space="0" w:color="000000"/>
              <w:right w:val="nil"/>
            </w:tcBorders>
            <w:vAlign w:val="center"/>
          </w:tcPr>
          <w:p w:rsidR="00EC5F2C" w:rsidRPr="002C22B4" w:rsidRDefault="00EC5F2C" w:rsidP="001D6E84">
            <w:pPr>
              <w:spacing w:line="360" w:lineRule="auto"/>
              <w:jc w:val="center"/>
              <w:rPr>
                <w:color w:val="000000"/>
                <w:sz w:val="20"/>
                <w:szCs w:val="20"/>
                <w:lang w:val="en-US"/>
              </w:rPr>
            </w:pPr>
            <w:r w:rsidRPr="002C22B4">
              <w:rPr>
                <w:color w:val="000000"/>
                <w:sz w:val="20"/>
                <w:szCs w:val="20"/>
                <w:lang w:val="en-US"/>
              </w:rPr>
              <w:t>ns</w:t>
            </w:r>
          </w:p>
        </w:tc>
      </w:tr>
    </w:tbl>
    <w:p w:rsidR="0009717A" w:rsidRDefault="004D142A" w:rsidP="00362A07">
      <w:pPr>
        <w:ind w:left="709"/>
        <w:rPr>
          <w:sz w:val="20"/>
          <w:szCs w:val="20"/>
          <w:lang w:val="en-US"/>
        </w:rPr>
      </w:pPr>
      <w:r w:rsidRPr="002C22B4">
        <w:rPr>
          <w:sz w:val="20"/>
          <w:szCs w:val="20"/>
          <w:lang w:val="en-US"/>
        </w:rPr>
        <w:t>ns, (*), (**)</w:t>
      </w:r>
      <w:r w:rsidR="00EC5F2C">
        <w:rPr>
          <w:sz w:val="20"/>
          <w:szCs w:val="20"/>
          <w:lang w:val="en-US"/>
        </w:rPr>
        <w:t xml:space="preserve">, </w:t>
      </w:r>
      <w:r>
        <w:rPr>
          <w:sz w:val="20"/>
          <w:szCs w:val="20"/>
          <w:lang w:val="en-US"/>
        </w:rPr>
        <w:t xml:space="preserve"> </w:t>
      </w:r>
      <w:r w:rsidR="00EC5F2C" w:rsidRPr="002C22B4">
        <w:rPr>
          <w:sz w:val="20"/>
          <w:szCs w:val="20"/>
          <w:lang w:val="en-US"/>
        </w:rPr>
        <w:t xml:space="preserve">(***) </w:t>
      </w:r>
      <w:r w:rsidRPr="002C22B4">
        <w:rPr>
          <w:sz w:val="20"/>
          <w:szCs w:val="20"/>
          <w:lang w:val="en-US"/>
        </w:rPr>
        <w:t>are non significant or significant at P &lt; 0.05, 0.01 or 0.001, respectively.</w:t>
      </w:r>
      <w:r w:rsidR="00362A07">
        <w:rPr>
          <w:sz w:val="20"/>
          <w:szCs w:val="20"/>
          <w:lang w:val="en-US"/>
        </w:rPr>
        <w:t xml:space="preserve"> </w:t>
      </w:r>
    </w:p>
    <w:p w:rsidR="0009717A" w:rsidRDefault="0009717A" w:rsidP="0009717A">
      <w:pPr>
        <w:ind w:left="709"/>
        <w:rPr>
          <w:color w:val="000000"/>
          <w:sz w:val="22"/>
          <w:szCs w:val="22"/>
          <w:lang w:val="en-GB"/>
        </w:rPr>
      </w:pPr>
      <w:r w:rsidRPr="0009717A">
        <w:rPr>
          <w:color w:val="000000"/>
          <w:sz w:val="22"/>
          <w:szCs w:val="22"/>
          <w:lang w:val="en-GB"/>
        </w:rPr>
        <w:t>Means with a common letter within columns are not significantly different according to</w:t>
      </w:r>
      <w:r>
        <w:rPr>
          <w:color w:val="000000"/>
          <w:sz w:val="22"/>
          <w:szCs w:val="22"/>
          <w:lang w:val="en-GB"/>
        </w:rPr>
        <w:t xml:space="preserve"> MSD</w:t>
      </w:r>
      <w:r w:rsidRPr="0009717A">
        <w:rPr>
          <w:color w:val="000000"/>
          <w:sz w:val="22"/>
          <w:szCs w:val="22"/>
          <w:lang w:val="en-GB"/>
        </w:rPr>
        <w:t xml:space="preserve"> test (P = 0.05). </w:t>
      </w:r>
    </w:p>
    <w:p w:rsidR="00362A07" w:rsidRDefault="0009717A" w:rsidP="007476FD">
      <w:pPr>
        <w:ind w:left="709"/>
        <w:rPr>
          <w:color w:val="000000"/>
          <w:sz w:val="22"/>
          <w:szCs w:val="22"/>
          <w:lang w:val="en-GB"/>
        </w:rPr>
      </w:pPr>
      <w:r w:rsidRPr="00362A07">
        <w:rPr>
          <w:color w:val="141314"/>
          <w:sz w:val="20"/>
          <w:szCs w:val="20"/>
          <w:lang w:val="en-US"/>
        </w:rPr>
        <w:t xml:space="preserve">Values are </w:t>
      </w:r>
      <w:r w:rsidRPr="00362A07">
        <w:rPr>
          <w:color w:val="000000"/>
          <w:sz w:val="22"/>
          <w:szCs w:val="22"/>
          <w:lang w:val="en-GB"/>
        </w:rPr>
        <w:t>means (±SE) of five replicates</w:t>
      </w:r>
      <w:r>
        <w:rPr>
          <w:color w:val="000000"/>
          <w:sz w:val="22"/>
          <w:szCs w:val="22"/>
          <w:lang w:val="en-GB"/>
        </w:rPr>
        <w:t>.</w:t>
      </w:r>
    </w:p>
    <w:p w:rsidR="004D142A" w:rsidRPr="002C22B4" w:rsidRDefault="004D142A" w:rsidP="004D142A">
      <w:pPr>
        <w:ind w:left="709"/>
        <w:rPr>
          <w:sz w:val="20"/>
          <w:szCs w:val="20"/>
          <w:lang w:val="en-US"/>
        </w:rPr>
      </w:pPr>
    </w:p>
    <w:p w:rsidR="004D142A" w:rsidRDefault="004D142A" w:rsidP="004D142A">
      <w:pPr>
        <w:autoSpaceDE w:val="0"/>
        <w:autoSpaceDN w:val="0"/>
        <w:adjustRightInd w:val="0"/>
        <w:jc w:val="both"/>
        <w:rPr>
          <w:color w:val="141314"/>
          <w:sz w:val="20"/>
          <w:szCs w:val="20"/>
          <w:lang w:val="en-US"/>
        </w:rPr>
      </w:pPr>
    </w:p>
    <w:p w:rsidR="004D142A" w:rsidRPr="004D142A" w:rsidRDefault="004D142A" w:rsidP="00736A1A">
      <w:pPr>
        <w:autoSpaceDE w:val="0"/>
        <w:autoSpaceDN w:val="0"/>
        <w:adjustRightInd w:val="0"/>
        <w:jc w:val="both"/>
        <w:rPr>
          <w:color w:val="141314"/>
          <w:sz w:val="20"/>
          <w:szCs w:val="20"/>
          <w:lang w:val="en-GB"/>
        </w:rPr>
      </w:pPr>
    </w:p>
    <w:p w:rsidR="004D142A" w:rsidRPr="00EC5F2C" w:rsidRDefault="004D142A" w:rsidP="00736A1A">
      <w:pPr>
        <w:autoSpaceDE w:val="0"/>
        <w:autoSpaceDN w:val="0"/>
        <w:adjustRightInd w:val="0"/>
        <w:jc w:val="both"/>
        <w:rPr>
          <w:color w:val="141314"/>
          <w:sz w:val="20"/>
          <w:szCs w:val="20"/>
          <w:lang w:val="en-US"/>
        </w:rPr>
      </w:pPr>
    </w:p>
    <w:p w:rsidR="008A20F7" w:rsidRPr="004D142A" w:rsidRDefault="008A20F7" w:rsidP="00574210">
      <w:pPr>
        <w:jc w:val="both"/>
        <w:rPr>
          <w:sz w:val="20"/>
          <w:szCs w:val="20"/>
          <w:lang w:val="en-GB"/>
        </w:rPr>
      </w:pPr>
    </w:p>
    <w:p w:rsidR="002D6B32" w:rsidRPr="002C22B4" w:rsidRDefault="002D6B32" w:rsidP="002D6B32">
      <w:pPr>
        <w:autoSpaceDE w:val="0"/>
        <w:autoSpaceDN w:val="0"/>
        <w:adjustRightInd w:val="0"/>
        <w:jc w:val="both"/>
        <w:rPr>
          <w:color w:val="141314"/>
          <w:sz w:val="20"/>
          <w:szCs w:val="20"/>
          <w:lang w:val="en-US"/>
        </w:rPr>
      </w:pPr>
    </w:p>
    <w:p w:rsidR="002D6B32" w:rsidRPr="00F40987" w:rsidRDefault="002D6B32" w:rsidP="00574210">
      <w:pPr>
        <w:jc w:val="both"/>
        <w:rPr>
          <w:sz w:val="20"/>
          <w:szCs w:val="20"/>
          <w:lang w:val="en-US"/>
        </w:rPr>
      </w:pPr>
    </w:p>
    <w:sectPr w:rsidR="002D6B32" w:rsidRPr="00F40987" w:rsidSect="00711766">
      <w:pgSz w:w="16838" w:h="11906" w:orient="landscape"/>
      <w:pgMar w:top="1134"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A72" w:rsidRDefault="00920A72" w:rsidP="005333BF">
      <w:r>
        <w:separator/>
      </w:r>
    </w:p>
  </w:endnote>
  <w:endnote w:type="continuationSeparator" w:id="1">
    <w:p w:rsidR="00920A72" w:rsidRDefault="00920A72" w:rsidP="0053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ulliverRM">
    <w:altName w:val="MS Mincho"/>
    <w:panose1 w:val="00000000000000000000"/>
    <w:charset w:val="80"/>
    <w:family w:val="auto"/>
    <w:notTrueType/>
    <w:pitch w:val="default"/>
    <w:sig w:usb0="00000003" w:usb1="09070000" w:usb2="00000010" w:usb3="00000000" w:csb0="000A0001" w:csb1="00000000"/>
  </w:font>
  <w:font w:name="AdvTT2acb703b">
    <w:panose1 w:val="00000000000000000000"/>
    <w:charset w:val="00"/>
    <w:family w:val="roman"/>
    <w:notTrueType/>
    <w:pitch w:val="default"/>
    <w:sig w:usb0="00000003" w:usb1="00000000" w:usb2="00000000" w:usb3="00000000" w:csb0="00000001" w:csb1="00000000"/>
  </w:font>
  <w:font w:name="AdvP4DF60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vTT3713a23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301391"/>
      <w:docPartObj>
        <w:docPartGallery w:val="Page Numbers (Bottom of Page)"/>
        <w:docPartUnique/>
      </w:docPartObj>
    </w:sdtPr>
    <w:sdtContent>
      <w:p w:rsidR="002427DF" w:rsidRDefault="00A13364">
        <w:pPr>
          <w:pStyle w:val="Pidipagina"/>
          <w:jc w:val="right"/>
        </w:pPr>
        <w:fldSimple w:instr=" PAGE   \* MERGEFORMAT ">
          <w:r w:rsidR="00980CB8">
            <w:rPr>
              <w:noProof/>
            </w:rPr>
            <w:t>1</w:t>
          </w:r>
        </w:fldSimple>
      </w:p>
    </w:sdtContent>
  </w:sdt>
  <w:p w:rsidR="002427DF" w:rsidRDefault="002427D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A72" w:rsidRDefault="00920A72" w:rsidP="005333BF">
      <w:r>
        <w:separator/>
      </w:r>
    </w:p>
  </w:footnote>
  <w:footnote w:type="continuationSeparator" w:id="1">
    <w:p w:rsidR="00920A72" w:rsidRDefault="00920A72" w:rsidP="005333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60104"/>
    <w:multiLevelType w:val="hybridMultilevel"/>
    <w:tmpl w:val="9BE40FDE"/>
    <w:lvl w:ilvl="0" w:tplc="9D705A2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trackRevisions/>
  <w:defaultTabStop w:val="708"/>
  <w:hyphenationZone w:val="283"/>
  <w:drawingGridHorizontalSpacing w:val="120"/>
  <w:displayHorizontalDrawingGridEvery w:val="2"/>
  <w:characterSpacingControl w:val="doNotCompress"/>
  <w:footnotePr>
    <w:footnote w:id="0"/>
    <w:footnote w:id="1"/>
  </w:footnotePr>
  <w:endnotePr>
    <w:endnote w:id="0"/>
    <w:endnote w:id="1"/>
  </w:endnotePr>
  <w:compat/>
  <w:rsids>
    <w:rsidRoot w:val="007C0B1D"/>
    <w:rsid w:val="00000AC1"/>
    <w:rsid w:val="0000120F"/>
    <w:rsid w:val="000072A9"/>
    <w:rsid w:val="000079C7"/>
    <w:rsid w:val="00007DAB"/>
    <w:rsid w:val="00011D0B"/>
    <w:rsid w:val="0001215E"/>
    <w:rsid w:val="00014BC7"/>
    <w:rsid w:val="00015E23"/>
    <w:rsid w:val="00017D2B"/>
    <w:rsid w:val="00021B6A"/>
    <w:rsid w:val="00024A13"/>
    <w:rsid w:val="000266CC"/>
    <w:rsid w:val="000301A5"/>
    <w:rsid w:val="00030CDA"/>
    <w:rsid w:val="00031C6F"/>
    <w:rsid w:val="0003405E"/>
    <w:rsid w:val="00035737"/>
    <w:rsid w:val="0003598E"/>
    <w:rsid w:val="0003760D"/>
    <w:rsid w:val="00037778"/>
    <w:rsid w:val="00037ADF"/>
    <w:rsid w:val="00037E31"/>
    <w:rsid w:val="00040C7A"/>
    <w:rsid w:val="00041F53"/>
    <w:rsid w:val="000448B9"/>
    <w:rsid w:val="00044E55"/>
    <w:rsid w:val="00045751"/>
    <w:rsid w:val="00045CE8"/>
    <w:rsid w:val="00046053"/>
    <w:rsid w:val="00047184"/>
    <w:rsid w:val="00047E14"/>
    <w:rsid w:val="00051794"/>
    <w:rsid w:val="00052085"/>
    <w:rsid w:val="000551D5"/>
    <w:rsid w:val="00055355"/>
    <w:rsid w:val="00055BFD"/>
    <w:rsid w:val="0005793C"/>
    <w:rsid w:val="00057A27"/>
    <w:rsid w:val="0006233A"/>
    <w:rsid w:val="00062C5D"/>
    <w:rsid w:val="00063A39"/>
    <w:rsid w:val="00065F97"/>
    <w:rsid w:val="00066AB0"/>
    <w:rsid w:val="0006795F"/>
    <w:rsid w:val="00071845"/>
    <w:rsid w:val="00072D63"/>
    <w:rsid w:val="000738DA"/>
    <w:rsid w:val="00075B3A"/>
    <w:rsid w:val="00077638"/>
    <w:rsid w:val="0007782D"/>
    <w:rsid w:val="00081740"/>
    <w:rsid w:val="000836D9"/>
    <w:rsid w:val="00083FF9"/>
    <w:rsid w:val="00084715"/>
    <w:rsid w:val="00085157"/>
    <w:rsid w:val="000859C4"/>
    <w:rsid w:val="00085F00"/>
    <w:rsid w:val="00085F62"/>
    <w:rsid w:val="00086C79"/>
    <w:rsid w:val="000879E2"/>
    <w:rsid w:val="000941CC"/>
    <w:rsid w:val="0009717A"/>
    <w:rsid w:val="00097B76"/>
    <w:rsid w:val="000A05D4"/>
    <w:rsid w:val="000A1373"/>
    <w:rsid w:val="000A2CA5"/>
    <w:rsid w:val="000A3971"/>
    <w:rsid w:val="000A4AC8"/>
    <w:rsid w:val="000A678D"/>
    <w:rsid w:val="000A6A9F"/>
    <w:rsid w:val="000A7CAA"/>
    <w:rsid w:val="000B0218"/>
    <w:rsid w:val="000B090A"/>
    <w:rsid w:val="000B0F1F"/>
    <w:rsid w:val="000B3328"/>
    <w:rsid w:val="000B3349"/>
    <w:rsid w:val="000B3938"/>
    <w:rsid w:val="000B68B7"/>
    <w:rsid w:val="000B7628"/>
    <w:rsid w:val="000B7C0B"/>
    <w:rsid w:val="000C0541"/>
    <w:rsid w:val="000C242A"/>
    <w:rsid w:val="000C4A65"/>
    <w:rsid w:val="000C5375"/>
    <w:rsid w:val="000C53B3"/>
    <w:rsid w:val="000D0A2D"/>
    <w:rsid w:val="000D0D37"/>
    <w:rsid w:val="000D2EE7"/>
    <w:rsid w:val="000D2F6C"/>
    <w:rsid w:val="000D3F3C"/>
    <w:rsid w:val="000D430F"/>
    <w:rsid w:val="000D44A3"/>
    <w:rsid w:val="000D4D44"/>
    <w:rsid w:val="000D54E8"/>
    <w:rsid w:val="000D779C"/>
    <w:rsid w:val="000E21C5"/>
    <w:rsid w:val="000E2979"/>
    <w:rsid w:val="000E378A"/>
    <w:rsid w:val="000E38DC"/>
    <w:rsid w:val="000E4E8D"/>
    <w:rsid w:val="000F0333"/>
    <w:rsid w:val="000F05A3"/>
    <w:rsid w:val="000F35B6"/>
    <w:rsid w:val="00101F18"/>
    <w:rsid w:val="00104491"/>
    <w:rsid w:val="00105478"/>
    <w:rsid w:val="0010575C"/>
    <w:rsid w:val="00106D8A"/>
    <w:rsid w:val="00110347"/>
    <w:rsid w:val="001103F7"/>
    <w:rsid w:val="00111903"/>
    <w:rsid w:val="0011512E"/>
    <w:rsid w:val="001164C3"/>
    <w:rsid w:val="0011672D"/>
    <w:rsid w:val="001179CE"/>
    <w:rsid w:val="00121047"/>
    <w:rsid w:val="0012285D"/>
    <w:rsid w:val="001247B9"/>
    <w:rsid w:val="001249D5"/>
    <w:rsid w:val="00126604"/>
    <w:rsid w:val="00127ACA"/>
    <w:rsid w:val="001311B1"/>
    <w:rsid w:val="00133930"/>
    <w:rsid w:val="001348AA"/>
    <w:rsid w:val="00136A16"/>
    <w:rsid w:val="00141F90"/>
    <w:rsid w:val="00142CE9"/>
    <w:rsid w:val="00143ADA"/>
    <w:rsid w:val="00144EFF"/>
    <w:rsid w:val="001456AD"/>
    <w:rsid w:val="001509ED"/>
    <w:rsid w:val="00153744"/>
    <w:rsid w:val="00153847"/>
    <w:rsid w:val="00154831"/>
    <w:rsid w:val="001548AE"/>
    <w:rsid w:val="00154993"/>
    <w:rsid w:val="001567F0"/>
    <w:rsid w:val="00156B67"/>
    <w:rsid w:val="001578B4"/>
    <w:rsid w:val="0016083C"/>
    <w:rsid w:val="00163F34"/>
    <w:rsid w:val="001640A4"/>
    <w:rsid w:val="0016588A"/>
    <w:rsid w:val="00165A5D"/>
    <w:rsid w:val="001662A5"/>
    <w:rsid w:val="00166350"/>
    <w:rsid w:val="00170DC0"/>
    <w:rsid w:val="00172405"/>
    <w:rsid w:val="00173D6F"/>
    <w:rsid w:val="00175E4B"/>
    <w:rsid w:val="0017630E"/>
    <w:rsid w:val="00177D61"/>
    <w:rsid w:val="001842AC"/>
    <w:rsid w:val="001867F5"/>
    <w:rsid w:val="00186BB7"/>
    <w:rsid w:val="00187614"/>
    <w:rsid w:val="00190C57"/>
    <w:rsid w:val="00192A9C"/>
    <w:rsid w:val="00193F32"/>
    <w:rsid w:val="001942EB"/>
    <w:rsid w:val="00194858"/>
    <w:rsid w:val="00194A95"/>
    <w:rsid w:val="00194B9D"/>
    <w:rsid w:val="00194C57"/>
    <w:rsid w:val="00194FE0"/>
    <w:rsid w:val="00195755"/>
    <w:rsid w:val="00196161"/>
    <w:rsid w:val="001A01CD"/>
    <w:rsid w:val="001A064F"/>
    <w:rsid w:val="001A0C44"/>
    <w:rsid w:val="001A134E"/>
    <w:rsid w:val="001A317D"/>
    <w:rsid w:val="001A4CC1"/>
    <w:rsid w:val="001A620F"/>
    <w:rsid w:val="001B0119"/>
    <w:rsid w:val="001B5521"/>
    <w:rsid w:val="001B5AC7"/>
    <w:rsid w:val="001B6B0A"/>
    <w:rsid w:val="001B6FDD"/>
    <w:rsid w:val="001B70B9"/>
    <w:rsid w:val="001B7199"/>
    <w:rsid w:val="001B73A1"/>
    <w:rsid w:val="001C0B6C"/>
    <w:rsid w:val="001C1BBD"/>
    <w:rsid w:val="001C2E64"/>
    <w:rsid w:val="001C2F03"/>
    <w:rsid w:val="001C3333"/>
    <w:rsid w:val="001C76F7"/>
    <w:rsid w:val="001D318A"/>
    <w:rsid w:val="001D4CFE"/>
    <w:rsid w:val="001D583C"/>
    <w:rsid w:val="001D6737"/>
    <w:rsid w:val="001D6E84"/>
    <w:rsid w:val="001D72AD"/>
    <w:rsid w:val="001E03BD"/>
    <w:rsid w:val="001E15AF"/>
    <w:rsid w:val="001E1FB7"/>
    <w:rsid w:val="001E2094"/>
    <w:rsid w:val="001E3913"/>
    <w:rsid w:val="001E6DF3"/>
    <w:rsid w:val="001F059F"/>
    <w:rsid w:val="001F2A81"/>
    <w:rsid w:val="001F2D41"/>
    <w:rsid w:val="001F3326"/>
    <w:rsid w:val="001F41A9"/>
    <w:rsid w:val="001F58E1"/>
    <w:rsid w:val="001F6173"/>
    <w:rsid w:val="00200BAD"/>
    <w:rsid w:val="00201188"/>
    <w:rsid w:val="00203BA9"/>
    <w:rsid w:val="002041FE"/>
    <w:rsid w:val="0020551F"/>
    <w:rsid w:val="0020560A"/>
    <w:rsid w:val="002062EF"/>
    <w:rsid w:val="0020638A"/>
    <w:rsid w:val="00206702"/>
    <w:rsid w:val="0020697A"/>
    <w:rsid w:val="00210B9F"/>
    <w:rsid w:val="00211E91"/>
    <w:rsid w:val="00211F34"/>
    <w:rsid w:val="00214C67"/>
    <w:rsid w:val="002170CC"/>
    <w:rsid w:val="00221211"/>
    <w:rsid w:val="00222757"/>
    <w:rsid w:val="00222DD4"/>
    <w:rsid w:val="00224C51"/>
    <w:rsid w:val="002268F3"/>
    <w:rsid w:val="00227C51"/>
    <w:rsid w:val="002329CB"/>
    <w:rsid w:val="00234886"/>
    <w:rsid w:val="00235328"/>
    <w:rsid w:val="00235AC1"/>
    <w:rsid w:val="00236DC7"/>
    <w:rsid w:val="00237220"/>
    <w:rsid w:val="002400DC"/>
    <w:rsid w:val="0024044D"/>
    <w:rsid w:val="002407C8"/>
    <w:rsid w:val="002427DF"/>
    <w:rsid w:val="0024282E"/>
    <w:rsid w:val="00242C58"/>
    <w:rsid w:val="00244826"/>
    <w:rsid w:val="00247FB8"/>
    <w:rsid w:val="00250B58"/>
    <w:rsid w:val="00251659"/>
    <w:rsid w:val="0025201E"/>
    <w:rsid w:val="002548D6"/>
    <w:rsid w:val="00254B9D"/>
    <w:rsid w:val="00254DD2"/>
    <w:rsid w:val="00257368"/>
    <w:rsid w:val="00257988"/>
    <w:rsid w:val="00260709"/>
    <w:rsid w:val="00261491"/>
    <w:rsid w:val="00263FD9"/>
    <w:rsid w:val="00264B48"/>
    <w:rsid w:val="00264D13"/>
    <w:rsid w:val="002663FC"/>
    <w:rsid w:val="00267CEF"/>
    <w:rsid w:val="0027022B"/>
    <w:rsid w:val="00270729"/>
    <w:rsid w:val="00270B7F"/>
    <w:rsid w:val="00272C7A"/>
    <w:rsid w:val="002741E5"/>
    <w:rsid w:val="00274A95"/>
    <w:rsid w:val="00274C80"/>
    <w:rsid w:val="00274CD8"/>
    <w:rsid w:val="00275246"/>
    <w:rsid w:val="0027727D"/>
    <w:rsid w:val="00277ED3"/>
    <w:rsid w:val="0028024E"/>
    <w:rsid w:val="00281E46"/>
    <w:rsid w:val="002824D4"/>
    <w:rsid w:val="00282EFA"/>
    <w:rsid w:val="00284FC8"/>
    <w:rsid w:val="00285260"/>
    <w:rsid w:val="002906EF"/>
    <w:rsid w:val="002907C5"/>
    <w:rsid w:val="0029178A"/>
    <w:rsid w:val="0029246B"/>
    <w:rsid w:val="00292F33"/>
    <w:rsid w:val="002933C4"/>
    <w:rsid w:val="002971F0"/>
    <w:rsid w:val="00297A93"/>
    <w:rsid w:val="002A25E9"/>
    <w:rsid w:val="002A2D0F"/>
    <w:rsid w:val="002A331B"/>
    <w:rsid w:val="002A4B4E"/>
    <w:rsid w:val="002A4C76"/>
    <w:rsid w:val="002A6E6B"/>
    <w:rsid w:val="002A75CB"/>
    <w:rsid w:val="002B4A00"/>
    <w:rsid w:val="002B5758"/>
    <w:rsid w:val="002C04FC"/>
    <w:rsid w:val="002C26F3"/>
    <w:rsid w:val="002C33B8"/>
    <w:rsid w:val="002C3505"/>
    <w:rsid w:val="002C502C"/>
    <w:rsid w:val="002C519E"/>
    <w:rsid w:val="002C6238"/>
    <w:rsid w:val="002C62E0"/>
    <w:rsid w:val="002C6AF1"/>
    <w:rsid w:val="002C7333"/>
    <w:rsid w:val="002C7356"/>
    <w:rsid w:val="002C7AC2"/>
    <w:rsid w:val="002D35AB"/>
    <w:rsid w:val="002D6B32"/>
    <w:rsid w:val="002D7D65"/>
    <w:rsid w:val="002E0C88"/>
    <w:rsid w:val="002E2B22"/>
    <w:rsid w:val="002E31A8"/>
    <w:rsid w:val="002E38E9"/>
    <w:rsid w:val="002E3971"/>
    <w:rsid w:val="002E740E"/>
    <w:rsid w:val="002E7702"/>
    <w:rsid w:val="002E7ABE"/>
    <w:rsid w:val="002F0DFA"/>
    <w:rsid w:val="002F1C93"/>
    <w:rsid w:val="002F2FC6"/>
    <w:rsid w:val="002F3607"/>
    <w:rsid w:val="002F50FF"/>
    <w:rsid w:val="002F512A"/>
    <w:rsid w:val="002F62C1"/>
    <w:rsid w:val="002F6E28"/>
    <w:rsid w:val="0030383A"/>
    <w:rsid w:val="003045EB"/>
    <w:rsid w:val="00304CCA"/>
    <w:rsid w:val="0030639D"/>
    <w:rsid w:val="00307593"/>
    <w:rsid w:val="003102FF"/>
    <w:rsid w:val="00312338"/>
    <w:rsid w:val="00312FEC"/>
    <w:rsid w:val="003131C1"/>
    <w:rsid w:val="0031494F"/>
    <w:rsid w:val="003152D6"/>
    <w:rsid w:val="00315558"/>
    <w:rsid w:val="00316A34"/>
    <w:rsid w:val="00321E4E"/>
    <w:rsid w:val="00323808"/>
    <w:rsid w:val="00323EE0"/>
    <w:rsid w:val="0032437F"/>
    <w:rsid w:val="003260E8"/>
    <w:rsid w:val="00327915"/>
    <w:rsid w:val="00330AC0"/>
    <w:rsid w:val="003327B0"/>
    <w:rsid w:val="00332DC4"/>
    <w:rsid w:val="0033535E"/>
    <w:rsid w:val="0034138B"/>
    <w:rsid w:val="0034205E"/>
    <w:rsid w:val="00342122"/>
    <w:rsid w:val="003451D9"/>
    <w:rsid w:val="00345C0C"/>
    <w:rsid w:val="00346711"/>
    <w:rsid w:val="00351602"/>
    <w:rsid w:val="00351BB9"/>
    <w:rsid w:val="00351EFC"/>
    <w:rsid w:val="00352903"/>
    <w:rsid w:val="00354745"/>
    <w:rsid w:val="0035509B"/>
    <w:rsid w:val="003576D6"/>
    <w:rsid w:val="00357EEB"/>
    <w:rsid w:val="0036003D"/>
    <w:rsid w:val="00360B9D"/>
    <w:rsid w:val="00361BA2"/>
    <w:rsid w:val="00362163"/>
    <w:rsid w:val="003621E0"/>
    <w:rsid w:val="00362A07"/>
    <w:rsid w:val="00362C94"/>
    <w:rsid w:val="003643E8"/>
    <w:rsid w:val="003652CF"/>
    <w:rsid w:val="00365356"/>
    <w:rsid w:val="003664DB"/>
    <w:rsid w:val="00366E2A"/>
    <w:rsid w:val="00370560"/>
    <w:rsid w:val="00376625"/>
    <w:rsid w:val="00376732"/>
    <w:rsid w:val="00377D06"/>
    <w:rsid w:val="00380383"/>
    <w:rsid w:val="003813AF"/>
    <w:rsid w:val="003822DE"/>
    <w:rsid w:val="003825CD"/>
    <w:rsid w:val="00383E2D"/>
    <w:rsid w:val="0038509E"/>
    <w:rsid w:val="00386F6C"/>
    <w:rsid w:val="003870A1"/>
    <w:rsid w:val="00390EDF"/>
    <w:rsid w:val="00392DB3"/>
    <w:rsid w:val="00394A92"/>
    <w:rsid w:val="003951B1"/>
    <w:rsid w:val="00395A3A"/>
    <w:rsid w:val="003A1EA7"/>
    <w:rsid w:val="003A37F9"/>
    <w:rsid w:val="003A3D81"/>
    <w:rsid w:val="003A3E10"/>
    <w:rsid w:val="003A705C"/>
    <w:rsid w:val="003A79E9"/>
    <w:rsid w:val="003B0BE6"/>
    <w:rsid w:val="003B5819"/>
    <w:rsid w:val="003B585E"/>
    <w:rsid w:val="003B5CD1"/>
    <w:rsid w:val="003B684D"/>
    <w:rsid w:val="003B68F9"/>
    <w:rsid w:val="003B70E6"/>
    <w:rsid w:val="003C085E"/>
    <w:rsid w:val="003C1643"/>
    <w:rsid w:val="003C2E20"/>
    <w:rsid w:val="003C37EF"/>
    <w:rsid w:val="003C6847"/>
    <w:rsid w:val="003C7A74"/>
    <w:rsid w:val="003D0A18"/>
    <w:rsid w:val="003E04A5"/>
    <w:rsid w:val="003E239B"/>
    <w:rsid w:val="003E2975"/>
    <w:rsid w:val="003E3072"/>
    <w:rsid w:val="003E4D27"/>
    <w:rsid w:val="003E50BA"/>
    <w:rsid w:val="003E6134"/>
    <w:rsid w:val="003E68C0"/>
    <w:rsid w:val="003E6F98"/>
    <w:rsid w:val="003E7D41"/>
    <w:rsid w:val="003F35A7"/>
    <w:rsid w:val="003F3C7B"/>
    <w:rsid w:val="003F454C"/>
    <w:rsid w:val="003F4789"/>
    <w:rsid w:val="003F5ECB"/>
    <w:rsid w:val="003F61F2"/>
    <w:rsid w:val="003F623B"/>
    <w:rsid w:val="003F7EE5"/>
    <w:rsid w:val="004012EE"/>
    <w:rsid w:val="00405129"/>
    <w:rsid w:val="00405E95"/>
    <w:rsid w:val="00407CFA"/>
    <w:rsid w:val="00413234"/>
    <w:rsid w:val="00413705"/>
    <w:rsid w:val="00413BED"/>
    <w:rsid w:val="0041433F"/>
    <w:rsid w:val="00415EE2"/>
    <w:rsid w:val="0041609A"/>
    <w:rsid w:val="004162CE"/>
    <w:rsid w:val="00416378"/>
    <w:rsid w:val="004172C1"/>
    <w:rsid w:val="00417398"/>
    <w:rsid w:val="00417909"/>
    <w:rsid w:val="00420C38"/>
    <w:rsid w:val="00421ABC"/>
    <w:rsid w:val="004255AD"/>
    <w:rsid w:val="00425EBB"/>
    <w:rsid w:val="00427C0A"/>
    <w:rsid w:val="00430FC5"/>
    <w:rsid w:val="004318B4"/>
    <w:rsid w:val="004369D7"/>
    <w:rsid w:val="004376DB"/>
    <w:rsid w:val="0044182C"/>
    <w:rsid w:val="00442079"/>
    <w:rsid w:val="004427F6"/>
    <w:rsid w:val="004428F1"/>
    <w:rsid w:val="00442A81"/>
    <w:rsid w:val="00443D72"/>
    <w:rsid w:val="004454A0"/>
    <w:rsid w:val="00450B3C"/>
    <w:rsid w:val="00450D93"/>
    <w:rsid w:val="0045112C"/>
    <w:rsid w:val="00454BDF"/>
    <w:rsid w:val="00455865"/>
    <w:rsid w:val="00456974"/>
    <w:rsid w:val="004574AE"/>
    <w:rsid w:val="004608B5"/>
    <w:rsid w:val="004625A1"/>
    <w:rsid w:val="00462DF3"/>
    <w:rsid w:val="00463423"/>
    <w:rsid w:val="00465158"/>
    <w:rsid w:val="004658BD"/>
    <w:rsid w:val="00465947"/>
    <w:rsid w:val="00466A11"/>
    <w:rsid w:val="004710CA"/>
    <w:rsid w:val="0047148A"/>
    <w:rsid w:val="0047289B"/>
    <w:rsid w:val="00472E40"/>
    <w:rsid w:val="004751A2"/>
    <w:rsid w:val="00477795"/>
    <w:rsid w:val="0048253B"/>
    <w:rsid w:val="00482622"/>
    <w:rsid w:val="00483E82"/>
    <w:rsid w:val="0048436A"/>
    <w:rsid w:val="00484F0D"/>
    <w:rsid w:val="0048519B"/>
    <w:rsid w:val="00485331"/>
    <w:rsid w:val="004859FB"/>
    <w:rsid w:val="00486964"/>
    <w:rsid w:val="0048729D"/>
    <w:rsid w:val="00490A45"/>
    <w:rsid w:val="0049220F"/>
    <w:rsid w:val="0049385E"/>
    <w:rsid w:val="00497224"/>
    <w:rsid w:val="00497759"/>
    <w:rsid w:val="004A2C34"/>
    <w:rsid w:val="004A30F4"/>
    <w:rsid w:val="004A335C"/>
    <w:rsid w:val="004A45E6"/>
    <w:rsid w:val="004A51FB"/>
    <w:rsid w:val="004A52D5"/>
    <w:rsid w:val="004A70DA"/>
    <w:rsid w:val="004A739D"/>
    <w:rsid w:val="004A793E"/>
    <w:rsid w:val="004A7DF3"/>
    <w:rsid w:val="004B1729"/>
    <w:rsid w:val="004B23D5"/>
    <w:rsid w:val="004B38AC"/>
    <w:rsid w:val="004B536E"/>
    <w:rsid w:val="004B6019"/>
    <w:rsid w:val="004B60C8"/>
    <w:rsid w:val="004B7541"/>
    <w:rsid w:val="004B7F21"/>
    <w:rsid w:val="004C0174"/>
    <w:rsid w:val="004C0893"/>
    <w:rsid w:val="004C0922"/>
    <w:rsid w:val="004C0B52"/>
    <w:rsid w:val="004C1FD0"/>
    <w:rsid w:val="004C24D3"/>
    <w:rsid w:val="004C2FBF"/>
    <w:rsid w:val="004C6B48"/>
    <w:rsid w:val="004C76B4"/>
    <w:rsid w:val="004D142A"/>
    <w:rsid w:val="004D15E9"/>
    <w:rsid w:val="004D2DEA"/>
    <w:rsid w:val="004D4285"/>
    <w:rsid w:val="004D620C"/>
    <w:rsid w:val="004D73EA"/>
    <w:rsid w:val="004D7757"/>
    <w:rsid w:val="004D7E24"/>
    <w:rsid w:val="004E5DEC"/>
    <w:rsid w:val="004E679C"/>
    <w:rsid w:val="004E7D6E"/>
    <w:rsid w:val="004F1739"/>
    <w:rsid w:val="004F27BE"/>
    <w:rsid w:val="004F65C6"/>
    <w:rsid w:val="004F7501"/>
    <w:rsid w:val="004F7DCB"/>
    <w:rsid w:val="005019B2"/>
    <w:rsid w:val="00503638"/>
    <w:rsid w:val="0050386C"/>
    <w:rsid w:val="00504BAC"/>
    <w:rsid w:val="005051AE"/>
    <w:rsid w:val="0050540B"/>
    <w:rsid w:val="005062D7"/>
    <w:rsid w:val="00510766"/>
    <w:rsid w:val="0051173F"/>
    <w:rsid w:val="00511FB2"/>
    <w:rsid w:val="0051397B"/>
    <w:rsid w:val="00513D6C"/>
    <w:rsid w:val="00515EF8"/>
    <w:rsid w:val="00516BF7"/>
    <w:rsid w:val="005214E1"/>
    <w:rsid w:val="00522F6F"/>
    <w:rsid w:val="0052312C"/>
    <w:rsid w:val="005242BA"/>
    <w:rsid w:val="0052598D"/>
    <w:rsid w:val="00525ECC"/>
    <w:rsid w:val="00526C7F"/>
    <w:rsid w:val="0053048F"/>
    <w:rsid w:val="00531816"/>
    <w:rsid w:val="005333BF"/>
    <w:rsid w:val="00533695"/>
    <w:rsid w:val="00533E8D"/>
    <w:rsid w:val="00534A75"/>
    <w:rsid w:val="00534EA1"/>
    <w:rsid w:val="0053678A"/>
    <w:rsid w:val="00536D4C"/>
    <w:rsid w:val="00540669"/>
    <w:rsid w:val="00541725"/>
    <w:rsid w:val="00541B20"/>
    <w:rsid w:val="00541F70"/>
    <w:rsid w:val="00542328"/>
    <w:rsid w:val="00545322"/>
    <w:rsid w:val="00546190"/>
    <w:rsid w:val="0054711B"/>
    <w:rsid w:val="005516D7"/>
    <w:rsid w:val="0055284D"/>
    <w:rsid w:val="0055301E"/>
    <w:rsid w:val="00553FA1"/>
    <w:rsid w:val="00554825"/>
    <w:rsid w:val="005576CA"/>
    <w:rsid w:val="005578B8"/>
    <w:rsid w:val="00557D26"/>
    <w:rsid w:val="005601BB"/>
    <w:rsid w:val="005606A0"/>
    <w:rsid w:val="00560953"/>
    <w:rsid w:val="00561855"/>
    <w:rsid w:val="00561FA3"/>
    <w:rsid w:val="00561FAC"/>
    <w:rsid w:val="005635E3"/>
    <w:rsid w:val="005670C5"/>
    <w:rsid w:val="005678BE"/>
    <w:rsid w:val="005710A7"/>
    <w:rsid w:val="005717F6"/>
    <w:rsid w:val="00572403"/>
    <w:rsid w:val="0057278A"/>
    <w:rsid w:val="005734C9"/>
    <w:rsid w:val="00573DD3"/>
    <w:rsid w:val="00573EB9"/>
    <w:rsid w:val="00574210"/>
    <w:rsid w:val="00574CC3"/>
    <w:rsid w:val="0057665F"/>
    <w:rsid w:val="005775BC"/>
    <w:rsid w:val="005777D9"/>
    <w:rsid w:val="00581DDD"/>
    <w:rsid w:val="005822D1"/>
    <w:rsid w:val="00583037"/>
    <w:rsid w:val="00583797"/>
    <w:rsid w:val="0058563A"/>
    <w:rsid w:val="00586817"/>
    <w:rsid w:val="00586B9E"/>
    <w:rsid w:val="00590904"/>
    <w:rsid w:val="005922E9"/>
    <w:rsid w:val="00592B44"/>
    <w:rsid w:val="00592D9D"/>
    <w:rsid w:val="00596316"/>
    <w:rsid w:val="005976C9"/>
    <w:rsid w:val="005A042D"/>
    <w:rsid w:val="005A12A3"/>
    <w:rsid w:val="005A3EF0"/>
    <w:rsid w:val="005A432B"/>
    <w:rsid w:val="005A770B"/>
    <w:rsid w:val="005A7C10"/>
    <w:rsid w:val="005A7FED"/>
    <w:rsid w:val="005B0F78"/>
    <w:rsid w:val="005B129B"/>
    <w:rsid w:val="005B243E"/>
    <w:rsid w:val="005B5B8A"/>
    <w:rsid w:val="005B71C7"/>
    <w:rsid w:val="005C07EF"/>
    <w:rsid w:val="005C1897"/>
    <w:rsid w:val="005C1B97"/>
    <w:rsid w:val="005C2AAD"/>
    <w:rsid w:val="005C3BA7"/>
    <w:rsid w:val="005C40EE"/>
    <w:rsid w:val="005C51DD"/>
    <w:rsid w:val="005C6006"/>
    <w:rsid w:val="005C605F"/>
    <w:rsid w:val="005C68A0"/>
    <w:rsid w:val="005C7DB1"/>
    <w:rsid w:val="005D20A9"/>
    <w:rsid w:val="005D26D9"/>
    <w:rsid w:val="005D4B03"/>
    <w:rsid w:val="005D58E4"/>
    <w:rsid w:val="005D5E9B"/>
    <w:rsid w:val="005D5F5B"/>
    <w:rsid w:val="005D70E5"/>
    <w:rsid w:val="005D74BF"/>
    <w:rsid w:val="005E1DB3"/>
    <w:rsid w:val="005E3EAB"/>
    <w:rsid w:val="005E4183"/>
    <w:rsid w:val="005E5212"/>
    <w:rsid w:val="005E5489"/>
    <w:rsid w:val="005E58DF"/>
    <w:rsid w:val="005E5B4A"/>
    <w:rsid w:val="005E5C91"/>
    <w:rsid w:val="005E6434"/>
    <w:rsid w:val="005F1F93"/>
    <w:rsid w:val="005F40CA"/>
    <w:rsid w:val="005F44E0"/>
    <w:rsid w:val="005F6FD9"/>
    <w:rsid w:val="005F789E"/>
    <w:rsid w:val="00600203"/>
    <w:rsid w:val="00600344"/>
    <w:rsid w:val="0060094C"/>
    <w:rsid w:val="00600E48"/>
    <w:rsid w:val="00604BC6"/>
    <w:rsid w:val="00605CD7"/>
    <w:rsid w:val="00606A3A"/>
    <w:rsid w:val="00607060"/>
    <w:rsid w:val="00614505"/>
    <w:rsid w:val="00615587"/>
    <w:rsid w:val="00615735"/>
    <w:rsid w:val="0061717A"/>
    <w:rsid w:val="006200CA"/>
    <w:rsid w:val="00620B24"/>
    <w:rsid w:val="0062129F"/>
    <w:rsid w:val="00622699"/>
    <w:rsid w:val="0062582B"/>
    <w:rsid w:val="006268F1"/>
    <w:rsid w:val="00632892"/>
    <w:rsid w:val="00634FF4"/>
    <w:rsid w:val="0063799D"/>
    <w:rsid w:val="00641F5C"/>
    <w:rsid w:val="00642495"/>
    <w:rsid w:val="006443A9"/>
    <w:rsid w:val="006445E2"/>
    <w:rsid w:val="006459F3"/>
    <w:rsid w:val="0064672D"/>
    <w:rsid w:val="00647765"/>
    <w:rsid w:val="0065086C"/>
    <w:rsid w:val="00652FAA"/>
    <w:rsid w:val="00653C93"/>
    <w:rsid w:val="00654BDF"/>
    <w:rsid w:val="006551FC"/>
    <w:rsid w:val="00656797"/>
    <w:rsid w:val="006618FF"/>
    <w:rsid w:val="00662A92"/>
    <w:rsid w:val="00663F5A"/>
    <w:rsid w:val="0066610E"/>
    <w:rsid w:val="0066634A"/>
    <w:rsid w:val="006670EA"/>
    <w:rsid w:val="006673ED"/>
    <w:rsid w:val="00667426"/>
    <w:rsid w:val="00667704"/>
    <w:rsid w:val="006758A6"/>
    <w:rsid w:val="006766E8"/>
    <w:rsid w:val="0067776F"/>
    <w:rsid w:val="00677893"/>
    <w:rsid w:val="00680999"/>
    <w:rsid w:val="00681F56"/>
    <w:rsid w:val="006852B1"/>
    <w:rsid w:val="0068669F"/>
    <w:rsid w:val="00686951"/>
    <w:rsid w:val="00687213"/>
    <w:rsid w:val="00687E57"/>
    <w:rsid w:val="00691C48"/>
    <w:rsid w:val="00691C92"/>
    <w:rsid w:val="00691EB9"/>
    <w:rsid w:val="00692457"/>
    <w:rsid w:val="00692660"/>
    <w:rsid w:val="00693A4B"/>
    <w:rsid w:val="00694760"/>
    <w:rsid w:val="00695C20"/>
    <w:rsid w:val="00696374"/>
    <w:rsid w:val="006969A9"/>
    <w:rsid w:val="00697477"/>
    <w:rsid w:val="006A152C"/>
    <w:rsid w:val="006A2C59"/>
    <w:rsid w:val="006A38F2"/>
    <w:rsid w:val="006A4465"/>
    <w:rsid w:val="006B0E8B"/>
    <w:rsid w:val="006B2A18"/>
    <w:rsid w:val="006B2C63"/>
    <w:rsid w:val="006B3C2D"/>
    <w:rsid w:val="006B3EBB"/>
    <w:rsid w:val="006B435B"/>
    <w:rsid w:val="006B499A"/>
    <w:rsid w:val="006B6A09"/>
    <w:rsid w:val="006C066A"/>
    <w:rsid w:val="006C188D"/>
    <w:rsid w:val="006C19AB"/>
    <w:rsid w:val="006C19F9"/>
    <w:rsid w:val="006C25C0"/>
    <w:rsid w:val="006C2B05"/>
    <w:rsid w:val="006C4EA4"/>
    <w:rsid w:val="006C6835"/>
    <w:rsid w:val="006C74A3"/>
    <w:rsid w:val="006C7E86"/>
    <w:rsid w:val="006D099C"/>
    <w:rsid w:val="006D169F"/>
    <w:rsid w:val="006D19A7"/>
    <w:rsid w:val="006D253D"/>
    <w:rsid w:val="006D28A1"/>
    <w:rsid w:val="006D29CD"/>
    <w:rsid w:val="006D4A3A"/>
    <w:rsid w:val="006D6048"/>
    <w:rsid w:val="006D611D"/>
    <w:rsid w:val="006E028F"/>
    <w:rsid w:val="006E0663"/>
    <w:rsid w:val="006E1EBF"/>
    <w:rsid w:val="006E2AFB"/>
    <w:rsid w:val="006E3410"/>
    <w:rsid w:val="006E505D"/>
    <w:rsid w:val="006E53D6"/>
    <w:rsid w:val="006E5808"/>
    <w:rsid w:val="006E693D"/>
    <w:rsid w:val="006E7577"/>
    <w:rsid w:val="006F21A4"/>
    <w:rsid w:val="006F4E06"/>
    <w:rsid w:val="006F677B"/>
    <w:rsid w:val="006F78DE"/>
    <w:rsid w:val="006F7ADC"/>
    <w:rsid w:val="006F7B70"/>
    <w:rsid w:val="006F7F24"/>
    <w:rsid w:val="00700459"/>
    <w:rsid w:val="00700935"/>
    <w:rsid w:val="00700943"/>
    <w:rsid w:val="00701408"/>
    <w:rsid w:val="00704C52"/>
    <w:rsid w:val="00705FFD"/>
    <w:rsid w:val="00706CD4"/>
    <w:rsid w:val="00707491"/>
    <w:rsid w:val="007075C3"/>
    <w:rsid w:val="00710CF3"/>
    <w:rsid w:val="00711583"/>
    <w:rsid w:val="00711766"/>
    <w:rsid w:val="00716DA8"/>
    <w:rsid w:val="00721FE6"/>
    <w:rsid w:val="00724D4A"/>
    <w:rsid w:val="00727844"/>
    <w:rsid w:val="00727960"/>
    <w:rsid w:val="00730881"/>
    <w:rsid w:val="00732C03"/>
    <w:rsid w:val="00732CBE"/>
    <w:rsid w:val="00733701"/>
    <w:rsid w:val="00733703"/>
    <w:rsid w:val="00734238"/>
    <w:rsid w:val="007347E0"/>
    <w:rsid w:val="007366FE"/>
    <w:rsid w:val="00736A1A"/>
    <w:rsid w:val="00743F0E"/>
    <w:rsid w:val="00744386"/>
    <w:rsid w:val="00744442"/>
    <w:rsid w:val="00744669"/>
    <w:rsid w:val="007448BA"/>
    <w:rsid w:val="007453A6"/>
    <w:rsid w:val="00745493"/>
    <w:rsid w:val="007476FD"/>
    <w:rsid w:val="00751645"/>
    <w:rsid w:val="007520F2"/>
    <w:rsid w:val="00753052"/>
    <w:rsid w:val="007554F8"/>
    <w:rsid w:val="00760F9D"/>
    <w:rsid w:val="007709FE"/>
    <w:rsid w:val="00771455"/>
    <w:rsid w:val="00771863"/>
    <w:rsid w:val="0077418C"/>
    <w:rsid w:val="007763A9"/>
    <w:rsid w:val="00777681"/>
    <w:rsid w:val="007809B3"/>
    <w:rsid w:val="007824B2"/>
    <w:rsid w:val="00784A4C"/>
    <w:rsid w:val="00786947"/>
    <w:rsid w:val="00787D3E"/>
    <w:rsid w:val="00787D72"/>
    <w:rsid w:val="0079088B"/>
    <w:rsid w:val="00792B48"/>
    <w:rsid w:val="00792DEC"/>
    <w:rsid w:val="007941A9"/>
    <w:rsid w:val="00794C84"/>
    <w:rsid w:val="00795826"/>
    <w:rsid w:val="00796A1F"/>
    <w:rsid w:val="00797A95"/>
    <w:rsid w:val="007A0E47"/>
    <w:rsid w:val="007A3E8E"/>
    <w:rsid w:val="007A45E4"/>
    <w:rsid w:val="007A498C"/>
    <w:rsid w:val="007A56C7"/>
    <w:rsid w:val="007A5D2E"/>
    <w:rsid w:val="007A6B70"/>
    <w:rsid w:val="007A78DD"/>
    <w:rsid w:val="007A7C5D"/>
    <w:rsid w:val="007B07B6"/>
    <w:rsid w:val="007B1835"/>
    <w:rsid w:val="007B2718"/>
    <w:rsid w:val="007B607E"/>
    <w:rsid w:val="007C0513"/>
    <w:rsid w:val="007C0B1D"/>
    <w:rsid w:val="007C2FC0"/>
    <w:rsid w:val="007C4840"/>
    <w:rsid w:val="007C53DA"/>
    <w:rsid w:val="007D0742"/>
    <w:rsid w:val="007D43A6"/>
    <w:rsid w:val="007D43BD"/>
    <w:rsid w:val="007D5813"/>
    <w:rsid w:val="007D77B8"/>
    <w:rsid w:val="007E0E16"/>
    <w:rsid w:val="007E1177"/>
    <w:rsid w:val="007E3A30"/>
    <w:rsid w:val="007E3E67"/>
    <w:rsid w:val="007E4277"/>
    <w:rsid w:val="007E7745"/>
    <w:rsid w:val="007E7814"/>
    <w:rsid w:val="007F16CC"/>
    <w:rsid w:val="007F2F2C"/>
    <w:rsid w:val="007F3AE1"/>
    <w:rsid w:val="007F6ACE"/>
    <w:rsid w:val="008001DB"/>
    <w:rsid w:val="0080072B"/>
    <w:rsid w:val="00800B9B"/>
    <w:rsid w:val="00801F3C"/>
    <w:rsid w:val="00802085"/>
    <w:rsid w:val="00806135"/>
    <w:rsid w:val="00807B8C"/>
    <w:rsid w:val="0081023E"/>
    <w:rsid w:val="008129ED"/>
    <w:rsid w:val="008132BD"/>
    <w:rsid w:val="008139C4"/>
    <w:rsid w:val="00814402"/>
    <w:rsid w:val="008151E8"/>
    <w:rsid w:val="0081678D"/>
    <w:rsid w:val="00820848"/>
    <w:rsid w:val="00821D89"/>
    <w:rsid w:val="0082213B"/>
    <w:rsid w:val="0082342B"/>
    <w:rsid w:val="00823CF1"/>
    <w:rsid w:val="00824390"/>
    <w:rsid w:val="00825E9C"/>
    <w:rsid w:val="00827360"/>
    <w:rsid w:val="008279DB"/>
    <w:rsid w:val="00827D54"/>
    <w:rsid w:val="00832EA6"/>
    <w:rsid w:val="00835FCA"/>
    <w:rsid w:val="008368B0"/>
    <w:rsid w:val="008415AD"/>
    <w:rsid w:val="008417F3"/>
    <w:rsid w:val="00842573"/>
    <w:rsid w:val="00842B86"/>
    <w:rsid w:val="00842F21"/>
    <w:rsid w:val="00844D2B"/>
    <w:rsid w:val="00845EE6"/>
    <w:rsid w:val="0084677B"/>
    <w:rsid w:val="00847327"/>
    <w:rsid w:val="00850AFC"/>
    <w:rsid w:val="00850B6E"/>
    <w:rsid w:val="00850E6A"/>
    <w:rsid w:val="00850EBA"/>
    <w:rsid w:val="00862029"/>
    <w:rsid w:val="00862AB2"/>
    <w:rsid w:val="008664C6"/>
    <w:rsid w:val="008725A2"/>
    <w:rsid w:val="0087395D"/>
    <w:rsid w:val="00873F26"/>
    <w:rsid w:val="00874C3D"/>
    <w:rsid w:val="00874E2A"/>
    <w:rsid w:val="00880D8D"/>
    <w:rsid w:val="00881482"/>
    <w:rsid w:val="00881CB5"/>
    <w:rsid w:val="008823F1"/>
    <w:rsid w:val="0088354C"/>
    <w:rsid w:val="008866FC"/>
    <w:rsid w:val="00887CC1"/>
    <w:rsid w:val="0089002F"/>
    <w:rsid w:val="008904D3"/>
    <w:rsid w:val="00891F8B"/>
    <w:rsid w:val="00893A23"/>
    <w:rsid w:val="00896E10"/>
    <w:rsid w:val="00896EC4"/>
    <w:rsid w:val="00897483"/>
    <w:rsid w:val="00897B00"/>
    <w:rsid w:val="008A20F7"/>
    <w:rsid w:val="008A5D8C"/>
    <w:rsid w:val="008B001F"/>
    <w:rsid w:val="008B0A8D"/>
    <w:rsid w:val="008B2AC0"/>
    <w:rsid w:val="008B4D87"/>
    <w:rsid w:val="008B4FD4"/>
    <w:rsid w:val="008C0D97"/>
    <w:rsid w:val="008C0E60"/>
    <w:rsid w:val="008C128B"/>
    <w:rsid w:val="008C2D09"/>
    <w:rsid w:val="008C5175"/>
    <w:rsid w:val="008D0048"/>
    <w:rsid w:val="008D4B0E"/>
    <w:rsid w:val="008D6679"/>
    <w:rsid w:val="008D6E04"/>
    <w:rsid w:val="008D6E65"/>
    <w:rsid w:val="008D6F03"/>
    <w:rsid w:val="008D7462"/>
    <w:rsid w:val="008D7FF6"/>
    <w:rsid w:val="008E1396"/>
    <w:rsid w:val="008E19CE"/>
    <w:rsid w:val="008E3801"/>
    <w:rsid w:val="008E3D80"/>
    <w:rsid w:val="008E53DE"/>
    <w:rsid w:val="008E5BA7"/>
    <w:rsid w:val="008E5E1C"/>
    <w:rsid w:val="008E6565"/>
    <w:rsid w:val="008E6AFC"/>
    <w:rsid w:val="008E6BA2"/>
    <w:rsid w:val="008F1BD7"/>
    <w:rsid w:val="008F293A"/>
    <w:rsid w:val="008F583C"/>
    <w:rsid w:val="008F6E46"/>
    <w:rsid w:val="00906822"/>
    <w:rsid w:val="00906F8A"/>
    <w:rsid w:val="009073EE"/>
    <w:rsid w:val="00907870"/>
    <w:rsid w:val="009135B9"/>
    <w:rsid w:val="00914F0B"/>
    <w:rsid w:val="009165BC"/>
    <w:rsid w:val="009170EB"/>
    <w:rsid w:val="00917F8C"/>
    <w:rsid w:val="009201B2"/>
    <w:rsid w:val="009209B9"/>
    <w:rsid w:val="00920A72"/>
    <w:rsid w:val="009216C8"/>
    <w:rsid w:val="009217A1"/>
    <w:rsid w:val="00923F52"/>
    <w:rsid w:val="009249C8"/>
    <w:rsid w:val="00925B0A"/>
    <w:rsid w:val="00931152"/>
    <w:rsid w:val="00931C21"/>
    <w:rsid w:val="00937047"/>
    <w:rsid w:val="009415F0"/>
    <w:rsid w:val="00941F5A"/>
    <w:rsid w:val="009422BD"/>
    <w:rsid w:val="00942384"/>
    <w:rsid w:val="00942C97"/>
    <w:rsid w:val="00943A69"/>
    <w:rsid w:val="00944023"/>
    <w:rsid w:val="00944EFB"/>
    <w:rsid w:val="00946710"/>
    <w:rsid w:val="009476F7"/>
    <w:rsid w:val="00947812"/>
    <w:rsid w:val="009521C0"/>
    <w:rsid w:val="0095220B"/>
    <w:rsid w:val="00952533"/>
    <w:rsid w:val="00953867"/>
    <w:rsid w:val="00953B58"/>
    <w:rsid w:val="00953BE7"/>
    <w:rsid w:val="0095537C"/>
    <w:rsid w:val="009563E9"/>
    <w:rsid w:val="00957FAD"/>
    <w:rsid w:val="009615E6"/>
    <w:rsid w:val="00962A5D"/>
    <w:rsid w:val="0096379F"/>
    <w:rsid w:val="00965AEB"/>
    <w:rsid w:val="00966D8A"/>
    <w:rsid w:val="00967F5D"/>
    <w:rsid w:val="00970231"/>
    <w:rsid w:val="009711B5"/>
    <w:rsid w:val="00973178"/>
    <w:rsid w:val="009746F0"/>
    <w:rsid w:val="0097592D"/>
    <w:rsid w:val="009764DB"/>
    <w:rsid w:val="009777D9"/>
    <w:rsid w:val="00980CB8"/>
    <w:rsid w:val="009811B6"/>
    <w:rsid w:val="00982261"/>
    <w:rsid w:val="009839D7"/>
    <w:rsid w:val="009843A7"/>
    <w:rsid w:val="00984F58"/>
    <w:rsid w:val="009854B0"/>
    <w:rsid w:val="009864DD"/>
    <w:rsid w:val="00987330"/>
    <w:rsid w:val="009877B7"/>
    <w:rsid w:val="00987954"/>
    <w:rsid w:val="009922DC"/>
    <w:rsid w:val="00992409"/>
    <w:rsid w:val="00994AD7"/>
    <w:rsid w:val="00994DA4"/>
    <w:rsid w:val="00994DF4"/>
    <w:rsid w:val="009951BD"/>
    <w:rsid w:val="00995209"/>
    <w:rsid w:val="009973C8"/>
    <w:rsid w:val="00997974"/>
    <w:rsid w:val="009979B8"/>
    <w:rsid w:val="009A1807"/>
    <w:rsid w:val="009A262F"/>
    <w:rsid w:val="009A2685"/>
    <w:rsid w:val="009A30B0"/>
    <w:rsid w:val="009A385B"/>
    <w:rsid w:val="009A4283"/>
    <w:rsid w:val="009A4441"/>
    <w:rsid w:val="009A48D9"/>
    <w:rsid w:val="009A5313"/>
    <w:rsid w:val="009A6992"/>
    <w:rsid w:val="009A7C4F"/>
    <w:rsid w:val="009B3779"/>
    <w:rsid w:val="009B4C39"/>
    <w:rsid w:val="009B5354"/>
    <w:rsid w:val="009B7871"/>
    <w:rsid w:val="009C1808"/>
    <w:rsid w:val="009C5273"/>
    <w:rsid w:val="009C7F45"/>
    <w:rsid w:val="009D1518"/>
    <w:rsid w:val="009D2185"/>
    <w:rsid w:val="009D3597"/>
    <w:rsid w:val="009D3F38"/>
    <w:rsid w:val="009D70FD"/>
    <w:rsid w:val="009D7CF6"/>
    <w:rsid w:val="009E08B5"/>
    <w:rsid w:val="009E0A8A"/>
    <w:rsid w:val="009E0E25"/>
    <w:rsid w:val="009E2278"/>
    <w:rsid w:val="009E24B1"/>
    <w:rsid w:val="009E270D"/>
    <w:rsid w:val="009E315A"/>
    <w:rsid w:val="009E3C59"/>
    <w:rsid w:val="009E3C64"/>
    <w:rsid w:val="009E6AF8"/>
    <w:rsid w:val="009E6D47"/>
    <w:rsid w:val="009E75ED"/>
    <w:rsid w:val="009E7865"/>
    <w:rsid w:val="009F0BF4"/>
    <w:rsid w:val="009F29EA"/>
    <w:rsid w:val="009F2C9A"/>
    <w:rsid w:val="00A03470"/>
    <w:rsid w:val="00A04C10"/>
    <w:rsid w:val="00A11944"/>
    <w:rsid w:val="00A12082"/>
    <w:rsid w:val="00A1253C"/>
    <w:rsid w:val="00A13364"/>
    <w:rsid w:val="00A136C4"/>
    <w:rsid w:val="00A16AF6"/>
    <w:rsid w:val="00A2069F"/>
    <w:rsid w:val="00A22022"/>
    <w:rsid w:val="00A23719"/>
    <w:rsid w:val="00A27231"/>
    <w:rsid w:val="00A27583"/>
    <w:rsid w:val="00A2792A"/>
    <w:rsid w:val="00A305F9"/>
    <w:rsid w:val="00A30880"/>
    <w:rsid w:val="00A31639"/>
    <w:rsid w:val="00A323C6"/>
    <w:rsid w:val="00A32500"/>
    <w:rsid w:val="00A3379B"/>
    <w:rsid w:val="00A34667"/>
    <w:rsid w:val="00A34AA6"/>
    <w:rsid w:val="00A35161"/>
    <w:rsid w:val="00A3705F"/>
    <w:rsid w:val="00A37409"/>
    <w:rsid w:val="00A37EF7"/>
    <w:rsid w:val="00A40476"/>
    <w:rsid w:val="00A419E8"/>
    <w:rsid w:val="00A423A3"/>
    <w:rsid w:val="00A426D4"/>
    <w:rsid w:val="00A44415"/>
    <w:rsid w:val="00A44BD8"/>
    <w:rsid w:val="00A45E88"/>
    <w:rsid w:val="00A47869"/>
    <w:rsid w:val="00A56341"/>
    <w:rsid w:val="00A6001A"/>
    <w:rsid w:val="00A619A8"/>
    <w:rsid w:val="00A63685"/>
    <w:rsid w:val="00A654C8"/>
    <w:rsid w:val="00A65B79"/>
    <w:rsid w:val="00A66302"/>
    <w:rsid w:val="00A67138"/>
    <w:rsid w:val="00A6749E"/>
    <w:rsid w:val="00A741A3"/>
    <w:rsid w:val="00A75D02"/>
    <w:rsid w:val="00A76E94"/>
    <w:rsid w:val="00A81FC2"/>
    <w:rsid w:val="00A821BE"/>
    <w:rsid w:val="00A83035"/>
    <w:rsid w:val="00A86B09"/>
    <w:rsid w:val="00A903BB"/>
    <w:rsid w:val="00A9174B"/>
    <w:rsid w:val="00A92500"/>
    <w:rsid w:val="00A92AF7"/>
    <w:rsid w:val="00A94E12"/>
    <w:rsid w:val="00A97F40"/>
    <w:rsid w:val="00AA2A79"/>
    <w:rsid w:val="00AA320A"/>
    <w:rsid w:val="00AA5AA9"/>
    <w:rsid w:val="00AB089A"/>
    <w:rsid w:val="00AB41D9"/>
    <w:rsid w:val="00AB5975"/>
    <w:rsid w:val="00AB66BB"/>
    <w:rsid w:val="00AB744E"/>
    <w:rsid w:val="00AC0EE5"/>
    <w:rsid w:val="00AC212C"/>
    <w:rsid w:val="00AC2DFC"/>
    <w:rsid w:val="00AC6886"/>
    <w:rsid w:val="00AC71E5"/>
    <w:rsid w:val="00AC7E26"/>
    <w:rsid w:val="00AD3344"/>
    <w:rsid w:val="00AD3C2C"/>
    <w:rsid w:val="00AD4438"/>
    <w:rsid w:val="00AD54E4"/>
    <w:rsid w:val="00AD5FE1"/>
    <w:rsid w:val="00AD6211"/>
    <w:rsid w:val="00AD785C"/>
    <w:rsid w:val="00AE05F5"/>
    <w:rsid w:val="00AE1338"/>
    <w:rsid w:val="00AE13BC"/>
    <w:rsid w:val="00AE3646"/>
    <w:rsid w:val="00AE3F9B"/>
    <w:rsid w:val="00AE473E"/>
    <w:rsid w:val="00AF1518"/>
    <w:rsid w:val="00AF1878"/>
    <w:rsid w:val="00AF1EE9"/>
    <w:rsid w:val="00AF214A"/>
    <w:rsid w:val="00AF56ED"/>
    <w:rsid w:val="00B028D4"/>
    <w:rsid w:val="00B05F85"/>
    <w:rsid w:val="00B069E8"/>
    <w:rsid w:val="00B07C19"/>
    <w:rsid w:val="00B10673"/>
    <w:rsid w:val="00B1181D"/>
    <w:rsid w:val="00B12FBD"/>
    <w:rsid w:val="00B13621"/>
    <w:rsid w:val="00B14C2C"/>
    <w:rsid w:val="00B1552D"/>
    <w:rsid w:val="00B16986"/>
    <w:rsid w:val="00B177A0"/>
    <w:rsid w:val="00B20020"/>
    <w:rsid w:val="00B21A29"/>
    <w:rsid w:val="00B236BB"/>
    <w:rsid w:val="00B248A6"/>
    <w:rsid w:val="00B24C80"/>
    <w:rsid w:val="00B261E9"/>
    <w:rsid w:val="00B26A76"/>
    <w:rsid w:val="00B27906"/>
    <w:rsid w:val="00B306B7"/>
    <w:rsid w:val="00B306C9"/>
    <w:rsid w:val="00B30C12"/>
    <w:rsid w:val="00B30F8E"/>
    <w:rsid w:val="00B34148"/>
    <w:rsid w:val="00B354DB"/>
    <w:rsid w:val="00B35A67"/>
    <w:rsid w:val="00B35C6B"/>
    <w:rsid w:val="00B35F7B"/>
    <w:rsid w:val="00B36093"/>
    <w:rsid w:val="00B36924"/>
    <w:rsid w:val="00B36DB1"/>
    <w:rsid w:val="00B37DB8"/>
    <w:rsid w:val="00B40746"/>
    <w:rsid w:val="00B40E46"/>
    <w:rsid w:val="00B40ED4"/>
    <w:rsid w:val="00B41182"/>
    <w:rsid w:val="00B41FDE"/>
    <w:rsid w:val="00B45090"/>
    <w:rsid w:val="00B45E8C"/>
    <w:rsid w:val="00B46582"/>
    <w:rsid w:val="00B47C1B"/>
    <w:rsid w:val="00B47DCC"/>
    <w:rsid w:val="00B51975"/>
    <w:rsid w:val="00B53E79"/>
    <w:rsid w:val="00B57CDA"/>
    <w:rsid w:val="00B57D14"/>
    <w:rsid w:val="00B611E8"/>
    <w:rsid w:val="00B64531"/>
    <w:rsid w:val="00B665B0"/>
    <w:rsid w:val="00B7045C"/>
    <w:rsid w:val="00B70ADC"/>
    <w:rsid w:val="00B718EA"/>
    <w:rsid w:val="00B7195B"/>
    <w:rsid w:val="00B71AC2"/>
    <w:rsid w:val="00B75505"/>
    <w:rsid w:val="00B75D7C"/>
    <w:rsid w:val="00B807A9"/>
    <w:rsid w:val="00B81896"/>
    <w:rsid w:val="00B83B88"/>
    <w:rsid w:val="00B876A0"/>
    <w:rsid w:val="00B87ED3"/>
    <w:rsid w:val="00B904B3"/>
    <w:rsid w:val="00B906AB"/>
    <w:rsid w:val="00B94778"/>
    <w:rsid w:val="00B957A8"/>
    <w:rsid w:val="00B97513"/>
    <w:rsid w:val="00B97938"/>
    <w:rsid w:val="00B97BE3"/>
    <w:rsid w:val="00BA1CDF"/>
    <w:rsid w:val="00BA4952"/>
    <w:rsid w:val="00BA5A1F"/>
    <w:rsid w:val="00BA5C29"/>
    <w:rsid w:val="00BA6E62"/>
    <w:rsid w:val="00BA755C"/>
    <w:rsid w:val="00BB1B5F"/>
    <w:rsid w:val="00BB1B9B"/>
    <w:rsid w:val="00BB386D"/>
    <w:rsid w:val="00BB5AB4"/>
    <w:rsid w:val="00BB7D24"/>
    <w:rsid w:val="00BB7E12"/>
    <w:rsid w:val="00BC174C"/>
    <w:rsid w:val="00BC23FC"/>
    <w:rsid w:val="00BC3EF4"/>
    <w:rsid w:val="00BC56DC"/>
    <w:rsid w:val="00BC6179"/>
    <w:rsid w:val="00BC6E76"/>
    <w:rsid w:val="00BC6EE7"/>
    <w:rsid w:val="00BD1150"/>
    <w:rsid w:val="00BD18F8"/>
    <w:rsid w:val="00BD1CAD"/>
    <w:rsid w:val="00BD3187"/>
    <w:rsid w:val="00BD3524"/>
    <w:rsid w:val="00BD44B9"/>
    <w:rsid w:val="00BD6FC2"/>
    <w:rsid w:val="00BD740B"/>
    <w:rsid w:val="00BE077D"/>
    <w:rsid w:val="00BE0B62"/>
    <w:rsid w:val="00BE10E3"/>
    <w:rsid w:val="00BE1EE7"/>
    <w:rsid w:val="00BE2442"/>
    <w:rsid w:val="00BE3CA3"/>
    <w:rsid w:val="00BE4E9D"/>
    <w:rsid w:val="00BE5CA0"/>
    <w:rsid w:val="00BF0802"/>
    <w:rsid w:val="00BF1630"/>
    <w:rsid w:val="00BF347B"/>
    <w:rsid w:val="00BF3C84"/>
    <w:rsid w:val="00BF4C86"/>
    <w:rsid w:val="00BF4F6A"/>
    <w:rsid w:val="00BF68F0"/>
    <w:rsid w:val="00C00148"/>
    <w:rsid w:val="00C00BB9"/>
    <w:rsid w:val="00C011DC"/>
    <w:rsid w:val="00C019DF"/>
    <w:rsid w:val="00C01CC9"/>
    <w:rsid w:val="00C02119"/>
    <w:rsid w:val="00C02280"/>
    <w:rsid w:val="00C02380"/>
    <w:rsid w:val="00C02C18"/>
    <w:rsid w:val="00C03C88"/>
    <w:rsid w:val="00C055CE"/>
    <w:rsid w:val="00C07FCE"/>
    <w:rsid w:val="00C10A21"/>
    <w:rsid w:val="00C120E4"/>
    <w:rsid w:val="00C12DE7"/>
    <w:rsid w:val="00C1572F"/>
    <w:rsid w:val="00C178B6"/>
    <w:rsid w:val="00C2013B"/>
    <w:rsid w:val="00C217BC"/>
    <w:rsid w:val="00C2207E"/>
    <w:rsid w:val="00C223BA"/>
    <w:rsid w:val="00C233CB"/>
    <w:rsid w:val="00C23E5C"/>
    <w:rsid w:val="00C24F1F"/>
    <w:rsid w:val="00C26171"/>
    <w:rsid w:val="00C26627"/>
    <w:rsid w:val="00C267D8"/>
    <w:rsid w:val="00C318E8"/>
    <w:rsid w:val="00C34A78"/>
    <w:rsid w:val="00C4269A"/>
    <w:rsid w:val="00C42E4C"/>
    <w:rsid w:val="00C42FEF"/>
    <w:rsid w:val="00C44012"/>
    <w:rsid w:val="00C4417E"/>
    <w:rsid w:val="00C4563C"/>
    <w:rsid w:val="00C459DF"/>
    <w:rsid w:val="00C4605A"/>
    <w:rsid w:val="00C463D2"/>
    <w:rsid w:val="00C46C79"/>
    <w:rsid w:val="00C51F62"/>
    <w:rsid w:val="00C52970"/>
    <w:rsid w:val="00C53DD1"/>
    <w:rsid w:val="00C5602C"/>
    <w:rsid w:val="00C564D1"/>
    <w:rsid w:val="00C56924"/>
    <w:rsid w:val="00C57098"/>
    <w:rsid w:val="00C631B7"/>
    <w:rsid w:val="00C63363"/>
    <w:rsid w:val="00C650A1"/>
    <w:rsid w:val="00C6748D"/>
    <w:rsid w:val="00C7041D"/>
    <w:rsid w:val="00C763AE"/>
    <w:rsid w:val="00C77D78"/>
    <w:rsid w:val="00C83568"/>
    <w:rsid w:val="00C85E6E"/>
    <w:rsid w:val="00C905E7"/>
    <w:rsid w:val="00C91EA0"/>
    <w:rsid w:val="00C9282D"/>
    <w:rsid w:val="00C93739"/>
    <w:rsid w:val="00C94D0E"/>
    <w:rsid w:val="00C9508C"/>
    <w:rsid w:val="00C97E9B"/>
    <w:rsid w:val="00C97F98"/>
    <w:rsid w:val="00CA1C80"/>
    <w:rsid w:val="00CA5207"/>
    <w:rsid w:val="00CA6352"/>
    <w:rsid w:val="00CA6E7F"/>
    <w:rsid w:val="00CA742E"/>
    <w:rsid w:val="00CB0345"/>
    <w:rsid w:val="00CB0802"/>
    <w:rsid w:val="00CB2608"/>
    <w:rsid w:val="00CB27C2"/>
    <w:rsid w:val="00CB2C38"/>
    <w:rsid w:val="00CB3F04"/>
    <w:rsid w:val="00CB5364"/>
    <w:rsid w:val="00CC1D4E"/>
    <w:rsid w:val="00CC3EC4"/>
    <w:rsid w:val="00CC4D08"/>
    <w:rsid w:val="00CC5F62"/>
    <w:rsid w:val="00CC7A5E"/>
    <w:rsid w:val="00CD01DA"/>
    <w:rsid w:val="00CD069D"/>
    <w:rsid w:val="00CD0B10"/>
    <w:rsid w:val="00CD1EFD"/>
    <w:rsid w:val="00CD3319"/>
    <w:rsid w:val="00CD4C15"/>
    <w:rsid w:val="00CD4DA5"/>
    <w:rsid w:val="00CE0D17"/>
    <w:rsid w:val="00CE1EEC"/>
    <w:rsid w:val="00CE2A3C"/>
    <w:rsid w:val="00CE312F"/>
    <w:rsid w:val="00CE3E06"/>
    <w:rsid w:val="00CE3E76"/>
    <w:rsid w:val="00CE671D"/>
    <w:rsid w:val="00CE6CAA"/>
    <w:rsid w:val="00CE7CD9"/>
    <w:rsid w:val="00CF00C4"/>
    <w:rsid w:val="00CF1275"/>
    <w:rsid w:val="00CF27E5"/>
    <w:rsid w:val="00CF463A"/>
    <w:rsid w:val="00CF6935"/>
    <w:rsid w:val="00CF6CAF"/>
    <w:rsid w:val="00CF7208"/>
    <w:rsid w:val="00D001B0"/>
    <w:rsid w:val="00D02DD8"/>
    <w:rsid w:val="00D02FA4"/>
    <w:rsid w:val="00D0575C"/>
    <w:rsid w:val="00D06C76"/>
    <w:rsid w:val="00D152F2"/>
    <w:rsid w:val="00D1585D"/>
    <w:rsid w:val="00D178DC"/>
    <w:rsid w:val="00D17E3B"/>
    <w:rsid w:val="00D20222"/>
    <w:rsid w:val="00D239FF"/>
    <w:rsid w:val="00D23DA9"/>
    <w:rsid w:val="00D2425F"/>
    <w:rsid w:val="00D24A9F"/>
    <w:rsid w:val="00D24E6A"/>
    <w:rsid w:val="00D271C4"/>
    <w:rsid w:val="00D2722B"/>
    <w:rsid w:val="00D272B6"/>
    <w:rsid w:val="00D27886"/>
    <w:rsid w:val="00D31DB4"/>
    <w:rsid w:val="00D35A26"/>
    <w:rsid w:val="00D36512"/>
    <w:rsid w:val="00D36D9E"/>
    <w:rsid w:val="00D3754B"/>
    <w:rsid w:val="00D43D95"/>
    <w:rsid w:val="00D4531E"/>
    <w:rsid w:val="00D45E50"/>
    <w:rsid w:val="00D4634C"/>
    <w:rsid w:val="00D46733"/>
    <w:rsid w:val="00D46BA7"/>
    <w:rsid w:val="00D51028"/>
    <w:rsid w:val="00D516C1"/>
    <w:rsid w:val="00D53494"/>
    <w:rsid w:val="00D54093"/>
    <w:rsid w:val="00D570B5"/>
    <w:rsid w:val="00D57956"/>
    <w:rsid w:val="00D62471"/>
    <w:rsid w:val="00D639B5"/>
    <w:rsid w:val="00D667F0"/>
    <w:rsid w:val="00D66966"/>
    <w:rsid w:val="00D67BCA"/>
    <w:rsid w:val="00D70A2D"/>
    <w:rsid w:val="00D70EA0"/>
    <w:rsid w:val="00D72E37"/>
    <w:rsid w:val="00D732B3"/>
    <w:rsid w:val="00D73B62"/>
    <w:rsid w:val="00D7525D"/>
    <w:rsid w:val="00D7560C"/>
    <w:rsid w:val="00D8020D"/>
    <w:rsid w:val="00D8185D"/>
    <w:rsid w:val="00D81EDE"/>
    <w:rsid w:val="00D83955"/>
    <w:rsid w:val="00D84CE5"/>
    <w:rsid w:val="00D90458"/>
    <w:rsid w:val="00D91426"/>
    <w:rsid w:val="00D91FE1"/>
    <w:rsid w:val="00D93455"/>
    <w:rsid w:val="00D95187"/>
    <w:rsid w:val="00D964E3"/>
    <w:rsid w:val="00D977F7"/>
    <w:rsid w:val="00DA0009"/>
    <w:rsid w:val="00DA6D91"/>
    <w:rsid w:val="00DA6E14"/>
    <w:rsid w:val="00DB0866"/>
    <w:rsid w:val="00DB0AEA"/>
    <w:rsid w:val="00DB1810"/>
    <w:rsid w:val="00DB2649"/>
    <w:rsid w:val="00DB27AB"/>
    <w:rsid w:val="00DC1265"/>
    <w:rsid w:val="00DC17D6"/>
    <w:rsid w:val="00DC1EA0"/>
    <w:rsid w:val="00DC34EF"/>
    <w:rsid w:val="00DC3820"/>
    <w:rsid w:val="00DC4077"/>
    <w:rsid w:val="00DC5403"/>
    <w:rsid w:val="00DC798B"/>
    <w:rsid w:val="00DD013C"/>
    <w:rsid w:val="00DD1A0D"/>
    <w:rsid w:val="00DD1AB6"/>
    <w:rsid w:val="00DD2355"/>
    <w:rsid w:val="00DD2E60"/>
    <w:rsid w:val="00DD4704"/>
    <w:rsid w:val="00DD650D"/>
    <w:rsid w:val="00DD71D0"/>
    <w:rsid w:val="00DE34C5"/>
    <w:rsid w:val="00DE387D"/>
    <w:rsid w:val="00DE3E61"/>
    <w:rsid w:val="00DE5738"/>
    <w:rsid w:val="00DE5AEF"/>
    <w:rsid w:val="00DE64A0"/>
    <w:rsid w:val="00DE66CF"/>
    <w:rsid w:val="00DF0AB0"/>
    <w:rsid w:val="00DF1FF2"/>
    <w:rsid w:val="00DF2AC2"/>
    <w:rsid w:val="00DF3B73"/>
    <w:rsid w:val="00DF60D7"/>
    <w:rsid w:val="00DF6BA1"/>
    <w:rsid w:val="00DF7A28"/>
    <w:rsid w:val="00E00419"/>
    <w:rsid w:val="00E0050F"/>
    <w:rsid w:val="00E0203E"/>
    <w:rsid w:val="00E03EE7"/>
    <w:rsid w:val="00E04E3C"/>
    <w:rsid w:val="00E04EB0"/>
    <w:rsid w:val="00E0642C"/>
    <w:rsid w:val="00E13EF2"/>
    <w:rsid w:val="00E16A52"/>
    <w:rsid w:val="00E16D44"/>
    <w:rsid w:val="00E214A7"/>
    <w:rsid w:val="00E2168B"/>
    <w:rsid w:val="00E23650"/>
    <w:rsid w:val="00E2370E"/>
    <w:rsid w:val="00E2397E"/>
    <w:rsid w:val="00E27103"/>
    <w:rsid w:val="00E273C6"/>
    <w:rsid w:val="00E339A1"/>
    <w:rsid w:val="00E34BDC"/>
    <w:rsid w:val="00E358C7"/>
    <w:rsid w:val="00E37173"/>
    <w:rsid w:val="00E37426"/>
    <w:rsid w:val="00E3764A"/>
    <w:rsid w:val="00E37C51"/>
    <w:rsid w:val="00E42C31"/>
    <w:rsid w:val="00E4354C"/>
    <w:rsid w:val="00E44130"/>
    <w:rsid w:val="00E446AC"/>
    <w:rsid w:val="00E457E2"/>
    <w:rsid w:val="00E460AB"/>
    <w:rsid w:val="00E46D6E"/>
    <w:rsid w:val="00E47CEC"/>
    <w:rsid w:val="00E47EA0"/>
    <w:rsid w:val="00E5059E"/>
    <w:rsid w:val="00E55ACB"/>
    <w:rsid w:val="00E55D7A"/>
    <w:rsid w:val="00E564DE"/>
    <w:rsid w:val="00E57898"/>
    <w:rsid w:val="00E603B5"/>
    <w:rsid w:val="00E610D4"/>
    <w:rsid w:val="00E6466C"/>
    <w:rsid w:val="00E64AFE"/>
    <w:rsid w:val="00E64FB9"/>
    <w:rsid w:val="00E652D9"/>
    <w:rsid w:val="00E65B60"/>
    <w:rsid w:val="00E67665"/>
    <w:rsid w:val="00E67905"/>
    <w:rsid w:val="00E71CC1"/>
    <w:rsid w:val="00E72925"/>
    <w:rsid w:val="00E73B8C"/>
    <w:rsid w:val="00E7486A"/>
    <w:rsid w:val="00E7605D"/>
    <w:rsid w:val="00E7796F"/>
    <w:rsid w:val="00E819BB"/>
    <w:rsid w:val="00E83765"/>
    <w:rsid w:val="00E845F7"/>
    <w:rsid w:val="00E934EC"/>
    <w:rsid w:val="00E953D7"/>
    <w:rsid w:val="00E959E1"/>
    <w:rsid w:val="00EA16D5"/>
    <w:rsid w:val="00EA2CAA"/>
    <w:rsid w:val="00EA39CA"/>
    <w:rsid w:val="00EA7E26"/>
    <w:rsid w:val="00EB0CCA"/>
    <w:rsid w:val="00EB19C3"/>
    <w:rsid w:val="00EB599A"/>
    <w:rsid w:val="00EC1975"/>
    <w:rsid w:val="00EC5F2C"/>
    <w:rsid w:val="00ED2D33"/>
    <w:rsid w:val="00ED3557"/>
    <w:rsid w:val="00ED36C1"/>
    <w:rsid w:val="00ED3C12"/>
    <w:rsid w:val="00ED4C7D"/>
    <w:rsid w:val="00EE0551"/>
    <w:rsid w:val="00EE09B6"/>
    <w:rsid w:val="00EE0D98"/>
    <w:rsid w:val="00EE127A"/>
    <w:rsid w:val="00EE2B44"/>
    <w:rsid w:val="00EE31BD"/>
    <w:rsid w:val="00EE380F"/>
    <w:rsid w:val="00EE515F"/>
    <w:rsid w:val="00EE60C2"/>
    <w:rsid w:val="00EE7861"/>
    <w:rsid w:val="00EF14BE"/>
    <w:rsid w:val="00EF4049"/>
    <w:rsid w:val="00EF4E6E"/>
    <w:rsid w:val="00EF5401"/>
    <w:rsid w:val="00EF64AA"/>
    <w:rsid w:val="00EF7361"/>
    <w:rsid w:val="00F003FC"/>
    <w:rsid w:val="00F00E70"/>
    <w:rsid w:val="00F01B7B"/>
    <w:rsid w:val="00F028E7"/>
    <w:rsid w:val="00F034F5"/>
    <w:rsid w:val="00F044EA"/>
    <w:rsid w:val="00F04804"/>
    <w:rsid w:val="00F050FB"/>
    <w:rsid w:val="00F069B0"/>
    <w:rsid w:val="00F10EA5"/>
    <w:rsid w:val="00F11B01"/>
    <w:rsid w:val="00F14457"/>
    <w:rsid w:val="00F14EB8"/>
    <w:rsid w:val="00F17454"/>
    <w:rsid w:val="00F17A6E"/>
    <w:rsid w:val="00F23DF0"/>
    <w:rsid w:val="00F23EF8"/>
    <w:rsid w:val="00F31251"/>
    <w:rsid w:val="00F32A24"/>
    <w:rsid w:val="00F334D4"/>
    <w:rsid w:val="00F33C63"/>
    <w:rsid w:val="00F33CB9"/>
    <w:rsid w:val="00F3429B"/>
    <w:rsid w:val="00F361F4"/>
    <w:rsid w:val="00F37411"/>
    <w:rsid w:val="00F40484"/>
    <w:rsid w:val="00F40987"/>
    <w:rsid w:val="00F40B06"/>
    <w:rsid w:val="00F430AB"/>
    <w:rsid w:val="00F4380C"/>
    <w:rsid w:val="00F45875"/>
    <w:rsid w:val="00F467EF"/>
    <w:rsid w:val="00F50696"/>
    <w:rsid w:val="00F535C1"/>
    <w:rsid w:val="00F5548E"/>
    <w:rsid w:val="00F56BA9"/>
    <w:rsid w:val="00F57846"/>
    <w:rsid w:val="00F6069C"/>
    <w:rsid w:val="00F60702"/>
    <w:rsid w:val="00F64521"/>
    <w:rsid w:val="00F65A52"/>
    <w:rsid w:val="00F66670"/>
    <w:rsid w:val="00F71CB5"/>
    <w:rsid w:val="00F728C0"/>
    <w:rsid w:val="00F73D4A"/>
    <w:rsid w:val="00F74778"/>
    <w:rsid w:val="00F75F57"/>
    <w:rsid w:val="00F7789E"/>
    <w:rsid w:val="00F8040C"/>
    <w:rsid w:val="00F80897"/>
    <w:rsid w:val="00F81952"/>
    <w:rsid w:val="00F828A2"/>
    <w:rsid w:val="00F82F9B"/>
    <w:rsid w:val="00F831EA"/>
    <w:rsid w:val="00F848EB"/>
    <w:rsid w:val="00F84D14"/>
    <w:rsid w:val="00F84E69"/>
    <w:rsid w:val="00F8514E"/>
    <w:rsid w:val="00F86729"/>
    <w:rsid w:val="00F86AD1"/>
    <w:rsid w:val="00F92CE4"/>
    <w:rsid w:val="00F92CEB"/>
    <w:rsid w:val="00F92D1A"/>
    <w:rsid w:val="00F9486D"/>
    <w:rsid w:val="00F9597E"/>
    <w:rsid w:val="00F9702B"/>
    <w:rsid w:val="00FA2507"/>
    <w:rsid w:val="00FA4123"/>
    <w:rsid w:val="00FA57F8"/>
    <w:rsid w:val="00FA69E8"/>
    <w:rsid w:val="00FB17AC"/>
    <w:rsid w:val="00FB3C35"/>
    <w:rsid w:val="00FB4448"/>
    <w:rsid w:val="00FB58E9"/>
    <w:rsid w:val="00FB5F55"/>
    <w:rsid w:val="00FB6301"/>
    <w:rsid w:val="00FB64CE"/>
    <w:rsid w:val="00FC06AF"/>
    <w:rsid w:val="00FC20D1"/>
    <w:rsid w:val="00FC269A"/>
    <w:rsid w:val="00FC340D"/>
    <w:rsid w:val="00FC3C26"/>
    <w:rsid w:val="00FC588B"/>
    <w:rsid w:val="00FC699E"/>
    <w:rsid w:val="00FC6DB7"/>
    <w:rsid w:val="00FD07E0"/>
    <w:rsid w:val="00FD31FF"/>
    <w:rsid w:val="00FD3378"/>
    <w:rsid w:val="00FD43D1"/>
    <w:rsid w:val="00FD50F6"/>
    <w:rsid w:val="00FD5466"/>
    <w:rsid w:val="00FD551F"/>
    <w:rsid w:val="00FD713C"/>
    <w:rsid w:val="00FE2362"/>
    <w:rsid w:val="00FE2C57"/>
    <w:rsid w:val="00FE2C63"/>
    <w:rsid w:val="00FE3339"/>
    <w:rsid w:val="00FE3F1E"/>
    <w:rsid w:val="00FE55BC"/>
    <w:rsid w:val="00FF103E"/>
    <w:rsid w:val="00FF1EAE"/>
    <w:rsid w:val="00FF6EF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E5AEF"/>
    <w:rPr>
      <w:sz w:val="24"/>
      <w:szCs w:val="24"/>
    </w:rPr>
  </w:style>
  <w:style w:type="paragraph" w:styleId="Titolo2">
    <w:name w:val="heading 2"/>
    <w:basedOn w:val="Normale"/>
    <w:next w:val="Normale"/>
    <w:link w:val="Titolo2Carattere"/>
    <w:qFormat/>
    <w:rsid w:val="0033535E"/>
    <w:pPr>
      <w:keepNext/>
      <w:jc w:val="both"/>
      <w:outlineLvl w:val="1"/>
    </w:pPr>
    <w:rPr>
      <w:b/>
      <w:bCs/>
      <w:szCs w:val="20"/>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aintext">
    <w:name w:val="maintext"/>
    <w:basedOn w:val="Normale"/>
    <w:rsid w:val="00FE2362"/>
    <w:pPr>
      <w:spacing w:before="100" w:beforeAutospacing="1" w:after="100" w:afterAutospacing="1"/>
    </w:pPr>
    <w:rPr>
      <w:rFonts w:ascii="Verdana" w:hAnsi="Verdana"/>
      <w:sz w:val="20"/>
      <w:szCs w:val="20"/>
    </w:rPr>
  </w:style>
  <w:style w:type="character" w:styleId="Collegamentoipertestuale">
    <w:name w:val="Hyperlink"/>
    <w:basedOn w:val="Carpredefinitoparagrafo"/>
    <w:rsid w:val="00516BF7"/>
    <w:rPr>
      <w:color w:val="00009C"/>
      <w:u w:val="single"/>
    </w:rPr>
  </w:style>
  <w:style w:type="paragraph" w:customStyle="1" w:styleId="mainheader">
    <w:name w:val="mainheader"/>
    <w:basedOn w:val="Normale"/>
    <w:rsid w:val="00CE6CAA"/>
    <w:pPr>
      <w:spacing w:before="100" w:beforeAutospacing="1" w:after="100" w:afterAutospacing="1"/>
    </w:pPr>
    <w:rPr>
      <w:rFonts w:ascii="Verdana" w:hAnsi="Verdana"/>
      <w:b/>
      <w:bCs/>
      <w:sz w:val="27"/>
      <w:szCs w:val="27"/>
    </w:rPr>
  </w:style>
  <w:style w:type="character" w:customStyle="1" w:styleId="maintext1">
    <w:name w:val="maintext1"/>
    <w:basedOn w:val="Carpredefinitoparagrafo"/>
    <w:rsid w:val="00CE6CAA"/>
    <w:rPr>
      <w:rFonts w:ascii="Verdana" w:hAnsi="Verdana" w:hint="default"/>
      <w:sz w:val="20"/>
      <w:szCs w:val="20"/>
    </w:rPr>
  </w:style>
  <w:style w:type="character" w:styleId="Enfasigrassetto">
    <w:name w:val="Strong"/>
    <w:basedOn w:val="Carpredefinitoparagrafo"/>
    <w:qFormat/>
    <w:rsid w:val="00CE6CAA"/>
    <w:rPr>
      <w:b/>
      <w:bCs/>
    </w:rPr>
  </w:style>
  <w:style w:type="table" w:styleId="Grigliatabella">
    <w:name w:val="Table Grid"/>
    <w:basedOn w:val="Tabellanormale"/>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Carpredefinitoparagrafo"/>
    <w:rsid w:val="006A152C"/>
  </w:style>
  <w:style w:type="character" w:customStyle="1" w:styleId="txtlargebold">
    <w:name w:val="txtlarge bold"/>
    <w:basedOn w:val="Carpredefinitoparagrafo"/>
    <w:rsid w:val="006A152C"/>
  </w:style>
  <w:style w:type="character" w:customStyle="1" w:styleId="apple-converted-space">
    <w:name w:val="apple-converted-space"/>
    <w:basedOn w:val="Carpredefinitoparagrafo"/>
    <w:rsid w:val="006A152C"/>
  </w:style>
  <w:style w:type="character" w:styleId="Enfasicorsivo">
    <w:name w:val="Emphasis"/>
    <w:basedOn w:val="Carpredefinitoparagrafo"/>
    <w:qFormat/>
    <w:rsid w:val="006A152C"/>
    <w:rPr>
      <w:i/>
      <w:iCs/>
    </w:rPr>
  </w:style>
  <w:style w:type="paragraph" w:styleId="Testofumetto">
    <w:name w:val="Balloon Text"/>
    <w:basedOn w:val="Normale"/>
    <w:link w:val="TestofumettoCarattere"/>
    <w:rsid w:val="00982261"/>
    <w:rPr>
      <w:rFonts w:ascii="Tahoma" w:hAnsi="Tahoma" w:cs="Tahoma"/>
      <w:sz w:val="16"/>
      <w:szCs w:val="16"/>
    </w:rPr>
  </w:style>
  <w:style w:type="character" w:customStyle="1" w:styleId="TestofumettoCarattere">
    <w:name w:val="Testo fumetto Carattere"/>
    <w:basedOn w:val="Carpredefinitoparagrafo"/>
    <w:link w:val="Testofumetto"/>
    <w:rsid w:val="00982261"/>
    <w:rPr>
      <w:rFonts w:ascii="Tahoma" w:hAnsi="Tahoma" w:cs="Tahoma"/>
      <w:sz w:val="16"/>
      <w:szCs w:val="16"/>
    </w:rPr>
  </w:style>
  <w:style w:type="character" w:styleId="Numeroriga">
    <w:name w:val="line number"/>
    <w:basedOn w:val="Carpredefinitoparagrafo"/>
    <w:rsid w:val="00D46733"/>
  </w:style>
  <w:style w:type="paragraph" w:styleId="Intestazione">
    <w:name w:val="header"/>
    <w:basedOn w:val="Normale"/>
    <w:link w:val="IntestazioneCarattere"/>
    <w:rsid w:val="005333BF"/>
    <w:pPr>
      <w:tabs>
        <w:tab w:val="center" w:pos="4819"/>
        <w:tab w:val="right" w:pos="9638"/>
      </w:tabs>
    </w:pPr>
  </w:style>
  <w:style w:type="character" w:customStyle="1" w:styleId="IntestazioneCarattere">
    <w:name w:val="Intestazione Carattere"/>
    <w:basedOn w:val="Carpredefinitoparagrafo"/>
    <w:link w:val="Intestazione"/>
    <w:rsid w:val="005333BF"/>
    <w:rPr>
      <w:sz w:val="24"/>
      <w:szCs w:val="24"/>
    </w:rPr>
  </w:style>
  <w:style w:type="paragraph" w:styleId="Pidipagina">
    <w:name w:val="footer"/>
    <w:basedOn w:val="Normale"/>
    <w:link w:val="PidipaginaCarattere"/>
    <w:uiPriority w:val="99"/>
    <w:rsid w:val="005333BF"/>
    <w:pPr>
      <w:tabs>
        <w:tab w:val="center" w:pos="4819"/>
        <w:tab w:val="right" w:pos="9638"/>
      </w:tabs>
    </w:pPr>
  </w:style>
  <w:style w:type="character" w:customStyle="1" w:styleId="PidipaginaCarattere">
    <w:name w:val="Piè di pagina Carattere"/>
    <w:basedOn w:val="Carpredefinitoparagrafo"/>
    <w:link w:val="Pidipagina"/>
    <w:uiPriority w:val="99"/>
    <w:rsid w:val="005333BF"/>
    <w:rPr>
      <w:sz w:val="24"/>
      <w:szCs w:val="24"/>
    </w:rPr>
  </w:style>
  <w:style w:type="character" w:styleId="Rimandocommento">
    <w:name w:val="annotation reference"/>
    <w:basedOn w:val="Carpredefinitoparagrafo"/>
    <w:rsid w:val="00CB2C38"/>
    <w:rPr>
      <w:sz w:val="16"/>
      <w:szCs w:val="16"/>
    </w:rPr>
  </w:style>
  <w:style w:type="paragraph" w:styleId="Testocommento">
    <w:name w:val="annotation text"/>
    <w:basedOn w:val="Normale"/>
    <w:link w:val="TestocommentoCarattere"/>
    <w:rsid w:val="00CB2C38"/>
    <w:rPr>
      <w:sz w:val="20"/>
      <w:szCs w:val="20"/>
    </w:rPr>
  </w:style>
  <w:style w:type="character" w:customStyle="1" w:styleId="TestocommentoCarattere">
    <w:name w:val="Testo commento Carattere"/>
    <w:basedOn w:val="Carpredefinitoparagrafo"/>
    <w:link w:val="Testocommento"/>
    <w:rsid w:val="00CB2C38"/>
  </w:style>
  <w:style w:type="paragraph" w:styleId="Soggettocommento">
    <w:name w:val="annotation subject"/>
    <w:basedOn w:val="Testocommento"/>
    <w:next w:val="Testocommento"/>
    <w:link w:val="SoggettocommentoCarattere"/>
    <w:rsid w:val="00CB2C38"/>
    <w:rPr>
      <w:b/>
      <w:bCs/>
    </w:rPr>
  </w:style>
  <w:style w:type="character" w:customStyle="1" w:styleId="SoggettocommentoCarattere">
    <w:name w:val="Soggetto commento Carattere"/>
    <w:basedOn w:val="TestocommentoCarattere"/>
    <w:link w:val="Soggettocommento"/>
    <w:rsid w:val="00CB2C38"/>
    <w:rPr>
      <w:b/>
      <w:bCs/>
    </w:rPr>
  </w:style>
  <w:style w:type="paragraph" w:styleId="Revisione">
    <w:name w:val="Revision"/>
    <w:hidden/>
    <w:uiPriority w:val="99"/>
    <w:semiHidden/>
    <w:rsid w:val="00BA1CDF"/>
    <w:rPr>
      <w:sz w:val="24"/>
      <w:szCs w:val="24"/>
    </w:rPr>
  </w:style>
  <w:style w:type="character" w:customStyle="1" w:styleId="Titolo2Carattere">
    <w:name w:val="Titolo 2 Carattere"/>
    <w:basedOn w:val="Carpredefinitoparagrafo"/>
    <w:link w:val="Titolo2"/>
    <w:rsid w:val="0033535E"/>
    <w:rPr>
      <w:b/>
      <w:bCs/>
      <w:sz w:val="24"/>
      <w:lang w:val="en-US" w:eastAsia="en-US"/>
    </w:rPr>
  </w:style>
  <w:style w:type="paragraph" w:styleId="Paragrafoelenco">
    <w:name w:val="List Paragraph"/>
    <w:basedOn w:val="Normale"/>
    <w:uiPriority w:val="34"/>
    <w:qFormat/>
    <w:rsid w:val="00F050FB"/>
    <w:pPr>
      <w:ind w:left="720"/>
      <w:contextualSpacing/>
    </w:pPr>
  </w:style>
  <w:style w:type="character" w:customStyle="1" w:styleId="scopustermhighlight">
    <w:name w:val="scopustermhighlight"/>
    <w:basedOn w:val="Carpredefinitoparagrafo"/>
    <w:rsid w:val="002353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A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E2362"/>
    <w:pPr>
      <w:spacing w:before="100" w:beforeAutospacing="1" w:after="100" w:afterAutospacing="1"/>
    </w:pPr>
    <w:rPr>
      <w:rFonts w:ascii="Verdana" w:hAnsi="Verdana"/>
      <w:sz w:val="20"/>
      <w:szCs w:val="20"/>
    </w:rPr>
  </w:style>
  <w:style w:type="character" w:styleId="Hyperlink">
    <w:name w:val="Hyperlink"/>
    <w:basedOn w:val="DefaultParagraphFont"/>
    <w:rsid w:val="00516BF7"/>
    <w:rPr>
      <w:color w:val="00009C"/>
      <w:u w:val="single"/>
    </w:rPr>
  </w:style>
  <w:style w:type="paragraph" w:customStyle="1" w:styleId="mainheader">
    <w:name w:val="mainheader"/>
    <w:basedOn w:val="Normal"/>
    <w:rsid w:val="00CE6CAA"/>
    <w:pPr>
      <w:spacing w:before="100" w:beforeAutospacing="1" w:after="100" w:afterAutospacing="1"/>
    </w:pPr>
    <w:rPr>
      <w:rFonts w:ascii="Verdana" w:hAnsi="Verdana"/>
      <w:b/>
      <w:bCs/>
      <w:sz w:val="27"/>
      <w:szCs w:val="27"/>
    </w:rPr>
  </w:style>
  <w:style w:type="character" w:customStyle="1" w:styleId="maintext1">
    <w:name w:val="maintext1"/>
    <w:basedOn w:val="DefaultParagraphFont"/>
    <w:rsid w:val="00CE6CAA"/>
    <w:rPr>
      <w:rFonts w:ascii="Verdana" w:hAnsi="Verdana" w:hint="default"/>
      <w:sz w:val="20"/>
      <w:szCs w:val="20"/>
    </w:rPr>
  </w:style>
  <w:style w:type="character" w:styleId="Strong">
    <w:name w:val="Strong"/>
    <w:basedOn w:val="DefaultParagraphFont"/>
    <w:qFormat/>
    <w:rsid w:val="00CE6CAA"/>
    <w:rPr>
      <w:b/>
      <w:bCs/>
    </w:rPr>
  </w:style>
  <w:style w:type="table" w:styleId="TableGrid">
    <w:name w:val="Table Grid"/>
    <w:basedOn w:val="TableNormal"/>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A152C"/>
  </w:style>
  <w:style w:type="character" w:customStyle="1" w:styleId="txtlargebold">
    <w:name w:val="txtlarge bold"/>
    <w:basedOn w:val="DefaultParagraphFont"/>
    <w:rsid w:val="006A152C"/>
  </w:style>
  <w:style w:type="character" w:customStyle="1" w:styleId="apple-converted-space">
    <w:name w:val="apple-converted-space"/>
    <w:basedOn w:val="DefaultParagraphFont"/>
    <w:rsid w:val="006A152C"/>
  </w:style>
  <w:style w:type="character" w:styleId="Emphasis">
    <w:name w:val="Emphasis"/>
    <w:basedOn w:val="DefaultParagraphFont"/>
    <w:qFormat/>
    <w:rsid w:val="006A152C"/>
    <w:rPr>
      <w:i/>
      <w:iCs/>
    </w:rPr>
  </w:style>
  <w:style w:type="paragraph" w:styleId="BalloonText">
    <w:name w:val="Balloon Text"/>
    <w:basedOn w:val="Normal"/>
    <w:link w:val="BalloonTextChar"/>
    <w:rsid w:val="00982261"/>
    <w:rPr>
      <w:rFonts w:ascii="Tahoma" w:hAnsi="Tahoma" w:cs="Tahoma"/>
      <w:sz w:val="16"/>
      <w:szCs w:val="16"/>
    </w:rPr>
  </w:style>
  <w:style w:type="character" w:customStyle="1" w:styleId="BalloonTextChar">
    <w:name w:val="Balloon Text Char"/>
    <w:basedOn w:val="DefaultParagraphFont"/>
    <w:link w:val="BalloonText"/>
    <w:rsid w:val="00982261"/>
    <w:rPr>
      <w:rFonts w:ascii="Tahoma" w:hAnsi="Tahoma" w:cs="Tahoma"/>
      <w:sz w:val="16"/>
      <w:szCs w:val="16"/>
    </w:rPr>
  </w:style>
  <w:style w:type="character" w:styleId="LineNumber">
    <w:name w:val="line number"/>
    <w:basedOn w:val="DefaultParagraphFont"/>
    <w:rsid w:val="00D46733"/>
  </w:style>
  <w:style w:type="paragraph" w:styleId="Header">
    <w:name w:val="header"/>
    <w:basedOn w:val="Normal"/>
    <w:link w:val="HeaderChar"/>
    <w:rsid w:val="005333BF"/>
    <w:pPr>
      <w:tabs>
        <w:tab w:val="center" w:pos="4819"/>
        <w:tab w:val="right" w:pos="9638"/>
      </w:tabs>
    </w:pPr>
  </w:style>
  <w:style w:type="character" w:customStyle="1" w:styleId="HeaderChar">
    <w:name w:val="Header Char"/>
    <w:basedOn w:val="DefaultParagraphFont"/>
    <w:link w:val="Header"/>
    <w:rsid w:val="005333BF"/>
    <w:rPr>
      <w:sz w:val="24"/>
      <w:szCs w:val="24"/>
    </w:rPr>
  </w:style>
  <w:style w:type="paragraph" w:styleId="Footer">
    <w:name w:val="footer"/>
    <w:basedOn w:val="Normal"/>
    <w:link w:val="FooterChar"/>
    <w:uiPriority w:val="99"/>
    <w:rsid w:val="005333BF"/>
    <w:pPr>
      <w:tabs>
        <w:tab w:val="center" w:pos="4819"/>
        <w:tab w:val="right" w:pos="9638"/>
      </w:tabs>
    </w:pPr>
  </w:style>
  <w:style w:type="character" w:customStyle="1" w:styleId="FooterChar">
    <w:name w:val="Footer Char"/>
    <w:basedOn w:val="DefaultParagraphFont"/>
    <w:link w:val="Footer"/>
    <w:uiPriority w:val="99"/>
    <w:rsid w:val="005333BF"/>
    <w:rPr>
      <w:sz w:val="24"/>
      <w:szCs w:val="24"/>
    </w:rPr>
  </w:style>
  <w:style w:type="character" w:styleId="CommentReference">
    <w:name w:val="annotation reference"/>
    <w:basedOn w:val="DefaultParagraphFont"/>
    <w:rsid w:val="00CB2C38"/>
    <w:rPr>
      <w:sz w:val="16"/>
      <w:szCs w:val="16"/>
    </w:rPr>
  </w:style>
  <w:style w:type="paragraph" w:styleId="CommentText">
    <w:name w:val="annotation text"/>
    <w:basedOn w:val="Normal"/>
    <w:link w:val="CommentTextChar"/>
    <w:rsid w:val="00CB2C38"/>
    <w:rPr>
      <w:sz w:val="20"/>
      <w:szCs w:val="20"/>
    </w:rPr>
  </w:style>
  <w:style w:type="character" w:customStyle="1" w:styleId="CommentTextChar">
    <w:name w:val="Comment Text Char"/>
    <w:basedOn w:val="DefaultParagraphFont"/>
    <w:link w:val="CommentText"/>
    <w:rsid w:val="00CB2C38"/>
  </w:style>
  <w:style w:type="paragraph" w:styleId="CommentSubject">
    <w:name w:val="annotation subject"/>
    <w:basedOn w:val="CommentText"/>
    <w:next w:val="CommentText"/>
    <w:link w:val="CommentSubjectChar"/>
    <w:rsid w:val="00CB2C38"/>
    <w:rPr>
      <w:b/>
      <w:bCs/>
    </w:rPr>
  </w:style>
  <w:style w:type="character" w:customStyle="1" w:styleId="CommentSubjectChar">
    <w:name w:val="Comment Subject Char"/>
    <w:basedOn w:val="CommentTextChar"/>
    <w:link w:val="CommentSubject"/>
    <w:rsid w:val="00CB2C38"/>
    <w:rPr>
      <w:b/>
      <w:bCs/>
    </w:rPr>
  </w:style>
</w:styles>
</file>

<file path=word/webSettings.xml><?xml version="1.0" encoding="utf-8"?>
<w:webSettings xmlns:r="http://schemas.openxmlformats.org/officeDocument/2006/relationships" xmlns:w="http://schemas.openxmlformats.org/wordprocessingml/2006/main">
  <w:divs>
    <w:div w:id="770929689">
      <w:bodyDiv w:val="1"/>
      <w:marLeft w:val="0"/>
      <w:marRight w:val="0"/>
      <w:marTop w:val="0"/>
      <w:marBottom w:val="0"/>
      <w:divBdr>
        <w:top w:val="none" w:sz="0" w:space="0" w:color="auto"/>
        <w:left w:val="none" w:sz="0" w:space="0" w:color="auto"/>
        <w:bottom w:val="none" w:sz="0" w:space="0" w:color="auto"/>
        <w:right w:val="none" w:sz="0" w:space="0" w:color="auto"/>
      </w:divBdr>
      <w:divsChild>
        <w:div w:id="1275013901">
          <w:marLeft w:val="0"/>
          <w:marRight w:val="0"/>
          <w:marTop w:val="0"/>
          <w:marBottom w:val="150"/>
          <w:divBdr>
            <w:top w:val="none" w:sz="0" w:space="0" w:color="auto"/>
            <w:left w:val="none" w:sz="0" w:space="0" w:color="auto"/>
            <w:bottom w:val="none" w:sz="0" w:space="0" w:color="auto"/>
            <w:right w:val="none" w:sz="0" w:space="0" w:color="auto"/>
          </w:divBdr>
          <w:divsChild>
            <w:div w:id="877283211">
              <w:marLeft w:val="150"/>
              <w:marRight w:val="150"/>
              <w:marTop w:val="0"/>
              <w:marBottom w:val="0"/>
              <w:divBdr>
                <w:top w:val="none" w:sz="0" w:space="0" w:color="auto"/>
                <w:left w:val="none" w:sz="0" w:space="0" w:color="auto"/>
                <w:bottom w:val="none" w:sz="0" w:space="0" w:color="auto"/>
                <w:right w:val="none" w:sz="0" w:space="0" w:color="auto"/>
              </w:divBdr>
              <w:divsChild>
                <w:div w:id="230119725">
                  <w:marLeft w:val="0"/>
                  <w:marRight w:val="0"/>
                  <w:marTop w:val="75"/>
                  <w:marBottom w:val="0"/>
                  <w:divBdr>
                    <w:top w:val="none" w:sz="0" w:space="0" w:color="auto"/>
                    <w:left w:val="none" w:sz="0" w:space="0" w:color="auto"/>
                    <w:bottom w:val="none" w:sz="0" w:space="0" w:color="auto"/>
                    <w:right w:val="none" w:sz="0" w:space="0" w:color="auto"/>
                  </w:divBdr>
                  <w:divsChild>
                    <w:div w:id="248466237">
                      <w:marLeft w:val="0"/>
                      <w:marRight w:val="3150"/>
                      <w:marTop w:val="0"/>
                      <w:marBottom w:val="0"/>
                      <w:divBdr>
                        <w:top w:val="none" w:sz="0" w:space="0" w:color="auto"/>
                        <w:left w:val="none" w:sz="0" w:space="0" w:color="auto"/>
                        <w:bottom w:val="none" w:sz="0" w:space="0" w:color="auto"/>
                        <w:right w:val="none" w:sz="0" w:space="0" w:color="auto"/>
                      </w:divBdr>
                      <w:divsChild>
                        <w:div w:id="982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4851">
      <w:bodyDiv w:val="1"/>
      <w:marLeft w:val="0"/>
      <w:marRight w:val="0"/>
      <w:marTop w:val="0"/>
      <w:marBottom w:val="0"/>
      <w:divBdr>
        <w:top w:val="none" w:sz="0" w:space="0" w:color="auto"/>
        <w:left w:val="none" w:sz="0" w:space="0" w:color="auto"/>
        <w:bottom w:val="none" w:sz="0" w:space="0" w:color="auto"/>
        <w:right w:val="none" w:sz="0" w:space="0" w:color="auto"/>
      </w:divBdr>
    </w:div>
    <w:div w:id="1682969257">
      <w:bodyDiv w:val="1"/>
      <w:marLeft w:val="0"/>
      <w:marRight w:val="0"/>
      <w:marTop w:val="0"/>
      <w:marBottom w:val="0"/>
      <w:divBdr>
        <w:top w:val="none" w:sz="0" w:space="0" w:color="auto"/>
        <w:left w:val="none" w:sz="0" w:space="0" w:color="auto"/>
        <w:bottom w:val="none" w:sz="0" w:space="0" w:color="auto"/>
        <w:right w:val="none" w:sz="0" w:space="0" w:color="auto"/>
      </w:divBdr>
      <w:divsChild>
        <w:div w:id="1576237330">
          <w:marLeft w:val="0"/>
          <w:marRight w:val="0"/>
          <w:marTop w:val="0"/>
          <w:marBottom w:val="150"/>
          <w:divBdr>
            <w:top w:val="none" w:sz="0" w:space="0" w:color="auto"/>
            <w:left w:val="none" w:sz="0" w:space="0" w:color="auto"/>
            <w:bottom w:val="none" w:sz="0" w:space="0" w:color="auto"/>
            <w:right w:val="none" w:sz="0" w:space="0" w:color="auto"/>
          </w:divBdr>
          <w:divsChild>
            <w:div w:id="740757234">
              <w:marLeft w:val="150"/>
              <w:marRight w:val="150"/>
              <w:marTop w:val="0"/>
              <w:marBottom w:val="0"/>
              <w:divBdr>
                <w:top w:val="none" w:sz="0" w:space="0" w:color="auto"/>
                <w:left w:val="none" w:sz="0" w:space="0" w:color="auto"/>
                <w:bottom w:val="none" w:sz="0" w:space="0" w:color="auto"/>
                <w:right w:val="none" w:sz="0" w:space="0" w:color="auto"/>
              </w:divBdr>
              <w:divsChild>
                <w:div w:id="768352349">
                  <w:marLeft w:val="0"/>
                  <w:marRight w:val="0"/>
                  <w:marTop w:val="75"/>
                  <w:marBottom w:val="0"/>
                  <w:divBdr>
                    <w:top w:val="none" w:sz="0" w:space="0" w:color="auto"/>
                    <w:left w:val="none" w:sz="0" w:space="0" w:color="auto"/>
                    <w:bottom w:val="none" w:sz="0" w:space="0" w:color="auto"/>
                    <w:right w:val="none" w:sz="0" w:space="0" w:color="auto"/>
                  </w:divBdr>
                  <w:divsChild>
                    <w:div w:id="10911651">
                      <w:marLeft w:val="0"/>
                      <w:marRight w:val="3150"/>
                      <w:marTop w:val="0"/>
                      <w:marBottom w:val="0"/>
                      <w:divBdr>
                        <w:top w:val="none" w:sz="0" w:space="0" w:color="auto"/>
                        <w:left w:val="none" w:sz="0" w:space="0" w:color="auto"/>
                        <w:bottom w:val="none" w:sz="0" w:space="0" w:color="auto"/>
                        <w:right w:val="none" w:sz="0" w:space="0" w:color="auto"/>
                      </w:divBdr>
                      <w:divsChild>
                        <w:div w:id="1994217832">
                          <w:marLeft w:val="0"/>
                          <w:marRight w:val="0"/>
                          <w:marTop w:val="0"/>
                          <w:marBottom w:val="0"/>
                          <w:divBdr>
                            <w:top w:val="none" w:sz="0" w:space="0" w:color="auto"/>
                            <w:left w:val="none" w:sz="0" w:space="0" w:color="auto"/>
                            <w:bottom w:val="none" w:sz="0" w:space="0" w:color="auto"/>
                            <w:right w:val="none" w:sz="0" w:space="0" w:color="auto"/>
                          </w:divBdr>
                          <w:divsChild>
                            <w:div w:id="486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4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9D7CA6-050D-4662-9861-40A9A1F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4885</Words>
  <Characters>27846</Characters>
  <Application>Microsoft Office Word</Application>
  <DocSecurity>0</DocSecurity>
  <Lines>232</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ALOE BARBADENSIS SHOOT ELONGATION AND ROOTING IN PRESENCE OF AC</vt:lpstr>
      <vt:lpstr>ALOE BARBADENSIS SHOOT ELONGATION AND ROOTING IN PRESENCE OF AC</vt:lpstr>
    </vt:vector>
  </TitlesOfParts>
  <Company>..</Company>
  <LinksUpToDate>false</LinksUpToDate>
  <CharactersWithSpaces>32666</CharactersWithSpaces>
  <SharedDoc>false</SharedDoc>
  <HLinks>
    <vt:vector size="6" baseType="variant">
      <vt:variant>
        <vt:i4>7340091</vt:i4>
      </vt:variant>
      <vt:variant>
        <vt:i4>0</vt:i4>
      </vt:variant>
      <vt:variant>
        <vt:i4>0</vt:i4>
      </vt:variant>
      <vt:variant>
        <vt:i4>5</vt:i4>
      </vt:variant>
      <vt:variant>
        <vt:lpwstr>http://www.hannainst.com/usa/news.cfm?Id=63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ALOE BARBADENSIS SHOOT ELONGATION AND ROOTING IN PRESENCE OF AC</dc:title>
  <dc:creator>..</dc:creator>
  <cp:lastModifiedBy>user</cp:lastModifiedBy>
  <cp:revision>2</cp:revision>
  <cp:lastPrinted>2013-07-18T07:28:00Z</cp:lastPrinted>
  <dcterms:created xsi:type="dcterms:W3CDTF">2013-09-05T06:51:00Z</dcterms:created>
  <dcterms:modified xsi:type="dcterms:W3CDTF">2013-09-05T06:51:00Z</dcterms:modified>
</cp:coreProperties>
</file>