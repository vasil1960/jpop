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078B0D" w14:textId="045551B6" w:rsidR="008627D3" w:rsidRPr="00B92804" w:rsidRDefault="008627D3" w:rsidP="005B6C39">
      <w:pPr>
        <w:spacing w:after="0"/>
        <w:jc w:val="center"/>
        <w:rPr>
          <w:rFonts w:ascii="Times New Roman" w:hAnsi="Times New Roman" w:cs="Times New Roman"/>
          <w:b/>
          <w:bCs/>
          <w:smallCaps/>
          <w:sz w:val="24"/>
          <w:szCs w:val="24"/>
        </w:rPr>
      </w:pPr>
      <w:r w:rsidRPr="00B92804">
        <w:rPr>
          <w:rFonts w:ascii="Times New Roman" w:hAnsi="Times New Roman" w:cs="Times New Roman"/>
          <w:b/>
          <w:bCs/>
          <w:smallCaps/>
          <w:sz w:val="24"/>
          <w:szCs w:val="24"/>
        </w:rPr>
        <w:t>in tissue culture</w:t>
      </w:r>
      <w:r w:rsidR="00B92804">
        <w:rPr>
          <w:rFonts w:ascii="Times New Roman" w:hAnsi="Times New Roman" w:cs="Times New Roman"/>
          <w:b/>
          <w:bCs/>
          <w:smallCaps/>
          <w:sz w:val="24"/>
          <w:szCs w:val="24"/>
        </w:rPr>
        <w:t xml:space="preserve"> </w:t>
      </w:r>
      <w:proofErr w:type="gramStart"/>
      <w:r w:rsidR="00B92804">
        <w:rPr>
          <w:rFonts w:ascii="Times New Roman" w:hAnsi="Times New Roman" w:cs="Times New Roman"/>
          <w:b/>
          <w:bCs/>
          <w:smallCaps/>
          <w:sz w:val="24"/>
          <w:szCs w:val="24"/>
        </w:rPr>
        <w:t xml:space="preserve">of </w:t>
      </w:r>
      <w:r w:rsidR="00B92804">
        <w:rPr>
          <w:rFonts w:ascii="Times New Roman" w:hAnsi="Times New Roman" w:cs="Times New Roman"/>
          <w:b/>
          <w:bCs/>
          <w:i/>
          <w:smallCaps/>
          <w:sz w:val="24"/>
          <w:szCs w:val="24"/>
        </w:rPr>
        <w:t xml:space="preserve"> </w:t>
      </w:r>
      <w:proofErr w:type="spellStart"/>
      <w:r w:rsidR="00B92804">
        <w:rPr>
          <w:rFonts w:ascii="Times New Roman" w:hAnsi="Times New Roman" w:cs="Times New Roman"/>
          <w:b/>
          <w:bCs/>
          <w:i/>
          <w:smallCaps/>
          <w:sz w:val="24"/>
          <w:szCs w:val="24"/>
        </w:rPr>
        <w:t>Lilium</w:t>
      </w:r>
      <w:proofErr w:type="spellEnd"/>
      <w:proofErr w:type="gramEnd"/>
      <w:r w:rsidRPr="00B92804">
        <w:rPr>
          <w:rFonts w:ascii="Times New Roman" w:hAnsi="Times New Roman" w:cs="Times New Roman"/>
          <w:b/>
          <w:bCs/>
          <w:smallCaps/>
          <w:sz w:val="24"/>
          <w:szCs w:val="24"/>
        </w:rPr>
        <w:t xml:space="preserve"> explants may become heavily contaminated </w:t>
      </w:r>
      <w:r w:rsidR="00032D6C" w:rsidRPr="00B92804">
        <w:rPr>
          <w:rFonts w:ascii="Times New Roman" w:hAnsi="Times New Roman" w:cs="Times New Roman"/>
          <w:b/>
          <w:bCs/>
          <w:smallCaps/>
          <w:sz w:val="24"/>
          <w:szCs w:val="24"/>
        </w:rPr>
        <w:t>by</w:t>
      </w:r>
      <w:r w:rsidRPr="00B92804">
        <w:rPr>
          <w:rFonts w:ascii="Times New Roman" w:hAnsi="Times New Roman" w:cs="Times New Roman"/>
          <w:b/>
          <w:bCs/>
          <w:smallCaps/>
          <w:sz w:val="24"/>
          <w:szCs w:val="24"/>
        </w:rPr>
        <w:t xml:space="preserve"> the standard initiation procedure</w:t>
      </w:r>
    </w:p>
    <w:p w14:paraId="026E73CD" w14:textId="77777777" w:rsidR="008627D3" w:rsidRPr="00B92804" w:rsidRDefault="008627D3" w:rsidP="005B6C39">
      <w:pPr>
        <w:spacing w:after="0"/>
        <w:jc w:val="center"/>
        <w:rPr>
          <w:rFonts w:ascii="Times New Roman" w:hAnsi="Times New Roman" w:cs="Times New Roman"/>
          <w:b/>
          <w:bCs/>
          <w:sz w:val="24"/>
          <w:szCs w:val="24"/>
        </w:rPr>
      </w:pPr>
    </w:p>
    <w:p w14:paraId="625D3F89" w14:textId="4913A50D" w:rsidR="008627D3" w:rsidRPr="00B92804" w:rsidRDefault="008627D3" w:rsidP="005B6C39">
      <w:pPr>
        <w:spacing w:after="0"/>
        <w:jc w:val="center"/>
        <w:rPr>
          <w:rFonts w:ascii="Times New Roman" w:hAnsi="Times New Roman" w:cs="Times New Roman"/>
          <w:b/>
          <w:sz w:val="24"/>
          <w:szCs w:val="24"/>
          <w:lang w:val="nl-NL"/>
        </w:rPr>
      </w:pPr>
      <w:proofErr w:type="spellStart"/>
      <w:r w:rsidRPr="00B92804">
        <w:rPr>
          <w:rFonts w:ascii="Times New Roman" w:hAnsi="Times New Roman" w:cs="Times New Roman"/>
          <w:b/>
          <w:sz w:val="24"/>
          <w:szCs w:val="24"/>
          <w:lang w:val="nl-NL"/>
        </w:rPr>
        <w:t>Naser</w:t>
      </w:r>
      <w:proofErr w:type="spellEnd"/>
      <w:r w:rsidRPr="00B92804">
        <w:rPr>
          <w:rFonts w:ascii="Times New Roman" w:hAnsi="Times New Roman" w:cs="Times New Roman"/>
          <w:b/>
          <w:sz w:val="24"/>
          <w:szCs w:val="24"/>
          <w:lang w:val="nl-NL"/>
        </w:rPr>
        <w:t xml:space="preserve"> Askari</w:t>
      </w:r>
      <w:proofErr w:type="gramStart"/>
      <w:r w:rsidRPr="00B92804">
        <w:rPr>
          <w:rFonts w:ascii="Times New Roman" w:hAnsi="Times New Roman" w:cs="Times New Roman"/>
          <w:bCs/>
          <w:sz w:val="24"/>
          <w:szCs w:val="24"/>
          <w:vertAlign w:val="superscript"/>
          <w:lang w:val="nl-NL"/>
        </w:rPr>
        <w:t>1,2</w:t>
      </w:r>
      <w:r w:rsidRPr="00B92804">
        <w:rPr>
          <w:rFonts w:ascii="Times New Roman" w:hAnsi="Times New Roman" w:cs="Times New Roman"/>
          <w:b/>
          <w:sz w:val="24"/>
          <w:szCs w:val="24"/>
          <w:lang w:val="nl-NL"/>
        </w:rPr>
        <w:t>,</w:t>
      </w:r>
      <w:proofErr w:type="gramEnd"/>
      <w:r w:rsidRPr="00B92804">
        <w:rPr>
          <w:rFonts w:ascii="Times New Roman" w:hAnsi="Times New Roman" w:cs="Times New Roman"/>
          <w:b/>
          <w:sz w:val="24"/>
          <w:szCs w:val="24"/>
          <w:lang w:val="nl-NL"/>
        </w:rPr>
        <w:t xml:space="preserve"> </w:t>
      </w:r>
      <w:proofErr w:type="spellStart"/>
      <w:r w:rsidR="00D6362F" w:rsidRPr="00B92804">
        <w:rPr>
          <w:rFonts w:ascii="Times New Roman" w:hAnsi="Times New Roman" w:cs="Times New Roman"/>
          <w:b/>
          <w:sz w:val="24"/>
          <w:szCs w:val="24"/>
          <w:lang w:val="nl-NL"/>
        </w:rPr>
        <w:t>YouGuo</w:t>
      </w:r>
      <w:proofErr w:type="spellEnd"/>
      <w:r w:rsidR="00D6362F" w:rsidRPr="00B92804">
        <w:rPr>
          <w:rFonts w:ascii="Times New Roman" w:hAnsi="Times New Roman" w:cs="Times New Roman"/>
          <w:b/>
          <w:sz w:val="24"/>
          <w:szCs w:val="24"/>
          <w:lang w:val="nl-NL"/>
        </w:rPr>
        <w:t xml:space="preserve"> </w:t>
      </w:r>
      <w:r w:rsidRPr="00B92804">
        <w:rPr>
          <w:rFonts w:ascii="Times New Roman" w:hAnsi="Times New Roman" w:cs="Times New Roman"/>
          <w:b/>
          <w:sz w:val="24"/>
          <w:szCs w:val="24"/>
          <w:lang w:val="nl-NL"/>
        </w:rPr>
        <w:t>Wang</w:t>
      </w:r>
      <w:r w:rsidR="00D6362F" w:rsidRPr="00B92804">
        <w:rPr>
          <w:rFonts w:ascii="Times New Roman" w:hAnsi="Times New Roman" w:cs="Times New Roman"/>
          <w:bCs/>
          <w:sz w:val="24"/>
          <w:szCs w:val="24"/>
          <w:vertAlign w:val="superscript"/>
          <w:lang w:val="nl-NL"/>
        </w:rPr>
        <w:t>1</w:t>
      </w:r>
      <w:r w:rsidRPr="00B92804">
        <w:rPr>
          <w:rFonts w:ascii="Times New Roman" w:hAnsi="Times New Roman" w:cs="Times New Roman"/>
          <w:bCs/>
          <w:sz w:val="24"/>
          <w:szCs w:val="24"/>
          <w:vertAlign w:val="superscript"/>
          <w:lang w:val="nl-NL"/>
        </w:rPr>
        <w:t>,3</w:t>
      </w:r>
      <w:r w:rsidRPr="00B92804">
        <w:rPr>
          <w:rFonts w:ascii="Times New Roman" w:hAnsi="Times New Roman" w:cs="Times New Roman"/>
          <w:b/>
          <w:sz w:val="24"/>
          <w:szCs w:val="24"/>
          <w:lang w:val="nl-NL"/>
        </w:rPr>
        <w:t xml:space="preserve"> </w:t>
      </w:r>
      <w:proofErr w:type="spellStart"/>
      <w:r w:rsidRPr="00B92804">
        <w:rPr>
          <w:rFonts w:ascii="Times New Roman" w:hAnsi="Times New Roman" w:cs="Times New Roman"/>
          <w:b/>
          <w:sz w:val="24"/>
          <w:szCs w:val="24"/>
          <w:lang w:val="nl-NL"/>
        </w:rPr>
        <w:t>and</w:t>
      </w:r>
      <w:proofErr w:type="spellEnd"/>
      <w:r w:rsidRPr="00B92804">
        <w:rPr>
          <w:rFonts w:ascii="Times New Roman" w:hAnsi="Times New Roman" w:cs="Times New Roman"/>
          <w:b/>
          <w:sz w:val="24"/>
          <w:szCs w:val="24"/>
          <w:lang w:val="nl-NL"/>
        </w:rPr>
        <w:t xml:space="preserve"> Geert-Jan de Klerk</w:t>
      </w:r>
      <w:r w:rsidRPr="00B92804">
        <w:rPr>
          <w:rFonts w:ascii="Times New Roman" w:hAnsi="Times New Roman" w:cs="Times New Roman"/>
          <w:bCs/>
          <w:sz w:val="24"/>
          <w:szCs w:val="24"/>
          <w:vertAlign w:val="superscript"/>
          <w:lang w:val="nl-NL"/>
        </w:rPr>
        <w:t>1*</w:t>
      </w:r>
    </w:p>
    <w:p w14:paraId="2E5B503A" w14:textId="77777777" w:rsidR="008627D3" w:rsidRPr="00B92804" w:rsidRDefault="008627D3" w:rsidP="005B6C39">
      <w:pPr>
        <w:spacing w:after="0"/>
        <w:jc w:val="center"/>
        <w:rPr>
          <w:rFonts w:ascii="Times New Roman" w:hAnsi="Times New Roman" w:cs="Times New Roman"/>
          <w:bCs/>
          <w:smallCaps/>
          <w:sz w:val="24"/>
          <w:szCs w:val="24"/>
          <w:lang w:val="nl-NL"/>
        </w:rPr>
      </w:pPr>
    </w:p>
    <w:p w14:paraId="0021894E" w14:textId="75929872" w:rsidR="008627D3" w:rsidRPr="00B92804" w:rsidRDefault="008627D3" w:rsidP="005B6C39">
      <w:pPr>
        <w:spacing w:after="0"/>
        <w:jc w:val="center"/>
        <w:rPr>
          <w:rFonts w:ascii="Times New Roman" w:hAnsi="Times New Roman" w:cs="Times New Roman"/>
          <w:bCs/>
          <w:sz w:val="24"/>
          <w:szCs w:val="24"/>
          <w:lang w:val="en-US"/>
        </w:rPr>
      </w:pPr>
      <w:r w:rsidRPr="00B92804">
        <w:rPr>
          <w:rFonts w:ascii="Times New Roman" w:hAnsi="Times New Roman" w:cs="Times New Roman"/>
          <w:bCs/>
          <w:sz w:val="24"/>
          <w:szCs w:val="24"/>
          <w:vertAlign w:val="superscript"/>
        </w:rPr>
        <w:t>1</w:t>
      </w:r>
      <w:r w:rsidRPr="00B92804">
        <w:rPr>
          <w:rFonts w:ascii="Times New Roman" w:hAnsi="Times New Roman" w:cs="Times New Roman"/>
          <w:bCs/>
          <w:sz w:val="24"/>
          <w:szCs w:val="24"/>
          <w:lang w:val="en-US"/>
        </w:rPr>
        <w:t xml:space="preserve">Wageningen UR Plant Breeding, PO Box </w:t>
      </w:r>
      <w:r w:rsidR="00C305C4">
        <w:rPr>
          <w:rFonts w:ascii="Times New Roman" w:hAnsi="Times New Roman" w:cs="Times New Roman"/>
          <w:bCs/>
          <w:sz w:val="24"/>
          <w:szCs w:val="24"/>
          <w:lang w:val="en-US"/>
        </w:rPr>
        <w:t>1</w:t>
      </w:r>
      <w:r w:rsidRPr="00B92804">
        <w:rPr>
          <w:rFonts w:ascii="Times New Roman" w:hAnsi="Times New Roman" w:cs="Times New Roman"/>
          <w:bCs/>
          <w:sz w:val="24"/>
          <w:szCs w:val="24"/>
          <w:lang w:val="en-US"/>
        </w:rPr>
        <w:t xml:space="preserve">6, 6700 AA </w:t>
      </w:r>
      <w:proofErr w:type="spellStart"/>
      <w:r w:rsidRPr="00B92804">
        <w:rPr>
          <w:rFonts w:ascii="Times New Roman" w:hAnsi="Times New Roman" w:cs="Times New Roman"/>
          <w:bCs/>
          <w:sz w:val="24"/>
          <w:szCs w:val="24"/>
          <w:lang w:val="en-US"/>
        </w:rPr>
        <w:t>Wageningen</w:t>
      </w:r>
      <w:proofErr w:type="spellEnd"/>
      <w:r w:rsidRPr="00B92804">
        <w:rPr>
          <w:rFonts w:ascii="Times New Roman" w:hAnsi="Times New Roman" w:cs="Times New Roman"/>
          <w:bCs/>
          <w:sz w:val="24"/>
          <w:szCs w:val="24"/>
          <w:lang w:val="en-US"/>
        </w:rPr>
        <w:t>,</w:t>
      </w:r>
    </w:p>
    <w:p w14:paraId="219D2CB6" w14:textId="77777777" w:rsidR="008627D3" w:rsidRPr="00B92804" w:rsidRDefault="008627D3" w:rsidP="005B6C39">
      <w:pPr>
        <w:spacing w:after="0"/>
        <w:jc w:val="center"/>
        <w:rPr>
          <w:rFonts w:ascii="Times New Roman" w:hAnsi="Times New Roman" w:cs="Times New Roman"/>
          <w:bCs/>
          <w:sz w:val="24"/>
          <w:szCs w:val="24"/>
          <w:lang w:val="en-US"/>
        </w:rPr>
      </w:pPr>
      <w:r w:rsidRPr="00B92804">
        <w:rPr>
          <w:rFonts w:ascii="Times New Roman" w:hAnsi="Times New Roman" w:cs="Times New Roman"/>
          <w:bCs/>
          <w:sz w:val="24"/>
          <w:szCs w:val="24"/>
          <w:lang w:val="en-US"/>
        </w:rPr>
        <w:t>The Netherlands, Fax</w:t>
      </w:r>
      <w:proofErr w:type="gramStart"/>
      <w:r w:rsidRPr="00B92804">
        <w:rPr>
          <w:rFonts w:ascii="Times New Roman" w:hAnsi="Times New Roman" w:cs="Times New Roman"/>
          <w:bCs/>
          <w:sz w:val="24"/>
          <w:szCs w:val="24"/>
          <w:lang w:val="en-US"/>
        </w:rPr>
        <w:t>:+</w:t>
      </w:r>
      <w:proofErr w:type="gramEnd"/>
      <w:r w:rsidRPr="00B92804">
        <w:rPr>
          <w:rFonts w:ascii="Times New Roman" w:hAnsi="Times New Roman" w:cs="Times New Roman"/>
          <w:bCs/>
          <w:sz w:val="24"/>
          <w:szCs w:val="24"/>
          <w:lang w:val="en-US"/>
        </w:rPr>
        <w:t xml:space="preserve">31 317 418094, e-mail: </w:t>
      </w:r>
      <w:hyperlink r:id="rId7" w:history="1">
        <w:r w:rsidRPr="00B92804">
          <w:rPr>
            <w:rStyle w:val="Hyperlink"/>
            <w:rFonts w:ascii="Times New Roman" w:hAnsi="Times New Roman" w:cs="Times New Roman"/>
            <w:bCs/>
            <w:sz w:val="24"/>
            <w:szCs w:val="24"/>
            <w:lang w:val="en-US"/>
          </w:rPr>
          <w:t>geertjan.deklerk@wur.nl</w:t>
        </w:r>
      </w:hyperlink>
    </w:p>
    <w:p w14:paraId="25C8FE83" w14:textId="4D8E67FF" w:rsidR="008627D3" w:rsidRPr="00B92804" w:rsidRDefault="008627D3" w:rsidP="005B6C39">
      <w:pPr>
        <w:spacing w:after="0"/>
        <w:rPr>
          <w:rFonts w:ascii="Times New Roman" w:hAnsi="Times New Roman" w:cs="Times New Roman"/>
          <w:bCs/>
          <w:sz w:val="24"/>
          <w:szCs w:val="24"/>
          <w:lang w:val="en-US"/>
        </w:rPr>
      </w:pPr>
      <w:r w:rsidRPr="00B92804">
        <w:rPr>
          <w:rFonts w:ascii="Times New Roman" w:hAnsi="Times New Roman" w:cs="Times New Roman"/>
          <w:bCs/>
          <w:sz w:val="24"/>
          <w:szCs w:val="24"/>
          <w:vertAlign w:val="superscript"/>
          <w:lang w:val="en-US"/>
        </w:rPr>
        <w:t>2</w:t>
      </w:r>
      <w:r w:rsidRPr="00B92804">
        <w:rPr>
          <w:rFonts w:ascii="Times New Roman" w:hAnsi="Times New Roman" w:cs="Times New Roman"/>
          <w:sz w:val="24"/>
          <w:szCs w:val="24"/>
        </w:rPr>
        <w:t xml:space="preserve"> </w:t>
      </w:r>
      <w:r w:rsidR="00FA387B" w:rsidRPr="00B92804">
        <w:rPr>
          <w:rFonts w:ascii="Times New Roman" w:eastAsiaTheme="minorHAnsi" w:hAnsi="Times New Roman" w:cs="Times New Roman"/>
          <w:bCs/>
          <w:color w:val="000000" w:themeColor="text1"/>
          <w:sz w:val="24"/>
          <w:szCs w:val="24"/>
          <w:lang w:val="en-US" w:eastAsia="en-US"/>
        </w:rPr>
        <w:t>Department of Plant Sciences</w:t>
      </w:r>
      <w:r w:rsidR="005B6C39" w:rsidRPr="00B92804">
        <w:rPr>
          <w:rFonts w:ascii="Times New Roman" w:hAnsi="Times New Roman" w:cs="Times New Roman"/>
          <w:bCs/>
          <w:color w:val="000000" w:themeColor="text1"/>
          <w:sz w:val="24"/>
          <w:szCs w:val="24"/>
          <w:lang w:val="en-US"/>
        </w:rPr>
        <w:t>, University</w:t>
      </w:r>
      <w:r w:rsidRPr="00B92804">
        <w:rPr>
          <w:rFonts w:ascii="Times New Roman" w:hAnsi="Times New Roman" w:cs="Times New Roman"/>
          <w:bCs/>
          <w:color w:val="000000" w:themeColor="text1"/>
          <w:sz w:val="24"/>
          <w:szCs w:val="24"/>
          <w:lang w:val="en-US"/>
        </w:rPr>
        <w:t xml:space="preserve"> of </w:t>
      </w:r>
      <w:proofErr w:type="spellStart"/>
      <w:r w:rsidR="004D39C5" w:rsidRPr="00B92804">
        <w:rPr>
          <w:rFonts w:ascii="Times New Roman" w:hAnsi="Times New Roman" w:cs="Times New Roman"/>
          <w:bCs/>
          <w:color w:val="000000" w:themeColor="text1"/>
          <w:sz w:val="24"/>
          <w:szCs w:val="24"/>
          <w:lang w:val="en-US"/>
        </w:rPr>
        <w:t>J</w:t>
      </w:r>
      <w:r w:rsidR="005B6C39" w:rsidRPr="00B92804">
        <w:rPr>
          <w:rFonts w:ascii="Times New Roman" w:hAnsi="Times New Roman" w:cs="Times New Roman"/>
          <w:bCs/>
          <w:color w:val="000000" w:themeColor="text1"/>
          <w:sz w:val="24"/>
          <w:szCs w:val="24"/>
          <w:lang w:val="en-US"/>
        </w:rPr>
        <w:t>iroft</w:t>
      </w:r>
      <w:proofErr w:type="spellEnd"/>
      <w:r w:rsidRPr="00C305C4">
        <w:rPr>
          <w:rFonts w:ascii="Times New Roman" w:hAnsi="Times New Roman" w:cs="Times New Roman"/>
          <w:bCs/>
          <w:color w:val="000000" w:themeColor="text1"/>
          <w:sz w:val="24"/>
          <w:szCs w:val="24"/>
          <w:lang w:val="en-US"/>
        </w:rPr>
        <w:t xml:space="preserve">, </w:t>
      </w:r>
      <w:r w:rsidR="00C305C4" w:rsidRPr="00C305C4">
        <w:rPr>
          <w:rFonts w:ascii="Times New Roman" w:hAnsi="Times New Roman" w:cs="Times New Roman"/>
          <w:color w:val="000000"/>
          <w:sz w:val="24"/>
          <w:szCs w:val="24"/>
        </w:rPr>
        <w:t xml:space="preserve">P.O. Box </w:t>
      </w:r>
      <w:proofErr w:type="gramStart"/>
      <w:r w:rsidR="00C305C4" w:rsidRPr="00C305C4">
        <w:rPr>
          <w:rFonts w:ascii="Times New Roman" w:hAnsi="Times New Roman" w:cs="Times New Roman"/>
          <w:color w:val="000000"/>
          <w:sz w:val="24"/>
          <w:szCs w:val="24"/>
        </w:rPr>
        <w:t>364</w:t>
      </w:r>
      <w:r w:rsidR="00C305C4" w:rsidRPr="00C305C4">
        <w:rPr>
          <w:rFonts w:ascii="Times New Roman" w:hAnsi="Times New Roman" w:cs="Times New Roman"/>
          <w:bCs/>
          <w:color w:val="000000" w:themeColor="text1"/>
          <w:sz w:val="24"/>
          <w:szCs w:val="24"/>
          <w:lang w:val="en-US"/>
        </w:rPr>
        <w:t xml:space="preserve"> ,</w:t>
      </w:r>
      <w:proofErr w:type="gramEnd"/>
      <w:r w:rsidR="00C305C4" w:rsidRPr="00C305C4">
        <w:rPr>
          <w:rFonts w:ascii="Times New Roman" w:hAnsi="Times New Roman" w:cs="Times New Roman"/>
          <w:bCs/>
          <w:color w:val="000000" w:themeColor="text1"/>
          <w:sz w:val="24"/>
          <w:szCs w:val="24"/>
          <w:lang w:val="en-US"/>
        </w:rPr>
        <w:t xml:space="preserve"> </w:t>
      </w:r>
      <w:proofErr w:type="spellStart"/>
      <w:r w:rsidR="004D39C5" w:rsidRPr="00C305C4">
        <w:rPr>
          <w:rFonts w:ascii="Times New Roman" w:hAnsi="Times New Roman" w:cs="Times New Roman"/>
          <w:bCs/>
          <w:color w:val="000000" w:themeColor="text1"/>
          <w:sz w:val="24"/>
          <w:szCs w:val="24"/>
          <w:lang w:val="en-US"/>
        </w:rPr>
        <w:t>J</w:t>
      </w:r>
      <w:r w:rsidR="005B6C39" w:rsidRPr="00C305C4">
        <w:rPr>
          <w:rFonts w:ascii="Times New Roman" w:hAnsi="Times New Roman" w:cs="Times New Roman"/>
          <w:bCs/>
          <w:color w:val="000000" w:themeColor="text1"/>
          <w:sz w:val="24"/>
          <w:szCs w:val="24"/>
          <w:lang w:val="en-US"/>
        </w:rPr>
        <w:t>iroft</w:t>
      </w:r>
      <w:proofErr w:type="spellEnd"/>
      <w:r w:rsidRPr="00B92804">
        <w:rPr>
          <w:rFonts w:ascii="Times New Roman" w:hAnsi="Times New Roman" w:cs="Times New Roman"/>
          <w:bCs/>
          <w:color w:val="000000" w:themeColor="text1"/>
          <w:sz w:val="24"/>
          <w:szCs w:val="24"/>
          <w:lang w:val="en-US"/>
        </w:rPr>
        <w:t>, Iran</w:t>
      </w:r>
    </w:p>
    <w:p w14:paraId="2AD8B8E3" w14:textId="1929E52D" w:rsidR="008627D3" w:rsidRPr="00B92804" w:rsidRDefault="008627D3" w:rsidP="005B6C39">
      <w:pPr>
        <w:spacing w:after="0"/>
        <w:jc w:val="center"/>
        <w:rPr>
          <w:rFonts w:ascii="Times New Roman" w:hAnsi="Times New Roman" w:cs="Times New Roman"/>
          <w:bCs/>
          <w:sz w:val="24"/>
          <w:szCs w:val="24"/>
          <w:lang w:val="en-US"/>
        </w:rPr>
      </w:pPr>
      <w:r w:rsidRPr="00B92804">
        <w:rPr>
          <w:rFonts w:ascii="Times New Roman" w:hAnsi="Times New Roman" w:cs="Times New Roman"/>
          <w:bCs/>
          <w:sz w:val="24"/>
          <w:szCs w:val="24"/>
          <w:vertAlign w:val="superscript"/>
          <w:lang w:val="en-US"/>
        </w:rPr>
        <w:t>3</w:t>
      </w:r>
      <w:r w:rsidRPr="00B92804">
        <w:rPr>
          <w:rFonts w:ascii="Times New Roman" w:hAnsi="Times New Roman" w:cs="Times New Roman"/>
          <w:color w:val="000000"/>
          <w:sz w:val="24"/>
          <w:szCs w:val="24"/>
        </w:rPr>
        <w:t xml:space="preserve"> </w:t>
      </w:r>
      <w:proofErr w:type="gramStart"/>
      <w:r w:rsidRPr="00B92804">
        <w:rPr>
          <w:rFonts w:ascii="Times New Roman" w:hAnsi="Times New Roman" w:cs="Times New Roman"/>
          <w:color w:val="000000"/>
          <w:sz w:val="24"/>
          <w:szCs w:val="24"/>
        </w:rPr>
        <w:t>College</w:t>
      </w:r>
      <w:proofErr w:type="gramEnd"/>
      <w:r w:rsidRPr="00B92804">
        <w:rPr>
          <w:rFonts w:ascii="Times New Roman" w:hAnsi="Times New Roman" w:cs="Times New Roman"/>
          <w:color w:val="000000"/>
          <w:sz w:val="24"/>
          <w:szCs w:val="24"/>
        </w:rPr>
        <w:t xml:space="preserve"> of Landscape and Horticulture, Yunnan Agricultural University, </w:t>
      </w:r>
      <w:proofErr w:type="spellStart"/>
      <w:r w:rsidR="000D6737" w:rsidRPr="000D6737">
        <w:rPr>
          <w:rFonts w:ascii="Times New Roman" w:hAnsi="Times New Roman" w:cs="Times New Roman"/>
          <w:color w:val="000000"/>
          <w:sz w:val="24"/>
          <w:szCs w:val="24"/>
        </w:rPr>
        <w:t>Bei</w:t>
      </w:r>
      <w:proofErr w:type="spellEnd"/>
      <w:r w:rsidR="000D6737" w:rsidRPr="000D6737">
        <w:rPr>
          <w:rFonts w:ascii="Times New Roman" w:hAnsi="Times New Roman" w:cs="Times New Roman"/>
          <w:color w:val="000000"/>
          <w:sz w:val="24"/>
          <w:szCs w:val="24"/>
        </w:rPr>
        <w:t xml:space="preserve"> </w:t>
      </w:r>
      <w:proofErr w:type="spellStart"/>
      <w:r w:rsidR="000D6737" w:rsidRPr="000D6737">
        <w:rPr>
          <w:rFonts w:ascii="Times New Roman" w:hAnsi="Times New Roman" w:cs="Times New Roman"/>
          <w:color w:val="000000"/>
          <w:sz w:val="24"/>
          <w:szCs w:val="24"/>
        </w:rPr>
        <w:t>ShiQu</w:t>
      </w:r>
      <w:proofErr w:type="spellEnd"/>
      <w:r w:rsidR="000D6737">
        <w:rPr>
          <w:rFonts w:ascii="Times New Roman" w:hAnsi="Times New Roman" w:cs="Times New Roman"/>
          <w:color w:val="000000"/>
          <w:sz w:val="24"/>
          <w:szCs w:val="24"/>
        </w:rPr>
        <w:t xml:space="preserve">, </w:t>
      </w:r>
      <w:r w:rsidRPr="00B92804">
        <w:rPr>
          <w:rFonts w:ascii="Times New Roman" w:hAnsi="Times New Roman" w:cs="Times New Roman"/>
          <w:color w:val="000000"/>
          <w:sz w:val="24"/>
          <w:szCs w:val="24"/>
        </w:rPr>
        <w:t xml:space="preserve">Kunming 650201, </w:t>
      </w:r>
      <w:r w:rsidR="000D6737" w:rsidRPr="000D6737">
        <w:rPr>
          <w:rFonts w:ascii="Times New Roman" w:hAnsi="Times New Roman" w:cs="Times New Roman"/>
          <w:color w:val="000000"/>
          <w:sz w:val="24"/>
          <w:szCs w:val="24"/>
        </w:rPr>
        <w:t>Yunnan Province</w:t>
      </w:r>
      <w:r w:rsidR="000D6737">
        <w:rPr>
          <w:rFonts w:ascii="Times New Roman" w:hAnsi="Times New Roman" w:cs="Times New Roman"/>
          <w:color w:val="000000"/>
          <w:sz w:val="24"/>
          <w:szCs w:val="24"/>
        </w:rPr>
        <w:t xml:space="preserve">, </w:t>
      </w:r>
      <w:r w:rsidRPr="00B92804">
        <w:rPr>
          <w:rFonts w:ascii="Times New Roman" w:hAnsi="Times New Roman" w:cs="Times New Roman"/>
          <w:color w:val="000000"/>
          <w:sz w:val="24"/>
          <w:szCs w:val="24"/>
        </w:rPr>
        <w:t>China</w:t>
      </w:r>
    </w:p>
    <w:p w14:paraId="5739B960" w14:textId="77777777" w:rsidR="008627D3" w:rsidRPr="00B92804" w:rsidRDefault="008627D3" w:rsidP="005B6C39">
      <w:pPr>
        <w:spacing w:after="0"/>
        <w:jc w:val="center"/>
        <w:rPr>
          <w:rFonts w:ascii="Times New Roman" w:hAnsi="Times New Roman" w:cs="Times New Roman"/>
          <w:bCs/>
          <w:sz w:val="24"/>
          <w:szCs w:val="24"/>
          <w:lang w:val="en-US"/>
        </w:rPr>
      </w:pPr>
    </w:p>
    <w:p w14:paraId="5C897AB4" w14:textId="77777777" w:rsidR="008627D3" w:rsidRPr="00B92804" w:rsidRDefault="008627D3" w:rsidP="005B6C39">
      <w:pPr>
        <w:spacing w:after="0"/>
        <w:jc w:val="center"/>
        <w:rPr>
          <w:rFonts w:ascii="Times New Roman" w:hAnsi="Times New Roman" w:cs="Times New Roman"/>
          <w:bCs/>
          <w:sz w:val="24"/>
          <w:szCs w:val="24"/>
          <w:lang w:val="en-US"/>
        </w:rPr>
      </w:pPr>
    </w:p>
    <w:p w14:paraId="21353BA3" w14:textId="77777777" w:rsidR="008627D3" w:rsidRPr="00B92804" w:rsidRDefault="008627D3" w:rsidP="005B6C39">
      <w:pPr>
        <w:spacing w:after="0"/>
        <w:jc w:val="center"/>
        <w:rPr>
          <w:rFonts w:ascii="Times New Roman" w:hAnsi="Times New Roman" w:cs="Times New Roman"/>
          <w:b/>
          <w:sz w:val="24"/>
          <w:szCs w:val="24"/>
          <w:lang w:val="en-US"/>
        </w:rPr>
      </w:pPr>
      <w:r w:rsidRPr="00B92804">
        <w:rPr>
          <w:rFonts w:ascii="Times New Roman" w:hAnsi="Times New Roman" w:cs="Times New Roman"/>
          <w:b/>
          <w:sz w:val="24"/>
          <w:szCs w:val="24"/>
          <w:lang w:val="en-US"/>
        </w:rPr>
        <w:t>Abstract</w:t>
      </w:r>
    </w:p>
    <w:p w14:paraId="57CB001D" w14:textId="1F65D5CB" w:rsidR="00C363CE" w:rsidRDefault="00C363CE" w:rsidP="00F006B2">
      <w:pPr>
        <w:pStyle w:val="Geenafstand"/>
      </w:pPr>
      <w:r>
        <w:t>I</w:t>
      </w:r>
      <w:r w:rsidR="004F641B" w:rsidRPr="00B92804">
        <w:t xml:space="preserve">n tissue culture of </w:t>
      </w:r>
      <w:r>
        <w:rPr>
          <w:i/>
        </w:rPr>
        <w:t>Lilium</w:t>
      </w:r>
      <w:r w:rsidR="004A1CDE">
        <w:t xml:space="preserve">, </w:t>
      </w:r>
      <w:r w:rsidR="00DF659E" w:rsidRPr="00B92804">
        <w:t xml:space="preserve">the standard initiation procedure </w:t>
      </w:r>
      <w:r>
        <w:t>brought about</w:t>
      </w:r>
      <w:r w:rsidR="008E2CE1" w:rsidRPr="00B92804">
        <w:t xml:space="preserve"> </w:t>
      </w:r>
      <w:r w:rsidR="008627D3" w:rsidRPr="00B92804">
        <w:t xml:space="preserve">substantial </w:t>
      </w:r>
      <w:r w:rsidR="008E2CE1" w:rsidRPr="00B92804">
        <w:t>contamination</w:t>
      </w:r>
      <w:r w:rsidR="00D6362F" w:rsidRPr="00B92804">
        <w:t xml:space="preserve"> in two ways</w:t>
      </w:r>
      <w:r w:rsidR="008627D3" w:rsidRPr="00B92804">
        <w:t xml:space="preserve">. </w:t>
      </w:r>
    </w:p>
    <w:p w14:paraId="49C3DA56" w14:textId="682362A6" w:rsidR="00C363CE" w:rsidRDefault="008627D3" w:rsidP="00F006B2">
      <w:pPr>
        <w:pStyle w:val="Geenafstand"/>
      </w:pPr>
      <w:r w:rsidRPr="00B92804">
        <w:t>(1) When scales were detached from the mother bulb, microorganisms</w:t>
      </w:r>
      <w:r w:rsidR="004A1CDE">
        <w:t xml:space="preserve"> </w:t>
      </w:r>
      <w:r w:rsidR="004932B9">
        <w:t>could</w:t>
      </w:r>
      <w:r w:rsidRPr="00B92804">
        <w:t xml:space="preserve"> enter via the wound. This </w:t>
      </w:r>
      <w:r w:rsidR="004A1CDE">
        <w:t>source</w:t>
      </w:r>
      <w:r w:rsidRPr="00B92804">
        <w:t xml:space="preserve"> of contamination </w:t>
      </w:r>
      <w:r w:rsidR="004A1CDE">
        <w:t>wa</w:t>
      </w:r>
      <w:r w:rsidRPr="00B92804">
        <w:t>s</w:t>
      </w:r>
      <w:r w:rsidR="0084385E" w:rsidRPr="00B92804">
        <w:t xml:space="preserve"> </w:t>
      </w:r>
      <w:r w:rsidR="007336CC" w:rsidRPr="00B92804">
        <w:t xml:space="preserve">strongly </w:t>
      </w:r>
      <w:r w:rsidR="00AC0D57" w:rsidRPr="00B92804">
        <w:t>enhanced</w:t>
      </w:r>
      <w:r w:rsidRPr="00B92804">
        <w:t xml:space="preserve"> by </w:t>
      </w:r>
      <w:r w:rsidR="00DF659E" w:rsidRPr="00B92804">
        <w:t>the</w:t>
      </w:r>
      <w:r w:rsidRPr="00B92804">
        <w:t xml:space="preserve"> negative hydrostatic pressure </w:t>
      </w:r>
      <w:r w:rsidR="008E2CE1" w:rsidRPr="00B92804">
        <w:t>with</w:t>
      </w:r>
      <w:r w:rsidRPr="00B92804">
        <w:t xml:space="preserve">in the scales </w:t>
      </w:r>
      <w:r w:rsidR="006431CD" w:rsidRPr="00B92804">
        <w:t xml:space="preserve">by which </w:t>
      </w:r>
      <w:r w:rsidRPr="00B92804">
        <w:t xml:space="preserve">nonsterile fluid </w:t>
      </w:r>
      <w:r w:rsidR="004A1CDE">
        <w:t>wa</w:t>
      </w:r>
      <w:r w:rsidR="00856A50" w:rsidRPr="00B92804">
        <w:t>s</w:t>
      </w:r>
      <w:r w:rsidR="006431CD" w:rsidRPr="00B92804">
        <w:t xml:space="preserve"> sucked up </w:t>
      </w:r>
      <w:r w:rsidRPr="00B92804">
        <w:t xml:space="preserve">at detachment. </w:t>
      </w:r>
      <w:r w:rsidR="00DF659E" w:rsidRPr="00B92804">
        <w:t>C</w:t>
      </w:r>
      <w:r w:rsidRPr="00B92804">
        <w:t xml:space="preserve">ontamination </w:t>
      </w:r>
      <w:r w:rsidR="00DF659E" w:rsidRPr="00B92804">
        <w:t xml:space="preserve">decreased </w:t>
      </w:r>
      <w:r w:rsidR="000D6172" w:rsidRPr="00B92804">
        <w:t xml:space="preserve">strongly </w:t>
      </w:r>
      <w:r w:rsidR="00AC0D57" w:rsidRPr="00B92804">
        <w:t xml:space="preserve">when </w:t>
      </w:r>
      <w:r w:rsidR="00856A50" w:rsidRPr="00B92804">
        <w:t xml:space="preserve">the scales were </w:t>
      </w:r>
      <w:r w:rsidR="0084385E" w:rsidRPr="00B92804">
        <w:t>detach</w:t>
      </w:r>
      <w:r w:rsidR="00856A50" w:rsidRPr="00B92804">
        <w:t>ed</w:t>
      </w:r>
      <w:r w:rsidR="0084385E" w:rsidRPr="00B92804">
        <w:t xml:space="preserve"> </w:t>
      </w:r>
      <w:r w:rsidR="004A1CDE">
        <w:t>from</w:t>
      </w:r>
      <w:r w:rsidR="00C363CE">
        <w:t xml:space="preserve"> bulbs submerged in</w:t>
      </w:r>
      <w:r w:rsidR="0084385E" w:rsidRPr="00B92804">
        <w:t xml:space="preserve"> 0.03% NaClO</w:t>
      </w:r>
      <w:r w:rsidR="00856A50" w:rsidRPr="00B92804">
        <w:t>. E</w:t>
      </w:r>
      <w:r w:rsidRPr="00B92804">
        <w:t xml:space="preserve">vidence is presented that </w:t>
      </w:r>
      <w:r w:rsidR="00AC0D57" w:rsidRPr="00B92804">
        <w:t xml:space="preserve">this type of contamination </w:t>
      </w:r>
      <w:r w:rsidR="00C363CE">
        <w:t>wa</w:t>
      </w:r>
      <w:r w:rsidR="00AC0D57" w:rsidRPr="00B92804">
        <w:t xml:space="preserve">s </w:t>
      </w:r>
      <w:r w:rsidR="00F91AE5" w:rsidRPr="00B92804">
        <w:t xml:space="preserve">endogenous, </w:t>
      </w:r>
      <w:r w:rsidR="000D6172" w:rsidRPr="00B92804">
        <w:rPr>
          <w:i/>
        </w:rPr>
        <w:t>i.e</w:t>
      </w:r>
      <w:r w:rsidR="000D6172" w:rsidRPr="00B92804">
        <w:t xml:space="preserve">., </w:t>
      </w:r>
      <w:r w:rsidR="00AC0D57" w:rsidRPr="00B92804">
        <w:t>localized in the</w:t>
      </w:r>
      <w:r w:rsidR="00DF659E" w:rsidRPr="00B92804">
        <w:t xml:space="preserve"> interior of the explant</w:t>
      </w:r>
      <w:r w:rsidRPr="00B92804">
        <w:t xml:space="preserve">. </w:t>
      </w:r>
    </w:p>
    <w:p w14:paraId="63E1F1FD" w14:textId="75E5BC5C" w:rsidR="00C363CE" w:rsidRDefault="008627D3" w:rsidP="00F006B2">
      <w:pPr>
        <w:pStyle w:val="Geenafstand"/>
      </w:pPr>
      <w:r w:rsidRPr="00B92804">
        <w:t xml:space="preserve">(2) During </w:t>
      </w:r>
      <w:r w:rsidR="004A1CDE">
        <w:t xml:space="preserve">the </w:t>
      </w:r>
      <w:r w:rsidRPr="00B92804">
        <w:t xml:space="preserve">rinsing of scales after surface-sterilization, the rinsing water became contaminated with microorganisms </w:t>
      </w:r>
      <w:r w:rsidR="007336CC" w:rsidRPr="00B92804">
        <w:t xml:space="preserve">associated with the scales </w:t>
      </w:r>
      <w:r w:rsidRPr="00B92804">
        <w:t xml:space="preserve">that had not been killed during surface-sterilization. This caused cross-contamination. </w:t>
      </w:r>
      <w:r w:rsidR="0084385E" w:rsidRPr="00B92804">
        <w:t xml:space="preserve">This type of additional contamination </w:t>
      </w:r>
      <w:r w:rsidR="007336CC" w:rsidRPr="00B92804">
        <w:t>was</w:t>
      </w:r>
      <w:r w:rsidR="0084385E" w:rsidRPr="00B92804">
        <w:t xml:space="preserve"> controlled by rinsing in 0.03% NaClO instead of ‘sterile’</w:t>
      </w:r>
      <w:r w:rsidR="00856A50" w:rsidRPr="00B92804">
        <w:t xml:space="preserve"> </w:t>
      </w:r>
      <w:r w:rsidR="0084385E" w:rsidRPr="00B92804">
        <w:t xml:space="preserve">water. </w:t>
      </w:r>
    </w:p>
    <w:p w14:paraId="123D9371" w14:textId="6E0D5C23" w:rsidR="008627D3" w:rsidRPr="00B92804" w:rsidRDefault="008627D3" w:rsidP="00F006B2">
      <w:pPr>
        <w:pStyle w:val="Geenafstand"/>
      </w:pPr>
      <w:r w:rsidRPr="00B92804">
        <w:t>In our conditions, the</w:t>
      </w:r>
      <w:r w:rsidR="00856A50" w:rsidRPr="00B92804">
        <w:t>se</w:t>
      </w:r>
      <w:r w:rsidRPr="00B92804">
        <w:t xml:space="preserve"> initiation-rel</w:t>
      </w:r>
      <w:r w:rsidR="002063AA" w:rsidRPr="00B92804">
        <w:t>ated sources of contamination le</w:t>
      </w:r>
      <w:r w:rsidRPr="00B92804">
        <w:t>d to ca. 20% and ca. 25% contamination</w:t>
      </w:r>
      <w:r w:rsidR="00856A50" w:rsidRPr="00B92804">
        <w:t>, respectively,</w:t>
      </w:r>
      <w:r w:rsidRPr="00B92804">
        <w:t xml:space="preserve"> of </w:t>
      </w:r>
      <w:r w:rsidR="00B03B9F" w:rsidRPr="00B92804">
        <w:t>otherwise</w:t>
      </w:r>
      <w:r w:rsidRPr="00B92804">
        <w:t xml:space="preserve"> uninfected scales. </w:t>
      </w:r>
    </w:p>
    <w:p w14:paraId="66B2222D" w14:textId="77777777" w:rsidR="006446B7" w:rsidRPr="00B92804" w:rsidRDefault="006446B7" w:rsidP="005B6C39">
      <w:pPr>
        <w:spacing w:after="0"/>
        <w:jc w:val="both"/>
        <w:rPr>
          <w:rFonts w:ascii="Times New Roman" w:hAnsi="Times New Roman" w:cs="Times New Roman"/>
          <w:b/>
          <w:sz w:val="24"/>
          <w:szCs w:val="24"/>
        </w:rPr>
      </w:pPr>
    </w:p>
    <w:p w14:paraId="5AD5F7F4" w14:textId="77777777" w:rsidR="006446B7" w:rsidRPr="00B92804" w:rsidRDefault="006446B7" w:rsidP="005B6C39">
      <w:pPr>
        <w:spacing w:after="0"/>
        <w:jc w:val="both"/>
        <w:rPr>
          <w:rFonts w:ascii="Times New Roman" w:hAnsi="Times New Roman" w:cs="Times New Roman"/>
          <w:b/>
          <w:sz w:val="24"/>
          <w:szCs w:val="24"/>
        </w:rPr>
      </w:pPr>
    </w:p>
    <w:p w14:paraId="5F4E0481" w14:textId="72D2619A" w:rsidR="006446B7" w:rsidRDefault="006446B7" w:rsidP="005B6C39">
      <w:pPr>
        <w:spacing w:after="0"/>
        <w:jc w:val="both"/>
        <w:rPr>
          <w:rFonts w:ascii="Times New Roman" w:hAnsi="Times New Roman" w:cs="Times New Roman"/>
          <w:sz w:val="24"/>
          <w:szCs w:val="24"/>
        </w:rPr>
      </w:pPr>
      <w:r w:rsidRPr="00B92804">
        <w:rPr>
          <w:rFonts w:ascii="Times New Roman" w:hAnsi="Times New Roman" w:cs="Times New Roman"/>
          <w:b/>
          <w:sz w:val="24"/>
          <w:szCs w:val="24"/>
        </w:rPr>
        <w:t xml:space="preserve">Key words: </w:t>
      </w:r>
      <w:r w:rsidRPr="00B92804">
        <w:rPr>
          <w:rFonts w:ascii="Times New Roman" w:hAnsi="Times New Roman" w:cs="Times New Roman"/>
          <w:sz w:val="24"/>
          <w:szCs w:val="24"/>
        </w:rPr>
        <w:t xml:space="preserve">contamination, chlorine, initiation, lily, </w:t>
      </w:r>
      <w:proofErr w:type="spellStart"/>
      <w:r w:rsidR="0060607F" w:rsidRPr="0060607F">
        <w:rPr>
          <w:rFonts w:ascii="Times New Roman" w:hAnsi="Times New Roman" w:cs="Times New Roman"/>
          <w:i/>
          <w:sz w:val="24"/>
          <w:szCs w:val="24"/>
        </w:rPr>
        <w:t>Lilium</w:t>
      </w:r>
      <w:proofErr w:type="spellEnd"/>
      <w:r w:rsidR="0060607F">
        <w:rPr>
          <w:rFonts w:ascii="Times New Roman" w:hAnsi="Times New Roman" w:cs="Times New Roman"/>
          <w:sz w:val="24"/>
          <w:szCs w:val="24"/>
        </w:rPr>
        <w:t xml:space="preserve">, </w:t>
      </w:r>
      <w:r w:rsidRPr="00B92804">
        <w:rPr>
          <w:rFonts w:ascii="Times New Roman" w:hAnsi="Times New Roman" w:cs="Times New Roman"/>
          <w:sz w:val="24"/>
          <w:szCs w:val="24"/>
        </w:rPr>
        <w:t>micropropagation</w:t>
      </w:r>
      <w:r w:rsidR="0060607F">
        <w:rPr>
          <w:rFonts w:ascii="Times New Roman" w:hAnsi="Times New Roman" w:cs="Times New Roman"/>
          <w:sz w:val="24"/>
          <w:szCs w:val="24"/>
        </w:rPr>
        <w:t>, negative hydr</w:t>
      </w:r>
      <w:r w:rsidR="00B25C18">
        <w:rPr>
          <w:rFonts w:ascii="Times New Roman" w:hAnsi="Times New Roman" w:cs="Times New Roman"/>
          <w:sz w:val="24"/>
          <w:szCs w:val="24"/>
        </w:rPr>
        <w:t>ostatic</w:t>
      </w:r>
      <w:r w:rsidR="0060607F">
        <w:rPr>
          <w:rFonts w:ascii="Times New Roman" w:hAnsi="Times New Roman" w:cs="Times New Roman"/>
          <w:sz w:val="24"/>
          <w:szCs w:val="24"/>
        </w:rPr>
        <w:t xml:space="preserve"> pressure</w:t>
      </w:r>
    </w:p>
    <w:p w14:paraId="3531EC0C" w14:textId="77777777" w:rsidR="000D6737" w:rsidRDefault="000D6737" w:rsidP="005B6C39">
      <w:pPr>
        <w:spacing w:after="0"/>
        <w:jc w:val="both"/>
        <w:rPr>
          <w:rFonts w:ascii="Times New Roman" w:hAnsi="Times New Roman" w:cs="Times New Roman"/>
          <w:sz w:val="24"/>
          <w:szCs w:val="24"/>
        </w:rPr>
      </w:pPr>
    </w:p>
    <w:p w14:paraId="59140049" w14:textId="67DDC960" w:rsidR="000D6737" w:rsidRPr="000D6737" w:rsidRDefault="000D6737" w:rsidP="005B6C39">
      <w:pPr>
        <w:spacing w:after="0"/>
        <w:jc w:val="both"/>
        <w:rPr>
          <w:rFonts w:ascii="Times New Roman" w:hAnsi="Times New Roman" w:cs="Times New Roman"/>
          <w:b/>
          <w:sz w:val="24"/>
          <w:szCs w:val="24"/>
        </w:rPr>
      </w:pPr>
      <w:r>
        <w:rPr>
          <w:rFonts w:ascii="Times New Roman" w:hAnsi="Times New Roman" w:cs="Times New Roman"/>
          <w:b/>
          <w:sz w:val="24"/>
          <w:szCs w:val="24"/>
        </w:rPr>
        <w:t xml:space="preserve">Running title: </w:t>
      </w:r>
      <w:r w:rsidR="00CF15A4" w:rsidRPr="00CF15A4">
        <w:rPr>
          <w:rFonts w:ascii="Times New Roman" w:hAnsi="Times New Roman" w:cs="Times New Roman"/>
          <w:sz w:val="24"/>
          <w:szCs w:val="24"/>
        </w:rPr>
        <w:t xml:space="preserve">contamination caused by </w:t>
      </w:r>
      <w:r w:rsidR="00CF15A4">
        <w:rPr>
          <w:rFonts w:ascii="Times New Roman" w:hAnsi="Times New Roman" w:cs="Times New Roman"/>
          <w:sz w:val="24"/>
          <w:szCs w:val="24"/>
        </w:rPr>
        <w:t xml:space="preserve">faulty </w:t>
      </w:r>
      <w:r w:rsidR="00CF15A4" w:rsidRPr="00CF15A4">
        <w:rPr>
          <w:rFonts w:ascii="Times New Roman" w:hAnsi="Times New Roman" w:cs="Times New Roman"/>
          <w:sz w:val="24"/>
          <w:szCs w:val="24"/>
        </w:rPr>
        <w:t>initiation</w:t>
      </w:r>
    </w:p>
    <w:p w14:paraId="39D11F4C" w14:textId="77777777" w:rsidR="006446B7" w:rsidRPr="00B92804" w:rsidRDefault="006446B7">
      <w:pPr>
        <w:ind w:left="0" w:firstLine="0"/>
        <w:rPr>
          <w:rFonts w:ascii="Times New Roman" w:hAnsi="Times New Roman" w:cs="Times New Roman"/>
          <w:sz w:val="24"/>
          <w:szCs w:val="24"/>
        </w:rPr>
      </w:pPr>
      <w:r w:rsidRPr="00B92804">
        <w:rPr>
          <w:rFonts w:ascii="Times New Roman" w:hAnsi="Times New Roman" w:cs="Times New Roman"/>
          <w:sz w:val="24"/>
          <w:szCs w:val="24"/>
        </w:rPr>
        <w:br w:type="page"/>
      </w:r>
    </w:p>
    <w:p w14:paraId="296DFC32" w14:textId="77777777" w:rsidR="008627D3" w:rsidRPr="00B92804" w:rsidRDefault="008627D3" w:rsidP="005B6C39">
      <w:pPr>
        <w:pStyle w:val="Kop1"/>
        <w:rPr>
          <w:rFonts w:ascii="Times New Roman" w:hAnsi="Times New Roman" w:cs="Times New Roman"/>
          <w:szCs w:val="24"/>
        </w:rPr>
      </w:pPr>
      <w:r w:rsidRPr="00B92804">
        <w:rPr>
          <w:rFonts w:ascii="Times New Roman" w:hAnsi="Times New Roman" w:cs="Times New Roman"/>
          <w:szCs w:val="24"/>
        </w:rPr>
        <w:lastRenderedPageBreak/>
        <w:t>Introduction</w:t>
      </w:r>
    </w:p>
    <w:p w14:paraId="7B70E5A6" w14:textId="64BAC252" w:rsidR="008627D3" w:rsidRPr="00B92804" w:rsidRDefault="008627D3" w:rsidP="00F006B2">
      <w:pPr>
        <w:pStyle w:val="Geenafstand"/>
        <w:rPr>
          <w:rFonts w:eastAsia="Times New Roman"/>
          <w:color w:val="000000"/>
          <w:kern w:val="36"/>
          <w:lang w:eastAsia="en-US"/>
        </w:rPr>
      </w:pPr>
      <w:r w:rsidRPr="00B92804">
        <w:t>Several microorganisms have been identified as contaminants in plant tissue culture, in particular fungi, yeast and bacteria. Bacterial contamination is most common (Leifert et al. 1991). With respect to the</w:t>
      </w:r>
      <w:r w:rsidR="00FB4D27">
        <w:t>ir</w:t>
      </w:r>
      <w:r w:rsidRPr="00B92804">
        <w:t xml:space="preserve"> topographical localization, contaminants may inhabit the surface of the tissue (epiphytic) or live within the tissue (endophytic). The former are for the greater part removed by adequate surface-sterilization but for the latter there is no easy treatment. The main obstacle in controling internal contaminants is that </w:t>
      </w:r>
      <w:r w:rsidR="00FB4D27" w:rsidRPr="00B92804">
        <w:t>within the tissue</w:t>
      </w:r>
      <w:r w:rsidR="00083D9E">
        <w:t>,</w:t>
      </w:r>
      <w:r w:rsidR="00FB4D27" w:rsidRPr="00B92804">
        <w:t xml:space="preserve"> </w:t>
      </w:r>
      <w:r w:rsidRPr="00B92804">
        <w:t>antibiotics</w:t>
      </w:r>
      <w:r w:rsidR="00083D9E">
        <w:t xml:space="preserve"> etc.</w:t>
      </w:r>
      <w:r w:rsidRPr="00B92804">
        <w:t xml:space="preserve"> added </w:t>
      </w:r>
      <w:r w:rsidR="000D6172" w:rsidRPr="00B92804">
        <w:t>via</w:t>
      </w:r>
      <w:r w:rsidRPr="00B92804">
        <w:t xml:space="preserve"> the medium do not </w:t>
      </w:r>
      <w:r w:rsidR="00DF659E" w:rsidRPr="00B92804">
        <w:t>reach</w:t>
      </w:r>
      <w:r w:rsidRPr="00B92804">
        <w:t xml:space="preserve"> a concentration </w:t>
      </w:r>
      <w:r w:rsidR="00DF659E" w:rsidRPr="00B92804">
        <w:t xml:space="preserve">sufficiently high </w:t>
      </w:r>
      <w:r w:rsidRPr="00B92804">
        <w:t>to be effective. This is caused by general difficulties in uptake and transport of medium ingredients in tissue-cultured plants (De Klerk 2010</w:t>
      </w:r>
      <w:del w:id="0" w:author="Auteur">
        <w:r w:rsidRPr="00B92804" w:rsidDel="00E716C5">
          <w:delText>; De Klerk and Askari 2012</w:delText>
        </w:r>
      </w:del>
      <w:r w:rsidRPr="00B92804">
        <w:t>). In spite of this, many researchers and companies add antibiotics to the nutrient medium</w:t>
      </w:r>
      <w:r w:rsidR="00FB4D27">
        <w:t>. W</w:t>
      </w:r>
      <w:r w:rsidRPr="00B92804">
        <w:t xml:space="preserve">hen the antibiotics are omitted after a number of subcultures, the contaminants always “return”. Addition of antibiotics is, however, helpful because they prevent overgrowing of the nutrient medium. Endophytic microorganisms may be </w:t>
      </w:r>
      <w:r w:rsidR="00425BD1" w:rsidRPr="00B92804">
        <w:t xml:space="preserve">beneficial </w:t>
      </w:r>
      <w:r w:rsidRPr="00B92804">
        <w:t xml:space="preserve">to some extent (Hallmann et al. 1997) but they may also be inhibitory (for example, Pirttilä et al. 2008). </w:t>
      </w:r>
    </w:p>
    <w:p w14:paraId="35270931" w14:textId="399F07EF" w:rsidR="008627D3" w:rsidRPr="00B92804" w:rsidRDefault="008627D3" w:rsidP="00F006B2">
      <w:pPr>
        <w:pStyle w:val="Geenafstand"/>
      </w:pPr>
      <w:r w:rsidRPr="00B92804">
        <w:t xml:space="preserve">At the time of collecting explants, contaminants are present at the surface of </w:t>
      </w:r>
      <w:r w:rsidR="00856A50" w:rsidRPr="00B92804">
        <w:t xml:space="preserve">the tissue </w:t>
      </w:r>
      <w:r w:rsidR="000D6172" w:rsidRPr="00B92804">
        <w:t>and</w:t>
      </w:r>
      <w:r w:rsidRPr="00B92804">
        <w:t xml:space="preserve"> within the tissue. Apart from improper handling by operators, for example, </w:t>
      </w:r>
      <w:r w:rsidR="00083D9E" w:rsidRPr="00083D9E">
        <w:t>carelessness</w:t>
      </w:r>
      <w:r w:rsidR="00083D9E">
        <w:t xml:space="preserve"> or </w:t>
      </w:r>
      <w:r w:rsidRPr="00B92804">
        <w:t xml:space="preserve">inadequate flaming (Kunneman and Faaij-Groenen 1988), </w:t>
      </w:r>
      <w:r w:rsidR="00856A50" w:rsidRPr="00B92804">
        <w:t xml:space="preserve">there </w:t>
      </w:r>
      <w:r w:rsidR="00425BD1" w:rsidRPr="00B92804">
        <w:t>are</w:t>
      </w:r>
      <w:r w:rsidR="00856A50" w:rsidRPr="00B92804">
        <w:t xml:space="preserve"> </w:t>
      </w:r>
      <w:r w:rsidR="00425BD1" w:rsidRPr="00B92804">
        <w:t xml:space="preserve">during the initiation procedure </w:t>
      </w:r>
      <w:r w:rsidRPr="00B92804">
        <w:t xml:space="preserve">two possible ways of infection that are as yet not or only little recognized. </w:t>
      </w:r>
    </w:p>
    <w:p w14:paraId="35986841" w14:textId="69ECBF37" w:rsidR="008627D3" w:rsidRPr="00B92804" w:rsidRDefault="008627D3" w:rsidP="00F006B2">
      <w:pPr>
        <w:pStyle w:val="Geenafstand"/>
      </w:pPr>
      <w:r w:rsidRPr="00B92804">
        <w:t xml:space="preserve">(1) When the explant is excised from the </w:t>
      </w:r>
      <w:r w:rsidR="00F006B2">
        <w:t xml:space="preserve">stock </w:t>
      </w:r>
      <w:r w:rsidRPr="00B92804">
        <w:t xml:space="preserve">plant, open vascular tissue is exposed to </w:t>
      </w:r>
      <w:r w:rsidR="00F21102">
        <w:t>the</w:t>
      </w:r>
      <w:r w:rsidRPr="00B92804">
        <w:t xml:space="preserve"> nonsterile environment. Since the xylem has a negative hydrostatic pressure brought about by transpiration (Taiz and Zeiger 2002), neighbouring fluids containing contaminants are sucked up after detachment</w:t>
      </w:r>
      <w:r w:rsidR="00E107BB" w:rsidRPr="00B92804">
        <w:t xml:space="preserve"> (</w:t>
      </w:r>
      <w:r w:rsidR="00E107BB" w:rsidRPr="00B92804">
        <w:rPr>
          <w:i/>
        </w:rPr>
        <w:t xml:space="preserve">cf. </w:t>
      </w:r>
      <w:r w:rsidR="00E107BB" w:rsidRPr="00B92804">
        <w:t>Van Meeteren, 1989)</w:t>
      </w:r>
      <w:r w:rsidRPr="00B92804">
        <w:t xml:space="preserve">. (2) </w:t>
      </w:r>
      <w:r w:rsidRPr="00F006B2">
        <w:t>Since</w:t>
      </w:r>
      <w:r w:rsidRPr="00B92804">
        <w:t xml:space="preserve"> it is not feasible to sterilize explants individually, they are processed in batches of 5 to 50 or more. Cross-contamination may occur after the surface-sterilization with concentrated NaClO during the rinsing of explants with sterile water. Usually, the explants are rinsed three times with sterile water (see, e.g., Pierik 1997</w:t>
      </w:r>
      <w:r w:rsidR="00D85B92">
        <w:t xml:space="preserve"> </w:t>
      </w:r>
      <w:r w:rsidRPr="00B92804">
        <w:t xml:space="preserve"> and</w:t>
      </w:r>
      <w:r w:rsidR="003A6E0C" w:rsidRPr="00B92804">
        <w:t xml:space="preserve"> </w:t>
      </w:r>
      <w:r w:rsidRPr="00B92804">
        <w:t xml:space="preserve">George 1993). </w:t>
      </w:r>
      <w:r w:rsidR="00D85B92">
        <w:t xml:space="preserve">Rinsing is done rigorously probably because researchers are afraid that NaClO </w:t>
      </w:r>
      <w:r w:rsidR="00B25C18">
        <w:t>affects</w:t>
      </w:r>
      <w:r w:rsidR="00D85B92">
        <w:t xml:space="preserve"> plant tissues also at low concentration. This is</w:t>
      </w:r>
      <w:r w:rsidR="00FB4D27">
        <w:t>, however,</w:t>
      </w:r>
      <w:r w:rsidR="00D85B92">
        <w:t xml:space="preserve"> unlikely. </w:t>
      </w:r>
      <w:r w:rsidR="00D85B92" w:rsidRPr="00B92804">
        <w:t xml:space="preserve">Some researchers even add low levels of NaClO during tissue culture to avoid flourishing of microorganisms (Sawant and Tawar 2011; Teixeira et al. 2006; Yanagawa et al. 2007). </w:t>
      </w:r>
      <w:r w:rsidRPr="00B92804">
        <w:t xml:space="preserve">Researchers </w:t>
      </w:r>
      <w:r w:rsidR="00856A50" w:rsidRPr="00B92804">
        <w:t>i</w:t>
      </w:r>
      <w:r w:rsidRPr="00B92804">
        <w:t>gnore th</w:t>
      </w:r>
      <w:r w:rsidR="00F21102">
        <w:t>e</w:t>
      </w:r>
      <w:r w:rsidRPr="00B92804">
        <w:t xml:space="preserve"> possibility of cross-contamination </w:t>
      </w:r>
      <w:r w:rsidR="00FB4D27">
        <w:t xml:space="preserve">during rinsing </w:t>
      </w:r>
      <w:r w:rsidRPr="00F006B2">
        <w:t>because</w:t>
      </w:r>
      <w:r w:rsidRPr="00B92804">
        <w:t xml:space="preserve"> there seems to be no feasible alternative procedure and because it is believed that the period </w:t>
      </w:r>
      <w:r w:rsidR="00FB4D27">
        <w:t>during</w:t>
      </w:r>
      <w:r w:rsidRPr="00B92804">
        <w:t xml:space="preserve"> which cross-contamination may occur is too short to cause serious problems. </w:t>
      </w:r>
    </w:p>
    <w:p w14:paraId="32E45C15" w14:textId="1098EBFC" w:rsidR="008627D3" w:rsidRPr="00B92804" w:rsidRDefault="008627D3" w:rsidP="00F006B2">
      <w:pPr>
        <w:pStyle w:val="Geenafstand"/>
      </w:pPr>
      <w:r w:rsidRPr="00B92804">
        <w:lastRenderedPageBreak/>
        <w:t>Organs growing underground like bulbs are notorious for contamination (Ziv and Lilien-Kipnis 2000). The aims of the present study are to determine whether contaminants are introduced during the initiation step and if so, to reduce this contamination</w:t>
      </w:r>
      <w:r w:rsidR="00F21102">
        <w:t xml:space="preserve"> by using </w:t>
      </w:r>
      <w:r w:rsidRPr="00B92804">
        <w:t>a low concentration of NaClO</w:t>
      </w:r>
      <w:r w:rsidR="00F21102">
        <w:t xml:space="preserve"> instead of water</w:t>
      </w:r>
      <w:r w:rsidRPr="00B92804">
        <w:t xml:space="preserve">. </w:t>
      </w:r>
    </w:p>
    <w:p w14:paraId="7EC785DE" w14:textId="77777777" w:rsidR="008627D3" w:rsidRPr="00B92804" w:rsidRDefault="008627D3">
      <w:pPr>
        <w:rPr>
          <w:rFonts w:ascii="Times New Roman" w:eastAsiaTheme="majorEastAsia" w:hAnsi="Times New Roman" w:cs="Times New Roman"/>
          <w:bCs/>
          <w:i/>
          <w:caps/>
          <w:sz w:val="24"/>
          <w:szCs w:val="24"/>
        </w:rPr>
      </w:pPr>
      <w:r w:rsidRPr="00B92804">
        <w:rPr>
          <w:rFonts w:ascii="Times New Roman" w:hAnsi="Times New Roman" w:cs="Times New Roman"/>
          <w:sz w:val="24"/>
          <w:szCs w:val="24"/>
        </w:rPr>
        <w:br w:type="page"/>
      </w:r>
    </w:p>
    <w:p w14:paraId="47679FBE" w14:textId="77777777" w:rsidR="008627D3" w:rsidRPr="00B92804" w:rsidRDefault="008627D3" w:rsidP="005B6C39">
      <w:pPr>
        <w:pStyle w:val="Kop1"/>
        <w:rPr>
          <w:rFonts w:ascii="Times New Roman" w:hAnsi="Times New Roman" w:cs="Times New Roman"/>
          <w:szCs w:val="24"/>
        </w:rPr>
      </w:pPr>
      <w:r w:rsidRPr="00B92804">
        <w:rPr>
          <w:rFonts w:ascii="Times New Roman" w:hAnsi="Times New Roman" w:cs="Times New Roman"/>
          <w:szCs w:val="24"/>
        </w:rPr>
        <w:lastRenderedPageBreak/>
        <w:t>Materials and Methods</w:t>
      </w:r>
    </w:p>
    <w:p w14:paraId="6D680CDE" w14:textId="77777777" w:rsidR="008627D3" w:rsidRPr="00B92804" w:rsidRDefault="008627D3" w:rsidP="005B6C39">
      <w:pPr>
        <w:pStyle w:val="Kop2"/>
        <w:rPr>
          <w:rFonts w:ascii="Times New Roman" w:hAnsi="Times New Roman" w:cs="Times New Roman"/>
          <w:szCs w:val="24"/>
        </w:rPr>
      </w:pPr>
      <w:r w:rsidRPr="00B92804">
        <w:rPr>
          <w:rFonts w:ascii="Times New Roman" w:hAnsi="Times New Roman" w:cs="Times New Roman"/>
          <w:szCs w:val="24"/>
        </w:rPr>
        <w:t xml:space="preserve">Standard tissue culture conditions </w:t>
      </w:r>
    </w:p>
    <w:p w14:paraId="4BC2A07A" w14:textId="62479EC2" w:rsidR="008627D3" w:rsidRPr="00B92804" w:rsidRDefault="008627D3" w:rsidP="00F006B2">
      <w:pPr>
        <w:pStyle w:val="Geenafstand"/>
      </w:pPr>
      <w:r w:rsidRPr="00B92804">
        <w:t xml:space="preserve">Field-grown bulbs (circumference 18-20 cm) of </w:t>
      </w:r>
      <w:r w:rsidRPr="00B92804">
        <w:rPr>
          <w:i/>
        </w:rPr>
        <w:t>Lilium</w:t>
      </w:r>
      <w:r w:rsidRPr="00B92804">
        <w:t xml:space="preserve"> cv. Santander were harvested, cold-treated to break dormancy and stored at -1.0</w:t>
      </w:r>
      <w:r w:rsidR="003A6E0C" w:rsidRPr="00B92804">
        <w:t xml:space="preserve"> °C</w:t>
      </w:r>
      <w:r w:rsidRPr="00B92804">
        <w:t xml:space="preserve"> until use. The procedure was according to Aguettaz et al. (1990). Scales were surface-sterilized for 30 min in 1% (w/v) NaClO, rinsed for 1, 3 and 10 min with sterile water and after that stored until use in sterile water</w:t>
      </w:r>
      <w:r w:rsidR="00BD7355">
        <w:t xml:space="preserve"> </w:t>
      </w:r>
      <w:r w:rsidR="00BD7355" w:rsidRPr="00B92804">
        <w:t>(on average for 1-2 h)</w:t>
      </w:r>
      <w:r w:rsidRPr="00B92804">
        <w:t xml:space="preserve">. </w:t>
      </w:r>
      <w:r w:rsidR="002063AA" w:rsidRPr="00B92804">
        <w:t>Two e</w:t>
      </w:r>
      <w:r w:rsidRPr="00B92804">
        <w:t xml:space="preserve">xplants of 7 x 7 mm were cut from the scales and placed with the abaxial side on 15 ml medium in </w:t>
      </w:r>
      <w:r w:rsidR="00EE5D5F" w:rsidRPr="00B92804">
        <w:t xml:space="preserve">plastic culture tubes </w:t>
      </w:r>
      <w:r w:rsidRPr="00B92804">
        <w:t>(3.5 cm diameter). The medium was composed of macro- and microelements (Murashige and Skoog 1962), 30 g l</w:t>
      </w:r>
      <w:r w:rsidRPr="00B92804">
        <w:rPr>
          <w:vertAlign w:val="superscript"/>
        </w:rPr>
        <w:t>-1</w:t>
      </w:r>
      <w:r w:rsidRPr="00B92804">
        <w:t xml:space="preserve"> sucrose, 0.4 mg l</w:t>
      </w:r>
      <w:r w:rsidRPr="00B92804">
        <w:rPr>
          <w:vertAlign w:val="superscript"/>
        </w:rPr>
        <w:t>-1</w:t>
      </w:r>
      <w:r w:rsidRPr="00B92804">
        <w:t xml:space="preserve"> thiamin, 100 mg l</w:t>
      </w:r>
      <w:r w:rsidRPr="00B92804">
        <w:rPr>
          <w:vertAlign w:val="superscript"/>
        </w:rPr>
        <w:t>-1</w:t>
      </w:r>
      <w:r w:rsidRPr="00B92804">
        <w:t xml:space="preserve"> myo-inositol, 7 g l</w:t>
      </w:r>
      <w:r w:rsidRPr="00B92804">
        <w:rPr>
          <w:vertAlign w:val="superscript"/>
        </w:rPr>
        <w:t>-1</w:t>
      </w:r>
      <w:r w:rsidRPr="00B92804">
        <w:t xml:space="preserve"> agar (Microagar) and 0.05 mg l</w:t>
      </w:r>
      <w:r w:rsidRPr="00B92804">
        <w:rPr>
          <w:vertAlign w:val="superscript"/>
        </w:rPr>
        <w:t>-1</w:t>
      </w:r>
      <w:r w:rsidRPr="00B92804">
        <w:t xml:space="preserve"> NAA (α-naphthaleneacetic acid). The explants were cultured at 25</w:t>
      </w:r>
      <w:r w:rsidR="003A6E0C" w:rsidRPr="00B92804">
        <w:t xml:space="preserve"> °C</w:t>
      </w:r>
      <w:r w:rsidRPr="00B92804">
        <w:t xml:space="preserve"> and 30 µ</w:t>
      </w:r>
      <w:r w:rsidR="00664952">
        <w:t>mol</w:t>
      </w:r>
      <w:r w:rsidRPr="00B92804">
        <w:t>.m</w:t>
      </w:r>
      <w:r w:rsidRPr="00B92804">
        <w:rPr>
          <w:vertAlign w:val="superscript"/>
        </w:rPr>
        <w:t>-2</w:t>
      </w:r>
      <w:r w:rsidRPr="00B92804">
        <w:t>.sec</w:t>
      </w:r>
      <w:r w:rsidRPr="00B92804">
        <w:rPr>
          <w:vertAlign w:val="superscript"/>
        </w:rPr>
        <w:t>-1</w:t>
      </w:r>
      <w:r w:rsidRPr="00B92804">
        <w:t xml:space="preserve"> (Philips TL 33) for 16h per day. Contamination was scored at time intervals of 2-4 days for 6 weeks. </w:t>
      </w:r>
      <w:r w:rsidRPr="00B92804">
        <w:rPr>
          <w:bCs/>
        </w:rPr>
        <w:t>After 11 weeks</w:t>
      </w:r>
      <w:r w:rsidRPr="00B92804">
        <w:rPr>
          <w:b/>
          <w:bCs/>
        </w:rPr>
        <w:t xml:space="preserve"> </w:t>
      </w:r>
      <w:r w:rsidRPr="00B92804">
        <w:rPr>
          <w:bCs/>
        </w:rPr>
        <w:t xml:space="preserve">of culture, </w:t>
      </w:r>
      <w:r w:rsidRPr="00B92804">
        <w:t xml:space="preserve">the regeneration percentage, bulblet number and fresh weight per bulblet were determined. </w:t>
      </w:r>
    </w:p>
    <w:p w14:paraId="04933DAB" w14:textId="77777777" w:rsidR="008627D3" w:rsidRPr="00B92804" w:rsidRDefault="008627D3" w:rsidP="005B6C39">
      <w:pPr>
        <w:spacing w:after="0"/>
        <w:ind w:firstLine="720"/>
        <w:jc w:val="both"/>
        <w:rPr>
          <w:rFonts w:ascii="Times New Roman" w:hAnsi="Times New Roman" w:cs="Times New Roman"/>
          <w:sz w:val="24"/>
          <w:szCs w:val="24"/>
        </w:rPr>
      </w:pPr>
    </w:p>
    <w:p w14:paraId="1FB17854" w14:textId="77777777" w:rsidR="008627D3" w:rsidRPr="00B92804" w:rsidRDefault="008627D3" w:rsidP="005B6C39">
      <w:pPr>
        <w:spacing w:after="0"/>
        <w:ind w:firstLine="720"/>
        <w:jc w:val="both"/>
        <w:rPr>
          <w:rFonts w:ascii="Times New Roman" w:hAnsi="Times New Roman" w:cs="Times New Roman"/>
          <w:b/>
          <w:sz w:val="24"/>
          <w:szCs w:val="24"/>
        </w:rPr>
      </w:pPr>
    </w:p>
    <w:p w14:paraId="7661F29F" w14:textId="77777777" w:rsidR="008627D3" w:rsidRPr="00B92804" w:rsidRDefault="008627D3" w:rsidP="005B6C39">
      <w:pPr>
        <w:pStyle w:val="Kop2"/>
        <w:rPr>
          <w:rFonts w:ascii="Times New Roman" w:hAnsi="Times New Roman" w:cs="Times New Roman"/>
          <w:szCs w:val="24"/>
        </w:rPr>
      </w:pPr>
      <w:r w:rsidRPr="00B92804">
        <w:rPr>
          <w:rFonts w:ascii="Times New Roman" w:hAnsi="Times New Roman" w:cs="Times New Roman"/>
          <w:szCs w:val="24"/>
        </w:rPr>
        <w:t>Minimal concentration of NaClO for decontamination of fluids</w:t>
      </w:r>
    </w:p>
    <w:p w14:paraId="26A5C23D" w14:textId="03020DFF" w:rsidR="008627D3" w:rsidRPr="00B92804" w:rsidRDefault="00AA3C48" w:rsidP="00F006B2">
      <w:pPr>
        <w:pStyle w:val="Geenafstand"/>
      </w:pPr>
      <w:r>
        <w:rPr>
          <w:bCs/>
        </w:rPr>
        <w:t>Twenty nonsurface-sterilized scales were kept for 3 h</w:t>
      </w:r>
      <w:r w:rsidRPr="00B92804">
        <w:rPr>
          <w:b/>
          <w:bCs/>
        </w:rPr>
        <w:t xml:space="preserve"> </w:t>
      </w:r>
      <w:r w:rsidRPr="00AA3C48">
        <w:rPr>
          <w:bCs/>
        </w:rPr>
        <w:t xml:space="preserve">in 300 ml water to obtain contaminated water. </w:t>
      </w:r>
      <w:r w:rsidRPr="00B92804">
        <w:rPr>
          <w:b/>
          <w:bCs/>
        </w:rPr>
        <w:tab/>
      </w:r>
      <w:r w:rsidR="008627D3" w:rsidRPr="00B92804">
        <w:t xml:space="preserve">To determine the minimal effective concentration of NaClO in fluids, increasing quantities of NaClO were added to </w:t>
      </w:r>
      <w:r>
        <w:t xml:space="preserve">this </w:t>
      </w:r>
      <w:r w:rsidR="008627D3" w:rsidRPr="00B92804">
        <w:t xml:space="preserve">contaminated water to obtain increasing concentrations (0, 0.01, 0.03, 0.06, 0.1 and 1.5%, w/v) and the solutions were stored for 24 h at room temperature. After that, 2 ml of </w:t>
      </w:r>
      <w:r w:rsidRPr="00B92804">
        <w:t xml:space="preserve">fluid </w:t>
      </w:r>
      <w:r w:rsidR="008627D3" w:rsidRPr="00B92804">
        <w:t xml:space="preserve">LB medium </w:t>
      </w:r>
      <w:r w:rsidR="008627D3" w:rsidRPr="00AA3C48">
        <w:t>(</w:t>
      </w:r>
      <w:r w:rsidRPr="00AA3C48">
        <w:t xml:space="preserve">Lysogeny Broth medium, a nutritionally rich medium used for </w:t>
      </w:r>
      <w:hyperlink r:id="rId8" w:tooltip="Bacterial growth" w:history="1">
        <w:r w:rsidRPr="00AA3C48">
          <w:t>growth</w:t>
        </w:r>
      </w:hyperlink>
      <w:r w:rsidRPr="00AA3C48">
        <w:t> of </w:t>
      </w:r>
      <w:hyperlink r:id="rId9" w:tooltip="Bacterium" w:history="1">
        <w:r w:rsidRPr="00AA3C48">
          <w:t>bacteria</w:t>
        </w:r>
      </w:hyperlink>
      <w:r w:rsidR="00BD7355">
        <w:t>;</w:t>
      </w:r>
      <w:r w:rsidRPr="00AA3C48">
        <w:t xml:space="preserve"> </w:t>
      </w:r>
      <w:r w:rsidR="008627D3" w:rsidRPr="00AA3C48">
        <w:t>Duchefa, Netherla</w:t>
      </w:r>
      <w:r w:rsidR="008627D3" w:rsidRPr="00B92804">
        <w:t>nds) was added to 2 ml from each NaClO concentration and incubated at 37</w:t>
      </w:r>
      <w:r w:rsidR="003A6E0C" w:rsidRPr="00B92804">
        <w:t xml:space="preserve"> °C</w:t>
      </w:r>
      <w:r w:rsidR="008627D3" w:rsidRPr="00B92804">
        <w:t xml:space="preserve"> for 3 d. After that, bacterial growth was evaluated by visual inspection.</w:t>
      </w:r>
    </w:p>
    <w:p w14:paraId="40195708" w14:textId="77777777" w:rsidR="008627D3" w:rsidRPr="00B92804" w:rsidRDefault="008627D3" w:rsidP="005B6C39">
      <w:pPr>
        <w:spacing w:after="0"/>
        <w:ind w:firstLine="720"/>
        <w:jc w:val="both"/>
        <w:rPr>
          <w:rFonts w:ascii="Times New Roman" w:hAnsi="Times New Roman" w:cs="Times New Roman"/>
          <w:sz w:val="24"/>
          <w:szCs w:val="24"/>
        </w:rPr>
      </w:pPr>
    </w:p>
    <w:p w14:paraId="272CA294" w14:textId="77777777" w:rsidR="008627D3" w:rsidRPr="00B92804" w:rsidRDefault="008627D3" w:rsidP="005B6C39">
      <w:pPr>
        <w:pStyle w:val="Kop2"/>
        <w:rPr>
          <w:rFonts w:ascii="Times New Roman" w:hAnsi="Times New Roman" w:cs="Times New Roman"/>
          <w:szCs w:val="24"/>
        </w:rPr>
      </w:pPr>
      <w:r w:rsidRPr="00B92804">
        <w:rPr>
          <w:rFonts w:ascii="Times New Roman" w:hAnsi="Times New Roman" w:cs="Times New Roman"/>
          <w:szCs w:val="24"/>
        </w:rPr>
        <w:t xml:space="preserve">Estimation of cross-contamination </w:t>
      </w:r>
    </w:p>
    <w:p w14:paraId="7665C4FB" w14:textId="30A48B5B" w:rsidR="008627D3" w:rsidRPr="00B92804" w:rsidRDefault="008627D3" w:rsidP="00F006B2">
      <w:pPr>
        <w:pStyle w:val="Geenafstand"/>
      </w:pPr>
      <w:r w:rsidRPr="00B92804">
        <w:t xml:space="preserve">Sixty outer scales and 30 inner scales were sterilized for 30 min in one beaker with 1% NaClO solution plus a few drops Tween 20. Then the scales were divided into two groups (30 outer scales and 15 inner scales), distributed over two beakers (so per beaker 45 scales), rinsed three times (1, 3 and </w:t>
      </w:r>
      <w:r w:rsidR="001F07A7" w:rsidRPr="00B92804">
        <w:t>10 min;</w:t>
      </w:r>
      <w:r w:rsidRPr="00B92804">
        <w:t xml:space="preserve"> the first group with sterile water and the second group with 0.03% NaClO</w:t>
      </w:r>
      <w:r w:rsidR="001F07A7" w:rsidRPr="00B92804">
        <w:t>)</w:t>
      </w:r>
      <w:r w:rsidRPr="00B92804">
        <w:t>, and then stored until use (1</w:t>
      </w:r>
      <w:r w:rsidRPr="00B92804">
        <w:rPr>
          <w:i/>
        </w:rPr>
        <w:t>-</w:t>
      </w:r>
      <w:r w:rsidRPr="00B92804">
        <w:t>2h) in water or 0.03% NaClO, respectively. The rinsing fluids were stored at 4</w:t>
      </w:r>
      <w:r w:rsidR="003A6E0C" w:rsidRPr="00B92804">
        <w:t xml:space="preserve"> °C</w:t>
      </w:r>
      <w:r w:rsidR="001F07A7" w:rsidRPr="00B92804">
        <w:t xml:space="preserve"> to examine contamination.</w:t>
      </w:r>
      <w:r w:rsidRPr="00B92804">
        <w:t xml:space="preserve"> </w:t>
      </w:r>
      <w:r w:rsidR="007E22FD" w:rsidRPr="00B92804">
        <w:t xml:space="preserve">Explants were prepared and cultured as indicated above. </w:t>
      </w:r>
      <w:r w:rsidRPr="00B92804">
        <w:t xml:space="preserve">We monitored contamination of the scales during 6 weeks of </w:t>
      </w:r>
      <w:r w:rsidRPr="00B92804">
        <w:lastRenderedPageBreak/>
        <w:t>culture. The percentage contamination due to cross-contamination was calculated with the following formula:</w:t>
      </w:r>
    </w:p>
    <w:p w14:paraId="3942BA62" w14:textId="49E0D603" w:rsidR="008627D3" w:rsidRPr="00B92804" w:rsidRDefault="008627D3" w:rsidP="005B6C39">
      <w:pPr>
        <w:spacing w:after="0"/>
        <w:jc w:val="both"/>
        <w:rPr>
          <w:rFonts w:ascii="Times New Roman" w:hAnsi="Times New Roman" w:cs="Times New Roman"/>
          <w:sz w:val="24"/>
          <w:szCs w:val="24"/>
        </w:rPr>
      </w:pPr>
      <m:oMath>
        <m:r>
          <m:rPr>
            <m:sty m:val="p"/>
          </m:rPr>
          <w:rPr>
            <w:rFonts w:ascii="Cambria Math" w:hAnsi="Cambria Math" w:cs="Times New Roman"/>
            <w:sz w:val="22"/>
          </w:rPr>
          <m:t>cross contamination%=</m:t>
        </m:r>
        <m:f>
          <m:fPr>
            <m:ctrlPr>
              <w:rPr>
                <w:rFonts w:ascii="Cambria Math" w:hAnsi="Cambria Math" w:cs="Times New Roman"/>
                <w:sz w:val="22"/>
              </w:rPr>
            </m:ctrlPr>
          </m:fPr>
          <m:num>
            <m:d>
              <m:dPr>
                <m:ctrlPr>
                  <w:rPr>
                    <w:rFonts w:ascii="Cambria Math" w:hAnsi="Cambria Math" w:cs="Times New Roman"/>
                    <w:sz w:val="22"/>
                  </w:rPr>
                </m:ctrlPr>
              </m:dPr>
              <m:e>
                <m:r>
                  <m:rPr>
                    <m:sty m:val="p"/>
                  </m:rPr>
                  <w:rPr>
                    <w:rFonts w:ascii="Cambria Math" w:hAnsi="Cambria Math" w:cs="Times New Roman"/>
                    <w:sz w:val="22"/>
                  </w:rPr>
                  <m:t>contamination% after water-rinse</m:t>
                </m:r>
              </m:e>
            </m:d>
            <m:r>
              <m:rPr>
                <m:sty m:val="p"/>
              </m:rPr>
              <w:rPr>
                <w:rFonts w:ascii="Cambria Math" w:hAnsi="Cambria Math" w:cs="Times New Roman"/>
                <w:sz w:val="22"/>
              </w:rPr>
              <m:t>-(contamination%  after NaClO-rinse)</m:t>
            </m:r>
          </m:num>
          <m:den>
            <m:r>
              <m:rPr>
                <m:sty m:val="p"/>
              </m:rPr>
              <w:rPr>
                <w:rFonts w:ascii="Cambria Math" w:hAnsi="Cambria Math" w:cs="Times New Roman"/>
                <w:sz w:val="22"/>
              </w:rPr>
              <m:t>100 ­ (contamination% after NaClO-rinse)</m:t>
            </m:r>
          </m:den>
        </m:f>
        <m:r>
          <m:rPr>
            <m:sty m:val="p"/>
          </m:rPr>
          <w:rPr>
            <w:rFonts w:ascii="Cambria Math" w:hAnsi="Cambria Math" w:cs="Times New Roman"/>
            <w:sz w:val="22"/>
          </w:rPr>
          <m:t>*l00</m:t>
        </m:r>
      </m:oMath>
      <w:r w:rsidRPr="00B92804">
        <w:rPr>
          <w:rFonts w:ascii="Times New Roman" w:hAnsi="Times New Roman" w:cs="Times New Roman"/>
          <w:sz w:val="24"/>
          <w:szCs w:val="24"/>
        </w:rPr>
        <w:t>.</w:t>
      </w:r>
    </w:p>
    <w:p w14:paraId="4FF51C57" w14:textId="77777777" w:rsidR="008627D3" w:rsidRPr="00B92804" w:rsidRDefault="008627D3" w:rsidP="00F006B2">
      <w:pPr>
        <w:pStyle w:val="Geenafstand"/>
      </w:pPr>
    </w:p>
    <w:p w14:paraId="094D0E2D" w14:textId="77777777" w:rsidR="008627D3" w:rsidRPr="00B92804" w:rsidRDefault="008627D3" w:rsidP="005B6C39">
      <w:pPr>
        <w:pStyle w:val="Kop2"/>
        <w:rPr>
          <w:rFonts w:ascii="Times New Roman" w:hAnsi="Times New Roman" w:cs="Times New Roman"/>
          <w:szCs w:val="24"/>
        </w:rPr>
      </w:pPr>
      <w:r w:rsidRPr="00B92804">
        <w:rPr>
          <w:rFonts w:ascii="Times New Roman" w:hAnsi="Times New Roman" w:cs="Times New Roman"/>
          <w:szCs w:val="24"/>
        </w:rPr>
        <w:t>Estimation of hydrostatic</w:t>
      </w:r>
      <w:r w:rsidR="007E22FD" w:rsidRPr="00B92804">
        <w:rPr>
          <w:rFonts w:ascii="Times New Roman" w:hAnsi="Times New Roman" w:cs="Times New Roman"/>
          <w:szCs w:val="24"/>
        </w:rPr>
        <w:t>-</w:t>
      </w:r>
      <w:r w:rsidRPr="00B92804">
        <w:rPr>
          <w:rFonts w:ascii="Times New Roman" w:hAnsi="Times New Roman" w:cs="Times New Roman"/>
          <w:szCs w:val="24"/>
        </w:rPr>
        <w:t xml:space="preserve">pressure related contamination </w:t>
      </w:r>
    </w:p>
    <w:p w14:paraId="6C257C48" w14:textId="773F99E9" w:rsidR="008627D3" w:rsidRDefault="008627D3" w:rsidP="00F006B2">
      <w:pPr>
        <w:pStyle w:val="Geenafstand"/>
      </w:pPr>
      <w:r w:rsidRPr="00B92804">
        <w:t xml:space="preserve">Scales were detached from the mother bulb under streaming water or under streaming 0.03% NaClO and stored in water </w:t>
      </w:r>
      <w:r w:rsidR="003C7A34" w:rsidRPr="00B92804">
        <w:t>or</w:t>
      </w:r>
      <w:r w:rsidRPr="00B92804">
        <w:t xml:space="preserve"> 0.03% NaClO, respectively. They were surface-sterilized in the usual way</w:t>
      </w:r>
      <w:r w:rsidR="003C7A34" w:rsidRPr="00B92804">
        <w:t xml:space="preserve"> (30 min in 1% NaClO)</w:t>
      </w:r>
      <w:r w:rsidRPr="00B92804">
        <w:t xml:space="preserve">, and rinsed three times with 0.03% NaClO. </w:t>
      </w:r>
      <w:r w:rsidR="007E22FD" w:rsidRPr="00B92804">
        <w:t xml:space="preserve">Explants were prepared and cultured as indicated above. </w:t>
      </w:r>
      <w:r w:rsidRPr="00B92804">
        <w:t xml:space="preserve">Contamination was monitored for 6 weeks and the hydrostatic-pressure related contamination that occurs when scales are detached from the mother bulb was calculated according the following formula: </w:t>
      </w:r>
    </w:p>
    <w:p w14:paraId="42E919FE" w14:textId="77777777" w:rsidR="00BD7355" w:rsidRDefault="00BD7355" w:rsidP="00F006B2">
      <w:pPr>
        <w:pStyle w:val="Geenafstand"/>
      </w:pPr>
    </w:p>
    <w:p w14:paraId="7D122EA4" w14:textId="77777777" w:rsidR="00CE1505" w:rsidRDefault="008627D3" w:rsidP="005B6C39">
      <w:pPr>
        <w:spacing w:after="0"/>
        <w:jc w:val="both"/>
        <w:rPr>
          <w:rFonts w:ascii="Times New Roman" w:hAnsi="Times New Roman" w:cs="Times New Roman"/>
          <w:sz w:val="22"/>
          <w:szCs w:val="24"/>
        </w:rPr>
      </w:pPr>
      <w:r w:rsidRPr="00B92804">
        <w:rPr>
          <w:rFonts w:ascii="Times New Roman" w:hAnsi="Times New Roman" w:cs="Times New Roman"/>
          <w:sz w:val="24"/>
          <w:szCs w:val="24"/>
        </w:rPr>
        <w:t xml:space="preserve"> </w:t>
      </w:r>
      <m:oMath>
        <m:r>
          <m:rPr>
            <m:sty m:val="p"/>
          </m:rPr>
          <w:rPr>
            <w:rFonts w:ascii="Cambria Math" w:hAnsi="Cambria Math" w:cs="Times New Roman"/>
            <w:sz w:val="22"/>
            <w:szCs w:val="24"/>
          </w:rPr>
          <m:t>Hydrostatic­pressure related contamination%=</m:t>
        </m:r>
      </m:oMath>
    </w:p>
    <w:p w14:paraId="1460CF06" w14:textId="77777777" w:rsidR="00CE1505" w:rsidRPr="00CE1505" w:rsidRDefault="00CE1505" w:rsidP="005B6C39">
      <w:pPr>
        <w:spacing w:after="0"/>
        <w:jc w:val="both"/>
        <w:rPr>
          <w:rFonts w:ascii="Times New Roman" w:hAnsi="Times New Roman" w:cs="Times New Roman"/>
          <w:sz w:val="22"/>
          <w:szCs w:val="24"/>
        </w:rPr>
      </w:pPr>
    </w:p>
    <w:p w14:paraId="13A44562" w14:textId="2C09BC90" w:rsidR="008627D3" w:rsidRPr="00B92804" w:rsidRDefault="00254960" w:rsidP="00F006B2">
      <w:pPr>
        <w:pStyle w:val="Geenafstand"/>
      </w:pPr>
      <m:oMath>
        <m:f>
          <m:fPr>
            <m:ctrlPr>
              <w:rPr>
                <w:rFonts w:ascii="Cambria Math" w:hAnsi="Cambria Math"/>
                <w:sz w:val="22"/>
              </w:rPr>
            </m:ctrlPr>
          </m:fPr>
          <m:num>
            <m:d>
              <m:dPr>
                <m:ctrlPr>
                  <w:rPr>
                    <w:rFonts w:ascii="Cambria Math" w:hAnsi="Cambria Math"/>
                    <w:sz w:val="22"/>
                  </w:rPr>
                </m:ctrlPr>
              </m:dPr>
              <m:e>
                <m:r>
                  <m:rPr>
                    <m:sty m:val="p"/>
                  </m:rPr>
                  <w:rPr>
                    <w:rFonts w:ascii="Cambria Math" w:hAnsi="Cambria Math"/>
                    <w:sz w:val="22"/>
                  </w:rPr>
                  <m:t>contamination% after water-rinse</m:t>
                </m:r>
              </m:e>
            </m:d>
            <m:r>
              <m:rPr>
                <m:sty m:val="p"/>
              </m:rPr>
              <w:rPr>
                <w:rFonts w:ascii="Cambria Math" w:hAnsi="Cambria Math"/>
                <w:sz w:val="22"/>
              </w:rPr>
              <m:t>-(contamination%  after NaClO-rinse)</m:t>
            </m:r>
          </m:num>
          <m:den>
            <m:r>
              <m:rPr>
                <m:sty m:val="p"/>
              </m:rPr>
              <w:rPr>
                <w:rFonts w:ascii="Cambria Math" w:hAnsi="Cambria Math"/>
                <w:sz w:val="22"/>
              </w:rPr>
              <m:t>100 ­ (contamination% after NaClO-rinse)</m:t>
            </m:r>
          </m:den>
        </m:f>
        <m:r>
          <m:rPr>
            <m:sty m:val="p"/>
          </m:rPr>
          <w:rPr>
            <w:rFonts w:ascii="Cambria Math" w:hAnsi="Cambria Math"/>
            <w:sz w:val="22"/>
          </w:rPr>
          <m:t>*l00</m:t>
        </m:r>
      </m:oMath>
      <w:r w:rsidR="00CE1505" w:rsidRPr="00B92804">
        <w:t>.</w:t>
      </w:r>
    </w:p>
    <w:p w14:paraId="20067B93" w14:textId="77777777" w:rsidR="008627D3" w:rsidRPr="00B92804" w:rsidRDefault="008627D3" w:rsidP="005B6C39">
      <w:pPr>
        <w:spacing w:after="0"/>
        <w:jc w:val="both"/>
        <w:rPr>
          <w:rFonts w:ascii="Times New Roman" w:hAnsi="Times New Roman" w:cs="Times New Roman"/>
          <w:sz w:val="24"/>
          <w:szCs w:val="24"/>
        </w:rPr>
      </w:pPr>
    </w:p>
    <w:p w14:paraId="33BF6802" w14:textId="77777777" w:rsidR="008627D3" w:rsidRPr="00B92804" w:rsidRDefault="008627D3" w:rsidP="005B6C39">
      <w:pPr>
        <w:spacing w:after="0"/>
        <w:jc w:val="both"/>
        <w:rPr>
          <w:rFonts w:ascii="Times New Roman" w:hAnsi="Times New Roman" w:cs="Times New Roman"/>
          <w:b/>
          <w:bCs/>
          <w:i/>
          <w:sz w:val="24"/>
          <w:szCs w:val="24"/>
        </w:rPr>
      </w:pPr>
      <w:r w:rsidRPr="00B92804">
        <w:rPr>
          <w:rFonts w:ascii="Times New Roman" w:hAnsi="Times New Roman" w:cs="Times New Roman"/>
          <w:b/>
          <w:bCs/>
          <w:i/>
          <w:sz w:val="24"/>
          <w:szCs w:val="24"/>
        </w:rPr>
        <w:t>Determination of contamination in the rinsing fluids</w:t>
      </w:r>
    </w:p>
    <w:p w14:paraId="5105D1A4" w14:textId="0C5CB68C" w:rsidR="008627D3" w:rsidRPr="00B92804" w:rsidRDefault="008627D3" w:rsidP="00F006B2">
      <w:pPr>
        <w:pStyle w:val="Geenafstand"/>
      </w:pPr>
      <w:r w:rsidRPr="00B92804">
        <w:t>The rinsing fluids (water and NaClO solutions) were inoculated on LB solid</w:t>
      </w:r>
      <w:r w:rsidR="003A6E0C" w:rsidRPr="00B92804">
        <w:t xml:space="preserve"> medium in a 9-cm Petri dish</w:t>
      </w:r>
      <w:r w:rsidRPr="00B92804">
        <w:t xml:space="preserve"> and 30 ml LB liquid medium </w:t>
      </w:r>
      <w:r w:rsidR="003A6E0C" w:rsidRPr="00B92804">
        <w:t>in a plastic test tubes</w:t>
      </w:r>
      <w:r w:rsidR="00BD7355">
        <w:t xml:space="preserve"> </w:t>
      </w:r>
      <w:r w:rsidRPr="00B92804">
        <w:t>(Duchefa, Netherlands). On the solid medium 25 µl was inoculated and on the liquid medium 30 ml. Bacterial growth was determined after 3 d in dark at 37</w:t>
      </w:r>
      <w:r w:rsidR="003A6E0C" w:rsidRPr="00B92804">
        <w:t xml:space="preserve"> °C</w:t>
      </w:r>
      <w:r w:rsidRPr="00B92804">
        <w:rPr>
          <w:bCs/>
        </w:rPr>
        <w:t>.</w:t>
      </w:r>
    </w:p>
    <w:p w14:paraId="67487444" w14:textId="77777777" w:rsidR="008627D3" w:rsidRPr="00B92804" w:rsidRDefault="008627D3" w:rsidP="005B6C39">
      <w:pPr>
        <w:spacing w:after="0"/>
        <w:jc w:val="both"/>
        <w:rPr>
          <w:rFonts w:ascii="Times New Roman" w:hAnsi="Times New Roman" w:cs="Times New Roman"/>
          <w:b/>
          <w:bCs/>
          <w:sz w:val="24"/>
          <w:szCs w:val="24"/>
        </w:rPr>
      </w:pPr>
    </w:p>
    <w:p w14:paraId="61A13FEC" w14:textId="77777777" w:rsidR="008627D3" w:rsidRPr="00B92804" w:rsidRDefault="008627D3" w:rsidP="005B6C39">
      <w:pPr>
        <w:pStyle w:val="Kop2"/>
        <w:rPr>
          <w:rFonts w:ascii="Times New Roman" w:hAnsi="Times New Roman" w:cs="Times New Roman"/>
          <w:szCs w:val="24"/>
        </w:rPr>
      </w:pPr>
      <w:r w:rsidRPr="00B92804">
        <w:rPr>
          <w:rFonts w:ascii="Times New Roman" w:hAnsi="Times New Roman" w:cs="Times New Roman"/>
          <w:szCs w:val="24"/>
        </w:rPr>
        <w:t>Determination of transpiration by scales</w:t>
      </w:r>
    </w:p>
    <w:p w14:paraId="021E3E2B" w14:textId="68E20F01" w:rsidR="008627D3" w:rsidRPr="00B92804" w:rsidRDefault="008627D3" w:rsidP="00F006B2">
      <w:pPr>
        <w:pStyle w:val="Geenafstand"/>
        <w:rPr>
          <w:b/>
          <w:color w:val="FF0000"/>
          <w:u w:val="single"/>
        </w:rPr>
      </w:pPr>
      <w:r w:rsidRPr="00B92804">
        <w:t>Scales were detached from the bulbs, transferred to plastic c</w:t>
      </w:r>
      <w:r w:rsidR="007D65D0" w:rsidRPr="00B92804">
        <w:t>ulture tubes</w:t>
      </w:r>
      <w:r w:rsidRPr="00B92804">
        <w:t xml:space="preserve"> (3.5 cm diameter) with 10 ml water </w:t>
      </w:r>
      <w:r w:rsidR="007E22FD" w:rsidRPr="00B92804">
        <w:t>solidified with</w:t>
      </w:r>
      <w:r w:rsidRPr="00B92804">
        <w:t xml:space="preserve"> 0.7% agar and kept standing upright with the</w:t>
      </w:r>
      <w:r w:rsidR="009463DC">
        <w:t>ir</w:t>
      </w:r>
      <w:r w:rsidRPr="00B92804">
        <w:t xml:space="preserve"> basal part on the medium. A layer of 1.5 mm paraffin oil was carefully added to prevent evaporation from the solidified medium. The </w:t>
      </w:r>
      <w:r w:rsidR="001F07A7" w:rsidRPr="00B92804">
        <w:t xml:space="preserve">weight of </w:t>
      </w:r>
      <w:r w:rsidRPr="00B92804">
        <w:t>container + medium + scale + paraffin</w:t>
      </w:r>
      <w:r w:rsidR="007D65D0" w:rsidRPr="00B92804">
        <w:t xml:space="preserve"> oil</w:t>
      </w:r>
      <w:r w:rsidRPr="00B92804">
        <w:t xml:space="preserve"> was </w:t>
      </w:r>
      <w:r w:rsidR="001F07A7" w:rsidRPr="00B92804">
        <w:t>determined</w:t>
      </w:r>
      <w:r w:rsidRPr="00B92804">
        <w:t xml:space="preserve"> every 60 min and the weight loss was taken as transpiration by the scale. There was negligible weight loss when no scales were present (less than 0.1 µl per hour) showing that </w:t>
      </w:r>
      <w:r w:rsidR="001F07A7" w:rsidRPr="00B92804">
        <w:t xml:space="preserve">almost </w:t>
      </w:r>
      <w:r w:rsidRPr="00B92804">
        <w:t>all weight loss occurred via the scale.</w:t>
      </w:r>
      <w:r w:rsidRPr="00B92804">
        <w:rPr>
          <w:b/>
          <w:color w:val="FF0000"/>
          <w:u w:val="single"/>
        </w:rPr>
        <w:t xml:space="preserve"> </w:t>
      </w:r>
    </w:p>
    <w:p w14:paraId="5D43ADA5" w14:textId="77777777" w:rsidR="008627D3" w:rsidRPr="00B92804" w:rsidRDefault="008627D3" w:rsidP="005B6C39">
      <w:pPr>
        <w:pStyle w:val="Kop2"/>
        <w:rPr>
          <w:rFonts w:ascii="Times New Roman" w:hAnsi="Times New Roman" w:cs="Times New Roman"/>
          <w:szCs w:val="24"/>
        </w:rPr>
      </w:pPr>
      <w:r w:rsidRPr="00B92804">
        <w:rPr>
          <w:rFonts w:ascii="Times New Roman" w:hAnsi="Times New Roman" w:cs="Times New Roman"/>
          <w:szCs w:val="24"/>
        </w:rPr>
        <w:t>Statistics</w:t>
      </w:r>
    </w:p>
    <w:p w14:paraId="08696B5D" w14:textId="59DE38AF" w:rsidR="008627D3" w:rsidRPr="00B92804" w:rsidRDefault="008627D3" w:rsidP="00F006B2">
      <w:pPr>
        <w:pStyle w:val="Geenafstand"/>
      </w:pPr>
      <w:r w:rsidRPr="00B92804">
        <w:t>In the figures, the means are shown ± SE.</w:t>
      </w:r>
      <w:r w:rsidRPr="00B92804">
        <w:rPr>
          <w:b/>
          <w:i/>
        </w:rPr>
        <w:t xml:space="preserve"> </w:t>
      </w:r>
      <w:r w:rsidRPr="00B92804">
        <w:t>The statistical</w:t>
      </w:r>
      <w:r w:rsidRPr="00B92804">
        <w:rPr>
          <w:b/>
          <w:i/>
        </w:rPr>
        <w:t xml:space="preserve"> </w:t>
      </w:r>
      <w:r w:rsidR="007E22FD" w:rsidRPr="00B92804">
        <w:t>signiﬁcances of differences in</w:t>
      </w:r>
      <w:r w:rsidRPr="00B92804">
        <w:t xml:space="preserve"> percentages</w:t>
      </w:r>
      <w:r w:rsidRPr="00B92804">
        <w:rPr>
          <w:b/>
          <w:i/>
        </w:rPr>
        <w:t xml:space="preserve"> </w:t>
      </w:r>
      <w:r w:rsidRPr="00B92804">
        <w:t xml:space="preserve">and means were evaluated </w:t>
      </w:r>
      <w:r w:rsidRPr="00B92804">
        <w:rPr>
          <w:i/>
        </w:rPr>
        <w:t>by</w:t>
      </w:r>
      <w:r w:rsidRPr="00B92804">
        <w:t xml:space="preserve"> the </w:t>
      </w:r>
      <w:r w:rsidRPr="00B92804">
        <w:rPr>
          <w:i/>
        </w:rPr>
        <w:t>χ</w:t>
      </w:r>
      <w:r w:rsidRPr="00B92804">
        <w:rPr>
          <w:i/>
          <w:vertAlign w:val="superscript"/>
        </w:rPr>
        <w:t>2</w:t>
      </w:r>
      <w:r w:rsidRPr="00B92804">
        <w:rPr>
          <w:b/>
          <w:i/>
          <w:vertAlign w:val="superscript"/>
        </w:rPr>
        <w:t xml:space="preserve"> </w:t>
      </w:r>
      <w:r w:rsidRPr="00B92804">
        <w:t>and by</w:t>
      </w:r>
      <w:r w:rsidRPr="00B92804">
        <w:rPr>
          <w:b/>
          <w:i/>
        </w:rPr>
        <w:t xml:space="preserve"> </w:t>
      </w:r>
      <w:r w:rsidRPr="00B92804">
        <w:t>the Student</w:t>
      </w:r>
      <w:r w:rsidRPr="00B92804">
        <w:rPr>
          <w:b/>
          <w:i/>
        </w:rPr>
        <w:t xml:space="preserve"> </w:t>
      </w:r>
      <w:r w:rsidRPr="00B92804">
        <w:rPr>
          <w:i/>
        </w:rPr>
        <w:t>t</w:t>
      </w:r>
      <w:r w:rsidRPr="00B92804">
        <w:t>-test, respectively</w:t>
      </w:r>
      <w:r w:rsidRPr="00B92804">
        <w:rPr>
          <w:bCs/>
          <w:iCs/>
        </w:rPr>
        <w:t>.</w:t>
      </w:r>
      <w:r w:rsidRPr="00B92804">
        <w:t xml:space="preserve"> </w:t>
      </w:r>
      <w:r w:rsidR="00D86B8A">
        <w:t xml:space="preserve">For </w:t>
      </w:r>
      <w:r w:rsidR="00D86B8A">
        <w:lastRenderedPageBreak/>
        <w:t xml:space="preserve">each treatment, at least 50 expplants were  taken. </w:t>
      </w:r>
      <w:r w:rsidR="009463DC">
        <w:t>Each experiment was carried out at least twice.</w:t>
      </w:r>
      <w:r w:rsidR="00543E53">
        <w:t xml:space="preserve"> </w:t>
      </w:r>
    </w:p>
    <w:p w14:paraId="0EF605FB" w14:textId="77777777" w:rsidR="00D86B8A" w:rsidRDefault="00D86B8A">
      <w:pPr>
        <w:ind w:left="0" w:firstLine="0"/>
        <w:rPr>
          <w:rFonts w:ascii="Times New Roman" w:eastAsiaTheme="majorEastAsia" w:hAnsi="Times New Roman" w:cs="Times New Roman"/>
          <w:b/>
          <w:bCs/>
          <w:caps/>
          <w:sz w:val="24"/>
          <w:szCs w:val="24"/>
        </w:rPr>
      </w:pPr>
      <w:r>
        <w:rPr>
          <w:rFonts w:ascii="Times New Roman" w:hAnsi="Times New Roman" w:cs="Times New Roman"/>
          <w:szCs w:val="24"/>
        </w:rPr>
        <w:br w:type="page"/>
      </w:r>
    </w:p>
    <w:p w14:paraId="4F487FCA" w14:textId="7B91444C" w:rsidR="008627D3" w:rsidRPr="00B92804" w:rsidRDefault="008627D3" w:rsidP="005B6C39">
      <w:pPr>
        <w:pStyle w:val="Kop1"/>
        <w:rPr>
          <w:rFonts w:ascii="Times New Roman" w:hAnsi="Times New Roman" w:cs="Times New Roman"/>
          <w:szCs w:val="24"/>
        </w:rPr>
      </w:pPr>
      <w:r w:rsidRPr="00B92804">
        <w:rPr>
          <w:rFonts w:ascii="Times New Roman" w:hAnsi="Times New Roman" w:cs="Times New Roman"/>
          <w:szCs w:val="24"/>
        </w:rPr>
        <w:lastRenderedPageBreak/>
        <w:t>Results</w:t>
      </w:r>
    </w:p>
    <w:p w14:paraId="2B5B3A48" w14:textId="0996C1FD" w:rsidR="008627D3" w:rsidRPr="00B92804" w:rsidRDefault="008627D3" w:rsidP="005B6C39">
      <w:pPr>
        <w:pStyle w:val="Kop2"/>
        <w:rPr>
          <w:rFonts w:ascii="Times New Roman" w:hAnsi="Times New Roman" w:cs="Times New Roman"/>
          <w:szCs w:val="24"/>
        </w:rPr>
      </w:pPr>
      <w:r w:rsidRPr="00B92804">
        <w:rPr>
          <w:rFonts w:ascii="Times New Roman" w:hAnsi="Times New Roman" w:cs="Times New Roman"/>
          <w:szCs w:val="24"/>
        </w:rPr>
        <w:t xml:space="preserve">Determination of the </w:t>
      </w:r>
      <w:r w:rsidR="00CE1505">
        <w:rPr>
          <w:rFonts w:ascii="Times New Roman" w:hAnsi="Times New Roman" w:cs="Times New Roman"/>
          <w:szCs w:val="24"/>
        </w:rPr>
        <w:t>m</w:t>
      </w:r>
      <w:r w:rsidR="00CE1505" w:rsidRPr="00B92804">
        <w:rPr>
          <w:rFonts w:ascii="Times New Roman" w:hAnsi="Times New Roman" w:cs="Times New Roman"/>
          <w:szCs w:val="24"/>
        </w:rPr>
        <w:t>inimal concentration of NaClO for decontamination of fluids</w:t>
      </w:r>
    </w:p>
    <w:p w14:paraId="65D7A416" w14:textId="68B3B51B" w:rsidR="008627D3" w:rsidRPr="00B92804" w:rsidRDefault="008627D3" w:rsidP="00F006B2">
      <w:pPr>
        <w:pStyle w:val="Geenafstand"/>
      </w:pPr>
      <w:r w:rsidRPr="00B92804">
        <w:t xml:space="preserve">Bacteria did grow at 0% and 0.01% NaClO (Table 1). The lowest NaClO concentration that fully inhibited bacterial growth was 0.03%. </w:t>
      </w:r>
      <w:r w:rsidR="00CE1505">
        <w:t xml:space="preserve">Thus, a 0.03% solution of NaClO is suitabe to prevent contamination after the </w:t>
      </w:r>
      <w:r w:rsidR="001A61A4">
        <w:t>surface-sterilization</w:t>
      </w:r>
      <w:r w:rsidR="00CE1505">
        <w:t xml:space="preserve"> provided the tissues are not being damaged. </w:t>
      </w:r>
    </w:p>
    <w:p w14:paraId="1CBEC838" w14:textId="77777777" w:rsidR="008627D3" w:rsidRPr="00B92804" w:rsidRDefault="008627D3" w:rsidP="005B6C39">
      <w:pPr>
        <w:spacing w:after="0"/>
        <w:jc w:val="both"/>
        <w:rPr>
          <w:rFonts w:ascii="Times New Roman" w:hAnsi="Times New Roman" w:cs="Times New Roman"/>
          <w:sz w:val="24"/>
          <w:szCs w:val="24"/>
        </w:rPr>
      </w:pPr>
    </w:p>
    <w:p w14:paraId="5E13D938" w14:textId="43C89C23" w:rsidR="008627D3" w:rsidRPr="00B92804" w:rsidRDefault="00CE1505" w:rsidP="005B6C39">
      <w:pPr>
        <w:pStyle w:val="Kop2"/>
        <w:rPr>
          <w:rFonts w:ascii="Times New Roman" w:hAnsi="Times New Roman" w:cs="Times New Roman"/>
          <w:szCs w:val="24"/>
        </w:rPr>
      </w:pPr>
      <w:r>
        <w:rPr>
          <w:rFonts w:ascii="Times New Roman" w:hAnsi="Times New Roman" w:cs="Times New Roman"/>
          <w:szCs w:val="24"/>
        </w:rPr>
        <w:t>Estimation of cross-contamination caused by rinsing with water</w:t>
      </w:r>
    </w:p>
    <w:p w14:paraId="3A81211F" w14:textId="77AD36D5" w:rsidR="008627D3" w:rsidRPr="00B92804" w:rsidRDefault="000E773E" w:rsidP="00F006B2">
      <w:pPr>
        <w:pStyle w:val="Geenafstand"/>
      </w:pPr>
      <w:ins w:id="1" w:author="Auteur">
        <w:r>
          <w:t xml:space="preserve">NaClO </w:t>
        </w:r>
        <w:r>
          <w:t xml:space="preserve">remaining </w:t>
        </w:r>
        <w:r>
          <w:t>from</w:t>
        </w:r>
      </w:ins>
      <w:del w:id="2" w:author="Auteur">
        <w:r w:rsidR="008627D3" w:rsidRPr="00B92804" w:rsidDel="000E773E">
          <w:delText>After</w:delText>
        </w:r>
      </w:del>
      <w:r w:rsidR="008627D3" w:rsidRPr="00B92804">
        <w:t xml:space="preserve"> </w:t>
      </w:r>
      <w:del w:id="3" w:author="Auteur">
        <w:r w:rsidR="00CE1505" w:rsidDel="000E773E">
          <w:delText>the</w:delText>
        </w:r>
        <w:r w:rsidR="008627D3" w:rsidRPr="00B92804" w:rsidDel="000E773E">
          <w:delText xml:space="preserve"> standard </w:delText>
        </w:r>
      </w:del>
      <w:r w:rsidR="008627D3" w:rsidRPr="00B92804">
        <w:t xml:space="preserve">surface-sterilization </w:t>
      </w:r>
      <w:del w:id="4" w:author="Auteur">
        <w:r w:rsidR="008627D3" w:rsidRPr="00B92804" w:rsidDel="000E773E">
          <w:delText>treatment with 1% NaClO, scales were</w:delText>
        </w:r>
      </w:del>
      <w:ins w:id="5" w:author="Auteur">
        <w:r>
          <w:t xml:space="preserve">was removed by rinsing with </w:t>
        </w:r>
      </w:ins>
      <w:r w:rsidR="008627D3" w:rsidRPr="00B92804">
        <w:t xml:space="preserve"> </w:t>
      </w:r>
      <w:del w:id="6" w:author="Auteur">
        <w:r w:rsidR="008627D3" w:rsidRPr="00B92804" w:rsidDel="000E773E">
          <w:delText xml:space="preserve">rinsed with </w:delText>
        </w:r>
      </w:del>
      <w:r w:rsidR="008627D3" w:rsidRPr="00B92804">
        <w:t>water or with diluted</w:t>
      </w:r>
      <w:r w:rsidR="001A61A4">
        <w:t xml:space="preserve"> </w:t>
      </w:r>
      <w:r w:rsidR="008627D3" w:rsidRPr="00B92804">
        <w:t>NaClO</w:t>
      </w:r>
      <w:r w:rsidR="001A61A4" w:rsidRPr="00B92804">
        <w:t xml:space="preserve"> (0.03%)</w:t>
      </w:r>
      <w:r w:rsidR="008627D3" w:rsidRPr="00B92804">
        <w:t xml:space="preserve">. The presence of </w:t>
      </w:r>
      <w:r w:rsidR="00CE1505">
        <w:t>microorganisms</w:t>
      </w:r>
      <w:r w:rsidR="008627D3" w:rsidRPr="00B92804">
        <w:t xml:space="preserve"> was examined both in the rinsing fluids </w:t>
      </w:r>
      <w:r w:rsidR="00CE1505">
        <w:t xml:space="preserve">(Table 2) </w:t>
      </w:r>
      <w:r w:rsidR="008627D3" w:rsidRPr="00B92804">
        <w:t>and in the scale tissues</w:t>
      </w:r>
      <w:r w:rsidR="00CE1505">
        <w:t xml:space="preserve"> (Fig. 1)</w:t>
      </w:r>
      <w:r w:rsidR="008627D3" w:rsidRPr="00B92804">
        <w:t xml:space="preserve">. The rinsing fluids were examined with solid and liquid LB. </w:t>
      </w:r>
      <w:del w:id="7" w:author="Auteur">
        <w:r w:rsidR="008627D3" w:rsidRPr="00B92804" w:rsidDel="000E773E">
          <w:delText>Table 2 shows that there were n</w:delText>
        </w:r>
      </w:del>
      <w:ins w:id="8" w:author="Auteur">
        <w:r>
          <w:t>N</w:t>
        </w:r>
      </w:ins>
      <w:r w:rsidR="008627D3" w:rsidRPr="00B92804">
        <w:t xml:space="preserve">o contaminants </w:t>
      </w:r>
      <w:ins w:id="9" w:author="Auteur">
        <w:r>
          <w:t xml:space="preserve">occurred </w:t>
        </w:r>
      </w:ins>
      <w:r w:rsidR="008627D3" w:rsidRPr="00B92804">
        <w:t xml:space="preserve">in </w:t>
      </w:r>
      <w:del w:id="10" w:author="Auteur">
        <w:r w:rsidR="008627D3" w:rsidRPr="00B92804" w:rsidDel="000E773E">
          <w:delText xml:space="preserve">rinsing </w:delText>
        </w:r>
      </w:del>
      <w:r w:rsidR="008627D3" w:rsidRPr="00B92804">
        <w:t xml:space="preserve">NaClO </w:t>
      </w:r>
      <w:ins w:id="11" w:author="Auteur">
        <w:r w:rsidRPr="00B92804">
          <w:t xml:space="preserve">rinsing </w:t>
        </w:r>
      </w:ins>
      <w:r w:rsidR="008627D3" w:rsidRPr="00B92804">
        <w:t xml:space="preserve">solutions but </w:t>
      </w:r>
      <w:del w:id="12" w:author="Auteur">
        <w:r w:rsidR="008627D3" w:rsidRPr="00B92804" w:rsidDel="000E773E">
          <w:delText xml:space="preserve">that </w:delText>
        </w:r>
      </w:del>
      <w:r w:rsidR="008627D3" w:rsidRPr="00B92804">
        <w:t xml:space="preserve">they </w:t>
      </w:r>
      <w:ins w:id="13" w:author="Auteur">
        <w:r>
          <w:t xml:space="preserve">were present </w:t>
        </w:r>
      </w:ins>
      <w:del w:id="14" w:author="Auteur">
        <w:r w:rsidR="009365B3" w:rsidRPr="00B92804" w:rsidDel="000E773E">
          <w:delText xml:space="preserve">did </w:delText>
        </w:r>
        <w:r w:rsidR="008627D3" w:rsidRPr="00B92804" w:rsidDel="000E773E">
          <w:delText xml:space="preserve">occur </w:delText>
        </w:r>
      </w:del>
      <w:r w:rsidR="008627D3" w:rsidRPr="00B92804">
        <w:t>in rinsing water</w:t>
      </w:r>
      <w:ins w:id="15" w:author="Auteur">
        <w:r w:rsidR="009D52A5">
          <w:t xml:space="preserve"> </w:t>
        </w:r>
        <w:r w:rsidR="009D52A5">
          <w:t>(</w:t>
        </w:r>
        <w:r w:rsidR="009D52A5" w:rsidRPr="00B92804">
          <w:t>Table 2</w:t>
        </w:r>
        <w:r w:rsidR="009D52A5">
          <w:t>)</w:t>
        </w:r>
      </w:ins>
      <w:r w:rsidR="008627D3" w:rsidRPr="00B92804">
        <w:t>. Bacteria were present in the 3</w:t>
      </w:r>
      <w:r w:rsidR="008627D3" w:rsidRPr="00B92804">
        <w:rPr>
          <w:vertAlign w:val="superscript"/>
        </w:rPr>
        <w:t>rd</w:t>
      </w:r>
      <w:r w:rsidR="008627D3" w:rsidRPr="00B92804">
        <w:t xml:space="preserve"> rinsing water and in the storage water as shown with both solid and liquid LB and in the 2</w:t>
      </w:r>
      <w:r w:rsidR="008627D3" w:rsidRPr="00B92804">
        <w:rPr>
          <w:vertAlign w:val="superscript"/>
        </w:rPr>
        <w:t>nd</w:t>
      </w:r>
      <w:r w:rsidR="008627D3" w:rsidRPr="00B92804">
        <w:t xml:space="preserve"> rinsing water as shown </w:t>
      </w:r>
      <w:r w:rsidR="002A3B0C">
        <w:t>with</w:t>
      </w:r>
      <w:r w:rsidR="008627D3" w:rsidRPr="00B92804">
        <w:t xml:space="preserve"> liquid LB. The bacterial contaminants in the rinsing </w:t>
      </w:r>
      <w:r w:rsidR="009365B3" w:rsidRPr="00B92804">
        <w:t xml:space="preserve">and storage </w:t>
      </w:r>
      <w:r w:rsidR="008627D3" w:rsidRPr="00B92804">
        <w:t>water expected</w:t>
      </w:r>
      <w:r w:rsidR="002A3B0C">
        <w:t xml:space="preserve">ly </w:t>
      </w:r>
      <w:r w:rsidR="008627D3" w:rsidRPr="00B92804">
        <w:t>bring about cross-contamination. Cross-contamination c</w:t>
      </w:r>
      <w:r w:rsidR="009463DC">
        <w:t>an</w:t>
      </w:r>
      <w:r w:rsidR="008627D3" w:rsidRPr="00B92804">
        <w:t xml:space="preserve"> not occur </w:t>
      </w:r>
      <w:r w:rsidR="000B2831" w:rsidRPr="00B92804">
        <w:t>in</w:t>
      </w:r>
      <w:r w:rsidR="008627D3" w:rsidRPr="00B92804">
        <w:t xml:space="preserve"> 0.03% NaClO since at this concentration all contaminants </w:t>
      </w:r>
      <w:r w:rsidR="000B2831" w:rsidRPr="00B92804">
        <w:t>are</w:t>
      </w:r>
      <w:r w:rsidR="008627D3" w:rsidRPr="00B92804">
        <w:t xml:space="preserve"> killed. The 1</w:t>
      </w:r>
      <w:r w:rsidR="008627D3" w:rsidRPr="00B92804">
        <w:rPr>
          <w:vertAlign w:val="superscript"/>
        </w:rPr>
        <w:t>st</w:t>
      </w:r>
      <w:r w:rsidR="008627D3" w:rsidRPr="00B92804">
        <w:t xml:space="preserve"> rinsing water contained no contamination probably because of a low concentration of NaClO due to carry-over from the surface-sterilization. </w:t>
      </w:r>
    </w:p>
    <w:p w14:paraId="06E06BB2" w14:textId="47E3C621" w:rsidR="008627D3" w:rsidRPr="00B92804" w:rsidRDefault="008627D3" w:rsidP="00F006B2">
      <w:pPr>
        <w:pStyle w:val="Geenafstand"/>
      </w:pPr>
      <w:del w:id="16" w:author="Auteur">
        <w:r w:rsidRPr="00B92804" w:rsidDel="003C1B33">
          <w:delText xml:space="preserve">After rinsing, explants were </w:delText>
        </w:r>
        <w:r w:rsidR="00CE1505" w:rsidDel="003C1B33">
          <w:delText>prepared</w:delText>
        </w:r>
        <w:r w:rsidRPr="00B92804" w:rsidDel="003C1B33">
          <w:delText xml:space="preserve"> and cultured on standard lily medium. Contamination was monitored during 6 weeks. </w:delText>
        </w:r>
      </w:del>
      <w:r w:rsidRPr="00B92804">
        <w:t>Contamination after surface-sterilization can be attributed to incomplete surface-sterilization, endogenous contamination or cross-contamination during rinsing. We assumed that most cross-contamination occurs from outer scale explants (</w:t>
      </w:r>
      <w:r w:rsidR="002A3B0C">
        <w:t>often</w:t>
      </w:r>
      <w:r w:rsidRPr="00B92804">
        <w:t xml:space="preserve"> endogenously contaminated) to inner scale explants (hardly endogenously contaminated). Evidently, there might also be cross-contamination from contaminated to noncontaminated outer scales. In inner scales, the percentage contamination decreased from 27% after rinsing with water to 3% after rinsing with NaClO (Fig. 1; </w:t>
      </w:r>
      <w:r w:rsidR="007E22FD" w:rsidRPr="00B92804">
        <w:rPr>
          <w:i/>
        </w:rPr>
        <w:t>p</w:t>
      </w:r>
      <w:r w:rsidRPr="00B92804">
        <w:t>&lt;0.05).</w:t>
      </w:r>
      <w:r w:rsidR="003A6E0C" w:rsidRPr="00B92804">
        <w:t xml:space="preserve"> </w:t>
      </w:r>
      <w:r w:rsidRPr="00B92804">
        <w:t>In this case</w:t>
      </w:r>
      <w:r w:rsidR="009463DC">
        <w:t>,</w:t>
      </w:r>
      <w:r w:rsidRPr="00B92804">
        <w:t xml:space="preserve"> most of the contamination in water-rinsed scales was due to cross-contamination during the rinsing. About 25% of the previously uninfected inner scales was cross-contaminated. Rinsing outer scales with 0.03% NaClO reduced the contamination from 53% to 37% (Fig. 1; </w:t>
      </w:r>
      <w:r w:rsidR="007E22FD" w:rsidRPr="00B92804">
        <w:rPr>
          <w:i/>
        </w:rPr>
        <w:t>p</w:t>
      </w:r>
      <w:r w:rsidRPr="00B92804">
        <w:t xml:space="preserve">&lt;0.01). A similar calculation as done for inner scales showed that in this case cross-contamination also occurred in about 25% of the otherwise noncontaminated </w:t>
      </w:r>
      <w:r w:rsidR="009365B3" w:rsidRPr="00B92804">
        <w:t xml:space="preserve">outer </w:t>
      </w:r>
      <w:r w:rsidRPr="00B92804">
        <w:t xml:space="preserve">scales. Inner scale explants showed lower contamination than outer ones: when rinsed with </w:t>
      </w:r>
      <w:r w:rsidRPr="00B92804">
        <w:lastRenderedPageBreak/>
        <w:t xml:space="preserve">water 27% </w:t>
      </w:r>
      <w:r w:rsidRPr="00B92804">
        <w:rPr>
          <w:i/>
        </w:rPr>
        <w:t xml:space="preserve">vs. </w:t>
      </w:r>
      <w:r w:rsidRPr="00B92804">
        <w:t xml:space="preserve">53% and when rinsed with 0.03% NaClO 3% </w:t>
      </w:r>
      <w:r w:rsidRPr="00B92804">
        <w:rPr>
          <w:i/>
        </w:rPr>
        <w:t>vs.</w:t>
      </w:r>
      <w:r w:rsidRPr="00B92804">
        <w:t xml:space="preserve"> 37%. Contamination in outer scales is high because these scales</w:t>
      </w:r>
      <w:r w:rsidR="000B2831" w:rsidRPr="00B92804">
        <w:t xml:space="preserve"> are often somewhat damaged</w:t>
      </w:r>
      <w:r w:rsidRPr="00B92804">
        <w:t xml:space="preserve"> and because they are much older.</w:t>
      </w:r>
    </w:p>
    <w:p w14:paraId="6A903F70" w14:textId="4DDC9C3A" w:rsidR="008627D3" w:rsidRPr="00B92804" w:rsidRDefault="008627D3" w:rsidP="00F006B2">
      <w:pPr>
        <w:pStyle w:val="Geenafstand"/>
        <w:rPr>
          <w:b/>
          <w:bCs/>
        </w:rPr>
      </w:pPr>
      <w:r w:rsidRPr="00B92804">
        <w:t>After 11 weeks of culture, fresh weight</w:t>
      </w:r>
      <w:r w:rsidR="007E22FD" w:rsidRPr="00B92804">
        <w:t>s</w:t>
      </w:r>
      <w:r w:rsidRPr="00B92804">
        <w:t xml:space="preserve"> of lily bulblets regenerated from scale explants rinsed with sterile water or NaClO solution were measured and showed no difference (Fig. 2a). In addition, there is no differences between bulblet numbers (Fig. 2b) and regeneration percentage (Fig. 2c). </w:t>
      </w:r>
    </w:p>
    <w:p w14:paraId="3ADE993C" w14:textId="77777777" w:rsidR="008627D3" w:rsidRPr="00B92804" w:rsidRDefault="008627D3" w:rsidP="005B6C39">
      <w:pPr>
        <w:spacing w:after="0"/>
        <w:ind w:firstLine="720"/>
        <w:jc w:val="both"/>
        <w:rPr>
          <w:rFonts w:ascii="Times New Roman" w:hAnsi="Times New Roman" w:cs="Times New Roman"/>
          <w:sz w:val="24"/>
          <w:szCs w:val="24"/>
        </w:rPr>
      </w:pPr>
    </w:p>
    <w:p w14:paraId="5C24740B" w14:textId="77777777" w:rsidR="00CE1505" w:rsidRPr="00B92804" w:rsidRDefault="00CE1505" w:rsidP="00CE1505">
      <w:pPr>
        <w:pStyle w:val="Kop2"/>
        <w:rPr>
          <w:rFonts w:ascii="Times New Roman" w:hAnsi="Times New Roman" w:cs="Times New Roman"/>
          <w:szCs w:val="24"/>
        </w:rPr>
      </w:pPr>
      <w:r w:rsidRPr="00B92804">
        <w:rPr>
          <w:rFonts w:ascii="Times New Roman" w:hAnsi="Times New Roman" w:cs="Times New Roman"/>
          <w:szCs w:val="24"/>
        </w:rPr>
        <w:t xml:space="preserve">Estimation of hydrostatic-pressure related contamination </w:t>
      </w:r>
    </w:p>
    <w:p w14:paraId="642FD81D" w14:textId="4B3850F2" w:rsidR="008627D3" w:rsidRPr="00B92804" w:rsidRDefault="008B5B38" w:rsidP="00F006B2">
      <w:pPr>
        <w:pStyle w:val="Geenafstand"/>
      </w:pPr>
      <w:r>
        <w:t>T</w:t>
      </w:r>
      <w:r w:rsidR="008627D3" w:rsidRPr="00B92804">
        <w:t xml:space="preserve">he xylem in shoots </w:t>
      </w:r>
      <w:r w:rsidR="009463DC">
        <w:t>has a</w:t>
      </w:r>
      <w:r w:rsidR="008627D3" w:rsidRPr="00B92804">
        <w:t xml:space="preserve"> negative hydrostatic pressure </w:t>
      </w:r>
      <w:r w:rsidR="007E22FD" w:rsidRPr="00B92804">
        <w:t>caused</w:t>
      </w:r>
      <w:r w:rsidR="008627D3" w:rsidRPr="00B92804">
        <w:t xml:space="preserve"> by transpiration</w:t>
      </w:r>
      <w:r w:rsidR="009463DC">
        <w:t>.</w:t>
      </w:r>
      <w:r>
        <w:t xml:space="preserve"> </w:t>
      </w:r>
      <w:r w:rsidR="009463DC">
        <w:t>T</w:t>
      </w:r>
      <w:r w:rsidR="008627D3" w:rsidRPr="00B92804">
        <w:t xml:space="preserve">o the best of our knowledge, the rate of transpiration by </w:t>
      </w:r>
      <w:r>
        <w:t xml:space="preserve">subterranean organs like </w:t>
      </w:r>
      <w:r w:rsidR="008627D3" w:rsidRPr="00B92804">
        <w:t>bulbs</w:t>
      </w:r>
      <w:r>
        <w:t xml:space="preserve">, if any, </w:t>
      </w:r>
      <w:r w:rsidR="008627D3" w:rsidRPr="00B92804">
        <w:t xml:space="preserve">is not known. </w:t>
      </w:r>
      <w:del w:id="17" w:author="Auteur">
        <w:r w:rsidR="008627D3" w:rsidRPr="00B92804" w:rsidDel="00CE7ABF">
          <w:delText>Figure 3 shows that per scale, t</w:delText>
        </w:r>
      </w:del>
      <w:ins w:id="18" w:author="Auteur">
        <w:r w:rsidR="00CE7ABF">
          <w:t>T</w:t>
        </w:r>
      </w:ins>
      <w:r w:rsidR="008627D3" w:rsidRPr="00B92804">
        <w:t xml:space="preserve">ranspiration is 20 µl per hour </w:t>
      </w:r>
      <w:r>
        <w:t>which equals</w:t>
      </w:r>
      <w:r w:rsidR="008627D3" w:rsidRPr="00B92804">
        <w:t xml:space="preserve"> 5 µl.cm</w:t>
      </w:r>
      <w:r w:rsidR="008627D3" w:rsidRPr="00B92804">
        <w:rPr>
          <w:vertAlign w:val="superscript"/>
        </w:rPr>
        <w:t>-2</w:t>
      </w:r>
      <w:r w:rsidR="008627D3" w:rsidRPr="00B92804">
        <w:t>.h</w:t>
      </w:r>
      <w:r w:rsidR="008627D3" w:rsidRPr="00B92804">
        <w:rPr>
          <w:vertAlign w:val="superscript"/>
        </w:rPr>
        <w:t>-1</w:t>
      </w:r>
      <w:r>
        <w:rPr>
          <w:vertAlign w:val="superscript"/>
        </w:rPr>
        <w:t xml:space="preserve"> </w:t>
      </w:r>
      <w:r>
        <w:t>(Fig. 3)</w:t>
      </w:r>
      <w:r w:rsidR="008627D3" w:rsidRPr="00B92804">
        <w:t>. In cacti, transpiration is 5-15 µl.cm</w:t>
      </w:r>
      <w:r w:rsidR="008627D3" w:rsidRPr="00B92804">
        <w:rPr>
          <w:vertAlign w:val="superscript"/>
        </w:rPr>
        <w:t>-2</w:t>
      </w:r>
      <w:r w:rsidR="008627D3" w:rsidRPr="00B92804">
        <w:t>.h</w:t>
      </w:r>
      <w:r w:rsidR="008627D3" w:rsidRPr="00B92804">
        <w:rPr>
          <w:vertAlign w:val="superscript"/>
        </w:rPr>
        <w:t>-1</w:t>
      </w:r>
      <w:r w:rsidR="008627D3" w:rsidRPr="00B92804">
        <w:t xml:space="preserve"> (Larcher 1995). The negative hydrostatic pressure is also shown by water uptake when scales are submerged in water which is 40 µl per scale during the first hour becoming less after that (10 µl.h</w:t>
      </w:r>
      <w:r w:rsidR="008627D3" w:rsidRPr="00B92804">
        <w:rPr>
          <w:vertAlign w:val="superscript"/>
        </w:rPr>
        <w:t>-1</w:t>
      </w:r>
      <w:r w:rsidR="008627D3" w:rsidRPr="00B92804">
        <w:t xml:space="preserve"> after 8h).</w:t>
      </w:r>
    </w:p>
    <w:p w14:paraId="1A82B491" w14:textId="2AD666F6" w:rsidR="008627D3" w:rsidRPr="00B92804" w:rsidRDefault="008627D3" w:rsidP="00F006B2">
      <w:pPr>
        <w:pStyle w:val="Geenafstand"/>
      </w:pPr>
      <w:del w:id="19" w:author="Auteur">
        <w:r w:rsidRPr="00B92804" w:rsidDel="003C1B33">
          <w:delText>In order to inhibit contamination by sucking nonsterile water into the vascular tissues, scales were detach</w:delText>
        </w:r>
        <w:r w:rsidR="009365B3" w:rsidRPr="00B92804" w:rsidDel="003C1B33">
          <w:delText>ed</w:delText>
        </w:r>
        <w:r w:rsidRPr="00B92804" w:rsidDel="003C1B33">
          <w:delText xml:space="preserve"> from the mother bulb </w:delText>
        </w:r>
        <w:r w:rsidR="009365B3" w:rsidRPr="00B92804" w:rsidDel="003C1B33">
          <w:delText>in streaming</w:delText>
        </w:r>
        <w:r w:rsidRPr="00B92804" w:rsidDel="003C1B33">
          <w:delText xml:space="preserve"> 0.03% NaClO or as a control </w:delText>
        </w:r>
        <w:r w:rsidR="009365B3" w:rsidRPr="00B92804" w:rsidDel="003C1B33">
          <w:delText>in</w:delText>
        </w:r>
        <w:r w:rsidRPr="00B92804" w:rsidDel="003C1B33">
          <w:delText xml:space="preserve"> water</w:delText>
        </w:r>
        <w:r w:rsidR="009365B3" w:rsidRPr="00B92804" w:rsidDel="003C1B33">
          <w:delText xml:space="preserve"> and stored in 0.03% NaClO and water, respectively. </w:delText>
        </w:r>
        <w:r w:rsidR="008B5B38" w:rsidDel="003C1B33">
          <w:delText>After</w:delText>
        </w:r>
        <w:r w:rsidRPr="00B92804" w:rsidDel="003C1B33">
          <w:delText xml:space="preserve"> surface-sterilization </w:delText>
        </w:r>
        <w:r w:rsidR="008B5B38" w:rsidDel="003C1B33">
          <w:delText xml:space="preserve">and </w:delText>
        </w:r>
        <w:r w:rsidRPr="00B92804" w:rsidDel="003C1B33">
          <w:delText>rins</w:delText>
        </w:r>
        <w:r w:rsidR="008B5B38" w:rsidDel="003C1B33">
          <w:delText>ing</w:delText>
        </w:r>
        <w:r w:rsidRPr="00B92804" w:rsidDel="003C1B33">
          <w:delText xml:space="preserve"> in 0.03% NaClO </w:delText>
        </w:r>
        <w:r w:rsidR="008B5B38" w:rsidDel="003C1B33">
          <w:delText>e</w:delText>
        </w:r>
        <w:r w:rsidRPr="00B92804" w:rsidDel="003C1B33">
          <w:delText xml:space="preserve">xplants were cut and transferred to standard lily medium. Contamination was monitored for 6 weeks. </w:delText>
        </w:r>
      </w:del>
      <w:r w:rsidR="009365B3" w:rsidRPr="00B92804">
        <w:t>D</w:t>
      </w:r>
      <w:r w:rsidR="00CB4AF2" w:rsidRPr="00B92804">
        <w:t>etach</w:t>
      </w:r>
      <w:ins w:id="20" w:author="Auteur">
        <w:r w:rsidR="009D52A5">
          <w:t>ing</w:t>
        </w:r>
      </w:ins>
      <w:del w:id="21" w:author="Auteur">
        <w:r w:rsidR="00CB4AF2" w:rsidRPr="00B92804" w:rsidDel="009D52A5">
          <w:delText xml:space="preserve">ment </w:delText>
        </w:r>
      </w:del>
      <w:ins w:id="22" w:author="Auteur">
        <w:r w:rsidR="009D52A5">
          <w:t xml:space="preserve">the </w:t>
        </w:r>
        <w:r w:rsidR="003C1B33">
          <w:t xml:space="preserve">scales from the bulbs </w:t>
        </w:r>
      </w:ins>
      <w:r w:rsidR="009365B3" w:rsidRPr="00B92804">
        <w:t>in</w:t>
      </w:r>
      <w:r w:rsidRPr="00B92804">
        <w:t xml:space="preserve"> diluted NaClO instead of water reduced contamination from 41% to 25% and from 55 to 37% in two consecutive experiments </w:t>
      </w:r>
      <w:r w:rsidR="009463DC" w:rsidRPr="00B92804">
        <w:t xml:space="preserve">respectively </w:t>
      </w:r>
      <w:r w:rsidRPr="00B92804">
        <w:t xml:space="preserve">(Fig. 4; both </w:t>
      </w:r>
      <w:r w:rsidR="00733C03">
        <w:rPr>
          <w:i/>
        </w:rPr>
        <w:t>p</w:t>
      </w:r>
      <w:r w:rsidRPr="00B92804">
        <w:t xml:space="preserve">&lt;0.05). Contamination by sucking </w:t>
      </w:r>
      <w:r w:rsidR="00733C03">
        <w:t xml:space="preserve">up </w:t>
      </w:r>
      <w:r w:rsidRPr="00B92804">
        <w:t>nonsterile water into the vascular tissues occurred in about 20% of the previously uninfected inner scales.</w:t>
      </w:r>
    </w:p>
    <w:p w14:paraId="2355E4F6" w14:textId="22E1CB8F" w:rsidR="008627D3" w:rsidRPr="00B92804" w:rsidRDefault="005C5BAE" w:rsidP="00F006B2">
      <w:pPr>
        <w:pStyle w:val="Geenafstand"/>
      </w:pPr>
      <w:r>
        <w:t>I</w:t>
      </w:r>
      <w:r w:rsidR="008627D3" w:rsidRPr="00B92804">
        <w:t>n explants excised from water-collected scales</w:t>
      </w:r>
      <w:r w:rsidR="00F40953">
        <w:t>,</w:t>
      </w:r>
      <w:r w:rsidR="008627D3" w:rsidRPr="00B92804">
        <w:t xml:space="preserve"> the period during which contaminants </w:t>
      </w:r>
      <w:r w:rsidR="000B2831" w:rsidRPr="00B92804">
        <w:t>started to</w:t>
      </w:r>
      <w:r w:rsidR="008627D3" w:rsidRPr="00B92804">
        <w:t xml:space="preserve"> grow outside the explant </w:t>
      </w:r>
      <w:r w:rsidR="009463DC">
        <w:t>lasted</w:t>
      </w:r>
      <w:r w:rsidR="008627D3" w:rsidRPr="00B92804">
        <w:t xml:space="preserve"> much longer than in NaClO-collected scales. Therefore, we scored </w:t>
      </w:r>
      <w:r w:rsidR="009463DC">
        <w:t xml:space="preserve">visible </w:t>
      </w:r>
      <w:r w:rsidR="008627D3" w:rsidRPr="00B92804">
        <w:t xml:space="preserve">contamination </w:t>
      </w:r>
      <w:r w:rsidR="009463DC">
        <w:t xml:space="preserve">occurring </w:t>
      </w:r>
      <w:r w:rsidR="008627D3" w:rsidRPr="00B92804">
        <w:t xml:space="preserve">in the first week and contamination that appeared after </w:t>
      </w:r>
      <w:r w:rsidR="00F40953" w:rsidRPr="00B92804">
        <w:t>the first week</w:t>
      </w:r>
      <w:r w:rsidR="008627D3" w:rsidRPr="00B92804">
        <w:t xml:space="preserve">. During the first seven days, the contamination in NaClO-collected and water-collected scales was the same, but after that the water-collected scales showed higher contamination than the NaClO ones (Fig. 5; </w:t>
      </w:r>
      <w:r w:rsidR="00CB4AF2" w:rsidRPr="00B92804">
        <w:rPr>
          <w:i/>
        </w:rPr>
        <w:t>p</w:t>
      </w:r>
      <w:r w:rsidR="008627D3" w:rsidRPr="00B92804">
        <w:t>&lt;0.05 in the 1</w:t>
      </w:r>
      <w:r w:rsidR="008627D3" w:rsidRPr="00B92804">
        <w:rPr>
          <w:vertAlign w:val="superscript"/>
        </w:rPr>
        <w:t>st</w:t>
      </w:r>
      <w:r w:rsidR="008627D3" w:rsidRPr="00B92804">
        <w:t xml:space="preserve"> experiment and </w:t>
      </w:r>
      <w:r w:rsidR="00CB4AF2" w:rsidRPr="00B92804">
        <w:rPr>
          <w:i/>
        </w:rPr>
        <w:t>p</w:t>
      </w:r>
      <w:r w:rsidR="008627D3" w:rsidRPr="00B92804">
        <w:t>&lt;0.001 in the 2</w:t>
      </w:r>
      <w:r w:rsidR="008627D3" w:rsidRPr="00B92804">
        <w:rPr>
          <w:vertAlign w:val="superscript"/>
        </w:rPr>
        <w:t>nd</w:t>
      </w:r>
      <w:r w:rsidR="008627D3" w:rsidRPr="00B92804">
        <w:t xml:space="preserve"> experiment). We assume that the </w:t>
      </w:r>
      <w:r w:rsidR="00733C03">
        <w:t>period before</w:t>
      </w:r>
      <w:r w:rsidR="008627D3" w:rsidRPr="00B92804">
        <w:t xml:space="preserve"> contaminants </w:t>
      </w:r>
      <w:r w:rsidR="000B2831" w:rsidRPr="00B92804">
        <w:t>start</w:t>
      </w:r>
      <w:r w:rsidR="00733C03">
        <w:t>ed</w:t>
      </w:r>
      <w:r w:rsidR="000B2831" w:rsidRPr="00B92804">
        <w:t xml:space="preserve"> to grow</w:t>
      </w:r>
      <w:r w:rsidR="008627D3" w:rsidRPr="00B92804">
        <w:t xml:space="preserve"> outside the explant reflects the topographical localization of the contaminants. Thus, the contaminants that bec</w:t>
      </w:r>
      <w:r w:rsidR="00733C03">
        <w:t>a</w:t>
      </w:r>
      <w:r w:rsidR="008627D3" w:rsidRPr="00B92804">
        <w:t xml:space="preserve">me visible after one week of culture </w:t>
      </w:r>
      <w:r w:rsidR="00733C03">
        <w:t>we</w:t>
      </w:r>
      <w:r w:rsidR="008627D3" w:rsidRPr="00B92804">
        <w:t xml:space="preserve">re located more towards the interior of the explants. </w:t>
      </w:r>
    </w:p>
    <w:p w14:paraId="313D7361" w14:textId="07048099" w:rsidR="008627D3" w:rsidRPr="00B92804" w:rsidRDefault="008627D3" w:rsidP="00F006B2">
      <w:pPr>
        <w:pStyle w:val="Geenafstand"/>
      </w:pPr>
      <w:r w:rsidRPr="00B92804">
        <w:lastRenderedPageBreak/>
        <w:t>Possibly</w:t>
      </w:r>
      <w:r w:rsidR="00F40953">
        <w:t>,</w:t>
      </w:r>
      <w:r w:rsidRPr="00B92804">
        <w:t xml:space="preserve"> the early </w:t>
      </w:r>
      <w:r w:rsidR="00F40953">
        <w:t>penetration of</w:t>
      </w:r>
      <w:r w:rsidRPr="00B92804">
        <w:t xml:space="preserve"> 0.03% NaClO </w:t>
      </w:r>
      <w:r w:rsidR="00F40953">
        <w:t xml:space="preserve">into the tissue might </w:t>
      </w:r>
      <w:r w:rsidRPr="00B92804">
        <w:t xml:space="preserve">inhibit regeneration or the growth of the regenerated bulblets. This was not the case (Fig. </w:t>
      </w:r>
      <w:r w:rsidR="00843D55" w:rsidRPr="00B92804">
        <w:t>6</w:t>
      </w:r>
      <w:r w:rsidRPr="00B92804">
        <w:t>). As a matter of fact, growth was somewhat (20%) enhanced by the NaClO treatment (</w:t>
      </w:r>
      <w:r w:rsidR="00CB4AF2" w:rsidRPr="00B92804">
        <w:rPr>
          <w:i/>
        </w:rPr>
        <w:t>p</w:t>
      </w:r>
      <w:r w:rsidRPr="00B92804">
        <w:t>&lt;0.01).</w:t>
      </w:r>
    </w:p>
    <w:p w14:paraId="1D802B0E" w14:textId="77777777" w:rsidR="008627D3" w:rsidRPr="00B92804" w:rsidRDefault="008627D3" w:rsidP="005B6C39">
      <w:pPr>
        <w:spacing w:after="0"/>
        <w:jc w:val="both"/>
        <w:rPr>
          <w:rFonts w:ascii="Times New Roman" w:hAnsi="Times New Roman" w:cs="Times New Roman"/>
          <w:b/>
          <w:bCs/>
          <w:i/>
          <w:iCs/>
          <w:color w:val="FF0000"/>
          <w:sz w:val="24"/>
          <w:szCs w:val="24"/>
        </w:rPr>
      </w:pPr>
    </w:p>
    <w:p w14:paraId="59007141" w14:textId="77777777" w:rsidR="008627D3" w:rsidRPr="00B92804" w:rsidRDefault="008627D3" w:rsidP="005B6C39">
      <w:pPr>
        <w:pStyle w:val="Kop2"/>
        <w:rPr>
          <w:rFonts w:ascii="Times New Roman" w:hAnsi="Times New Roman" w:cs="Times New Roman"/>
          <w:szCs w:val="24"/>
        </w:rPr>
      </w:pPr>
      <w:r w:rsidRPr="00B92804">
        <w:rPr>
          <w:rFonts w:ascii="Times New Roman" w:hAnsi="Times New Roman" w:cs="Times New Roman"/>
          <w:szCs w:val="24"/>
        </w:rPr>
        <w:t>Correlation between right and left explant contamination</w:t>
      </w:r>
    </w:p>
    <w:p w14:paraId="0105BB29" w14:textId="69DC3035" w:rsidR="008627D3" w:rsidRPr="00B92804" w:rsidRDefault="008627D3" w:rsidP="00F006B2">
      <w:pPr>
        <w:pStyle w:val="Geenafstand"/>
      </w:pPr>
      <w:r w:rsidRPr="00B92804">
        <w:t xml:space="preserve">We were interested whether explants excised from the same scale </w:t>
      </w:r>
      <w:r w:rsidR="00733C03">
        <w:t>have a similar extent of contamination.</w:t>
      </w:r>
      <w:r w:rsidRPr="00B92804">
        <w:t xml:space="preserve"> To </w:t>
      </w:r>
      <w:r w:rsidR="00F24C57">
        <w:t xml:space="preserve">examie </w:t>
      </w:r>
      <w:r w:rsidR="00733C03">
        <w:t>this</w:t>
      </w:r>
      <w:r w:rsidRPr="00B92804">
        <w:t xml:space="preserve">, from </w:t>
      </w:r>
      <w:r w:rsidR="00F24C57">
        <w:t>each</w:t>
      </w:r>
      <w:r w:rsidRPr="00B92804">
        <w:t xml:space="preserve"> scale two explants</w:t>
      </w:r>
      <w:r w:rsidR="00F24C57">
        <w:t xml:space="preserve"> were excised</w:t>
      </w:r>
      <w:r w:rsidRPr="00B92804">
        <w:t xml:space="preserve">, one at the left side and the other at the right side. When in the inner scales the left explant was contaminated, 77% of the corresponding right explants </w:t>
      </w:r>
      <w:del w:id="23" w:author="Auteur">
        <w:r w:rsidRPr="00B92804" w:rsidDel="00CE7ABF">
          <w:delText xml:space="preserve">(=explants excised from the same scale </w:delText>
        </w:r>
        <w:r w:rsidR="00CB4AF2" w:rsidRPr="00B92804" w:rsidDel="00CE7ABF">
          <w:delText>but from the right side</w:delText>
        </w:r>
        <w:r w:rsidRPr="00B92804" w:rsidDel="00CE7ABF">
          <w:delText>)</w:delText>
        </w:r>
      </w:del>
      <w:r w:rsidRPr="00B92804">
        <w:t xml:space="preserve"> were contaminated. When the left explant was not contaminated, from the corresponding right explants only 14% was contaminated</w:t>
      </w:r>
      <w:ins w:id="24" w:author="Auteur">
        <w:r w:rsidR="00CE7ABF">
          <w:t xml:space="preserve"> (Fig. 7)</w:t>
        </w:r>
      </w:ins>
      <w:r w:rsidRPr="00B92804">
        <w:t>. The difference is highly significant. For the outer scales, these percentages were 88% and 15% respectively, also highly significant (</w:t>
      </w:r>
      <w:r w:rsidR="00CB4AF2" w:rsidRPr="00B92804">
        <w:rPr>
          <w:i/>
        </w:rPr>
        <w:t>p</w:t>
      </w:r>
      <w:r w:rsidRPr="00B92804">
        <w:t>&lt;0.001).</w:t>
      </w:r>
    </w:p>
    <w:p w14:paraId="53E9C0A0" w14:textId="77777777" w:rsidR="008627D3" w:rsidRPr="00B92804" w:rsidRDefault="008627D3" w:rsidP="005B6C39">
      <w:pPr>
        <w:spacing w:after="0"/>
        <w:rPr>
          <w:rFonts w:ascii="Times New Roman" w:hAnsi="Times New Roman" w:cs="Times New Roman"/>
          <w:i/>
          <w:iCs/>
          <w:sz w:val="24"/>
          <w:szCs w:val="24"/>
        </w:rPr>
      </w:pPr>
    </w:p>
    <w:p w14:paraId="498FA4D3" w14:textId="77777777" w:rsidR="008627D3" w:rsidRPr="00B92804" w:rsidRDefault="008627D3" w:rsidP="005B6C39">
      <w:pPr>
        <w:spacing w:after="0"/>
        <w:jc w:val="both"/>
        <w:rPr>
          <w:rFonts w:ascii="Times New Roman" w:hAnsi="Times New Roman" w:cs="Times New Roman"/>
          <w:i/>
          <w:iCs/>
          <w:sz w:val="24"/>
          <w:szCs w:val="24"/>
        </w:rPr>
      </w:pPr>
    </w:p>
    <w:p w14:paraId="26B30AC5" w14:textId="77777777" w:rsidR="008627D3" w:rsidRPr="00B92804" w:rsidRDefault="008627D3">
      <w:pPr>
        <w:rPr>
          <w:rFonts w:ascii="Times New Roman" w:eastAsiaTheme="majorEastAsia" w:hAnsi="Times New Roman" w:cs="Times New Roman"/>
          <w:bCs/>
          <w:i/>
          <w:caps/>
          <w:sz w:val="24"/>
          <w:szCs w:val="24"/>
        </w:rPr>
      </w:pPr>
      <w:r w:rsidRPr="00B92804">
        <w:rPr>
          <w:rFonts w:ascii="Times New Roman" w:hAnsi="Times New Roman" w:cs="Times New Roman"/>
          <w:sz w:val="24"/>
          <w:szCs w:val="24"/>
        </w:rPr>
        <w:br w:type="page"/>
      </w:r>
    </w:p>
    <w:p w14:paraId="3DB0F26C" w14:textId="77777777" w:rsidR="008627D3" w:rsidRPr="00B92804" w:rsidRDefault="008627D3" w:rsidP="005B6C39">
      <w:pPr>
        <w:pStyle w:val="Kop1"/>
        <w:rPr>
          <w:rFonts w:ascii="Times New Roman" w:hAnsi="Times New Roman" w:cs="Times New Roman"/>
          <w:szCs w:val="24"/>
        </w:rPr>
      </w:pPr>
      <w:r w:rsidRPr="00B92804">
        <w:rPr>
          <w:rFonts w:ascii="Times New Roman" w:hAnsi="Times New Roman" w:cs="Times New Roman"/>
          <w:szCs w:val="24"/>
        </w:rPr>
        <w:lastRenderedPageBreak/>
        <w:t>Discussion</w:t>
      </w:r>
    </w:p>
    <w:p w14:paraId="48EB4DDA" w14:textId="111CE336" w:rsidR="008A16F6" w:rsidRDefault="008627D3" w:rsidP="00F006B2">
      <w:pPr>
        <w:pStyle w:val="Geenafstand"/>
      </w:pPr>
      <w:r w:rsidRPr="00B92804">
        <w:t>Contamination is an everlasting problem in plant tissue culture. Apart from inadequate operating during manipulation in the laminar flow cabinet, poor equipment (</w:t>
      </w:r>
      <w:r w:rsidRPr="00B92804">
        <w:rPr>
          <w:i/>
        </w:rPr>
        <w:t>e.g</w:t>
      </w:r>
      <w:r w:rsidRPr="00B92804">
        <w:t>.</w:t>
      </w:r>
      <w:r w:rsidR="00EE5D5F" w:rsidRPr="00B92804">
        <w:t>,</w:t>
      </w:r>
      <w:r w:rsidRPr="00B92804">
        <w:t xml:space="preserve"> damaged filters in the laminar flow cabinet) and contamination by micro-arthropods (mites and thrips), the source of contamination is the explant that is transferred into tissue culture. </w:t>
      </w:r>
      <w:r w:rsidR="00D21945" w:rsidRPr="00B92804">
        <w:t xml:space="preserve">In the present paper, we show </w:t>
      </w:r>
      <w:r w:rsidR="00F346F3">
        <w:t xml:space="preserve">in lily </w:t>
      </w:r>
      <w:r w:rsidR="00D21945" w:rsidRPr="00B92804">
        <w:t xml:space="preserve">that explant-related contamination </w:t>
      </w:r>
      <w:r w:rsidR="00D21945">
        <w:t>is</w:t>
      </w:r>
      <w:r w:rsidR="00D21945" w:rsidRPr="00B92804">
        <w:t xml:space="preserve"> caused to a </w:t>
      </w:r>
      <w:r w:rsidR="008A16F6">
        <w:t>substantial</w:t>
      </w:r>
      <w:r w:rsidR="00D21945" w:rsidRPr="00B92804">
        <w:t xml:space="preserve"> extent by </w:t>
      </w:r>
      <w:r w:rsidR="00D21945">
        <w:t>faulty</w:t>
      </w:r>
      <w:r w:rsidR="00D21945" w:rsidRPr="00B92804">
        <w:t xml:space="preserve"> procedures during initiation. This may lead to both surface-localized and endogenous contaminants. </w:t>
      </w:r>
    </w:p>
    <w:p w14:paraId="4850DE51" w14:textId="2293EA92" w:rsidR="008627D3" w:rsidRPr="00B92804" w:rsidRDefault="008627D3" w:rsidP="00F006B2">
      <w:pPr>
        <w:pStyle w:val="Geenafstand"/>
      </w:pPr>
      <w:r w:rsidRPr="00B92804">
        <w:t>Explant-related contaminants may be surface-localized but difficult to kill by disinfectants p</w:t>
      </w:r>
      <w:r w:rsidR="00EE5D5F" w:rsidRPr="00B92804">
        <w:t>robab</w:t>
      </w:r>
      <w:r w:rsidRPr="00B92804">
        <w:t xml:space="preserve">ly because they are not adequately exposed to the disinfectant solution. Explant-related contaminants may also be </w:t>
      </w:r>
      <w:r w:rsidR="00F346F3">
        <w:t>internal</w:t>
      </w:r>
      <w:r w:rsidRPr="00B92804">
        <w:t xml:space="preserve"> and </w:t>
      </w:r>
      <w:r w:rsidR="00D21945" w:rsidRPr="00D21945">
        <w:t xml:space="preserve">because of this </w:t>
      </w:r>
      <w:r w:rsidRPr="00B92804">
        <w:t>not reachable by disinfectants</w:t>
      </w:r>
      <w:r w:rsidR="00D21945">
        <w:t xml:space="preserve">. </w:t>
      </w:r>
      <w:r w:rsidR="005172FA" w:rsidRPr="00B92804">
        <w:t xml:space="preserve"> </w:t>
      </w:r>
      <w:r w:rsidR="00D21945">
        <w:t>Th</w:t>
      </w:r>
      <w:r w:rsidR="00F346F3">
        <w:t>e latter</w:t>
      </w:r>
      <w:r w:rsidR="00D21945">
        <w:t xml:space="preserve"> is caused, among others, by the very slow </w:t>
      </w:r>
      <w:r w:rsidR="00F346F3">
        <w:t xml:space="preserve">long-distance </w:t>
      </w:r>
      <w:r w:rsidR="00D21945">
        <w:t>translocation</w:t>
      </w:r>
      <w:r w:rsidR="008A16F6">
        <w:t xml:space="preserve"> of solutes</w:t>
      </w:r>
      <w:r w:rsidR="00D21945">
        <w:t xml:space="preserve"> when driven only by diffusion</w:t>
      </w:r>
      <w:r w:rsidR="005172FA" w:rsidRPr="00B92804">
        <w:t xml:space="preserve"> (Taiz and Zeiger 2002)</w:t>
      </w:r>
      <w:r w:rsidRPr="00B92804">
        <w:t xml:space="preserve">. In this case, only a heat treatment may be successful </w:t>
      </w:r>
      <w:r w:rsidR="00CB4AF2" w:rsidRPr="00B92804">
        <w:t>(Langens-Gerrits</w:t>
      </w:r>
      <w:r w:rsidRPr="00B92804">
        <w:t xml:space="preserve"> et al. 1998). Endophytic bacteria are reported to colonize intercellular spaces </w:t>
      </w:r>
      <w:r w:rsidR="00CB4AF2" w:rsidRPr="00B92804">
        <w:t xml:space="preserve">and vascular tissues </w:t>
      </w:r>
      <w:r w:rsidR="00F346F3">
        <w:t>and</w:t>
      </w:r>
      <w:r w:rsidRPr="00B92804">
        <w:t xml:space="preserve"> only a few reports demonstrat</w:t>
      </w:r>
      <w:r w:rsidR="00F346F3">
        <w:t>e</w:t>
      </w:r>
      <w:r w:rsidRPr="00B92804">
        <w:t xml:space="preserve"> intracellular colonization (Hallmann et al. 1997). </w:t>
      </w:r>
    </w:p>
    <w:p w14:paraId="616DB565" w14:textId="4DBCE10A" w:rsidR="008627D3" w:rsidRPr="00B92804" w:rsidRDefault="008627D3" w:rsidP="00F006B2">
      <w:pPr>
        <w:pStyle w:val="Geenafstand"/>
      </w:pPr>
      <w:r w:rsidRPr="00B92804">
        <w:t xml:space="preserve">In the experiments, we used a low concentration (0.03%) of NaClO for additional disinfection. This concentration was effective (Table 1) and is </w:t>
      </w:r>
      <w:r w:rsidR="00F346F3">
        <w:t xml:space="preserve">also </w:t>
      </w:r>
      <w:r w:rsidRPr="00B92804">
        <w:t xml:space="preserve">reported to be adequate </w:t>
      </w:r>
      <w:r w:rsidR="00CB4AF2" w:rsidRPr="00B92804">
        <w:t xml:space="preserve">in medical practice </w:t>
      </w:r>
      <w:r w:rsidRPr="00B92804">
        <w:t xml:space="preserve">(Heling 2001). It should be noted that the target bacteria are moving freely in </w:t>
      </w:r>
      <w:r w:rsidR="008A16F6">
        <w:t>fluid</w:t>
      </w:r>
      <w:r w:rsidRPr="00B92804">
        <w:t xml:space="preserve"> and are therefore vulnerable. </w:t>
      </w:r>
      <w:r w:rsidR="00F346F3">
        <w:t>A</w:t>
      </w:r>
      <w:r w:rsidR="00F346F3" w:rsidRPr="00F346F3">
        <w:t>ccordingly</w:t>
      </w:r>
      <w:r w:rsidRPr="00B92804">
        <w:t xml:space="preserve">, we could use a much lower concentration of NaClO than the one used for surface-sterilization. </w:t>
      </w:r>
    </w:p>
    <w:p w14:paraId="48D4DA14" w14:textId="0B66F11B" w:rsidR="008627D3" w:rsidRPr="00B92804" w:rsidRDefault="008627D3" w:rsidP="00F006B2">
      <w:pPr>
        <w:pStyle w:val="Geenafstand"/>
      </w:pPr>
      <w:r w:rsidRPr="00B92804">
        <w:t>First, we examined cross-contamination during the sterilization/rinsing procedure. When tissues from field-grown plants are surface-sterilized, a batch of a few to tens of explants is processed in one beaker because it is unfeasible to process the explants individually in a large number of beakers. When NaClO is present (during the surface-sterilization itself), cross-contamination is not possible. However, during the three rinses with sterile water that are commonly used to remove the excess of NaClO (Pierik 1997; George 1993) and the storage up to processing</w:t>
      </w:r>
      <w:r w:rsidR="008A16F6">
        <w:t>,</w:t>
      </w:r>
      <w:r w:rsidRPr="00B92804">
        <w:t xml:space="preserve"> cross-contamination may occur. </w:t>
      </w:r>
      <w:r w:rsidR="00F24C57">
        <w:t>W</w:t>
      </w:r>
      <w:r w:rsidRPr="00B92804">
        <w:t xml:space="preserve">hen </w:t>
      </w:r>
      <w:r w:rsidR="00F24C57">
        <w:t>the scales were rinsed</w:t>
      </w:r>
      <w:r w:rsidRPr="00B92804">
        <w:t xml:space="preserve"> with sterile water for the 2</w:t>
      </w:r>
      <w:r w:rsidRPr="00B92804">
        <w:rPr>
          <w:vertAlign w:val="superscript"/>
        </w:rPr>
        <w:t>nd</w:t>
      </w:r>
      <w:r w:rsidRPr="00B92804">
        <w:t xml:space="preserve"> and 3</w:t>
      </w:r>
      <w:r w:rsidRPr="00B92804">
        <w:rPr>
          <w:vertAlign w:val="superscript"/>
        </w:rPr>
        <w:t>rd</w:t>
      </w:r>
      <w:r w:rsidRPr="00B92804">
        <w:t xml:space="preserve"> time, the rinsing water became heavily contaminated with bacteria</w:t>
      </w:r>
      <w:r w:rsidR="008A16F6">
        <w:t xml:space="preserve"> (Table 2)</w:t>
      </w:r>
      <w:r w:rsidRPr="00B92804">
        <w:t xml:space="preserve">. This resulted in considerable additional contamination of the explants. A simple way to reduce cross-contamination was rinsing with 0.03% NaClO instead of water. After rinsing in a diluted NaClO solution, the performance of the scale explants (regeneration and growth) was the same. The low toxicity (or the absence of toxicity) of a low concentration of NaClO corresponds to studies in which tissue culture was performed in the presence of a low </w:t>
      </w:r>
      <w:r w:rsidRPr="00B92804">
        <w:lastRenderedPageBreak/>
        <w:t>concentration of NaClO (Sawant and Tawar 2011; Teixeira et al. 2006; Yanagawa et al. 2007). Rinsing in diluted NaClO may also be considered for other crops.</w:t>
      </w:r>
    </w:p>
    <w:p w14:paraId="28BF0ACF" w14:textId="4053D1A3" w:rsidR="008627D3" w:rsidRPr="00B92804" w:rsidRDefault="008627D3" w:rsidP="00F006B2">
      <w:pPr>
        <w:pStyle w:val="Geenafstand"/>
      </w:pPr>
      <w:r w:rsidRPr="00B92804">
        <w:t>The second target of the present study is the open connection between the vascular tissues and the environment when the scales are detached from the mother bulbs.</w:t>
      </w:r>
      <w:r w:rsidR="008A16F6">
        <w:t xml:space="preserve"> This allows movement of microorganisms into the vascular tissue. </w:t>
      </w:r>
      <w:r w:rsidR="00F25049">
        <w:t xml:space="preserve">Entering is strongly enhanced by the </w:t>
      </w:r>
      <w:r w:rsidR="00F25049" w:rsidRPr="00B92804">
        <w:t>negative hydrostatic pressure</w:t>
      </w:r>
      <w:r w:rsidR="00F25049">
        <w:t xml:space="preserve"> in the tissue which results in sucking up of fluids close to the xylem just after excision. These fluids likely contain microorganisms. </w:t>
      </w:r>
      <w:r w:rsidRPr="00B92804">
        <w:t xml:space="preserve"> The xylem has a negative hydrostatic pressure because of transpiration of water from the leaves. </w:t>
      </w:r>
      <w:r w:rsidR="008A16F6">
        <w:t xml:space="preserve">In the case of lily bulbs, it should first be considered whether bulbs </w:t>
      </w:r>
      <w:r w:rsidR="00F25049">
        <w:t xml:space="preserve">do </w:t>
      </w:r>
      <w:r w:rsidR="008A16F6">
        <w:t xml:space="preserve">have such </w:t>
      </w:r>
      <w:r w:rsidR="008A16F6" w:rsidRPr="00B92804">
        <w:t>negative hydrostatic pressure</w:t>
      </w:r>
      <w:r w:rsidR="008A16F6">
        <w:t>.</w:t>
      </w:r>
      <w:r w:rsidR="008A16F6" w:rsidRPr="00B92804">
        <w:t xml:space="preserve"> </w:t>
      </w:r>
      <w:r w:rsidRPr="00B92804">
        <w:t xml:space="preserve">Bulbs are underground </w:t>
      </w:r>
      <w:r w:rsidR="0006443F">
        <w:t>and therefore</w:t>
      </w:r>
      <w:r w:rsidRPr="00B92804">
        <w:t xml:space="preserve"> may not display transpiration. On the other hand, bulbs are modified leaves </w:t>
      </w:r>
      <w:r w:rsidR="0006443F">
        <w:t>(</w:t>
      </w:r>
      <w:r w:rsidRPr="00B92804">
        <w:t>in the case of lily swollen petioles</w:t>
      </w:r>
      <w:r w:rsidR="0006443F">
        <w:t>)</w:t>
      </w:r>
      <w:r w:rsidRPr="00B92804">
        <w:t xml:space="preserve"> so they </w:t>
      </w:r>
      <w:r w:rsidR="008A16F6">
        <w:t xml:space="preserve">are </w:t>
      </w:r>
      <w:r w:rsidRPr="00B92804">
        <w:t>likely</w:t>
      </w:r>
      <w:r w:rsidR="008A16F6">
        <w:t xml:space="preserve"> to</w:t>
      </w:r>
      <w:r w:rsidRPr="00B92804">
        <w:t xml:space="preserve"> have stomata. </w:t>
      </w:r>
      <w:r w:rsidRPr="00B92804">
        <w:rPr>
          <w:color w:val="000000" w:themeColor="text1"/>
        </w:rPr>
        <w:t xml:space="preserve">Microscopic </w:t>
      </w:r>
      <w:r w:rsidR="00F25049">
        <w:rPr>
          <w:color w:val="000000" w:themeColor="text1"/>
        </w:rPr>
        <w:t>inspection</w:t>
      </w:r>
      <w:r w:rsidRPr="00B92804">
        <w:rPr>
          <w:color w:val="000000" w:themeColor="text1"/>
        </w:rPr>
        <w:t xml:space="preserve"> demonstrated the presence of stomata </w:t>
      </w:r>
      <w:r w:rsidR="00EE5D5F" w:rsidRPr="00B92804">
        <w:rPr>
          <w:color w:val="000000" w:themeColor="text1"/>
        </w:rPr>
        <w:t xml:space="preserve">at both the abaxial and adaxial side </w:t>
      </w:r>
      <w:r w:rsidRPr="00B92804">
        <w:rPr>
          <w:color w:val="000000" w:themeColor="text1"/>
        </w:rPr>
        <w:t>(N. Askari and G.J. de Klerk, unp. observations)</w:t>
      </w:r>
      <w:r w:rsidR="0006443F">
        <w:rPr>
          <w:color w:val="000000" w:themeColor="text1"/>
        </w:rPr>
        <w:t>. W</w:t>
      </w:r>
      <w:r w:rsidRPr="00B92804">
        <w:t xml:space="preserve">ater was transpired at a similar rate as in cacti (Fig. 3). As a result, the xylem in lily scales will suck up liquid and contaminants </w:t>
      </w:r>
      <w:r w:rsidR="0006443F">
        <w:t xml:space="preserve">may penetrate </w:t>
      </w:r>
      <w:r w:rsidRPr="00B92804">
        <w:t>into the interior of the scale</w:t>
      </w:r>
      <w:r w:rsidR="0006443F">
        <w:t xml:space="preserve"> via this water flow</w:t>
      </w:r>
      <w:r w:rsidRPr="00B92804">
        <w:t>. Provisional calculations showed that with a transpiration rate of 20 µl per scale per hour, water would penetrate in one hour more than 1 cm</w:t>
      </w:r>
      <w:r w:rsidR="0006443F">
        <w:t xml:space="preserve"> in addition to the intial penetration just after excision</w:t>
      </w:r>
      <w:r w:rsidRPr="00B92804">
        <w:t xml:space="preserve">. As a result, </w:t>
      </w:r>
      <w:r w:rsidR="00EE5D5F" w:rsidRPr="00B92804">
        <w:t xml:space="preserve">contaminants </w:t>
      </w:r>
      <w:r w:rsidR="008A16F6">
        <w:t>penetrate</w:t>
      </w:r>
      <w:r w:rsidR="00EE5D5F" w:rsidRPr="00B92804">
        <w:t xml:space="preserve"> so far into the interior of scales that </w:t>
      </w:r>
      <w:r w:rsidR="00843D55" w:rsidRPr="00B92804">
        <w:t>disinfectants cannot reach the</w:t>
      </w:r>
      <w:r w:rsidR="00EE5D5F" w:rsidRPr="00B92804">
        <w:t>m later on</w:t>
      </w:r>
      <w:r w:rsidRPr="00B92804">
        <w:t>. It is important to note here that the diameter of xylem vessels is 10 to 100 µm and that the diameter of bacteria is a few µm.</w:t>
      </w:r>
      <w:r w:rsidR="007E26AB">
        <w:t xml:space="preserve"> Thus there are no obstacles withh respect to sizes.</w:t>
      </w:r>
      <w:r w:rsidRPr="00B92804">
        <w:t xml:space="preserve"> </w:t>
      </w:r>
      <w:r w:rsidR="007E26AB">
        <w:t>F</w:t>
      </w:r>
      <w:r w:rsidRPr="00B92804">
        <w:t>lagellated bacteria may move actively reaching a speed of over 1</w:t>
      </w:r>
      <w:r w:rsidR="00843D55" w:rsidRPr="00B92804">
        <w:t xml:space="preserve"> </w:t>
      </w:r>
      <w:r w:rsidRPr="00B92804">
        <w:t>m per hour (Schneider and Doetsch 1974)</w:t>
      </w:r>
      <w:r w:rsidR="007E26AB">
        <w:t xml:space="preserve"> and penetrate the tissue in this way. </w:t>
      </w:r>
    </w:p>
    <w:p w14:paraId="440E5CFF" w14:textId="407453A4" w:rsidR="008627D3" w:rsidRPr="00B92804" w:rsidRDefault="008627D3" w:rsidP="00F006B2">
      <w:pPr>
        <w:pStyle w:val="Geenafstand"/>
      </w:pPr>
      <w:r w:rsidRPr="00B92804">
        <w:t xml:space="preserve">We used again 0.03% NaClO to </w:t>
      </w:r>
      <w:r w:rsidR="00843D55" w:rsidRPr="00B92804">
        <w:t>control</w:t>
      </w:r>
      <w:r w:rsidRPr="00B92804">
        <w:t xml:space="preserve"> these contaminants. Indeed</w:t>
      </w:r>
      <w:r w:rsidR="00EE5D5F" w:rsidRPr="00B92804">
        <w:t>,</w:t>
      </w:r>
      <w:r w:rsidRPr="00B92804">
        <w:t xml:space="preserve"> when the scales were </w:t>
      </w:r>
      <w:r w:rsidR="006105F9" w:rsidRPr="00B92804">
        <w:t>during</w:t>
      </w:r>
      <w:r w:rsidRPr="00B92804">
        <w:t xml:space="preserve"> detach</w:t>
      </w:r>
      <w:r w:rsidR="0006443F">
        <w:t>ment</w:t>
      </w:r>
      <w:r w:rsidRPr="00B92804">
        <w:t xml:space="preserve"> </w:t>
      </w:r>
      <w:r w:rsidR="006105F9" w:rsidRPr="00B92804">
        <w:t>submerged</w:t>
      </w:r>
      <w:r w:rsidRPr="00B92804">
        <w:t xml:space="preserve"> in 0.03% NaClO</w:t>
      </w:r>
      <w:r w:rsidR="00EE5D5F" w:rsidRPr="00B92804">
        <w:t>,</w:t>
      </w:r>
      <w:r w:rsidRPr="00B92804">
        <w:t xml:space="preserve"> contamination decreased in outer and inner scale explants by </w:t>
      </w:r>
      <w:r w:rsidR="007E26AB">
        <w:t>15-20</w:t>
      </w:r>
      <w:r w:rsidRPr="00B92804">
        <w:t xml:space="preserve">% (Fig. 4). Interestingly, in the scales that had been transferred to water and NaClO, the contamination that became </w:t>
      </w:r>
      <w:r w:rsidR="00843D55" w:rsidRPr="00B92804">
        <w:t>visible</w:t>
      </w:r>
      <w:r w:rsidRPr="00B92804">
        <w:t xml:space="preserve"> during the first week was the same but after that, the water-collected scales showed significantly higher additional contamination. Obviously, the more contaminants are located in the interior of the explant, the longer it will take them to reach the nutrient medium. This unexpected finding was reproduced in a second experiment</w:t>
      </w:r>
      <w:r w:rsidR="00843D55" w:rsidRPr="00B92804">
        <w:t xml:space="preserve"> (Fig. 5)</w:t>
      </w:r>
      <w:r w:rsidRPr="00B92804">
        <w:t xml:space="preserve">. </w:t>
      </w:r>
    </w:p>
    <w:p w14:paraId="76128C82" w14:textId="32ACB012" w:rsidR="008627D3" w:rsidRPr="00B92804" w:rsidRDefault="008627D3" w:rsidP="00F006B2">
      <w:pPr>
        <w:pStyle w:val="Geenafstand"/>
      </w:pPr>
      <w:r w:rsidRPr="00B92804">
        <w:t xml:space="preserve">We conclude that </w:t>
      </w:r>
      <w:r w:rsidR="00843D55" w:rsidRPr="00B92804">
        <w:t>after detachment</w:t>
      </w:r>
      <w:r w:rsidRPr="00B92804">
        <w:t xml:space="preserve"> bacteria invade the xylem. When scales are collected in water or </w:t>
      </w:r>
      <w:r w:rsidR="006105F9" w:rsidRPr="00B92804">
        <w:t>i</w:t>
      </w:r>
      <w:r w:rsidRPr="00B92804">
        <w:t xml:space="preserve">n air, these bacteria </w:t>
      </w:r>
      <w:r w:rsidR="00843D55" w:rsidRPr="00B92804">
        <w:t>are transferred to tissue culture.</w:t>
      </w:r>
      <w:r w:rsidR="003A6E0C" w:rsidRPr="00B92804">
        <w:t xml:space="preserve"> </w:t>
      </w:r>
      <w:r w:rsidR="00843D55" w:rsidRPr="00B92804">
        <w:t xml:space="preserve">After that, they will </w:t>
      </w:r>
      <w:r w:rsidRPr="00B92804">
        <w:t xml:space="preserve">gradually </w:t>
      </w:r>
      <w:r w:rsidR="007E26AB">
        <w:t>exit</w:t>
      </w:r>
      <w:r w:rsidRPr="00B92804">
        <w:t xml:space="preserve"> the tissue and flourish on the nutrient medium. However, after some days or weeks, the wound is repaired and a layer of periderm has been formed. This inhibits uptake of </w:t>
      </w:r>
      <w:r w:rsidRPr="00B92804">
        <w:lastRenderedPageBreak/>
        <w:t>compounds from the medium (Smulders et al. 1990) but also release of microorganism</w:t>
      </w:r>
      <w:r w:rsidR="006105F9" w:rsidRPr="00B92804">
        <w:t>s</w:t>
      </w:r>
      <w:r w:rsidRPr="00B92804">
        <w:t xml:space="preserve"> from the tissue into the medium. So the microorganisms become trapped in the tissue and because of their detrimental effect</w:t>
      </w:r>
      <w:r w:rsidR="007E26AB">
        <w:t>,</w:t>
      </w:r>
      <w:r w:rsidRPr="00B92804">
        <w:t xml:space="preserve"> growth of the regenerating bulblets may be reduced</w:t>
      </w:r>
      <w:r w:rsidR="00871B3D" w:rsidRPr="00B92804">
        <w:t xml:space="preserve"> (Fig. 6)</w:t>
      </w:r>
      <w:r w:rsidRPr="00B92804">
        <w:t xml:space="preserve">. On the other hand, when NaClO has penetrated the xylem at detachment, it will kill the bacteria. NaClO may itself have a negative effect on growth but is presumably short-lived within the tissue. Various compounds promote the decomposition of NaClO, among others various metal ions that are administered with MS. Most notably, chemical interactions between chelating agents and NaClO result in a </w:t>
      </w:r>
      <w:r w:rsidR="0006443F">
        <w:t xml:space="preserve">rapid </w:t>
      </w:r>
      <w:r w:rsidRPr="00B92804">
        <w:t xml:space="preserve">loss </w:t>
      </w:r>
      <w:r w:rsidR="006105F9" w:rsidRPr="00B92804">
        <w:t>of</w:t>
      </w:r>
      <w:r w:rsidRPr="00B92804">
        <w:t xml:space="preserve"> free available chlorine (Rossi-Fedele et al. 2012) and both plant tissues and MS contain chelating compounds. Thus, within a few days/weeks, NaClO is </w:t>
      </w:r>
      <w:r w:rsidR="00871B3D" w:rsidRPr="00B92804">
        <w:t>probably</w:t>
      </w:r>
      <w:r w:rsidRPr="00B92804">
        <w:t xml:space="preserve"> </w:t>
      </w:r>
      <w:r w:rsidR="0006443F">
        <w:t xml:space="preserve">fully </w:t>
      </w:r>
      <w:r w:rsidRPr="00B92804">
        <w:t xml:space="preserve">decomposed. </w:t>
      </w:r>
    </w:p>
    <w:p w14:paraId="40A54A51" w14:textId="4A023E90" w:rsidR="008627D3" w:rsidRPr="00B92804" w:rsidRDefault="008627D3" w:rsidP="00F006B2">
      <w:pPr>
        <w:pStyle w:val="Geenafstand"/>
      </w:pPr>
      <w:r w:rsidRPr="00B92804">
        <w:t xml:space="preserve">To our knowledge, the problem of exposure of xylem tubes in the cut ends to penetration of contaminants has only been dealt with by Thakur and Sood (2006). </w:t>
      </w:r>
      <w:r w:rsidR="0006443F">
        <w:t xml:space="preserve">They report that </w:t>
      </w:r>
      <w:r w:rsidR="00154901">
        <w:t>when</w:t>
      </w:r>
      <w:r w:rsidRPr="00B92804">
        <w:t xml:space="preserve"> sterilizing bamboo, tea and rose shoots </w:t>
      </w:r>
      <w:r w:rsidR="0006443F">
        <w:t>with a length of</w:t>
      </w:r>
      <w:r w:rsidRPr="00B92804">
        <w:t xml:space="preserve"> 30-50 cm instead of a few cm, the contamination percentage drop</w:t>
      </w:r>
      <w:r w:rsidR="0006443F">
        <w:t>s</w:t>
      </w:r>
      <w:r w:rsidRPr="00B92804">
        <w:t xml:space="preserve"> from 50-60% to 20-25%. Apparently, </w:t>
      </w:r>
      <w:r w:rsidR="0006443F">
        <w:t xml:space="preserve">in the long shoots </w:t>
      </w:r>
      <w:r w:rsidRPr="00B92804">
        <w:t xml:space="preserve">the distance </w:t>
      </w:r>
      <w:r w:rsidR="0006443F">
        <w:t>i</w:t>
      </w:r>
      <w:r w:rsidRPr="00B92804">
        <w:t xml:space="preserve">s too large for the penetrating microorganism to reach the </w:t>
      </w:r>
      <w:r w:rsidR="0006443F">
        <w:t xml:space="preserve">upper </w:t>
      </w:r>
      <w:r w:rsidR="00154901">
        <w:t>part</w:t>
      </w:r>
      <w:r w:rsidRPr="00B92804">
        <w:t xml:space="preserve"> of the shoot that </w:t>
      </w:r>
      <w:r w:rsidR="0006443F">
        <w:t>is</w:t>
      </w:r>
      <w:r w:rsidRPr="00B92804">
        <w:t xml:space="preserve"> transferred to tissue culture.</w:t>
      </w:r>
    </w:p>
    <w:p w14:paraId="7F7EF136" w14:textId="4E2438D8" w:rsidR="008627D3" w:rsidRPr="00B92804" w:rsidRDefault="008627D3" w:rsidP="00F006B2">
      <w:pPr>
        <w:pStyle w:val="Geenafstand"/>
      </w:pPr>
      <w:r w:rsidRPr="00B92804">
        <w:t xml:space="preserve">In tissue culture of lily, substantial contamination may be caused during </w:t>
      </w:r>
      <w:r w:rsidR="001F5FB9">
        <w:t xml:space="preserve">the </w:t>
      </w:r>
      <w:r w:rsidRPr="00B92804">
        <w:t>initiation, both by the entrance of microorganisms directly after detachment of the scales (ca. 20% extra contamination in our conditions) and during the rinsing after surface-sterilization (ca. 25% extra contamination in our conditions). Both are effectively prevented by a diluted solution of NaClO (0.03%). These effective measures in lily are most probably also suitable for other species.</w:t>
      </w:r>
    </w:p>
    <w:p w14:paraId="43F896F5" w14:textId="77777777" w:rsidR="008627D3" w:rsidRPr="00B92804" w:rsidRDefault="008627D3" w:rsidP="00F006B2">
      <w:pPr>
        <w:pStyle w:val="Geenafstand"/>
      </w:pPr>
    </w:p>
    <w:p w14:paraId="32C4160A" w14:textId="64E8C304" w:rsidR="008627D3" w:rsidRPr="00B92804" w:rsidRDefault="008627D3" w:rsidP="00F006B2">
      <w:pPr>
        <w:pStyle w:val="Geenafstand"/>
      </w:pPr>
      <w:r w:rsidRPr="00B92804">
        <w:rPr>
          <w:b/>
        </w:rPr>
        <w:t>Ackowledgements.</w:t>
      </w:r>
      <w:r w:rsidRPr="00B92804">
        <w:t xml:space="preserve"> We want to thank the Dutch Horticultural Bord and </w:t>
      </w:r>
      <w:r w:rsidRPr="00B92804">
        <w:rPr>
          <w:color w:val="000000" w:themeColor="text1"/>
        </w:rPr>
        <w:t xml:space="preserve">University of </w:t>
      </w:r>
      <w:r w:rsidR="00647E04" w:rsidRPr="00B92804">
        <w:rPr>
          <w:color w:val="000000" w:themeColor="text1"/>
        </w:rPr>
        <w:t>Jiroft</w:t>
      </w:r>
      <w:r w:rsidRPr="00B92804">
        <w:rPr>
          <w:color w:val="000000" w:themeColor="text1"/>
        </w:rPr>
        <w:t xml:space="preserve"> (Iran)</w:t>
      </w:r>
      <w:r w:rsidRPr="00B92804">
        <w:rPr>
          <w:color w:val="FF0000"/>
        </w:rPr>
        <w:t xml:space="preserve"> </w:t>
      </w:r>
      <w:r w:rsidRPr="00B92804">
        <w:t>for financial support, Vletter and De Haan (Rijnsburg, Netherlands) for supplying lily bulbs and Niels van der Rest for his help in one of the experiments.</w:t>
      </w:r>
    </w:p>
    <w:p w14:paraId="278E39BA" w14:textId="77777777" w:rsidR="008627D3" w:rsidRPr="00B92804" w:rsidRDefault="008627D3">
      <w:pPr>
        <w:rPr>
          <w:rFonts w:ascii="Times New Roman" w:hAnsi="Times New Roman" w:cs="Times New Roman"/>
          <w:sz w:val="24"/>
          <w:szCs w:val="24"/>
        </w:rPr>
      </w:pPr>
      <w:r w:rsidRPr="00B92804">
        <w:rPr>
          <w:rFonts w:ascii="Times New Roman" w:hAnsi="Times New Roman" w:cs="Times New Roman"/>
          <w:sz w:val="24"/>
          <w:szCs w:val="24"/>
        </w:rPr>
        <w:br w:type="page"/>
      </w:r>
    </w:p>
    <w:p w14:paraId="164961F9" w14:textId="77777777" w:rsidR="008627D3" w:rsidRPr="00B92804" w:rsidRDefault="008627D3" w:rsidP="005B6C39">
      <w:pPr>
        <w:spacing w:after="0"/>
        <w:jc w:val="both"/>
        <w:rPr>
          <w:rFonts w:ascii="Times New Roman" w:hAnsi="Times New Roman" w:cs="Times New Roman"/>
          <w:bCs/>
          <w:sz w:val="24"/>
          <w:szCs w:val="24"/>
        </w:rPr>
      </w:pPr>
    </w:p>
    <w:p w14:paraId="1840594A" w14:textId="77777777" w:rsidR="008627D3" w:rsidRPr="00B92804" w:rsidRDefault="008627D3" w:rsidP="005B6C39">
      <w:pPr>
        <w:pStyle w:val="Kop1"/>
        <w:spacing w:before="0"/>
        <w:rPr>
          <w:rFonts w:ascii="Times New Roman" w:hAnsi="Times New Roman" w:cs="Times New Roman"/>
          <w:szCs w:val="24"/>
          <w:lang w:val="nl-NL"/>
        </w:rPr>
      </w:pPr>
      <w:r w:rsidRPr="00B92804">
        <w:rPr>
          <w:rFonts w:ascii="Times New Roman" w:hAnsi="Times New Roman" w:cs="Times New Roman"/>
          <w:szCs w:val="24"/>
          <w:lang w:val="nl-NL"/>
        </w:rPr>
        <w:t>References</w:t>
      </w:r>
    </w:p>
    <w:p w14:paraId="77AE1876" w14:textId="77777777" w:rsidR="008627D3" w:rsidRPr="00B92804" w:rsidRDefault="008627D3" w:rsidP="005B6C39">
      <w:pPr>
        <w:rPr>
          <w:rFonts w:ascii="Times New Roman" w:hAnsi="Times New Roman" w:cs="Times New Roman"/>
          <w:noProof/>
          <w:sz w:val="24"/>
          <w:szCs w:val="24"/>
        </w:rPr>
      </w:pPr>
      <w:r w:rsidRPr="00B92804">
        <w:rPr>
          <w:rFonts w:ascii="Times New Roman" w:hAnsi="Times New Roman" w:cs="Times New Roman"/>
          <w:smallCaps/>
          <w:noProof/>
          <w:sz w:val="24"/>
          <w:szCs w:val="24"/>
          <w:lang w:val="nl-NL"/>
        </w:rPr>
        <w:t>Aguettaz P., Paffen A., Delvallée I., Van der Linde P., De Klerk G.J.</w:t>
      </w:r>
      <w:r w:rsidRPr="00B92804">
        <w:rPr>
          <w:rFonts w:ascii="Times New Roman" w:hAnsi="Times New Roman" w:cs="Times New Roman"/>
          <w:noProof/>
          <w:sz w:val="24"/>
          <w:szCs w:val="24"/>
          <w:lang w:val="nl-NL"/>
        </w:rPr>
        <w:t xml:space="preserve"> (1990). </w:t>
      </w:r>
      <w:r w:rsidRPr="00B92804">
        <w:rPr>
          <w:rFonts w:ascii="Times New Roman" w:hAnsi="Times New Roman" w:cs="Times New Roman"/>
          <w:noProof/>
          <w:sz w:val="24"/>
          <w:szCs w:val="24"/>
        </w:rPr>
        <w:t xml:space="preserve">The development of dormancy in bulblets of </w:t>
      </w:r>
      <w:r w:rsidRPr="00B92804">
        <w:rPr>
          <w:rFonts w:ascii="Times New Roman" w:hAnsi="Times New Roman" w:cs="Times New Roman"/>
          <w:i/>
          <w:noProof/>
          <w:sz w:val="24"/>
          <w:szCs w:val="24"/>
        </w:rPr>
        <w:t>Lilium speciosum</w:t>
      </w:r>
      <w:r w:rsidRPr="00B92804">
        <w:rPr>
          <w:rFonts w:ascii="Times New Roman" w:hAnsi="Times New Roman" w:cs="Times New Roman"/>
          <w:noProof/>
          <w:sz w:val="24"/>
          <w:szCs w:val="24"/>
        </w:rPr>
        <w:t xml:space="preserve"> generated in vitro. 1. The effects of culture conditions. Plant Cell, Tissue and Organ Culture, 22: 167-172.</w:t>
      </w:r>
    </w:p>
    <w:p w14:paraId="6CED69FD" w14:textId="77777777" w:rsidR="008627D3" w:rsidRPr="00B92804" w:rsidRDefault="008627D3" w:rsidP="005B6C39">
      <w:pPr>
        <w:rPr>
          <w:rFonts w:ascii="Times New Roman" w:hAnsi="Times New Roman" w:cs="Times New Roman"/>
          <w:sz w:val="24"/>
          <w:szCs w:val="24"/>
        </w:rPr>
      </w:pPr>
      <w:r w:rsidRPr="00B92804">
        <w:rPr>
          <w:rFonts w:ascii="Times New Roman" w:hAnsi="Times New Roman" w:cs="Times New Roman"/>
          <w:smallCaps/>
          <w:sz w:val="24"/>
          <w:szCs w:val="24"/>
        </w:rPr>
        <w:t>De Klerk G.J.</w:t>
      </w:r>
      <w:r w:rsidRPr="00B92804">
        <w:rPr>
          <w:rFonts w:ascii="Times New Roman" w:hAnsi="Times New Roman" w:cs="Times New Roman"/>
          <w:sz w:val="24"/>
          <w:szCs w:val="24"/>
        </w:rPr>
        <w:t xml:space="preserve"> (2010). </w:t>
      </w:r>
      <w:proofErr w:type="gramStart"/>
      <w:r w:rsidRPr="00B92804">
        <w:rPr>
          <w:rFonts w:ascii="Times New Roman" w:hAnsi="Times New Roman" w:cs="Times New Roman"/>
          <w:sz w:val="24"/>
          <w:szCs w:val="24"/>
        </w:rPr>
        <w:t>Why plants grow in tissue culture.</w:t>
      </w:r>
      <w:proofErr w:type="gramEnd"/>
      <w:r w:rsidRPr="00B92804">
        <w:rPr>
          <w:rFonts w:ascii="Times New Roman" w:hAnsi="Times New Roman" w:cs="Times New Roman"/>
          <w:sz w:val="24"/>
          <w:szCs w:val="24"/>
        </w:rPr>
        <w:t xml:space="preserve"> </w:t>
      </w:r>
      <w:proofErr w:type="spellStart"/>
      <w:r w:rsidRPr="00B92804">
        <w:rPr>
          <w:rFonts w:ascii="Times New Roman" w:hAnsi="Times New Roman" w:cs="Times New Roman"/>
          <w:sz w:val="24"/>
          <w:szCs w:val="24"/>
        </w:rPr>
        <w:t>Prophyta</w:t>
      </w:r>
      <w:proofErr w:type="spellEnd"/>
      <w:r w:rsidRPr="00B92804">
        <w:rPr>
          <w:rFonts w:ascii="Times New Roman" w:hAnsi="Times New Roman" w:cs="Times New Roman"/>
          <w:sz w:val="24"/>
          <w:szCs w:val="24"/>
        </w:rPr>
        <w:t xml:space="preserve"> Annual, 2010: 42-44.</w:t>
      </w:r>
    </w:p>
    <w:p w14:paraId="6B080A51" w14:textId="5A969AF0" w:rsidR="008627D3" w:rsidRPr="00B92804" w:rsidDel="00E716C5" w:rsidRDefault="008627D3" w:rsidP="005B6C39">
      <w:pPr>
        <w:rPr>
          <w:del w:id="25" w:author="Auteur"/>
          <w:rFonts w:ascii="Times New Roman" w:hAnsi="Times New Roman" w:cs="Times New Roman"/>
          <w:sz w:val="24"/>
          <w:szCs w:val="24"/>
        </w:rPr>
      </w:pPr>
      <w:del w:id="26" w:author="Auteur">
        <w:r w:rsidRPr="00C363CE" w:rsidDel="00E716C5">
          <w:rPr>
            <w:rFonts w:ascii="Times New Roman" w:hAnsi="Times New Roman" w:cs="Times New Roman"/>
            <w:smallCaps/>
            <w:sz w:val="24"/>
            <w:szCs w:val="24"/>
            <w:lang w:val="nl-NL"/>
          </w:rPr>
          <w:delText>De Klerk G.J., Askari N.</w:delText>
        </w:r>
        <w:r w:rsidRPr="00C363CE" w:rsidDel="00E716C5">
          <w:rPr>
            <w:rFonts w:ascii="Times New Roman" w:hAnsi="Times New Roman" w:cs="Times New Roman"/>
            <w:sz w:val="24"/>
            <w:szCs w:val="24"/>
            <w:lang w:val="nl-NL"/>
          </w:rPr>
          <w:delText xml:space="preserve"> (2012). </w:delText>
        </w:r>
        <w:r w:rsidRPr="00B92804" w:rsidDel="00E716C5">
          <w:rPr>
            <w:rFonts w:ascii="Times New Roman" w:hAnsi="Times New Roman" w:cs="Times New Roman"/>
            <w:sz w:val="24"/>
            <w:szCs w:val="24"/>
          </w:rPr>
          <w:delText>A cccentury of plant tissue cculture. Basal features ignored for too long. Prophyta Annual, 2012: 46-49.</w:delText>
        </w:r>
      </w:del>
    </w:p>
    <w:p w14:paraId="2E80A58F" w14:textId="77777777" w:rsidR="008627D3" w:rsidRPr="00B92804" w:rsidRDefault="008627D3" w:rsidP="005B6C39">
      <w:pPr>
        <w:rPr>
          <w:rFonts w:ascii="Times New Roman" w:hAnsi="Times New Roman" w:cs="Times New Roman"/>
          <w:noProof/>
          <w:sz w:val="24"/>
          <w:szCs w:val="24"/>
        </w:rPr>
      </w:pPr>
      <w:bookmarkStart w:id="27" w:name="_GoBack"/>
      <w:bookmarkEnd w:id="27"/>
      <w:r w:rsidRPr="00B92804">
        <w:rPr>
          <w:rFonts w:ascii="Times New Roman" w:hAnsi="Times New Roman" w:cs="Times New Roman"/>
          <w:smallCaps/>
          <w:noProof/>
          <w:sz w:val="24"/>
          <w:szCs w:val="24"/>
        </w:rPr>
        <w:t>George E.F.</w:t>
      </w:r>
      <w:r w:rsidRPr="00B92804">
        <w:rPr>
          <w:rFonts w:ascii="Times New Roman" w:hAnsi="Times New Roman" w:cs="Times New Roman"/>
          <w:noProof/>
          <w:sz w:val="24"/>
          <w:szCs w:val="24"/>
        </w:rPr>
        <w:t xml:space="preserve"> (1993). Plant Propgation by Tissue Culture. Part 1. The Technology. Exegetics, Edington, 574 pp.</w:t>
      </w:r>
    </w:p>
    <w:p w14:paraId="185C3A97" w14:textId="77777777" w:rsidR="008627D3" w:rsidRPr="00B92804" w:rsidRDefault="008627D3" w:rsidP="005B6C39">
      <w:pPr>
        <w:rPr>
          <w:rFonts w:ascii="Times New Roman" w:hAnsi="Times New Roman" w:cs="Times New Roman"/>
          <w:noProof/>
          <w:sz w:val="24"/>
          <w:szCs w:val="24"/>
        </w:rPr>
      </w:pPr>
      <w:bookmarkStart w:id="28" w:name="_ENREF_3"/>
      <w:r w:rsidRPr="00B92804">
        <w:rPr>
          <w:rFonts w:ascii="Times New Roman" w:hAnsi="Times New Roman" w:cs="Times New Roman"/>
          <w:smallCaps/>
          <w:noProof/>
          <w:sz w:val="24"/>
          <w:szCs w:val="24"/>
        </w:rPr>
        <w:t>Hallmann J., Quadt-Hallmann A., Mahaffee W.F., Kloepper J.W.</w:t>
      </w:r>
      <w:r w:rsidRPr="00B92804">
        <w:rPr>
          <w:rFonts w:ascii="Times New Roman" w:hAnsi="Times New Roman" w:cs="Times New Roman"/>
          <w:noProof/>
          <w:sz w:val="24"/>
          <w:szCs w:val="24"/>
        </w:rPr>
        <w:t xml:space="preserve"> (1997). Bacterial endophytes in agricultural crops. Canadian Journal of Microbiology, 43: 895-914</w:t>
      </w:r>
      <w:bookmarkEnd w:id="28"/>
      <w:r w:rsidRPr="00B92804">
        <w:rPr>
          <w:rFonts w:ascii="Times New Roman" w:hAnsi="Times New Roman" w:cs="Times New Roman"/>
          <w:noProof/>
          <w:sz w:val="24"/>
          <w:szCs w:val="24"/>
        </w:rPr>
        <w:t>.</w:t>
      </w:r>
    </w:p>
    <w:p w14:paraId="25406BF4" w14:textId="33264F82" w:rsidR="008627D3" w:rsidRPr="00B92804" w:rsidRDefault="008627D3" w:rsidP="005B6C39">
      <w:pPr>
        <w:rPr>
          <w:rFonts w:ascii="Times New Roman" w:hAnsi="Times New Roman" w:cs="Times New Roman"/>
          <w:noProof/>
          <w:sz w:val="24"/>
          <w:szCs w:val="24"/>
        </w:rPr>
      </w:pPr>
      <w:bookmarkStart w:id="29" w:name="_ENREF_4"/>
      <w:r w:rsidRPr="00B92804">
        <w:rPr>
          <w:rFonts w:ascii="Times New Roman" w:hAnsi="Times New Roman" w:cs="Times New Roman"/>
          <w:smallCaps/>
          <w:noProof/>
          <w:sz w:val="24"/>
          <w:szCs w:val="24"/>
        </w:rPr>
        <w:t>Heling I.</w:t>
      </w:r>
      <w:r w:rsidRPr="00B92804">
        <w:rPr>
          <w:rFonts w:ascii="Times New Roman" w:hAnsi="Times New Roman" w:cs="Times New Roman"/>
          <w:noProof/>
          <w:sz w:val="24"/>
          <w:szCs w:val="24"/>
        </w:rPr>
        <w:t xml:space="preserve"> (2001). Bactericidal and cytotoxic effects of sodium hypochlorite and sodium</w:t>
      </w:r>
      <w:r w:rsidR="003A6E0C" w:rsidRPr="00B92804">
        <w:rPr>
          <w:rFonts w:ascii="Times New Roman" w:hAnsi="Times New Roman" w:cs="Times New Roman"/>
          <w:noProof/>
          <w:sz w:val="24"/>
          <w:szCs w:val="24"/>
        </w:rPr>
        <w:t xml:space="preserve"> </w:t>
      </w:r>
      <w:r w:rsidRPr="00B92804">
        <w:rPr>
          <w:rFonts w:ascii="Times New Roman" w:hAnsi="Times New Roman" w:cs="Times New Roman"/>
          <w:noProof/>
          <w:sz w:val="24"/>
          <w:szCs w:val="24"/>
        </w:rPr>
        <w:t>dichloroisocyanurate solutions in vitro. Journal of Endodontics, 27: 278-280</w:t>
      </w:r>
      <w:bookmarkEnd w:id="29"/>
      <w:r w:rsidRPr="00B92804">
        <w:rPr>
          <w:rFonts w:ascii="Times New Roman" w:hAnsi="Times New Roman" w:cs="Times New Roman"/>
          <w:noProof/>
          <w:sz w:val="24"/>
          <w:szCs w:val="24"/>
        </w:rPr>
        <w:t>.</w:t>
      </w:r>
    </w:p>
    <w:p w14:paraId="337A32DA" w14:textId="77777777" w:rsidR="008627D3" w:rsidRPr="00B92804" w:rsidRDefault="008627D3" w:rsidP="005B6C39">
      <w:pPr>
        <w:rPr>
          <w:rFonts w:ascii="Times New Roman" w:hAnsi="Times New Roman" w:cs="Times New Roman"/>
          <w:sz w:val="24"/>
          <w:szCs w:val="24"/>
          <w:lang w:val="nl-NL"/>
        </w:rPr>
      </w:pPr>
      <w:proofErr w:type="spellStart"/>
      <w:r w:rsidRPr="00C363CE">
        <w:rPr>
          <w:rFonts w:ascii="Times New Roman" w:hAnsi="Times New Roman" w:cs="Times New Roman"/>
          <w:smallCaps/>
          <w:sz w:val="24"/>
          <w:szCs w:val="24"/>
          <w:lang w:val="nl-NL"/>
        </w:rPr>
        <w:t>Kunneman</w:t>
      </w:r>
      <w:proofErr w:type="spellEnd"/>
      <w:r w:rsidRPr="00C363CE">
        <w:rPr>
          <w:rFonts w:ascii="Times New Roman" w:hAnsi="Times New Roman" w:cs="Times New Roman"/>
          <w:smallCaps/>
          <w:sz w:val="24"/>
          <w:szCs w:val="24"/>
          <w:lang w:val="nl-NL"/>
        </w:rPr>
        <w:t xml:space="preserve"> B.P.A.M., </w:t>
      </w:r>
      <w:proofErr w:type="spellStart"/>
      <w:r w:rsidRPr="00C363CE">
        <w:rPr>
          <w:rFonts w:ascii="Times New Roman" w:hAnsi="Times New Roman" w:cs="Times New Roman"/>
          <w:smallCaps/>
          <w:sz w:val="24"/>
          <w:szCs w:val="24"/>
          <w:lang w:val="nl-NL"/>
        </w:rPr>
        <w:t>Faaij</w:t>
      </w:r>
      <w:proofErr w:type="spellEnd"/>
      <w:r w:rsidRPr="00C363CE">
        <w:rPr>
          <w:rFonts w:ascii="Times New Roman" w:hAnsi="Times New Roman" w:cs="Times New Roman"/>
          <w:smallCaps/>
          <w:sz w:val="24"/>
          <w:szCs w:val="24"/>
          <w:lang w:val="nl-NL"/>
        </w:rPr>
        <w:t>-Groenen G.P.M.</w:t>
      </w:r>
      <w:r w:rsidRPr="00C363CE">
        <w:rPr>
          <w:rFonts w:ascii="Times New Roman" w:hAnsi="Times New Roman" w:cs="Times New Roman"/>
          <w:sz w:val="24"/>
          <w:szCs w:val="24"/>
          <w:lang w:val="nl-NL"/>
        </w:rPr>
        <w:t xml:space="preserve"> (1988). </w:t>
      </w:r>
      <w:proofErr w:type="gramStart"/>
      <w:r w:rsidRPr="00B92804">
        <w:rPr>
          <w:rFonts w:ascii="Times New Roman" w:hAnsi="Times New Roman" w:cs="Times New Roman"/>
          <w:sz w:val="24"/>
          <w:szCs w:val="24"/>
        </w:rPr>
        <w:t>Elimination of bacterial contaminants: a matter of detection and transplanting procedures.</w:t>
      </w:r>
      <w:proofErr w:type="gramEnd"/>
      <w:r w:rsidRPr="00B92804">
        <w:rPr>
          <w:rFonts w:ascii="Times New Roman" w:hAnsi="Times New Roman" w:cs="Times New Roman"/>
          <w:sz w:val="24"/>
          <w:szCs w:val="24"/>
        </w:rPr>
        <w:t xml:space="preserve"> </w:t>
      </w:r>
      <w:r w:rsidRPr="00B92804">
        <w:rPr>
          <w:rFonts w:ascii="Times New Roman" w:hAnsi="Times New Roman" w:cs="Times New Roman"/>
          <w:sz w:val="24"/>
          <w:szCs w:val="24"/>
          <w:lang w:val="nl-NL"/>
        </w:rPr>
        <w:t xml:space="preserve">Acta </w:t>
      </w:r>
      <w:proofErr w:type="spellStart"/>
      <w:r w:rsidRPr="00B92804">
        <w:rPr>
          <w:rFonts w:ascii="Times New Roman" w:hAnsi="Times New Roman" w:cs="Times New Roman"/>
          <w:sz w:val="24"/>
          <w:szCs w:val="24"/>
          <w:lang w:val="nl-NL"/>
        </w:rPr>
        <w:t>Horticulturae</w:t>
      </w:r>
      <w:proofErr w:type="spellEnd"/>
      <w:r w:rsidRPr="00B92804">
        <w:rPr>
          <w:rFonts w:ascii="Times New Roman" w:hAnsi="Times New Roman" w:cs="Times New Roman"/>
          <w:sz w:val="24"/>
          <w:szCs w:val="24"/>
          <w:lang w:val="nl-NL"/>
        </w:rPr>
        <w:t>, 225: 183-188.</w:t>
      </w:r>
    </w:p>
    <w:p w14:paraId="71FDAC69" w14:textId="77777777" w:rsidR="008627D3" w:rsidRPr="00B92804" w:rsidRDefault="008627D3" w:rsidP="005B6C39">
      <w:pPr>
        <w:rPr>
          <w:rFonts w:ascii="Times New Roman" w:hAnsi="Times New Roman" w:cs="Times New Roman"/>
          <w:noProof/>
          <w:sz w:val="24"/>
          <w:szCs w:val="24"/>
        </w:rPr>
      </w:pPr>
      <w:bookmarkStart w:id="30" w:name="_ENREF_5"/>
      <w:r w:rsidRPr="00B92804">
        <w:rPr>
          <w:rFonts w:ascii="Times New Roman" w:hAnsi="Times New Roman" w:cs="Times New Roman"/>
          <w:smallCaps/>
          <w:noProof/>
          <w:sz w:val="24"/>
          <w:szCs w:val="24"/>
          <w:lang w:val="nl-NL"/>
        </w:rPr>
        <w:t>Langens-Gerrits M., Albers M., De Klerk G.J.</w:t>
      </w:r>
      <w:r w:rsidRPr="00B92804">
        <w:rPr>
          <w:rFonts w:ascii="Times New Roman" w:hAnsi="Times New Roman" w:cs="Times New Roman"/>
          <w:noProof/>
          <w:sz w:val="24"/>
          <w:szCs w:val="24"/>
          <w:lang w:val="nl-NL"/>
        </w:rPr>
        <w:t xml:space="preserve"> (1998). </w:t>
      </w:r>
      <w:r w:rsidRPr="00B92804">
        <w:rPr>
          <w:rFonts w:ascii="Times New Roman" w:hAnsi="Times New Roman" w:cs="Times New Roman"/>
          <w:noProof/>
          <w:sz w:val="24"/>
          <w:szCs w:val="24"/>
        </w:rPr>
        <w:t xml:space="preserve">Hot-water treatment before tissue culture reduces initial contamination in </w:t>
      </w:r>
      <w:r w:rsidRPr="00B92804">
        <w:rPr>
          <w:rFonts w:ascii="Times New Roman" w:hAnsi="Times New Roman" w:cs="Times New Roman"/>
          <w:i/>
          <w:noProof/>
          <w:sz w:val="24"/>
          <w:szCs w:val="24"/>
        </w:rPr>
        <w:t>Lilium</w:t>
      </w:r>
      <w:r w:rsidRPr="00B92804">
        <w:rPr>
          <w:rFonts w:ascii="Times New Roman" w:hAnsi="Times New Roman" w:cs="Times New Roman"/>
          <w:noProof/>
          <w:sz w:val="24"/>
          <w:szCs w:val="24"/>
        </w:rPr>
        <w:t xml:space="preserve"> and </w:t>
      </w:r>
      <w:r w:rsidRPr="00B92804">
        <w:rPr>
          <w:rFonts w:ascii="Times New Roman" w:hAnsi="Times New Roman" w:cs="Times New Roman"/>
          <w:i/>
          <w:noProof/>
          <w:sz w:val="24"/>
          <w:szCs w:val="24"/>
        </w:rPr>
        <w:t>Acer</w:t>
      </w:r>
      <w:r w:rsidRPr="00B92804">
        <w:rPr>
          <w:rFonts w:ascii="Times New Roman" w:hAnsi="Times New Roman" w:cs="Times New Roman"/>
          <w:noProof/>
          <w:sz w:val="24"/>
          <w:szCs w:val="24"/>
        </w:rPr>
        <w:t>. Plant Cell, Tissue and Organ Culture, 52: 75-77</w:t>
      </w:r>
      <w:bookmarkEnd w:id="30"/>
      <w:r w:rsidRPr="00B92804">
        <w:rPr>
          <w:rFonts w:ascii="Times New Roman" w:hAnsi="Times New Roman" w:cs="Times New Roman"/>
          <w:noProof/>
          <w:sz w:val="24"/>
          <w:szCs w:val="24"/>
        </w:rPr>
        <w:t>.</w:t>
      </w:r>
    </w:p>
    <w:p w14:paraId="2BCC2278" w14:textId="77777777" w:rsidR="008627D3" w:rsidRPr="00B92804" w:rsidRDefault="008627D3" w:rsidP="005B6C39">
      <w:pPr>
        <w:rPr>
          <w:rFonts w:ascii="Times New Roman" w:hAnsi="Times New Roman" w:cs="Times New Roman"/>
          <w:noProof/>
          <w:sz w:val="24"/>
          <w:szCs w:val="24"/>
          <w:lang w:val="de-DE"/>
        </w:rPr>
      </w:pPr>
      <w:bookmarkStart w:id="31" w:name="_ENREF_6"/>
      <w:r w:rsidRPr="00B92804">
        <w:rPr>
          <w:rFonts w:ascii="Times New Roman" w:hAnsi="Times New Roman" w:cs="Times New Roman"/>
          <w:smallCaps/>
          <w:noProof/>
          <w:sz w:val="24"/>
          <w:szCs w:val="24"/>
        </w:rPr>
        <w:t>Larcher W.</w:t>
      </w:r>
      <w:r w:rsidRPr="00B92804">
        <w:rPr>
          <w:rFonts w:ascii="Times New Roman" w:hAnsi="Times New Roman" w:cs="Times New Roman"/>
          <w:noProof/>
          <w:sz w:val="24"/>
          <w:szCs w:val="24"/>
        </w:rPr>
        <w:t xml:space="preserve"> (1995). Physiological Plant Ecology. </w:t>
      </w:r>
      <w:r w:rsidRPr="00B92804">
        <w:rPr>
          <w:rFonts w:ascii="Times New Roman" w:hAnsi="Times New Roman" w:cs="Times New Roman"/>
          <w:noProof/>
          <w:sz w:val="24"/>
          <w:szCs w:val="24"/>
          <w:lang w:val="de-DE"/>
        </w:rPr>
        <w:t xml:space="preserve">Springer, </w:t>
      </w:r>
      <w:bookmarkEnd w:id="31"/>
      <w:r w:rsidRPr="00B92804">
        <w:rPr>
          <w:rFonts w:ascii="Times New Roman" w:hAnsi="Times New Roman" w:cs="Times New Roman"/>
          <w:noProof/>
          <w:sz w:val="24"/>
          <w:szCs w:val="24"/>
          <w:lang w:val="de-DE"/>
        </w:rPr>
        <w:t>528 pp.</w:t>
      </w:r>
    </w:p>
    <w:p w14:paraId="515325D7" w14:textId="77777777" w:rsidR="008627D3" w:rsidRPr="00B92804" w:rsidRDefault="008627D3" w:rsidP="005B6C39">
      <w:pPr>
        <w:rPr>
          <w:rFonts w:ascii="Times New Roman" w:hAnsi="Times New Roman" w:cs="Times New Roman"/>
          <w:sz w:val="24"/>
          <w:szCs w:val="24"/>
        </w:rPr>
      </w:pPr>
      <w:r w:rsidRPr="00B92804">
        <w:rPr>
          <w:rFonts w:ascii="Times New Roman" w:hAnsi="Times New Roman" w:cs="Times New Roman"/>
          <w:smallCaps/>
          <w:noProof/>
          <w:sz w:val="24"/>
          <w:szCs w:val="24"/>
          <w:lang w:val="de-DE"/>
        </w:rPr>
        <w:t>Leifert C., Cassells A.C</w:t>
      </w:r>
      <w:r w:rsidRPr="00B92804">
        <w:rPr>
          <w:rFonts w:ascii="Times New Roman" w:hAnsi="Times New Roman" w:cs="Times New Roman"/>
          <w:noProof/>
          <w:sz w:val="24"/>
          <w:szCs w:val="24"/>
          <w:lang w:val="de-DE"/>
        </w:rPr>
        <w:t xml:space="preserve">. (2001). </w:t>
      </w:r>
      <w:r w:rsidRPr="00B92804">
        <w:rPr>
          <w:rFonts w:ascii="Times New Roman" w:hAnsi="Times New Roman" w:cs="Times New Roman"/>
          <w:noProof/>
          <w:sz w:val="24"/>
          <w:szCs w:val="24"/>
        </w:rPr>
        <w:t xml:space="preserve">Microbial hazards in plant tissue and cell cultures. </w:t>
      </w:r>
      <w:r w:rsidRPr="00B92804">
        <w:rPr>
          <w:rFonts w:ascii="Times New Roman" w:hAnsi="Times New Roman" w:cs="Times New Roman"/>
          <w:bCs/>
          <w:sz w:val="24"/>
          <w:szCs w:val="24"/>
        </w:rPr>
        <w:t xml:space="preserve">In Vitro Cellular &amp; Developmental Biology – Plant, </w:t>
      </w:r>
      <w:r w:rsidRPr="00B92804">
        <w:rPr>
          <w:rFonts w:ascii="Times New Roman" w:hAnsi="Times New Roman" w:cs="Times New Roman"/>
          <w:noProof/>
          <w:sz w:val="24"/>
          <w:szCs w:val="24"/>
        </w:rPr>
        <w:t xml:space="preserve">37: 133-138. </w:t>
      </w:r>
    </w:p>
    <w:p w14:paraId="7DDF978C" w14:textId="77777777" w:rsidR="008627D3" w:rsidRPr="00B92804" w:rsidRDefault="008627D3" w:rsidP="005B6C39">
      <w:pPr>
        <w:rPr>
          <w:rFonts w:ascii="Times New Roman" w:hAnsi="Times New Roman" w:cs="Times New Roman"/>
          <w:sz w:val="24"/>
          <w:szCs w:val="24"/>
        </w:rPr>
      </w:pPr>
      <w:proofErr w:type="spellStart"/>
      <w:r w:rsidRPr="00B92804">
        <w:rPr>
          <w:rFonts w:ascii="Times New Roman" w:hAnsi="Times New Roman" w:cs="Times New Roman"/>
          <w:smallCaps/>
          <w:sz w:val="24"/>
          <w:szCs w:val="24"/>
        </w:rPr>
        <w:t>Leifert</w:t>
      </w:r>
      <w:proofErr w:type="spellEnd"/>
      <w:r w:rsidRPr="00B92804">
        <w:rPr>
          <w:rFonts w:ascii="Times New Roman" w:hAnsi="Times New Roman" w:cs="Times New Roman"/>
          <w:smallCaps/>
          <w:sz w:val="24"/>
          <w:szCs w:val="24"/>
        </w:rPr>
        <w:t xml:space="preserve"> C., Ritchie J.Y., </w:t>
      </w:r>
      <w:proofErr w:type="spellStart"/>
      <w:r w:rsidRPr="00B92804">
        <w:rPr>
          <w:rFonts w:ascii="Times New Roman" w:hAnsi="Times New Roman" w:cs="Times New Roman"/>
          <w:smallCaps/>
          <w:sz w:val="24"/>
          <w:szCs w:val="24"/>
        </w:rPr>
        <w:t>Waites</w:t>
      </w:r>
      <w:proofErr w:type="spellEnd"/>
      <w:r w:rsidRPr="00B92804">
        <w:rPr>
          <w:rFonts w:ascii="Times New Roman" w:hAnsi="Times New Roman" w:cs="Times New Roman"/>
          <w:smallCaps/>
          <w:sz w:val="24"/>
          <w:szCs w:val="24"/>
        </w:rPr>
        <w:t xml:space="preserve"> W.M.</w:t>
      </w:r>
      <w:r w:rsidRPr="00B92804">
        <w:rPr>
          <w:rFonts w:ascii="Times New Roman" w:hAnsi="Times New Roman" w:cs="Times New Roman"/>
          <w:sz w:val="24"/>
          <w:szCs w:val="24"/>
        </w:rPr>
        <w:t xml:space="preserve"> (1991). </w:t>
      </w:r>
      <w:proofErr w:type="gramStart"/>
      <w:r w:rsidRPr="00B92804">
        <w:rPr>
          <w:rFonts w:ascii="Times New Roman" w:hAnsi="Times New Roman" w:cs="Times New Roman"/>
          <w:sz w:val="24"/>
          <w:szCs w:val="24"/>
        </w:rPr>
        <w:t>Contaminants of plant-tissue and cell cultures.</w:t>
      </w:r>
      <w:proofErr w:type="gramEnd"/>
      <w:r w:rsidRPr="00B92804">
        <w:rPr>
          <w:rFonts w:ascii="Times New Roman" w:hAnsi="Times New Roman" w:cs="Times New Roman"/>
          <w:sz w:val="24"/>
          <w:szCs w:val="24"/>
        </w:rPr>
        <w:t xml:space="preserve"> World </w:t>
      </w:r>
      <w:proofErr w:type="spellStart"/>
      <w:r w:rsidRPr="00B92804">
        <w:rPr>
          <w:rFonts w:ascii="Times New Roman" w:hAnsi="Times New Roman" w:cs="Times New Roman"/>
          <w:sz w:val="24"/>
          <w:szCs w:val="24"/>
        </w:rPr>
        <w:t>Joural</w:t>
      </w:r>
      <w:proofErr w:type="spellEnd"/>
      <w:r w:rsidRPr="00B92804">
        <w:rPr>
          <w:rFonts w:ascii="Times New Roman" w:hAnsi="Times New Roman" w:cs="Times New Roman"/>
          <w:sz w:val="24"/>
          <w:szCs w:val="24"/>
        </w:rPr>
        <w:t xml:space="preserve"> of Microbiology and Biotechnology, 7: 452-469. </w:t>
      </w:r>
    </w:p>
    <w:p w14:paraId="05C5CC06" w14:textId="77777777" w:rsidR="008627D3" w:rsidRPr="00B92804" w:rsidRDefault="008627D3" w:rsidP="005B6C39">
      <w:pPr>
        <w:rPr>
          <w:rFonts w:ascii="Times New Roman" w:hAnsi="Times New Roman" w:cs="Times New Roman"/>
          <w:sz w:val="24"/>
          <w:szCs w:val="24"/>
        </w:rPr>
      </w:pPr>
      <w:proofErr w:type="gramStart"/>
      <w:r w:rsidRPr="00B92804">
        <w:rPr>
          <w:rFonts w:ascii="Times New Roman" w:hAnsi="Times New Roman" w:cs="Times New Roman"/>
          <w:smallCaps/>
          <w:sz w:val="24"/>
          <w:szCs w:val="24"/>
        </w:rPr>
        <w:t xml:space="preserve">Long R.D., Curtin T.F. and </w:t>
      </w:r>
      <w:proofErr w:type="spellStart"/>
      <w:r w:rsidRPr="00B92804">
        <w:rPr>
          <w:rFonts w:ascii="Times New Roman" w:hAnsi="Times New Roman" w:cs="Times New Roman"/>
          <w:smallCaps/>
          <w:sz w:val="24"/>
          <w:szCs w:val="24"/>
        </w:rPr>
        <w:t>Cassells</w:t>
      </w:r>
      <w:proofErr w:type="spellEnd"/>
      <w:r w:rsidRPr="00B92804">
        <w:rPr>
          <w:rFonts w:ascii="Times New Roman" w:hAnsi="Times New Roman" w:cs="Times New Roman"/>
          <w:smallCaps/>
          <w:sz w:val="24"/>
          <w:szCs w:val="24"/>
        </w:rPr>
        <w:t xml:space="preserve"> A.C.</w:t>
      </w:r>
      <w:r w:rsidRPr="00B92804">
        <w:rPr>
          <w:rFonts w:ascii="Times New Roman" w:hAnsi="Times New Roman" w:cs="Times New Roman"/>
          <w:sz w:val="24"/>
          <w:szCs w:val="24"/>
        </w:rPr>
        <w:t xml:space="preserve"> (1988).</w:t>
      </w:r>
      <w:proofErr w:type="gramEnd"/>
      <w:r w:rsidRPr="00B92804">
        <w:rPr>
          <w:rFonts w:ascii="Times New Roman" w:hAnsi="Times New Roman" w:cs="Times New Roman"/>
          <w:sz w:val="24"/>
          <w:szCs w:val="24"/>
        </w:rPr>
        <w:t xml:space="preserve"> </w:t>
      </w:r>
      <w:proofErr w:type="gramStart"/>
      <w:r w:rsidRPr="00B92804">
        <w:rPr>
          <w:rFonts w:ascii="Times New Roman" w:hAnsi="Times New Roman" w:cs="Times New Roman"/>
          <w:sz w:val="24"/>
          <w:szCs w:val="24"/>
        </w:rPr>
        <w:t>An investigation of the effects of bacterial contaminants on potato nodal cultures.</w:t>
      </w:r>
      <w:proofErr w:type="gramEnd"/>
      <w:r w:rsidRPr="00B92804">
        <w:rPr>
          <w:rFonts w:ascii="Times New Roman" w:hAnsi="Times New Roman" w:cs="Times New Roman"/>
          <w:sz w:val="24"/>
          <w:szCs w:val="24"/>
        </w:rPr>
        <w:t xml:space="preserve"> </w:t>
      </w:r>
      <w:proofErr w:type="spellStart"/>
      <w:r w:rsidRPr="00B92804">
        <w:rPr>
          <w:rFonts w:ascii="Times New Roman" w:hAnsi="Times New Roman" w:cs="Times New Roman"/>
          <w:sz w:val="24"/>
          <w:szCs w:val="24"/>
        </w:rPr>
        <w:t>Acta</w:t>
      </w:r>
      <w:proofErr w:type="spellEnd"/>
      <w:r w:rsidRPr="00B92804">
        <w:rPr>
          <w:rFonts w:ascii="Times New Roman" w:hAnsi="Times New Roman" w:cs="Times New Roman"/>
          <w:sz w:val="24"/>
          <w:szCs w:val="24"/>
        </w:rPr>
        <w:t xml:space="preserve"> </w:t>
      </w:r>
      <w:proofErr w:type="spellStart"/>
      <w:r w:rsidRPr="00B92804">
        <w:rPr>
          <w:rFonts w:ascii="Times New Roman" w:hAnsi="Times New Roman" w:cs="Times New Roman"/>
          <w:sz w:val="24"/>
          <w:szCs w:val="24"/>
        </w:rPr>
        <w:t>Horticulturae</w:t>
      </w:r>
      <w:proofErr w:type="spellEnd"/>
      <w:r w:rsidRPr="00B92804">
        <w:rPr>
          <w:rFonts w:ascii="Times New Roman" w:hAnsi="Times New Roman" w:cs="Times New Roman"/>
          <w:sz w:val="24"/>
          <w:szCs w:val="24"/>
        </w:rPr>
        <w:t>, 225: 83-92.</w:t>
      </w:r>
    </w:p>
    <w:p w14:paraId="1030C6E4" w14:textId="77777777" w:rsidR="008627D3" w:rsidRPr="00B92804" w:rsidRDefault="008627D3" w:rsidP="005B6C39">
      <w:pPr>
        <w:rPr>
          <w:rFonts w:ascii="Times New Roman" w:hAnsi="Times New Roman" w:cs="Times New Roman"/>
          <w:sz w:val="24"/>
          <w:szCs w:val="24"/>
        </w:rPr>
      </w:pPr>
      <w:proofErr w:type="spellStart"/>
      <w:r w:rsidRPr="00B92804">
        <w:rPr>
          <w:rFonts w:ascii="Times New Roman" w:hAnsi="Times New Roman" w:cs="Times New Roman"/>
          <w:smallCaps/>
          <w:sz w:val="24"/>
          <w:szCs w:val="24"/>
          <w:lang w:val="en-US"/>
        </w:rPr>
        <w:t>Murashige</w:t>
      </w:r>
      <w:proofErr w:type="spellEnd"/>
      <w:r w:rsidRPr="00B92804">
        <w:rPr>
          <w:rFonts w:ascii="Times New Roman" w:hAnsi="Times New Roman" w:cs="Times New Roman"/>
          <w:smallCaps/>
          <w:sz w:val="24"/>
          <w:szCs w:val="24"/>
          <w:lang w:val="en-US"/>
        </w:rPr>
        <w:t xml:space="preserve"> T., </w:t>
      </w:r>
      <w:proofErr w:type="spellStart"/>
      <w:r w:rsidRPr="00B92804">
        <w:rPr>
          <w:rFonts w:ascii="Times New Roman" w:hAnsi="Times New Roman" w:cs="Times New Roman"/>
          <w:smallCaps/>
          <w:sz w:val="24"/>
          <w:szCs w:val="24"/>
          <w:lang w:val="en-US"/>
        </w:rPr>
        <w:t>Skoog</w:t>
      </w:r>
      <w:proofErr w:type="spellEnd"/>
      <w:r w:rsidRPr="00B92804">
        <w:rPr>
          <w:rFonts w:ascii="Times New Roman" w:hAnsi="Times New Roman" w:cs="Times New Roman"/>
          <w:smallCaps/>
          <w:sz w:val="24"/>
          <w:szCs w:val="24"/>
          <w:lang w:val="en-US"/>
        </w:rPr>
        <w:t xml:space="preserve"> F</w:t>
      </w:r>
      <w:r w:rsidRPr="00B92804">
        <w:rPr>
          <w:rFonts w:ascii="Times New Roman" w:hAnsi="Times New Roman" w:cs="Times New Roman"/>
          <w:sz w:val="24"/>
          <w:szCs w:val="24"/>
          <w:lang w:val="en-US"/>
        </w:rPr>
        <w:t xml:space="preserve">. (1962). </w:t>
      </w:r>
      <w:r w:rsidRPr="00B92804">
        <w:rPr>
          <w:rFonts w:ascii="Times New Roman" w:hAnsi="Times New Roman" w:cs="Times New Roman"/>
          <w:sz w:val="24"/>
          <w:szCs w:val="24"/>
        </w:rPr>
        <w:t xml:space="preserve">A revised medium for rapid growth and bio assays with tobacco tissue cultures. </w:t>
      </w:r>
      <w:proofErr w:type="spellStart"/>
      <w:r w:rsidRPr="00B92804">
        <w:rPr>
          <w:rFonts w:ascii="Times New Roman" w:hAnsi="Times New Roman" w:cs="Times New Roman"/>
          <w:sz w:val="24"/>
          <w:szCs w:val="24"/>
        </w:rPr>
        <w:t>Physiologia</w:t>
      </w:r>
      <w:proofErr w:type="spellEnd"/>
      <w:r w:rsidRPr="00B92804">
        <w:rPr>
          <w:rFonts w:ascii="Times New Roman" w:hAnsi="Times New Roman" w:cs="Times New Roman"/>
          <w:sz w:val="24"/>
          <w:szCs w:val="24"/>
        </w:rPr>
        <w:t xml:space="preserve"> </w:t>
      </w:r>
      <w:proofErr w:type="spellStart"/>
      <w:r w:rsidRPr="00B92804">
        <w:rPr>
          <w:rFonts w:ascii="Times New Roman" w:hAnsi="Times New Roman" w:cs="Times New Roman"/>
          <w:sz w:val="24"/>
          <w:szCs w:val="24"/>
        </w:rPr>
        <w:t>Plantarum</w:t>
      </w:r>
      <w:proofErr w:type="spellEnd"/>
      <w:r w:rsidRPr="00B92804">
        <w:rPr>
          <w:rFonts w:ascii="Times New Roman" w:hAnsi="Times New Roman" w:cs="Times New Roman"/>
          <w:sz w:val="24"/>
          <w:szCs w:val="24"/>
        </w:rPr>
        <w:t>, 15: 473-497.</w:t>
      </w:r>
    </w:p>
    <w:p w14:paraId="3A4AE1F5" w14:textId="77777777" w:rsidR="008627D3" w:rsidRPr="00B92804" w:rsidRDefault="008627D3" w:rsidP="005B6C39">
      <w:pPr>
        <w:rPr>
          <w:rFonts w:ascii="Times New Roman" w:hAnsi="Times New Roman" w:cs="Times New Roman"/>
          <w:sz w:val="24"/>
          <w:szCs w:val="24"/>
          <w:lang w:val="de-DE"/>
        </w:rPr>
      </w:pPr>
      <w:proofErr w:type="spellStart"/>
      <w:r w:rsidRPr="00B92804">
        <w:rPr>
          <w:rFonts w:ascii="Times New Roman" w:hAnsi="Times New Roman" w:cs="Times New Roman"/>
          <w:sz w:val="24"/>
          <w:szCs w:val="24"/>
        </w:rPr>
        <w:t>Pierik</w:t>
      </w:r>
      <w:proofErr w:type="spellEnd"/>
      <w:r w:rsidRPr="00B92804">
        <w:rPr>
          <w:rFonts w:ascii="Times New Roman" w:hAnsi="Times New Roman" w:cs="Times New Roman"/>
          <w:sz w:val="24"/>
          <w:szCs w:val="24"/>
        </w:rPr>
        <w:t xml:space="preserve"> R.L.M. (1997). </w:t>
      </w:r>
      <w:proofErr w:type="gramStart"/>
      <w:r w:rsidRPr="00B92804">
        <w:rPr>
          <w:rFonts w:ascii="Times New Roman" w:hAnsi="Times New Roman" w:cs="Times New Roman"/>
          <w:sz w:val="24"/>
          <w:szCs w:val="24"/>
        </w:rPr>
        <w:t>In Vitro Culture of Higher Plants.</w:t>
      </w:r>
      <w:proofErr w:type="gramEnd"/>
      <w:r w:rsidRPr="00B92804">
        <w:rPr>
          <w:rFonts w:ascii="Times New Roman" w:hAnsi="Times New Roman" w:cs="Times New Roman"/>
          <w:sz w:val="24"/>
          <w:szCs w:val="24"/>
        </w:rPr>
        <w:t xml:space="preserve"> </w:t>
      </w:r>
      <w:r w:rsidRPr="00B92804">
        <w:rPr>
          <w:rFonts w:ascii="Times New Roman" w:hAnsi="Times New Roman" w:cs="Times New Roman"/>
          <w:sz w:val="24"/>
          <w:szCs w:val="24"/>
          <w:lang w:val="de-DE"/>
        </w:rPr>
        <w:t>4</w:t>
      </w:r>
      <w:r w:rsidRPr="00B92804">
        <w:rPr>
          <w:rFonts w:ascii="Times New Roman" w:hAnsi="Times New Roman" w:cs="Times New Roman"/>
          <w:sz w:val="24"/>
          <w:szCs w:val="24"/>
          <w:vertAlign w:val="superscript"/>
          <w:lang w:val="de-DE"/>
        </w:rPr>
        <w:t>th</w:t>
      </w:r>
      <w:r w:rsidRPr="00B92804">
        <w:rPr>
          <w:rFonts w:ascii="Times New Roman" w:hAnsi="Times New Roman" w:cs="Times New Roman"/>
          <w:sz w:val="24"/>
          <w:szCs w:val="24"/>
          <w:lang w:val="de-DE"/>
        </w:rPr>
        <w:t xml:space="preserve"> </w:t>
      </w:r>
      <w:proofErr w:type="spellStart"/>
      <w:r w:rsidRPr="00B92804">
        <w:rPr>
          <w:rFonts w:ascii="Times New Roman" w:hAnsi="Times New Roman" w:cs="Times New Roman"/>
          <w:sz w:val="24"/>
          <w:szCs w:val="24"/>
          <w:lang w:val="de-DE"/>
        </w:rPr>
        <w:t>edition</w:t>
      </w:r>
      <w:proofErr w:type="spellEnd"/>
      <w:r w:rsidRPr="00B92804">
        <w:rPr>
          <w:rFonts w:ascii="Times New Roman" w:hAnsi="Times New Roman" w:cs="Times New Roman"/>
          <w:sz w:val="24"/>
          <w:szCs w:val="24"/>
          <w:lang w:val="de-DE"/>
        </w:rPr>
        <w:t>. Dordrecht: Kluwer, 348 pp.</w:t>
      </w:r>
    </w:p>
    <w:p w14:paraId="65CB58A1" w14:textId="77777777" w:rsidR="008627D3" w:rsidRPr="00B92804" w:rsidRDefault="008627D3" w:rsidP="005B6C39">
      <w:pPr>
        <w:rPr>
          <w:rFonts w:ascii="Times New Roman" w:hAnsi="Times New Roman" w:cs="Times New Roman"/>
          <w:sz w:val="24"/>
          <w:szCs w:val="24"/>
        </w:rPr>
      </w:pPr>
      <w:bookmarkStart w:id="32" w:name="_ENREF_7"/>
      <w:r w:rsidRPr="00B92804">
        <w:rPr>
          <w:rFonts w:ascii="Times New Roman" w:hAnsi="Times New Roman" w:cs="Times New Roman"/>
          <w:smallCaps/>
          <w:noProof/>
          <w:sz w:val="24"/>
          <w:szCs w:val="24"/>
          <w:lang w:val="de-DE"/>
        </w:rPr>
        <w:t>Pirttilä A.M., Podolich O., Koskimäki J.J., Hohtola E., Hohtola A.</w:t>
      </w:r>
      <w:r w:rsidRPr="00B92804">
        <w:rPr>
          <w:rFonts w:ascii="Times New Roman" w:hAnsi="Times New Roman" w:cs="Times New Roman"/>
          <w:noProof/>
          <w:sz w:val="24"/>
          <w:szCs w:val="24"/>
          <w:lang w:val="de-DE"/>
        </w:rPr>
        <w:t xml:space="preserve"> (2008). </w:t>
      </w:r>
      <w:r w:rsidRPr="00B92804">
        <w:rPr>
          <w:rFonts w:ascii="Times New Roman" w:hAnsi="Times New Roman" w:cs="Times New Roman"/>
          <w:noProof/>
          <w:sz w:val="24"/>
          <w:szCs w:val="24"/>
        </w:rPr>
        <w:t>Role of origin and endophyte infection in browning of bud-derived tissue cultures of Scots pine (</w:t>
      </w:r>
      <w:r w:rsidRPr="00B92804">
        <w:rPr>
          <w:rFonts w:ascii="Times New Roman" w:hAnsi="Times New Roman" w:cs="Times New Roman"/>
          <w:i/>
          <w:noProof/>
          <w:sz w:val="24"/>
          <w:szCs w:val="24"/>
        </w:rPr>
        <w:t>Pinus sylvestris</w:t>
      </w:r>
      <w:r w:rsidRPr="00B92804">
        <w:rPr>
          <w:rFonts w:ascii="Times New Roman" w:hAnsi="Times New Roman" w:cs="Times New Roman"/>
          <w:noProof/>
          <w:sz w:val="24"/>
          <w:szCs w:val="24"/>
        </w:rPr>
        <w:t xml:space="preserve"> L.). Plant Cell, Tissue and Organ Culture, 95: 47-55</w:t>
      </w:r>
      <w:bookmarkEnd w:id="32"/>
      <w:r w:rsidRPr="00B92804">
        <w:rPr>
          <w:rFonts w:ascii="Times New Roman" w:hAnsi="Times New Roman" w:cs="Times New Roman"/>
          <w:noProof/>
          <w:sz w:val="24"/>
          <w:szCs w:val="24"/>
        </w:rPr>
        <w:t>.</w:t>
      </w:r>
      <w:r w:rsidRPr="00B92804">
        <w:rPr>
          <w:rFonts w:ascii="Times New Roman" w:hAnsi="Times New Roman" w:cs="Times New Roman"/>
          <w:sz w:val="24"/>
          <w:szCs w:val="24"/>
        </w:rPr>
        <w:t xml:space="preserve"> </w:t>
      </w:r>
    </w:p>
    <w:p w14:paraId="45141685" w14:textId="77777777" w:rsidR="008627D3" w:rsidRPr="00B92804" w:rsidRDefault="008627D3" w:rsidP="005B6C39">
      <w:pPr>
        <w:rPr>
          <w:rFonts w:ascii="Times New Roman" w:hAnsi="Times New Roman" w:cs="Times New Roman"/>
          <w:sz w:val="24"/>
          <w:szCs w:val="24"/>
        </w:rPr>
      </w:pPr>
      <w:r w:rsidRPr="00B92804">
        <w:rPr>
          <w:rFonts w:ascii="Times New Roman" w:hAnsi="Times New Roman" w:cs="Times New Roman"/>
          <w:sz w:val="24"/>
          <w:szCs w:val="24"/>
        </w:rPr>
        <w:lastRenderedPageBreak/>
        <w:t>Rossi-</w:t>
      </w:r>
      <w:proofErr w:type="spellStart"/>
      <w:r w:rsidRPr="00B92804">
        <w:rPr>
          <w:rFonts w:ascii="Times New Roman" w:hAnsi="Times New Roman" w:cs="Times New Roman"/>
          <w:sz w:val="24"/>
          <w:szCs w:val="24"/>
        </w:rPr>
        <w:t>Fedele</w:t>
      </w:r>
      <w:proofErr w:type="spellEnd"/>
      <w:r w:rsidRPr="00B92804">
        <w:rPr>
          <w:rFonts w:ascii="Times New Roman" w:hAnsi="Times New Roman" w:cs="Times New Roman"/>
          <w:sz w:val="24"/>
          <w:szCs w:val="24"/>
        </w:rPr>
        <w:t xml:space="preserve"> G, </w:t>
      </w:r>
      <w:proofErr w:type="spellStart"/>
      <w:r w:rsidRPr="00B92804">
        <w:rPr>
          <w:rFonts w:ascii="Times New Roman" w:hAnsi="Times New Roman" w:cs="Times New Roman"/>
          <w:sz w:val="24"/>
          <w:szCs w:val="24"/>
        </w:rPr>
        <w:t>Dogramaci</w:t>
      </w:r>
      <w:proofErr w:type="spellEnd"/>
      <w:r w:rsidRPr="00B92804">
        <w:rPr>
          <w:rFonts w:ascii="Times New Roman" w:hAnsi="Times New Roman" w:cs="Times New Roman"/>
          <w:sz w:val="24"/>
          <w:szCs w:val="24"/>
        </w:rPr>
        <w:t xml:space="preserve"> EJ, </w:t>
      </w:r>
      <w:proofErr w:type="spellStart"/>
      <w:r w:rsidRPr="00B92804">
        <w:rPr>
          <w:rFonts w:ascii="Times New Roman" w:hAnsi="Times New Roman" w:cs="Times New Roman"/>
          <w:sz w:val="24"/>
          <w:szCs w:val="24"/>
        </w:rPr>
        <w:t>Guastalli</w:t>
      </w:r>
      <w:proofErr w:type="spellEnd"/>
      <w:r w:rsidRPr="00B92804">
        <w:rPr>
          <w:rFonts w:ascii="Times New Roman" w:hAnsi="Times New Roman" w:cs="Times New Roman"/>
          <w:sz w:val="24"/>
          <w:szCs w:val="24"/>
        </w:rPr>
        <w:t xml:space="preserve"> AR, </w:t>
      </w:r>
      <w:proofErr w:type="spellStart"/>
      <w:r w:rsidRPr="00B92804">
        <w:rPr>
          <w:rFonts w:ascii="Times New Roman" w:hAnsi="Times New Roman" w:cs="Times New Roman"/>
          <w:sz w:val="24"/>
          <w:szCs w:val="24"/>
        </w:rPr>
        <w:t>Steier</w:t>
      </w:r>
      <w:proofErr w:type="spellEnd"/>
      <w:r w:rsidRPr="00B92804">
        <w:rPr>
          <w:rFonts w:ascii="Times New Roman" w:hAnsi="Times New Roman" w:cs="Times New Roman"/>
          <w:sz w:val="24"/>
          <w:szCs w:val="24"/>
        </w:rPr>
        <w:t xml:space="preserve"> L, de </w:t>
      </w:r>
      <w:proofErr w:type="spellStart"/>
      <w:r w:rsidRPr="00B92804">
        <w:rPr>
          <w:rFonts w:ascii="Times New Roman" w:hAnsi="Times New Roman" w:cs="Times New Roman"/>
          <w:sz w:val="24"/>
          <w:szCs w:val="24"/>
        </w:rPr>
        <w:t>Figueiredo</w:t>
      </w:r>
      <w:proofErr w:type="spellEnd"/>
      <w:r w:rsidRPr="00B92804">
        <w:rPr>
          <w:rFonts w:ascii="Times New Roman" w:hAnsi="Times New Roman" w:cs="Times New Roman"/>
          <w:sz w:val="24"/>
          <w:szCs w:val="24"/>
        </w:rPr>
        <w:t xml:space="preserve"> JA (2012). </w:t>
      </w:r>
      <w:proofErr w:type="gramStart"/>
      <w:r w:rsidRPr="00B92804">
        <w:rPr>
          <w:rFonts w:ascii="Times New Roman" w:hAnsi="Times New Roman" w:cs="Times New Roman"/>
          <w:sz w:val="24"/>
          <w:szCs w:val="24"/>
        </w:rPr>
        <w:t>Antagonistic interactions between sodium hypochlorite, chlorhexidine, EDTA, and citric acid.</w:t>
      </w:r>
      <w:proofErr w:type="gramEnd"/>
      <w:r w:rsidRPr="00B92804">
        <w:rPr>
          <w:rFonts w:ascii="Times New Roman" w:hAnsi="Times New Roman" w:cs="Times New Roman"/>
          <w:sz w:val="24"/>
          <w:szCs w:val="24"/>
        </w:rPr>
        <w:t xml:space="preserve"> </w:t>
      </w:r>
      <w:r w:rsidRPr="00B92804">
        <w:rPr>
          <w:rFonts w:ascii="Times New Roman" w:hAnsi="Times New Roman" w:cs="Times New Roman"/>
          <w:noProof/>
          <w:sz w:val="24"/>
          <w:szCs w:val="24"/>
        </w:rPr>
        <w:t>Journal of Endodontics,</w:t>
      </w:r>
      <w:r w:rsidRPr="00B92804">
        <w:rPr>
          <w:rFonts w:ascii="Times New Roman" w:hAnsi="Times New Roman" w:cs="Times New Roman"/>
          <w:sz w:val="24"/>
          <w:szCs w:val="24"/>
        </w:rPr>
        <w:t xml:space="preserve"> 38:426-431.</w:t>
      </w:r>
    </w:p>
    <w:p w14:paraId="2EB0B3B9" w14:textId="77777777" w:rsidR="008627D3" w:rsidRPr="00B92804" w:rsidRDefault="008627D3" w:rsidP="005B6C39">
      <w:pPr>
        <w:rPr>
          <w:rFonts w:ascii="Times New Roman" w:hAnsi="Times New Roman" w:cs="Times New Roman"/>
          <w:sz w:val="24"/>
          <w:szCs w:val="24"/>
          <w:lang w:val="pt-PT"/>
        </w:rPr>
      </w:pPr>
      <w:proofErr w:type="spellStart"/>
      <w:r w:rsidRPr="00B92804">
        <w:rPr>
          <w:rFonts w:ascii="Times New Roman" w:hAnsi="Times New Roman" w:cs="Times New Roman"/>
          <w:smallCaps/>
          <w:sz w:val="24"/>
          <w:szCs w:val="24"/>
        </w:rPr>
        <w:t>Sawant</w:t>
      </w:r>
      <w:proofErr w:type="spellEnd"/>
      <w:r w:rsidRPr="00B92804">
        <w:rPr>
          <w:rFonts w:ascii="Times New Roman" w:hAnsi="Times New Roman" w:cs="Times New Roman"/>
          <w:smallCaps/>
          <w:sz w:val="24"/>
          <w:szCs w:val="24"/>
        </w:rPr>
        <w:t xml:space="preserve"> R.A. </w:t>
      </w:r>
      <w:proofErr w:type="spellStart"/>
      <w:r w:rsidRPr="00B92804">
        <w:rPr>
          <w:rFonts w:ascii="Times New Roman" w:hAnsi="Times New Roman" w:cs="Times New Roman"/>
          <w:smallCaps/>
          <w:sz w:val="24"/>
          <w:szCs w:val="24"/>
        </w:rPr>
        <w:t>Tawar</w:t>
      </w:r>
      <w:proofErr w:type="spellEnd"/>
      <w:r w:rsidRPr="00B92804">
        <w:rPr>
          <w:rFonts w:ascii="Times New Roman" w:hAnsi="Times New Roman" w:cs="Times New Roman"/>
          <w:smallCaps/>
          <w:sz w:val="24"/>
          <w:szCs w:val="24"/>
        </w:rPr>
        <w:t>, P.N.</w:t>
      </w:r>
      <w:r w:rsidRPr="00B92804">
        <w:rPr>
          <w:rFonts w:ascii="Times New Roman" w:hAnsi="Times New Roman" w:cs="Times New Roman"/>
          <w:sz w:val="24"/>
          <w:szCs w:val="24"/>
        </w:rPr>
        <w:t xml:space="preserve"> (2011). </w:t>
      </w:r>
      <w:proofErr w:type="gramStart"/>
      <w:r w:rsidRPr="00B92804">
        <w:rPr>
          <w:rFonts w:ascii="Times New Roman" w:hAnsi="Times New Roman" w:cs="Times New Roman"/>
          <w:sz w:val="24"/>
          <w:szCs w:val="24"/>
        </w:rPr>
        <w:t>Use of sodium hypochlorite as media sterilant in sugarcane micropropagation at commercial scale.</w:t>
      </w:r>
      <w:proofErr w:type="gramEnd"/>
      <w:r w:rsidRPr="00B92804">
        <w:rPr>
          <w:rFonts w:ascii="Times New Roman" w:hAnsi="Times New Roman" w:cs="Times New Roman"/>
          <w:sz w:val="24"/>
          <w:szCs w:val="24"/>
        </w:rPr>
        <w:t xml:space="preserve"> </w:t>
      </w:r>
      <w:r w:rsidRPr="00B92804">
        <w:rPr>
          <w:rFonts w:ascii="Times New Roman" w:hAnsi="Times New Roman" w:cs="Times New Roman"/>
          <w:sz w:val="24"/>
          <w:szCs w:val="24"/>
          <w:lang w:val="pt-PT"/>
        </w:rPr>
        <w:t xml:space="preserve">Sugar Tech, 13: 27-35. </w:t>
      </w:r>
    </w:p>
    <w:p w14:paraId="4BEB9E04" w14:textId="77777777" w:rsidR="008627D3" w:rsidRPr="00B92804" w:rsidRDefault="008627D3" w:rsidP="005B6C39">
      <w:pPr>
        <w:rPr>
          <w:rFonts w:ascii="Times New Roman" w:hAnsi="Times New Roman" w:cs="Times New Roman"/>
          <w:sz w:val="24"/>
          <w:szCs w:val="24"/>
          <w:lang w:val="nl-NL"/>
        </w:rPr>
      </w:pPr>
      <w:bookmarkStart w:id="33" w:name="_ENREF_8"/>
      <w:r w:rsidRPr="00B92804">
        <w:rPr>
          <w:rFonts w:ascii="Times New Roman" w:hAnsi="Times New Roman" w:cs="Times New Roman"/>
          <w:smallCaps/>
          <w:noProof/>
          <w:sz w:val="24"/>
          <w:szCs w:val="24"/>
          <w:lang w:val="de-DE"/>
        </w:rPr>
        <w:t>Schneider W.R., Doetsch R.</w:t>
      </w:r>
      <w:r w:rsidRPr="00B92804">
        <w:rPr>
          <w:rFonts w:ascii="Times New Roman" w:hAnsi="Times New Roman" w:cs="Times New Roman"/>
          <w:noProof/>
          <w:sz w:val="24"/>
          <w:szCs w:val="24"/>
          <w:lang w:val="de-DE"/>
        </w:rPr>
        <w:t xml:space="preserve">N. (1974). </w:t>
      </w:r>
      <w:proofErr w:type="gramStart"/>
      <w:r w:rsidRPr="00B92804">
        <w:rPr>
          <w:rFonts w:ascii="Times New Roman" w:hAnsi="Times New Roman" w:cs="Times New Roman"/>
          <w:noProof/>
          <w:sz w:val="24"/>
          <w:szCs w:val="24"/>
        </w:rPr>
        <w:t>Velocity measurements of motile bacteria by use of a videotape recording technique</w:t>
      </w:r>
      <w:r w:rsidRPr="00B92804">
        <w:rPr>
          <w:rFonts w:ascii="Times New Roman" w:hAnsi="Times New Roman" w:cs="Times New Roman"/>
          <w:sz w:val="24"/>
          <w:szCs w:val="24"/>
        </w:rPr>
        <w:t>.</w:t>
      </w:r>
      <w:proofErr w:type="gramEnd"/>
      <w:r w:rsidRPr="00B92804">
        <w:rPr>
          <w:rFonts w:ascii="Times New Roman" w:hAnsi="Times New Roman" w:cs="Times New Roman"/>
          <w:sz w:val="24"/>
          <w:szCs w:val="24"/>
        </w:rPr>
        <w:t xml:space="preserve"> </w:t>
      </w:r>
      <w:proofErr w:type="spellStart"/>
      <w:r w:rsidRPr="00B92804">
        <w:rPr>
          <w:rFonts w:ascii="Times New Roman" w:hAnsi="Times New Roman" w:cs="Times New Roman"/>
          <w:sz w:val="24"/>
          <w:szCs w:val="24"/>
          <w:lang w:val="nl-NL"/>
        </w:rPr>
        <w:t>A</w:t>
      </w:r>
      <w:r w:rsidRPr="00B92804">
        <w:rPr>
          <w:rFonts w:ascii="Times New Roman" w:hAnsi="Times New Roman" w:cs="Times New Roman"/>
          <w:noProof/>
          <w:sz w:val="24"/>
          <w:szCs w:val="24"/>
          <w:lang w:val="nl-NL"/>
        </w:rPr>
        <w:t>pplied</w:t>
      </w:r>
      <w:proofErr w:type="spellEnd"/>
      <w:r w:rsidRPr="00B92804">
        <w:rPr>
          <w:rFonts w:ascii="Times New Roman" w:hAnsi="Times New Roman" w:cs="Times New Roman"/>
          <w:noProof/>
          <w:sz w:val="24"/>
          <w:szCs w:val="24"/>
          <w:lang w:val="nl-NL"/>
        </w:rPr>
        <w:t xml:space="preserve"> Microbiology, 27: 283-284</w:t>
      </w:r>
      <w:bookmarkEnd w:id="33"/>
      <w:r w:rsidRPr="00B92804">
        <w:rPr>
          <w:rFonts w:ascii="Times New Roman" w:hAnsi="Times New Roman" w:cs="Times New Roman"/>
          <w:noProof/>
          <w:sz w:val="24"/>
          <w:szCs w:val="24"/>
          <w:lang w:val="nl-NL"/>
        </w:rPr>
        <w:t>.</w:t>
      </w:r>
      <w:r w:rsidRPr="00B92804">
        <w:rPr>
          <w:rFonts w:ascii="Times New Roman" w:hAnsi="Times New Roman" w:cs="Times New Roman"/>
          <w:sz w:val="24"/>
          <w:szCs w:val="24"/>
          <w:lang w:val="nl-NL"/>
        </w:rPr>
        <w:t xml:space="preserve"> </w:t>
      </w:r>
    </w:p>
    <w:p w14:paraId="2919E92E" w14:textId="77777777" w:rsidR="008627D3" w:rsidRPr="00B92804" w:rsidRDefault="008627D3" w:rsidP="005B6C39">
      <w:pPr>
        <w:rPr>
          <w:rFonts w:ascii="Times New Roman" w:hAnsi="Times New Roman" w:cs="Times New Roman"/>
          <w:sz w:val="24"/>
          <w:szCs w:val="24"/>
        </w:rPr>
      </w:pPr>
      <w:bookmarkStart w:id="34" w:name="_ENREF_2"/>
      <w:r w:rsidRPr="00B92804">
        <w:rPr>
          <w:rFonts w:ascii="Times New Roman" w:hAnsi="Times New Roman" w:cs="Times New Roman"/>
          <w:smallCaps/>
          <w:sz w:val="24"/>
          <w:szCs w:val="24"/>
          <w:lang w:val="da-DK"/>
        </w:rPr>
        <w:t>Smulders MJM, Visser EJW, Van Der Krieken WM, Croes AF, Wullems</w:t>
      </w:r>
      <w:r w:rsidRPr="00B92804">
        <w:rPr>
          <w:rFonts w:ascii="Times New Roman" w:hAnsi="Times New Roman" w:cs="Times New Roman"/>
          <w:sz w:val="24"/>
          <w:szCs w:val="24"/>
          <w:lang w:val="da-DK"/>
        </w:rPr>
        <w:t xml:space="preserve"> GJ (1990). </w:t>
      </w:r>
      <w:proofErr w:type="gramStart"/>
      <w:r w:rsidRPr="00B92804">
        <w:rPr>
          <w:rFonts w:ascii="Times New Roman" w:hAnsi="Times New Roman" w:cs="Times New Roman"/>
          <w:sz w:val="24"/>
          <w:szCs w:val="24"/>
        </w:rPr>
        <w:t>Effects of the developmental state of the tissue on the competence for flower bud regeneration in pedicel explants of tobacco.</w:t>
      </w:r>
      <w:proofErr w:type="gramEnd"/>
      <w:r w:rsidRPr="00B92804">
        <w:rPr>
          <w:rFonts w:ascii="Times New Roman" w:hAnsi="Times New Roman" w:cs="Times New Roman"/>
          <w:sz w:val="24"/>
          <w:szCs w:val="24"/>
        </w:rPr>
        <w:t xml:space="preserve"> Plant Physiology, 92:582-586</w:t>
      </w:r>
      <w:bookmarkEnd w:id="34"/>
      <w:r w:rsidRPr="00B92804">
        <w:rPr>
          <w:rFonts w:ascii="Times New Roman" w:hAnsi="Times New Roman" w:cs="Times New Roman"/>
          <w:sz w:val="24"/>
          <w:szCs w:val="24"/>
        </w:rPr>
        <w:t>.</w:t>
      </w:r>
    </w:p>
    <w:p w14:paraId="62134880" w14:textId="09AFEA72" w:rsidR="008627D3" w:rsidRPr="00B92804" w:rsidRDefault="008627D3" w:rsidP="005B6C39">
      <w:pPr>
        <w:rPr>
          <w:rFonts w:ascii="Times New Roman" w:hAnsi="Times New Roman" w:cs="Times New Roman"/>
          <w:noProof/>
          <w:sz w:val="24"/>
          <w:szCs w:val="24"/>
        </w:rPr>
      </w:pPr>
      <w:bookmarkStart w:id="35" w:name="_ENREF_9"/>
      <w:r w:rsidRPr="00B92804">
        <w:rPr>
          <w:rFonts w:ascii="Times New Roman" w:hAnsi="Times New Roman" w:cs="Times New Roman"/>
          <w:smallCaps/>
          <w:noProof/>
          <w:sz w:val="24"/>
          <w:szCs w:val="24"/>
        </w:rPr>
        <w:t>Taiz L., Zeiger E.</w:t>
      </w:r>
      <w:r w:rsidRPr="00B92804">
        <w:rPr>
          <w:rFonts w:ascii="Times New Roman" w:hAnsi="Times New Roman" w:cs="Times New Roman"/>
          <w:noProof/>
          <w:sz w:val="24"/>
          <w:szCs w:val="24"/>
        </w:rPr>
        <w:t xml:space="preserve"> (2002). </w:t>
      </w:r>
      <w:r w:rsidR="00F24C57" w:rsidRPr="00F24C57">
        <w:rPr>
          <w:rFonts w:ascii="Times New Roman" w:hAnsi="Times New Roman" w:cs="Times New Roman"/>
          <w:noProof/>
          <w:sz w:val="24"/>
          <w:szCs w:val="24"/>
        </w:rPr>
        <w:t>Water and Plant Cells</w:t>
      </w:r>
      <w:r w:rsidR="00F24C57">
        <w:rPr>
          <w:rFonts w:ascii="Times New Roman" w:hAnsi="Times New Roman" w:cs="Times New Roman"/>
          <w:noProof/>
          <w:sz w:val="24"/>
          <w:szCs w:val="24"/>
        </w:rPr>
        <w:t xml:space="preserve">; Chapter three in: </w:t>
      </w:r>
      <w:r w:rsidRPr="00B92804">
        <w:rPr>
          <w:rFonts w:ascii="Times New Roman" w:hAnsi="Times New Roman" w:cs="Times New Roman"/>
          <w:noProof/>
          <w:sz w:val="24"/>
          <w:szCs w:val="24"/>
        </w:rPr>
        <w:t>Plant Physiology, 3</w:t>
      </w:r>
      <w:r w:rsidRPr="00B92804">
        <w:rPr>
          <w:rFonts w:ascii="Times New Roman" w:hAnsi="Times New Roman" w:cs="Times New Roman"/>
          <w:noProof/>
          <w:sz w:val="24"/>
          <w:szCs w:val="24"/>
          <w:vertAlign w:val="superscript"/>
        </w:rPr>
        <w:t>rd</w:t>
      </w:r>
      <w:r w:rsidRPr="00B92804">
        <w:rPr>
          <w:rFonts w:ascii="Times New Roman" w:hAnsi="Times New Roman" w:cs="Times New Roman"/>
          <w:noProof/>
          <w:sz w:val="24"/>
          <w:szCs w:val="24"/>
        </w:rPr>
        <w:t xml:space="preserve"> edition. New York: Sinauer, 690 pp. </w:t>
      </w:r>
      <w:bookmarkEnd w:id="35"/>
    </w:p>
    <w:p w14:paraId="18D13895" w14:textId="77777777" w:rsidR="008627D3" w:rsidRPr="00B92804" w:rsidRDefault="008627D3" w:rsidP="005B6C39">
      <w:pPr>
        <w:rPr>
          <w:rFonts w:ascii="Times New Roman" w:hAnsi="Times New Roman" w:cs="Times New Roman"/>
          <w:noProof/>
          <w:sz w:val="24"/>
          <w:szCs w:val="24"/>
        </w:rPr>
      </w:pPr>
      <w:bookmarkStart w:id="36" w:name="_ENREF_10"/>
      <w:r w:rsidRPr="00B92804">
        <w:rPr>
          <w:rFonts w:ascii="Times New Roman" w:hAnsi="Times New Roman" w:cs="Times New Roman"/>
          <w:smallCaps/>
          <w:noProof/>
          <w:sz w:val="24"/>
          <w:szCs w:val="24"/>
        </w:rPr>
        <w:t>Thakur R., Sood A.</w:t>
      </w:r>
      <w:r w:rsidRPr="00B92804">
        <w:rPr>
          <w:rFonts w:ascii="Times New Roman" w:hAnsi="Times New Roman" w:cs="Times New Roman"/>
          <w:noProof/>
          <w:sz w:val="24"/>
          <w:szCs w:val="24"/>
        </w:rPr>
        <w:t xml:space="preserve"> (2006). An efficient method for explant sterilization for reduced contamination. Plant Cell, Tissue and Organ Culture, 84: 369-371</w:t>
      </w:r>
      <w:bookmarkEnd w:id="36"/>
      <w:r w:rsidRPr="00B92804">
        <w:rPr>
          <w:rFonts w:ascii="Times New Roman" w:hAnsi="Times New Roman" w:cs="Times New Roman"/>
          <w:noProof/>
          <w:sz w:val="24"/>
          <w:szCs w:val="24"/>
        </w:rPr>
        <w:t>.</w:t>
      </w:r>
    </w:p>
    <w:p w14:paraId="2D747D0E" w14:textId="77777777" w:rsidR="008627D3" w:rsidRPr="00B92804" w:rsidRDefault="008627D3" w:rsidP="005B6C39">
      <w:pPr>
        <w:rPr>
          <w:rFonts w:ascii="Times New Roman" w:hAnsi="Times New Roman" w:cs="Times New Roman"/>
          <w:sz w:val="24"/>
          <w:szCs w:val="24"/>
        </w:rPr>
      </w:pPr>
      <w:r w:rsidRPr="00B92804">
        <w:rPr>
          <w:rFonts w:ascii="Times New Roman" w:hAnsi="Times New Roman" w:cs="Times New Roman"/>
          <w:smallCaps/>
          <w:sz w:val="24"/>
          <w:szCs w:val="24"/>
          <w:lang w:val="pt-PT"/>
        </w:rPr>
        <w:t>Teixeira S.L., Ribeiro J.M., Teixeira M.T.</w:t>
      </w:r>
      <w:r w:rsidRPr="00B92804">
        <w:rPr>
          <w:rFonts w:ascii="Times New Roman" w:hAnsi="Times New Roman" w:cs="Times New Roman"/>
          <w:sz w:val="24"/>
          <w:szCs w:val="24"/>
          <w:lang w:val="pt-PT"/>
        </w:rPr>
        <w:t xml:space="preserve"> (2006). </w:t>
      </w:r>
      <w:r w:rsidRPr="00B92804">
        <w:rPr>
          <w:rFonts w:ascii="Times New Roman" w:hAnsi="Times New Roman" w:cs="Times New Roman"/>
          <w:sz w:val="24"/>
          <w:szCs w:val="24"/>
        </w:rPr>
        <w:t>Influence of NaClO on nutrient medium sterilization and on pineapple (</w:t>
      </w:r>
      <w:r w:rsidRPr="00B92804">
        <w:rPr>
          <w:rFonts w:ascii="Times New Roman" w:hAnsi="Times New Roman" w:cs="Times New Roman"/>
          <w:i/>
          <w:sz w:val="24"/>
          <w:szCs w:val="24"/>
        </w:rPr>
        <w:t>Ananas comosus</w:t>
      </w:r>
      <w:r w:rsidRPr="00B92804">
        <w:rPr>
          <w:rFonts w:ascii="Times New Roman" w:hAnsi="Times New Roman" w:cs="Times New Roman"/>
          <w:sz w:val="24"/>
          <w:szCs w:val="24"/>
        </w:rPr>
        <w:t xml:space="preserve"> </w:t>
      </w:r>
      <w:proofErr w:type="gramStart"/>
      <w:r w:rsidRPr="00B92804">
        <w:rPr>
          <w:rFonts w:ascii="Times New Roman" w:hAnsi="Times New Roman" w:cs="Times New Roman"/>
          <w:sz w:val="24"/>
          <w:szCs w:val="24"/>
        </w:rPr>
        <w:t>cv</w:t>
      </w:r>
      <w:proofErr w:type="gramEnd"/>
      <w:r w:rsidRPr="00B92804">
        <w:rPr>
          <w:rFonts w:ascii="Times New Roman" w:hAnsi="Times New Roman" w:cs="Times New Roman"/>
          <w:sz w:val="24"/>
          <w:szCs w:val="24"/>
        </w:rPr>
        <w:t xml:space="preserve"> Smooth cayenne) behavior. </w:t>
      </w:r>
      <w:proofErr w:type="gramStart"/>
      <w:r w:rsidRPr="00B92804">
        <w:rPr>
          <w:rFonts w:ascii="Times New Roman" w:hAnsi="Times New Roman" w:cs="Times New Roman"/>
          <w:sz w:val="24"/>
          <w:szCs w:val="24"/>
        </w:rPr>
        <w:t>Plant Cell, Tissue and Organ Culture, 86: 375-378.</w:t>
      </w:r>
      <w:proofErr w:type="gramEnd"/>
      <w:r w:rsidRPr="00B92804">
        <w:rPr>
          <w:rFonts w:ascii="Times New Roman" w:hAnsi="Times New Roman" w:cs="Times New Roman"/>
          <w:sz w:val="24"/>
          <w:szCs w:val="24"/>
        </w:rPr>
        <w:t xml:space="preserve"> </w:t>
      </w:r>
    </w:p>
    <w:p w14:paraId="68EE3C27" w14:textId="77777777" w:rsidR="008627D3" w:rsidRPr="00B92804" w:rsidRDefault="008627D3" w:rsidP="005B6C39">
      <w:pPr>
        <w:rPr>
          <w:rFonts w:ascii="Times New Roman" w:hAnsi="Times New Roman" w:cs="Times New Roman"/>
          <w:sz w:val="24"/>
          <w:szCs w:val="24"/>
        </w:rPr>
      </w:pPr>
      <w:proofErr w:type="spellStart"/>
      <w:r w:rsidRPr="00B92804">
        <w:rPr>
          <w:rFonts w:ascii="Times New Roman" w:hAnsi="Times New Roman" w:cs="Times New Roman"/>
          <w:smallCaps/>
          <w:sz w:val="24"/>
          <w:szCs w:val="24"/>
        </w:rPr>
        <w:t>Yanagawa</w:t>
      </w:r>
      <w:proofErr w:type="spellEnd"/>
      <w:r w:rsidRPr="00B92804">
        <w:rPr>
          <w:rFonts w:ascii="Times New Roman" w:hAnsi="Times New Roman" w:cs="Times New Roman"/>
          <w:smallCaps/>
          <w:sz w:val="24"/>
          <w:szCs w:val="24"/>
        </w:rPr>
        <w:t xml:space="preserve"> T., Tanaka R., </w:t>
      </w:r>
      <w:proofErr w:type="spellStart"/>
      <w:r w:rsidRPr="00B92804">
        <w:rPr>
          <w:rFonts w:ascii="Times New Roman" w:hAnsi="Times New Roman" w:cs="Times New Roman"/>
          <w:smallCaps/>
          <w:sz w:val="24"/>
          <w:szCs w:val="24"/>
        </w:rPr>
        <w:t>Funai</w:t>
      </w:r>
      <w:proofErr w:type="spellEnd"/>
      <w:r w:rsidRPr="00B92804">
        <w:rPr>
          <w:rFonts w:ascii="Times New Roman" w:hAnsi="Times New Roman" w:cs="Times New Roman"/>
          <w:smallCaps/>
          <w:sz w:val="24"/>
          <w:szCs w:val="24"/>
        </w:rPr>
        <w:t xml:space="preserve"> R.</w:t>
      </w:r>
      <w:r w:rsidRPr="00B92804">
        <w:rPr>
          <w:rFonts w:ascii="Times New Roman" w:hAnsi="Times New Roman" w:cs="Times New Roman"/>
          <w:sz w:val="24"/>
          <w:szCs w:val="24"/>
        </w:rPr>
        <w:t xml:space="preserve"> (2007). </w:t>
      </w:r>
      <w:proofErr w:type="gramStart"/>
      <w:r w:rsidRPr="00B92804">
        <w:rPr>
          <w:rFonts w:ascii="Times New Roman" w:hAnsi="Times New Roman" w:cs="Times New Roman"/>
          <w:sz w:val="24"/>
          <w:szCs w:val="24"/>
        </w:rPr>
        <w:t>Simple micropropagation of ornamentals by direct application of NaClO disinfectants without equipment.</w:t>
      </w:r>
      <w:proofErr w:type="gramEnd"/>
      <w:r w:rsidRPr="00B92804">
        <w:rPr>
          <w:rFonts w:ascii="Times New Roman" w:hAnsi="Times New Roman" w:cs="Times New Roman"/>
          <w:sz w:val="24"/>
          <w:szCs w:val="24"/>
        </w:rPr>
        <w:t xml:space="preserve"> </w:t>
      </w:r>
      <w:proofErr w:type="spellStart"/>
      <w:r w:rsidRPr="00B92804">
        <w:rPr>
          <w:rFonts w:ascii="Times New Roman" w:hAnsi="Times New Roman" w:cs="Times New Roman"/>
          <w:sz w:val="24"/>
          <w:szCs w:val="24"/>
        </w:rPr>
        <w:t>Acta</w:t>
      </w:r>
      <w:proofErr w:type="spellEnd"/>
      <w:r w:rsidRPr="00B92804">
        <w:rPr>
          <w:rFonts w:ascii="Times New Roman" w:hAnsi="Times New Roman" w:cs="Times New Roman"/>
          <w:sz w:val="24"/>
          <w:szCs w:val="24"/>
        </w:rPr>
        <w:t xml:space="preserve"> </w:t>
      </w:r>
      <w:proofErr w:type="spellStart"/>
      <w:r w:rsidRPr="00B92804">
        <w:rPr>
          <w:rFonts w:ascii="Times New Roman" w:hAnsi="Times New Roman" w:cs="Times New Roman"/>
          <w:sz w:val="24"/>
          <w:szCs w:val="24"/>
        </w:rPr>
        <w:t>Horticulturae</w:t>
      </w:r>
      <w:proofErr w:type="spellEnd"/>
      <w:r w:rsidRPr="00B92804">
        <w:rPr>
          <w:rFonts w:ascii="Times New Roman" w:hAnsi="Times New Roman" w:cs="Times New Roman"/>
          <w:sz w:val="24"/>
          <w:szCs w:val="24"/>
        </w:rPr>
        <w:t>, 764: 289-298.</w:t>
      </w:r>
    </w:p>
    <w:p w14:paraId="66CB22CF" w14:textId="77777777" w:rsidR="00E107BB" w:rsidRPr="00B92804" w:rsidRDefault="00E107BB" w:rsidP="00E107BB">
      <w:pPr>
        <w:rPr>
          <w:rFonts w:ascii="Times New Roman" w:hAnsi="Times New Roman" w:cs="Times New Roman"/>
          <w:noProof/>
          <w:sz w:val="24"/>
          <w:szCs w:val="24"/>
        </w:rPr>
      </w:pPr>
      <w:bookmarkStart w:id="37" w:name="_ENREF_1"/>
      <w:r w:rsidRPr="00B92804">
        <w:rPr>
          <w:rFonts w:ascii="Times New Roman" w:hAnsi="Times New Roman" w:cs="Times New Roman"/>
          <w:smallCaps/>
          <w:noProof/>
          <w:sz w:val="24"/>
          <w:szCs w:val="24"/>
        </w:rPr>
        <w:t>Van Meeteren U.</w:t>
      </w:r>
      <w:r w:rsidRPr="00B92804">
        <w:rPr>
          <w:rFonts w:ascii="Times New Roman" w:hAnsi="Times New Roman" w:cs="Times New Roman"/>
          <w:noProof/>
          <w:sz w:val="24"/>
          <w:szCs w:val="24"/>
        </w:rPr>
        <w:t xml:space="preserve"> (1989) Water relations and early leaf wilting of cut chrysanthemums. Acta Horticulturae, 261: 129-135.</w:t>
      </w:r>
    </w:p>
    <w:p w14:paraId="16869B9B" w14:textId="77777777" w:rsidR="00C71292" w:rsidRPr="00B92804" w:rsidRDefault="00C71292" w:rsidP="00C71292">
      <w:pPr>
        <w:rPr>
          <w:rFonts w:ascii="Times New Roman" w:hAnsi="Times New Roman" w:cs="Times New Roman"/>
          <w:noProof/>
          <w:sz w:val="24"/>
          <w:szCs w:val="24"/>
        </w:rPr>
      </w:pPr>
      <w:r w:rsidRPr="00B92804">
        <w:rPr>
          <w:rFonts w:ascii="Times New Roman" w:hAnsi="Times New Roman" w:cs="Times New Roman"/>
          <w:smallCaps/>
          <w:noProof/>
          <w:sz w:val="24"/>
          <w:szCs w:val="24"/>
        </w:rPr>
        <w:t>Ziv M., Lilien-Kipnis H</w:t>
      </w:r>
      <w:r w:rsidRPr="00B92804">
        <w:rPr>
          <w:rFonts w:ascii="Times New Roman" w:hAnsi="Times New Roman" w:cs="Times New Roman"/>
          <w:noProof/>
          <w:sz w:val="24"/>
          <w:szCs w:val="24"/>
        </w:rPr>
        <w:t>. (2000) Bud regeneration from inflorescence explants for rapid propagation of geophytes in vitro. Plant Cell Reports, 19: 845-850</w:t>
      </w:r>
      <w:bookmarkEnd w:id="37"/>
    </w:p>
    <w:p w14:paraId="450C5151" w14:textId="77777777" w:rsidR="00C71292" w:rsidRPr="00B92804" w:rsidRDefault="00C71292" w:rsidP="005B6C39">
      <w:pPr>
        <w:rPr>
          <w:rFonts w:ascii="Times New Roman" w:hAnsi="Times New Roman" w:cs="Times New Roman"/>
          <w:sz w:val="24"/>
          <w:szCs w:val="24"/>
        </w:rPr>
      </w:pPr>
    </w:p>
    <w:p w14:paraId="04985943" w14:textId="77777777" w:rsidR="008627D3" w:rsidRPr="00B92804" w:rsidRDefault="008627D3">
      <w:pPr>
        <w:ind w:left="0" w:firstLine="0"/>
        <w:rPr>
          <w:rFonts w:ascii="Times New Roman" w:hAnsi="Times New Roman" w:cs="Times New Roman"/>
          <w:sz w:val="24"/>
          <w:szCs w:val="24"/>
        </w:rPr>
      </w:pPr>
      <w:r w:rsidRPr="00B92804">
        <w:rPr>
          <w:rFonts w:ascii="Times New Roman" w:hAnsi="Times New Roman" w:cs="Times New Roman"/>
          <w:sz w:val="24"/>
          <w:szCs w:val="24"/>
        </w:rPr>
        <w:br w:type="page"/>
      </w:r>
    </w:p>
    <w:p w14:paraId="63A501BB" w14:textId="77777777" w:rsidR="008627D3" w:rsidRPr="00B92804" w:rsidRDefault="008627D3" w:rsidP="005B6C39">
      <w:pPr>
        <w:rPr>
          <w:rFonts w:ascii="Times New Roman" w:hAnsi="Times New Roman" w:cs="Times New Roman"/>
          <w:sz w:val="24"/>
          <w:szCs w:val="24"/>
        </w:rPr>
      </w:pPr>
    </w:p>
    <w:p w14:paraId="4C404B15" w14:textId="4D3B2C50" w:rsidR="008627D3" w:rsidRPr="00B92804" w:rsidRDefault="003A6E0C" w:rsidP="005B6C39">
      <w:pPr>
        <w:spacing w:after="0"/>
        <w:ind w:left="426"/>
        <w:rPr>
          <w:rFonts w:ascii="Times New Roman" w:hAnsi="Times New Roman" w:cs="Times New Roman"/>
          <w:b/>
          <w:sz w:val="24"/>
          <w:szCs w:val="24"/>
        </w:rPr>
      </w:pPr>
      <w:r w:rsidRPr="00B92804">
        <w:rPr>
          <w:rFonts w:ascii="Times New Roman" w:hAnsi="Times New Roman" w:cs="Times New Roman"/>
          <w:b/>
          <w:sz w:val="24"/>
          <w:szCs w:val="24"/>
        </w:rPr>
        <w:t xml:space="preserve"> </w:t>
      </w:r>
      <w:proofErr w:type="gramStart"/>
      <w:r w:rsidR="008627D3" w:rsidRPr="00B92804">
        <w:rPr>
          <w:rFonts w:ascii="Times New Roman" w:hAnsi="Times New Roman" w:cs="Times New Roman"/>
          <w:b/>
          <w:sz w:val="24"/>
          <w:szCs w:val="24"/>
        </w:rPr>
        <w:t>Table 1.</w:t>
      </w:r>
      <w:proofErr w:type="gramEnd"/>
      <w:r w:rsidR="008627D3" w:rsidRPr="00B92804">
        <w:rPr>
          <w:rFonts w:ascii="Times New Roman" w:hAnsi="Times New Roman" w:cs="Times New Roman"/>
          <w:b/>
          <w:sz w:val="24"/>
          <w:szCs w:val="24"/>
        </w:rPr>
        <w:t xml:space="preserve"> </w:t>
      </w:r>
      <w:proofErr w:type="gramStart"/>
      <w:r w:rsidR="008627D3" w:rsidRPr="00B92804">
        <w:rPr>
          <w:rFonts w:ascii="Times New Roman" w:hAnsi="Times New Roman" w:cs="Times New Roman"/>
          <w:b/>
          <w:sz w:val="24"/>
          <w:szCs w:val="24"/>
        </w:rPr>
        <w:t xml:space="preserve">Minimum concentration of NaClO for </w:t>
      </w:r>
      <w:r w:rsidR="00C305C4">
        <w:rPr>
          <w:rFonts w:ascii="Times New Roman" w:hAnsi="Times New Roman" w:cs="Times New Roman"/>
          <w:b/>
          <w:sz w:val="24"/>
          <w:szCs w:val="24"/>
        </w:rPr>
        <w:t>disinfection</w:t>
      </w:r>
      <w:r w:rsidR="008627D3" w:rsidRPr="00B92804">
        <w:rPr>
          <w:rFonts w:ascii="Times New Roman" w:hAnsi="Times New Roman" w:cs="Times New Roman"/>
          <w:b/>
          <w:sz w:val="24"/>
          <w:szCs w:val="24"/>
        </w:rPr>
        <w:t xml:space="preserve"> of fluids.</w:t>
      </w:r>
      <w:proofErr w:type="gramEnd"/>
      <w:r w:rsidR="008627D3" w:rsidRPr="00B92804">
        <w:rPr>
          <w:rFonts w:ascii="Times New Roman" w:hAnsi="Times New Roman" w:cs="Times New Roman"/>
          <w:b/>
          <w:sz w:val="24"/>
          <w:szCs w:val="24"/>
        </w:rPr>
        <w:t xml:space="preserve"> </w:t>
      </w:r>
    </w:p>
    <w:p w14:paraId="598D50E6" w14:textId="77777777" w:rsidR="008627D3" w:rsidRPr="00B92804" w:rsidRDefault="008627D3" w:rsidP="005B6C39">
      <w:pPr>
        <w:spacing w:after="0"/>
        <w:ind w:left="426"/>
        <w:rPr>
          <w:rFonts w:ascii="Times New Roman" w:hAnsi="Times New Roman" w:cs="Times New Roman"/>
          <w:sz w:val="24"/>
          <w:szCs w:val="24"/>
        </w:rPr>
      </w:pPr>
    </w:p>
    <w:tbl>
      <w:tblPr>
        <w:tblStyle w:val="Tabelraster"/>
        <w:tblpPr w:leftFromText="180" w:rightFromText="180" w:vertAnchor="text" w:horzAnchor="margin" w:tblpXSpec="right" w:tblpY="43"/>
        <w:tblW w:w="0" w:type="auto"/>
        <w:tblLook w:val="04A0" w:firstRow="1" w:lastRow="0" w:firstColumn="1" w:lastColumn="0" w:noHBand="0" w:noVBand="1"/>
      </w:tblPr>
      <w:tblGrid>
        <w:gridCol w:w="1338"/>
        <w:gridCol w:w="473"/>
        <w:gridCol w:w="1191"/>
        <w:gridCol w:w="1196"/>
        <w:gridCol w:w="1196"/>
        <w:gridCol w:w="1196"/>
        <w:gridCol w:w="1170"/>
        <w:gridCol w:w="1170"/>
      </w:tblGrid>
      <w:tr w:rsidR="008627D3" w:rsidRPr="00B92804" w14:paraId="580AF232" w14:textId="77777777" w:rsidTr="000E208E">
        <w:tc>
          <w:tcPr>
            <w:tcW w:w="8930" w:type="dxa"/>
            <w:gridSpan w:val="8"/>
          </w:tcPr>
          <w:p w14:paraId="1D657374" w14:textId="77777777" w:rsidR="008627D3" w:rsidRPr="00B92804" w:rsidRDefault="008627D3" w:rsidP="005B6C39">
            <w:pPr>
              <w:jc w:val="center"/>
              <w:rPr>
                <w:rFonts w:ascii="Times New Roman" w:hAnsi="Times New Roman" w:cs="Times New Roman"/>
                <w:b/>
                <w:sz w:val="24"/>
                <w:szCs w:val="24"/>
              </w:rPr>
            </w:pPr>
            <w:r w:rsidRPr="00B92804">
              <w:rPr>
                <w:rFonts w:ascii="Times New Roman" w:hAnsi="Times New Roman" w:cs="Times New Roman"/>
                <w:b/>
                <w:sz w:val="24"/>
                <w:szCs w:val="24"/>
              </w:rPr>
              <w:t>NaClO concentration (%)</w:t>
            </w:r>
          </w:p>
        </w:tc>
      </w:tr>
      <w:tr w:rsidR="008627D3" w:rsidRPr="00B92804" w14:paraId="1A7C2652" w14:textId="77777777" w:rsidTr="000E208E">
        <w:tc>
          <w:tcPr>
            <w:tcW w:w="1338" w:type="dxa"/>
            <w:vMerge w:val="restart"/>
            <w:vAlign w:val="center"/>
          </w:tcPr>
          <w:p w14:paraId="3A558B71" w14:textId="2BFF2862" w:rsidR="008627D3" w:rsidRPr="00B92804" w:rsidRDefault="008627D3" w:rsidP="000E208E">
            <w:pPr>
              <w:ind w:left="0" w:firstLine="0"/>
              <w:jc w:val="both"/>
              <w:rPr>
                <w:rFonts w:ascii="Times New Roman" w:hAnsi="Times New Roman" w:cs="Times New Roman"/>
                <w:sz w:val="24"/>
                <w:szCs w:val="24"/>
              </w:rPr>
            </w:pPr>
            <w:r w:rsidRPr="00B92804">
              <w:rPr>
                <w:rFonts w:ascii="Times New Roman" w:hAnsi="Times New Roman" w:cs="Times New Roman"/>
                <w:sz w:val="24"/>
                <w:szCs w:val="24"/>
              </w:rPr>
              <w:t>LB</w:t>
            </w:r>
            <w:r w:rsidR="000E208E" w:rsidRPr="00B92804">
              <w:rPr>
                <w:rFonts w:ascii="Times New Roman" w:hAnsi="Times New Roman" w:cs="Times New Roman"/>
                <w:sz w:val="24"/>
                <w:szCs w:val="24"/>
              </w:rPr>
              <w:t xml:space="preserve"> l</w:t>
            </w:r>
            <w:r w:rsidRPr="00B92804">
              <w:rPr>
                <w:rFonts w:ascii="Times New Roman" w:hAnsi="Times New Roman" w:cs="Times New Roman"/>
                <w:sz w:val="24"/>
                <w:szCs w:val="24"/>
              </w:rPr>
              <w:t xml:space="preserve">iquid </w:t>
            </w:r>
            <w:r w:rsidR="000E208E" w:rsidRPr="00B92804">
              <w:rPr>
                <w:rFonts w:ascii="Times New Roman" w:hAnsi="Times New Roman" w:cs="Times New Roman"/>
                <w:sz w:val="24"/>
                <w:szCs w:val="24"/>
              </w:rPr>
              <w:t>m</w:t>
            </w:r>
            <w:r w:rsidRPr="00B92804">
              <w:rPr>
                <w:rFonts w:ascii="Times New Roman" w:hAnsi="Times New Roman" w:cs="Times New Roman"/>
                <w:sz w:val="24"/>
                <w:szCs w:val="24"/>
              </w:rPr>
              <w:t>edium</w:t>
            </w:r>
          </w:p>
        </w:tc>
        <w:tc>
          <w:tcPr>
            <w:tcW w:w="473" w:type="dxa"/>
          </w:tcPr>
          <w:p w14:paraId="7ED33514" w14:textId="77777777" w:rsidR="008627D3" w:rsidRPr="00B92804" w:rsidRDefault="008627D3" w:rsidP="005B6C39">
            <w:pPr>
              <w:jc w:val="both"/>
              <w:rPr>
                <w:rFonts w:ascii="Times New Roman" w:hAnsi="Times New Roman" w:cs="Times New Roman"/>
                <w:sz w:val="24"/>
                <w:szCs w:val="24"/>
              </w:rPr>
            </w:pPr>
          </w:p>
        </w:tc>
        <w:tc>
          <w:tcPr>
            <w:tcW w:w="1191" w:type="dxa"/>
          </w:tcPr>
          <w:p w14:paraId="07A847F7"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0</w:t>
            </w:r>
          </w:p>
        </w:tc>
        <w:tc>
          <w:tcPr>
            <w:tcW w:w="1196" w:type="dxa"/>
          </w:tcPr>
          <w:p w14:paraId="5DDD8068"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0.01</w:t>
            </w:r>
          </w:p>
        </w:tc>
        <w:tc>
          <w:tcPr>
            <w:tcW w:w="1196" w:type="dxa"/>
          </w:tcPr>
          <w:p w14:paraId="15940008"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0.03</w:t>
            </w:r>
          </w:p>
        </w:tc>
        <w:tc>
          <w:tcPr>
            <w:tcW w:w="1196" w:type="dxa"/>
          </w:tcPr>
          <w:p w14:paraId="69D1FC1C"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0.06</w:t>
            </w:r>
          </w:p>
        </w:tc>
        <w:tc>
          <w:tcPr>
            <w:tcW w:w="1170" w:type="dxa"/>
          </w:tcPr>
          <w:p w14:paraId="37C1A9C5"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0.1</w:t>
            </w:r>
          </w:p>
        </w:tc>
        <w:tc>
          <w:tcPr>
            <w:tcW w:w="1170" w:type="dxa"/>
          </w:tcPr>
          <w:p w14:paraId="1B9ABE1D"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1.5</w:t>
            </w:r>
          </w:p>
        </w:tc>
      </w:tr>
      <w:tr w:rsidR="008627D3" w:rsidRPr="00B92804" w14:paraId="78D99FE1" w14:textId="77777777" w:rsidTr="000E208E">
        <w:tc>
          <w:tcPr>
            <w:tcW w:w="1338" w:type="dxa"/>
            <w:vMerge/>
          </w:tcPr>
          <w:p w14:paraId="27D6CBB7" w14:textId="77777777" w:rsidR="008627D3" w:rsidRPr="00B92804" w:rsidRDefault="008627D3" w:rsidP="005B6C39">
            <w:pPr>
              <w:jc w:val="both"/>
              <w:rPr>
                <w:rFonts w:ascii="Times New Roman" w:hAnsi="Times New Roman" w:cs="Times New Roman"/>
                <w:sz w:val="24"/>
                <w:szCs w:val="24"/>
              </w:rPr>
            </w:pPr>
          </w:p>
        </w:tc>
        <w:tc>
          <w:tcPr>
            <w:tcW w:w="473" w:type="dxa"/>
          </w:tcPr>
          <w:p w14:paraId="76520099" w14:textId="77777777" w:rsidR="008627D3" w:rsidRPr="00B92804" w:rsidRDefault="008627D3" w:rsidP="005B6C39">
            <w:pPr>
              <w:jc w:val="both"/>
              <w:rPr>
                <w:rFonts w:ascii="Times New Roman" w:hAnsi="Times New Roman" w:cs="Times New Roman"/>
                <w:sz w:val="24"/>
                <w:szCs w:val="24"/>
              </w:rPr>
            </w:pPr>
            <w:r w:rsidRPr="00B92804">
              <w:rPr>
                <w:rFonts w:ascii="Times New Roman" w:hAnsi="Times New Roman" w:cs="Times New Roman"/>
                <w:sz w:val="24"/>
                <w:szCs w:val="24"/>
              </w:rPr>
              <w:t>1</w:t>
            </w:r>
          </w:p>
        </w:tc>
        <w:tc>
          <w:tcPr>
            <w:tcW w:w="1191" w:type="dxa"/>
          </w:tcPr>
          <w:p w14:paraId="42EDD49C"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1196" w:type="dxa"/>
          </w:tcPr>
          <w:p w14:paraId="39023538"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1196" w:type="dxa"/>
          </w:tcPr>
          <w:p w14:paraId="24C0894D"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1196" w:type="dxa"/>
          </w:tcPr>
          <w:p w14:paraId="09600E4A"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1170" w:type="dxa"/>
          </w:tcPr>
          <w:p w14:paraId="4510F304"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1170" w:type="dxa"/>
          </w:tcPr>
          <w:p w14:paraId="3647BAE4"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r>
      <w:tr w:rsidR="008627D3" w:rsidRPr="00B92804" w14:paraId="7ABA10CF" w14:textId="77777777" w:rsidTr="000E208E">
        <w:tc>
          <w:tcPr>
            <w:tcW w:w="1338" w:type="dxa"/>
            <w:vMerge/>
          </w:tcPr>
          <w:p w14:paraId="4FD77FE3" w14:textId="77777777" w:rsidR="008627D3" w:rsidRPr="00B92804" w:rsidRDefault="008627D3" w:rsidP="005B6C39">
            <w:pPr>
              <w:jc w:val="both"/>
              <w:rPr>
                <w:rFonts w:ascii="Times New Roman" w:hAnsi="Times New Roman" w:cs="Times New Roman"/>
                <w:sz w:val="24"/>
                <w:szCs w:val="24"/>
              </w:rPr>
            </w:pPr>
          </w:p>
        </w:tc>
        <w:tc>
          <w:tcPr>
            <w:tcW w:w="473" w:type="dxa"/>
          </w:tcPr>
          <w:p w14:paraId="1951F8C4" w14:textId="77777777" w:rsidR="008627D3" w:rsidRPr="00B92804" w:rsidRDefault="008627D3" w:rsidP="005B6C39">
            <w:pPr>
              <w:jc w:val="both"/>
              <w:rPr>
                <w:rFonts w:ascii="Times New Roman" w:hAnsi="Times New Roman" w:cs="Times New Roman"/>
                <w:sz w:val="24"/>
                <w:szCs w:val="24"/>
              </w:rPr>
            </w:pPr>
            <w:r w:rsidRPr="00B92804">
              <w:rPr>
                <w:rFonts w:ascii="Times New Roman" w:hAnsi="Times New Roman" w:cs="Times New Roman"/>
                <w:sz w:val="24"/>
                <w:szCs w:val="24"/>
              </w:rPr>
              <w:t>2</w:t>
            </w:r>
          </w:p>
        </w:tc>
        <w:tc>
          <w:tcPr>
            <w:tcW w:w="1191" w:type="dxa"/>
          </w:tcPr>
          <w:p w14:paraId="78C12DBF"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1196" w:type="dxa"/>
          </w:tcPr>
          <w:p w14:paraId="26050195"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1196" w:type="dxa"/>
          </w:tcPr>
          <w:p w14:paraId="291A7B16"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1196" w:type="dxa"/>
          </w:tcPr>
          <w:p w14:paraId="77F0B92E"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1170" w:type="dxa"/>
          </w:tcPr>
          <w:p w14:paraId="68FD10C5"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1170" w:type="dxa"/>
          </w:tcPr>
          <w:p w14:paraId="4F794788"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r>
      <w:tr w:rsidR="008627D3" w:rsidRPr="00B92804" w14:paraId="1B5DECC4" w14:textId="77777777" w:rsidTr="000E208E">
        <w:tc>
          <w:tcPr>
            <w:tcW w:w="1338" w:type="dxa"/>
            <w:vMerge/>
          </w:tcPr>
          <w:p w14:paraId="4F23BE53" w14:textId="77777777" w:rsidR="008627D3" w:rsidRPr="00B92804" w:rsidRDefault="008627D3" w:rsidP="005B6C39">
            <w:pPr>
              <w:jc w:val="both"/>
              <w:rPr>
                <w:rFonts w:ascii="Times New Roman" w:hAnsi="Times New Roman" w:cs="Times New Roman"/>
                <w:sz w:val="24"/>
                <w:szCs w:val="24"/>
              </w:rPr>
            </w:pPr>
          </w:p>
        </w:tc>
        <w:tc>
          <w:tcPr>
            <w:tcW w:w="473" w:type="dxa"/>
          </w:tcPr>
          <w:p w14:paraId="29494A00" w14:textId="77777777" w:rsidR="008627D3" w:rsidRPr="00B92804" w:rsidRDefault="008627D3" w:rsidP="005B6C39">
            <w:pPr>
              <w:jc w:val="both"/>
              <w:rPr>
                <w:rFonts w:ascii="Times New Roman" w:hAnsi="Times New Roman" w:cs="Times New Roman"/>
                <w:sz w:val="24"/>
                <w:szCs w:val="24"/>
              </w:rPr>
            </w:pPr>
            <w:r w:rsidRPr="00B92804">
              <w:rPr>
                <w:rFonts w:ascii="Times New Roman" w:hAnsi="Times New Roman" w:cs="Times New Roman"/>
                <w:sz w:val="24"/>
                <w:szCs w:val="24"/>
              </w:rPr>
              <w:t>3</w:t>
            </w:r>
          </w:p>
        </w:tc>
        <w:tc>
          <w:tcPr>
            <w:tcW w:w="1191" w:type="dxa"/>
          </w:tcPr>
          <w:p w14:paraId="7BA89F4A"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1196" w:type="dxa"/>
          </w:tcPr>
          <w:p w14:paraId="0EF3CA0E"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1196" w:type="dxa"/>
          </w:tcPr>
          <w:p w14:paraId="399B2B6A"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1196" w:type="dxa"/>
          </w:tcPr>
          <w:p w14:paraId="10DD616B"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1170" w:type="dxa"/>
          </w:tcPr>
          <w:p w14:paraId="17EF0C88"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1170" w:type="dxa"/>
          </w:tcPr>
          <w:p w14:paraId="48C07BE5"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r>
    </w:tbl>
    <w:p w14:paraId="7D50D63E" w14:textId="77777777" w:rsidR="008627D3" w:rsidRPr="00B92804" w:rsidRDefault="008627D3" w:rsidP="005B6C39">
      <w:pPr>
        <w:spacing w:after="0"/>
        <w:ind w:left="426"/>
        <w:rPr>
          <w:rFonts w:ascii="Times New Roman" w:hAnsi="Times New Roman" w:cs="Times New Roman"/>
          <w:sz w:val="24"/>
          <w:szCs w:val="24"/>
        </w:rPr>
      </w:pPr>
    </w:p>
    <w:p w14:paraId="21380DD3" w14:textId="1B34762F" w:rsidR="008627D3" w:rsidRPr="00B92804" w:rsidRDefault="00785831" w:rsidP="005B6C39">
      <w:pPr>
        <w:spacing w:after="0"/>
        <w:ind w:left="0" w:firstLine="0"/>
        <w:jc w:val="both"/>
        <w:rPr>
          <w:rFonts w:ascii="Times New Roman" w:hAnsi="Times New Roman" w:cs="Times New Roman"/>
          <w:sz w:val="24"/>
          <w:szCs w:val="24"/>
        </w:rPr>
      </w:pPr>
      <w:r>
        <w:rPr>
          <w:rFonts w:ascii="Times New Roman" w:hAnsi="Times New Roman" w:cs="Times New Roman"/>
          <w:sz w:val="24"/>
          <w:szCs w:val="24"/>
        </w:rPr>
        <w:t xml:space="preserve">To </w:t>
      </w:r>
      <w:r w:rsidR="008627D3" w:rsidRPr="00B92804">
        <w:rPr>
          <w:rFonts w:ascii="Times New Roman" w:hAnsi="Times New Roman" w:cs="Times New Roman"/>
          <w:sz w:val="24"/>
          <w:szCs w:val="24"/>
        </w:rPr>
        <w:t xml:space="preserve">contaminated </w:t>
      </w:r>
      <w:r>
        <w:rPr>
          <w:rFonts w:ascii="Times New Roman" w:hAnsi="Times New Roman" w:cs="Times New Roman"/>
          <w:sz w:val="24"/>
          <w:szCs w:val="24"/>
        </w:rPr>
        <w:t>fluid,</w:t>
      </w:r>
      <w:r w:rsidR="008627D3" w:rsidRPr="00B92804">
        <w:rPr>
          <w:rFonts w:ascii="Times New Roman" w:hAnsi="Times New Roman" w:cs="Times New Roman"/>
          <w:sz w:val="24"/>
          <w:szCs w:val="24"/>
        </w:rPr>
        <w:t xml:space="preserve"> </w:t>
      </w:r>
      <w:r>
        <w:rPr>
          <w:rFonts w:ascii="Times New Roman" w:hAnsi="Times New Roman" w:cs="Times New Roman"/>
          <w:sz w:val="24"/>
          <w:szCs w:val="24"/>
        </w:rPr>
        <w:t>a</w:t>
      </w:r>
      <w:r w:rsidR="008627D3" w:rsidRPr="00B92804">
        <w:rPr>
          <w:rFonts w:ascii="Times New Roman" w:hAnsi="Times New Roman" w:cs="Times New Roman"/>
          <w:sz w:val="24"/>
          <w:szCs w:val="24"/>
        </w:rPr>
        <w:t xml:space="preserve"> concentrated solution of NaClO was added. After 2</w:t>
      </w:r>
      <w:r w:rsidR="00871B3D" w:rsidRPr="00B92804">
        <w:rPr>
          <w:rFonts w:ascii="Times New Roman" w:hAnsi="Times New Roman" w:cs="Times New Roman"/>
          <w:sz w:val="24"/>
          <w:szCs w:val="24"/>
        </w:rPr>
        <w:t xml:space="preserve"> </w:t>
      </w:r>
      <w:r w:rsidR="008627D3" w:rsidRPr="00B92804">
        <w:rPr>
          <w:rFonts w:ascii="Times New Roman" w:hAnsi="Times New Roman" w:cs="Times New Roman"/>
          <w:sz w:val="24"/>
          <w:szCs w:val="24"/>
        </w:rPr>
        <w:t xml:space="preserve">d at 25 ºC, liquid LB was </w:t>
      </w:r>
      <w:r w:rsidR="00321BBD">
        <w:rPr>
          <w:rFonts w:ascii="Times New Roman" w:hAnsi="Times New Roman" w:cs="Times New Roman"/>
          <w:sz w:val="24"/>
          <w:szCs w:val="24"/>
        </w:rPr>
        <w:t>and a</w:t>
      </w:r>
      <w:r w:rsidR="008627D3" w:rsidRPr="00B92804">
        <w:rPr>
          <w:rFonts w:ascii="Times New Roman" w:hAnsi="Times New Roman" w:cs="Times New Roman"/>
          <w:sz w:val="24"/>
          <w:szCs w:val="24"/>
        </w:rPr>
        <w:t>fter another 3</w:t>
      </w:r>
      <w:r w:rsidR="00871B3D" w:rsidRPr="00B92804">
        <w:rPr>
          <w:rFonts w:ascii="Times New Roman" w:hAnsi="Times New Roman" w:cs="Times New Roman"/>
          <w:sz w:val="24"/>
          <w:szCs w:val="24"/>
        </w:rPr>
        <w:t xml:space="preserve"> </w:t>
      </w:r>
      <w:r w:rsidR="008627D3" w:rsidRPr="00B92804">
        <w:rPr>
          <w:rFonts w:ascii="Times New Roman" w:hAnsi="Times New Roman" w:cs="Times New Roman"/>
          <w:sz w:val="24"/>
          <w:szCs w:val="24"/>
        </w:rPr>
        <w:t>d at 37 ºC, bacterial incidence was scored. (- not contaminated, ++ medium contaminated, +++highly contaminated)</w:t>
      </w:r>
    </w:p>
    <w:p w14:paraId="7E771085" w14:textId="77777777" w:rsidR="008627D3" w:rsidRPr="00B92804" w:rsidRDefault="008627D3" w:rsidP="005B6C39">
      <w:pPr>
        <w:spacing w:after="0"/>
        <w:ind w:left="426"/>
        <w:rPr>
          <w:rFonts w:ascii="Times New Roman" w:hAnsi="Times New Roman" w:cs="Times New Roman"/>
          <w:b/>
          <w:sz w:val="24"/>
          <w:szCs w:val="24"/>
        </w:rPr>
      </w:pPr>
    </w:p>
    <w:p w14:paraId="38C1B959" w14:textId="77777777" w:rsidR="008627D3" w:rsidRPr="00B92804" w:rsidRDefault="008627D3" w:rsidP="005B6C39">
      <w:pPr>
        <w:spacing w:after="0"/>
        <w:ind w:left="426"/>
        <w:rPr>
          <w:rFonts w:ascii="Times New Roman" w:hAnsi="Times New Roman" w:cs="Times New Roman"/>
          <w:b/>
          <w:sz w:val="24"/>
          <w:szCs w:val="24"/>
        </w:rPr>
      </w:pPr>
    </w:p>
    <w:p w14:paraId="7AF06F0F" w14:textId="77777777" w:rsidR="008627D3" w:rsidRPr="00B92804" w:rsidRDefault="008627D3" w:rsidP="005B6C39">
      <w:pPr>
        <w:spacing w:after="0"/>
        <w:ind w:left="426"/>
        <w:rPr>
          <w:rFonts w:ascii="Times New Roman" w:hAnsi="Times New Roman" w:cs="Times New Roman"/>
          <w:b/>
          <w:sz w:val="24"/>
          <w:szCs w:val="24"/>
        </w:rPr>
      </w:pPr>
    </w:p>
    <w:p w14:paraId="74E18995" w14:textId="77777777" w:rsidR="008627D3" w:rsidRPr="00B92804" w:rsidRDefault="008627D3" w:rsidP="005B6C39">
      <w:pPr>
        <w:spacing w:after="0"/>
        <w:ind w:left="426"/>
        <w:rPr>
          <w:rFonts w:ascii="Times New Roman" w:hAnsi="Times New Roman" w:cs="Times New Roman"/>
          <w:b/>
          <w:sz w:val="24"/>
          <w:szCs w:val="24"/>
        </w:rPr>
      </w:pPr>
    </w:p>
    <w:p w14:paraId="0B681224" w14:textId="77777777" w:rsidR="008627D3" w:rsidRPr="00B92804" w:rsidRDefault="008627D3" w:rsidP="005B6C39">
      <w:pPr>
        <w:spacing w:after="0"/>
        <w:ind w:left="426"/>
        <w:rPr>
          <w:rFonts w:ascii="Times New Roman" w:hAnsi="Times New Roman" w:cs="Times New Roman"/>
          <w:b/>
          <w:sz w:val="24"/>
          <w:szCs w:val="24"/>
        </w:rPr>
      </w:pPr>
    </w:p>
    <w:p w14:paraId="328CB00B" w14:textId="77777777" w:rsidR="008627D3" w:rsidRPr="00B92804" w:rsidRDefault="008627D3" w:rsidP="005B6C39">
      <w:pPr>
        <w:spacing w:after="0"/>
        <w:ind w:left="426"/>
        <w:rPr>
          <w:rFonts w:ascii="Times New Roman" w:hAnsi="Times New Roman" w:cs="Times New Roman"/>
          <w:b/>
          <w:sz w:val="24"/>
          <w:szCs w:val="24"/>
        </w:rPr>
      </w:pPr>
    </w:p>
    <w:p w14:paraId="5A4A5BFA" w14:textId="77777777" w:rsidR="008627D3" w:rsidRPr="00B92804" w:rsidRDefault="008627D3" w:rsidP="005B6C39">
      <w:pPr>
        <w:spacing w:after="0"/>
        <w:ind w:left="426"/>
        <w:rPr>
          <w:rFonts w:ascii="Times New Roman" w:hAnsi="Times New Roman" w:cs="Times New Roman"/>
          <w:b/>
          <w:sz w:val="24"/>
          <w:szCs w:val="24"/>
        </w:rPr>
      </w:pPr>
    </w:p>
    <w:p w14:paraId="71B778AF" w14:textId="6BA94266" w:rsidR="008627D3" w:rsidRPr="00B92804" w:rsidRDefault="008627D3" w:rsidP="005B6C39">
      <w:pPr>
        <w:spacing w:after="0"/>
        <w:ind w:left="426"/>
        <w:rPr>
          <w:rFonts w:ascii="Times New Roman" w:hAnsi="Times New Roman" w:cs="Times New Roman"/>
          <w:b/>
          <w:sz w:val="24"/>
          <w:szCs w:val="24"/>
        </w:rPr>
      </w:pPr>
      <w:proofErr w:type="gramStart"/>
      <w:r w:rsidRPr="00B92804">
        <w:rPr>
          <w:rFonts w:ascii="Times New Roman" w:hAnsi="Times New Roman" w:cs="Times New Roman"/>
          <w:b/>
          <w:sz w:val="24"/>
          <w:szCs w:val="24"/>
        </w:rPr>
        <w:t>Table 2.</w:t>
      </w:r>
      <w:proofErr w:type="gramEnd"/>
      <w:r w:rsidR="000E208E" w:rsidRPr="00B92804">
        <w:rPr>
          <w:rFonts w:ascii="Times New Roman" w:hAnsi="Times New Roman" w:cs="Times New Roman"/>
          <w:b/>
          <w:sz w:val="24"/>
          <w:szCs w:val="24"/>
        </w:rPr>
        <w:t xml:space="preserve"> </w:t>
      </w:r>
      <w:r w:rsidRPr="00B92804">
        <w:rPr>
          <w:rFonts w:ascii="Times New Roman" w:hAnsi="Times New Roman" w:cs="Times New Roman"/>
          <w:b/>
          <w:sz w:val="24"/>
          <w:szCs w:val="24"/>
        </w:rPr>
        <w:t xml:space="preserve">Contamination of rinsing fluids as detected with LB solid (SM) and </w:t>
      </w:r>
      <w:r w:rsidR="00540B4F" w:rsidRPr="00B92804">
        <w:rPr>
          <w:rFonts w:ascii="Times New Roman" w:hAnsi="Times New Roman" w:cs="Times New Roman"/>
          <w:b/>
          <w:sz w:val="24"/>
          <w:szCs w:val="24"/>
        </w:rPr>
        <w:t>liquid</w:t>
      </w:r>
      <w:r w:rsidR="000E208E" w:rsidRPr="00B92804">
        <w:rPr>
          <w:rFonts w:ascii="Times New Roman" w:hAnsi="Times New Roman" w:cs="Times New Roman"/>
          <w:b/>
          <w:sz w:val="24"/>
          <w:szCs w:val="24"/>
        </w:rPr>
        <w:t xml:space="preserve"> (LM) medium.</w:t>
      </w:r>
    </w:p>
    <w:p w14:paraId="269DBCE0" w14:textId="77777777" w:rsidR="008627D3" w:rsidRPr="00B92804" w:rsidRDefault="008627D3" w:rsidP="005B6C39">
      <w:pPr>
        <w:spacing w:after="0"/>
        <w:ind w:left="426"/>
        <w:rPr>
          <w:rFonts w:ascii="Times New Roman" w:hAnsi="Times New Roman" w:cs="Times New Roman"/>
          <w:sz w:val="24"/>
          <w:szCs w:val="24"/>
        </w:rPr>
      </w:pPr>
    </w:p>
    <w:tbl>
      <w:tblPr>
        <w:tblStyle w:val="Tabelraster"/>
        <w:tblW w:w="0" w:type="auto"/>
        <w:tblInd w:w="534" w:type="dxa"/>
        <w:tblLook w:val="04A0" w:firstRow="1" w:lastRow="0" w:firstColumn="1" w:lastColumn="0" w:noHBand="0" w:noVBand="1"/>
      </w:tblPr>
      <w:tblGrid>
        <w:gridCol w:w="638"/>
        <w:gridCol w:w="460"/>
        <w:gridCol w:w="853"/>
        <w:gridCol w:w="902"/>
        <w:gridCol w:w="919"/>
        <w:gridCol w:w="1095"/>
        <w:gridCol w:w="923"/>
        <w:gridCol w:w="923"/>
        <w:gridCol w:w="923"/>
        <w:gridCol w:w="958"/>
      </w:tblGrid>
      <w:tr w:rsidR="008627D3" w:rsidRPr="00B92804" w14:paraId="31A8EB37" w14:textId="77777777" w:rsidTr="003754EF">
        <w:tc>
          <w:tcPr>
            <w:tcW w:w="1098" w:type="dxa"/>
            <w:gridSpan w:val="2"/>
            <w:vMerge w:val="restart"/>
            <w:tcMar>
              <w:left w:w="28" w:type="dxa"/>
              <w:right w:w="28" w:type="dxa"/>
            </w:tcMar>
          </w:tcPr>
          <w:p w14:paraId="0C63950D" w14:textId="77777777" w:rsidR="008627D3" w:rsidRPr="00B92804" w:rsidRDefault="008627D3" w:rsidP="005B6C39">
            <w:pPr>
              <w:rPr>
                <w:rFonts w:ascii="Times New Roman" w:hAnsi="Times New Roman" w:cs="Times New Roman"/>
                <w:sz w:val="24"/>
                <w:szCs w:val="24"/>
              </w:rPr>
            </w:pPr>
          </w:p>
        </w:tc>
        <w:tc>
          <w:tcPr>
            <w:tcW w:w="3769" w:type="dxa"/>
            <w:gridSpan w:val="4"/>
            <w:tcMar>
              <w:left w:w="28" w:type="dxa"/>
              <w:right w:w="28" w:type="dxa"/>
            </w:tcMar>
          </w:tcPr>
          <w:p w14:paraId="6359C5A0" w14:textId="77777777" w:rsidR="008627D3" w:rsidRPr="00B92804" w:rsidRDefault="008627D3" w:rsidP="005B6C39">
            <w:pPr>
              <w:jc w:val="center"/>
              <w:rPr>
                <w:rFonts w:ascii="Times New Roman" w:hAnsi="Times New Roman" w:cs="Times New Roman"/>
                <w:b/>
                <w:sz w:val="24"/>
                <w:szCs w:val="24"/>
              </w:rPr>
            </w:pPr>
            <w:r w:rsidRPr="00B92804">
              <w:rPr>
                <w:rFonts w:ascii="Times New Roman" w:hAnsi="Times New Roman" w:cs="Times New Roman"/>
                <w:b/>
                <w:sz w:val="24"/>
                <w:szCs w:val="24"/>
              </w:rPr>
              <w:t>Water</w:t>
            </w:r>
          </w:p>
        </w:tc>
        <w:tc>
          <w:tcPr>
            <w:tcW w:w="3727" w:type="dxa"/>
            <w:gridSpan w:val="4"/>
            <w:tcMar>
              <w:left w:w="28" w:type="dxa"/>
              <w:right w:w="28" w:type="dxa"/>
            </w:tcMar>
          </w:tcPr>
          <w:p w14:paraId="05FF63EB" w14:textId="77777777" w:rsidR="008627D3" w:rsidRPr="00B92804" w:rsidRDefault="008627D3" w:rsidP="005B6C39">
            <w:pPr>
              <w:jc w:val="center"/>
              <w:rPr>
                <w:rFonts w:ascii="Times New Roman" w:hAnsi="Times New Roman" w:cs="Times New Roman"/>
                <w:b/>
                <w:sz w:val="24"/>
                <w:szCs w:val="24"/>
              </w:rPr>
            </w:pPr>
            <w:r w:rsidRPr="00B92804">
              <w:rPr>
                <w:rFonts w:ascii="Times New Roman" w:hAnsi="Times New Roman" w:cs="Times New Roman"/>
                <w:b/>
                <w:sz w:val="24"/>
                <w:szCs w:val="24"/>
              </w:rPr>
              <w:t>NaClO</w:t>
            </w:r>
          </w:p>
        </w:tc>
      </w:tr>
      <w:tr w:rsidR="008627D3" w:rsidRPr="00B92804" w14:paraId="4F51769C" w14:textId="77777777" w:rsidTr="003754EF">
        <w:tc>
          <w:tcPr>
            <w:tcW w:w="1098" w:type="dxa"/>
            <w:gridSpan w:val="2"/>
            <w:vMerge/>
            <w:tcMar>
              <w:left w:w="28" w:type="dxa"/>
              <w:right w:w="28" w:type="dxa"/>
            </w:tcMar>
          </w:tcPr>
          <w:p w14:paraId="38546357" w14:textId="77777777" w:rsidR="008627D3" w:rsidRPr="00B92804" w:rsidRDefault="008627D3" w:rsidP="005B6C39">
            <w:pPr>
              <w:rPr>
                <w:rFonts w:ascii="Times New Roman" w:hAnsi="Times New Roman" w:cs="Times New Roman"/>
                <w:sz w:val="24"/>
                <w:szCs w:val="24"/>
              </w:rPr>
            </w:pPr>
          </w:p>
        </w:tc>
        <w:tc>
          <w:tcPr>
            <w:tcW w:w="853" w:type="dxa"/>
            <w:tcMar>
              <w:left w:w="28" w:type="dxa"/>
              <w:right w:w="28" w:type="dxa"/>
            </w:tcMar>
            <w:vAlign w:val="center"/>
          </w:tcPr>
          <w:p w14:paraId="1873C997"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1</w:t>
            </w:r>
            <w:r w:rsidRPr="00B92804">
              <w:rPr>
                <w:rFonts w:ascii="Times New Roman" w:hAnsi="Times New Roman" w:cs="Times New Roman"/>
                <w:sz w:val="24"/>
                <w:szCs w:val="24"/>
                <w:vertAlign w:val="superscript"/>
              </w:rPr>
              <w:t>st</w:t>
            </w:r>
            <w:r w:rsidRPr="00B92804">
              <w:rPr>
                <w:rFonts w:ascii="Times New Roman" w:hAnsi="Times New Roman" w:cs="Times New Roman"/>
                <w:sz w:val="24"/>
                <w:szCs w:val="24"/>
              </w:rPr>
              <w:t xml:space="preserve"> rinse</w:t>
            </w:r>
          </w:p>
          <w:p w14:paraId="2D095630"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(1 min)</w:t>
            </w:r>
          </w:p>
        </w:tc>
        <w:tc>
          <w:tcPr>
            <w:tcW w:w="902" w:type="dxa"/>
            <w:tcMar>
              <w:left w:w="28" w:type="dxa"/>
              <w:right w:w="28" w:type="dxa"/>
            </w:tcMar>
            <w:vAlign w:val="center"/>
          </w:tcPr>
          <w:p w14:paraId="5A3C28FB"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2</w:t>
            </w:r>
            <w:r w:rsidRPr="00B92804">
              <w:rPr>
                <w:rFonts w:ascii="Times New Roman" w:hAnsi="Times New Roman" w:cs="Times New Roman"/>
                <w:sz w:val="24"/>
                <w:szCs w:val="24"/>
                <w:vertAlign w:val="superscript"/>
              </w:rPr>
              <w:t>nd</w:t>
            </w:r>
            <w:r w:rsidRPr="00B92804">
              <w:rPr>
                <w:rFonts w:ascii="Times New Roman" w:hAnsi="Times New Roman" w:cs="Times New Roman"/>
                <w:sz w:val="24"/>
                <w:szCs w:val="24"/>
              </w:rPr>
              <w:t xml:space="preserve"> rinse</w:t>
            </w:r>
          </w:p>
          <w:p w14:paraId="50FD1234"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(3 min)</w:t>
            </w:r>
          </w:p>
        </w:tc>
        <w:tc>
          <w:tcPr>
            <w:tcW w:w="919" w:type="dxa"/>
            <w:tcMar>
              <w:left w:w="28" w:type="dxa"/>
              <w:right w:w="28" w:type="dxa"/>
            </w:tcMar>
            <w:vAlign w:val="center"/>
          </w:tcPr>
          <w:p w14:paraId="17B039BF"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3</w:t>
            </w:r>
            <w:r w:rsidRPr="00B92804">
              <w:rPr>
                <w:rFonts w:ascii="Times New Roman" w:hAnsi="Times New Roman" w:cs="Times New Roman"/>
                <w:sz w:val="24"/>
                <w:szCs w:val="24"/>
                <w:vertAlign w:val="superscript"/>
              </w:rPr>
              <w:t>rd</w:t>
            </w:r>
            <w:r w:rsidRPr="00B92804">
              <w:rPr>
                <w:rFonts w:ascii="Times New Roman" w:hAnsi="Times New Roman" w:cs="Times New Roman"/>
                <w:sz w:val="24"/>
                <w:szCs w:val="24"/>
              </w:rPr>
              <w:t xml:space="preserve"> rinse</w:t>
            </w:r>
          </w:p>
          <w:p w14:paraId="5EA41A98"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(10 min)</w:t>
            </w:r>
          </w:p>
        </w:tc>
        <w:tc>
          <w:tcPr>
            <w:tcW w:w="1095" w:type="dxa"/>
            <w:tcMar>
              <w:left w:w="28" w:type="dxa"/>
              <w:right w:w="28" w:type="dxa"/>
            </w:tcMar>
            <w:vAlign w:val="center"/>
          </w:tcPr>
          <w:p w14:paraId="589D1AA0"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Storage</w:t>
            </w:r>
          </w:p>
          <w:p w14:paraId="1E134B10"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(120min)</w:t>
            </w:r>
          </w:p>
        </w:tc>
        <w:tc>
          <w:tcPr>
            <w:tcW w:w="923" w:type="dxa"/>
            <w:tcMar>
              <w:left w:w="28" w:type="dxa"/>
              <w:right w:w="28" w:type="dxa"/>
            </w:tcMar>
            <w:vAlign w:val="center"/>
          </w:tcPr>
          <w:p w14:paraId="65335D9B"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1</w:t>
            </w:r>
            <w:r w:rsidRPr="00B92804">
              <w:rPr>
                <w:rFonts w:ascii="Times New Roman" w:hAnsi="Times New Roman" w:cs="Times New Roman"/>
                <w:sz w:val="24"/>
                <w:szCs w:val="24"/>
                <w:vertAlign w:val="superscript"/>
              </w:rPr>
              <w:t>st</w:t>
            </w:r>
            <w:r w:rsidRPr="00B92804">
              <w:rPr>
                <w:rFonts w:ascii="Times New Roman" w:hAnsi="Times New Roman" w:cs="Times New Roman"/>
                <w:sz w:val="24"/>
                <w:szCs w:val="24"/>
              </w:rPr>
              <w:t xml:space="preserve"> rinse</w:t>
            </w:r>
          </w:p>
          <w:p w14:paraId="7E9AF75E"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(1 min)</w:t>
            </w:r>
          </w:p>
        </w:tc>
        <w:tc>
          <w:tcPr>
            <w:tcW w:w="923" w:type="dxa"/>
            <w:tcMar>
              <w:left w:w="28" w:type="dxa"/>
              <w:right w:w="28" w:type="dxa"/>
            </w:tcMar>
            <w:vAlign w:val="center"/>
          </w:tcPr>
          <w:p w14:paraId="1A10DF37"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2</w:t>
            </w:r>
            <w:r w:rsidRPr="00B92804">
              <w:rPr>
                <w:rFonts w:ascii="Times New Roman" w:hAnsi="Times New Roman" w:cs="Times New Roman"/>
                <w:sz w:val="24"/>
                <w:szCs w:val="24"/>
                <w:vertAlign w:val="superscript"/>
              </w:rPr>
              <w:t>nd</w:t>
            </w:r>
            <w:r w:rsidRPr="00B92804">
              <w:rPr>
                <w:rFonts w:ascii="Times New Roman" w:hAnsi="Times New Roman" w:cs="Times New Roman"/>
                <w:sz w:val="24"/>
                <w:szCs w:val="24"/>
              </w:rPr>
              <w:t xml:space="preserve"> rinse</w:t>
            </w:r>
          </w:p>
          <w:p w14:paraId="14500372"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(3 min)</w:t>
            </w:r>
          </w:p>
        </w:tc>
        <w:tc>
          <w:tcPr>
            <w:tcW w:w="923" w:type="dxa"/>
            <w:tcMar>
              <w:left w:w="28" w:type="dxa"/>
              <w:right w:w="28" w:type="dxa"/>
            </w:tcMar>
            <w:vAlign w:val="center"/>
          </w:tcPr>
          <w:p w14:paraId="5CA0E44F"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3</w:t>
            </w:r>
            <w:r w:rsidRPr="00B92804">
              <w:rPr>
                <w:rFonts w:ascii="Times New Roman" w:hAnsi="Times New Roman" w:cs="Times New Roman"/>
                <w:sz w:val="24"/>
                <w:szCs w:val="24"/>
                <w:vertAlign w:val="superscript"/>
              </w:rPr>
              <w:t>rd</w:t>
            </w:r>
            <w:r w:rsidRPr="00B92804">
              <w:rPr>
                <w:rFonts w:ascii="Times New Roman" w:hAnsi="Times New Roman" w:cs="Times New Roman"/>
                <w:sz w:val="24"/>
                <w:szCs w:val="24"/>
              </w:rPr>
              <w:t xml:space="preserve"> rinse</w:t>
            </w:r>
          </w:p>
          <w:p w14:paraId="236397DF"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(10 min)</w:t>
            </w:r>
          </w:p>
        </w:tc>
        <w:tc>
          <w:tcPr>
            <w:tcW w:w="958" w:type="dxa"/>
            <w:tcMar>
              <w:left w:w="28" w:type="dxa"/>
              <w:right w:w="28" w:type="dxa"/>
            </w:tcMar>
            <w:vAlign w:val="center"/>
          </w:tcPr>
          <w:p w14:paraId="3EC61270"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Storag</w:t>
            </w:r>
            <w:r w:rsidR="00871B3D" w:rsidRPr="00B92804">
              <w:rPr>
                <w:rFonts w:ascii="Times New Roman" w:hAnsi="Times New Roman" w:cs="Times New Roman"/>
                <w:sz w:val="24"/>
                <w:szCs w:val="24"/>
              </w:rPr>
              <w:t>e</w:t>
            </w:r>
          </w:p>
          <w:p w14:paraId="4FBE3704"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(120min)</w:t>
            </w:r>
          </w:p>
        </w:tc>
      </w:tr>
      <w:tr w:rsidR="008627D3" w:rsidRPr="00B92804" w14:paraId="1F2D6925" w14:textId="77777777" w:rsidTr="003754EF">
        <w:tc>
          <w:tcPr>
            <w:tcW w:w="638" w:type="dxa"/>
            <w:vMerge w:val="restart"/>
            <w:tcMar>
              <w:left w:w="28" w:type="dxa"/>
              <w:right w:w="28" w:type="dxa"/>
            </w:tcMar>
            <w:vAlign w:val="center"/>
          </w:tcPr>
          <w:p w14:paraId="03401691" w14:textId="77777777" w:rsidR="008627D3" w:rsidRPr="00B92804" w:rsidRDefault="008627D3" w:rsidP="005B6C39">
            <w:pPr>
              <w:rPr>
                <w:rFonts w:ascii="Times New Roman" w:hAnsi="Times New Roman" w:cs="Times New Roman"/>
                <w:sz w:val="24"/>
                <w:szCs w:val="24"/>
              </w:rPr>
            </w:pPr>
            <w:r w:rsidRPr="00B92804">
              <w:rPr>
                <w:rFonts w:ascii="Times New Roman" w:hAnsi="Times New Roman" w:cs="Times New Roman"/>
                <w:sz w:val="24"/>
                <w:szCs w:val="24"/>
              </w:rPr>
              <w:t>Test</w:t>
            </w:r>
          </w:p>
          <w:p w14:paraId="4CAE6EA0" w14:textId="77777777" w:rsidR="008627D3" w:rsidRPr="00B92804" w:rsidRDefault="008627D3" w:rsidP="005B6C39">
            <w:pPr>
              <w:rPr>
                <w:rFonts w:ascii="Times New Roman" w:hAnsi="Times New Roman" w:cs="Times New Roman"/>
                <w:sz w:val="24"/>
                <w:szCs w:val="24"/>
              </w:rPr>
            </w:pPr>
            <w:r w:rsidRPr="00B92804">
              <w:rPr>
                <w:rFonts w:ascii="Times New Roman" w:hAnsi="Times New Roman" w:cs="Times New Roman"/>
                <w:sz w:val="24"/>
                <w:szCs w:val="24"/>
              </w:rPr>
              <w:t>SM</w:t>
            </w:r>
          </w:p>
        </w:tc>
        <w:tc>
          <w:tcPr>
            <w:tcW w:w="460" w:type="dxa"/>
            <w:tcMar>
              <w:left w:w="28" w:type="dxa"/>
              <w:right w:w="28" w:type="dxa"/>
            </w:tcMar>
          </w:tcPr>
          <w:p w14:paraId="5AD6C193" w14:textId="77777777" w:rsidR="008627D3" w:rsidRPr="00B92804" w:rsidRDefault="008627D3" w:rsidP="005B6C39">
            <w:pPr>
              <w:rPr>
                <w:rFonts w:ascii="Times New Roman" w:hAnsi="Times New Roman" w:cs="Times New Roman"/>
                <w:sz w:val="24"/>
                <w:szCs w:val="24"/>
              </w:rPr>
            </w:pPr>
            <w:r w:rsidRPr="00B92804">
              <w:rPr>
                <w:rFonts w:ascii="Times New Roman" w:hAnsi="Times New Roman" w:cs="Times New Roman"/>
                <w:sz w:val="24"/>
                <w:szCs w:val="24"/>
              </w:rPr>
              <w:t>1</w:t>
            </w:r>
          </w:p>
        </w:tc>
        <w:tc>
          <w:tcPr>
            <w:tcW w:w="853" w:type="dxa"/>
            <w:tcMar>
              <w:left w:w="28" w:type="dxa"/>
              <w:right w:w="28" w:type="dxa"/>
            </w:tcMar>
          </w:tcPr>
          <w:p w14:paraId="7BCCFFE3"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902" w:type="dxa"/>
            <w:tcMar>
              <w:left w:w="28" w:type="dxa"/>
              <w:right w:w="28" w:type="dxa"/>
            </w:tcMar>
          </w:tcPr>
          <w:p w14:paraId="02819F5B"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919" w:type="dxa"/>
            <w:tcMar>
              <w:left w:w="28" w:type="dxa"/>
              <w:right w:w="28" w:type="dxa"/>
            </w:tcMar>
          </w:tcPr>
          <w:p w14:paraId="41CB0B26"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1095" w:type="dxa"/>
            <w:tcMar>
              <w:left w:w="28" w:type="dxa"/>
              <w:right w:w="28" w:type="dxa"/>
            </w:tcMar>
          </w:tcPr>
          <w:p w14:paraId="25778747"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923" w:type="dxa"/>
            <w:tcMar>
              <w:left w:w="28" w:type="dxa"/>
              <w:right w:w="28" w:type="dxa"/>
            </w:tcMar>
          </w:tcPr>
          <w:p w14:paraId="758D6A6F"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923" w:type="dxa"/>
            <w:tcMar>
              <w:left w:w="28" w:type="dxa"/>
              <w:right w:w="28" w:type="dxa"/>
            </w:tcMar>
          </w:tcPr>
          <w:p w14:paraId="4D3914A4"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923" w:type="dxa"/>
            <w:tcMar>
              <w:left w:w="28" w:type="dxa"/>
              <w:right w:w="28" w:type="dxa"/>
            </w:tcMar>
          </w:tcPr>
          <w:p w14:paraId="21D9BC36"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958" w:type="dxa"/>
            <w:tcMar>
              <w:left w:w="28" w:type="dxa"/>
              <w:right w:w="28" w:type="dxa"/>
            </w:tcMar>
          </w:tcPr>
          <w:p w14:paraId="391614EC"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r>
      <w:tr w:rsidR="008627D3" w:rsidRPr="00B92804" w14:paraId="60EC1E65" w14:textId="77777777" w:rsidTr="003754EF">
        <w:tc>
          <w:tcPr>
            <w:tcW w:w="638" w:type="dxa"/>
            <w:vMerge/>
            <w:tcMar>
              <w:left w:w="28" w:type="dxa"/>
              <w:right w:w="28" w:type="dxa"/>
            </w:tcMar>
          </w:tcPr>
          <w:p w14:paraId="2C2767E4" w14:textId="77777777" w:rsidR="008627D3" w:rsidRPr="00B92804" w:rsidRDefault="008627D3" w:rsidP="005B6C39">
            <w:pPr>
              <w:rPr>
                <w:rFonts w:ascii="Times New Roman" w:hAnsi="Times New Roman" w:cs="Times New Roman"/>
                <w:sz w:val="24"/>
                <w:szCs w:val="24"/>
              </w:rPr>
            </w:pPr>
          </w:p>
        </w:tc>
        <w:tc>
          <w:tcPr>
            <w:tcW w:w="460" w:type="dxa"/>
            <w:tcMar>
              <w:left w:w="28" w:type="dxa"/>
              <w:right w:w="28" w:type="dxa"/>
            </w:tcMar>
          </w:tcPr>
          <w:p w14:paraId="7EC9592F" w14:textId="77777777" w:rsidR="008627D3" w:rsidRPr="00B92804" w:rsidRDefault="008627D3" w:rsidP="005B6C39">
            <w:pPr>
              <w:rPr>
                <w:rFonts w:ascii="Times New Roman" w:hAnsi="Times New Roman" w:cs="Times New Roman"/>
                <w:sz w:val="24"/>
                <w:szCs w:val="24"/>
              </w:rPr>
            </w:pPr>
            <w:r w:rsidRPr="00B92804">
              <w:rPr>
                <w:rFonts w:ascii="Times New Roman" w:hAnsi="Times New Roman" w:cs="Times New Roman"/>
                <w:sz w:val="24"/>
                <w:szCs w:val="24"/>
              </w:rPr>
              <w:t>2</w:t>
            </w:r>
          </w:p>
        </w:tc>
        <w:tc>
          <w:tcPr>
            <w:tcW w:w="853" w:type="dxa"/>
            <w:tcMar>
              <w:left w:w="28" w:type="dxa"/>
              <w:right w:w="28" w:type="dxa"/>
            </w:tcMar>
          </w:tcPr>
          <w:p w14:paraId="0D6F6B98"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902" w:type="dxa"/>
            <w:tcMar>
              <w:left w:w="28" w:type="dxa"/>
              <w:right w:w="28" w:type="dxa"/>
            </w:tcMar>
          </w:tcPr>
          <w:p w14:paraId="067F6217"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919" w:type="dxa"/>
            <w:tcMar>
              <w:left w:w="28" w:type="dxa"/>
              <w:right w:w="28" w:type="dxa"/>
            </w:tcMar>
          </w:tcPr>
          <w:p w14:paraId="5FE2C4DA"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1095" w:type="dxa"/>
            <w:tcMar>
              <w:left w:w="28" w:type="dxa"/>
              <w:right w:w="28" w:type="dxa"/>
            </w:tcMar>
          </w:tcPr>
          <w:p w14:paraId="19A6B763"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923" w:type="dxa"/>
            <w:tcMar>
              <w:left w:w="28" w:type="dxa"/>
              <w:right w:w="28" w:type="dxa"/>
            </w:tcMar>
          </w:tcPr>
          <w:p w14:paraId="2BD622CA"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923" w:type="dxa"/>
            <w:tcMar>
              <w:left w:w="28" w:type="dxa"/>
              <w:right w:w="28" w:type="dxa"/>
            </w:tcMar>
          </w:tcPr>
          <w:p w14:paraId="51016058"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923" w:type="dxa"/>
            <w:tcMar>
              <w:left w:w="28" w:type="dxa"/>
              <w:right w:w="28" w:type="dxa"/>
            </w:tcMar>
          </w:tcPr>
          <w:p w14:paraId="3CD9FC51"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958" w:type="dxa"/>
            <w:tcMar>
              <w:left w:w="28" w:type="dxa"/>
              <w:right w:w="28" w:type="dxa"/>
            </w:tcMar>
          </w:tcPr>
          <w:p w14:paraId="11B17BEE"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r>
      <w:tr w:rsidR="008627D3" w:rsidRPr="00B92804" w14:paraId="6D95153D" w14:textId="77777777" w:rsidTr="003754EF">
        <w:tc>
          <w:tcPr>
            <w:tcW w:w="638" w:type="dxa"/>
            <w:vMerge/>
            <w:tcMar>
              <w:left w:w="28" w:type="dxa"/>
              <w:right w:w="28" w:type="dxa"/>
            </w:tcMar>
          </w:tcPr>
          <w:p w14:paraId="5D56E6BA" w14:textId="77777777" w:rsidR="008627D3" w:rsidRPr="00B92804" w:rsidRDefault="008627D3" w:rsidP="005B6C39">
            <w:pPr>
              <w:rPr>
                <w:rFonts w:ascii="Times New Roman" w:hAnsi="Times New Roman" w:cs="Times New Roman"/>
                <w:sz w:val="24"/>
                <w:szCs w:val="24"/>
              </w:rPr>
            </w:pPr>
          </w:p>
        </w:tc>
        <w:tc>
          <w:tcPr>
            <w:tcW w:w="460" w:type="dxa"/>
            <w:tcMar>
              <w:left w:w="28" w:type="dxa"/>
              <w:right w:w="28" w:type="dxa"/>
            </w:tcMar>
          </w:tcPr>
          <w:p w14:paraId="69DE45D5" w14:textId="77777777" w:rsidR="008627D3" w:rsidRPr="00B92804" w:rsidRDefault="008627D3" w:rsidP="005B6C39">
            <w:pPr>
              <w:rPr>
                <w:rFonts w:ascii="Times New Roman" w:hAnsi="Times New Roman" w:cs="Times New Roman"/>
                <w:sz w:val="24"/>
                <w:szCs w:val="24"/>
              </w:rPr>
            </w:pPr>
            <w:r w:rsidRPr="00B92804">
              <w:rPr>
                <w:rFonts w:ascii="Times New Roman" w:hAnsi="Times New Roman" w:cs="Times New Roman"/>
                <w:sz w:val="24"/>
                <w:szCs w:val="24"/>
              </w:rPr>
              <w:t>3</w:t>
            </w:r>
          </w:p>
        </w:tc>
        <w:tc>
          <w:tcPr>
            <w:tcW w:w="853" w:type="dxa"/>
            <w:tcMar>
              <w:left w:w="28" w:type="dxa"/>
              <w:right w:w="28" w:type="dxa"/>
            </w:tcMar>
          </w:tcPr>
          <w:p w14:paraId="0F29FB89"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902" w:type="dxa"/>
            <w:tcMar>
              <w:left w:w="28" w:type="dxa"/>
              <w:right w:w="28" w:type="dxa"/>
            </w:tcMar>
          </w:tcPr>
          <w:p w14:paraId="58A3739C"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919" w:type="dxa"/>
            <w:tcMar>
              <w:left w:w="28" w:type="dxa"/>
              <w:right w:w="28" w:type="dxa"/>
            </w:tcMar>
          </w:tcPr>
          <w:p w14:paraId="11971465"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1095" w:type="dxa"/>
            <w:tcMar>
              <w:left w:w="28" w:type="dxa"/>
              <w:right w:w="28" w:type="dxa"/>
            </w:tcMar>
          </w:tcPr>
          <w:p w14:paraId="6BF62FAB"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923" w:type="dxa"/>
            <w:tcMar>
              <w:left w:w="28" w:type="dxa"/>
              <w:right w:w="28" w:type="dxa"/>
            </w:tcMar>
          </w:tcPr>
          <w:p w14:paraId="5E8FB02D"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923" w:type="dxa"/>
            <w:tcMar>
              <w:left w:w="28" w:type="dxa"/>
              <w:right w:w="28" w:type="dxa"/>
            </w:tcMar>
          </w:tcPr>
          <w:p w14:paraId="49668E55"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923" w:type="dxa"/>
            <w:tcMar>
              <w:left w:w="28" w:type="dxa"/>
              <w:right w:w="28" w:type="dxa"/>
            </w:tcMar>
          </w:tcPr>
          <w:p w14:paraId="7E6F2080"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958" w:type="dxa"/>
            <w:tcMar>
              <w:left w:w="28" w:type="dxa"/>
              <w:right w:w="28" w:type="dxa"/>
            </w:tcMar>
          </w:tcPr>
          <w:p w14:paraId="083ED599"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r>
      <w:tr w:rsidR="008627D3" w:rsidRPr="00B92804" w14:paraId="76A29160" w14:textId="77777777" w:rsidTr="003754EF">
        <w:tc>
          <w:tcPr>
            <w:tcW w:w="638" w:type="dxa"/>
            <w:vMerge w:val="restart"/>
            <w:tcMar>
              <w:left w:w="28" w:type="dxa"/>
              <w:right w:w="28" w:type="dxa"/>
            </w:tcMar>
            <w:vAlign w:val="center"/>
          </w:tcPr>
          <w:p w14:paraId="0B5CAA04" w14:textId="77777777" w:rsidR="008627D3" w:rsidRPr="00B92804" w:rsidRDefault="008627D3" w:rsidP="005B6C39">
            <w:pPr>
              <w:rPr>
                <w:rFonts w:ascii="Times New Roman" w:hAnsi="Times New Roman" w:cs="Times New Roman"/>
                <w:sz w:val="24"/>
                <w:szCs w:val="24"/>
              </w:rPr>
            </w:pPr>
            <w:r w:rsidRPr="00B92804">
              <w:rPr>
                <w:rFonts w:ascii="Times New Roman" w:hAnsi="Times New Roman" w:cs="Times New Roman"/>
                <w:sz w:val="24"/>
                <w:szCs w:val="24"/>
              </w:rPr>
              <w:t>Test</w:t>
            </w:r>
          </w:p>
          <w:p w14:paraId="7CF321CF" w14:textId="77777777" w:rsidR="008627D3" w:rsidRPr="00B92804" w:rsidRDefault="008627D3" w:rsidP="005B6C39">
            <w:pPr>
              <w:rPr>
                <w:rFonts w:ascii="Times New Roman" w:hAnsi="Times New Roman" w:cs="Times New Roman"/>
                <w:sz w:val="24"/>
                <w:szCs w:val="24"/>
              </w:rPr>
            </w:pPr>
            <w:r w:rsidRPr="00B92804">
              <w:rPr>
                <w:rFonts w:ascii="Times New Roman" w:hAnsi="Times New Roman" w:cs="Times New Roman"/>
                <w:sz w:val="24"/>
                <w:szCs w:val="24"/>
              </w:rPr>
              <w:t>LM</w:t>
            </w:r>
          </w:p>
        </w:tc>
        <w:tc>
          <w:tcPr>
            <w:tcW w:w="460" w:type="dxa"/>
            <w:tcMar>
              <w:left w:w="28" w:type="dxa"/>
              <w:right w:w="28" w:type="dxa"/>
            </w:tcMar>
          </w:tcPr>
          <w:p w14:paraId="1664F18C" w14:textId="77777777" w:rsidR="008627D3" w:rsidRPr="00B92804" w:rsidRDefault="008627D3" w:rsidP="005B6C39">
            <w:pPr>
              <w:rPr>
                <w:rFonts w:ascii="Times New Roman" w:hAnsi="Times New Roman" w:cs="Times New Roman"/>
                <w:sz w:val="24"/>
                <w:szCs w:val="24"/>
              </w:rPr>
            </w:pPr>
            <w:r w:rsidRPr="00B92804">
              <w:rPr>
                <w:rFonts w:ascii="Times New Roman" w:hAnsi="Times New Roman" w:cs="Times New Roman"/>
                <w:sz w:val="24"/>
                <w:szCs w:val="24"/>
              </w:rPr>
              <w:t>1</w:t>
            </w:r>
          </w:p>
        </w:tc>
        <w:tc>
          <w:tcPr>
            <w:tcW w:w="853" w:type="dxa"/>
            <w:tcMar>
              <w:left w:w="28" w:type="dxa"/>
              <w:right w:w="28" w:type="dxa"/>
            </w:tcMar>
          </w:tcPr>
          <w:p w14:paraId="39933857"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902" w:type="dxa"/>
            <w:tcMar>
              <w:left w:w="28" w:type="dxa"/>
              <w:right w:w="28" w:type="dxa"/>
            </w:tcMar>
          </w:tcPr>
          <w:p w14:paraId="5FE52916"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919" w:type="dxa"/>
            <w:tcMar>
              <w:left w:w="28" w:type="dxa"/>
              <w:right w:w="28" w:type="dxa"/>
            </w:tcMar>
          </w:tcPr>
          <w:p w14:paraId="756615C5"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1095" w:type="dxa"/>
            <w:tcMar>
              <w:left w:w="28" w:type="dxa"/>
              <w:right w:w="28" w:type="dxa"/>
            </w:tcMar>
          </w:tcPr>
          <w:p w14:paraId="685E0C2B"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923" w:type="dxa"/>
            <w:tcMar>
              <w:left w:w="28" w:type="dxa"/>
              <w:right w:w="28" w:type="dxa"/>
            </w:tcMar>
          </w:tcPr>
          <w:p w14:paraId="7B05B325"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923" w:type="dxa"/>
            <w:tcMar>
              <w:left w:w="28" w:type="dxa"/>
              <w:right w:w="28" w:type="dxa"/>
            </w:tcMar>
          </w:tcPr>
          <w:p w14:paraId="24B6975E"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923" w:type="dxa"/>
            <w:tcMar>
              <w:left w:w="28" w:type="dxa"/>
              <w:right w:w="28" w:type="dxa"/>
            </w:tcMar>
          </w:tcPr>
          <w:p w14:paraId="0BD9AD9E"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958" w:type="dxa"/>
            <w:tcMar>
              <w:left w:w="28" w:type="dxa"/>
              <w:right w:w="28" w:type="dxa"/>
            </w:tcMar>
          </w:tcPr>
          <w:p w14:paraId="38E65047"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r>
      <w:tr w:rsidR="008627D3" w:rsidRPr="00B92804" w14:paraId="368C93A2" w14:textId="77777777" w:rsidTr="003754EF">
        <w:tc>
          <w:tcPr>
            <w:tcW w:w="638" w:type="dxa"/>
            <w:vMerge/>
            <w:tcMar>
              <w:left w:w="28" w:type="dxa"/>
              <w:right w:w="28" w:type="dxa"/>
            </w:tcMar>
          </w:tcPr>
          <w:p w14:paraId="55B00B0E" w14:textId="77777777" w:rsidR="008627D3" w:rsidRPr="00B92804" w:rsidRDefault="008627D3" w:rsidP="005B6C39">
            <w:pPr>
              <w:rPr>
                <w:rFonts w:ascii="Times New Roman" w:hAnsi="Times New Roman" w:cs="Times New Roman"/>
                <w:sz w:val="24"/>
                <w:szCs w:val="24"/>
              </w:rPr>
            </w:pPr>
          </w:p>
        </w:tc>
        <w:tc>
          <w:tcPr>
            <w:tcW w:w="460" w:type="dxa"/>
            <w:tcMar>
              <w:left w:w="28" w:type="dxa"/>
              <w:right w:w="28" w:type="dxa"/>
            </w:tcMar>
          </w:tcPr>
          <w:p w14:paraId="5DA5099A" w14:textId="77777777" w:rsidR="008627D3" w:rsidRPr="00B92804" w:rsidRDefault="008627D3" w:rsidP="005B6C39">
            <w:pPr>
              <w:rPr>
                <w:rFonts w:ascii="Times New Roman" w:hAnsi="Times New Roman" w:cs="Times New Roman"/>
                <w:sz w:val="24"/>
                <w:szCs w:val="24"/>
              </w:rPr>
            </w:pPr>
            <w:r w:rsidRPr="00B92804">
              <w:rPr>
                <w:rFonts w:ascii="Times New Roman" w:hAnsi="Times New Roman" w:cs="Times New Roman"/>
                <w:sz w:val="24"/>
                <w:szCs w:val="24"/>
              </w:rPr>
              <w:t>2</w:t>
            </w:r>
          </w:p>
        </w:tc>
        <w:tc>
          <w:tcPr>
            <w:tcW w:w="853" w:type="dxa"/>
            <w:tcMar>
              <w:left w:w="28" w:type="dxa"/>
              <w:right w:w="28" w:type="dxa"/>
            </w:tcMar>
          </w:tcPr>
          <w:p w14:paraId="1F6E39E8"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902" w:type="dxa"/>
            <w:tcMar>
              <w:left w:w="28" w:type="dxa"/>
              <w:right w:w="28" w:type="dxa"/>
            </w:tcMar>
          </w:tcPr>
          <w:p w14:paraId="62B02E67"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919" w:type="dxa"/>
            <w:tcMar>
              <w:left w:w="28" w:type="dxa"/>
              <w:right w:w="28" w:type="dxa"/>
            </w:tcMar>
          </w:tcPr>
          <w:p w14:paraId="1BF11D4E"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1095" w:type="dxa"/>
            <w:tcMar>
              <w:left w:w="28" w:type="dxa"/>
              <w:right w:w="28" w:type="dxa"/>
            </w:tcMar>
          </w:tcPr>
          <w:p w14:paraId="0BFE04CB"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923" w:type="dxa"/>
            <w:tcMar>
              <w:left w:w="28" w:type="dxa"/>
              <w:right w:w="28" w:type="dxa"/>
            </w:tcMar>
          </w:tcPr>
          <w:p w14:paraId="2B0A8FDA"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923" w:type="dxa"/>
            <w:tcMar>
              <w:left w:w="28" w:type="dxa"/>
              <w:right w:w="28" w:type="dxa"/>
            </w:tcMar>
          </w:tcPr>
          <w:p w14:paraId="4F3D6933"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923" w:type="dxa"/>
            <w:tcMar>
              <w:left w:w="28" w:type="dxa"/>
              <w:right w:w="28" w:type="dxa"/>
            </w:tcMar>
          </w:tcPr>
          <w:p w14:paraId="01F99C8D"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958" w:type="dxa"/>
            <w:tcMar>
              <w:left w:w="28" w:type="dxa"/>
              <w:right w:w="28" w:type="dxa"/>
            </w:tcMar>
          </w:tcPr>
          <w:p w14:paraId="5FF78A96"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r>
    </w:tbl>
    <w:p w14:paraId="4B66BAAD" w14:textId="77777777" w:rsidR="003028D0" w:rsidRPr="00B92804" w:rsidRDefault="003028D0" w:rsidP="005B6C39">
      <w:pPr>
        <w:spacing w:after="0"/>
        <w:jc w:val="both"/>
        <w:rPr>
          <w:rFonts w:ascii="Times New Roman" w:hAnsi="Times New Roman" w:cs="Times New Roman"/>
          <w:sz w:val="24"/>
          <w:szCs w:val="24"/>
        </w:rPr>
      </w:pPr>
    </w:p>
    <w:p w14:paraId="7142BFF4" w14:textId="307E9E5C" w:rsidR="00540B4F" w:rsidRPr="00B92804" w:rsidRDefault="003A6E0C" w:rsidP="00540B4F">
      <w:pPr>
        <w:spacing w:after="0"/>
        <w:ind w:left="0" w:firstLine="0"/>
        <w:jc w:val="both"/>
        <w:rPr>
          <w:rFonts w:ascii="Times New Roman" w:hAnsi="Times New Roman" w:cs="Times New Roman"/>
          <w:sz w:val="24"/>
          <w:szCs w:val="24"/>
        </w:rPr>
      </w:pPr>
      <w:r w:rsidRPr="00B92804">
        <w:rPr>
          <w:rFonts w:ascii="Times New Roman" w:hAnsi="Times New Roman" w:cs="Times New Roman"/>
          <w:sz w:val="24"/>
          <w:szCs w:val="24"/>
        </w:rPr>
        <w:t xml:space="preserve"> </w:t>
      </w:r>
      <w:r w:rsidR="00540B4F" w:rsidRPr="00B92804">
        <w:rPr>
          <w:rFonts w:ascii="Times New Roman" w:hAnsi="Times New Roman" w:cs="Times New Roman"/>
          <w:sz w:val="24"/>
          <w:szCs w:val="24"/>
        </w:rPr>
        <w:t xml:space="preserve">In rinsing and storage fluids, </w:t>
      </w:r>
      <w:r w:rsidR="00321BBD">
        <w:rPr>
          <w:rFonts w:ascii="Times New Roman" w:hAnsi="Times New Roman" w:cs="Times New Roman"/>
          <w:sz w:val="24"/>
          <w:szCs w:val="24"/>
        </w:rPr>
        <w:t xml:space="preserve">contamination </w:t>
      </w:r>
      <w:r w:rsidR="00540B4F" w:rsidRPr="00B92804">
        <w:rPr>
          <w:rFonts w:ascii="Times New Roman" w:hAnsi="Times New Roman" w:cs="Times New Roman"/>
          <w:sz w:val="24"/>
          <w:szCs w:val="24"/>
        </w:rPr>
        <w:t xml:space="preserve">was examined with solid and liquid </w:t>
      </w:r>
      <w:r w:rsidR="00321BBD" w:rsidRPr="00B92804">
        <w:rPr>
          <w:rFonts w:ascii="Times New Roman" w:hAnsi="Times New Roman" w:cs="Times New Roman"/>
          <w:sz w:val="24"/>
          <w:szCs w:val="24"/>
        </w:rPr>
        <w:t>LB</w:t>
      </w:r>
      <w:r w:rsidR="00540B4F" w:rsidRPr="00B92804">
        <w:rPr>
          <w:rFonts w:ascii="Times New Roman" w:hAnsi="Times New Roman" w:cs="Times New Roman"/>
          <w:sz w:val="24"/>
          <w:szCs w:val="24"/>
        </w:rPr>
        <w:t xml:space="preserve">. The tests were done </w:t>
      </w:r>
      <w:proofErr w:type="gramStart"/>
      <w:r w:rsidR="00540B4F" w:rsidRPr="00B92804">
        <w:rPr>
          <w:rFonts w:ascii="Times New Roman" w:hAnsi="Times New Roman" w:cs="Times New Roman"/>
          <w:sz w:val="24"/>
          <w:szCs w:val="24"/>
        </w:rPr>
        <w:t>3</w:t>
      </w:r>
      <w:proofErr w:type="gramEnd"/>
      <w:r w:rsidR="00540B4F" w:rsidRPr="00B92804">
        <w:rPr>
          <w:rFonts w:ascii="Times New Roman" w:hAnsi="Times New Roman" w:cs="Times New Roman"/>
          <w:sz w:val="24"/>
          <w:szCs w:val="24"/>
        </w:rPr>
        <w:t xml:space="preserve"> and 2 times, respectively. Bacterial incidence was scored after 3 d at 37 ºC. (- not contaminated, ++ medium contaminated, +++highly contaminated)</w:t>
      </w:r>
    </w:p>
    <w:p w14:paraId="40E36A29" w14:textId="58F783CC" w:rsidR="008627D3" w:rsidRPr="00B92804" w:rsidRDefault="008627D3" w:rsidP="003028D0">
      <w:pPr>
        <w:spacing w:after="0"/>
        <w:ind w:left="284"/>
        <w:jc w:val="both"/>
        <w:rPr>
          <w:rFonts w:ascii="Times New Roman" w:hAnsi="Times New Roman" w:cs="Times New Roman"/>
          <w:sz w:val="24"/>
          <w:szCs w:val="24"/>
        </w:rPr>
      </w:pPr>
    </w:p>
    <w:p w14:paraId="6F6C6EF9" w14:textId="25A206D1" w:rsidR="006446B7" w:rsidRPr="00B92804" w:rsidRDefault="008627D3">
      <w:pPr>
        <w:ind w:left="0" w:firstLine="0"/>
        <w:rPr>
          <w:rFonts w:ascii="Times New Roman" w:hAnsi="Times New Roman" w:cs="Times New Roman"/>
          <w:b/>
          <w:sz w:val="24"/>
          <w:szCs w:val="24"/>
        </w:rPr>
      </w:pPr>
      <w:r w:rsidRPr="00B92804">
        <w:rPr>
          <w:rFonts w:ascii="Times New Roman" w:hAnsi="Times New Roman" w:cs="Times New Roman"/>
          <w:sz w:val="24"/>
          <w:szCs w:val="24"/>
        </w:rPr>
        <w:br w:type="page"/>
      </w:r>
      <w:r w:rsidR="00DF6BE1" w:rsidRPr="00B92804">
        <w:rPr>
          <w:rFonts w:ascii="Times New Roman" w:hAnsi="Times New Roman" w:cs="Times New Roman"/>
          <w:b/>
          <w:sz w:val="24"/>
          <w:szCs w:val="24"/>
        </w:rPr>
        <w:lastRenderedPageBreak/>
        <w:t>Leg</w:t>
      </w:r>
      <w:r w:rsidR="006446B7" w:rsidRPr="00B92804">
        <w:rPr>
          <w:rFonts w:ascii="Times New Roman" w:hAnsi="Times New Roman" w:cs="Times New Roman"/>
          <w:b/>
          <w:sz w:val="24"/>
          <w:szCs w:val="24"/>
        </w:rPr>
        <w:t>ends to Figures</w:t>
      </w:r>
    </w:p>
    <w:p w14:paraId="576A338B" w14:textId="14EDFD3F" w:rsidR="006446B7" w:rsidRPr="00B92804" w:rsidRDefault="006446B7" w:rsidP="00DF6BE1">
      <w:pPr>
        <w:spacing w:line="360" w:lineRule="auto"/>
        <w:jc w:val="both"/>
        <w:rPr>
          <w:rFonts w:ascii="Times New Roman" w:hAnsi="Times New Roman" w:cs="Times New Roman"/>
          <w:sz w:val="24"/>
          <w:szCs w:val="24"/>
        </w:rPr>
      </w:pPr>
      <w:proofErr w:type="gramStart"/>
      <w:r w:rsidRPr="00B92804">
        <w:rPr>
          <w:rFonts w:ascii="Times New Roman" w:hAnsi="Times New Roman" w:cs="Times New Roman"/>
          <w:b/>
          <w:sz w:val="24"/>
          <w:szCs w:val="24"/>
        </w:rPr>
        <w:t>Figure 1</w:t>
      </w:r>
      <w:r w:rsidRPr="00B92804">
        <w:rPr>
          <w:rFonts w:ascii="Times New Roman" w:hAnsi="Times New Roman" w:cs="Times New Roman"/>
          <w:sz w:val="24"/>
          <w:szCs w:val="24"/>
        </w:rPr>
        <w:t>.</w:t>
      </w:r>
      <w:proofErr w:type="gramEnd"/>
      <w:r w:rsidRPr="00B92804">
        <w:rPr>
          <w:rFonts w:ascii="Times New Roman" w:hAnsi="Times New Roman" w:cs="Times New Roman"/>
          <w:sz w:val="24"/>
          <w:szCs w:val="24"/>
        </w:rPr>
        <w:t xml:space="preserve"> Contamination of explants cut from inner and outer scales</w:t>
      </w:r>
      <w:r w:rsidR="007F01F5" w:rsidRPr="00B92804">
        <w:rPr>
          <w:rFonts w:ascii="Times New Roman" w:hAnsi="Times New Roman" w:cs="Times New Roman"/>
          <w:sz w:val="24"/>
          <w:szCs w:val="24"/>
        </w:rPr>
        <w:t>. A</w:t>
      </w:r>
      <w:r w:rsidRPr="00B92804">
        <w:rPr>
          <w:rFonts w:ascii="Times New Roman" w:hAnsi="Times New Roman" w:cs="Times New Roman"/>
          <w:sz w:val="24"/>
          <w:szCs w:val="24"/>
        </w:rPr>
        <w:t xml:space="preserve">fter </w:t>
      </w:r>
      <w:r w:rsidR="007F01F5" w:rsidRPr="00B92804">
        <w:rPr>
          <w:rFonts w:ascii="Times New Roman" w:hAnsi="Times New Roman" w:cs="Times New Roman"/>
          <w:sz w:val="24"/>
          <w:szCs w:val="24"/>
        </w:rPr>
        <w:t xml:space="preserve">surface-sterilization with 1% NaClO, the </w:t>
      </w:r>
      <w:del w:id="38" w:author="Auteur">
        <w:r w:rsidR="007F01F5" w:rsidRPr="00B92804" w:rsidDel="009D52A5">
          <w:rPr>
            <w:rFonts w:ascii="Times New Roman" w:hAnsi="Times New Roman" w:cs="Times New Roman"/>
            <w:sz w:val="24"/>
            <w:szCs w:val="24"/>
          </w:rPr>
          <w:delText xml:space="preserve"> </w:delText>
        </w:r>
      </w:del>
      <w:r w:rsidR="007F01F5" w:rsidRPr="00B92804">
        <w:rPr>
          <w:rFonts w:ascii="Times New Roman" w:hAnsi="Times New Roman" w:cs="Times New Roman"/>
          <w:sz w:val="24"/>
          <w:szCs w:val="24"/>
        </w:rPr>
        <w:t xml:space="preserve">lily scales were </w:t>
      </w:r>
      <w:r w:rsidRPr="00B92804">
        <w:rPr>
          <w:rFonts w:ascii="Times New Roman" w:hAnsi="Times New Roman" w:cs="Times New Roman"/>
          <w:sz w:val="24"/>
          <w:szCs w:val="24"/>
        </w:rPr>
        <w:t>rins</w:t>
      </w:r>
      <w:r w:rsidR="007F01F5" w:rsidRPr="00B92804">
        <w:rPr>
          <w:rFonts w:ascii="Times New Roman" w:hAnsi="Times New Roman" w:cs="Times New Roman"/>
          <w:sz w:val="24"/>
          <w:szCs w:val="24"/>
        </w:rPr>
        <w:t>ed</w:t>
      </w:r>
      <w:r w:rsidRPr="00B92804">
        <w:rPr>
          <w:rFonts w:ascii="Times New Roman" w:hAnsi="Times New Roman" w:cs="Times New Roman"/>
          <w:sz w:val="24"/>
          <w:szCs w:val="24"/>
        </w:rPr>
        <w:t xml:space="preserve"> with water or </w:t>
      </w:r>
      <w:r w:rsidR="007F01F5" w:rsidRPr="00B92804">
        <w:rPr>
          <w:rFonts w:ascii="Times New Roman" w:hAnsi="Times New Roman" w:cs="Times New Roman"/>
          <w:sz w:val="24"/>
          <w:szCs w:val="24"/>
        </w:rPr>
        <w:t xml:space="preserve">with </w:t>
      </w:r>
      <w:r w:rsidRPr="00B92804">
        <w:rPr>
          <w:rFonts w:ascii="Times New Roman" w:hAnsi="Times New Roman" w:cs="Times New Roman"/>
          <w:sz w:val="24"/>
          <w:szCs w:val="24"/>
        </w:rPr>
        <w:t>0.03% NaClO. Contamination was monitored for 6 weeks. The significance of the reduction by NaClO-rinsing is indicated by * (</w:t>
      </w:r>
      <w:r w:rsidRPr="00B92804">
        <w:rPr>
          <w:rFonts w:ascii="Times New Roman" w:hAnsi="Times New Roman" w:cs="Times New Roman"/>
          <w:i/>
          <w:sz w:val="24"/>
          <w:szCs w:val="24"/>
        </w:rPr>
        <w:t>p</w:t>
      </w:r>
      <w:r w:rsidRPr="00B92804">
        <w:rPr>
          <w:rFonts w:ascii="Times New Roman" w:hAnsi="Times New Roman" w:cs="Times New Roman"/>
          <w:sz w:val="24"/>
          <w:szCs w:val="24"/>
        </w:rPr>
        <w:t>&lt;0.05) or ** (</w:t>
      </w:r>
      <w:r w:rsidRPr="00B92804">
        <w:rPr>
          <w:rFonts w:ascii="Times New Roman" w:hAnsi="Times New Roman" w:cs="Times New Roman"/>
          <w:i/>
          <w:sz w:val="24"/>
          <w:szCs w:val="24"/>
        </w:rPr>
        <w:t>p</w:t>
      </w:r>
      <w:r w:rsidRPr="00B92804">
        <w:rPr>
          <w:rFonts w:ascii="Times New Roman" w:hAnsi="Times New Roman" w:cs="Times New Roman"/>
          <w:sz w:val="24"/>
          <w:szCs w:val="24"/>
        </w:rPr>
        <w:t>&lt;0.01).</w:t>
      </w:r>
    </w:p>
    <w:p w14:paraId="15F5A9BE" w14:textId="1FED492E" w:rsidR="006446B7" w:rsidRPr="00B92804" w:rsidRDefault="006446B7" w:rsidP="00DF6BE1">
      <w:pPr>
        <w:spacing w:line="360" w:lineRule="auto"/>
        <w:jc w:val="both"/>
        <w:rPr>
          <w:rFonts w:ascii="Times New Roman" w:hAnsi="Times New Roman" w:cs="Times New Roman"/>
          <w:sz w:val="24"/>
          <w:szCs w:val="24"/>
        </w:rPr>
      </w:pPr>
      <w:r w:rsidRPr="00B92804">
        <w:rPr>
          <w:rFonts w:ascii="Times New Roman" w:hAnsi="Times New Roman" w:cs="Times New Roman"/>
          <w:b/>
          <w:noProof/>
          <w:sz w:val="24"/>
          <w:szCs w:val="24"/>
          <w:lang w:bidi="he-IL"/>
        </w:rPr>
        <w:t>Figure 2</w:t>
      </w:r>
      <w:r w:rsidRPr="00B92804">
        <w:rPr>
          <w:rFonts w:ascii="Times New Roman" w:hAnsi="Times New Roman" w:cs="Times New Roman"/>
          <w:noProof/>
          <w:sz w:val="24"/>
          <w:szCs w:val="24"/>
          <w:lang w:bidi="he-IL"/>
        </w:rPr>
        <w:t xml:space="preserve">. Performance in vitro </w:t>
      </w:r>
      <w:r w:rsidRPr="00B92804">
        <w:rPr>
          <w:rFonts w:ascii="Times New Roman" w:hAnsi="Times New Roman" w:cs="Times New Roman"/>
          <w:sz w:val="24"/>
          <w:szCs w:val="24"/>
        </w:rPr>
        <w:t>of explants cut from inner and outer scales</w:t>
      </w:r>
      <w:r w:rsidR="007F01F5" w:rsidRPr="00B92804">
        <w:rPr>
          <w:rFonts w:ascii="Times New Roman" w:hAnsi="Times New Roman" w:cs="Times New Roman"/>
          <w:sz w:val="24"/>
          <w:szCs w:val="24"/>
        </w:rPr>
        <w:t>.</w:t>
      </w:r>
      <w:r w:rsidRPr="00B92804">
        <w:rPr>
          <w:rFonts w:ascii="Times New Roman" w:hAnsi="Times New Roman" w:cs="Times New Roman"/>
          <w:sz w:val="24"/>
          <w:szCs w:val="24"/>
        </w:rPr>
        <w:t xml:space="preserve"> </w:t>
      </w:r>
      <w:r w:rsidR="007F01F5" w:rsidRPr="00B92804">
        <w:rPr>
          <w:rFonts w:ascii="Times New Roman" w:hAnsi="Times New Roman" w:cs="Times New Roman"/>
          <w:sz w:val="24"/>
          <w:szCs w:val="24"/>
        </w:rPr>
        <w:t xml:space="preserve">After surface-sterilization with 1% NaClO, the </w:t>
      </w:r>
      <w:del w:id="39" w:author="Auteur">
        <w:r w:rsidR="007F01F5" w:rsidRPr="00B92804" w:rsidDel="009D52A5">
          <w:rPr>
            <w:rFonts w:ascii="Times New Roman" w:hAnsi="Times New Roman" w:cs="Times New Roman"/>
            <w:sz w:val="24"/>
            <w:szCs w:val="24"/>
          </w:rPr>
          <w:delText xml:space="preserve"> </w:delText>
        </w:r>
      </w:del>
      <w:r w:rsidR="007F01F5" w:rsidRPr="00B92804">
        <w:rPr>
          <w:rFonts w:ascii="Times New Roman" w:hAnsi="Times New Roman" w:cs="Times New Roman"/>
          <w:sz w:val="24"/>
          <w:szCs w:val="24"/>
        </w:rPr>
        <w:t xml:space="preserve">lily scales were rinsed with water or with 0.03% NaClO. </w:t>
      </w:r>
      <w:r w:rsidRPr="00B92804">
        <w:rPr>
          <w:rFonts w:ascii="Times New Roman" w:hAnsi="Times New Roman" w:cs="Times New Roman"/>
          <w:sz w:val="24"/>
          <w:szCs w:val="24"/>
        </w:rPr>
        <w:t xml:space="preserve"> The various parameters were determined after 11 w in tissue culture. </w:t>
      </w:r>
      <w:ins w:id="40" w:author="Auteur">
        <w:r w:rsidR="007C62F3">
          <w:rPr>
            <w:rFonts w:ascii="Times New Roman" w:hAnsi="Times New Roman" w:cs="Times New Roman"/>
            <w:sz w:val="24"/>
            <w:szCs w:val="24"/>
          </w:rPr>
          <w:t xml:space="preserve">Diluted </w:t>
        </w:r>
      </w:ins>
      <w:del w:id="41" w:author="Auteur">
        <w:r w:rsidR="007F01F5" w:rsidRPr="00B92804" w:rsidDel="007C62F3">
          <w:rPr>
            <w:rFonts w:ascii="Times New Roman" w:hAnsi="Times New Roman" w:cs="Times New Roman"/>
            <w:sz w:val="24"/>
            <w:szCs w:val="24"/>
          </w:rPr>
          <w:delText xml:space="preserve">0.03% </w:delText>
        </w:r>
      </w:del>
      <w:r w:rsidR="00DF6BE1" w:rsidRPr="00B92804">
        <w:rPr>
          <w:rFonts w:ascii="Times New Roman" w:hAnsi="Times New Roman" w:cs="Times New Roman"/>
          <w:sz w:val="24"/>
          <w:szCs w:val="24"/>
        </w:rPr>
        <w:t xml:space="preserve">NaClO </w:t>
      </w:r>
      <w:ins w:id="42" w:author="Auteur">
        <w:r w:rsidR="007C62F3">
          <w:rPr>
            <w:rFonts w:ascii="Times New Roman" w:hAnsi="Times New Roman" w:cs="Times New Roman"/>
            <w:sz w:val="24"/>
            <w:szCs w:val="24"/>
          </w:rPr>
          <w:t>(</w:t>
        </w:r>
        <w:r w:rsidR="007C62F3" w:rsidRPr="00B92804">
          <w:rPr>
            <w:rFonts w:ascii="Times New Roman" w:hAnsi="Times New Roman" w:cs="Times New Roman"/>
            <w:sz w:val="24"/>
            <w:szCs w:val="24"/>
          </w:rPr>
          <w:t>0.03%</w:t>
        </w:r>
        <w:r w:rsidR="007C62F3">
          <w:rPr>
            <w:rFonts w:ascii="Times New Roman" w:hAnsi="Times New Roman" w:cs="Times New Roman"/>
            <w:sz w:val="24"/>
            <w:szCs w:val="24"/>
          </w:rPr>
          <w:t>)</w:t>
        </w:r>
        <w:r w:rsidR="007C62F3" w:rsidRPr="00B92804">
          <w:rPr>
            <w:rFonts w:ascii="Times New Roman" w:hAnsi="Times New Roman" w:cs="Times New Roman"/>
            <w:sz w:val="24"/>
            <w:szCs w:val="24"/>
          </w:rPr>
          <w:t xml:space="preserve"> </w:t>
        </w:r>
      </w:ins>
      <w:r w:rsidR="00DF6BE1" w:rsidRPr="00B92804">
        <w:rPr>
          <w:rFonts w:ascii="Times New Roman" w:hAnsi="Times New Roman" w:cs="Times New Roman"/>
          <w:sz w:val="24"/>
          <w:szCs w:val="24"/>
        </w:rPr>
        <w:t xml:space="preserve">did not have a statistically significant effect on the three parameters that </w:t>
      </w:r>
      <w:del w:id="43" w:author="Auteur">
        <w:r w:rsidR="00DF6BE1" w:rsidRPr="00B92804" w:rsidDel="007C62F3">
          <w:rPr>
            <w:rFonts w:ascii="Times New Roman" w:hAnsi="Times New Roman" w:cs="Times New Roman"/>
            <w:sz w:val="24"/>
            <w:szCs w:val="24"/>
          </w:rPr>
          <w:delText xml:space="preserve">were </w:delText>
        </w:r>
      </w:del>
      <w:ins w:id="44" w:author="Auteur">
        <w:r w:rsidR="007C62F3">
          <w:rPr>
            <w:rFonts w:ascii="Times New Roman" w:hAnsi="Times New Roman" w:cs="Times New Roman"/>
            <w:sz w:val="24"/>
            <w:szCs w:val="24"/>
          </w:rPr>
          <w:t>had been</w:t>
        </w:r>
        <w:r w:rsidR="007C62F3" w:rsidRPr="00B92804">
          <w:rPr>
            <w:rFonts w:ascii="Times New Roman" w:hAnsi="Times New Roman" w:cs="Times New Roman"/>
            <w:sz w:val="24"/>
            <w:szCs w:val="24"/>
          </w:rPr>
          <w:t xml:space="preserve"> </w:t>
        </w:r>
      </w:ins>
      <w:r w:rsidR="00DF6BE1" w:rsidRPr="00B92804">
        <w:rPr>
          <w:rFonts w:ascii="Times New Roman" w:hAnsi="Times New Roman" w:cs="Times New Roman"/>
          <w:sz w:val="24"/>
          <w:szCs w:val="24"/>
        </w:rPr>
        <w:t>scored.</w:t>
      </w:r>
    </w:p>
    <w:p w14:paraId="210BBFA8" w14:textId="77777777" w:rsidR="006446B7" w:rsidRPr="00B92804" w:rsidRDefault="006446B7" w:rsidP="00DF6BE1">
      <w:pPr>
        <w:spacing w:line="360" w:lineRule="auto"/>
        <w:jc w:val="both"/>
        <w:rPr>
          <w:rFonts w:ascii="Times New Roman" w:hAnsi="Times New Roman" w:cs="Times New Roman"/>
          <w:sz w:val="24"/>
          <w:szCs w:val="24"/>
        </w:rPr>
      </w:pPr>
      <w:proofErr w:type="gramStart"/>
      <w:r w:rsidRPr="00B92804">
        <w:rPr>
          <w:rFonts w:ascii="Times New Roman" w:hAnsi="Times New Roman" w:cs="Times New Roman"/>
          <w:b/>
          <w:sz w:val="24"/>
          <w:szCs w:val="24"/>
        </w:rPr>
        <w:t>Figure 3.</w:t>
      </w:r>
      <w:proofErr w:type="gramEnd"/>
      <w:r w:rsidRPr="00B92804">
        <w:rPr>
          <w:rFonts w:ascii="Times New Roman" w:hAnsi="Times New Roman" w:cs="Times New Roman"/>
          <w:sz w:val="24"/>
          <w:szCs w:val="24"/>
        </w:rPr>
        <w:t xml:space="preserve"> Transpiration from lily scales at ambient humidity (48%) and temperature (21 ºC).</w:t>
      </w:r>
    </w:p>
    <w:p w14:paraId="059C214B" w14:textId="2EC6D381" w:rsidR="006446B7" w:rsidRPr="00B92804" w:rsidRDefault="006446B7" w:rsidP="00DF6BE1">
      <w:pPr>
        <w:spacing w:line="360" w:lineRule="auto"/>
        <w:jc w:val="both"/>
        <w:rPr>
          <w:rFonts w:ascii="Times New Roman" w:hAnsi="Times New Roman" w:cs="Times New Roman"/>
          <w:sz w:val="24"/>
          <w:szCs w:val="24"/>
        </w:rPr>
      </w:pPr>
      <w:proofErr w:type="gramStart"/>
      <w:r w:rsidRPr="00B92804">
        <w:rPr>
          <w:rFonts w:ascii="Times New Roman" w:hAnsi="Times New Roman" w:cs="Times New Roman"/>
          <w:b/>
          <w:sz w:val="24"/>
          <w:szCs w:val="24"/>
        </w:rPr>
        <w:t>Figure 4.</w:t>
      </w:r>
      <w:proofErr w:type="gramEnd"/>
      <w:r w:rsidRPr="00B92804">
        <w:rPr>
          <w:rFonts w:ascii="Times New Roman" w:hAnsi="Times New Roman" w:cs="Times New Roman"/>
          <w:sz w:val="24"/>
          <w:szCs w:val="24"/>
        </w:rPr>
        <w:t xml:space="preserve"> Contamination of explants cut from inner and outer scales </w:t>
      </w:r>
      <w:r w:rsidR="00DF6BE1" w:rsidRPr="00B92804">
        <w:rPr>
          <w:rFonts w:ascii="Times New Roman" w:hAnsi="Times New Roman" w:cs="Times New Roman"/>
          <w:sz w:val="24"/>
          <w:szCs w:val="24"/>
        </w:rPr>
        <w:t xml:space="preserve">after detaching the scales in streaming water or streaming 0.03% NaClO. </w:t>
      </w:r>
      <w:r w:rsidRPr="00B92804">
        <w:rPr>
          <w:rFonts w:ascii="Times New Roman" w:hAnsi="Times New Roman" w:cs="Times New Roman"/>
          <w:sz w:val="24"/>
          <w:szCs w:val="24"/>
        </w:rPr>
        <w:t xml:space="preserve">Contamination was monitored for 6 weeks. The results of two experiments are shown. The significance of the reduction </w:t>
      </w:r>
      <w:r w:rsidR="00DF6BE1" w:rsidRPr="00B92804">
        <w:rPr>
          <w:rFonts w:ascii="Times New Roman" w:hAnsi="Times New Roman" w:cs="Times New Roman"/>
          <w:sz w:val="24"/>
          <w:szCs w:val="24"/>
        </w:rPr>
        <w:t xml:space="preserve">of contamination </w:t>
      </w:r>
      <w:r w:rsidRPr="00B92804">
        <w:rPr>
          <w:rFonts w:ascii="Times New Roman" w:hAnsi="Times New Roman" w:cs="Times New Roman"/>
          <w:sz w:val="24"/>
          <w:szCs w:val="24"/>
        </w:rPr>
        <w:t>by the additional 0.03% NaClO-treatment is indicated by * (</w:t>
      </w:r>
      <w:r w:rsidRPr="00B92804">
        <w:rPr>
          <w:rFonts w:ascii="Times New Roman" w:hAnsi="Times New Roman" w:cs="Times New Roman"/>
          <w:i/>
          <w:sz w:val="24"/>
          <w:szCs w:val="24"/>
        </w:rPr>
        <w:t>p</w:t>
      </w:r>
      <w:r w:rsidRPr="00B92804">
        <w:rPr>
          <w:rFonts w:ascii="Times New Roman" w:hAnsi="Times New Roman" w:cs="Times New Roman"/>
          <w:sz w:val="24"/>
          <w:szCs w:val="24"/>
        </w:rPr>
        <w:t>&lt;0.05).</w:t>
      </w:r>
    </w:p>
    <w:p w14:paraId="1E482829" w14:textId="2A491B82" w:rsidR="006446B7" w:rsidRPr="00B92804" w:rsidRDefault="006446B7" w:rsidP="00DF6BE1">
      <w:pPr>
        <w:spacing w:line="360" w:lineRule="auto"/>
        <w:jc w:val="both"/>
        <w:rPr>
          <w:rFonts w:ascii="Times New Roman" w:hAnsi="Times New Roman" w:cs="Times New Roman"/>
          <w:sz w:val="24"/>
          <w:szCs w:val="24"/>
        </w:rPr>
      </w:pPr>
      <w:r w:rsidRPr="00B92804">
        <w:rPr>
          <w:rFonts w:ascii="Times New Roman" w:hAnsi="Times New Roman" w:cs="Times New Roman"/>
          <w:b/>
          <w:sz w:val="24"/>
          <w:szCs w:val="24"/>
        </w:rPr>
        <w:t>Figure.5.</w:t>
      </w:r>
      <w:r w:rsidRPr="00B92804">
        <w:rPr>
          <w:rFonts w:ascii="Times New Roman" w:hAnsi="Times New Roman" w:cs="Times New Roman"/>
          <w:sz w:val="24"/>
          <w:szCs w:val="24"/>
        </w:rPr>
        <w:t xml:space="preserve"> First appearance of contamination </w:t>
      </w:r>
      <w:r w:rsidR="00DF6BE1" w:rsidRPr="00B92804">
        <w:rPr>
          <w:rFonts w:ascii="Times New Roman" w:hAnsi="Times New Roman" w:cs="Times New Roman"/>
          <w:sz w:val="24"/>
          <w:szCs w:val="24"/>
        </w:rPr>
        <w:t>with</w:t>
      </w:r>
      <w:r w:rsidRPr="00B92804">
        <w:rPr>
          <w:rFonts w:ascii="Times New Roman" w:hAnsi="Times New Roman" w:cs="Times New Roman"/>
          <w:sz w:val="24"/>
          <w:szCs w:val="24"/>
        </w:rPr>
        <w:t xml:space="preserve"> explants cut from inner and outer scales after </w:t>
      </w:r>
      <w:r w:rsidR="00DF6BE1" w:rsidRPr="00B92804">
        <w:rPr>
          <w:rFonts w:ascii="Times New Roman" w:hAnsi="Times New Roman" w:cs="Times New Roman"/>
          <w:sz w:val="24"/>
          <w:szCs w:val="24"/>
        </w:rPr>
        <w:t>detaching</w:t>
      </w:r>
      <w:r w:rsidRPr="00B92804">
        <w:rPr>
          <w:rFonts w:ascii="Times New Roman" w:hAnsi="Times New Roman" w:cs="Times New Roman"/>
          <w:sz w:val="24"/>
          <w:szCs w:val="24"/>
        </w:rPr>
        <w:t xml:space="preserve"> the scales in </w:t>
      </w:r>
      <w:r w:rsidR="00DF6BE1" w:rsidRPr="00B92804">
        <w:rPr>
          <w:rFonts w:ascii="Times New Roman" w:hAnsi="Times New Roman" w:cs="Times New Roman"/>
          <w:sz w:val="24"/>
          <w:szCs w:val="24"/>
        </w:rPr>
        <w:t xml:space="preserve">streaming </w:t>
      </w:r>
      <w:r w:rsidRPr="00B92804">
        <w:rPr>
          <w:rFonts w:ascii="Times New Roman" w:hAnsi="Times New Roman" w:cs="Times New Roman"/>
          <w:sz w:val="24"/>
          <w:szCs w:val="24"/>
        </w:rPr>
        <w:t>water or</w:t>
      </w:r>
      <w:r w:rsidR="00DF6BE1" w:rsidRPr="00B92804">
        <w:rPr>
          <w:rFonts w:ascii="Times New Roman" w:hAnsi="Times New Roman" w:cs="Times New Roman"/>
          <w:sz w:val="24"/>
          <w:szCs w:val="24"/>
        </w:rPr>
        <w:t xml:space="preserve"> streaming</w:t>
      </w:r>
      <w:r w:rsidRPr="00B92804">
        <w:rPr>
          <w:rFonts w:ascii="Times New Roman" w:hAnsi="Times New Roman" w:cs="Times New Roman"/>
          <w:sz w:val="24"/>
          <w:szCs w:val="24"/>
        </w:rPr>
        <w:t xml:space="preserve"> 0.03% NaClO. </w:t>
      </w:r>
      <w:proofErr w:type="gramStart"/>
      <w:r w:rsidRPr="00B92804">
        <w:rPr>
          <w:rFonts w:ascii="Times New Roman" w:hAnsi="Times New Roman" w:cs="Times New Roman"/>
          <w:sz w:val="24"/>
          <w:szCs w:val="24"/>
        </w:rPr>
        <w:t xml:space="preserve">Contamination was monitored for 6 weeks and the appearance during the first week (up to 168 or 144h) or after that </w:t>
      </w:r>
      <w:r w:rsidR="00DF6BE1" w:rsidRPr="00B92804">
        <w:rPr>
          <w:rFonts w:ascii="Times New Roman" w:hAnsi="Times New Roman" w:cs="Times New Roman"/>
          <w:sz w:val="24"/>
          <w:szCs w:val="24"/>
        </w:rPr>
        <w:t>are</w:t>
      </w:r>
      <w:proofErr w:type="gramEnd"/>
      <w:r w:rsidRPr="00B92804">
        <w:rPr>
          <w:rFonts w:ascii="Times New Roman" w:hAnsi="Times New Roman" w:cs="Times New Roman"/>
          <w:sz w:val="24"/>
          <w:szCs w:val="24"/>
        </w:rPr>
        <w:t xml:space="preserve"> shown. The results of two experiments are shown. The significance of the reduction by the additional 0.03% NaClO-treatment is indicated by * (</w:t>
      </w:r>
      <w:r w:rsidRPr="00B92804">
        <w:rPr>
          <w:rFonts w:ascii="Times New Roman" w:hAnsi="Times New Roman" w:cs="Times New Roman"/>
          <w:i/>
          <w:sz w:val="24"/>
          <w:szCs w:val="24"/>
        </w:rPr>
        <w:t>p</w:t>
      </w:r>
      <w:r w:rsidRPr="00B92804">
        <w:rPr>
          <w:rFonts w:ascii="Times New Roman" w:hAnsi="Times New Roman" w:cs="Times New Roman"/>
          <w:sz w:val="24"/>
          <w:szCs w:val="24"/>
        </w:rPr>
        <w:t>&lt;0.05) and *** (</w:t>
      </w:r>
      <w:r w:rsidRPr="00B92804">
        <w:rPr>
          <w:rFonts w:ascii="Times New Roman" w:hAnsi="Times New Roman" w:cs="Times New Roman"/>
          <w:i/>
          <w:sz w:val="24"/>
          <w:szCs w:val="24"/>
        </w:rPr>
        <w:t>p</w:t>
      </w:r>
      <w:r w:rsidRPr="00B92804">
        <w:rPr>
          <w:rFonts w:ascii="Times New Roman" w:hAnsi="Times New Roman" w:cs="Times New Roman"/>
          <w:sz w:val="24"/>
          <w:szCs w:val="24"/>
        </w:rPr>
        <w:t>&lt;0.001).</w:t>
      </w:r>
    </w:p>
    <w:p w14:paraId="1952D335" w14:textId="3F49F020" w:rsidR="006446B7" w:rsidRPr="00B92804" w:rsidRDefault="006446B7" w:rsidP="00DF6BE1">
      <w:pPr>
        <w:spacing w:line="360" w:lineRule="auto"/>
        <w:jc w:val="both"/>
        <w:rPr>
          <w:rFonts w:ascii="Times New Roman" w:hAnsi="Times New Roman" w:cs="Times New Roman"/>
          <w:sz w:val="24"/>
          <w:szCs w:val="24"/>
          <w:lang w:val="en-US"/>
        </w:rPr>
      </w:pPr>
      <w:r w:rsidRPr="00B92804">
        <w:rPr>
          <w:rFonts w:ascii="Times New Roman" w:hAnsi="Times New Roman" w:cs="Times New Roman"/>
          <w:b/>
          <w:noProof/>
          <w:sz w:val="24"/>
          <w:szCs w:val="24"/>
          <w:lang w:bidi="he-IL"/>
        </w:rPr>
        <w:t>Figure 6</w:t>
      </w:r>
      <w:r w:rsidRPr="00B92804">
        <w:rPr>
          <w:rFonts w:ascii="Times New Roman" w:hAnsi="Times New Roman" w:cs="Times New Roman"/>
          <w:noProof/>
          <w:sz w:val="24"/>
          <w:szCs w:val="24"/>
          <w:lang w:bidi="he-IL"/>
        </w:rPr>
        <w:t xml:space="preserve">. </w:t>
      </w:r>
      <w:proofErr w:type="gramStart"/>
      <w:r w:rsidRPr="00B92804">
        <w:rPr>
          <w:rFonts w:ascii="Times New Roman" w:hAnsi="Times New Roman" w:cs="Times New Roman"/>
          <w:noProof/>
          <w:sz w:val="24"/>
          <w:szCs w:val="24"/>
          <w:lang w:bidi="he-IL"/>
        </w:rPr>
        <w:t xml:space="preserve">Performance in vitro of </w:t>
      </w:r>
      <w:r w:rsidR="007354C0" w:rsidRPr="00B92804">
        <w:rPr>
          <w:rFonts w:ascii="Times New Roman" w:hAnsi="Times New Roman" w:cs="Times New Roman"/>
          <w:noProof/>
          <w:sz w:val="24"/>
          <w:szCs w:val="24"/>
          <w:lang w:bidi="he-IL"/>
        </w:rPr>
        <w:t>scale-explants</w:t>
      </w:r>
      <w:r w:rsidRPr="00B92804">
        <w:rPr>
          <w:rFonts w:ascii="Times New Roman" w:hAnsi="Times New Roman" w:cs="Times New Roman"/>
          <w:noProof/>
          <w:sz w:val="24"/>
          <w:szCs w:val="24"/>
          <w:lang w:bidi="he-IL"/>
        </w:rPr>
        <w:t xml:space="preserve"> </w:t>
      </w:r>
      <w:r w:rsidR="007354C0" w:rsidRPr="00B92804">
        <w:rPr>
          <w:rFonts w:ascii="Times New Roman" w:hAnsi="Times New Roman" w:cs="Times New Roman"/>
          <w:sz w:val="24"/>
          <w:szCs w:val="24"/>
        </w:rPr>
        <w:t>after detaching scales in streaming water or streaming 0.03% NaClO.</w:t>
      </w:r>
      <w:proofErr w:type="gramEnd"/>
      <w:r w:rsidRPr="00B92804">
        <w:rPr>
          <w:rFonts w:ascii="Times New Roman" w:hAnsi="Times New Roman" w:cs="Times New Roman"/>
          <w:noProof/>
          <w:sz w:val="24"/>
          <w:szCs w:val="24"/>
          <w:lang w:bidi="he-IL"/>
        </w:rPr>
        <w:t xml:space="preserve"> </w:t>
      </w:r>
      <w:r w:rsidRPr="00B92804">
        <w:rPr>
          <w:rFonts w:ascii="Times New Roman" w:hAnsi="Times New Roman" w:cs="Times New Roman"/>
          <w:sz w:val="24"/>
          <w:szCs w:val="24"/>
        </w:rPr>
        <w:t>The various parameters were determined after 11 w of tissue culture. The significance of the effect of the additional 0.03% NaClO-treatment is indicated by ** (</w:t>
      </w:r>
      <w:r w:rsidRPr="00B92804">
        <w:rPr>
          <w:rFonts w:ascii="Times New Roman" w:hAnsi="Times New Roman" w:cs="Times New Roman"/>
          <w:i/>
          <w:sz w:val="24"/>
          <w:szCs w:val="24"/>
        </w:rPr>
        <w:t>p</w:t>
      </w:r>
      <w:r w:rsidRPr="00B92804">
        <w:rPr>
          <w:rFonts w:ascii="Times New Roman" w:hAnsi="Times New Roman" w:cs="Times New Roman"/>
          <w:sz w:val="24"/>
          <w:szCs w:val="24"/>
        </w:rPr>
        <w:t>&lt;0.01).</w:t>
      </w:r>
    </w:p>
    <w:p w14:paraId="72A4AAB4" w14:textId="16FFC6C7" w:rsidR="006446B7" w:rsidRPr="00B92804" w:rsidRDefault="006446B7" w:rsidP="00DF6BE1">
      <w:pPr>
        <w:spacing w:line="360" w:lineRule="auto"/>
        <w:jc w:val="both"/>
        <w:rPr>
          <w:rFonts w:ascii="Times New Roman" w:hAnsi="Times New Roman" w:cs="Times New Roman"/>
          <w:sz w:val="24"/>
          <w:szCs w:val="24"/>
          <w:lang w:val="en-US"/>
        </w:rPr>
      </w:pPr>
      <w:proofErr w:type="gramStart"/>
      <w:r w:rsidRPr="00B92804">
        <w:rPr>
          <w:rFonts w:ascii="Times New Roman" w:hAnsi="Times New Roman" w:cs="Times New Roman"/>
          <w:b/>
          <w:sz w:val="24"/>
          <w:szCs w:val="24"/>
        </w:rPr>
        <w:t>Figure 7</w:t>
      </w:r>
      <w:r w:rsidRPr="00B92804">
        <w:rPr>
          <w:rFonts w:ascii="Times New Roman" w:hAnsi="Times New Roman" w:cs="Times New Roman"/>
          <w:sz w:val="24"/>
          <w:szCs w:val="24"/>
        </w:rPr>
        <w:t>.</w:t>
      </w:r>
      <w:proofErr w:type="gramEnd"/>
      <w:r w:rsidRPr="00B92804">
        <w:rPr>
          <w:rFonts w:ascii="Times New Roman" w:hAnsi="Times New Roman" w:cs="Times New Roman"/>
          <w:sz w:val="24"/>
          <w:szCs w:val="24"/>
        </w:rPr>
        <w:t xml:space="preserve"> Correlation of contamination between explants cut from one scale. From scales two explants, one at the right side and one at the left side, were cut</w:t>
      </w:r>
      <w:r w:rsidR="007354C0" w:rsidRPr="00B92804">
        <w:rPr>
          <w:rFonts w:ascii="Times New Roman" w:hAnsi="Times New Roman" w:cs="Times New Roman"/>
          <w:sz w:val="24"/>
          <w:szCs w:val="24"/>
        </w:rPr>
        <w:t>. C</w:t>
      </w:r>
      <w:r w:rsidRPr="00B92804">
        <w:rPr>
          <w:rFonts w:ascii="Times New Roman" w:hAnsi="Times New Roman" w:cs="Times New Roman"/>
          <w:sz w:val="24"/>
          <w:szCs w:val="24"/>
        </w:rPr>
        <w:t>ontamination was monitored for 6 weeks. The diagram shows the contamination percentage of the right explant when the left explant was or was not contaminated. The significance of the difference in contamination of the ‘right’ explant depend</w:t>
      </w:r>
      <w:r w:rsidR="007354C0" w:rsidRPr="00B92804">
        <w:rPr>
          <w:rFonts w:ascii="Times New Roman" w:hAnsi="Times New Roman" w:cs="Times New Roman"/>
          <w:sz w:val="24"/>
          <w:szCs w:val="24"/>
        </w:rPr>
        <w:t>ing</w:t>
      </w:r>
      <w:r w:rsidRPr="00B92804">
        <w:rPr>
          <w:rFonts w:ascii="Times New Roman" w:hAnsi="Times New Roman" w:cs="Times New Roman"/>
          <w:sz w:val="24"/>
          <w:szCs w:val="24"/>
        </w:rPr>
        <w:t xml:space="preserve"> of the contamination of the corresponding ‘left’ explant is indicated by *** (</w:t>
      </w:r>
      <w:r w:rsidRPr="00B92804">
        <w:rPr>
          <w:rFonts w:ascii="Times New Roman" w:hAnsi="Times New Roman" w:cs="Times New Roman"/>
          <w:i/>
          <w:sz w:val="24"/>
          <w:szCs w:val="24"/>
        </w:rPr>
        <w:t>p</w:t>
      </w:r>
      <w:r w:rsidRPr="00B92804">
        <w:rPr>
          <w:rFonts w:ascii="Times New Roman" w:hAnsi="Times New Roman" w:cs="Times New Roman"/>
          <w:sz w:val="24"/>
          <w:szCs w:val="24"/>
        </w:rPr>
        <w:t>&lt;0.001).</w:t>
      </w:r>
    </w:p>
    <w:sectPr w:rsidR="006446B7" w:rsidRPr="00B92804" w:rsidSect="00005330">
      <w:footerReference w:type="default" r:id="rId10"/>
      <w:pgSz w:w="11906" w:h="16838"/>
      <w:pgMar w:top="1417" w:right="1417" w:bottom="1417"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AEB467" w14:textId="77777777" w:rsidR="00254960" w:rsidRDefault="00254960" w:rsidP="00E83736">
      <w:pPr>
        <w:spacing w:after="0" w:line="240" w:lineRule="auto"/>
      </w:pPr>
      <w:r>
        <w:separator/>
      </w:r>
    </w:p>
  </w:endnote>
  <w:endnote w:type="continuationSeparator" w:id="0">
    <w:p w14:paraId="38AB0F0E" w14:textId="77777777" w:rsidR="00254960" w:rsidRDefault="00254960" w:rsidP="00E83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7705828"/>
      <w:docPartObj>
        <w:docPartGallery w:val="Page Numbers (Bottom of Page)"/>
        <w:docPartUnique/>
      </w:docPartObj>
    </w:sdtPr>
    <w:sdtEndPr/>
    <w:sdtContent>
      <w:p w14:paraId="2FE7051E" w14:textId="69B6C809" w:rsidR="00F25049" w:rsidRDefault="00F25049">
        <w:pPr>
          <w:pStyle w:val="Voettekst"/>
          <w:jc w:val="center"/>
        </w:pPr>
        <w:r>
          <w:fldChar w:fldCharType="begin"/>
        </w:r>
        <w:r>
          <w:instrText>PAGE   \* MERGEFORMAT</w:instrText>
        </w:r>
        <w:r>
          <w:fldChar w:fldCharType="separate"/>
        </w:r>
        <w:r w:rsidR="00A2410E" w:rsidRPr="00A2410E">
          <w:rPr>
            <w:noProof/>
            <w:lang w:val="nl-NL"/>
          </w:rPr>
          <w:t>9</w:t>
        </w:r>
        <w:r>
          <w:fldChar w:fldCharType="end"/>
        </w:r>
      </w:p>
    </w:sdtContent>
  </w:sdt>
  <w:p w14:paraId="14C490FF" w14:textId="77777777" w:rsidR="00F25049" w:rsidRDefault="00F2504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78E452" w14:textId="77777777" w:rsidR="00254960" w:rsidRDefault="00254960" w:rsidP="00E83736">
      <w:pPr>
        <w:spacing w:after="0" w:line="240" w:lineRule="auto"/>
      </w:pPr>
      <w:r>
        <w:separator/>
      </w:r>
    </w:p>
  </w:footnote>
  <w:footnote w:type="continuationSeparator" w:id="0">
    <w:p w14:paraId="3BE09964" w14:textId="77777777" w:rsidR="00254960" w:rsidRDefault="00254960" w:rsidP="00E837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removePersonalInformation/>
  <w:removeDateAndTime/>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8627D3"/>
    <w:rsid w:val="00000AB2"/>
    <w:rsid w:val="00003689"/>
    <w:rsid w:val="00003BC1"/>
    <w:rsid w:val="00005330"/>
    <w:rsid w:val="0001316B"/>
    <w:rsid w:val="0001478E"/>
    <w:rsid w:val="00016A11"/>
    <w:rsid w:val="000174CC"/>
    <w:rsid w:val="000221F6"/>
    <w:rsid w:val="000225E3"/>
    <w:rsid w:val="00025B63"/>
    <w:rsid w:val="00027F36"/>
    <w:rsid w:val="0003288B"/>
    <w:rsid w:val="00032919"/>
    <w:rsid w:val="00032D6C"/>
    <w:rsid w:val="000331F3"/>
    <w:rsid w:val="00035ED5"/>
    <w:rsid w:val="00036CE4"/>
    <w:rsid w:val="00037776"/>
    <w:rsid w:val="00040705"/>
    <w:rsid w:val="0004222A"/>
    <w:rsid w:val="0004455F"/>
    <w:rsid w:val="00050619"/>
    <w:rsid w:val="0005120F"/>
    <w:rsid w:val="000516C1"/>
    <w:rsid w:val="00051756"/>
    <w:rsid w:val="00052917"/>
    <w:rsid w:val="000539D6"/>
    <w:rsid w:val="00054DF8"/>
    <w:rsid w:val="000570FB"/>
    <w:rsid w:val="000579D7"/>
    <w:rsid w:val="00062C2C"/>
    <w:rsid w:val="0006443F"/>
    <w:rsid w:val="000644DF"/>
    <w:rsid w:val="000646E3"/>
    <w:rsid w:val="000647FB"/>
    <w:rsid w:val="00065FB5"/>
    <w:rsid w:val="00067597"/>
    <w:rsid w:val="000713DF"/>
    <w:rsid w:val="000731F7"/>
    <w:rsid w:val="00077178"/>
    <w:rsid w:val="00077C58"/>
    <w:rsid w:val="00077F3A"/>
    <w:rsid w:val="00077FFA"/>
    <w:rsid w:val="00080648"/>
    <w:rsid w:val="00081245"/>
    <w:rsid w:val="0008238B"/>
    <w:rsid w:val="00083D9E"/>
    <w:rsid w:val="00085AEA"/>
    <w:rsid w:val="00086C7F"/>
    <w:rsid w:val="00093E19"/>
    <w:rsid w:val="00095F2C"/>
    <w:rsid w:val="000A02D6"/>
    <w:rsid w:val="000A0769"/>
    <w:rsid w:val="000A1F5C"/>
    <w:rsid w:val="000A4C7D"/>
    <w:rsid w:val="000A6203"/>
    <w:rsid w:val="000B2831"/>
    <w:rsid w:val="000B2CED"/>
    <w:rsid w:val="000B3E53"/>
    <w:rsid w:val="000C008A"/>
    <w:rsid w:val="000C01E1"/>
    <w:rsid w:val="000C1017"/>
    <w:rsid w:val="000C10D4"/>
    <w:rsid w:val="000C189F"/>
    <w:rsid w:val="000C5317"/>
    <w:rsid w:val="000C5559"/>
    <w:rsid w:val="000C78CF"/>
    <w:rsid w:val="000D0E97"/>
    <w:rsid w:val="000D5370"/>
    <w:rsid w:val="000D6172"/>
    <w:rsid w:val="000D6737"/>
    <w:rsid w:val="000D717A"/>
    <w:rsid w:val="000E208E"/>
    <w:rsid w:val="000E4578"/>
    <w:rsid w:val="000E74E6"/>
    <w:rsid w:val="000E773E"/>
    <w:rsid w:val="000E791A"/>
    <w:rsid w:val="000F3961"/>
    <w:rsid w:val="00100F18"/>
    <w:rsid w:val="001017D9"/>
    <w:rsid w:val="00104772"/>
    <w:rsid w:val="00104AD0"/>
    <w:rsid w:val="00106375"/>
    <w:rsid w:val="0010746D"/>
    <w:rsid w:val="00107812"/>
    <w:rsid w:val="001169B3"/>
    <w:rsid w:val="00124A8E"/>
    <w:rsid w:val="00126670"/>
    <w:rsid w:val="001307AD"/>
    <w:rsid w:val="00131258"/>
    <w:rsid w:val="00131D7E"/>
    <w:rsid w:val="00134C3A"/>
    <w:rsid w:val="00135385"/>
    <w:rsid w:val="00141A62"/>
    <w:rsid w:val="00141FDA"/>
    <w:rsid w:val="00144D70"/>
    <w:rsid w:val="0015104F"/>
    <w:rsid w:val="00151D8D"/>
    <w:rsid w:val="00153128"/>
    <w:rsid w:val="00154901"/>
    <w:rsid w:val="00155132"/>
    <w:rsid w:val="00161A35"/>
    <w:rsid w:val="00161E3D"/>
    <w:rsid w:val="00166D27"/>
    <w:rsid w:val="00170772"/>
    <w:rsid w:val="00172332"/>
    <w:rsid w:val="00173B03"/>
    <w:rsid w:val="001747A5"/>
    <w:rsid w:val="00175305"/>
    <w:rsid w:val="0017654A"/>
    <w:rsid w:val="00176F2E"/>
    <w:rsid w:val="00183FD0"/>
    <w:rsid w:val="00186B3B"/>
    <w:rsid w:val="00190B44"/>
    <w:rsid w:val="00193753"/>
    <w:rsid w:val="001962C3"/>
    <w:rsid w:val="001964F4"/>
    <w:rsid w:val="00196B93"/>
    <w:rsid w:val="00197D9C"/>
    <w:rsid w:val="001A01FE"/>
    <w:rsid w:val="001A2675"/>
    <w:rsid w:val="001A61A4"/>
    <w:rsid w:val="001B569E"/>
    <w:rsid w:val="001B5A60"/>
    <w:rsid w:val="001B5E78"/>
    <w:rsid w:val="001B742B"/>
    <w:rsid w:val="001C28CC"/>
    <w:rsid w:val="001C2B3F"/>
    <w:rsid w:val="001C7998"/>
    <w:rsid w:val="001D007C"/>
    <w:rsid w:val="001D0DCA"/>
    <w:rsid w:val="001D41B6"/>
    <w:rsid w:val="001D7476"/>
    <w:rsid w:val="001E0448"/>
    <w:rsid w:val="001E3646"/>
    <w:rsid w:val="001E467C"/>
    <w:rsid w:val="001E4B8A"/>
    <w:rsid w:val="001E6E59"/>
    <w:rsid w:val="001E75FD"/>
    <w:rsid w:val="001F07A7"/>
    <w:rsid w:val="001F1AAB"/>
    <w:rsid w:val="001F45AC"/>
    <w:rsid w:val="001F4E50"/>
    <w:rsid w:val="001F528F"/>
    <w:rsid w:val="001F5FB9"/>
    <w:rsid w:val="001F62B3"/>
    <w:rsid w:val="00202C66"/>
    <w:rsid w:val="00206041"/>
    <w:rsid w:val="002063AA"/>
    <w:rsid w:val="00206A0F"/>
    <w:rsid w:val="002126C8"/>
    <w:rsid w:val="00214451"/>
    <w:rsid w:val="0021771C"/>
    <w:rsid w:val="00224878"/>
    <w:rsid w:val="002300C2"/>
    <w:rsid w:val="00230E62"/>
    <w:rsid w:val="002336C3"/>
    <w:rsid w:val="002354EC"/>
    <w:rsid w:val="00237035"/>
    <w:rsid w:val="00237C7A"/>
    <w:rsid w:val="00242851"/>
    <w:rsid w:val="002436B2"/>
    <w:rsid w:val="00244A7A"/>
    <w:rsid w:val="00245DB0"/>
    <w:rsid w:val="00251EC2"/>
    <w:rsid w:val="0025206B"/>
    <w:rsid w:val="00252D31"/>
    <w:rsid w:val="00254960"/>
    <w:rsid w:val="00257A20"/>
    <w:rsid w:val="002600C3"/>
    <w:rsid w:val="00267BF0"/>
    <w:rsid w:val="00271E49"/>
    <w:rsid w:val="00273F07"/>
    <w:rsid w:val="00276B43"/>
    <w:rsid w:val="00280C4C"/>
    <w:rsid w:val="00287B1E"/>
    <w:rsid w:val="002904ED"/>
    <w:rsid w:val="00297B76"/>
    <w:rsid w:val="002A1682"/>
    <w:rsid w:val="002A3390"/>
    <w:rsid w:val="002A3B0C"/>
    <w:rsid w:val="002A3D24"/>
    <w:rsid w:val="002A53C6"/>
    <w:rsid w:val="002B0E25"/>
    <w:rsid w:val="002B123C"/>
    <w:rsid w:val="002B21E5"/>
    <w:rsid w:val="002B58D3"/>
    <w:rsid w:val="002B59E2"/>
    <w:rsid w:val="002B5A7D"/>
    <w:rsid w:val="002B6FEC"/>
    <w:rsid w:val="002B72E1"/>
    <w:rsid w:val="002B7D05"/>
    <w:rsid w:val="002C0BB8"/>
    <w:rsid w:val="002C1628"/>
    <w:rsid w:val="002C3540"/>
    <w:rsid w:val="002C5B20"/>
    <w:rsid w:val="002D39C6"/>
    <w:rsid w:val="002D7409"/>
    <w:rsid w:val="002D77A9"/>
    <w:rsid w:val="002E040C"/>
    <w:rsid w:val="002E28D6"/>
    <w:rsid w:val="002E7F83"/>
    <w:rsid w:val="002F1AF1"/>
    <w:rsid w:val="002F6453"/>
    <w:rsid w:val="002F7028"/>
    <w:rsid w:val="00302304"/>
    <w:rsid w:val="003028D0"/>
    <w:rsid w:val="00304ECC"/>
    <w:rsid w:val="0030581C"/>
    <w:rsid w:val="00314266"/>
    <w:rsid w:val="003143D4"/>
    <w:rsid w:val="003144F1"/>
    <w:rsid w:val="003155D3"/>
    <w:rsid w:val="00316D74"/>
    <w:rsid w:val="003177E8"/>
    <w:rsid w:val="00317B8A"/>
    <w:rsid w:val="00320E71"/>
    <w:rsid w:val="00321BBD"/>
    <w:rsid w:val="00322F53"/>
    <w:rsid w:val="00323623"/>
    <w:rsid w:val="003239B6"/>
    <w:rsid w:val="00323B1C"/>
    <w:rsid w:val="00323CD8"/>
    <w:rsid w:val="00323D2F"/>
    <w:rsid w:val="00326C74"/>
    <w:rsid w:val="003272F7"/>
    <w:rsid w:val="0033236E"/>
    <w:rsid w:val="00334034"/>
    <w:rsid w:val="003351D6"/>
    <w:rsid w:val="00343E21"/>
    <w:rsid w:val="003456A4"/>
    <w:rsid w:val="00346E6C"/>
    <w:rsid w:val="0034752E"/>
    <w:rsid w:val="00347C02"/>
    <w:rsid w:val="00347EB2"/>
    <w:rsid w:val="003501AE"/>
    <w:rsid w:val="00351E8F"/>
    <w:rsid w:val="00355BB6"/>
    <w:rsid w:val="00360FBF"/>
    <w:rsid w:val="003610E3"/>
    <w:rsid w:val="003623DF"/>
    <w:rsid w:val="00363B40"/>
    <w:rsid w:val="00363E1F"/>
    <w:rsid w:val="00364238"/>
    <w:rsid w:val="00364676"/>
    <w:rsid w:val="00364ED9"/>
    <w:rsid w:val="00366E33"/>
    <w:rsid w:val="003715D4"/>
    <w:rsid w:val="00372A39"/>
    <w:rsid w:val="00372E4F"/>
    <w:rsid w:val="00374B05"/>
    <w:rsid w:val="003752DA"/>
    <w:rsid w:val="003754EF"/>
    <w:rsid w:val="00380A53"/>
    <w:rsid w:val="00382F2A"/>
    <w:rsid w:val="00383DDD"/>
    <w:rsid w:val="00384D4F"/>
    <w:rsid w:val="00385488"/>
    <w:rsid w:val="003861B8"/>
    <w:rsid w:val="00394D1B"/>
    <w:rsid w:val="00395E9A"/>
    <w:rsid w:val="003A0393"/>
    <w:rsid w:val="003A4473"/>
    <w:rsid w:val="003A5D74"/>
    <w:rsid w:val="003A5EB3"/>
    <w:rsid w:val="003A65A5"/>
    <w:rsid w:val="003A6A50"/>
    <w:rsid w:val="003A6C1B"/>
    <w:rsid w:val="003A6E0C"/>
    <w:rsid w:val="003B5AB4"/>
    <w:rsid w:val="003B66B8"/>
    <w:rsid w:val="003C045A"/>
    <w:rsid w:val="003C1B33"/>
    <w:rsid w:val="003C2A5D"/>
    <w:rsid w:val="003C33D9"/>
    <w:rsid w:val="003C482A"/>
    <w:rsid w:val="003C4D14"/>
    <w:rsid w:val="003C79B4"/>
    <w:rsid w:val="003C7A34"/>
    <w:rsid w:val="003D02E4"/>
    <w:rsid w:val="003D0B23"/>
    <w:rsid w:val="003D13C8"/>
    <w:rsid w:val="003D224E"/>
    <w:rsid w:val="003D459D"/>
    <w:rsid w:val="003D4672"/>
    <w:rsid w:val="003D5AFE"/>
    <w:rsid w:val="003D6C9F"/>
    <w:rsid w:val="003D792E"/>
    <w:rsid w:val="003E122C"/>
    <w:rsid w:val="003E202E"/>
    <w:rsid w:val="003E3D24"/>
    <w:rsid w:val="003E5952"/>
    <w:rsid w:val="003F044A"/>
    <w:rsid w:val="003F3A4B"/>
    <w:rsid w:val="003F6F52"/>
    <w:rsid w:val="003F6F7A"/>
    <w:rsid w:val="00401BBF"/>
    <w:rsid w:val="00401DDE"/>
    <w:rsid w:val="00402157"/>
    <w:rsid w:val="004030B6"/>
    <w:rsid w:val="00406F7A"/>
    <w:rsid w:val="00410D01"/>
    <w:rsid w:val="00410E9A"/>
    <w:rsid w:val="0041241F"/>
    <w:rsid w:val="004150FD"/>
    <w:rsid w:val="004211B6"/>
    <w:rsid w:val="00421FC0"/>
    <w:rsid w:val="00425BD1"/>
    <w:rsid w:val="0043134C"/>
    <w:rsid w:val="004318A2"/>
    <w:rsid w:val="004324BA"/>
    <w:rsid w:val="0043272C"/>
    <w:rsid w:val="00433696"/>
    <w:rsid w:val="00433E65"/>
    <w:rsid w:val="00434C18"/>
    <w:rsid w:val="00435B6D"/>
    <w:rsid w:val="004362D2"/>
    <w:rsid w:val="00437638"/>
    <w:rsid w:val="0043780B"/>
    <w:rsid w:val="00445CD4"/>
    <w:rsid w:val="004513EE"/>
    <w:rsid w:val="0045426C"/>
    <w:rsid w:val="00456D68"/>
    <w:rsid w:val="00461061"/>
    <w:rsid w:val="0046301D"/>
    <w:rsid w:val="00464B02"/>
    <w:rsid w:val="004654C3"/>
    <w:rsid w:val="004715FD"/>
    <w:rsid w:val="00472D23"/>
    <w:rsid w:val="00474314"/>
    <w:rsid w:val="00476F83"/>
    <w:rsid w:val="004855BE"/>
    <w:rsid w:val="004859AF"/>
    <w:rsid w:val="00487A0C"/>
    <w:rsid w:val="0049106D"/>
    <w:rsid w:val="004932B9"/>
    <w:rsid w:val="0049531E"/>
    <w:rsid w:val="00496418"/>
    <w:rsid w:val="00496A0A"/>
    <w:rsid w:val="004976C2"/>
    <w:rsid w:val="004A1CDE"/>
    <w:rsid w:val="004A60DA"/>
    <w:rsid w:val="004A66DF"/>
    <w:rsid w:val="004B4224"/>
    <w:rsid w:val="004B736B"/>
    <w:rsid w:val="004B76E2"/>
    <w:rsid w:val="004C109B"/>
    <w:rsid w:val="004C1F14"/>
    <w:rsid w:val="004C34E8"/>
    <w:rsid w:val="004C78F3"/>
    <w:rsid w:val="004C7D94"/>
    <w:rsid w:val="004D0D16"/>
    <w:rsid w:val="004D23C3"/>
    <w:rsid w:val="004D2C7D"/>
    <w:rsid w:val="004D39C5"/>
    <w:rsid w:val="004D3B31"/>
    <w:rsid w:val="004D4043"/>
    <w:rsid w:val="004D45F8"/>
    <w:rsid w:val="004D6007"/>
    <w:rsid w:val="004E3DE6"/>
    <w:rsid w:val="004E5FAB"/>
    <w:rsid w:val="004E6E36"/>
    <w:rsid w:val="004F024E"/>
    <w:rsid w:val="004F3350"/>
    <w:rsid w:val="004F3C1F"/>
    <w:rsid w:val="004F416C"/>
    <w:rsid w:val="004F641B"/>
    <w:rsid w:val="004F6854"/>
    <w:rsid w:val="004F768D"/>
    <w:rsid w:val="004F771E"/>
    <w:rsid w:val="004F7F49"/>
    <w:rsid w:val="0050044E"/>
    <w:rsid w:val="00500B91"/>
    <w:rsid w:val="00500D87"/>
    <w:rsid w:val="00503361"/>
    <w:rsid w:val="0050754C"/>
    <w:rsid w:val="0051002A"/>
    <w:rsid w:val="005143B3"/>
    <w:rsid w:val="005172FA"/>
    <w:rsid w:val="005237E8"/>
    <w:rsid w:val="00523A62"/>
    <w:rsid w:val="00523DC9"/>
    <w:rsid w:val="0052491E"/>
    <w:rsid w:val="00525619"/>
    <w:rsid w:val="0052784B"/>
    <w:rsid w:val="00531AAA"/>
    <w:rsid w:val="005321E5"/>
    <w:rsid w:val="00533A6A"/>
    <w:rsid w:val="005367B6"/>
    <w:rsid w:val="0053763D"/>
    <w:rsid w:val="00540B4F"/>
    <w:rsid w:val="005420EE"/>
    <w:rsid w:val="00543E53"/>
    <w:rsid w:val="005443C6"/>
    <w:rsid w:val="00545A0F"/>
    <w:rsid w:val="00547B0C"/>
    <w:rsid w:val="005502AA"/>
    <w:rsid w:val="00550C0D"/>
    <w:rsid w:val="00556C51"/>
    <w:rsid w:val="00557771"/>
    <w:rsid w:val="00561ED1"/>
    <w:rsid w:val="00562A54"/>
    <w:rsid w:val="005635C2"/>
    <w:rsid w:val="00565B83"/>
    <w:rsid w:val="0057065C"/>
    <w:rsid w:val="00573FDB"/>
    <w:rsid w:val="00576A6F"/>
    <w:rsid w:val="00576F84"/>
    <w:rsid w:val="00577A77"/>
    <w:rsid w:val="00581F73"/>
    <w:rsid w:val="0058472A"/>
    <w:rsid w:val="00585F74"/>
    <w:rsid w:val="00587736"/>
    <w:rsid w:val="005925E0"/>
    <w:rsid w:val="005931F1"/>
    <w:rsid w:val="0059503C"/>
    <w:rsid w:val="00595867"/>
    <w:rsid w:val="005B13DD"/>
    <w:rsid w:val="005B143E"/>
    <w:rsid w:val="005B2B4C"/>
    <w:rsid w:val="005B301C"/>
    <w:rsid w:val="005B6506"/>
    <w:rsid w:val="005B6C39"/>
    <w:rsid w:val="005B71ED"/>
    <w:rsid w:val="005B7F68"/>
    <w:rsid w:val="005C5BAE"/>
    <w:rsid w:val="005C6177"/>
    <w:rsid w:val="005D14E2"/>
    <w:rsid w:val="005D151F"/>
    <w:rsid w:val="005D4277"/>
    <w:rsid w:val="005E38C6"/>
    <w:rsid w:val="005E5E3E"/>
    <w:rsid w:val="005E5FCB"/>
    <w:rsid w:val="005F0AFB"/>
    <w:rsid w:val="005F254F"/>
    <w:rsid w:val="005F5F23"/>
    <w:rsid w:val="005F69F0"/>
    <w:rsid w:val="006008A6"/>
    <w:rsid w:val="006013AA"/>
    <w:rsid w:val="006027FD"/>
    <w:rsid w:val="006032F7"/>
    <w:rsid w:val="00605BE0"/>
    <w:rsid w:val="0060607F"/>
    <w:rsid w:val="006105F9"/>
    <w:rsid w:val="006134B1"/>
    <w:rsid w:val="006170E2"/>
    <w:rsid w:val="00622DBC"/>
    <w:rsid w:val="006238C3"/>
    <w:rsid w:val="00636246"/>
    <w:rsid w:val="00636A06"/>
    <w:rsid w:val="00636B6B"/>
    <w:rsid w:val="00636D6D"/>
    <w:rsid w:val="00641807"/>
    <w:rsid w:val="006431CD"/>
    <w:rsid w:val="006446B7"/>
    <w:rsid w:val="00646CD4"/>
    <w:rsid w:val="006470D3"/>
    <w:rsid w:val="00647E04"/>
    <w:rsid w:val="00651480"/>
    <w:rsid w:val="006533A1"/>
    <w:rsid w:val="006545E8"/>
    <w:rsid w:val="00654669"/>
    <w:rsid w:val="006547FD"/>
    <w:rsid w:val="00655620"/>
    <w:rsid w:val="00655D7E"/>
    <w:rsid w:val="00655DA5"/>
    <w:rsid w:val="006608D3"/>
    <w:rsid w:val="00662A44"/>
    <w:rsid w:val="00664952"/>
    <w:rsid w:val="00664D6B"/>
    <w:rsid w:val="00665BA3"/>
    <w:rsid w:val="00667CE4"/>
    <w:rsid w:val="0067074D"/>
    <w:rsid w:val="0067183E"/>
    <w:rsid w:val="006742A3"/>
    <w:rsid w:val="006747BF"/>
    <w:rsid w:val="00674B9E"/>
    <w:rsid w:val="00674D73"/>
    <w:rsid w:val="0068514E"/>
    <w:rsid w:val="00686A43"/>
    <w:rsid w:val="006900F3"/>
    <w:rsid w:val="006909B6"/>
    <w:rsid w:val="00690C75"/>
    <w:rsid w:val="006918A1"/>
    <w:rsid w:val="00693E6F"/>
    <w:rsid w:val="00697757"/>
    <w:rsid w:val="006A3AE5"/>
    <w:rsid w:val="006A5A67"/>
    <w:rsid w:val="006A6165"/>
    <w:rsid w:val="006A6C09"/>
    <w:rsid w:val="006B2E77"/>
    <w:rsid w:val="006B31C1"/>
    <w:rsid w:val="006B3ABC"/>
    <w:rsid w:val="006B62B5"/>
    <w:rsid w:val="006B7D76"/>
    <w:rsid w:val="006C2DA3"/>
    <w:rsid w:val="006C30FA"/>
    <w:rsid w:val="006D377A"/>
    <w:rsid w:val="006D3D80"/>
    <w:rsid w:val="006D5E95"/>
    <w:rsid w:val="006E0ACA"/>
    <w:rsid w:val="006E264E"/>
    <w:rsid w:val="006E5D41"/>
    <w:rsid w:val="006E7BA7"/>
    <w:rsid w:val="006F1DD2"/>
    <w:rsid w:val="006F3799"/>
    <w:rsid w:val="006F6432"/>
    <w:rsid w:val="006F7518"/>
    <w:rsid w:val="006F7F0C"/>
    <w:rsid w:val="00705643"/>
    <w:rsid w:val="00705F7C"/>
    <w:rsid w:val="00706AF9"/>
    <w:rsid w:val="00714B4B"/>
    <w:rsid w:val="00715697"/>
    <w:rsid w:val="007157B1"/>
    <w:rsid w:val="007273C2"/>
    <w:rsid w:val="007314BA"/>
    <w:rsid w:val="00731B95"/>
    <w:rsid w:val="007336CC"/>
    <w:rsid w:val="00733C03"/>
    <w:rsid w:val="007354C0"/>
    <w:rsid w:val="007432FF"/>
    <w:rsid w:val="00753EAF"/>
    <w:rsid w:val="00760443"/>
    <w:rsid w:val="0076407D"/>
    <w:rsid w:val="007736C4"/>
    <w:rsid w:val="00781759"/>
    <w:rsid w:val="00781C12"/>
    <w:rsid w:val="00785831"/>
    <w:rsid w:val="00786C76"/>
    <w:rsid w:val="00790251"/>
    <w:rsid w:val="007906B7"/>
    <w:rsid w:val="0079085E"/>
    <w:rsid w:val="00791D20"/>
    <w:rsid w:val="007939B3"/>
    <w:rsid w:val="007A2AA8"/>
    <w:rsid w:val="007A4356"/>
    <w:rsid w:val="007A7081"/>
    <w:rsid w:val="007A7B35"/>
    <w:rsid w:val="007B1534"/>
    <w:rsid w:val="007B2687"/>
    <w:rsid w:val="007B2B63"/>
    <w:rsid w:val="007B48BD"/>
    <w:rsid w:val="007C62F3"/>
    <w:rsid w:val="007D0F54"/>
    <w:rsid w:val="007D15D3"/>
    <w:rsid w:val="007D65D0"/>
    <w:rsid w:val="007D7049"/>
    <w:rsid w:val="007E2032"/>
    <w:rsid w:val="007E22FD"/>
    <w:rsid w:val="007E26AB"/>
    <w:rsid w:val="007E2AA2"/>
    <w:rsid w:val="007E38DF"/>
    <w:rsid w:val="007E4A73"/>
    <w:rsid w:val="007E6337"/>
    <w:rsid w:val="007E7E00"/>
    <w:rsid w:val="007E7E19"/>
    <w:rsid w:val="007F01F5"/>
    <w:rsid w:val="007F3A50"/>
    <w:rsid w:val="0080063F"/>
    <w:rsid w:val="008100A7"/>
    <w:rsid w:val="00811D34"/>
    <w:rsid w:val="00812AD5"/>
    <w:rsid w:val="00813321"/>
    <w:rsid w:val="008136A9"/>
    <w:rsid w:val="00813C4C"/>
    <w:rsid w:val="00813E98"/>
    <w:rsid w:val="008151D6"/>
    <w:rsid w:val="00815948"/>
    <w:rsid w:val="00816E7E"/>
    <w:rsid w:val="00817F25"/>
    <w:rsid w:val="00820748"/>
    <w:rsid w:val="00822C9B"/>
    <w:rsid w:val="00825D60"/>
    <w:rsid w:val="0082670A"/>
    <w:rsid w:val="00827835"/>
    <w:rsid w:val="00831EB8"/>
    <w:rsid w:val="00834A2F"/>
    <w:rsid w:val="0084385E"/>
    <w:rsid w:val="00843D55"/>
    <w:rsid w:val="008457C0"/>
    <w:rsid w:val="008525F9"/>
    <w:rsid w:val="00852CE5"/>
    <w:rsid w:val="00853583"/>
    <w:rsid w:val="00856A50"/>
    <w:rsid w:val="00861694"/>
    <w:rsid w:val="008627D3"/>
    <w:rsid w:val="0086439F"/>
    <w:rsid w:val="00865B07"/>
    <w:rsid w:val="00867978"/>
    <w:rsid w:val="00871B3D"/>
    <w:rsid w:val="00871BF3"/>
    <w:rsid w:val="00871F4D"/>
    <w:rsid w:val="00872847"/>
    <w:rsid w:val="00874A25"/>
    <w:rsid w:val="008807AE"/>
    <w:rsid w:val="008821E5"/>
    <w:rsid w:val="008831D3"/>
    <w:rsid w:val="0088683B"/>
    <w:rsid w:val="0088732B"/>
    <w:rsid w:val="008905DC"/>
    <w:rsid w:val="0089171B"/>
    <w:rsid w:val="00891D56"/>
    <w:rsid w:val="008941B6"/>
    <w:rsid w:val="0089425B"/>
    <w:rsid w:val="00895139"/>
    <w:rsid w:val="008A16F6"/>
    <w:rsid w:val="008A22C4"/>
    <w:rsid w:val="008A2AF6"/>
    <w:rsid w:val="008A3EFC"/>
    <w:rsid w:val="008A4604"/>
    <w:rsid w:val="008B10D0"/>
    <w:rsid w:val="008B191F"/>
    <w:rsid w:val="008B2047"/>
    <w:rsid w:val="008B58C4"/>
    <w:rsid w:val="008B5B38"/>
    <w:rsid w:val="008B6449"/>
    <w:rsid w:val="008B7E11"/>
    <w:rsid w:val="008C53E8"/>
    <w:rsid w:val="008D1280"/>
    <w:rsid w:val="008D20FC"/>
    <w:rsid w:val="008D340F"/>
    <w:rsid w:val="008D3FCA"/>
    <w:rsid w:val="008D5CBB"/>
    <w:rsid w:val="008D68D5"/>
    <w:rsid w:val="008E0265"/>
    <w:rsid w:val="008E0E7F"/>
    <w:rsid w:val="008E282D"/>
    <w:rsid w:val="008E2CE1"/>
    <w:rsid w:val="008E48FB"/>
    <w:rsid w:val="008E7921"/>
    <w:rsid w:val="008F00DE"/>
    <w:rsid w:val="008F3544"/>
    <w:rsid w:val="008F362E"/>
    <w:rsid w:val="008F3D2F"/>
    <w:rsid w:val="008F4200"/>
    <w:rsid w:val="008F5AD1"/>
    <w:rsid w:val="009015D7"/>
    <w:rsid w:val="009019A0"/>
    <w:rsid w:val="00901ED0"/>
    <w:rsid w:val="00902E82"/>
    <w:rsid w:val="0090320C"/>
    <w:rsid w:val="00907D8A"/>
    <w:rsid w:val="00910B8B"/>
    <w:rsid w:val="009110B4"/>
    <w:rsid w:val="00911B3A"/>
    <w:rsid w:val="00913184"/>
    <w:rsid w:val="009133A9"/>
    <w:rsid w:val="009179B9"/>
    <w:rsid w:val="009201DF"/>
    <w:rsid w:val="0092078B"/>
    <w:rsid w:val="009208F5"/>
    <w:rsid w:val="00920C02"/>
    <w:rsid w:val="00920CF7"/>
    <w:rsid w:val="00921CB4"/>
    <w:rsid w:val="00922293"/>
    <w:rsid w:val="009225E2"/>
    <w:rsid w:val="00923636"/>
    <w:rsid w:val="009246B8"/>
    <w:rsid w:val="009249D1"/>
    <w:rsid w:val="009318AF"/>
    <w:rsid w:val="009321B2"/>
    <w:rsid w:val="009330C3"/>
    <w:rsid w:val="00933949"/>
    <w:rsid w:val="00933E19"/>
    <w:rsid w:val="00935026"/>
    <w:rsid w:val="00936301"/>
    <w:rsid w:val="009365B3"/>
    <w:rsid w:val="00940440"/>
    <w:rsid w:val="009404F6"/>
    <w:rsid w:val="00943115"/>
    <w:rsid w:val="00944577"/>
    <w:rsid w:val="009463DC"/>
    <w:rsid w:val="00947900"/>
    <w:rsid w:val="00947C1F"/>
    <w:rsid w:val="0095353F"/>
    <w:rsid w:val="0095431E"/>
    <w:rsid w:val="00956138"/>
    <w:rsid w:val="00960995"/>
    <w:rsid w:val="00961E17"/>
    <w:rsid w:val="00962F04"/>
    <w:rsid w:val="00962F24"/>
    <w:rsid w:val="009636F5"/>
    <w:rsid w:val="009653EC"/>
    <w:rsid w:val="00970966"/>
    <w:rsid w:val="009728BE"/>
    <w:rsid w:val="0097372E"/>
    <w:rsid w:val="00973815"/>
    <w:rsid w:val="00977CA9"/>
    <w:rsid w:val="00977F34"/>
    <w:rsid w:val="00983EA6"/>
    <w:rsid w:val="00985F9D"/>
    <w:rsid w:val="00992CB1"/>
    <w:rsid w:val="00994449"/>
    <w:rsid w:val="00995E7B"/>
    <w:rsid w:val="00996982"/>
    <w:rsid w:val="009A179D"/>
    <w:rsid w:val="009A1D3B"/>
    <w:rsid w:val="009A3F20"/>
    <w:rsid w:val="009A479B"/>
    <w:rsid w:val="009A4B6B"/>
    <w:rsid w:val="009A64D7"/>
    <w:rsid w:val="009A76C1"/>
    <w:rsid w:val="009A7ADD"/>
    <w:rsid w:val="009B0F92"/>
    <w:rsid w:val="009B28CD"/>
    <w:rsid w:val="009B43E9"/>
    <w:rsid w:val="009B5CA4"/>
    <w:rsid w:val="009B5F0F"/>
    <w:rsid w:val="009B66F6"/>
    <w:rsid w:val="009B7FEE"/>
    <w:rsid w:val="009C25CD"/>
    <w:rsid w:val="009C5ADF"/>
    <w:rsid w:val="009C5D46"/>
    <w:rsid w:val="009D1C94"/>
    <w:rsid w:val="009D4DFA"/>
    <w:rsid w:val="009D52A5"/>
    <w:rsid w:val="009E269A"/>
    <w:rsid w:val="009E3C29"/>
    <w:rsid w:val="009E65F5"/>
    <w:rsid w:val="009E7841"/>
    <w:rsid w:val="009F076B"/>
    <w:rsid w:val="009F2FFB"/>
    <w:rsid w:val="009F5477"/>
    <w:rsid w:val="009F6400"/>
    <w:rsid w:val="00A01460"/>
    <w:rsid w:val="00A10AAC"/>
    <w:rsid w:val="00A10E5A"/>
    <w:rsid w:val="00A13EA6"/>
    <w:rsid w:val="00A13FDE"/>
    <w:rsid w:val="00A17246"/>
    <w:rsid w:val="00A20C68"/>
    <w:rsid w:val="00A227E8"/>
    <w:rsid w:val="00A2410E"/>
    <w:rsid w:val="00A26252"/>
    <w:rsid w:val="00A267B8"/>
    <w:rsid w:val="00A26879"/>
    <w:rsid w:val="00A27B65"/>
    <w:rsid w:val="00A33097"/>
    <w:rsid w:val="00A33DA6"/>
    <w:rsid w:val="00A358F1"/>
    <w:rsid w:val="00A36B9C"/>
    <w:rsid w:val="00A41140"/>
    <w:rsid w:val="00A430B1"/>
    <w:rsid w:val="00A531E0"/>
    <w:rsid w:val="00A53671"/>
    <w:rsid w:val="00A53975"/>
    <w:rsid w:val="00A637B4"/>
    <w:rsid w:val="00A72E2E"/>
    <w:rsid w:val="00A7331A"/>
    <w:rsid w:val="00A7588E"/>
    <w:rsid w:val="00A86691"/>
    <w:rsid w:val="00A915C8"/>
    <w:rsid w:val="00A92C05"/>
    <w:rsid w:val="00A92D59"/>
    <w:rsid w:val="00A935BE"/>
    <w:rsid w:val="00A96543"/>
    <w:rsid w:val="00AA3C48"/>
    <w:rsid w:val="00AA4E56"/>
    <w:rsid w:val="00AA63D2"/>
    <w:rsid w:val="00AA6AC2"/>
    <w:rsid w:val="00AB1C02"/>
    <w:rsid w:val="00AB48F0"/>
    <w:rsid w:val="00AC0D57"/>
    <w:rsid w:val="00AC40C6"/>
    <w:rsid w:val="00AC568E"/>
    <w:rsid w:val="00AD212C"/>
    <w:rsid w:val="00AD47D7"/>
    <w:rsid w:val="00AD48C6"/>
    <w:rsid w:val="00AD5072"/>
    <w:rsid w:val="00AD6A95"/>
    <w:rsid w:val="00AE1075"/>
    <w:rsid w:val="00AE1884"/>
    <w:rsid w:val="00AF1A2E"/>
    <w:rsid w:val="00AF323E"/>
    <w:rsid w:val="00AF4D19"/>
    <w:rsid w:val="00AF4F90"/>
    <w:rsid w:val="00AF7F94"/>
    <w:rsid w:val="00B01242"/>
    <w:rsid w:val="00B03B9F"/>
    <w:rsid w:val="00B03D53"/>
    <w:rsid w:val="00B03D96"/>
    <w:rsid w:val="00B04BAE"/>
    <w:rsid w:val="00B07F43"/>
    <w:rsid w:val="00B1125C"/>
    <w:rsid w:val="00B11303"/>
    <w:rsid w:val="00B14A8C"/>
    <w:rsid w:val="00B15BA1"/>
    <w:rsid w:val="00B16247"/>
    <w:rsid w:val="00B22517"/>
    <w:rsid w:val="00B23C13"/>
    <w:rsid w:val="00B24350"/>
    <w:rsid w:val="00B25C18"/>
    <w:rsid w:val="00B27E26"/>
    <w:rsid w:val="00B3384B"/>
    <w:rsid w:val="00B33CA1"/>
    <w:rsid w:val="00B345FE"/>
    <w:rsid w:val="00B357B4"/>
    <w:rsid w:val="00B35934"/>
    <w:rsid w:val="00B359F5"/>
    <w:rsid w:val="00B36DC9"/>
    <w:rsid w:val="00B40C1C"/>
    <w:rsid w:val="00B462BC"/>
    <w:rsid w:val="00B47C38"/>
    <w:rsid w:val="00B50278"/>
    <w:rsid w:val="00B5053C"/>
    <w:rsid w:val="00B50D3A"/>
    <w:rsid w:val="00B512FB"/>
    <w:rsid w:val="00B52DD2"/>
    <w:rsid w:val="00B57DBE"/>
    <w:rsid w:val="00B61332"/>
    <w:rsid w:val="00B63614"/>
    <w:rsid w:val="00B63BE2"/>
    <w:rsid w:val="00B64B86"/>
    <w:rsid w:val="00B652C6"/>
    <w:rsid w:val="00B67EA8"/>
    <w:rsid w:val="00B73210"/>
    <w:rsid w:val="00B747CC"/>
    <w:rsid w:val="00B76D99"/>
    <w:rsid w:val="00B83909"/>
    <w:rsid w:val="00B85149"/>
    <w:rsid w:val="00B85260"/>
    <w:rsid w:val="00B86A85"/>
    <w:rsid w:val="00B87105"/>
    <w:rsid w:val="00B92804"/>
    <w:rsid w:val="00B928BF"/>
    <w:rsid w:val="00B966E8"/>
    <w:rsid w:val="00BA0A3E"/>
    <w:rsid w:val="00BA2756"/>
    <w:rsid w:val="00BA28B7"/>
    <w:rsid w:val="00BA4332"/>
    <w:rsid w:val="00BB4416"/>
    <w:rsid w:val="00BB4D0F"/>
    <w:rsid w:val="00BB6E60"/>
    <w:rsid w:val="00BB7199"/>
    <w:rsid w:val="00BC3F42"/>
    <w:rsid w:val="00BD4AA2"/>
    <w:rsid w:val="00BD5C43"/>
    <w:rsid w:val="00BD688D"/>
    <w:rsid w:val="00BD7355"/>
    <w:rsid w:val="00BD79F5"/>
    <w:rsid w:val="00BE1F8A"/>
    <w:rsid w:val="00BE396B"/>
    <w:rsid w:val="00BE3D57"/>
    <w:rsid w:val="00BE5ABD"/>
    <w:rsid w:val="00BF105A"/>
    <w:rsid w:val="00BF192A"/>
    <w:rsid w:val="00BF2B75"/>
    <w:rsid w:val="00BF327C"/>
    <w:rsid w:val="00BF5F9E"/>
    <w:rsid w:val="00BF7112"/>
    <w:rsid w:val="00C00123"/>
    <w:rsid w:val="00C03616"/>
    <w:rsid w:val="00C0489D"/>
    <w:rsid w:val="00C04E6F"/>
    <w:rsid w:val="00C05CC9"/>
    <w:rsid w:val="00C068CA"/>
    <w:rsid w:val="00C06BA3"/>
    <w:rsid w:val="00C10E71"/>
    <w:rsid w:val="00C13335"/>
    <w:rsid w:val="00C13348"/>
    <w:rsid w:val="00C15592"/>
    <w:rsid w:val="00C15AEC"/>
    <w:rsid w:val="00C17FA0"/>
    <w:rsid w:val="00C213AF"/>
    <w:rsid w:val="00C22DDD"/>
    <w:rsid w:val="00C24B63"/>
    <w:rsid w:val="00C25A0A"/>
    <w:rsid w:val="00C25BC2"/>
    <w:rsid w:val="00C26432"/>
    <w:rsid w:val="00C27431"/>
    <w:rsid w:val="00C305C4"/>
    <w:rsid w:val="00C30715"/>
    <w:rsid w:val="00C30857"/>
    <w:rsid w:val="00C35517"/>
    <w:rsid w:val="00C36037"/>
    <w:rsid w:val="00C363CE"/>
    <w:rsid w:val="00C40185"/>
    <w:rsid w:val="00C42A2D"/>
    <w:rsid w:val="00C43FB4"/>
    <w:rsid w:val="00C453DC"/>
    <w:rsid w:val="00C52268"/>
    <w:rsid w:val="00C53F3F"/>
    <w:rsid w:val="00C55168"/>
    <w:rsid w:val="00C55EBD"/>
    <w:rsid w:val="00C56D56"/>
    <w:rsid w:val="00C572C9"/>
    <w:rsid w:val="00C63A36"/>
    <w:rsid w:val="00C63F9C"/>
    <w:rsid w:val="00C67008"/>
    <w:rsid w:val="00C6755E"/>
    <w:rsid w:val="00C71292"/>
    <w:rsid w:val="00C76319"/>
    <w:rsid w:val="00C81383"/>
    <w:rsid w:val="00C84DFA"/>
    <w:rsid w:val="00C87BBF"/>
    <w:rsid w:val="00C92217"/>
    <w:rsid w:val="00C9230C"/>
    <w:rsid w:val="00C9392D"/>
    <w:rsid w:val="00C94F7D"/>
    <w:rsid w:val="00C966C9"/>
    <w:rsid w:val="00C96C00"/>
    <w:rsid w:val="00CA086A"/>
    <w:rsid w:val="00CA10A2"/>
    <w:rsid w:val="00CA111A"/>
    <w:rsid w:val="00CA1F17"/>
    <w:rsid w:val="00CA6D40"/>
    <w:rsid w:val="00CA7EA2"/>
    <w:rsid w:val="00CB4AF2"/>
    <w:rsid w:val="00CB5D7F"/>
    <w:rsid w:val="00CB633C"/>
    <w:rsid w:val="00CB70D1"/>
    <w:rsid w:val="00CB7108"/>
    <w:rsid w:val="00CB7BBA"/>
    <w:rsid w:val="00CC07C3"/>
    <w:rsid w:val="00CC16CE"/>
    <w:rsid w:val="00CC4216"/>
    <w:rsid w:val="00CC468B"/>
    <w:rsid w:val="00CC59E2"/>
    <w:rsid w:val="00CD0F56"/>
    <w:rsid w:val="00CD1C75"/>
    <w:rsid w:val="00CD3B0E"/>
    <w:rsid w:val="00CD57AC"/>
    <w:rsid w:val="00CD7C61"/>
    <w:rsid w:val="00CE1505"/>
    <w:rsid w:val="00CE5C5D"/>
    <w:rsid w:val="00CE6844"/>
    <w:rsid w:val="00CE73C7"/>
    <w:rsid w:val="00CE7A94"/>
    <w:rsid w:val="00CE7ABF"/>
    <w:rsid w:val="00CE7C4A"/>
    <w:rsid w:val="00CF15A4"/>
    <w:rsid w:val="00CF3415"/>
    <w:rsid w:val="00CF438E"/>
    <w:rsid w:val="00CF4591"/>
    <w:rsid w:val="00CF573B"/>
    <w:rsid w:val="00CF6056"/>
    <w:rsid w:val="00CF6CBB"/>
    <w:rsid w:val="00CF7A73"/>
    <w:rsid w:val="00D06310"/>
    <w:rsid w:val="00D06B1D"/>
    <w:rsid w:val="00D17ADF"/>
    <w:rsid w:val="00D20D1E"/>
    <w:rsid w:val="00D21290"/>
    <w:rsid w:val="00D21945"/>
    <w:rsid w:val="00D23371"/>
    <w:rsid w:val="00D27AA6"/>
    <w:rsid w:val="00D306D5"/>
    <w:rsid w:val="00D31E32"/>
    <w:rsid w:val="00D37EF4"/>
    <w:rsid w:val="00D4328A"/>
    <w:rsid w:val="00D46675"/>
    <w:rsid w:val="00D47CAA"/>
    <w:rsid w:val="00D6362F"/>
    <w:rsid w:val="00D6526C"/>
    <w:rsid w:val="00D7085D"/>
    <w:rsid w:val="00D713C9"/>
    <w:rsid w:val="00D71553"/>
    <w:rsid w:val="00D73E5F"/>
    <w:rsid w:val="00D75063"/>
    <w:rsid w:val="00D75ACD"/>
    <w:rsid w:val="00D7681F"/>
    <w:rsid w:val="00D770B3"/>
    <w:rsid w:val="00D774A0"/>
    <w:rsid w:val="00D7761B"/>
    <w:rsid w:val="00D84144"/>
    <w:rsid w:val="00D8470F"/>
    <w:rsid w:val="00D85B92"/>
    <w:rsid w:val="00D86B8A"/>
    <w:rsid w:val="00D86F54"/>
    <w:rsid w:val="00D90054"/>
    <w:rsid w:val="00D94C95"/>
    <w:rsid w:val="00D95094"/>
    <w:rsid w:val="00DA0EA8"/>
    <w:rsid w:val="00DA11A7"/>
    <w:rsid w:val="00DA5777"/>
    <w:rsid w:val="00DA66D8"/>
    <w:rsid w:val="00DA6BF2"/>
    <w:rsid w:val="00DA6C67"/>
    <w:rsid w:val="00DA7039"/>
    <w:rsid w:val="00DA7B9B"/>
    <w:rsid w:val="00DB19E8"/>
    <w:rsid w:val="00DB2023"/>
    <w:rsid w:val="00DB27BD"/>
    <w:rsid w:val="00DB2E58"/>
    <w:rsid w:val="00DB5205"/>
    <w:rsid w:val="00DB6173"/>
    <w:rsid w:val="00DC0431"/>
    <w:rsid w:val="00DC2AF1"/>
    <w:rsid w:val="00DD1BEC"/>
    <w:rsid w:val="00DD22D0"/>
    <w:rsid w:val="00DD3E94"/>
    <w:rsid w:val="00DD3F5B"/>
    <w:rsid w:val="00DD4352"/>
    <w:rsid w:val="00DD4FED"/>
    <w:rsid w:val="00DD5503"/>
    <w:rsid w:val="00DE3CC6"/>
    <w:rsid w:val="00DE5415"/>
    <w:rsid w:val="00DE64A0"/>
    <w:rsid w:val="00DE6629"/>
    <w:rsid w:val="00DF0E7C"/>
    <w:rsid w:val="00DF2E89"/>
    <w:rsid w:val="00DF6088"/>
    <w:rsid w:val="00DF6197"/>
    <w:rsid w:val="00DF659E"/>
    <w:rsid w:val="00DF6BE1"/>
    <w:rsid w:val="00DF7A81"/>
    <w:rsid w:val="00E00041"/>
    <w:rsid w:val="00E01341"/>
    <w:rsid w:val="00E0169C"/>
    <w:rsid w:val="00E02096"/>
    <w:rsid w:val="00E02142"/>
    <w:rsid w:val="00E107BB"/>
    <w:rsid w:val="00E10800"/>
    <w:rsid w:val="00E11108"/>
    <w:rsid w:val="00E117D8"/>
    <w:rsid w:val="00E13F10"/>
    <w:rsid w:val="00E2028D"/>
    <w:rsid w:val="00E20915"/>
    <w:rsid w:val="00E23B60"/>
    <w:rsid w:val="00E23C53"/>
    <w:rsid w:val="00E2516D"/>
    <w:rsid w:val="00E267F2"/>
    <w:rsid w:val="00E306B0"/>
    <w:rsid w:val="00E319DF"/>
    <w:rsid w:val="00E31BBF"/>
    <w:rsid w:val="00E33787"/>
    <w:rsid w:val="00E33C58"/>
    <w:rsid w:val="00E34253"/>
    <w:rsid w:val="00E352E8"/>
    <w:rsid w:val="00E3642F"/>
    <w:rsid w:val="00E371E7"/>
    <w:rsid w:val="00E37F99"/>
    <w:rsid w:val="00E44088"/>
    <w:rsid w:val="00E53505"/>
    <w:rsid w:val="00E612E5"/>
    <w:rsid w:val="00E634F4"/>
    <w:rsid w:val="00E6434C"/>
    <w:rsid w:val="00E6590A"/>
    <w:rsid w:val="00E6630C"/>
    <w:rsid w:val="00E67CFE"/>
    <w:rsid w:val="00E716C5"/>
    <w:rsid w:val="00E71BBE"/>
    <w:rsid w:val="00E743AA"/>
    <w:rsid w:val="00E751AE"/>
    <w:rsid w:val="00E77686"/>
    <w:rsid w:val="00E836C7"/>
    <w:rsid w:val="00E83736"/>
    <w:rsid w:val="00E83E63"/>
    <w:rsid w:val="00E844FE"/>
    <w:rsid w:val="00E86786"/>
    <w:rsid w:val="00E905C8"/>
    <w:rsid w:val="00E91CB8"/>
    <w:rsid w:val="00E92EFF"/>
    <w:rsid w:val="00EA139E"/>
    <w:rsid w:val="00EA3442"/>
    <w:rsid w:val="00EA443F"/>
    <w:rsid w:val="00EA5005"/>
    <w:rsid w:val="00EA7D5A"/>
    <w:rsid w:val="00EB043D"/>
    <w:rsid w:val="00EB0627"/>
    <w:rsid w:val="00EB23CD"/>
    <w:rsid w:val="00EB7968"/>
    <w:rsid w:val="00EC0781"/>
    <w:rsid w:val="00EC0C92"/>
    <w:rsid w:val="00EC0E30"/>
    <w:rsid w:val="00EC1ADD"/>
    <w:rsid w:val="00EC2210"/>
    <w:rsid w:val="00EC339F"/>
    <w:rsid w:val="00EC5AFB"/>
    <w:rsid w:val="00EC5B99"/>
    <w:rsid w:val="00EC63B2"/>
    <w:rsid w:val="00EC650A"/>
    <w:rsid w:val="00ED3C6B"/>
    <w:rsid w:val="00ED4B5F"/>
    <w:rsid w:val="00EE2609"/>
    <w:rsid w:val="00EE5D5F"/>
    <w:rsid w:val="00EE60A5"/>
    <w:rsid w:val="00EE73D0"/>
    <w:rsid w:val="00EF024B"/>
    <w:rsid w:val="00EF5FA8"/>
    <w:rsid w:val="00F006B2"/>
    <w:rsid w:val="00F02BD1"/>
    <w:rsid w:val="00F046FA"/>
    <w:rsid w:val="00F05D8F"/>
    <w:rsid w:val="00F11D66"/>
    <w:rsid w:val="00F1361C"/>
    <w:rsid w:val="00F13912"/>
    <w:rsid w:val="00F141F0"/>
    <w:rsid w:val="00F14932"/>
    <w:rsid w:val="00F21102"/>
    <w:rsid w:val="00F22632"/>
    <w:rsid w:val="00F22AB8"/>
    <w:rsid w:val="00F24C57"/>
    <w:rsid w:val="00F25049"/>
    <w:rsid w:val="00F25AD0"/>
    <w:rsid w:val="00F270D2"/>
    <w:rsid w:val="00F27FAE"/>
    <w:rsid w:val="00F3030C"/>
    <w:rsid w:val="00F31207"/>
    <w:rsid w:val="00F31A51"/>
    <w:rsid w:val="00F3241A"/>
    <w:rsid w:val="00F335D1"/>
    <w:rsid w:val="00F33C24"/>
    <w:rsid w:val="00F346F3"/>
    <w:rsid w:val="00F35E27"/>
    <w:rsid w:val="00F40953"/>
    <w:rsid w:val="00F40FDB"/>
    <w:rsid w:val="00F41D52"/>
    <w:rsid w:val="00F4375B"/>
    <w:rsid w:val="00F43AE6"/>
    <w:rsid w:val="00F43C66"/>
    <w:rsid w:val="00F452F8"/>
    <w:rsid w:val="00F45BEC"/>
    <w:rsid w:val="00F467C2"/>
    <w:rsid w:val="00F5028E"/>
    <w:rsid w:val="00F51B42"/>
    <w:rsid w:val="00F52A30"/>
    <w:rsid w:val="00F53B96"/>
    <w:rsid w:val="00F56E3A"/>
    <w:rsid w:val="00F62D7A"/>
    <w:rsid w:val="00F63A28"/>
    <w:rsid w:val="00F677C3"/>
    <w:rsid w:val="00F714C9"/>
    <w:rsid w:val="00F720BA"/>
    <w:rsid w:val="00F733F4"/>
    <w:rsid w:val="00F74B52"/>
    <w:rsid w:val="00F773E0"/>
    <w:rsid w:val="00F8039D"/>
    <w:rsid w:val="00F8624C"/>
    <w:rsid w:val="00F91AE5"/>
    <w:rsid w:val="00F92650"/>
    <w:rsid w:val="00F932CB"/>
    <w:rsid w:val="00F94C0B"/>
    <w:rsid w:val="00F95641"/>
    <w:rsid w:val="00F9724B"/>
    <w:rsid w:val="00F97543"/>
    <w:rsid w:val="00FA27C7"/>
    <w:rsid w:val="00FA2ECD"/>
    <w:rsid w:val="00FA387B"/>
    <w:rsid w:val="00FA5067"/>
    <w:rsid w:val="00FA6D09"/>
    <w:rsid w:val="00FB2781"/>
    <w:rsid w:val="00FB461A"/>
    <w:rsid w:val="00FB4D27"/>
    <w:rsid w:val="00FB7D62"/>
    <w:rsid w:val="00FC0B1D"/>
    <w:rsid w:val="00FC0ED2"/>
    <w:rsid w:val="00FC2208"/>
    <w:rsid w:val="00FC27B5"/>
    <w:rsid w:val="00FC313C"/>
    <w:rsid w:val="00FC5342"/>
    <w:rsid w:val="00FC5566"/>
    <w:rsid w:val="00FC78A2"/>
    <w:rsid w:val="00FD2873"/>
    <w:rsid w:val="00FD2EA6"/>
    <w:rsid w:val="00FE0F09"/>
    <w:rsid w:val="00FE267D"/>
    <w:rsid w:val="00FE3FDE"/>
    <w:rsid w:val="00FE4FA5"/>
    <w:rsid w:val="00FF51C6"/>
    <w:rsid w:val="00FF5F7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397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627D3"/>
    <w:pPr>
      <w:ind w:left="397" w:hanging="397"/>
    </w:pPr>
    <w:rPr>
      <w:rFonts w:ascii="Verdana" w:eastAsiaTheme="minorEastAsia" w:hAnsi="Verdana"/>
      <w:sz w:val="17"/>
      <w:lang w:val="en-GB" w:eastAsia="zh-CN"/>
    </w:rPr>
  </w:style>
  <w:style w:type="paragraph" w:styleId="Kop1">
    <w:name w:val="heading 1"/>
    <w:basedOn w:val="Standaard"/>
    <w:next w:val="Standaard"/>
    <w:link w:val="Kop1Char"/>
    <w:uiPriority w:val="9"/>
    <w:qFormat/>
    <w:rsid w:val="008627D3"/>
    <w:pPr>
      <w:keepNext/>
      <w:keepLines/>
      <w:spacing w:before="480" w:after="0"/>
      <w:outlineLvl w:val="0"/>
    </w:pPr>
    <w:rPr>
      <w:rFonts w:eastAsiaTheme="majorEastAsia" w:cstheme="majorBidi"/>
      <w:b/>
      <w:bCs/>
      <w:caps/>
      <w:sz w:val="24"/>
      <w:szCs w:val="28"/>
    </w:rPr>
  </w:style>
  <w:style w:type="paragraph" w:styleId="Kop2">
    <w:name w:val="heading 2"/>
    <w:basedOn w:val="Standaard"/>
    <w:next w:val="Standaard"/>
    <w:link w:val="Kop2Char"/>
    <w:uiPriority w:val="9"/>
    <w:unhideWhenUsed/>
    <w:qFormat/>
    <w:rsid w:val="008627D3"/>
    <w:pPr>
      <w:keepNext/>
      <w:keepLines/>
      <w:spacing w:before="200" w:after="0"/>
      <w:ind w:left="0" w:firstLine="0"/>
      <w:outlineLvl w:val="1"/>
    </w:pPr>
    <w:rPr>
      <w:rFonts w:eastAsiaTheme="majorEastAsia" w:cstheme="majorBidi"/>
      <w:b/>
      <w:bCs/>
      <w:i/>
      <w:sz w:val="24"/>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627D3"/>
    <w:rPr>
      <w:rFonts w:ascii="Verdana" w:eastAsiaTheme="majorEastAsia" w:hAnsi="Verdana" w:cstheme="majorBidi"/>
      <w:b/>
      <w:bCs/>
      <w:caps/>
      <w:sz w:val="24"/>
      <w:szCs w:val="28"/>
      <w:lang w:val="en-GB" w:eastAsia="zh-CN"/>
    </w:rPr>
  </w:style>
  <w:style w:type="character" w:customStyle="1" w:styleId="Kop2Char">
    <w:name w:val="Kop 2 Char"/>
    <w:basedOn w:val="Standaardalinea-lettertype"/>
    <w:link w:val="Kop2"/>
    <w:uiPriority w:val="9"/>
    <w:rsid w:val="008627D3"/>
    <w:rPr>
      <w:rFonts w:ascii="Verdana" w:eastAsiaTheme="majorEastAsia" w:hAnsi="Verdana" w:cstheme="majorBidi"/>
      <w:b/>
      <w:bCs/>
      <w:i/>
      <w:sz w:val="24"/>
      <w:szCs w:val="26"/>
      <w:lang w:val="en-GB" w:eastAsia="zh-CN"/>
    </w:rPr>
  </w:style>
  <w:style w:type="table" w:styleId="Tabelraster">
    <w:name w:val="Table Grid"/>
    <w:basedOn w:val="Standaardtabel"/>
    <w:uiPriority w:val="59"/>
    <w:rsid w:val="008627D3"/>
    <w:pPr>
      <w:spacing w:after="0" w:line="240" w:lineRule="auto"/>
    </w:pPr>
    <w:rPr>
      <w:rFonts w:ascii="Verdana" w:eastAsiaTheme="minorEastAsia" w:hAnsi="Verdana"/>
      <w:sz w:val="17"/>
      <w:lang w:val="en-GB"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8627D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627D3"/>
    <w:rPr>
      <w:rFonts w:ascii="Tahoma" w:eastAsiaTheme="minorEastAsia" w:hAnsi="Tahoma" w:cs="Tahoma"/>
      <w:sz w:val="16"/>
      <w:szCs w:val="16"/>
      <w:lang w:val="en-GB" w:eastAsia="zh-CN"/>
    </w:rPr>
  </w:style>
  <w:style w:type="character" w:styleId="Hyperlink">
    <w:name w:val="Hyperlink"/>
    <w:basedOn w:val="Standaardalinea-lettertype"/>
    <w:uiPriority w:val="99"/>
    <w:unhideWhenUsed/>
    <w:rsid w:val="008627D3"/>
    <w:rPr>
      <w:color w:val="0000FF" w:themeColor="hyperlink"/>
      <w:u w:val="single"/>
    </w:rPr>
  </w:style>
  <w:style w:type="paragraph" w:customStyle="1" w:styleId="EndNoteBibliographyTitle">
    <w:name w:val="EndNote Bibliography Title"/>
    <w:basedOn w:val="Standaard"/>
    <w:link w:val="EndNoteBibliographyTitleChar"/>
    <w:rsid w:val="008627D3"/>
    <w:pPr>
      <w:spacing w:after="0"/>
      <w:jc w:val="center"/>
    </w:pPr>
    <w:rPr>
      <w:noProof/>
      <w:sz w:val="16"/>
    </w:rPr>
  </w:style>
  <w:style w:type="character" w:customStyle="1" w:styleId="EndNoteBibliographyTitleChar">
    <w:name w:val="EndNote Bibliography Title Char"/>
    <w:basedOn w:val="Standaardalinea-lettertype"/>
    <w:link w:val="EndNoteBibliographyTitle"/>
    <w:rsid w:val="008627D3"/>
    <w:rPr>
      <w:rFonts w:ascii="Verdana" w:eastAsiaTheme="minorEastAsia" w:hAnsi="Verdana"/>
      <w:noProof/>
      <w:sz w:val="16"/>
      <w:lang w:val="en-GB" w:eastAsia="zh-CN"/>
    </w:rPr>
  </w:style>
  <w:style w:type="paragraph" w:customStyle="1" w:styleId="EndNoteBibliography">
    <w:name w:val="EndNote Bibliography"/>
    <w:basedOn w:val="Standaard"/>
    <w:link w:val="EndNoteBibliographyChar"/>
    <w:rsid w:val="008627D3"/>
    <w:pPr>
      <w:spacing w:line="240" w:lineRule="auto"/>
    </w:pPr>
    <w:rPr>
      <w:noProof/>
      <w:sz w:val="16"/>
    </w:rPr>
  </w:style>
  <w:style w:type="character" w:customStyle="1" w:styleId="EndNoteBibliographyChar">
    <w:name w:val="EndNote Bibliography Char"/>
    <w:basedOn w:val="Standaardalinea-lettertype"/>
    <w:link w:val="EndNoteBibliography"/>
    <w:rsid w:val="008627D3"/>
    <w:rPr>
      <w:rFonts w:ascii="Verdana" w:eastAsiaTheme="minorEastAsia" w:hAnsi="Verdana"/>
      <w:noProof/>
      <w:sz w:val="16"/>
      <w:lang w:val="en-GB" w:eastAsia="zh-CN"/>
    </w:rPr>
  </w:style>
  <w:style w:type="character" w:styleId="Tekstvantijdelijkeaanduiding">
    <w:name w:val="Placeholder Text"/>
    <w:basedOn w:val="Standaardalinea-lettertype"/>
    <w:uiPriority w:val="99"/>
    <w:semiHidden/>
    <w:rsid w:val="008627D3"/>
    <w:rPr>
      <w:color w:val="808080"/>
    </w:rPr>
  </w:style>
  <w:style w:type="paragraph" w:styleId="Geenafstand">
    <w:name w:val="No Spacing"/>
    <w:aliases w:val="main text"/>
    <w:uiPriority w:val="1"/>
    <w:qFormat/>
    <w:rsid w:val="00F006B2"/>
    <w:pPr>
      <w:spacing w:after="0" w:line="360" w:lineRule="auto"/>
      <w:ind w:firstLine="510"/>
      <w:jc w:val="both"/>
    </w:pPr>
    <w:rPr>
      <w:rFonts w:ascii="Times New Roman" w:eastAsiaTheme="minorEastAsia" w:hAnsi="Times New Roman" w:cs="Times New Roman"/>
      <w:noProof/>
      <w:sz w:val="24"/>
      <w:szCs w:val="24"/>
      <w:lang w:val="en-GB" w:eastAsia="zh-CN"/>
    </w:rPr>
  </w:style>
  <w:style w:type="paragraph" w:styleId="Koptekst">
    <w:name w:val="header"/>
    <w:basedOn w:val="Standaard"/>
    <w:link w:val="KoptekstChar"/>
    <w:uiPriority w:val="99"/>
    <w:unhideWhenUsed/>
    <w:rsid w:val="00E8373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83736"/>
    <w:rPr>
      <w:rFonts w:ascii="Verdana" w:eastAsiaTheme="minorEastAsia" w:hAnsi="Verdana"/>
      <w:sz w:val="17"/>
      <w:lang w:val="en-GB" w:eastAsia="zh-CN"/>
    </w:rPr>
  </w:style>
  <w:style w:type="paragraph" w:styleId="Voettekst">
    <w:name w:val="footer"/>
    <w:basedOn w:val="Standaard"/>
    <w:link w:val="VoettekstChar"/>
    <w:uiPriority w:val="99"/>
    <w:unhideWhenUsed/>
    <w:rsid w:val="00E8373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83736"/>
    <w:rPr>
      <w:rFonts w:ascii="Verdana" w:eastAsiaTheme="minorEastAsia" w:hAnsi="Verdana"/>
      <w:sz w:val="17"/>
      <w:lang w:val="en-GB" w:eastAsia="zh-CN"/>
    </w:rPr>
  </w:style>
  <w:style w:type="character" w:styleId="Regelnummer">
    <w:name w:val="line number"/>
    <w:basedOn w:val="Standaardalinea-lettertype"/>
    <w:uiPriority w:val="99"/>
    <w:semiHidden/>
    <w:unhideWhenUsed/>
    <w:rsid w:val="00005330"/>
  </w:style>
  <w:style w:type="character" w:customStyle="1" w:styleId="apple-converted-space">
    <w:name w:val="apple-converted-space"/>
    <w:basedOn w:val="Standaardalinea-lettertype"/>
    <w:rsid w:val="00AA3C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627D3"/>
    <w:pPr>
      <w:ind w:left="397" w:hanging="397"/>
    </w:pPr>
    <w:rPr>
      <w:rFonts w:ascii="Verdana" w:eastAsiaTheme="minorEastAsia" w:hAnsi="Verdana"/>
      <w:sz w:val="17"/>
      <w:lang w:val="en-GB" w:eastAsia="zh-CN"/>
    </w:rPr>
  </w:style>
  <w:style w:type="paragraph" w:styleId="Kop1">
    <w:name w:val="heading 1"/>
    <w:basedOn w:val="Standaard"/>
    <w:next w:val="Standaard"/>
    <w:link w:val="Kop1Char"/>
    <w:uiPriority w:val="9"/>
    <w:qFormat/>
    <w:rsid w:val="008627D3"/>
    <w:pPr>
      <w:keepNext/>
      <w:keepLines/>
      <w:spacing w:before="480" w:after="0"/>
      <w:outlineLvl w:val="0"/>
    </w:pPr>
    <w:rPr>
      <w:rFonts w:eastAsiaTheme="majorEastAsia" w:cstheme="majorBidi"/>
      <w:b/>
      <w:bCs/>
      <w:caps/>
      <w:sz w:val="24"/>
      <w:szCs w:val="28"/>
    </w:rPr>
  </w:style>
  <w:style w:type="paragraph" w:styleId="Kop2">
    <w:name w:val="heading 2"/>
    <w:basedOn w:val="Standaard"/>
    <w:next w:val="Standaard"/>
    <w:link w:val="Kop2Char"/>
    <w:uiPriority w:val="9"/>
    <w:unhideWhenUsed/>
    <w:qFormat/>
    <w:rsid w:val="008627D3"/>
    <w:pPr>
      <w:keepNext/>
      <w:keepLines/>
      <w:spacing w:before="200" w:after="0"/>
      <w:ind w:left="0" w:firstLine="0"/>
      <w:outlineLvl w:val="1"/>
    </w:pPr>
    <w:rPr>
      <w:rFonts w:eastAsiaTheme="majorEastAsia" w:cstheme="majorBidi"/>
      <w:b/>
      <w:bCs/>
      <w:i/>
      <w:sz w:val="24"/>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627D3"/>
    <w:rPr>
      <w:rFonts w:ascii="Verdana" w:eastAsiaTheme="majorEastAsia" w:hAnsi="Verdana" w:cstheme="majorBidi"/>
      <w:b/>
      <w:bCs/>
      <w:caps/>
      <w:sz w:val="24"/>
      <w:szCs w:val="28"/>
      <w:lang w:val="en-GB" w:eastAsia="zh-CN"/>
    </w:rPr>
  </w:style>
  <w:style w:type="character" w:customStyle="1" w:styleId="Kop2Char">
    <w:name w:val="Kop 2 Char"/>
    <w:basedOn w:val="Standaardalinea-lettertype"/>
    <w:link w:val="Kop2"/>
    <w:uiPriority w:val="9"/>
    <w:rsid w:val="008627D3"/>
    <w:rPr>
      <w:rFonts w:ascii="Verdana" w:eastAsiaTheme="majorEastAsia" w:hAnsi="Verdana" w:cstheme="majorBidi"/>
      <w:b/>
      <w:bCs/>
      <w:i/>
      <w:sz w:val="24"/>
      <w:szCs w:val="26"/>
      <w:lang w:val="en-GB" w:eastAsia="zh-CN"/>
    </w:rPr>
  </w:style>
  <w:style w:type="table" w:styleId="Tabelraster">
    <w:name w:val="Table Grid"/>
    <w:basedOn w:val="Standaardtabel"/>
    <w:uiPriority w:val="59"/>
    <w:rsid w:val="008627D3"/>
    <w:pPr>
      <w:spacing w:after="0" w:line="240" w:lineRule="auto"/>
    </w:pPr>
    <w:rPr>
      <w:rFonts w:ascii="Verdana" w:eastAsiaTheme="minorEastAsia" w:hAnsi="Verdana"/>
      <w:sz w:val="17"/>
      <w:lang w:val="en-GB"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8627D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627D3"/>
    <w:rPr>
      <w:rFonts w:ascii="Tahoma" w:eastAsiaTheme="minorEastAsia" w:hAnsi="Tahoma" w:cs="Tahoma"/>
      <w:sz w:val="16"/>
      <w:szCs w:val="16"/>
      <w:lang w:val="en-GB" w:eastAsia="zh-CN"/>
    </w:rPr>
  </w:style>
  <w:style w:type="character" w:styleId="Hyperlink">
    <w:name w:val="Hyperlink"/>
    <w:basedOn w:val="Standaardalinea-lettertype"/>
    <w:uiPriority w:val="99"/>
    <w:unhideWhenUsed/>
    <w:rsid w:val="008627D3"/>
    <w:rPr>
      <w:color w:val="0000FF" w:themeColor="hyperlink"/>
      <w:u w:val="single"/>
    </w:rPr>
  </w:style>
  <w:style w:type="paragraph" w:customStyle="1" w:styleId="EndNoteBibliographyTitle">
    <w:name w:val="EndNote Bibliography Title"/>
    <w:basedOn w:val="Standaard"/>
    <w:link w:val="EndNoteBibliographyTitleChar"/>
    <w:rsid w:val="008627D3"/>
    <w:pPr>
      <w:spacing w:after="0"/>
      <w:jc w:val="center"/>
    </w:pPr>
    <w:rPr>
      <w:noProof/>
      <w:sz w:val="16"/>
    </w:rPr>
  </w:style>
  <w:style w:type="character" w:customStyle="1" w:styleId="EndNoteBibliographyTitleChar">
    <w:name w:val="EndNote Bibliography Title Char"/>
    <w:basedOn w:val="Standaardalinea-lettertype"/>
    <w:link w:val="EndNoteBibliographyTitle"/>
    <w:rsid w:val="008627D3"/>
    <w:rPr>
      <w:rFonts w:ascii="Verdana" w:eastAsiaTheme="minorEastAsia" w:hAnsi="Verdana"/>
      <w:noProof/>
      <w:sz w:val="16"/>
      <w:lang w:val="en-GB" w:eastAsia="zh-CN"/>
    </w:rPr>
  </w:style>
  <w:style w:type="paragraph" w:customStyle="1" w:styleId="EndNoteBibliography">
    <w:name w:val="EndNote Bibliography"/>
    <w:basedOn w:val="Standaard"/>
    <w:link w:val="EndNoteBibliographyChar"/>
    <w:rsid w:val="008627D3"/>
    <w:pPr>
      <w:spacing w:line="240" w:lineRule="auto"/>
    </w:pPr>
    <w:rPr>
      <w:noProof/>
      <w:sz w:val="16"/>
    </w:rPr>
  </w:style>
  <w:style w:type="character" w:customStyle="1" w:styleId="EndNoteBibliographyChar">
    <w:name w:val="EndNote Bibliography Char"/>
    <w:basedOn w:val="Standaardalinea-lettertype"/>
    <w:link w:val="EndNoteBibliography"/>
    <w:rsid w:val="008627D3"/>
    <w:rPr>
      <w:rFonts w:ascii="Verdana" w:eastAsiaTheme="minorEastAsia" w:hAnsi="Verdana"/>
      <w:noProof/>
      <w:sz w:val="16"/>
      <w:lang w:val="en-GB" w:eastAsia="zh-CN"/>
    </w:rPr>
  </w:style>
  <w:style w:type="character" w:styleId="Tekstvantijdelijkeaanduiding">
    <w:name w:val="Placeholder Text"/>
    <w:basedOn w:val="Standaardalinea-lettertype"/>
    <w:uiPriority w:val="99"/>
    <w:semiHidden/>
    <w:rsid w:val="008627D3"/>
    <w:rPr>
      <w:color w:val="808080"/>
    </w:rPr>
  </w:style>
  <w:style w:type="paragraph" w:styleId="Geenafstand">
    <w:name w:val="No Spacing"/>
    <w:aliases w:val="main text"/>
    <w:uiPriority w:val="1"/>
    <w:qFormat/>
    <w:rsid w:val="00F006B2"/>
    <w:pPr>
      <w:spacing w:after="0" w:line="360" w:lineRule="auto"/>
      <w:ind w:firstLine="510"/>
      <w:jc w:val="both"/>
    </w:pPr>
    <w:rPr>
      <w:rFonts w:ascii="Times New Roman" w:eastAsiaTheme="minorEastAsia" w:hAnsi="Times New Roman" w:cs="Times New Roman"/>
      <w:noProof/>
      <w:sz w:val="24"/>
      <w:szCs w:val="24"/>
      <w:lang w:val="en-GB" w:eastAsia="zh-CN"/>
    </w:rPr>
  </w:style>
  <w:style w:type="paragraph" w:styleId="Koptekst">
    <w:name w:val="header"/>
    <w:basedOn w:val="Standaard"/>
    <w:link w:val="KoptekstChar"/>
    <w:uiPriority w:val="99"/>
    <w:unhideWhenUsed/>
    <w:rsid w:val="00E8373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83736"/>
    <w:rPr>
      <w:rFonts w:ascii="Verdana" w:eastAsiaTheme="minorEastAsia" w:hAnsi="Verdana"/>
      <w:sz w:val="17"/>
      <w:lang w:val="en-GB" w:eastAsia="zh-CN"/>
    </w:rPr>
  </w:style>
  <w:style w:type="paragraph" w:styleId="Voettekst">
    <w:name w:val="footer"/>
    <w:basedOn w:val="Standaard"/>
    <w:link w:val="VoettekstChar"/>
    <w:uiPriority w:val="99"/>
    <w:unhideWhenUsed/>
    <w:rsid w:val="00E8373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83736"/>
    <w:rPr>
      <w:rFonts w:ascii="Verdana" w:eastAsiaTheme="minorEastAsia" w:hAnsi="Verdana"/>
      <w:sz w:val="17"/>
      <w:lang w:val="en-GB" w:eastAsia="zh-CN"/>
    </w:rPr>
  </w:style>
  <w:style w:type="character" w:styleId="Regelnummer">
    <w:name w:val="line number"/>
    <w:basedOn w:val="Standaardalinea-lettertype"/>
    <w:uiPriority w:val="99"/>
    <w:semiHidden/>
    <w:unhideWhenUsed/>
    <w:rsid w:val="00005330"/>
  </w:style>
  <w:style w:type="character" w:customStyle="1" w:styleId="apple-converted-space">
    <w:name w:val="apple-converted-space"/>
    <w:basedOn w:val="Standaardalinea-lettertype"/>
    <w:rsid w:val="00AA3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acterial_growth" TargetMode="External"/><Relationship Id="rId3" Type="http://schemas.openxmlformats.org/officeDocument/2006/relationships/settings" Target="settings.xml"/><Relationship Id="rId7" Type="http://schemas.openxmlformats.org/officeDocument/2006/relationships/hyperlink" Target="mailto:geertjan.deklerk@wur.nl"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en.wikipedia.org/wiki/Bacteri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4866</Words>
  <Characters>26769</Characters>
  <Application>Microsoft Office Word</Application>
  <DocSecurity>0</DocSecurity>
  <Lines>223</Lines>
  <Paragraphs>63</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31572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2014-04-16T11:45:00Z</dcterms:created>
  <dcterms:modified xsi:type="dcterms:W3CDTF">2014-04-16T12:15:00Z</dcterms:modified>
</cp:coreProperties>
</file>