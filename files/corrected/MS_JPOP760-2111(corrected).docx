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4C9" w:rsidRPr="008C06A1" w:rsidRDefault="004524C9" w:rsidP="00160A50">
      <w:pPr>
        <w:jc w:val="center"/>
        <w:rPr>
          <w:rFonts w:ascii="Times New Roman" w:hAnsi="Times New Roman" w:cs="Times New Roman"/>
          <w:b/>
          <w:bCs/>
          <w:noProof w:val="0"/>
          <w:sz w:val="24"/>
          <w:szCs w:val="24"/>
        </w:rPr>
      </w:pPr>
      <w:proofErr w:type="gramStart"/>
      <w:r w:rsidRPr="008C06A1">
        <w:rPr>
          <w:rFonts w:ascii="Times New Roman" w:hAnsi="Times New Roman" w:cs="Times New Roman"/>
          <w:b/>
          <w:bCs/>
          <w:noProof w:val="0"/>
          <w:sz w:val="24"/>
          <w:szCs w:val="24"/>
        </w:rPr>
        <w:t>THE EFFECT OF THE FERTILISATION SCHEDULE DURING THE PROPAGATION PERIOD OF THE WITCH-HAZEL (</w:t>
      </w:r>
      <w:r w:rsidRPr="008C06A1">
        <w:rPr>
          <w:rFonts w:ascii="Times New Roman" w:hAnsi="Times New Roman" w:cs="Times New Roman"/>
          <w:b/>
          <w:bCs/>
          <w:i/>
          <w:iCs/>
          <w:noProof w:val="0"/>
          <w:sz w:val="24"/>
          <w:szCs w:val="24"/>
        </w:rPr>
        <w:t xml:space="preserve">HAMAMELIS MOLLIS </w:t>
      </w:r>
      <w:hyperlink r:id="rId6" w:history="1">
        <w:r w:rsidRPr="009D381C">
          <w:rPr>
            <w:rFonts w:ascii="Times New Roman" w:hAnsi="Times New Roman" w:cs="Times New Roman"/>
            <w:b/>
            <w:bCs/>
            <w:noProof w:val="0"/>
            <w:sz w:val="24"/>
            <w:szCs w:val="24"/>
          </w:rPr>
          <w:t>OLIV.</w:t>
        </w:r>
        <w:proofErr w:type="gramEnd"/>
      </w:hyperlink>
      <w:r w:rsidRPr="009D381C">
        <w:rPr>
          <w:rFonts w:ascii="Times New Roman" w:hAnsi="Times New Roman" w:cs="Times New Roman"/>
          <w:b/>
          <w:bCs/>
          <w:noProof w:val="0"/>
          <w:sz w:val="24"/>
          <w:szCs w:val="24"/>
        </w:rPr>
        <w:t xml:space="preserve"> </w:t>
      </w:r>
      <w:proofErr w:type="gramStart"/>
      <w:r w:rsidRPr="009D381C">
        <w:rPr>
          <w:rFonts w:ascii="Times New Roman" w:hAnsi="Times New Roman" w:cs="Times New Roman"/>
          <w:b/>
          <w:bCs/>
          <w:noProof w:val="0"/>
          <w:sz w:val="24"/>
          <w:szCs w:val="24"/>
        </w:rPr>
        <w:t>EX FORB.</w:t>
      </w:r>
      <w:proofErr w:type="gramEnd"/>
      <w:r w:rsidRPr="009D381C">
        <w:rPr>
          <w:rFonts w:ascii="Times New Roman" w:hAnsi="Times New Roman" w:cs="Times New Roman"/>
          <w:b/>
          <w:bCs/>
          <w:noProof w:val="0"/>
          <w:sz w:val="24"/>
          <w:szCs w:val="24"/>
        </w:rPr>
        <w:t xml:space="preserve"> </w:t>
      </w:r>
      <w:proofErr w:type="gramStart"/>
      <w:r w:rsidRPr="009D381C">
        <w:rPr>
          <w:rFonts w:ascii="Times New Roman" w:hAnsi="Times New Roman" w:cs="Times New Roman"/>
          <w:b/>
          <w:bCs/>
          <w:noProof w:val="0"/>
          <w:sz w:val="24"/>
          <w:szCs w:val="24"/>
        </w:rPr>
        <w:t xml:space="preserve">&amp; </w:t>
      </w:r>
      <w:hyperlink r:id="rId7" w:history="1">
        <w:r w:rsidRPr="009D381C">
          <w:rPr>
            <w:rFonts w:ascii="Times New Roman" w:hAnsi="Times New Roman" w:cs="Times New Roman"/>
            <w:b/>
            <w:bCs/>
            <w:noProof w:val="0"/>
            <w:sz w:val="24"/>
            <w:szCs w:val="24"/>
          </w:rPr>
          <w:t>HEMSL.</w:t>
        </w:r>
      </w:hyperlink>
      <w:r w:rsidRPr="009D381C">
        <w:rPr>
          <w:rFonts w:ascii="Times New Roman" w:hAnsi="Times New Roman" w:cs="Times New Roman"/>
          <w:b/>
          <w:bCs/>
          <w:noProof w:val="0"/>
          <w:sz w:val="24"/>
          <w:szCs w:val="24"/>
        </w:rPr>
        <w:t>)</w:t>
      </w:r>
      <w:proofErr w:type="gramEnd"/>
      <w:r w:rsidRPr="008C06A1">
        <w:rPr>
          <w:rFonts w:ascii="Times New Roman" w:hAnsi="Times New Roman" w:cs="Times New Roman"/>
          <w:b/>
          <w:bCs/>
          <w:noProof w:val="0"/>
          <w:sz w:val="24"/>
          <w:szCs w:val="24"/>
        </w:rPr>
        <w:t xml:space="preserve"> ON THE SUCROSE PROFILE: THE RELATION WITH HARDENING</w:t>
      </w:r>
    </w:p>
    <w:p w:rsidR="004524C9" w:rsidRPr="008C06A1" w:rsidRDefault="004524C9" w:rsidP="00160A50">
      <w:pPr>
        <w:jc w:val="center"/>
        <w:rPr>
          <w:rFonts w:ascii="Times New Roman" w:hAnsi="Times New Roman" w:cs="Times New Roman"/>
          <w:b/>
          <w:bCs/>
          <w:noProof w:val="0"/>
          <w:sz w:val="24"/>
          <w:szCs w:val="24"/>
        </w:rPr>
      </w:pPr>
      <w:r w:rsidRPr="008C06A1">
        <w:rPr>
          <w:rFonts w:ascii="Times New Roman" w:hAnsi="Times New Roman" w:cs="Times New Roman"/>
          <w:b/>
          <w:bCs/>
          <w:noProof w:val="0"/>
          <w:sz w:val="24"/>
          <w:szCs w:val="24"/>
        </w:rPr>
        <w:t>Gregor Osterc</w:t>
      </w:r>
      <w:r>
        <w:rPr>
          <w:rFonts w:ascii="Times New Roman" w:hAnsi="Times New Roman" w:cs="Times New Roman"/>
          <w:b/>
          <w:bCs/>
          <w:noProof w:val="0"/>
          <w:sz w:val="24"/>
          <w:szCs w:val="24"/>
        </w:rPr>
        <w:t>*</w:t>
      </w:r>
      <w:r w:rsidRPr="008C06A1">
        <w:rPr>
          <w:rFonts w:ascii="Times New Roman" w:hAnsi="Times New Roman" w:cs="Times New Roman"/>
          <w:b/>
          <w:bCs/>
          <w:noProof w:val="0"/>
          <w:sz w:val="24"/>
          <w:szCs w:val="24"/>
        </w:rPr>
        <w:t xml:space="preserve"> and Franci Štampar</w:t>
      </w:r>
    </w:p>
    <w:p w:rsidR="004524C9" w:rsidRDefault="004524C9" w:rsidP="00160A50">
      <w:pPr>
        <w:jc w:val="center"/>
        <w:rPr>
          <w:rFonts w:ascii="Times New Roman" w:hAnsi="Times New Roman" w:cs="Times New Roman"/>
          <w:noProof w:val="0"/>
          <w:sz w:val="24"/>
          <w:szCs w:val="24"/>
        </w:rPr>
      </w:pPr>
      <w:smartTag w:uri="urn:schemas-microsoft-com:office:smarttags" w:element="place">
        <w:smartTag w:uri="urn:schemas-microsoft-com:office:smarttags" w:element="PlaceType">
          <w:r w:rsidRPr="008C06A1">
            <w:rPr>
              <w:rFonts w:ascii="Times New Roman" w:hAnsi="Times New Roman" w:cs="Times New Roman"/>
              <w:noProof w:val="0"/>
              <w:sz w:val="24"/>
              <w:szCs w:val="24"/>
            </w:rPr>
            <w:t>University</w:t>
          </w:r>
        </w:smartTag>
        <w:r w:rsidRPr="008C06A1">
          <w:rPr>
            <w:rFonts w:ascii="Times New Roman" w:hAnsi="Times New Roman" w:cs="Times New Roman"/>
            <w:noProof w:val="0"/>
            <w:sz w:val="24"/>
            <w:szCs w:val="24"/>
          </w:rPr>
          <w:t xml:space="preserve"> of </w:t>
        </w:r>
        <w:smartTag w:uri="urn:schemas-microsoft-com:office:smarttags" w:element="PlaceName">
          <w:r w:rsidRPr="008C06A1">
            <w:rPr>
              <w:rFonts w:ascii="Times New Roman" w:hAnsi="Times New Roman" w:cs="Times New Roman"/>
              <w:noProof w:val="0"/>
              <w:sz w:val="24"/>
              <w:szCs w:val="24"/>
            </w:rPr>
            <w:t>Ljubljana</w:t>
          </w:r>
        </w:smartTag>
      </w:smartTag>
      <w:r w:rsidRPr="008C06A1">
        <w:rPr>
          <w:rFonts w:ascii="Times New Roman" w:hAnsi="Times New Roman" w:cs="Times New Roman"/>
          <w:noProof w:val="0"/>
          <w:sz w:val="24"/>
          <w:szCs w:val="24"/>
        </w:rPr>
        <w:t xml:space="preserve">, Biotechnical Faculty, Chair for Fruit Growing, Viticulture and Vegetable Growing, Jamnikarjeva 101, 1000 </w:t>
      </w:r>
      <w:smartTag w:uri="urn:schemas-microsoft-com:office:smarttags" w:element="place">
        <w:smartTag w:uri="urn:schemas-microsoft-com:office:smarttags" w:element="City">
          <w:r w:rsidRPr="008C06A1">
            <w:rPr>
              <w:rFonts w:ascii="Times New Roman" w:hAnsi="Times New Roman" w:cs="Times New Roman"/>
              <w:noProof w:val="0"/>
              <w:sz w:val="24"/>
              <w:szCs w:val="24"/>
            </w:rPr>
            <w:t>Ljubljana</w:t>
          </w:r>
        </w:smartTag>
        <w:r w:rsidRPr="008C06A1">
          <w:rPr>
            <w:rFonts w:ascii="Times New Roman" w:hAnsi="Times New Roman" w:cs="Times New Roman"/>
            <w:noProof w:val="0"/>
            <w:sz w:val="24"/>
            <w:szCs w:val="24"/>
          </w:rPr>
          <w:t xml:space="preserve">, </w:t>
        </w:r>
        <w:smartTag w:uri="urn:schemas-microsoft-com:office:smarttags" w:element="country-region">
          <w:r w:rsidRPr="008C06A1">
            <w:rPr>
              <w:rFonts w:ascii="Times New Roman" w:hAnsi="Times New Roman" w:cs="Times New Roman"/>
              <w:noProof w:val="0"/>
              <w:sz w:val="24"/>
              <w:szCs w:val="24"/>
            </w:rPr>
            <w:t>Slovenia</w:t>
          </w:r>
        </w:smartTag>
      </w:smartTag>
      <w:r w:rsidRPr="008C06A1">
        <w:rPr>
          <w:rFonts w:ascii="Times New Roman" w:hAnsi="Times New Roman" w:cs="Times New Roman"/>
          <w:noProof w:val="0"/>
          <w:sz w:val="24"/>
          <w:szCs w:val="24"/>
        </w:rPr>
        <w:t xml:space="preserve">, </w:t>
      </w:r>
      <w:r>
        <w:rPr>
          <w:rFonts w:ascii="Times New Roman" w:hAnsi="Times New Roman" w:cs="Times New Roman"/>
          <w:noProof w:val="0"/>
          <w:sz w:val="24"/>
          <w:szCs w:val="24"/>
        </w:rPr>
        <w:t>*</w:t>
      </w:r>
      <w:r w:rsidRPr="008C06A1">
        <w:rPr>
          <w:rFonts w:ascii="Times New Roman" w:hAnsi="Times New Roman" w:cs="Times New Roman"/>
          <w:noProof w:val="0"/>
          <w:sz w:val="24"/>
          <w:szCs w:val="24"/>
        </w:rPr>
        <w:t xml:space="preserve">Fax: +386-1-4201088, </w:t>
      </w:r>
    </w:p>
    <w:p w:rsidR="004524C9" w:rsidRPr="00FB41C5" w:rsidRDefault="004524C9" w:rsidP="00160A50">
      <w:pPr>
        <w:jc w:val="center"/>
        <w:rPr>
          <w:rFonts w:ascii="Times New Roman" w:hAnsi="Times New Roman" w:cs="Times New Roman"/>
          <w:noProof w:val="0"/>
          <w:sz w:val="24"/>
          <w:szCs w:val="24"/>
          <w:lang w:val="en-US"/>
        </w:rPr>
      </w:pPr>
      <w:r w:rsidRPr="00FB41C5">
        <w:rPr>
          <w:rFonts w:ascii="Times New Roman" w:hAnsi="Times New Roman" w:cs="Times New Roman"/>
          <w:noProof w:val="0"/>
          <w:sz w:val="24"/>
          <w:szCs w:val="24"/>
          <w:lang w:val="en-US"/>
        </w:rPr>
        <w:t>*E-mail: gregor.osterc@bf.uni-lj.si</w:t>
      </w:r>
    </w:p>
    <w:p w:rsidR="004524C9" w:rsidRPr="00FB41C5" w:rsidRDefault="001D4A57">
      <w:pPr>
        <w:rPr>
          <w:rFonts w:ascii="Times New Roman" w:hAnsi="Times New Roman" w:cs="Times New Roman"/>
          <w:noProof w:val="0"/>
          <w:sz w:val="24"/>
          <w:szCs w:val="24"/>
          <w:lang w:val="en-US"/>
        </w:rPr>
      </w:pPr>
      <w:r>
        <w:rPr>
          <w:rFonts w:ascii="Times New Roman" w:hAnsi="Times New Roman" w:cs="Times New Roman"/>
          <w:noProof w:val="0"/>
          <w:sz w:val="24"/>
          <w:szCs w:val="24"/>
          <w:lang w:val="en-US"/>
        </w:rPr>
        <w:t xml:space="preserve">Running title: Effect of substrate fertilization on winter-surviving of witch-hazel cuttings </w:t>
      </w:r>
    </w:p>
    <w:p w:rsidR="004524C9" w:rsidRPr="008C06A1" w:rsidRDefault="004524C9" w:rsidP="007C1FE0">
      <w:pPr>
        <w:jc w:val="center"/>
        <w:rPr>
          <w:rFonts w:ascii="Times New Roman" w:hAnsi="Times New Roman" w:cs="Times New Roman"/>
          <w:b/>
          <w:bCs/>
          <w:noProof w:val="0"/>
          <w:sz w:val="24"/>
          <w:szCs w:val="24"/>
        </w:rPr>
      </w:pPr>
      <w:r w:rsidRPr="008C06A1">
        <w:rPr>
          <w:rFonts w:ascii="Times New Roman" w:hAnsi="Times New Roman" w:cs="Times New Roman"/>
          <w:b/>
          <w:bCs/>
          <w:noProof w:val="0"/>
          <w:sz w:val="24"/>
          <w:szCs w:val="24"/>
        </w:rPr>
        <w:t>Abstract</w:t>
      </w:r>
    </w:p>
    <w:p w:rsidR="004524C9" w:rsidRPr="008C06A1" w:rsidRDefault="004524C9" w:rsidP="005A176E">
      <w:pPr>
        <w:jc w:val="both"/>
        <w:rPr>
          <w:rFonts w:ascii="Times New Roman" w:hAnsi="Times New Roman" w:cs="Times New Roman"/>
          <w:noProof w:val="0"/>
          <w:sz w:val="24"/>
          <w:szCs w:val="24"/>
        </w:rPr>
      </w:pPr>
      <w:r w:rsidRPr="008C06A1">
        <w:rPr>
          <w:rFonts w:ascii="Times New Roman" w:hAnsi="Times New Roman" w:cs="Times New Roman"/>
          <w:noProof w:val="0"/>
          <w:sz w:val="24"/>
          <w:szCs w:val="24"/>
        </w:rPr>
        <w:t xml:space="preserve">The problem of the first overwintering of </w:t>
      </w:r>
      <w:r>
        <w:rPr>
          <w:rFonts w:ascii="Times New Roman" w:hAnsi="Times New Roman" w:cs="Times New Roman"/>
          <w:noProof w:val="0"/>
          <w:sz w:val="24"/>
          <w:szCs w:val="24"/>
        </w:rPr>
        <w:t>freshly</w:t>
      </w:r>
      <w:r w:rsidRPr="008C06A1">
        <w:rPr>
          <w:rFonts w:ascii="Times New Roman" w:hAnsi="Times New Roman" w:cs="Times New Roman"/>
          <w:noProof w:val="0"/>
          <w:sz w:val="24"/>
          <w:szCs w:val="24"/>
        </w:rPr>
        <w:t xml:space="preserve"> rooted cuttings is a serious one in many woody species, </w:t>
      </w:r>
      <w:r>
        <w:rPr>
          <w:rFonts w:ascii="Times New Roman" w:hAnsi="Times New Roman" w:cs="Times New Roman"/>
          <w:noProof w:val="0"/>
          <w:sz w:val="24"/>
          <w:szCs w:val="24"/>
        </w:rPr>
        <w:t>and</w:t>
      </w:r>
      <w:r w:rsidRPr="008C06A1">
        <w:rPr>
          <w:rFonts w:ascii="Times New Roman" w:hAnsi="Times New Roman" w:cs="Times New Roman"/>
          <w:noProof w:val="0"/>
          <w:sz w:val="24"/>
          <w:szCs w:val="24"/>
        </w:rPr>
        <w:t xml:space="preserve"> in various witch-hazel species. The fertilisation strategy which affects the</w:t>
      </w:r>
      <w:ins w:id="0" w:author="Darja Fišer" w:date="2013-10-25T11:08:00Z">
        <w:r w:rsidRPr="008C06A1">
          <w:rPr>
            <w:rFonts w:ascii="Times New Roman" w:hAnsi="Times New Roman" w:cs="Times New Roman"/>
            <w:noProof w:val="0"/>
            <w:sz w:val="24"/>
            <w:szCs w:val="24"/>
          </w:rPr>
          <w:t xml:space="preserve"> </w:t>
        </w:r>
      </w:ins>
      <w:r w:rsidRPr="008C06A1">
        <w:rPr>
          <w:rFonts w:ascii="Times New Roman" w:hAnsi="Times New Roman" w:cs="Times New Roman"/>
          <w:noProof w:val="0"/>
          <w:sz w:val="24"/>
          <w:szCs w:val="24"/>
        </w:rPr>
        <w:t xml:space="preserve">hardening of cuttings is very important. </w:t>
      </w:r>
      <w:proofErr w:type="gramStart"/>
      <w:r w:rsidRPr="008C06A1">
        <w:rPr>
          <w:rFonts w:ascii="Times New Roman" w:hAnsi="Times New Roman" w:cs="Times New Roman"/>
          <w:noProof w:val="0"/>
          <w:sz w:val="24"/>
          <w:szCs w:val="24"/>
        </w:rPr>
        <w:t xml:space="preserve">Cuttings of </w:t>
      </w:r>
      <w:r w:rsidRPr="008C06A1">
        <w:rPr>
          <w:rFonts w:ascii="Times New Roman" w:hAnsi="Times New Roman" w:cs="Times New Roman"/>
          <w:i/>
          <w:iCs/>
          <w:noProof w:val="0"/>
          <w:sz w:val="24"/>
          <w:szCs w:val="24"/>
        </w:rPr>
        <w:t>Hamamelis</w:t>
      </w:r>
      <w:r w:rsidRPr="008C06A1">
        <w:rPr>
          <w:rFonts w:ascii="Times New Roman" w:hAnsi="Times New Roman" w:cs="Times New Roman"/>
          <w:noProof w:val="0"/>
          <w:sz w:val="24"/>
          <w:szCs w:val="24"/>
        </w:rPr>
        <w:t xml:space="preserve"> </w:t>
      </w:r>
      <w:r w:rsidRPr="008C06A1">
        <w:rPr>
          <w:rFonts w:ascii="Times New Roman" w:hAnsi="Times New Roman" w:cs="Times New Roman"/>
          <w:i/>
          <w:iCs/>
          <w:noProof w:val="0"/>
          <w:sz w:val="24"/>
          <w:szCs w:val="24"/>
        </w:rPr>
        <w:t>mollis</w:t>
      </w:r>
      <w:r w:rsidRPr="008C06A1">
        <w:rPr>
          <w:rFonts w:ascii="Times New Roman" w:hAnsi="Times New Roman" w:cs="Times New Roman"/>
          <w:noProof w:val="0"/>
          <w:sz w:val="24"/>
          <w:szCs w:val="24"/>
        </w:rPr>
        <w:t xml:space="preserve"> </w:t>
      </w:r>
      <w:hyperlink r:id="rId8" w:history="1">
        <w:r w:rsidRPr="008C06A1">
          <w:rPr>
            <w:rFonts w:ascii="Times New Roman" w:hAnsi="Times New Roman" w:cs="Times New Roman"/>
            <w:noProof w:val="0"/>
            <w:sz w:val="24"/>
            <w:szCs w:val="24"/>
          </w:rPr>
          <w:t>Oliv.</w:t>
        </w:r>
        <w:proofErr w:type="gramEnd"/>
      </w:hyperlink>
      <w:r w:rsidRPr="008C06A1">
        <w:rPr>
          <w:rFonts w:ascii="Times New Roman" w:hAnsi="Times New Roman" w:cs="Times New Roman"/>
          <w:noProof w:val="0"/>
          <w:sz w:val="24"/>
          <w:szCs w:val="24"/>
        </w:rPr>
        <w:t xml:space="preserve"> </w:t>
      </w:r>
      <w:proofErr w:type="gramStart"/>
      <w:r w:rsidRPr="008C06A1">
        <w:rPr>
          <w:rFonts w:ascii="Times New Roman" w:hAnsi="Times New Roman" w:cs="Times New Roman"/>
          <w:noProof w:val="0"/>
          <w:sz w:val="24"/>
          <w:szCs w:val="24"/>
        </w:rPr>
        <w:t>ex</w:t>
      </w:r>
      <w:proofErr w:type="gramEnd"/>
      <w:r w:rsidRPr="008C06A1">
        <w:rPr>
          <w:rFonts w:ascii="Times New Roman" w:hAnsi="Times New Roman" w:cs="Times New Roman"/>
          <w:noProof w:val="0"/>
          <w:sz w:val="24"/>
          <w:szCs w:val="24"/>
        </w:rPr>
        <w:t xml:space="preserve"> Forb. </w:t>
      </w:r>
      <w:proofErr w:type="gramStart"/>
      <w:r w:rsidRPr="008C06A1">
        <w:rPr>
          <w:rFonts w:ascii="Times New Roman" w:hAnsi="Times New Roman" w:cs="Times New Roman"/>
          <w:noProof w:val="0"/>
          <w:sz w:val="24"/>
          <w:szCs w:val="24"/>
        </w:rPr>
        <w:t xml:space="preserve">&amp; </w:t>
      </w:r>
      <w:hyperlink r:id="rId9" w:history="1">
        <w:r w:rsidRPr="008C06A1">
          <w:rPr>
            <w:rFonts w:ascii="Times New Roman" w:hAnsi="Times New Roman" w:cs="Times New Roman"/>
            <w:noProof w:val="0"/>
            <w:sz w:val="24"/>
            <w:szCs w:val="24"/>
          </w:rPr>
          <w:t>Hemsl.</w:t>
        </w:r>
        <w:proofErr w:type="gramEnd"/>
      </w:hyperlink>
      <w:r w:rsidRPr="008C06A1">
        <w:rPr>
          <w:rFonts w:ascii="Times New Roman" w:hAnsi="Times New Roman" w:cs="Times New Roman"/>
          <w:noProof w:val="0"/>
          <w:sz w:val="24"/>
          <w:szCs w:val="24"/>
        </w:rPr>
        <w:t xml:space="preserve"> </w:t>
      </w:r>
      <w:proofErr w:type="gramStart"/>
      <w:r w:rsidRPr="008C06A1">
        <w:rPr>
          <w:rFonts w:ascii="Times New Roman" w:hAnsi="Times New Roman" w:cs="Times New Roman"/>
          <w:noProof w:val="0"/>
          <w:sz w:val="24"/>
          <w:szCs w:val="24"/>
        </w:rPr>
        <w:t>were</w:t>
      </w:r>
      <w:proofErr w:type="gramEnd"/>
      <w:r w:rsidRPr="008C06A1">
        <w:rPr>
          <w:rFonts w:ascii="Times New Roman" w:hAnsi="Times New Roman" w:cs="Times New Roman"/>
          <w:noProof w:val="0"/>
          <w:sz w:val="24"/>
          <w:szCs w:val="24"/>
        </w:rPr>
        <w:t xml:space="preserve"> cut in the middle of June 2009 in Ljubljana on 20 years old stockplants and were immediately inserted in the peat: sand mixture (1/1; v/v). Different fertiliser strategies were conducted. Beside the control variant </w:t>
      </w:r>
      <w:r w:rsidR="000A6B1A">
        <w:rPr>
          <w:rFonts w:ascii="Times New Roman" w:hAnsi="Times New Roman" w:cs="Times New Roman"/>
          <w:noProof w:val="0"/>
          <w:sz w:val="24"/>
          <w:szCs w:val="24"/>
        </w:rPr>
        <w:t>(</w:t>
      </w:r>
      <w:r w:rsidRPr="008C06A1">
        <w:rPr>
          <w:rFonts w:ascii="Times New Roman" w:hAnsi="Times New Roman" w:cs="Times New Roman"/>
          <w:noProof w:val="0"/>
          <w:sz w:val="24"/>
          <w:szCs w:val="24"/>
        </w:rPr>
        <w:t>no fertiliser was added</w:t>
      </w:r>
      <w:r w:rsidR="000A6B1A">
        <w:rPr>
          <w:rFonts w:ascii="Times New Roman" w:hAnsi="Times New Roman" w:cs="Times New Roman"/>
          <w:noProof w:val="0"/>
          <w:sz w:val="24"/>
          <w:szCs w:val="24"/>
        </w:rPr>
        <w:t>),</w:t>
      </w:r>
      <w:r w:rsidRPr="008C06A1">
        <w:rPr>
          <w:rFonts w:ascii="Times New Roman" w:hAnsi="Times New Roman" w:cs="Times New Roman"/>
          <w:noProof w:val="0"/>
          <w:sz w:val="24"/>
          <w:szCs w:val="24"/>
        </w:rPr>
        <w:t xml:space="preserve"> </w:t>
      </w:r>
      <w:r w:rsidR="000A6B1A">
        <w:rPr>
          <w:rFonts w:ascii="Times New Roman" w:hAnsi="Times New Roman" w:cs="Times New Roman"/>
          <w:noProof w:val="0"/>
          <w:sz w:val="24"/>
          <w:szCs w:val="24"/>
        </w:rPr>
        <w:t xml:space="preserve">additionally three fertilised variants were </w:t>
      </w:r>
      <w:r w:rsidR="000B7097">
        <w:rPr>
          <w:rFonts w:ascii="Times New Roman" w:hAnsi="Times New Roman" w:cs="Times New Roman"/>
          <w:noProof w:val="0"/>
          <w:sz w:val="24"/>
          <w:szCs w:val="24"/>
        </w:rPr>
        <w:t>studied</w:t>
      </w:r>
      <w:r w:rsidRPr="008C06A1">
        <w:rPr>
          <w:rFonts w:ascii="Times New Roman" w:hAnsi="Times New Roman" w:cs="Times New Roman"/>
          <w:noProof w:val="0"/>
          <w:sz w:val="24"/>
          <w:szCs w:val="24"/>
        </w:rPr>
        <w:t xml:space="preserve">. </w:t>
      </w:r>
      <w:r w:rsidR="00E605F3">
        <w:rPr>
          <w:rFonts w:ascii="Times New Roman" w:hAnsi="Times New Roman" w:cs="Times New Roman"/>
          <w:noProof w:val="0"/>
          <w:sz w:val="24"/>
          <w:szCs w:val="24"/>
        </w:rPr>
        <w:t>C</w:t>
      </w:r>
      <w:r w:rsidRPr="008C06A1">
        <w:rPr>
          <w:rFonts w:ascii="Times New Roman" w:hAnsi="Times New Roman" w:cs="Times New Roman"/>
          <w:noProof w:val="0"/>
          <w:sz w:val="24"/>
          <w:szCs w:val="24"/>
        </w:rPr>
        <w:t xml:space="preserve">uttings were inserted in four replicates in each fertiliser variant. The experiment was set in an unheated plastic house with the fog system. The sucrose accumulation in </w:t>
      </w:r>
      <w:r w:rsidR="003C1ACE">
        <w:rPr>
          <w:rFonts w:ascii="Times New Roman" w:hAnsi="Times New Roman" w:cs="Times New Roman"/>
          <w:noProof w:val="0"/>
          <w:sz w:val="24"/>
          <w:szCs w:val="24"/>
        </w:rPr>
        <w:t>cutting</w:t>
      </w:r>
      <w:r w:rsidRPr="008C06A1">
        <w:rPr>
          <w:rFonts w:ascii="Times New Roman" w:hAnsi="Times New Roman" w:cs="Times New Roman"/>
          <w:noProof w:val="0"/>
          <w:sz w:val="24"/>
          <w:szCs w:val="24"/>
        </w:rPr>
        <w:t>s and leaves was different during the propagation period. The lowest sucrose amounts, between 0.2 and 0.3 mg g</w:t>
      </w:r>
      <w:r w:rsidRPr="008C06A1">
        <w:rPr>
          <w:rFonts w:ascii="Times New Roman" w:hAnsi="Times New Roman" w:cs="Times New Roman"/>
          <w:noProof w:val="0"/>
          <w:sz w:val="24"/>
          <w:szCs w:val="24"/>
          <w:vertAlign w:val="superscript"/>
        </w:rPr>
        <w:t>-1</w:t>
      </w:r>
      <w:r w:rsidRPr="008C06A1">
        <w:rPr>
          <w:rFonts w:ascii="Times New Roman" w:hAnsi="Times New Roman" w:cs="Times New Roman"/>
          <w:noProof w:val="0"/>
          <w:sz w:val="24"/>
          <w:szCs w:val="24"/>
        </w:rPr>
        <w:t xml:space="preserve"> fresh weight (FW) were measured in </w:t>
      </w:r>
      <w:r w:rsidR="00CA056D">
        <w:rPr>
          <w:rFonts w:ascii="Times New Roman" w:hAnsi="Times New Roman" w:cs="Times New Roman"/>
          <w:noProof w:val="0"/>
          <w:sz w:val="24"/>
          <w:szCs w:val="24"/>
        </w:rPr>
        <w:t>cutting</w:t>
      </w:r>
      <w:r w:rsidR="00CA056D" w:rsidRPr="008C06A1">
        <w:rPr>
          <w:rFonts w:ascii="Times New Roman" w:hAnsi="Times New Roman" w:cs="Times New Roman"/>
          <w:noProof w:val="0"/>
          <w:sz w:val="24"/>
          <w:szCs w:val="24"/>
        </w:rPr>
        <w:t>s</w:t>
      </w:r>
      <w:ins w:id="1" w:author="gregor" w:date="2013-11-19T08:37:00Z">
        <w:r w:rsidR="00CA056D" w:rsidRPr="008C06A1">
          <w:rPr>
            <w:rFonts w:ascii="Times New Roman" w:hAnsi="Times New Roman" w:cs="Times New Roman"/>
            <w:noProof w:val="0"/>
            <w:sz w:val="24"/>
            <w:szCs w:val="24"/>
          </w:rPr>
          <w:t xml:space="preserve"> </w:t>
        </w:r>
      </w:ins>
      <w:r w:rsidRPr="008C06A1">
        <w:rPr>
          <w:rFonts w:ascii="Times New Roman" w:hAnsi="Times New Roman" w:cs="Times New Roman"/>
          <w:noProof w:val="0"/>
          <w:sz w:val="24"/>
          <w:szCs w:val="24"/>
        </w:rPr>
        <w:t>and leaves in August and the highest, between 0.4 and 0.85 mg g</w:t>
      </w:r>
      <w:r w:rsidRPr="008C06A1">
        <w:rPr>
          <w:rFonts w:ascii="Times New Roman" w:hAnsi="Times New Roman" w:cs="Times New Roman"/>
          <w:noProof w:val="0"/>
          <w:sz w:val="24"/>
          <w:szCs w:val="24"/>
          <w:vertAlign w:val="superscript"/>
        </w:rPr>
        <w:t>-1</w:t>
      </w:r>
      <w:r w:rsidRPr="008C06A1">
        <w:rPr>
          <w:rFonts w:ascii="Times New Roman" w:hAnsi="Times New Roman" w:cs="Times New Roman"/>
          <w:noProof w:val="0"/>
          <w:sz w:val="24"/>
          <w:szCs w:val="24"/>
        </w:rPr>
        <w:t xml:space="preserve"> FW in </w:t>
      </w:r>
      <w:r w:rsidR="00CA056D">
        <w:rPr>
          <w:rFonts w:ascii="Times New Roman" w:hAnsi="Times New Roman" w:cs="Times New Roman"/>
          <w:noProof w:val="0"/>
          <w:sz w:val="24"/>
          <w:szCs w:val="24"/>
        </w:rPr>
        <w:t>cutting</w:t>
      </w:r>
      <w:r w:rsidR="00CA056D" w:rsidRPr="008C06A1">
        <w:rPr>
          <w:rFonts w:ascii="Times New Roman" w:hAnsi="Times New Roman" w:cs="Times New Roman"/>
          <w:noProof w:val="0"/>
          <w:sz w:val="24"/>
          <w:szCs w:val="24"/>
        </w:rPr>
        <w:t xml:space="preserve">s </w:t>
      </w:r>
      <w:r w:rsidRPr="008C06A1">
        <w:rPr>
          <w:rFonts w:ascii="Times New Roman" w:hAnsi="Times New Roman" w:cs="Times New Roman"/>
          <w:noProof w:val="0"/>
          <w:sz w:val="24"/>
          <w:szCs w:val="24"/>
        </w:rPr>
        <w:t>and leaves toward the end of the propagation season, in September and October. There were no significant differences in sucrose concentration among fertiliser variants. Rooting success before and after the winter period differed considerably, between 50 and 95% especially in the control variant; it was more uniform in all fertilised variants, reaching average values around 80%.</w:t>
      </w:r>
    </w:p>
    <w:p w:rsidR="004524C9" w:rsidRPr="008C06A1" w:rsidRDefault="004524C9" w:rsidP="007C1FE0">
      <w:pPr>
        <w:rPr>
          <w:rFonts w:ascii="Times New Roman" w:hAnsi="Times New Roman" w:cs="Times New Roman"/>
          <w:noProof w:val="0"/>
          <w:sz w:val="24"/>
          <w:szCs w:val="24"/>
        </w:rPr>
      </w:pPr>
      <w:r w:rsidRPr="008C06A1">
        <w:rPr>
          <w:rFonts w:ascii="Times New Roman" w:hAnsi="Times New Roman" w:cs="Times New Roman"/>
          <w:b/>
          <w:bCs/>
          <w:noProof w:val="0"/>
          <w:sz w:val="24"/>
          <w:szCs w:val="24"/>
        </w:rPr>
        <w:t>Key words:</w:t>
      </w:r>
      <w:r w:rsidRPr="008C06A1">
        <w:rPr>
          <w:rFonts w:ascii="Times New Roman" w:hAnsi="Times New Roman" w:cs="Times New Roman"/>
          <w:noProof w:val="0"/>
          <w:sz w:val="24"/>
          <w:szCs w:val="24"/>
        </w:rPr>
        <w:t xml:space="preserve"> Leafy cuttings, substrate, winter surviving </w:t>
      </w:r>
    </w:p>
    <w:p w:rsidR="004524C9" w:rsidRPr="00336DF6" w:rsidRDefault="004524C9" w:rsidP="005A176E">
      <w:pPr>
        <w:jc w:val="both"/>
        <w:rPr>
          <w:rFonts w:ascii="Times New Roman" w:hAnsi="Times New Roman" w:cs="Times New Roman"/>
          <w:sz w:val="24"/>
          <w:szCs w:val="24"/>
        </w:rPr>
      </w:pPr>
    </w:p>
    <w:p w:rsidR="004524C9" w:rsidRPr="00336DF6" w:rsidRDefault="004524C9" w:rsidP="009D381C">
      <w:pPr>
        <w:jc w:val="both"/>
        <w:rPr>
          <w:rFonts w:ascii="Times New Roman" w:hAnsi="Times New Roman" w:cs="Times New Roman"/>
          <w:b/>
          <w:bCs/>
          <w:smallCaps/>
          <w:sz w:val="24"/>
          <w:szCs w:val="24"/>
        </w:rPr>
      </w:pPr>
      <w:r w:rsidRPr="00336DF6">
        <w:rPr>
          <w:rFonts w:ascii="Times New Roman" w:hAnsi="Times New Roman" w:cs="Times New Roman"/>
          <w:b/>
          <w:bCs/>
          <w:smallCaps/>
          <w:sz w:val="24"/>
          <w:szCs w:val="24"/>
        </w:rPr>
        <w:t>INTRODUCTION</w:t>
      </w:r>
    </w:p>
    <w:p w:rsidR="004524C9" w:rsidRPr="008C06A1" w:rsidRDefault="004524C9" w:rsidP="00E03599">
      <w:pPr>
        <w:jc w:val="both"/>
        <w:rPr>
          <w:rFonts w:ascii="Times New Roman" w:hAnsi="Times New Roman" w:cs="Times New Roman"/>
          <w:noProof w:val="0"/>
          <w:sz w:val="24"/>
          <w:szCs w:val="24"/>
        </w:rPr>
      </w:pPr>
      <w:r w:rsidRPr="008C06A1">
        <w:rPr>
          <w:rFonts w:ascii="Times New Roman" w:hAnsi="Times New Roman" w:cs="Times New Roman"/>
          <w:noProof w:val="0"/>
          <w:sz w:val="24"/>
          <w:szCs w:val="24"/>
        </w:rPr>
        <w:t>Witch-hazel</w:t>
      </w:r>
      <w:r w:rsidRPr="008C06A1">
        <w:rPr>
          <w:rFonts w:ascii="Times New Roman" w:hAnsi="Times New Roman" w:cs="Times New Roman"/>
          <w:i/>
          <w:iCs/>
          <w:noProof w:val="0"/>
          <w:sz w:val="24"/>
          <w:szCs w:val="24"/>
        </w:rPr>
        <w:t xml:space="preserve"> </w:t>
      </w:r>
      <w:r w:rsidRPr="008C06A1">
        <w:rPr>
          <w:rFonts w:ascii="Times New Roman" w:hAnsi="Times New Roman" w:cs="Times New Roman"/>
          <w:noProof w:val="0"/>
          <w:sz w:val="24"/>
          <w:szCs w:val="24"/>
        </w:rPr>
        <w:t>(</w:t>
      </w:r>
      <w:r w:rsidRPr="008C06A1">
        <w:rPr>
          <w:rFonts w:ascii="Times New Roman" w:hAnsi="Times New Roman" w:cs="Times New Roman"/>
          <w:i/>
          <w:iCs/>
          <w:noProof w:val="0"/>
          <w:sz w:val="24"/>
          <w:szCs w:val="24"/>
        </w:rPr>
        <w:t>Hamamelis</w:t>
      </w:r>
      <w:r w:rsidRPr="008C06A1">
        <w:rPr>
          <w:rFonts w:ascii="Times New Roman" w:hAnsi="Times New Roman" w:cs="Times New Roman"/>
          <w:noProof w:val="0"/>
          <w:sz w:val="24"/>
          <w:szCs w:val="24"/>
        </w:rPr>
        <w:t>) is a well known gen</w:t>
      </w:r>
      <w:r>
        <w:rPr>
          <w:rFonts w:ascii="Times New Roman" w:hAnsi="Times New Roman" w:cs="Times New Roman"/>
          <w:noProof w:val="0"/>
          <w:sz w:val="24"/>
          <w:szCs w:val="24"/>
        </w:rPr>
        <w:t>us</w:t>
      </w:r>
      <w:r w:rsidRPr="008C06A1">
        <w:rPr>
          <w:rFonts w:ascii="Times New Roman" w:hAnsi="Times New Roman" w:cs="Times New Roman"/>
          <w:noProof w:val="0"/>
          <w:sz w:val="24"/>
          <w:szCs w:val="24"/>
        </w:rPr>
        <w:t xml:space="preserve"> of shrubs the ornamental value of which is especially </w:t>
      </w:r>
      <w:r>
        <w:rPr>
          <w:rFonts w:ascii="Times New Roman" w:hAnsi="Times New Roman" w:cs="Times New Roman"/>
          <w:noProof w:val="0"/>
          <w:sz w:val="24"/>
          <w:szCs w:val="24"/>
        </w:rPr>
        <w:t>pronounced</w:t>
      </w:r>
      <w:r w:rsidRPr="008C06A1">
        <w:rPr>
          <w:rFonts w:ascii="Times New Roman" w:hAnsi="Times New Roman" w:cs="Times New Roman"/>
          <w:noProof w:val="0"/>
          <w:sz w:val="24"/>
          <w:szCs w:val="24"/>
        </w:rPr>
        <w:t xml:space="preserve"> in spring when the plants begin to flower, from the end of January to the end of March. </w:t>
      </w:r>
      <w:r>
        <w:rPr>
          <w:rFonts w:ascii="Times New Roman" w:hAnsi="Times New Roman" w:cs="Times New Roman"/>
          <w:noProof w:val="0"/>
          <w:sz w:val="24"/>
          <w:szCs w:val="24"/>
        </w:rPr>
        <w:t>P</w:t>
      </w:r>
      <w:r w:rsidRPr="008C06A1">
        <w:rPr>
          <w:rFonts w:ascii="Times New Roman" w:hAnsi="Times New Roman" w:cs="Times New Roman"/>
          <w:noProof w:val="0"/>
          <w:sz w:val="24"/>
          <w:szCs w:val="24"/>
        </w:rPr>
        <w:t>roduction of these plants follows the strategy of other groups of shrubs. This holds true for all production phases, including the propagation phase. We can propagate these plants using different methods developed for woody species,</w:t>
      </w:r>
      <w:r>
        <w:rPr>
          <w:rFonts w:ascii="Times New Roman" w:hAnsi="Times New Roman" w:cs="Times New Roman"/>
          <w:noProof w:val="0"/>
          <w:sz w:val="24"/>
          <w:szCs w:val="24"/>
        </w:rPr>
        <w:t xml:space="preserve"> like </w:t>
      </w:r>
      <w:r w:rsidRPr="008C06A1">
        <w:rPr>
          <w:rFonts w:ascii="Times New Roman" w:hAnsi="Times New Roman" w:cs="Times New Roman"/>
          <w:noProof w:val="0"/>
          <w:sz w:val="24"/>
          <w:szCs w:val="24"/>
        </w:rPr>
        <w:t xml:space="preserve">cuttings, layers, mound-layering and grafting. Leafy cuttings </w:t>
      </w:r>
      <w:r>
        <w:rPr>
          <w:rFonts w:ascii="Times New Roman" w:hAnsi="Times New Roman" w:cs="Times New Roman"/>
          <w:noProof w:val="0"/>
          <w:sz w:val="24"/>
          <w:szCs w:val="24"/>
        </w:rPr>
        <w:t>a</w:t>
      </w:r>
      <w:r w:rsidRPr="008C06A1">
        <w:rPr>
          <w:rFonts w:ascii="Times New Roman" w:hAnsi="Times New Roman" w:cs="Times New Roman"/>
          <w:noProof w:val="0"/>
          <w:sz w:val="24"/>
          <w:szCs w:val="24"/>
        </w:rPr>
        <w:t xml:space="preserve">re often used to propagate different witch-hazel species. Plietzsch (1993) demonstrated that among different species </w:t>
      </w:r>
      <w:proofErr w:type="spellStart"/>
      <w:r w:rsidRPr="008C06A1">
        <w:rPr>
          <w:rFonts w:ascii="Times New Roman" w:hAnsi="Times New Roman" w:cs="Times New Roman"/>
          <w:i/>
          <w:iCs/>
          <w:noProof w:val="0"/>
          <w:sz w:val="24"/>
          <w:szCs w:val="24"/>
        </w:rPr>
        <w:t>Hamamelis</w:t>
      </w:r>
      <w:proofErr w:type="spellEnd"/>
      <w:r w:rsidRPr="008C06A1">
        <w:rPr>
          <w:rFonts w:ascii="Times New Roman" w:hAnsi="Times New Roman" w:cs="Times New Roman"/>
          <w:i/>
          <w:iCs/>
          <w:noProof w:val="0"/>
          <w:sz w:val="24"/>
          <w:szCs w:val="24"/>
        </w:rPr>
        <w:t xml:space="preserve"> </w:t>
      </w:r>
      <w:proofErr w:type="spellStart"/>
      <w:r w:rsidRPr="008C06A1">
        <w:rPr>
          <w:rFonts w:ascii="Times New Roman" w:hAnsi="Times New Roman" w:cs="Times New Roman"/>
          <w:i/>
          <w:iCs/>
          <w:noProof w:val="0"/>
          <w:sz w:val="24"/>
          <w:szCs w:val="24"/>
        </w:rPr>
        <w:t>virginiana</w:t>
      </w:r>
      <w:proofErr w:type="spellEnd"/>
      <w:r w:rsidRPr="008C06A1">
        <w:rPr>
          <w:rFonts w:ascii="Times New Roman" w:hAnsi="Times New Roman" w:cs="Times New Roman"/>
          <w:noProof w:val="0"/>
          <w:sz w:val="24"/>
          <w:szCs w:val="24"/>
        </w:rPr>
        <w:t xml:space="preserve"> cuttings rooted better if they had been treated with auxin before insertion into the substrate. </w:t>
      </w:r>
      <w:r w:rsidRPr="008C06A1">
        <w:rPr>
          <w:rFonts w:ascii="Times New Roman" w:hAnsi="Times New Roman" w:cs="Times New Roman"/>
          <w:noProof w:val="0"/>
          <w:sz w:val="24"/>
          <w:szCs w:val="24"/>
        </w:rPr>
        <w:lastRenderedPageBreak/>
        <w:t xml:space="preserve">Jacob et al. (1991) succeeded to improve rooting in </w:t>
      </w:r>
      <w:proofErr w:type="spellStart"/>
      <w:r w:rsidRPr="008C06A1">
        <w:rPr>
          <w:rFonts w:ascii="Times New Roman" w:hAnsi="Times New Roman" w:cs="Times New Roman"/>
          <w:i/>
          <w:iCs/>
          <w:noProof w:val="0"/>
          <w:sz w:val="24"/>
          <w:szCs w:val="24"/>
        </w:rPr>
        <w:t>Hamamelis</w:t>
      </w:r>
      <w:proofErr w:type="spellEnd"/>
      <w:r w:rsidRPr="008C06A1">
        <w:rPr>
          <w:rFonts w:ascii="Times New Roman" w:hAnsi="Times New Roman" w:cs="Times New Roman"/>
          <w:i/>
          <w:iCs/>
          <w:noProof w:val="0"/>
          <w:sz w:val="24"/>
          <w:szCs w:val="24"/>
        </w:rPr>
        <w:t xml:space="preserve"> </w:t>
      </w:r>
      <w:proofErr w:type="spellStart"/>
      <w:r w:rsidRPr="008C06A1">
        <w:rPr>
          <w:rFonts w:ascii="Times New Roman" w:hAnsi="Times New Roman" w:cs="Times New Roman"/>
          <w:i/>
          <w:iCs/>
          <w:noProof w:val="0"/>
          <w:sz w:val="24"/>
          <w:szCs w:val="24"/>
        </w:rPr>
        <w:t>virginiana</w:t>
      </w:r>
      <w:proofErr w:type="spellEnd"/>
      <w:r w:rsidRPr="008C06A1">
        <w:rPr>
          <w:rFonts w:ascii="Times New Roman" w:hAnsi="Times New Roman" w:cs="Times New Roman"/>
          <w:noProof w:val="0"/>
          <w:sz w:val="24"/>
          <w:szCs w:val="24"/>
        </w:rPr>
        <w:t xml:space="preserve">, with adding </w:t>
      </w:r>
      <w:r w:rsidRPr="008C06A1">
        <w:rPr>
          <w:rFonts w:ascii="Times New Roman" w:hAnsi="Times New Roman" w:cs="Times New Roman"/>
          <w:i/>
          <w:iCs/>
          <w:noProof w:val="0"/>
          <w:sz w:val="24"/>
          <w:szCs w:val="24"/>
        </w:rPr>
        <w:t>Bacillus subtilis</w:t>
      </w:r>
      <w:r w:rsidRPr="008C06A1">
        <w:rPr>
          <w:rFonts w:ascii="Times New Roman" w:hAnsi="Times New Roman" w:cs="Times New Roman"/>
          <w:noProof w:val="0"/>
          <w:sz w:val="24"/>
          <w:szCs w:val="24"/>
        </w:rPr>
        <w:t xml:space="preserve"> to the substrate mixture.</w:t>
      </w:r>
    </w:p>
    <w:p w:rsidR="004524C9" w:rsidRPr="008C06A1" w:rsidRDefault="004524C9" w:rsidP="00E03599">
      <w:pPr>
        <w:jc w:val="both"/>
        <w:rPr>
          <w:rFonts w:ascii="Times New Roman" w:hAnsi="Times New Roman" w:cs="Times New Roman"/>
          <w:noProof w:val="0"/>
          <w:sz w:val="24"/>
          <w:szCs w:val="24"/>
        </w:rPr>
      </w:pPr>
      <w:r>
        <w:rPr>
          <w:rFonts w:ascii="Times New Roman" w:hAnsi="Times New Roman" w:cs="Times New Roman"/>
          <w:noProof w:val="0"/>
          <w:sz w:val="24"/>
          <w:szCs w:val="24"/>
        </w:rPr>
        <w:t>One of t</w:t>
      </w:r>
      <w:r w:rsidRPr="008C06A1">
        <w:rPr>
          <w:rFonts w:ascii="Times New Roman" w:hAnsi="Times New Roman" w:cs="Times New Roman"/>
          <w:noProof w:val="0"/>
          <w:sz w:val="24"/>
          <w:szCs w:val="24"/>
        </w:rPr>
        <w:t xml:space="preserve">he main </w:t>
      </w:r>
      <w:proofErr w:type="gramStart"/>
      <w:r w:rsidRPr="008C06A1">
        <w:rPr>
          <w:rFonts w:ascii="Times New Roman" w:hAnsi="Times New Roman" w:cs="Times New Roman"/>
          <w:noProof w:val="0"/>
          <w:sz w:val="24"/>
          <w:szCs w:val="24"/>
        </w:rPr>
        <w:t>problem</w:t>
      </w:r>
      <w:proofErr w:type="gramEnd"/>
      <w:r w:rsidRPr="008C06A1">
        <w:rPr>
          <w:rFonts w:ascii="Times New Roman" w:hAnsi="Times New Roman" w:cs="Times New Roman"/>
          <w:noProof w:val="0"/>
          <w:sz w:val="24"/>
          <w:szCs w:val="24"/>
        </w:rPr>
        <w:t xml:space="preserve"> </w:t>
      </w:r>
      <w:r>
        <w:rPr>
          <w:rFonts w:ascii="Times New Roman" w:hAnsi="Times New Roman" w:cs="Times New Roman"/>
          <w:noProof w:val="0"/>
          <w:sz w:val="24"/>
          <w:szCs w:val="24"/>
        </w:rPr>
        <w:t>posed to successful plant production is</w:t>
      </w:r>
      <w:r w:rsidRPr="008C06A1">
        <w:rPr>
          <w:rFonts w:ascii="Times New Roman" w:hAnsi="Times New Roman" w:cs="Times New Roman"/>
          <w:noProof w:val="0"/>
          <w:sz w:val="24"/>
          <w:szCs w:val="24"/>
        </w:rPr>
        <w:t xml:space="preserve"> the overwintering period of the rooted plants, which is very problematic in witch-hazel</w:t>
      </w:r>
      <w:r>
        <w:rPr>
          <w:rFonts w:ascii="Times New Roman" w:hAnsi="Times New Roman" w:cs="Times New Roman"/>
          <w:noProof w:val="0"/>
          <w:sz w:val="24"/>
          <w:szCs w:val="24"/>
        </w:rPr>
        <w:t>,</w:t>
      </w:r>
      <w:r w:rsidRPr="008C06A1">
        <w:rPr>
          <w:rFonts w:ascii="Times New Roman" w:hAnsi="Times New Roman" w:cs="Times New Roman"/>
          <w:noProof w:val="0"/>
          <w:sz w:val="24"/>
          <w:szCs w:val="24"/>
        </w:rPr>
        <w:t xml:space="preserve"> regardless of the propagation method used. There are frequent reports about witch-hazel species, which can be rooted very well but the rooted cuttings survive only the first winter with great looses (Spethmann 1997). Nair et al. (2008) showed with just rooted cuttings of </w:t>
      </w:r>
      <w:r w:rsidRPr="00336DF6">
        <w:rPr>
          <w:rFonts w:ascii="Times New Roman" w:hAnsi="Times New Roman" w:cs="Times New Roman"/>
          <w:i/>
          <w:iCs/>
          <w:noProof w:val="0"/>
          <w:sz w:val="24"/>
          <w:szCs w:val="24"/>
        </w:rPr>
        <w:t>Stewartia pseudocamellia</w:t>
      </w:r>
      <w:r w:rsidRPr="008C06A1">
        <w:rPr>
          <w:rFonts w:ascii="Times New Roman" w:hAnsi="Times New Roman" w:cs="Times New Roman"/>
          <w:noProof w:val="0"/>
          <w:sz w:val="24"/>
          <w:szCs w:val="24"/>
        </w:rPr>
        <w:t xml:space="preserve"> that they survived winter most successfully when the growing conditions (substrate mixture) during rooting were optimal. A woody plant is not able to acquire tolerance to lower temperatures at every </w:t>
      </w:r>
      <w:r w:rsidR="002B4098">
        <w:rPr>
          <w:rFonts w:ascii="Times New Roman" w:hAnsi="Times New Roman" w:cs="Times New Roman"/>
          <w:noProof w:val="0"/>
          <w:sz w:val="24"/>
          <w:szCs w:val="24"/>
        </w:rPr>
        <w:t>phase</w:t>
      </w:r>
      <w:r w:rsidR="002B4098" w:rsidRPr="008C06A1">
        <w:rPr>
          <w:rFonts w:ascii="Times New Roman" w:hAnsi="Times New Roman" w:cs="Times New Roman"/>
          <w:noProof w:val="0"/>
          <w:sz w:val="24"/>
          <w:szCs w:val="24"/>
        </w:rPr>
        <w:t xml:space="preserve"> </w:t>
      </w:r>
      <w:r w:rsidRPr="008C06A1">
        <w:rPr>
          <w:rFonts w:ascii="Times New Roman" w:hAnsi="Times New Roman" w:cs="Times New Roman"/>
          <w:noProof w:val="0"/>
          <w:sz w:val="24"/>
          <w:szCs w:val="24"/>
        </w:rPr>
        <w:t xml:space="preserve">of its </w:t>
      </w:r>
      <w:proofErr w:type="spellStart"/>
      <w:r w:rsidRPr="008C06A1">
        <w:rPr>
          <w:rFonts w:ascii="Times New Roman" w:hAnsi="Times New Roman" w:cs="Times New Roman"/>
          <w:noProof w:val="0"/>
          <w:sz w:val="24"/>
          <w:szCs w:val="24"/>
        </w:rPr>
        <w:t>phenological</w:t>
      </w:r>
      <w:proofErr w:type="spellEnd"/>
      <w:r w:rsidRPr="008C06A1">
        <w:rPr>
          <w:rFonts w:ascii="Times New Roman" w:hAnsi="Times New Roman" w:cs="Times New Roman"/>
          <w:noProof w:val="0"/>
          <w:sz w:val="24"/>
          <w:szCs w:val="24"/>
        </w:rPr>
        <w:t xml:space="preserve"> cycle but the process of hardening has to be finished before winter starts. The hardening is characterised </w:t>
      </w:r>
      <w:r>
        <w:rPr>
          <w:rFonts w:ascii="Times New Roman" w:hAnsi="Times New Roman" w:cs="Times New Roman"/>
          <w:noProof w:val="0"/>
          <w:sz w:val="24"/>
          <w:szCs w:val="24"/>
          <w:lang w:val="en-US"/>
        </w:rPr>
        <w:t>by</w:t>
      </w:r>
      <w:r w:rsidRPr="008C06A1">
        <w:rPr>
          <w:rFonts w:ascii="Times New Roman" w:hAnsi="Times New Roman" w:cs="Times New Roman"/>
          <w:noProof w:val="0"/>
          <w:sz w:val="24"/>
          <w:szCs w:val="24"/>
        </w:rPr>
        <w:t xml:space="preserve"> accumulation of sugars and other protective substances</w:t>
      </w:r>
      <w:r>
        <w:rPr>
          <w:rFonts w:ascii="Times New Roman" w:hAnsi="Times New Roman" w:cs="Times New Roman"/>
          <w:noProof w:val="0"/>
          <w:sz w:val="24"/>
          <w:szCs w:val="24"/>
        </w:rPr>
        <w:t>,</w:t>
      </w:r>
      <w:r w:rsidRPr="008C06A1">
        <w:rPr>
          <w:rFonts w:ascii="Times New Roman" w:hAnsi="Times New Roman" w:cs="Times New Roman"/>
          <w:noProof w:val="0"/>
          <w:sz w:val="24"/>
          <w:szCs w:val="24"/>
        </w:rPr>
        <w:t xml:space="preserve"> which </w:t>
      </w:r>
      <w:r>
        <w:rPr>
          <w:rFonts w:ascii="Times New Roman" w:hAnsi="Times New Roman" w:cs="Times New Roman"/>
          <w:noProof w:val="0"/>
          <w:sz w:val="24"/>
          <w:szCs w:val="24"/>
        </w:rPr>
        <w:t>make</w:t>
      </w:r>
      <w:r w:rsidRPr="008C06A1">
        <w:rPr>
          <w:rFonts w:ascii="Times New Roman" w:hAnsi="Times New Roman" w:cs="Times New Roman"/>
          <w:noProof w:val="0"/>
          <w:sz w:val="24"/>
          <w:szCs w:val="24"/>
        </w:rPr>
        <w:t xml:space="preserve"> cells to become less turgid (</w:t>
      </w:r>
      <w:proofErr w:type="spellStart"/>
      <w:r w:rsidRPr="008C06A1">
        <w:rPr>
          <w:rFonts w:ascii="Times New Roman" w:hAnsi="Times New Roman" w:cs="Times New Roman"/>
          <w:noProof w:val="0"/>
          <w:sz w:val="24"/>
          <w:szCs w:val="24"/>
        </w:rPr>
        <w:t>Larcher</w:t>
      </w:r>
      <w:proofErr w:type="spellEnd"/>
      <w:r w:rsidRPr="008C06A1">
        <w:rPr>
          <w:rFonts w:ascii="Times New Roman" w:hAnsi="Times New Roman" w:cs="Times New Roman"/>
          <w:noProof w:val="0"/>
          <w:sz w:val="24"/>
          <w:szCs w:val="24"/>
        </w:rPr>
        <w:t xml:space="preserve"> 2003). </w:t>
      </w:r>
    </w:p>
    <w:p w:rsidR="004524C9" w:rsidRPr="008C06A1" w:rsidRDefault="004524C9" w:rsidP="00667E34">
      <w:pPr>
        <w:jc w:val="both"/>
        <w:rPr>
          <w:rFonts w:ascii="Times New Roman" w:hAnsi="Times New Roman" w:cs="Times New Roman"/>
          <w:noProof w:val="0"/>
          <w:color w:val="000000"/>
          <w:sz w:val="24"/>
          <w:szCs w:val="24"/>
        </w:rPr>
      </w:pPr>
      <w:r w:rsidRPr="008C06A1">
        <w:rPr>
          <w:rFonts w:ascii="Times New Roman" w:hAnsi="Times New Roman" w:cs="Times New Roman"/>
          <w:noProof w:val="0"/>
          <w:sz w:val="24"/>
          <w:szCs w:val="24"/>
        </w:rPr>
        <w:t xml:space="preserve">Sugar synthesis and their accumulation during the propagation process are important for carbohydrate synthesis. </w:t>
      </w:r>
      <w:r w:rsidRPr="008C06A1">
        <w:rPr>
          <w:rFonts w:ascii="Times New Roman" w:hAnsi="Times New Roman" w:cs="Times New Roman"/>
          <w:noProof w:val="0"/>
          <w:color w:val="000000"/>
          <w:sz w:val="24"/>
          <w:szCs w:val="24"/>
        </w:rPr>
        <w:t xml:space="preserve">Carbohydrates play an important role in the process of adventitious rooting (AR). As primary metabolites they are important for cutting growth during the propagation season and, based on their involvement in the hardening of cuttings, are consequently also important for cutting survival </w:t>
      </w:r>
      <w:r>
        <w:rPr>
          <w:rFonts w:ascii="Times New Roman" w:hAnsi="Times New Roman" w:cs="Times New Roman"/>
          <w:noProof w:val="0"/>
          <w:color w:val="000000"/>
          <w:sz w:val="24"/>
          <w:szCs w:val="24"/>
        </w:rPr>
        <w:t>during</w:t>
      </w:r>
      <w:r w:rsidRPr="008C06A1">
        <w:rPr>
          <w:rFonts w:ascii="Times New Roman" w:hAnsi="Times New Roman" w:cs="Times New Roman"/>
          <w:noProof w:val="0"/>
          <w:color w:val="000000"/>
          <w:sz w:val="24"/>
          <w:szCs w:val="24"/>
        </w:rPr>
        <w:t xml:space="preserve"> the winter period. Numerous reports (Spellerberg 1986, Veierskov 1988, Druege 2009) have discussed the relationships between the carbohydrate status in cuttings and different sub-phases during AR. They all emphasized that the formation of roots and their growth is tightly depend</w:t>
      </w:r>
      <w:r>
        <w:rPr>
          <w:rFonts w:ascii="Times New Roman" w:hAnsi="Times New Roman" w:cs="Times New Roman"/>
          <w:noProof w:val="0"/>
          <w:color w:val="000000"/>
          <w:sz w:val="24"/>
          <w:szCs w:val="24"/>
        </w:rPr>
        <w:t>e</w:t>
      </w:r>
      <w:r w:rsidRPr="008C06A1">
        <w:rPr>
          <w:rFonts w:ascii="Times New Roman" w:hAnsi="Times New Roman" w:cs="Times New Roman"/>
          <w:noProof w:val="0"/>
          <w:color w:val="000000"/>
          <w:sz w:val="24"/>
          <w:szCs w:val="24"/>
        </w:rPr>
        <w:t>nt on the carbohydrate status. Carbohydrates are carriers of the assimilated C, which is used for the root formation and for forming the structural compounds that are necessary in the process of building up the cell wall during the formation of roots (</w:t>
      </w:r>
      <w:r w:rsidRPr="008C06A1">
        <w:rPr>
          <w:rFonts w:ascii="Times New Roman" w:hAnsi="Times New Roman" w:cs="Times New Roman"/>
          <w:noProof w:val="0"/>
          <w:sz w:val="24"/>
          <w:szCs w:val="24"/>
        </w:rPr>
        <w:t>Druege</w:t>
      </w:r>
      <w:r w:rsidRPr="008C06A1">
        <w:rPr>
          <w:rFonts w:ascii="Times New Roman" w:hAnsi="Times New Roman" w:cs="Times New Roman"/>
          <w:noProof w:val="0"/>
          <w:color w:val="000000"/>
          <w:sz w:val="24"/>
          <w:szCs w:val="24"/>
        </w:rPr>
        <w:t xml:space="preserve"> 2009). Moreover, some reports also recognise carbohydrates as the potentially necessary </w:t>
      </w:r>
      <w:del w:id="2" w:author="gregor" w:date="2013-11-21T08:52:00Z">
        <w:r w:rsidR="00B87D41" w:rsidDel="00676D7F">
          <w:rPr>
            <w:rFonts w:ascii="Times New Roman" w:hAnsi="Times New Roman" w:cs="Times New Roman"/>
            <w:noProof w:val="0"/>
            <w:color w:val="000000"/>
            <w:sz w:val="24"/>
            <w:szCs w:val="24"/>
          </w:rPr>
          <w:delText>actor</w:delText>
        </w:r>
        <w:r w:rsidR="00B87D41" w:rsidRPr="008C06A1" w:rsidDel="00676D7F">
          <w:rPr>
            <w:rFonts w:ascii="Times New Roman" w:hAnsi="Times New Roman" w:cs="Times New Roman"/>
            <w:noProof w:val="0"/>
            <w:color w:val="000000"/>
            <w:sz w:val="24"/>
            <w:szCs w:val="24"/>
          </w:rPr>
          <w:delText xml:space="preserve"> </w:delText>
        </w:r>
      </w:del>
      <w:ins w:id="3" w:author="gregor" w:date="2013-11-21T08:52:00Z">
        <w:r w:rsidR="00676D7F">
          <w:rPr>
            <w:rFonts w:ascii="Times New Roman" w:hAnsi="Times New Roman" w:cs="Times New Roman"/>
            <w:noProof w:val="0"/>
            <w:color w:val="000000"/>
            <w:sz w:val="24"/>
            <w:szCs w:val="24"/>
          </w:rPr>
          <w:t>factor</w:t>
        </w:r>
        <w:r w:rsidR="00676D7F" w:rsidRPr="008C06A1">
          <w:rPr>
            <w:rFonts w:ascii="Times New Roman" w:hAnsi="Times New Roman" w:cs="Times New Roman"/>
            <w:noProof w:val="0"/>
            <w:color w:val="000000"/>
            <w:sz w:val="24"/>
            <w:szCs w:val="24"/>
          </w:rPr>
          <w:t xml:space="preserve"> </w:t>
        </w:r>
      </w:ins>
      <w:r w:rsidRPr="008C06A1">
        <w:rPr>
          <w:rFonts w:ascii="Times New Roman" w:hAnsi="Times New Roman" w:cs="Times New Roman"/>
          <w:noProof w:val="0"/>
          <w:color w:val="000000"/>
          <w:sz w:val="24"/>
          <w:szCs w:val="24"/>
        </w:rPr>
        <w:t>in the root initiation phase as energy and C providers (</w:t>
      </w:r>
      <w:r w:rsidRPr="008C06A1">
        <w:rPr>
          <w:rFonts w:ascii="Times New Roman" w:hAnsi="Times New Roman" w:cs="Times New Roman"/>
          <w:noProof w:val="0"/>
          <w:sz w:val="24"/>
          <w:szCs w:val="24"/>
        </w:rPr>
        <w:t>Veierskov</w:t>
      </w:r>
      <w:r w:rsidRPr="008C06A1">
        <w:rPr>
          <w:rFonts w:ascii="Times New Roman" w:hAnsi="Times New Roman" w:cs="Times New Roman"/>
          <w:noProof w:val="0"/>
          <w:color w:val="000000"/>
          <w:sz w:val="24"/>
          <w:szCs w:val="24"/>
        </w:rPr>
        <w:t xml:space="preserve"> 1988).</w:t>
      </w:r>
    </w:p>
    <w:p w:rsidR="004524C9" w:rsidRPr="00D244B2" w:rsidRDefault="004524C9" w:rsidP="00E03599">
      <w:pPr>
        <w:jc w:val="both"/>
        <w:rPr>
          <w:rFonts w:ascii="Times New Roman" w:hAnsi="Times New Roman" w:cs="Times New Roman"/>
          <w:noProof w:val="0"/>
          <w:sz w:val="24"/>
          <w:szCs w:val="24"/>
        </w:rPr>
      </w:pPr>
      <w:r w:rsidRPr="008C06A1">
        <w:rPr>
          <w:rFonts w:ascii="Times New Roman" w:hAnsi="Times New Roman" w:cs="Times New Roman"/>
          <w:noProof w:val="0"/>
          <w:sz w:val="24"/>
          <w:szCs w:val="24"/>
        </w:rPr>
        <w:t>Carbohydrates are not only important as providers of energy and C-skeletons for other essential organic compounds formation needed for AR but also have a crucial role to properly prepare plants for the winter period (Veierskov 1988, Larcher 2003, Druege 2009). Therefore, the propagation strategy may not be directed only to root formation but has to enable the rooted plant to form enough essential sugars as well. In the case of cuttings, the</w:t>
      </w:r>
      <w:r>
        <w:rPr>
          <w:rFonts w:ascii="Times New Roman" w:hAnsi="Times New Roman" w:cs="Times New Roman"/>
          <w:noProof w:val="0"/>
          <w:sz w:val="24"/>
          <w:szCs w:val="24"/>
        </w:rPr>
        <w:t>ir</w:t>
      </w:r>
      <w:r w:rsidRPr="008C06A1">
        <w:rPr>
          <w:rFonts w:ascii="Times New Roman" w:hAnsi="Times New Roman" w:cs="Times New Roman"/>
          <w:noProof w:val="0"/>
          <w:sz w:val="24"/>
          <w:szCs w:val="24"/>
        </w:rPr>
        <w:t xml:space="preserve"> surrounding has to minimise stress after their severance to enable photosynthesis also during the propagation process. This can be achieved only by including an appropriate irrigation system (Štefančič</w:t>
      </w:r>
      <w:r w:rsidRPr="008C06A1">
        <w:rPr>
          <w:rFonts w:ascii="Times New Roman" w:hAnsi="Times New Roman" w:cs="Times New Roman"/>
          <w:smallCaps/>
          <w:noProof w:val="0"/>
          <w:sz w:val="24"/>
          <w:szCs w:val="24"/>
        </w:rPr>
        <w:t xml:space="preserve"> </w:t>
      </w:r>
      <w:r w:rsidRPr="008C06A1">
        <w:rPr>
          <w:rFonts w:ascii="Times New Roman" w:hAnsi="Times New Roman" w:cs="Times New Roman"/>
          <w:noProof w:val="0"/>
          <w:sz w:val="24"/>
          <w:szCs w:val="24"/>
        </w:rPr>
        <w:t>et al. 2008). Optimal photosynthesis result</w:t>
      </w:r>
      <w:r>
        <w:rPr>
          <w:rFonts w:ascii="Times New Roman" w:hAnsi="Times New Roman" w:cs="Times New Roman"/>
          <w:noProof w:val="0"/>
          <w:sz w:val="24"/>
          <w:szCs w:val="24"/>
        </w:rPr>
        <w:t>s</w:t>
      </w:r>
      <w:r w:rsidRPr="008C06A1">
        <w:rPr>
          <w:rFonts w:ascii="Times New Roman" w:hAnsi="Times New Roman" w:cs="Times New Roman"/>
          <w:noProof w:val="0"/>
          <w:sz w:val="24"/>
          <w:szCs w:val="24"/>
        </w:rPr>
        <w:t xml:space="preserve"> in higher concentration of primary metabolites (carbohydrates), which enhance stronger cutting growth during the propagation season. As Spellerberg (1986) has already postulated with different plant species, stronger growth of cuttings reduced lo</w:t>
      </w:r>
      <w:r>
        <w:rPr>
          <w:rFonts w:ascii="Times New Roman" w:hAnsi="Times New Roman" w:cs="Times New Roman"/>
          <w:noProof w:val="0"/>
          <w:sz w:val="24"/>
          <w:szCs w:val="24"/>
        </w:rPr>
        <w:t>s</w:t>
      </w:r>
      <w:r w:rsidRPr="008C06A1">
        <w:rPr>
          <w:rFonts w:ascii="Times New Roman" w:hAnsi="Times New Roman" w:cs="Times New Roman"/>
          <w:noProof w:val="0"/>
          <w:sz w:val="24"/>
          <w:szCs w:val="24"/>
        </w:rPr>
        <w:t xml:space="preserve">ses of cuttings during the subsequent winter. The fertilisation during the propagation period is also crucial for the appropriate growth of cuttings and sugar synthesis. Numerous experiments cover the fertilisation topic in cuttings. </w:t>
      </w:r>
      <w:proofErr w:type="spellStart"/>
      <w:r w:rsidRPr="008C06A1">
        <w:rPr>
          <w:rFonts w:ascii="Times New Roman" w:hAnsi="Times New Roman" w:cs="Times New Roman"/>
          <w:noProof w:val="0"/>
          <w:sz w:val="24"/>
          <w:szCs w:val="24"/>
        </w:rPr>
        <w:t>MacCarthaigh</w:t>
      </w:r>
      <w:proofErr w:type="spellEnd"/>
      <w:r w:rsidRPr="008C06A1">
        <w:rPr>
          <w:rFonts w:ascii="Times New Roman" w:hAnsi="Times New Roman" w:cs="Times New Roman"/>
          <w:noProof w:val="0"/>
          <w:sz w:val="24"/>
          <w:szCs w:val="24"/>
        </w:rPr>
        <w:t xml:space="preserve"> and</w:t>
      </w:r>
      <w:r w:rsidRPr="008C06A1">
        <w:rPr>
          <w:rFonts w:ascii="Times New Roman" w:hAnsi="Times New Roman" w:cs="Times New Roman"/>
          <w:smallCaps/>
          <w:noProof w:val="0"/>
          <w:sz w:val="24"/>
          <w:szCs w:val="24"/>
        </w:rPr>
        <w:t xml:space="preserve"> </w:t>
      </w:r>
      <w:proofErr w:type="spellStart"/>
      <w:r w:rsidRPr="008C06A1">
        <w:rPr>
          <w:rFonts w:ascii="Times New Roman" w:hAnsi="Times New Roman" w:cs="Times New Roman"/>
          <w:noProof w:val="0"/>
          <w:sz w:val="24"/>
          <w:szCs w:val="24"/>
        </w:rPr>
        <w:t>Eble</w:t>
      </w:r>
      <w:proofErr w:type="spellEnd"/>
      <w:r w:rsidRPr="008C06A1">
        <w:rPr>
          <w:rFonts w:ascii="Times New Roman" w:hAnsi="Times New Roman" w:cs="Times New Roman"/>
          <w:noProof w:val="0"/>
          <w:sz w:val="24"/>
          <w:szCs w:val="24"/>
        </w:rPr>
        <w:t xml:space="preserve"> (1989) described the importance of adding a slow release fertiliser to the </w:t>
      </w:r>
      <w:r w:rsidR="000B7097">
        <w:rPr>
          <w:rFonts w:ascii="Times New Roman" w:hAnsi="Times New Roman" w:cs="Times New Roman"/>
          <w:noProof w:val="0"/>
          <w:sz w:val="24"/>
          <w:szCs w:val="24"/>
        </w:rPr>
        <w:t>rooting</w:t>
      </w:r>
      <w:ins w:id="4" w:author="gregor" w:date="2013-11-18T08:26:00Z">
        <w:r w:rsidR="000B7097" w:rsidRPr="008C06A1">
          <w:rPr>
            <w:rFonts w:ascii="Times New Roman" w:hAnsi="Times New Roman" w:cs="Times New Roman"/>
            <w:noProof w:val="0"/>
            <w:sz w:val="24"/>
            <w:szCs w:val="24"/>
          </w:rPr>
          <w:t xml:space="preserve"> </w:t>
        </w:r>
      </w:ins>
      <w:r w:rsidRPr="008C06A1">
        <w:rPr>
          <w:rFonts w:ascii="Times New Roman" w:hAnsi="Times New Roman" w:cs="Times New Roman"/>
          <w:noProof w:val="0"/>
          <w:sz w:val="24"/>
          <w:szCs w:val="24"/>
        </w:rPr>
        <w:t xml:space="preserve">substrate to reduce the problems caused by the loss of nutrients as a result of the leaching effect. </w:t>
      </w:r>
      <w:r w:rsidRPr="00EF3E73">
        <w:rPr>
          <w:rFonts w:ascii="Times New Roman" w:hAnsi="Times New Roman" w:cs="Times New Roman"/>
          <w:noProof w:val="0"/>
          <w:sz w:val="24"/>
          <w:szCs w:val="24"/>
        </w:rPr>
        <w:t>Carney</w:t>
      </w:r>
      <w:r w:rsidRPr="008C06A1">
        <w:rPr>
          <w:rFonts w:ascii="Times New Roman" w:hAnsi="Times New Roman" w:cs="Times New Roman"/>
          <w:noProof w:val="0"/>
          <w:sz w:val="24"/>
          <w:szCs w:val="24"/>
        </w:rPr>
        <w:t xml:space="preserve"> and Whitcomb (</w:t>
      </w:r>
      <w:r w:rsidR="00EF3E73" w:rsidRPr="008C06A1">
        <w:rPr>
          <w:rFonts w:ascii="Times New Roman" w:hAnsi="Times New Roman" w:cs="Times New Roman"/>
          <w:noProof w:val="0"/>
          <w:sz w:val="24"/>
          <w:szCs w:val="24"/>
        </w:rPr>
        <w:t>198</w:t>
      </w:r>
      <w:r w:rsidR="00EF3E73">
        <w:rPr>
          <w:rFonts w:ascii="Times New Roman" w:hAnsi="Times New Roman" w:cs="Times New Roman"/>
          <w:noProof w:val="0"/>
          <w:sz w:val="24"/>
          <w:szCs w:val="24"/>
        </w:rPr>
        <w:t>3</w:t>
      </w:r>
      <w:r w:rsidRPr="008C06A1">
        <w:rPr>
          <w:rFonts w:ascii="Times New Roman" w:hAnsi="Times New Roman" w:cs="Times New Roman"/>
          <w:noProof w:val="0"/>
          <w:sz w:val="24"/>
          <w:szCs w:val="24"/>
        </w:rPr>
        <w:t xml:space="preserve">) also emphasised the importance of adding </w:t>
      </w:r>
      <w:r>
        <w:rPr>
          <w:rFonts w:ascii="Times New Roman" w:hAnsi="Times New Roman" w:cs="Times New Roman"/>
          <w:noProof w:val="0"/>
          <w:sz w:val="24"/>
          <w:szCs w:val="24"/>
        </w:rPr>
        <w:t xml:space="preserve">a </w:t>
      </w:r>
      <w:r w:rsidRPr="008C06A1">
        <w:rPr>
          <w:rFonts w:ascii="Times New Roman" w:hAnsi="Times New Roman" w:cs="Times New Roman"/>
          <w:noProof w:val="0"/>
          <w:sz w:val="24"/>
          <w:szCs w:val="24"/>
        </w:rPr>
        <w:t xml:space="preserve">slow release fertiliser to the </w:t>
      </w:r>
      <w:r w:rsidR="000B7097">
        <w:rPr>
          <w:rFonts w:ascii="Times New Roman" w:hAnsi="Times New Roman" w:cs="Times New Roman"/>
          <w:noProof w:val="0"/>
          <w:sz w:val="24"/>
          <w:szCs w:val="24"/>
        </w:rPr>
        <w:t>rooting</w:t>
      </w:r>
      <w:r w:rsidR="000B7097" w:rsidRPr="008C06A1">
        <w:rPr>
          <w:rFonts w:ascii="Times New Roman" w:hAnsi="Times New Roman" w:cs="Times New Roman"/>
          <w:noProof w:val="0"/>
          <w:sz w:val="24"/>
          <w:szCs w:val="24"/>
        </w:rPr>
        <w:t xml:space="preserve"> </w:t>
      </w:r>
      <w:r w:rsidR="00B87D41">
        <w:rPr>
          <w:rFonts w:ascii="Times New Roman" w:hAnsi="Times New Roman" w:cs="Times New Roman"/>
          <w:noProof w:val="0"/>
          <w:sz w:val="24"/>
          <w:szCs w:val="24"/>
        </w:rPr>
        <w:t>substrate</w:t>
      </w:r>
      <w:r w:rsidR="00B87D41" w:rsidRPr="008C06A1">
        <w:rPr>
          <w:rFonts w:ascii="Times New Roman" w:hAnsi="Times New Roman" w:cs="Times New Roman"/>
          <w:noProof w:val="0"/>
          <w:sz w:val="24"/>
          <w:szCs w:val="24"/>
        </w:rPr>
        <w:t xml:space="preserve"> </w:t>
      </w:r>
      <w:r w:rsidRPr="008C06A1">
        <w:rPr>
          <w:rFonts w:ascii="Times New Roman" w:hAnsi="Times New Roman" w:cs="Times New Roman"/>
          <w:noProof w:val="0"/>
          <w:sz w:val="24"/>
          <w:szCs w:val="24"/>
        </w:rPr>
        <w:t xml:space="preserve">to enhance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growth of cuttings</w:t>
      </w:r>
      <w:r>
        <w:rPr>
          <w:rFonts w:ascii="Times New Roman" w:hAnsi="Times New Roman" w:cs="Times New Roman"/>
          <w:noProof w:val="0"/>
          <w:sz w:val="24"/>
          <w:szCs w:val="24"/>
        </w:rPr>
        <w:t>,</w:t>
      </w:r>
      <w:r w:rsidRPr="008C06A1">
        <w:rPr>
          <w:rFonts w:ascii="Times New Roman" w:hAnsi="Times New Roman" w:cs="Times New Roman"/>
          <w:noProof w:val="0"/>
          <w:sz w:val="24"/>
          <w:szCs w:val="24"/>
        </w:rPr>
        <w:t xml:space="preserve"> except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 xml:space="preserve">potassium </w:t>
      </w:r>
      <w:r w:rsidRPr="008C06A1">
        <w:rPr>
          <w:rFonts w:ascii="Times New Roman" w:hAnsi="Times New Roman" w:cs="Times New Roman"/>
          <w:noProof w:val="0"/>
          <w:sz w:val="24"/>
          <w:szCs w:val="24"/>
        </w:rPr>
        <w:lastRenderedPageBreak/>
        <w:t>fertilis</w:t>
      </w:r>
      <w:r>
        <w:rPr>
          <w:rFonts w:ascii="Times New Roman" w:hAnsi="Times New Roman" w:cs="Times New Roman"/>
          <w:noProof w:val="0"/>
          <w:sz w:val="24"/>
          <w:szCs w:val="24"/>
        </w:rPr>
        <w:t>ers</w:t>
      </w:r>
      <w:r w:rsidRPr="008C06A1">
        <w:rPr>
          <w:rFonts w:ascii="Times New Roman" w:hAnsi="Times New Roman" w:cs="Times New Roman"/>
          <w:noProof w:val="0"/>
          <w:sz w:val="24"/>
          <w:szCs w:val="24"/>
        </w:rPr>
        <w:t xml:space="preserve"> which did not cause stronger growth. They also showed that stronger fertilis</w:t>
      </w:r>
      <w:r>
        <w:rPr>
          <w:rFonts w:ascii="Times New Roman" w:hAnsi="Times New Roman" w:cs="Times New Roman"/>
          <w:noProof w:val="0"/>
          <w:sz w:val="24"/>
          <w:szCs w:val="24"/>
        </w:rPr>
        <w:t>ation of</w:t>
      </w:r>
      <w:r w:rsidRPr="008C06A1">
        <w:rPr>
          <w:rFonts w:ascii="Times New Roman" w:hAnsi="Times New Roman" w:cs="Times New Roman"/>
          <w:noProof w:val="0"/>
          <w:sz w:val="24"/>
          <w:szCs w:val="24"/>
        </w:rPr>
        <w:t xml:space="preserve"> the rooting </w:t>
      </w:r>
      <w:r w:rsidR="00266BD1">
        <w:rPr>
          <w:rFonts w:ascii="Times New Roman" w:hAnsi="Times New Roman" w:cs="Times New Roman"/>
          <w:noProof w:val="0"/>
          <w:sz w:val="24"/>
          <w:szCs w:val="24"/>
        </w:rPr>
        <w:t>substrate</w:t>
      </w:r>
      <w:r w:rsidR="00266BD1" w:rsidRPr="008C06A1">
        <w:rPr>
          <w:rFonts w:ascii="Times New Roman" w:hAnsi="Times New Roman" w:cs="Times New Roman"/>
          <w:noProof w:val="0"/>
          <w:sz w:val="24"/>
          <w:szCs w:val="24"/>
        </w:rPr>
        <w:t xml:space="preserve"> </w:t>
      </w:r>
      <w:r w:rsidRPr="008C06A1">
        <w:rPr>
          <w:rFonts w:ascii="Times New Roman" w:hAnsi="Times New Roman" w:cs="Times New Roman"/>
          <w:noProof w:val="0"/>
          <w:sz w:val="24"/>
          <w:szCs w:val="24"/>
        </w:rPr>
        <w:t>resulted in higher concentrations of add</w:t>
      </w:r>
      <w:r>
        <w:rPr>
          <w:rFonts w:ascii="Times New Roman" w:hAnsi="Times New Roman" w:cs="Times New Roman"/>
          <w:noProof w:val="0"/>
          <w:sz w:val="24"/>
          <w:szCs w:val="24"/>
        </w:rPr>
        <w:t>ed</w:t>
      </w:r>
      <w:r w:rsidRPr="008C06A1">
        <w:rPr>
          <w:rFonts w:ascii="Times New Roman" w:hAnsi="Times New Roman" w:cs="Times New Roman"/>
          <w:noProof w:val="0"/>
          <w:sz w:val="24"/>
          <w:szCs w:val="24"/>
        </w:rPr>
        <w:t xml:space="preserve"> nutrients (N, P</w:t>
      </w:r>
      <w:r w:rsidRPr="008C06A1">
        <w:rPr>
          <w:rFonts w:ascii="Times New Roman" w:hAnsi="Times New Roman" w:cs="Times New Roman"/>
          <w:noProof w:val="0"/>
          <w:sz w:val="24"/>
          <w:szCs w:val="24"/>
          <w:vertAlign w:val="subscript"/>
        </w:rPr>
        <w:t>2</w:t>
      </w:r>
      <w:r w:rsidRPr="008C06A1">
        <w:rPr>
          <w:rFonts w:ascii="Times New Roman" w:hAnsi="Times New Roman" w:cs="Times New Roman"/>
          <w:noProof w:val="0"/>
          <w:sz w:val="24"/>
          <w:szCs w:val="24"/>
        </w:rPr>
        <w:t>O</w:t>
      </w:r>
      <w:r w:rsidRPr="008C06A1">
        <w:rPr>
          <w:rFonts w:ascii="Times New Roman" w:hAnsi="Times New Roman" w:cs="Times New Roman"/>
          <w:noProof w:val="0"/>
          <w:sz w:val="24"/>
          <w:szCs w:val="24"/>
          <w:vertAlign w:val="subscript"/>
        </w:rPr>
        <w:t>5</w:t>
      </w:r>
      <w:r w:rsidRPr="008C06A1">
        <w:rPr>
          <w:rFonts w:ascii="Times New Roman" w:hAnsi="Times New Roman" w:cs="Times New Roman"/>
          <w:noProof w:val="0"/>
          <w:sz w:val="24"/>
          <w:szCs w:val="24"/>
        </w:rPr>
        <w:t xml:space="preserve">, </w:t>
      </w:r>
      <w:proofErr w:type="gramStart"/>
      <w:r w:rsidRPr="008C06A1">
        <w:rPr>
          <w:rFonts w:ascii="Times New Roman" w:hAnsi="Times New Roman" w:cs="Times New Roman"/>
          <w:noProof w:val="0"/>
          <w:sz w:val="24"/>
          <w:szCs w:val="24"/>
        </w:rPr>
        <w:t>K</w:t>
      </w:r>
      <w:r w:rsidRPr="008C06A1">
        <w:rPr>
          <w:rFonts w:ascii="Times New Roman" w:hAnsi="Times New Roman" w:cs="Times New Roman"/>
          <w:noProof w:val="0"/>
          <w:sz w:val="24"/>
          <w:szCs w:val="24"/>
          <w:vertAlign w:val="subscript"/>
        </w:rPr>
        <w:t>2</w:t>
      </w:r>
      <w:r w:rsidRPr="008C06A1">
        <w:rPr>
          <w:rFonts w:ascii="Times New Roman" w:hAnsi="Times New Roman" w:cs="Times New Roman"/>
          <w:noProof w:val="0"/>
          <w:sz w:val="24"/>
          <w:szCs w:val="24"/>
        </w:rPr>
        <w:t>O</w:t>
      </w:r>
      <w:proofErr w:type="gramEnd"/>
      <w:r w:rsidRPr="008C06A1">
        <w:rPr>
          <w:rFonts w:ascii="Times New Roman" w:hAnsi="Times New Roman" w:cs="Times New Roman"/>
          <w:noProof w:val="0"/>
          <w:sz w:val="24"/>
          <w:szCs w:val="24"/>
        </w:rPr>
        <w:t xml:space="preserve">) in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 xml:space="preserve">cutting tissues. </w:t>
      </w:r>
      <w:r>
        <w:rPr>
          <w:rFonts w:ascii="Times New Roman" w:hAnsi="Times New Roman" w:cs="Times New Roman"/>
          <w:noProof w:val="0"/>
          <w:sz w:val="24"/>
          <w:szCs w:val="24"/>
        </w:rPr>
        <w:t>In terms of winter survival rates, t</w:t>
      </w:r>
      <w:r w:rsidRPr="008C06A1">
        <w:rPr>
          <w:rFonts w:ascii="Times New Roman" w:hAnsi="Times New Roman" w:cs="Times New Roman"/>
          <w:noProof w:val="0"/>
          <w:sz w:val="24"/>
          <w:szCs w:val="24"/>
        </w:rPr>
        <w:t>his is especially important in the case of potassium</w:t>
      </w:r>
      <w:r>
        <w:rPr>
          <w:rFonts w:ascii="Times New Roman" w:hAnsi="Times New Roman" w:cs="Times New Roman"/>
          <w:noProof w:val="0"/>
          <w:sz w:val="24"/>
          <w:szCs w:val="24"/>
        </w:rPr>
        <w:t>,</w:t>
      </w:r>
      <w:r w:rsidRPr="008C06A1">
        <w:rPr>
          <w:rFonts w:ascii="Times New Roman" w:hAnsi="Times New Roman" w:cs="Times New Roman"/>
          <w:noProof w:val="0"/>
          <w:sz w:val="24"/>
          <w:szCs w:val="24"/>
        </w:rPr>
        <w:t xml:space="preserve"> which strengthens cellular membranes (</w:t>
      </w:r>
      <w:proofErr w:type="spellStart"/>
      <w:r w:rsidRPr="008C06A1">
        <w:rPr>
          <w:rFonts w:ascii="Times New Roman" w:hAnsi="Times New Roman" w:cs="Times New Roman"/>
          <w:noProof w:val="0"/>
          <w:sz w:val="24"/>
          <w:szCs w:val="24"/>
        </w:rPr>
        <w:t>Larcher</w:t>
      </w:r>
      <w:proofErr w:type="spellEnd"/>
      <w:r w:rsidRPr="00D244B2">
        <w:rPr>
          <w:rFonts w:ascii="Times New Roman" w:hAnsi="Times New Roman" w:cs="Times New Roman"/>
          <w:noProof w:val="0"/>
          <w:sz w:val="24"/>
          <w:szCs w:val="24"/>
        </w:rPr>
        <w:t xml:space="preserve"> </w:t>
      </w:r>
      <w:r w:rsidR="005D0004" w:rsidRPr="00D244B2">
        <w:rPr>
          <w:rFonts w:ascii="Times New Roman" w:hAnsi="Times New Roman" w:cs="Times New Roman"/>
          <w:noProof w:val="0"/>
          <w:sz w:val="24"/>
          <w:szCs w:val="24"/>
        </w:rPr>
        <w:t>200</w:t>
      </w:r>
      <w:r w:rsidR="005D0004">
        <w:rPr>
          <w:rFonts w:ascii="Times New Roman" w:hAnsi="Times New Roman" w:cs="Times New Roman"/>
          <w:noProof w:val="0"/>
          <w:sz w:val="24"/>
          <w:szCs w:val="24"/>
        </w:rPr>
        <w:t>3</w:t>
      </w:r>
      <w:r w:rsidRPr="00D244B2">
        <w:rPr>
          <w:rFonts w:ascii="Times New Roman" w:hAnsi="Times New Roman" w:cs="Times New Roman"/>
          <w:noProof w:val="0"/>
          <w:sz w:val="24"/>
          <w:szCs w:val="24"/>
        </w:rPr>
        <w:t xml:space="preserve">). </w:t>
      </w:r>
    </w:p>
    <w:p w:rsidR="004524C9" w:rsidRPr="00413993" w:rsidRDefault="004524C9" w:rsidP="00E03599">
      <w:pPr>
        <w:jc w:val="both"/>
        <w:rPr>
          <w:rFonts w:ascii="Times New Roman" w:hAnsi="Times New Roman" w:cs="Times New Roman"/>
          <w:noProof w:val="0"/>
          <w:sz w:val="24"/>
          <w:szCs w:val="24"/>
        </w:rPr>
      </w:pPr>
      <w:r w:rsidRPr="008C06A1">
        <w:rPr>
          <w:rFonts w:ascii="Times New Roman" w:hAnsi="Times New Roman" w:cs="Times New Roman"/>
          <w:noProof w:val="0"/>
          <w:sz w:val="24"/>
          <w:szCs w:val="24"/>
        </w:rPr>
        <w:t xml:space="preserve">Although the cutting propagation method </w:t>
      </w:r>
      <w:r>
        <w:rPr>
          <w:rFonts w:ascii="Times New Roman" w:hAnsi="Times New Roman" w:cs="Times New Roman"/>
          <w:noProof w:val="0"/>
          <w:sz w:val="24"/>
          <w:szCs w:val="24"/>
        </w:rPr>
        <w:t>has been</w:t>
      </w:r>
      <w:r w:rsidRPr="00413993">
        <w:rPr>
          <w:rFonts w:ascii="Times New Roman" w:hAnsi="Times New Roman" w:cs="Times New Roman"/>
          <w:noProof w:val="0"/>
          <w:sz w:val="24"/>
          <w:szCs w:val="24"/>
        </w:rPr>
        <w:t xml:space="preserve"> improved </w:t>
      </w:r>
      <w:r>
        <w:rPr>
          <w:rFonts w:ascii="Times New Roman" w:hAnsi="Times New Roman" w:cs="Times New Roman"/>
          <w:noProof w:val="0"/>
          <w:sz w:val="24"/>
          <w:szCs w:val="24"/>
        </w:rPr>
        <w:t xml:space="preserve">substantially in the past </w:t>
      </w:r>
      <w:r w:rsidRPr="00413993">
        <w:rPr>
          <w:rFonts w:ascii="Times New Roman" w:hAnsi="Times New Roman" w:cs="Times New Roman"/>
          <w:noProof w:val="0"/>
          <w:sz w:val="24"/>
          <w:szCs w:val="24"/>
        </w:rPr>
        <w:t xml:space="preserve">years, </w:t>
      </w:r>
      <w:r>
        <w:rPr>
          <w:rFonts w:ascii="Times New Roman" w:hAnsi="Times New Roman" w:cs="Times New Roman"/>
          <w:noProof w:val="0"/>
          <w:sz w:val="24"/>
          <w:szCs w:val="24"/>
        </w:rPr>
        <w:t xml:space="preserve">successful </w:t>
      </w:r>
      <w:r w:rsidRPr="00413993">
        <w:rPr>
          <w:rFonts w:ascii="Times New Roman" w:hAnsi="Times New Roman" w:cs="Times New Roman"/>
          <w:noProof w:val="0"/>
          <w:sz w:val="24"/>
          <w:szCs w:val="24"/>
        </w:rPr>
        <w:t>rooting and overwintering</w:t>
      </w:r>
      <w:r>
        <w:rPr>
          <w:rFonts w:ascii="Times New Roman" w:hAnsi="Times New Roman" w:cs="Times New Roman"/>
          <w:noProof w:val="0"/>
          <w:sz w:val="24"/>
          <w:szCs w:val="24"/>
        </w:rPr>
        <w:t xml:space="preserve"> of the witch-hazel are still an open issue</w:t>
      </w:r>
      <w:r w:rsidRPr="00413993">
        <w:rPr>
          <w:rFonts w:ascii="Times New Roman" w:hAnsi="Times New Roman" w:cs="Times New Roman"/>
          <w:noProof w:val="0"/>
          <w:sz w:val="24"/>
          <w:szCs w:val="24"/>
        </w:rPr>
        <w:t xml:space="preserve">. </w:t>
      </w:r>
      <w:r w:rsidR="00696056">
        <w:rPr>
          <w:rFonts w:ascii="Times New Roman" w:hAnsi="Times New Roman" w:cs="Times New Roman"/>
          <w:noProof w:val="0"/>
          <w:sz w:val="24"/>
          <w:szCs w:val="24"/>
        </w:rPr>
        <w:t>The aim of the research was</w:t>
      </w:r>
      <w:r>
        <w:rPr>
          <w:rFonts w:ascii="Times New Roman" w:hAnsi="Times New Roman" w:cs="Times New Roman"/>
          <w:noProof w:val="0"/>
          <w:sz w:val="24"/>
          <w:szCs w:val="24"/>
        </w:rPr>
        <w:t xml:space="preserve"> </w:t>
      </w:r>
      <w:r w:rsidR="001D4A57">
        <w:rPr>
          <w:rFonts w:ascii="Times New Roman" w:hAnsi="Times New Roman" w:cs="Times New Roman"/>
          <w:noProof w:val="0"/>
          <w:sz w:val="24"/>
          <w:szCs w:val="24"/>
        </w:rPr>
        <w:t xml:space="preserve">to </w:t>
      </w:r>
      <w:r>
        <w:rPr>
          <w:rFonts w:ascii="Times New Roman" w:hAnsi="Times New Roman" w:cs="Times New Roman"/>
          <w:noProof w:val="0"/>
          <w:sz w:val="24"/>
          <w:szCs w:val="24"/>
        </w:rPr>
        <w:t xml:space="preserve">study </w:t>
      </w:r>
      <w:r w:rsidRPr="00413993">
        <w:rPr>
          <w:rFonts w:ascii="Times New Roman" w:hAnsi="Times New Roman" w:cs="Times New Roman"/>
          <w:noProof w:val="0"/>
          <w:sz w:val="24"/>
          <w:szCs w:val="24"/>
        </w:rPr>
        <w:t>the overwintering success based on different fertilisation schedule</w:t>
      </w:r>
      <w:r>
        <w:rPr>
          <w:rFonts w:ascii="Times New Roman" w:hAnsi="Times New Roman" w:cs="Times New Roman"/>
          <w:noProof w:val="0"/>
          <w:sz w:val="24"/>
          <w:szCs w:val="24"/>
        </w:rPr>
        <w:t>s</w:t>
      </w:r>
      <w:r w:rsidRPr="00413993">
        <w:rPr>
          <w:rFonts w:ascii="Times New Roman" w:hAnsi="Times New Roman" w:cs="Times New Roman"/>
          <w:noProof w:val="0"/>
          <w:sz w:val="24"/>
          <w:szCs w:val="24"/>
        </w:rPr>
        <w:t xml:space="preserve"> of cuttings during </w:t>
      </w:r>
      <w:r>
        <w:rPr>
          <w:rFonts w:ascii="Times New Roman" w:hAnsi="Times New Roman" w:cs="Times New Roman"/>
          <w:noProof w:val="0"/>
          <w:sz w:val="24"/>
          <w:szCs w:val="24"/>
        </w:rPr>
        <w:t xml:space="preserve">the </w:t>
      </w:r>
      <w:r w:rsidRPr="00413993">
        <w:rPr>
          <w:rFonts w:ascii="Times New Roman" w:hAnsi="Times New Roman" w:cs="Times New Roman"/>
          <w:noProof w:val="0"/>
          <w:sz w:val="24"/>
          <w:szCs w:val="24"/>
        </w:rPr>
        <w:t>propagation period.</w:t>
      </w:r>
    </w:p>
    <w:p w:rsidR="004524C9" w:rsidRPr="008C06A1" w:rsidRDefault="004524C9" w:rsidP="00E03599">
      <w:pPr>
        <w:jc w:val="both"/>
        <w:rPr>
          <w:rFonts w:ascii="Times New Roman" w:hAnsi="Times New Roman" w:cs="Times New Roman"/>
          <w:noProof w:val="0"/>
          <w:sz w:val="24"/>
          <w:szCs w:val="24"/>
        </w:rPr>
      </w:pPr>
    </w:p>
    <w:p w:rsidR="004524C9" w:rsidRPr="008C06A1" w:rsidRDefault="004524C9" w:rsidP="009D381C">
      <w:pPr>
        <w:jc w:val="both"/>
        <w:rPr>
          <w:rFonts w:ascii="Times New Roman" w:hAnsi="Times New Roman" w:cs="Times New Roman"/>
          <w:b/>
          <w:bCs/>
          <w:smallCaps/>
          <w:noProof w:val="0"/>
          <w:sz w:val="24"/>
          <w:szCs w:val="24"/>
        </w:rPr>
      </w:pPr>
      <w:r w:rsidRPr="008C06A1">
        <w:rPr>
          <w:rFonts w:ascii="Times New Roman" w:hAnsi="Times New Roman" w:cs="Times New Roman"/>
          <w:b/>
          <w:bCs/>
          <w:smallCaps/>
          <w:noProof w:val="0"/>
          <w:sz w:val="24"/>
          <w:szCs w:val="24"/>
        </w:rPr>
        <w:t>MATERIALS AND METHODS</w:t>
      </w:r>
    </w:p>
    <w:p w:rsidR="004524C9" w:rsidRPr="008C06A1" w:rsidRDefault="004524C9" w:rsidP="00E03599">
      <w:pPr>
        <w:jc w:val="both"/>
        <w:rPr>
          <w:rFonts w:ascii="Times New Roman" w:hAnsi="Times New Roman" w:cs="Times New Roman"/>
          <w:b/>
          <w:bCs/>
          <w:i/>
          <w:iCs/>
          <w:noProof w:val="0"/>
          <w:sz w:val="24"/>
          <w:szCs w:val="24"/>
        </w:rPr>
      </w:pPr>
      <w:r w:rsidRPr="008C06A1">
        <w:rPr>
          <w:rFonts w:ascii="Times New Roman" w:hAnsi="Times New Roman" w:cs="Times New Roman"/>
          <w:b/>
          <w:bCs/>
          <w:i/>
          <w:iCs/>
          <w:noProof w:val="0"/>
          <w:sz w:val="24"/>
          <w:szCs w:val="24"/>
        </w:rPr>
        <w:t>Plant material</w:t>
      </w:r>
    </w:p>
    <w:p w:rsidR="004524C9" w:rsidRPr="008C06A1" w:rsidRDefault="004524C9" w:rsidP="00693244">
      <w:pPr>
        <w:jc w:val="both"/>
        <w:rPr>
          <w:rFonts w:ascii="Times New Roman" w:hAnsi="Times New Roman" w:cs="Times New Roman"/>
          <w:noProof w:val="0"/>
          <w:sz w:val="24"/>
          <w:szCs w:val="24"/>
        </w:rPr>
      </w:pPr>
      <w:r w:rsidRPr="008C06A1">
        <w:rPr>
          <w:rFonts w:ascii="Times New Roman" w:hAnsi="Times New Roman" w:cs="Times New Roman"/>
          <w:noProof w:val="0"/>
          <w:sz w:val="24"/>
          <w:szCs w:val="24"/>
        </w:rPr>
        <w:t xml:space="preserve">The cuttings of </w:t>
      </w:r>
      <w:proofErr w:type="spellStart"/>
      <w:r w:rsidRPr="008C06A1">
        <w:rPr>
          <w:rFonts w:ascii="Times New Roman" w:hAnsi="Times New Roman" w:cs="Times New Roman"/>
          <w:i/>
          <w:iCs/>
          <w:noProof w:val="0"/>
          <w:sz w:val="24"/>
          <w:szCs w:val="24"/>
        </w:rPr>
        <w:t>Hamamelis</w:t>
      </w:r>
      <w:proofErr w:type="spellEnd"/>
      <w:r w:rsidRPr="008C06A1">
        <w:rPr>
          <w:rFonts w:ascii="Times New Roman" w:hAnsi="Times New Roman" w:cs="Times New Roman"/>
          <w:i/>
          <w:iCs/>
          <w:noProof w:val="0"/>
          <w:sz w:val="24"/>
          <w:szCs w:val="24"/>
        </w:rPr>
        <w:t xml:space="preserve"> </w:t>
      </w:r>
      <w:proofErr w:type="spellStart"/>
      <w:r w:rsidRPr="008C06A1">
        <w:rPr>
          <w:rFonts w:ascii="Times New Roman" w:hAnsi="Times New Roman" w:cs="Times New Roman"/>
          <w:i/>
          <w:iCs/>
          <w:noProof w:val="0"/>
          <w:sz w:val="24"/>
          <w:szCs w:val="24"/>
        </w:rPr>
        <w:t>mollis</w:t>
      </w:r>
      <w:proofErr w:type="spellEnd"/>
      <w:r w:rsidRPr="008C06A1">
        <w:rPr>
          <w:rFonts w:ascii="Times New Roman" w:hAnsi="Times New Roman" w:cs="Times New Roman"/>
          <w:noProof w:val="0"/>
          <w:sz w:val="24"/>
          <w:szCs w:val="24"/>
        </w:rPr>
        <w:t xml:space="preserve"> were harvested </w:t>
      </w:r>
      <w:r>
        <w:rPr>
          <w:rFonts w:ascii="Times New Roman" w:hAnsi="Times New Roman" w:cs="Times New Roman"/>
          <w:noProof w:val="0"/>
          <w:sz w:val="24"/>
          <w:szCs w:val="24"/>
        </w:rPr>
        <w:t>from</w:t>
      </w:r>
      <w:r w:rsidRPr="008C06A1">
        <w:rPr>
          <w:rFonts w:ascii="Times New Roman" w:hAnsi="Times New Roman" w:cs="Times New Roman"/>
          <w:noProof w:val="0"/>
          <w:sz w:val="24"/>
          <w:szCs w:val="24"/>
        </w:rPr>
        <w:t xml:space="preserve"> 20</w:t>
      </w:r>
      <w:r>
        <w:rPr>
          <w:rFonts w:ascii="Times New Roman" w:hAnsi="Times New Roman" w:cs="Times New Roman"/>
          <w:noProof w:val="0"/>
          <w:sz w:val="24"/>
          <w:szCs w:val="24"/>
        </w:rPr>
        <w:t>-</w:t>
      </w:r>
      <w:r w:rsidRPr="008C06A1">
        <w:rPr>
          <w:rFonts w:ascii="Times New Roman" w:hAnsi="Times New Roman" w:cs="Times New Roman"/>
          <w:noProof w:val="0"/>
          <w:sz w:val="24"/>
          <w:szCs w:val="24"/>
        </w:rPr>
        <w:t xml:space="preserve">years old </w:t>
      </w:r>
      <w:proofErr w:type="spellStart"/>
      <w:r w:rsidRPr="008C06A1">
        <w:rPr>
          <w:rFonts w:ascii="Times New Roman" w:hAnsi="Times New Roman" w:cs="Times New Roman"/>
          <w:noProof w:val="0"/>
          <w:sz w:val="24"/>
          <w:szCs w:val="24"/>
        </w:rPr>
        <w:t>stockplants</w:t>
      </w:r>
      <w:proofErr w:type="spellEnd"/>
      <w:r w:rsidRPr="008C06A1">
        <w:rPr>
          <w:rFonts w:ascii="Times New Roman" w:hAnsi="Times New Roman" w:cs="Times New Roman"/>
          <w:noProof w:val="0"/>
          <w:sz w:val="24"/>
          <w:szCs w:val="24"/>
        </w:rPr>
        <w:t xml:space="preserve"> in the University Botanic Gardens in Ljubljana</w:t>
      </w:r>
      <w:r>
        <w:rPr>
          <w:rFonts w:ascii="Times New Roman" w:hAnsi="Times New Roman" w:cs="Times New Roman"/>
          <w:noProof w:val="0"/>
          <w:sz w:val="24"/>
          <w:szCs w:val="24"/>
        </w:rPr>
        <w:t xml:space="preserve">, </w:t>
      </w:r>
      <w:r w:rsidRPr="008C06A1">
        <w:rPr>
          <w:rFonts w:ascii="Times New Roman" w:hAnsi="Times New Roman" w:cs="Times New Roman"/>
          <w:noProof w:val="0"/>
          <w:sz w:val="24"/>
          <w:szCs w:val="24"/>
        </w:rPr>
        <w:t>Slovenia. The harvest</w:t>
      </w:r>
      <w:r>
        <w:rPr>
          <w:rFonts w:ascii="Times New Roman" w:hAnsi="Times New Roman" w:cs="Times New Roman"/>
          <w:noProof w:val="0"/>
          <w:sz w:val="24"/>
          <w:szCs w:val="24"/>
        </w:rPr>
        <w:t xml:space="preserve"> took place</w:t>
      </w:r>
      <w:r w:rsidRPr="008C06A1">
        <w:rPr>
          <w:rFonts w:ascii="Times New Roman" w:hAnsi="Times New Roman" w:cs="Times New Roman"/>
          <w:noProof w:val="0"/>
          <w:sz w:val="24"/>
          <w:szCs w:val="24"/>
        </w:rPr>
        <w:t xml:space="preserve"> on 18</w:t>
      </w:r>
      <w:r w:rsidRPr="008C06A1">
        <w:rPr>
          <w:rFonts w:ascii="Times New Roman" w:hAnsi="Times New Roman" w:cs="Times New Roman"/>
          <w:noProof w:val="0"/>
          <w:sz w:val="24"/>
          <w:szCs w:val="24"/>
          <w:vertAlign w:val="superscript"/>
        </w:rPr>
        <w:t xml:space="preserve">th </w:t>
      </w:r>
      <w:r w:rsidRPr="008C06A1">
        <w:rPr>
          <w:rFonts w:ascii="Times New Roman" w:hAnsi="Times New Roman" w:cs="Times New Roman"/>
          <w:noProof w:val="0"/>
          <w:sz w:val="24"/>
          <w:szCs w:val="24"/>
        </w:rPr>
        <w:t xml:space="preserve">of June 2009 and </w:t>
      </w:r>
      <w:r>
        <w:rPr>
          <w:rFonts w:ascii="Times New Roman" w:hAnsi="Times New Roman" w:cs="Times New Roman"/>
          <w:noProof w:val="0"/>
          <w:sz w:val="24"/>
          <w:szCs w:val="24"/>
        </w:rPr>
        <w:t xml:space="preserve">the material was </w:t>
      </w:r>
      <w:r w:rsidRPr="008C06A1">
        <w:rPr>
          <w:rFonts w:ascii="Times New Roman" w:hAnsi="Times New Roman" w:cs="Times New Roman"/>
          <w:noProof w:val="0"/>
          <w:sz w:val="24"/>
          <w:szCs w:val="24"/>
        </w:rPr>
        <w:t>adjusted to 12 cm long leafy cuttings with apical meristems. On average, cuttings had three to four fully developed leaves.</w:t>
      </w:r>
    </w:p>
    <w:p w:rsidR="004524C9" w:rsidRPr="008C06A1" w:rsidRDefault="004524C9" w:rsidP="00693244">
      <w:pPr>
        <w:jc w:val="both"/>
        <w:rPr>
          <w:rFonts w:ascii="Times New Roman" w:hAnsi="Times New Roman" w:cs="Times New Roman"/>
          <w:noProof w:val="0"/>
          <w:sz w:val="24"/>
          <w:szCs w:val="24"/>
        </w:rPr>
      </w:pPr>
      <w:r>
        <w:rPr>
          <w:rFonts w:ascii="Times New Roman" w:hAnsi="Times New Roman" w:cs="Times New Roman"/>
          <w:noProof w:val="0"/>
          <w:sz w:val="24"/>
          <w:szCs w:val="24"/>
        </w:rPr>
        <w:t xml:space="preserve">Further they </w:t>
      </w:r>
      <w:r w:rsidRPr="008C06A1">
        <w:rPr>
          <w:rFonts w:ascii="Times New Roman" w:hAnsi="Times New Roman" w:cs="Times New Roman"/>
          <w:noProof w:val="0"/>
          <w:sz w:val="24"/>
          <w:szCs w:val="24"/>
        </w:rPr>
        <w:t>were treated with 0.5% IBA (indole-3-butyric acid + 10% Euparen on talcum basis) prior insertion into the peat/sand (1/1; v/v) substrate mixture. Before inserti</w:t>
      </w:r>
      <w:r>
        <w:rPr>
          <w:rFonts w:ascii="Times New Roman" w:hAnsi="Times New Roman" w:cs="Times New Roman"/>
          <w:noProof w:val="0"/>
          <w:sz w:val="24"/>
          <w:szCs w:val="24"/>
        </w:rPr>
        <w:t>o</w:t>
      </w:r>
      <w:r w:rsidRPr="008C06A1">
        <w:rPr>
          <w:rFonts w:ascii="Times New Roman" w:hAnsi="Times New Roman" w:cs="Times New Roman"/>
          <w:noProof w:val="0"/>
          <w:sz w:val="24"/>
          <w:szCs w:val="24"/>
        </w:rPr>
        <w:t xml:space="preserve">n </w:t>
      </w:r>
      <w:r w:rsidR="002B4098">
        <w:rPr>
          <w:rFonts w:ascii="Times New Roman" w:hAnsi="Times New Roman" w:cs="Times New Roman"/>
          <w:noProof w:val="0"/>
          <w:sz w:val="24"/>
          <w:szCs w:val="24"/>
        </w:rPr>
        <w:t>of the cuttings, rooting</w:t>
      </w:r>
      <w:r w:rsidR="002B4098" w:rsidRPr="008C06A1">
        <w:rPr>
          <w:rFonts w:ascii="Times New Roman" w:hAnsi="Times New Roman" w:cs="Times New Roman"/>
          <w:noProof w:val="0"/>
          <w:sz w:val="24"/>
          <w:szCs w:val="24"/>
        </w:rPr>
        <w:t xml:space="preserve"> </w:t>
      </w:r>
      <w:r w:rsidRPr="008C06A1">
        <w:rPr>
          <w:rFonts w:ascii="Times New Roman" w:hAnsi="Times New Roman" w:cs="Times New Roman"/>
          <w:noProof w:val="0"/>
          <w:sz w:val="24"/>
          <w:szCs w:val="24"/>
        </w:rPr>
        <w:t xml:space="preserve">substrate mixture was fertilised using </w:t>
      </w:r>
      <w:r>
        <w:rPr>
          <w:rFonts w:ascii="Times New Roman" w:hAnsi="Times New Roman" w:cs="Times New Roman"/>
          <w:noProof w:val="0"/>
          <w:sz w:val="24"/>
          <w:szCs w:val="24"/>
        </w:rPr>
        <w:t xml:space="preserve">a </w:t>
      </w:r>
      <w:r w:rsidRPr="008C06A1">
        <w:rPr>
          <w:rFonts w:ascii="Times New Roman" w:hAnsi="Times New Roman" w:cs="Times New Roman"/>
          <w:noProof w:val="0"/>
          <w:sz w:val="24"/>
          <w:szCs w:val="24"/>
        </w:rPr>
        <w:t xml:space="preserve">slow-release fertiliser. </w:t>
      </w:r>
      <w:r w:rsidR="000F4439">
        <w:rPr>
          <w:rFonts w:ascii="Times New Roman" w:hAnsi="Times New Roman" w:cs="Times New Roman"/>
          <w:noProof w:val="0"/>
          <w:sz w:val="24"/>
          <w:szCs w:val="24"/>
        </w:rPr>
        <w:t>The effect of different</w:t>
      </w:r>
      <w:r w:rsidR="000F4439" w:rsidRPr="008C06A1">
        <w:rPr>
          <w:rFonts w:ascii="Times New Roman" w:hAnsi="Times New Roman" w:cs="Times New Roman"/>
          <w:noProof w:val="0"/>
          <w:sz w:val="24"/>
          <w:szCs w:val="24"/>
        </w:rPr>
        <w:t xml:space="preserve"> </w:t>
      </w:r>
      <w:r w:rsidRPr="008C06A1">
        <w:rPr>
          <w:rFonts w:ascii="Times New Roman" w:hAnsi="Times New Roman" w:cs="Times New Roman"/>
          <w:noProof w:val="0"/>
          <w:sz w:val="24"/>
          <w:szCs w:val="24"/>
        </w:rPr>
        <w:t xml:space="preserve">N concentrations and different N/K ratios were </w:t>
      </w:r>
      <w:r w:rsidR="000F4439">
        <w:rPr>
          <w:rFonts w:ascii="Times New Roman" w:hAnsi="Times New Roman" w:cs="Times New Roman"/>
          <w:noProof w:val="0"/>
          <w:sz w:val="24"/>
          <w:szCs w:val="24"/>
        </w:rPr>
        <w:t>studied</w:t>
      </w:r>
      <w:r>
        <w:rPr>
          <w:rFonts w:ascii="Times New Roman" w:hAnsi="Times New Roman" w:cs="Times New Roman"/>
          <w:noProof w:val="0"/>
          <w:sz w:val="24"/>
          <w:szCs w:val="24"/>
        </w:rPr>
        <w:t xml:space="preserve">, resulting in four </w:t>
      </w:r>
      <w:r w:rsidRPr="008C06A1">
        <w:rPr>
          <w:rFonts w:ascii="Times New Roman" w:hAnsi="Times New Roman" w:cs="Times New Roman"/>
          <w:noProof w:val="0"/>
          <w:sz w:val="24"/>
          <w:szCs w:val="24"/>
        </w:rPr>
        <w:t>different variants:</w:t>
      </w:r>
    </w:p>
    <w:p w:rsidR="004524C9" w:rsidRPr="008C06A1" w:rsidRDefault="004524C9" w:rsidP="00F251A0">
      <w:pPr>
        <w:numPr>
          <w:ilvl w:val="0"/>
          <w:numId w:val="1"/>
        </w:numPr>
        <w:jc w:val="both"/>
        <w:rPr>
          <w:rFonts w:ascii="Times New Roman" w:hAnsi="Times New Roman" w:cs="Times New Roman"/>
          <w:noProof w:val="0"/>
          <w:sz w:val="24"/>
          <w:szCs w:val="24"/>
        </w:rPr>
      </w:pPr>
      <w:r w:rsidRPr="008C06A1">
        <w:rPr>
          <w:rFonts w:ascii="Times New Roman" w:hAnsi="Times New Roman" w:cs="Times New Roman"/>
          <w:noProof w:val="0"/>
          <w:sz w:val="24"/>
          <w:szCs w:val="24"/>
        </w:rPr>
        <w:t>variant: no added fertiliser (control variant)</w:t>
      </w:r>
    </w:p>
    <w:p w:rsidR="004524C9" w:rsidRPr="00FB41C5" w:rsidRDefault="004524C9" w:rsidP="00F251A0">
      <w:pPr>
        <w:numPr>
          <w:ilvl w:val="0"/>
          <w:numId w:val="1"/>
        </w:numPr>
        <w:jc w:val="both"/>
        <w:rPr>
          <w:rFonts w:ascii="Times New Roman" w:hAnsi="Times New Roman" w:cs="Times New Roman"/>
          <w:noProof w:val="0"/>
          <w:sz w:val="24"/>
          <w:szCs w:val="24"/>
          <w:lang w:val="pt-BR"/>
        </w:rPr>
      </w:pPr>
      <w:r w:rsidRPr="00FB41C5">
        <w:rPr>
          <w:rFonts w:ascii="Times New Roman" w:hAnsi="Times New Roman" w:cs="Times New Roman"/>
          <w:noProof w:val="0"/>
          <w:sz w:val="24"/>
          <w:szCs w:val="24"/>
          <w:lang w:val="pt-BR"/>
        </w:rPr>
        <w:t>variant: 0.2 g pure N l</w:t>
      </w:r>
      <w:r w:rsidRPr="00FB41C5">
        <w:rPr>
          <w:rFonts w:ascii="Times New Roman" w:hAnsi="Times New Roman" w:cs="Times New Roman"/>
          <w:noProof w:val="0"/>
          <w:sz w:val="24"/>
          <w:szCs w:val="24"/>
          <w:vertAlign w:val="superscript"/>
          <w:lang w:val="pt-BR"/>
        </w:rPr>
        <w:t>-1</w:t>
      </w:r>
      <w:r w:rsidRPr="00FB41C5">
        <w:rPr>
          <w:rFonts w:ascii="Times New Roman" w:hAnsi="Times New Roman" w:cs="Times New Roman"/>
          <w:noProof w:val="0"/>
          <w:sz w:val="24"/>
          <w:szCs w:val="24"/>
          <w:lang w:val="pt-BR"/>
        </w:rPr>
        <w:t xml:space="preserve"> substrate (1.25 g l</w:t>
      </w:r>
      <w:r w:rsidRPr="00FB41C5">
        <w:rPr>
          <w:rFonts w:ascii="Times New Roman" w:hAnsi="Times New Roman" w:cs="Times New Roman"/>
          <w:noProof w:val="0"/>
          <w:sz w:val="24"/>
          <w:szCs w:val="24"/>
          <w:vertAlign w:val="superscript"/>
          <w:lang w:val="pt-BR"/>
        </w:rPr>
        <w:t>-1</w:t>
      </w:r>
      <w:r w:rsidRPr="00FB41C5">
        <w:rPr>
          <w:rFonts w:ascii="Times New Roman" w:hAnsi="Times New Roman" w:cs="Times New Roman"/>
          <w:noProof w:val="0"/>
          <w:sz w:val="24"/>
          <w:szCs w:val="24"/>
          <w:lang w:val="pt-BR"/>
        </w:rPr>
        <w:t xml:space="preserve"> 3-4M Osmocote</w:t>
      </w:r>
      <w:r w:rsidRPr="008C06A1">
        <w:rPr>
          <w:rFonts w:ascii="Times New Roman" w:hAnsi="Times New Roman" w:cs="Times New Roman"/>
          <w:noProof w:val="0"/>
          <w:sz w:val="24"/>
          <w:szCs w:val="24"/>
        </w:rPr>
        <w:sym w:font="Symbol" w:char="F0D2"/>
      </w:r>
      <w:r w:rsidRPr="00FB41C5">
        <w:rPr>
          <w:rFonts w:ascii="Times New Roman" w:hAnsi="Times New Roman" w:cs="Times New Roman"/>
          <w:noProof w:val="0"/>
          <w:sz w:val="24"/>
          <w:szCs w:val="24"/>
          <w:lang w:val="pt-BR"/>
        </w:rPr>
        <w:t xml:space="preserve"> Exact 16+11+11+3 Mg+Te)</w:t>
      </w:r>
    </w:p>
    <w:p w:rsidR="004524C9" w:rsidRPr="00FB41C5" w:rsidRDefault="004524C9" w:rsidP="00F251A0">
      <w:pPr>
        <w:numPr>
          <w:ilvl w:val="0"/>
          <w:numId w:val="1"/>
        </w:numPr>
        <w:jc w:val="both"/>
        <w:rPr>
          <w:rFonts w:ascii="Times New Roman" w:hAnsi="Times New Roman" w:cs="Times New Roman"/>
          <w:noProof w:val="0"/>
          <w:sz w:val="24"/>
          <w:szCs w:val="24"/>
          <w:lang w:val="pt-BR"/>
        </w:rPr>
      </w:pPr>
      <w:r w:rsidRPr="00FB41C5">
        <w:rPr>
          <w:rFonts w:ascii="Times New Roman" w:hAnsi="Times New Roman" w:cs="Times New Roman"/>
          <w:noProof w:val="0"/>
          <w:sz w:val="24"/>
          <w:szCs w:val="24"/>
          <w:lang w:val="pt-BR"/>
        </w:rPr>
        <w:t>variant: 0.2 g pure N l</w:t>
      </w:r>
      <w:r w:rsidRPr="00FB41C5">
        <w:rPr>
          <w:rFonts w:ascii="Times New Roman" w:hAnsi="Times New Roman" w:cs="Times New Roman"/>
          <w:noProof w:val="0"/>
          <w:sz w:val="24"/>
          <w:szCs w:val="24"/>
          <w:vertAlign w:val="superscript"/>
          <w:lang w:val="pt-BR"/>
        </w:rPr>
        <w:t>-1</w:t>
      </w:r>
      <w:r w:rsidRPr="00FB41C5">
        <w:rPr>
          <w:rFonts w:ascii="Times New Roman" w:hAnsi="Times New Roman" w:cs="Times New Roman"/>
          <w:noProof w:val="0"/>
          <w:sz w:val="24"/>
          <w:szCs w:val="24"/>
          <w:lang w:val="pt-BR"/>
        </w:rPr>
        <w:t xml:space="preserve"> substrate (1.80 g l</w:t>
      </w:r>
      <w:r w:rsidRPr="00FB41C5">
        <w:rPr>
          <w:rFonts w:ascii="Times New Roman" w:hAnsi="Times New Roman" w:cs="Times New Roman"/>
          <w:noProof w:val="0"/>
          <w:sz w:val="24"/>
          <w:szCs w:val="24"/>
          <w:vertAlign w:val="superscript"/>
          <w:lang w:val="pt-BR"/>
        </w:rPr>
        <w:t>-1</w:t>
      </w:r>
      <w:r w:rsidRPr="00FB41C5">
        <w:rPr>
          <w:rFonts w:ascii="Times New Roman" w:hAnsi="Times New Roman" w:cs="Times New Roman"/>
          <w:noProof w:val="0"/>
          <w:sz w:val="24"/>
          <w:szCs w:val="24"/>
          <w:lang w:val="pt-BR"/>
        </w:rPr>
        <w:t xml:space="preserve"> 3-4M Osmocote</w:t>
      </w:r>
      <w:r w:rsidRPr="008C06A1">
        <w:rPr>
          <w:rFonts w:ascii="Times New Roman" w:hAnsi="Times New Roman" w:cs="Times New Roman"/>
          <w:noProof w:val="0"/>
          <w:sz w:val="24"/>
          <w:szCs w:val="24"/>
        </w:rPr>
        <w:sym w:font="Symbol" w:char="F0D2"/>
      </w:r>
      <w:r w:rsidRPr="00FB41C5">
        <w:rPr>
          <w:rFonts w:ascii="Times New Roman" w:hAnsi="Times New Roman" w:cs="Times New Roman"/>
          <w:noProof w:val="0"/>
          <w:sz w:val="24"/>
          <w:szCs w:val="24"/>
          <w:lang w:val="pt-BR"/>
        </w:rPr>
        <w:t xml:space="preserve"> Exact 11+11+18+3 Mg+Te)</w:t>
      </w:r>
    </w:p>
    <w:p w:rsidR="004524C9" w:rsidRPr="00C447A0" w:rsidRDefault="004524C9" w:rsidP="00C447A0">
      <w:pPr>
        <w:pStyle w:val="Odstavekseznama"/>
        <w:numPr>
          <w:ilvl w:val="0"/>
          <w:numId w:val="1"/>
        </w:numPr>
        <w:jc w:val="both"/>
        <w:rPr>
          <w:rFonts w:ascii="Times New Roman" w:hAnsi="Times New Roman" w:cs="Times New Roman"/>
          <w:sz w:val="24"/>
          <w:szCs w:val="24"/>
          <w:lang w:val="pt-BR"/>
          <w:rPrChange w:id="5" w:author="gregor" w:date="2013-11-04T13:28:00Z">
            <w:rPr/>
          </w:rPrChange>
        </w:rPr>
      </w:pPr>
      <w:r w:rsidRPr="00C447A0">
        <w:rPr>
          <w:rFonts w:ascii="Times New Roman" w:hAnsi="Times New Roman" w:cs="Times New Roman"/>
          <w:sz w:val="24"/>
          <w:szCs w:val="24"/>
          <w:lang w:val="pt-BR"/>
        </w:rPr>
        <w:t>variant: 0.4 g pure N l</w:t>
      </w:r>
      <w:r w:rsidRPr="00C447A0">
        <w:rPr>
          <w:rFonts w:ascii="Times New Roman" w:hAnsi="Times New Roman" w:cs="Times New Roman"/>
          <w:sz w:val="24"/>
          <w:szCs w:val="24"/>
          <w:vertAlign w:val="superscript"/>
          <w:lang w:val="pt-BR"/>
        </w:rPr>
        <w:t>-1</w:t>
      </w:r>
      <w:r w:rsidRPr="00C447A0">
        <w:rPr>
          <w:rFonts w:ascii="Times New Roman" w:hAnsi="Times New Roman" w:cs="Times New Roman"/>
          <w:sz w:val="24"/>
          <w:szCs w:val="24"/>
          <w:lang w:val="pt-BR"/>
        </w:rPr>
        <w:t xml:space="preserve"> substrate (3.60 g l</w:t>
      </w:r>
      <w:r w:rsidRPr="00C447A0">
        <w:rPr>
          <w:rFonts w:ascii="Times New Roman" w:hAnsi="Times New Roman" w:cs="Times New Roman"/>
          <w:sz w:val="24"/>
          <w:szCs w:val="24"/>
          <w:vertAlign w:val="superscript"/>
          <w:lang w:val="pt-BR"/>
        </w:rPr>
        <w:t>-1</w:t>
      </w:r>
      <w:r w:rsidRPr="00C447A0">
        <w:rPr>
          <w:rFonts w:ascii="Times New Roman" w:hAnsi="Times New Roman" w:cs="Times New Roman"/>
          <w:sz w:val="24"/>
          <w:szCs w:val="24"/>
          <w:lang w:val="pt-BR"/>
        </w:rPr>
        <w:t xml:space="preserve"> 3-4M Osmocote</w:t>
      </w:r>
      <w:r w:rsidRPr="008C06A1">
        <w:sym w:font="Symbol" w:char="F0D2"/>
      </w:r>
      <w:r w:rsidRPr="00C447A0">
        <w:rPr>
          <w:rFonts w:ascii="Times New Roman" w:hAnsi="Times New Roman" w:cs="Times New Roman"/>
          <w:sz w:val="24"/>
          <w:szCs w:val="24"/>
          <w:lang w:val="pt-BR"/>
        </w:rPr>
        <w:t xml:space="preserve"> Exact 11+11+18+3 </w:t>
      </w:r>
      <w:r w:rsidR="007E0D0C" w:rsidRPr="007E0D0C">
        <w:rPr>
          <w:rFonts w:ascii="Times New Roman" w:hAnsi="Times New Roman" w:cs="Times New Roman"/>
          <w:sz w:val="24"/>
          <w:szCs w:val="24"/>
          <w:lang w:val="pt-BR"/>
          <w:rPrChange w:id="6" w:author="gregor" w:date="2013-11-04T13:28:00Z">
            <w:rPr/>
          </w:rPrChange>
        </w:rPr>
        <w:t>Mg+Te)</w:t>
      </w:r>
    </w:p>
    <w:p w:rsidR="004524C9" w:rsidRPr="00FB41C5" w:rsidRDefault="004524C9" w:rsidP="003B3942">
      <w:pPr>
        <w:ind w:left="360"/>
        <w:jc w:val="both"/>
        <w:rPr>
          <w:rFonts w:ascii="Times New Roman" w:hAnsi="Times New Roman" w:cs="Times New Roman"/>
          <w:noProof w:val="0"/>
          <w:sz w:val="24"/>
          <w:szCs w:val="24"/>
          <w:lang w:val="pt-BR"/>
        </w:rPr>
      </w:pPr>
    </w:p>
    <w:p w:rsidR="004524C9" w:rsidRPr="008C06A1" w:rsidRDefault="004524C9" w:rsidP="00D43E21">
      <w:pPr>
        <w:jc w:val="both"/>
        <w:rPr>
          <w:rFonts w:ascii="Times New Roman" w:hAnsi="Times New Roman" w:cs="Times New Roman"/>
          <w:noProof w:val="0"/>
          <w:color w:val="000000"/>
          <w:sz w:val="24"/>
          <w:szCs w:val="24"/>
        </w:rPr>
      </w:pPr>
      <w:del w:id="7" w:author="gregor" w:date="2013-11-21T08:53:00Z">
        <w:r w:rsidRPr="008C06A1" w:rsidDel="00676D7F">
          <w:rPr>
            <w:rFonts w:ascii="Times New Roman" w:hAnsi="Times New Roman" w:cs="Times New Roman"/>
            <w:noProof w:val="0"/>
            <w:sz w:val="24"/>
            <w:szCs w:val="24"/>
          </w:rPr>
          <w:delText xml:space="preserve">pH value of the substrate mixture </w:delText>
        </w:r>
      </w:del>
      <w:ins w:id="8" w:author="gregor" w:date="2013-11-21T08:53:00Z">
        <w:r w:rsidR="00676D7F">
          <w:rPr>
            <w:rFonts w:ascii="Times New Roman" w:hAnsi="Times New Roman" w:cs="Times New Roman"/>
            <w:noProof w:val="0"/>
            <w:sz w:val="24"/>
            <w:szCs w:val="24"/>
          </w:rPr>
          <w:t xml:space="preserve">The pH of substrate </w:t>
        </w:r>
      </w:ins>
      <w:r w:rsidRPr="008C06A1">
        <w:rPr>
          <w:rFonts w:ascii="Times New Roman" w:hAnsi="Times New Roman" w:cs="Times New Roman"/>
          <w:noProof w:val="0"/>
          <w:sz w:val="24"/>
          <w:szCs w:val="24"/>
        </w:rPr>
        <w:t xml:space="preserve">was adjusted to 4.0 with lime. </w:t>
      </w:r>
      <w:r w:rsidRPr="008C06A1">
        <w:rPr>
          <w:rFonts w:ascii="Times New Roman" w:hAnsi="Times New Roman" w:cs="Times New Roman"/>
          <w:noProof w:val="0"/>
          <w:color w:val="000000"/>
          <w:sz w:val="24"/>
          <w:szCs w:val="24"/>
        </w:rPr>
        <w:t>All fertiliser treatments were replicated 4 times with 19 cuttings per plot</w:t>
      </w:r>
      <w:r>
        <w:rPr>
          <w:rFonts w:ascii="Times New Roman" w:hAnsi="Times New Roman" w:cs="Times New Roman"/>
          <w:noProof w:val="0"/>
          <w:color w:val="000000"/>
          <w:sz w:val="24"/>
          <w:szCs w:val="24"/>
        </w:rPr>
        <w:t>:</w:t>
      </w:r>
      <w:r w:rsidRPr="008C06A1">
        <w:rPr>
          <w:rFonts w:ascii="Times New Roman" w:hAnsi="Times New Roman" w:cs="Times New Roman"/>
          <w:noProof w:val="0"/>
          <w:color w:val="000000"/>
          <w:sz w:val="24"/>
          <w:szCs w:val="24"/>
        </w:rPr>
        <w:t xml:space="preserve"> 15 cuttings for rooting evaluation + </w:t>
      </w:r>
      <w:r w:rsidR="00645FE2">
        <w:rPr>
          <w:rFonts w:ascii="Times New Roman" w:hAnsi="Times New Roman" w:cs="Times New Roman"/>
          <w:noProof w:val="0"/>
          <w:color w:val="000000"/>
          <w:sz w:val="24"/>
          <w:szCs w:val="24"/>
        </w:rPr>
        <w:t>4 cuttings for sucrose analyses.</w:t>
      </w:r>
      <w:r w:rsidRPr="008C06A1">
        <w:rPr>
          <w:rFonts w:ascii="Times New Roman" w:hAnsi="Times New Roman" w:cs="Times New Roman"/>
          <w:noProof w:val="0"/>
          <w:color w:val="000000"/>
          <w:sz w:val="24"/>
          <w:szCs w:val="24"/>
        </w:rPr>
        <w:t xml:space="preserve"> </w:t>
      </w:r>
    </w:p>
    <w:p w:rsidR="004524C9" w:rsidRPr="008C06A1" w:rsidRDefault="004524C9" w:rsidP="00693244">
      <w:pPr>
        <w:pStyle w:val="Telobesedila2"/>
        <w:spacing w:line="276" w:lineRule="auto"/>
        <w:ind w:firstLine="0"/>
      </w:pPr>
      <w:r w:rsidRPr="008C06A1">
        <w:t xml:space="preserve">The experiment was carried out in an unheated plastic house under a fogging system (Plantfog-Befeuchtungsanlagen Nebelsysteme, Fishamend, Austria). The </w:t>
      </w:r>
      <w:r>
        <w:t xml:space="preserve">daily </w:t>
      </w:r>
      <w:r w:rsidRPr="008C06A1">
        <w:t xml:space="preserve">air temperatures in </w:t>
      </w:r>
      <w:r>
        <w:t xml:space="preserve">the </w:t>
      </w:r>
      <w:r w:rsidRPr="008C06A1">
        <w:t xml:space="preserve">house </w:t>
      </w:r>
      <w:r>
        <w:t xml:space="preserve">fluctuated substantially </w:t>
      </w:r>
      <w:r w:rsidRPr="008C06A1">
        <w:t xml:space="preserve">(up to 50 °C during daytime and between 18 and 20 °C during the night). The substrate temperatures (rooting zone) did not show such </w:t>
      </w:r>
      <w:r w:rsidRPr="008C06A1">
        <w:lastRenderedPageBreak/>
        <w:t xml:space="preserve">oscillations (between 20 and 24 °C), mainly due to </w:t>
      </w:r>
      <w:r>
        <w:t xml:space="preserve">the </w:t>
      </w:r>
      <w:r w:rsidRPr="008C06A1">
        <w:t>qualitative fogging system (oscillations of air humidity were reduced). Fogging was regulated manually to obtain a 90-95% relative humidity, on average. Fogging intervals lasted approx. 30 s, with a 60 s pause. Fogging was not carried out during the night (19.00 – 07.00 h). The pause intervals were extended to late August and fogging was stopped completely in late September.</w:t>
      </w:r>
    </w:p>
    <w:p w:rsidR="00FC6BCB" w:rsidRDefault="00FC6BCB" w:rsidP="00693244">
      <w:pPr>
        <w:pStyle w:val="Telobesedila2"/>
        <w:spacing w:line="276" w:lineRule="auto"/>
        <w:ind w:firstLine="0"/>
        <w:rPr>
          <w:color w:val="000000"/>
        </w:rPr>
      </w:pPr>
    </w:p>
    <w:p w:rsidR="004524C9" w:rsidRPr="008C06A1" w:rsidRDefault="004524C9" w:rsidP="00693244">
      <w:pPr>
        <w:pStyle w:val="Telobesedila2"/>
        <w:spacing w:line="276" w:lineRule="auto"/>
        <w:ind w:firstLine="0"/>
        <w:rPr>
          <w:color w:val="000000"/>
        </w:rPr>
      </w:pPr>
      <w:r>
        <w:rPr>
          <w:color w:val="000000"/>
        </w:rPr>
        <w:t>In winter, c</w:t>
      </w:r>
      <w:r w:rsidRPr="008C06A1">
        <w:rPr>
          <w:color w:val="000000"/>
        </w:rPr>
        <w:t xml:space="preserve">uttings </w:t>
      </w:r>
      <w:r>
        <w:rPr>
          <w:color w:val="000000"/>
        </w:rPr>
        <w:t xml:space="preserve">were left </w:t>
      </w:r>
      <w:r w:rsidRPr="008C06A1">
        <w:rPr>
          <w:color w:val="000000"/>
        </w:rPr>
        <w:t>without heating</w:t>
      </w:r>
      <w:r>
        <w:rPr>
          <w:color w:val="000000"/>
        </w:rPr>
        <w:t xml:space="preserve"> in</w:t>
      </w:r>
      <w:r w:rsidRPr="008C06A1">
        <w:rPr>
          <w:color w:val="000000"/>
        </w:rPr>
        <w:t xml:space="preserve"> the place</w:t>
      </w:r>
      <w:r>
        <w:rPr>
          <w:color w:val="000000"/>
        </w:rPr>
        <w:t xml:space="preserve"> of rooting</w:t>
      </w:r>
      <w:r w:rsidRPr="008C06A1">
        <w:rPr>
          <w:color w:val="000000"/>
        </w:rPr>
        <w:t xml:space="preserve"> in plastic house. </w:t>
      </w:r>
      <w:r w:rsidR="00AF1A0A">
        <w:rPr>
          <w:color w:val="000000"/>
        </w:rPr>
        <w:t xml:space="preserve">The </w:t>
      </w:r>
      <w:r w:rsidR="00AF1A0A" w:rsidRPr="008C06A1">
        <w:rPr>
          <w:color w:val="000000"/>
        </w:rPr>
        <w:t>rooting of cuttings was evaluated on three different dates</w:t>
      </w:r>
      <w:r w:rsidR="00AF1A0A">
        <w:rPr>
          <w:color w:val="000000"/>
        </w:rPr>
        <w:t>,</w:t>
      </w:r>
      <w:r w:rsidR="00AF1A0A" w:rsidRPr="008C06A1">
        <w:rPr>
          <w:color w:val="000000"/>
        </w:rPr>
        <w:t xml:space="preserve"> which were recognised as sampling dates in this case.</w:t>
      </w:r>
      <w:r w:rsidR="00AF1A0A">
        <w:rPr>
          <w:color w:val="000000"/>
        </w:rPr>
        <w:t xml:space="preserve"> </w:t>
      </w:r>
      <w:r w:rsidRPr="008C06A1">
        <w:rPr>
          <w:color w:val="000000"/>
        </w:rPr>
        <w:t xml:space="preserve">Experiment evaluation </w:t>
      </w:r>
      <w:r>
        <w:rPr>
          <w:color w:val="000000"/>
        </w:rPr>
        <w:t>was done</w:t>
      </w:r>
      <w:r w:rsidRPr="008C06A1">
        <w:rPr>
          <w:color w:val="000000"/>
        </w:rPr>
        <w:t xml:space="preserve"> </w:t>
      </w:r>
      <w:r w:rsidR="00AF1A0A">
        <w:rPr>
          <w:color w:val="000000"/>
        </w:rPr>
        <w:t>on</w:t>
      </w:r>
      <w:r w:rsidRPr="008C06A1">
        <w:rPr>
          <w:color w:val="000000"/>
        </w:rPr>
        <w:t xml:space="preserve"> </w:t>
      </w:r>
      <w:r>
        <w:rPr>
          <w:color w:val="000000"/>
        </w:rPr>
        <w:t xml:space="preserve">the </w:t>
      </w:r>
      <w:r w:rsidRPr="008C06A1">
        <w:rPr>
          <w:color w:val="000000"/>
        </w:rPr>
        <w:t>pre-dormancy phase (26</w:t>
      </w:r>
      <w:r>
        <w:rPr>
          <w:color w:val="000000"/>
        </w:rPr>
        <w:t xml:space="preserve"> </w:t>
      </w:r>
      <w:r w:rsidRPr="008C06A1">
        <w:rPr>
          <w:color w:val="000000"/>
        </w:rPr>
        <w:t>November</w:t>
      </w:r>
      <w:r w:rsidR="005E1C4A">
        <w:rPr>
          <w:color w:val="000000"/>
        </w:rPr>
        <w:t>, 161 days after severance</w:t>
      </w:r>
      <w:r w:rsidRPr="008C06A1">
        <w:rPr>
          <w:color w:val="000000"/>
        </w:rPr>
        <w:t xml:space="preserve">), </w:t>
      </w:r>
      <w:r w:rsidR="00AF1A0A">
        <w:rPr>
          <w:color w:val="000000"/>
        </w:rPr>
        <w:t>on</w:t>
      </w:r>
      <w:r w:rsidR="00AF1A0A" w:rsidRPr="008C06A1">
        <w:rPr>
          <w:color w:val="000000"/>
        </w:rPr>
        <w:t xml:space="preserve"> </w:t>
      </w:r>
      <w:r>
        <w:rPr>
          <w:color w:val="000000"/>
        </w:rPr>
        <w:t xml:space="preserve">the </w:t>
      </w:r>
      <w:r w:rsidRPr="008C06A1">
        <w:rPr>
          <w:color w:val="000000"/>
        </w:rPr>
        <w:t>true dormancy phase (12</w:t>
      </w:r>
      <w:r>
        <w:rPr>
          <w:color w:val="000000"/>
          <w:vertAlign w:val="superscript"/>
        </w:rPr>
        <w:t xml:space="preserve"> </w:t>
      </w:r>
      <w:r w:rsidRPr="008C06A1">
        <w:rPr>
          <w:color w:val="000000"/>
        </w:rPr>
        <w:t>January</w:t>
      </w:r>
      <w:r w:rsidR="005E1C4A">
        <w:rPr>
          <w:color w:val="000000"/>
        </w:rPr>
        <w:t>, 208 days after severance</w:t>
      </w:r>
      <w:r w:rsidRPr="008C06A1">
        <w:rPr>
          <w:color w:val="000000"/>
        </w:rPr>
        <w:t xml:space="preserve">) and </w:t>
      </w:r>
      <w:r w:rsidR="00AF1A0A">
        <w:rPr>
          <w:color w:val="000000"/>
        </w:rPr>
        <w:t>o</w:t>
      </w:r>
      <w:r w:rsidR="00AF1A0A" w:rsidRPr="008C06A1">
        <w:rPr>
          <w:color w:val="000000"/>
        </w:rPr>
        <w:t xml:space="preserve">n </w:t>
      </w:r>
      <w:r>
        <w:rPr>
          <w:color w:val="000000"/>
        </w:rPr>
        <w:t xml:space="preserve">the </w:t>
      </w:r>
      <w:r w:rsidRPr="008C06A1">
        <w:rPr>
          <w:color w:val="000000"/>
        </w:rPr>
        <w:t>post dormancy phase (25</w:t>
      </w:r>
      <w:r>
        <w:rPr>
          <w:color w:val="000000"/>
          <w:vertAlign w:val="superscript"/>
        </w:rPr>
        <w:t xml:space="preserve"> </w:t>
      </w:r>
      <w:r w:rsidRPr="008C06A1">
        <w:rPr>
          <w:color w:val="000000"/>
        </w:rPr>
        <w:t>February</w:t>
      </w:r>
      <w:r w:rsidR="005E1C4A">
        <w:rPr>
          <w:color w:val="000000"/>
        </w:rPr>
        <w:t>, 252 days after severance</w:t>
      </w:r>
      <w:r w:rsidRPr="008C06A1">
        <w:rPr>
          <w:color w:val="000000"/>
        </w:rPr>
        <w:t>) to evaluate the whole winter effect (</w:t>
      </w:r>
      <w:proofErr w:type="spellStart"/>
      <w:r w:rsidRPr="008C06A1">
        <w:rPr>
          <w:color w:val="000000"/>
        </w:rPr>
        <w:t>Larcher</w:t>
      </w:r>
      <w:proofErr w:type="spellEnd"/>
      <w:r w:rsidRPr="008C06A1">
        <w:rPr>
          <w:color w:val="000000"/>
        </w:rPr>
        <w:t xml:space="preserve"> </w:t>
      </w:r>
      <w:r w:rsidR="00102627" w:rsidRPr="008C06A1">
        <w:rPr>
          <w:color w:val="000000"/>
        </w:rPr>
        <w:t>200</w:t>
      </w:r>
      <w:r w:rsidR="00102627">
        <w:rPr>
          <w:color w:val="000000"/>
        </w:rPr>
        <w:t>3</w:t>
      </w:r>
      <w:r w:rsidRPr="008C06A1">
        <w:rPr>
          <w:color w:val="000000"/>
        </w:rPr>
        <w:t xml:space="preserve">). On </w:t>
      </w:r>
      <w:r>
        <w:rPr>
          <w:color w:val="000000"/>
        </w:rPr>
        <w:t xml:space="preserve">the </w:t>
      </w:r>
      <w:r w:rsidRPr="008C06A1">
        <w:rPr>
          <w:color w:val="000000"/>
        </w:rPr>
        <w:t xml:space="preserve">first two dates three cuttings per replicate </w:t>
      </w:r>
      <w:r w:rsidR="005E1C4A">
        <w:rPr>
          <w:color w:val="000000"/>
        </w:rPr>
        <w:t xml:space="preserve">(4 replicates, 12 cuttings per variant) </w:t>
      </w:r>
      <w:r w:rsidRPr="008C06A1">
        <w:rPr>
          <w:color w:val="000000"/>
        </w:rPr>
        <w:t xml:space="preserve">were measured, whereas the rest of cuttings </w:t>
      </w:r>
      <w:r w:rsidR="005E1C4A">
        <w:rPr>
          <w:color w:val="000000"/>
        </w:rPr>
        <w:t xml:space="preserve">(9 cuttings in 4 replicates, 36 cuttings per variant) </w:t>
      </w:r>
      <w:r w:rsidRPr="008C06A1">
        <w:rPr>
          <w:color w:val="000000"/>
        </w:rPr>
        <w:t xml:space="preserve">were measured on </w:t>
      </w:r>
      <w:r>
        <w:rPr>
          <w:color w:val="000000"/>
        </w:rPr>
        <w:t xml:space="preserve">the </w:t>
      </w:r>
      <w:r w:rsidRPr="008C06A1">
        <w:rPr>
          <w:color w:val="000000"/>
        </w:rPr>
        <w:t>spring evaluat</w:t>
      </w:r>
      <w:r>
        <w:rPr>
          <w:color w:val="000000"/>
        </w:rPr>
        <w:t>ion</w:t>
      </w:r>
      <w:r w:rsidRPr="008C06A1">
        <w:rPr>
          <w:color w:val="000000"/>
        </w:rPr>
        <w:t xml:space="preserve"> date. The rooting rate (%), </w:t>
      </w:r>
      <w:ins w:id="9" w:author="gregor" w:date="2013-11-21T09:23:00Z">
        <w:r w:rsidR="008E4DDD">
          <w:rPr>
            <w:color w:val="000000"/>
          </w:rPr>
          <w:t xml:space="preserve">the </w:t>
        </w:r>
      </w:ins>
      <w:r w:rsidRPr="008C06A1">
        <w:rPr>
          <w:color w:val="000000"/>
        </w:rPr>
        <w:t xml:space="preserve">number of </w:t>
      </w:r>
      <w:del w:id="10" w:author="gregor" w:date="2013-11-21T08:58:00Z">
        <w:r w:rsidRPr="008C06A1" w:rsidDel="00676D7F">
          <w:rPr>
            <w:color w:val="000000"/>
          </w:rPr>
          <w:delText>primary roots</w:delText>
        </w:r>
      </w:del>
      <w:ins w:id="11" w:author="gregor" w:date="2013-11-21T08:58:00Z">
        <w:r w:rsidR="00676D7F">
          <w:rPr>
            <w:color w:val="000000"/>
          </w:rPr>
          <w:t>first order roots</w:t>
        </w:r>
      </w:ins>
      <w:r w:rsidRPr="008C06A1">
        <w:rPr>
          <w:color w:val="000000"/>
        </w:rPr>
        <w:t xml:space="preserve"> and the root </w:t>
      </w:r>
      <w:r>
        <w:rPr>
          <w:color w:val="000000"/>
        </w:rPr>
        <w:t>system</w:t>
      </w:r>
      <w:r w:rsidRPr="008C06A1">
        <w:rPr>
          <w:color w:val="000000"/>
        </w:rPr>
        <w:t xml:space="preserve"> length were measured.</w:t>
      </w:r>
    </w:p>
    <w:p w:rsidR="004524C9" w:rsidRPr="008C06A1" w:rsidRDefault="004524C9" w:rsidP="00E03599">
      <w:pPr>
        <w:jc w:val="both"/>
        <w:rPr>
          <w:rFonts w:ascii="Times New Roman" w:hAnsi="Times New Roman" w:cs="Times New Roman"/>
          <w:noProof w:val="0"/>
          <w:color w:val="000000"/>
          <w:sz w:val="24"/>
          <w:szCs w:val="24"/>
        </w:rPr>
      </w:pPr>
    </w:p>
    <w:p w:rsidR="004524C9" w:rsidRPr="008C06A1" w:rsidRDefault="004524C9" w:rsidP="00582C13">
      <w:pPr>
        <w:pStyle w:val="Telobesedila2"/>
        <w:spacing w:line="276" w:lineRule="auto"/>
        <w:ind w:firstLine="0"/>
        <w:rPr>
          <w:b/>
          <w:bCs/>
          <w:i/>
          <w:iCs/>
          <w:color w:val="000000"/>
        </w:rPr>
      </w:pPr>
      <w:r w:rsidRPr="008C06A1">
        <w:rPr>
          <w:b/>
          <w:bCs/>
          <w:i/>
          <w:iCs/>
          <w:color w:val="000000"/>
        </w:rPr>
        <w:t>Extraction and analysis of sucrose</w:t>
      </w:r>
    </w:p>
    <w:p w:rsidR="004524C9" w:rsidRPr="008C06A1" w:rsidRDefault="004524C9" w:rsidP="00693244">
      <w:pPr>
        <w:pStyle w:val="Telobesedila2"/>
        <w:spacing w:line="276" w:lineRule="auto"/>
        <w:ind w:firstLine="0"/>
        <w:rPr>
          <w:color w:val="000000"/>
        </w:rPr>
      </w:pPr>
      <w:r w:rsidRPr="008C06A1">
        <w:rPr>
          <w:color w:val="000000"/>
        </w:rPr>
        <w:t xml:space="preserve">Sucrose was analysed in cuttings five times during </w:t>
      </w:r>
      <w:r>
        <w:rPr>
          <w:color w:val="000000"/>
        </w:rPr>
        <w:t xml:space="preserve">the </w:t>
      </w:r>
      <w:r w:rsidRPr="008C06A1">
        <w:rPr>
          <w:color w:val="000000"/>
        </w:rPr>
        <w:t xml:space="preserve">propagation period (18 June – </w:t>
      </w:r>
      <w:r>
        <w:rPr>
          <w:color w:val="000000"/>
        </w:rPr>
        <w:t xml:space="preserve">the </w:t>
      </w:r>
      <w:r w:rsidRPr="008C06A1">
        <w:rPr>
          <w:color w:val="000000"/>
        </w:rPr>
        <w:t>severance date, 16 July, 13 August, 10</w:t>
      </w:r>
      <w:r>
        <w:rPr>
          <w:color w:val="000000"/>
          <w:vertAlign w:val="superscript"/>
        </w:rPr>
        <w:t xml:space="preserve"> </w:t>
      </w:r>
      <w:r w:rsidRPr="008C06A1">
        <w:rPr>
          <w:color w:val="000000"/>
        </w:rPr>
        <w:t xml:space="preserve">September and 08 October) to evaluate the flux of primary metabolites in </w:t>
      </w:r>
      <w:r>
        <w:rPr>
          <w:color w:val="000000"/>
        </w:rPr>
        <w:t xml:space="preserve">the </w:t>
      </w:r>
      <w:r w:rsidRPr="008C06A1">
        <w:rPr>
          <w:color w:val="000000"/>
        </w:rPr>
        <w:t>cuttings. Samples, one cutting per fertiliser variant, were analysed for their sucrose content levels</w:t>
      </w:r>
      <w:r>
        <w:rPr>
          <w:color w:val="000000"/>
        </w:rPr>
        <w:t>.</w:t>
      </w:r>
      <w:r w:rsidRPr="008C06A1">
        <w:rPr>
          <w:color w:val="000000"/>
        </w:rPr>
        <w:t xml:space="preserve"> Two different tissues</w:t>
      </w:r>
      <w:r w:rsidRPr="005F132C">
        <w:rPr>
          <w:color w:val="000000"/>
        </w:rPr>
        <w:t xml:space="preserve"> </w:t>
      </w:r>
      <w:r w:rsidRPr="008C06A1">
        <w:rPr>
          <w:color w:val="000000"/>
        </w:rPr>
        <w:t xml:space="preserve">of each cutting, leaves and stems, were included into analyses. </w:t>
      </w:r>
      <w:r w:rsidR="003C1ACE">
        <w:rPr>
          <w:color w:val="000000"/>
        </w:rPr>
        <w:t>B</w:t>
      </w:r>
      <w:r w:rsidRPr="008C06A1">
        <w:rPr>
          <w:color w:val="000000"/>
        </w:rPr>
        <w:t xml:space="preserve">etween 0.3 g and 2.0 g </w:t>
      </w:r>
      <w:r>
        <w:rPr>
          <w:color w:val="000000"/>
        </w:rPr>
        <w:t xml:space="preserve">of </w:t>
      </w:r>
      <w:r w:rsidRPr="008C06A1">
        <w:rPr>
          <w:color w:val="000000"/>
        </w:rPr>
        <w:t xml:space="preserve">frozen material was ground to powder using mortar and pestle. Plant material was immersed in 3 to 20 ml of double distilled water (depending on the amount of plant material at the beginning). Samples were left for extraction for half an hour at room temperature with frequent stirring. </w:t>
      </w:r>
      <w:r>
        <w:rPr>
          <w:color w:val="000000"/>
        </w:rPr>
        <w:t>Afterwards, t</w:t>
      </w:r>
      <w:r w:rsidRPr="008C06A1">
        <w:rPr>
          <w:color w:val="000000"/>
        </w:rPr>
        <w:t>he extracted samples were centrifuged at 10.000 g for 7 min at 10 °C (Eppendorf Centrifuge 5810R, Hamburg, Germany). The supernatants were filtered through a 0.45 </w:t>
      </w:r>
      <w:r>
        <w:rPr>
          <w:color w:val="000000"/>
        </w:rPr>
        <w:t>μ</w:t>
      </w:r>
      <w:r w:rsidRPr="008C06A1">
        <w:rPr>
          <w:color w:val="000000"/>
        </w:rPr>
        <w:t>m filter (Macherey-Nagel), transferred to a vial and stored at -20 °C until analysis using high-performance liquid chromatography (HPLC; Thermo Scientific, Finnigan Spectra System, Waltham, MA, USA). For each analysis, 20 </w:t>
      </w:r>
      <w:r>
        <w:rPr>
          <w:color w:val="000000"/>
        </w:rPr>
        <w:t>μ</w:t>
      </w:r>
      <w:r w:rsidRPr="008C06A1">
        <w:rPr>
          <w:color w:val="000000"/>
        </w:rPr>
        <w:t>l of sample was used. The analysis of sugars was carried out using a Rezex-RCM-monosaccharide column (300 </w:t>
      </w:r>
      <w:r>
        <w:rPr>
          <w:color w:val="000000"/>
        </w:rPr>
        <w:t>x</w:t>
      </w:r>
      <w:r w:rsidRPr="008C06A1">
        <w:rPr>
          <w:color w:val="000000"/>
        </w:rPr>
        <w:t> 7.8 mm; Phenomenex, Torrance, CA) with a flow rate of 0.6 ml min</w:t>
      </w:r>
      <w:r w:rsidRPr="008C06A1">
        <w:rPr>
          <w:color w:val="000000"/>
          <w:vertAlign w:val="superscript"/>
        </w:rPr>
        <w:t>−1</w:t>
      </w:r>
      <w:r w:rsidRPr="008C06A1">
        <w:rPr>
          <w:color w:val="000000"/>
        </w:rPr>
        <w:t xml:space="preserve"> and with column temperature maintained at 65 °C. For the mobile phase</w:t>
      </w:r>
      <w:r w:rsidR="009F2704">
        <w:rPr>
          <w:color w:val="000000"/>
        </w:rPr>
        <w:t xml:space="preserve"> in the HPLC-system</w:t>
      </w:r>
      <w:r w:rsidRPr="008C06A1">
        <w:rPr>
          <w:color w:val="000000"/>
        </w:rPr>
        <w:t>, double distilled water was used, and an RI (refractive index) detector for identification. The concentrations of carbohydrates were calculated with the help of corresponding external standards.</w:t>
      </w:r>
    </w:p>
    <w:p w:rsidR="004524C9" w:rsidRPr="008C06A1" w:rsidRDefault="004524C9" w:rsidP="00BF190E">
      <w:pPr>
        <w:pStyle w:val="Telobesedila2"/>
        <w:spacing w:line="276" w:lineRule="auto"/>
        <w:rPr>
          <w:color w:val="000000"/>
        </w:rPr>
      </w:pPr>
    </w:p>
    <w:p w:rsidR="004524C9" w:rsidRPr="008C06A1" w:rsidRDefault="004524C9" w:rsidP="00582C13">
      <w:pPr>
        <w:pStyle w:val="Telobesedila2"/>
        <w:spacing w:line="276" w:lineRule="auto"/>
        <w:ind w:firstLine="0"/>
        <w:rPr>
          <w:b/>
          <w:bCs/>
          <w:i/>
          <w:iCs/>
          <w:color w:val="000000"/>
        </w:rPr>
      </w:pPr>
      <w:r w:rsidRPr="008C06A1">
        <w:rPr>
          <w:b/>
          <w:bCs/>
          <w:i/>
          <w:iCs/>
          <w:color w:val="000000"/>
        </w:rPr>
        <w:t>Statistical analysis</w:t>
      </w:r>
    </w:p>
    <w:p w:rsidR="004524C9" w:rsidRPr="008C06A1" w:rsidRDefault="004524C9" w:rsidP="003B3942">
      <w:pPr>
        <w:pStyle w:val="Telobesedila2"/>
        <w:spacing w:line="276" w:lineRule="auto"/>
        <w:ind w:firstLine="0"/>
        <w:rPr>
          <w:color w:val="000000"/>
        </w:rPr>
      </w:pPr>
      <w:r w:rsidRPr="008C06A1">
        <w:rPr>
          <w:color w:val="000000"/>
        </w:rPr>
        <w:t xml:space="preserve">Statistical analysis was carried out with the Statgraphics Plus statistical program (version 4.0). The experiment was analysed using two-factor design </w:t>
      </w:r>
      <w:r>
        <w:rPr>
          <w:color w:val="000000"/>
        </w:rPr>
        <w:t xml:space="preserve">of ANOVA </w:t>
      </w:r>
      <w:r w:rsidRPr="008C06A1">
        <w:rPr>
          <w:color w:val="000000"/>
        </w:rPr>
        <w:t>with fertiliser variant and sampling date as factors. In the case of sugar measurements</w:t>
      </w:r>
      <w:r>
        <w:rPr>
          <w:color w:val="000000"/>
        </w:rPr>
        <w:t>, the</w:t>
      </w:r>
      <w:r w:rsidRPr="008C06A1">
        <w:rPr>
          <w:color w:val="000000"/>
        </w:rPr>
        <w:t xml:space="preserve"> sampling date was the date of sampling the cuttings from the propagation bed</w:t>
      </w:r>
      <w:r>
        <w:rPr>
          <w:color w:val="000000"/>
        </w:rPr>
        <w:t xml:space="preserve">. </w:t>
      </w:r>
      <w:r w:rsidRPr="008C06A1">
        <w:rPr>
          <w:color w:val="000000"/>
        </w:rPr>
        <w:t xml:space="preserve">Statistically significant differences among treatments were tested with the Duncan test at </w:t>
      </w:r>
      <w:r>
        <w:rPr>
          <w:color w:val="000000"/>
        </w:rPr>
        <w:t>α</w:t>
      </w:r>
      <w:r w:rsidRPr="008C06A1">
        <w:rPr>
          <w:color w:val="000000"/>
        </w:rPr>
        <w:t xml:space="preserve"> = 0.05.</w:t>
      </w:r>
    </w:p>
    <w:p w:rsidR="004524C9" w:rsidRPr="008C06A1" w:rsidRDefault="004524C9" w:rsidP="003B3942">
      <w:pPr>
        <w:pStyle w:val="Telobesedila2"/>
        <w:spacing w:line="276" w:lineRule="auto"/>
        <w:ind w:firstLine="0"/>
        <w:rPr>
          <w:color w:val="000000"/>
        </w:rPr>
      </w:pPr>
    </w:p>
    <w:p w:rsidR="004524C9" w:rsidRPr="008C06A1" w:rsidRDefault="004524C9" w:rsidP="009D381C">
      <w:pPr>
        <w:jc w:val="both"/>
        <w:rPr>
          <w:rFonts w:ascii="Times New Roman" w:hAnsi="Times New Roman" w:cs="Times New Roman"/>
          <w:b/>
          <w:bCs/>
          <w:smallCaps/>
          <w:noProof w:val="0"/>
          <w:sz w:val="24"/>
          <w:szCs w:val="24"/>
        </w:rPr>
      </w:pPr>
      <w:r w:rsidRPr="008C06A1">
        <w:rPr>
          <w:rFonts w:ascii="Times New Roman" w:hAnsi="Times New Roman" w:cs="Times New Roman"/>
          <w:b/>
          <w:bCs/>
          <w:smallCaps/>
          <w:noProof w:val="0"/>
          <w:sz w:val="24"/>
          <w:szCs w:val="24"/>
        </w:rPr>
        <w:lastRenderedPageBreak/>
        <w:t>RESULTS</w:t>
      </w:r>
    </w:p>
    <w:p w:rsidR="00703F79" w:rsidRDefault="00703F79" w:rsidP="00E03599">
      <w:pPr>
        <w:jc w:val="both"/>
        <w:rPr>
          <w:ins w:id="12" w:author="Gregi Osterc" w:date="2013-11-10T22:12:00Z"/>
          <w:rFonts w:ascii="Times New Roman" w:hAnsi="Times New Roman" w:cs="Times New Roman"/>
          <w:noProof w:val="0"/>
          <w:sz w:val="24"/>
          <w:szCs w:val="24"/>
        </w:rPr>
      </w:pPr>
      <w:r w:rsidRPr="008C06A1">
        <w:rPr>
          <w:rFonts w:ascii="Times New Roman" w:hAnsi="Times New Roman" w:cs="Times New Roman"/>
          <w:noProof w:val="0"/>
          <w:sz w:val="24"/>
          <w:szCs w:val="24"/>
        </w:rPr>
        <w:t xml:space="preserve">Average rooting success in all fertilisation variants was very </w:t>
      </w:r>
      <w:r>
        <w:rPr>
          <w:rFonts w:ascii="Times New Roman" w:hAnsi="Times New Roman" w:cs="Times New Roman"/>
          <w:noProof w:val="0"/>
          <w:sz w:val="24"/>
          <w:szCs w:val="24"/>
        </w:rPr>
        <w:t>high</w:t>
      </w:r>
      <w:r w:rsidRPr="008C06A1">
        <w:rPr>
          <w:rFonts w:ascii="Times New Roman" w:hAnsi="Times New Roman" w:cs="Times New Roman"/>
          <w:noProof w:val="0"/>
          <w:sz w:val="24"/>
          <w:szCs w:val="24"/>
        </w:rPr>
        <w:t xml:space="preserve">, reaching values </w:t>
      </w:r>
      <w:r w:rsidR="003743BB" w:rsidRPr="003743BB">
        <w:rPr>
          <w:rFonts w:ascii="Times New Roman" w:hAnsi="Times New Roman" w:cs="Times New Roman"/>
          <w:noProof w:val="0"/>
          <w:sz w:val="24"/>
          <w:szCs w:val="24"/>
        </w:rPr>
        <w:t>between 50 and 100%</w:t>
      </w:r>
      <w:r w:rsidRPr="008C06A1">
        <w:rPr>
          <w:rFonts w:ascii="Times New Roman" w:hAnsi="Times New Roman" w:cs="Times New Roman"/>
          <w:noProof w:val="0"/>
          <w:sz w:val="24"/>
          <w:szCs w:val="24"/>
        </w:rPr>
        <w:t xml:space="preserve"> (Fig. </w:t>
      </w:r>
      <w:r w:rsidR="000646C8">
        <w:rPr>
          <w:rFonts w:ascii="Times New Roman" w:hAnsi="Times New Roman" w:cs="Times New Roman"/>
          <w:noProof w:val="0"/>
          <w:sz w:val="24"/>
          <w:szCs w:val="24"/>
        </w:rPr>
        <w:t>1</w:t>
      </w:r>
      <w:r w:rsidRPr="008C06A1">
        <w:rPr>
          <w:rFonts w:ascii="Times New Roman" w:hAnsi="Times New Roman" w:cs="Times New Roman"/>
          <w:noProof w:val="0"/>
          <w:sz w:val="24"/>
          <w:szCs w:val="24"/>
        </w:rPr>
        <w:t xml:space="preserve">). </w:t>
      </w:r>
      <w:r>
        <w:rPr>
          <w:rFonts w:ascii="Times New Roman" w:hAnsi="Times New Roman" w:cs="Times New Roman"/>
          <w:noProof w:val="0"/>
          <w:sz w:val="24"/>
          <w:szCs w:val="24"/>
        </w:rPr>
        <w:t>It</w:t>
      </w:r>
      <w:r w:rsidRPr="008C06A1">
        <w:rPr>
          <w:rFonts w:ascii="Times New Roman" w:hAnsi="Times New Roman" w:cs="Times New Roman"/>
          <w:noProof w:val="0"/>
          <w:sz w:val="24"/>
          <w:szCs w:val="24"/>
        </w:rPr>
        <w:t xml:space="preserve"> did not differ considerabl</w:t>
      </w:r>
      <w:r>
        <w:rPr>
          <w:rFonts w:ascii="Times New Roman" w:hAnsi="Times New Roman" w:cs="Times New Roman"/>
          <w:noProof w:val="0"/>
          <w:sz w:val="24"/>
          <w:szCs w:val="24"/>
        </w:rPr>
        <w:t>y</w:t>
      </w:r>
      <w:r w:rsidRPr="008C06A1">
        <w:rPr>
          <w:rFonts w:ascii="Times New Roman" w:hAnsi="Times New Roman" w:cs="Times New Roman"/>
          <w:noProof w:val="0"/>
          <w:sz w:val="24"/>
          <w:szCs w:val="24"/>
        </w:rPr>
        <w:t xml:space="preserve"> among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different sampling dates. In cuttings where no fertiliser was applied</w:t>
      </w:r>
      <w:r>
        <w:rPr>
          <w:rFonts w:ascii="Times New Roman" w:hAnsi="Times New Roman" w:cs="Times New Roman"/>
          <w:noProof w:val="0"/>
          <w:sz w:val="24"/>
          <w:szCs w:val="24"/>
        </w:rPr>
        <w:t>,</w:t>
      </w:r>
      <w:r w:rsidRPr="008C06A1">
        <w:rPr>
          <w:rFonts w:ascii="Times New Roman" w:hAnsi="Times New Roman" w:cs="Times New Roman"/>
          <w:noProof w:val="0"/>
          <w:sz w:val="24"/>
          <w:szCs w:val="24"/>
        </w:rPr>
        <w:t xml:space="preserve"> rooting success</w:t>
      </w:r>
      <w:r>
        <w:rPr>
          <w:rFonts w:ascii="Times New Roman" w:hAnsi="Times New Roman" w:cs="Times New Roman"/>
          <w:noProof w:val="0"/>
          <w:sz w:val="24"/>
          <w:szCs w:val="24"/>
        </w:rPr>
        <w:t xml:space="preserve"> varied substantially</w:t>
      </w:r>
      <w:r w:rsidRPr="008C06A1">
        <w:rPr>
          <w:rFonts w:ascii="Times New Roman" w:hAnsi="Times New Roman" w:cs="Times New Roman"/>
          <w:noProof w:val="0"/>
          <w:sz w:val="24"/>
          <w:szCs w:val="24"/>
        </w:rPr>
        <w:t xml:space="preserve">, </w:t>
      </w:r>
      <w:r>
        <w:rPr>
          <w:rFonts w:ascii="Times New Roman" w:hAnsi="Times New Roman" w:cs="Times New Roman"/>
          <w:noProof w:val="0"/>
          <w:sz w:val="24"/>
          <w:szCs w:val="24"/>
        </w:rPr>
        <w:t xml:space="preserve">ranging </w:t>
      </w:r>
      <w:r w:rsidRPr="008C06A1">
        <w:rPr>
          <w:rFonts w:ascii="Times New Roman" w:hAnsi="Times New Roman" w:cs="Times New Roman"/>
          <w:noProof w:val="0"/>
          <w:sz w:val="24"/>
          <w:szCs w:val="24"/>
        </w:rPr>
        <w:t>between 50 and 95% at different sampling dates. Cuttings rooted and gr</w:t>
      </w:r>
      <w:r>
        <w:rPr>
          <w:rFonts w:ascii="Times New Roman" w:hAnsi="Times New Roman" w:cs="Times New Roman"/>
          <w:noProof w:val="0"/>
          <w:sz w:val="24"/>
          <w:szCs w:val="24"/>
        </w:rPr>
        <w:t>own</w:t>
      </w:r>
      <w:r w:rsidRPr="008C06A1">
        <w:rPr>
          <w:rFonts w:ascii="Times New Roman" w:hAnsi="Times New Roman" w:cs="Times New Roman"/>
          <w:noProof w:val="0"/>
          <w:sz w:val="24"/>
          <w:szCs w:val="24"/>
        </w:rPr>
        <w:t xml:space="preserve"> in fertilised </w:t>
      </w:r>
      <w:r w:rsidR="00266BD1">
        <w:rPr>
          <w:rFonts w:ascii="Times New Roman" w:hAnsi="Times New Roman" w:cs="Times New Roman"/>
          <w:noProof w:val="0"/>
          <w:sz w:val="24"/>
          <w:szCs w:val="24"/>
        </w:rPr>
        <w:t>substrate</w:t>
      </w:r>
      <w:r w:rsidRPr="008C06A1">
        <w:rPr>
          <w:rFonts w:ascii="Times New Roman" w:hAnsi="Times New Roman" w:cs="Times New Roman"/>
          <w:noProof w:val="0"/>
          <w:sz w:val="24"/>
          <w:szCs w:val="24"/>
        </w:rPr>
        <w:t xml:space="preserve"> rooted more equally</w:t>
      </w:r>
      <w:r>
        <w:rPr>
          <w:rFonts w:ascii="Times New Roman" w:hAnsi="Times New Roman" w:cs="Times New Roman"/>
          <w:noProof w:val="0"/>
          <w:sz w:val="24"/>
          <w:szCs w:val="24"/>
        </w:rPr>
        <w:t xml:space="preserve"> but</w:t>
      </w:r>
      <w:r w:rsidRPr="008C06A1">
        <w:rPr>
          <w:rFonts w:ascii="Times New Roman" w:hAnsi="Times New Roman" w:cs="Times New Roman"/>
          <w:noProof w:val="0"/>
          <w:sz w:val="24"/>
          <w:szCs w:val="24"/>
        </w:rPr>
        <w:t xml:space="preserve"> the differences were not significant. Fertilised variants showed </w:t>
      </w:r>
      <w:r w:rsidR="003462DF">
        <w:rPr>
          <w:rFonts w:ascii="Times New Roman" w:hAnsi="Times New Roman" w:cs="Times New Roman"/>
          <w:noProof w:val="0"/>
          <w:sz w:val="24"/>
          <w:szCs w:val="24"/>
        </w:rPr>
        <w:t xml:space="preserve">regarding root quality (number and length of roots) </w:t>
      </w:r>
      <w:r w:rsidRPr="008C06A1">
        <w:rPr>
          <w:rFonts w:ascii="Times New Roman" w:hAnsi="Times New Roman" w:cs="Times New Roman"/>
          <w:noProof w:val="0"/>
          <w:sz w:val="24"/>
          <w:szCs w:val="24"/>
        </w:rPr>
        <w:t>better results again and cuttings fertilised with 0.2 g N l</w:t>
      </w:r>
      <w:r w:rsidRPr="008C06A1">
        <w:rPr>
          <w:rFonts w:ascii="Times New Roman" w:hAnsi="Times New Roman" w:cs="Times New Roman"/>
          <w:noProof w:val="0"/>
          <w:sz w:val="24"/>
          <w:szCs w:val="24"/>
          <w:vertAlign w:val="superscript"/>
        </w:rPr>
        <w:t>-1</w:t>
      </w:r>
      <w:r w:rsidRPr="008C06A1">
        <w:rPr>
          <w:rFonts w:ascii="Times New Roman" w:hAnsi="Times New Roman" w:cs="Times New Roman"/>
          <w:noProof w:val="0"/>
          <w:sz w:val="24"/>
          <w:szCs w:val="24"/>
        </w:rPr>
        <w:t xml:space="preserve"> substrate (using 11-11-18 fertiliser) formed longer roots than those in</w:t>
      </w:r>
      <w:r>
        <w:rPr>
          <w:rFonts w:ascii="Times New Roman" w:hAnsi="Times New Roman" w:cs="Times New Roman"/>
          <w:noProof w:val="0"/>
          <w:sz w:val="24"/>
          <w:szCs w:val="24"/>
        </w:rPr>
        <w:t xml:space="preserve"> the</w:t>
      </w:r>
      <w:r w:rsidRPr="008C06A1">
        <w:rPr>
          <w:rFonts w:ascii="Times New Roman" w:hAnsi="Times New Roman" w:cs="Times New Roman"/>
          <w:noProof w:val="0"/>
          <w:sz w:val="24"/>
          <w:szCs w:val="24"/>
        </w:rPr>
        <w:t xml:space="preserve"> control variant and fertilised with 0.2 g N l</w:t>
      </w:r>
      <w:r w:rsidRPr="008C06A1">
        <w:rPr>
          <w:rFonts w:ascii="Times New Roman" w:hAnsi="Times New Roman" w:cs="Times New Roman"/>
          <w:noProof w:val="0"/>
          <w:sz w:val="24"/>
          <w:szCs w:val="24"/>
          <w:vertAlign w:val="superscript"/>
        </w:rPr>
        <w:t>-1</w:t>
      </w:r>
      <w:r w:rsidRPr="008C06A1">
        <w:rPr>
          <w:rFonts w:ascii="Times New Roman" w:hAnsi="Times New Roman" w:cs="Times New Roman"/>
          <w:noProof w:val="0"/>
          <w:sz w:val="24"/>
          <w:szCs w:val="24"/>
        </w:rPr>
        <w:t xml:space="preserve"> substrate (using 16-9-12 fertiliser).</w:t>
      </w:r>
      <w:r w:rsidR="003462DF">
        <w:rPr>
          <w:rFonts w:ascii="Times New Roman" w:hAnsi="Times New Roman" w:cs="Times New Roman"/>
          <w:noProof w:val="0"/>
          <w:sz w:val="24"/>
          <w:szCs w:val="24"/>
        </w:rPr>
        <w:t xml:space="preserve"> R</w:t>
      </w:r>
      <w:r w:rsidR="003462DF" w:rsidRPr="008C06A1">
        <w:rPr>
          <w:rFonts w:ascii="Times New Roman" w:hAnsi="Times New Roman" w:cs="Times New Roman"/>
          <w:noProof w:val="0"/>
          <w:sz w:val="24"/>
          <w:szCs w:val="24"/>
        </w:rPr>
        <w:t xml:space="preserve">ooting </w:t>
      </w:r>
      <w:r w:rsidR="003462DF" w:rsidRPr="007D5020">
        <w:rPr>
          <w:rFonts w:ascii="Times New Roman" w:hAnsi="Times New Roman" w:cs="Times New Roman"/>
          <w:noProof w:val="0"/>
          <w:sz w:val="24"/>
          <w:szCs w:val="24"/>
        </w:rPr>
        <w:t>heterogeneity</w:t>
      </w:r>
      <w:r w:rsidR="003462DF" w:rsidRPr="007D5020" w:rsidDel="007D5020">
        <w:rPr>
          <w:rFonts w:ascii="Times New Roman" w:hAnsi="Times New Roman" w:cs="Times New Roman"/>
          <w:noProof w:val="0"/>
          <w:sz w:val="24"/>
          <w:szCs w:val="24"/>
        </w:rPr>
        <w:t xml:space="preserve"> </w:t>
      </w:r>
      <w:r w:rsidR="003462DF" w:rsidRPr="008C06A1">
        <w:rPr>
          <w:rFonts w:ascii="Times New Roman" w:hAnsi="Times New Roman" w:cs="Times New Roman"/>
          <w:noProof w:val="0"/>
          <w:sz w:val="24"/>
          <w:szCs w:val="24"/>
        </w:rPr>
        <w:t xml:space="preserve">of </w:t>
      </w:r>
      <w:r w:rsidR="003462DF">
        <w:rPr>
          <w:rFonts w:ascii="Times New Roman" w:hAnsi="Times New Roman" w:cs="Times New Roman"/>
          <w:noProof w:val="0"/>
          <w:sz w:val="24"/>
          <w:szCs w:val="24"/>
        </w:rPr>
        <w:t xml:space="preserve">the </w:t>
      </w:r>
      <w:r w:rsidR="003462DF" w:rsidRPr="008C06A1">
        <w:rPr>
          <w:rFonts w:ascii="Times New Roman" w:hAnsi="Times New Roman" w:cs="Times New Roman"/>
          <w:noProof w:val="0"/>
          <w:sz w:val="24"/>
          <w:szCs w:val="24"/>
        </w:rPr>
        <w:t>control cutting</w:t>
      </w:r>
      <w:r w:rsidR="003462DF">
        <w:rPr>
          <w:rFonts w:ascii="Times New Roman" w:hAnsi="Times New Roman" w:cs="Times New Roman"/>
          <w:noProof w:val="0"/>
          <w:sz w:val="24"/>
          <w:szCs w:val="24"/>
        </w:rPr>
        <w:t xml:space="preserve"> was </w:t>
      </w:r>
      <w:r w:rsidR="00AA6577">
        <w:rPr>
          <w:rFonts w:ascii="Times New Roman" w:hAnsi="Times New Roman" w:cs="Times New Roman"/>
          <w:noProof w:val="0"/>
          <w:sz w:val="24"/>
          <w:szCs w:val="24"/>
        </w:rPr>
        <w:t>evidently</w:t>
      </w:r>
      <w:r w:rsidR="003462DF">
        <w:rPr>
          <w:rFonts w:ascii="Times New Roman" w:hAnsi="Times New Roman" w:cs="Times New Roman"/>
          <w:noProof w:val="0"/>
          <w:sz w:val="24"/>
          <w:szCs w:val="24"/>
        </w:rPr>
        <w:t xml:space="preserve"> again</w:t>
      </w:r>
      <w:r w:rsidR="000646C8">
        <w:rPr>
          <w:rFonts w:ascii="Times New Roman" w:hAnsi="Times New Roman" w:cs="Times New Roman"/>
          <w:noProof w:val="0"/>
          <w:sz w:val="24"/>
          <w:szCs w:val="24"/>
        </w:rPr>
        <w:t xml:space="preserve"> (Table 1).</w:t>
      </w:r>
    </w:p>
    <w:p w:rsidR="00703F79" w:rsidRDefault="00703F79" w:rsidP="00E03599">
      <w:pPr>
        <w:jc w:val="both"/>
        <w:rPr>
          <w:rFonts w:ascii="Times New Roman" w:hAnsi="Times New Roman" w:cs="Times New Roman"/>
          <w:noProof w:val="0"/>
          <w:sz w:val="24"/>
          <w:szCs w:val="24"/>
        </w:rPr>
      </w:pPr>
    </w:p>
    <w:p w:rsidR="00703F79" w:rsidRDefault="00703F79" w:rsidP="00E03599">
      <w:pPr>
        <w:jc w:val="both"/>
        <w:rPr>
          <w:ins w:id="13" w:author="Gregi Osterc" w:date="2013-11-10T22:12:00Z"/>
          <w:rFonts w:ascii="Times New Roman" w:hAnsi="Times New Roman" w:cs="Times New Roman"/>
          <w:noProof w:val="0"/>
          <w:sz w:val="24"/>
          <w:szCs w:val="24"/>
        </w:rPr>
      </w:pPr>
      <w:r w:rsidRPr="008C06A1">
        <w:rPr>
          <w:rFonts w:ascii="Times New Roman" w:hAnsi="Times New Roman" w:cs="Times New Roman"/>
          <w:noProof w:val="0"/>
          <w:sz w:val="24"/>
          <w:szCs w:val="24"/>
        </w:rPr>
        <w:t xml:space="preserve">The survival of cuttings was excellent in the first phase of winter (100% survival), later the survival decreased to values between 47.22 and 58.33%. There were no </w:t>
      </w:r>
      <w:r>
        <w:rPr>
          <w:rFonts w:ascii="Times New Roman" w:hAnsi="Times New Roman" w:cs="Times New Roman"/>
          <w:noProof w:val="0"/>
          <w:sz w:val="24"/>
          <w:szCs w:val="24"/>
        </w:rPr>
        <w:t xml:space="preserve">significant </w:t>
      </w:r>
      <w:r w:rsidRPr="008C06A1">
        <w:rPr>
          <w:rFonts w:ascii="Times New Roman" w:hAnsi="Times New Roman" w:cs="Times New Roman"/>
          <w:noProof w:val="0"/>
          <w:sz w:val="24"/>
          <w:szCs w:val="24"/>
        </w:rPr>
        <w:t>differences in the survival rate</w:t>
      </w:r>
      <w:r>
        <w:rPr>
          <w:rFonts w:ascii="Times New Roman" w:hAnsi="Times New Roman" w:cs="Times New Roman"/>
          <w:noProof w:val="0"/>
          <w:sz w:val="24"/>
          <w:szCs w:val="24"/>
        </w:rPr>
        <w:t>s</w:t>
      </w:r>
      <w:r w:rsidRPr="008C06A1">
        <w:rPr>
          <w:rFonts w:ascii="Times New Roman" w:hAnsi="Times New Roman" w:cs="Times New Roman"/>
          <w:noProof w:val="0"/>
          <w:sz w:val="24"/>
          <w:szCs w:val="24"/>
        </w:rPr>
        <w:t xml:space="preserve"> among different fertilisation variants (Table 2).</w:t>
      </w:r>
    </w:p>
    <w:p w:rsidR="00703F79" w:rsidRDefault="00703F79" w:rsidP="00E03599">
      <w:pPr>
        <w:jc w:val="both"/>
        <w:rPr>
          <w:rFonts w:ascii="Times New Roman" w:hAnsi="Times New Roman" w:cs="Times New Roman"/>
          <w:noProof w:val="0"/>
          <w:sz w:val="24"/>
          <w:szCs w:val="24"/>
        </w:rPr>
      </w:pPr>
    </w:p>
    <w:p w:rsidR="004524C9" w:rsidRDefault="004524C9" w:rsidP="00E03599">
      <w:pPr>
        <w:jc w:val="both"/>
        <w:rPr>
          <w:ins w:id="14" w:author="Gregi Osterc" w:date="2013-11-10T22:13:00Z"/>
          <w:rFonts w:ascii="Times New Roman" w:hAnsi="Times New Roman" w:cs="Times New Roman"/>
          <w:noProof w:val="0"/>
          <w:sz w:val="24"/>
          <w:szCs w:val="24"/>
        </w:rPr>
      </w:pPr>
      <w:r>
        <w:rPr>
          <w:rFonts w:ascii="Times New Roman" w:hAnsi="Times New Roman" w:cs="Times New Roman"/>
          <w:noProof w:val="0"/>
          <w:sz w:val="24"/>
          <w:szCs w:val="24"/>
        </w:rPr>
        <w:t>Regardless of the fertilisation strategy used, t</w:t>
      </w:r>
      <w:r w:rsidRPr="008C06A1">
        <w:rPr>
          <w:rFonts w:ascii="Times New Roman" w:hAnsi="Times New Roman" w:cs="Times New Roman"/>
          <w:noProof w:val="0"/>
          <w:sz w:val="24"/>
          <w:szCs w:val="24"/>
        </w:rPr>
        <w:t>he sucrose concentrations in cutting</w:t>
      </w:r>
      <w:r w:rsidR="003C1ACE">
        <w:rPr>
          <w:rFonts w:ascii="Times New Roman" w:hAnsi="Times New Roman" w:cs="Times New Roman"/>
          <w:noProof w:val="0"/>
          <w:sz w:val="24"/>
          <w:szCs w:val="24"/>
        </w:rPr>
        <w:t>s</w:t>
      </w:r>
      <w:r w:rsidRPr="008C06A1">
        <w:rPr>
          <w:rFonts w:ascii="Times New Roman" w:hAnsi="Times New Roman" w:cs="Times New Roman"/>
          <w:noProof w:val="0"/>
          <w:sz w:val="24"/>
          <w:szCs w:val="24"/>
        </w:rPr>
        <w:t xml:space="preserve"> reached values around 0.6 mg g</w:t>
      </w:r>
      <w:r w:rsidRPr="008C06A1">
        <w:rPr>
          <w:rFonts w:ascii="Times New Roman" w:hAnsi="Times New Roman" w:cs="Times New Roman"/>
          <w:noProof w:val="0"/>
          <w:sz w:val="24"/>
          <w:szCs w:val="24"/>
          <w:vertAlign w:val="superscript"/>
        </w:rPr>
        <w:t>-1</w:t>
      </w:r>
      <w:r w:rsidRPr="008C06A1">
        <w:rPr>
          <w:rFonts w:ascii="Times New Roman" w:hAnsi="Times New Roman" w:cs="Times New Roman"/>
          <w:noProof w:val="0"/>
          <w:sz w:val="24"/>
          <w:szCs w:val="24"/>
        </w:rPr>
        <w:t xml:space="preserve"> </w:t>
      </w:r>
      <w:r w:rsidR="000646C8">
        <w:rPr>
          <w:rFonts w:ascii="Times New Roman" w:hAnsi="Times New Roman" w:cs="Times New Roman"/>
          <w:noProof w:val="0"/>
          <w:sz w:val="24"/>
          <w:szCs w:val="24"/>
        </w:rPr>
        <w:t>cutting</w:t>
      </w:r>
      <w:r w:rsidR="000646C8" w:rsidRPr="008C06A1">
        <w:rPr>
          <w:rFonts w:ascii="Times New Roman" w:hAnsi="Times New Roman" w:cs="Times New Roman"/>
          <w:noProof w:val="0"/>
          <w:sz w:val="24"/>
          <w:szCs w:val="24"/>
        </w:rPr>
        <w:t xml:space="preserve"> </w:t>
      </w:r>
      <w:r w:rsidRPr="008C06A1">
        <w:rPr>
          <w:rFonts w:ascii="Times New Roman" w:hAnsi="Times New Roman" w:cs="Times New Roman"/>
          <w:noProof w:val="0"/>
          <w:sz w:val="24"/>
          <w:szCs w:val="24"/>
        </w:rPr>
        <w:t xml:space="preserve">one month after inserting cuttings in the substrate (Fig. </w:t>
      </w:r>
      <w:r w:rsidR="000646C8">
        <w:rPr>
          <w:rFonts w:ascii="Times New Roman" w:hAnsi="Times New Roman" w:cs="Times New Roman"/>
          <w:noProof w:val="0"/>
          <w:sz w:val="24"/>
          <w:szCs w:val="24"/>
        </w:rPr>
        <w:t>2</w:t>
      </w:r>
      <w:r w:rsidRPr="008C06A1">
        <w:rPr>
          <w:rFonts w:ascii="Times New Roman" w:hAnsi="Times New Roman" w:cs="Times New Roman"/>
          <w:noProof w:val="0"/>
          <w:sz w:val="24"/>
          <w:szCs w:val="24"/>
        </w:rPr>
        <w:t xml:space="preserve">). This means that </w:t>
      </w:r>
      <w:r>
        <w:rPr>
          <w:rFonts w:ascii="Times New Roman" w:hAnsi="Times New Roman" w:cs="Times New Roman"/>
          <w:noProof w:val="0"/>
          <w:sz w:val="24"/>
          <w:szCs w:val="24"/>
        </w:rPr>
        <w:t xml:space="preserve">in the first month </w:t>
      </w:r>
      <w:r w:rsidRPr="008C06A1">
        <w:rPr>
          <w:rFonts w:ascii="Times New Roman" w:hAnsi="Times New Roman" w:cs="Times New Roman"/>
          <w:noProof w:val="0"/>
          <w:sz w:val="24"/>
          <w:szCs w:val="24"/>
        </w:rPr>
        <w:t xml:space="preserve">the values </w:t>
      </w:r>
      <w:r>
        <w:rPr>
          <w:rFonts w:ascii="Times New Roman" w:hAnsi="Times New Roman" w:cs="Times New Roman"/>
          <w:noProof w:val="0"/>
          <w:sz w:val="24"/>
          <w:szCs w:val="24"/>
        </w:rPr>
        <w:t xml:space="preserve">remained at </w:t>
      </w:r>
      <w:r w:rsidRPr="008C06A1">
        <w:rPr>
          <w:rFonts w:ascii="Times New Roman" w:hAnsi="Times New Roman" w:cs="Times New Roman"/>
          <w:noProof w:val="0"/>
          <w:sz w:val="24"/>
          <w:szCs w:val="24"/>
        </w:rPr>
        <w:t xml:space="preserve">the same level as they were on the date of severance, on 18 June. </w:t>
      </w:r>
      <w:r>
        <w:rPr>
          <w:rFonts w:ascii="Times New Roman" w:hAnsi="Times New Roman" w:cs="Times New Roman"/>
          <w:noProof w:val="0"/>
          <w:sz w:val="24"/>
          <w:szCs w:val="24"/>
        </w:rPr>
        <w:t>Later, s</w:t>
      </w:r>
      <w:r w:rsidRPr="008C06A1">
        <w:rPr>
          <w:rFonts w:ascii="Times New Roman" w:hAnsi="Times New Roman" w:cs="Times New Roman"/>
          <w:noProof w:val="0"/>
          <w:sz w:val="24"/>
          <w:szCs w:val="24"/>
        </w:rPr>
        <w:t xml:space="preserve">ucrose values decreased, </w:t>
      </w:r>
      <w:r>
        <w:rPr>
          <w:rFonts w:ascii="Times New Roman" w:hAnsi="Times New Roman" w:cs="Times New Roman"/>
          <w:noProof w:val="0"/>
          <w:sz w:val="24"/>
          <w:szCs w:val="24"/>
        </w:rPr>
        <w:t xml:space="preserve">dropping to </w:t>
      </w:r>
      <w:r w:rsidRPr="008C06A1">
        <w:rPr>
          <w:rFonts w:ascii="Times New Roman" w:hAnsi="Times New Roman" w:cs="Times New Roman"/>
          <w:noProof w:val="0"/>
          <w:sz w:val="24"/>
          <w:szCs w:val="24"/>
        </w:rPr>
        <w:t>0.2 and 0.3 mg g</w:t>
      </w:r>
      <w:r w:rsidRPr="008C06A1">
        <w:rPr>
          <w:rFonts w:ascii="Times New Roman" w:hAnsi="Times New Roman" w:cs="Times New Roman"/>
          <w:noProof w:val="0"/>
          <w:sz w:val="24"/>
          <w:szCs w:val="24"/>
          <w:vertAlign w:val="superscript"/>
        </w:rPr>
        <w:t>-1</w:t>
      </w:r>
      <w:r w:rsidRPr="008C06A1">
        <w:rPr>
          <w:rFonts w:ascii="Times New Roman" w:hAnsi="Times New Roman" w:cs="Times New Roman"/>
          <w:noProof w:val="0"/>
          <w:sz w:val="24"/>
          <w:szCs w:val="24"/>
        </w:rPr>
        <w:t xml:space="preserve"> </w:t>
      </w:r>
      <w:r w:rsidR="000646C8">
        <w:rPr>
          <w:rFonts w:ascii="Times New Roman" w:hAnsi="Times New Roman" w:cs="Times New Roman"/>
          <w:noProof w:val="0"/>
          <w:sz w:val="24"/>
          <w:szCs w:val="24"/>
        </w:rPr>
        <w:t xml:space="preserve">cutting </w:t>
      </w:r>
      <w:r w:rsidRPr="008C06A1">
        <w:rPr>
          <w:rFonts w:ascii="Times New Roman" w:hAnsi="Times New Roman" w:cs="Times New Roman"/>
          <w:noProof w:val="0"/>
          <w:sz w:val="24"/>
          <w:szCs w:val="24"/>
        </w:rPr>
        <w:t xml:space="preserve">in August and September. Sucrose concentrations in </w:t>
      </w:r>
      <w:r w:rsidR="003C1ACE">
        <w:rPr>
          <w:rFonts w:ascii="Times New Roman" w:hAnsi="Times New Roman" w:cs="Times New Roman"/>
          <w:noProof w:val="0"/>
          <w:sz w:val="24"/>
          <w:szCs w:val="24"/>
        </w:rPr>
        <w:t>cuttings</w:t>
      </w:r>
      <w:r w:rsidRPr="008C06A1">
        <w:rPr>
          <w:rFonts w:ascii="Times New Roman" w:hAnsi="Times New Roman" w:cs="Times New Roman"/>
          <w:noProof w:val="0"/>
          <w:sz w:val="24"/>
          <w:szCs w:val="24"/>
        </w:rPr>
        <w:t xml:space="preserve"> increased again toward the end of the propagation period</w:t>
      </w:r>
      <w:r>
        <w:rPr>
          <w:rFonts w:ascii="Times New Roman" w:hAnsi="Times New Roman" w:cs="Times New Roman"/>
          <w:noProof w:val="0"/>
          <w:sz w:val="24"/>
          <w:szCs w:val="24"/>
        </w:rPr>
        <w:t>,</w:t>
      </w:r>
      <w:r w:rsidRPr="008C06A1">
        <w:rPr>
          <w:rFonts w:ascii="Times New Roman" w:hAnsi="Times New Roman" w:cs="Times New Roman"/>
          <w:noProof w:val="0"/>
          <w:sz w:val="24"/>
          <w:szCs w:val="24"/>
        </w:rPr>
        <w:t xml:space="preserve"> with values between 0.4 and 0.85 mg g</w:t>
      </w:r>
      <w:r w:rsidRPr="008C06A1">
        <w:rPr>
          <w:rFonts w:ascii="Times New Roman" w:hAnsi="Times New Roman" w:cs="Times New Roman"/>
          <w:noProof w:val="0"/>
          <w:sz w:val="24"/>
          <w:szCs w:val="24"/>
          <w:vertAlign w:val="superscript"/>
        </w:rPr>
        <w:t>-1</w:t>
      </w:r>
      <w:r w:rsidRPr="008C06A1">
        <w:rPr>
          <w:rFonts w:ascii="Times New Roman" w:hAnsi="Times New Roman" w:cs="Times New Roman"/>
          <w:noProof w:val="0"/>
          <w:sz w:val="24"/>
          <w:szCs w:val="24"/>
        </w:rPr>
        <w:t xml:space="preserve"> </w:t>
      </w:r>
      <w:r w:rsidR="000646C8">
        <w:rPr>
          <w:rFonts w:ascii="Times New Roman" w:hAnsi="Times New Roman" w:cs="Times New Roman"/>
          <w:noProof w:val="0"/>
          <w:sz w:val="24"/>
          <w:szCs w:val="24"/>
        </w:rPr>
        <w:t>cutting</w:t>
      </w:r>
      <w:r w:rsidRPr="008C06A1">
        <w:rPr>
          <w:rFonts w:ascii="Times New Roman" w:hAnsi="Times New Roman" w:cs="Times New Roman"/>
          <w:noProof w:val="0"/>
          <w:sz w:val="24"/>
          <w:szCs w:val="24"/>
        </w:rPr>
        <w:t>. Different fertilisation variants did not show any significant differences in sucrose concentrations</w:t>
      </w:r>
      <w:r>
        <w:rPr>
          <w:rFonts w:ascii="Times New Roman" w:hAnsi="Times New Roman" w:cs="Times New Roman"/>
          <w:noProof w:val="0"/>
          <w:sz w:val="24"/>
          <w:szCs w:val="24"/>
        </w:rPr>
        <w:t>;</w:t>
      </w:r>
      <w:r w:rsidRPr="008C06A1">
        <w:rPr>
          <w:rFonts w:ascii="Times New Roman" w:hAnsi="Times New Roman" w:cs="Times New Roman"/>
          <w:noProof w:val="0"/>
          <w:sz w:val="24"/>
          <w:szCs w:val="24"/>
        </w:rPr>
        <w:t xml:space="preserve"> </w:t>
      </w:r>
      <w:r>
        <w:rPr>
          <w:rFonts w:ascii="Times New Roman" w:hAnsi="Times New Roman" w:cs="Times New Roman"/>
          <w:noProof w:val="0"/>
          <w:sz w:val="24"/>
          <w:szCs w:val="24"/>
        </w:rPr>
        <w:t xml:space="preserve">however, </w:t>
      </w:r>
      <w:r w:rsidRPr="008C06A1">
        <w:rPr>
          <w:rFonts w:ascii="Times New Roman" w:hAnsi="Times New Roman" w:cs="Times New Roman"/>
          <w:noProof w:val="0"/>
          <w:sz w:val="24"/>
          <w:szCs w:val="24"/>
        </w:rPr>
        <w:t xml:space="preserve">the fall in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concentration in the middle of the period was significant.</w:t>
      </w:r>
    </w:p>
    <w:p w:rsidR="00703F79" w:rsidRPr="008C06A1" w:rsidRDefault="00703F79" w:rsidP="00E03599">
      <w:pPr>
        <w:jc w:val="both"/>
        <w:rPr>
          <w:rFonts w:ascii="Times New Roman" w:hAnsi="Times New Roman" w:cs="Times New Roman"/>
          <w:noProof w:val="0"/>
          <w:sz w:val="24"/>
          <w:szCs w:val="24"/>
        </w:rPr>
      </w:pPr>
    </w:p>
    <w:p w:rsidR="004524C9" w:rsidRPr="008C06A1" w:rsidRDefault="004524C9" w:rsidP="00E03599">
      <w:pPr>
        <w:jc w:val="both"/>
        <w:rPr>
          <w:rFonts w:ascii="Times New Roman" w:hAnsi="Times New Roman" w:cs="Times New Roman"/>
          <w:noProof w:val="0"/>
          <w:sz w:val="24"/>
          <w:szCs w:val="24"/>
        </w:rPr>
      </w:pPr>
      <w:r w:rsidRPr="008C06A1">
        <w:rPr>
          <w:rFonts w:ascii="Times New Roman" w:hAnsi="Times New Roman" w:cs="Times New Roman"/>
          <w:noProof w:val="0"/>
          <w:sz w:val="24"/>
          <w:szCs w:val="24"/>
        </w:rPr>
        <w:t xml:space="preserve">The highest sucrose concentrations in leaves were measured on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 xml:space="preserve">severance date and one month later, on 16 July, </w:t>
      </w:r>
      <w:r>
        <w:rPr>
          <w:rFonts w:ascii="Times New Roman" w:hAnsi="Times New Roman" w:cs="Times New Roman"/>
          <w:noProof w:val="0"/>
          <w:sz w:val="24"/>
          <w:szCs w:val="24"/>
        </w:rPr>
        <w:t xml:space="preserve">and reached </w:t>
      </w:r>
      <w:r w:rsidRPr="008C06A1">
        <w:rPr>
          <w:rFonts w:ascii="Times New Roman" w:hAnsi="Times New Roman" w:cs="Times New Roman"/>
          <w:noProof w:val="0"/>
          <w:sz w:val="24"/>
          <w:szCs w:val="24"/>
        </w:rPr>
        <w:t>between 0.6 and 0.8 mg g</w:t>
      </w:r>
      <w:r w:rsidRPr="008C06A1">
        <w:rPr>
          <w:rFonts w:ascii="Times New Roman" w:hAnsi="Times New Roman" w:cs="Times New Roman"/>
          <w:noProof w:val="0"/>
          <w:sz w:val="24"/>
          <w:szCs w:val="24"/>
          <w:vertAlign w:val="superscript"/>
        </w:rPr>
        <w:t>-1</w:t>
      </w:r>
      <w:r w:rsidRPr="008C06A1">
        <w:rPr>
          <w:rFonts w:ascii="Times New Roman" w:hAnsi="Times New Roman" w:cs="Times New Roman"/>
          <w:noProof w:val="0"/>
          <w:sz w:val="24"/>
          <w:szCs w:val="24"/>
        </w:rPr>
        <w:t>. At the end of the propagation season, in September and October</w:t>
      </w:r>
      <w:r>
        <w:rPr>
          <w:rFonts w:ascii="Times New Roman" w:hAnsi="Times New Roman" w:cs="Times New Roman"/>
          <w:noProof w:val="0"/>
          <w:sz w:val="24"/>
          <w:szCs w:val="24"/>
        </w:rPr>
        <w:t>,</w:t>
      </w:r>
      <w:r w:rsidRPr="008C06A1">
        <w:rPr>
          <w:rFonts w:ascii="Times New Roman" w:hAnsi="Times New Roman" w:cs="Times New Roman"/>
          <w:noProof w:val="0"/>
          <w:sz w:val="24"/>
          <w:szCs w:val="24"/>
        </w:rPr>
        <w:t xml:space="preserve"> </w:t>
      </w:r>
      <w:r>
        <w:rPr>
          <w:rFonts w:ascii="Times New Roman" w:hAnsi="Times New Roman" w:cs="Times New Roman"/>
          <w:noProof w:val="0"/>
          <w:sz w:val="24"/>
          <w:szCs w:val="24"/>
        </w:rPr>
        <w:t xml:space="preserve">the values </w:t>
      </w:r>
      <w:r w:rsidRPr="008C06A1">
        <w:rPr>
          <w:rFonts w:ascii="Times New Roman" w:hAnsi="Times New Roman" w:cs="Times New Roman"/>
          <w:noProof w:val="0"/>
          <w:sz w:val="24"/>
          <w:szCs w:val="24"/>
        </w:rPr>
        <w:t>ranged between 0.4 and 0.6 mg sucrose g</w:t>
      </w:r>
      <w:r w:rsidRPr="008C06A1">
        <w:rPr>
          <w:rFonts w:ascii="Times New Roman" w:hAnsi="Times New Roman" w:cs="Times New Roman"/>
          <w:noProof w:val="0"/>
          <w:sz w:val="24"/>
          <w:szCs w:val="24"/>
          <w:vertAlign w:val="superscript"/>
        </w:rPr>
        <w:t>-1</w:t>
      </w:r>
      <w:r w:rsidRPr="008C06A1">
        <w:rPr>
          <w:rFonts w:ascii="Times New Roman" w:hAnsi="Times New Roman" w:cs="Times New Roman"/>
          <w:noProof w:val="0"/>
          <w:sz w:val="24"/>
          <w:szCs w:val="24"/>
        </w:rPr>
        <w:t xml:space="preserve"> (Fig. </w:t>
      </w:r>
      <w:r w:rsidR="000646C8">
        <w:rPr>
          <w:rFonts w:ascii="Times New Roman" w:hAnsi="Times New Roman" w:cs="Times New Roman"/>
          <w:noProof w:val="0"/>
          <w:sz w:val="24"/>
          <w:szCs w:val="24"/>
        </w:rPr>
        <w:t>3</w:t>
      </w:r>
      <w:r w:rsidRPr="008C06A1">
        <w:rPr>
          <w:rFonts w:ascii="Times New Roman" w:hAnsi="Times New Roman" w:cs="Times New Roman"/>
          <w:noProof w:val="0"/>
          <w:sz w:val="24"/>
          <w:szCs w:val="24"/>
        </w:rPr>
        <w:t>). A significant fall in sucrose concentration was noticed in August with values below 0.25 mg g</w:t>
      </w:r>
      <w:r w:rsidRPr="008C06A1">
        <w:rPr>
          <w:rFonts w:ascii="Times New Roman" w:hAnsi="Times New Roman" w:cs="Times New Roman"/>
          <w:noProof w:val="0"/>
          <w:sz w:val="24"/>
          <w:szCs w:val="24"/>
          <w:vertAlign w:val="superscript"/>
        </w:rPr>
        <w:t>-1</w:t>
      </w:r>
      <w:r w:rsidRPr="008C06A1">
        <w:rPr>
          <w:rFonts w:ascii="Times New Roman" w:hAnsi="Times New Roman" w:cs="Times New Roman"/>
          <w:noProof w:val="0"/>
          <w:sz w:val="24"/>
          <w:szCs w:val="24"/>
        </w:rPr>
        <w:t xml:space="preserve">. </w:t>
      </w:r>
      <w:r>
        <w:rPr>
          <w:rFonts w:ascii="Times New Roman" w:hAnsi="Times New Roman" w:cs="Times New Roman"/>
          <w:noProof w:val="0"/>
          <w:sz w:val="24"/>
          <w:szCs w:val="24"/>
        </w:rPr>
        <w:t>Again, f</w:t>
      </w:r>
      <w:r w:rsidRPr="008C06A1">
        <w:rPr>
          <w:rFonts w:ascii="Times New Roman" w:hAnsi="Times New Roman" w:cs="Times New Roman"/>
          <w:noProof w:val="0"/>
          <w:sz w:val="24"/>
          <w:szCs w:val="24"/>
        </w:rPr>
        <w:t>ertilisation variants did not show any difference.</w:t>
      </w:r>
    </w:p>
    <w:p w:rsidR="004524C9" w:rsidRPr="008C06A1" w:rsidRDefault="004524C9" w:rsidP="00E03599">
      <w:pPr>
        <w:jc w:val="both"/>
        <w:rPr>
          <w:rFonts w:ascii="Times New Roman" w:hAnsi="Times New Roman" w:cs="Times New Roman"/>
          <w:noProof w:val="0"/>
          <w:sz w:val="24"/>
          <w:szCs w:val="24"/>
        </w:rPr>
      </w:pPr>
    </w:p>
    <w:p w:rsidR="004524C9" w:rsidRPr="008C06A1" w:rsidRDefault="004524C9" w:rsidP="009D381C">
      <w:pPr>
        <w:jc w:val="both"/>
        <w:rPr>
          <w:rFonts w:ascii="Times New Roman" w:hAnsi="Times New Roman" w:cs="Times New Roman"/>
          <w:b/>
          <w:bCs/>
          <w:smallCaps/>
          <w:noProof w:val="0"/>
          <w:sz w:val="24"/>
          <w:szCs w:val="24"/>
        </w:rPr>
      </w:pPr>
      <w:r w:rsidRPr="008C06A1">
        <w:rPr>
          <w:rFonts w:ascii="Times New Roman" w:hAnsi="Times New Roman" w:cs="Times New Roman"/>
          <w:b/>
          <w:bCs/>
          <w:smallCaps/>
          <w:noProof w:val="0"/>
          <w:sz w:val="24"/>
          <w:szCs w:val="24"/>
        </w:rPr>
        <w:t>DISCUSSION</w:t>
      </w:r>
    </w:p>
    <w:p w:rsidR="004524C9" w:rsidRPr="008C06A1" w:rsidRDefault="004524C9" w:rsidP="00E03599">
      <w:pPr>
        <w:jc w:val="both"/>
        <w:rPr>
          <w:rFonts w:ascii="Times New Roman" w:hAnsi="Times New Roman" w:cs="Times New Roman"/>
          <w:noProof w:val="0"/>
          <w:sz w:val="24"/>
          <w:szCs w:val="24"/>
        </w:rPr>
      </w:pPr>
      <w:r w:rsidRPr="008C06A1">
        <w:rPr>
          <w:rFonts w:ascii="Times New Roman" w:hAnsi="Times New Roman" w:cs="Times New Roman"/>
          <w:noProof w:val="0"/>
          <w:sz w:val="24"/>
          <w:szCs w:val="24"/>
        </w:rPr>
        <w:t xml:space="preserve">AR is a process </w:t>
      </w:r>
      <w:r>
        <w:rPr>
          <w:rFonts w:ascii="Times New Roman" w:hAnsi="Times New Roman" w:cs="Times New Roman"/>
          <w:noProof w:val="0"/>
          <w:sz w:val="24"/>
          <w:szCs w:val="24"/>
        </w:rPr>
        <w:t xml:space="preserve">whose </w:t>
      </w:r>
      <w:r w:rsidRPr="008C06A1">
        <w:rPr>
          <w:rFonts w:ascii="Times New Roman" w:hAnsi="Times New Roman" w:cs="Times New Roman"/>
          <w:noProof w:val="0"/>
          <w:sz w:val="24"/>
          <w:szCs w:val="24"/>
        </w:rPr>
        <w:t>duration i</w:t>
      </w:r>
      <w:r>
        <w:rPr>
          <w:rFonts w:ascii="Times New Roman" w:hAnsi="Times New Roman" w:cs="Times New Roman"/>
          <w:noProof w:val="0"/>
          <w:sz w:val="24"/>
          <w:szCs w:val="24"/>
        </w:rPr>
        <w:t>s</w:t>
      </w:r>
      <w:r w:rsidRPr="008C06A1">
        <w:rPr>
          <w:rFonts w:ascii="Times New Roman" w:hAnsi="Times New Roman" w:cs="Times New Roman"/>
          <w:noProof w:val="0"/>
          <w:sz w:val="24"/>
          <w:szCs w:val="24"/>
        </w:rPr>
        <w:t xml:space="preserve"> generally not </w:t>
      </w:r>
      <w:r>
        <w:rPr>
          <w:rFonts w:ascii="Times New Roman" w:hAnsi="Times New Roman" w:cs="Times New Roman"/>
          <w:noProof w:val="0"/>
          <w:sz w:val="24"/>
          <w:szCs w:val="24"/>
        </w:rPr>
        <w:t xml:space="preserve">highly </w:t>
      </w:r>
      <w:r w:rsidRPr="008C06A1">
        <w:rPr>
          <w:rFonts w:ascii="Times New Roman" w:hAnsi="Times New Roman" w:cs="Times New Roman"/>
          <w:noProof w:val="0"/>
          <w:sz w:val="24"/>
          <w:szCs w:val="24"/>
        </w:rPr>
        <w:t xml:space="preserve">dependent on </w:t>
      </w:r>
      <w:r>
        <w:rPr>
          <w:rFonts w:ascii="Times New Roman" w:hAnsi="Times New Roman" w:cs="Times New Roman"/>
          <w:noProof w:val="0"/>
          <w:sz w:val="24"/>
          <w:szCs w:val="24"/>
        </w:rPr>
        <w:t xml:space="preserve">particular </w:t>
      </w:r>
      <w:r w:rsidRPr="008C06A1">
        <w:rPr>
          <w:rFonts w:ascii="Times New Roman" w:hAnsi="Times New Roman" w:cs="Times New Roman"/>
          <w:noProof w:val="0"/>
          <w:sz w:val="24"/>
          <w:szCs w:val="24"/>
        </w:rPr>
        <w:t xml:space="preserve">species. It lasts, </w:t>
      </w:r>
      <w:r>
        <w:rPr>
          <w:rFonts w:ascii="Times New Roman" w:hAnsi="Times New Roman" w:cs="Times New Roman"/>
          <w:noProof w:val="0"/>
          <w:sz w:val="24"/>
          <w:szCs w:val="24"/>
        </w:rPr>
        <w:t>in</w:t>
      </w:r>
      <w:r w:rsidRPr="008C06A1">
        <w:rPr>
          <w:rFonts w:ascii="Times New Roman" w:hAnsi="Times New Roman" w:cs="Times New Roman"/>
          <w:noProof w:val="0"/>
          <w:sz w:val="24"/>
          <w:szCs w:val="24"/>
        </w:rPr>
        <w:t xml:space="preserve"> optimal conditions</w:t>
      </w:r>
      <w:r>
        <w:rPr>
          <w:rFonts w:ascii="Times New Roman" w:hAnsi="Times New Roman" w:cs="Times New Roman"/>
          <w:noProof w:val="0"/>
          <w:sz w:val="24"/>
          <w:szCs w:val="24"/>
        </w:rPr>
        <w:t>,</w:t>
      </w:r>
      <w:r w:rsidRPr="008C06A1">
        <w:rPr>
          <w:rFonts w:ascii="Times New Roman" w:hAnsi="Times New Roman" w:cs="Times New Roman"/>
          <w:noProof w:val="0"/>
          <w:sz w:val="24"/>
          <w:szCs w:val="24"/>
        </w:rPr>
        <w:t xml:space="preserve"> between 3 and 5 weeks. </w:t>
      </w:r>
      <w:r>
        <w:rPr>
          <w:rFonts w:ascii="Times New Roman" w:hAnsi="Times New Roman" w:cs="Times New Roman"/>
          <w:noProof w:val="0"/>
          <w:sz w:val="24"/>
          <w:szCs w:val="24"/>
        </w:rPr>
        <w:t>The f</w:t>
      </w:r>
      <w:r w:rsidRPr="008C06A1">
        <w:rPr>
          <w:rFonts w:ascii="Times New Roman" w:hAnsi="Times New Roman" w:cs="Times New Roman"/>
          <w:noProof w:val="0"/>
          <w:sz w:val="24"/>
          <w:szCs w:val="24"/>
        </w:rPr>
        <w:t xml:space="preserve">irst four days after inserting cuttings </w:t>
      </w:r>
      <w:r>
        <w:rPr>
          <w:rFonts w:ascii="Times New Roman" w:hAnsi="Times New Roman" w:cs="Times New Roman"/>
          <w:noProof w:val="0"/>
          <w:sz w:val="24"/>
          <w:szCs w:val="24"/>
        </w:rPr>
        <w:t>to</w:t>
      </w:r>
      <w:r w:rsidRPr="008C06A1">
        <w:rPr>
          <w:rFonts w:ascii="Times New Roman" w:hAnsi="Times New Roman" w:cs="Times New Roman"/>
          <w:noProof w:val="0"/>
          <w:sz w:val="24"/>
          <w:szCs w:val="24"/>
        </w:rPr>
        <w:t xml:space="preserve"> the substrate can be divided into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 xml:space="preserve">root induction an </w:t>
      </w:r>
      <w:r>
        <w:rPr>
          <w:rFonts w:ascii="Times New Roman" w:hAnsi="Times New Roman" w:cs="Times New Roman"/>
          <w:noProof w:val="0"/>
          <w:sz w:val="24"/>
          <w:szCs w:val="24"/>
        </w:rPr>
        <w:t xml:space="preserve">root </w:t>
      </w:r>
      <w:r w:rsidRPr="008C06A1">
        <w:rPr>
          <w:rFonts w:ascii="Times New Roman" w:hAnsi="Times New Roman" w:cs="Times New Roman"/>
          <w:noProof w:val="0"/>
          <w:sz w:val="24"/>
          <w:szCs w:val="24"/>
        </w:rPr>
        <w:t>initiation phase,</w:t>
      </w:r>
      <w:r>
        <w:rPr>
          <w:rFonts w:ascii="Times New Roman" w:hAnsi="Times New Roman" w:cs="Times New Roman"/>
          <w:noProof w:val="0"/>
          <w:sz w:val="24"/>
          <w:szCs w:val="24"/>
        </w:rPr>
        <w:t xml:space="preserve"> which are</w:t>
      </w:r>
      <w:r w:rsidRPr="008C06A1">
        <w:rPr>
          <w:rFonts w:ascii="Times New Roman" w:hAnsi="Times New Roman" w:cs="Times New Roman"/>
          <w:noProof w:val="0"/>
          <w:sz w:val="24"/>
          <w:szCs w:val="24"/>
        </w:rPr>
        <w:t xml:space="preserve"> follow</w:t>
      </w:r>
      <w:r>
        <w:rPr>
          <w:rFonts w:ascii="Times New Roman" w:hAnsi="Times New Roman" w:cs="Times New Roman"/>
          <w:noProof w:val="0"/>
          <w:sz w:val="24"/>
          <w:szCs w:val="24"/>
        </w:rPr>
        <w:t>ed</w:t>
      </w:r>
      <w:r w:rsidRPr="008C06A1">
        <w:rPr>
          <w:rFonts w:ascii="Times New Roman" w:hAnsi="Times New Roman" w:cs="Times New Roman"/>
          <w:noProof w:val="0"/>
          <w:sz w:val="24"/>
          <w:szCs w:val="24"/>
        </w:rPr>
        <w:t xml:space="preserve"> by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root development phase after day</w:t>
      </w:r>
      <w:r>
        <w:rPr>
          <w:rFonts w:ascii="Times New Roman" w:hAnsi="Times New Roman" w:cs="Times New Roman"/>
          <w:noProof w:val="0"/>
          <w:sz w:val="24"/>
          <w:szCs w:val="24"/>
        </w:rPr>
        <w:t xml:space="preserve"> four</w:t>
      </w:r>
      <w:r w:rsidRPr="008C06A1">
        <w:rPr>
          <w:rFonts w:ascii="Times New Roman" w:hAnsi="Times New Roman" w:cs="Times New Roman"/>
          <w:noProof w:val="0"/>
          <w:sz w:val="24"/>
          <w:szCs w:val="24"/>
        </w:rPr>
        <w:t xml:space="preserve">. It has </w:t>
      </w:r>
      <w:r>
        <w:rPr>
          <w:rFonts w:ascii="Times New Roman" w:hAnsi="Times New Roman" w:cs="Times New Roman"/>
          <w:noProof w:val="0"/>
          <w:sz w:val="24"/>
          <w:szCs w:val="24"/>
        </w:rPr>
        <w:t xml:space="preserve">already </w:t>
      </w:r>
      <w:r w:rsidRPr="008C06A1">
        <w:rPr>
          <w:rFonts w:ascii="Times New Roman" w:hAnsi="Times New Roman" w:cs="Times New Roman"/>
          <w:noProof w:val="0"/>
          <w:sz w:val="24"/>
          <w:szCs w:val="24"/>
        </w:rPr>
        <w:t xml:space="preserve">been documented that during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root initiation phase (</w:t>
      </w:r>
      <w:r>
        <w:rPr>
          <w:rFonts w:ascii="Times New Roman" w:hAnsi="Times New Roman" w:cs="Times New Roman"/>
          <w:noProof w:val="0"/>
          <w:sz w:val="24"/>
          <w:szCs w:val="24"/>
        </w:rPr>
        <w:t xml:space="preserve">a </w:t>
      </w:r>
      <w:r w:rsidRPr="008C06A1">
        <w:rPr>
          <w:rFonts w:ascii="Times New Roman" w:hAnsi="Times New Roman" w:cs="Times New Roman"/>
          <w:noProof w:val="0"/>
          <w:sz w:val="24"/>
          <w:szCs w:val="24"/>
        </w:rPr>
        <w:t>few days after severance)</w:t>
      </w:r>
      <w:r>
        <w:rPr>
          <w:rFonts w:ascii="Times New Roman" w:hAnsi="Times New Roman" w:cs="Times New Roman"/>
          <w:noProof w:val="0"/>
          <w:sz w:val="24"/>
          <w:szCs w:val="24"/>
        </w:rPr>
        <w:t>,</w:t>
      </w:r>
      <w:r w:rsidRPr="008C06A1">
        <w:rPr>
          <w:rFonts w:ascii="Times New Roman" w:hAnsi="Times New Roman" w:cs="Times New Roman"/>
          <w:noProof w:val="0"/>
          <w:sz w:val="24"/>
          <w:szCs w:val="24"/>
        </w:rPr>
        <w:t xml:space="preserve"> a decrease in carbohydrate content in cuttings often occurred (Veierskov 1988). </w:t>
      </w:r>
      <w:r>
        <w:rPr>
          <w:rFonts w:ascii="Times New Roman" w:hAnsi="Times New Roman" w:cs="Times New Roman"/>
          <w:noProof w:val="0"/>
          <w:sz w:val="24"/>
          <w:szCs w:val="24"/>
        </w:rPr>
        <w:t xml:space="preserve">In addition, </w:t>
      </w:r>
      <w:r w:rsidRPr="008C06A1">
        <w:rPr>
          <w:rFonts w:ascii="Times New Roman" w:hAnsi="Times New Roman" w:cs="Times New Roman"/>
          <w:noProof w:val="0"/>
          <w:sz w:val="24"/>
          <w:szCs w:val="24"/>
        </w:rPr>
        <w:t xml:space="preserve">Spellerberg (1985) showed </w:t>
      </w:r>
      <w:r w:rsidRPr="008C06A1">
        <w:rPr>
          <w:rFonts w:ascii="Times New Roman" w:hAnsi="Times New Roman" w:cs="Times New Roman"/>
          <w:noProof w:val="0"/>
          <w:sz w:val="24"/>
          <w:szCs w:val="24"/>
        </w:rPr>
        <w:lastRenderedPageBreak/>
        <w:t xml:space="preserve">in his experiment with </w:t>
      </w:r>
      <w:r w:rsidRPr="008C06A1">
        <w:rPr>
          <w:rFonts w:ascii="Times New Roman" w:hAnsi="Times New Roman" w:cs="Times New Roman"/>
          <w:i/>
          <w:iCs/>
          <w:noProof w:val="0"/>
          <w:sz w:val="24"/>
          <w:szCs w:val="24"/>
        </w:rPr>
        <w:t>Acer</w:t>
      </w:r>
      <w:r w:rsidRPr="008C06A1">
        <w:rPr>
          <w:rFonts w:ascii="Times New Roman" w:hAnsi="Times New Roman" w:cs="Times New Roman"/>
          <w:noProof w:val="0"/>
          <w:sz w:val="24"/>
          <w:szCs w:val="24"/>
        </w:rPr>
        <w:t xml:space="preserve"> </w:t>
      </w:r>
      <w:r w:rsidRPr="008C06A1">
        <w:rPr>
          <w:rFonts w:ascii="Times New Roman" w:hAnsi="Times New Roman" w:cs="Times New Roman"/>
          <w:i/>
          <w:iCs/>
          <w:noProof w:val="0"/>
          <w:sz w:val="24"/>
          <w:szCs w:val="24"/>
        </w:rPr>
        <w:t xml:space="preserve">palmatum </w:t>
      </w:r>
      <w:r w:rsidRPr="008C06A1">
        <w:rPr>
          <w:rFonts w:ascii="Times New Roman" w:hAnsi="Times New Roman" w:cs="Times New Roman"/>
          <w:noProof w:val="0"/>
          <w:sz w:val="24"/>
          <w:szCs w:val="24"/>
        </w:rPr>
        <w:t xml:space="preserve">‘Atropurpureum’ and </w:t>
      </w:r>
      <w:r w:rsidRPr="008C06A1">
        <w:rPr>
          <w:rFonts w:ascii="Times New Roman" w:hAnsi="Times New Roman" w:cs="Times New Roman"/>
          <w:i/>
          <w:iCs/>
          <w:noProof w:val="0"/>
          <w:sz w:val="24"/>
          <w:szCs w:val="24"/>
        </w:rPr>
        <w:t>Prunus triloba</w:t>
      </w:r>
      <w:r w:rsidRPr="008C06A1">
        <w:rPr>
          <w:rFonts w:ascii="Times New Roman" w:hAnsi="Times New Roman" w:cs="Times New Roman"/>
          <w:noProof w:val="0"/>
          <w:sz w:val="24"/>
          <w:szCs w:val="24"/>
        </w:rPr>
        <w:t xml:space="preserve"> that sucrose concentrations in cuttings decreased after severance during the propagation season. Concentrations of </w:t>
      </w:r>
      <w:proofErr w:type="gramStart"/>
      <w:r w:rsidRPr="008C06A1">
        <w:rPr>
          <w:rFonts w:ascii="Times New Roman" w:hAnsi="Times New Roman" w:cs="Times New Roman"/>
          <w:noProof w:val="0"/>
          <w:sz w:val="24"/>
          <w:szCs w:val="24"/>
        </w:rPr>
        <w:t xml:space="preserve">both </w:t>
      </w:r>
      <w:proofErr w:type="spellStart"/>
      <w:r w:rsidRPr="008C06A1">
        <w:rPr>
          <w:rFonts w:ascii="Times New Roman" w:hAnsi="Times New Roman" w:cs="Times New Roman"/>
          <w:noProof w:val="0"/>
          <w:sz w:val="24"/>
          <w:szCs w:val="24"/>
        </w:rPr>
        <w:t>monosaccharides</w:t>
      </w:r>
      <w:proofErr w:type="spellEnd"/>
      <w:proofErr w:type="gramEnd"/>
      <w:r w:rsidRPr="008C06A1">
        <w:rPr>
          <w:rFonts w:ascii="Times New Roman" w:hAnsi="Times New Roman" w:cs="Times New Roman"/>
          <w:noProof w:val="0"/>
          <w:sz w:val="24"/>
          <w:szCs w:val="24"/>
        </w:rPr>
        <w:t>, glucose and fructose</w:t>
      </w:r>
      <w:r>
        <w:rPr>
          <w:rFonts w:ascii="Times New Roman" w:hAnsi="Times New Roman" w:cs="Times New Roman"/>
          <w:noProof w:val="0"/>
          <w:sz w:val="24"/>
          <w:szCs w:val="24"/>
        </w:rPr>
        <w:t>,</w:t>
      </w:r>
      <w:r w:rsidRPr="008C06A1">
        <w:rPr>
          <w:rFonts w:ascii="Times New Roman" w:hAnsi="Times New Roman" w:cs="Times New Roman"/>
          <w:noProof w:val="0"/>
          <w:sz w:val="24"/>
          <w:szCs w:val="24"/>
        </w:rPr>
        <w:t xml:space="preserve"> increased in the same experiment during root formation. Our results with </w:t>
      </w:r>
      <w:r w:rsidRPr="008C06A1">
        <w:rPr>
          <w:rFonts w:ascii="Times New Roman" w:hAnsi="Times New Roman" w:cs="Times New Roman"/>
          <w:i/>
          <w:iCs/>
          <w:noProof w:val="0"/>
          <w:sz w:val="24"/>
          <w:szCs w:val="24"/>
        </w:rPr>
        <w:t>Hamamelis mollis</w:t>
      </w:r>
      <w:r w:rsidRPr="008C06A1">
        <w:rPr>
          <w:rFonts w:ascii="Times New Roman" w:hAnsi="Times New Roman" w:cs="Times New Roman"/>
          <w:noProof w:val="0"/>
          <w:sz w:val="24"/>
          <w:szCs w:val="24"/>
        </w:rPr>
        <w:t xml:space="preserve"> showed the same sucrose decrease in </w:t>
      </w:r>
      <w:r w:rsidR="003C1ACE">
        <w:rPr>
          <w:rFonts w:ascii="Times New Roman" w:hAnsi="Times New Roman" w:cs="Times New Roman"/>
          <w:noProof w:val="0"/>
          <w:sz w:val="24"/>
          <w:szCs w:val="24"/>
        </w:rPr>
        <w:t>cuttings</w:t>
      </w:r>
      <w:r w:rsidRPr="008C06A1">
        <w:rPr>
          <w:rFonts w:ascii="Times New Roman" w:hAnsi="Times New Roman" w:cs="Times New Roman"/>
          <w:noProof w:val="0"/>
          <w:sz w:val="24"/>
          <w:szCs w:val="24"/>
        </w:rPr>
        <w:t xml:space="preserve"> during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 xml:space="preserve">first months after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severance of cuttings. Cheffins</w:t>
      </w:r>
      <w:r w:rsidRPr="008C06A1">
        <w:rPr>
          <w:rFonts w:ascii="Times New Roman" w:hAnsi="Times New Roman" w:cs="Times New Roman"/>
          <w:smallCaps/>
          <w:noProof w:val="0"/>
          <w:sz w:val="24"/>
          <w:szCs w:val="24"/>
        </w:rPr>
        <w:t xml:space="preserve"> </w:t>
      </w:r>
      <w:r w:rsidRPr="008C06A1">
        <w:rPr>
          <w:rFonts w:ascii="Times New Roman" w:hAnsi="Times New Roman" w:cs="Times New Roman"/>
          <w:noProof w:val="0"/>
          <w:sz w:val="24"/>
          <w:szCs w:val="24"/>
        </w:rPr>
        <w:t>and</w:t>
      </w:r>
      <w:r w:rsidRPr="008C06A1">
        <w:rPr>
          <w:rFonts w:ascii="Times New Roman" w:hAnsi="Times New Roman" w:cs="Times New Roman"/>
          <w:smallCaps/>
          <w:noProof w:val="0"/>
          <w:sz w:val="24"/>
          <w:szCs w:val="24"/>
        </w:rPr>
        <w:t xml:space="preserve"> </w:t>
      </w:r>
      <w:r w:rsidRPr="008C06A1">
        <w:rPr>
          <w:rFonts w:ascii="Times New Roman" w:hAnsi="Times New Roman" w:cs="Times New Roman"/>
          <w:noProof w:val="0"/>
          <w:sz w:val="24"/>
          <w:szCs w:val="24"/>
        </w:rPr>
        <w:t xml:space="preserve">Howard (1982) also found a decrease of carbohydrates in apple rootstock cuttings during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 xml:space="preserve">first month after </w:t>
      </w:r>
      <w:r>
        <w:rPr>
          <w:rFonts w:ascii="Times New Roman" w:hAnsi="Times New Roman" w:cs="Times New Roman"/>
          <w:noProof w:val="0"/>
          <w:sz w:val="24"/>
          <w:szCs w:val="24"/>
        </w:rPr>
        <w:t>the</w:t>
      </w:r>
      <w:r w:rsidRPr="008C06A1">
        <w:rPr>
          <w:rFonts w:ascii="Times New Roman" w:hAnsi="Times New Roman" w:cs="Times New Roman"/>
          <w:noProof w:val="0"/>
          <w:sz w:val="24"/>
          <w:szCs w:val="24"/>
        </w:rPr>
        <w:t xml:space="preserve"> severance, especially in cuttings which rooted successfully. The decrease was especially strong </w:t>
      </w:r>
      <w:r w:rsidR="0061257B">
        <w:rPr>
          <w:rFonts w:ascii="Times New Roman" w:hAnsi="Times New Roman" w:cs="Times New Roman"/>
          <w:noProof w:val="0"/>
          <w:sz w:val="24"/>
          <w:szCs w:val="24"/>
        </w:rPr>
        <w:t>at the base of the cuttings</w:t>
      </w:r>
      <w:r w:rsidRPr="008C06A1">
        <w:rPr>
          <w:rFonts w:ascii="Times New Roman" w:hAnsi="Times New Roman" w:cs="Times New Roman"/>
          <w:noProof w:val="0"/>
          <w:sz w:val="24"/>
          <w:szCs w:val="24"/>
        </w:rPr>
        <w:t>. In our experiment</w:t>
      </w:r>
      <w:r>
        <w:rPr>
          <w:rFonts w:ascii="Times New Roman" w:hAnsi="Times New Roman" w:cs="Times New Roman"/>
          <w:noProof w:val="0"/>
          <w:sz w:val="24"/>
          <w:szCs w:val="24"/>
        </w:rPr>
        <w:t>,</w:t>
      </w:r>
      <w:r w:rsidRPr="008C06A1">
        <w:rPr>
          <w:rFonts w:ascii="Times New Roman" w:hAnsi="Times New Roman" w:cs="Times New Roman"/>
          <w:noProof w:val="0"/>
          <w:sz w:val="24"/>
          <w:szCs w:val="24"/>
        </w:rPr>
        <w:t xml:space="preserve"> the sucrose decrease was </w:t>
      </w:r>
      <w:r>
        <w:rPr>
          <w:rFonts w:ascii="Times New Roman" w:hAnsi="Times New Roman" w:cs="Times New Roman"/>
          <w:noProof w:val="0"/>
          <w:sz w:val="24"/>
          <w:szCs w:val="24"/>
        </w:rPr>
        <w:t xml:space="preserve">also </w:t>
      </w:r>
      <w:r w:rsidRPr="008C06A1">
        <w:rPr>
          <w:rFonts w:ascii="Times New Roman" w:hAnsi="Times New Roman" w:cs="Times New Roman"/>
          <w:noProof w:val="0"/>
          <w:sz w:val="24"/>
          <w:szCs w:val="24"/>
        </w:rPr>
        <w:t xml:space="preserve">present in cutting leaves one month after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cutting</w:t>
      </w:r>
      <w:r>
        <w:rPr>
          <w:rFonts w:ascii="Times New Roman" w:hAnsi="Times New Roman" w:cs="Times New Roman"/>
          <w:noProof w:val="0"/>
          <w:sz w:val="24"/>
          <w:szCs w:val="24"/>
        </w:rPr>
        <w:t>s had been</w:t>
      </w:r>
      <w:r w:rsidRPr="008C06A1">
        <w:rPr>
          <w:rFonts w:ascii="Times New Roman" w:hAnsi="Times New Roman" w:cs="Times New Roman"/>
          <w:noProof w:val="0"/>
          <w:sz w:val="24"/>
          <w:szCs w:val="24"/>
        </w:rPr>
        <w:t xml:space="preserve"> set. Not only </w:t>
      </w:r>
      <w:r>
        <w:rPr>
          <w:rFonts w:ascii="Times New Roman" w:hAnsi="Times New Roman" w:cs="Times New Roman"/>
          <w:noProof w:val="0"/>
          <w:sz w:val="24"/>
          <w:szCs w:val="24"/>
        </w:rPr>
        <w:t>previous</w:t>
      </w:r>
      <w:r w:rsidRPr="008C06A1">
        <w:rPr>
          <w:rFonts w:ascii="Times New Roman" w:hAnsi="Times New Roman" w:cs="Times New Roman"/>
          <w:noProof w:val="0"/>
          <w:sz w:val="24"/>
          <w:szCs w:val="24"/>
        </w:rPr>
        <w:t xml:space="preserve"> reports (</w:t>
      </w:r>
      <w:proofErr w:type="spellStart"/>
      <w:r w:rsidRPr="008C06A1">
        <w:rPr>
          <w:rFonts w:ascii="Times New Roman" w:hAnsi="Times New Roman" w:cs="Times New Roman"/>
          <w:noProof w:val="0"/>
          <w:sz w:val="24"/>
          <w:szCs w:val="24"/>
        </w:rPr>
        <w:t>Veierskov</w:t>
      </w:r>
      <w:proofErr w:type="spellEnd"/>
      <w:r w:rsidRPr="008C06A1">
        <w:rPr>
          <w:rFonts w:ascii="Times New Roman" w:hAnsi="Times New Roman" w:cs="Times New Roman"/>
          <w:noProof w:val="0"/>
          <w:sz w:val="24"/>
          <w:szCs w:val="24"/>
        </w:rPr>
        <w:t xml:space="preserve"> 1988) but also several new experiments reveal sucrose as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 xml:space="preserve">substance acting in sucrose-specific signalling pathways, which influence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 xml:space="preserve">plant </w:t>
      </w:r>
      <w:r w:rsidR="0061257B">
        <w:rPr>
          <w:rFonts w:ascii="Times New Roman" w:hAnsi="Times New Roman" w:cs="Times New Roman"/>
          <w:noProof w:val="0"/>
          <w:sz w:val="24"/>
          <w:szCs w:val="24"/>
        </w:rPr>
        <w:t>growth regulator</w:t>
      </w:r>
      <w:r w:rsidR="0061257B" w:rsidRPr="008C06A1">
        <w:rPr>
          <w:rFonts w:ascii="Times New Roman" w:hAnsi="Times New Roman" w:cs="Times New Roman"/>
          <w:noProof w:val="0"/>
          <w:sz w:val="24"/>
          <w:szCs w:val="24"/>
        </w:rPr>
        <w:t xml:space="preserve"> </w:t>
      </w:r>
      <w:r w:rsidRPr="008C06A1">
        <w:rPr>
          <w:rFonts w:ascii="Times New Roman" w:hAnsi="Times New Roman" w:cs="Times New Roman"/>
          <w:noProof w:val="0"/>
          <w:sz w:val="24"/>
          <w:szCs w:val="24"/>
        </w:rPr>
        <w:t>metabolism, transport and perception. Moreover, some of these reports reveal even that sugars act as signals in regulating adventitious rooting (Druege 2009). Cheffins and</w:t>
      </w:r>
      <w:r w:rsidRPr="008C06A1">
        <w:rPr>
          <w:rFonts w:ascii="Times New Roman" w:hAnsi="Times New Roman" w:cs="Times New Roman"/>
          <w:smallCaps/>
          <w:noProof w:val="0"/>
          <w:sz w:val="24"/>
          <w:szCs w:val="24"/>
        </w:rPr>
        <w:t xml:space="preserve"> </w:t>
      </w:r>
      <w:r w:rsidRPr="008C06A1">
        <w:rPr>
          <w:rFonts w:ascii="Times New Roman" w:hAnsi="Times New Roman" w:cs="Times New Roman"/>
          <w:noProof w:val="0"/>
          <w:sz w:val="24"/>
          <w:szCs w:val="24"/>
        </w:rPr>
        <w:t xml:space="preserve">Howard (1982) </w:t>
      </w:r>
      <w:r>
        <w:rPr>
          <w:rFonts w:ascii="Times New Roman" w:hAnsi="Times New Roman" w:cs="Times New Roman"/>
          <w:noProof w:val="0"/>
          <w:sz w:val="24"/>
          <w:szCs w:val="24"/>
        </w:rPr>
        <w:t xml:space="preserve">also </w:t>
      </w:r>
      <w:r w:rsidRPr="008C06A1">
        <w:rPr>
          <w:rFonts w:ascii="Times New Roman" w:hAnsi="Times New Roman" w:cs="Times New Roman"/>
          <w:noProof w:val="0"/>
          <w:sz w:val="24"/>
          <w:szCs w:val="24"/>
        </w:rPr>
        <w:t xml:space="preserve">analysed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 xml:space="preserve">non-rooted apple rootstock cuttings, where an increase of carbohydrates </w:t>
      </w:r>
      <w:r>
        <w:rPr>
          <w:rFonts w:ascii="Times New Roman" w:hAnsi="Times New Roman" w:cs="Times New Roman"/>
          <w:noProof w:val="0"/>
          <w:sz w:val="24"/>
          <w:szCs w:val="24"/>
        </w:rPr>
        <w:t xml:space="preserve">was </w:t>
      </w:r>
      <w:r w:rsidRPr="008C06A1">
        <w:rPr>
          <w:rFonts w:ascii="Times New Roman" w:hAnsi="Times New Roman" w:cs="Times New Roman"/>
          <w:noProof w:val="0"/>
          <w:sz w:val="24"/>
          <w:szCs w:val="24"/>
        </w:rPr>
        <w:t xml:space="preserve">observed during the same time period. </w:t>
      </w:r>
    </w:p>
    <w:p w:rsidR="004524C9" w:rsidRPr="008C06A1" w:rsidRDefault="004524C9" w:rsidP="00E03599">
      <w:pPr>
        <w:jc w:val="both"/>
        <w:rPr>
          <w:rFonts w:ascii="Times New Roman" w:hAnsi="Times New Roman" w:cs="Times New Roman"/>
          <w:noProof w:val="0"/>
          <w:sz w:val="24"/>
          <w:szCs w:val="24"/>
        </w:rPr>
      </w:pPr>
      <w:r w:rsidRPr="008C06A1">
        <w:rPr>
          <w:rFonts w:ascii="Times New Roman" w:hAnsi="Times New Roman" w:cs="Times New Roman"/>
          <w:noProof w:val="0"/>
          <w:sz w:val="24"/>
          <w:szCs w:val="24"/>
        </w:rPr>
        <w:t xml:space="preserve">The increase of sucrose toward the end of the propagation season is a reaction of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plant to the process of hardening</w:t>
      </w:r>
      <w:r>
        <w:rPr>
          <w:rFonts w:ascii="Times New Roman" w:hAnsi="Times New Roman" w:cs="Times New Roman"/>
          <w:noProof w:val="0"/>
          <w:sz w:val="24"/>
          <w:szCs w:val="24"/>
        </w:rPr>
        <w:t>,</w:t>
      </w:r>
      <w:r w:rsidRPr="008C06A1">
        <w:rPr>
          <w:rFonts w:ascii="Times New Roman" w:hAnsi="Times New Roman" w:cs="Times New Roman"/>
          <w:noProof w:val="0"/>
          <w:sz w:val="24"/>
          <w:szCs w:val="24"/>
        </w:rPr>
        <w:t xml:space="preserve"> because sucrose is the main storing form for carbohydrates. From the overwintering point of view the strong sucrose accumulation at that time is positive. </w:t>
      </w:r>
      <w:proofErr w:type="spellStart"/>
      <w:r w:rsidRPr="008C06A1">
        <w:rPr>
          <w:rFonts w:ascii="Times New Roman" w:hAnsi="Times New Roman" w:cs="Times New Roman"/>
          <w:noProof w:val="0"/>
          <w:sz w:val="24"/>
          <w:szCs w:val="24"/>
        </w:rPr>
        <w:t>Spellerberg</w:t>
      </w:r>
      <w:proofErr w:type="spellEnd"/>
      <w:r w:rsidRPr="008C06A1">
        <w:rPr>
          <w:rFonts w:ascii="Times New Roman" w:hAnsi="Times New Roman" w:cs="Times New Roman"/>
          <w:noProof w:val="0"/>
          <w:sz w:val="24"/>
          <w:szCs w:val="24"/>
        </w:rPr>
        <w:t xml:space="preserve"> (1986) show</w:t>
      </w:r>
      <w:r>
        <w:rPr>
          <w:rFonts w:ascii="Times New Roman" w:hAnsi="Times New Roman" w:cs="Times New Roman"/>
          <w:noProof w:val="0"/>
          <w:sz w:val="24"/>
          <w:szCs w:val="24"/>
        </w:rPr>
        <w:t>ed</w:t>
      </w:r>
      <w:r w:rsidRPr="008C06A1">
        <w:rPr>
          <w:rFonts w:ascii="Times New Roman" w:hAnsi="Times New Roman" w:cs="Times New Roman"/>
          <w:noProof w:val="0"/>
          <w:sz w:val="24"/>
          <w:szCs w:val="24"/>
        </w:rPr>
        <w:t xml:space="preserve"> in </w:t>
      </w:r>
      <w:proofErr w:type="spellStart"/>
      <w:r w:rsidRPr="008C06A1">
        <w:rPr>
          <w:rFonts w:ascii="Times New Roman" w:hAnsi="Times New Roman" w:cs="Times New Roman"/>
          <w:i/>
          <w:iCs/>
          <w:noProof w:val="0"/>
          <w:sz w:val="24"/>
          <w:szCs w:val="24"/>
        </w:rPr>
        <w:t>Prunus</w:t>
      </w:r>
      <w:proofErr w:type="spellEnd"/>
      <w:r w:rsidRPr="008C06A1">
        <w:rPr>
          <w:rFonts w:ascii="Times New Roman" w:hAnsi="Times New Roman" w:cs="Times New Roman"/>
          <w:i/>
          <w:iCs/>
          <w:noProof w:val="0"/>
          <w:sz w:val="24"/>
          <w:szCs w:val="24"/>
        </w:rPr>
        <w:t xml:space="preserve"> </w:t>
      </w:r>
      <w:proofErr w:type="spellStart"/>
      <w:r w:rsidRPr="008C06A1">
        <w:rPr>
          <w:rFonts w:ascii="Times New Roman" w:hAnsi="Times New Roman" w:cs="Times New Roman"/>
          <w:i/>
          <w:iCs/>
          <w:noProof w:val="0"/>
          <w:sz w:val="24"/>
          <w:szCs w:val="24"/>
        </w:rPr>
        <w:t>triloba</w:t>
      </w:r>
      <w:proofErr w:type="spellEnd"/>
      <w:r w:rsidRPr="008C06A1">
        <w:rPr>
          <w:rFonts w:ascii="Times New Roman" w:hAnsi="Times New Roman" w:cs="Times New Roman"/>
          <w:noProof w:val="0"/>
          <w:sz w:val="24"/>
          <w:szCs w:val="24"/>
        </w:rPr>
        <w:t xml:space="preserve"> that an increase of carbohydrate concentration took place in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cuttings set to the propagation process earlier in the propagation season</w:t>
      </w:r>
      <w:r>
        <w:rPr>
          <w:rFonts w:ascii="Times New Roman" w:hAnsi="Times New Roman" w:cs="Times New Roman"/>
          <w:noProof w:val="0"/>
          <w:sz w:val="24"/>
          <w:szCs w:val="24"/>
        </w:rPr>
        <w:t>,</w:t>
      </w:r>
      <w:ins w:id="15" w:author="student" w:date="2013-11-03T18:51:00Z">
        <w:r>
          <w:rPr>
            <w:rFonts w:ascii="Times New Roman" w:hAnsi="Times New Roman" w:cs="Times New Roman"/>
            <w:noProof w:val="0"/>
            <w:sz w:val="24"/>
            <w:szCs w:val="24"/>
          </w:rPr>
          <w:t xml:space="preserve"> </w:t>
        </w:r>
      </w:ins>
      <w:r>
        <w:rPr>
          <w:rFonts w:ascii="Times New Roman" w:hAnsi="Times New Roman" w:cs="Times New Roman"/>
          <w:noProof w:val="0"/>
          <w:sz w:val="24"/>
          <w:szCs w:val="24"/>
        </w:rPr>
        <w:t>compared</w:t>
      </w:r>
      <w:r w:rsidRPr="008C06A1">
        <w:rPr>
          <w:rFonts w:ascii="Times New Roman" w:hAnsi="Times New Roman" w:cs="Times New Roman"/>
          <w:noProof w:val="0"/>
          <w:sz w:val="24"/>
          <w:szCs w:val="24"/>
        </w:rPr>
        <w:t xml:space="preserve"> to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 xml:space="preserve">cuttings set later. </w:t>
      </w:r>
      <w:r>
        <w:rPr>
          <w:rFonts w:ascii="Times New Roman" w:hAnsi="Times New Roman" w:cs="Times New Roman"/>
          <w:noProof w:val="0"/>
          <w:sz w:val="24"/>
          <w:szCs w:val="24"/>
        </w:rPr>
        <w:t xml:space="preserve">In </w:t>
      </w:r>
      <w:r w:rsidR="00C447A0">
        <w:rPr>
          <w:rFonts w:ascii="Times New Roman" w:hAnsi="Times New Roman" w:cs="Times New Roman"/>
          <w:noProof w:val="0"/>
          <w:sz w:val="24"/>
          <w:szCs w:val="24"/>
          <w:u w:val="single"/>
        </w:rPr>
        <w:t>his</w:t>
      </w:r>
      <w:r>
        <w:rPr>
          <w:rFonts w:ascii="Times New Roman" w:hAnsi="Times New Roman" w:cs="Times New Roman"/>
          <w:noProof w:val="0"/>
          <w:sz w:val="24"/>
          <w:szCs w:val="24"/>
        </w:rPr>
        <w:t xml:space="preserve"> experiment, e</w:t>
      </w:r>
      <w:r w:rsidRPr="008C06A1">
        <w:rPr>
          <w:rFonts w:ascii="Times New Roman" w:hAnsi="Times New Roman" w:cs="Times New Roman"/>
          <w:noProof w:val="0"/>
          <w:sz w:val="24"/>
          <w:szCs w:val="24"/>
        </w:rPr>
        <w:t xml:space="preserve">arlier severance of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 xml:space="preserve">cuttings </w:t>
      </w:r>
      <w:r>
        <w:rPr>
          <w:rFonts w:ascii="Times New Roman" w:hAnsi="Times New Roman" w:cs="Times New Roman"/>
          <w:noProof w:val="0"/>
          <w:sz w:val="24"/>
          <w:szCs w:val="24"/>
        </w:rPr>
        <w:t xml:space="preserve">also </w:t>
      </w:r>
      <w:r w:rsidRPr="008C06A1">
        <w:rPr>
          <w:rFonts w:ascii="Times New Roman" w:hAnsi="Times New Roman" w:cs="Times New Roman"/>
          <w:noProof w:val="0"/>
          <w:sz w:val="24"/>
          <w:szCs w:val="24"/>
        </w:rPr>
        <w:t xml:space="preserve">correspond with better overwintering results. </w:t>
      </w:r>
      <w:proofErr w:type="spellStart"/>
      <w:r w:rsidRPr="008C06A1">
        <w:rPr>
          <w:rFonts w:ascii="Times New Roman" w:hAnsi="Times New Roman" w:cs="Times New Roman"/>
          <w:noProof w:val="0"/>
          <w:sz w:val="24"/>
          <w:szCs w:val="24"/>
        </w:rPr>
        <w:t>Larcher</w:t>
      </w:r>
      <w:proofErr w:type="spellEnd"/>
      <w:r w:rsidRPr="008C06A1">
        <w:rPr>
          <w:rFonts w:ascii="Times New Roman" w:hAnsi="Times New Roman" w:cs="Times New Roman"/>
          <w:noProof w:val="0"/>
          <w:sz w:val="24"/>
          <w:szCs w:val="24"/>
        </w:rPr>
        <w:t xml:space="preserve"> (</w:t>
      </w:r>
      <w:r w:rsidR="005D0004" w:rsidRPr="008C06A1">
        <w:rPr>
          <w:rFonts w:ascii="Times New Roman" w:hAnsi="Times New Roman" w:cs="Times New Roman"/>
          <w:noProof w:val="0"/>
          <w:sz w:val="24"/>
          <w:szCs w:val="24"/>
        </w:rPr>
        <w:t>200</w:t>
      </w:r>
      <w:r w:rsidR="005D0004">
        <w:rPr>
          <w:rFonts w:ascii="Times New Roman" w:hAnsi="Times New Roman" w:cs="Times New Roman"/>
          <w:noProof w:val="0"/>
          <w:sz w:val="24"/>
          <w:szCs w:val="24"/>
        </w:rPr>
        <w:t>3</w:t>
      </w:r>
      <w:r w:rsidRPr="008C06A1">
        <w:rPr>
          <w:rFonts w:ascii="Times New Roman" w:hAnsi="Times New Roman" w:cs="Times New Roman"/>
          <w:noProof w:val="0"/>
          <w:sz w:val="24"/>
          <w:szCs w:val="24"/>
        </w:rPr>
        <w:t xml:space="preserve">) described the accumulation of sugars as </w:t>
      </w:r>
      <w:r>
        <w:rPr>
          <w:rFonts w:ascii="Times New Roman" w:hAnsi="Times New Roman" w:cs="Times New Roman"/>
          <w:noProof w:val="0"/>
          <w:sz w:val="24"/>
          <w:szCs w:val="24"/>
        </w:rPr>
        <w:t>the</w:t>
      </w:r>
      <w:r w:rsidRPr="008C06A1">
        <w:rPr>
          <w:rFonts w:ascii="Times New Roman" w:hAnsi="Times New Roman" w:cs="Times New Roman"/>
          <w:noProof w:val="0"/>
          <w:sz w:val="24"/>
          <w:szCs w:val="24"/>
        </w:rPr>
        <w:t xml:space="preserve"> main step in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 xml:space="preserve">pre-hardening </w:t>
      </w:r>
      <w:r w:rsidR="002B4098">
        <w:rPr>
          <w:rFonts w:ascii="Times New Roman" w:hAnsi="Times New Roman" w:cs="Times New Roman"/>
          <w:noProof w:val="0"/>
          <w:sz w:val="24"/>
          <w:szCs w:val="24"/>
        </w:rPr>
        <w:t>phase</w:t>
      </w:r>
      <w:r w:rsidR="002B4098" w:rsidRPr="008C06A1">
        <w:rPr>
          <w:rFonts w:ascii="Times New Roman" w:hAnsi="Times New Roman" w:cs="Times New Roman"/>
          <w:noProof w:val="0"/>
          <w:sz w:val="24"/>
          <w:szCs w:val="24"/>
        </w:rPr>
        <w:t xml:space="preserve"> </w:t>
      </w:r>
      <w:r w:rsidRPr="008C06A1">
        <w:rPr>
          <w:rFonts w:ascii="Times New Roman" w:hAnsi="Times New Roman" w:cs="Times New Roman"/>
          <w:noProof w:val="0"/>
          <w:sz w:val="24"/>
          <w:szCs w:val="24"/>
        </w:rPr>
        <w:t>in woody plants</w:t>
      </w:r>
      <w:r>
        <w:rPr>
          <w:rFonts w:ascii="Times New Roman" w:hAnsi="Times New Roman" w:cs="Times New Roman"/>
          <w:noProof w:val="0"/>
          <w:sz w:val="24"/>
          <w:szCs w:val="24"/>
        </w:rPr>
        <w:t>,</w:t>
      </w:r>
      <w:r w:rsidRPr="008C06A1">
        <w:rPr>
          <w:rFonts w:ascii="Times New Roman" w:hAnsi="Times New Roman" w:cs="Times New Roman"/>
          <w:noProof w:val="0"/>
          <w:sz w:val="24"/>
          <w:szCs w:val="24"/>
        </w:rPr>
        <w:t xml:space="preserve"> which is crucial for good surviv</w:t>
      </w:r>
      <w:r>
        <w:rPr>
          <w:rFonts w:ascii="Times New Roman" w:hAnsi="Times New Roman" w:cs="Times New Roman"/>
          <w:noProof w:val="0"/>
          <w:sz w:val="24"/>
          <w:szCs w:val="24"/>
        </w:rPr>
        <w:t>al</w:t>
      </w:r>
      <w:r w:rsidRPr="008C06A1">
        <w:rPr>
          <w:rFonts w:ascii="Times New Roman" w:hAnsi="Times New Roman" w:cs="Times New Roman"/>
          <w:noProof w:val="0"/>
          <w:sz w:val="24"/>
          <w:szCs w:val="24"/>
        </w:rPr>
        <w:t xml:space="preserve"> of plants during winter. </w:t>
      </w:r>
    </w:p>
    <w:p w:rsidR="004524C9" w:rsidRPr="008C06A1" w:rsidRDefault="004524C9" w:rsidP="00E03599">
      <w:pPr>
        <w:jc w:val="both"/>
        <w:rPr>
          <w:rFonts w:ascii="Times New Roman" w:hAnsi="Times New Roman" w:cs="Times New Roman"/>
          <w:noProof w:val="0"/>
          <w:sz w:val="24"/>
          <w:szCs w:val="24"/>
        </w:rPr>
      </w:pPr>
      <w:r w:rsidRPr="008C06A1">
        <w:rPr>
          <w:rFonts w:ascii="Times New Roman" w:hAnsi="Times New Roman" w:cs="Times New Roman"/>
          <w:noProof w:val="0"/>
          <w:sz w:val="24"/>
          <w:szCs w:val="24"/>
        </w:rPr>
        <w:t xml:space="preserve">The strongest sucrose accumulation in </w:t>
      </w:r>
      <w:r w:rsidR="003C1ACE">
        <w:rPr>
          <w:rFonts w:ascii="Times New Roman" w:hAnsi="Times New Roman" w:cs="Times New Roman"/>
          <w:noProof w:val="0"/>
          <w:sz w:val="24"/>
          <w:szCs w:val="24"/>
        </w:rPr>
        <w:t>cutting</w:t>
      </w:r>
      <w:r w:rsidRPr="008C06A1">
        <w:rPr>
          <w:rFonts w:ascii="Times New Roman" w:hAnsi="Times New Roman" w:cs="Times New Roman"/>
          <w:noProof w:val="0"/>
          <w:sz w:val="24"/>
          <w:szCs w:val="24"/>
        </w:rPr>
        <w:t>s before winter was evident in our variant where cuttings did not receive any fertilising before setting</w:t>
      </w:r>
      <w:r>
        <w:rPr>
          <w:rFonts w:ascii="Times New Roman" w:hAnsi="Times New Roman" w:cs="Times New Roman"/>
          <w:noProof w:val="0"/>
          <w:sz w:val="24"/>
          <w:szCs w:val="24"/>
        </w:rPr>
        <w:t>. These</w:t>
      </w:r>
      <w:r w:rsidRPr="008C06A1">
        <w:rPr>
          <w:rFonts w:ascii="Times New Roman" w:hAnsi="Times New Roman" w:cs="Times New Roman"/>
          <w:noProof w:val="0"/>
          <w:sz w:val="24"/>
          <w:szCs w:val="24"/>
        </w:rPr>
        <w:t xml:space="preserve"> cuttings </w:t>
      </w:r>
      <w:r>
        <w:rPr>
          <w:rFonts w:ascii="Times New Roman" w:hAnsi="Times New Roman" w:cs="Times New Roman"/>
          <w:noProof w:val="0"/>
          <w:sz w:val="24"/>
          <w:szCs w:val="24"/>
        </w:rPr>
        <w:t xml:space="preserve">also </w:t>
      </w:r>
      <w:r w:rsidRPr="008C06A1">
        <w:rPr>
          <w:rFonts w:ascii="Times New Roman" w:hAnsi="Times New Roman" w:cs="Times New Roman"/>
          <w:noProof w:val="0"/>
          <w:sz w:val="24"/>
          <w:szCs w:val="24"/>
        </w:rPr>
        <w:t xml:space="preserve">showed the </w:t>
      </w:r>
      <w:r>
        <w:rPr>
          <w:rFonts w:ascii="Times New Roman" w:hAnsi="Times New Roman" w:cs="Times New Roman"/>
          <w:noProof w:val="0"/>
          <w:sz w:val="24"/>
          <w:szCs w:val="24"/>
        </w:rPr>
        <w:t>highest variation</w:t>
      </w:r>
      <w:r w:rsidRPr="008C06A1">
        <w:rPr>
          <w:rFonts w:ascii="Times New Roman" w:hAnsi="Times New Roman" w:cs="Times New Roman"/>
          <w:noProof w:val="0"/>
          <w:sz w:val="24"/>
          <w:szCs w:val="24"/>
        </w:rPr>
        <w:t xml:space="preserve"> in overwintering results. For </w:t>
      </w:r>
      <w:r>
        <w:rPr>
          <w:rFonts w:ascii="Times New Roman" w:hAnsi="Times New Roman" w:cs="Times New Roman"/>
          <w:noProof w:val="0"/>
          <w:sz w:val="24"/>
          <w:szCs w:val="24"/>
        </w:rPr>
        <w:t xml:space="preserve">a </w:t>
      </w:r>
      <w:r w:rsidRPr="008C06A1">
        <w:rPr>
          <w:rFonts w:ascii="Times New Roman" w:hAnsi="Times New Roman" w:cs="Times New Roman"/>
          <w:noProof w:val="0"/>
          <w:sz w:val="24"/>
          <w:szCs w:val="24"/>
        </w:rPr>
        <w:t xml:space="preserve">more constant overwintering success, optimal growing conditions during rooting period are necessary. Nair et al. (2008) stressed the importance of optimal growing </w:t>
      </w:r>
      <w:r w:rsidR="00266BD1">
        <w:rPr>
          <w:rFonts w:ascii="Times New Roman" w:hAnsi="Times New Roman" w:cs="Times New Roman"/>
          <w:noProof w:val="0"/>
          <w:sz w:val="24"/>
          <w:szCs w:val="24"/>
        </w:rPr>
        <w:t>substrate</w:t>
      </w:r>
      <w:r w:rsidR="00266BD1" w:rsidRPr="008C06A1">
        <w:rPr>
          <w:rFonts w:ascii="Times New Roman" w:hAnsi="Times New Roman" w:cs="Times New Roman"/>
          <w:noProof w:val="0"/>
          <w:sz w:val="24"/>
          <w:szCs w:val="24"/>
        </w:rPr>
        <w:t xml:space="preserve"> </w:t>
      </w:r>
      <w:r w:rsidRPr="008C06A1">
        <w:rPr>
          <w:rFonts w:ascii="Times New Roman" w:hAnsi="Times New Roman" w:cs="Times New Roman"/>
          <w:noProof w:val="0"/>
          <w:sz w:val="24"/>
          <w:szCs w:val="24"/>
        </w:rPr>
        <w:t xml:space="preserve">during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rooting process. It is evident that beside carbohydrate accumulation</w:t>
      </w:r>
      <w:r>
        <w:rPr>
          <w:rFonts w:ascii="Times New Roman" w:hAnsi="Times New Roman" w:cs="Times New Roman"/>
          <w:noProof w:val="0"/>
          <w:sz w:val="24"/>
          <w:szCs w:val="24"/>
        </w:rPr>
        <w:t>,</w:t>
      </w:r>
      <w:r w:rsidRPr="008C06A1">
        <w:rPr>
          <w:rFonts w:ascii="Times New Roman" w:hAnsi="Times New Roman" w:cs="Times New Roman"/>
          <w:noProof w:val="0"/>
          <w:sz w:val="24"/>
          <w:szCs w:val="24"/>
        </w:rPr>
        <w:t xml:space="preserve"> sufficient mineral nutrition is </w:t>
      </w:r>
      <w:r>
        <w:rPr>
          <w:rFonts w:ascii="Times New Roman" w:hAnsi="Times New Roman" w:cs="Times New Roman"/>
          <w:noProof w:val="0"/>
          <w:sz w:val="24"/>
          <w:szCs w:val="24"/>
        </w:rPr>
        <w:t xml:space="preserve">also </w:t>
      </w:r>
      <w:r w:rsidRPr="008C06A1">
        <w:rPr>
          <w:rFonts w:ascii="Times New Roman" w:hAnsi="Times New Roman" w:cs="Times New Roman"/>
          <w:noProof w:val="0"/>
          <w:sz w:val="24"/>
          <w:szCs w:val="24"/>
        </w:rPr>
        <w:t xml:space="preserve">necessary for </w:t>
      </w:r>
      <w:r>
        <w:rPr>
          <w:rFonts w:ascii="Times New Roman" w:hAnsi="Times New Roman" w:cs="Times New Roman"/>
          <w:noProof w:val="0"/>
          <w:sz w:val="24"/>
          <w:szCs w:val="24"/>
        </w:rPr>
        <w:t xml:space="preserve">a successful </w:t>
      </w:r>
      <w:r w:rsidRPr="008C06A1">
        <w:rPr>
          <w:rFonts w:ascii="Times New Roman" w:hAnsi="Times New Roman" w:cs="Times New Roman"/>
          <w:noProof w:val="0"/>
          <w:sz w:val="24"/>
          <w:szCs w:val="24"/>
        </w:rPr>
        <w:t xml:space="preserve">overwintering process. Our fertiliser variants affected root growth of cuttings and the most evident was the effect of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11-11-18 fertiliser. Fertilising with</w:t>
      </w:r>
      <w:r>
        <w:rPr>
          <w:rFonts w:ascii="Times New Roman" w:hAnsi="Times New Roman" w:cs="Times New Roman"/>
          <w:noProof w:val="0"/>
          <w:sz w:val="24"/>
          <w:szCs w:val="24"/>
        </w:rPr>
        <w:t xml:space="preserve"> a</w:t>
      </w:r>
      <w:r w:rsidRPr="008C06A1">
        <w:rPr>
          <w:rFonts w:ascii="Times New Roman" w:hAnsi="Times New Roman" w:cs="Times New Roman"/>
          <w:noProof w:val="0"/>
          <w:sz w:val="24"/>
          <w:szCs w:val="24"/>
        </w:rPr>
        <w:t xml:space="preserve"> 0.2 g N l</w:t>
      </w:r>
      <w:r w:rsidRPr="008C06A1">
        <w:rPr>
          <w:rFonts w:ascii="Times New Roman" w:hAnsi="Times New Roman" w:cs="Times New Roman"/>
          <w:noProof w:val="0"/>
          <w:sz w:val="24"/>
          <w:szCs w:val="24"/>
          <w:vertAlign w:val="superscript"/>
        </w:rPr>
        <w:t>-1</w:t>
      </w:r>
      <w:r w:rsidRPr="008C06A1">
        <w:rPr>
          <w:rFonts w:ascii="Times New Roman" w:hAnsi="Times New Roman" w:cs="Times New Roman"/>
          <w:noProof w:val="0"/>
          <w:sz w:val="24"/>
          <w:szCs w:val="24"/>
        </w:rPr>
        <w:t xml:space="preserve"> substrate </w:t>
      </w:r>
      <w:r>
        <w:rPr>
          <w:rFonts w:ascii="Times New Roman" w:hAnsi="Times New Roman" w:cs="Times New Roman"/>
          <w:noProof w:val="0"/>
          <w:sz w:val="24"/>
          <w:szCs w:val="24"/>
        </w:rPr>
        <w:t>had</w:t>
      </w:r>
      <w:r w:rsidRPr="008C06A1">
        <w:rPr>
          <w:rFonts w:ascii="Times New Roman" w:hAnsi="Times New Roman" w:cs="Times New Roman"/>
          <w:noProof w:val="0"/>
          <w:sz w:val="24"/>
          <w:szCs w:val="24"/>
        </w:rPr>
        <w:t xml:space="preserve"> a significant effect on root </w:t>
      </w:r>
      <w:r>
        <w:rPr>
          <w:rFonts w:ascii="Times New Roman" w:hAnsi="Times New Roman" w:cs="Times New Roman"/>
          <w:noProof w:val="0"/>
          <w:sz w:val="24"/>
          <w:szCs w:val="24"/>
        </w:rPr>
        <w:t>system</w:t>
      </w:r>
      <w:r w:rsidRPr="008C06A1">
        <w:rPr>
          <w:rFonts w:ascii="Times New Roman" w:hAnsi="Times New Roman" w:cs="Times New Roman"/>
          <w:noProof w:val="0"/>
          <w:sz w:val="24"/>
          <w:szCs w:val="24"/>
        </w:rPr>
        <w:t xml:space="preserve"> length. These results correspond with some other reports </w:t>
      </w:r>
      <w:r>
        <w:rPr>
          <w:rFonts w:ascii="Times New Roman" w:hAnsi="Times New Roman" w:cs="Times New Roman"/>
          <w:noProof w:val="0"/>
          <w:sz w:val="24"/>
          <w:szCs w:val="24"/>
        </w:rPr>
        <w:t>on</w:t>
      </w:r>
      <w:r w:rsidRPr="008C06A1">
        <w:rPr>
          <w:rFonts w:ascii="Times New Roman" w:hAnsi="Times New Roman" w:cs="Times New Roman"/>
          <w:noProof w:val="0"/>
          <w:sz w:val="24"/>
          <w:szCs w:val="24"/>
        </w:rPr>
        <w:t xml:space="preserve"> substrate fertilising during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propagation period in the past</w:t>
      </w:r>
      <w:r w:rsidR="00AA6577">
        <w:rPr>
          <w:rFonts w:ascii="Times New Roman" w:hAnsi="Times New Roman" w:cs="Times New Roman"/>
          <w:noProof w:val="0"/>
          <w:sz w:val="24"/>
          <w:szCs w:val="24"/>
        </w:rPr>
        <w:t xml:space="preserve">, dealing with different plant genus </w:t>
      </w:r>
      <w:r w:rsidR="007E0D0C" w:rsidRPr="007E0D0C">
        <w:rPr>
          <w:rFonts w:ascii="Times New Roman" w:hAnsi="Times New Roman" w:cs="Times New Roman"/>
          <w:i/>
          <w:noProof w:val="0"/>
          <w:sz w:val="24"/>
          <w:szCs w:val="24"/>
          <w:rPrChange w:id="16" w:author="gregor" w:date="2013-11-11T09:10:00Z">
            <w:rPr>
              <w:rFonts w:ascii="Times New Roman" w:hAnsi="Times New Roman" w:cs="Times New Roman"/>
              <w:noProof w:val="0"/>
              <w:sz w:val="24"/>
              <w:szCs w:val="24"/>
            </w:rPr>
          </w:rPrChange>
        </w:rPr>
        <w:t>Rhododendron</w:t>
      </w:r>
      <w:r w:rsidR="00AA6577">
        <w:rPr>
          <w:rFonts w:ascii="Times New Roman" w:hAnsi="Times New Roman" w:cs="Times New Roman"/>
          <w:noProof w:val="0"/>
          <w:sz w:val="24"/>
          <w:szCs w:val="24"/>
        </w:rPr>
        <w:t xml:space="preserve">, </w:t>
      </w:r>
      <w:r w:rsidR="007E0D0C" w:rsidRPr="007E0D0C">
        <w:rPr>
          <w:rFonts w:ascii="Times New Roman" w:hAnsi="Times New Roman" w:cs="Times New Roman"/>
          <w:i/>
          <w:noProof w:val="0"/>
          <w:sz w:val="24"/>
          <w:szCs w:val="24"/>
          <w:rPrChange w:id="17" w:author="gregor" w:date="2013-11-11T09:10:00Z">
            <w:rPr>
              <w:rFonts w:ascii="Times New Roman" w:hAnsi="Times New Roman" w:cs="Times New Roman"/>
              <w:noProof w:val="0"/>
              <w:sz w:val="24"/>
              <w:szCs w:val="24"/>
            </w:rPr>
          </w:rPrChange>
        </w:rPr>
        <w:t>Ilex</w:t>
      </w:r>
      <w:r w:rsidR="00AA6577">
        <w:rPr>
          <w:rFonts w:ascii="Times New Roman" w:hAnsi="Times New Roman" w:cs="Times New Roman"/>
          <w:noProof w:val="0"/>
          <w:sz w:val="24"/>
          <w:szCs w:val="24"/>
        </w:rPr>
        <w:t xml:space="preserve">, </w:t>
      </w:r>
      <w:proofErr w:type="spellStart"/>
      <w:r w:rsidR="007E0D0C" w:rsidRPr="007E0D0C">
        <w:rPr>
          <w:rFonts w:ascii="Times New Roman" w:hAnsi="Times New Roman" w:cs="Times New Roman"/>
          <w:i/>
          <w:noProof w:val="0"/>
          <w:sz w:val="24"/>
          <w:szCs w:val="24"/>
          <w:rPrChange w:id="18" w:author="gregor" w:date="2013-11-11T09:10:00Z">
            <w:rPr>
              <w:rFonts w:ascii="Times New Roman" w:hAnsi="Times New Roman" w:cs="Times New Roman"/>
              <w:noProof w:val="0"/>
              <w:sz w:val="24"/>
              <w:szCs w:val="24"/>
            </w:rPr>
          </w:rPrChange>
        </w:rPr>
        <w:t>Pyracantha</w:t>
      </w:r>
      <w:proofErr w:type="spellEnd"/>
      <w:r w:rsidRPr="008C06A1">
        <w:rPr>
          <w:rFonts w:ascii="Times New Roman" w:hAnsi="Times New Roman" w:cs="Times New Roman"/>
          <w:noProof w:val="0"/>
          <w:sz w:val="24"/>
          <w:szCs w:val="24"/>
        </w:rPr>
        <w:t xml:space="preserve"> (</w:t>
      </w:r>
      <w:proofErr w:type="spellStart"/>
      <w:r w:rsidRPr="008C06A1">
        <w:rPr>
          <w:rFonts w:ascii="Times New Roman" w:hAnsi="Times New Roman" w:cs="Times New Roman"/>
          <w:noProof w:val="0"/>
          <w:sz w:val="24"/>
          <w:szCs w:val="24"/>
        </w:rPr>
        <w:t>MacCarthaigh</w:t>
      </w:r>
      <w:proofErr w:type="spellEnd"/>
      <w:r w:rsidRPr="008C06A1">
        <w:rPr>
          <w:rFonts w:ascii="Times New Roman" w:hAnsi="Times New Roman" w:cs="Times New Roman"/>
          <w:smallCaps/>
          <w:noProof w:val="0"/>
          <w:sz w:val="24"/>
          <w:szCs w:val="24"/>
        </w:rPr>
        <w:t xml:space="preserve"> </w:t>
      </w:r>
      <w:r w:rsidRPr="008C06A1">
        <w:rPr>
          <w:rFonts w:ascii="Times New Roman" w:hAnsi="Times New Roman" w:cs="Times New Roman"/>
          <w:noProof w:val="0"/>
          <w:sz w:val="24"/>
          <w:szCs w:val="24"/>
        </w:rPr>
        <w:t>and</w:t>
      </w:r>
      <w:r w:rsidRPr="008C06A1">
        <w:rPr>
          <w:rFonts w:ascii="Times New Roman" w:hAnsi="Times New Roman" w:cs="Times New Roman"/>
          <w:smallCaps/>
          <w:noProof w:val="0"/>
          <w:sz w:val="24"/>
          <w:szCs w:val="24"/>
        </w:rPr>
        <w:t xml:space="preserve"> </w:t>
      </w:r>
      <w:proofErr w:type="spellStart"/>
      <w:r w:rsidRPr="008C06A1">
        <w:rPr>
          <w:rFonts w:ascii="Times New Roman" w:hAnsi="Times New Roman" w:cs="Times New Roman"/>
          <w:noProof w:val="0"/>
          <w:sz w:val="24"/>
          <w:szCs w:val="24"/>
        </w:rPr>
        <w:t>Eble</w:t>
      </w:r>
      <w:proofErr w:type="spellEnd"/>
      <w:r w:rsidRPr="008C06A1">
        <w:rPr>
          <w:rFonts w:ascii="Times New Roman" w:hAnsi="Times New Roman" w:cs="Times New Roman"/>
          <w:noProof w:val="0"/>
          <w:sz w:val="24"/>
          <w:szCs w:val="24"/>
        </w:rPr>
        <w:t xml:space="preserve"> 1989, Carney</w:t>
      </w:r>
      <w:r w:rsidRPr="008C06A1">
        <w:rPr>
          <w:rFonts w:ascii="Times New Roman" w:hAnsi="Times New Roman" w:cs="Times New Roman"/>
          <w:smallCaps/>
          <w:noProof w:val="0"/>
          <w:sz w:val="24"/>
          <w:szCs w:val="24"/>
        </w:rPr>
        <w:t xml:space="preserve"> </w:t>
      </w:r>
      <w:r w:rsidRPr="008C06A1">
        <w:rPr>
          <w:rFonts w:ascii="Times New Roman" w:hAnsi="Times New Roman" w:cs="Times New Roman"/>
          <w:noProof w:val="0"/>
          <w:sz w:val="24"/>
          <w:szCs w:val="24"/>
        </w:rPr>
        <w:t>and</w:t>
      </w:r>
      <w:r w:rsidRPr="008C06A1">
        <w:rPr>
          <w:rFonts w:ascii="Times New Roman" w:hAnsi="Times New Roman" w:cs="Times New Roman"/>
          <w:smallCaps/>
          <w:noProof w:val="0"/>
          <w:sz w:val="24"/>
          <w:szCs w:val="24"/>
        </w:rPr>
        <w:t xml:space="preserve"> </w:t>
      </w:r>
      <w:r w:rsidRPr="008C06A1">
        <w:rPr>
          <w:rFonts w:ascii="Times New Roman" w:hAnsi="Times New Roman" w:cs="Times New Roman"/>
          <w:noProof w:val="0"/>
          <w:sz w:val="24"/>
          <w:szCs w:val="24"/>
        </w:rPr>
        <w:t xml:space="preserve">Whitcomb </w:t>
      </w:r>
      <w:r w:rsidR="00EF3E73" w:rsidRPr="008C06A1">
        <w:rPr>
          <w:rFonts w:ascii="Times New Roman" w:hAnsi="Times New Roman" w:cs="Times New Roman"/>
          <w:noProof w:val="0"/>
          <w:sz w:val="24"/>
          <w:szCs w:val="24"/>
        </w:rPr>
        <w:t>198</w:t>
      </w:r>
      <w:r w:rsidR="00EF3E73">
        <w:rPr>
          <w:rFonts w:ascii="Times New Roman" w:hAnsi="Times New Roman" w:cs="Times New Roman"/>
          <w:noProof w:val="0"/>
          <w:sz w:val="24"/>
          <w:szCs w:val="24"/>
        </w:rPr>
        <w:t>3</w:t>
      </w:r>
      <w:r w:rsidRPr="008C06A1">
        <w:rPr>
          <w:rFonts w:ascii="Times New Roman" w:hAnsi="Times New Roman" w:cs="Times New Roman"/>
          <w:noProof w:val="0"/>
          <w:sz w:val="24"/>
          <w:szCs w:val="24"/>
        </w:rPr>
        <w:t>). On the other hand, the surviv</w:t>
      </w:r>
      <w:r>
        <w:rPr>
          <w:rFonts w:ascii="Times New Roman" w:hAnsi="Times New Roman" w:cs="Times New Roman"/>
          <w:noProof w:val="0"/>
          <w:sz w:val="24"/>
          <w:szCs w:val="24"/>
        </w:rPr>
        <w:t>al</w:t>
      </w:r>
      <w:r w:rsidRPr="008C06A1">
        <w:rPr>
          <w:rFonts w:ascii="Times New Roman" w:hAnsi="Times New Roman" w:cs="Times New Roman"/>
          <w:noProof w:val="0"/>
          <w:sz w:val="24"/>
          <w:szCs w:val="24"/>
        </w:rPr>
        <w:t xml:space="preserve"> of cuttings decreased with </w:t>
      </w:r>
      <w:r>
        <w:rPr>
          <w:rFonts w:ascii="Times New Roman" w:hAnsi="Times New Roman" w:cs="Times New Roman"/>
          <w:noProof w:val="0"/>
          <w:sz w:val="24"/>
          <w:szCs w:val="24"/>
        </w:rPr>
        <w:t>the</w:t>
      </w:r>
      <w:r w:rsidRPr="008C06A1">
        <w:rPr>
          <w:rFonts w:ascii="Times New Roman" w:hAnsi="Times New Roman" w:cs="Times New Roman"/>
          <w:noProof w:val="0"/>
          <w:sz w:val="24"/>
          <w:szCs w:val="24"/>
        </w:rPr>
        <w:t xml:space="preserve"> strongest rate in the last third of </w:t>
      </w:r>
      <w:r>
        <w:rPr>
          <w:rFonts w:ascii="Times New Roman" w:hAnsi="Times New Roman" w:cs="Times New Roman"/>
          <w:noProof w:val="0"/>
          <w:sz w:val="24"/>
          <w:szCs w:val="24"/>
        </w:rPr>
        <w:t xml:space="preserve">the </w:t>
      </w:r>
      <w:r w:rsidRPr="008C06A1">
        <w:rPr>
          <w:rFonts w:ascii="Times New Roman" w:hAnsi="Times New Roman" w:cs="Times New Roman"/>
          <w:noProof w:val="0"/>
          <w:sz w:val="24"/>
          <w:szCs w:val="24"/>
        </w:rPr>
        <w:t xml:space="preserve">winter period and there were no great differences among fertilisation variants. This clearly shows that the plant species itself also </w:t>
      </w:r>
      <w:r>
        <w:rPr>
          <w:rFonts w:ascii="Times New Roman" w:hAnsi="Times New Roman" w:cs="Times New Roman"/>
          <w:noProof w:val="0"/>
          <w:sz w:val="24"/>
          <w:szCs w:val="24"/>
        </w:rPr>
        <w:t xml:space="preserve">has </w:t>
      </w:r>
      <w:r w:rsidRPr="008C06A1">
        <w:rPr>
          <w:rFonts w:ascii="Times New Roman" w:hAnsi="Times New Roman" w:cs="Times New Roman"/>
          <w:noProof w:val="0"/>
          <w:sz w:val="24"/>
          <w:szCs w:val="24"/>
        </w:rPr>
        <w:t xml:space="preserve">a great effect on </w:t>
      </w:r>
      <w:r>
        <w:rPr>
          <w:rFonts w:ascii="Times New Roman" w:hAnsi="Times New Roman" w:cs="Times New Roman"/>
          <w:noProof w:val="0"/>
          <w:sz w:val="24"/>
          <w:szCs w:val="24"/>
        </w:rPr>
        <w:t xml:space="preserve">survival </w:t>
      </w:r>
      <w:r w:rsidRPr="008C06A1">
        <w:rPr>
          <w:rFonts w:ascii="Times New Roman" w:hAnsi="Times New Roman" w:cs="Times New Roman"/>
          <w:noProof w:val="0"/>
          <w:sz w:val="24"/>
          <w:szCs w:val="24"/>
        </w:rPr>
        <w:t>success (Spethmann 1997). Different N/K fertiliser ratio</w:t>
      </w:r>
      <w:r>
        <w:rPr>
          <w:rFonts w:ascii="Times New Roman" w:hAnsi="Times New Roman" w:cs="Times New Roman"/>
          <w:noProof w:val="0"/>
          <w:sz w:val="24"/>
          <w:szCs w:val="24"/>
        </w:rPr>
        <w:t>s</w:t>
      </w:r>
      <w:r w:rsidRPr="008C06A1">
        <w:rPr>
          <w:rFonts w:ascii="Times New Roman" w:hAnsi="Times New Roman" w:cs="Times New Roman"/>
          <w:noProof w:val="0"/>
          <w:sz w:val="24"/>
          <w:szCs w:val="24"/>
        </w:rPr>
        <w:t xml:space="preserve"> did not show any effect on sucrose status or overwintering results in our experiment. </w:t>
      </w:r>
    </w:p>
    <w:p w:rsidR="004524C9" w:rsidRPr="008C06A1" w:rsidRDefault="004524C9" w:rsidP="00E03599">
      <w:pPr>
        <w:jc w:val="both"/>
        <w:rPr>
          <w:rFonts w:ascii="Times New Roman" w:hAnsi="Times New Roman" w:cs="Times New Roman"/>
          <w:noProof w:val="0"/>
          <w:sz w:val="24"/>
          <w:szCs w:val="24"/>
        </w:rPr>
      </w:pPr>
    </w:p>
    <w:p w:rsidR="004524C9" w:rsidRPr="008C06A1" w:rsidRDefault="004524C9" w:rsidP="00E03599">
      <w:pPr>
        <w:jc w:val="both"/>
        <w:rPr>
          <w:rFonts w:ascii="Times New Roman" w:hAnsi="Times New Roman" w:cs="Times New Roman"/>
          <w:noProof w:val="0"/>
          <w:sz w:val="24"/>
          <w:szCs w:val="24"/>
        </w:rPr>
      </w:pPr>
      <w:r w:rsidRPr="008C06A1">
        <w:rPr>
          <w:rFonts w:ascii="Times New Roman" w:hAnsi="Times New Roman" w:cs="Times New Roman"/>
          <w:b/>
          <w:bCs/>
          <w:noProof w:val="0"/>
          <w:sz w:val="24"/>
          <w:szCs w:val="24"/>
        </w:rPr>
        <w:lastRenderedPageBreak/>
        <w:t>Acknowledgements</w:t>
      </w:r>
      <w:r>
        <w:rPr>
          <w:rFonts w:ascii="Times New Roman" w:hAnsi="Times New Roman" w:cs="Times New Roman"/>
          <w:b/>
          <w:bCs/>
          <w:noProof w:val="0"/>
          <w:sz w:val="24"/>
          <w:szCs w:val="24"/>
        </w:rPr>
        <w:t xml:space="preserve">: </w:t>
      </w:r>
      <w:r w:rsidRPr="008C06A1">
        <w:rPr>
          <w:rFonts w:ascii="Times New Roman" w:hAnsi="Times New Roman" w:cs="Times New Roman"/>
          <w:noProof w:val="0"/>
          <w:sz w:val="24"/>
          <w:szCs w:val="24"/>
        </w:rPr>
        <w:t>Th</w:t>
      </w:r>
      <w:r>
        <w:rPr>
          <w:rFonts w:ascii="Times New Roman" w:hAnsi="Times New Roman" w:cs="Times New Roman"/>
          <w:noProof w:val="0"/>
          <w:sz w:val="24"/>
          <w:szCs w:val="24"/>
        </w:rPr>
        <w:t>e research reported in this paper</w:t>
      </w:r>
      <w:r w:rsidRPr="008C06A1">
        <w:rPr>
          <w:rFonts w:ascii="Times New Roman" w:hAnsi="Times New Roman" w:cs="Times New Roman"/>
          <w:noProof w:val="0"/>
          <w:sz w:val="24"/>
          <w:szCs w:val="24"/>
        </w:rPr>
        <w:t xml:space="preserve"> </w:t>
      </w:r>
      <w:r>
        <w:rPr>
          <w:rFonts w:ascii="Times New Roman" w:hAnsi="Times New Roman" w:cs="Times New Roman"/>
          <w:noProof w:val="0"/>
          <w:sz w:val="24"/>
          <w:szCs w:val="24"/>
        </w:rPr>
        <w:t xml:space="preserve">has been supported by </w:t>
      </w:r>
      <w:r w:rsidRPr="008C06A1">
        <w:rPr>
          <w:rFonts w:ascii="Times New Roman" w:hAnsi="Times New Roman" w:cs="Times New Roman"/>
          <w:noProof w:val="0"/>
          <w:sz w:val="24"/>
          <w:szCs w:val="24"/>
        </w:rPr>
        <w:t xml:space="preserve">the Programme Horticulture No. P4-0013-0481 granted by the Slovenian Ministry of Higher Education, Science and Technology. </w:t>
      </w:r>
    </w:p>
    <w:p w:rsidR="004524C9" w:rsidRPr="008C06A1" w:rsidRDefault="004524C9" w:rsidP="00E03599">
      <w:pPr>
        <w:jc w:val="both"/>
        <w:rPr>
          <w:rFonts w:ascii="Times New Roman" w:hAnsi="Times New Roman" w:cs="Times New Roman"/>
          <w:noProof w:val="0"/>
          <w:sz w:val="24"/>
          <w:szCs w:val="24"/>
        </w:rPr>
      </w:pPr>
    </w:p>
    <w:p w:rsidR="004524C9" w:rsidRPr="008C06A1" w:rsidRDefault="004524C9" w:rsidP="009D381C">
      <w:pPr>
        <w:jc w:val="both"/>
        <w:rPr>
          <w:rFonts w:ascii="Times New Roman" w:hAnsi="Times New Roman" w:cs="Times New Roman"/>
          <w:b/>
          <w:bCs/>
          <w:smallCaps/>
          <w:noProof w:val="0"/>
          <w:sz w:val="24"/>
          <w:szCs w:val="24"/>
        </w:rPr>
      </w:pPr>
      <w:r w:rsidRPr="008C06A1">
        <w:rPr>
          <w:rFonts w:ascii="Times New Roman" w:hAnsi="Times New Roman" w:cs="Times New Roman"/>
          <w:b/>
          <w:bCs/>
          <w:smallCaps/>
          <w:noProof w:val="0"/>
          <w:sz w:val="24"/>
          <w:szCs w:val="24"/>
        </w:rPr>
        <w:t>REFERENCES</w:t>
      </w:r>
    </w:p>
    <w:p w:rsidR="004524C9" w:rsidRPr="004524C9" w:rsidRDefault="004524C9" w:rsidP="00DA4BBC">
      <w:pPr>
        <w:ind w:left="567" w:hanging="567"/>
        <w:jc w:val="both"/>
        <w:rPr>
          <w:rFonts w:ascii="Times New Roman" w:hAnsi="Times New Roman" w:cs="Times New Roman"/>
          <w:noProof w:val="0"/>
          <w:sz w:val="24"/>
          <w:szCs w:val="24"/>
          <w:lang w:val="en-US"/>
        </w:rPr>
      </w:pPr>
      <w:proofErr w:type="gramStart"/>
      <w:r w:rsidRPr="008C06A1">
        <w:rPr>
          <w:rFonts w:ascii="Times New Roman" w:hAnsi="Times New Roman" w:cs="Times New Roman"/>
          <w:noProof w:val="0"/>
          <w:sz w:val="24"/>
          <w:szCs w:val="24"/>
        </w:rPr>
        <w:t xml:space="preserve">Carney </w:t>
      </w:r>
      <w:r w:rsidR="00EF3E73">
        <w:rPr>
          <w:rFonts w:ascii="Times New Roman" w:hAnsi="Times New Roman" w:cs="Times New Roman"/>
          <w:noProof w:val="0"/>
          <w:sz w:val="24"/>
          <w:szCs w:val="24"/>
        </w:rPr>
        <w:t>M.,</w:t>
      </w:r>
      <w:r w:rsidRPr="008C06A1">
        <w:rPr>
          <w:rFonts w:ascii="Times New Roman" w:hAnsi="Times New Roman" w:cs="Times New Roman"/>
          <w:noProof w:val="0"/>
          <w:sz w:val="24"/>
          <w:szCs w:val="24"/>
        </w:rPr>
        <w:t xml:space="preserve"> Whitcomb</w:t>
      </w:r>
      <w:r w:rsidR="00EF3E73">
        <w:rPr>
          <w:rFonts w:ascii="Times New Roman" w:hAnsi="Times New Roman" w:cs="Times New Roman"/>
          <w:noProof w:val="0"/>
          <w:sz w:val="24"/>
          <w:szCs w:val="24"/>
        </w:rPr>
        <w:t xml:space="preserve"> C. E.</w:t>
      </w:r>
      <w:r w:rsidRPr="008C06A1">
        <w:rPr>
          <w:rFonts w:ascii="Times New Roman" w:hAnsi="Times New Roman" w:cs="Times New Roman"/>
          <w:noProof w:val="0"/>
          <w:sz w:val="24"/>
          <w:szCs w:val="24"/>
        </w:rPr>
        <w:t xml:space="preserve"> (198</w:t>
      </w:r>
      <w:r w:rsidR="00EF3E73">
        <w:rPr>
          <w:rFonts w:ascii="Times New Roman" w:hAnsi="Times New Roman" w:cs="Times New Roman"/>
          <w:noProof w:val="0"/>
          <w:sz w:val="24"/>
          <w:szCs w:val="24"/>
        </w:rPr>
        <w:t>3</w:t>
      </w:r>
      <w:r w:rsidRPr="008C06A1">
        <w:rPr>
          <w:rFonts w:ascii="Times New Roman" w:hAnsi="Times New Roman" w:cs="Times New Roman"/>
          <w:noProof w:val="0"/>
          <w:sz w:val="24"/>
          <w:szCs w:val="24"/>
        </w:rPr>
        <w:t xml:space="preserve">) </w:t>
      </w:r>
      <w:r w:rsidR="00EF3E73">
        <w:rPr>
          <w:rFonts w:ascii="Times New Roman" w:hAnsi="Times New Roman" w:cs="Times New Roman"/>
          <w:noProof w:val="0"/>
          <w:sz w:val="24"/>
          <w:szCs w:val="24"/>
          <w:lang w:val="en-US"/>
        </w:rPr>
        <w:t>Effects of 2 slow-release fertilizers on the propagation and subsequent growth of 3 woody plants.</w:t>
      </w:r>
      <w:proofErr w:type="gramEnd"/>
      <w:r w:rsidR="00EF3E73">
        <w:rPr>
          <w:rFonts w:ascii="Times New Roman" w:hAnsi="Times New Roman" w:cs="Times New Roman"/>
          <w:noProof w:val="0"/>
          <w:sz w:val="24"/>
          <w:szCs w:val="24"/>
          <w:lang w:val="en-US"/>
        </w:rPr>
        <w:t xml:space="preserve"> Journal of Environmental Horticulture, 1: 55-58.</w:t>
      </w:r>
    </w:p>
    <w:p w:rsidR="004524C9" w:rsidRPr="008C06A1" w:rsidRDefault="004524C9" w:rsidP="00DA4BBC">
      <w:pPr>
        <w:numPr>
          <w:ins w:id="19" w:author="student" w:date="2013-10-26T19:41:00Z"/>
        </w:numPr>
        <w:ind w:left="567" w:hanging="567"/>
        <w:jc w:val="both"/>
        <w:rPr>
          <w:rFonts w:ascii="Times New Roman" w:hAnsi="Times New Roman" w:cs="Times New Roman"/>
          <w:noProof w:val="0"/>
          <w:sz w:val="24"/>
          <w:szCs w:val="24"/>
        </w:rPr>
      </w:pPr>
      <w:r w:rsidRPr="00336DF6">
        <w:rPr>
          <w:rFonts w:ascii="Times New Roman" w:hAnsi="Times New Roman" w:cs="Times New Roman"/>
          <w:noProof w:val="0"/>
          <w:sz w:val="24"/>
          <w:szCs w:val="24"/>
        </w:rPr>
        <w:t>Cheffins N. J.</w:t>
      </w:r>
      <w:r w:rsidRPr="008C06A1">
        <w:rPr>
          <w:rFonts w:ascii="Times New Roman" w:hAnsi="Times New Roman" w:cs="Times New Roman"/>
          <w:noProof w:val="0"/>
          <w:sz w:val="24"/>
          <w:szCs w:val="24"/>
        </w:rPr>
        <w:t>, Howard B</w:t>
      </w:r>
      <w:r w:rsidRPr="00336DF6">
        <w:rPr>
          <w:rFonts w:ascii="Times New Roman" w:hAnsi="Times New Roman" w:cs="Times New Roman"/>
          <w:noProof w:val="0"/>
          <w:sz w:val="24"/>
          <w:szCs w:val="24"/>
        </w:rPr>
        <w:t>. H.</w:t>
      </w:r>
      <w:r w:rsidRPr="008C06A1">
        <w:rPr>
          <w:rFonts w:ascii="Times New Roman" w:hAnsi="Times New Roman" w:cs="Times New Roman"/>
          <w:smallCaps/>
          <w:noProof w:val="0"/>
          <w:sz w:val="24"/>
          <w:szCs w:val="24"/>
        </w:rPr>
        <w:t xml:space="preserve"> (</w:t>
      </w:r>
      <w:r w:rsidRPr="008C06A1">
        <w:rPr>
          <w:rFonts w:ascii="Times New Roman" w:hAnsi="Times New Roman" w:cs="Times New Roman"/>
          <w:noProof w:val="0"/>
          <w:sz w:val="24"/>
          <w:szCs w:val="24"/>
        </w:rPr>
        <w:t>1982)</w:t>
      </w:r>
      <w:r w:rsidRPr="00D244B2">
        <w:rPr>
          <w:rFonts w:ascii="Times New Roman" w:hAnsi="Times New Roman" w:cs="Times New Roman"/>
          <w:noProof w:val="0"/>
          <w:sz w:val="24"/>
          <w:szCs w:val="24"/>
        </w:rPr>
        <w:t>. Carbohydrate changes in leafless winter apple cuttings. I. The influence of level and duration of bottom heat. Journal of Horticultura</w:t>
      </w:r>
      <w:r w:rsidRPr="008C06A1">
        <w:rPr>
          <w:rFonts w:ascii="Times New Roman" w:hAnsi="Times New Roman" w:cs="Times New Roman"/>
          <w:noProof w:val="0"/>
          <w:sz w:val="24"/>
          <w:szCs w:val="24"/>
        </w:rPr>
        <w:t>l Science, 57: 1-8.</w:t>
      </w:r>
    </w:p>
    <w:p w:rsidR="004524C9" w:rsidRPr="008C06A1" w:rsidRDefault="004524C9" w:rsidP="00DA4BBC">
      <w:pPr>
        <w:ind w:left="567" w:hanging="567"/>
        <w:jc w:val="both"/>
        <w:rPr>
          <w:rFonts w:ascii="Times New Roman" w:hAnsi="Times New Roman" w:cs="Times New Roman"/>
          <w:noProof w:val="0"/>
          <w:sz w:val="24"/>
          <w:szCs w:val="24"/>
        </w:rPr>
      </w:pPr>
      <w:proofErr w:type="gramStart"/>
      <w:r w:rsidRPr="00336DF6">
        <w:rPr>
          <w:rFonts w:ascii="Times New Roman" w:hAnsi="Times New Roman" w:cs="Times New Roman"/>
          <w:noProof w:val="0"/>
          <w:sz w:val="24"/>
          <w:szCs w:val="24"/>
        </w:rPr>
        <w:t>Druege</w:t>
      </w:r>
      <w:r w:rsidRPr="008C06A1">
        <w:rPr>
          <w:rFonts w:ascii="Times New Roman" w:hAnsi="Times New Roman" w:cs="Times New Roman"/>
          <w:noProof w:val="0"/>
          <w:sz w:val="24"/>
          <w:szCs w:val="24"/>
        </w:rPr>
        <w:t xml:space="preserve"> </w:t>
      </w:r>
      <w:r w:rsidRPr="00336DF6">
        <w:rPr>
          <w:rFonts w:ascii="Times New Roman" w:hAnsi="Times New Roman" w:cs="Times New Roman"/>
          <w:noProof w:val="0"/>
          <w:sz w:val="24"/>
          <w:szCs w:val="24"/>
        </w:rPr>
        <w:t>U.</w:t>
      </w:r>
      <w:r w:rsidRPr="008C06A1">
        <w:rPr>
          <w:rFonts w:ascii="Times New Roman" w:hAnsi="Times New Roman" w:cs="Times New Roman"/>
          <w:noProof w:val="0"/>
          <w:sz w:val="24"/>
          <w:szCs w:val="24"/>
        </w:rPr>
        <w:t xml:space="preserve"> (2009)</w:t>
      </w:r>
      <w:r w:rsidRPr="00D244B2">
        <w:rPr>
          <w:rFonts w:ascii="Times New Roman" w:hAnsi="Times New Roman" w:cs="Times New Roman"/>
          <w:noProof w:val="0"/>
          <w:sz w:val="24"/>
          <w:szCs w:val="24"/>
        </w:rPr>
        <w:t>.</w:t>
      </w:r>
      <w:proofErr w:type="gramEnd"/>
      <w:r w:rsidRPr="00D244B2">
        <w:rPr>
          <w:rFonts w:ascii="Times New Roman" w:hAnsi="Times New Roman" w:cs="Times New Roman"/>
          <w:noProof w:val="0"/>
          <w:sz w:val="24"/>
          <w:szCs w:val="24"/>
        </w:rPr>
        <w:t xml:space="preserve"> </w:t>
      </w:r>
      <w:proofErr w:type="gramStart"/>
      <w:r w:rsidRPr="00336DF6">
        <w:rPr>
          <w:rFonts w:ascii="Times New Roman" w:hAnsi="Times New Roman" w:cs="Times New Roman"/>
          <w:noProof w:val="0"/>
          <w:sz w:val="24"/>
          <w:szCs w:val="24"/>
        </w:rPr>
        <w:t>Involvement of carbohydrates in survival and adventitious root formation of cuttings within the scope of global horticulture</w:t>
      </w:r>
      <w:r w:rsidRPr="008C06A1">
        <w:rPr>
          <w:rFonts w:ascii="Times New Roman" w:hAnsi="Times New Roman" w:cs="Times New Roman"/>
          <w:noProof w:val="0"/>
          <w:sz w:val="24"/>
          <w:szCs w:val="24"/>
        </w:rPr>
        <w:t>.</w:t>
      </w:r>
      <w:proofErr w:type="gramEnd"/>
      <w:r w:rsidRPr="008C06A1">
        <w:rPr>
          <w:rFonts w:ascii="Times New Roman" w:hAnsi="Times New Roman" w:cs="Times New Roman"/>
          <w:noProof w:val="0"/>
          <w:sz w:val="24"/>
          <w:szCs w:val="24"/>
        </w:rPr>
        <w:t xml:space="preserve"> </w:t>
      </w:r>
      <w:r w:rsidRPr="009D381C">
        <w:rPr>
          <w:rFonts w:ascii="Times New Roman" w:hAnsi="Times New Roman" w:cs="Times New Roman"/>
          <w:i/>
          <w:iCs/>
          <w:noProof w:val="0"/>
          <w:sz w:val="24"/>
          <w:szCs w:val="24"/>
        </w:rPr>
        <w:t>In:</w:t>
      </w:r>
      <w:r w:rsidRPr="008C06A1">
        <w:rPr>
          <w:rFonts w:ascii="Times New Roman" w:hAnsi="Times New Roman" w:cs="Times New Roman"/>
          <w:noProof w:val="0"/>
          <w:sz w:val="24"/>
          <w:szCs w:val="24"/>
        </w:rPr>
        <w:t xml:space="preserve"> Niemi K., </w:t>
      </w:r>
      <w:r w:rsidRPr="00D244B2">
        <w:rPr>
          <w:rFonts w:ascii="Times New Roman" w:hAnsi="Times New Roman" w:cs="Times New Roman"/>
          <w:noProof w:val="0"/>
          <w:sz w:val="24"/>
          <w:szCs w:val="24"/>
        </w:rPr>
        <w:t>Scagel C.</w:t>
      </w:r>
      <w:r w:rsidRPr="00413993">
        <w:rPr>
          <w:rFonts w:ascii="Times New Roman" w:hAnsi="Times New Roman" w:cs="Times New Roman"/>
          <w:noProof w:val="0"/>
          <w:sz w:val="24"/>
          <w:szCs w:val="24"/>
        </w:rPr>
        <w:t xml:space="preserve"> (Ed</w:t>
      </w:r>
      <w:r w:rsidRPr="00356DDA">
        <w:rPr>
          <w:rFonts w:ascii="Times New Roman" w:hAnsi="Times New Roman" w:cs="Times New Roman"/>
          <w:noProof w:val="0"/>
          <w:sz w:val="24"/>
          <w:szCs w:val="24"/>
        </w:rPr>
        <w:t xml:space="preserve">s.). </w:t>
      </w:r>
      <w:proofErr w:type="gramStart"/>
      <w:r w:rsidRPr="008C06A1">
        <w:rPr>
          <w:rFonts w:ascii="Times New Roman" w:hAnsi="Times New Roman" w:cs="Times New Roman"/>
          <w:noProof w:val="0"/>
          <w:sz w:val="24"/>
          <w:szCs w:val="24"/>
        </w:rPr>
        <w:t>Adventitious root formation of forest trees and horticultural plants – from genes to applications.</w:t>
      </w:r>
      <w:proofErr w:type="gramEnd"/>
      <w:r w:rsidRPr="008C06A1">
        <w:rPr>
          <w:rFonts w:ascii="Times New Roman" w:hAnsi="Times New Roman" w:cs="Times New Roman"/>
          <w:noProof w:val="0"/>
          <w:sz w:val="24"/>
          <w:szCs w:val="24"/>
        </w:rPr>
        <w:t xml:space="preserve"> Research Signpost, Kerala, India: 187-208.</w:t>
      </w:r>
    </w:p>
    <w:p w:rsidR="004524C9" w:rsidRPr="008C06A1" w:rsidRDefault="004524C9" w:rsidP="00DA4BBC">
      <w:pPr>
        <w:ind w:left="567" w:hanging="567"/>
        <w:jc w:val="both"/>
        <w:rPr>
          <w:rFonts w:ascii="Times New Roman" w:hAnsi="Times New Roman" w:cs="Times New Roman"/>
          <w:noProof w:val="0"/>
          <w:sz w:val="24"/>
          <w:szCs w:val="24"/>
        </w:rPr>
      </w:pPr>
      <w:r w:rsidRPr="00336DF6">
        <w:rPr>
          <w:rFonts w:ascii="Times New Roman" w:hAnsi="Times New Roman" w:cs="Times New Roman"/>
          <w:noProof w:val="0"/>
          <w:sz w:val="24"/>
          <w:szCs w:val="24"/>
        </w:rPr>
        <w:t>Jacob M.</w:t>
      </w:r>
      <w:r w:rsidRPr="008C06A1">
        <w:rPr>
          <w:rFonts w:ascii="Times New Roman" w:hAnsi="Times New Roman" w:cs="Times New Roman"/>
          <w:noProof w:val="0"/>
          <w:sz w:val="24"/>
          <w:szCs w:val="24"/>
        </w:rPr>
        <w:t xml:space="preserve">, </w:t>
      </w:r>
      <w:r w:rsidRPr="00336DF6">
        <w:rPr>
          <w:rFonts w:ascii="Times New Roman" w:hAnsi="Times New Roman" w:cs="Times New Roman"/>
          <w:noProof w:val="0"/>
          <w:sz w:val="24"/>
          <w:szCs w:val="24"/>
        </w:rPr>
        <w:t>Plietzsch A.</w:t>
      </w:r>
      <w:r w:rsidRPr="008C06A1">
        <w:rPr>
          <w:rFonts w:ascii="Times New Roman" w:hAnsi="Times New Roman" w:cs="Times New Roman"/>
          <w:noProof w:val="0"/>
          <w:sz w:val="24"/>
          <w:szCs w:val="24"/>
        </w:rPr>
        <w:t xml:space="preserve">, </w:t>
      </w:r>
      <w:r w:rsidRPr="00336DF6">
        <w:rPr>
          <w:rFonts w:ascii="Times New Roman" w:hAnsi="Times New Roman" w:cs="Times New Roman"/>
          <w:noProof w:val="0"/>
          <w:sz w:val="24"/>
          <w:szCs w:val="24"/>
        </w:rPr>
        <w:t>Schulze K.</w:t>
      </w:r>
      <w:r w:rsidRPr="008C06A1">
        <w:rPr>
          <w:rFonts w:ascii="Times New Roman" w:hAnsi="Times New Roman" w:cs="Times New Roman"/>
          <w:noProof w:val="0"/>
          <w:sz w:val="24"/>
          <w:szCs w:val="24"/>
        </w:rPr>
        <w:t xml:space="preserve"> (1991)</w:t>
      </w:r>
      <w:r w:rsidRPr="00D244B2">
        <w:rPr>
          <w:rFonts w:ascii="Times New Roman" w:hAnsi="Times New Roman" w:cs="Times New Roman"/>
          <w:noProof w:val="0"/>
          <w:sz w:val="24"/>
          <w:szCs w:val="24"/>
        </w:rPr>
        <w:t xml:space="preserve">. </w:t>
      </w:r>
      <w:proofErr w:type="gramStart"/>
      <w:r w:rsidRPr="00D244B2">
        <w:rPr>
          <w:rFonts w:ascii="Times New Roman" w:hAnsi="Times New Roman" w:cs="Times New Roman"/>
          <w:noProof w:val="0"/>
          <w:sz w:val="24"/>
          <w:szCs w:val="24"/>
        </w:rPr>
        <w:t>Results of model trials on the rooting of ornamental trees and shrubs.</w:t>
      </w:r>
      <w:proofErr w:type="gramEnd"/>
      <w:r w:rsidRPr="00D244B2">
        <w:rPr>
          <w:rFonts w:ascii="Times New Roman" w:hAnsi="Times New Roman" w:cs="Times New Roman"/>
          <w:noProof w:val="0"/>
          <w:sz w:val="24"/>
          <w:szCs w:val="24"/>
        </w:rPr>
        <w:t xml:space="preserve"> </w:t>
      </w:r>
      <w:r w:rsidRPr="008C06A1">
        <w:rPr>
          <w:rFonts w:ascii="Times New Roman" w:hAnsi="Times New Roman" w:cs="Times New Roman"/>
          <w:noProof w:val="0"/>
          <w:sz w:val="24"/>
          <w:szCs w:val="24"/>
        </w:rPr>
        <w:t>Gartenbau Magazin, 38: 44-46.</w:t>
      </w:r>
    </w:p>
    <w:p w:rsidR="004524C9" w:rsidRDefault="004524C9" w:rsidP="00C74C6B">
      <w:pPr>
        <w:ind w:left="567" w:hanging="567"/>
        <w:jc w:val="both"/>
        <w:rPr>
          <w:rFonts w:ascii="Times New Roman" w:hAnsi="Times New Roman" w:cs="Times New Roman"/>
          <w:noProof w:val="0"/>
          <w:sz w:val="24"/>
          <w:szCs w:val="24"/>
          <w:lang w:val="bg-BG"/>
        </w:rPr>
      </w:pPr>
      <w:proofErr w:type="spellStart"/>
      <w:proofErr w:type="gramStart"/>
      <w:r w:rsidRPr="008C06A1">
        <w:rPr>
          <w:rFonts w:ascii="Times New Roman" w:hAnsi="Times New Roman" w:cs="Times New Roman"/>
          <w:noProof w:val="0"/>
          <w:sz w:val="24"/>
          <w:szCs w:val="24"/>
        </w:rPr>
        <w:t>Larcher</w:t>
      </w:r>
      <w:proofErr w:type="spellEnd"/>
      <w:r w:rsidRPr="008C06A1">
        <w:rPr>
          <w:rFonts w:ascii="Times New Roman" w:hAnsi="Times New Roman" w:cs="Times New Roman"/>
          <w:noProof w:val="0"/>
          <w:sz w:val="24"/>
          <w:szCs w:val="24"/>
        </w:rPr>
        <w:t xml:space="preserve"> W (</w:t>
      </w:r>
      <w:r w:rsidR="00EF3E73" w:rsidRPr="008C06A1">
        <w:rPr>
          <w:rFonts w:ascii="Times New Roman" w:hAnsi="Times New Roman" w:cs="Times New Roman"/>
          <w:noProof w:val="0"/>
          <w:sz w:val="24"/>
          <w:szCs w:val="24"/>
        </w:rPr>
        <w:t>200</w:t>
      </w:r>
      <w:r w:rsidR="00EF3E73">
        <w:rPr>
          <w:rFonts w:ascii="Times New Roman" w:hAnsi="Times New Roman" w:cs="Times New Roman"/>
          <w:noProof w:val="0"/>
          <w:sz w:val="24"/>
          <w:szCs w:val="24"/>
        </w:rPr>
        <w:t>3</w:t>
      </w:r>
      <w:r w:rsidRPr="008C06A1">
        <w:rPr>
          <w:rFonts w:ascii="Times New Roman" w:hAnsi="Times New Roman" w:cs="Times New Roman"/>
          <w:noProof w:val="0"/>
          <w:sz w:val="24"/>
          <w:szCs w:val="24"/>
        </w:rPr>
        <w:t>) Physiological Plant Ecology.</w:t>
      </w:r>
      <w:proofErr w:type="gramEnd"/>
      <w:r w:rsidRPr="008C06A1">
        <w:rPr>
          <w:rFonts w:ascii="Times New Roman" w:hAnsi="Times New Roman" w:cs="Times New Roman"/>
          <w:noProof w:val="0"/>
          <w:sz w:val="24"/>
          <w:szCs w:val="24"/>
        </w:rPr>
        <w:t xml:space="preserve"> </w:t>
      </w:r>
      <w:proofErr w:type="gramStart"/>
      <w:r w:rsidRPr="008C06A1">
        <w:rPr>
          <w:rFonts w:ascii="Times New Roman" w:hAnsi="Times New Roman" w:cs="Times New Roman"/>
          <w:noProof w:val="0"/>
          <w:sz w:val="24"/>
          <w:szCs w:val="24"/>
        </w:rPr>
        <w:t>Ecophysiology and Stress Physiology of Functional Groups.</w:t>
      </w:r>
      <w:proofErr w:type="gramEnd"/>
      <w:r w:rsidRPr="008C06A1">
        <w:rPr>
          <w:rFonts w:ascii="Times New Roman" w:hAnsi="Times New Roman" w:cs="Times New Roman"/>
          <w:noProof w:val="0"/>
          <w:sz w:val="24"/>
          <w:szCs w:val="24"/>
        </w:rPr>
        <w:t xml:space="preserve"> </w:t>
      </w:r>
      <w:r w:rsidR="007E0D0C" w:rsidRPr="007E0D0C">
        <w:rPr>
          <w:rFonts w:ascii="Times New Roman" w:hAnsi="Times New Roman" w:cs="Times New Roman"/>
          <w:noProof w:val="0"/>
          <w:sz w:val="24"/>
          <w:szCs w:val="24"/>
          <w:rPrChange w:id="20" w:author="student" w:date="2013-10-27T16:28:00Z">
            <w:rPr>
              <w:rFonts w:ascii="Times New Roman" w:hAnsi="Times New Roman" w:cs="Times New Roman"/>
              <w:noProof w:val="0"/>
              <w:sz w:val="24"/>
              <w:szCs w:val="24"/>
              <w:lang w:val="de-DE"/>
            </w:rPr>
          </w:rPrChange>
        </w:rPr>
        <w:t>Springer Verlag, Stuttgart.</w:t>
      </w:r>
    </w:p>
    <w:p w:rsidR="004524C9" w:rsidRPr="009D381C" w:rsidRDefault="007E0D0C" w:rsidP="00DA4BBC">
      <w:pPr>
        <w:ind w:left="567" w:hanging="567"/>
        <w:jc w:val="both"/>
        <w:rPr>
          <w:rFonts w:ascii="Times New Roman" w:hAnsi="Times New Roman" w:cs="Times New Roman"/>
          <w:noProof w:val="0"/>
          <w:sz w:val="24"/>
          <w:szCs w:val="24"/>
          <w:lang w:val="de-DE"/>
        </w:rPr>
      </w:pPr>
      <w:proofErr w:type="spellStart"/>
      <w:r w:rsidRPr="007E0D0C">
        <w:rPr>
          <w:rFonts w:ascii="Times New Roman" w:hAnsi="Times New Roman" w:cs="Times New Roman"/>
          <w:noProof w:val="0"/>
          <w:sz w:val="24"/>
          <w:szCs w:val="24"/>
          <w:lang w:val="en-US"/>
          <w:rPrChange w:id="21" w:author="student" w:date="2013-10-26T19:41:00Z">
            <w:rPr>
              <w:rFonts w:ascii="Times New Roman" w:hAnsi="Times New Roman" w:cs="Times New Roman"/>
              <w:noProof w:val="0"/>
              <w:sz w:val="24"/>
              <w:szCs w:val="24"/>
              <w:lang w:val="de-DE"/>
            </w:rPr>
          </w:rPrChange>
        </w:rPr>
        <w:t>MacCarthaigh</w:t>
      </w:r>
      <w:proofErr w:type="spellEnd"/>
      <w:r w:rsidRPr="007E0D0C">
        <w:rPr>
          <w:rFonts w:ascii="Times New Roman" w:hAnsi="Times New Roman" w:cs="Times New Roman"/>
          <w:noProof w:val="0"/>
          <w:sz w:val="24"/>
          <w:szCs w:val="24"/>
          <w:lang w:val="en-US"/>
          <w:rPrChange w:id="22" w:author="student" w:date="2013-10-26T19:41:00Z">
            <w:rPr>
              <w:rFonts w:ascii="Times New Roman" w:hAnsi="Times New Roman" w:cs="Times New Roman"/>
              <w:noProof w:val="0"/>
              <w:sz w:val="24"/>
              <w:szCs w:val="24"/>
              <w:lang w:val="de-DE"/>
            </w:rPr>
          </w:rPrChange>
        </w:rPr>
        <w:t xml:space="preserve"> D., Eble G. (1989). </w:t>
      </w:r>
      <w:r w:rsidR="004524C9" w:rsidRPr="00D3350A">
        <w:rPr>
          <w:rFonts w:ascii="Times New Roman" w:hAnsi="Times New Roman" w:cs="Times New Roman"/>
          <w:noProof w:val="0"/>
          <w:sz w:val="24"/>
          <w:szCs w:val="24"/>
          <w:lang w:val="de-DE"/>
        </w:rPr>
        <w:t>Einsatz von Depotdüngern in S</w:t>
      </w:r>
      <w:r w:rsidR="004524C9" w:rsidRPr="009D381C">
        <w:rPr>
          <w:rFonts w:ascii="Times New Roman" w:hAnsi="Times New Roman" w:cs="Times New Roman"/>
          <w:noProof w:val="0"/>
          <w:sz w:val="24"/>
          <w:szCs w:val="24"/>
          <w:lang w:val="de-DE"/>
        </w:rPr>
        <w:t>tecksubstraten. Deutsche Baumschule, 41: 228-230.</w:t>
      </w:r>
    </w:p>
    <w:p w:rsidR="004524C9" w:rsidRPr="008C06A1" w:rsidRDefault="004524C9" w:rsidP="00DA4BBC">
      <w:pPr>
        <w:ind w:left="567" w:hanging="567"/>
        <w:jc w:val="both"/>
        <w:rPr>
          <w:rFonts w:ascii="Times New Roman" w:hAnsi="Times New Roman" w:cs="Times New Roman"/>
          <w:noProof w:val="0"/>
          <w:sz w:val="24"/>
          <w:szCs w:val="24"/>
        </w:rPr>
      </w:pPr>
      <w:r w:rsidRPr="00E774E7">
        <w:rPr>
          <w:rFonts w:ascii="Times New Roman" w:hAnsi="Times New Roman" w:cs="Times New Roman"/>
          <w:noProof w:val="0"/>
          <w:sz w:val="24"/>
          <w:szCs w:val="24"/>
          <w:lang w:val="de-DE"/>
        </w:rPr>
        <w:t xml:space="preserve">Nair A., Zhang D., Smagula J., Hu D. (2008). </w:t>
      </w:r>
      <w:r w:rsidRPr="008C06A1">
        <w:rPr>
          <w:rFonts w:ascii="Times New Roman" w:hAnsi="Times New Roman" w:cs="Times New Roman"/>
          <w:noProof w:val="0"/>
          <w:sz w:val="24"/>
          <w:szCs w:val="24"/>
        </w:rPr>
        <w:t xml:space="preserve">Rooting and overwintering stem cuttings of </w:t>
      </w:r>
      <w:r w:rsidRPr="00336DF6">
        <w:rPr>
          <w:rFonts w:ascii="Times New Roman" w:hAnsi="Times New Roman" w:cs="Times New Roman"/>
          <w:i/>
          <w:iCs/>
          <w:noProof w:val="0"/>
          <w:sz w:val="24"/>
          <w:szCs w:val="24"/>
        </w:rPr>
        <w:t>Stewartia pseudocamellia</w:t>
      </w:r>
      <w:r w:rsidRPr="008C06A1">
        <w:rPr>
          <w:rFonts w:ascii="Times New Roman" w:hAnsi="Times New Roman" w:cs="Times New Roman"/>
          <w:noProof w:val="0"/>
          <w:sz w:val="24"/>
          <w:szCs w:val="24"/>
        </w:rPr>
        <w:t xml:space="preserve"> Maxim. </w:t>
      </w:r>
      <w:proofErr w:type="gramStart"/>
      <w:r w:rsidRPr="008C06A1">
        <w:rPr>
          <w:rFonts w:ascii="Times New Roman" w:hAnsi="Times New Roman" w:cs="Times New Roman"/>
          <w:noProof w:val="0"/>
          <w:sz w:val="24"/>
          <w:szCs w:val="24"/>
        </w:rPr>
        <w:t>relevant</w:t>
      </w:r>
      <w:proofErr w:type="gramEnd"/>
      <w:r w:rsidRPr="008C06A1">
        <w:rPr>
          <w:rFonts w:ascii="Times New Roman" w:hAnsi="Times New Roman" w:cs="Times New Roman"/>
          <w:noProof w:val="0"/>
          <w:sz w:val="24"/>
          <w:szCs w:val="24"/>
        </w:rPr>
        <w:t xml:space="preserve"> to hormone, media, and temperature. HortScience, 43: 2124-2128.</w:t>
      </w:r>
    </w:p>
    <w:p w:rsidR="004524C9" w:rsidRPr="009D381C" w:rsidRDefault="004524C9" w:rsidP="00225290">
      <w:pPr>
        <w:ind w:left="567" w:hanging="567"/>
        <w:jc w:val="both"/>
        <w:rPr>
          <w:rFonts w:ascii="Times New Roman" w:hAnsi="Times New Roman" w:cs="Times New Roman"/>
          <w:noProof w:val="0"/>
          <w:sz w:val="24"/>
          <w:szCs w:val="24"/>
          <w:lang w:val="de-DE"/>
        </w:rPr>
      </w:pPr>
      <w:r w:rsidRPr="00336DF6">
        <w:rPr>
          <w:rFonts w:ascii="Times New Roman" w:hAnsi="Times New Roman" w:cs="Times New Roman"/>
          <w:noProof w:val="0"/>
          <w:sz w:val="24"/>
          <w:szCs w:val="24"/>
        </w:rPr>
        <w:t>Plietzsch</w:t>
      </w:r>
      <w:r w:rsidRPr="008C06A1">
        <w:rPr>
          <w:rFonts w:ascii="Times New Roman" w:hAnsi="Times New Roman" w:cs="Times New Roman"/>
          <w:noProof w:val="0"/>
          <w:sz w:val="24"/>
          <w:szCs w:val="24"/>
        </w:rPr>
        <w:t xml:space="preserve"> </w:t>
      </w:r>
      <w:r w:rsidRPr="00336DF6">
        <w:rPr>
          <w:rFonts w:ascii="Times New Roman" w:hAnsi="Times New Roman" w:cs="Times New Roman"/>
          <w:noProof w:val="0"/>
          <w:sz w:val="24"/>
          <w:szCs w:val="24"/>
        </w:rPr>
        <w:t>A</w:t>
      </w:r>
      <w:r w:rsidRPr="008C06A1">
        <w:rPr>
          <w:rFonts w:ascii="Times New Roman" w:hAnsi="Times New Roman" w:cs="Times New Roman"/>
          <w:noProof w:val="0"/>
          <w:sz w:val="24"/>
          <w:szCs w:val="24"/>
        </w:rPr>
        <w:t>. (1993</w:t>
      </w:r>
      <w:r w:rsidRPr="00D244B2">
        <w:rPr>
          <w:rFonts w:ascii="Times New Roman" w:hAnsi="Times New Roman" w:cs="Times New Roman"/>
          <w:noProof w:val="0"/>
          <w:sz w:val="24"/>
          <w:szCs w:val="24"/>
        </w:rPr>
        <w:t xml:space="preserve">). </w:t>
      </w:r>
      <w:proofErr w:type="gramStart"/>
      <w:r w:rsidRPr="00D244B2">
        <w:rPr>
          <w:rFonts w:ascii="Times New Roman" w:hAnsi="Times New Roman" w:cs="Times New Roman"/>
          <w:noProof w:val="0"/>
          <w:sz w:val="24"/>
          <w:szCs w:val="24"/>
        </w:rPr>
        <w:t xml:space="preserve">Propagation of </w:t>
      </w:r>
      <w:r w:rsidRPr="00413993">
        <w:rPr>
          <w:rFonts w:ascii="Times New Roman" w:hAnsi="Times New Roman" w:cs="Times New Roman"/>
          <w:noProof w:val="0"/>
          <w:sz w:val="24"/>
          <w:szCs w:val="24"/>
        </w:rPr>
        <w:t>poorly rooting woody ornamentals.</w:t>
      </w:r>
      <w:proofErr w:type="gramEnd"/>
      <w:r w:rsidRPr="00413993">
        <w:rPr>
          <w:rFonts w:ascii="Times New Roman" w:hAnsi="Times New Roman" w:cs="Times New Roman"/>
          <w:noProof w:val="0"/>
          <w:sz w:val="24"/>
          <w:szCs w:val="24"/>
        </w:rPr>
        <w:t xml:space="preserve"> Effect of different growth regulating chemicals tested. </w:t>
      </w:r>
      <w:r w:rsidRPr="009D381C">
        <w:rPr>
          <w:rFonts w:ascii="Times New Roman" w:hAnsi="Times New Roman" w:cs="Times New Roman"/>
          <w:noProof w:val="0"/>
          <w:sz w:val="24"/>
          <w:szCs w:val="24"/>
          <w:lang w:val="de-DE"/>
        </w:rPr>
        <w:t>Gartenbau Magazin, 2: 62-63.</w:t>
      </w:r>
    </w:p>
    <w:p w:rsidR="004524C9" w:rsidRPr="009D381C" w:rsidRDefault="004524C9" w:rsidP="007051FA">
      <w:pPr>
        <w:ind w:left="567" w:hanging="567"/>
        <w:jc w:val="both"/>
        <w:rPr>
          <w:rFonts w:ascii="Times New Roman" w:hAnsi="Times New Roman" w:cs="Times New Roman"/>
          <w:noProof w:val="0"/>
          <w:sz w:val="24"/>
          <w:szCs w:val="24"/>
          <w:lang w:val="de-DE"/>
        </w:rPr>
      </w:pPr>
      <w:r w:rsidRPr="009D381C">
        <w:rPr>
          <w:rFonts w:ascii="Times New Roman" w:hAnsi="Times New Roman" w:cs="Times New Roman"/>
          <w:noProof w:val="0"/>
          <w:sz w:val="24"/>
          <w:szCs w:val="24"/>
          <w:lang w:val="de-DE"/>
        </w:rPr>
        <w:t>Spellerberg B. (1985). Verbesserung des Vermehrungserfolges bei schwer vermehrbaren Laubgehölzen. I. Der Einfluss des Vermehrungsklimas auf Inhaltsstoffe und weiteres Wachstum der bewurzelten Stecklinge. Gartenbauwissenschaft, 50: 71-77.</w:t>
      </w:r>
    </w:p>
    <w:p w:rsidR="004524C9" w:rsidRPr="009D381C" w:rsidRDefault="004524C9" w:rsidP="007051FA">
      <w:pPr>
        <w:ind w:left="567" w:hanging="567"/>
        <w:jc w:val="both"/>
        <w:rPr>
          <w:rFonts w:ascii="Times New Roman" w:hAnsi="Times New Roman" w:cs="Times New Roman"/>
          <w:noProof w:val="0"/>
          <w:sz w:val="24"/>
          <w:szCs w:val="24"/>
          <w:lang w:val="de-DE"/>
        </w:rPr>
      </w:pPr>
      <w:r w:rsidRPr="009D381C">
        <w:rPr>
          <w:rFonts w:ascii="Times New Roman" w:hAnsi="Times New Roman" w:cs="Times New Roman"/>
          <w:noProof w:val="0"/>
          <w:sz w:val="24"/>
          <w:szCs w:val="24"/>
          <w:lang w:val="de-DE"/>
        </w:rPr>
        <w:t>Spellerberg B. (1986). Verbesserung des Vermehrungserfolges bei schwer vermehrbaren Laubgehölzen. II. Stecktermin und wachstumsfördernde Massnahmen für Austriebsleistung und anschliessende Überwinterungsrate der bewurzelten Stecklinge. Gartenbauwissenschaft, 51: 159-165.</w:t>
      </w:r>
    </w:p>
    <w:p w:rsidR="004524C9" w:rsidRPr="009D381C" w:rsidRDefault="004524C9" w:rsidP="007051FA">
      <w:pPr>
        <w:ind w:left="567" w:hanging="567"/>
        <w:jc w:val="both"/>
        <w:rPr>
          <w:rFonts w:ascii="Times New Roman" w:hAnsi="Times New Roman" w:cs="Times New Roman"/>
          <w:noProof w:val="0"/>
          <w:sz w:val="24"/>
          <w:szCs w:val="24"/>
          <w:lang w:val="de-DE"/>
        </w:rPr>
      </w:pPr>
      <w:r w:rsidRPr="009D381C">
        <w:rPr>
          <w:rFonts w:ascii="Times New Roman" w:hAnsi="Times New Roman" w:cs="Times New Roman"/>
          <w:noProof w:val="0"/>
          <w:sz w:val="24"/>
          <w:szCs w:val="24"/>
          <w:lang w:val="de-DE"/>
        </w:rPr>
        <w:t xml:space="preserve">Spethmann W. (1997). </w:t>
      </w:r>
      <w:r w:rsidRPr="009D381C">
        <w:rPr>
          <w:rFonts w:ascii="Times New Roman" w:hAnsi="Times New Roman" w:cs="Times New Roman"/>
          <w:i/>
          <w:iCs/>
          <w:noProof w:val="0"/>
          <w:sz w:val="24"/>
          <w:szCs w:val="24"/>
          <w:lang w:val="de-DE"/>
        </w:rPr>
        <w:t>Autovegetative Gehölzvermehrung</w:t>
      </w:r>
      <w:r w:rsidRPr="009D381C">
        <w:rPr>
          <w:rFonts w:ascii="Times New Roman" w:hAnsi="Times New Roman" w:cs="Times New Roman"/>
          <w:noProof w:val="0"/>
          <w:sz w:val="24"/>
          <w:szCs w:val="24"/>
          <w:lang w:val="de-DE"/>
        </w:rPr>
        <w:t xml:space="preserve">. </w:t>
      </w:r>
      <w:r w:rsidRPr="009D381C">
        <w:rPr>
          <w:rFonts w:ascii="Times New Roman" w:hAnsi="Times New Roman" w:cs="Times New Roman"/>
          <w:i/>
          <w:iCs/>
          <w:noProof w:val="0"/>
          <w:sz w:val="24"/>
          <w:szCs w:val="24"/>
          <w:lang w:val="de-DE"/>
        </w:rPr>
        <w:t>In</w:t>
      </w:r>
      <w:r w:rsidRPr="009D381C">
        <w:rPr>
          <w:rFonts w:ascii="Times New Roman" w:hAnsi="Times New Roman" w:cs="Times New Roman"/>
          <w:noProof w:val="0"/>
          <w:sz w:val="24"/>
          <w:szCs w:val="24"/>
          <w:lang w:val="de-DE"/>
        </w:rPr>
        <w:t>: Krüssmann G. (Ed.). Die Baumschule. Parey Verlag, Berlin, Germany: 382-449.</w:t>
      </w:r>
    </w:p>
    <w:p w:rsidR="004524C9" w:rsidRPr="008C06A1" w:rsidRDefault="004524C9" w:rsidP="007051FA">
      <w:pPr>
        <w:ind w:left="567" w:hanging="567"/>
        <w:jc w:val="both"/>
        <w:rPr>
          <w:rFonts w:ascii="Times New Roman" w:hAnsi="Times New Roman" w:cs="Times New Roman"/>
          <w:noProof w:val="0"/>
          <w:sz w:val="24"/>
          <w:szCs w:val="24"/>
        </w:rPr>
      </w:pPr>
      <w:r w:rsidRPr="009D381C">
        <w:rPr>
          <w:rFonts w:ascii="Times New Roman" w:hAnsi="Times New Roman" w:cs="Times New Roman"/>
          <w:noProof w:val="0"/>
          <w:sz w:val="24"/>
          <w:szCs w:val="24"/>
          <w:lang w:val="de-DE"/>
        </w:rPr>
        <w:lastRenderedPageBreak/>
        <w:t xml:space="preserve">Štefančič M., Vodnik D., Štampar F., Osterc G. (2008). </w:t>
      </w:r>
      <w:proofErr w:type="gramStart"/>
      <w:r w:rsidRPr="00D244B2">
        <w:rPr>
          <w:rFonts w:ascii="Times New Roman" w:hAnsi="Times New Roman" w:cs="Times New Roman"/>
          <w:noProof w:val="0"/>
          <w:sz w:val="24"/>
          <w:szCs w:val="24"/>
        </w:rPr>
        <w:t>The effect of a fogging system on the physiological status and rooting capacity of leafy cuttings of woody species</w:t>
      </w:r>
      <w:r w:rsidRPr="008C06A1">
        <w:rPr>
          <w:rFonts w:ascii="Times New Roman" w:hAnsi="Times New Roman" w:cs="Times New Roman"/>
          <w:noProof w:val="0"/>
          <w:sz w:val="24"/>
          <w:szCs w:val="24"/>
        </w:rPr>
        <w:t>.</w:t>
      </w:r>
      <w:proofErr w:type="gramEnd"/>
      <w:r w:rsidRPr="008C06A1">
        <w:rPr>
          <w:rFonts w:ascii="Times New Roman" w:hAnsi="Times New Roman" w:cs="Times New Roman"/>
          <w:noProof w:val="0"/>
          <w:sz w:val="24"/>
          <w:szCs w:val="24"/>
        </w:rPr>
        <w:t xml:space="preserve"> Trees, 21: 491-496.</w:t>
      </w:r>
    </w:p>
    <w:p w:rsidR="004524C9" w:rsidRPr="008C06A1" w:rsidRDefault="004524C9" w:rsidP="007051FA">
      <w:pPr>
        <w:ind w:left="567" w:hanging="567"/>
        <w:jc w:val="both"/>
        <w:rPr>
          <w:rFonts w:ascii="Times New Roman" w:hAnsi="Times New Roman" w:cs="Times New Roman"/>
          <w:noProof w:val="0"/>
          <w:sz w:val="24"/>
          <w:szCs w:val="24"/>
        </w:rPr>
      </w:pPr>
      <w:r w:rsidRPr="00336DF6">
        <w:rPr>
          <w:rFonts w:ascii="Times New Roman" w:hAnsi="Times New Roman" w:cs="Times New Roman"/>
          <w:noProof w:val="0"/>
          <w:sz w:val="24"/>
          <w:szCs w:val="24"/>
        </w:rPr>
        <w:t>Veierskov</w:t>
      </w:r>
      <w:r w:rsidRPr="008C06A1">
        <w:rPr>
          <w:rFonts w:ascii="Times New Roman" w:hAnsi="Times New Roman" w:cs="Times New Roman"/>
          <w:noProof w:val="0"/>
          <w:sz w:val="24"/>
          <w:szCs w:val="24"/>
        </w:rPr>
        <w:t xml:space="preserve"> </w:t>
      </w:r>
      <w:r w:rsidRPr="00336DF6">
        <w:rPr>
          <w:rFonts w:ascii="Times New Roman" w:hAnsi="Times New Roman" w:cs="Times New Roman"/>
          <w:noProof w:val="0"/>
          <w:sz w:val="24"/>
          <w:szCs w:val="24"/>
        </w:rPr>
        <w:t>B</w:t>
      </w:r>
      <w:r w:rsidRPr="008C06A1">
        <w:rPr>
          <w:rFonts w:ascii="Times New Roman" w:hAnsi="Times New Roman" w:cs="Times New Roman"/>
          <w:noProof w:val="0"/>
          <w:sz w:val="24"/>
          <w:szCs w:val="24"/>
        </w:rPr>
        <w:t>. (1988</w:t>
      </w:r>
      <w:r w:rsidRPr="00D244B2">
        <w:rPr>
          <w:rFonts w:ascii="Times New Roman" w:hAnsi="Times New Roman" w:cs="Times New Roman"/>
          <w:noProof w:val="0"/>
          <w:sz w:val="24"/>
          <w:szCs w:val="24"/>
        </w:rPr>
        <w:t xml:space="preserve">). </w:t>
      </w:r>
      <w:proofErr w:type="gramStart"/>
      <w:r w:rsidRPr="00413993">
        <w:rPr>
          <w:rFonts w:ascii="Times New Roman" w:hAnsi="Times New Roman" w:cs="Times New Roman"/>
          <w:i/>
          <w:iCs/>
          <w:noProof w:val="0"/>
          <w:sz w:val="24"/>
          <w:szCs w:val="24"/>
        </w:rPr>
        <w:t>Relations between c</w:t>
      </w:r>
      <w:r w:rsidRPr="00356DDA">
        <w:rPr>
          <w:rFonts w:ascii="Times New Roman" w:hAnsi="Times New Roman" w:cs="Times New Roman"/>
          <w:i/>
          <w:iCs/>
          <w:noProof w:val="0"/>
          <w:sz w:val="24"/>
          <w:szCs w:val="24"/>
        </w:rPr>
        <w:t>arbohydrates and adventitious root formation</w:t>
      </w:r>
      <w:r w:rsidRPr="00356DDA">
        <w:rPr>
          <w:rFonts w:ascii="Times New Roman" w:hAnsi="Times New Roman" w:cs="Times New Roman"/>
          <w:noProof w:val="0"/>
          <w:sz w:val="24"/>
          <w:szCs w:val="24"/>
        </w:rPr>
        <w:t>.</w:t>
      </w:r>
      <w:proofErr w:type="gramEnd"/>
      <w:r w:rsidRPr="008C06A1">
        <w:rPr>
          <w:rFonts w:ascii="Times New Roman" w:hAnsi="Times New Roman" w:cs="Times New Roman"/>
          <w:noProof w:val="0"/>
          <w:sz w:val="24"/>
          <w:szCs w:val="24"/>
        </w:rPr>
        <w:t xml:space="preserve"> </w:t>
      </w:r>
      <w:r w:rsidRPr="008C06A1">
        <w:rPr>
          <w:rFonts w:ascii="Times New Roman" w:hAnsi="Times New Roman" w:cs="Times New Roman"/>
          <w:i/>
          <w:iCs/>
          <w:noProof w:val="0"/>
          <w:sz w:val="24"/>
          <w:szCs w:val="24"/>
        </w:rPr>
        <w:t>In</w:t>
      </w:r>
      <w:r w:rsidRPr="008C06A1">
        <w:rPr>
          <w:rFonts w:ascii="Times New Roman" w:hAnsi="Times New Roman" w:cs="Times New Roman"/>
          <w:noProof w:val="0"/>
          <w:sz w:val="24"/>
          <w:szCs w:val="24"/>
        </w:rPr>
        <w:t xml:space="preserve">: Davis T. D., Haissig B. E., Sankhla N. (Eds.). </w:t>
      </w:r>
      <w:proofErr w:type="gramStart"/>
      <w:r w:rsidRPr="008C06A1">
        <w:rPr>
          <w:rFonts w:ascii="Times New Roman" w:hAnsi="Times New Roman" w:cs="Times New Roman"/>
          <w:noProof w:val="0"/>
          <w:sz w:val="24"/>
          <w:szCs w:val="24"/>
        </w:rPr>
        <w:t>Adventitious Root Formation in Cuttings.</w:t>
      </w:r>
      <w:proofErr w:type="gramEnd"/>
      <w:r w:rsidRPr="008C06A1">
        <w:rPr>
          <w:rFonts w:ascii="Times New Roman" w:hAnsi="Times New Roman" w:cs="Times New Roman"/>
          <w:noProof w:val="0"/>
          <w:sz w:val="24"/>
          <w:szCs w:val="24"/>
        </w:rPr>
        <w:t xml:space="preserve"> Dioscorides Press, Portland, USA: 70-78.</w:t>
      </w:r>
    </w:p>
    <w:p w:rsidR="004524C9" w:rsidRPr="008C06A1" w:rsidRDefault="004524C9" w:rsidP="00E03599">
      <w:pPr>
        <w:jc w:val="both"/>
        <w:rPr>
          <w:rFonts w:ascii="Times New Roman" w:hAnsi="Times New Roman" w:cs="Times New Roman"/>
          <w:noProof w:val="0"/>
          <w:sz w:val="24"/>
          <w:szCs w:val="24"/>
        </w:rPr>
      </w:pPr>
    </w:p>
    <w:p w:rsidR="004524C9" w:rsidRPr="00580EB0" w:rsidRDefault="007E0D0C" w:rsidP="00F34C19">
      <w:pPr>
        <w:jc w:val="both"/>
        <w:rPr>
          <w:rFonts w:ascii="Times New Roman" w:hAnsi="Times New Roman" w:cs="Times New Roman"/>
          <w:noProof w:val="0"/>
          <w:sz w:val="24"/>
          <w:szCs w:val="24"/>
        </w:rPr>
      </w:pPr>
      <w:proofErr w:type="gramStart"/>
      <w:r w:rsidRPr="007E0D0C">
        <w:rPr>
          <w:rFonts w:ascii="Times New Roman" w:hAnsi="Times New Roman" w:cs="Times New Roman"/>
          <w:b/>
          <w:noProof w:val="0"/>
          <w:sz w:val="24"/>
          <w:szCs w:val="24"/>
          <w:rPrChange w:id="23" w:author="gregor" w:date="2013-11-05T09:14:00Z">
            <w:rPr>
              <w:rFonts w:ascii="Times New Roman" w:hAnsi="Times New Roman" w:cs="Times New Roman"/>
              <w:noProof w:val="0"/>
              <w:sz w:val="24"/>
              <w:szCs w:val="24"/>
            </w:rPr>
          </w:rPrChange>
        </w:rPr>
        <w:t>Table 1.</w:t>
      </w:r>
      <w:proofErr w:type="gramEnd"/>
      <w:r w:rsidR="004524C9" w:rsidRPr="00580EB0">
        <w:rPr>
          <w:rFonts w:ascii="Times New Roman" w:hAnsi="Times New Roman" w:cs="Times New Roman"/>
          <w:noProof w:val="0"/>
          <w:sz w:val="24"/>
          <w:szCs w:val="24"/>
        </w:rPr>
        <w:t xml:space="preserve"> The number of main roots and the length of the root bush of </w:t>
      </w:r>
      <w:r w:rsidR="004524C9" w:rsidRPr="00580EB0">
        <w:rPr>
          <w:rFonts w:ascii="Times New Roman" w:hAnsi="Times New Roman" w:cs="Times New Roman"/>
          <w:i/>
          <w:iCs/>
          <w:noProof w:val="0"/>
          <w:sz w:val="24"/>
          <w:szCs w:val="24"/>
        </w:rPr>
        <w:t>Hamamelis mollis</w:t>
      </w:r>
      <w:r w:rsidR="004524C9" w:rsidRPr="00580EB0">
        <w:rPr>
          <w:rFonts w:ascii="Times New Roman" w:hAnsi="Times New Roman" w:cs="Times New Roman"/>
          <w:noProof w:val="0"/>
          <w:sz w:val="24"/>
          <w:szCs w:val="24"/>
        </w:rPr>
        <w:t xml:space="preserve"> cuttings in different fertilisation variants at different sampling dates. </w:t>
      </w:r>
      <w:r w:rsidR="00B15A2B">
        <w:rPr>
          <w:rFonts w:ascii="Times New Roman" w:hAnsi="Times New Roman" w:cs="Times New Roman"/>
          <w:noProof w:val="0"/>
          <w:sz w:val="24"/>
          <w:szCs w:val="24"/>
        </w:rPr>
        <w:t>M</w:t>
      </w:r>
      <w:r w:rsidR="00B15A2B" w:rsidRPr="008C06A1">
        <w:rPr>
          <w:rFonts w:ascii="Times New Roman" w:hAnsi="Times New Roman" w:cs="Times New Roman"/>
          <w:noProof w:val="0"/>
          <w:sz w:val="24"/>
          <w:szCs w:val="24"/>
        </w:rPr>
        <w:t xml:space="preserve">eans </w:t>
      </w:r>
      <w:r w:rsidR="00B15A2B">
        <w:rPr>
          <w:rFonts w:ascii="Times New Roman" w:hAnsi="Times New Roman" w:cs="Times New Roman"/>
          <w:noProof w:val="0"/>
          <w:sz w:val="24"/>
          <w:szCs w:val="24"/>
        </w:rPr>
        <w:t>(</w:t>
      </w:r>
      <w:r w:rsidR="00B15A2B" w:rsidRPr="00DB1580">
        <w:rPr>
          <w:rFonts w:ascii="Times New Roman" w:hAnsi="Times New Roman" w:cs="Times New Roman"/>
          <w:noProof w:val="0"/>
          <w:sz w:val="24"/>
          <w:szCs w:val="24"/>
        </w:rPr>
        <w:t>±</w:t>
      </w:r>
      <w:r w:rsidR="00B15A2B">
        <w:rPr>
          <w:rFonts w:ascii="Times New Roman" w:hAnsi="Times New Roman" w:cs="Times New Roman"/>
          <w:noProof w:val="0"/>
          <w:sz w:val="24"/>
          <w:szCs w:val="24"/>
        </w:rPr>
        <w:t xml:space="preserve"> SD) indexed </w:t>
      </w:r>
      <w:r w:rsidR="00B15A2B" w:rsidRPr="008C06A1">
        <w:rPr>
          <w:rFonts w:ascii="Times New Roman" w:hAnsi="Times New Roman" w:cs="Times New Roman"/>
          <w:noProof w:val="0"/>
          <w:sz w:val="24"/>
          <w:szCs w:val="24"/>
        </w:rPr>
        <w:t xml:space="preserve">with </w:t>
      </w:r>
      <w:r w:rsidR="00B15A2B">
        <w:rPr>
          <w:rFonts w:ascii="Times New Roman" w:hAnsi="Times New Roman" w:cs="Times New Roman"/>
          <w:noProof w:val="0"/>
          <w:sz w:val="24"/>
          <w:szCs w:val="24"/>
        </w:rPr>
        <w:t>the same</w:t>
      </w:r>
      <w:r w:rsidR="00B15A2B" w:rsidRPr="008C06A1">
        <w:rPr>
          <w:rFonts w:ascii="Times New Roman" w:hAnsi="Times New Roman" w:cs="Times New Roman"/>
          <w:noProof w:val="0"/>
          <w:sz w:val="24"/>
          <w:szCs w:val="24"/>
        </w:rPr>
        <w:t xml:space="preserve"> letters </w:t>
      </w:r>
      <w:r w:rsidR="00B15A2B">
        <w:rPr>
          <w:rFonts w:ascii="Times New Roman" w:hAnsi="Times New Roman" w:cs="Times New Roman"/>
          <w:noProof w:val="0"/>
          <w:sz w:val="24"/>
          <w:szCs w:val="24"/>
        </w:rPr>
        <w:t>are not</w:t>
      </w:r>
      <w:r w:rsidR="00B15A2B" w:rsidRPr="008C06A1">
        <w:rPr>
          <w:rFonts w:ascii="Times New Roman" w:hAnsi="Times New Roman" w:cs="Times New Roman"/>
          <w:noProof w:val="0"/>
          <w:sz w:val="24"/>
          <w:szCs w:val="24"/>
        </w:rPr>
        <w:t xml:space="preserve"> significant</w:t>
      </w:r>
      <w:r w:rsidR="00B15A2B">
        <w:rPr>
          <w:rFonts w:ascii="Times New Roman" w:hAnsi="Times New Roman" w:cs="Times New Roman"/>
          <w:noProof w:val="0"/>
          <w:sz w:val="24"/>
          <w:szCs w:val="24"/>
        </w:rPr>
        <w:t>ly</w:t>
      </w:r>
      <w:r w:rsidR="00B15A2B" w:rsidRPr="008C06A1">
        <w:rPr>
          <w:rFonts w:ascii="Times New Roman" w:hAnsi="Times New Roman" w:cs="Times New Roman"/>
          <w:noProof w:val="0"/>
          <w:sz w:val="24"/>
          <w:szCs w:val="24"/>
        </w:rPr>
        <w:t xml:space="preserve"> differen</w:t>
      </w:r>
      <w:r w:rsidR="00B15A2B">
        <w:rPr>
          <w:rFonts w:ascii="Times New Roman" w:hAnsi="Times New Roman" w:cs="Times New Roman"/>
          <w:noProof w:val="0"/>
          <w:sz w:val="24"/>
          <w:szCs w:val="24"/>
        </w:rPr>
        <w:t>t</w:t>
      </w:r>
      <w:r w:rsidR="00B15A2B" w:rsidRPr="008C06A1">
        <w:rPr>
          <w:rFonts w:ascii="Times New Roman" w:hAnsi="Times New Roman" w:cs="Times New Roman"/>
          <w:noProof w:val="0"/>
          <w:sz w:val="24"/>
          <w:szCs w:val="24"/>
        </w:rPr>
        <w:t xml:space="preserve"> (</w:t>
      </w:r>
      <w:r w:rsidR="00B15A2B" w:rsidRPr="008C06A1">
        <w:rPr>
          <w:rFonts w:ascii="Times New Roman" w:hAnsi="Times New Roman" w:cs="Times New Roman"/>
          <w:i/>
          <w:iCs/>
          <w:noProof w:val="0"/>
          <w:sz w:val="24"/>
          <w:szCs w:val="24"/>
        </w:rPr>
        <w:t>P</w:t>
      </w:r>
      <w:r w:rsidR="00B15A2B" w:rsidRPr="008C06A1">
        <w:rPr>
          <w:rFonts w:ascii="Times New Roman" w:hAnsi="Times New Roman" w:cs="Times New Roman"/>
          <w:noProof w:val="0"/>
          <w:sz w:val="24"/>
          <w:szCs w:val="24"/>
        </w:rPr>
        <w:t xml:space="preserve"> </w:t>
      </w:r>
      <w:r w:rsidR="00B15A2B">
        <w:rPr>
          <w:rFonts w:ascii="Times New Roman" w:hAnsi="Times New Roman" w:cs="Times New Roman"/>
          <w:noProof w:val="0"/>
          <w:sz w:val="24"/>
          <w:szCs w:val="24"/>
        </w:rPr>
        <w:t>≤</w:t>
      </w:r>
      <w:r w:rsidR="00B15A2B" w:rsidRPr="008C06A1">
        <w:rPr>
          <w:rFonts w:ascii="Times New Roman" w:hAnsi="Times New Roman" w:cs="Times New Roman"/>
          <w:noProof w:val="0"/>
          <w:sz w:val="24"/>
          <w:szCs w:val="24"/>
        </w:rPr>
        <w:t xml:space="preserve"> 0.05, Duncan-test)</w:t>
      </w:r>
    </w:p>
    <w:tbl>
      <w:tblPr>
        <w:tblW w:w="10774" w:type="dxa"/>
        <w:tblInd w:w="-743" w:type="dxa"/>
        <w:tblBorders>
          <w:top w:val="single" w:sz="4" w:space="0" w:color="000000"/>
          <w:left w:val="single" w:sz="4" w:space="0" w:color="000000"/>
          <w:bottom w:val="single" w:sz="4" w:space="0" w:color="000000"/>
          <w:right w:val="single" w:sz="4" w:space="0" w:color="000000"/>
        </w:tblBorders>
        <w:tblLayout w:type="fixed"/>
        <w:tblLook w:val="00A0"/>
      </w:tblPr>
      <w:tblGrid>
        <w:gridCol w:w="993"/>
        <w:gridCol w:w="1276"/>
        <w:gridCol w:w="1276"/>
        <w:gridCol w:w="1275"/>
        <w:gridCol w:w="993"/>
        <w:gridCol w:w="1275"/>
        <w:gridCol w:w="1134"/>
        <w:gridCol w:w="1418"/>
        <w:gridCol w:w="1134"/>
      </w:tblGrid>
      <w:tr w:rsidR="00CC08C0" w:rsidRPr="008C06A1" w:rsidTr="00CC08C0">
        <w:tc>
          <w:tcPr>
            <w:tcW w:w="993" w:type="dxa"/>
            <w:vMerge w:val="restart"/>
            <w:tcBorders>
              <w:top w:val="single" w:sz="12" w:space="0" w:color="000000"/>
              <w:left w:val="nil"/>
              <w:bottom w:val="nil"/>
            </w:tcBorders>
          </w:tcPr>
          <w:p w:rsidR="004524C9" w:rsidRPr="008C06A1" w:rsidRDefault="004524C9" w:rsidP="00A64B17">
            <w:pPr>
              <w:jc w:val="both"/>
              <w:rPr>
                <w:rFonts w:ascii="Times New Roman" w:hAnsi="Times New Roman" w:cs="Times New Roman"/>
                <w:noProof w:val="0"/>
                <w:sz w:val="20"/>
                <w:szCs w:val="20"/>
              </w:rPr>
            </w:pPr>
          </w:p>
        </w:tc>
        <w:tc>
          <w:tcPr>
            <w:tcW w:w="2552" w:type="dxa"/>
            <w:gridSpan w:val="2"/>
            <w:tcBorders>
              <w:top w:val="single" w:sz="12" w:space="0" w:color="000000"/>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26</w:t>
            </w:r>
            <w:r>
              <w:rPr>
                <w:rFonts w:ascii="Times New Roman" w:hAnsi="Times New Roman" w:cs="Times New Roman"/>
                <w:noProof w:val="0"/>
                <w:sz w:val="20"/>
                <w:szCs w:val="20"/>
              </w:rPr>
              <w:t xml:space="preserve"> </w:t>
            </w:r>
            <w:r w:rsidRPr="008C06A1">
              <w:rPr>
                <w:rFonts w:ascii="Times New Roman" w:hAnsi="Times New Roman" w:cs="Times New Roman"/>
                <w:noProof w:val="0"/>
                <w:sz w:val="20"/>
                <w:szCs w:val="20"/>
              </w:rPr>
              <w:t>November</w:t>
            </w:r>
          </w:p>
        </w:tc>
        <w:tc>
          <w:tcPr>
            <w:tcW w:w="2268" w:type="dxa"/>
            <w:gridSpan w:val="2"/>
            <w:tcBorders>
              <w:top w:val="single" w:sz="12" w:space="0" w:color="000000"/>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12</w:t>
            </w:r>
            <w:r>
              <w:rPr>
                <w:rFonts w:ascii="Times New Roman" w:hAnsi="Times New Roman" w:cs="Times New Roman"/>
                <w:noProof w:val="0"/>
                <w:sz w:val="20"/>
                <w:szCs w:val="20"/>
              </w:rPr>
              <w:t xml:space="preserve"> </w:t>
            </w:r>
            <w:r w:rsidRPr="008C06A1">
              <w:rPr>
                <w:rFonts w:ascii="Times New Roman" w:hAnsi="Times New Roman" w:cs="Times New Roman"/>
                <w:noProof w:val="0"/>
                <w:sz w:val="20"/>
                <w:szCs w:val="20"/>
              </w:rPr>
              <w:t>January</w:t>
            </w:r>
          </w:p>
        </w:tc>
        <w:tc>
          <w:tcPr>
            <w:tcW w:w="2409" w:type="dxa"/>
            <w:gridSpan w:val="2"/>
            <w:tcBorders>
              <w:top w:val="single" w:sz="12" w:space="0" w:color="000000"/>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25</w:t>
            </w:r>
            <w:r>
              <w:rPr>
                <w:rFonts w:ascii="Times New Roman" w:hAnsi="Times New Roman" w:cs="Times New Roman"/>
                <w:noProof w:val="0"/>
                <w:sz w:val="20"/>
                <w:szCs w:val="20"/>
              </w:rPr>
              <w:t xml:space="preserve"> </w:t>
            </w:r>
            <w:r w:rsidRPr="008C06A1">
              <w:rPr>
                <w:rFonts w:ascii="Times New Roman" w:hAnsi="Times New Roman" w:cs="Times New Roman"/>
                <w:noProof w:val="0"/>
                <w:sz w:val="20"/>
                <w:szCs w:val="20"/>
              </w:rPr>
              <w:t>February</w:t>
            </w:r>
          </w:p>
        </w:tc>
        <w:tc>
          <w:tcPr>
            <w:tcW w:w="2552" w:type="dxa"/>
            <w:gridSpan w:val="2"/>
            <w:tcBorders>
              <w:top w:val="single" w:sz="12" w:space="0" w:color="000000"/>
              <w:bottom w:val="single" w:sz="4" w:space="0" w:color="auto"/>
              <w:right w:val="nil"/>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Average</w:t>
            </w:r>
          </w:p>
        </w:tc>
      </w:tr>
      <w:tr w:rsidR="00CC08C0" w:rsidRPr="008C06A1" w:rsidTr="00CC08C0">
        <w:tc>
          <w:tcPr>
            <w:tcW w:w="993" w:type="dxa"/>
            <w:vMerge/>
            <w:tcBorders>
              <w:top w:val="nil"/>
              <w:left w:val="nil"/>
              <w:bottom w:val="single" w:sz="12" w:space="0" w:color="auto"/>
            </w:tcBorders>
          </w:tcPr>
          <w:p w:rsidR="004524C9" w:rsidRPr="008C06A1" w:rsidRDefault="004524C9" w:rsidP="00A64B17">
            <w:pPr>
              <w:jc w:val="both"/>
              <w:rPr>
                <w:rFonts w:ascii="Times New Roman" w:hAnsi="Times New Roman" w:cs="Times New Roman"/>
                <w:noProof w:val="0"/>
                <w:sz w:val="20"/>
                <w:szCs w:val="20"/>
              </w:rPr>
            </w:pPr>
          </w:p>
        </w:tc>
        <w:tc>
          <w:tcPr>
            <w:tcW w:w="1276" w:type="dxa"/>
            <w:tcBorders>
              <w:top w:val="single" w:sz="4" w:space="0" w:color="auto"/>
              <w:bottom w:val="single" w:sz="12"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Number (n)</w:t>
            </w:r>
          </w:p>
        </w:tc>
        <w:tc>
          <w:tcPr>
            <w:tcW w:w="1276" w:type="dxa"/>
            <w:tcBorders>
              <w:top w:val="single" w:sz="4" w:space="0" w:color="auto"/>
              <w:bottom w:val="single" w:sz="12"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Length (cm)</w:t>
            </w:r>
          </w:p>
        </w:tc>
        <w:tc>
          <w:tcPr>
            <w:tcW w:w="1275" w:type="dxa"/>
            <w:tcBorders>
              <w:top w:val="single" w:sz="4" w:space="0" w:color="auto"/>
              <w:bottom w:val="single" w:sz="12"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Number (n)</w:t>
            </w:r>
          </w:p>
        </w:tc>
        <w:tc>
          <w:tcPr>
            <w:tcW w:w="993" w:type="dxa"/>
            <w:tcBorders>
              <w:top w:val="single" w:sz="4" w:space="0" w:color="auto"/>
              <w:bottom w:val="single" w:sz="12"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Length (cm)</w:t>
            </w:r>
          </w:p>
        </w:tc>
        <w:tc>
          <w:tcPr>
            <w:tcW w:w="1275" w:type="dxa"/>
            <w:tcBorders>
              <w:top w:val="single" w:sz="4" w:space="0" w:color="auto"/>
              <w:bottom w:val="single" w:sz="12"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Number (n)</w:t>
            </w:r>
          </w:p>
        </w:tc>
        <w:tc>
          <w:tcPr>
            <w:tcW w:w="1134" w:type="dxa"/>
            <w:tcBorders>
              <w:top w:val="single" w:sz="4" w:space="0" w:color="auto"/>
              <w:bottom w:val="single" w:sz="12"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Length (cm)</w:t>
            </w:r>
          </w:p>
        </w:tc>
        <w:tc>
          <w:tcPr>
            <w:tcW w:w="1418" w:type="dxa"/>
            <w:tcBorders>
              <w:top w:val="single" w:sz="4" w:space="0" w:color="auto"/>
              <w:bottom w:val="single" w:sz="12"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Number (n)</w:t>
            </w:r>
          </w:p>
        </w:tc>
        <w:tc>
          <w:tcPr>
            <w:tcW w:w="1134" w:type="dxa"/>
            <w:tcBorders>
              <w:top w:val="single" w:sz="4" w:space="0" w:color="auto"/>
              <w:bottom w:val="single" w:sz="12" w:space="0" w:color="auto"/>
              <w:right w:val="nil"/>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Length (cm)</w:t>
            </w:r>
          </w:p>
        </w:tc>
      </w:tr>
      <w:tr w:rsidR="00CC08C0" w:rsidRPr="008C06A1" w:rsidTr="00CC08C0">
        <w:tc>
          <w:tcPr>
            <w:tcW w:w="993" w:type="dxa"/>
            <w:tcBorders>
              <w:top w:val="single" w:sz="12" w:space="0" w:color="auto"/>
              <w:left w:val="nil"/>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Control</w:t>
            </w:r>
          </w:p>
        </w:tc>
        <w:tc>
          <w:tcPr>
            <w:tcW w:w="1276" w:type="dxa"/>
            <w:tcBorders>
              <w:top w:val="single" w:sz="12" w:space="0" w:color="auto"/>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10.46±8.09</w:t>
            </w:r>
            <w:r w:rsidR="00850871">
              <w:rPr>
                <w:rFonts w:ascii="Times New Roman" w:hAnsi="Times New Roman" w:cs="Times New Roman"/>
                <w:noProof w:val="0"/>
                <w:sz w:val="20"/>
                <w:szCs w:val="20"/>
              </w:rPr>
              <w:t xml:space="preserve"> </w:t>
            </w:r>
            <w:r w:rsidR="007E0D0C" w:rsidRPr="007E0D0C">
              <w:rPr>
                <w:rFonts w:ascii="Times New Roman" w:hAnsi="Times New Roman" w:cs="Times New Roman"/>
                <w:b/>
                <w:noProof w:val="0"/>
                <w:sz w:val="20"/>
                <w:szCs w:val="20"/>
                <w:rPrChange w:id="24" w:author="gregor" w:date="2013-11-05T09:16:00Z">
                  <w:rPr>
                    <w:rFonts w:ascii="Times New Roman" w:hAnsi="Times New Roman" w:cs="Times New Roman"/>
                    <w:noProof w:val="0"/>
                    <w:sz w:val="20"/>
                    <w:szCs w:val="20"/>
                  </w:rPr>
                </w:rPrChange>
              </w:rPr>
              <w:t>a</w:t>
            </w:r>
          </w:p>
        </w:tc>
        <w:tc>
          <w:tcPr>
            <w:tcW w:w="1276" w:type="dxa"/>
            <w:tcBorders>
              <w:top w:val="single" w:sz="12" w:space="0" w:color="auto"/>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11.50±7.72</w:t>
            </w:r>
            <w:ins w:id="25" w:author="gregor" w:date="2013-11-04T14:59:00Z">
              <w:r w:rsidR="00850871">
                <w:rPr>
                  <w:rFonts w:ascii="Times New Roman" w:hAnsi="Times New Roman" w:cs="Times New Roman"/>
                  <w:noProof w:val="0"/>
                  <w:sz w:val="20"/>
                  <w:szCs w:val="20"/>
                </w:rPr>
                <w:t xml:space="preserve"> </w:t>
              </w:r>
            </w:ins>
            <w:r w:rsidR="007E0D0C" w:rsidRPr="007E0D0C">
              <w:rPr>
                <w:rFonts w:ascii="Times New Roman" w:hAnsi="Times New Roman" w:cs="Times New Roman"/>
                <w:b/>
                <w:noProof w:val="0"/>
                <w:sz w:val="20"/>
                <w:szCs w:val="20"/>
                <w:rPrChange w:id="26" w:author="gregor" w:date="2013-11-05T09:16:00Z">
                  <w:rPr>
                    <w:rFonts w:ascii="Times New Roman" w:hAnsi="Times New Roman" w:cs="Times New Roman"/>
                    <w:noProof w:val="0"/>
                    <w:sz w:val="20"/>
                    <w:szCs w:val="20"/>
                  </w:rPr>
                </w:rPrChange>
              </w:rPr>
              <w:t>a</w:t>
            </w:r>
          </w:p>
        </w:tc>
        <w:tc>
          <w:tcPr>
            <w:tcW w:w="1275" w:type="dxa"/>
            <w:tcBorders>
              <w:top w:val="single" w:sz="12" w:space="0" w:color="auto"/>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5.29±8.10</w:t>
            </w:r>
            <w:ins w:id="27" w:author="gregor" w:date="2013-11-04T14:59:00Z">
              <w:r w:rsidR="00850871">
                <w:rPr>
                  <w:rFonts w:ascii="Times New Roman" w:hAnsi="Times New Roman" w:cs="Times New Roman"/>
                  <w:noProof w:val="0"/>
                  <w:sz w:val="20"/>
                  <w:szCs w:val="20"/>
                </w:rPr>
                <w:t xml:space="preserve"> </w:t>
              </w:r>
            </w:ins>
            <w:r w:rsidR="007E0D0C" w:rsidRPr="007E0D0C">
              <w:rPr>
                <w:rFonts w:ascii="Times New Roman" w:hAnsi="Times New Roman" w:cs="Times New Roman"/>
                <w:b/>
                <w:noProof w:val="0"/>
                <w:sz w:val="20"/>
                <w:szCs w:val="20"/>
                <w:rPrChange w:id="28" w:author="gregor" w:date="2013-11-05T09:18:00Z">
                  <w:rPr>
                    <w:rFonts w:ascii="Times New Roman" w:hAnsi="Times New Roman" w:cs="Times New Roman"/>
                    <w:noProof w:val="0"/>
                    <w:sz w:val="20"/>
                    <w:szCs w:val="20"/>
                  </w:rPr>
                </w:rPrChange>
              </w:rPr>
              <w:t>a</w:t>
            </w:r>
          </w:p>
        </w:tc>
        <w:tc>
          <w:tcPr>
            <w:tcW w:w="993" w:type="dxa"/>
            <w:tcBorders>
              <w:top w:val="single" w:sz="12" w:space="0" w:color="auto"/>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6.67±8.15</w:t>
            </w:r>
            <w:ins w:id="29" w:author="gregor" w:date="2013-11-04T15:00:00Z">
              <w:r w:rsidR="00850871">
                <w:rPr>
                  <w:rFonts w:ascii="Times New Roman" w:hAnsi="Times New Roman" w:cs="Times New Roman"/>
                  <w:noProof w:val="0"/>
                  <w:sz w:val="20"/>
                  <w:szCs w:val="20"/>
                </w:rPr>
                <w:t xml:space="preserve"> </w:t>
              </w:r>
            </w:ins>
            <w:r w:rsidR="007E0D0C" w:rsidRPr="007E0D0C">
              <w:rPr>
                <w:rFonts w:ascii="Times New Roman" w:hAnsi="Times New Roman" w:cs="Times New Roman"/>
                <w:b/>
                <w:noProof w:val="0"/>
                <w:sz w:val="20"/>
                <w:szCs w:val="20"/>
                <w:rPrChange w:id="30" w:author="gregor" w:date="2013-11-05T09:18:00Z">
                  <w:rPr>
                    <w:rFonts w:ascii="Times New Roman" w:hAnsi="Times New Roman" w:cs="Times New Roman"/>
                    <w:noProof w:val="0"/>
                    <w:sz w:val="20"/>
                    <w:szCs w:val="20"/>
                  </w:rPr>
                </w:rPrChange>
              </w:rPr>
              <w:t>a</w:t>
            </w:r>
          </w:p>
        </w:tc>
        <w:tc>
          <w:tcPr>
            <w:tcW w:w="1275" w:type="dxa"/>
            <w:tcBorders>
              <w:top w:val="single" w:sz="12" w:space="0" w:color="auto"/>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20.27±25.58</w:t>
            </w:r>
            <w:ins w:id="31" w:author="gregor" w:date="2013-11-04T15:02:00Z">
              <w:r w:rsidR="00850871">
                <w:rPr>
                  <w:rFonts w:ascii="Times New Roman" w:hAnsi="Times New Roman" w:cs="Times New Roman"/>
                  <w:noProof w:val="0"/>
                  <w:sz w:val="20"/>
                  <w:szCs w:val="20"/>
                </w:rPr>
                <w:t xml:space="preserve"> </w:t>
              </w:r>
            </w:ins>
            <w:r w:rsidR="007E0D0C" w:rsidRPr="007E0D0C">
              <w:rPr>
                <w:rFonts w:ascii="Times New Roman" w:hAnsi="Times New Roman" w:cs="Times New Roman"/>
                <w:b/>
                <w:noProof w:val="0"/>
                <w:sz w:val="20"/>
                <w:szCs w:val="20"/>
                <w:rPrChange w:id="32" w:author="gregor" w:date="2013-11-05T09:18:00Z">
                  <w:rPr>
                    <w:rFonts w:ascii="Times New Roman" w:hAnsi="Times New Roman" w:cs="Times New Roman"/>
                    <w:noProof w:val="0"/>
                    <w:sz w:val="20"/>
                    <w:szCs w:val="20"/>
                  </w:rPr>
                </w:rPrChange>
              </w:rPr>
              <w:t>a</w:t>
            </w:r>
          </w:p>
        </w:tc>
        <w:tc>
          <w:tcPr>
            <w:tcW w:w="1134" w:type="dxa"/>
            <w:tcBorders>
              <w:top w:val="single" w:sz="12" w:space="0" w:color="auto"/>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10.31±8.04</w:t>
            </w:r>
            <w:ins w:id="33" w:author="gregor" w:date="2013-11-04T15:02:00Z">
              <w:r w:rsidR="00850871">
                <w:rPr>
                  <w:rFonts w:ascii="Times New Roman" w:hAnsi="Times New Roman" w:cs="Times New Roman"/>
                  <w:noProof w:val="0"/>
                  <w:sz w:val="20"/>
                  <w:szCs w:val="20"/>
                </w:rPr>
                <w:t xml:space="preserve"> </w:t>
              </w:r>
            </w:ins>
            <w:r w:rsidR="007E0D0C" w:rsidRPr="007E0D0C">
              <w:rPr>
                <w:rFonts w:ascii="Times New Roman" w:hAnsi="Times New Roman" w:cs="Times New Roman"/>
                <w:b/>
                <w:noProof w:val="0"/>
                <w:sz w:val="20"/>
                <w:szCs w:val="20"/>
                <w:rPrChange w:id="34" w:author="gregor" w:date="2013-11-05T09:18:00Z">
                  <w:rPr>
                    <w:rFonts w:ascii="Times New Roman" w:hAnsi="Times New Roman" w:cs="Times New Roman"/>
                    <w:noProof w:val="0"/>
                    <w:sz w:val="20"/>
                    <w:szCs w:val="20"/>
                  </w:rPr>
                </w:rPrChange>
              </w:rPr>
              <w:t>a</w:t>
            </w:r>
          </w:p>
        </w:tc>
        <w:tc>
          <w:tcPr>
            <w:tcW w:w="1418" w:type="dxa"/>
            <w:tcBorders>
              <w:top w:val="single" w:sz="12" w:space="0" w:color="auto"/>
              <w:bottom w:val="single" w:sz="4" w:space="0" w:color="auto"/>
            </w:tcBorders>
          </w:tcPr>
          <w:p w:rsidR="004524C9" w:rsidRPr="008C06A1" w:rsidRDefault="004524C9" w:rsidP="00A64B17">
            <w:pPr>
              <w:jc w:val="both"/>
              <w:rPr>
                <w:rFonts w:ascii="Times New Roman" w:hAnsi="Times New Roman" w:cs="Times New Roman"/>
                <w:noProof w:val="0"/>
                <w:sz w:val="24"/>
                <w:szCs w:val="24"/>
              </w:rPr>
            </w:pPr>
            <w:r w:rsidRPr="008C06A1">
              <w:rPr>
                <w:rFonts w:ascii="Times New Roman" w:hAnsi="Times New Roman" w:cs="Times New Roman"/>
                <w:noProof w:val="0"/>
                <w:sz w:val="20"/>
                <w:szCs w:val="20"/>
              </w:rPr>
              <w:t>12.01</w:t>
            </w:r>
            <w:r w:rsidRPr="008C06A1">
              <w:rPr>
                <w:rFonts w:ascii="Times New Roman" w:hAnsi="Times New Roman" w:cs="Times New Roman"/>
                <w:noProof w:val="0"/>
                <w:sz w:val="24"/>
                <w:szCs w:val="24"/>
              </w:rPr>
              <w:t>±</w:t>
            </w:r>
          </w:p>
          <w:p w:rsidR="004524C9" w:rsidRPr="008C06A1" w:rsidRDefault="004524C9" w:rsidP="00AD5CAE">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 xml:space="preserve">13.92 </w:t>
            </w:r>
            <w:r w:rsidRPr="008C06A1">
              <w:rPr>
                <w:rFonts w:ascii="Times New Roman" w:hAnsi="Times New Roman" w:cs="Times New Roman"/>
                <w:b/>
                <w:bCs/>
                <w:noProof w:val="0"/>
                <w:sz w:val="20"/>
                <w:szCs w:val="20"/>
              </w:rPr>
              <w:t>a</w:t>
            </w:r>
          </w:p>
        </w:tc>
        <w:tc>
          <w:tcPr>
            <w:tcW w:w="1134" w:type="dxa"/>
            <w:tcBorders>
              <w:top w:val="single" w:sz="12" w:space="0" w:color="auto"/>
              <w:bottom w:val="single" w:sz="4" w:space="0" w:color="auto"/>
              <w:right w:val="nil"/>
            </w:tcBorders>
          </w:tcPr>
          <w:p w:rsidR="004524C9" w:rsidRPr="008C06A1" w:rsidRDefault="004524C9" w:rsidP="00A64B17">
            <w:pPr>
              <w:jc w:val="both"/>
              <w:rPr>
                <w:rFonts w:ascii="Times New Roman" w:hAnsi="Times New Roman" w:cs="Times New Roman"/>
                <w:noProof w:val="0"/>
                <w:sz w:val="24"/>
                <w:szCs w:val="24"/>
              </w:rPr>
            </w:pPr>
            <w:r w:rsidRPr="008C06A1">
              <w:rPr>
                <w:rFonts w:ascii="Times New Roman" w:hAnsi="Times New Roman" w:cs="Times New Roman"/>
                <w:noProof w:val="0"/>
                <w:sz w:val="20"/>
                <w:szCs w:val="20"/>
              </w:rPr>
              <w:t>9.49</w:t>
            </w:r>
            <w:r w:rsidRPr="008C06A1">
              <w:rPr>
                <w:rFonts w:ascii="Times New Roman" w:hAnsi="Times New Roman" w:cs="Times New Roman"/>
                <w:noProof w:val="0"/>
                <w:sz w:val="24"/>
                <w:szCs w:val="24"/>
              </w:rPr>
              <w:t>±</w:t>
            </w:r>
          </w:p>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 xml:space="preserve">7.97 </w:t>
            </w:r>
            <w:r w:rsidRPr="008C06A1">
              <w:rPr>
                <w:rFonts w:ascii="Times New Roman" w:hAnsi="Times New Roman" w:cs="Times New Roman"/>
                <w:b/>
                <w:bCs/>
                <w:noProof w:val="0"/>
                <w:sz w:val="20"/>
                <w:szCs w:val="20"/>
              </w:rPr>
              <w:t>a</w:t>
            </w:r>
          </w:p>
        </w:tc>
      </w:tr>
      <w:tr w:rsidR="00CC08C0" w:rsidRPr="008C06A1" w:rsidTr="00CC08C0">
        <w:tc>
          <w:tcPr>
            <w:tcW w:w="993" w:type="dxa"/>
            <w:tcBorders>
              <w:top w:val="single" w:sz="4" w:space="0" w:color="auto"/>
              <w:left w:val="nil"/>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NPK 16-9-12</w:t>
            </w:r>
          </w:p>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(0.2 g N l</w:t>
            </w:r>
            <w:r w:rsidRPr="008C06A1">
              <w:rPr>
                <w:rFonts w:ascii="Times New Roman" w:hAnsi="Times New Roman" w:cs="Times New Roman"/>
                <w:noProof w:val="0"/>
                <w:sz w:val="20"/>
                <w:szCs w:val="20"/>
                <w:vertAlign w:val="superscript"/>
              </w:rPr>
              <w:t>-1</w:t>
            </w:r>
            <w:r w:rsidRPr="008C06A1">
              <w:rPr>
                <w:rFonts w:ascii="Times New Roman" w:hAnsi="Times New Roman" w:cs="Times New Roman"/>
                <w:noProof w:val="0"/>
                <w:sz w:val="20"/>
                <w:szCs w:val="20"/>
              </w:rPr>
              <w:t>)</w:t>
            </w:r>
          </w:p>
        </w:tc>
        <w:tc>
          <w:tcPr>
            <w:tcW w:w="1276" w:type="dxa"/>
            <w:tcBorders>
              <w:top w:val="single" w:sz="4" w:space="0" w:color="auto"/>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12.08±10.63</w:t>
            </w:r>
            <w:ins w:id="35" w:author="gregor" w:date="2013-11-04T14:59:00Z">
              <w:r w:rsidR="00850871">
                <w:rPr>
                  <w:rFonts w:ascii="Times New Roman" w:hAnsi="Times New Roman" w:cs="Times New Roman"/>
                  <w:noProof w:val="0"/>
                  <w:sz w:val="20"/>
                  <w:szCs w:val="20"/>
                </w:rPr>
                <w:t xml:space="preserve"> </w:t>
              </w:r>
            </w:ins>
            <w:r w:rsidR="007E0D0C" w:rsidRPr="007E0D0C">
              <w:rPr>
                <w:rFonts w:ascii="Times New Roman" w:hAnsi="Times New Roman" w:cs="Times New Roman"/>
                <w:b/>
                <w:noProof w:val="0"/>
                <w:sz w:val="20"/>
                <w:szCs w:val="20"/>
                <w:rPrChange w:id="36" w:author="gregor" w:date="2013-11-05T09:16:00Z">
                  <w:rPr>
                    <w:rFonts w:ascii="Times New Roman" w:hAnsi="Times New Roman" w:cs="Times New Roman"/>
                    <w:noProof w:val="0"/>
                    <w:sz w:val="20"/>
                    <w:szCs w:val="20"/>
                  </w:rPr>
                </w:rPrChange>
              </w:rPr>
              <w:t>a</w:t>
            </w:r>
          </w:p>
        </w:tc>
        <w:tc>
          <w:tcPr>
            <w:tcW w:w="1276" w:type="dxa"/>
            <w:tcBorders>
              <w:top w:val="single" w:sz="4" w:space="0" w:color="auto"/>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7.58±7.32</w:t>
            </w:r>
            <w:ins w:id="37" w:author="gregor" w:date="2013-11-04T14:59:00Z">
              <w:r w:rsidR="00850871">
                <w:rPr>
                  <w:rFonts w:ascii="Times New Roman" w:hAnsi="Times New Roman" w:cs="Times New Roman"/>
                  <w:noProof w:val="0"/>
                  <w:sz w:val="20"/>
                  <w:szCs w:val="20"/>
                </w:rPr>
                <w:t xml:space="preserve"> </w:t>
              </w:r>
            </w:ins>
            <w:r w:rsidR="007E0D0C" w:rsidRPr="007E0D0C">
              <w:rPr>
                <w:rFonts w:ascii="Times New Roman" w:hAnsi="Times New Roman" w:cs="Times New Roman"/>
                <w:b/>
                <w:noProof w:val="0"/>
                <w:sz w:val="20"/>
                <w:szCs w:val="20"/>
                <w:rPrChange w:id="38" w:author="gregor" w:date="2013-11-05T09:16:00Z">
                  <w:rPr>
                    <w:rFonts w:ascii="Times New Roman" w:hAnsi="Times New Roman" w:cs="Times New Roman"/>
                    <w:noProof w:val="0"/>
                    <w:sz w:val="20"/>
                    <w:szCs w:val="20"/>
                  </w:rPr>
                </w:rPrChange>
              </w:rPr>
              <w:t>a</w:t>
            </w:r>
          </w:p>
        </w:tc>
        <w:tc>
          <w:tcPr>
            <w:tcW w:w="1275" w:type="dxa"/>
            <w:tcBorders>
              <w:top w:val="single" w:sz="4" w:space="0" w:color="auto"/>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16.17±10.54</w:t>
            </w:r>
            <w:ins w:id="39" w:author="gregor" w:date="2013-11-04T14:59:00Z">
              <w:r w:rsidR="00850871">
                <w:rPr>
                  <w:rFonts w:ascii="Times New Roman" w:hAnsi="Times New Roman" w:cs="Times New Roman"/>
                  <w:noProof w:val="0"/>
                  <w:sz w:val="20"/>
                  <w:szCs w:val="20"/>
                </w:rPr>
                <w:t xml:space="preserve"> </w:t>
              </w:r>
            </w:ins>
            <w:r w:rsidR="007E0D0C" w:rsidRPr="007E0D0C">
              <w:rPr>
                <w:rFonts w:ascii="Times New Roman" w:hAnsi="Times New Roman" w:cs="Times New Roman"/>
                <w:b/>
                <w:noProof w:val="0"/>
                <w:sz w:val="20"/>
                <w:szCs w:val="20"/>
                <w:rPrChange w:id="40" w:author="gregor" w:date="2013-11-05T09:18:00Z">
                  <w:rPr>
                    <w:rFonts w:ascii="Times New Roman" w:hAnsi="Times New Roman" w:cs="Times New Roman"/>
                    <w:noProof w:val="0"/>
                    <w:sz w:val="20"/>
                    <w:szCs w:val="20"/>
                  </w:rPr>
                </w:rPrChange>
              </w:rPr>
              <w:t>a</w:t>
            </w:r>
          </w:p>
        </w:tc>
        <w:tc>
          <w:tcPr>
            <w:tcW w:w="993" w:type="dxa"/>
            <w:tcBorders>
              <w:top w:val="single" w:sz="4" w:space="0" w:color="auto"/>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12.88±7.81</w:t>
            </w:r>
            <w:ins w:id="41" w:author="gregor" w:date="2013-11-04T15:01:00Z">
              <w:r w:rsidR="00850871">
                <w:rPr>
                  <w:rFonts w:ascii="Times New Roman" w:hAnsi="Times New Roman" w:cs="Times New Roman"/>
                  <w:noProof w:val="0"/>
                  <w:sz w:val="20"/>
                  <w:szCs w:val="20"/>
                </w:rPr>
                <w:t xml:space="preserve"> </w:t>
              </w:r>
              <w:proofErr w:type="spellStart"/>
              <w:r w:rsidR="007E0D0C" w:rsidRPr="007E0D0C">
                <w:rPr>
                  <w:rFonts w:ascii="Times New Roman" w:hAnsi="Times New Roman" w:cs="Times New Roman"/>
                  <w:b/>
                  <w:noProof w:val="0"/>
                  <w:sz w:val="20"/>
                  <w:szCs w:val="20"/>
                  <w:rPrChange w:id="42" w:author="gregor" w:date="2013-11-05T09:18:00Z">
                    <w:rPr>
                      <w:rFonts w:ascii="Times New Roman" w:hAnsi="Times New Roman" w:cs="Times New Roman"/>
                      <w:noProof w:val="0"/>
                      <w:sz w:val="20"/>
                      <w:szCs w:val="20"/>
                    </w:rPr>
                  </w:rPrChange>
                </w:rPr>
                <w:t>ab</w:t>
              </w:r>
            </w:ins>
            <w:proofErr w:type="spellEnd"/>
          </w:p>
        </w:tc>
        <w:tc>
          <w:tcPr>
            <w:tcW w:w="1275" w:type="dxa"/>
            <w:tcBorders>
              <w:top w:val="single" w:sz="4" w:space="0" w:color="auto"/>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15.15±14.09</w:t>
            </w:r>
            <w:ins w:id="43" w:author="gregor" w:date="2013-11-04T15:02:00Z">
              <w:r w:rsidR="00850871">
                <w:rPr>
                  <w:rFonts w:ascii="Times New Roman" w:hAnsi="Times New Roman" w:cs="Times New Roman"/>
                  <w:noProof w:val="0"/>
                  <w:sz w:val="20"/>
                  <w:szCs w:val="20"/>
                </w:rPr>
                <w:t xml:space="preserve"> </w:t>
              </w:r>
            </w:ins>
            <w:r w:rsidR="007E0D0C" w:rsidRPr="007E0D0C">
              <w:rPr>
                <w:rFonts w:ascii="Times New Roman" w:hAnsi="Times New Roman" w:cs="Times New Roman"/>
                <w:b/>
                <w:noProof w:val="0"/>
                <w:sz w:val="20"/>
                <w:szCs w:val="20"/>
                <w:rPrChange w:id="44" w:author="gregor" w:date="2013-11-05T09:18:00Z">
                  <w:rPr>
                    <w:rFonts w:ascii="Times New Roman" w:hAnsi="Times New Roman" w:cs="Times New Roman"/>
                    <w:noProof w:val="0"/>
                    <w:sz w:val="20"/>
                    <w:szCs w:val="20"/>
                  </w:rPr>
                </w:rPrChange>
              </w:rPr>
              <w:t>a</w:t>
            </w:r>
          </w:p>
        </w:tc>
        <w:tc>
          <w:tcPr>
            <w:tcW w:w="1134" w:type="dxa"/>
            <w:tcBorders>
              <w:top w:val="single" w:sz="4" w:space="0" w:color="auto"/>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14.24±9.53</w:t>
            </w:r>
            <w:ins w:id="45" w:author="gregor" w:date="2013-11-04T15:02:00Z">
              <w:r w:rsidR="00850871">
                <w:rPr>
                  <w:rFonts w:ascii="Times New Roman" w:hAnsi="Times New Roman" w:cs="Times New Roman"/>
                  <w:noProof w:val="0"/>
                  <w:sz w:val="20"/>
                  <w:szCs w:val="20"/>
                </w:rPr>
                <w:t xml:space="preserve"> </w:t>
              </w:r>
            </w:ins>
            <w:r w:rsidR="007E0D0C" w:rsidRPr="007E0D0C">
              <w:rPr>
                <w:rFonts w:ascii="Times New Roman" w:hAnsi="Times New Roman" w:cs="Times New Roman"/>
                <w:b/>
                <w:noProof w:val="0"/>
                <w:sz w:val="20"/>
                <w:szCs w:val="20"/>
                <w:rPrChange w:id="46" w:author="gregor" w:date="2013-11-05T09:18:00Z">
                  <w:rPr>
                    <w:rFonts w:ascii="Times New Roman" w:hAnsi="Times New Roman" w:cs="Times New Roman"/>
                    <w:noProof w:val="0"/>
                    <w:sz w:val="20"/>
                    <w:szCs w:val="20"/>
                  </w:rPr>
                </w:rPrChange>
              </w:rPr>
              <w:t>a</w:t>
            </w:r>
          </w:p>
        </w:tc>
        <w:tc>
          <w:tcPr>
            <w:tcW w:w="1418" w:type="dxa"/>
            <w:tcBorders>
              <w:top w:val="single" w:sz="4" w:space="0" w:color="auto"/>
              <w:bottom w:val="single" w:sz="4" w:space="0" w:color="auto"/>
            </w:tcBorders>
          </w:tcPr>
          <w:p w:rsidR="004524C9" w:rsidRPr="008C06A1" w:rsidRDefault="004524C9" w:rsidP="00A64B17">
            <w:pPr>
              <w:jc w:val="both"/>
              <w:rPr>
                <w:rFonts w:ascii="Times New Roman" w:hAnsi="Times New Roman" w:cs="Times New Roman"/>
                <w:noProof w:val="0"/>
                <w:sz w:val="24"/>
                <w:szCs w:val="24"/>
              </w:rPr>
            </w:pPr>
            <w:r w:rsidRPr="008C06A1">
              <w:rPr>
                <w:rFonts w:ascii="Times New Roman" w:hAnsi="Times New Roman" w:cs="Times New Roman"/>
                <w:noProof w:val="0"/>
                <w:sz w:val="20"/>
                <w:szCs w:val="20"/>
              </w:rPr>
              <w:t>14.47</w:t>
            </w:r>
            <w:r w:rsidRPr="008C06A1">
              <w:rPr>
                <w:rFonts w:ascii="Times New Roman" w:hAnsi="Times New Roman" w:cs="Times New Roman"/>
                <w:noProof w:val="0"/>
                <w:sz w:val="24"/>
                <w:szCs w:val="24"/>
              </w:rPr>
              <w:t>±</w:t>
            </w:r>
          </w:p>
          <w:p w:rsidR="004524C9" w:rsidRPr="008C06A1" w:rsidRDefault="004524C9" w:rsidP="00AD5CAE">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 xml:space="preserve">11.75 </w:t>
            </w:r>
            <w:r w:rsidRPr="008C06A1">
              <w:rPr>
                <w:rFonts w:ascii="Times New Roman" w:hAnsi="Times New Roman" w:cs="Times New Roman"/>
                <w:b/>
                <w:bCs/>
                <w:noProof w:val="0"/>
                <w:sz w:val="20"/>
                <w:szCs w:val="20"/>
              </w:rPr>
              <w:t>a</w:t>
            </w:r>
          </w:p>
        </w:tc>
        <w:tc>
          <w:tcPr>
            <w:tcW w:w="1134" w:type="dxa"/>
            <w:tcBorders>
              <w:top w:val="single" w:sz="4" w:space="0" w:color="auto"/>
              <w:bottom w:val="single" w:sz="4" w:space="0" w:color="auto"/>
              <w:right w:val="nil"/>
            </w:tcBorders>
          </w:tcPr>
          <w:p w:rsidR="004524C9" w:rsidRPr="008C06A1" w:rsidRDefault="004524C9" w:rsidP="00A64B17">
            <w:pPr>
              <w:jc w:val="both"/>
              <w:rPr>
                <w:rFonts w:ascii="Times New Roman" w:hAnsi="Times New Roman" w:cs="Times New Roman"/>
                <w:noProof w:val="0"/>
                <w:sz w:val="24"/>
                <w:szCs w:val="24"/>
              </w:rPr>
            </w:pPr>
            <w:r w:rsidRPr="008C06A1">
              <w:rPr>
                <w:rFonts w:ascii="Times New Roman" w:hAnsi="Times New Roman" w:cs="Times New Roman"/>
                <w:noProof w:val="0"/>
                <w:sz w:val="20"/>
                <w:szCs w:val="20"/>
              </w:rPr>
              <w:t>11.57</w:t>
            </w:r>
            <w:r w:rsidRPr="008C06A1">
              <w:rPr>
                <w:rFonts w:ascii="Times New Roman" w:hAnsi="Times New Roman" w:cs="Times New Roman"/>
                <w:noProof w:val="0"/>
                <w:sz w:val="24"/>
                <w:szCs w:val="24"/>
              </w:rPr>
              <w:t>±</w:t>
            </w:r>
          </w:p>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 xml:space="preserve">8.22 </w:t>
            </w:r>
            <w:r w:rsidRPr="008C06A1">
              <w:rPr>
                <w:rFonts w:ascii="Times New Roman" w:hAnsi="Times New Roman" w:cs="Times New Roman"/>
                <w:b/>
                <w:bCs/>
                <w:noProof w:val="0"/>
                <w:sz w:val="20"/>
                <w:szCs w:val="20"/>
              </w:rPr>
              <w:t>a</w:t>
            </w:r>
          </w:p>
        </w:tc>
      </w:tr>
      <w:tr w:rsidR="00CC08C0" w:rsidRPr="008C06A1" w:rsidTr="00CC08C0">
        <w:tc>
          <w:tcPr>
            <w:tcW w:w="993" w:type="dxa"/>
            <w:tcBorders>
              <w:top w:val="single" w:sz="4" w:space="0" w:color="auto"/>
              <w:left w:val="nil"/>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NPK 11-11-18</w:t>
            </w:r>
          </w:p>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(0.2 g N l</w:t>
            </w:r>
            <w:r w:rsidRPr="008C06A1">
              <w:rPr>
                <w:rFonts w:ascii="Times New Roman" w:hAnsi="Times New Roman" w:cs="Times New Roman"/>
                <w:noProof w:val="0"/>
                <w:sz w:val="20"/>
                <w:szCs w:val="20"/>
                <w:vertAlign w:val="superscript"/>
              </w:rPr>
              <w:t>-1</w:t>
            </w:r>
            <w:r w:rsidRPr="008C06A1">
              <w:rPr>
                <w:rFonts w:ascii="Times New Roman" w:hAnsi="Times New Roman" w:cs="Times New Roman"/>
                <w:noProof w:val="0"/>
                <w:sz w:val="20"/>
                <w:szCs w:val="20"/>
              </w:rPr>
              <w:t>)</w:t>
            </w:r>
          </w:p>
        </w:tc>
        <w:tc>
          <w:tcPr>
            <w:tcW w:w="1276" w:type="dxa"/>
            <w:tcBorders>
              <w:top w:val="single" w:sz="4" w:space="0" w:color="auto"/>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15.13±11.52</w:t>
            </w:r>
            <w:ins w:id="47" w:author="gregor" w:date="2013-11-04T14:59:00Z">
              <w:r w:rsidR="00850871">
                <w:rPr>
                  <w:rFonts w:ascii="Times New Roman" w:hAnsi="Times New Roman" w:cs="Times New Roman"/>
                  <w:noProof w:val="0"/>
                  <w:sz w:val="20"/>
                  <w:szCs w:val="20"/>
                </w:rPr>
                <w:t xml:space="preserve"> </w:t>
              </w:r>
            </w:ins>
            <w:r w:rsidR="007E0D0C" w:rsidRPr="007E0D0C">
              <w:rPr>
                <w:rFonts w:ascii="Times New Roman" w:hAnsi="Times New Roman" w:cs="Times New Roman"/>
                <w:b/>
                <w:noProof w:val="0"/>
                <w:sz w:val="20"/>
                <w:szCs w:val="20"/>
                <w:rPrChange w:id="48" w:author="gregor" w:date="2013-11-05T09:17:00Z">
                  <w:rPr>
                    <w:rFonts w:ascii="Times New Roman" w:hAnsi="Times New Roman" w:cs="Times New Roman"/>
                    <w:noProof w:val="0"/>
                    <w:sz w:val="20"/>
                    <w:szCs w:val="20"/>
                  </w:rPr>
                </w:rPrChange>
              </w:rPr>
              <w:t>a</w:t>
            </w:r>
          </w:p>
        </w:tc>
        <w:tc>
          <w:tcPr>
            <w:tcW w:w="1276" w:type="dxa"/>
            <w:tcBorders>
              <w:top w:val="single" w:sz="4" w:space="0" w:color="auto"/>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13.83±7.15</w:t>
            </w:r>
            <w:ins w:id="49" w:author="gregor" w:date="2013-11-04T14:59:00Z">
              <w:r w:rsidR="00850871">
                <w:rPr>
                  <w:rFonts w:ascii="Times New Roman" w:hAnsi="Times New Roman" w:cs="Times New Roman"/>
                  <w:noProof w:val="0"/>
                  <w:sz w:val="20"/>
                  <w:szCs w:val="20"/>
                </w:rPr>
                <w:t xml:space="preserve"> </w:t>
              </w:r>
            </w:ins>
            <w:r w:rsidR="007E0D0C" w:rsidRPr="007E0D0C">
              <w:rPr>
                <w:rFonts w:ascii="Times New Roman" w:hAnsi="Times New Roman" w:cs="Times New Roman"/>
                <w:b/>
                <w:noProof w:val="0"/>
                <w:sz w:val="20"/>
                <w:szCs w:val="20"/>
                <w:rPrChange w:id="50" w:author="gregor" w:date="2013-11-05T09:17:00Z">
                  <w:rPr>
                    <w:rFonts w:ascii="Times New Roman" w:hAnsi="Times New Roman" w:cs="Times New Roman"/>
                    <w:noProof w:val="0"/>
                    <w:sz w:val="20"/>
                    <w:szCs w:val="20"/>
                  </w:rPr>
                </w:rPrChange>
              </w:rPr>
              <w:t>a</w:t>
            </w:r>
          </w:p>
        </w:tc>
        <w:tc>
          <w:tcPr>
            <w:tcW w:w="1275" w:type="dxa"/>
            <w:tcBorders>
              <w:top w:val="single" w:sz="4" w:space="0" w:color="auto"/>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14.42±10.33</w:t>
            </w:r>
            <w:ins w:id="51" w:author="gregor" w:date="2013-11-04T14:59:00Z">
              <w:r w:rsidR="00850871">
                <w:rPr>
                  <w:rFonts w:ascii="Times New Roman" w:hAnsi="Times New Roman" w:cs="Times New Roman"/>
                  <w:noProof w:val="0"/>
                  <w:sz w:val="20"/>
                  <w:szCs w:val="20"/>
                </w:rPr>
                <w:t xml:space="preserve"> </w:t>
              </w:r>
            </w:ins>
            <w:r w:rsidR="007E0D0C" w:rsidRPr="007E0D0C">
              <w:rPr>
                <w:rFonts w:ascii="Times New Roman" w:hAnsi="Times New Roman" w:cs="Times New Roman"/>
                <w:b/>
                <w:noProof w:val="0"/>
                <w:sz w:val="20"/>
                <w:szCs w:val="20"/>
                <w:rPrChange w:id="52" w:author="gregor" w:date="2013-11-05T09:17:00Z">
                  <w:rPr>
                    <w:rFonts w:ascii="Times New Roman" w:hAnsi="Times New Roman" w:cs="Times New Roman"/>
                    <w:noProof w:val="0"/>
                    <w:sz w:val="20"/>
                    <w:szCs w:val="20"/>
                  </w:rPr>
                </w:rPrChange>
              </w:rPr>
              <w:t>a</w:t>
            </w:r>
          </w:p>
        </w:tc>
        <w:tc>
          <w:tcPr>
            <w:tcW w:w="993" w:type="dxa"/>
            <w:tcBorders>
              <w:top w:val="single" w:sz="4" w:space="0" w:color="auto"/>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19.04±10.01</w:t>
            </w:r>
            <w:r w:rsidR="00850871">
              <w:rPr>
                <w:rFonts w:ascii="Times New Roman" w:hAnsi="Times New Roman" w:cs="Times New Roman"/>
                <w:noProof w:val="0"/>
                <w:sz w:val="20"/>
                <w:szCs w:val="20"/>
              </w:rPr>
              <w:t xml:space="preserve"> </w:t>
            </w:r>
            <w:r w:rsidR="007E0D0C" w:rsidRPr="007E0D0C">
              <w:rPr>
                <w:rFonts w:ascii="Times New Roman" w:hAnsi="Times New Roman" w:cs="Times New Roman"/>
                <w:b/>
                <w:noProof w:val="0"/>
                <w:sz w:val="20"/>
                <w:szCs w:val="20"/>
                <w:rPrChange w:id="53" w:author="gregor" w:date="2013-11-05T09:18:00Z">
                  <w:rPr>
                    <w:rFonts w:ascii="Times New Roman" w:hAnsi="Times New Roman" w:cs="Times New Roman"/>
                    <w:noProof w:val="0"/>
                    <w:sz w:val="20"/>
                    <w:szCs w:val="20"/>
                  </w:rPr>
                </w:rPrChange>
              </w:rPr>
              <w:t>b</w:t>
            </w:r>
          </w:p>
        </w:tc>
        <w:tc>
          <w:tcPr>
            <w:tcW w:w="1275" w:type="dxa"/>
            <w:tcBorders>
              <w:top w:val="single" w:sz="4" w:space="0" w:color="auto"/>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19.59±16.50</w:t>
            </w:r>
            <w:ins w:id="54" w:author="gregor" w:date="2013-11-04T15:02:00Z">
              <w:r w:rsidR="00850871">
                <w:rPr>
                  <w:rFonts w:ascii="Times New Roman" w:hAnsi="Times New Roman" w:cs="Times New Roman"/>
                  <w:noProof w:val="0"/>
                  <w:sz w:val="20"/>
                  <w:szCs w:val="20"/>
                </w:rPr>
                <w:t xml:space="preserve"> </w:t>
              </w:r>
            </w:ins>
            <w:r w:rsidR="007E0D0C" w:rsidRPr="007E0D0C">
              <w:rPr>
                <w:rFonts w:ascii="Times New Roman" w:hAnsi="Times New Roman" w:cs="Times New Roman"/>
                <w:b/>
                <w:noProof w:val="0"/>
                <w:sz w:val="20"/>
                <w:szCs w:val="20"/>
                <w:rPrChange w:id="55" w:author="gregor" w:date="2013-11-05T09:18:00Z">
                  <w:rPr>
                    <w:rFonts w:ascii="Times New Roman" w:hAnsi="Times New Roman" w:cs="Times New Roman"/>
                    <w:noProof w:val="0"/>
                    <w:sz w:val="20"/>
                    <w:szCs w:val="20"/>
                  </w:rPr>
                </w:rPrChange>
              </w:rPr>
              <w:t>a</w:t>
            </w:r>
          </w:p>
        </w:tc>
        <w:tc>
          <w:tcPr>
            <w:tcW w:w="1134" w:type="dxa"/>
            <w:tcBorders>
              <w:top w:val="single" w:sz="4" w:space="0" w:color="auto"/>
              <w:bottom w:val="single" w:sz="4"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14.11±9.68</w:t>
            </w:r>
            <w:ins w:id="56" w:author="gregor" w:date="2013-11-04T15:02:00Z">
              <w:r w:rsidR="00850871">
                <w:rPr>
                  <w:rFonts w:ascii="Times New Roman" w:hAnsi="Times New Roman" w:cs="Times New Roman"/>
                  <w:noProof w:val="0"/>
                  <w:sz w:val="20"/>
                  <w:szCs w:val="20"/>
                </w:rPr>
                <w:t xml:space="preserve"> </w:t>
              </w:r>
            </w:ins>
            <w:r w:rsidR="007E0D0C" w:rsidRPr="007E0D0C">
              <w:rPr>
                <w:rFonts w:ascii="Times New Roman" w:hAnsi="Times New Roman" w:cs="Times New Roman"/>
                <w:b/>
                <w:noProof w:val="0"/>
                <w:sz w:val="20"/>
                <w:szCs w:val="20"/>
                <w:rPrChange w:id="57" w:author="gregor" w:date="2013-11-05T09:18:00Z">
                  <w:rPr>
                    <w:rFonts w:ascii="Times New Roman" w:hAnsi="Times New Roman" w:cs="Times New Roman"/>
                    <w:noProof w:val="0"/>
                    <w:sz w:val="20"/>
                    <w:szCs w:val="20"/>
                  </w:rPr>
                </w:rPrChange>
              </w:rPr>
              <w:t>a</w:t>
            </w:r>
          </w:p>
        </w:tc>
        <w:tc>
          <w:tcPr>
            <w:tcW w:w="1418" w:type="dxa"/>
            <w:tcBorders>
              <w:top w:val="single" w:sz="4" w:space="0" w:color="auto"/>
              <w:bottom w:val="single" w:sz="4" w:space="0" w:color="auto"/>
            </w:tcBorders>
          </w:tcPr>
          <w:p w:rsidR="004524C9" w:rsidRPr="008C06A1" w:rsidRDefault="004524C9" w:rsidP="00A64B17">
            <w:pPr>
              <w:jc w:val="both"/>
              <w:rPr>
                <w:rFonts w:ascii="Times New Roman" w:hAnsi="Times New Roman" w:cs="Times New Roman"/>
                <w:noProof w:val="0"/>
                <w:sz w:val="24"/>
                <w:szCs w:val="24"/>
              </w:rPr>
            </w:pPr>
            <w:r w:rsidRPr="008C06A1">
              <w:rPr>
                <w:rFonts w:ascii="Times New Roman" w:hAnsi="Times New Roman" w:cs="Times New Roman"/>
                <w:noProof w:val="0"/>
                <w:sz w:val="20"/>
                <w:szCs w:val="20"/>
              </w:rPr>
              <w:t>16.38</w:t>
            </w:r>
            <w:r w:rsidRPr="008C06A1">
              <w:rPr>
                <w:rFonts w:ascii="Times New Roman" w:hAnsi="Times New Roman" w:cs="Times New Roman"/>
                <w:noProof w:val="0"/>
                <w:sz w:val="24"/>
                <w:szCs w:val="24"/>
              </w:rPr>
              <w:t>±</w:t>
            </w:r>
          </w:p>
          <w:p w:rsidR="004524C9" w:rsidRPr="008C06A1" w:rsidRDefault="004524C9" w:rsidP="00AD5CAE">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 xml:space="preserve">12.78 </w:t>
            </w:r>
            <w:r w:rsidRPr="008C06A1">
              <w:rPr>
                <w:rFonts w:ascii="Times New Roman" w:hAnsi="Times New Roman" w:cs="Times New Roman"/>
                <w:b/>
                <w:bCs/>
                <w:noProof w:val="0"/>
                <w:sz w:val="20"/>
                <w:szCs w:val="20"/>
              </w:rPr>
              <w:t>a</w:t>
            </w:r>
          </w:p>
        </w:tc>
        <w:tc>
          <w:tcPr>
            <w:tcW w:w="1134" w:type="dxa"/>
            <w:tcBorders>
              <w:top w:val="single" w:sz="4" w:space="0" w:color="auto"/>
              <w:bottom w:val="single" w:sz="4" w:space="0" w:color="auto"/>
              <w:right w:val="nil"/>
            </w:tcBorders>
          </w:tcPr>
          <w:p w:rsidR="004524C9" w:rsidRPr="008C06A1" w:rsidRDefault="004524C9" w:rsidP="00A64B17">
            <w:pPr>
              <w:jc w:val="both"/>
              <w:rPr>
                <w:rFonts w:ascii="Times New Roman" w:hAnsi="Times New Roman" w:cs="Times New Roman"/>
                <w:noProof w:val="0"/>
                <w:sz w:val="24"/>
                <w:szCs w:val="24"/>
              </w:rPr>
            </w:pPr>
            <w:r w:rsidRPr="008C06A1">
              <w:rPr>
                <w:rFonts w:ascii="Times New Roman" w:hAnsi="Times New Roman" w:cs="Times New Roman"/>
                <w:noProof w:val="0"/>
                <w:sz w:val="20"/>
                <w:szCs w:val="20"/>
              </w:rPr>
              <w:t>15.66</w:t>
            </w:r>
            <w:r w:rsidRPr="008C06A1">
              <w:rPr>
                <w:rFonts w:ascii="Times New Roman" w:hAnsi="Times New Roman" w:cs="Times New Roman"/>
                <w:noProof w:val="0"/>
                <w:sz w:val="24"/>
                <w:szCs w:val="24"/>
              </w:rPr>
              <w:t>±</w:t>
            </w:r>
          </w:p>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 xml:space="preserve">8.95 </w:t>
            </w:r>
            <w:r w:rsidRPr="008C06A1">
              <w:rPr>
                <w:rFonts w:ascii="Times New Roman" w:hAnsi="Times New Roman" w:cs="Times New Roman"/>
                <w:b/>
                <w:bCs/>
                <w:noProof w:val="0"/>
                <w:sz w:val="20"/>
                <w:szCs w:val="20"/>
              </w:rPr>
              <w:t>b</w:t>
            </w:r>
          </w:p>
        </w:tc>
      </w:tr>
      <w:tr w:rsidR="00CC08C0" w:rsidRPr="008C06A1" w:rsidTr="00CC08C0">
        <w:tc>
          <w:tcPr>
            <w:tcW w:w="993" w:type="dxa"/>
            <w:tcBorders>
              <w:top w:val="single" w:sz="4" w:space="0" w:color="auto"/>
              <w:left w:val="nil"/>
              <w:bottom w:val="single" w:sz="12" w:space="0" w:color="000000"/>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NPK 11-11-18</w:t>
            </w:r>
          </w:p>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(0.4 g N l</w:t>
            </w:r>
            <w:r w:rsidRPr="008C06A1">
              <w:rPr>
                <w:rFonts w:ascii="Times New Roman" w:hAnsi="Times New Roman" w:cs="Times New Roman"/>
                <w:noProof w:val="0"/>
                <w:sz w:val="20"/>
                <w:szCs w:val="20"/>
                <w:vertAlign w:val="superscript"/>
              </w:rPr>
              <w:t>-1</w:t>
            </w:r>
            <w:r w:rsidRPr="008C06A1">
              <w:rPr>
                <w:rFonts w:ascii="Times New Roman" w:hAnsi="Times New Roman" w:cs="Times New Roman"/>
                <w:noProof w:val="0"/>
                <w:sz w:val="20"/>
                <w:szCs w:val="20"/>
              </w:rPr>
              <w:t>)</w:t>
            </w:r>
          </w:p>
        </w:tc>
        <w:tc>
          <w:tcPr>
            <w:tcW w:w="1276" w:type="dxa"/>
            <w:tcBorders>
              <w:top w:val="single" w:sz="4" w:space="0" w:color="auto"/>
              <w:bottom w:val="single" w:sz="12" w:space="0" w:color="000000"/>
            </w:tcBorders>
          </w:tcPr>
          <w:p w:rsidR="004524C9" w:rsidRPr="002C1B49" w:rsidRDefault="00944FC2" w:rsidP="00A64B17">
            <w:pPr>
              <w:spacing w:before="100" w:beforeAutospacing="1" w:afterAutospacing="1"/>
              <w:jc w:val="both"/>
              <w:rPr>
                <w:rFonts w:ascii="Times New Roman" w:hAnsi="Times New Roman" w:cs="Times New Roman"/>
                <w:b/>
                <w:noProof w:val="0"/>
                <w:sz w:val="20"/>
                <w:szCs w:val="20"/>
                <w:rPrChange w:id="58" w:author="gregor" w:date="2013-11-05T09:17:00Z">
                  <w:rPr>
                    <w:rFonts w:ascii="Times New Roman" w:eastAsia="Times New Roman" w:hAnsi="Times New Roman" w:cs="Times New Roman"/>
                    <w:noProof w:val="0"/>
                    <w:color w:val="000000"/>
                    <w:sz w:val="20"/>
                    <w:szCs w:val="20"/>
                    <w:lang w:eastAsia="sl-SI"/>
                  </w:rPr>
                </w:rPrChange>
              </w:rPr>
            </w:pPr>
            <w:r>
              <w:rPr>
                <w:rFonts w:ascii="Times New Roman" w:hAnsi="Times New Roman" w:cs="Times New Roman"/>
                <w:noProof w:val="0"/>
                <w:sz w:val="20"/>
                <w:szCs w:val="20"/>
              </w:rPr>
              <w:t>20.75±20.61</w:t>
            </w:r>
            <w:ins w:id="59" w:author="gregor" w:date="2013-11-04T14:59:00Z">
              <w:r w:rsidR="007E0D0C" w:rsidRPr="007E0D0C">
                <w:rPr>
                  <w:rFonts w:ascii="Times New Roman" w:hAnsi="Times New Roman" w:cs="Times New Roman"/>
                  <w:b/>
                  <w:noProof w:val="0"/>
                  <w:sz w:val="20"/>
                  <w:szCs w:val="20"/>
                  <w:rPrChange w:id="60" w:author="gregor" w:date="2013-11-05T09:17:00Z">
                    <w:rPr>
                      <w:rFonts w:ascii="Times New Roman" w:hAnsi="Times New Roman" w:cs="Times New Roman"/>
                      <w:noProof w:val="0"/>
                      <w:sz w:val="20"/>
                      <w:szCs w:val="20"/>
                    </w:rPr>
                  </w:rPrChange>
                </w:rPr>
                <w:t xml:space="preserve"> </w:t>
              </w:r>
            </w:ins>
            <w:r w:rsidR="007E0D0C" w:rsidRPr="007E0D0C">
              <w:rPr>
                <w:rFonts w:ascii="Times New Roman" w:hAnsi="Times New Roman" w:cs="Times New Roman"/>
                <w:b/>
                <w:noProof w:val="0"/>
                <w:sz w:val="20"/>
                <w:szCs w:val="20"/>
                <w:rPrChange w:id="61" w:author="gregor" w:date="2013-11-05T09:17:00Z">
                  <w:rPr>
                    <w:rFonts w:ascii="Times New Roman" w:hAnsi="Times New Roman" w:cs="Times New Roman"/>
                    <w:noProof w:val="0"/>
                    <w:sz w:val="20"/>
                    <w:szCs w:val="20"/>
                  </w:rPr>
                </w:rPrChange>
              </w:rPr>
              <w:t>a</w:t>
            </w:r>
          </w:p>
        </w:tc>
        <w:tc>
          <w:tcPr>
            <w:tcW w:w="1276" w:type="dxa"/>
            <w:tcBorders>
              <w:top w:val="single" w:sz="4" w:space="0" w:color="auto"/>
              <w:bottom w:val="single" w:sz="12" w:space="0" w:color="000000"/>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13.33±4.29</w:t>
            </w:r>
            <w:r w:rsidR="00850871">
              <w:rPr>
                <w:rFonts w:ascii="Times New Roman" w:hAnsi="Times New Roman" w:cs="Times New Roman"/>
                <w:noProof w:val="0"/>
                <w:sz w:val="20"/>
                <w:szCs w:val="20"/>
              </w:rPr>
              <w:t xml:space="preserve"> </w:t>
            </w:r>
            <w:r w:rsidR="007E0D0C" w:rsidRPr="007E0D0C">
              <w:rPr>
                <w:rFonts w:ascii="Times New Roman" w:hAnsi="Times New Roman" w:cs="Times New Roman"/>
                <w:b/>
                <w:noProof w:val="0"/>
                <w:sz w:val="20"/>
                <w:szCs w:val="20"/>
                <w:rPrChange w:id="62" w:author="gregor" w:date="2013-11-05T09:17:00Z">
                  <w:rPr>
                    <w:rFonts w:ascii="Times New Roman" w:hAnsi="Times New Roman" w:cs="Times New Roman"/>
                    <w:noProof w:val="0"/>
                    <w:sz w:val="20"/>
                    <w:szCs w:val="20"/>
                  </w:rPr>
                </w:rPrChange>
              </w:rPr>
              <w:t>a</w:t>
            </w:r>
          </w:p>
        </w:tc>
        <w:tc>
          <w:tcPr>
            <w:tcW w:w="1275" w:type="dxa"/>
            <w:tcBorders>
              <w:top w:val="single" w:sz="4" w:space="0" w:color="auto"/>
              <w:bottom w:val="single" w:sz="12" w:space="0" w:color="000000"/>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21.88±23.58</w:t>
            </w:r>
            <w:ins w:id="63" w:author="gregor" w:date="2013-11-04T14:59:00Z">
              <w:r w:rsidR="00850871">
                <w:rPr>
                  <w:rFonts w:ascii="Times New Roman" w:hAnsi="Times New Roman" w:cs="Times New Roman"/>
                  <w:noProof w:val="0"/>
                  <w:sz w:val="20"/>
                  <w:szCs w:val="20"/>
                </w:rPr>
                <w:t xml:space="preserve"> </w:t>
              </w:r>
            </w:ins>
            <w:r w:rsidR="007E0D0C" w:rsidRPr="007E0D0C">
              <w:rPr>
                <w:rFonts w:ascii="Times New Roman" w:hAnsi="Times New Roman" w:cs="Times New Roman"/>
                <w:b/>
                <w:noProof w:val="0"/>
                <w:sz w:val="20"/>
                <w:szCs w:val="20"/>
                <w:rPrChange w:id="64" w:author="gregor" w:date="2013-11-05T09:17:00Z">
                  <w:rPr>
                    <w:rFonts w:ascii="Times New Roman" w:hAnsi="Times New Roman" w:cs="Times New Roman"/>
                    <w:noProof w:val="0"/>
                    <w:sz w:val="20"/>
                    <w:szCs w:val="20"/>
                  </w:rPr>
                </w:rPrChange>
              </w:rPr>
              <w:t>a</w:t>
            </w:r>
          </w:p>
        </w:tc>
        <w:tc>
          <w:tcPr>
            <w:tcW w:w="993" w:type="dxa"/>
            <w:tcBorders>
              <w:top w:val="single" w:sz="4" w:space="0" w:color="auto"/>
              <w:bottom w:val="single" w:sz="12" w:space="0" w:color="000000"/>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12.63±8.13</w:t>
            </w:r>
            <w:ins w:id="65" w:author="gregor" w:date="2013-11-04T15:01:00Z">
              <w:r w:rsidR="00850871">
                <w:rPr>
                  <w:rFonts w:ascii="Times New Roman" w:hAnsi="Times New Roman" w:cs="Times New Roman"/>
                  <w:noProof w:val="0"/>
                  <w:sz w:val="20"/>
                  <w:szCs w:val="20"/>
                </w:rPr>
                <w:t xml:space="preserve"> </w:t>
              </w:r>
              <w:proofErr w:type="spellStart"/>
              <w:r w:rsidR="007E0D0C" w:rsidRPr="007E0D0C">
                <w:rPr>
                  <w:rFonts w:ascii="Times New Roman" w:hAnsi="Times New Roman" w:cs="Times New Roman"/>
                  <w:b/>
                  <w:noProof w:val="0"/>
                  <w:sz w:val="20"/>
                  <w:szCs w:val="20"/>
                  <w:rPrChange w:id="66" w:author="gregor" w:date="2013-11-05T09:17:00Z">
                    <w:rPr>
                      <w:rFonts w:ascii="Times New Roman" w:hAnsi="Times New Roman" w:cs="Times New Roman"/>
                      <w:noProof w:val="0"/>
                      <w:sz w:val="20"/>
                      <w:szCs w:val="20"/>
                    </w:rPr>
                  </w:rPrChange>
                </w:rPr>
                <w:t>ab</w:t>
              </w:r>
            </w:ins>
            <w:proofErr w:type="spellEnd"/>
          </w:p>
        </w:tc>
        <w:tc>
          <w:tcPr>
            <w:tcW w:w="1275" w:type="dxa"/>
            <w:tcBorders>
              <w:top w:val="single" w:sz="4" w:space="0" w:color="auto"/>
              <w:bottom w:val="single" w:sz="12" w:space="0" w:color="000000"/>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9.94±8.24</w:t>
            </w:r>
            <w:r w:rsidR="00850871">
              <w:rPr>
                <w:rFonts w:ascii="Times New Roman" w:hAnsi="Times New Roman" w:cs="Times New Roman"/>
                <w:noProof w:val="0"/>
                <w:sz w:val="20"/>
                <w:szCs w:val="20"/>
              </w:rPr>
              <w:t xml:space="preserve"> </w:t>
            </w:r>
            <w:r w:rsidR="007E0D0C" w:rsidRPr="007E0D0C">
              <w:rPr>
                <w:rFonts w:ascii="Times New Roman" w:hAnsi="Times New Roman" w:cs="Times New Roman"/>
                <w:b/>
                <w:noProof w:val="0"/>
                <w:sz w:val="20"/>
                <w:szCs w:val="20"/>
                <w:rPrChange w:id="67" w:author="gregor" w:date="2013-11-05T09:18:00Z">
                  <w:rPr>
                    <w:rFonts w:ascii="Times New Roman" w:hAnsi="Times New Roman" w:cs="Times New Roman"/>
                    <w:noProof w:val="0"/>
                    <w:sz w:val="20"/>
                    <w:szCs w:val="20"/>
                  </w:rPr>
                </w:rPrChange>
              </w:rPr>
              <w:t>a</w:t>
            </w:r>
          </w:p>
        </w:tc>
        <w:tc>
          <w:tcPr>
            <w:tcW w:w="1134" w:type="dxa"/>
            <w:tcBorders>
              <w:top w:val="single" w:sz="4" w:space="0" w:color="auto"/>
              <w:bottom w:val="single" w:sz="12" w:space="0" w:color="000000"/>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11.90±7.76</w:t>
            </w:r>
            <w:ins w:id="68" w:author="gregor" w:date="2013-11-04T15:02:00Z">
              <w:r w:rsidR="00850871">
                <w:rPr>
                  <w:rFonts w:ascii="Times New Roman" w:hAnsi="Times New Roman" w:cs="Times New Roman"/>
                  <w:noProof w:val="0"/>
                  <w:sz w:val="20"/>
                  <w:szCs w:val="20"/>
                </w:rPr>
                <w:t xml:space="preserve"> </w:t>
              </w:r>
            </w:ins>
            <w:r w:rsidR="007E0D0C" w:rsidRPr="007E0D0C">
              <w:rPr>
                <w:rFonts w:ascii="Times New Roman" w:hAnsi="Times New Roman" w:cs="Times New Roman"/>
                <w:b/>
                <w:noProof w:val="0"/>
                <w:sz w:val="20"/>
                <w:szCs w:val="20"/>
                <w:rPrChange w:id="69" w:author="gregor" w:date="2013-11-05T09:18:00Z">
                  <w:rPr>
                    <w:rFonts w:ascii="Times New Roman" w:hAnsi="Times New Roman" w:cs="Times New Roman"/>
                    <w:noProof w:val="0"/>
                    <w:sz w:val="20"/>
                    <w:szCs w:val="20"/>
                  </w:rPr>
                </w:rPrChange>
              </w:rPr>
              <w:t>a</w:t>
            </w:r>
          </w:p>
        </w:tc>
        <w:tc>
          <w:tcPr>
            <w:tcW w:w="1418" w:type="dxa"/>
            <w:tcBorders>
              <w:top w:val="single" w:sz="4" w:space="0" w:color="auto"/>
              <w:bottom w:val="single" w:sz="12" w:space="0" w:color="000000"/>
            </w:tcBorders>
          </w:tcPr>
          <w:p w:rsidR="004524C9" w:rsidRPr="008C06A1" w:rsidRDefault="004524C9" w:rsidP="00A64B17">
            <w:pPr>
              <w:jc w:val="both"/>
              <w:rPr>
                <w:rFonts w:ascii="Times New Roman" w:hAnsi="Times New Roman" w:cs="Times New Roman"/>
                <w:noProof w:val="0"/>
                <w:sz w:val="24"/>
                <w:szCs w:val="24"/>
              </w:rPr>
            </w:pPr>
            <w:r w:rsidRPr="008C06A1">
              <w:rPr>
                <w:rFonts w:ascii="Times New Roman" w:hAnsi="Times New Roman" w:cs="Times New Roman"/>
                <w:noProof w:val="0"/>
                <w:sz w:val="20"/>
                <w:szCs w:val="20"/>
              </w:rPr>
              <w:t>17.52</w:t>
            </w:r>
            <w:r w:rsidRPr="008C06A1">
              <w:rPr>
                <w:rFonts w:ascii="Times New Roman" w:hAnsi="Times New Roman" w:cs="Times New Roman"/>
                <w:noProof w:val="0"/>
                <w:sz w:val="24"/>
                <w:szCs w:val="24"/>
              </w:rPr>
              <w:t>±</w:t>
            </w:r>
          </w:p>
          <w:p w:rsidR="004524C9" w:rsidRPr="008C06A1" w:rsidRDefault="004524C9" w:rsidP="00AD5CAE">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 xml:space="preserve">17.48 </w:t>
            </w:r>
            <w:r w:rsidRPr="008C06A1">
              <w:rPr>
                <w:rFonts w:ascii="Times New Roman" w:hAnsi="Times New Roman" w:cs="Times New Roman"/>
                <w:b/>
                <w:bCs/>
                <w:noProof w:val="0"/>
                <w:sz w:val="20"/>
                <w:szCs w:val="20"/>
              </w:rPr>
              <w:t>a</w:t>
            </w:r>
          </w:p>
        </w:tc>
        <w:tc>
          <w:tcPr>
            <w:tcW w:w="1134" w:type="dxa"/>
            <w:tcBorders>
              <w:top w:val="single" w:sz="4" w:space="0" w:color="auto"/>
              <w:bottom w:val="single" w:sz="12" w:space="0" w:color="000000"/>
              <w:right w:val="nil"/>
            </w:tcBorders>
          </w:tcPr>
          <w:p w:rsidR="004524C9" w:rsidRPr="008C06A1" w:rsidRDefault="004524C9" w:rsidP="00A64B17">
            <w:pPr>
              <w:jc w:val="both"/>
              <w:rPr>
                <w:rFonts w:ascii="Times New Roman" w:hAnsi="Times New Roman" w:cs="Times New Roman"/>
                <w:noProof w:val="0"/>
                <w:sz w:val="24"/>
                <w:szCs w:val="24"/>
              </w:rPr>
            </w:pPr>
            <w:r w:rsidRPr="008C06A1">
              <w:rPr>
                <w:rFonts w:ascii="Times New Roman" w:hAnsi="Times New Roman" w:cs="Times New Roman"/>
                <w:noProof w:val="0"/>
                <w:sz w:val="20"/>
                <w:szCs w:val="20"/>
              </w:rPr>
              <w:t>12.62</w:t>
            </w:r>
            <w:r w:rsidRPr="008C06A1">
              <w:rPr>
                <w:rFonts w:ascii="Times New Roman" w:hAnsi="Times New Roman" w:cs="Times New Roman"/>
                <w:noProof w:val="0"/>
                <w:sz w:val="24"/>
                <w:szCs w:val="24"/>
              </w:rPr>
              <w:t>±</w:t>
            </w:r>
          </w:p>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 xml:space="preserve">6.73 </w:t>
            </w:r>
            <w:r w:rsidRPr="008C06A1">
              <w:rPr>
                <w:rFonts w:ascii="Times New Roman" w:hAnsi="Times New Roman" w:cs="Times New Roman"/>
                <w:b/>
                <w:bCs/>
                <w:noProof w:val="0"/>
                <w:sz w:val="20"/>
                <w:szCs w:val="20"/>
              </w:rPr>
              <w:t>ab</w:t>
            </w:r>
          </w:p>
        </w:tc>
      </w:tr>
    </w:tbl>
    <w:p w:rsidR="004524C9" w:rsidRPr="008C06A1" w:rsidRDefault="004524C9" w:rsidP="00580EB0">
      <w:pPr>
        <w:jc w:val="both"/>
        <w:rPr>
          <w:rFonts w:ascii="Times New Roman" w:hAnsi="Times New Roman" w:cs="Times New Roman"/>
          <w:noProof w:val="0"/>
          <w:sz w:val="24"/>
          <w:szCs w:val="24"/>
        </w:rPr>
      </w:pPr>
    </w:p>
    <w:p w:rsidR="004524C9" w:rsidRPr="008C06A1" w:rsidRDefault="004524C9" w:rsidP="00E03599">
      <w:pPr>
        <w:jc w:val="both"/>
        <w:rPr>
          <w:rFonts w:ascii="Times New Roman" w:hAnsi="Times New Roman" w:cs="Times New Roman"/>
          <w:noProof w:val="0"/>
          <w:sz w:val="24"/>
          <w:szCs w:val="24"/>
        </w:rPr>
      </w:pPr>
    </w:p>
    <w:p w:rsidR="004524C9" w:rsidRPr="008C06A1" w:rsidRDefault="004524C9" w:rsidP="00E03599">
      <w:pPr>
        <w:jc w:val="both"/>
        <w:rPr>
          <w:rFonts w:ascii="Times New Roman" w:hAnsi="Times New Roman" w:cs="Times New Roman"/>
          <w:noProof w:val="0"/>
          <w:sz w:val="24"/>
          <w:szCs w:val="24"/>
        </w:rPr>
      </w:pPr>
    </w:p>
    <w:p w:rsidR="004524C9" w:rsidRPr="008C06A1" w:rsidRDefault="004524C9" w:rsidP="00E03599">
      <w:pPr>
        <w:jc w:val="both"/>
        <w:rPr>
          <w:rFonts w:ascii="Times New Roman" w:hAnsi="Times New Roman" w:cs="Times New Roman"/>
          <w:noProof w:val="0"/>
          <w:sz w:val="24"/>
          <w:szCs w:val="24"/>
        </w:rPr>
      </w:pPr>
    </w:p>
    <w:p w:rsidR="004524C9" w:rsidRPr="008C06A1" w:rsidRDefault="004524C9" w:rsidP="00E03599">
      <w:pPr>
        <w:jc w:val="both"/>
        <w:rPr>
          <w:rFonts w:ascii="Times New Roman" w:hAnsi="Times New Roman" w:cs="Times New Roman"/>
          <w:noProof w:val="0"/>
          <w:sz w:val="24"/>
          <w:szCs w:val="24"/>
        </w:rPr>
      </w:pPr>
    </w:p>
    <w:p w:rsidR="00B15A2B" w:rsidRPr="008C06A1" w:rsidRDefault="007E0D0C" w:rsidP="00B15A2B">
      <w:pPr>
        <w:jc w:val="both"/>
        <w:rPr>
          <w:rFonts w:ascii="Times New Roman" w:hAnsi="Times New Roman" w:cs="Times New Roman"/>
          <w:noProof w:val="0"/>
          <w:sz w:val="24"/>
          <w:szCs w:val="24"/>
        </w:rPr>
      </w:pPr>
      <w:proofErr w:type="gramStart"/>
      <w:r w:rsidRPr="007E0D0C">
        <w:rPr>
          <w:rFonts w:ascii="Times New Roman" w:hAnsi="Times New Roman" w:cs="Times New Roman"/>
          <w:b/>
          <w:noProof w:val="0"/>
          <w:sz w:val="24"/>
          <w:szCs w:val="24"/>
          <w:rPrChange w:id="70" w:author="gregor" w:date="2013-11-05T09:14:00Z">
            <w:rPr>
              <w:rFonts w:ascii="Times New Roman" w:hAnsi="Times New Roman" w:cs="Times New Roman"/>
              <w:noProof w:val="0"/>
              <w:sz w:val="24"/>
              <w:szCs w:val="24"/>
            </w:rPr>
          </w:rPrChange>
        </w:rPr>
        <w:lastRenderedPageBreak/>
        <w:t>Table 2.</w:t>
      </w:r>
      <w:proofErr w:type="gramEnd"/>
      <w:r w:rsidR="004524C9" w:rsidRPr="00580EB0">
        <w:rPr>
          <w:rFonts w:ascii="Times New Roman" w:hAnsi="Times New Roman" w:cs="Times New Roman"/>
          <w:noProof w:val="0"/>
          <w:sz w:val="24"/>
          <w:szCs w:val="24"/>
        </w:rPr>
        <w:t xml:space="preserve"> </w:t>
      </w:r>
      <w:proofErr w:type="gramStart"/>
      <w:r w:rsidR="004524C9" w:rsidRPr="00580EB0">
        <w:rPr>
          <w:rFonts w:ascii="Times New Roman" w:hAnsi="Times New Roman" w:cs="Times New Roman"/>
          <w:noProof w:val="0"/>
          <w:sz w:val="24"/>
          <w:szCs w:val="24"/>
        </w:rPr>
        <w:t>The survival of cuttings at different times during the winter period for different fertilisation variants.</w:t>
      </w:r>
      <w:proofErr w:type="gramEnd"/>
      <w:r w:rsidR="004524C9" w:rsidRPr="00580EB0">
        <w:rPr>
          <w:rFonts w:ascii="Times New Roman" w:hAnsi="Times New Roman" w:cs="Times New Roman"/>
          <w:noProof w:val="0"/>
          <w:sz w:val="24"/>
          <w:szCs w:val="24"/>
        </w:rPr>
        <w:t xml:space="preserve"> </w:t>
      </w:r>
      <w:r w:rsidR="00B15A2B">
        <w:rPr>
          <w:rFonts w:ascii="Times New Roman" w:hAnsi="Times New Roman" w:cs="Times New Roman"/>
          <w:noProof w:val="0"/>
          <w:sz w:val="24"/>
          <w:szCs w:val="24"/>
        </w:rPr>
        <w:t>M</w:t>
      </w:r>
      <w:r w:rsidR="00B15A2B" w:rsidRPr="008C06A1">
        <w:rPr>
          <w:rFonts w:ascii="Times New Roman" w:hAnsi="Times New Roman" w:cs="Times New Roman"/>
          <w:noProof w:val="0"/>
          <w:sz w:val="24"/>
          <w:szCs w:val="24"/>
        </w:rPr>
        <w:t xml:space="preserve">eans </w:t>
      </w:r>
      <w:r w:rsidR="00B15A2B">
        <w:rPr>
          <w:rFonts w:ascii="Times New Roman" w:hAnsi="Times New Roman" w:cs="Times New Roman"/>
          <w:noProof w:val="0"/>
          <w:sz w:val="24"/>
          <w:szCs w:val="24"/>
        </w:rPr>
        <w:t>(</w:t>
      </w:r>
      <w:r w:rsidR="00B15A2B" w:rsidRPr="00DB1580">
        <w:rPr>
          <w:rFonts w:ascii="Times New Roman" w:hAnsi="Times New Roman" w:cs="Times New Roman"/>
          <w:noProof w:val="0"/>
          <w:sz w:val="24"/>
          <w:szCs w:val="24"/>
        </w:rPr>
        <w:t>±</w:t>
      </w:r>
      <w:r w:rsidR="00B15A2B">
        <w:rPr>
          <w:rFonts w:ascii="Times New Roman" w:hAnsi="Times New Roman" w:cs="Times New Roman"/>
          <w:noProof w:val="0"/>
          <w:sz w:val="24"/>
          <w:szCs w:val="24"/>
        </w:rPr>
        <w:t xml:space="preserve"> SD) indexed </w:t>
      </w:r>
      <w:r w:rsidR="00B15A2B" w:rsidRPr="008C06A1">
        <w:rPr>
          <w:rFonts w:ascii="Times New Roman" w:hAnsi="Times New Roman" w:cs="Times New Roman"/>
          <w:noProof w:val="0"/>
          <w:sz w:val="24"/>
          <w:szCs w:val="24"/>
        </w:rPr>
        <w:t xml:space="preserve">with </w:t>
      </w:r>
      <w:r w:rsidR="00B15A2B">
        <w:rPr>
          <w:rFonts w:ascii="Times New Roman" w:hAnsi="Times New Roman" w:cs="Times New Roman"/>
          <w:noProof w:val="0"/>
          <w:sz w:val="24"/>
          <w:szCs w:val="24"/>
        </w:rPr>
        <w:t>the same</w:t>
      </w:r>
      <w:r w:rsidR="00B15A2B" w:rsidRPr="008C06A1">
        <w:rPr>
          <w:rFonts w:ascii="Times New Roman" w:hAnsi="Times New Roman" w:cs="Times New Roman"/>
          <w:noProof w:val="0"/>
          <w:sz w:val="24"/>
          <w:szCs w:val="24"/>
        </w:rPr>
        <w:t xml:space="preserve"> letters </w:t>
      </w:r>
      <w:r w:rsidR="00B15A2B">
        <w:rPr>
          <w:rFonts w:ascii="Times New Roman" w:hAnsi="Times New Roman" w:cs="Times New Roman"/>
          <w:noProof w:val="0"/>
          <w:sz w:val="24"/>
          <w:szCs w:val="24"/>
        </w:rPr>
        <w:t>are not</w:t>
      </w:r>
      <w:r w:rsidR="00B15A2B" w:rsidRPr="008C06A1">
        <w:rPr>
          <w:rFonts w:ascii="Times New Roman" w:hAnsi="Times New Roman" w:cs="Times New Roman"/>
          <w:noProof w:val="0"/>
          <w:sz w:val="24"/>
          <w:szCs w:val="24"/>
        </w:rPr>
        <w:t xml:space="preserve"> significant</w:t>
      </w:r>
      <w:r w:rsidR="00B15A2B">
        <w:rPr>
          <w:rFonts w:ascii="Times New Roman" w:hAnsi="Times New Roman" w:cs="Times New Roman"/>
          <w:noProof w:val="0"/>
          <w:sz w:val="24"/>
          <w:szCs w:val="24"/>
        </w:rPr>
        <w:t>ly</w:t>
      </w:r>
      <w:r w:rsidR="00B15A2B" w:rsidRPr="008C06A1">
        <w:rPr>
          <w:rFonts w:ascii="Times New Roman" w:hAnsi="Times New Roman" w:cs="Times New Roman"/>
          <w:noProof w:val="0"/>
          <w:sz w:val="24"/>
          <w:szCs w:val="24"/>
        </w:rPr>
        <w:t xml:space="preserve"> differen</w:t>
      </w:r>
      <w:r w:rsidR="00B15A2B">
        <w:rPr>
          <w:rFonts w:ascii="Times New Roman" w:hAnsi="Times New Roman" w:cs="Times New Roman"/>
          <w:noProof w:val="0"/>
          <w:sz w:val="24"/>
          <w:szCs w:val="24"/>
        </w:rPr>
        <w:t>t</w:t>
      </w:r>
      <w:r w:rsidR="00B15A2B" w:rsidRPr="008C06A1">
        <w:rPr>
          <w:rFonts w:ascii="Times New Roman" w:hAnsi="Times New Roman" w:cs="Times New Roman"/>
          <w:noProof w:val="0"/>
          <w:sz w:val="24"/>
          <w:szCs w:val="24"/>
        </w:rPr>
        <w:t xml:space="preserve"> (</w:t>
      </w:r>
      <w:r w:rsidR="00B15A2B" w:rsidRPr="008C06A1">
        <w:rPr>
          <w:rFonts w:ascii="Times New Roman" w:hAnsi="Times New Roman" w:cs="Times New Roman"/>
          <w:i/>
          <w:iCs/>
          <w:noProof w:val="0"/>
          <w:sz w:val="24"/>
          <w:szCs w:val="24"/>
        </w:rPr>
        <w:t>P</w:t>
      </w:r>
      <w:r w:rsidR="00B15A2B" w:rsidRPr="008C06A1">
        <w:rPr>
          <w:rFonts w:ascii="Times New Roman" w:hAnsi="Times New Roman" w:cs="Times New Roman"/>
          <w:noProof w:val="0"/>
          <w:sz w:val="24"/>
          <w:szCs w:val="24"/>
        </w:rPr>
        <w:t xml:space="preserve"> </w:t>
      </w:r>
      <w:r w:rsidR="00B15A2B">
        <w:rPr>
          <w:rFonts w:ascii="Times New Roman" w:hAnsi="Times New Roman" w:cs="Times New Roman"/>
          <w:noProof w:val="0"/>
          <w:sz w:val="24"/>
          <w:szCs w:val="24"/>
        </w:rPr>
        <w:t>≤</w:t>
      </w:r>
      <w:r w:rsidR="00B15A2B" w:rsidRPr="008C06A1">
        <w:rPr>
          <w:rFonts w:ascii="Times New Roman" w:hAnsi="Times New Roman" w:cs="Times New Roman"/>
          <w:noProof w:val="0"/>
          <w:sz w:val="24"/>
          <w:szCs w:val="24"/>
        </w:rPr>
        <w:t xml:space="preserve"> 0.05, Duncan-test)</w:t>
      </w:r>
    </w:p>
    <w:p w:rsidR="004524C9" w:rsidRPr="00580EB0" w:rsidRDefault="004524C9" w:rsidP="00E03599">
      <w:pPr>
        <w:jc w:val="both"/>
        <w:rPr>
          <w:rFonts w:ascii="Times New Roman" w:hAnsi="Times New Roman" w:cs="Times New Roman"/>
          <w:noProof w:val="0"/>
          <w:sz w:val="24"/>
          <w:szCs w:val="24"/>
        </w:rPr>
      </w:pPr>
    </w:p>
    <w:tbl>
      <w:tblPr>
        <w:tblW w:w="8646" w:type="dxa"/>
        <w:jc w:val="center"/>
        <w:tblBorders>
          <w:top w:val="single" w:sz="4" w:space="0" w:color="auto"/>
          <w:bottom w:val="single" w:sz="4" w:space="0" w:color="auto"/>
          <w:insideH w:val="single" w:sz="4" w:space="0" w:color="auto"/>
          <w:insideV w:val="single" w:sz="4" w:space="0" w:color="auto"/>
        </w:tblBorders>
        <w:tblLayout w:type="fixed"/>
        <w:tblLook w:val="00A0"/>
      </w:tblPr>
      <w:tblGrid>
        <w:gridCol w:w="1419"/>
        <w:gridCol w:w="2409"/>
        <w:gridCol w:w="2409"/>
        <w:gridCol w:w="2409"/>
      </w:tblGrid>
      <w:tr w:rsidR="004524C9" w:rsidRPr="008C06A1">
        <w:trPr>
          <w:trHeight w:val="939"/>
          <w:jc w:val="center"/>
        </w:trPr>
        <w:tc>
          <w:tcPr>
            <w:tcW w:w="1419" w:type="dxa"/>
            <w:tcBorders>
              <w:top w:val="single" w:sz="12" w:space="0" w:color="auto"/>
              <w:bottom w:val="single" w:sz="12" w:space="0" w:color="auto"/>
            </w:tcBorders>
          </w:tcPr>
          <w:p w:rsidR="004524C9" w:rsidRPr="008C06A1" w:rsidRDefault="00AA5C7A" w:rsidP="00A64B17">
            <w:pPr>
              <w:jc w:val="both"/>
              <w:rPr>
                <w:rFonts w:ascii="Times New Roman" w:hAnsi="Times New Roman" w:cs="Times New Roman"/>
                <w:noProof w:val="0"/>
                <w:sz w:val="20"/>
                <w:szCs w:val="20"/>
              </w:rPr>
            </w:pPr>
            <w:r>
              <w:rPr>
                <w:rFonts w:ascii="Times New Roman" w:hAnsi="Times New Roman" w:cs="Times New Roman"/>
                <w:noProof w:val="0"/>
                <w:sz w:val="20"/>
                <w:szCs w:val="20"/>
              </w:rPr>
              <w:t>Fertilisation</w:t>
            </w:r>
          </w:p>
        </w:tc>
        <w:tc>
          <w:tcPr>
            <w:tcW w:w="2409" w:type="dxa"/>
            <w:tcBorders>
              <w:top w:val="single" w:sz="12" w:space="0" w:color="auto"/>
              <w:bottom w:val="single" w:sz="12"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26</w:t>
            </w:r>
            <w:r>
              <w:rPr>
                <w:rFonts w:ascii="Times New Roman" w:hAnsi="Times New Roman" w:cs="Times New Roman"/>
                <w:noProof w:val="0"/>
                <w:sz w:val="20"/>
                <w:szCs w:val="20"/>
              </w:rPr>
              <w:t xml:space="preserve"> </w:t>
            </w:r>
            <w:r w:rsidRPr="008C06A1">
              <w:rPr>
                <w:rFonts w:ascii="Times New Roman" w:hAnsi="Times New Roman" w:cs="Times New Roman"/>
                <w:noProof w:val="0"/>
                <w:sz w:val="20"/>
                <w:szCs w:val="20"/>
              </w:rPr>
              <w:t>November</w:t>
            </w:r>
          </w:p>
        </w:tc>
        <w:tc>
          <w:tcPr>
            <w:tcW w:w="2409" w:type="dxa"/>
            <w:tcBorders>
              <w:top w:val="single" w:sz="12" w:space="0" w:color="auto"/>
              <w:bottom w:val="single" w:sz="12"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12</w:t>
            </w:r>
            <w:r>
              <w:rPr>
                <w:rFonts w:ascii="Times New Roman" w:hAnsi="Times New Roman" w:cs="Times New Roman"/>
                <w:noProof w:val="0"/>
                <w:sz w:val="20"/>
                <w:szCs w:val="20"/>
              </w:rPr>
              <w:t xml:space="preserve"> </w:t>
            </w:r>
            <w:r w:rsidRPr="008C06A1">
              <w:rPr>
                <w:rFonts w:ascii="Times New Roman" w:hAnsi="Times New Roman" w:cs="Times New Roman"/>
                <w:noProof w:val="0"/>
                <w:sz w:val="20"/>
                <w:szCs w:val="20"/>
              </w:rPr>
              <w:t>January</w:t>
            </w:r>
          </w:p>
        </w:tc>
        <w:tc>
          <w:tcPr>
            <w:tcW w:w="2409" w:type="dxa"/>
            <w:tcBorders>
              <w:top w:val="single" w:sz="12" w:space="0" w:color="auto"/>
              <w:bottom w:val="single" w:sz="12"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25</w:t>
            </w:r>
            <w:r>
              <w:rPr>
                <w:rFonts w:ascii="Times New Roman" w:hAnsi="Times New Roman" w:cs="Times New Roman"/>
                <w:noProof w:val="0"/>
                <w:sz w:val="20"/>
                <w:szCs w:val="20"/>
              </w:rPr>
              <w:t xml:space="preserve"> </w:t>
            </w:r>
            <w:r w:rsidRPr="008C06A1">
              <w:rPr>
                <w:rFonts w:ascii="Times New Roman" w:hAnsi="Times New Roman" w:cs="Times New Roman"/>
                <w:noProof w:val="0"/>
                <w:sz w:val="20"/>
                <w:szCs w:val="20"/>
              </w:rPr>
              <w:t>February</w:t>
            </w:r>
          </w:p>
        </w:tc>
      </w:tr>
      <w:tr w:rsidR="004524C9" w:rsidRPr="008C06A1">
        <w:trPr>
          <w:jc w:val="center"/>
        </w:trPr>
        <w:tc>
          <w:tcPr>
            <w:tcW w:w="1419" w:type="dxa"/>
            <w:tcBorders>
              <w:top w:val="single" w:sz="12"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Control</w:t>
            </w:r>
          </w:p>
        </w:tc>
        <w:tc>
          <w:tcPr>
            <w:tcW w:w="2409" w:type="dxa"/>
            <w:tcBorders>
              <w:top w:val="single" w:sz="12" w:space="0" w:color="auto"/>
            </w:tcBorders>
          </w:tcPr>
          <w:p w:rsidR="004524C9" w:rsidRDefault="004524C9">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100 ± 0</w:t>
            </w:r>
            <w:r>
              <w:rPr>
                <w:rFonts w:ascii="Times New Roman" w:hAnsi="Times New Roman" w:cs="Times New Roman"/>
                <w:noProof w:val="0"/>
                <w:sz w:val="20"/>
                <w:szCs w:val="20"/>
              </w:rPr>
              <w:t xml:space="preserve"> </w:t>
            </w:r>
            <w:r w:rsidRPr="00F33553">
              <w:rPr>
                <w:rFonts w:ascii="Times New Roman" w:hAnsi="Times New Roman" w:cs="Times New Roman"/>
                <w:b/>
                <w:bCs/>
                <w:noProof w:val="0"/>
                <w:sz w:val="20"/>
                <w:szCs w:val="20"/>
              </w:rPr>
              <w:t>a</w:t>
            </w:r>
          </w:p>
        </w:tc>
        <w:tc>
          <w:tcPr>
            <w:tcW w:w="2409" w:type="dxa"/>
            <w:tcBorders>
              <w:top w:val="single" w:sz="12"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100 ± 0</w:t>
            </w:r>
            <w:r>
              <w:rPr>
                <w:rFonts w:ascii="Times New Roman" w:hAnsi="Times New Roman" w:cs="Times New Roman"/>
                <w:noProof w:val="0"/>
                <w:sz w:val="20"/>
                <w:szCs w:val="20"/>
              </w:rPr>
              <w:t xml:space="preserve"> </w:t>
            </w:r>
            <w:r w:rsidRPr="00F33553">
              <w:rPr>
                <w:rFonts w:ascii="Times New Roman" w:hAnsi="Times New Roman" w:cs="Times New Roman"/>
                <w:b/>
                <w:bCs/>
                <w:noProof w:val="0"/>
                <w:sz w:val="20"/>
                <w:szCs w:val="20"/>
              </w:rPr>
              <w:t>a</w:t>
            </w:r>
          </w:p>
        </w:tc>
        <w:tc>
          <w:tcPr>
            <w:tcW w:w="2409" w:type="dxa"/>
            <w:tcBorders>
              <w:top w:val="single" w:sz="12"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47.22 ± 10.64</w:t>
            </w:r>
            <w:r>
              <w:rPr>
                <w:rFonts w:ascii="Times New Roman" w:hAnsi="Times New Roman" w:cs="Times New Roman"/>
                <w:noProof w:val="0"/>
                <w:sz w:val="20"/>
                <w:szCs w:val="20"/>
              </w:rPr>
              <w:t xml:space="preserve"> </w:t>
            </w:r>
            <w:r w:rsidRPr="00F33553">
              <w:rPr>
                <w:rFonts w:ascii="Times New Roman" w:hAnsi="Times New Roman" w:cs="Times New Roman"/>
                <w:b/>
                <w:bCs/>
                <w:noProof w:val="0"/>
                <w:sz w:val="20"/>
                <w:szCs w:val="20"/>
              </w:rPr>
              <w:t>a</w:t>
            </w:r>
          </w:p>
        </w:tc>
      </w:tr>
      <w:tr w:rsidR="004524C9" w:rsidRPr="008C06A1">
        <w:trPr>
          <w:jc w:val="center"/>
        </w:trPr>
        <w:tc>
          <w:tcPr>
            <w:tcW w:w="1419" w:type="dxa"/>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NPK 16-9-12</w:t>
            </w:r>
          </w:p>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(0.2 g N l</w:t>
            </w:r>
            <w:r w:rsidRPr="008C06A1">
              <w:rPr>
                <w:rFonts w:ascii="Times New Roman" w:hAnsi="Times New Roman" w:cs="Times New Roman"/>
                <w:noProof w:val="0"/>
                <w:sz w:val="20"/>
                <w:szCs w:val="20"/>
                <w:vertAlign w:val="superscript"/>
              </w:rPr>
              <w:t>-1</w:t>
            </w:r>
            <w:r w:rsidRPr="008C06A1">
              <w:rPr>
                <w:rFonts w:ascii="Times New Roman" w:hAnsi="Times New Roman" w:cs="Times New Roman"/>
                <w:noProof w:val="0"/>
                <w:sz w:val="20"/>
                <w:szCs w:val="20"/>
              </w:rPr>
              <w:t>)</w:t>
            </w:r>
          </w:p>
        </w:tc>
        <w:tc>
          <w:tcPr>
            <w:tcW w:w="2409" w:type="dxa"/>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100 ± 0</w:t>
            </w:r>
            <w:r>
              <w:rPr>
                <w:rFonts w:ascii="Times New Roman" w:hAnsi="Times New Roman" w:cs="Times New Roman"/>
                <w:noProof w:val="0"/>
                <w:sz w:val="20"/>
                <w:szCs w:val="20"/>
              </w:rPr>
              <w:t xml:space="preserve"> </w:t>
            </w:r>
            <w:r w:rsidRPr="00F33553">
              <w:rPr>
                <w:rFonts w:ascii="Times New Roman" w:hAnsi="Times New Roman" w:cs="Times New Roman"/>
                <w:b/>
                <w:bCs/>
                <w:noProof w:val="0"/>
                <w:sz w:val="20"/>
                <w:szCs w:val="20"/>
              </w:rPr>
              <w:t>a</w:t>
            </w:r>
          </w:p>
        </w:tc>
        <w:tc>
          <w:tcPr>
            <w:tcW w:w="2409" w:type="dxa"/>
          </w:tcPr>
          <w:p w:rsidR="004524C9" w:rsidRPr="0047231E" w:rsidRDefault="004524C9" w:rsidP="00A64B17">
            <w:pPr>
              <w:keepNext/>
              <w:keepLines/>
              <w:spacing w:before="200"/>
              <w:jc w:val="both"/>
              <w:outlineLvl w:val="4"/>
            </w:pPr>
            <w:r w:rsidRPr="008C06A1">
              <w:rPr>
                <w:rFonts w:ascii="Times New Roman" w:hAnsi="Times New Roman" w:cs="Times New Roman"/>
                <w:noProof w:val="0"/>
                <w:sz w:val="20"/>
                <w:szCs w:val="20"/>
              </w:rPr>
              <w:t>100</w:t>
            </w:r>
            <w:r w:rsidRPr="008C06A1">
              <w:t xml:space="preserve"> </w:t>
            </w:r>
            <w:r w:rsidRPr="008C06A1">
              <w:rPr>
                <w:rFonts w:ascii="Times New Roman" w:hAnsi="Times New Roman" w:cs="Times New Roman"/>
                <w:noProof w:val="0"/>
                <w:sz w:val="20"/>
                <w:szCs w:val="20"/>
              </w:rPr>
              <w:t>± 0</w:t>
            </w:r>
            <w:r>
              <w:rPr>
                <w:rFonts w:ascii="Times New Roman" w:hAnsi="Times New Roman" w:cs="Times New Roman"/>
                <w:noProof w:val="0"/>
                <w:sz w:val="20"/>
                <w:szCs w:val="20"/>
              </w:rPr>
              <w:t xml:space="preserve"> </w:t>
            </w:r>
            <w:r w:rsidRPr="00F33553">
              <w:rPr>
                <w:rFonts w:ascii="Times New Roman" w:hAnsi="Times New Roman" w:cs="Times New Roman"/>
                <w:b/>
                <w:bCs/>
                <w:noProof w:val="0"/>
                <w:sz w:val="20"/>
                <w:szCs w:val="20"/>
              </w:rPr>
              <w:t>a</w:t>
            </w:r>
          </w:p>
        </w:tc>
        <w:tc>
          <w:tcPr>
            <w:tcW w:w="2409" w:type="dxa"/>
          </w:tcPr>
          <w:p w:rsidR="004524C9" w:rsidRPr="008C06A1" w:rsidRDefault="004524C9" w:rsidP="009F191E">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52.78 ± 10.64</w:t>
            </w:r>
            <w:r>
              <w:rPr>
                <w:rFonts w:ascii="Times New Roman" w:hAnsi="Times New Roman" w:cs="Times New Roman"/>
                <w:noProof w:val="0"/>
                <w:sz w:val="20"/>
                <w:szCs w:val="20"/>
              </w:rPr>
              <w:t xml:space="preserve"> </w:t>
            </w:r>
            <w:r w:rsidRPr="00F33553">
              <w:rPr>
                <w:rFonts w:ascii="Times New Roman" w:hAnsi="Times New Roman" w:cs="Times New Roman"/>
                <w:b/>
                <w:bCs/>
                <w:noProof w:val="0"/>
                <w:sz w:val="20"/>
                <w:szCs w:val="20"/>
              </w:rPr>
              <w:t>a</w:t>
            </w:r>
          </w:p>
        </w:tc>
      </w:tr>
      <w:tr w:rsidR="004524C9" w:rsidRPr="008C06A1">
        <w:trPr>
          <w:jc w:val="center"/>
        </w:trPr>
        <w:tc>
          <w:tcPr>
            <w:tcW w:w="1419" w:type="dxa"/>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NPK 11-11-18</w:t>
            </w:r>
          </w:p>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(0.2 g N l</w:t>
            </w:r>
            <w:r w:rsidRPr="008C06A1">
              <w:rPr>
                <w:rFonts w:ascii="Times New Roman" w:hAnsi="Times New Roman" w:cs="Times New Roman"/>
                <w:noProof w:val="0"/>
                <w:sz w:val="20"/>
                <w:szCs w:val="20"/>
                <w:vertAlign w:val="superscript"/>
              </w:rPr>
              <w:t>-1</w:t>
            </w:r>
            <w:r w:rsidRPr="008C06A1">
              <w:rPr>
                <w:rFonts w:ascii="Times New Roman" w:hAnsi="Times New Roman" w:cs="Times New Roman"/>
                <w:noProof w:val="0"/>
                <w:sz w:val="20"/>
                <w:szCs w:val="20"/>
              </w:rPr>
              <w:t>)</w:t>
            </w:r>
          </w:p>
        </w:tc>
        <w:tc>
          <w:tcPr>
            <w:tcW w:w="2409" w:type="dxa"/>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100 ± 0</w:t>
            </w:r>
            <w:r>
              <w:rPr>
                <w:rFonts w:ascii="Times New Roman" w:hAnsi="Times New Roman" w:cs="Times New Roman"/>
                <w:noProof w:val="0"/>
                <w:sz w:val="20"/>
                <w:szCs w:val="20"/>
              </w:rPr>
              <w:t xml:space="preserve"> </w:t>
            </w:r>
            <w:r w:rsidRPr="00F33553">
              <w:rPr>
                <w:rFonts w:ascii="Times New Roman" w:hAnsi="Times New Roman" w:cs="Times New Roman"/>
                <w:b/>
                <w:bCs/>
                <w:noProof w:val="0"/>
                <w:sz w:val="20"/>
                <w:szCs w:val="20"/>
              </w:rPr>
              <w:t>a</w:t>
            </w:r>
          </w:p>
        </w:tc>
        <w:tc>
          <w:tcPr>
            <w:tcW w:w="2409" w:type="dxa"/>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100 ± 0</w:t>
            </w:r>
            <w:r>
              <w:rPr>
                <w:rFonts w:ascii="Times New Roman" w:hAnsi="Times New Roman" w:cs="Times New Roman"/>
                <w:noProof w:val="0"/>
                <w:sz w:val="20"/>
                <w:szCs w:val="20"/>
              </w:rPr>
              <w:t xml:space="preserve"> </w:t>
            </w:r>
            <w:r w:rsidRPr="00F33553">
              <w:rPr>
                <w:rFonts w:ascii="Times New Roman" w:hAnsi="Times New Roman" w:cs="Times New Roman"/>
                <w:b/>
                <w:bCs/>
                <w:noProof w:val="0"/>
                <w:sz w:val="20"/>
                <w:szCs w:val="20"/>
              </w:rPr>
              <w:t>a</w:t>
            </w:r>
          </w:p>
        </w:tc>
        <w:tc>
          <w:tcPr>
            <w:tcW w:w="2409" w:type="dxa"/>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58.33 ± 10.64</w:t>
            </w:r>
            <w:r>
              <w:rPr>
                <w:rFonts w:ascii="Times New Roman" w:hAnsi="Times New Roman" w:cs="Times New Roman"/>
                <w:noProof w:val="0"/>
                <w:sz w:val="20"/>
                <w:szCs w:val="20"/>
              </w:rPr>
              <w:t xml:space="preserve"> </w:t>
            </w:r>
            <w:r w:rsidRPr="00F33553">
              <w:rPr>
                <w:rFonts w:ascii="Times New Roman" w:hAnsi="Times New Roman" w:cs="Times New Roman"/>
                <w:b/>
                <w:bCs/>
                <w:noProof w:val="0"/>
                <w:sz w:val="20"/>
                <w:szCs w:val="20"/>
              </w:rPr>
              <w:t>a</w:t>
            </w:r>
          </w:p>
        </w:tc>
      </w:tr>
      <w:tr w:rsidR="004524C9" w:rsidRPr="008C06A1">
        <w:trPr>
          <w:jc w:val="center"/>
        </w:trPr>
        <w:tc>
          <w:tcPr>
            <w:tcW w:w="1419" w:type="dxa"/>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NPK 11-11-18</w:t>
            </w:r>
          </w:p>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(0.4 g N l</w:t>
            </w:r>
            <w:r w:rsidRPr="008C06A1">
              <w:rPr>
                <w:rFonts w:ascii="Times New Roman" w:hAnsi="Times New Roman" w:cs="Times New Roman"/>
                <w:noProof w:val="0"/>
                <w:sz w:val="20"/>
                <w:szCs w:val="20"/>
                <w:vertAlign w:val="superscript"/>
              </w:rPr>
              <w:t>-1</w:t>
            </w:r>
            <w:r w:rsidRPr="008C06A1">
              <w:rPr>
                <w:rFonts w:ascii="Times New Roman" w:hAnsi="Times New Roman" w:cs="Times New Roman"/>
                <w:noProof w:val="0"/>
                <w:sz w:val="20"/>
                <w:szCs w:val="20"/>
              </w:rPr>
              <w:t>)</w:t>
            </w:r>
          </w:p>
        </w:tc>
        <w:tc>
          <w:tcPr>
            <w:tcW w:w="2409" w:type="dxa"/>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100 ± 0</w:t>
            </w:r>
            <w:r>
              <w:rPr>
                <w:rFonts w:ascii="Times New Roman" w:hAnsi="Times New Roman" w:cs="Times New Roman"/>
                <w:noProof w:val="0"/>
                <w:sz w:val="20"/>
                <w:szCs w:val="20"/>
              </w:rPr>
              <w:t xml:space="preserve"> </w:t>
            </w:r>
            <w:r w:rsidRPr="00F33553">
              <w:rPr>
                <w:rFonts w:ascii="Times New Roman" w:hAnsi="Times New Roman" w:cs="Times New Roman"/>
                <w:b/>
                <w:bCs/>
                <w:noProof w:val="0"/>
                <w:sz w:val="20"/>
                <w:szCs w:val="20"/>
              </w:rPr>
              <w:t>a</w:t>
            </w:r>
          </w:p>
        </w:tc>
        <w:tc>
          <w:tcPr>
            <w:tcW w:w="2409" w:type="dxa"/>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100 ± 0</w:t>
            </w:r>
            <w:r>
              <w:rPr>
                <w:rFonts w:ascii="Times New Roman" w:hAnsi="Times New Roman" w:cs="Times New Roman"/>
                <w:noProof w:val="0"/>
                <w:sz w:val="20"/>
                <w:szCs w:val="20"/>
              </w:rPr>
              <w:t xml:space="preserve"> </w:t>
            </w:r>
            <w:r w:rsidRPr="00F33553">
              <w:rPr>
                <w:rFonts w:ascii="Times New Roman" w:hAnsi="Times New Roman" w:cs="Times New Roman"/>
                <w:b/>
                <w:bCs/>
                <w:noProof w:val="0"/>
                <w:sz w:val="20"/>
                <w:szCs w:val="20"/>
              </w:rPr>
              <w:t>a</w:t>
            </w:r>
          </w:p>
        </w:tc>
        <w:tc>
          <w:tcPr>
            <w:tcW w:w="2409" w:type="dxa"/>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50.00 ± 19.25</w:t>
            </w:r>
            <w:r>
              <w:rPr>
                <w:rFonts w:ascii="Times New Roman" w:hAnsi="Times New Roman" w:cs="Times New Roman"/>
                <w:noProof w:val="0"/>
                <w:sz w:val="20"/>
                <w:szCs w:val="20"/>
              </w:rPr>
              <w:t xml:space="preserve"> </w:t>
            </w:r>
            <w:r w:rsidRPr="00F33553">
              <w:rPr>
                <w:rFonts w:ascii="Times New Roman" w:hAnsi="Times New Roman" w:cs="Times New Roman"/>
                <w:b/>
                <w:bCs/>
                <w:noProof w:val="0"/>
                <w:sz w:val="20"/>
                <w:szCs w:val="20"/>
              </w:rPr>
              <w:t>a</w:t>
            </w:r>
          </w:p>
        </w:tc>
      </w:tr>
      <w:tr w:rsidR="004524C9" w:rsidRPr="008C06A1">
        <w:trPr>
          <w:jc w:val="center"/>
        </w:trPr>
        <w:tc>
          <w:tcPr>
            <w:tcW w:w="1419" w:type="dxa"/>
            <w:tcBorders>
              <w:bottom w:val="single" w:sz="12"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Average</w:t>
            </w:r>
          </w:p>
        </w:tc>
        <w:tc>
          <w:tcPr>
            <w:tcW w:w="2409" w:type="dxa"/>
            <w:tcBorders>
              <w:bottom w:val="single" w:sz="12"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100 ± 0</w:t>
            </w:r>
            <w:r>
              <w:rPr>
                <w:rFonts w:ascii="Times New Roman" w:hAnsi="Times New Roman" w:cs="Times New Roman"/>
                <w:noProof w:val="0"/>
                <w:sz w:val="20"/>
                <w:szCs w:val="20"/>
              </w:rPr>
              <w:t xml:space="preserve"> </w:t>
            </w:r>
            <w:r w:rsidRPr="00F33553">
              <w:rPr>
                <w:rFonts w:ascii="Times New Roman" w:hAnsi="Times New Roman" w:cs="Times New Roman"/>
                <w:b/>
                <w:bCs/>
                <w:noProof w:val="0"/>
                <w:sz w:val="20"/>
                <w:szCs w:val="20"/>
              </w:rPr>
              <w:t>a</w:t>
            </w:r>
          </w:p>
        </w:tc>
        <w:tc>
          <w:tcPr>
            <w:tcW w:w="2409" w:type="dxa"/>
            <w:tcBorders>
              <w:bottom w:val="single" w:sz="12" w:space="0" w:color="auto"/>
            </w:tcBorders>
          </w:tcPr>
          <w:p w:rsidR="004524C9" w:rsidRPr="008C06A1" w:rsidRDefault="004524C9" w:rsidP="00A64B17">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100 ± 0</w:t>
            </w:r>
            <w:r>
              <w:rPr>
                <w:rFonts w:ascii="Times New Roman" w:hAnsi="Times New Roman" w:cs="Times New Roman"/>
                <w:noProof w:val="0"/>
                <w:sz w:val="20"/>
                <w:szCs w:val="20"/>
              </w:rPr>
              <w:t xml:space="preserve"> </w:t>
            </w:r>
            <w:r w:rsidRPr="00F33553">
              <w:rPr>
                <w:rFonts w:ascii="Times New Roman" w:hAnsi="Times New Roman" w:cs="Times New Roman"/>
                <w:b/>
                <w:bCs/>
                <w:noProof w:val="0"/>
                <w:sz w:val="20"/>
                <w:szCs w:val="20"/>
              </w:rPr>
              <w:t>a</w:t>
            </w:r>
          </w:p>
        </w:tc>
        <w:tc>
          <w:tcPr>
            <w:tcW w:w="2409" w:type="dxa"/>
            <w:tcBorders>
              <w:bottom w:val="single" w:sz="12" w:space="0" w:color="auto"/>
            </w:tcBorders>
          </w:tcPr>
          <w:p w:rsidR="004524C9" w:rsidRPr="008C06A1" w:rsidRDefault="004524C9" w:rsidP="00AD5CAE">
            <w:pPr>
              <w:jc w:val="both"/>
              <w:rPr>
                <w:rFonts w:ascii="Times New Roman" w:hAnsi="Times New Roman" w:cs="Times New Roman"/>
                <w:noProof w:val="0"/>
                <w:sz w:val="20"/>
                <w:szCs w:val="20"/>
              </w:rPr>
            </w:pPr>
            <w:r w:rsidRPr="008C06A1">
              <w:rPr>
                <w:rFonts w:ascii="Times New Roman" w:hAnsi="Times New Roman" w:cs="Times New Roman"/>
                <w:noProof w:val="0"/>
                <w:sz w:val="20"/>
                <w:szCs w:val="20"/>
              </w:rPr>
              <w:t>52.08 ± 12.79</w:t>
            </w:r>
            <w:r>
              <w:rPr>
                <w:rFonts w:ascii="Times New Roman" w:hAnsi="Times New Roman" w:cs="Times New Roman"/>
                <w:noProof w:val="0"/>
                <w:sz w:val="20"/>
                <w:szCs w:val="20"/>
              </w:rPr>
              <w:t xml:space="preserve"> </w:t>
            </w:r>
            <w:r w:rsidRPr="00F33553">
              <w:rPr>
                <w:rFonts w:ascii="Times New Roman" w:hAnsi="Times New Roman" w:cs="Times New Roman"/>
                <w:b/>
                <w:bCs/>
                <w:noProof w:val="0"/>
                <w:sz w:val="20"/>
                <w:szCs w:val="20"/>
              </w:rPr>
              <w:t>a</w:t>
            </w:r>
          </w:p>
        </w:tc>
      </w:tr>
    </w:tbl>
    <w:p w:rsidR="004524C9" w:rsidRPr="008C06A1" w:rsidRDefault="004524C9" w:rsidP="00E03599">
      <w:pPr>
        <w:jc w:val="both"/>
        <w:rPr>
          <w:rFonts w:ascii="Times New Roman" w:hAnsi="Times New Roman" w:cs="Times New Roman"/>
          <w:noProof w:val="0"/>
          <w:sz w:val="24"/>
          <w:szCs w:val="24"/>
        </w:rPr>
      </w:pPr>
    </w:p>
    <w:p w:rsidR="000646C8" w:rsidRDefault="000646C8" w:rsidP="000646C8">
      <w:pPr>
        <w:jc w:val="both"/>
        <w:rPr>
          <w:rFonts w:ascii="Times New Roman" w:hAnsi="Times New Roman" w:cs="Times New Roman"/>
          <w:noProof w:val="0"/>
          <w:sz w:val="24"/>
          <w:szCs w:val="24"/>
        </w:rPr>
      </w:pPr>
      <w:proofErr w:type="gramStart"/>
      <w:r w:rsidRPr="00CB53C5">
        <w:rPr>
          <w:rFonts w:ascii="Times New Roman" w:hAnsi="Times New Roman" w:cs="Times New Roman"/>
          <w:b/>
          <w:bCs/>
          <w:noProof w:val="0"/>
          <w:sz w:val="24"/>
          <w:szCs w:val="24"/>
        </w:rPr>
        <w:t xml:space="preserve">Fig. </w:t>
      </w:r>
      <w:r>
        <w:rPr>
          <w:rFonts w:ascii="Times New Roman" w:hAnsi="Times New Roman" w:cs="Times New Roman"/>
          <w:b/>
          <w:bCs/>
          <w:noProof w:val="0"/>
          <w:sz w:val="24"/>
          <w:szCs w:val="24"/>
        </w:rPr>
        <w:t>1.</w:t>
      </w:r>
      <w:proofErr w:type="gramEnd"/>
      <w:r>
        <w:rPr>
          <w:rFonts w:ascii="Times New Roman" w:hAnsi="Times New Roman" w:cs="Times New Roman"/>
          <w:noProof w:val="0"/>
          <w:sz w:val="24"/>
          <w:szCs w:val="24"/>
        </w:rPr>
        <w:t xml:space="preserve"> </w:t>
      </w:r>
      <w:proofErr w:type="gramStart"/>
      <w:r>
        <w:rPr>
          <w:rFonts w:ascii="Times New Roman" w:hAnsi="Times New Roman" w:cs="Times New Roman"/>
          <w:noProof w:val="0"/>
          <w:sz w:val="24"/>
          <w:szCs w:val="24"/>
        </w:rPr>
        <w:t xml:space="preserve">Effect of rooting substrate fertilisation on rooting </w:t>
      </w:r>
      <w:del w:id="71" w:author="gregor" w:date="2013-11-21T08:59:00Z">
        <w:r w:rsidDel="00676D7F">
          <w:rPr>
            <w:rFonts w:ascii="Times New Roman" w:hAnsi="Times New Roman" w:cs="Times New Roman"/>
            <w:noProof w:val="0"/>
            <w:sz w:val="24"/>
            <w:szCs w:val="24"/>
          </w:rPr>
          <w:delText xml:space="preserve">success </w:delText>
        </w:r>
      </w:del>
      <w:r>
        <w:rPr>
          <w:rFonts w:ascii="Times New Roman" w:hAnsi="Times New Roman" w:cs="Times New Roman"/>
          <w:noProof w:val="0"/>
          <w:sz w:val="24"/>
          <w:szCs w:val="24"/>
        </w:rPr>
        <w:t xml:space="preserve">of </w:t>
      </w:r>
      <w:proofErr w:type="spellStart"/>
      <w:r w:rsidRPr="00CB53C5">
        <w:rPr>
          <w:rFonts w:ascii="Times New Roman" w:hAnsi="Times New Roman" w:cs="Times New Roman"/>
          <w:i/>
          <w:iCs/>
          <w:noProof w:val="0"/>
          <w:sz w:val="24"/>
          <w:szCs w:val="24"/>
        </w:rPr>
        <w:t>Hamamelis</w:t>
      </w:r>
      <w:proofErr w:type="spellEnd"/>
      <w:r w:rsidRPr="00CB53C5">
        <w:rPr>
          <w:rFonts w:ascii="Times New Roman" w:hAnsi="Times New Roman" w:cs="Times New Roman"/>
          <w:i/>
          <w:iCs/>
          <w:noProof w:val="0"/>
          <w:sz w:val="24"/>
          <w:szCs w:val="24"/>
        </w:rPr>
        <w:t xml:space="preserve"> </w:t>
      </w:r>
      <w:proofErr w:type="spellStart"/>
      <w:r w:rsidRPr="00CB53C5">
        <w:rPr>
          <w:rFonts w:ascii="Times New Roman" w:hAnsi="Times New Roman" w:cs="Times New Roman"/>
          <w:i/>
          <w:iCs/>
          <w:noProof w:val="0"/>
          <w:sz w:val="24"/>
          <w:szCs w:val="24"/>
        </w:rPr>
        <w:t>mollis</w:t>
      </w:r>
      <w:proofErr w:type="spellEnd"/>
      <w:r>
        <w:rPr>
          <w:rFonts w:ascii="Times New Roman" w:hAnsi="Times New Roman" w:cs="Times New Roman"/>
          <w:noProof w:val="0"/>
          <w:sz w:val="24"/>
          <w:szCs w:val="24"/>
        </w:rPr>
        <w:t xml:space="preserve"> cuttings.</w:t>
      </w:r>
      <w:proofErr w:type="gramEnd"/>
      <w:r>
        <w:rPr>
          <w:rFonts w:ascii="Times New Roman" w:hAnsi="Times New Roman" w:cs="Times New Roman"/>
          <w:noProof w:val="0"/>
          <w:sz w:val="24"/>
          <w:szCs w:val="24"/>
        </w:rPr>
        <w:t xml:space="preserve"> </w:t>
      </w:r>
      <w:ins w:id="72" w:author="gregor" w:date="2013-11-21T08:59:00Z">
        <w:r w:rsidR="00676D7F">
          <w:rPr>
            <w:rFonts w:ascii="Times New Roman" w:hAnsi="Times New Roman" w:cs="Times New Roman"/>
            <w:noProof w:val="0"/>
            <w:sz w:val="24"/>
            <w:szCs w:val="24"/>
          </w:rPr>
          <w:t xml:space="preserve">The </w:t>
        </w:r>
      </w:ins>
      <w:del w:id="73" w:author="gregor" w:date="2013-11-21T08:59:00Z">
        <w:r w:rsidDel="00676D7F">
          <w:rPr>
            <w:rFonts w:ascii="Times New Roman" w:hAnsi="Times New Roman" w:cs="Times New Roman"/>
            <w:noProof w:val="0"/>
            <w:sz w:val="24"/>
            <w:szCs w:val="24"/>
          </w:rPr>
          <w:delText>M</w:delText>
        </w:r>
      </w:del>
      <w:ins w:id="74" w:author="gregor" w:date="2013-11-21T08:59:00Z">
        <w:r w:rsidR="00676D7F">
          <w:rPr>
            <w:rFonts w:ascii="Times New Roman" w:hAnsi="Times New Roman" w:cs="Times New Roman"/>
            <w:noProof w:val="0"/>
            <w:sz w:val="24"/>
            <w:szCs w:val="24"/>
          </w:rPr>
          <w:t>m</w:t>
        </w:r>
      </w:ins>
      <w:r>
        <w:rPr>
          <w:rFonts w:ascii="Times New Roman" w:hAnsi="Times New Roman" w:cs="Times New Roman"/>
          <w:noProof w:val="0"/>
          <w:sz w:val="24"/>
          <w:szCs w:val="24"/>
        </w:rPr>
        <w:t>eans (</w:t>
      </w:r>
      <w:r w:rsidRPr="00DB1580">
        <w:rPr>
          <w:rFonts w:ascii="Times New Roman" w:hAnsi="Times New Roman" w:cs="Times New Roman"/>
          <w:noProof w:val="0"/>
          <w:sz w:val="24"/>
          <w:szCs w:val="24"/>
        </w:rPr>
        <w:t>±</w:t>
      </w:r>
      <w:r>
        <w:rPr>
          <w:rFonts w:ascii="Times New Roman" w:hAnsi="Times New Roman" w:cs="Times New Roman"/>
          <w:noProof w:val="0"/>
          <w:sz w:val="24"/>
          <w:szCs w:val="24"/>
        </w:rPr>
        <w:t xml:space="preserve"> SD) indexed with the same letters are not significantly different (</w:t>
      </w:r>
      <w:r w:rsidRPr="00FF302B">
        <w:rPr>
          <w:rFonts w:ascii="Times New Roman" w:hAnsi="Times New Roman" w:cs="Times New Roman"/>
          <w:i/>
          <w:iCs/>
          <w:noProof w:val="0"/>
          <w:sz w:val="24"/>
          <w:szCs w:val="24"/>
        </w:rPr>
        <w:t>P</w:t>
      </w:r>
      <w:r>
        <w:rPr>
          <w:rFonts w:ascii="Times New Roman" w:hAnsi="Times New Roman" w:cs="Times New Roman"/>
          <w:noProof w:val="0"/>
          <w:sz w:val="24"/>
          <w:szCs w:val="24"/>
        </w:rPr>
        <w:t xml:space="preserve"> ≤ 0.05, Duncan-test).</w:t>
      </w:r>
    </w:p>
    <w:p w:rsidR="004524C9" w:rsidRDefault="004524C9" w:rsidP="00E03599">
      <w:pPr>
        <w:jc w:val="both"/>
        <w:rPr>
          <w:rFonts w:ascii="Times New Roman" w:hAnsi="Times New Roman" w:cs="Times New Roman"/>
          <w:noProof w:val="0"/>
          <w:sz w:val="24"/>
          <w:szCs w:val="24"/>
        </w:rPr>
      </w:pPr>
    </w:p>
    <w:p w:rsidR="004524C9" w:rsidRDefault="004524C9" w:rsidP="00F26E67">
      <w:pPr>
        <w:jc w:val="both"/>
        <w:rPr>
          <w:rFonts w:ascii="Times New Roman" w:hAnsi="Times New Roman" w:cs="Times New Roman"/>
          <w:noProof w:val="0"/>
          <w:sz w:val="24"/>
          <w:szCs w:val="24"/>
        </w:rPr>
      </w:pPr>
      <w:proofErr w:type="gramStart"/>
      <w:r w:rsidRPr="00CB53C5">
        <w:rPr>
          <w:rFonts w:ascii="Times New Roman" w:hAnsi="Times New Roman" w:cs="Times New Roman"/>
          <w:b/>
          <w:bCs/>
          <w:noProof w:val="0"/>
          <w:sz w:val="24"/>
          <w:szCs w:val="24"/>
        </w:rPr>
        <w:t xml:space="preserve">Fig. </w:t>
      </w:r>
      <w:r w:rsidR="000646C8">
        <w:rPr>
          <w:rFonts w:ascii="Times New Roman" w:hAnsi="Times New Roman" w:cs="Times New Roman"/>
          <w:b/>
          <w:bCs/>
          <w:noProof w:val="0"/>
          <w:sz w:val="24"/>
          <w:szCs w:val="24"/>
        </w:rPr>
        <w:t>2</w:t>
      </w:r>
      <w:r>
        <w:rPr>
          <w:rFonts w:ascii="Times New Roman" w:hAnsi="Times New Roman" w:cs="Times New Roman"/>
          <w:b/>
          <w:bCs/>
          <w:noProof w:val="0"/>
          <w:sz w:val="24"/>
          <w:szCs w:val="24"/>
        </w:rPr>
        <w:t>.</w:t>
      </w:r>
      <w:proofErr w:type="gramEnd"/>
      <w:r>
        <w:rPr>
          <w:rFonts w:ascii="Times New Roman" w:hAnsi="Times New Roman" w:cs="Times New Roman"/>
          <w:noProof w:val="0"/>
          <w:sz w:val="24"/>
          <w:szCs w:val="24"/>
        </w:rPr>
        <w:t xml:space="preserve"> </w:t>
      </w:r>
      <w:proofErr w:type="gramStart"/>
      <w:r w:rsidR="00AA5C7A">
        <w:rPr>
          <w:rFonts w:ascii="Times New Roman" w:hAnsi="Times New Roman" w:cs="Times New Roman"/>
          <w:noProof w:val="0"/>
          <w:sz w:val="24"/>
          <w:szCs w:val="24"/>
        </w:rPr>
        <w:t xml:space="preserve">Effect of </w:t>
      </w:r>
      <w:r w:rsidR="00AF1A0A">
        <w:rPr>
          <w:rFonts w:ascii="Times New Roman" w:hAnsi="Times New Roman" w:cs="Times New Roman"/>
          <w:noProof w:val="0"/>
          <w:sz w:val="24"/>
          <w:szCs w:val="24"/>
        </w:rPr>
        <w:t xml:space="preserve">rooting </w:t>
      </w:r>
      <w:r w:rsidR="001D4A57">
        <w:rPr>
          <w:rFonts w:ascii="Times New Roman" w:hAnsi="Times New Roman" w:cs="Times New Roman"/>
          <w:noProof w:val="0"/>
          <w:sz w:val="24"/>
          <w:szCs w:val="24"/>
        </w:rPr>
        <w:t>substrate fertilisation</w:t>
      </w:r>
      <w:r w:rsidR="00AA5C7A">
        <w:rPr>
          <w:rFonts w:ascii="Times New Roman" w:hAnsi="Times New Roman" w:cs="Times New Roman"/>
          <w:noProof w:val="0"/>
          <w:sz w:val="24"/>
          <w:szCs w:val="24"/>
        </w:rPr>
        <w:t xml:space="preserve"> on </w:t>
      </w:r>
      <w:r>
        <w:rPr>
          <w:rFonts w:ascii="Times New Roman" w:hAnsi="Times New Roman" w:cs="Times New Roman"/>
          <w:noProof w:val="0"/>
          <w:sz w:val="24"/>
          <w:szCs w:val="24"/>
        </w:rPr>
        <w:t xml:space="preserve">sucrose content in </w:t>
      </w:r>
      <w:r w:rsidR="00AA5C7A">
        <w:rPr>
          <w:rFonts w:ascii="Times New Roman" w:hAnsi="Times New Roman" w:cs="Times New Roman"/>
          <w:noProof w:val="0"/>
          <w:sz w:val="24"/>
          <w:szCs w:val="24"/>
        </w:rPr>
        <w:t xml:space="preserve">cutting </w:t>
      </w:r>
      <w:r>
        <w:rPr>
          <w:rFonts w:ascii="Times New Roman" w:hAnsi="Times New Roman" w:cs="Times New Roman"/>
          <w:noProof w:val="0"/>
          <w:sz w:val="24"/>
          <w:szCs w:val="24"/>
        </w:rPr>
        <w:t xml:space="preserve">stems of </w:t>
      </w:r>
      <w:proofErr w:type="spellStart"/>
      <w:r w:rsidRPr="00BA3A2C">
        <w:rPr>
          <w:rFonts w:ascii="Times New Roman" w:hAnsi="Times New Roman" w:cs="Times New Roman"/>
          <w:i/>
          <w:iCs/>
          <w:noProof w:val="0"/>
          <w:sz w:val="24"/>
          <w:szCs w:val="24"/>
        </w:rPr>
        <w:t>Hamamelis</w:t>
      </w:r>
      <w:proofErr w:type="spellEnd"/>
      <w:r w:rsidRPr="00BA3A2C">
        <w:rPr>
          <w:rFonts w:ascii="Times New Roman" w:hAnsi="Times New Roman" w:cs="Times New Roman"/>
          <w:i/>
          <w:iCs/>
          <w:noProof w:val="0"/>
          <w:sz w:val="24"/>
          <w:szCs w:val="24"/>
        </w:rPr>
        <w:t xml:space="preserve"> </w:t>
      </w:r>
      <w:proofErr w:type="spellStart"/>
      <w:r w:rsidRPr="00BA3A2C">
        <w:rPr>
          <w:rFonts w:ascii="Times New Roman" w:hAnsi="Times New Roman" w:cs="Times New Roman"/>
          <w:i/>
          <w:iCs/>
          <w:noProof w:val="0"/>
          <w:sz w:val="24"/>
          <w:szCs w:val="24"/>
        </w:rPr>
        <w:t>mollis</w:t>
      </w:r>
      <w:proofErr w:type="spellEnd"/>
      <w:ins w:id="75" w:author="Gregi Osterc" w:date="2013-11-10T22:40:00Z">
        <w:del w:id="76" w:author="gregor" w:date="2013-11-21T09:01:00Z">
          <w:r w:rsidR="007E0D0C" w:rsidRPr="007E0D0C">
            <w:rPr>
              <w:rFonts w:ascii="Times New Roman" w:hAnsi="Times New Roman" w:cs="Times New Roman"/>
              <w:iCs/>
              <w:noProof w:val="0"/>
              <w:sz w:val="24"/>
              <w:szCs w:val="24"/>
              <w:rPrChange w:id="77" w:author="Gregi Osterc" w:date="2013-11-10T22:40:00Z">
                <w:rPr>
                  <w:rFonts w:ascii="Times New Roman" w:hAnsi="Times New Roman" w:cs="Times New Roman"/>
                  <w:i/>
                  <w:iCs/>
                  <w:noProof w:val="0"/>
                  <w:sz w:val="24"/>
                  <w:szCs w:val="24"/>
                </w:rPr>
              </w:rPrChange>
            </w:rPr>
            <w:delText>.</w:delText>
          </w:r>
        </w:del>
      </w:ins>
      <w:del w:id="78" w:author="gregor" w:date="2013-11-21T09:01:00Z">
        <w:r w:rsidR="00422557" w:rsidDel="00676D7F">
          <w:rPr>
            <w:rFonts w:ascii="Times New Roman" w:hAnsi="Times New Roman" w:cs="Times New Roman"/>
            <w:noProof w:val="0"/>
            <w:sz w:val="24"/>
            <w:szCs w:val="24"/>
          </w:rPr>
          <w:delText xml:space="preserve"> </w:delText>
        </w:r>
      </w:del>
      <w:r>
        <w:rPr>
          <w:rFonts w:ascii="Times New Roman" w:hAnsi="Times New Roman" w:cs="Times New Roman"/>
          <w:noProof w:val="0"/>
          <w:sz w:val="24"/>
          <w:szCs w:val="24"/>
        </w:rPr>
        <w:t>.</w:t>
      </w:r>
      <w:proofErr w:type="gramEnd"/>
      <w:r>
        <w:rPr>
          <w:rFonts w:ascii="Times New Roman" w:hAnsi="Times New Roman" w:cs="Times New Roman"/>
          <w:noProof w:val="0"/>
          <w:sz w:val="24"/>
          <w:szCs w:val="24"/>
        </w:rPr>
        <w:t xml:space="preserve"> </w:t>
      </w:r>
      <w:ins w:id="79" w:author="gregor" w:date="2013-11-21T09:01:00Z">
        <w:r w:rsidR="00676D7F">
          <w:rPr>
            <w:rFonts w:ascii="Times New Roman" w:hAnsi="Times New Roman" w:cs="Times New Roman"/>
            <w:noProof w:val="0"/>
            <w:sz w:val="24"/>
            <w:szCs w:val="24"/>
          </w:rPr>
          <w:t xml:space="preserve">The </w:t>
        </w:r>
      </w:ins>
      <w:del w:id="80" w:author="gregor" w:date="2013-11-21T09:01:00Z">
        <w:r w:rsidDel="00676D7F">
          <w:rPr>
            <w:rFonts w:ascii="Times New Roman" w:hAnsi="Times New Roman" w:cs="Times New Roman"/>
            <w:noProof w:val="0"/>
            <w:sz w:val="24"/>
            <w:szCs w:val="24"/>
          </w:rPr>
          <w:delText>M</w:delText>
        </w:r>
      </w:del>
      <w:ins w:id="81" w:author="gregor" w:date="2013-11-21T09:01:00Z">
        <w:r w:rsidR="00676D7F">
          <w:rPr>
            <w:rFonts w:ascii="Times New Roman" w:hAnsi="Times New Roman" w:cs="Times New Roman"/>
            <w:noProof w:val="0"/>
            <w:sz w:val="24"/>
            <w:szCs w:val="24"/>
          </w:rPr>
          <w:t>m</w:t>
        </w:r>
      </w:ins>
      <w:r>
        <w:rPr>
          <w:rFonts w:ascii="Times New Roman" w:hAnsi="Times New Roman" w:cs="Times New Roman"/>
          <w:noProof w:val="0"/>
          <w:sz w:val="24"/>
          <w:szCs w:val="24"/>
        </w:rPr>
        <w:t>eans (</w:t>
      </w:r>
      <w:r w:rsidRPr="00DB1580">
        <w:rPr>
          <w:rFonts w:ascii="Times New Roman" w:hAnsi="Times New Roman" w:cs="Times New Roman"/>
          <w:noProof w:val="0"/>
          <w:sz w:val="24"/>
          <w:szCs w:val="24"/>
        </w:rPr>
        <w:t>±</w:t>
      </w:r>
      <w:r>
        <w:rPr>
          <w:rFonts w:ascii="Times New Roman" w:hAnsi="Times New Roman" w:cs="Times New Roman"/>
          <w:noProof w:val="0"/>
          <w:sz w:val="24"/>
          <w:szCs w:val="24"/>
        </w:rPr>
        <w:t xml:space="preserve"> SD) indexed with the same letters are not significantly different (</w:t>
      </w:r>
      <w:r w:rsidRPr="00FF302B">
        <w:rPr>
          <w:rFonts w:ascii="Times New Roman" w:hAnsi="Times New Roman" w:cs="Times New Roman"/>
          <w:i/>
          <w:iCs/>
          <w:noProof w:val="0"/>
          <w:sz w:val="24"/>
          <w:szCs w:val="24"/>
        </w:rPr>
        <w:t>P</w:t>
      </w:r>
      <w:r>
        <w:rPr>
          <w:rFonts w:ascii="Times New Roman" w:hAnsi="Times New Roman" w:cs="Times New Roman"/>
          <w:noProof w:val="0"/>
          <w:sz w:val="24"/>
          <w:szCs w:val="24"/>
        </w:rPr>
        <w:t xml:space="preserve"> ≤ 0.05, Duncan-test)</w:t>
      </w:r>
      <w:ins w:id="82" w:author="gregor" w:date="2013-11-21T09:01:00Z">
        <w:r w:rsidR="00676D7F">
          <w:rPr>
            <w:rFonts w:ascii="Times New Roman" w:hAnsi="Times New Roman" w:cs="Times New Roman"/>
            <w:noProof w:val="0"/>
            <w:sz w:val="24"/>
            <w:szCs w:val="24"/>
          </w:rPr>
          <w:t>.</w:t>
        </w:r>
      </w:ins>
    </w:p>
    <w:p w:rsidR="004524C9" w:rsidRDefault="004524C9" w:rsidP="00F26E67">
      <w:pPr>
        <w:jc w:val="both"/>
        <w:rPr>
          <w:rFonts w:ascii="Times New Roman" w:hAnsi="Times New Roman" w:cs="Times New Roman"/>
          <w:noProof w:val="0"/>
          <w:sz w:val="24"/>
          <w:szCs w:val="24"/>
        </w:rPr>
      </w:pPr>
    </w:p>
    <w:p w:rsidR="004524C9" w:rsidRDefault="004524C9" w:rsidP="00F26E67">
      <w:pPr>
        <w:jc w:val="both"/>
        <w:rPr>
          <w:rFonts w:ascii="Times New Roman" w:hAnsi="Times New Roman" w:cs="Times New Roman"/>
          <w:noProof w:val="0"/>
          <w:sz w:val="24"/>
          <w:szCs w:val="24"/>
        </w:rPr>
      </w:pPr>
      <w:proofErr w:type="gramStart"/>
      <w:r w:rsidRPr="00CB53C5">
        <w:rPr>
          <w:rFonts w:ascii="Times New Roman" w:hAnsi="Times New Roman" w:cs="Times New Roman"/>
          <w:b/>
          <w:bCs/>
          <w:noProof w:val="0"/>
          <w:sz w:val="24"/>
          <w:szCs w:val="24"/>
        </w:rPr>
        <w:t xml:space="preserve">Fig. </w:t>
      </w:r>
      <w:r w:rsidR="000646C8">
        <w:rPr>
          <w:rFonts w:ascii="Times New Roman" w:hAnsi="Times New Roman" w:cs="Times New Roman"/>
          <w:b/>
          <w:bCs/>
          <w:noProof w:val="0"/>
          <w:sz w:val="24"/>
          <w:szCs w:val="24"/>
        </w:rPr>
        <w:t>3</w:t>
      </w:r>
      <w:r>
        <w:rPr>
          <w:rFonts w:ascii="Times New Roman" w:hAnsi="Times New Roman" w:cs="Times New Roman"/>
          <w:b/>
          <w:bCs/>
          <w:noProof w:val="0"/>
          <w:sz w:val="24"/>
          <w:szCs w:val="24"/>
        </w:rPr>
        <w:t>.</w:t>
      </w:r>
      <w:proofErr w:type="gramEnd"/>
      <w:r>
        <w:rPr>
          <w:rFonts w:ascii="Times New Roman" w:hAnsi="Times New Roman" w:cs="Times New Roman"/>
          <w:noProof w:val="0"/>
          <w:sz w:val="24"/>
          <w:szCs w:val="24"/>
        </w:rPr>
        <w:t xml:space="preserve"> </w:t>
      </w:r>
      <w:proofErr w:type="gramStart"/>
      <w:r w:rsidR="00AA5C7A">
        <w:rPr>
          <w:rFonts w:ascii="Times New Roman" w:hAnsi="Times New Roman" w:cs="Times New Roman"/>
          <w:noProof w:val="0"/>
          <w:sz w:val="24"/>
          <w:szCs w:val="24"/>
        </w:rPr>
        <w:t xml:space="preserve">Effect of </w:t>
      </w:r>
      <w:r w:rsidR="00AF1A0A">
        <w:rPr>
          <w:rFonts w:ascii="Times New Roman" w:hAnsi="Times New Roman" w:cs="Times New Roman"/>
          <w:noProof w:val="0"/>
          <w:sz w:val="24"/>
          <w:szCs w:val="24"/>
        </w:rPr>
        <w:t xml:space="preserve">rooting </w:t>
      </w:r>
      <w:r w:rsidR="001D4A57">
        <w:rPr>
          <w:rFonts w:ascii="Times New Roman" w:hAnsi="Times New Roman" w:cs="Times New Roman"/>
          <w:noProof w:val="0"/>
          <w:sz w:val="24"/>
          <w:szCs w:val="24"/>
        </w:rPr>
        <w:t>substrate fertilisation</w:t>
      </w:r>
      <w:r w:rsidR="00AA5C7A">
        <w:rPr>
          <w:rFonts w:ascii="Times New Roman" w:hAnsi="Times New Roman" w:cs="Times New Roman"/>
          <w:noProof w:val="0"/>
          <w:sz w:val="24"/>
          <w:szCs w:val="24"/>
        </w:rPr>
        <w:t xml:space="preserve"> on </w:t>
      </w:r>
      <w:r>
        <w:rPr>
          <w:rFonts w:ascii="Times New Roman" w:hAnsi="Times New Roman" w:cs="Times New Roman"/>
          <w:noProof w:val="0"/>
          <w:sz w:val="24"/>
          <w:szCs w:val="24"/>
        </w:rPr>
        <w:t xml:space="preserve">sucrose content in </w:t>
      </w:r>
      <w:r w:rsidR="00AA5C7A">
        <w:rPr>
          <w:rFonts w:ascii="Times New Roman" w:hAnsi="Times New Roman" w:cs="Times New Roman"/>
          <w:noProof w:val="0"/>
          <w:sz w:val="24"/>
          <w:szCs w:val="24"/>
        </w:rPr>
        <w:t xml:space="preserve">cutting </w:t>
      </w:r>
      <w:r>
        <w:rPr>
          <w:rFonts w:ascii="Times New Roman" w:hAnsi="Times New Roman" w:cs="Times New Roman"/>
          <w:noProof w:val="0"/>
          <w:sz w:val="24"/>
          <w:szCs w:val="24"/>
        </w:rPr>
        <w:t xml:space="preserve">leaves of </w:t>
      </w:r>
      <w:proofErr w:type="spellStart"/>
      <w:r w:rsidRPr="00CB53C5">
        <w:rPr>
          <w:rFonts w:ascii="Times New Roman" w:hAnsi="Times New Roman" w:cs="Times New Roman"/>
          <w:i/>
          <w:iCs/>
          <w:noProof w:val="0"/>
          <w:sz w:val="24"/>
          <w:szCs w:val="24"/>
        </w:rPr>
        <w:t>Hamam</w:t>
      </w:r>
      <w:r>
        <w:rPr>
          <w:rFonts w:ascii="Times New Roman" w:hAnsi="Times New Roman" w:cs="Times New Roman"/>
          <w:i/>
          <w:iCs/>
          <w:noProof w:val="0"/>
          <w:sz w:val="24"/>
          <w:szCs w:val="24"/>
        </w:rPr>
        <w:t>e</w:t>
      </w:r>
      <w:r w:rsidRPr="00CB53C5">
        <w:rPr>
          <w:rFonts w:ascii="Times New Roman" w:hAnsi="Times New Roman" w:cs="Times New Roman"/>
          <w:i/>
          <w:iCs/>
          <w:noProof w:val="0"/>
          <w:sz w:val="24"/>
          <w:szCs w:val="24"/>
        </w:rPr>
        <w:t>lis</w:t>
      </w:r>
      <w:proofErr w:type="spellEnd"/>
      <w:r w:rsidRPr="00CB53C5">
        <w:rPr>
          <w:rFonts w:ascii="Times New Roman" w:hAnsi="Times New Roman" w:cs="Times New Roman"/>
          <w:i/>
          <w:iCs/>
          <w:noProof w:val="0"/>
          <w:sz w:val="24"/>
          <w:szCs w:val="24"/>
        </w:rPr>
        <w:t xml:space="preserve"> </w:t>
      </w:r>
      <w:proofErr w:type="spellStart"/>
      <w:r w:rsidRPr="00CB53C5">
        <w:rPr>
          <w:rFonts w:ascii="Times New Roman" w:hAnsi="Times New Roman" w:cs="Times New Roman"/>
          <w:i/>
          <w:iCs/>
          <w:noProof w:val="0"/>
          <w:sz w:val="24"/>
          <w:szCs w:val="24"/>
        </w:rPr>
        <w:t>mollis</w:t>
      </w:r>
      <w:proofErr w:type="spellEnd"/>
      <w:ins w:id="83" w:author="Gregi Osterc" w:date="2013-11-10T22:41:00Z">
        <w:del w:id="84" w:author="gregor" w:date="2013-11-21T09:01:00Z">
          <w:r w:rsidR="007E0D0C" w:rsidRPr="007E0D0C">
            <w:rPr>
              <w:rFonts w:ascii="Times New Roman" w:hAnsi="Times New Roman" w:cs="Times New Roman"/>
              <w:iCs/>
              <w:noProof w:val="0"/>
              <w:sz w:val="24"/>
              <w:szCs w:val="24"/>
              <w:rPrChange w:id="85" w:author="Gregi Osterc" w:date="2013-11-10T22:42:00Z">
                <w:rPr>
                  <w:rFonts w:ascii="Times New Roman" w:hAnsi="Times New Roman" w:cs="Times New Roman"/>
                  <w:i/>
                  <w:iCs/>
                  <w:noProof w:val="0"/>
                  <w:sz w:val="24"/>
                  <w:szCs w:val="24"/>
                </w:rPr>
              </w:rPrChange>
            </w:rPr>
            <w:delText>.</w:delText>
          </w:r>
        </w:del>
      </w:ins>
      <w:del w:id="86" w:author="gregor" w:date="2013-11-21T09:01:00Z">
        <w:r w:rsidR="00422557" w:rsidDel="00676D7F">
          <w:rPr>
            <w:rFonts w:ascii="Times New Roman" w:hAnsi="Times New Roman" w:cs="Times New Roman"/>
            <w:noProof w:val="0"/>
            <w:sz w:val="24"/>
            <w:szCs w:val="24"/>
          </w:rPr>
          <w:delText xml:space="preserve"> </w:delText>
        </w:r>
      </w:del>
      <w:r>
        <w:rPr>
          <w:rFonts w:ascii="Times New Roman" w:hAnsi="Times New Roman" w:cs="Times New Roman"/>
          <w:noProof w:val="0"/>
          <w:sz w:val="24"/>
          <w:szCs w:val="24"/>
        </w:rPr>
        <w:t>.</w:t>
      </w:r>
      <w:proofErr w:type="gramEnd"/>
      <w:r>
        <w:rPr>
          <w:rFonts w:ascii="Times New Roman" w:hAnsi="Times New Roman" w:cs="Times New Roman"/>
          <w:noProof w:val="0"/>
          <w:sz w:val="24"/>
          <w:szCs w:val="24"/>
        </w:rPr>
        <w:t xml:space="preserve"> </w:t>
      </w:r>
      <w:ins w:id="87" w:author="gregor" w:date="2013-11-21T09:00:00Z">
        <w:r w:rsidR="00676D7F">
          <w:rPr>
            <w:rFonts w:ascii="Times New Roman" w:hAnsi="Times New Roman" w:cs="Times New Roman"/>
            <w:noProof w:val="0"/>
            <w:sz w:val="24"/>
            <w:szCs w:val="24"/>
          </w:rPr>
          <w:t xml:space="preserve">The </w:t>
        </w:r>
      </w:ins>
      <w:del w:id="88" w:author="gregor" w:date="2013-11-21T09:01:00Z">
        <w:r w:rsidDel="00676D7F">
          <w:rPr>
            <w:rFonts w:ascii="Times New Roman" w:hAnsi="Times New Roman" w:cs="Times New Roman"/>
            <w:noProof w:val="0"/>
            <w:sz w:val="24"/>
            <w:szCs w:val="24"/>
          </w:rPr>
          <w:delText>M</w:delText>
        </w:r>
      </w:del>
      <w:ins w:id="89" w:author="gregor" w:date="2013-11-21T09:01:00Z">
        <w:r w:rsidR="00676D7F">
          <w:rPr>
            <w:rFonts w:ascii="Times New Roman" w:hAnsi="Times New Roman" w:cs="Times New Roman"/>
            <w:noProof w:val="0"/>
            <w:sz w:val="24"/>
            <w:szCs w:val="24"/>
          </w:rPr>
          <w:t>m</w:t>
        </w:r>
      </w:ins>
      <w:r>
        <w:rPr>
          <w:rFonts w:ascii="Times New Roman" w:hAnsi="Times New Roman" w:cs="Times New Roman"/>
          <w:noProof w:val="0"/>
          <w:sz w:val="24"/>
          <w:szCs w:val="24"/>
        </w:rPr>
        <w:t>eans (</w:t>
      </w:r>
      <w:r w:rsidRPr="00DB1580">
        <w:rPr>
          <w:rFonts w:ascii="Times New Roman" w:hAnsi="Times New Roman" w:cs="Times New Roman"/>
          <w:noProof w:val="0"/>
          <w:sz w:val="24"/>
          <w:szCs w:val="24"/>
        </w:rPr>
        <w:t>±</w:t>
      </w:r>
      <w:r>
        <w:rPr>
          <w:rFonts w:ascii="Times New Roman" w:hAnsi="Times New Roman" w:cs="Times New Roman"/>
          <w:noProof w:val="0"/>
          <w:sz w:val="24"/>
          <w:szCs w:val="24"/>
        </w:rPr>
        <w:t xml:space="preserve"> SD) indexed with the same letters are not significantly different (</w:t>
      </w:r>
      <w:r w:rsidRPr="00FF302B">
        <w:rPr>
          <w:rFonts w:ascii="Times New Roman" w:hAnsi="Times New Roman" w:cs="Times New Roman"/>
          <w:i/>
          <w:iCs/>
          <w:noProof w:val="0"/>
          <w:sz w:val="24"/>
          <w:szCs w:val="24"/>
        </w:rPr>
        <w:t>P</w:t>
      </w:r>
      <w:r>
        <w:rPr>
          <w:rFonts w:ascii="Times New Roman" w:hAnsi="Times New Roman" w:cs="Times New Roman"/>
          <w:noProof w:val="0"/>
          <w:sz w:val="24"/>
          <w:szCs w:val="24"/>
        </w:rPr>
        <w:t xml:space="preserve"> ≤ 0.05, Duncan-test)</w:t>
      </w:r>
      <w:ins w:id="90" w:author="gregor" w:date="2013-11-21T09:01:00Z">
        <w:r w:rsidR="00676D7F">
          <w:rPr>
            <w:rFonts w:ascii="Times New Roman" w:hAnsi="Times New Roman" w:cs="Times New Roman"/>
            <w:noProof w:val="0"/>
            <w:sz w:val="24"/>
            <w:szCs w:val="24"/>
          </w:rPr>
          <w:t>.</w:t>
        </w:r>
      </w:ins>
    </w:p>
    <w:p w:rsidR="004524C9" w:rsidRDefault="004524C9" w:rsidP="00F26E67">
      <w:pPr>
        <w:jc w:val="both"/>
        <w:rPr>
          <w:rFonts w:ascii="Times New Roman" w:hAnsi="Times New Roman" w:cs="Times New Roman"/>
          <w:noProof w:val="0"/>
          <w:sz w:val="24"/>
          <w:szCs w:val="24"/>
        </w:rPr>
      </w:pPr>
    </w:p>
    <w:p w:rsidR="00586121" w:rsidRDefault="00586121" w:rsidP="00EF5983">
      <w:pPr>
        <w:jc w:val="both"/>
        <w:rPr>
          <w:ins w:id="91" w:author="Gregi Osterc" w:date="2013-11-10T23:00:00Z"/>
          <w:rFonts w:ascii="Times New Roman" w:hAnsi="Times New Roman" w:cs="Times New Roman"/>
          <w:noProof w:val="0"/>
          <w:sz w:val="24"/>
          <w:szCs w:val="24"/>
        </w:rPr>
      </w:pPr>
    </w:p>
    <w:p w:rsidR="00586121" w:rsidRDefault="00586121" w:rsidP="00EF5983">
      <w:pPr>
        <w:jc w:val="both"/>
        <w:rPr>
          <w:ins w:id="92" w:author="Gregi Osterc" w:date="2013-11-10T23:00:00Z"/>
          <w:rFonts w:ascii="Times New Roman" w:hAnsi="Times New Roman" w:cs="Times New Roman"/>
          <w:noProof w:val="0"/>
          <w:sz w:val="24"/>
          <w:szCs w:val="24"/>
        </w:rPr>
      </w:pPr>
    </w:p>
    <w:p w:rsidR="00586121" w:rsidRPr="008C06A1" w:rsidRDefault="00586121" w:rsidP="00EF5983">
      <w:pPr>
        <w:jc w:val="both"/>
      </w:pPr>
      <w:bookmarkStart w:id="93" w:name="_GoBack"/>
      <w:bookmarkEnd w:id="93"/>
    </w:p>
    <w:sectPr w:rsidR="00586121" w:rsidRPr="008C06A1" w:rsidSect="00033578">
      <w:pgSz w:w="11906" w:h="16838"/>
      <w:pgMar w:top="1417" w:right="1417" w:bottom="1417" w:left="1417" w:header="708" w:footer="708" w:gutter="0"/>
      <w:lnNumType w:countBy="1" w:restart="continuou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00000000" w:usb2="00000000" w:usb3="00000000" w:csb0="000001FF" w:csb1="00000000"/>
  </w:font>
  <w:font w:name="Calibri">
    <w:panose1 w:val="020F0502020204030204"/>
    <w:charset w:val="EE"/>
    <w:family w:val="swiss"/>
    <w:pitch w:val="variable"/>
    <w:sig w:usb0="A00002EF" w:usb1="4000207B" w:usb2="00000000" w:usb3="00000000" w:csb0="0000009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3" w:usb1="10000000" w:usb2="00000000" w:usb3="00000000" w:csb0="80000001" w:csb1="00000000"/>
  </w:font>
  <w:font w:name="Symbol">
    <w:panose1 w:val="05050102010706020507"/>
    <w:charset w:val="02"/>
    <w:family w:val="roman"/>
    <w:pitch w:val="variable"/>
    <w:sig w:usb0="00000003" w:usb1="10000000" w:usb2="00000000" w:usb3="00000000" w:csb0="80000001"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157A9"/>
    <w:multiLevelType w:val="hybridMultilevel"/>
    <w:tmpl w:val="81FE90E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63F57978"/>
    <w:multiLevelType w:val="hybridMultilevel"/>
    <w:tmpl w:val="A678BF62"/>
    <w:lvl w:ilvl="0" w:tplc="5C8002A4">
      <w:numFmt w:val="bullet"/>
      <w:lvlText w:val="-"/>
      <w:lvlJc w:val="left"/>
      <w:pPr>
        <w:ind w:left="720" w:hanging="360"/>
      </w:pPr>
      <w:rPr>
        <w:rFonts w:ascii="Calibri" w:eastAsia="Times New Roman" w:hAnsi="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cs="Wingdings" w:hint="default"/>
      </w:rPr>
    </w:lvl>
    <w:lvl w:ilvl="3" w:tplc="04240001" w:tentative="1">
      <w:start w:val="1"/>
      <w:numFmt w:val="bullet"/>
      <w:lvlText w:val=""/>
      <w:lvlJc w:val="left"/>
      <w:pPr>
        <w:ind w:left="2880" w:hanging="360"/>
      </w:pPr>
      <w:rPr>
        <w:rFonts w:ascii="Symbol" w:hAnsi="Symbol" w:cs="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cs="Wingdings" w:hint="default"/>
      </w:rPr>
    </w:lvl>
    <w:lvl w:ilvl="6" w:tplc="04240001" w:tentative="1">
      <w:start w:val="1"/>
      <w:numFmt w:val="bullet"/>
      <w:lvlText w:val=""/>
      <w:lvlJc w:val="left"/>
      <w:pPr>
        <w:ind w:left="5040" w:hanging="360"/>
      </w:pPr>
      <w:rPr>
        <w:rFonts w:ascii="Symbol" w:hAnsi="Symbol" w:cs="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i Osterc">
    <w15:presenceInfo w15:providerId="Windows Live" w15:userId="df8b5454f29193e8"/>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embedSystemFonts/>
  <w:proofState w:spelling="clean" w:grammar="clean"/>
  <w:trackRevisions/>
  <w:defaultTabStop w:val="708"/>
  <w:hyphenationZone w:val="425"/>
  <w:drawingGridHorizontalSpacing w:val="110"/>
  <w:displayHorizontalDrawingGridEvery w:val="2"/>
  <w:characterSpacingControl w:val="doNotCompress"/>
  <w:doNotValidateAgainstSchema/>
  <w:doNotDemarcateInvalidXml/>
  <w:compat/>
  <w:rsids>
    <w:rsidRoot w:val="009C1170"/>
    <w:rsid w:val="00007198"/>
    <w:rsid w:val="00010886"/>
    <w:rsid w:val="000202FE"/>
    <w:rsid w:val="00024553"/>
    <w:rsid w:val="0002530A"/>
    <w:rsid w:val="00033578"/>
    <w:rsid w:val="00034495"/>
    <w:rsid w:val="00036B69"/>
    <w:rsid w:val="00050999"/>
    <w:rsid w:val="00052DE3"/>
    <w:rsid w:val="000544D1"/>
    <w:rsid w:val="000646C8"/>
    <w:rsid w:val="00065E46"/>
    <w:rsid w:val="0007259C"/>
    <w:rsid w:val="000A4282"/>
    <w:rsid w:val="000A6B1A"/>
    <w:rsid w:val="000B2C5E"/>
    <w:rsid w:val="000B7097"/>
    <w:rsid w:val="000E6819"/>
    <w:rsid w:val="000E774D"/>
    <w:rsid w:val="000F4439"/>
    <w:rsid w:val="00102627"/>
    <w:rsid w:val="00115961"/>
    <w:rsid w:val="0012061A"/>
    <w:rsid w:val="00123316"/>
    <w:rsid w:val="00124B2E"/>
    <w:rsid w:val="00134276"/>
    <w:rsid w:val="00140E32"/>
    <w:rsid w:val="00147717"/>
    <w:rsid w:val="0015371A"/>
    <w:rsid w:val="00153E15"/>
    <w:rsid w:val="00160A50"/>
    <w:rsid w:val="00163EBC"/>
    <w:rsid w:val="001768CE"/>
    <w:rsid w:val="00180BF5"/>
    <w:rsid w:val="00182090"/>
    <w:rsid w:val="00194428"/>
    <w:rsid w:val="001A4805"/>
    <w:rsid w:val="001A4A0C"/>
    <w:rsid w:val="001A4F57"/>
    <w:rsid w:val="001B15DC"/>
    <w:rsid w:val="001B4AFE"/>
    <w:rsid w:val="001B4CBF"/>
    <w:rsid w:val="001C26BB"/>
    <w:rsid w:val="001C53D2"/>
    <w:rsid w:val="001C6038"/>
    <w:rsid w:val="001D340D"/>
    <w:rsid w:val="001D4A57"/>
    <w:rsid w:val="001F2C7A"/>
    <w:rsid w:val="001F4B3F"/>
    <w:rsid w:val="00225290"/>
    <w:rsid w:val="002253D0"/>
    <w:rsid w:val="002322CB"/>
    <w:rsid w:val="0023649E"/>
    <w:rsid w:val="002432AC"/>
    <w:rsid w:val="00252DB2"/>
    <w:rsid w:val="0025454F"/>
    <w:rsid w:val="00263600"/>
    <w:rsid w:val="00266BD1"/>
    <w:rsid w:val="00274FD4"/>
    <w:rsid w:val="00296873"/>
    <w:rsid w:val="002B4098"/>
    <w:rsid w:val="002B4F1D"/>
    <w:rsid w:val="002C1B49"/>
    <w:rsid w:val="002C24D2"/>
    <w:rsid w:val="002D3939"/>
    <w:rsid w:val="002D43F4"/>
    <w:rsid w:val="002F3FCB"/>
    <w:rsid w:val="002F52A6"/>
    <w:rsid w:val="002F67A6"/>
    <w:rsid w:val="003033CC"/>
    <w:rsid w:val="00306B6A"/>
    <w:rsid w:val="00330AE5"/>
    <w:rsid w:val="00336DF6"/>
    <w:rsid w:val="003400EF"/>
    <w:rsid w:val="003462DF"/>
    <w:rsid w:val="00350D7A"/>
    <w:rsid w:val="00356DAB"/>
    <w:rsid w:val="00356DDA"/>
    <w:rsid w:val="00370F4C"/>
    <w:rsid w:val="003743BB"/>
    <w:rsid w:val="003770E6"/>
    <w:rsid w:val="00390451"/>
    <w:rsid w:val="00390BD0"/>
    <w:rsid w:val="0039327F"/>
    <w:rsid w:val="00395123"/>
    <w:rsid w:val="003B3942"/>
    <w:rsid w:val="003C1ACE"/>
    <w:rsid w:val="003C368D"/>
    <w:rsid w:val="003C40FA"/>
    <w:rsid w:val="003C5DDB"/>
    <w:rsid w:val="003D0476"/>
    <w:rsid w:val="003D49B7"/>
    <w:rsid w:val="003D4D7D"/>
    <w:rsid w:val="003E09A8"/>
    <w:rsid w:val="003F31FC"/>
    <w:rsid w:val="004019C3"/>
    <w:rsid w:val="00402D18"/>
    <w:rsid w:val="00403DC5"/>
    <w:rsid w:val="00405129"/>
    <w:rsid w:val="00405232"/>
    <w:rsid w:val="00413993"/>
    <w:rsid w:val="00414924"/>
    <w:rsid w:val="004222C7"/>
    <w:rsid w:val="00422557"/>
    <w:rsid w:val="004437C8"/>
    <w:rsid w:val="004524C9"/>
    <w:rsid w:val="004535DA"/>
    <w:rsid w:val="004568E5"/>
    <w:rsid w:val="00456B37"/>
    <w:rsid w:val="004616E2"/>
    <w:rsid w:val="0047231E"/>
    <w:rsid w:val="00474A97"/>
    <w:rsid w:val="00483826"/>
    <w:rsid w:val="004975C2"/>
    <w:rsid w:val="004B0084"/>
    <w:rsid w:val="004B31A9"/>
    <w:rsid w:val="004D331B"/>
    <w:rsid w:val="004E44D9"/>
    <w:rsid w:val="004E58EB"/>
    <w:rsid w:val="00507352"/>
    <w:rsid w:val="00507B94"/>
    <w:rsid w:val="005123C6"/>
    <w:rsid w:val="00520067"/>
    <w:rsid w:val="005220BC"/>
    <w:rsid w:val="00524938"/>
    <w:rsid w:val="00530A5F"/>
    <w:rsid w:val="00546846"/>
    <w:rsid w:val="00550A9E"/>
    <w:rsid w:val="00555832"/>
    <w:rsid w:val="005612D0"/>
    <w:rsid w:val="0056420F"/>
    <w:rsid w:val="00572552"/>
    <w:rsid w:val="00576A19"/>
    <w:rsid w:val="00580EB0"/>
    <w:rsid w:val="00582C13"/>
    <w:rsid w:val="00586121"/>
    <w:rsid w:val="00586A3B"/>
    <w:rsid w:val="005A1217"/>
    <w:rsid w:val="005A176E"/>
    <w:rsid w:val="005A27CC"/>
    <w:rsid w:val="005B1220"/>
    <w:rsid w:val="005B2654"/>
    <w:rsid w:val="005B6F49"/>
    <w:rsid w:val="005C2F60"/>
    <w:rsid w:val="005D0004"/>
    <w:rsid w:val="005E1C4A"/>
    <w:rsid w:val="005F0B54"/>
    <w:rsid w:val="005F132C"/>
    <w:rsid w:val="005F1C6F"/>
    <w:rsid w:val="005F4AC2"/>
    <w:rsid w:val="005F5719"/>
    <w:rsid w:val="006075D7"/>
    <w:rsid w:val="0061257B"/>
    <w:rsid w:val="006136EC"/>
    <w:rsid w:val="00616A30"/>
    <w:rsid w:val="00624327"/>
    <w:rsid w:val="00625A60"/>
    <w:rsid w:val="0063076B"/>
    <w:rsid w:val="006324BD"/>
    <w:rsid w:val="00633109"/>
    <w:rsid w:val="00634CB6"/>
    <w:rsid w:val="00645FE2"/>
    <w:rsid w:val="00667E34"/>
    <w:rsid w:val="00675E91"/>
    <w:rsid w:val="00676D7F"/>
    <w:rsid w:val="00677DD6"/>
    <w:rsid w:val="00687D94"/>
    <w:rsid w:val="00693244"/>
    <w:rsid w:val="00696056"/>
    <w:rsid w:val="006974C6"/>
    <w:rsid w:val="006A182D"/>
    <w:rsid w:val="006A2987"/>
    <w:rsid w:val="006A48F1"/>
    <w:rsid w:val="006A6E13"/>
    <w:rsid w:val="006B419E"/>
    <w:rsid w:val="006C226D"/>
    <w:rsid w:val="006C5EE5"/>
    <w:rsid w:val="006D322E"/>
    <w:rsid w:val="006D553E"/>
    <w:rsid w:val="006F0B36"/>
    <w:rsid w:val="006F3E43"/>
    <w:rsid w:val="006F5146"/>
    <w:rsid w:val="006F71AD"/>
    <w:rsid w:val="00703F79"/>
    <w:rsid w:val="007051FA"/>
    <w:rsid w:val="007201A3"/>
    <w:rsid w:val="007348D5"/>
    <w:rsid w:val="00741F2D"/>
    <w:rsid w:val="0074418B"/>
    <w:rsid w:val="007443D1"/>
    <w:rsid w:val="00760C09"/>
    <w:rsid w:val="007614F1"/>
    <w:rsid w:val="00763D96"/>
    <w:rsid w:val="00765C70"/>
    <w:rsid w:val="00766713"/>
    <w:rsid w:val="00770D0A"/>
    <w:rsid w:val="007715AD"/>
    <w:rsid w:val="007944DA"/>
    <w:rsid w:val="007A301E"/>
    <w:rsid w:val="007A73BE"/>
    <w:rsid w:val="007C04C7"/>
    <w:rsid w:val="007C1FE0"/>
    <w:rsid w:val="007C2A72"/>
    <w:rsid w:val="007C615F"/>
    <w:rsid w:val="007D2F44"/>
    <w:rsid w:val="007D5020"/>
    <w:rsid w:val="007E0D0C"/>
    <w:rsid w:val="007E1197"/>
    <w:rsid w:val="007E2D5A"/>
    <w:rsid w:val="00801EC8"/>
    <w:rsid w:val="00803735"/>
    <w:rsid w:val="00804123"/>
    <w:rsid w:val="00815161"/>
    <w:rsid w:val="00820026"/>
    <w:rsid w:val="008258BB"/>
    <w:rsid w:val="0084053B"/>
    <w:rsid w:val="00843730"/>
    <w:rsid w:val="00846017"/>
    <w:rsid w:val="00850871"/>
    <w:rsid w:val="00853D8E"/>
    <w:rsid w:val="00860BDB"/>
    <w:rsid w:val="008858D9"/>
    <w:rsid w:val="00885C42"/>
    <w:rsid w:val="00894B8D"/>
    <w:rsid w:val="008B353B"/>
    <w:rsid w:val="008B668A"/>
    <w:rsid w:val="008C06A1"/>
    <w:rsid w:val="008C2026"/>
    <w:rsid w:val="008D6D75"/>
    <w:rsid w:val="008E4DDD"/>
    <w:rsid w:val="00912F31"/>
    <w:rsid w:val="00944FC2"/>
    <w:rsid w:val="00952650"/>
    <w:rsid w:val="00952C9A"/>
    <w:rsid w:val="0097382A"/>
    <w:rsid w:val="00975A58"/>
    <w:rsid w:val="00991B50"/>
    <w:rsid w:val="00993EDD"/>
    <w:rsid w:val="009A05F0"/>
    <w:rsid w:val="009A6F11"/>
    <w:rsid w:val="009B1805"/>
    <w:rsid w:val="009B2058"/>
    <w:rsid w:val="009B620B"/>
    <w:rsid w:val="009C1170"/>
    <w:rsid w:val="009C1C86"/>
    <w:rsid w:val="009C1CE8"/>
    <w:rsid w:val="009C33D9"/>
    <w:rsid w:val="009C7174"/>
    <w:rsid w:val="009C7653"/>
    <w:rsid w:val="009D11EF"/>
    <w:rsid w:val="009D285F"/>
    <w:rsid w:val="009D381C"/>
    <w:rsid w:val="009D645C"/>
    <w:rsid w:val="009D7A6C"/>
    <w:rsid w:val="009E24B5"/>
    <w:rsid w:val="009F191E"/>
    <w:rsid w:val="009F2704"/>
    <w:rsid w:val="00A06522"/>
    <w:rsid w:val="00A110CA"/>
    <w:rsid w:val="00A133B6"/>
    <w:rsid w:val="00A17705"/>
    <w:rsid w:val="00A24075"/>
    <w:rsid w:val="00A26011"/>
    <w:rsid w:val="00A26FC4"/>
    <w:rsid w:val="00A3118E"/>
    <w:rsid w:val="00A31BBD"/>
    <w:rsid w:val="00A324E9"/>
    <w:rsid w:val="00A3511F"/>
    <w:rsid w:val="00A37EC0"/>
    <w:rsid w:val="00A45CFD"/>
    <w:rsid w:val="00A52E0E"/>
    <w:rsid w:val="00A54F6A"/>
    <w:rsid w:val="00A558CF"/>
    <w:rsid w:val="00A646FF"/>
    <w:rsid w:val="00A64B17"/>
    <w:rsid w:val="00A677F8"/>
    <w:rsid w:val="00A834FF"/>
    <w:rsid w:val="00A95E4D"/>
    <w:rsid w:val="00AA5C7A"/>
    <w:rsid w:val="00AA6419"/>
    <w:rsid w:val="00AA6577"/>
    <w:rsid w:val="00AB0E5E"/>
    <w:rsid w:val="00AB493B"/>
    <w:rsid w:val="00AD5CAE"/>
    <w:rsid w:val="00AE238E"/>
    <w:rsid w:val="00AE29C8"/>
    <w:rsid w:val="00AE3F4F"/>
    <w:rsid w:val="00AE48F5"/>
    <w:rsid w:val="00AE5E3D"/>
    <w:rsid w:val="00AF017E"/>
    <w:rsid w:val="00AF0F3D"/>
    <w:rsid w:val="00AF103D"/>
    <w:rsid w:val="00AF1A0A"/>
    <w:rsid w:val="00B044EC"/>
    <w:rsid w:val="00B06691"/>
    <w:rsid w:val="00B11A89"/>
    <w:rsid w:val="00B15A2B"/>
    <w:rsid w:val="00B4080F"/>
    <w:rsid w:val="00B4208B"/>
    <w:rsid w:val="00B724DC"/>
    <w:rsid w:val="00B84009"/>
    <w:rsid w:val="00B84819"/>
    <w:rsid w:val="00B87D41"/>
    <w:rsid w:val="00B96296"/>
    <w:rsid w:val="00BA3A2C"/>
    <w:rsid w:val="00BC43AA"/>
    <w:rsid w:val="00BC512A"/>
    <w:rsid w:val="00BC68C0"/>
    <w:rsid w:val="00BD45D3"/>
    <w:rsid w:val="00BD6533"/>
    <w:rsid w:val="00BE5B97"/>
    <w:rsid w:val="00BF190E"/>
    <w:rsid w:val="00BF4C5A"/>
    <w:rsid w:val="00BF6FA2"/>
    <w:rsid w:val="00C03BCD"/>
    <w:rsid w:val="00C1494B"/>
    <w:rsid w:val="00C2373A"/>
    <w:rsid w:val="00C362B7"/>
    <w:rsid w:val="00C37159"/>
    <w:rsid w:val="00C447A0"/>
    <w:rsid w:val="00C524A6"/>
    <w:rsid w:val="00C56DD5"/>
    <w:rsid w:val="00C579E4"/>
    <w:rsid w:val="00C61022"/>
    <w:rsid w:val="00C62B69"/>
    <w:rsid w:val="00C71038"/>
    <w:rsid w:val="00C71471"/>
    <w:rsid w:val="00C74C6B"/>
    <w:rsid w:val="00C77B7B"/>
    <w:rsid w:val="00C84E39"/>
    <w:rsid w:val="00C87084"/>
    <w:rsid w:val="00CA056D"/>
    <w:rsid w:val="00CB53C5"/>
    <w:rsid w:val="00CB53F7"/>
    <w:rsid w:val="00CB65D3"/>
    <w:rsid w:val="00CC08C0"/>
    <w:rsid w:val="00CC307C"/>
    <w:rsid w:val="00CD1748"/>
    <w:rsid w:val="00D0066A"/>
    <w:rsid w:val="00D0780E"/>
    <w:rsid w:val="00D10A70"/>
    <w:rsid w:val="00D15D8E"/>
    <w:rsid w:val="00D16F2D"/>
    <w:rsid w:val="00D244B2"/>
    <w:rsid w:val="00D24CFB"/>
    <w:rsid w:val="00D262E9"/>
    <w:rsid w:val="00D26CBE"/>
    <w:rsid w:val="00D3350A"/>
    <w:rsid w:val="00D35E28"/>
    <w:rsid w:val="00D43E21"/>
    <w:rsid w:val="00D5111F"/>
    <w:rsid w:val="00D80170"/>
    <w:rsid w:val="00D83A84"/>
    <w:rsid w:val="00D93E09"/>
    <w:rsid w:val="00DA4BBC"/>
    <w:rsid w:val="00DB1580"/>
    <w:rsid w:val="00DB4F28"/>
    <w:rsid w:val="00DC05E0"/>
    <w:rsid w:val="00DC7FED"/>
    <w:rsid w:val="00DD4BA1"/>
    <w:rsid w:val="00E03599"/>
    <w:rsid w:val="00E05353"/>
    <w:rsid w:val="00E0598E"/>
    <w:rsid w:val="00E175E8"/>
    <w:rsid w:val="00E278E2"/>
    <w:rsid w:val="00E34585"/>
    <w:rsid w:val="00E37431"/>
    <w:rsid w:val="00E60417"/>
    <w:rsid w:val="00E605F3"/>
    <w:rsid w:val="00E60B42"/>
    <w:rsid w:val="00E60FDF"/>
    <w:rsid w:val="00E7018B"/>
    <w:rsid w:val="00E715FE"/>
    <w:rsid w:val="00E774E7"/>
    <w:rsid w:val="00E82FFF"/>
    <w:rsid w:val="00E83E4B"/>
    <w:rsid w:val="00EA5B08"/>
    <w:rsid w:val="00EB6623"/>
    <w:rsid w:val="00EB70AC"/>
    <w:rsid w:val="00EC63F0"/>
    <w:rsid w:val="00EE0E11"/>
    <w:rsid w:val="00EE62C1"/>
    <w:rsid w:val="00EE63AB"/>
    <w:rsid w:val="00EF3E73"/>
    <w:rsid w:val="00EF5326"/>
    <w:rsid w:val="00EF5955"/>
    <w:rsid w:val="00EF5983"/>
    <w:rsid w:val="00EF778C"/>
    <w:rsid w:val="00F02AE6"/>
    <w:rsid w:val="00F05334"/>
    <w:rsid w:val="00F0767A"/>
    <w:rsid w:val="00F106CA"/>
    <w:rsid w:val="00F251A0"/>
    <w:rsid w:val="00F26E67"/>
    <w:rsid w:val="00F33553"/>
    <w:rsid w:val="00F34C19"/>
    <w:rsid w:val="00F36A7D"/>
    <w:rsid w:val="00F43E93"/>
    <w:rsid w:val="00F53B2E"/>
    <w:rsid w:val="00F70499"/>
    <w:rsid w:val="00F74823"/>
    <w:rsid w:val="00F80FF3"/>
    <w:rsid w:val="00F925C4"/>
    <w:rsid w:val="00FA31D6"/>
    <w:rsid w:val="00FB3461"/>
    <w:rsid w:val="00FB41C5"/>
    <w:rsid w:val="00FC0493"/>
    <w:rsid w:val="00FC33C9"/>
    <w:rsid w:val="00FC6BCB"/>
    <w:rsid w:val="00FD4FD2"/>
    <w:rsid w:val="00FF302B"/>
    <w:rsid w:val="00FF4CCB"/>
    <w:rsid w:val="00FF6AC4"/>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country-region"/>
  <w:smartTagType w:namespaceuri="urn:schemas-microsoft-com:office:smarttags" w:name="PlaceName"/>
  <w:smartTagType w:namespaceuri="urn:schemas-microsoft-com:office:smarttags" w:name="PlaceTyp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line number" w:unhideWhenUsed="0"/>
    <w:lsdException w:name="Title" w:semiHidden="0" w:uiPriority="10" w:unhideWhenUsed="0" w:qFormat="1"/>
    <w:lsdException w:name="Default Paragraph Font" w:unhideWhenUsed="0"/>
    <w:lsdException w:name="Subtitle" w:semiHidden="0" w:uiPriority="11" w:unhideWhenUsed="0" w:qFormat="1"/>
    <w:lsdException w:name="Body Text 2" w:unhideWhenUsed="0"/>
    <w:lsdException w:name="Hyperlink" w:unhideWhenUsed="0"/>
    <w:lsdException w:name="Strong" w:semiHidden="0" w:uiPriority="22" w:unhideWhenUsed="0" w:qFormat="1"/>
    <w:lsdException w:name="Emphasis" w:semiHidden="0" w:uiPriority="20" w:unhideWhenUsed="0" w:qFormat="1"/>
    <w:lsdException w:name="Normal (Web)" w:unhideWhenUsed="0"/>
    <w:lsdException w:name="annotation subject" w:unhideWhenUsed="0"/>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C84E39"/>
    <w:pPr>
      <w:spacing w:after="200" w:line="276" w:lineRule="auto"/>
    </w:pPr>
    <w:rPr>
      <w:rFonts w:cs="Calibri"/>
      <w:noProof/>
      <w:lang w:val="en-GB"/>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qFormat/>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Telobesedila2">
    <w:name w:val="Body Text 2"/>
    <w:basedOn w:val="Navaden"/>
    <w:link w:val="Telobesedila2Znak"/>
    <w:uiPriority w:val="99"/>
    <w:semiHidden/>
    <w:rsid w:val="005B6F49"/>
    <w:pPr>
      <w:spacing w:after="0" w:line="480" w:lineRule="auto"/>
      <w:ind w:firstLine="360"/>
      <w:jc w:val="both"/>
    </w:pPr>
    <w:rPr>
      <w:rFonts w:ascii="Times New Roman" w:eastAsia="Times New Roman" w:hAnsi="Times New Roman" w:cs="Times New Roman"/>
      <w:noProof w:val="0"/>
      <w:sz w:val="24"/>
      <w:szCs w:val="24"/>
    </w:rPr>
  </w:style>
  <w:style w:type="character" w:customStyle="1" w:styleId="BodyText2Char">
    <w:name w:val="Body Text 2 Char"/>
    <w:basedOn w:val="Privzetapisavaodstavka"/>
    <w:uiPriority w:val="99"/>
    <w:semiHidden/>
    <w:rsid w:val="00BF6FA2"/>
    <w:rPr>
      <w:noProof/>
      <w:lang w:val="en-GB"/>
    </w:rPr>
  </w:style>
  <w:style w:type="character" w:customStyle="1" w:styleId="Telobesedila2Znak">
    <w:name w:val="Telo besedila 2 Znak"/>
    <w:basedOn w:val="Privzetapisavaodstavka"/>
    <w:link w:val="Telobesedila2"/>
    <w:uiPriority w:val="99"/>
    <w:semiHidden/>
    <w:rsid w:val="005B6F49"/>
    <w:rPr>
      <w:rFonts w:ascii="Times New Roman" w:hAnsi="Times New Roman" w:cs="Times New Roman"/>
      <w:sz w:val="24"/>
      <w:szCs w:val="24"/>
      <w:lang w:val="en-GB" w:eastAsia="en-US"/>
    </w:rPr>
  </w:style>
  <w:style w:type="paragraph" w:styleId="Navadensplet">
    <w:name w:val="Normal (Web)"/>
    <w:basedOn w:val="Navaden"/>
    <w:uiPriority w:val="99"/>
    <w:semiHidden/>
    <w:rsid w:val="00BF190E"/>
    <w:pPr>
      <w:spacing w:before="100" w:beforeAutospacing="1" w:after="100" w:afterAutospacing="1" w:line="360" w:lineRule="auto"/>
    </w:pPr>
    <w:rPr>
      <w:rFonts w:ascii="Times New Roman" w:eastAsia="Times New Roman" w:hAnsi="Times New Roman" w:cs="Times New Roman"/>
      <w:color w:val="000000"/>
      <w:sz w:val="24"/>
      <w:szCs w:val="24"/>
      <w:lang w:eastAsia="sl-SI"/>
    </w:rPr>
  </w:style>
  <w:style w:type="table" w:styleId="Tabela-mrea">
    <w:name w:val="Table Grid"/>
    <w:basedOn w:val="Navadnatabela"/>
    <w:uiPriority w:val="99"/>
    <w:rsid w:val="007715AD"/>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iperpovezava">
    <w:name w:val="Hyperlink"/>
    <w:basedOn w:val="Privzetapisavaodstavka"/>
    <w:uiPriority w:val="99"/>
    <w:semiHidden/>
    <w:rsid w:val="006075D7"/>
    <w:rPr>
      <w:color w:val="0000FF"/>
      <w:u w:val="single"/>
    </w:rPr>
  </w:style>
  <w:style w:type="character" w:styleId="tevilkavrstice">
    <w:name w:val="line number"/>
    <w:basedOn w:val="Privzetapisavaodstavka"/>
    <w:uiPriority w:val="99"/>
    <w:semiHidden/>
    <w:rsid w:val="001A4A0C"/>
  </w:style>
  <w:style w:type="paragraph" w:styleId="Besedilooblaka">
    <w:name w:val="Balloon Text"/>
    <w:basedOn w:val="Navaden"/>
    <w:link w:val="BesedilooblakaZnak"/>
    <w:uiPriority w:val="99"/>
    <w:semiHidden/>
    <w:rsid w:val="00C87084"/>
    <w:pPr>
      <w:spacing w:after="0" w:line="240" w:lineRule="auto"/>
    </w:pPr>
    <w:rPr>
      <w:rFonts w:ascii="Lucida Grande" w:hAnsi="Lucida Grande" w:cs="Lucida Grande"/>
      <w:sz w:val="18"/>
      <w:szCs w:val="18"/>
    </w:rPr>
  </w:style>
  <w:style w:type="character" w:customStyle="1" w:styleId="BesedilooblakaZnak">
    <w:name w:val="Besedilo oblačka Znak"/>
    <w:basedOn w:val="Privzetapisavaodstavka"/>
    <w:link w:val="Besedilooblaka"/>
    <w:uiPriority w:val="99"/>
    <w:semiHidden/>
    <w:rsid w:val="00C87084"/>
    <w:rPr>
      <w:rFonts w:ascii="Lucida Grande" w:hAnsi="Lucida Grande" w:cs="Lucida Grande"/>
      <w:noProof/>
      <w:sz w:val="18"/>
      <w:szCs w:val="18"/>
      <w:lang w:val="en-GB" w:eastAsia="en-US"/>
    </w:rPr>
  </w:style>
  <w:style w:type="character" w:styleId="Komentar-sklic">
    <w:name w:val="annotation reference"/>
    <w:basedOn w:val="Privzetapisavaodstavka"/>
    <w:uiPriority w:val="99"/>
    <w:semiHidden/>
    <w:rsid w:val="00D0066A"/>
    <w:rPr>
      <w:sz w:val="18"/>
      <w:szCs w:val="18"/>
    </w:rPr>
  </w:style>
  <w:style w:type="paragraph" w:styleId="Komentar-besedilo">
    <w:name w:val="annotation text"/>
    <w:basedOn w:val="Navaden"/>
    <w:link w:val="Komentar-besediloZnak"/>
    <w:uiPriority w:val="99"/>
    <w:semiHidden/>
    <w:rsid w:val="00D0066A"/>
    <w:pPr>
      <w:spacing w:line="240" w:lineRule="auto"/>
    </w:pPr>
    <w:rPr>
      <w:sz w:val="24"/>
      <w:szCs w:val="24"/>
    </w:rPr>
  </w:style>
  <w:style w:type="character" w:customStyle="1" w:styleId="Komentar-besediloZnak">
    <w:name w:val="Komentar - besedilo Znak"/>
    <w:basedOn w:val="Privzetapisavaodstavka"/>
    <w:link w:val="Komentar-besedilo"/>
    <w:uiPriority w:val="99"/>
    <w:semiHidden/>
    <w:rsid w:val="00D0066A"/>
    <w:rPr>
      <w:noProof/>
      <w:sz w:val="24"/>
      <w:szCs w:val="24"/>
      <w:lang w:val="en-GB" w:eastAsia="en-US"/>
    </w:rPr>
  </w:style>
  <w:style w:type="paragraph" w:styleId="Zadevakomentarja">
    <w:name w:val="annotation subject"/>
    <w:basedOn w:val="Komentar-besedilo"/>
    <w:next w:val="Komentar-besedilo"/>
    <w:link w:val="ZadevakomentarjaZnak"/>
    <w:uiPriority w:val="99"/>
    <w:semiHidden/>
    <w:rsid w:val="00D0066A"/>
    <w:rPr>
      <w:b/>
      <w:bCs/>
      <w:sz w:val="20"/>
      <w:szCs w:val="20"/>
    </w:rPr>
  </w:style>
  <w:style w:type="character" w:customStyle="1" w:styleId="ZadevakomentarjaZnak">
    <w:name w:val="Zadeva komentarja Znak"/>
    <w:basedOn w:val="Komentar-besediloZnak"/>
    <w:link w:val="Zadevakomentarja"/>
    <w:uiPriority w:val="99"/>
    <w:semiHidden/>
    <w:rsid w:val="00D0066A"/>
    <w:rPr>
      <w:b/>
      <w:bCs/>
      <w:noProof/>
      <w:sz w:val="24"/>
      <w:szCs w:val="24"/>
      <w:lang w:val="en-GB" w:eastAsia="en-US"/>
    </w:rPr>
  </w:style>
  <w:style w:type="paragraph" w:styleId="Odstavekseznama">
    <w:name w:val="List Paragraph"/>
    <w:basedOn w:val="Navaden"/>
    <w:uiPriority w:val="99"/>
    <w:qFormat/>
    <w:rsid w:val="001C6038"/>
    <w:pPr>
      <w:ind w:left="720"/>
      <w:contextualSpacing/>
    </w:pPr>
    <w:rPr>
      <w:noProof w:val="0"/>
      <w:lang w:val="sl-SI"/>
    </w:rPr>
  </w:style>
  <w:style w:type="paragraph" w:styleId="Revizija">
    <w:name w:val="Revision"/>
    <w:hidden/>
    <w:uiPriority w:val="99"/>
    <w:semiHidden/>
    <w:rsid w:val="000A6B1A"/>
    <w:rPr>
      <w:rFonts w:cs="Calibri"/>
      <w:noProof/>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pni.org/ipni/idAuthorSearch.do?id=7128-1&amp;back_page=%2Fipni%2FeditSimplePlantNameSearch.do%3Bjsessionid%3DD541F2CDBBB6D4BDFA0999DB5C774DFA%3Ffind_wholeName%3Dhamamelis%2Bmollis%26output_format%3Dnormal" TargetMode="External"/><Relationship Id="rId3" Type="http://schemas.openxmlformats.org/officeDocument/2006/relationships/styles" Target="styles.xml"/><Relationship Id="rId7" Type="http://schemas.openxmlformats.org/officeDocument/2006/relationships/hyperlink" Target="http://www.ipni.org/ipni/idAuthorSearch.do?id=3825-1&amp;back_page=%2Fipni%2FeditSimplePlantNameSearch.do%3Bjsessionid%3DD541F2CDBBB6D4BDFA0999DB5C774DFA%3Ffind_wholeName%3Dhamamelis%2Bmollis%26output_format%3Dnormal" TargetMode="Externa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pni.org/ipni/idAuthorSearch.do?id=7128-1&amp;back_page=%2Fipni%2FeditSimplePlantNameSearch.do%3Bjsessionid%3DD541F2CDBBB6D4BDFA0999DB5C774DFA%3Ffind_wholeName%3Dhamamelis%2Bmollis%26output_format%3Dnorma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pni.org/ipni/idAuthorSearch.do?id=3825-1&amp;back_page=%2Fipni%2FeditSimplePlantNameSearch.do%3Bjsessionid%3DD541F2CDBBB6D4BDFA0999DB5C774DFA%3Ffind_wholeName%3Dhamamelis%2Bmollis%26output_format%3D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2B0752-2C66-4355-93F6-9323F59A5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3599</Words>
  <Characters>20520</Characters>
  <Application>Microsoft Office Word</Application>
  <DocSecurity>0</DocSecurity>
  <Lines>171</Lines>
  <Paragraphs>48</Paragraphs>
  <ScaleCrop>false</ScaleCrop>
  <HeadingPairs>
    <vt:vector size="2" baseType="variant">
      <vt:variant>
        <vt:lpstr>Naslov</vt:lpstr>
      </vt:variant>
      <vt:variant>
        <vt:i4>1</vt:i4>
      </vt:variant>
    </vt:vector>
  </HeadingPairs>
  <TitlesOfParts>
    <vt:vector size="1" baseType="lpstr">
      <vt:lpstr>THE EFFECT OF THE FERTILISATION SCHEDULE DURING THE PROPAGATION PERIOD OF THE WITCH-HAZEL (HAMAMELIS MOLLIS Oliv</vt:lpstr>
    </vt:vector>
  </TitlesOfParts>
  <Company>FFA</Company>
  <LinksUpToDate>false</LinksUpToDate>
  <CharactersWithSpaces>24071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THE FERTILISATION SCHEDULE DURING THE PROPAGATION PERIOD OF THE WITCH-HAZEL (HAMAMELIS MOLLIS Oliv</dc:title>
  <dc:subject/>
  <dc:creator>gregor</dc:creator>
  <cp:keywords/>
  <dc:description/>
  <cp:lastModifiedBy>gregor</cp:lastModifiedBy>
  <cp:revision>4</cp:revision>
  <cp:lastPrinted>2013-10-26T17:42:00Z</cp:lastPrinted>
  <dcterms:created xsi:type="dcterms:W3CDTF">2013-11-21T07:51:00Z</dcterms:created>
  <dcterms:modified xsi:type="dcterms:W3CDTF">2013-11-21T08:23:00Z</dcterms:modified>
</cp:coreProperties>
</file>