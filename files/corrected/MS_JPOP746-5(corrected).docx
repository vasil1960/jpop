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A" w:rsidRPr="00C6005A" w:rsidRDefault="00545370">
      <w:pPr>
        <w:rPr>
          <w:rFonts w:ascii="Times New Roman" w:hAnsi="Times New Roman"/>
          <w:b/>
          <w:sz w:val="24"/>
          <w:szCs w:val="24"/>
          <w:lang w:val="en-AU"/>
        </w:rPr>
      </w:pPr>
      <w:r>
        <w:rPr>
          <w:rFonts w:ascii="Times New Roman" w:hAnsi="Times New Roman"/>
          <w:b/>
          <w:sz w:val="24"/>
          <w:szCs w:val="24"/>
          <w:lang w:val="en-AU"/>
        </w:rPr>
        <w:t xml:space="preserve">REJUVENIATION OF MATURE NATIVE TEA TREE </w:t>
      </w:r>
      <w:r w:rsidR="00AF6764">
        <w:rPr>
          <w:rFonts w:ascii="Times New Roman" w:hAnsi="Times New Roman"/>
          <w:b/>
          <w:sz w:val="24"/>
          <w:szCs w:val="24"/>
          <w:lang w:val="en-AU"/>
        </w:rPr>
        <w:t>(</w:t>
      </w:r>
      <w:r w:rsidR="00AF6764" w:rsidRPr="003078A7">
        <w:rPr>
          <w:rFonts w:ascii="Times New Roman" w:hAnsi="Times New Roman"/>
          <w:i/>
          <w:sz w:val="24"/>
          <w:szCs w:val="24"/>
        </w:rPr>
        <w:t>M</w:t>
      </w:r>
      <w:r w:rsidR="00AF6764">
        <w:rPr>
          <w:rFonts w:ascii="Times New Roman" w:hAnsi="Times New Roman"/>
          <w:i/>
          <w:sz w:val="24"/>
          <w:szCs w:val="24"/>
        </w:rPr>
        <w:t xml:space="preserve">ELALEUCA ALTERNIFOLIA </w:t>
      </w:r>
      <w:r w:rsidR="00AF6764">
        <w:rPr>
          <w:rFonts w:ascii="Times New Roman" w:hAnsi="Times New Roman"/>
          <w:sz w:val="24"/>
          <w:szCs w:val="24"/>
        </w:rPr>
        <w:t xml:space="preserve">(MAIDEN &amp; BETCHE) CHEEL) </w:t>
      </w:r>
      <w:r>
        <w:rPr>
          <w:rFonts w:ascii="Times New Roman" w:hAnsi="Times New Roman"/>
          <w:b/>
          <w:sz w:val="24"/>
          <w:szCs w:val="24"/>
          <w:lang w:val="en-AU"/>
        </w:rPr>
        <w:t>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7"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334A5A" w:rsidRPr="00DB2051" w:rsidRDefault="003078A7" w:rsidP="00D95D07">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mature specimens of woody species. Circumventing maturation effects often necessitates rejuvenation following decapitation or wounding but severe treatments may unacceptably modify plant form or </w:t>
      </w:r>
      <w:r w:rsidR="008F5FF6">
        <w:rPr>
          <w:rFonts w:ascii="Times New Roman" w:hAnsi="Times New Roman"/>
          <w:sz w:val="24"/>
          <w:szCs w:val="24"/>
          <w:lang w:val="en-AU"/>
        </w:rPr>
        <w:t>endanger</w:t>
      </w:r>
      <w:r w:rsidR="008F5FF6"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(rooting percentage for epicormic shoots over three experiments; </w:t>
      </w:r>
      <w:r w:rsidR="0099675C">
        <w:rPr>
          <w:rFonts w:ascii="Times New Roman" w:hAnsi="Times New Roman"/>
          <w:sz w:val="24"/>
          <w:szCs w:val="24"/>
        </w:rPr>
        <w:t>26</w:t>
      </w:r>
      <w:r w:rsidR="00543585">
        <w:rPr>
          <w:rFonts w:ascii="Times New Roman" w:hAnsi="Times New Roman"/>
          <w:sz w:val="24"/>
          <w:szCs w:val="24"/>
        </w:rPr>
        <w:t>.1</w:t>
      </w:r>
      <w:r w:rsidR="0099675C">
        <w:rPr>
          <w:rFonts w:ascii="Times New Roman" w:hAnsi="Times New Roman"/>
          <w:sz w:val="24"/>
          <w:szCs w:val="24"/>
        </w:rPr>
        <w:t xml:space="preserve"> </w:t>
      </w:r>
      <w:r w:rsidR="0099675C">
        <w:rPr>
          <w:rFonts w:ascii="Symbol" w:hAnsi="Symbol" w:cs="Symbol"/>
          <w:sz w:val="24"/>
          <w:szCs w:val="24"/>
          <w:lang w:eastAsia="bg-BG"/>
        </w:rPr>
        <w:t></w:t>
      </w:r>
      <w:r w:rsidR="0099675C">
        <w:rPr>
          <w:rFonts w:ascii="MS Shell Dlg" w:hAnsi="MS Shell Dlg" w:cs="MS Shell Dlg"/>
          <w:sz w:val="17"/>
          <w:szCs w:val="17"/>
          <w:lang w:eastAsia="bg-BG"/>
        </w:rPr>
        <w:t xml:space="preserve"> </w:t>
      </w:r>
      <w:r w:rsidRPr="003078A7">
        <w:rPr>
          <w:rFonts w:ascii="Times New Roman" w:hAnsi="Times New Roman"/>
          <w:sz w:val="24"/>
          <w:szCs w:val="24"/>
          <w:lang w:val="en-AU"/>
        </w:rPr>
        <w:t>3</w:t>
      </w:r>
      <w:r w:rsidR="00543585">
        <w:rPr>
          <w:rFonts w:ascii="Times New Roman" w:hAnsi="Times New Roman"/>
          <w:sz w:val="24"/>
          <w:szCs w:val="24"/>
          <w:lang w:val="en-AU"/>
        </w:rPr>
        <w:t>.4</w:t>
      </w:r>
      <w:r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Pr="003078A7">
        <w:rPr>
          <w:rFonts w:ascii="Times New Roman" w:hAnsi="Times New Roman"/>
          <w:sz w:val="24"/>
          <w:szCs w:val="24"/>
          <w:lang w:val="en-AU"/>
        </w:rPr>
        <w:t xml:space="preserve">12-42 %; </w:t>
      </w:r>
      <w:r w:rsidR="00EC597D">
        <w:rPr>
          <w:rFonts w:ascii="Times New Roman" w:hAnsi="Times New Roman"/>
          <w:sz w:val="24"/>
          <w:szCs w:val="24"/>
          <w:lang w:val="en-AU"/>
        </w:rPr>
        <w:t>for m</w:t>
      </w:r>
      <w:r w:rsidR="00165096" w:rsidRPr="003078A7">
        <w:rPr>
          <w:rFonts w:ascii="Times New Roman" w:hAnsi="Times New Roman"/>
          <w:sz w:val="24"/>
          <w:szCs w:val="24"/>
          <w:lang w:val="en-AU"/>
        </w:rPr>
        <w:t>ature</w:t>
      </w:r>
      <w:r w:rsidR="008F5FF6" w:rsidRPr="003078A7">
        <w:rPr>
          <w:rFonts w:ascii="Times New Roman" w:hAnsi="Times New Roman"/>
          <w:sz w:val="24"/>
          <w:szCs w:val="24"/>
          <w:lang w:val="en-AU"/>
        </w:rPr>
        <w:t xml:space="preserve"> </w:t>
      </w:r>
      <w:r w:rsidRPr="003078A7">
        <w:rPr>
          <w:rFonts w:ascii="Times New Roman" w:hAnsi="Times New Roman"/>
          <w:sz w:val="24"/>
          <w:szCs w:val="24"/>
          <w:lang w:val="en-AU"/>
        </w:rPr>
        <w:t>shoots 11</w:t>
      </w:r>
      <w:r w:rsidR="00543585">
        <w:rPr>
          <w:rFonts w:ascii="Times New Roman" w:hAnsi="Times New Roman"/>
          <w:sz w:val="24"/>
          <w:szCs w:val="24"/>
          <w:lang w:val="en-AU"/>
        </w:rPr>
        <w:t>.2</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w:t>
      </w:r>
      <w:r w:rsidR="00543585">
        <w:rPr>
          <w:rFonts w:ascii="Times New Roman" w:hAnsi="Times New Roman"/>
          <w:sz w:val="24"/>
          <w:szCs w:val="24"/>
          <w:lang w:val="en-AU"/>
        </w:rPr>
        <w:t>1.9</w:t>
      </w:r>
      <w:r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Pr="003078A7">
        <w:rPr>
          <w:rFonts w:ascii="Times New Roman" w:hAnsi="Times New Roman"/>
          <w:sz w:val="24"/>
          <w:szCs w:val="24"/>
          <w:lang w:val="en-AU"/>
        </w:rPr>
        <w:t xml:space="preserve">6-20 %), and those originating closer to the plant base rooted more frequently. Relative to the large tissue-type effect, differences in stock-plant age and site </w:t>
      </w:r>
      <w:r w:rsidR="008F5FF6" w:rsidRPr="003078A7">
        <w:rPr>
          <w:rFonts w:ascii="Times New Roman" w:hAnsi="Times New Roman"/>
          <w:sz w:val="24"/>
          <w:szCs w:val="24"/>
          <w:lang w:val="en-AU"/>
        </w:rPr>
        <w:t>condition</w:t>
      </w:r>
      <w:r w:rsidR="00EF796E">
        <w:rPr>
          <w:rFonts w:ascii="Times New Roman" w:hAnsi="Times New Roman"/>
          <w:sz w:val="24"/>
          <w:szCs w:val="24"/>
          <w:lang w:val="en-AU"/>
        </w:rPr>
        <w:t>s</w:t>
      </w:r>
      <w:r w:rsidR="008F5FF6"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were small and non-significant, as were </w:t>
      </w:r>
      <w:r w:rsidR="008F5FF6">
        <w:rPr>
          <w:rFonts w:ascii="Times New Roman" w:hAnsi="Times New Roman"/>
          <w:sz w:val="24"/>
          <w:szCs w:val="24"/>
          <w:lang w:val="en-AU"/>
        </w:rPr>
        <w:t xml:space="preserve">the </w:t>
      </w:r>
      <w:r w:rsidRPr="003078A7">
        <w:rPr>
          <w:rFonts w:ascii="Times New Roman" w:hAnsi="Times New Roman"/>
          <w:sz w:val="24"/>
          <w:szCs w:val="24"/>
          <w:lang w:val="en-AU"/>
        </w:rPr>
        <w:t xml:space="preserve">differences between stands from the same region. The highest strike rates were obtained by inducing epicormic shoots late in winter, harvesting shoots </w:t>
      </w:r>
      <w:r w:rsidR="008F5FF6">
        <w:rPr>
          <w:rFonts w:ascii="Times New Roman" w:hAnsi="Times New Roman"/>
          <w:sz w:val="24"/>
          <w:szCs w:val="24"/>
          <w:lang w:val="en-AU"/>
        </w:rPr>
        <w:t xml:space="preserve">in </w:t>
      </w:r>
      <w:r w:rsidRPr="003078A7">
        <w:rPr>
          <w:rFonts w:ascii="Times New Roman" w:hAnsi="Times New Roman"/>
          <w:sz w:val="24"/>
          <w:szCs w:val="24"/>
          <w:lang w:val="en-AU"/>
        </w:rPr>
        <w:t>mid-summer, and setting cuttings</w:t>
      </w:r>
      <w:r w:rsidR="00FA30C4">
        <w:rPr>
          <w:rFonts w:ascii="Times New Roman" w:hAnsi="Times New Roman"/>
          <w:sz w:val="24"/>
          <w:szCs w:val="24"/>
          <w:lang w:val="en-AU"/>
        </w:rPr>
        <w:t xml:space="preserve"> (with a 3 g l</w:t>
      </w:r>
      <w:r w:rsidR="00FA30C4" w:rsidRPr="00ED2E66">
        <w:rPr>
          <w:rFonts w:ascii="Times New Roman" w:hAnsi="Times New Roman"/>
          <w:sz w:val="24"/>
          <w:szCs w:val="24"/>
          <w:vertAlign w:val="superscript"/>
          <w:lang w:val="en-AU"/>
        </w:rPr>
        <w:t>-1</w:t>
      </w:r>
      <w:r w:rsidR="00FA30C4">
        <w:rPr>
          <w:rFonts w:ascii="Times New Roman" w:hAnsi="Times New Roman"/>
          <w:sz w:val="24"/>
          <w:szCs w:val="24"/>
          <w:lang w:val="en-AU"/>
        </w:rPr>
        <w:t xml:space="preserve"> IBA treatment) </w:t>
      </w:r>
      <w:r w:rsidRPr="003078A7">
        <w:rPr>
          <w:rFonts w:ascii="Times New Roman" w:hAnsi="Times New Roman"/>
          <w:sz w:val="24"/>
          <w:szCs w:val="24"/>
          <w:lang w:val="en-AU"/>
        </w:rPr>
        <w:t>under a misting system with &gt;97% h</w:t>
      </w:r>
      <w:r w:rsidR="00AD122D">
        <w:rPr>
          <w:rFonts w:ascii="Times New Roman" w:hAnsi="Times New Roman"/>
          <w:sz w:val="24"/>
          <w:szCs w:val="24"/>
          <w:lang w:val="en-AU"/>
        </w:rPr>
        <w:t>umidity and bottom heating of 20</w:t>
      </w:r>
      <w:r w:rsidRPr="00435540">
        <w:rPr>
          <w:rFonts w:ascii="Symbol" w:hAnsi="Symbol"/>
          <w:sz w:val="24"/>
          <w:szCs w:val="24"/>
        </w:rPr>
        <w:t></w:t>
      </w:r>
      <w:r w:rsidR="00435540">
        <w:rPr>
          <w:rFonts w:ascii="Times New Roman" w:hAnsi="Times New Roman"/>
          <w:sz w:val="24"/>
          <w:szCs w:val="24"/>
        </w:rPr>
        <w:t xml:space="preserve"> </w:t>
      </w:r>
      <w:r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w:t>
      </w:r>
      <w:r w:rsidR="008F5FF6">
        <w:rPr>
          <w:rFonts w:ascii="Times New Roman" w:hAnsi="Times New Roman"/>
          <w:sz w:val="24"/>
          <w:szCs w:val="24"/>
          <w:lang w:val="en-AU"/>
        </w:rPr>
        <w:t xml:space="preserve"> shoots</w:t>
      </w:r>
      <w:r w:rsidR="0071250B">
        <w:rPr>
          <w:rFonts w:ascii="Times New Roman" w:hAnsi="Times New Roman"/>
          <w:sz w:val="24"/>
          <w:szCs w:val="24"/>
          <w:lang w:val="en-AU"/>
        </w:rPr>
        <w:t xml:space="preserve">, </w:t>
      </w:r>
      <w:r w:rsidRPr="003078A7">
        <w:rPr>
          <w:rFonts w:ascii="Times New Roman" w:hAnsi="Times New Roman"/>
          <w:sz w:val="24"/>
          <w:szCs w:val="24"/>
          <w:lang w:val="en-AU"/>
        </w:rPr>
        <w:t>matur</w:t>
      </w:r>
      <w:r w:rsidR="007F34B4">
        <w:rPr>
          <w:rFonts w:ascii="Times New Roman" w:hAnsi="Times New Roman"/>
          <w:sz w:val="24"/>
          <w:szCs w:val="24"/>
          <w:lang w:val="en-AU"/>
        </w:rPr>
        <w:t xml:space="preserve">ation, Myrtaceae, </w:t>
      </w:r>
      <w:r w:rsidRPr="003078A7">
        <w:rPr>
          <w:rFonts w:ascii="Times New Roman" w:hAnsi="Times New Roman"/>
          <w:sz w:val="24"/>
          <w:szCs w:val="24"/>
          <w:lang w:val="en-AU"/>
        </w:rPr>
        <w:t xml:space="preserve">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w:t>
      </w:r>
      <w:r w:rsidR="008F5FF6">
        <w:rPr>
          <w:rFonts w:ascii="Times New Roman" w:hAnsi="Times New Roman"/>
          <w:sz w:val="24"/>
          <w:szCs w:val="24"/>
          <w:lang w:val="en-AU"/>
        </w:rPr>
        <w:t>.</w:t>
      </w:r>
      <w:r w:rsidRPr="003078A7">
        <w:rPr>
          <w:rFonts w:ascii="Times New Roman" w:hAnsi="Times New Roman"/>
          <w:sz w:val="24"/>
          <w:szCs w:val="24"/>
          <w:lang w:val="en-AU"/>
        </w:rPr>
        <w:t xml:space="preserve">e. cyclophysis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Greenwood, 1993 #3319" w:history="1">
        <w:r w:rsidR="001D273F"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19" w:tooltip="Olesen, 1978 #12728" w:history="1">
        <w:r w:rsidR="001D273F"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Typically</w:t>
      </w:r>
      <w:r w:rsidR="008F5FF6">
        <w:rPr>
          <w:rFonts w:ascii="Times New Roman" w:hAnsi="Times New Roman"/>
          <w:sz w:val="24"/>
          <w:szCs w:val="24"/>
          <w:lang w:val="en-AU"/>
        </w:rPr>
        <w:t>,</w:t>
      </w:r>
      <w:r w:rsidRPr="003078A7">
        <w:rPr>
          <w:rFonts w:ascii="Times New Roman" w:hAnsi="Times New Roman"/>
          <w:sz w:val="24"/>
          <w:szCs w:val="24"/>
          <w:lang w:val="en-AU"/>
        </w:rPr>
        <w:t xml:space="preserve"> maturation-related rooting problems in trees can be overcome through rejuvenation by wounding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5" w:tooltip="Libby, 1993 #7543" w:history="1">
        <w:r w:rsidR="001D273F"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00165096" w:rsidRPr="003078A7">
        <w:rPr>
          <w:rFonts w:ascii="Times New Roman" w:hAnsi="Times New Roman"/>
          <w:sz w:val="24"/>
          <w:szCs w:val="24"/>
          <w:lang w:val="en-AU"/>
        </w:rPr>
        <w:t xml:space="preserve"> However,</w:t>
      </w:r>
      <w:r w:rsidR="0052751E">
        <w:rPr>
          <w:rFonts w:ascii="Times New Roman" w:hAnsi="Times New Roman"/>
          <w:sz w:val="24"/>
          <w:szCs w:val="24"/>
          <w:lang w:val="en-AU"/>
        </w:rPr>
        <w:t xml:space="preserve"> </w:t>
      </w:r>
      <w:r w:rsidRPr="003078A7">
        <w:rPr>
          <w:rFonts w:ascii="Times New Roman" w:hAnsi="Times New Roman"/>
          <w:sz w:val="24"/>
          <w:szCs w:val="24"/>
          <w:lang w:val="en-AU"/>
        </w:rPr>
        <w:t xml:space="preserve">optimal induction treatments may involve decapitation or severe wounding </w:t>
      </w:r>
      <w:r w:rsidR="000B562F"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 </w:instrText>
      </w:r>
      <w:r w:rsidR="000B562F">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EN.CITE.DATA </w:instrText>
      </w:r>
      <w:r w:rsidR="000B562F">
        <w:rPr>
          <w:rFonts w:ascii="Times New Roman" w:hAnsi="Times New Roman"/>
          <w:sz w:val="24"/>
          <w:szCs w:val="24"/>
          <w:lang w:val="en-AU"/>
        </w:rPr>
      </w:r>
      <w:r w:rsidR="000B562F">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9" w:tooltip="Eldridge, 1994 #12408" w:history="1">
        <w:r w:rsidR="001D273F">
          <w:rPr>
            <w:rFonts w:ascii="Times New Roman" w:hAnsi="Times New Roman"/>
            <w:noProof/>
            <w:sz w:val="24"/>
            <w:szCs w:val="24"/>
            <w:lang w:val="en-AU"/>
          </w:rPr>
          <w:t>Eldridge et al. 1994</w:t>
        </w:r>
      </w:hyperlink>
      <w:r w:rsidR="0056431B">
        <w:rPr>
          <w:rFonts w:ascii="Times New Roman" w:hAnsi="Times New Roman"/>
          <w:noProof/>
          <w:sz w:val="24"/>
          <w:szCs w:val="24"/>
          <w:lang w:val="en-AU"/>
        </w:rPr>
        <w:t xml:space="preserve">, </w:t>
      </w:r>
      <w:hyperlink w:anchor="_ENREF_1" w:tooltip="Amissah, 2009 #12794" w:history="1">
        <w:r w:rsidR="001D273F">
          <w:rPr>
            <w:rFonts w:ascii="Times New Roman" w:hAnsi="Times New Roman"/>
            <w:noProof/>
            <w:sz w:val="24"/>
            <w:szCs w:val="24"/>
            <w:lang w:val="en-AU"/>
          </w:rPr>
          <w:t>Amissah and Bassuk 2009</w:t>
        </w:r>
      </w:hyperlink>
      <w:r w:rsidR="0056431B">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474EEE">
        <w:rPr>
          <w:rFonts w:ascii="Times New Roman" w:hAnsi="Times New Roman"/>
          <w:sz w:val="24"/>
          <w:szCs w:val="24"/>
        </w:rPr>
        <w:t>L</w:t>
      </w:r>
      <w:r w:rsidR="00C707FC">
        <w:rPr>
          <w:rFonts w:ascii="Times New Roman" w:hAnsi="Times New Roman"/>
          <w:sz w:val="24"/>
          <w:szCs w:val="24"/>
        </w:rPr>
        <w:t xml:space="preserve">ike many in the genus, it </w:t>
      </w:r>
      <w:r w:rsidRPr="003078A7">
        <w:rPr>
          <w:rFonts w:ascii="Times New Roman" w:hAnsi="Times New Roman"/>
          <w:sz w:val="24"/>
          <w:szCs w:val="24"/>
        </w:rPr>
        <w:t xml:space="preserve">has a history of cultivation for its ornamental and amenity value </w:t>
      </w:r>
      <w:r w:rsidR="000B562F"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3" w:tooltip="ANPSA, 2012 #12095" w:history="1">
        <w:r w:rsidR="001D273F"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rPr>
        <w:t xml:space="preserve">. 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been planted for the production of essential oil in Australia and overseas </w:t>
      </w:r>
      <w:r w:rsidR="000B562F"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0B562F"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4" w:tooltip="Baker, 1999 #11591" w:history="1">
        <w:r w:rsidR="001D273F" w:rsidRPr="003078A7">
          <w:rPr>
            <w:rFonts w:ascii="Times New Roman" w:hAnsi="Times New Roman"/>
            <w:noProof/>
            <w:sz w:val="24"/>
            <w:szCs w:val="24"/>
          </w:rPr>
          <w:t>Baker 1999</w:t>
        </w:r>
      </w:hyperlink>
      <w:r w:rsidRPr="003078A7">
        <w:rPr>
          <w:rFonts w:ascii="Times New Roman" w:hAnsi="Times New Roman"/>
          <w:noProof/>
          <w:sz w:val="24"/>
          <w:szCs w:val="24"/>
        </w:rPr>
        <w:t>)</w:t>
      </w:r>
      <w:r w:rsidR="000B562F"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lastRenderedPageBreak/>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tip cuttings or seed</w:t>
      </w:r>
      <w:r w:rsidR="008F5FF6">
        <w:rPr>
          <w:rStyle w:val="googqs-tidbit1"/>
          <w:rFonts w:ascii="Times New Roman" w:hAnsi="Times New Roman"/>
          <w:sz w:val="24"/>
          <w:szCs w:val="24"/>
        </w:rPr>
        <w:t>s</w:t>
      </w:r>
      <w:r w:rsidRPr="003078A7">
        <w:rPr>
          <w:rStyle w:val="googqs-tidbit1"/>
          <w:rFonts w:ascii="Times New Roman" w:hAnsi="Times New Roman"/>
          <w:sz w:val="24"/>
          <w:szCs w:val="24"/>
        </w:rPr>
        <w:t xml:space="preserve"> </w:t>
      </w:r>
      <w:r w:rsidR="000B562F"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0B562F"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ANPSA, 2012 #12095" w:history="1">
        <w:r w:rsidR="001D273F"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2" w:tooltip="ANBG, 2013 #12763" w:history="1">
        <w:r w:rsidR="001D273F" w:rsidRPr="003078A7">
          <w:rPr>
            <w:rFonts w:ascii="Times New Roman" w:hAnsi="Times New Roman"/>
            <w:noProof/>
            <w:sz w:val="24"/>
            <w:szCs w:val="24"/>
          </w:rPr>
          <w:t>ANBG 2013</w:t>
        </w:r>
      </w:hyperlink>
      <w:r w:rsidRPr="003078A7">
        <w:rPr>
          <w:rFonts w:ascii="Times New Roman" w:hAnsi="Times New Roman"/>
          <w:noProof/>
          <w:sz w:val="24"/>
          <w:szCs w:val="24"/>
        </w:rPr>
        <w:t>)</w:t>
      </w:r>
      <w:r w:rsidR="000B562F"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0B562F"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0B562F">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0B562F">
        <w:rPr>
          <w:rFonts w:ascii="Times New Roman" w:hAnsi="Times New Roman"/>
          <w:sz w:val="24"/>
          <w:szCs w:val="24"/>
          <w:lang w:val="en-AU"/>
        </w:rPr>
      </w:r>
      <w:r w:rsidR="000B562F">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8" w:tooltip="Doran, 1997 #10652" w:history="1">
        <w:r w:rsidR="001D273F">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6" w:tooltip="List, 1996 #11858" w:history="1">
        <w:r w:rsidR="001D273F">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t>
      </w:r>
      <w:r w:rsidR="00872345">
        <w:rPr>
          <w:rFonts w:ascii="Times New Roman" w:hAnsi="Times New Roman"/>
          <w:sz w:val="24"/>
          <w:szCs w:val="24"/>
          <w:lang w:val="en-AU"/>
        </w:rPr>
        <w:t xml:space="preserve">that possess </w:t>
      </w:r>
      <w:r w:rsidRPr="003078A7">
        <w:rPr>
          <w:rFonts w:ascii="Times New Roman" w:hAnsi="Times New Roman"/>
          <w:sz w:val="24"/>
          <w:szCs w:val="24"/>
          <w:lang w:val="en-AU"/>
        </w:rPr>
        <w:t xml:space="preserve">virtues which tend to minimise the impact of maturation or other stock-plant factors upon clonal propagation rates in woody species </w:t>
      </w:r>
      <w:r w:rsidR="000B562F"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5" w:tooltip="Libby, 1993 #7543" w:history="1">
        <w:r w:rsidR="001D273F"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17" w:tooltip="Mankessi, 2011 #12072" w:history="1">
        <w:r w:rsidR="001D273F"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8" w:tooltip="Doran, 1997 #10652" w:history="1">
        <w:r w:rsidR="001D273F"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001D3D68">
        <w:rPr>
          <w:rFonts w:ascii="Times New Roman" w:hAnsi="Times New Roman"/>
          <w:i/>
          <w:sz w:val="24"/>
          <w:szCs w:val="24"/>
          <w:lang w:val="en-AU"/>
        </w:rPr>
        <w:t xml:space="preserve"> </w:t>
      </w:r>
      <w:r w:rsidR="001D3D68" w:rsidRPr="00435540">
        <w:rPr>
          <w:rFonts w:ascii="Times New Roman" w:hAnsi="Times New Roman"/>
          <w:sz w:val="24"/>
          <w:szCs w:val="24"/>
          <w:lang w:val="en-AU"/>
        </w:rPr>
        <w:t>(e</w:t>
      </w:r>
      <w:r w:rsidR="001D3D68">
        <w:rPr>
          <w:rFonts w:ascii="Times New Roman" w:hAnsi="Times New Roman"/>
          <w:sz w:val="24"/>
          <w:szCs w:val="24"/>
          <w:lang w:val="en-AU"/>
        </w:rPr>
        <w:t>.</w:t>
      </w:r>
      <w:r w:rsidR="001D3D68" w:rsidRPr="00435540">
        <w:rPr>
          <w:rFonts w:ascii="Times New Roman" w:hAnsi="Times New Roman"/>
          <w:sz w:val="24"/>
          <w:szCs w:val="24"/>
          <w:lang w:val="en-AU"/>
        </w:rPr>
        <w:t xml:space="preserve">g. </w:t>
      </w:r>
      <w:r w:rsidR="000B562F"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2B3AAD">
        <w:rPr>
          <w:rFonts w:ascii="Times New Roman" w:hAnsi="Times New Roman"/>
          <w:sz w:val="24"/>
          <w:szCs w:val="24"/>
          <w:lang w:val="en-AU"/>
        </w:rPr>
        <w:instrText xml:space="preserve"> ADDIN EN.CITE </w:instrText>
      </w:r>
      <w:r w:rsidR="000B562F">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2B3AAD">
        <w:rPr>
          <w:rFonts w:ascii="Times New Roman" w:hAnsi="Times New Roman"/>
          <w:sz w:val="24"/>
          <w:szCs w:val="24"/>
          <w:lang w:val="en-AU"/>
        </w:rPr>
        <w:instrText xml:space="preserve"> ADDIN EN.CITE.DATA </w:instrText>
      </w:r>
      <w:r w:rsidR="000B562F">
        <w:rPr>
          <w:rFonts w:ascii="Times New Roman" w:hAnsi="Times New Roman"/>
          <w:sz w:val="24"/>
          <w:szCs w:val="24"/>
          <w:lang w:val="en-AU"/>
        </w:rPr>
      </w:r>
      <w:r w:rsidR="000B562F">
        <w:rPr>
          <w:rFonts w:ascii="Times New Roman" w:hAnsi="Times New Roman"/>
          <w:sz w:val="24"/>
          <w:szCs w:val="24"/>
          <w:lang w:val="en-AU"/>
        </w:rPr>
        <w:fldChar w:fldCharType="end"/>
      </w:r>
      <w:r w:rsidR="000B562F" w:rsidRPr="00435540">
        <w:rPr>
          <w:rFonts w:ascii="Times New Roman" w:hAnsi="Times New Roman"/>
          <w:sz w:val="24"/>
          <w:szCs w:val="24"/>
          <w:lang w:val="en-AU"/>
        </w:rPr>
      </w:r>
      <w:r w:rsidR="000B562F" w:rsidRPr="00435540">
        <w:rPr>
          <w:rFonts w:ascii="Times New Roman" w:hAnsi="Times New Roman"/>
          <w:sz w:val="24"/>
          <w:szCs w:val="24"/>
          <w:lang w:val="en-AU"/>
        </w:rPr>
        <w:fldChar w:fldCharType="separate"/>
      </w:r>
      <w:r w:rsidR="002B3AAD">
        <w:rPr>
          <w:rFonts w:ascii="Times New Roman" w:hAnsi="Times New Roman"/>
          <w:noProof/>
          <w:sz w:val="24"/>
          <w:szCs w:val="24"/>
          <w:lang w:val="en-AU"/>
        </w:rPr>
        <w:t>(</w:t>
      </w:r>
      <w:hyperlink w:anchor="_ENREF_18" w:tooltip="Mankessi, 2010 #12760" w:history="1">
        <w:r w:rsidR="001D273F">
          <w:rPr>
            <w:rFonts w:ascii="Times New Roman" w:hAnsi="Times New Roman"/>
            <w:noProof/>
            <w:sz w:val="24"/>
            <w:szCs w:val="24"/>
            <w:lang w:val="en-AU"/>
          </w:rPr>
          <w:t>Mankessi et al. 2010</w:t>
        </w:r>
      </w:hyperlink>
      <w:r w:rsidR="002B3AAD">
        <w:rPr>
          <w:rFonts w:ascii="Times New Roman" w:hAnsi="Times New Roman"/>
          <w:noProof/>
          <w:sz w:val="24"/>
          <w:szCs w:val="24"/>
          <w:lang w:val="en-AU"/>
        </w:rPr>
        <w:t xml:space="preserve">, </w:t>
      </w:r>
      <w:hyperlink w:anchor="_ENREF_17" w:tooltip="Mankessi, 2011 #12072" w:history="1">
        <w:r w:rsidR="001D273F">
          <w:rPr>
            <w:rFonts w:ascii="Times New Roman" w:hAnsi="Times New Roman"/>
            <w:noProof/>
            <w:sz w:val="24"/>
            <w:szCs w:val="24"/>
            <w:lang w:val="en-AU"/>
          </w:rPr>
          <w:t>Mankessi et al. 2011</w:t>
        </w:r>
      </w:hyperlink>
      <w:r w:rsidR="002B3AAD">
        <w:rPr>
          <w:rFonts w:ascii="Times New Roman" w:hAnsi="Times New Roman"/>
          <w:noProof/>
          <w:sz w:val="24"/>
          <w:szCs w:val="24"/>
          <w:lang w:val="en-AU"/>
        </w:rPr>
        <w:t>)</w:t>
      </w:r>
      <w:r w:rsidR="000B562F" w:rsidRPr="00435540">
        <w:rPr>
          <w:rFonts w:ascii="Times New Roman" w:hAnsi="Times New Roman"/>
          <w:sz w:val="24"/>
          <w:szCs w:val="24"/>
          <w:lang w:val="en-AU"/>
        </w:rPr>
        <w:fldChar w:fldCharType="end"/>
      </w:r>
      <w:r w:rsidRPr="003078A7">
        <w:rPr>
          <w:rFonts w:ascii="Times New Roman" w:hAnsi="Times New Roman"/>
          <w:i/>
          <w:sz w:val="24"/>
          <w:szCs w:val="24"/>
          <w:lang w:val="en-AU"/>
        </w:rPr>
        <w:t>,</w:t>
      </w:r>
      <w:r w:rsidRPr="003078A7">
        <w:rPr>
          <w:rFonts w:ascii="Times New Roman" w:hAnsi="Times New Roman"/>
          <w:sz w:val="24"/>
          <w:szCs w:val="24"/>
          <w:lang w:val="en-AU"/>
        </w:rPr>
        <w:t xml:space="preserve"> pronounced maturation effects </w:t>
      </w:r>
      <w:r w:rsidR="001D3D68">
        <w:rPr>
          <w:rFonts w:ascii="Times New Roman" w:hAnsi="Times New Roman"/>
          <w:sz w:val="24"/>
          <w:szCs w:val="24"/>
          <w:lang w:val="en-AU"/>
        </w:rPr>
        <w:t xml:space="preserve">are expected </w:t>
      </w:r>
      <w:r w:rsidRPr="003078A7">
        <w:rPr>
          <w:rFonts w:ascii="Times New Roman" w:hAnsi="Times New Roman"/>
          <w:sz w:val="24"/>
          <w:szCs w:val="24"/>
          <w:lang w:val="en-AU"/>
        </w:rPr>
        <w:t xml:space="preserve">in </w:t>
      </w:r>
      <w:r w:rsidR="001D3D68">
        <w:rPr>
          <w:rFonts w:ascii="Times New Roman" w:hAnsi="Times New Roman"/>
          <w:sz w:val="24"/>
          <w:szCs w:val="24"/>
          <w:lang w:val="en-AU"/>
        </w:rPr>
        <w:t xml:space="preserve">cuttings taken from </w:t>
      </w:r>
      <w:r w:rsidRPr="003078A7">
        <w:rPr>
          <w:rFonts w:ascii="Times New Roman" w:hAnsi="Times New Roman"/>
          <w:sz w:val="24"/>
          <w:szCs w:val="24"/>
          <w:lang w:val="en-AU"/>
        </w:rPr>
        <w:t>mature unmanaged stock-plants</w:t>
      </w:r>
      <w:r w:rsidR="00004935">
        <w:rPr>
          <w:rFonts w:ascii="Times New Roman" w:hAnsi="Times New Roman"/>
          <w:sz w:val="24"/>
          <w:szCs w:val="24"/>
          <w:lang w:val="en-AU"/>
        </w:rPr>
        <w:t>.</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aims of the present study were</w:t>
      </w:r>
      <w:r w:rsidR="004E7B1A">
        <w:rPr>
          <w:rFonts w:ascii="Times New Roman" w:hAnsi="Times New Roman"/>
          <w:sz w:val="24"/>
          <w:szCs w:val="24"/>
          <w:lang w:val="en-AU"/>
        </w:rPr>
        <w:t>,</w:t>
      </w:r>
      <w:r w:rsidRPr="003078A7">
        <w:rPr>
          <w:rFonts w:ascii="Times New Roman" w:hAnsi="Times New Roman"/>
          <w:sz w:val="24"/>
          <w:szCs w:val="24"/>
          <w:lang w:val="en-AU"/>
        </w:rPr>
        <w:t xml:space="preserve"> firstly</w:t>
      </w:r>
      <w:r w:rsidR="004E7B1A">
        <w:rPr>
          <w:rFonts w:ascii="Times New Roman" w:hAnsi="Times New Roman"/>
          <w:sz w:val="24"/>
          <w:szCs w:val="24"/>
          <w:lang w:val="en-AU"/>
        </w:rPr>
        <w:t>,</w:t>
      </w:r>
      <w:r w:rsidRPr="003078A7">
        <w:rPr>
          <w:rFonts w:ascii="Times New Roman" w:hAnsi="Times New Roman"/>
          <w:sz w:val="24"/>
          <w:szCs w:val="24"/>
          <w:lang w:val="en-AU"/>
        </w:rPr>
        <w:t xml:space="preserve"> to determine </w:t>
      </w:r>
      <w:r w:rsidR="004E7B1A">
        <w:rPr>
          <w:rFonts w:ascii="Times New Roman" w:hAnsi="Times New Roman"/>
          <w:sz w:val="24"/>
          <w:szCs w:val="24"/>
          <w:lang w:val="en-AU"/>
        </w:rPr>
        <w:t>the impact</w:t>
      </w:r>
      <w:r w:rsidRPr="003078A7">
        <w:rPr>
          <w:rFonts w:ascii="Times New Roman" w:hAnsi="Times New Roman"/>
          <w:sz w:val="24"/>
          <w:szCs w:val="24"/>
          <w:lang w:val="en-AU"/>
        </w:rPr>
        <w:t xml:space="preserve"> maturation </w:t>
      </w:r>
      <w:r w:rsidR="004E7B1A">
        <w:rPr>
          <w:rFonts w:ascii="Times New Roman" w:hAnsi="Times New Roman"/>
          <w:sz w:val="24"/>
          <w:szCs w:val="24"/>
          <w:lang w:val="en-AU"/>
        </w:rPr>
        <w:t>has upon</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the range of </w:t>
      </w:r>
      <w:r w:rsidRPr="003078A7">
        <w:rPr>
          <w:rFonts w:ascii="Times New Roman" w:hAnsi="Times New Roman"/>
          <w:sz w:val="24"/>
          <w:szCs w:val="24"/>
          <w:lang w:val="en-AU"/>
        </w:rPr>
        <w:t>genotypes that may be vegetatively propagated</w:t>
      </w:r>
      <w:r w:rsidR="004E7B1A">
        <w:rPr>
          <w:rFonts w:ascii="Times New Roman" w:hAnsi="Times New Roman"/>
          <w:sz w:val="24"/>
          <w:szCs w:val="24"/>
          <w:lang w:val="en-AU"/>
        </w:rPr>
        <w:t xml:space="preserve"> in </w:t>
      </w:r>
      <w:r w:rsidR="004E7B1A"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4E7B1A">
        <w:rPr>
          <w:rFonts w:ascii="Times New Roman" w:hAnsi="Times New Roman"/>
          <w:sz w:val="24"/>
          <w:szCs w:val="24"/>
          <w:lang w:val="en-AU"/>
        </w:rPr>
        <w:t>as well as the</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impact on </w:t>
      </w:r>
      <w:r w:rsidRPr="003078A7">
        <w:rPr>
          <w:rFonts w:ascii="Times New Roman" w:hAnsi="Times New Roman"/>
          <w:sz w:val="24"/>
          <w:szCs w:val="24"/>
          <w:lang w:val="en-AU"/>
        </w:rPr>
        <w:t>rooting rate. Secondly, we compared the rooting rates of cuttings from shoots following several mild rejuvenation approaches (basal wounding and branch severing)</w:t>
      </w:r>
      <w:r w:rsidR="00A4213F">
        <w:rPr>
          <w:rFonts w:ascii="Times New Roman" w:hAnsi="Times New Roman"/>
          <w:sz w:val="24"/>
          <w:szCs w:val="24"/>
          <w:lang w:val="en-AU"/>
        </w:rPr>
        <w:t>,</w:t>
      </w:r>
      <w:r w:rsidRPr="003078A7">
        <w:rPr>
          <w:rFonts w:ascii="Times New Roman" w:hAnsi="Times New Roman"/>
          <w:sz w:val="24"/>
          <w:szCs w:val="24"/>
          <w:lang w:val="en-AU"/>
        </w:rPr>
        <w:t xml:space="preserve"> with opportunistically collected naturally-stimulated epicormic shoots, and mature shoots. </w:t>
      </w:r>
      <w:r w:rsidR="00165096" w:rsidRPr="003078A7">
        <w:rPr>
          <w:rFonts w:ascii="Times New Roman" w:hAnsi="Times New Roman"/>
          <w:sz w:val="24"/>
          <w:szCs w:val="24"/>
          <w:lang w:val="en-AU"/>
        </w:rPr>
        <w:t xml:space="preserve">We </w:t>
      </w:r>
      <w:r w:rsidR="00985CFC">
        <w:rPr>
          <w:rFonts w:ascii="Times New Roman" w:hAnsi="Times New Roman"/>
          <w:sz w:val="24"/>
          <w:szCs w:val="24"/>
          <w:lang w:val="en-AU"/>
        </w:rPr>
        <w:t>define</w:t>
      </w:r>
      <w:r w:rsidRPr="003078A7">
        <w:rPr>
          <w:rFonts w:ascii="Times New Roman" w:hAnsi="Times New Roman"/>
          <w:sz w:val="24"/>
          <w:szCs w:val="24"/>
          <w:lang w:val="en-AU"/>
        </w:rPr>
        <w:t xml:space="preserve"> propagation conditions that </w:t>
      </w:r>
      <w:r w:rsidR="0056431B">
        <w:rPr>
          <w:rFonts w:ascii="Times New Roman" w:hAnsi="Times New Roman"/>
          <w:sz w:val="24"/>
          <w:szCs w:val="24"/>
          <w:lang w:val="en-AU"/>
        </w:rPr>
        <w:t>will</w:t>
      </w:r>
      <w:r w:rsidR="00602505"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be valuable in future propagation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or 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w:t>
      </w:r>
      <w:r w:rsidR="00A4213F">
        <w:rPr>
          <w:rFonts w:ascii="Times New Roman" w:hAnsi="Times New Roman"/>
          <w:sz w:val="24"/>
          <w:szCs w:val="24"/>
          <w:lang w:val="en-AU"/>
        </w:rPr>
        <w:t>,</w:t>
      </w:r>
      <w:r w:rsidRPr="003078A7">
        <w:rPr>
          <w:rFonts w:ascii="Times New Roman" w:hAnsi="Times New Roman"/>
          <w:sz w:val="24"/>
          <w:szCs w:val="24"/>
          <w:lang w:val="en-AU"/>
        </w:rPr>
        <w:t xml:space="preserve"> when there is a requirement to culture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MATERIALS</w:t>
      </w:r>
      <w:r w:rsidR="008F5582">
        <w:rPr>
          <w:rFonts w:ascii="Times New Roman" w:hAnsi="Times New Roman"/>
          <w:b/>
          <w:sz w:val="24"/>
          <w:szCs w:val="24"/>
          <w:lang w:val="en-AU"/>
        </w:rPr>
        <w:t xml:space="preserve"> AND METHODS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w:t>
      </w:r>
      <w:r w:rsidR="00B05E6D">
        <w:rPr>
          <w:rFonts w:ascii="Times New Roman" w:hAnsi="Times New Roman"/>
          <w:sz w:val="24"/>
          <w:szCs w:val="24"/>
          <w:lang w:val="en-AU"/>
        </w:rPr>
        <w:t>from each stand (</w:t>
      </w:r>
      <w:r w:rsidR="00A91566">
        <w:rPr>
          <w:rFonts w:ascii="Times New Roman" w:hAnsi="Times New Roman"/>
          <w:sz w:val="24"/>
          <w:szCs w:val="24"/>
          <w:lang w:val="en-AU"/>
        </w:rPr>
        <w:t>more than 50 m apart to avoid relatives</w:t>
      </w:r>
      <w:r w:rsidR="002961C0">
        <w:rPr>
          <w:rFonts w:ascii="Times New Roman" w:hAnsi="Times New Roman"/>
          <w:sz w:val="24"/>
          <w:szCs w:val="24"/>
          <w:lang w:val="en-AU"/>
        </w:rPr>
        <w:t>; tree age unknown but based on size likely to be &gt; 10 years of age</w:t>
      </w:r>
      <w:r w:rsidR="00A91566">
        <w:rPr>
          <w:rFonts w:ascii="Times New Roman" w:hAnsi="Times New Roman"/>
          <w:sz w:val="24"/>
          <w:szCs w:val="24"/>
          <w:lang w:val="en-AU"/>
        </w:rPr>
        <w:t>)</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w:t>
      </w:r>
      <w:r w:rsidR="00EF0972">
        <w:rPr>
          <w:rFonts w:ascii="Times New Roman" w:hAnsi="Times New Roman"/>
          <w:sz w:val="24"/>
          <w:szCs w:val="24"/>
          <w:lang w:val="en-AU"/>
        </w:rPr>
        <w:t xml:space="preserve">10 trees from </w:t>
      </w:r>
      <w:r w:rsidRPr="00C6005A">
        <w:rPr>
          <w:rFonts w:ascii="Times New Roman" w:hAnsi="Times New Roman"/>
          <w:sz w:val="24"/>
          <w:szCs w:val="24"/>
          <w:lang w:val="en-AU"/>
        </w:rPr>
        <w:t xml:space="preserve">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Hiko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w:t>
      </w:r>
      <w:r w:rsidR="006041E2">
        <w:rPr>
          <w:rFonts w:ascii="Times New Roman" w:hAnsi="Times New Roman"/>
          <w:sz w:val="24"/>
          <w:szCs w:val="24"/>
          <w:lang w:val="en-AU"/>
        </w:rPr>
        <w:t xml:space="preserve">photosynthetic photon flux density 6160 </w:t>
      </w:r>
      <w:proofErr w:type="spellStart"/>
      <w:r w:rsidR="006041E2">
        <w:rPr>
          <w:rFonts w:ascii="Times New Roman" w:hAnsi="Times New Roman"/>
          <w:sz w:val="24"/>
          <w:szCs w:val="24"/>
          <w:lang w:val="en-AU"/>
        </w:rPr>
        <w:t>lux</w:t>
      </w:r>
      <w:proofErr w:type="spellEnd"/>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and humidity at 90%. Cuttings were watered by</w:t>
      </w:r>
      <w:r w:rsidR="00B05E6D">
        <w:rPr>
          <w:rFonts w:ascii="Times New Roman" w:hAnsi="Times New Roman"/>
          <w:sz w:val="24"/>
          <w:szCs w:val="24"/>
          <w:lang w:val="en-AU"/>
        </w:rPr>
        <w:t xml:space="preserve"> hand until</w:t>
      </w:r>
      <w:r w:rsidR="00B75A5A" w:rsidRPr="005A5EB9">
        <w:rPr>
          <w:rFonts w:ascii="Times New Roman" w:hAnsi="Times New Roman"/>
          <w:sz w:val="24"/>
          <w:szCs w:val="24"/>
          <w:lang w:val="en-AU"/>
        </w:rPr>
        <w:t xml:space="preserve"> saturation of the </w:t>
      </w:r>
      <w:r w:rsidR="00EE0289">
        <w:rPr>
          <w:rFonts w:ascii="Times New Roman" w:hAnsi="Times New Roman"/>
          <w:sz w:val="24"/>
          <w:szCs w:val="24"/>
          <w:lang w:val="en-AU"/>
        </w:rPr>
        <w:t>rooting substratum</w:t>
      </w:r>
      <w:r w:rsidR="00B75A5A" w:rsidRPr="005A5EB9">
        <w:rPr>
          <w:rFonts w:ascii="Times New Roman" w:hAnsi="Times New Roman"/>
          <w:sz w:val="24"/>
          <w:szCs w:val="24"/>
          <w:lang w:val="en-AU"/>
        </w:rPr>
        <w:t xml:space="preserve"> at an approximately 2</w:t>
      </w:r>
      <w:r w:rsidR="00B05E6D">
        <w:rPr>
          <w:rFonts w:ascii="Times New Roman" w:hAnsi="Times New Roman"/>
          <w:sz w:val="24"/>
          <w:szCs w:val="24"/>
          <w:lang w:val="en-AU"/>
        </w:rPr>
        <w:t>-</w:t>
      </w:r>
      <w:r w:rsidR="00B75A5A" w:rsidRPr="005A5EB9">
        <w:rPr>
          <w:rFonts w:ascii="Times New Roman" w:hAnsi="Times New Roman"/>
          <w:sz w:val="24"/>
          <w:szCs w:val="24"/>
          <w:lang w:val="en-AU"/>
        </w:rPr>
        <w:t xml:space="preserve">day interval. </w:t>
      </w:r>
      <w:r w:rsidR="005A5EB9">
        <w:rPr>
          <w:rFonts w:ascii="Times New Roman" w:hAnsi="Times New Roman"/>
          <w:sz w:val="24"/>
          <w:szCs w:val="24"/>
        </w:rPr>
        <w:t xml:space="preserve">The </w:t>
      </w:r>
      <w:r w:rsidR="00EE0289">
        <w:rPr>
          <w:rFonts w:ascii="Times New Roman" w:hAnsi="Times New Roman"/>
          <w:sz w:val="24"/>
          <w:szCs w:val="24"/>
        </w:rPr>
        <w:t>rooting substratum</w:t>
      </w:r>
      <w:r w:rsidR="005A5EB9">
        <w:rPr>
          <w:rFonts w:ascii="Times New Roman" w:hAnsi="Times New Roman"/>
          <w:sz w:val="24"/>
          <w:szCs w:val="24"/>
        </w:rPr>
        <w:t xml:space="preserve"> used was </w:t>
      </w:r>
      <w:r w:rsidR="00B05E6D">
        <w:rPr>
          <w:rFonts w:ascii="Times New Roman" w:hAnsi="Times New Roman"/>
          <w:sz w:val="24"/>
          <w:szCs w:val="24"/>
        </w:rPr>
        <w:t xml:space="preserve">mixture </w:t>
      </w:r>
      <w:r w:rsidR="005A5EB9">
        <w:rPr>
          <w:rFonts w:ascii="Times New Roman" w:hAnsi="Times New Roman"/>
          <w:sz w:val="24"/>
          <w:szCs w:val="24"/>
        </w:rPr>
        <w:t xml:space="preserve">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w:t>
      </w:r>
      <w:r w:rsidR="00B05E6D">
        <w:rPr>
          <w:rFonts w:ascii="Times New Roman" w:hAnsi="Times New Roman"/>
          <w:sz w:val="24"/>
          <w:szCs w:val="24"/>
        </w:rPr>
        <w:t xml:space="preserve"> (1:1:1 ratio) </w:t>
      </w:r>
      <w:r w:rsidR="00270DC2">
        <w:rPr>
          <w:rFonts w:ascii="Times New Roman" w:hAnsi="Times New Roman"/>
          <w:sz w:val="24"/>
          <w:szCs w:val="24"/>
        </w:rPr>
        <w:t xml:space="preserve">with </w:t>
      </w:r>
      <w:r w:rsidR="00165096" w:rsidRPr="005A5EB9">
        <w:rPr>
          <w:rFonts w:ascii="Times New Roman" w:hAnsi="Times New Roman"/>
          <w:sz w:val="24"/>
          <w:szCs w:val="24"/>
        </w:rPr>
        <w:t>pH</w:t>
      </w:r>
      <w:r w:rsidR="003078A7" w:rsidRPr="005A5EB9">
        <w:rPr>
          <w:rFonts w:ascii="Times New Roman" w:hAnsi="Times New Roman"/>
          <w:sz w:val="24"/>
          <w:szCs w:val="24"/>
        </w:rPr>
        <w:t xml:space="preserve"> adjusted to 7</w:t>
      </w:r>
      <w:r w:rsidR="00B05E6D">
        <w:rPr>
          <w:rFonts w:ascii="Times New Roman" w:hAnsi="Times New Roman"/>
          <w:sz w:val="24"/>
          <w:szCs w:val="24"/>
        </w:rPr>
        <w:t>.0</w:t>
      </w:r>
      <w:r w:rsidR="003078A7" w:rsidRPr="005A5EB9">
        <w:rPr>
          <w:rFonts w:ascii="Times New Roman" w:hAnsi="Times New Roman"/>
          <w:sz w:val="24"/>
          <w:szCs w:val="24"/>
        </w:rPr>
        <w:t xml:space="preserve">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2 utilised material from </w:t>
      </w:r>
      <w:r w:rsidR="00EF0972">
        <w:rPr>
          <w:rFonts w:ascii="Times New Roman" w:hAnsi="Times New Roman"/>
          <w:sz w:val="24"/>
          <w:szCs w:val="24"/>
          <w:lang w:val="en-AU"/>
        </w:rPr>
        <w:t xml:space="preserve">20 trees from </w:t>
      </w:r>
      <w:r w:rsidRPr="00C6005A">
        <w:rPr>
          <w:rFonts w:ascii="Times New Roman" w:hAnsi="Times New Roman"/>
          <w:sz w:val="24"/>
          <w:szCs w:val="24"/>
          <w:lang w:val="en-AU"/>
        </w:rPr>
        <w:t>the two upland inland sites, Cannon Creek and Ballandean</w:t>
      </w:r>
      <w:r w:rsidR="009B20DB">
        <w:rPr>
          <w:rFonts w:ascii="Times New Roman" w:hAnsi="Times New Roman"/>
          <w:sz w:val="24"/>
          <w:szCs w:val="24"/>
          <w:lang w:val="en-AU"/>
        </w:rPr>
        <w:t xml:space="preserve">. Wounding treatments were applied </w:t>
      </w:r>
      <w:r w:rsidR="006A118C">
        <w:rPr>
          <w:rFonts w:ascii="Times New Roman" w:hAnsi="Times New Roman"/>
          <w:sz w:val="24"/>
          <w:szCs w:val="24"/>
          <w:lang w:val="en-AU"/>
        </w:rPr>
        <w:t xml:space="preserve">in </w:t>
      </w:r>
      <w:r w:rsidR="009B20DB">
        <w:rPr>
          <w:rFonts w:ascii="Times New Roman" w:hAnsi="Times New Roman"/>
          <w:sz w:val="24"/>
          <w:szCs w:val="24"/>
          <w:lang w:val="en-AU"/>
        </w:rPr>
        <w:t xml:space="preserve">mid winter (25 July 2013) and cutting 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w:t>
      </w:r>
      <w:r w:rsidR="00EE0289">
        <w:rPr>
          <w:rFonts w:ascii="Times New Roman" w:hAnsi="Times New Roman"/>
          <w:sz w:val="24"/>
          <w:szCs w:val="24"/>
          <w:lang w:val="en-AU"/>
        </w:rPr>
        <w:t>rooting substratum</w:t>
      </w:r>
      <w:r w:rsidR="00126C7B">
        <w:rPr>
          <w:rFonts w:ascii="Times New Roman" w:hAnsi="Times New Roman"/>
          <w:sz w:val="24"/>
          <w:szCs w:val="24"/>
          <w:lang w:val="en-AU"/>
        </w:rPr>
        <w:t xml:space="preserve"> </w:t>
      </w:r>
      <w:r w:rsidR="00126C7B">
        <w:rPr>
          <w:rFonts w:ascii="Times New Roman" w:hAnsi="Times New Roman"/>
          <w:sz w:val="24"/>
          <w:szCs w:val="24"/>
          <w:lang w:val="en-AU"/>
        </w:rPr>
        <w:lastRenderedPageBreak/>
        <w:t xml:space="preserve">consisting of perlite </w:t>
      </w:r>
      <w:r w:rsidR="00E710B7">
        <w:rPr>
          <w:rFonts w:ascii="Times New Roman" w:hAnsi="Times New Roman"/>
          <w:sz w:val="24"/>
          <w:szCs w:val="24"/>
          <w:lang w:val="en-AU"/>
        </w:rPr>
        <w:t xml:space="preserve">and </w:t>
      </w:r>
      <w:r w:rsidR="00126C7B">
        <w:rPr>
          <w:rFonts w:ascii="Times New Roman" w:hAnsi="Times New Roman"/>
          <w:sz w:val="24"/>
          <w:szCs w:val="24"/>
          <w:lang w:val="en-AU"/>
        </w:rPr>
        <w:t>sphagnum moss</w:t>
      </w:r>
      <w:r w:rsidR="006A118C">
        <w:rPr>
          <w:rFonts w:ascii="Times New Roman" w:hAnsi="Times New Roman"/>
          <w:sz w:val="24"/>
          <w:szCs w:val="24"/>
          <w:lang w:val="en-AU"/>
        </w:rPr>
        <w:t xml:space="preserve"> (4:1 ratio)</w:t>
      </w:r>
      <w:r w:rsidR="00126C7B">
        <w:rPr>
          <w:rFonts w:ascii="Times New Roman" w:hAnsi="Times New Roman"/>
          <w:sz w:val="24"/>
          <w:szCs w:val="24"/>
          <w:lang w:val="en-AU"/>
        </w:rPr>
        <w:t xml:space="preserve"> in </w:t>
      </w:r>
      <w:r w:rsidR="00D47955">
        <w:rPr>
          <w:rFonts w:ascii="Times New Roman" w:hAnsi="Times New Roman"/>
          <w:sz w:val="24"/>
          <w:szCs w:val="24"/>
          <w:lang w:val="en-AU"/>
        </w:rPr>
        <w:t xml:space="preserve">Hiko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custom propagation chamber at the NSW Department of Primary Industries</w:t>
      </w:r>
      <w:r w:rsidR="00F67DB7">
        <w:rPr>
          <w:rFonts w:ascii="Times New Roman" w:hAnsi="Times New Roman"/>
          <w:sz w:val="24"/>
          <w:szCs w:val="24"/>
          <w:lang w:val="en-AU"/>
        </w:rPr>
        <w:t>,</w:t>
      </w:r>
      <w:r w:rsidR="00D47955">
        <w:rPr>
          <w:rFonts w:ascii="Times New Roman" w:hAnsi="Times New Roman"/>
          <w:sz w:val="24"/>
          <w:szCs w:val="24"/>
          <w:lang w:val="en-AU"/>
        </w:rPr>
        <w:t xml:space="preserve">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r w:rsidR="006041E2">
        <w:rPr>
          <w:rFonts w:ascii="Times New Roman" w:hAnsi="Times New Roman"/>
          <w:sz w:val="24"/>
          <w:szCs w:val="24"/>
          <w:lang w:val="en-AU"/>
        </w:rPr>
        <w:t>; 20% of ambient light</w:t>
      </w:r>
      <w:r w:rsidR="00D47955">
        <w:rPr>
          <w:rFonts w:ascii="Times New Roman" w:hAnsi="Times New Roman"/>
          <w:sz w:val="24"/>
          <w:szCs w:val="24"/>
          <w:lang w:val="en-AU"/>
        </w:rPr>
        <w:t>)</w:t>
      </w:r>
      <w:r w:rsidR="00E710B7">
        <w:rPr>
          <w:rFonts w:ascii="Times New Roman" w:hAnsi="Times New Roman"/>
          <w:sz w:val="24"/>
          <w:szCs w:val="24"/>
          <w:lang w:val="en-AU"/>
        </w:rPr>
        <w:t>,</w:t>
      </w:r>
      <w:r w:rsidR="002200A6">
        <w:rPr>
          <w:rFonts w:ascii="Times New Roman" w:hAnsi="Times New Roman"/>
          <w:sz w:val="24"/>
          <w:szCs w:val="24"/>
          <w:lang w:val="en-AU"/>
        </w:rPr>
        <w:t xml:space="preserve"> </w:t>
      </w:r>
      <w:r w:rsidR="00393C68">
        <w:rPr>
          <w:rFonts w:ascii="Times New Roman" w:hAnsi="Times New Roman"/>
          <w:sz w:val="24"/>
          <w:szCs w:val="24"/>
          <w:lang w:eastAsia="bg-BG"/>
        </w:rPr>
        <w:t>w</w:t>
      </w:r>
      <w:r w:rsidR="00E710B7">
        <w:rPr>
          <w:rFonts w:ascii="Times New Roman" w:hAnsi="Times New Roman"/>
          <w:sz w:val="24"/>
          <w:szCs w:val="24"/>
          <w:lang w:eastAsia="bg-BG"/>
        </w:rPr>
        <w:t>h</w:t>
      </w:r>
      <w:r w:rsidR="00393C68">
        <w:rPr>
          <w:rFonts w:ascii="Times New Roman" w:hAnsi="Times New Roman"/>
          <w:sz w:val="24"/>
          <w:szCs w:val="24"/>
          <w:lang w:eastAsia="bg-BG"/>
        </w:rPr>
        <w:t xml:space="preserve">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E710B7">
        <w:rPr>
          <w:rFonts w:ascii="Times New Roman" w:hAnsi="Times New Roman"/>
          <w:sz w:val="24"/>
          <w:szCs w:val="24"/>
          <w:lang w:val="en-AU"/>
        </w:rPr>
        <w:t xml:space="preserve">controlled </w:t>
      </w:r>
      <w:r w:rsidR="002200A6">
        <w:rPr>
          <w:rFonts w:ascii="Times New Roman" w:hAnsi="Times New Roman"/>
          <w:sz w:val="24"/>
          <w:szCs w:val="24"/>
          <w:lang w:val="en-AU"/>
        </w:rPr>
        <w:t xml:space="preserve">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 xml:space="preserve">Experiment 3 utilised material from </w:t>
      </w:r>
      <w:r w:rsidR="004B4B43">
        <w:rPr>
          <w:rFonts w:ascii="Times New Roman" w:hAnsi="Times New Roman"/>
          <w:sz w:val="24"/>
          <w:szCs w:val="24"/>
          <w:lang w:val="en-AU"/>
        </w:rPr>
        <w:t xml:space="preserve">10 trees from </w:t>
      </w:r>
      <w:r w:rsidRPr="00C6005A">
        <w:rPr>
          <w:rFonts w:ascii="Times New Roman" w:hAnsi="Times New Roman"/>
          <w:sz w:val="24"/>
          <w:szCs w:val="24"/>
          <w:lang w:val="en-AU"/>
        </w:rPr>
        <w:t>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r w:rsidR="0087634D" w:rsidRPr="00C4304D">
        <w:rPr>
          <w:rFonts w:ascii="Times New Roman" w:hAnsi="Times New Roman"/>
          <w:sz w:val="24"/>
          <w:szCs w:val="24"/>
          <w:lang w:val="en-AU"/>
        </w:rPr>
        <w:t xml:space="preserve">Hiko trays </w:t>
      </w:r>
      <w:r w:rsidR="0087634D">
        <w:rPr>
          <w:rFonts w:ascii="Times New Roman" w:hAnsi="Times New Roman"/>
          <w:sz w:val="24"/>
          <w:szCs w:val="24"/>
          <w:lang w:val="en-AU"/>
        </w:rPr>
        <w:t xml:space="preserve">in </w:t>
      </w:r>
      <w:r w:rsidR="00EE0289">
        <w:rPr>
          <w:rFonts w:ascii="Times New Roman" w:hAnsi="Times New Roman"/>
          <w:sz w:val="24"/>
          <w:szCs w:val="24"/>
          <w:lang w:val="en-AU"/>
        </w:rPr>
        <w:t>rooting substratum</w:t>
      </w:r>
      <w:r w:rsidR="00B54D57">
        <w:rPr>
          <w:rFonts w:ascii="Times New Roman" w:hAnsi="Times New Roman"/>
          <w:sz w:val="24"/>
          <w:szCs w:val="24"/>
          <w:lang w:val="en-AU"/>
        </w:rPr>
        <w:t xml:space="preserve"> consisting of perlite, </w:t>
      </w:r>
      <w:r w:rsidR="00B54D57" w:rsidRPr="00C4304D">
        <w:rPr>
          <w:rFonts w:ascii="Times New Roman" w:hAnsi="Times New Roman"/>
          <w:sz w:val="24"/>
          <w:szCs w:val="24"/>
          <w:lang w:val="en-AU"/>
        </w:rPr>
        <w:t xml:space="preserve">vermiculite and sphagnum moss </w:t>
      </w:r>
      <w:r w:rsidR="00E710B7">
        <w:rPr>
          <w:rFonts w:ascii="Times New Roman" w:hAnsi="Times New Roman"/>
          <w:sz w:val="24"/>
          <w:szCs w:val="24"/>
          <w:lang w:val="en-AU"/>
        </w:rPr>
        <w:t xml:space="preserve">(1:1:1 ratio) </w:t>
      </w:r>
      <w:r w:rsidR="0087634D">
        <w:rPr>
          <w:rFonts w:ascii="Times New Roman" w:hAnsi="Times New Roman"/>
          <w:sz w:val="24"/>
          <w:szCs w:val="24"/>
          <w:lang w:val="en-AU"/>
        </w:rPr>
        <w:t xml:space="preserve">and </w:t>
      </w:r>
      <w:r w:rsidR="00E710B7">
        <w:rPr>
          <w:rFonts w:ascii="Times New Roman" w:hAnsi="Times New Roman"/>
          <w:sz w:val="24"/>
          <w:szCs w:val="24"/>
          <w:lang w:val="en-AU"/>
        </w:rPr>
        <w:t xml:space="preserve">supplemented with </w:t>
      </w:r>
      <w:r w:rsidR="00966105" w:rsidRPr="00C4304D">
        <w:rPr>
          <w:rFonts w:ascii="Times New Roman" w:hAnsi="Times New Roman"/>
          <w:sz w:val="24"/>
          <w:szCs w:val="24"/>
          <w:lang w:val="en-AU"/>
        </w:rPr>
        <w:t>fertiliser</w:t>
      </w:r>
      <w:r w:rsidR="00E710B7">
        <w:rPr>
          <w:rFonts w:ascii="Times New Roman" w:hAnsi="Times New Roman"/>
          <w:sz w:val="24"/>
          <w:szCs w:val="24"/>
          <w:lang w:val="en-AU"/>
        </w:rPr>
        <w:t>s</w:t>
      </w:r>
      <w:r w:rsidR="00966105" w:rsidRPr="00C4304D">
        <w:rPr>
          <w:rFonts w:ascii="Times New Roman" w:hAnsi="Times New Roman"/>
          <w:sz w:val="24"/>
          <w:szCs w:val="24"/>
          <w:lang w:val="en-AU"/>
        </w:rPr>
        <w:t xml:space="preserve">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5E3712">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D23474">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6041E2">
        <w:rPr>
          <w:rFonts w:ascii="Times New Roman" w:hAnsi="Times New Roman"/>
          <w:sz w:val="24"/>
          <w:szCs w:val="24"/>
          <w:lang w:val="en-AU"/>
        </w:rPr>
        <w:t>) and 20% of ambient light</w:t>
      </w:r>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E710B7">
        <w:rPr>
          <w:rFonts w:ascii="Times New Roman" w:hAnsi="Times New Roman"/>
          <w:sz w:val="24"/>
          <w:szCs w:val="24"/>
          <w:lang w:val="en-AU"/>
        </w:rPr>
        <w:t xml:space="preserve">controlled </w:t>
      </w:r>
      <w:r w:rsidR="00B54D57">
        <w:rPr>
          <w:rFonts w:ascii="Times New Roman" w:hAnsi="Times New Roman"/>
          <w:sz w:val="24"/>
          <w:szCs w:val="24"/>
          <w:lang w:val="en-AU"/>
        </w:rPr>
        <w:t xml:space="preserve">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Each tree was subjected to wounding in an attempt to induce epicormic regrowth of a standard age within each experiment. Where possible a large branch, usually attached to the 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xml:space="preserve">. If </w:t>
      </w:r>
      <w:r w:rsidR="00E710B7" w:rsidRPr="003078A7">
        <w:rPr>
          <w:rFonts w:ascii="Times New Roman" w:hAnsi="Times New Roman"/>
          <w:sz w:val="24"/>
          <w:szCs w:val="24"/>
          <w:lang w:val="en-AU"/>
        </w:rPr>
        <w:t>wound</w:t>
      </w:r>
      <w:r w:rsidR="00E710B7">
        <w:rPr>
          <w:rFonts w:ascii="Times New Roman" w:hAnsi="Times New Roman"/>
          <w:sz w:val="24"/>
          <w:szCs w:val="24"/>
          <w:lang w:val="en-AU"/>
        </w:rPr>
        <w:t>-</w:t>
      </w:r>
      <w:r w:rsidRPr="003078A7">
        <w:rPr>
          <w:rFonts w:ascii="Times New Roman" w:hAnsi="Times New Roman"/>
          <w:sz w:val="24"/>
          <w:szCs w:val="24"/>
          <w:lang w:val="en-AU"/>
        </w:rPr>
        <w:t xml:space="preserve">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w:t>
      </w:r>
      <w:r w:rsidRPr="003078A7">
        <w:rPr>
          <w:rFonts w:ascii="Times New Roman" w:hAnsi="Times New Roman"/>
          <w:sz w:val="24"/>
          <w:szCs w:val="24"/>
          <w:lang w:val="en-AU"/>
        </w:rPr>
        <w:lastRenderedPageBreak/>
        <w:t>and the ground was estimated to the nearest 200 mm and recorded. Harvested shoots of 200-500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w:t>
      </w:r>
      <w:r w:rsidR="00E710B7">
        <w:rPr>
          <w:rFonts w:ascii="Times New Roman" w:hAnsi="Times New Roman"/>
          <w:sz w:val="24"/>
          <w:szCs w:val="24"/>
          <w:lang w:val="en-AU"/>
        </w:rPr>
        <w:t>followed by</w:t>
      </w:r>
      <w:r w:rsidR="00E710B7"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removal of foliage from the lower half of the cutting, were used in all three experiments. </w:t>
      </w:r>
      <w:r w:rsidR="00E12CD5" w:rsidRPr="003078A7">
        <w:rPr>
          <w:rFonts w:ascii="Times New Roman" w:hAnsi="Times New Roman"/>
          <w:sz w:val="24"/>
          <w:szCs w:val="24"/>
          <w:lang w:val="en-AU"/>
        </w:rPr>
        <w:t>IBA (3 g l</w:t>
      </w:r>
      <w:r w:rsidR="00E12CD5" w:rsidRPr="003078A7">
        <w:rPr>
          <w:rFonts w:ascii="Times New Roman" w:hAnsi="Times New Roman"/>
          <w:sz w:val="24"/>
          <w:szCs w:val="24"/>
          <w:vertAlign w:val="superscript"/>
          <w:lang w:val="en-AU"/>
        </w:rPr>
        <w:t>-1</w:t>
      </w:r>
      <w:r w:rsidR="00E12CD5">
        <w:rPr>
          <w:rFonts w:ascii="Times New Roman" w:hAnsi="Times New Roman"/>
          <w:sz w:val="24"/>
          <w:szCs w:val="24"/>
          <w:lang w:val="en-AU"/>
        </w:rPr>
        <w:t xml:space="preserve">) </w:t>
      </w:r>
      <w:r w:rsidRPr="003078A7">
        <w:rPr>
          <w:rFonts w:ascii="Times New Roman" w:hAnsi="Times New Roman"/>
          <w:sz w:val="24"/>
          <w:szCs w:val="24"/>
          <w:lang w:val="en-AU"/>
        </w:rPr>
        <w:t xml:space="preserve">was applied by dipping the </w:t>
      </w:r>
      <w:r w:rsidR="00E710B7">
        <w:rPr>
          <w:rFonts w:ascii="Times New Roman" w:hAnsi="Times New Roman"/>
          <w:sz w:val="24"/>
          <w:szCs w:val="24"/>
          <w:lang w:val="en-AU"/>
        </w:rPr>
        <w:t xml:space="preserve">cutting </w:t>
      </w:r>
      <w:r w:rsidRPr="003078A7">
        <w:rPr>
          <w:rFonts w:ascii="Times New Roman" w:hAnsi="Times New Roman"/>
          <w:sz w:val="24"/>
          <w:szCs w:val="24"/>
          <w:lang w:val="en-AU"/>
        </w:rPr>
        <w:t>base into a commercial preparation (Clonex Purple, Yates) for around 10 seconds</w:t>
      </w:r>
      <w:r w:rsidR="009A5918">
        <w:rPr>
          <w:rFonts w:ascii="Times New Roman" w:hAnsi="Times New Roman"/>
          <w:sz w:val="24"/>
          <w:szCs w:val="24"/>
          <w:lang w:val="en-AU"/>
        </w:rPr>
        <w:t>, the rate being based on earlier reports that rates between 0.5 and 4 g</w:t>
      </w:r>
      <w:r w:rsidR="009A5918" w:rsidRPr="009A5918">
        <w:rPr>
          <w:rFonts w:ascii="Times New Roman" w:hAnsi="Times New Roman"/>
          <w:sz w:val="24"/>
          <w:szCs w:val="24"/>
          <w:lang w:val="en-AU"/>
        </w:rPr>
        <w:t xml:space="preserve"> </w:t>
      </w:r>
      <w:r w:rsidR="009A5918" w:rsidRPr="003078A7">
        <w:rPr>
          <w:rFonts w:ascii="Times New Roman" w:hAnsi="Times New Roman"/>
          <w:sz w:val="24"/>
          <w:szCs w:val="24"/>
          <w:lang w:val="en-AU"/>
        </w:rPr>
        <w:t>l</w:t>
      </w:r>
      <w:r w:rsidR="009A5918" w:rsidRPr="003078A7">
        <w:rPr>
          <w:rFonts w:ascii="Times New Roman" w:hAnsi="Times New Roman"/>
          <w:sz w:val="24"/>
          <w:szCs w:val="24"/>
          <w:vertAlign w:val="superscript"/>
          <w:lang w:val="en-AU"/>
        </w:rPr>
        <w:t>-1</w:t>
      </w:r>
      <w:r w:rsidR="009A5918">
        <w:rPr>
          <w:rFonts w:ascii="Times New Roman" w:hAnsi="Times New Roman"/>
          <w:sz w:val="24"/>
          <w:szCs w:val="24"/>
          <w:vertAlign w:val="superscript"/>
          <w:lang w:val="en-AU"/>
        </w:rPr>
        <w:t xml:space="preserve"> </w:t>
      </w:r>
      <w:r w:rsidR="009A5918" w:rsidRPr="003078A7">
        <w:rPr>
          <w:rFonts w:ascii="Times New Roman" w:hAnsi="Times New Roman"/>
          <w:sz w:val="24"/>
          <w:szCs w:val="24"/>
          <w:lang w:val="en-AU"/>
        </w:rPr>
        <w:t xml:space="preserve">IBA </w:t>
      </w:r>
      <w:r w:rsidR="009A5918" w:rsidRPr="009A5918">
        <w:rPr>
          <w:rFonts w:ascii="Times New Roman" w:hAnsi="Times New Roman"/>
          <w:sz w:val="24"/>
          <w:szCs w:val="24"/>
          <w:lang w:val="en-AU"/>
        </w:rPr>
        <w:t>have been</w:t>
      </w:r>
      <w:r w:rsidR="009A5918">
        <w:rPr>
          <w:rFonts w:ascii="Times New Roman" w:hAnsi="Times New Roman"/>
          <w:sz w:val="24"/>
          <w:szCs w:val="24"/>
          <w:lang w:val="en-AU"/>
        </w:rPr>
        <w:t xml:space="preserve"> suitable for cutting</w:t>
      </w:r>
      <w:r w:rsidR="005E4751">
        <w:rPr>
          <w:rFonts w:ascii="Times New Roman" w:hAnsi="Times New Roman"/>
          <w:sz w:val="24"/>
          <w:szCs w:val="24"/>
          <w:lang w:val="en-AU"/>
        </w:rPr>
        <w:t xml:space="preserve">s of </w:t>
      </w:r>
      <w:r w:rsidR="005E4751" w:rsidRPr="0048627A">
        <w:rPr>
          <w:rFonts w:ascii="Times New Roman" w:hAnsi="Times New Roman"/>
          <w:i/>
          <w:sz w:val="24"/>
          <w:szCs w:val="24"/>
          <w:lang w:val="en-AU"/>
        </w:rPr>
        <w:t>Melaleuca alternifolia</w:t>
      </w:r>
      <w:r w:rsidR="005E4751">
        <w:rPr>
          <w:rFonts w:ascii="Times New Roman" w:hAnsi="Times New Roman"/>
          <w:sz w:val="24"/>
          <w:szCs w:val="24"/>
          <w:lang w:val="en-AU"/>
        </w:rPr>
        <w:t xml:space="preserve"> </w:t>
      </w:r>
      <w:r w:rsidR="000B562F">
        <w:rPr>
          <w:rFonts w:ascii="Times New Roman" w:hAnsi="Times New Roman"/>
          <w:sz w:val="24"/>
          <w:szCs w:val="24"/>
          <w:lang w:val="en-AU"/>
        </w:rPr>
        <w:fldChar w:fldCharType="begin"/>
      </w:r>
      <w:r w:rsidR="005E3712">
        <w:rPr>
          <w:rFonts w:ascii="Times New Roman" w:hAnsi="Times New Roman"/>
          <w:sz w:val="24"/>
          <w:szCs w:val="24"/>
          <w:lang w:val="en-AU"/>
        </w:rPr>
        <w:instrText xml:space="preserve"> ADDIN EN.CITE &lt;EndNote&gt;&lt;Cite&gt;&lt;Author&gt;Whish&lt;/Author&gt;&lt;Year&gt;1994&lt;/Year&gt;&lt;RecNum&gt;12069&lt;/RecNum&gt;&lt;DisplayText&gt;(Whish 1994)&lt;/DisplayText&gt;&lt;record&gt;&lt;rec-number&gt;12069&lt;/rec-number&gt;&lt;foreign-keys&gt;&lt;key app="EN" db-id="9taxvpr2nzrwaaex9sp50f0stp25pre00vst"&gt;12069&lt;/key&gt;&lt;/foreign-keys&gt;&lt;ref-type name="Thesis"&gt;32&lt;/ref-type&gt;&lt;contributors&gt;&lt;authors&gt;&lt;author&gt;Whish, Jeremy Patrick Milroy&lt;/author&gt;&lt;/authors&gt;&lt;/contributors&gt;&lt;titles&gt;&lt;title&gt;Improving tea tree oil production : technology, plant selection and propagation&lt;/title&gt;&lt;/titles&gt;&lt;pages&gt;117&lt;/pages&gt;&lt;volume&gt;MSc&lt;/volume&gt;&lt;keywords&gt;&lt;keyword&gt;Melaleuca&lt;/keyword&gt;&lt;keyword&gt;Alterniflora&lt;/keyword&gt;&lt;keyword&gt;Propagation&lt;/keyword&gt;&lt;keyword&gt;tea tree&lt;/keyword&gt;&lt;keyword&gt;scu request&lt;/keyword&gt;&lt;keyword&gt;cuttings&lt;/keyword&gt;&lt;keyword&gt;stem cuttings&lt;/keyword&gt;&lt;keyword&gt;tissue culture&lt;/keyword&gt;&lt;keyword&gt;clonal propagation&lt;/keyword&gt;&lt;/keywords&gt;&lt;dates&gt;&lt;year&gt;1994&lt;/year&gt;&lt;/dates&gt;&lt;publisher&gt;University of New England&lt;/publisher&gt;&lt;call-num&gt;TH000/W576/1996  &lt;/call-num&gt;&lt;urls&gt;&lt;/urls&gt;&lt;/record&gt;&lt;/Cite&gt;&lt;/EndNote&gt;</w:instrText>
      </w:r>
      <w:r w:rsidR="000B562F">
        <w:rPr>
          <w:rFonts w:ascii="Times New Roman" w:hAnsi="Times New Roman"/>
          <w:sz w:val="24"/>
          <w:szCs w:val="24"/>
          <w:lang w:val="en-AU"/>
        </w:rPr>
        <w:fldChar w:fldCharType="separate"/>
      </w:r>
      <w:r w:rsidR="005E3712">
        <w:rPr>
          <w:rFonts w:ascii="Times New Roman" w:hAnsi="Times New Roman"/>
          <w:noProof/>
          <w:sz w:val="24"/>
          <w:szCs w:val="24"/>
          <w:lang w:val="en-AU"/>
        </w:rPr>
        <w:t>(</w:t>
      </w:r>
      <w:hyperlink w:anchor="_ENREF_25" w:tooltip="Whish, 1994 #12069" w:history="1">
        <w:r w:rsidR="001D273F">
          <w:rPr>
            <w:rFonts w:ascii="Times New Roman" w:hAnsi="Times New Roman"/>
            <w:noProof/>
            <w:sz w:val="24"/>
            <w:szCs w:val="24"/>
            <w:lang w:val="en-AU"/>
          </w:rPr>
          <w:t>Whish 1994</w:t>
        </w:r>
      </w:hyperlink>
      <w:r w:rsidR="005E3712">
        <w:rPr>
          <w:rFonts w:ascii="Times New Roman" w:hAnsi="Times New Roman"/>
          <w:noProof/>
          <w:sz w:val="24"/>
          <w:szCs w:val="24"/>
          <w:lang w:val="en-AU"/>
        </w:rPr>
        <w:t>)</w:t>
      </w:r>
      <w:r w:rsidR="000B562F">
        <w:rPr>
          <w:rFonts w:ascii="Times New Roman" w:hAnsi="Times New Roman"/>
          <w:sz w:val="24"/>
          <w:szCs w:val="24"/>
          <w:lang w:val="en-AU"/>
        </w:rPr>
        <w:fldChar w:fldCharType="end"/>
      </w:r>
      <w:r w:rsidR="005E3712">
        <w:rPr>
          <w:rFonts w:ascii="Times New Roman" w:hAnsi="Times New Roman"/>
          <w:sz w:val="24"/>
          <w:szCs w:val="24"/>
          <w:lang w:val="en-AU"/>
        </w:rPr>
        <w:t xml:space="preserve">. </w:t>
      </w:r>
      <w:r w:rsidRPr="003078A7">
        <w:rPr>
          <w:rFonts w:ascii="Times New Roman" w:hAnsi="Times New Roman"/>
          <w:sz w:val="24"/>
          <w:szCs w:val="24"/>
          <w:lang w:val="en-AU"/>
        </w:rPr>
        <w:t xml:space="preserve">Cuttings were set into saturated </w:t>
      </w:r>
      <w:r w:rsidR="00EE0289">
        <w:rPr>
          <w:rFonts w:ascii="Times New Roman" w:hAnsi="Times New Roman"/>
          <w:sz w:val="24"/>
          <w:szCs w:val="24"/>
          <w:lang w:val="en-AU"/>
        </w:rPr>
        <w:t>rooting substratum</w:t>
      </w:r>
      <w:r w:rsidRPr="003078A7">
        <w:rPr>
          <w:rFonts w:ascii="Times New Roman" w:hAnsi="Times New Roman"/>
          <w:sz w:val="24"/>
          <w:szCs w:val="24"/>
          <w:lang w:val="en-AU"/>
        </w:rPr>
        <w:t xml:space="preserve"> to a depth of around half their length, by creating a hole with a dibble stick, inserting the cutting, then gently pressing to firm the </w:t>
      </w:r>
      <w:r w:rsidR="00EE0289">
        <w:rPr>
          <w:rFonts w:ascii="Times New Roman" w:hAnsi="Times New Roman"/>
          <w:sz w:val="24"/>
          <w:szCs w:val="24"/>
          <w:lang w:val="en-AU"/>
        </w:rPr>
        <w:t>rooting substratum</w:t>
      </w:r>
      <w:r w:rsidRPr="003078A7">
        <w:rPr>
          <w:rFonts w:ascii="Times New Roman" w:hAnsi="Times New Roman"/>
          <w:sz w:val="24"/>
          <w:szCs w:val="24"/>
          <w:lang w:val="en-AU"/>
        </w:rPr>
        <w:t xml:space="preserve"> around the base of the cutting. Foliage of cuttings was maintained saturated with a hand sprayer till </w:t>
      </w:r>
      <w:r w:rsidR="000639FF">
        <w:rPr>
          <w:rFonts w:ascii="Times New Roman" w:hAnsi="Times New Roman"/>
          <w:sz w:val="24"/>
          <w:szCs w:val="24"/>
          <w:lang w:val="en-AU"/>
        </w:rPr>
        <w:t xml:space="preserve">placed in </w:t>
      </w:r>
      <w:r w:rsidR="00D60FC3">
        <w:rPr>
          <w:rFonts w:ascii="Times New Roman" w:hAnsi="Times New Roman"/>
          <w:sz w:val="24"/>
          <w:szCs w:val="24"/>
          <w:lang w:val="en-AU"/>
        </w:rPr>
        <w:t>the</w:t>
      </w:r>
      <w:r w:rsidR="001D40E1">
        <w:rPr>
          <w:rFonts w:ascii="Times New Roman" w:hAnsi="Times New Roman"/>
          <w:sz w:val="24"/>
          <w:szCs w:val="24"/>
          <w:lang w:val="en-AU"/>
        </w:rPr>
        <w:t xml:space="preserve"> </w:t>
      </w:r>
      <w:r w:rsidR="000639FF">
        <w:rPr>
          <w:rFonts w:ascii="Times New Roman" w:hAnsi="Times New Roman"/>
          <w:sz w:val="24"/>
          <w:szCs w:val="24"/>
          <w:lang w:val="en-AU"/>
        </w:rPr>
        <w:t>propagation chamber</w:t>
      </w:r>
      <w:r w:rsidR="00165096">
        <w:rPr>
          <w:rFonts w:ascii="Times New Roman" w:hAnsi="Times New Roman"/>
          <w:sz w:val="24"/>
          <w:szCs w:val="24"/>
          <w:lang w:val="en-AU"/>
        </w:rPr>
        <w:t>s</w:t>
      </w:r>
      <w:r w:rsidR="000639FF">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w:t>
      </w:r>
      <w:r w:rsidR="001D40E1">
        <w:rPr>
          <w:rFonts w:ascii="Times New Roman" w:hAnsi="Times New Roman"/>
          <w:sz w:val="24"/>
          <w:szCs w:val="24"/>
          <w:lang w:val="en-AU"/>
        </w:rPr>
        <w:t>of</w:t>
      </w:r>
      <w:r w:rsidR="001D40E1"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rooting was carried out three </w:t>
      </w:r>
      <w:r w:rsidRPr="003078A7">
        <w:rPr>
          <w:rFonts w:ascii="Times New Roman" w:hAnsi="Times New Roman"/>
          <w:sz w:val="24"/>
          <w:szCs w:val="24"/>
          <w:lang w:val="en-AU"/>
        </w:rPr>
        <w:lastRenderedPageBreak/>
        <w:t>times per week during Experiment 1 to allow early detection of root development, then approximately weekly during Experiments 2 and 3. The presence of newly developed shoots was also recorded at 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stock</w:t>
      </w:r>
      <w:r w:rsidR="00D23474">
        <w:rPr>
          <w:rFonts w:ascii="Times New Roman" w:hAnsi="Times New Roman"/>
          <w:i/>
          <w:sz w:val="24"/>
          <w:szCs w:val="24"/>
          <w:lang w:val="en-AU"/>
        </w:rPr>
        <w:t>-</w:t>
      </w:r>
      <w:r w:rsidR="005C30C7">
        <w:rPr>
          <w:rFonts w:ascii="Times New Roman" w:hAnsi="Times New Roman"/>
          <w:i/>
          <w:sz w:val="24"/>
          <w:szCs w:val="24"/>
          <w:lang w:val="en-AU"/>
        </w:rPr>
        <w:t>plant</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 second model was also used on Experiment 2 data to test for site and tissue-type </w:t>
      </w:r>
      <w:proofErr w:type="gramStart"/>
      <w:r w:rsidRPr="003078A7">
        <w:rPr>
          <w:rFonts w:ascii="Times New Roman" w:hAnsi="Times New Roman"/>
          <w:sz w:val="24"/>
          <w:szCs w:val="24"/>
          <w:lang w:val="en-AU"/>
        </w:rPr>
        <w:t>effects,</w:t>
      </w:r>
      <w:proofErr w:type="gramEnd"/>
      <w:r w:rsidRPr="003078A7">
        <w:rPr>
          <w:rFonts w:ascii="Times New Roman" w:hAnsi="Times New Roman"/>
          <w:sz w:val="24"/>
          <w:szCs w:val="24"/>
          <w:lang w:val="en-AU"/>
        </w:rPr>
        <w:t xml:space="preserve"> however, in this analysis tissue-type could </w:t>
      </w:r>
      <w:r w:rsidR="001D40E1">
        <w:rPr>
          <w:rFonts w:ascii="Times New Roman" w:hAnsi="Times New Roman"/>
          <w:sz w:val="24"/>
          <w:szCs w:val="24"/>
          <w:lang w:val="en-AU"/>
        </w:rPr>
        <w:t>not be n</w:t>
      </w:r>
      <w:r w:rsidRPr="003078A7">
        <w:rPr>
          <w:rFonts w:ascii="Times New Roman" w:hAnsi="Times New Roman"/>
          <w:sz w:val="24"/>
          <w:szCs w:val="24"/>
          <w:lang w:val="en-AU"/>
        </w:rPr>
        <w:t>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w:t>
      </w:r>
      <w:r w:rsidR="002523EC">
        <w:rPr>
          <w:rFonts w:ascii="Times New Roman" w:hAnsi="Times New Roman"/>
          <w:sz w:val="24"/>
          <w:szCs w:val="24"/>
          <w:lang w:val="en-AU"/>
        </w:rPr>
        <w:t>,</w:t>
      </w:r>
      <w:r w:rsidRPr="003078A7">
        <w:rPr>
          <w:rFonts w:ascii="Times New Roman" w:hAnsi="Times New Roman"/>
          <w:sz w:val="24"/>
          <w:szCs w:val="24"/>
          <w:lang w:val="en-AU"/>
        </w:rPr>
        <w:t xml:space="preserve"> </w:t>
      </w:r>
      <w:r w:rsidR="001D40E1">
        <w:rPr>
          <w:rFonts w:ascii="Times New Roman" w:hAnsi="Times New Roman"/>
          <w:sz w:val="24"/>
          <w:szCs w:val="24"/>
          <w:lang w:val="en-AU"/>
        </w:rPr>
        <w:t xml:space="preserve">namely </w:t>
      </w:r>
      <w:r w:rsidRPr="003078A7">
        <w:rPr>
          <w:rFonts w:ascii="Times New Roman" w:hAnsi="Times New Roman"/>
          <w:sz w:val="24"/>
          <w:szCs w:val="24"/>
          <w:lang w:val="en-AU"/>
        </w:rPr>
        <w:t>mature, induced epicormic</w:t>
      </w:r>
      <w:r w:rsidR="00D23474">
        <w:rPr>
          <w:rFonts w:ascii="Times New Roman" w:hAnsi="Times New Roman"/>
          <w:sz w:val="24"/>
          <w:szCs w:val="24"/>
          <w:lang w:val="en-AU"/>
        </w:rPr>
        <w:t>,</w:t>
      </w:r>
      <w:r w:rsidRPr="003078A7">
        <w:rPr>
          <w:rFonts w:ascii="Times New Roman" w:hAnsi="Times New Roman"/>
          <w:sz w:val="24"/>
          <w:szCs w:val="24"/>
          <w:lang w:val="en-AU"/>
        </w:rPr>
        <w:t xml:space="preserve"> and spontaneous epicormic sources. A model with an Experiment term and TTSC factor was utilised and all factors were tested on the Error term.</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For all statistical analyses, factors were treated as fixed unless otherwise noted, and ANOVA and estimated margin means were generated using the </w:t>
      </w:r>
      <w:r w:rsidR="00DC0189">
        <w:rPr>
          <w:rFonts w:ascii="Times New Roman" w:hAnsi="Times New Roman"/>
          <w:sz w:val="24"/>
          <w:szCs w:val="24"/>
          <w:lang w:val="en-AU"/>
        </w:rPr>
        <w:t>General Linear Model (</w:t>
      </w:r>
      <w:r w:rsidRPr="003078A7">
        <w:rPr>
          <w:rFonts w:ascii="Times New Roman" w:hAnsi="Times New Roman"/>
          <w:sz w:val="24"/>
          <w:szCs w:val="24"/>
          <w:lang w:val="en-AU"/>
        </w:rPr>
        <w:t>GLM</w:t>
      </w:r>
      <w:r w:rsidR="00DC0189">
        <w:rPr>
          <w:rFonts w:ascii="Times New Roman" w:hAnsi="Times New Roman"/>
          <w:sz w:val="24"/>
          <w:szCs w:val="24"/>
          <w:lang w:val="en-AU"/>
        </w:rPr>
        <w:t>)</w:t>
      </w:r>
      <w:r w:rsidRPr="003078A7">
        <w:rPr>
          <w:rFonts w:ascii="Times New Roman" w:hAnsi="Times New Roman"/>
          <w:sz w:val="24"/>
          <w:szCs w:val="24"/>
          <w:lang w:val="en-AU"/>
        </w:rPr>
        <w:t xml:space="preserve">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w:t>
      </w:r>
      <w:r w:rsidR="006F77CF">
        <w:rPr>
          <w:rFonts w:ascii="Times New Roman" w:hAnsi="Times New Roman"/>
          <w:sz w:val="24"/>
          <w:szCs w:val="24"/>
          <w:lang w:val="en-AU"/>
        </w:rPr>
        <w:t>,</w:t>
      </w:r>
      <w:r w:rsidRPr="003078A7">
        <w:rPr>
          <w:rFonts w:ascii="Times New Roman" w:hAnsi="Times New Roman"/>
          <w:sz w:val="24"/>
          <w:szCs w:val="24"/>
          <w:lang w:val="en-AU"/>
        </w:rPr>
        <w:t xml:space="preserve">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D95D07" w:rsidP="00E437E4">
      <w:pPr>
        <w:spacing w:line="480" w:lineRule="auto"/>
        <w:rPr>
          <w:rFonts w:ascii="Times New Roman" w:hAnsi="Times New Roman"/>
          <w:sz w:val="24"/>
          <w:szCs w:val="24"/>
          <w:lang w:val="en-AU"/>
        </w:rPr>
      </w:pPr>
      <w:r>
        <w:rPr>
          <w:rFonts w:ascii="Times New Roman" w:hAnsi="Times New Roman"/>
          <w:sz w:val="24"/>
          <w:szCs w:val="24"/>
          <w:lang w:val="en-AU"/>
        </w:rPr>
        <w:t>Of</w:t>
      </w:r>
      <w:r w:rsidR="00EF2329">
        <w:rPr>
          <w:rFonts w:ascii="Times New Roman" w:hAnsi="Times New Roman"/>
          <w:sz w:val="24"/>
          <w:szCs w:val="24"/>
          <w:lang w:val="en-AU"/>
        </w:rPr>
        <w:t xml:space="preserve"> the </w:t>
      </w:r>
      <w:r w:rsidR="003078A7" w:rsidRPr="003078A7">
        <w:rPr>
          <w:rFonts w:ascii="Times New Roman" w:hAnsi="Times New Roman"/>
          <w:sz w:val="24"/>
          <w:szCs w:val="24"/>
          <w:lang w:val="en-AU"/>
        </w:rPr>
        <w:t xml:space="preserve">10 trees at the </w:t>
      </w:r>
      <w:proofErr w:type="spellStart"/>
      <w:r w:rsidR="003078A7" w:rsidRPr="003078A7">
        <w:rPr>
          <w:rFonts w:ascii="Times New Roman" w:hAnsi="Times New Roman"/>
          <w:sz w:val="24"/>
          <w:szCs w:val="24"/>
          <w:lang w:val="en-AU"/>
        </w:rPr>
        <w:t>Dilkoon</w:t>
      </w:r>
      <w:proofErr w:type="spellEnd"/>
      <w:r w:rsidR="003078A7" w:rsidRPr="003078A7">
        <w:rPr>
          <w:rFonts w:ascii="Times New Roman" w:hAnsi="Times New Roman"/>
          <w:sz w:val="24"/>
          <w:szCs w:val="24"/>
          <w:lang w:val="en-AU"/>
        </w:rPr>
        <w:t xml:space="preserve"> site</w:t>
      </w:r>
      <w:r w:rsidR="00EF2329">
        <w:rPr>
          <w:rFonts w:ascii="Times New Roman" w:hAnsi="Times New Roman"/>
          <w:sz w:val="24"/>
          <w:szCs w:val="24"/>
          <w:lang w:val="en-AU"/>
        </w:rPr>
        <w:t>,</w:t>
      </w:r>
      <w:r w:rsidR="003078A7" w:rsidRPr="003078A7">
        <w:rPr>
          <w:rFonts w:ascii="Times New Roman" w:hAnsi="Times New Roman"/>
          <w:sz w:val="24"/>
          <w:szCs w:val="24"/>
          <w:lang w:val="en-AU"/>
        </w:rPr>
        <w:t xml:space="preserve"> </w:t>
      </w:r>
      <w:r w:rsidR="00EF2329" w:rsidRPr="003078A7">
        <w:rPr>
          <w:rFonts w:ascii="Times New Roman" w:hAnsi="Times New Roman"/>
          <w:sz w:val="24"/>
          <w:szCs w:val="24"/>
          <w:lang w:val="en-AU"/>
        </w:rPr>
        <w:t>no regrowth occurred from basal wounds</w:t>
      </w:r>
      <w:r w:rsidR="00EF2329">
        <w:rPr>
          <w:rFonts w:ascii="Times New Roman" w:hAnsi="Times New Roman"/>
          <w:sz w:val="24"/>
          <w:szCs w:val="24"/>
          <w:lang w:val="en-AU"/>
        </w:rPr>
        <w:t xml:space="preserve"> and only four </w:t>
      </w:r>
      <w:r w:rsidR="00B25685">
        <w:rPr>
          <w:rFonts w:ascii="Times New Roman" w:hAnsi="Times New Roman"/>
          <w:sz w:val="24"/>
          <w:szCs w:val="24"/>
          <w:lang w:val="en-AU"/>
        </w:rPr>
        <w:t xml:space="preserve">trees </w:t>
      </w:r>
      <w:r w:rsidR="00D605C4" w:rsidRPr="003078A7">
        <w:rPr>
          <w:rFonts w:ascii="Times New Roman" w:hAnsi="Times New Roman"/>
          <w:sz w:val="24"/>
          <w:szCs w:val="24"/>
          <w:lang w:val="en-AU"/>
        </w:rPr>
        <w:t xml:space="preserve">(06-08 &amp; 10) </w:t>
      </w:r>
      <w:r w:rsidR="00EF2329">
        <w:rPr>
          <w:rFonts w:ascii="Times New Roman" w:hAnsi="Times New Roman"/>
          <w:sz w:val="24"/>
          <w:szCs w:val="24"/>
          <w:lang w:val="en-AU"/>
        </w:rPr>
        <w:t>sprouted</w:t>
      </w:r>
      <w:r w:rsidR="00EF2329" w:rsidRPr="003078A7">
        <w:rPr>
          <w:rFonts w:ascii="Times New Roman" w:hAnsi="Times New Roman"/>
          <w:sz w:val="24"/>
          <w:szCs w:val="24"/>
          <w:lang w:val="en-AU"/>
        </w:rPr>
        <w:t xml:space="preserve"> epicormic </w:t>
      </w:r>
      <w:r w:rsidR="00EF2329">
        <w:rPr>
          <w:rFonts w:ascii="Times New Roman" w:hAnsi="Times New Roman"/>
          <w:sz w:val="24"/>
          <w:szCs w:val="24"/>
          <w:lang w:val="en-AU"/>
        </w:rPr>
        <w:t xml:space="preserve">shoots from branch stumps, four months after </w:t>
      </w:r>
      <w:r w:rsidR="003078A7" w:rsidRPr="003078A7">
        <w:rPr>
          <w:rFonts w:ascii="Times New Roman" w:hAnsi="Times New Roman"/>
          <w:sz w:val="24"/>
          <w:szCs w:val="24"/>
          <w:lang w:val="en-AU"/>
        </w:rPr>
        <w:t>basal wounding and branch removal</w:t>
      </w:r>
      <w:r w:rsidR="00EF2329">
        <w:rPr>
          <w:rFonts w:ascii="Times New Roman" w:hAnsi="Times New Roman"/>
          <w:sz w:val="24"/>
          <w:szCs w:val="24"/>
          <w:lang w:val="en-AU"/>
        </w:rPr>
        <w:t xml:space="preserve">. </w:t>
      </w:r>
      <w:r w:rsidR="00D605C4">
        <w:rPr>
          <w:rFonts w:ascii="Times New Roman" w:hAnsi="Times New Roman"/>
          <w:sz w:val="24"/>
          <w:szCs w:val="24"/>
          <w:lang w:val="en-AU"/>
        </w:rPr>
        <w:t>S</w:t>
      </w:r>
      <w:r w:rsidR="003078A7" w:rsidRPr="003078A7">
        <w:rPr>
          <w:rFonts w:ascii="Times New Roman" w:hAnsi="Times New Roman"/>
          <w:sz w:val="24"/>
          <w:szCs w:val="24"/>
          <w:lang w:val="en-AU"/>
        </w:rPr>
        <w:t xml:space="preserve">pontaneous epicormic shoots </w:t>
      </w:r>
      <w:r w:rsidR="00D605C4">
        <w:rPr>
          <w:rFonts w:ascii="Times New Roman" w:hAnsi="Times New Roman"/>
          <w:sz w:val="24"/>
          <w:szCs w:val="24"/>
          <w:lang w:val="en-AU"/>
        </w:rPr>
        <w:t xml:space="preserve">were present </w:t>
      </w:r>
      <w:r w:rsidR="003078A7" w:rsidRPr="003078A7">
        <w:rPr>
          <w:rFonts w:ascii="Times New Roman" w:hAnsi="Times New Roman"/>
          <w:sz w:val="24"/>
          <w:szCs w:val="24"/>
          <w:lang w:val="en-AU"/>
        </w:rPr>
        <w:t>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Surprisingly, the same technique for induction of resprouting, applied at the same time, was less successful at the Ballandean site, as only four out of 10 treated trees produced sprouts. Two trees (01 and 02) were sampled for wound-induced </w:t>
      </w:r>
      <w:proofErr w:type="gramStart"/>
      <w:r w:rsidRPr="003078A7">
        <w:rPr>
          <w:rFonts w:ascii="Times New Roman" w:hAnsi="Times New Roman"/>
          <w:sz w:val="24"/>
          <w:szCs w:val="24"/>
          <w:lang w:val="en-AU"/>
        </w:rPr>
        <w:t>epicormic</w:t>
      </w:r>
      <w:r w:rsidR="006F77CF">
        <w:rPr>
          <w:rFonts w:ascii="Times New Roman" w:hAnsi="Times New Roman"/>
          <w:sz w:val="24"/>
          <w:szCs w:val="24"/>
          <w:lang w:val="en-AU"/>
        </w:rPr>
        <w:t>,</w:t>
      </w:r>
      <w:proofErr w:type="gramEnd"/>
      <w:r w:rsidRPr="003078A7">
        <w:rPr>
          <w:rFonts w:ascii="Times New Roman" w:hAnsi="Times New Roman"/>
          <w:sz w:val="24"/>
          <w:szCs w:val="24"/>
          <w:lang w:val="en-AU"/>
        </w:rPr>
        <w:t xml:space="preserve"> whereas seven out of eight of the remaining trees were sampled for spontaneous epicormic (Tree 07 had no epicormic shoots). The main difference between the two sites was that the trees from Cannon Creek</w:t>
      </w:r>
      <w:r w:rsidR="00165096" w:rsidRPr="003078A7">
        <w:rPr>
          <w:rFonts w:ascii="Times New Roman" w:hAnsi="Times New Roman"/>
          <w:sz w:val="24"/>
          <w:szCs w:val="24"/>
          <w:lang w:val="en-AU"/>
        </w:rPr>
        <w:t xml:space="preserve"> </w:t>
      </w:r>
      <w:r w:rsidRPr="003078A7">
        <w:rPr>
          <w:rFonts w:ascii="Times New Roman" w:hAnsi="Times New Roman"/>
          <w:sz w:val="24"/>
          <w:szCs w:val="24"/>
          <w:lang w:val="en-AU"/>
        </w:rPr>
        <w:t>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w:t>
      </w:r>
      <w:r w:rsidR="00D23474">
        <w:rPr>
          <w:rFonts w:ascii="Times New Roman" w:hAnsi="Times New Roman"/>
          <w:sz w:val="24"/>
          <w:szCs w:val="24"/>
          <w:lang w:val="en-AU"/>
        </w:rPr>
        <w:t xml:space="preserve"> (see below)</w:t>
      </w:r>
      <w:r w:rsidRPr="003078A7">
        <w:rPr>
          <w:rFonts w:ascii="Times New Roman" w:hAnsi="Times New Roman"/>
          <w:sz w:val="24"/>
          <w:szCs w:val="24"/>
          <w:lang w:val="en-AU"/>
        </w:rPr>
        <w:t xml:space="preserve"> was most successful in the Experiment 3, where eight out of 10 trees responded to partial severing of a branch in late winter (29th Aug 12). The cutting material collected from regrowth 4.5 months later (16 Jan 2013) was considered more </w:t>
      </w:r>
      <w:r w:rsidR="00083214">
        <w:rPr>
          <w:rFonts w:ascii="Times New Roman" w:hAnsi="Times New Roman"/>
          <w:sz w:val="24"/>
          <w:szCs w:val="24"/>
          <w:lang w:val="en-AU"/>
        </w:rPr>
        <w:t>suitable for rooting</w:t>
      </w:r>
      <w:r w:rsidR="0008321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w:t>
      </w:r>
      <w:r w:rsidR="00083214">
        <w:rPr>
          <w:rFonts w:ascii="Times New Roman" w:hAnsi="Times New Roman"/>
          <w:sz w:val="24"/>
          <w:szCs w:val="24"/>
          <w:lang w:val="en-AU"/>
        </w:rPr>
        <w:t xml:space="preserve">that in the </w:t>
      </w:r>
      <w:r w:rsidRPr="003078A7">
        <w:rPr>
          <w:rFonts w:ascii="Times New Roman" w:hAnsi="Times New Roman"/>
          <w:sz w:val="24"/>
          <w:szCs w:val="24"/>
          <w:lang w:val="en-AU"/>
        </w:rPr>
        <w:t>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(26</w:t>
      </w:r>
      <w:r w:rsidR="00F71D12">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F71D12">
        <w:rPr>
          <w:rFonts w:ascii="Times New Roman" w:hAnsi="Times New Roman"/>
          <w:sz w:val="24"/>
          <w:szCs w:val="24"/>
          <w:lang w:val="en-AU"/>
        </w:rPr>
        <w:t>.5</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r w:rsidR="0001782C">
        <w:rPr>
          <w:rFonts w:ascii="Times New Roman" w:hAnsi="Times New Roman"/>
          <w:sz w:val="24"/>
          <w:szCs w:val="24"/>
          <w:lang w:val="en-AU"/>
        </w:rPr>
        <w:t>11</w:t>
      </w:r>
      <w:r w:rsidR="00F71D12">
        <w:rPr>
          <w:rFonts w:ascii="Times New Roman" w:hAnsi="Times New Roman"/>
          <w:sz w:val="24"/>
          <w:szCs w:val="24"/>
          <w:lang w:val="en-AU"/>
        </w:rPr>
        <w:t>.2</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F71D12">
        <w:rPr>
          <w:rFonts w:ascii="Times New Roman" w:hAnsi="Times New Roman"/>
          <w:sz w:val="24"/>
          <w:szCs w:val="24"/>
          <w:lang w:val="en-AU"/>
        </w:rPr>
        <w:t>2.0</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F9342A" w:rsidRDefault="00FE6EBD">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 xml:space="preserve">Experiment 1, differed from the other two experiments in that its </w:t>
      </w:r>
      <w:r w:rsidR="003078A7" w:rsidRPr="003078A7">
        <w:rPr>
          <w:rFonts w:ascii="Times New Roman" w:hAnsi="Times New Roman"/>
          <w:sz w:val="24"/>
          <w:szCs w:val="24"/>
          <w:lang w:val="en-AU"/>
        </w:rPr>
        <w:t xml:space="preserve">mean rooting percentage for epicormic-derived cuttings </w:t>
      </w:r>
      <w:r w:rsidRPr="003078A7">
        <w:rPr>
          <w:rFonts w:ascii="Times New Roman" w:hAnsi="Times New Roman"/>
          <w:sz w:val="24"/>
          <w:szCs w:val="24"/>
          <w:lang w:val="en-AU"/>
        </w:rPr>
        <w:t>(</w:t>
      </w:r>
      <w:r>
        <w:rPr>
          <w:rFonts w:ascii="Times New Roman" w:hAnsi="Times New Roman"/>
          <w:sz w:val="24"/>
          <w:szCs w:val="24"/>
          <w:lang w:val="en-AU"/>
        </w:rPr>
        <w:t>25.6</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Pr>
          <w:rFonts w:ascii="Times New Roman" w:hAnsi="Times New Roman"/>
          <w:sz w:val="24"/>
          <w:szCs w:val="24"/>
          <w:lang w:val="en-AU"/>
        </w:rPr>
        <w:t xml:space="preserve">7.6 </w:t>
      </w:r>
      <w:r w:rsidRPr="003078A7">
        <w:rPr>
          <w:rFonts w:ascii="Times New Roman" w:hAnsi="Times New Roman"/>
          <w:sz w:val="24"/>
          <w:szCs w:val="24"/>
          <w:lang w:val="en-AU"/>
        </w:rPr>
        <w:t xml:space="preserve">%) </w:t>
      </w:r>
      <w:r>
        <w:rPr>
          <w:rFonts w:ascii="Times New Roman" w:hAnsi="Times New Roman"/>
          <w:sz w:val="24"/>
          <w:szCs w:val="24"/>
          <w:lang w:val="en-AU"/>
        </w:rPr>
        <w:t>was not significantly different to</w:t>
      </w:r>
      <w:r w:rsidR="003078A7" w:rsidRPr="003078A7">
        <w:rPr>
          <w:rFonts w:ascii="Times New Roman" w:hAnsi="Times New Roman"/>
          <w:sz w:val="24"/>
          <w:szCs w:val="24"/>
          <w:lang w:val="en-AU"/>
        </w:rPr>
        <w:t xml:space="preserve"> that for mature shoots </w:t>
      </w:r>
      <w:r>
        <w:rPr>
          <w:rFonts w:ascii="Times New Roman" w:hAnsi="Times New Roman"/>
          <w:sz w:val="24"/>
          <w:szCs w:val="24"/>
          <w:lang w:val="en-AU"/>
        </w:rPr>
        <w:t>(</w:t>
      </w:r>
      <w:r w:rsidRPr="003078A7">
        <w:rPr>
          <w:rFonts w:ascii="Times New Roman" w:hAnsi="Times New Roman"/>
          <w:sz w:val="24"/>
          <w:szCs w:val="24"/>
          <w:lang w:val="en-AU"/>
        </w:rPr>
        <w:t>2</w:t>
      </w:r>
      <w:r>
        <w:rPr>
          <w:rFonts w:ascii="Times New Roman" w:hAnsi="Times New Roman"/>
          <w:sz w:val="24"/>
          <w:szCs w:val="24"/>
          <w:lang w:val="en-AU"/>
        </w:rPr>
        <w:t>0.0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Pr>
          <w:rFonts w:ascii="Times New Roman" w:hAnsi="Times New Roman"/>
          <w:sz w:val="24"/>
          <w:szCs w:val="24"/>
          <w:lang w:val="en-AU"/>
        </w:rPr>
        <w:t xml:space="preserve">5.2 </w:t>
      </w:r>
      <w:r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at Day 69 (p-value = 0.26, Table </w:t>
      </w:r>
      <w:r w:rsidR="00FC4C79">
        <w:rPr>
          <w:rFonts w:ascii="Times New Roman" w:hAnsi="Times New Roman"/>
          <w:sz w:val="24"/>
          <w:szCs w:val="24"/>
          <w:lang w:val="en-AU"/>
        </w:rPr>
        <w:t>1</w:t>
      </w:r>
      <w:r w:rsidR="003078A7" w:rsidRPr="003078A7">
        <w:rPr>
          <w:rFonts w:ascii="Times New Roman" w:hAnsi="Times New Roman"/>
          <w:sz w:val="24"/>
          <w:szCs w:val="24"/>
          <w:lang w:val="en-AU"/>
        </w:rPr>
        <w:t>).</w:t>
      </w:r>
      <w:r w:rsidR="004760EF">
        <w:rPr>
          <w:rFonts w:ascii="Times New Roman" w:hAnsi="Times New Roman"/>
          <w:sz w:val="24"/>
          <w:szCs w:val="24"/>
          <w:lang w:val="en-AU"/>
        </w:rPr>
        <w:t xml:space="preserve"> H</w:t>
      </w:r>
      <w:r w:rsidR="004760EF" w:rsidRPr="003078A7">
        <w:rPr>
          <w:rFonts w:ascii="Times New Roman" w:hAnsi="Times New Roman"/>
          <w:sz w:val="24"/>
          <w:szCs w:val="24"/>
          <w:lang w:val="en-AU"/>
        </w:rPr>
        <w:t>owever,</w:t>
      </w:r>
      <w:r w:rsidR="004760EF">
        <w:rPr>
          <w:rFonts w:ascii="Times New Roman" w:hAnsi="Times New Roman"/>
          <w:sz w:val="24"/>
          <w:szCs w:val="24"/>
          <w:lang w:val="en-AU"/>
        </w:rPr>
        <w:t xml:space="preserve"> a</w:t>
      </w:r>
      <w:r w:rsidR="003078A7" w:rsidRPr="003078A7">
        <w:rPr>
          <w:rFonts w:ascii="Times New Roman" w:hAnsi="Times New Roman"/>
          <w:sz w:val="24"/>
          <w:szCs w:val="24"/>
          <w:lang w:val="en-AU"/>
        </w:rPr>
        <w:t>t an earlier assessment time point (Day 41), the difference between rooting rates of cuttings from different tissue types approached significance (p-value = 0.</w:t>
      </w:r>
      <w:r w:rsidR="00827681">
        <w:rPr>
          <w:rFonts w:ascii="Times New Roman" w:hAnsi="Times New Roman"/>
          <w:sz w:val="24"/>
          <w:szCs w:val="24"/>
          <w:lang w:val="en-AU"/>
        </w:rPr>
        <w:t>062</w:t>
      </w:r>
      <w:r w:rsidR="003078A7" w:rsidRPr="003078A7">
        <w:rPr>
          <w:rFonts w:ascii="Times New Roman" w:hAnsi="Times New Roman"/>
          <w:sz w:val="24"/>
          <w:szCs w:val="24"/>
          <w:lang w:val="en-AU"/>
        </w:rPr>
        <w:t xml:space="preserve">, Table </w:t>
      </w:r>
      <w:r w:rsidR="00FC4C79">
        <w:rPr>
          <w:rFonts w:ascii="Times New Roman" w:hAnsi="Times New Roman"/>
          <w:sz w:val="24"/>
          <w:szCs w:val="24"/>
          <w:lang w:val="en-AU"/>
        </w:rPr>
        <w:t>1</w:t>
      </w:r>
      <w:r w:rsidR="003078A7" w:rsidRPr="003078A7">
        <w:rPr>
          <w:rFonts w:ascii="Times New Roman" w:hAnsi="Times New Roman"/>
          <w:sz w:val="24"/>
          <w:szCs w:val="24"/>
          <w:lang w:val="en-AU"/>
        </w:rPr>
        <w:t>), which suggested mature-shoot derived cuttings may root more slowly than cuttings derived from epicormic-shoots. Plotting rooting rates over four assessment time points indicated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post-setting) (</w:t>
      </w:r>
      <w:r w:rsidR="0070276E" w:rsidRPr="0070276E">
        <w:rPr>
          <w:rFonts w:ascii="Times New Roman" w:hAnsi="Times New Roman"/>
          <w:sz w:val="24"/>
          <w:szCs w:val="24"/>
          <w:highlight w:val="yellow"/>
          <w:lang w:val="en-AU"/>
        </w:rPr>
        <w:t>Fig. 1</w:t>
      </w:r>
      <w:r w:rsidR="003078A7" w:rsidRPr="003078A7">
        <w:rPr>
          <w:rFonts w:ascii="Times New Roman" w:hAnsi="Times New Roman"/>
          <w:sz w:val="24"/>
          <w:szCs w:val="24"/>
          <w:lang w:val="en-AU"/>
        </w:rPr>
        <w:t xml:space="preserve">). Furthermore, an assessment of cuttings 81 days post-setting in Experiment 3 also tended to support the observation that rooting was </w:t>
      </w:r>
      <w:r w:rsidR="003078A7" w:rsidRPr="003078A7">
        <w:rPr>
          <w:rFonts w:ascii="Times New Roman" w:hAnsi="Times New Roman"/>
          <w:sz w:val="24"/>
          <w:szCs w:val="24"/>
          <w:lang w:val="en-AU"/>
        </w:rPr>
        <w:lastRenderedPageBreak/>
        <w:t>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w:t>
      </w:r>
      <w:r w:rsidR="008C4532">
        <w:rPr>
          <w:rFonts w:ascii="Times New Roman" w:hAnsi="Times New Roman"/>
          <w:sz w:val="24"/>
          <w:szCs w:val="24"/>
          <w:lang w:val="en-AU"/>
        </w:rPr>
        <w:t xml:space="preserve">at all, </w:t>
      </w:r>
      <w:r w:rsidRPr="003078A7">
        <w:rPr>
          <w:rFonts w:ascii="Times New Roman" w:hAnsi="Times New Roman"/>
          <w:sz w:val="24"/>
          <w:szCs w:val="24"/>
          <w:lang w:val="en-AU"/>
        </w:rPr>
        <w:t xml:space="preserve">whereas other genotypes </w:t>
      </w:r>
      <w:r w:rsidR="008C4532">
        <w:rPr>
          <w:rFonts w:ascii="Times New Roman" w:hAnsi="Times New Roman"/>
          <w:sz w:val="24"/>
          <w:szCs w:val="24"/>
          <w:lang w:val="en-AU"/>
        </w:rPr>
        <w:t>reached</w:t>
      </w:r>
      <w:r w:rsidR="008C4532"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r w:rsidR="00A80141">
        <w:rPr>
          <w:rFonts w:ascii="Times New Roman" w:hAnsi="Times New Roman"/>
          <w:sz w:val="24"/>
          <w:szCs w:val="24"/>
          <w:lang w:val="en-AU"/>
        </w:rPr>
        <w:t xml:space="preserve"> (</w:t>
      </w:r>
      <w:r w:rsidR="0070276E" w:rsidRPr="0070276E">
        <w:rPr>
          <w:rFonts w:ascii="Times New Roman" w:hAnsi="Times New Roman"/>
          <w:sz w:val="24"/>
          <w:szCs w:val="24"/>
          <w:highlight w:val="yellow"/>
          <w:lang w:val="en-AU"/>
        </w:rPr>
        <w:t>Fig 2.).</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Analysis of tissue-type within stock-plant and stock-plant effects as random variables on the pooled data set allowed estimation of variance components and indicated that the variance explained by tissue-type within stock-plant (</w:t>
      </w:r>
      <w:r w:rsidR="00DB65F1">
        <w:rPr>
          <w:rFonts w:ascii="Times New Roman" w:hAnsi="Times New Roman"/>
          <w:sz w:val="24"/>
          <w:szCs w:val="24"/>
          <w:lang w:val="en-AU"/>
        </w:rPr>
        <w:t xml:space="preserve">Estimate </w:t>
      </w:r>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0.01) was around four </w:t>
      </w:r>
      <w:r w:rsidRPr="003078A7">
        <w:rPr>
          <w:rFonts w:ascii="Times New Roman" w:hAnsi="Times New Roman"/>
          <w:sz w:val="24"/>
          <w:szCs w:val="24"/>
          <w:lang w:val="en-AU"/>
        </w:rPr>
        <w:lastRenderedPageBreak/>
        <w:t>fold larger than that due to the stock-plant (</w:t>
      </w:r>
      <w:r w:rsidR="00DB65F1">
        <w:rPr>
          <w:rFonts w:ascii="Times New Roman" w:hAnsi="Times New Roman"/>
          <w:sz w:val="24"/>
          <w:szCs w:val="24"/>
          <w:lang w:val="en-AU"/>
        </w:rPr>
        <w:t>Estimate</w:t>
      </w:r>
      <w:r w:rsidR="00DB65F1" w:rsidRPr="003078A7">
        <w:rPr>
          <w:rFonts w:ascii="Times New Roman" w:hAnsi="Times New Roman"/>
          <w:sz w:val="24"/>
          <w:szCs w:val="24"/>
          <w:lang w:val="en-AU"/>
        </w:rPr>
        <w:t xml:space="preserve"> </w:t>
      </w:r>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0.008)</w:t>
      </w:r>
      <w:ins w:id="0" w:author="mshepher" w:date="2013-08-26T10:37:00Z">
        <w:r w:rsidR="00E95331">
          <w:rPr>
            <w:rFonts w:ascii="Times New Roman" w:hAnsi="Times New Roman"/>
            <w:sz w:val="24"/>
            <w:szCs w:val="24"/>
            <w:lang w:val="en-AU"/>
          </w:rPr>
          <w:t xml:space="preserve"> (ANOVA not shown)</w:t>
        </w:r>
      </w:ins>
      <w:r w:rsidRPr="003078A7">
        <w:rPr>
          <w:rFonts w:ascii="Times New Roman" w:hAnsi="Times New Roman"/>
          <w:sz w:val="24"/>
          <w:szCs w:val="24"/>
          <w:lang w:val="en-AU"/>
        </w:rPr>
        <w:t xml:space="preserve">.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0F394F" w:rsidP="00E437E4">
      <w:pPr>
        <w:spacing w:line="480" w:lineRule="auto"/>
        <w:rPr>
          <w:rFonts w:ascii="Times New Roman" w:hAnsi="Times New Roman"/>
          <w:sz w:val="24"/>
          <w:szCs w:val="24"/>
          <w:lang w:val="en-AU"/>
        </w:rPr>
      </w:pPr>
      <w:r>
        <w:rPr>
          <w:rFonts w:ascii="Times New Roman" w:hAnsi="Times New Roman"/>
          <w:sz w:val="24"/>
          <w:szCs w:val="24"/>
          <w:lang w:val="en-AU"/>
        </w:rPr>
        <w:t>An ANOVA using Experiment as a factor indicated there were significant difference</w:t>
      </w:r>
      <w:r w:rsidR="00581D44">
        <w:rPr>
          <w:rFonts w:ascii="Times New Roman" w:hAnsi="Times New Roman"/>
          <w:sz w:val="24"/>
          <w:szCs w:val="24"/>
          <w:lang w:val="en-AU"/>
        </w:rPr>
        <w:t>s</w:t>
      </w:r>
      <w:r>
        <w:rPr>
          <w:rFonts w:ascii="Times New Roman" w:hAnsi="Times New Roman"/>
          <w:sz w:val="24"/>
          <w:szCs w:val="24"/>
          <w:lang w:val="en-AU"/>
        </w:rPr>
        <w:t xml:space="preserve"> among the overall means for each experiment </w:t>
      </w:r>
      <w:r w:rsidR="003078A7" w:rsidRPr="003078A7">
        <w:rPr>
          <w:rFonts w:ascii="Times New Roman" w:hAnsi="Times New Roman"/>
          <w:sz w:val="24"/>
          <w:szCs w:val="24"/>
          <w:lang w:val="en-AU"/>
        </w:rPr>
        <w:t>(ANOVA not shown; df=2; p-value for F test on Experiment = 0.008</w:t>
      </w:r>
      <w:r w:rsidR="00165096" w:rsidRPr="00294290">
        <w:rPr>
          <w:rFonts w:ascii="Times New Roman" w:hAnsi="Times New Roman"/>
          <w:sz w:val="24"/>
          <w:szCs w:val="24"/>
          <w:lang w:val="en-AU"/>
        </w:rPr>
        <w:t>)</w:t>
      </w:r>
      <w:r w:rsidR="008C0B65">
        <w:rPr>
          <w:rFonts w:ascii="Times New Roman" w:hAnsi="Times New Roman"/>
          <w:sz w:val="24"/>
          <w:szCs w:val="24"/>
          <w:lang w:val="en-AU"/>
        </w:rPr>
        <w:t xml:space="preserve">. </w:t>
      </w:r>
      <w:r w:rsidR="009550A3">
        <w:rPr>
          <w:rFonts w:ascii="Times New Roman" w:hAnsi="Times New Roman"/>
          <w:sz w:val="24"/>
          <w:szCs w:val="24"/>
          <w:lang w:val="en-AU"/>
        </w:rPr>
        <w:t xml:space="preserve">The mean for </w:t>
      </w:r>
      <w:r w:rsidR="009550A3" w:rsidRPr="003078A7">
        <w:rPr>
          <w:rFonts w:ascii="Times New Roman" w:hAnsi="Times New Roman"/>
          <w:sz w:val="24"/>
          <w:szCs w:val="24"/>
          <w:lang w:val="en-AU"/>
        </w:rPr>
        <w:t>Experiment 2 (</w:t>
      </w:r>
      <w:r w:rsidR="009550A3">
        <w:rPr>
          <w:rFonts w:ascii="Times New Roman" w:hAnsi="Times New Roman"/>
          <w:sz w:val="24"/>
          <w:szCs w:val="24"/>
          <w:lang w:val="en-AU"/>
        </w:rPr>
        <w:t>16</w:t>
      </w:r>
      <w:r w:rsidR="009550A3" w:rsidRPr="003078A7">
        <w:rPr>
          <w:rFonts w:ascii="Times New Roman" w:hAnsi="Times New Roman"/>
          <w:sz w:val="24"/>
          <w:szCs w:val="24"/>
          <w:lang w:val="en-AU"/>
        </w:rPr>
        <w:t xml:space="preserve"> </w:t>
      </w:r>
      <w:r w:rsidR="009550A3" w:rsidRPr="005B3B3C">
        <w:rPr>
          <w:rFonts w:ascii="Symbol" w:hAnsi="Symbol"/>
          <w:sz w:val="24"/>
          <w:szCs w:val="24"/>
        </w:rPr>
        <w:t></w:t>
      </w:r>
      <w:r w:rsidR="009550A3" w:rsidRPr="003078A7">
        <w:rPr>
          <w:rFonts w:ascii="Times New Roman" w:hAnsi="Times New Roman"/>
          <w:sz w:val="24"/>
          <w:szCs w:val="24"/>
        </w:rPr>
        <w:t xml:space="preserve"> </w:t>
      </w:r>
      <w:r w:rsidR="009550A3">
        <w:rPr>
          <w:rFonts w:ascii="Times New Roman" w:hAnsi="Times New Roman"/>
          <w:sz w:val="24"/>
          <w:szCs w:val="24"/>
          <w:lang w:val="en-AU"/>
        </w:rPr>
        <w:t xml:space="preserve">3 </w:t>
      </w:r>
      <w:r w:rsidR="009550A3" w:rsidRPr="00294290">
        <w:rPr>
          <w:rFonts w:ascii="Times New Roman" w:hAnsi="Times New Roman"/>
          <w:sz w:val="24"/>
          <w:szCs w:val="24"/>
          <w:lang w:val="en-AU"/>
        </w:rPr>
        <w:t>%)</w:t>
      </w:r>
      <w:r w:rsidR="009550A3">
        <w:rPr>
          <w:rFonts w:ascii="Times New Roman" w:hAnsi="Times New Roman"/>
          <w:sz w:val="24"/>
          <w:szCs w:val="24"/>
          <w:lang w:val="en-AU"/>
        </w:rPr>
        <w:t xml:space="preserve"> was lower than</w:t>
      </w:r>
      <w:r w:rsidR="003078A7" w:rsidRPr="003078A7">
        <w:rPr>
          <w:rFonts w:ascii="Times New Roman" w:hAnsi="Times New Roman"/>
          <w:sz w:val="24"/>
          <w:szCs w:val="24"/>
          <w:lang w:val="en-AU"/>
        </w:rPr>
        <w:t xml:space="preserve"> </w:t>
      </w:r>
      <w:r w:rsidR="009550A3">
        <w:rPr>
          <w:rFonts w:ascii="Times New Roman" w:hAnsi="Times New Roman"/>
          <w:sz w:val="24"/>
          <w:szCs w:val="24"/>
          <w:lang w:val="en-AU"/>
        </w:rPr>
        <w:t xml:space="preserve">the mean for </w:t>
      </w:r>
      <w:r w:rsidR="003078A7" w:rsidRPr="003078A7">
        <w:rPr>
          <w:rFonts w:ascii="Times New Roman" w:hAnsi="Times New Roman"/>
          <w:sz w:val="24"/>
          <w:szCs w:val="24"/>
          <w:lang w:val="en-AU"/>
        </w:rPr>
        <w:t>Experiment 3 (</w:t>
      </w:r>
      <w:r w:rsidR="00670144">
        <w:rPr>
          <w:rFonts w:ascii="Times New Roman" w:hAnsi="Times New Roman"/>
          <w:sz w:val="24"/>
          <w:szCs w:val="24"/>
          <w:lang w:val="en-AU"/>
        </w:rPr>
        <w:t>34</w:t>
      </w:r>
      <w:r w:rsidR="003078A7" w:rsidRPr="003078A7">
        <w:rPr>
          <w:rFonts w:ascii="Times New Roman" w:hAnsi="Times New Roman"/>
          <w:sz w:val="24"/>
          <w:szCs w:val="24"/>
          <w:lang w:val="en-AU"/>
        </w:rPr>
        <w:t xml:space="preserve"> </w:t>
      </w:r>
      <w:r w:rsidR="003078A7" w:rsidRPr="005B3B3C">
        <w:rPr>
          <w:rFonts w:ascii="Symbol" w:hAnsi="Symbol"/>
          <w:sz w:val="24"/>
          <w:szCs w:val="24"/>
        </w:rPr>
        <w:t></w:t>
      </w:r>
      <w:r w:rsidR="003078A7"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003078A7" w:rsidRPr="003078A7">
        <w:rPr>
          <w:rFonts w:ascii="Times New Roman" w:hAnsi="Times New Roman"/>
          <w:sz w:val="24"/>
          <w:szCs w:val="24"/>
          <w:lang w:val="en-AU"/>
        </w:rPr>
        <w:t xml:space="preserve">%) but </w:t>
      </w:r>
      <w:r w:rsidR="00581D44">
        <w:rPr>
          <w:rFonts w:ascii="Times New Roman" w:hAnsi="Times New Roman"/>
          <w:sz w:val="24"/>
          <w:szCs w:val="24"/>
          <w:lang w:val="en-AU"/>
        </w:rPr>
        <w:t>it was not</w:t>
      </w:r>
      <w:r w:rsidR="00581D44" w:rsidRPr="003078A7">
        <w:rPr>
          <w:rFonts w:ascii="Times New Roman" w:hAnsi="Times New Roman"/>
          <w:sz w:val="24"/>
          <w:szCs w:val="24"/>
          <w:lang w:val="en-AU"/>
        </w:rPr>
        <w:t xml:space="preserve"> </w:t>
      </w:r>
      <w:r w:rsidR="009550A3">
        <w:rPr>
          <w:rFonts w:ascii="Times New Roman" w:hAnsi="Times New Roman"/>
          <w:sz w:val="24"/>
          <w:szCs w:val="24"/>
          <w:lang w:val="en-AU"/>
        </w:rPr>
        <w:t>different to</w:t>
      </w:r>
      <w:r w:rsidR="00581D44">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Experiment 1 </w:t>
      </w:r>
      <w:r w:rsidR="00670144" w:rsidRPr="003078A7">
        <w:rPr>
          <w:rFonts w:ascii="Times New Roman" w:hAnsi="Times New Roman"/>
          <w:sz w:val="24"/>
          <w:szCs w:val="24"/>
          <w:lang w:val="en-AU"/>
        </w:rPr>
        <w:t>(</w:t>
      </w:r>
      <w:r w:rsidR="00670144">
        <w:rPr>
          <w:rFonts w:ascii="Times New Roman" w:hAnsi="Times New Roman"/>
          <w:sz w:val="24"/>
          <w:szCs w:val="24"/>
          <w:lang w:val="en-AU"/>
        </w:rPr>
        <w:t>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r w:rsidR="009550A3">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and </w:t>
      </w:r>
      <w:r w:rsidR="00581D44" w:rsidRPr="003078A7">
        <w:rPr>
          <w:rFonts w:ascii="Times New Roman" w:hAnsi="Times New Roman"/>
          <w:sz w:val="24"/>
          <w:szCs w:val="24"/>
          <w:lang w:val="en-AU"/>
        </w:rPr>
        <w:t xml:space="preserve">Experiment </w:t>
      </w:r>
      <w:r w:rsidR="009550A3">
        <w:rPr>
          <w:rFonts w:ascii="Times New Roman" w:hAnsi="Times New Roman"/>
          <w:sz w:val="24"/>
          <w:szCs w:val="24"/>
          <w:lang w:val="en-AU"/>
        </w:rPr>
        <w:t>1</w:t>
      </w:r>
      <w:r w:rsidR="00581D44" w:rsidRPr="003078A7">
        <w:rPr>
          <w:rFonts w:ascii="Times New Roman" w:hAnsi="Times New Roman"/>
          <w:sz w:val="24"/>
          <w:szCs w:val="24"/>
          <w:lang w:val="en-AU"/>
        </w:rPr>
        <w:t xml:space="preserve"> was significantly lower than Experiment </w:t>
      </w:r>
      <w:r w:rsidR="009550A3">
        <w:rPr>
          <w:rFonts w:ascii="Times New Roman" w:hAnsi="Times New Roman"/>
          <w:sz w:val="24"/>
          <w:szCs w:val="24"/>
          <w:lang w:val="en-AU"/>
        </w:rPr>
        <w:t>3</w:t>
      </w:r>
      <w:r w:rsidR="00581D44"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003078A7"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w:t>
      </w:r>
      <w:r w:rsidR="008E055F">
        <w:rPr>
          <w:rFonts w:ascii="Times New Roman" w:hAnsi="Times New Roman"/>
          <w:sz w:val="24"/>
          <w:szCs w:val="24"/>
          <w:lang w:val="en-AU"/>
        </w:rPr>
        <w:t>the factorial</w:t>
      </w:r>
      <w:r w:rsidRPr="003078A7">
        <w:rPr>
          <w:rFonts w:ascii="Times New Roman" w:hAnsi="Times New Roman"/>
          <w:sz w:val="24"/>
          <w:szCs w:val="24"/>
          <w:lang w:val="en-AU"/>
        </w:rPr>
        <w:t xml:space="preserve"> effect was also highly significant (ANOVA not shown; p-values =0). The better performance of Experiment 3 relative to the other two experiments could largely be attributed to better rooting on epicormic</w:t>
      </w:r>
      <w:r w:rsidR="008E055F">
        <w:rPr>
          <w:rFonts w:ascii="Times New Roman" w:hAnsi="Times New Roman"/>
          <w:sz w:val="24"/>
          <w:szCs w:val="24"/>
          <w:lang w:val="en-AU"/>
        </w:rPr>
        <w:t xml:space="preserve"> shoots</w:t>
      </w:r>
      <w:r w:rsidR="00F7674D">
        <w:rPr>
          <w:rFonts w:ascii="Times New Roman" w:hAnsi="Times New Roman"/>
          <w:sz w:val="24"/>
          <w:szCs w:val="24"/>
          <w:lang w:val="en-AU"/>
        </w:rPr>
        <w:t>-</w:t>
      </w:r>
      <w:r w:rsidR="00603DAD">
        <w:rPr>
          <w:rFonts w:ascii="Times New Roman" w:hAnsi="Times New Roman"/>
          <w:sz w:val="24"/>
          <w:szCs w:val="24"/>
          <w:lang w:val="en-AU"/>
        </w:rPr>
        <w:t>derived cuttings (Fig.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(12</w:t>
      </w:r>
      <w:r w:rsidR="007505A9">
        <w:rPr>
          <w:rFonts w:ascii="Times New Roman" w:hAnsi="Times New Roman"/>
          <w:sz w:val="24"/>
          <w:szCs w:val="24"/>
          <w:lang w:val="en-AU"/>
        </w:rPr>
        <w:t>.5</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(36</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7</w:t>
      </w:r>
      <w:r w:rsidR="007505A9">
        <w:rPr>
          <w:rFonts w:ascii="Times New Roman" w:hAnsi="Times New Roman"/>
          <w:sz w:val="24"/>
          <w:szCs w:val="24"/>
          <w:lang w:val="en-AU"/>
        </w:rPr>
        <w:t>.2</w:t>
      </w:r>
      <w:r w:rsidR="00D76504">
        <w:rPr>
          <w:rFonts w:ascii="Times New Roman" w:hAnsi="Times New Roman"/>
          <w:sz w:val="24"/>
          <w:szCs w:val="24"/>
          <w:lang w:val="en-AU"/>
        </w:rPr>
        <w:t xml:space="preserve"> </w:t>
      </w:r>
      <w:r w:rsidRPr="003078A7">
        <w:rPr>
          <w:rFonts w:ascii="Times New Roman" w:hAnsi="Times New Roman"/>
          <w:sz w:val="24"/>
          <w:szCs w:val="24"/>
          <w:lang w:val="en-AU"/>
        </w:rPr>
        <w:t xml:space="preserve">%, No. of trees = 5), or </w:t>
      </w:r>
      <w:r w:rsidRPr="003078A7">
        <w:rPr>
          <w:rFonts w:ascii="Times New Roman" w:hAnsi="Times New Roman"/>
          <w:sz w:val="24"/>
          <w:szCs w:val="24"/>
          <w:lang w:val="en-AU"/>
        </w:rPr>
        <w:lastRenderedPageBreak/>
        <w:t>mature shoots (20</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5</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0B562F" w:rsidRPr="003078A7">
        <w:rPr>
          <w:rFonts w:ascii="Times New Roman" w:hAnsi="Times New Roman"/>
          <w:sz w:val="24"/>
          <w:szCs w:val="24"/>
          <w:lang w:val="en-AU"/>
        </w:rPr>
        <w:fldChar w:fldCharType="begin"/>
      </w:r>
      <w:r w:rsidR="002B3AAD">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0B562F" w:rsidRPr="003078A7">
        <w:rPr>
          <w:rFonts w:ascii="Times New Roman" w:hAnsi="Times New Roman"/>
          <w:sz w:val="24"/>
          <w:szCs w:val="24"/>
          <w:lang w:val="en-AU"/>
        </w:rPr>
        <w:fldChar w:fldCharType="separate"/>
      </w:r>
      <w:r w:rsidR="002B3AAD">
        <w:rPr>
          <w:rFonts w:ascii="Times New Roman" w:hAnsi="Times New Roman"/>
          <w:noProof/>
          <w:sz w:val="24"/>
          <w:szCs w:val="24"/>
          <w:lang w:val="en-AU"/>
        </w:rPr>
        <w:t>(</w:t>
      </w:r>
      <w:hyperlink w:anchor="_ENREF_12" w:tooltip="Haines, 1993 #12727" w:history="1">
        <w:r w:rsidR="001D273F">
          <w:rPr>
            <w:rFonts w:ascii="Times New Roman" w:hAnsi="Times New Roman"/>
            <w:noProof/>
            <w:sz w:val="24"/>
            <w:szCs w:val="24"/>
            <w:lang w:val="en-AU"/>
          </w:rPr>
          <w:t>Haines et al. 1993</w:t>
        </w:r>
      </w:hyperlink>
      <w:r w:rsidR="002B3AAD">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ins w:id="1" w:author="mshepher" w:date="2013-08-26T10:37:00Z">
        <w:r w:rsidR="00E95331">
          <w:rPr>
            <w:rFonts w:ascii="Times New Roman" w:hAnsi="Times New Roman"/>
            <w:sz w:val="24"/>
            <w:szCs w:val="24"/>
            <w:lang w:val="en-AU"/>
          </w:rPr>
          <w:t xml:space="preserve"> (Correlation plot not shown)</w:t>
        </w:r>
      </w:ins>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 Experiment 3, the production of new shoots was recorded as well as roots to test whether new shoots were an indicator of rooting. Although there was a significant positive correlation (Contingency coefficient = 0.252 p-value = 0), shooting was only a weak indicator of rooting, 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w:t>
      </w:r>
      <w:r w:rsidR="00165096" w:rsidRPr="003078A7">
        <w:rPr>
          <w:rFonts w:ascii="Times New Roman" w:hAnsi="Times New Roman"/>
          <w:sz w:val="24"/>
          <w:szCs w:val="24"/>
          <w:lang w:val="en-AU"/>
        </w:rPr>
        <w:t>it</w:t>
      </w:r>
      <w:r w:rsidR="00723D7D">
        <w:rPr>
          <w:rFonts w:ascii="Times New Roman" w:hAnsi="Times New Roman"/>
          <w:sz w:val="24"/>
          <w:szCs w:val="24"/>
          <w:lang w:val="en-AU"/>
        </w:rPr>
        <w:t>’s</w:t>
      </w:r>
      <w:r w:rsidRPr="003078A7">
        <w:rPr>
          <w:rFonts w:ascii="Times New Roman" w:hAnsi="Times New Roman"/>
          <w:sz w:val="24"/>
          <w:szCs w:val="24"/>
          <w:lang w:val="en-AU"/>
        </w:rPr>
        <w:t xml:space="preserve">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t>
      </w:r>
      <w:r w:rsidR="00723D7D">
        <w:rPr>
          <w:rFonts w:ascii="Times New Roman" w:hAnsi="Times New Roman"/>
          <w:sz w:val="24"/>
          <w:szCs w:val="24"/>
          <w:lang w:val="en-AU"/>
        </w:rPr>
        <w:t>would</w:t>
      </w:r>
      <w:r w:rsidRPr="003078A7">
        <w:rPr>
          <w:rFonts w:ascii="Times New Roman" w:hAnsi="Times New Roman"/>
          <w:sz w:val="24"/>
          <w:szCs w:val="24"/>
          <w:lang w:val="en-AU"/>
        </w:rPr>
        <w:t xml:space="preserve">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0B562F"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9" w:tooltip="Olesen, 1978 #12728" w:history="1">
        <w:r w:rsidR="001D273F"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1" w:tooltip="Greenwood, 1993 #3319" w:history="1">
        <w:r w:rsidR="001D273F"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0" w:tooltip="Fraga, 2002 #12437" w:history="1">
        <w:r w:rsidR="001D273F"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2" w:tooltip="Shepherd, 2009 #9723" w:history="1">
        <w:r w:rsidR="001D273F"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0B562F"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Hartney, 1980 #1144" w:history="1">
        <w:r w:rsidR="001D273F"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8" w:tooltip="Mankessi, 2010 #12760" w:history="1">
        <w:r w:rsidR="001D273F"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w:t>
      </w:r>
      <w:r w:rsidR="00E445B9">
        <w:rPr>
          <w:rFonts w:ascii="Times New Roman" w:hAnsi="Times New Roman"/>
          <w:sz w:val="24"/>
          <w:szCs w:val="24"/>
          <w:lang w:val="en-AU"/>
        </w:rPr>
        <w:t>higher</w:t>
      </w:r>
      <w:r w:rsidRPr="003078A7">
        <w:rPr>
          <w:rFonts w:ascii="Times New Roman" w:hAnsi="Times New Roman"/>
          <w:sz w:val="24"/>
          <w:szCs w:val="24"/>
          <w:lang w:val="en-AU"/>
        </w:rPr>
        <w:t xml:space="preserve">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w:t>
      </w:r>
      <w:r w:rsidR="00182AAC">
        <w:rPr>
          <w:rFonts w:ascii="Times New Roman" w:hAnsi="Times New Roman"/>
          <w:sz w:val="24"/>
          <w:szCs w:val="24"/>
          <w:lang w:val="en-AU"/>
        </w:rPr>
        <w:t>X</w:t>
      </w:r>
      <w:r w:rsidRPr="003078A7">
        <w:rPr>
          <w:rFonts w:ascii="Times New Roman" w:hAnsi="Times New Roman"/>
          <w:sz w:val="24"/>
          <w:szCs w:val="24"/>
          <w:lang w:val="en-AU"/>
        </w:rPr>
        <w:t xml:space="preserve">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w:t>
      </w:r>
      <w:r w:rsidR="00165096" w:rsidRPr="003078A7">
        <w:rPr>
          <w:rFonts w:ascii="Times New Roman" w:hAnsi="Times New Roman"/>
          <w:sz w:val="24"/>
          <w:szCs w:val="24"/>
          <w:lang w:val="en-AU"/>
        </w:rPr>
        <w:t>through induction of epicormic shoots</w:t>
      </w:r>
      <w:r w:rsidR="0065015A">
        <w:rPr>
          <w:rFonts w:ascii="Times New Roman" w:hAnsi="Times New Roman"/>
          <w:sz w:val="24"/>
          <w:szCs w:val="24"/>
          <w:lang w:val="en-AU"/>
        </w:rPr>
        <w:t xml:space="preserve"> </w:t>
      </w:r>
      <w:r w:rsidR="000B562F" w:rsidRPr="003078A7">
        <w:rPr>
          <w:rFonts w:ascii="Times New Roman" w:hAnsi="Times New Roman"/>
          <w:sz w:val="24"/>
          <w:szCs w:val="24"/>
          <w:lang w:val="en-AU"/>
        </w:rPr>
        <w:fldChar w:fldCharType="begin"/>
      </w:r>
      <w:r w:rsidR="0056431B">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0B562F"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15" w:tooltip="Libby, 1993 #7543" w:history="1">
        <w:r w:rsidR="001D273F">
          <w:rPr>
            <w:rFonts w:ascii="Times New Roman" w:hAnsi="Times New Roman"/>
            <w:noProof/>
            <w:sz w:val="24"/>
            <w:szCs w:val="24"/>
            <w:lang w:val="en-AU"/>
          </w:rPr>
          <w:t>Libby and Ahuja 1993</w:t>
        </w:r>
      </w:hyperlink>
      <w:r w:rsidR="0056431B">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0B562F"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4" w:tooltip="Jacobs, 1955 #674" w:history="1">
        <w:r w:rsidR="001D273F"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0B562F"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5" w:tooltip="Burrows, 2002 #8019" w:history="1">
        <w:r w:rsidR="001D273F"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6" w:tooltip="Burrows, 2008 #12428" w:history="1">
        <w:r w:rsidR="001D273F"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Wiltshire, 1998 #9075" w:history="1">
        <w:r w:rsidR="001D273F"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0B562F"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3" w:tooltip="Southwell, 1989 #11806" w:history="1">
        <w:r w:rsidR="001D273F"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0" w:tooltip="Russell, 2002 #11709" w:history="1">
        <w:r w:rsidR="001D273F"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1" w:tooltip="Russell, 2003 #12409" w:history="1">
        <w:r w:rsidR="001D273F"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w:t>
      </w:r>
      <w:proofErr w:type="spellStart"/>
      <w:r w:rsidR="00165096" w:rsidRPr="003078A7">
        <w:rPr>
          <w:rFonts w:ascii="Times New Roman" w:hAnsi="Times New Roman"/>
          <w:sz w:val="24"/>
          <w:szCs w:val="24"/>
          <w:lang w:val="en-AU"/>
        </w:rPr>
        <w:t>i</w:t>
      </w:r>
      <w:proofErr w:type="spellEnd"/>
      <w:r w:rsidR="00EF554B">
        <w:rPr>
          <w:rFonts w:ascii="Times New Roman" w:hAnsi="Times New Roman"/>
          <w:sz w:val="24"/>
          <w:szCs w:val="24"/>
          <w:lang w:val="en-AU"/>
        </w:rPr>
        <w:t xml:space="preserve">. </w:t>
      </w:r>
      <w:r w:rsidR="00165096" w:rsidRPr="003078A7">
        <w:rPr>
          <w:rFonts w:ascii="Times New Roman" w:hAnsi="Times New Roman"/>
          <w:sz w:val="24"/>
          <w:szCs w:val="24"/>
          <w:lang w:val="en-AU"/>
        </w:rPr>
        <w:t>e</w:t>
      </w:r>
      <w:r w:rsidRPr="003078A7">
        <w:rPr>
          <w:rFonts w:ascii="Times New Roman" w:hAnsi="Times New Roman"/>
          <w:sz w:val="24"/>
          <w:szCs w:val="24"/>
          <w:lang w:val="en-AU"/>
        </w:rPr>
        <w:t>.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w:t>
      </w:r>
      <w:r w:rsidR="00EF554B">
        <w:rPr>
          <w:rFonts w:ascii="Times New Roman" w:hAnsi="Times New Roman"/>
          <w:sz w:val="24"/>
          <w:szCs w:val="24"/>
          <w:lang w:val="en-AU"/>
        </w:rPr>
        <w:t>,</w:t>
      </w:r>
      <w:r w:rsidRPr="003078A7">
        <w:rPr>
          <w:rFonts w:ascii="Times New Roman" w:hAnsi="Times New Roman"/>
          <w:sz w:val="24"/>
          <w:szCs w:val="24"/>
          <w:lang w:val="en-AU"/>
        </w:rPr>
        <w:t xml:space="preserve">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w:t>
      </w:r>
      <w:r w:rsidR="00EF554B">
        <w:rPr>
          <w:rFonts w:ascii="Times New Roman" w:hAnsi="Times New Roman"/>
          <w:sz w:val="24"/>
          <w:szCs w:val="24"/>
          <w:lang w:val="en-AU"/>
        </w:rPr>
        <w:t>ly</w:t>
      </w:r>
      <w:r w:rsidRPr="003078A7">
        <w:rPr>
          <w:rFonts w:ascii="Times New Roman" w:hAnsi="Times New Roman"/>
          <w:sz w:val="24"/>
          <w:szCs w:val="24"/>
          <w:lang w:val="en-AU"/>
        </w:rPr>
        <w:t xml:space="preserv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4" w:tooltip="Trueman, 2013 #12118" w:history="1">
        <w:r w:rsidR="001D273F"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8" w:tooltip="Mankessi, 2010 #12760" w:history="1">
        <w:r w:rsidR="001D273F"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0B562F"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0B562F"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end"/>
      </w:r>
      <w:r w:rsidR="000B562F" w:rsidRPr="003078A7">
        <w:rPr>
          <w:rFonts w:ascii="Times New Roman" w:hAnsi="Times New Roman"/>
          <w:sz w:val="24"/>
          <w:szCs w:val="24"/>
          <w:lang w:val="en-AU"/>
        </w:rPr>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2" w:tooltip="Haines, 1993 #12727" w:history="1">
        <w:r w:rsidR="001D273F"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9" w:tooltip="Eldridge, 1994 #12408" w:history="1">
        <w:r w:rsidR="001D273F"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0B562F"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0B562F"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9" w:tooltip="Olesen, 1978 #12728" w:history="1">
        <w:r w:rsidR="001D273F"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0B562F"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t>
      </w:r>
      <w:r w:rsidR="007930B6">
        <w:rPr>
          <w:rFonts w:ascii="Times New Roman" w:hAnsi="Times New Roman"/>
          <w:sz w:val="24"/>
          <w:szCs w:val="24"/>
          <w:lang w:val="en-AU"/>
        </w:rPr>
        <w:t xml:space="preserve">Our study showed that targeting branches that joined the main stem within 0.5m of ground level </w:t>
      </w:r>
      <w:r w:rsidR="006F5B98">
        <w:rPr>
          <w:rFonts w:ascii="Times New Roman" w:hAnsi="Times New Roman"/>
          <w:sz w:val="24"/>
          <w:szCs w:val="24"/>
          <w:lang w:val="en-AU"/>
        </w:rPr>
        <w:t xml:space="preserve">for cuttings, </w:t>
      </w:r>
      <w:r w:rsidR="007930B6">
        <w:rPr>
          <w:rFonts w:ascii="Times New Roman" w:hAnsi="Times New Roman"/>
          <w:sz w:val="24"/>
          <w:szCs w:val="24"/>
          <w:lang w:val="en-AU"/>
        </w:rPr>
        <w:t>tended to improve rooting rates, which was consistent with the differential maturation effects observed in other trees.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w:t>
      </w:r>
      <w:r w:rsidR="00394521">
        <w:rPr>
          <w:rFonts w:ascii="Times New Roman" w:hAnsi="Times New Roman"/>
          <w:sz w:val="24"/>
          <w:szCs w:val="24"/>
          <w:lang w:val="en-AU"/>
        </w:rPr>
        <w:t>an</w:t>
      </w:r>
      <w:r w:rsidRPr="003078A7">
        <w:rPr>
          <w:rFonts w:ascii="Times New Roman" w:hAnsi="Times New Roman"/>
          <w:sz w:val="24"/>
          <w:szCs w:val="24"/>
          <w:lang w:val="en-AU"/>
        </w:rPr>
        <w:t xml:space="preserve"> advantage </w:t>
      </w:r>
      <w:r w:rsidR="00394521" w:rsidRPr="003078A7">
        <w:rPr>
          <w:rFonts w:ascii="Times New Roman" w:hAnsi="Times New Roman"/>
          <w:sz w:val="24"/>
          <w:szCs w:val="24"/>
          <w:lang w:val="en-AU"/>
        </w:rPr>
        <w:t xml:space="preserve">by allowing the capture of </w:t>
      </w:r>
      <w:r w:rsidR="00394521">
        <w:rPr>
          <w:rFonts w:ascii="Times New Roman" w:hAnsi="Times New Roman"/>
          <w:sz w:val="24"/>
          <w:szCs w:val="24"/>
          <w:lang w:val="en-AU"/>
        </w:rPr>
        <w:t>more</w:t>
      </w:r>
      <w:r w:rsidR="00394521" w:rsidRPr="003078A7">
        <w:rPr>
          <w:rFonts w:ascii="Times New Roman" w:hAnsi="Times New Roman"/>
          <w:sz w:val="24"/>
          <w:szCs w:val="24"/>
          <w:lang w:val="en-AU"/>
        </w:rPr>
        <w:t xml:space="preserve"> genotypes from mature native forest stands</w:t>
      </w:r>
      <w:r w:rsidR="00F66990">
        <w:rPr>
          <w:rFonts w:ascii="Times New Roman" w:hAnsi="Times New Roman"/>
          <w:sz w:val="24"/>
          <w:szCs w:val="24"/>
          <w:lang w:val="en-AU"/>
        </w:rPr>
        <w:t xml:space="preserve"> of</w:t>
      </w:r>
      <w:r w:rsidR="00394521" w:rsidRPr="003078A7">
        <w:rPr>
          <w:rFonts w:ascii="Times New Roman" w:hAnsi="Times New Roman"/>
          <w:i/>
          <w:sz w:val="24"/>
          <w:szCs w:val="24"/>
          <w:lang w:val="en-AU"/>
        </w:rPr>
        <w:t xml:space="preserve">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394521">
        <w:rPr>
          <w:rFonts w:ascii="Times New Roman" w:hAnsi="Times New Roman"/>
          <w:sz w:val="24"/>
          <w:szCs w:val="24"/>
          <w:lang w:val="en-AU"/>
        </w:rPr>
        <w:t xml:space="preserve">Further optimisation of propagation via cuttings may benefit by studying the </w:t>
      </w:r>
      <w:r w:rsidR="0012040B">
        <w:rPr>
          <w:rFonts w:ascii="Times New Roman" w:hAnsi="Times New Roman"/>
          <w:sz w:val="24"/>
          <w:szCs w:val="24"/>
          <w:lang w:val="en-AU"/>
        </w:rPr>
        <w:t xml:space="preserve">influence of </w:t>
      </w:r>
      <w:r w:rsidR="00394521">
        <w:rPr>
          <w:rFonts w:ascii="Times New Roman" w:hAnsi="Times New Roman"/>
          <w:sz w:val="24"/>
          <w:szCs w:val="24"/>
          <w:lang w:val="en-AU"/>
        </w:rPr>
        <w:t>hormone application</w:t>
      </w:r>
      <w:r w:rsidRPr="003078A7">
        <w:rPr>
          <w:rFonts w:ascii="Times New Roman" w:hAnsi="Times New Roman"/>
          <w:sz w:val="24"/>
          <w:szCs w:val="24"/>
          <w:lang w:val="en-AU"/>
        </w:rPr>
        <w:t xml:space="preserve">, </w:t>
      </w:r>
      <w:r w:rsidR="0012040B">
        <w:rPr>
          <w:rFonts w:ascii="Times New Roman" w:hAnsi="Times New Roman"/>
          <w:sz w:val="24"/>
          <w:szCs w:val="24"/>
          <w:lang w:val="en-AU"/>
        </w:rPr>
        <w:t xml:space="preserve">as </w:t>
      </w:r>
      <w:proofErr w:type="spellStart"/>
      <w:r w:rsidR="003B7DF5">
        <w:rPr>
          <w:rFonts w:ascii="Times New Roman" w:hAnsi="Times New Roman"/>
          <w:sz w:val="24"/>
          <w:szCs w:val="24"/>
          <w:lang w:val="en-AU"/>
        </w:rPr>
        <w:t>micropropagation</w:t>
      </w:r>
      <w:proofErr w:type="spellEnd"/>
      <w:r w:rsidR="003B7DF5">
        <w:rPr>
          <w:rFonts w:ascii="Times New Roman" w:hAnsi="Times New Roman"/>
          <w:sz w:val="24"/>
          <w:szCs w:val="24"/>
          <w:lang w:val="en-AU"/>
        </w:rPr>
        <w:t xml:space="preserve"> </w:t>
      </w:r>
      <w:r w:rsidR="0012040B">
        <w:rPr>
          <w:rFonts w:ascii="Times New Roman" w:hAnsi="Times New Roman"/>
          <w:sz w:val="24"/>
          <w:szCs w:val="24"/>
          <w:lang w:val="en-AU"/>
        </w:rPr>
        <w:t xml:space="preserve">studies </w:t>
      </w:r>
      <w:r w:rsidR="0014051C">
        <w:rPr>
          <w:rFonts w:ascii="Times New Roman" w:hAnsi="Times New Roman"/>
          <w:sz w:val="24"/>
          <w:szCs w:val="24"/>
          <w:lang w:val="en-AU"/>
        </w:rPr>
        <w:t>indicate</w:t>
      </w:r>
      <w:r w:rsidR="0012040B">
        <w:rPr>
          <w:rFonts w:ascii="Times New Roman" w:hAnsi="Times New Roman"/>
          <w:sz w:val="24"/>
          <w:szCs w:val="24"/>
          <w:lang w:val="en-AU"/>
        </w:rPr>
        <w:t xml:space="preserve"> that exogenous </w:t>
      </w:r>
      <w:r w:rsidR="003B7DF5">
        <w:rPr>
          <w:rFonts w:ascii="Times New Roman" w:hAnsi="Times New Roman"/>
          <w:sz w:val="24"/>
          <w:szCs w:val="24"/>
          <w:lang w:val="en-AU"/>
        </w:rPr>
        <w:t>IBA</w:t>
      </w:r>
      <w:r w:rsidR="0012040B">
        <w:rPr>
          <w:rFonts w:ascii="Times New Roman" w:hAnsi="Times New Roman"/>
          <w:sz w:val="24"/>
          <w:szCs w:val="24"/>
          <w:lang w:val="en-AU"/>
        </w:rPr>
        <w:t xml:space="preserve"> app</w:t>
      </w:r>
      <w:r w:rsidR="003B7DF5">
        <w:rPr>
          <w:rFonts w:ascii="Times New Roman" w:hAnsi="Times New Roman"/>
          <w:sz w:val="24"/>
          <w:szCs w:val="24"/>
          <w:lang w:val="en-AU"/>
        </w:rPr>
        <w:t>lications are sub-</w:t>
      </w:r>
      <w:r w:rsidR="0012040B">
        <w:rPr>
          <w:rFonts w:ascii="Times New Roman" w:hAnsi="Times New Roman"/>
          <w:sz w:val="24"/>
          <w:szCs w:val="24"/>
          <w:lang w:val="en-AU"/>
        </w:rPr>
        <w:t xml:space="preserve">optimal for stimulation of rooting </w:t>
      </w:r>
      <w:r w:rsidR="000B562F">
        <w:rPr>
          <w:rFonts w:ascii="Times New Roman" w:hAnsi="Times New Roman"/>
          <w:sz w:val="24"/>
          <w:szCs w:val="24"/>
          <w:lang w:val="en-AU"/>
        </w:rPr>
        <w:fldChar w:fldCharType="begin"/>
      </w:r>
      <w:r w:rsidR="00B74411">
        <w:rPr>
          <w:rFonts w:ascii="Times New Roman" w:hAnsi="Times New Roman"/>
          <w:sz w:val="24"/>
          <w:szCs w:val="24"/>
          <w:lang w:val="en-AU"/>
        </w:rPr>
        <w:instrText xml:space="preserve"> ADDIN EN.CITE &lt;EndNote&gt;&lt;Cite&gt;&lt;Author&gt;de Oliveira&lt;/Author&gt;&lt;Year&gt;2010&lt;/Year&gt;&lt;RecNum&gt;10648&lt;/RecNum&gt;&lt;DisplayText&gt;(de Oliveira et al. 2010)&lt;/DisplayText&gt;&lt;record&gt;&lt;rec-number&gt;10648&lt;/rec-number&gt;&lt;foreign-keys&gt;&lt;key app="EN" db-id="9taxvpr2nzrwaaex9sp50f0stp25pre00vst"&gt;10648&lt;/key&gt;&lt;/foreign-keys&gt;&lt;ref-type name="Journal Article"&gt;17&lt;/ref-type&gt;&lt;contributors&gt;&lt;authors&gt;&lt;author&gt;de Oliveira, Yohana&lt;/author&gt;&lt;author&gt;Pinto, Fernanda&lt;/author&gt;&lt;author&gt;da Silva, Andre Luis Lopes&lt;/author&gt;&lt;author&gt;Guedes, Ivan&lt;/author&gt;&lt;author&gt;Biasi, Luiz Antonio&lt;/author&gt;&lt;author&gt;Quoirin, Marguerite&lt;/author&gt;&lt;/authors&gt;&lt;/contributors&gt;&lt;titles&gt;&lt;title&gt;&lt;style face="normal" font="default" size="100%"&gt;An efficient protocol for micropropagation of &lt;/style&gt;&lt;style face="italic" font="default" size="100%"&gt;Melaleuca alternifolia&lt;/style&gt;&lt;style face="normal" font="default" size="100%"&gt; Cheel&lt;/style&gt;&lt;/title&gt;&lt;secondary-title&gt;In Vitro Cellular &amp;amp; Developmental Biology - Plant&lt;/secondary-title&gt;&lt;/titles&gt;&lt;periodical&gt;&lt;full-title&gt;In Vitro Cellular &amp;amp; Developmental Biology - Plant&lt;/full-title&gt;&lt;/periodical&gt;&lt;pages&gt;192-197&lt;/pages&gt;&lt;volume&gt;46&lt;/volume&gt;&lt;keywords&gt;&lt;keyword&gt;tea tree&lt;/keyword&gt;&lt;keyword&gt;Cloning&lt;/keyword&gt;&lt;keyword&gt;Micropropagation&lt;/keyword&gt;&lt;keyword&gt;Melaleuca&lt;/keyword&gt;&lt;/keywords&gt;&lt;dates&gt;&lt;year&gt;2010&lt;/year&gt;&lt;/dates&gt;&lt;urls&gt;&lt;/urls&gt;&lt;/record&gt;&lt;/Cite&gt;&lt;/EndNote&gt;</w:instrText>
      </w:r>
      <w:r w:rsidR="000B562F">
        <w:rPr>
          <w:rFonts w:ascii="Times New Roman" w:hAnsi="Times New Roman"/>
          <w:sz w:val="24"/>
          <w:szCs w:val="24"/>
          <w:lang w:val="en-AU"/>
        </w:rPr>
        <w:fldChar w:fldCharType="separate"/>
      </w:r>
      <w:r w:rsidR="00B74411">
        <w:rPr>
          <w:rFonts w:ascii="Times New Roman" w:hAnsi="Times New Roman"/>
          <w:noProof/>
          <w:sz w:val="24"/>
          <w:szCs w:val="24"/>
          <w:lang w:val="en-AU"/>
        </w:rPr>
        <w:t>(</w:t>
      </w:r>
      <w:hyperlink w:anchor="_ENREF_7" w:tooltip="de Oliveira, 2010 #10648" w:history="1">
        <w:r w:rsidR="001D273F">
          <w:rPr>
            <w:rFonts w:ascii="Times New Roman" w:hAnsi="Times New Roman"/>
            <w:noProof/>
            <w:sz w:val="24"/>
            <w:szCs w:val="24"/>
            <w:lang w:val="en-AU"/>
          </w:rPr>
          <w:t>de Oliveira et al. 2010</w:t>
        </w:r>
      </w:hyperlink>
      <w:r w:rsidR="00B74411">
        <w:rPr>
          <w:rFonts w:ascii="Times New Roman" w:hAnsi="Times New Roman"/>
          <w:noProof/>
          <w:sz w:val="24"/>
          <w:szCs w:val="24"/>
          <w:lang w:val="en-AU"/>
        </w:rPr>
        <w:t>)</w:t>
      </w:r>
      <w:r w:rsidR="000B562F">
        <w:rPr>
          <w:rFonts w:ascii="Times New Roman" w:hAnsi="Times New Roman"/>
          <w:sz w:val="24"/>
          <w:szCs w:val="24"/>
          <w:lang w:val="en-AU"/>
        </w:rPr>
        <w:fldChar w:fldCharType="end"/>
      </w:r>
      <w:r w:rsidR="003B7DF5">
        <w:rPr>
          <w:rFonts w:ascii="Times New Roman" w:hAnsi="Times New Roman"/>
          <w:sz w:val="24"/>
          <w:szCs w:val="24"/>
          <w:lang w:val="en-AU"/>
        </w:rPr>
        <w:t>, and hormone type can influence the</w:t>
      </w:r>
      <w:r w:rsidR="00394521">
        <w:rPr>
          <w:rFonts w:ascii="Times New Roman" w:hAnsi="Times New Roman"/>
          <w:sz w:val="24"/>
          <w:szCs w:val="24"/>
          <w:lang w:val="en-AU"/>
        </w:rPr>
        <w:t xml:space="preserve"> quality of the root system </w:t>
      </w:r>
      <w:r w:rsidR="0014051C">
        <w:rPr>
          <w:rFonts w:ascii="Times New Roman" w:hAnsi="Times New Roman"/>
          <w:sz w:val="24"/>
          <w:szCs w:val="24"/>
          <w:lang w:val="en-AU"/>
        </w:rPr>
        <w:t xml:space="preserve">on a </w:t>
      </w:r>
      <w:r w:rsidR="00F66990">
        <w:rPr>
          <w:rFonts w:ascii="Times New Roman" w:hAnsi="Times New Roman"/>
          <w:sz w:val="24"/>
          <w:szCs w:val="24"/>
          <w:lang w:val="en-AU"/>
        </w:rPr>
        <w:t xml:space="preserve">Tea Tree </w:t>
      </w:r>
      <w:r w:rsidR="0014051C">
        <w:rPr>
          <w:rFonts w:ascii="Times New Roman" w:hAnsi="Times New Roman"/>
          <w:sz w:val="24"/>
          <w:szCs w:val="24"/>
          <w:lang w:val="en-AU"/>
        </w:rPr>
        <w:t xml:space="preserve">cutting </w:t>
      </w:r>
      <w:r w:rsidR="003B7DF5">
        <w:rPr>
          <w:rFonts w:ascii="Times New Roman" w:hAnsi="Times New Roman"/>
          <w:sz w:val="24"/>
          <w:szCs w:val="24"/>
          <w:lang w:val="en-AU"/>
        </w:rPr>
        <w:t>(Whish 1994).</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proofErr w:type="gramStart"/>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w:t>
      </w:r>
      <w:proofErr w:type="gramEnd"/>
      <w:r w:rsidR="0061111A" w:rsidRPr="00997C9B">
        <w:rPr>
          <w:rFonts w:ascii="Times New Roman" w:hAnsi="Times New Roman"/>
          <w:sz w:val="24"/>
          <w:szCs w:val="24"/>
          <w:lang w:val="en-AU"/>
        </w:rPr>
        <w:t xml:space="preserve"> </w:t>
      </w:r>
      <w:proofErr w:type="gramStart"/>
      <w:r w:rsidR="0070276E" w:rsidRPr="0070276E">
        <w:rPr>
          <w:rFonts w:ascii="Times New Roman" w:hAnsi="Times New Roman"/>
          <w:sz w:val="24"/>
          <w:szCs w:val="24"/>
          <w:lang w:val="en-US"/>
        </w:rPr>
        <w:t>Factors affecting the rooting rates for each of three experiments and pooled data set</w:t>
      </w:r>
      <w:r w:rsidR="00997C9B">
        <w:rPr>
          <w:rFonts w:ascii="Times New Roman" w:hAnsi="Times New Roman"/>
          <w:sz w:val="24"/>
          <w:szCs w:val="24"/>
          <w:lang w:val="en-US"/>
        </w:rPr>
        <w:t>.</w:t>
      </w:r>
      <w:proofErr w:type="gramEnd"/>
      <w:r w:rsidR="00997C9B">
        <w:rPr>
          <w:rFonts w:ascii="Times New Roman" w:hAnsi="Times New Roman"/>
          <w:sz w:val="24"/>
          <w:szCs w:val="24"/>
          <w:lang w:val="en-AU"/>
        </w:rPr>
        <w:t xml:space="preserve"> </w:t>
      </w:r>
    </w:p>
    <w:tbl>
      <w:tblPr>
        <w:tblW w:w="0" w:type="auto"/>
        <w:tblInd w:w="98" w:type="dxa"/>
        <w:tblLook w:val="00A0"/>
      </w:tblPr>
      <w:tblGrid>
        <w:gridCol w:w="559"/>
        <w:gridCol w:w="1136"/>
        <w:gridCol w:w="774"/>
        <w:gridCol w:w="1736"/>
        <w:gridCol w:w="1551"/>
        <w:gridCol w:w="1134"/>
        <w:gridCol w:w="1086"/>
        <w:gridCol w:w="430"/>
        <w:gridCol w:w="536"/>
        <w:gridCol w:w="576"/>
        <w:gridCol w:w="350"/>
        <w:gridCol w:w="576"/>
        <w:gridCol w:w="576"/>
        <w:gridCol w:w="376"/>
        <w:gridCol w:w="576"/>
        <w:gridCol w:w="576"/>
        <w:gridCol w:w="376"/>
        <w:gridCol w:w="576"/>
        <w:gridCol w:w="576"/>
      </w:tblGrid>
      <w:tr w:rsidR="0086548F" w:rsidRPr="00C6005A" w:rsidTr="0086548F">
        <w:trPr>
          <w:trHeight w:val="570"/>
        </w:trPr>
        <w:tc>
          <w:tcPr>
            <w:tcW w:w="559" w:type="dxa"/>
            <w:tcBorders>
              <w:top w:val="single" w:sz="8" w:space="0" w:color="auto"/>
              <w:left w:val="single" w:sz="8"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11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836" w:type="dxa"/>
            <w:tcBorders>
              <w:top w:val="single" w:sz="8" w:space="0" w:color="auto"/>
              <w:left w:val="single" w:sz="6" w:space="0" w:color="auto"/>
              <w:bottom w:val="single" w:sz="6" w:space="0" w:color="auto"/>
              <w:right w:val="single" w:sz="6" w:space="0" w:color="auto"/>
            </w:tcBorders>
          </w:tcPr>
          <w:p w:rsidR="0086548F" w:rsidRPr="003078A7" w:rsidRDefault="0086548F" w:rsidP="00AF12D6">
            <w:pPr>
              <w:spacing w:after="0" w:line="240" w:lineRule="auto"/>
              <w:rPr>
                <w:rFonts w:ascii="Times New Roman" w:hAnsi="Times New Roman"/>
                <w:color w:val="000000"/>
                <w:sz w:val="16"/>
                <w:szCs w:val="16"/>
                <w:lang w:eastAsia="en-GB"/>
              </w:rPr>
            </w:pPr>
            <w:r>
              <w:rPr>
                <w:rFonts w:ascii="Times New Roman" w:hAnsi="Times New Roman"/>
                <w:color w:val="000000"/>
                <w:sz w:val="16"/>
                <w:szCs w:val="16"/>
                <w:lang w:eastAsia="en-GB"/>
              </w:rPr>
              <w:t>No. of Trees</w:t>
            </w:r>
          </w:p>
        </w:tc>
        <w:tc>
          <w:tcPr>
            <w:tcW w:w="17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551"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2220" w:type="dxa"/>
            <w:gridSpan w:val="2"/>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r>
              <w:rPr>
                <w:rFonts w:ascii="Times New Roman" w:hAnsi="Times New Roman"/>
                <w:color w:val="000000"/>
                <w:sz w:val="16"/>
                <w:szCs w:val="16"/>
                <w:lang w:eastAsia="en-GB"/>
              </w:rPr>
              <w:t xml:space="preserve"> </w:t>
            </w:r>
            <w:r w:rsidRPr="00CD4572">
              <w:rPr>
                <w:rFonts w:ascii="Times New Roman" w:hAnsi="Times New Roman"/>
                <w:color w:val="000000"/>
                <w:sz w:val="16"/>
                <w:szCs w:val="16"/>
                <w:vertAlign w:val="superscript"/>
                <w:lang w:eastAsia="en-GB"/>
              </w:rPr>
              <w:t>1</w:t>
            </w:r>
          </w:p>
        </w:tc>
        <w:tc>
          <w:tcPr>
            <w:tcW w:w="6038" w:type="dxa"/>
            <w:gridSpan w:val="12"/>
            <w:tcBorders>
              <w:top w:val="single" w:sz="8" w:space="0" w:color="auto"/>
              <w:left w:val="single" w:sz="6" w:space="0" w:color="auto"/>
              <w:bottom w:val="single" w:sz="6" w:space="0" w:color="auto"/>
              <w:right w:val="single" w:sz="8" w:space="0" w:color="auto"/>
            </w:tcBorders>
            <w:vAlign w:val="bottom"/>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86548F" w:rsidRPr="00C6005A" w:rsidTr="0086548F">
        <w:trPr>
          <w:trHeight w:val="439"/>
        </w:trPr>
        <w:tc>
          <w:tcPr>
            <w:tcW w:w="559" w:type="dxa"/>
            <w:tcBorders>
              <w:top w:val="single" w:sz="8" w:space="0" w:color="auto"/>
              <w:left w:val="single" w:sz="8"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836" w:type="dxa"/>
            <w:tcBorders>
              <w:top w:val="single" w:sz="8" w:space="0" w:color="auto"/>
              <w:left w:val="single" w:sz="6" w:space="0" w:color="auto"/>
              <w:bottom w:val="single" w:sz="6" w:space="0" w:color="auto"/>
              <w:right w:val="single" w:sz="6" w:space="0" w:color="auto"/>
            </w:tcBorders>
          </w:tcPr>
          <w:p w:rsidR="0086548F" w:rsidRPr="00C6005A" w:rsidRDefault="0086548F" w:rsidP="00AF12D6">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08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1480" w:type="dxa"/>
            <w:gridSpan w:val="3"/>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r w:rsidR="003054A6" w:rsidRPr="003054A6">
              <w:rPr>
                <w:rFonts w:ascii="Times New Roman" w:hAnsi="Times New Roman"/>
                <w:sz w:val="24"/>
                <w:szCs w:val="24"/>
                <w:vertAlign w:val="superscript"/>
                <w:lang w:val="en-AU"/>
              </w:rPr>
              <w:t>5</w:t>
            </w:r>
          </w:p>
        </w:tc>
        <w:tc>
          <w:tcPr>
            <w:tcW w:w="1502" w:type="dxa"/>
            <w:gridSpan w:val="3"/>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1528" w:type="dxa"/>
            <w:gridSpan w:val="3"/>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1528" w:type="dxa"/>
            <w:gridSpan w:val="3"/>
            <w:tcBorders>
              <w:top w:val="single" w:sz="8" w:space="0" w:color="auto"/>
              <w:left w:val="single" w:sz="6" w:space="0" w:color="auto"/>
              <w:right w:val="single" w:sz="8" w:space="0" w:color="auto"/>
            </w:tcBorders>
            <w:vAlign w:val="bottom"/>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r>
              <w:rPr>
                <w:rFonts w:ascii="Times New Roman" w:hAnsi="Times New Roman"/>
                <w:color w:val="000000"/>
                <w:sz w:val="16"/>
                <w:szCs w:val="16"/>
                <w:lang w:eastAsia="en-GB"/>
              </w:rPr>
              <w:t>)</w:t>
            </w:r>
          </w:p>
        </w:tc>
      </w:tr>
      <w:tr w:rsidR="0086548F" w:rsidRPr="00C6005A" w:rsidTr="0086548F">
        <w:trPr>
          <w:trHeight w:val="261"/>
        </w:trPr>
        <w:tc>
          <w:tcPr>
            <w:tcW w:w="559" w:type="dxa"/>
            <w:tcBorders>
              <w:top w:val="single" w:sz="8" w:space="0" w:color="auto"/>
              <w:left w:val="single" w:sz="8"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836" w:type="dxa"/>
            <w:tcBorders>
              <w:top w:val="single" w:sz="8" w:space="0" w:color="auto"/>
              <w:left w:val="single" w:sz="6" w:space="0" w:color="auto"/>
              <w:bottom w:val="single" w:sz="6" w:space="0" w:color="auto"/>
              <w:right w:val="single" w:sz="6" w:space="0" w:color="auto"/>
            </w:tcBorders>
          </w:tcPr>
          <w:p w:rsidR="0086548F" w:rsidRPr="00C6005A" w:rsidRDefault="0086548F" w:rsidP="00AF12D6">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108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368"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r w:rsidR="003054A6" w:rsidRPr="003054A6">
              <w:rPr>
                <w:rFonts w:ascii="Times New Roman" w:hAnsi="Times New Roman"/>
                <w:sz w:val="24"/>
                <w:szCs w:val="24"/>
                <w:vertAlign w:val="superscript"/>
                <w:lang w:val="en-AU"/>
              </w:rPr>
              <w:t>2</w:t>
            </w:r>
          </w:p>
        </w:tc>
        <w:tc>
          <w:tcPr>
            <w:tcW w:w="53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r w:rsidR="003054A6" w:rsidRPr="003054A6">
              <w:rPr>
                <w:rFonts w:ascii="Times New Roman" w:hAnsi="Times New Roman"/>
                <w:sz w:val="24"/>
                <w:szCs w:val="24"/>
                <w:vertAlign w:val="superscript"/>
                <w:lang w:val="en-AU"/>
              </w:rPr>
              <w:t>3</w:t>
            </w:r>
          </w:p>
        </w:tc>
        <w:tc>
          <w:tcPr>
            <w:tcW w:w="5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r w:rsidR="003054A6" w:rsidRPr="003054A6">
              <w:rPr>
                <w:rFonts w:ascii="Times New Roman" w:hAnsi="Times New Roman"/>
                <w:sz w:val="24"/>
                <w:szCs w:val="24"/>
                <w:vertAlign w:val="superscript"/>
                <w:lang w:val="en-AU"/>
              </w:rPr>
              <w:t>4</w:t>
            </w:r>
          </w:p>
        </w:tc>
        <w:tc>
          <w:tcPr>
            <w:tcW w:w="350"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3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376" w:type="dxa"/>
            <w:tcBorders>
              <w:top w:val="single" w:sz="8" w:space="0" w:color="auto"/>
              <w:left w:val="single" w:sz="6" w:space="0" w:color="auto"/>
              <w:right w:val="single" w:sz="6" w:space="0" w:color="auto"/>
            </w:tcBorders>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bottom w:val="single" w:sz="6" w:space="0" w:color="auto"/>
              <w:right w:val="single" w:sz="6" w:space="0" w:color="auto"/>
            </w:tcBorders>
            <w:vAlign w:val="bottom"/>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bottom w:val="single" w:sz="6" w:space="0" w:color="auto"/>
              <w:right w:val="single" w:sz="8" w:space="0" w:color="auto"/>
            </w:tcBorders>
            <w:vAlign w:val="bottom"/>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10</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Pr>
                <w:rFonts w:ascii="Times New Roman" w:hAnsi="Times New Roman"/>
                <w:color w:val="000000"/>
                <w:sz w:val="16"/>
                <w:szCs w:val="16"/>
                <w:lang w:eastAsia="en-GB"/>
              </w:rPr>
              <w:t>.2 (4.9)</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r>
              <w:rPr>
                <w:rFonts w:ascii="Times New Roman" w:hAnsi="Times New Roman"/>
                <w:color w:val="000000"/>
                <w:sz w:val="16"/>
                <w:szCs w:val="16"/>
                <w:lang w:eastAsia="en-GB"/>
              </w:rPr>
              <w:t>.0 (2.3)</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r>
              <w:rPr>
                <w:rFonts w:ascii="Times New Roman" w:hAnsi="Times New Roman"/>
                <w:color w:val="000000"/>
                <w:sz w:val="16"/>
                <w:szCs w:val="16"/>
                <w:lang w:eastAsia="en-GB"/>
              </w:rPr>
              <w:t>4</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w:t>
            </w:r>
            <w:r>
              <w:rPr>
                <w:rFonts w:ascii="Times New Roman" w:hAnsi="Times New Roman"/>
                <w:color w:val="000000"/>
                <w:sz w:val="16"/>
                <w:szCs w:val="16"/>
                <w:lang w:eastAsia="en-GB"/>
              </w:rPr>
              <w:t>061</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17.8 (7.3)</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Pr>
                <w:rFonts w:ascii="Times New Roman" w:hAnsi="Times New Roman"/>
                <w:color w:val="000000"/>
                <w:sz w:val="16"/>
                <w:szCs w:val="16"/>
                <w:lang w:eastAsia="en-GB"/>
              </w:rPr>
              <w:t>.0 (4.4)</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Pr>
                <w:rFonts w:ascii="Times New Roman" w:hAnsi="Times New Roman"/>
                <w:color w:val="000000"/>
                <w:sz w:val="16"/>
                <w:szCs w:val="16"/>
                <w:lang w:eastAsia="en-GB"/>
              </w:rPr>
              <w:t>.1 (6.9)</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r>
              <w:rPr>
                <w:rFonts w:ascii="Times New Roman" w:hAnsi="Times New Roman"/>
                <w:color w:val="000000"/>
                <w:sz w:val="16"/>
                <w:szCs w:val="16"/>
                <w:lang w:eastAsia="en-GB"/>
              </w:rPr>
              <w:t>.0 (4.4)</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25.6 (7.6)</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r>
              <w:rPr>
                <w:rFonts w:ascii="Times New Roman" w:hAnsi="Times New Roman"/>
                <w:color w:val="000000"/>
                <w:sz w:val="16"/>
                <w:szCs w:val="16"/>
                <w:lang w:eastAsia="en-GB"/>
              </w:rPr>
              <w:t>.0 (5.2)</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10</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Pr>
                <w:rFonts w:ascii="Times New Roman" w:hAnsi="Times New Roman"/>
                <w:color w:val="000000"/>
                <w:sz w:val="16"/>
                <w:szCs w:val="16"/>
                <w:lang w:eastAsia="en-GB"/>
              </w:rPr>
              <w:t>.0 (5.1)</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r>
              <w:rPr>
                <w:rFonts w:ascii="Times New Roman" w:hAnsi="Times New Roman"/>
                <w:color w:val="000000"/>
                <w:sz w:val="16"/>
                <w:szCs w:val="16"/>
                <w:lang w:eastAsia="en-GB"/>
              </w:rPr>
              <w:t>.0 (3.1)</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10</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Pr>
                <w:rFonts w:ascii="Times New Roman" w:hAnsi="Times New Roman"/>
                <w:color w:val="000000"/>
                <w:sz w:val="16"/>
                <w:szCs w:val="16"/>
                <w:lang w:eastAsia="en-GB"/>
              </w:rPr>
              <w:t>.0 (4.7)</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Pr>
                <w:rFonts w:ascii="Times New Roman" w:hAnsi="Times New Roman"/>
                <w:color w:val="000000"/>
                <w:sz w:val="16"/>
                <w:szCs w:val="16"/>
                <w:lang w:eastAsia="en-GB"/>
              </w:rPr>
              <w:t>.0 (3.7)</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10</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r>
              <w:rPr>
                <w:rFonts w:ascii="Times New Roman" w:hAnsi="Times New Roman"/>
                <w:color w:val="000000"/>
                <w:sz w:val="16"/>
                <w:szCs w:val="16"/>
                <w:lang w:eastAsia="en-GB"/>
              </w:rPr>
              <w:t>.2 (8.2)</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r>
              <w:rPr>
                <w:rFonts w:ascii="Times New Roman" w:hAnsi="Times New Roman"/>
                <w:color w:val="000000"/>
                <w:sz w:val="16"/>
                <w:szCs w:val="16"/>
                <w:lang w:eastAsia="en-GB"/>
              </w:rPr>
              <w:t>.0 (2.1)</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86548F" w:rsidRPr="00C6005A" w:rsidTr="0086548F">
        <w:trPr>
          <w:trHeight w:val="315"/>
        </w:trPr>
        <w:tc>
          <w:tcPr>
            <w:tcW w:w="559" w:type="dxa"/>
            <w:tcBorders>
              <w:top w:val="single" w:sz="6" w:space="0" w:color="auto"/>
              <w:left w:val="single" w:sz="8"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11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836" w:type="dxa"/>
            <w:tcBorders>
              <w:top w:val="single" w:sz="6" w:space="0" w:color="auto"/>
              <w:left w:val="single" w:sz="6" w:space="0" w:color="auto"/>
              <w:bottom w:val="single" w:sz="6" w:space="0" w:color="auto"/>
              <w:right w:val="single" w:sz="6" w:space="0" w:color="auto"/>
            </w:tcBorders>
          </w:tcPr>
          <w:p w:rsidR="0086548F" w:rsidRPr="003078A7"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736" w:type="dxa"/>
            <w:tcBorders>
              <w:top w:val="single" w:sz="6" w:space="0" w:color="auto"/>
              <w:left w:val="single" w:sz="6" w:space="0" w:color="auto"/>
              <w:bottom w:val="single" w:sz="6" w:space="0" w:color="auto"/>
              <w:right w:val="single" w:sz="6" w:space="0" w:color="auto"/>
            </w:tcBorders>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47.8 (8.1)</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Pr>
                <w:rFonts w:ascii="Times New Roman" w:hAnsi="Times New Roman"/>
                <w:color w:val="000000"/>
                <w:sz w:val="16"/>
                <w:szCs w:val="16"/>
                <w:lang w:eastAsia="en-GB"/>
              </w:rPr>
              <w:t>.0 (2.7)</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3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576" w:type="dxa"/>
            <w:tcBorders>
              <w:top w:val="single" w:sz="6" w:space="0" w:color="auto"/>
              <w:left w:val="single" w:sz="6" w:space="0" w:color="auto"/>
              <w:bottom w:val="single" w:sz="6"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86548F" w:rsidRPr="00C6005A" w:rsidTr="0086548F">
        <w:trPr>
          <w:trHeight w:val="315"/>
        </w:trPr>
        <w:tc>
          <w:tcPr>
            <w:tcW w:w="1695" w:type="dxa"/>
            <w:gridSpan w:val="2"/>
            <w:tcBorders>
              <w:top w:val="single" w:sz="6" w:space="0" w:color="auto"/>
              <w:left w:val="single" w:sz="8" w:space="0" w:color="auto"/>
              <w:bottom w:val="single" w:sz="8"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836" w:type="dxa"/>
            <w:tcBorders>
              <w:top w:val="single" w:sz="6" w:space="0" w:color="auto"/>
              <w:left w:val="single" w:sz="6" w:space="0" w:color="auto"/>
              <w:bottom w:val="single" w:sz="8" w:space="0" w:color="auto"/>
              <w:right w:val="single" w:sz="6" w:space="0" w:color="auto"/>
            </w:tcBorders>
          </w:tcPr>
          <w:p w:rsidR="0086548F" w:rsidRDefault="0086548F" w:rsidP="00392AFD">
            <w:pPr>
              <w:spacing w:after="0" w:line="240" w:lineRule="auto"/>
              <w:jc w:val="right"/>
              <w:rPr>
                <w:rFonts w:ascii="Times New Roman" w:hAnsi="Times New Roman"/>
                <w:color w:val="000000"/>
                <w:sz w:val="16"/>
                <w:szCs w:val="16"/>
                <w:lang w:eastAsia="en-GB"/>
              </w:rPr>
            </w:pPr>
          </w:p>
        </w:tc>
        <w:tc>
          <w:tcPr>
            <w:tcW w:w="173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 64</w:t>
            </w:r>
            <w:r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8" w:space="0" w:color="auto"/>
              <w:right w:val="single" w:sz="6" w:space="0" w:color="auto"/>
            </w:tcBorders>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r>
              <w:rPr>
                <w:rFonts w:ascii="Times New Roman" w:hAnsi="Times New Roman"/>
                <w:color w:val="000000"/>
                <w:sz w:val="16"/>
                <w:szCs w:val="16"/>
                <w:lang w:eastAsia="en-GB"/>
              </w:rPr>
              <w:t>.0 (3.5)</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Pr>
                <w:rFonts w:ascii="Times New Roman" w:hAnsi="Times New Roman"/>
                <w:color w:val="000000"/>
                <w:sz w:val="16"/>
                <w:szCs w:val="16"/>
                <w:lang w:eastAsia="en-GB"/>
              </w:rPr>
              <w:t>.2 (2.0)</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53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350"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3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3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576" w:type="dxa"/>
            <w:tcBorders>
              <w:top w:val="single" w:sz="6" w:space="0" w:color="auto"/>
              <w:left w:val="single" w:sz="6" w:space="0" w:color="auto"/>
              <w:bottom w:val="single" w:sz="8" w:space="0" w:color="auto"/>
              <w:right w:val="single" w:sz="6"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576" w:type="dxa"/>
            <w:tcBorders>
              <w:top w:val="single" w:sz="6" w:space="0" w:color="auto"/>
              <w:left w:val="single" w:sz="6" w:space="0" w:color="auto"/>
              <w:bottom w:val="single" w:sz="8" w:space="0" w:color="auto"/>
              <w:right w:val="single" w:sz="8" w:space="0" w:color="auto"/>
            </w:tcBorders>
            <w:noWrap/>
            <w:vAlign w:val="bottom"/>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997C9B" w:rsidRDefault="00CD4572" w:rsidP="00452D58">
      <w:pPr>
        <w:rPr>
          <w:rFonts w:ascii="Times New Roman" w:hAnsi="Times New Roman"/>
          <w:sz w:val="24"/>
          <w:szCs w:val="24"/>
          <w:lang w:val="en-AU"/>
        </w:rPr>
      </w:pPr>
      <w:r w:rsidRPr="00553A38">
        <w:rPr>
          <w:rFonts w:ascii="Times New Roman" w:hAnsi="Times New Roman"/>
          <w:sz w:val="24"/>
          <w:szCs w:val="24"/>
          <w:vertAlign w:val="superscript"/>
          <w:lang w:val="en-AU"/>
        </w:rPr>
        <w:t>1</w:t>
      </w:r>
      <w:r>
        <w:rPr>
          <w:rFonts w:ascii="Times New Roman" w:hAnsi="Times New Roman"/>
          <w:sz w:val="24"/>
          <w:szCs w:val="24"/>
          <w:lang w:val="en-AU"/>
        </w:rPr>
        <w:t xml:space="preserve"> Differences in rooting percentage means at p-value &lt;0.5 indicated by different letters based on ANOVA F test.</w:t>
      </w:r>
    </w:p>
    <w:p w:rsidR="003054A6" w:rsidRDefault="0070276E" w:rsidP="00452D58">
      <w:pPr>
        <w:rPr>
          <w:rFonts w:ascii="Times New Roman" w:hAnsi="Times New Roman"/>
          <w:sz w:val="24"/>
          <w:szCs w:val="24"/>
          <w:lang w:val="en-AU"/>
        </w:rPr>
      </w:pPr>
      <w:r w:rsidRPr="0070276E">
        <w:rPr>
          <w:rFonts w:ascii="Times New Roman" w:hAnsi="Times New Roman"/>
          <w:sz w:val="24"/>
          <w:szCs w:val="24"/>
          <w:vertAlign w:val="superscript"/>
          <w:lang w:val="en-AU"/>
        </w:rPr>
        <w:t>2</w:t>
      </w:r>
      <w:r w:rsidR="003054A6">
        <w:rPr>
          <w:rFonts w:ascii="Times New Roman" w:hAnsi="Times New Roman"/>
          <w:sz w:val="24"/>
          <w:szCs w:val="24"/>
          <w:lang w:val="en-AU"/>
        </w:rPr>
        <w:t xml:space="preserve"> </w:t>
      </w:r>
      <w:proofErr w:type="gramStart"/>
      <w:r w:rsidR="003054A6">
        <w:rPr>
          <w:rFonts w:ascii="Times New Roman" w:hAnsi="Times New Roman"/>
          <w:sz w:val="24"/>
          <w:szCs w:val="24"/>
          <w:lang w:val="en-AU"/>
        </w:rPr>
        <w:t>df</w:t>
      </w:r>
      <w:proofErr w:type="gramEnd"/>
      <w:r w:rsidR="003054A6">
        <w:rPr>
          <w:rFonts w:ascii="Times New Roman" w:hAnsi="Times New Roman"/>
          <w:sz w:val="24"/>
          <w:szCs w:val="24"/>
          <w:lang w:val="en-AU"/>
        </w:rPr>
        <w:t xml:space="preserve"> = degrees of freedom</w:t>
      </w:r>
    </w:p>
    <w:p w:rsidR="003054A6" w:rsidRDefault="0070276E" w:rsidP="00452D58">
      <w:pPr>
        <w:rPr>
          <w:rFonts w:ascii="Times New Roman" w:hAnsi="Times New Roman"/>
          <w:sz w:val="24"/>
          <w:szCs w:val="24"/>
          <w:lang w:val="en-AU"/>
        </w:rPr>
      </w:pPr>
      <w:r w:rsidRPr="0070276E">
        <w:rPr>
          <w:rFonts w:ascii="Times New Roman" w:hAnsi="Times New Roman"/>
          <w:sz w:val="24"/>
          <w:szCs w:val="24"/>
          <w:vertAlign w:val="superscript"/>
          <w:lang w:val="en-AU"/>
        </w:rPr>
        <w:t>3</w:t>
      </w:r>
      <w:r w:rsidR="003054A6">
        <w:rPr>
          <w:rFonts w:ascii="Times New Roman" w:hAnsi="Times New Roman"/>
          <w:sz w:val="24"/>
          <w:szCs w:val="24"/>
          <w:lang w:val="en-AU"/>
        </w:rPr>
        <w:t xml:space="preserve"> MS = Mean Square</w:t>
      </w:r>
    </w:p>
    <w:p w:rsidR="003054A6" w:rsidRDefault="0070276E" w:rsidP="00452D58">
      <w:pPr>
        <w:rPr>
          <w:rFonts w:ascii="Times New Roman" w:hAnsi="Times New Roman"/>
          <w:sz w:val="24"/>
          <w:szCs w:val="24"/>
          <w:lang w:val="en-AU"/>
        </w:rPr>
      </w:pPr>
      <w:r w:rsidRPr="0070276E">
        <w:rPr>
          <w:rFonts w:ascii="Times New Roman" w:hAnsi="Times New Roman"/>
          <w:sz w:val="24"/>
          <w:szCs w:val="24"/>
          <w:vertAlign w:val="superscript"/>
          <w:lang w:val="en-AU"/>
        </w:rPr>
        <w:t>4</w:t>
      </w:r>
      <w:r w:rsidR="003054A6">
        <w:rPr>
          <w:rFonts w:ascii="Times New Roman" w:hAnsi="Times New Roman"/>
          <w:sz w:val="24"/>
          <w:szCs w:val="24"/>
          <w:lang w:val="en-AU"/>
        </w:rPr>
        <w:t xml:space="preserve"> Sig = Significance of F test.</w:t>
      </w:r>
    </w:p>
    <w:p w:rsidR="00334A5A" w:rsidRDefault="0070276E" w:rsidP="00452D58">
      <w:pPr>
        <w:rPr>
          <w:rFonts w:ascii="Times New Roman" w:hAnsi="Times New Roman"/>
          <w:sz w:val="24"/>
          <w:szCs w:val="24"/>
          <w:lang w:val="en-AU"/>
        </w:rPr>
      </w:pPr>
      <w:proofErr w:type="gramStart"/>
      <w:r w:rsidRPr="0070276E">
        <w:rPr>
          <w:rFonts w:ascii="Times New Roman" w:hAnsi="Times New Roman"/>
          <w:sz w:val="24"/>
          <w:szCs w:val="24"/>
          <w:vertAlign w:val="superscript"/>
          <w:lang w:val="en-AU"/>
        </w:rPr>
        <w:t>5</w:t>
      </w:r>
      <w:r w:rsidR="003054A6">
        <w:rPr>
          <w:rFonts w:ascii="Times New Roman" w:hAnsi="Times New Roman"/>
          <w:sz w:val="24"/>
          <w:szCs w:val="24"/>
          <w:lang w:val="en-AU"/>
        </w:rPr>
        <w:t xml:space="preserve"> </w:t>
      </w:r>
      <w:r w:rsidR="00997C9B">
        <w:rPr>
          <w:rFonts w:ascii="Times New Roman" w:hAnsi="Times New Roman"/>
          <w:sz w:val="24"/>
          <w:szCs w:val="24"/>
          <w:lang w:val="en-AU"/>
        </w:rPr>
        <w:t>NB.</w:t>
      </w:r>
      <w:proofErr w:type="gramEnd"/>
      <w:r w:rsidR="00997C9B">
        <w:rPr>
          <w:rFonts w:ascii="Times New Roman" w:hAnsi="Times New Roman"/>
          <w:sz w:val="24"/>
          <w:szCs w:val="24"/>
          <w:lang w:val="en-AU"/>
        </w:rPr>
        <w:t xml:space="preserve"> Site factor could only be tested in Experiment 2 where material from two sites was subjected to the same propagation conditions. Tests for differences among tissue-types in Experiment 1 and 3 are shown for multiple assessment times, 4 in the case of </w:t>
      </w:r>
      <w:proofErr w:type="spellStart"/>
      <w:r w:rsidR="00997C9B">
        <w:rPr>
          <w:rFonts w:ascii="Times New Roman" w:hAnsi="Times New Roman"/>
          <w:sz w:val="24"/>
          <w:szCs w:val="24"/>
          <w:lang w:val="en-AU"/>
        </w:rPr>
        <w:t>Dilkoon</w:t>
      </w:r>
      <w:proofErr w:type="spellEnd"/>
      <w:r w:rsidR="00997C9B">
        <w:rPr>
          <w:rFonts w:ascii="Times New Roman" w:hAnsi="Times New Roman"/>
          <w:sz w:val="24"/>
          <w:szCs w:val="24"/>
          <w:lang w:val="en-AU"/>
        </w:rPr>
        <w:t xml:space="preserve"> and 2, in the case of the Leeville material</w:t>
      </w:r>
      <w:proofErr w:type="gramStart"/>
      <w:r w:rsidR="00997C9B">
        <w:rPr>
          <w:rFonts w:ascii="Times New Roman" w:hAnsi="Times New Roman"/>
          <w:sz w:val="24"/>
          <w:szCs w:val="24"/>
          <w:lang w:val="en-AU"/>
        </w:rPr>
        <w:t>.</w:t>
      </w:r>
      <w:r w:rsidR="00CD4572">
        <w:rPr>
          <w:rFonts w:ascii="Times New Roman" w:hAnsi="Times New Roman"/>
          <w:sz w:val="24"/>
          <w:szCs w:val="24"/>
          <w:lang w:val="en-AU"/>
        </w:rPr>
        <w:t>.</w:t>
      </w:r>
      <w:proofErr w:type="gramEnd"/>
    </w:p>
    <w:p w:rsidR="00CD4572" w:rsidRPr="00C6005A" w:rsidRDefault="00CD4572" w:rsidP="00452D58">
      <w:pPr>
        <w:rPr>
          <w:rFonts w:ascii="Times New Roman" w:hAnsi="Times New Roman"/>
          <w:sz w:val="24"/>
          <w:szCs w:val="24"/>
          <w:lang w:val="en-AU"/>
        </w:rPr>
        <w:sectPr w:rsidR="00CD4572" w:rsidRPr="00C6005A" w:rsidSect="00FF09C6">
          <w:type w:val="continuous"/>
          <w:pgSz w:w="16838" w:h="11906" w:orient="landscape"/>
          <w:pgMar w:top="1440" w:right="1440" w:bottom="1440" w:left="1440" w:header="708" w:footer="708" w:gutter="0"/>
          <w:lnNumType w:countBy="1" w:restart="continuous"/>
          <w:cols w:space="708"/>
          <w:docGrid w:linePitch="360"/>
        </w:sectPr>
      </w:pPr>
    </w:p>
    <w:p w:rsidR="002537FE" w:rsidRDefault="002537FE" w:rsidP="00DD6E9B">
      <w:pPr>
        <w:spacing w:line="480" w:lineRule="auto"/>
        <w:rPr>
          <w:rFonts w:ascii="Times New Roman" w:hAnsi="Times New Roman"/>
          <w:sz w:val="24"/>
          <w:szCs w:val="24"/>
          <w:lang w:val="en-AU"/>
        </w:rPr>
      </w:pPr>
      <w:proofErr w:type="gramStart"/>
      <w:r>
        <w:rPr>
          <w:rFonts w:ascii="Times New Roman" w:hAnsi="Times New Roman"/>
          <w:sz w:val="24"/>
          <w:szCs w:val="24"/>
          <w:lang w:val="en-AU"/>
        </w:rPr>
        <w:lastRenderedPageBreak/>
        <w:t>Table 2</w:t>
      </w:r>
      <w:r w:rsidRPr="003078A7">
        <w:rPr>
          <w:rFonts w:ascii="Times New Roman" w:hAnsi="Times New Roman"/>
          <w:sz w:val="24"/>
          <w:szCs w:val="24"/>
          <w:lang w:val="en-AU"/>
        </w:rPr>
        <w:t>.</w:t>
      </w:r>
      <w:proofErr w:type="gramEnd"/>
      <w:r w:rsidRPr="003078A7">
        <w:rPr>
          <w:rFonts w:ascii="Times New Roman" w:hAnsi="Times New Roman"/>
          <w:sz w:val="24"/>
          <w:szCs w:val="24"/>
          <w:lang w:val="en-AU"/>
        </w:rPr>
        <w:t xml:space="preserve"> </w:t>
      </w:r>
      <w:proofErr w:type="gramStart"/>
      <w:r w:rsidRPr="003078A7">
        <w:rPr>
          <w:rFonts w:ascii="Times New Roman" w:hAnsi="Times New Roman"/>
          <w:sz w:val="24"/>
          <w:szCs w:val="24"/>
          <w:lang w:val="en-AU"/>
        </w:rPr>
        <w:t>ANOVA for the effect of tissue-type, stock-plant and replicate upon rooting percentages based on the pooled data from three experiments.</w:t>
      </w:r>
      <w:proofErr w:type="gramEnd"/>
    </w:p>
    <w:tbl>
      <w:tblPr>
        <w:tblW w:w="5728" w:type="dxa"/>
        <w:tblInd w:w="108" w:type="dxa"/>
        <w:tblLook w:val="00A0"/>
      </w:tblPr>
      <w:tblGrid>
        <w:gridCol w:w="1430"/>
        <w:gridCol w:w="1110"/>
        <w:gridCol w:w="617"/>
        <w:gridCol w:w="990"/>
        <w:gridCol w:w="817"/>
        <w:gridCol w:w="764"/>
      </w:tblGrid>
      <w:tr w:rsidR="002537FE" w:rsidRPr="00C6005A" w:rsidTr="0079290C">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79290C">
        <w:trPr>
          <w:trHeight w:val="49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960"/>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79290C">
        <w:trPr>
          <w:trHeight w:val="480"/>
        </w:trPr>
        <w:tc>
          <w:tcPr>
            <w:tcW w:w="1430" w:type="dxa"/>
            <w:tcBorders>
              <w:top w:val="nil"/>
              <w:left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79290C">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31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5728" w:type="dxa"/>
            <w:gridSpan w:val="6"/>
            <w:tcBorders>
              <w:top w:val="nil"/>
              <w:left w:val="nil"/>
              <w:bottom w:val="nil"/>
              <w:right w:val="nil"/>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proofErr w:type="gramEnd"/>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proofErr w:type="gramEnd"/>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r w:rsidR="00EE1009">
        <w:rPr>
          <w:rFonts w:ascii="Times New Roman" w:hAnsi="Times New Roman"/>
          <w:sz w:val="24"/>
          <w:szCs w:val="24"/>
          <w:lang w:val="en-AU"/>
        </w:rPr>
        <w:t xml:space="preserve">Error bars represent the standard error of the mean. Different </w:t>
      </w:r>
      <w:r w:rsidR="00E9726F">
        <w:rPr>
          <w:rFonts w:ascii="Times New Roman" w:hAnsi="Times New Roman"/>
          <w:sz w:val="24"/>
          <w:szCs w:val="24"/>
          <w:lang w:val="en-AU"/>
        </w:rPr>
        <w:t xml:space="preserve">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D813E4">
        <w:rPr>
          <w:rFonts w:ascii="Times New Roman" w:hAnsi="Times New Roman"/>
          <w:sz w:val="24"/>
          <w:szCs w:val="24"/>
          <w:lang w:val="en-AU"/>
        </w:rPr>
        <w:t>.</w:t>
      </w:r>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proofErr w:type="gramStart"/>
      <w:r w:rsidRPr="009B07F7">
        <w:rPr>
          <w:rFonts w:ascii="Times New Roman" w:hAnsi="Times New Roman"/>
          <w:b/>
          <w:sz w:val="24"/>
          <w:szCs w:val="24"/>
        </w:rPr>
        <w:t>Fig.</w:t>
      </w:r>
      <w:r w:rsidR="00CE476F" w:rsidRPr="009B07F7">
        <w:rPr>
          <w:rFonts w:ascii="Times New Roman" w:hAnsi="Times New Roman"/>
          <w:b/>
          <w:sz w:val="24"/>
          <w:szCs w:val="24"/>
        </w:rPr>
        <w:t xml:space="preserve"> 3.</w:t>
      </w:r>
      <w:proofErr w:type="gramEnd"/>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w:t>
      </w:r>
      <w:r w:rsidR="00BF4EC0">
        <w:rPr>
          <w:rFonts w:ascii="Times New Roman" w:hAnsi="Times New Roman"/>
          <w:sz w:val="24"/>
          <w:szCs w:val="24"/>
        </w:rPr>
        <w:t>:</w:t>
      </w:r>
      <w:r w:rsidR="002820F3">
        <w:rPr>
          <w:rFonts w:ascii="Times New Roman" w:hAnsi="Times New Roman"/>
          <w:sz w:val="24"/>
          <w:szCs w:val="24"/>
        </w:rPr>
        <w:t xml:space="preserve"> (M) mature shoots</w:t>
      </w:r>
      <w:r w:rsidR="00AB25AC" w:rsidRPr="003078A7">
        <w:rPr>
          <w:rFonts w:ascii="Times New Roman" w:hAnsi="Times New Roman"/>
          <w:sz w:val="24"/>
          <w:szCs w:val="24"/>
        </w:rPr>
        <w:t>, (S) spontaneous epicormic</w:t>
      </w:r>
      <w:r w:rsidR="00BF4EC0">
        <w:rPr>
          <w:rFonts w:ascii="Times New Roman" w:hAnsi="Times New Roman"/>
          <w:sz w:val="24"/>
          <w:szCs w:val="24"/>
        </w:rPr>
        <w:t xml:space="preserve"> shoots</w:t>
      </w:r>
      <w:r w:rsidR="00AB25AC" w:rsidRPr="003078A7">
        <w:rPr>
          <w:rFonts w:ascii="Times New Roman" w:hAnsi="Times New Roman"/>
          <w:sz w:val="24"/>
          <w:szCs w:val="24"/>
        </w:rPr>
        <w:t>,</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BF4EC0">
        <w:rPr>
          <w:rFonts w:ascii="Times New Roman" w:hAnsi="Times New Roman"/>
          <w:sz w:val="24"/>
          <w:szCs w:val="24"/>
        </w:rPr>
        <w:t xml:space="preserve">shoots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AA3A43">
        <w:rPr>
          <w:rFonts w:ascii="Times New Roman" w:hAnsi="Times New Roman"/>
          <w:sz w:val="24"/>
          <w:szCs w:val="24"/>
        </w:rPr>
        <w:t xml:space="preserve"> </w:t>
      </w:r>
      <w:del w:id="2" w:author="mshepher" w:date="2013-08-26T10:36:00Z">
        <w:r w:rsidR="00AA3A43" w:rsidDel="00334C10">
          <w:rPr>
            <w:rFonts w:ascii="Times New Roman" w:hAnsi="Times New Roman"/>
            <w:sz w:val="24"/>
            <w:szCs w:val="24"/>
          </w:rPr>
          <w:delText>ANOVA</w:delText>
        </w:r>
        <w:r w:rsidR="00BF4EC0" w:rsidDel="00334C10">
          <w:rPr>
            <w:rFonts w:ascii="Times New Roman" w:hAnsi="Times New Roman"/>
            <w:sz w:val="24"/>
            <w:szCs w:val="24"/>
          </w:rPr>
          <w:delText>-based</w:delText>
        </w:r>
        <w:r w:rsidR="00AA3A43" w:rsidDel="00334C10">
          <w:rPr>
            <w:rFonts w:ascii="Times New Roman" w:hAnsi="Times New Roman"/>
            <w:sz w:val="24"/>
            <w:szCs w:val="24"/>
          </w:rPr>
          <w:delText xml:space="preserve"> e</w:delText>
        </w:r>
        <w:r w:rsidR="006B7DD8" w:rsidDel="00334C10">
          <w:rPr>
            <w:rFonts w:ascii="Times New Roman" w:hAnsi="Times New Roman"/>
            <w:sz w:val="24"/>
            <w:szCs w:val="24"/>
          </w:rPr>
          <w:delText xml:space="preserve">xperimental means </w:delText>
        </w:r>
        <w:r w:rsidR="00BF4EC0" w:rsidDel="00334C10">
          <w:rPr>
            <w:rFonts w:ascii="Times New Roman" w:hAnsi="Times New Roman"/>
            <w:sz w:val="24"/>
            <w:szCs w:val="24"/>
          </w:rPr>
          <w:delText xml:space="preserve">are </w:delText>
        </w:r>
        <w:r w:rsidR="00AA3A43" w:rsidDel="00334C10">
          <w:rPr>
            <w:rFonts w:ascii="Times New Roman" w:hAnsi="Times New Roman"/>
            <w:sz w:val="24"/>
            <w:szCs w:val="24"/>
          </w:rPr>
          <w:delText xml:space="preserve">shown above </w:delText>
        </w:r>
        <w:r w:rsidR="00BF4EC0" w:rsidDel="00334C10">
          <w:rPr>
            <w:rFonts w:ascii="Times New Roman" w:hAnsi="Times New Roman"/>
            <w:sz w:val="24"/>
            <w:szCs w:val="24"/>
          </w:rPr>
          <w:delText xml:space="preserve">the </w:delText>
        </w:r>
        <w:r w:rsidR="00165096" w:rsidDel="00334C10">
          <w:rPr>
            <w:rFonts w:ascii="Times New Roman" w:hAnsi="Times New Roman"/>
            <w:sz w:val="24"/>
            <w:szCs w:val="24"/>
          </w:rPr>
          <w:delText>cluster</w:delText>
        </w:r>
        <w:r w:rsidR="00BF4EC0" w:rsidDel="00334C10">
          <w:rPr>
            <w:rFonts w:ascii="Times New Roman" w:hAnsi="Times New Roman"/>
            <w:sz w:val="24"/>
            <w:szCs w:val="24"/>
          </w:rPr>
          <w:delText>s</w:delText>
        </w:r>
        <w:r w:rsidR="00AA3A43" w:rsidDel="00334C10">
          <w:rPr>
            <w:rFonts w:ascii="Times New Roman" w:hAnsi="Times New Roman"/>
            <w:sz w:val="24"/>
            <w:szCs w:val="24"/>
          </w:rPr>
          <w:delText xml:space="preserve"> </w:delText>
        </w:r>
        <w:r w:rsidR="002C22C6" w:rsidDel="00334C10">
          <w:rPr>
            <w:rFonts w:ascii="Times New Roman" w:hAnsi="Times New Roman"/>
            <w:sz w:val="24"/>
            <w:szCs w:val="24"/>
          </w:rPr>
          <w:delText xml:space="preserve">with </w:delText>
        </w:r>
        <w:r w:rsidR="002C22C6" w:rsidDel="00334C10">
          <w:rPr>
            <w:rFonts w:ascii="Times New Roman" w:hAnsi="Times New Roman"/>
            <w:sz w:val="24"/>
            <w:szCs w:val="24"/>
            <w:lang w:val="en-AU"/>
          </w:rPr>
          <w:delText xml:space="preserve">error bars that represent the standard error of the mean. </w:delText>
        </w:r>
        <w:r w:rsidR="00833551" w:rsidDel="00334C10">
          <w:rPr>
            <w:rFonts w:ascii="Times New Roman" w:hAnsi="Times New Roman"/>
            <w:sz w:val="24"/>
            <w:szCs w:val="24"/>
          </w:rPr>
          <w:delText>S</w:delText>
        </w:r>
        <w:r w:rsidR="00AA3A43" w:rsidDel="00334C10">
          <w:rPr>
            <w:rFonts w:ascii="Times New Roman" w:hAnsi="Times New Roman"/>
            <w:sz w:val="24"/>
            <w:szCs w:val="24"/>
          </w:rPr>
          <w:delText xml:space="preserve">ignificant differences </w:delText>
        </w:r>
        <w:r w:rsidR="00833551" w:rsidDel="00334C10">
          <w:rPr>
            <w:rFonts w:ascii="Times New Roman" w:hAnsi="Times New Roman"/>
            <w:sz w:val="24"/>
            <w:szCs w:val="24"/>
          </w:rPr>
          <w:delText xml:space="preserve">in experiment means </w:delText>
        </w:r>
        <w:r w:rsidR="00AA3A43" w:rsidDel="00334C10">
          <w:rPr>
            <w:rFonts w:ascii="Times New Roman" w:hAnsi="Times New Roman"/>
            <w:sz w:val="24"/>
            <w:szCs w:val="24"/>
          </w:rPr>
          <w:delText xml:space="preserve">at 95% level for </w:delText>
        </w:r>
        <w:r w:rsidR="00165096" w:rsidDel="00334C10">
          <w:rPr>
            <w:rFonts w:ascii="Times New Roman" w:hAnsi="Times New Roman"/>
            <w:sz w:val="24"/>
            <w:szCs w:val="24"/>
          </w:rPr>
          <w:delText>a</w:delText>
        </w:r>
        <w:r w:rsidR="00AA3A43" w:rsidDel="00334C10">
          <w:rPr>
            <w:rFonts w:ascii="Times New Roman" w:hAnsi="Times New Roman"/>
            <w:sz w:val="24"/>
            <w:szCs w:val="24"/>
          </w:rPr>
          <w:delText xml:space="preserve"> </w:delText>
        </w:r>
        <w:r w:rsidR="00833551" w:rsidDel="00334C10">
          <w:rPr>
            <w:rFonts w:ascii="Times New Roman" w:hAnsi="Times New Roman"/>
            <w:sz w:val="24"/>
            <w:szCs w:val="24"/>
          </w:rPr>
          <w:delText>Least Significant Difference test (</w:delText>
        </w:r>
        <w:r w:rsidR="00AA3A43" w:rsidDel="00334C10">
          <w:rPr>
            <w:rFonts w:ascii="Times New Roman" w:hAnsi="Times New Roman"/>
            <w:sz w:val="24"/>
            <w:szCs w:val="24"/>
          </w:rPr>
          <w:delText>LSD</w:delText>
        </w:r>
        <w:r w:rsidR="00833551" w:rsidDel="00334C10">
          <w:rPr>
            <w:rFonts w:ascii="Times New Roman" w:hAnsi="Times New Roman"/>
            <w:sz w:val="24"/>
            <w:szCs w:val="24"/>
          </w:rPr>
          <w:delText>)</w:delText>
        </w:r>
        <w:r w:rsidR="00AA3A43" w:rsidDel="00334C10">
          <w:rPr>
            <w:rFonts w:ascii="Times New Roman" w:hAnsi="Times New Roman"/>
            <w:sz w:val="24"/>
            <w:szCs w:val="24"/>
          </w:rPr>
          <w:delText xml:space="preserve"> are indicated by </w:delText>
        </w:r>
        <w:r w:rsidR="000459BA" w:rsidDel="00334C10">
          <w:rPr>
            <w:rFonts w:ascii="Times New Roman" w:hAnsi="Times New Roman"/>
            <w:sz w:val="24"/>
            <w:szCs w:val="24"/>
          </w:rPr>
          <w:delText xml:space="preserve">different </w:delText>
        </w:r>
        <w:r w:rsidR="00AA3A43" w:rsidDel="00334C10">
          <w:rPr>
            <w:rFonts w:ascii="Times New Roman" w:hAnsi="Times New Roman"/>
            <w:sz w:val="24"/>
            <w:szCs w:val="24"/>
          </w:rPr>
          <w:delText>letter</w:delText>
        </w:r>
        <w:r w:rsidR="00257703" w:rsidDel="00334C10">
          <w:rPr>
            <w:rFonts w:ascii="Times New Roman" w:hAnsi="Times New Roman"/>
            <w:sz w:val="24"/>
            <w:szCs w:val="24"/>
          </w:rPr>
          <w:delText xml:space="preserve"> following each mean</w:delText>
        </w:r>
        <w:r w:rsidR="00AA3A43" w:rsidDel="00334C10">
          <w:rPr>
            <w:rFonts w:ascii="Times New Roman" w:hAnsi="Times New Roman"/>
            <w:sz w:val="24"/>
            <w:szCs w:val="24"/>
          </w:rPr>
          <w:delText>.</w:delText>
        </w:r>
        <w:r w:rsidR="00833551" w:rsidDel="00334C10">
          <w:rPr>
            <w:rFonts w:ascii="Times New Roman" w:hAnsi="Times New Roman"/>
            <w:sz w:val="24"/>
            <w:szCs w:val="24"/>
          </w:rPr>
          <w:delText xml:space="preserve"> </w:delText>
        </w:r>
      </w:del>
      <w:r w:rsidR="00833551">
        <w:rPr>
          <w:rFonts w:ascii="Times New Roman" w:hAnsi="Times New Roman"/>
          <w:sz w:val="24"/>
          <w:szCs w:val="24"/>
        </w:rPr>
        <w:t>Differences among t</w:t>
      </w:r>
      <w:r w:rsidR="00AA3A43">
        <w:rPr>
          <w:rFonts w:ascii="Times New Roman" w:hAnsi="Times New Roman"/>
          <w:sz w:val="24"/>
          <w:szCs w:val="24"/>
        </w:rPr>
        <w:t xml:space="preserve">issue-type 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 xml:space="preserve">each </w:t>
      </w:r>
      <w:r w:rsidR="00D813E4">
        <w:rPr>
          <w:rFonts w:ascii="Times New Roman" w:hAnsi="Times New Roman"/>
          <w:sz w:val="24"/>
          <w:szCs w:val="24"/>
        </w:rPr>
        <w:t>experiment</w:t>
      </w:r>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37642C" w:rsidRDefault="00334A5A" w:rsidP="0037642C">
      <w:pPr>
        <w:spacing w:line="480" w:lineRule="auto"/>
        <w:rPr>
          <w:rFonts w:ascii="Times New Roman" w:hAnsi="Times New Roman"/>
          <w:sz w:val="24"/>
          <w:szCs w:val="24"/>
          <w:lang w:val="en-AU"/>
        </w:rPr>
      </w:pPr>
    </w:p>
    <w:p w:rsidR="001D273F" w:rsidRPr="001D273F" w:rsidRDefault="000B562F" w:rsidP="001D273F">
      <w:pPr>
        <w:spacing w:after="0" w:line="240" w:lineRule="auto"/>
        <w:ind w:left="720" w:hanging="720"/>
        <w:rPr>
          <w:noProof/>
          <w:szCs w:val="24"/>
          <w:lang w:val="en-AU"/>
        </w:rPr>
      </w:pPr>
      <w:r w:rsidRPr="0037642C">
        <w:rPr>
          <w:rFonts w:ascii="Times New Roman" w:hAnsi="Times New Roman"/>
          <w:sz w:val="24"/>
          <w:szCs w:val="24"/>
          <w:lang w:val="en-AU"/>
        </w:rPr>
        <w:fldChar w:fldCharType="begin"/>
      </w:r>
      <w:r w:rsidR="003078A7" w:rsidRPr="0037642C">
        <w:rPr>
          <w:rFonts w:ascii="Times New Roman" w:hAnsi="Times New Roman"/>
          <w:sz w:val="24"/>
          <w:szCs w:val="24"/>
          <w:lang w:val="en-AU"/>
        </w:rPr>
        <w:instrText xml:space="preserve"> ADDIN EN.REFLIST </w:instrText>
      </w:r>
      <w:r w:rsidRPr="0037642C">
        <w:rPr>
          <w:rFonts w:ascii="Times New Roman" w:hAnsi="Times New Roman"/>
          <w:sz w:val="24"/>
          <w:szCs w:val="24"/>
          <w:lang w:val="en-AU"/>
        </w:rPr>
        <w:fldChar w:fldCharType="separate"/>
      </w:r>
      <w:bookmarkStart w:id="3" w:name="_ENREF_1"/>
      <w:r w:rsidR="001D273F" w:rsidRPr="001D273F">
        <w:rPr>
          <w:noProof/>
          <w:szCs w:val="24"/>
          <w:lang w:val="en-AU"/>
        </w:rPr>
        <w:t xml:space="preserve">Amissah J.N., Bassuk N. (2009). Cutting back stock plants promotes adventitious rooting of stems of </w:t>
      </w:r>
      <w:r w:rsidR="001D273F" w:rsidRPr="001D273F">
        <w:rPr>
          <w:i/>
          <w:noProof/>
          <w:szCs w:val="24"/>
          <w:lang w:val="en-AU"/>
        </w:rPr>
        <w:t>Querus bicolor</w:t>
      </w:r>
      <w:r w:rsidR="001D273F" w:rsidRPr="001D273F">
        <w:rPr>
          <w:noProof/>
          <w:szCs w:val="24"/>
          <w:lang w:val="en-AU"/>
        </w:rPr>
        <w:t xml:space="preserve"> and </w:t>
      </w:r>
      <w:r w:rsidR="001D273F" w:rsidRPr="001D273F">
        <w:rPr>
          <w:i/>
          <w:noProof/>
          <w:szCs w:val="24"/>
          <w:lang w:val="en-AU"/>
        </w:rPr>
        <w:t>Quercus macrocarpa</w:t>
      </w:r>
      <w:r w:rsidR="001D273F" w:rsidRPr="001D273F">
        <w:rPr>
          <w:noProof/>
          <w:szCs w:val="24"/>
          <w:lang w:val="en-AU"/>
        </w:rPr>
        <w:t>. Journal of Environmental Horticulture, 27:159-165.</w:t>
      </w:r>
      <w:bookmarkEnd w:id="3"/>
    </w:p>
    <w:p w:rsidR="001D273F" w:rsidRPr="001D273F" w:rsidRDefault="001D273F" w:rsidP="001D273F">
      <w:pPr>
        <w:spacing w:after="0" w:line="240" w:lineRule="auto"/>
        <w:ind w:left="720" w:hanging="720"/>
        <w:rPr>
          <w:noProof/>
          <w:szCs w:val="24"/>
          <w:lang w:val="en-AU"/>
        </w:rPr>
      </w:pPr>
      <w:bookmarkStart w:id="4" w:name="_ENREF_2"/>
      <w:r w:rsidRPr="001D273F">
        <w:rPr>
          <w:noProof/>
          <w:szCs w:val="24"/>
          <w:lang w:val="en-AU"/>
        </w:rPr>
        <w:t xml:space="preserve">ANBG (2013). </w:t>
      </w:r>
      <w:r w:rsidRPr="001D273F">
        <w:rPr>
          <w:i/>
          <w:noProof/>
          <w:szCs w:val="24"/>
          <w:lang w:val="en-AU"/>
        </w:rPr>
        <w:t>Melaleuca exuvia</w:t>
      </w:r>
      <w:r w:rsidRPr="001D273F">
        <w:rPr>
          <w:noProof/>
          <w:szCs w:val="24"/>
          <w:lang w:val="en-AU"/>
        </w:rPr>
        <w:t xml:space="preserve">. Australian National Botanical Garden. </w:t>
      </w:r>
      <w:hyperlink r:id="rId10" w:history="1">
        <w:r w:rsidRPr="001D273F">
          <w:rPr>
            <w:rStyle w:val="Hyperlink"/>
            <w:noProof/>
            <w:szCs w:val="24"/>
            <w:lang w:val="en-AU"/>
          </w:rPr>
          <w:t>http://www.anbg.gov.au/gnp/interns-2003/melaleuca-exuvia.html</w:t>
        </w:r>
      </w:hyperlink>
      <w:r w:rsidRPr="001D273F">
        <w:rPr>
          <w:noProof/>
          <w:szCs w:val="24"/>
          <w:lang w:val="en-AU"/>
        </w:rPr>
        <w:t>. Accessed June 2013.</w:t>
      </w:r>
      <w:bookmarkEnd w:id="4"/>
    </w:p>
    <w:p w:rsidR="001D273F" w:rsidRPr="001D273F" w:rsidRDefault="001D273F" w:rsidP="001D273F">
      <w:pPr>
        <w:spacing w:after="0" w:line="240" w:lineRule="auto"/>
        <w:ind w:left="720" w:hanging="720"/>
        <w:rPr>
          <w:noProof/>
          <w:szCs w:val="24"/>
          <w:lang w:val="en-AU"/>
        </w:rPr>
      </w:pPr>
      <w:bookmarkStart w:id="5" w:name="_ENREF_3"/>
      <w:r w:rsidRPr="001D273F">
        <w:rPr>
          <w:noProof/>
          <w:szCs w:val="24"/>
          <w:lang w:val="en-AU"/>
        </w:rPr>
        <w:t xml:space="preserve">ANPSA (2012). Propagation of </w:t>
      </w:r>
      <w:r w:rsidRPr="001D273F">
        <w:rPr>
          <w:i/>
          <w:noProof/>
          <w:szCs w:val="24"/>
          <w:lang w:val="en-AU"/>
        </w:rPr>
        <w:t>Melaleuca</w:t>
      </w:r>
      <w:r w:rsidRPr="001D273F">
        <w:rPr>
          <w:noProof/>
          <w:szCs w:val="24"/>
          <w:lang w:val="en-AU"/>
        </w:rPr>
        <w:t xml:space="preserve">. Australian Native Plants Society. </w:t>
      </w:r>
      <w:hyperlink r:id="rId11" w:history="1">
        <w:r w:rsidRPr="001D273F">
          <w:rPr>
            <w:rStyle w:val="Hyperlink"/>
            <w:noProof/>
            <w:szCs w:val="24"/>
            <w:lang w:val="en-AU"/>
          </w:rPr>
          <w:t>http://anpsa.org.au/melaleu2.html</w:t>
        </w:r>
      </w:hyperlink>
      <w:r w:rsidRPr="001D273F">
        <w:rPr>
          <w:noProof/>
          <w:szCs w:val="24"/>
          <w:lang w:val="en-AU"/>
        </w:rPr>
        <w:t>. Accessed July 2012.</w:t>
      </w:r>
      <w:bookmarkEnd w:id="5"/>
    </w:p>
    <w:p w:rsidR="001D273F" w:rsidRPr="001D273F" w:rsidRDefault="001D273F" w:rsidP="001D273F">
      <w:pPr>
        <w:spacing w:after="0" w:line="240" w:lineRule="auto"/>
        <w:ind w:left="720" w:hanging="720"/>
        <w:rPr>
          <w:noProof/>
          <w:szCs w:val="24"/>
          <w:lang w:val="en-AU"/>
        </w:rPr>
      </w:pPr>
      <w:bookmarkStart w:id="6" w:name="_ENREF_4"/>
      <w:r w:rsidRPr="001D273F">
        <w:rPr>
          <w:noProof/>
          <w:szCs w:val="24"/>
          <w:lang w:val="en-AU"/>
        </w:rPr>
        <w:t xml:space="preserve">Baker G. (1999). Tea tree breeding. </w:t>
      </w:r>
      <w:r w:rsidRPr="001D273F">
        <w:rPr>
          <w:i/>
          <w:noProof/>
          <w:szCs w:val="24"/>
          <w:lang w:val="en-AU"/>
        </w:rPr>
        <w:t>In</w:t>
      </w:r>
      <w:r w:rsidRPr="001D273F">
        <w:rPr>
          <w:noProof/>
          <w:szCs w:val="24"/>
          <w:lang w:val="en-AU"/>
        </w:rPr>
        <w:t xml:space="preserve">: Southwell IA, Lowe R (eds) Tea Tree - The genus </w:t>
      </w:r>
      <w:r w:rsidRPr="001D273F">
        <w:rPr>
          <w:i/>
          <w:noProof/>
          <w:szCs w:val="24"/>
          <w:lang w:val="en-AU"/>
        </w:rPr>
        <w:t>Melaleuca</w:t>
      </w:r>
      <w:r w:rsidRPr="001D273F">
        <w:rPr>
          <w:noProof/>
          <w:szCs w:val="24"/>
          <w:lang w:val="en-AU"/>
        </w:rPr>
        <w:t>, vol 9. Medicinal and Aromatic Plants - Industrial Profiles. Harwood Publishers, Amsterdam: 135-151.</w:t>
      </w:r>
      <w:bookmarkEnd w:id="6"/>
    </w:p>
    <w:p w:rsidR="001D273F" w:rsidRPr="001D273F" w:rsidRDefault="001D273F" w:rsidP="001D273F">
      <w:pPr>
        <w:spacing w:after="0" w:line="240" w:lineRule="auto"/>
        <w:ind w:left="720" w:hanging="720"/>
        <w:rPr>
          <w:noProof/>
          <w:szCs w:val="24"/>
          <w:lang w:val="en-AU"/>
        </w:rPr>
      </w:pPr>
      <w:bookmarkStart w:id="7" w:name="_ENREF_5"/>
      <w:r w:rsidRPr="001D273F">
        <w:rPr>
          <w:noProof/>
          <w:szCs w:val="24"/>
          <w:lang w:val="en-AU"/>
        </w:rPr>
        <w:t xml:space="preserve">Burrows G.E. (2002). Epicormic strand structure in </w:t>
      </w:r>
      <w:r w:rsidRPr="001D273F">
        <w:rPr>
          <w:i/>
          <w:noProof/>
          <w:szCs w:val="24"/>
          <w:lang w:val="en-AU"/>
        </w:rPr>
        <w:t>Angophora</w:t>
      </w:r>
      <w:r w:rsidRPr="001D273F">
        <w:rPr>
          <w:noProof/>
          <w:szCs w:val="24"/>
          <w:lang w:val="en-AU"/>
        </w:rPr>
        <w:t xml:space="preserve">, </w:t>
      </w:r>
      <w:r w:rsidRPr="001D273F">
        <w:rPr>
          <w:i/>
          <w:noProof/>
          <w:szCs w:val="24"/>
          <w:lang w:val="en-AU"/>
        </w:rPr>
        <w:t xml:space="preserve">Eucalyptus </w:t>
      </w:r>
      <w:r w:rsidRPr="001D273F">
        <w:rPr>
          <w:noProof/>
          <w:szCs w:val="24"/>
          <w:lang w:val="en-AU"/>
        </w:rPr>
        <w:t xml:space="preserve">and </w:t>
      </w:r>
      <w:r w:rsidRPr="001D273F">
        <w:rPr>
          <w:i/>
          <w:noProof/>
          <w:szCs w:val="24"/>
          <w:lang w:val="en-AU"/>
        </w:rPr>
        <w:t xml:space="preserve">Lophostemon </w:t>
      </w:r>
      <w:r w:rsidRPr="001D273F">
        <w:rPr>
          <w:noProof/>
          <w:szCs w:val="24"/>
          <w:lang w:val="en-AU"/>
        </w:rPr>
        <w:t>(Myrtaceae) - implications for fire resistance and recovery. New Phytologist, 153:111-131.</w:t>
      </w:r>
      <w:bookmarkEnd w:id="7"/>
    </w:p>
    <w:p w:rsidR="001D273F" w:rsidRPr="001D273F" w:rsidRDefault="001D273F" w:rsidP="001D273F">
      <w:pPr>
        <w:spacing w:after="0" w:line="240" w:lineRule="auto"/>
        <w:ind w:left="720" w:hanging="720"/>
        <w:rPr>
          <w:noProof/>
          <w:szCs w:val="24"/>
          <w:lang w:val="en-AU"/>
        </w:rPr>
      </w:pPr>
      <w:bookmarkStart w:id="8" w:name="_ENREF_6"/>
      <w:r w:rsidRPr="001D273F">
        <w:rPr>
          <w:noProof/>
          <w:szCs w:val="24"/>
          <w:lang w:val="en-AU"/>
        </w:rPr>
        <w:t>Burrows G.E., Hornby S.K., Waters D.A., Bellairs S.M., Prior L.D., Bowman D.M.J.S. (2008). Leaf axil anatomy and bud reserves in 21 myrtaceae species from northern Australia. International Journal of Plant Sciences, 169:1174-1186.</w:t>
      </w:r>
      <w:bookmarkEnd w:id="8"/>
    </w:p>
    <w:p w:rsidR="001D273F" w:rsidRPr="001D273F" w:rsidRDefault="001D273F" w:rsidP="001D273F">
      <w:pPr>
        <w:spacing w:after="0" w:line="240" w:lineRule="auto"/>
        <w:ind w:left="720" w:hanging="720"/>
        <w:rPr>
          <w:noProof/>
          <w:szCs w:val="24"/>
          <w:lang w:val="en-AU"/>
        </w:rPr>
      </w:pPr>
      <w:bookmarkStart w:id="9" w:name="_ENREF_7"/>
      <w:r w:rsidRPr="001D273F">
        <w:rPr>
          <w:noProof/>
          <w:szCs w:val="24"/>
          <w:lang w:val="en-AU"/>
        </w:rPr>
        <w:t xml:space="preserve">de Oliveira Y., Pinto F., da Silva A.L.L., Guedes I., Biasi L.A., Quoirin M. (2010). An efficient protocol for micropropagation of </w:t>
      </w:r>
      <w:r w:rsidRPr="001D273F">
        <w:rPr>
          <w:i/>
          <w:noProof/>
          <w:szCs w:val="24"/>
          <w:lang w:val="en-AU"/>
        </w:rPr>
        <w:t>Melaleuca alternifolia</w:t>
      </w:r>
      <w:r w:rsidRPr="001D273F">
        <w:rPr>
          <w:noProof/>
          <w:szCs w:val="24"/>
          <w:lang w:val="en-AU"/>
        </w:rPr>
        <w:t xml:space="preserve"> Cheel. In Vitro Cellular &amp; Developmental Biology - Plant, 46:192-197.</w:t>
      </w:r>
      <w:bookmarkEnd w:id="9"/>
    </w:p>
    <w:p w:rsidR="001D273F" w:rsidRPr="001D273F" w:rsidRDefault="001D273F" w:rsidP="001D273F">
      <w:pPr>
        <w:spacing w:after="0" w:line="240" w:lineRule="auto"/>
        <w:ind w:left="720" w:hanging="720"/>
        <w:rPr>
          <w:noProof/>
          <w:szCs w:val="24"/>
          <w:lang w:val="en-AU"/>
        </w:rPr>
      </w:pPr>
      <w:bookmarkStart w:id="10" w:name="_ENREF_8"/>
      <w:r w:rsidRPr="001D273F">
        <w:rPr>
          <w:noProof/>
          <w:szCs w:val="24"/>
          <w:lang w:val="en-AU"/>
        </w:rPr>
        <w:t>Doran J.C., Baker G.R., Murtagh G.J., Southwell I.A. (1997). Improving Tea Tree Yield and Quality through Breeding and selection. RIRDC publication no. 97/53. Rural Industries Research and Development Corporation, 56 p.</w:t>
      </w:r>
      <w:bookmarkEnd w:id="10"/>
    </w:p>
    <w:p w:rsidR="001D273F" w:rsidRPr="001D273F" w:rsidRDefault="001D273F" w:rsidP="001D273F">
      <w:pPr>
        <w:spacing w:after="0" w:line="240" w:lineRule="auto"/>
        <w:ind w:left="720" w:hanging="720"/>
        <w:rPr>
          <w:noProof/>
          <w:szCs w:val="24"/>
          <w:lang w:val="en-AU"/>
        </w:rPr>
      </w:pPr>
      <w:bookmarkStart w:id="11" w:name="_ENREF_9"/>
      <w:r w:rsidRPr="001D273F">
        <w:rPr>
          <w:noProof/>
          <w:szCs w:val="24"/>
          <w:lang w:val="en-AU"/>
        </w:rPr>
        <w:t xml:space="preserve">Eldridge K., Davidson J., Harwood C., van Wyk G. (1994). Mass vegetative propagation. </w:t>
      </w:r>
      <w:r w:rsidRPr="001D273F">
        <w:rPr>
          <w:i/>
          <w:noProof/>
          <w:szCs w:val="24"/>
          <w:lang w:val="en-AU"/>
        </w:rPr>
        <w:t>In</w:t>
      </w:r>
      <w:r w:rsidRPr="001D273F">
        <w:rPr>
          <w:noProof/>
          <w:szCs w:val="24"/>
          <w:lang w:val="en-AU"/>
        </w:rPr>
        <w:t>:  Eucalypt Domestication and Breeding. Oxford Science Publications, Oxford: 210-227.</w:t>
      </w:r>
      <w:bookmarkEnd w:id="11"/>
    </w:p>
    <w:p w:rsidR="001D273F" w:rsidRPr="001D273F" w:rsidRDefault="001D273F" w:rsidP="001D273F">
      <w:pPr>
        <w:spacing w:after="0" w:line="240" w:lineRule="auto"/>
        <w:ind w:left="720" w:hanging="720"/>
        <w:rPr>
          <w:noProof/>
          <w:szCs w:val="24"/>
          <w:lang w:val="en-AU"/>
        </w:rPr>
      </w:pPr>
      <w:bookmarkStart w:id="12" w:name="_ENREF_10"/>
      <w:r w:rsidRPr="001D273F">
        <w:rPr>
          <w:noProof/>
          <w:szCs w:val="24"/>
          <w:lang w:val="en-AU"/>
        </w:rPr>
        <w:t xml:space="preserve">Fraga M.F., Cañal M.J., Rodríguez R. (2002). </w:t>
      </w:r>
      <w:r w:rsidRPr="001D273F">
        <w:rPr>
          <w:i/>
          <w:noProof/>
          <w:szCs w:val="24"/>
          <w:lang w:val="en-AU"/>
        </w:rPr>
        <w:t>In vitro</w:t>
      </w:r>
      <w:r w:rsidRPr="001D273F">
        <w:rPr>
          <w:noProof/>
          <w:szCs w:val="24"/>
          <w:lang w:val="en-AU"/>
        </w:rPr>
        <w:t xml:space="preserve"> morphogenic potential of differently aged </w:t>
      </w:r>
      <w:r w:rsidRPr="001D273F">
        <w:rPr>
          <w:i/>
          <w:noProof/>
          <w:szCs w:val="24"/>
          <w:lang w:val="en-AU"/>
        </w:rPr>
        <w:t>Pinus radiata</w:t>
      </w:r>
      <w:r w:rsidRPr="001D273F">
        <w:rPr>
          <w:noProof/>
          <w:szCs w:val="24"/>
          <w:lang w:val="en-AU"/>
        </w:rPr>
        <w:t xml:space="preserve"> trees correlates with polyamines and DNA methylation levels. Plant Cell, Tissue and Organ Culture, 70:139-145.</w:t>
      </w:r>
      <w:bookmarkEnd w:id="12"/>
    </w:p>
    <w:p w:rsidR="001D273F" w:rsidRPr="001D273F" w:rsidRDefault="001D273F" w:rsidP="001D273F">
      <w:pPr>
        <w:spacing w:after="0" w:line="240" w:lineRule="auto"/>
        <w:ind w:left="720" w:hanging="720"/>
        <w:rPr>
          <w:noProof/>
          <w:szCs w:val="24"/>
          <w:lang w:val="en-AU"/>
        </w:rPr>
      </w:pPr>
      <w:bookmarkStart w:id="13" w:name="_ENREF_11"/>
      <w:r w:rsidRPr="001D273F">
        <w:rPr>
          <w:noProof/>
          <w:szCs w:val="24"/>
          <w:lang w:val="en-AU"/>
        </w:rPr>
        <w:t xml:space="preserve">Greenwood M.S., Hutchison K.W. (1993). Maturation as a developmental process. </w:t>
      </w:r>
      <w:r w:rsidRPr="001D273F">
        <w:rPr>
          <w:i/>
          <w:noProof/>
          <w:szCs w:val="24"/>
          <w:lang w:val="en-AU"/>
        </w:rPr>
        <w:t>In</w:t>
      </w:r>
      <w:r w:rsidRPr="001D273F">
        <w:rPr>
          <w:noProof/>
          <w:szCs w:val="24"/>
          <w:lang w:val="en-AU"/>
        </w:rPr>
        <w:t>: Ahuja MR, Libby WJ (eds) Clonal Forestry I - Genetics and Biotechnology, vol 1. Springer-Verlag, Berlin: 14-33.</w:t>
      </w:r>
      <w:bookmarkEnd w:id="13"/>
    </w:p>
    <w:p w:rsidR="001D273F" w:rsidRPr="001D273F" w:rsidRDefault="001D273F" w:rsidP="001D273F">
      <w:pPr>
        <w:spacing w:after="0" w:line="240" w:lineRule="auto"/>
        <w:ind w:left="720" w:hanging="720"/>
        <w:rPr>
          <w:noProof/>
          <w:szCs w:val="24"/>
          <w:lang w:val="en-AU"/>
        </w:rPr>
      </w:pPr>
      <w:bookmarkStart w:id="14" w:name="_ENREF_12"/>
      <w:r w:rsidRPr="001D273F">
        <w:rPr>
          <w:noProof/>
          <w:szCs w:val="24"/>
          <w:lang w:val="en-AU"/>
        </w:rPr>
        <w:t>Haines R.J., Walker S.M., Copley T.R. (1993). Morphology and rooting of shoots developing in response to decapitation and pruning of Caribbean pine. New Forests, 7:133-141.</w:t>
      </w:r>
      <w:bookmarkEnd w:id="14"/>
    </w:p>
    <w:p w:rsidR="001D273F" w:rsidRPr="001D273F" w:rsidRDefault="001D273F" w:rsidP="001D273F">
      <w:pPr>
        <w:spacing w:after="0" w:line="240" w:lineRule="auto"/>
        <w:ind w:left="720" w:hanging="720"/>
        <w:rPr>
          <w:noProof/>
          <w:szCs w:val="24"/>
          <w:lang w:val="en-AU"/>
        </w:rPr>
      </w:pPr>
      <w:bookmarkStart w:id="15" w:name="_ENREF_13"/>
      <w:r w:rsidRPr="001D273F">
        <w:rPr>
          <w:noProof/>
          <w:szCs w:val="24"/>
          <w:lang w:val="en-AU"/>
        </w:rPr>
        <w:t>Hartney V.J. (1980). Vegetative propagation in the eucalypts. Australian Forestry Research, 10:191-211.</w:t>
      </w:r>
      <w:bookmarkEnd w:id="15"/>
    </w:p>
    <w:p w:rsidR="001D273F" w:rsidRPr="001D273F" w:rsidRDefault="001D273F" w:rsidP="001D273F">
      <w:pPr>
        <w:spacing w:after="0" w:line="240" w:lineRule="auto"/>
        <w:ind w:left="720" w:hanging="720"/>
        <w:rPr>
          <w:noProof/>
          <w:szCs w:val="24"/>
          <w:lang w:val="en-AU"/>
        </w:rPr>
      </w:pPr>
      <w:bookmarkStart w:id="16" w:name="_ENREF_14"/>
      <w:r w:rsidRPr="001D273F">
        <w:rPr>
          <w:noProof/>
          <w:szCs w:val="24"/>
          <w:lang w:val="en-AU"/>
        </w:rPr>
        <w:t>Jacobs M.R. (1955). Growth Habits of the Eucalypts. Forestry and Timber Bureau, Department of the Interior. Commonwealth Government Printer, Canberra, 255 pp.</w:t>
      </w:r>
      <w:bookmarkEnd w:id="16"/>
    </w:p>
    <w:p w:rsidR="001D273F" w:rsidRPr="001D273F" w:rsidRDefault="001D273F" w:rsidP="001D273F">
      <w:pPr>
        <w:spacing w:after="0" w:line="240" w:lineRule="auto"/>
        <w:ind w:left="720" w:hanging="720"/>
        <w:rPr>
          <w:noProof/>
          <w:szCs w:val="24"/>
          <w:lang w:val="en-AU"/>
        </w:rPr>
      </w:pPr>
      <w:bookmarkStart w:id="17" w:name="_ENREF_15"/>
      <w:r w:rsidRPr="001D273F">
        <w:rPr>
          <w:noProof/>
          <w:szCs w:val="24"/>
          <w:lang w:val="en-AU"/>
        </w:rPr>
        <w:t xml:space="preserve">Libby W.J., Ahuja J.R. (1993). Clonal forestry. </w:t>
      </w:r>
      <w:r w:rsidRPr="001D273F">
        <w:rPr>
          <w:i/>
          <w:noProof/>
          <w:szCs w:val="24"/>
          <w:lang w:val="en-AU"/>
        </w:rPr>
        <w:t>In</w:t>
      </w:r>
      <w:r w:rsidRPr="001D273F">
        <w:rPr>
          <w:noProof/>
          <w:szCs w:val="24"/>
          <w:lang w:val="en-AU"/>
        </w:rPr>
        <w:t>: Ahuja JR, Libby WJ (eds) Clonal Forestry II: Conservation and Application, vol 2. Springer-Verlag, Berlin: 1-8.</w:t>
      </w:r>
      <w:bookmarkEnd w:id="17"/>
    </w:p>
    <w:p w:rsidR="001D273F" w:rsidRPr="001D273F" w:rsidRDefault="001D273F" w:rsidP="001D273F">
      <w:pPr>
        <w:spacing w:after="0" w:line="240" w:lineRule="auto"/>
        <w:ind w:left="720" w:hanging="720"/>
        <w:rPr>
          <w:noProof/>
          <w:szCs w:val="24"/>
          <w:lang w:val="en-AU"/>
        </w:rPr>
      </w:pPr>
      <w:bookmarkStart w:id="18" w:name="_ENREF_16"/>
      <w:r w:rsidRPr="001D273F">
        <w:rPr>
          <w:noProof/>
          <w:szCs w:val="24"/>
          <w:lang w:val="en-AU"/>
        </w:rPr>
        <w:t xml:space="preserve">List S.E., Brown P.H., Low C.S., Walsh K.B. (1996). A micropropagation protocol for </w:t>
      </w:r>
      <w:r w:rsidRPr="001D273F">
        <w:rPr>
          <w:i/>
          <w:noProof/>
          <w:szCs w:val="24"/>
          <w:lang w:val="en-AU"/>
        </w:rPr>
        <w:t>Melaleuca alternifolia</w:t>
      </w:r>
      <w:r w:rsidRPr="001D273F">
        <w:rPr>
          <w:noProof/>
          <w:szCs w:val="24"/>
          <w:lang w:val="en-AU"/>
        </w:rPr>
        <w:t xml:space="preserve"> (tea tree). Australian Journal of Experimental Agriculture, 36:755-760.</w:t>
      </w:r>
      <w:bookmarkEnd w:id="18"/>
    </w:p>
    <w:p w:rsidR="001D273F" w:rsidRPr="001D273F" w:rsidRDefault="001D273F" w:rsidP="001D273F">
      <w:pPr>
        <w:spacing w:after="0" w:line="240" w:lineRule="auto"/>
        <w:ind w:left="720" w:hanging="720"/>
        <w:rPr>
          <w:noProof/>
          <w:szCs w:val="24"/>
          <w:lang w:val="en-AU"/>
        </w:rPr>
      </w:pPr>
      <w:bookmarkStart w:id="19" w:name="_ENREF_17"/>
      <w:r w:rsidRPr="001D273F">
        <w:rPr>
          <w:noProof/>
          <w:szCs w:val="24"/>
          <w:lang w:val="en-AU"/>
        </w:rPr>
        <w:t xml:space="preserve">Mankessi F., Saya A., Toto M., Monteuuis O. (2011). Cloning field growing </w:t>
      </w:r>
      <w:r w:rsidRPr="001D273F">
        <w:rPr>
          <w:i/>
          <w:noProof/>
          <w:szCs w:val="24"/>
          <w:lang w:val="en-AU"/>
        </w:rPr>
        <w:t>Eucalyptus urophylla</w:t>
      </w:r>
      <w:r w:rsidRPr="001D273F">
        <w:rPr>
          <w:noProof/>
          <w:szCs w:val="24"/>
          <w:lang w:val="en-AU"/>
        </w:rPr>
        <w:t xml:space="preserve"> x </w:t>
      </w:r>
      <w:r w:rsidRPr="001D273F">
        <w:rPr>
          <w:i/>
          <w:noProof/>
          <w:szCs w:val="24"/>
          <w:lang w:val="en-AU"/>
        </w:rPr>
        <w:t>E. grandis</w:t>
      </w:r>
      <w:r w:rsidRPr="001D273F">
        <w:rPr>
          <w:noProof/>
          <w:szCs w:val="24"/>
          <w:lang w:val="en-AU"/>
        </w:rPr>
        <w:t xml:space="preserve"> by rooted cuttings: age, within-shoot position and season effects. Propagation of Ornamental Plants, 11:3-9.</w:t>
      </w:r>
      <w:bookmarkEnd w:id="19"/>
    </w:p>
    <w:p w:rsidR="001D273F" w:rsidRPr="001D273F" w:rsidRDefault="001D273F" w:rsidP="001D273F">
      <w:pPr>
        <w:spacing w:after="0" w:line="240" w:lineRule="auto"/>
        <w:ind w:left="720" w:hanging="720"/>
        <w:rPr>
          <w:noProof/>
          <w:szCs w:val="24"/>
          <w:lang w:val="en-AU"/>
        </w:rPr>
      </w:pPr>
      <w:bookmarkStart w:id="20" w:name="_ENREF_18"/>
      <w:r w:rsidRPr="001D273F">
        <w:rPr>
          <w:noProof/>
          <w:szCs w:val="24"/>
          <w:lang w:val="en-AU"/>
        </w:rPr>
        <w:t xml:space="preserve">Mankessi F., Saya A.R., Toto M., Monteuuis O. (2010). Propagation of </w:t>
      </w:r>
      <w:r w:rsidRPr="001D273F">
        <w:rPr>
          <w:i/>
          <w:noProof/>
          <w:szCs w:val="24"/>
          <w:lang w:val="en-AU"/>
        </w:rPr>
        <w:t>Eucalyptus urophylla x Eucalyptus grandis</w:t>
      </w:r>
      <w:r w:rsidRPr="001D273F">
        <w:rPr>
          <w:noProof/>
          <w:szCs w:val="24"/>
          <w:lang w:val="en-AU"/>
        </w:rPr>
        <w:t xml:space="preserve"> clones by rooted cuttings: Influence of genotype and cutting type on rooting ability. Propagation of Ornamental Plants, 10:42-49.</w:t>
      </w:r>
      <w:bookmarkEnd w:id="20"/>
    </w:p>
    <w:p w:rsidR="001D273F" w:rsidRPr="001D273F" w:rsidRDefault="001D273F" w:rsidP="001D273F">
      <w:pPr>
        <w:spacing w:after="0" w:line="240" w:lineRule="auto"/>
        <w:ind w:left="720" w:hanging="720"/>
        <w:rPr>
          <w:noProof/>
          <w:szCs w:val="24"/>
          <w:lang w:val="en-AU"/>
        </w:rPr>
      </w:pPr>
      <w:bookmarkStart w:id="21" w:name="_ENREF_19"/>
      <w:r w:rsidRPr="001D273F">
        <w:rPr>
          <w:noProof/>
          <w:szCs w:val="24"/>
          <w:lang w:val="en-AU"/>
        </w:rPr>
        <w:t>Olesen P.O. (1978). On cyclophysis and topophysis. Silvae Genetica, 27:173-178.</w:t>
      </w:r>
      <w:bookmarkEnd w:id="21"/>
    </w:p>
    <w:p w:rsidR="001D273F" w:rsidRPr="001D273F" w:rsidRDefault="001D273F" w:rsidP="001D273F">
      <w:pPr>
        <w:spacing w:after="0" w:line="240" w:lineRule="auto"/>
        <w:ind w:left="720" w:hanging="720"/>
        <w:rPr>
          <w:noProof/>
          <w:szCs w:val="24"/>
          <w:lang w:val="en-AU"/>
        </w:rPr>
      </w:pPr>
      <w:bookmarkStart w:id="22" w:name="_ENREF_20"/>
      <w:r w:rsidRPr="001D273F">
        <w:rPr>
          <w:noProof/>
          <w:szCs w:val="24"/>
          <w:lang w:val="en-AU"/>
        </w:rPr>
        <w:t xml:space="preserve">Russell M., Southwell I.A. (2002). Monoterpenoid accummulation in </w:t>
      </w:r>
      <w:r w:rsidRPr="001D273F">
        <w:rPr>
          <w:i/>
          <w:noProof/>
          <w:szCs w:val="24"/>
          <w:lang w:val="en-AU"/>
        </w:rPr>
        <w:t>Melaleuca alternifolia</w:t>
      </w:r>
      <w:r w:rsidRPr="001D273F">
        <w:rPr>
          <w:noProof/>
          <w:szCs w:val="24"/>
          <w:lang w:val="en-AU"/>
        </w:rPr>
        <w:t xml:space="preserve"> seedlings. Phytochemistry, 59:709-716.</w:t>
      </w:r>
      <w:bookmarkEnd w:id="22"/>
    </w:p>
    <w:p w:rsidR="001D273F" w:rsidRPr="001D273F" w:rsidRDefault="001D273F" w:rsidP="001D273F">
      <w:pPr>
        <w:spacing w:after="0" w:line="240" w:lineRule="auto"/>
        <w:ind w:left="720" w:hanging="720"/>
        <w:rPr>
          <w:noProof/>
          <w:szCs w:val="24"/>
          <w:lang w:val="en-AU"/>
        </w:rPr>
      </w:pPr>
      <w:bookmarkStart w:id="23" w:name="_ENREF_21"/>
      <w:r w:rsidRPr="001D273F">
        <w:rPr>
          <w:noProof/>
          <w:szCs w:val="24"/>
          <w:lang w:val="en-AU"/>
        </w:rPr>
        <w:lastRenderedPageBreak/>
        <w:t xml:space="preserve">Russell M.F., Southwell I.A. (2003). Monoterpenoid accumulation in 1,8 cineole, terpinolene and terpinen-4-ol chemotypes of </w:t>
      </w:r>
      <w:r w:rsidRPr="001D273F">
        <w:rPr>
          <w:i/>
          <w:noProof/>
          <w:szCs w:val="24"/>
          <w:lang w:val="en-AU"/>
        </w:rPr>
        <w:t>Melaleuca alternifolia</w:t>
      </w:r>
      <w:r w:rsidRPr="001D273F">
        <w:rPr>
          <w:noProof/>
          <w:szCs w:val="24"/>
          <w:lang w:val="en-AU"/>
        </w:rPr>
        <w:t xml:space="preserve"> seedlings. Phytochemistry, 62:683-689.</w:t>
      </w:r>
      <w:bookmarkEnd w:id="23"/>
    </w:p>
    <w:p w:rsidR="001D273F" w:rsidRPr="001D273F" w:rsidRDefault="001D273F" w:rsidP="001D273F">
      <w:pPr>
        <w:spacing w:after="0" w:line="240" w:lineRule="auto"/>
        <w:ind w:left="720" w:hanging="720"/>
        <w:rPr>
          <w:noProof/>
          <w:szCs w:val="24"/>
          <w:lang w:val="en-AU"/>
        </w:rPr>
      </w:pPr>
      <w:bookmarkStart w:id="24" w:name="_ENREF_22"/>
      <w:r w:rsidRPr="001D273F">
        <w:rPr>
          <w:noProof/>
          <w:szCs w:val="24"/>
          <w:lang w:val="en-AU"/>
        </w:rPr>
        <w:t xml:space="preserve">Shepherd M., Dieters M.J., Baltunis B.S. (2009). Genetic control and architecture of adventitious rooting in forest trees. </w:t>
      </w:r>
      <w:r w:rsidRPr="001D273F">
        <w:rPr>
          <w:i/>
          <w:noProof/>
          <w:szCs w:val="24"/>
          <w:lang w:val="en-AU"/>
        </w:rPr>
        <w:t>In</w:t>
      </w:r>
      <w:r w:rsidRPr="001D273F">
        <w:rPr>
          <w:noProof/>
          <w:szCs w:val="24"/>
          <w:lang w:val="en-AU"/>
        </w:rPr>
        <w:t>: Niemi K, Scagel C (eds) Adventitious root formation of forest trees and horticultural woody plant - from genes to applications. Research Signpost, Kerala, India, Kerala, India: 51-84.</w:t>
      </w:r>
      <w:bookmarkEnd w:id="24"/>
    </w:p>
    <w:p w:rsidR="001D273F" w:rsidRPr="001D273F" w:rsidRDefault="001D273F" w:rsidP="001D273F">
      <w:pPr>
        <w:spacing w:after="0" w:line="240" w:lineRule="auto"/>
        <w:ind w:left="720" w:hanging="720"/>
        <w:rPr>
          <w:noProof/>
          <w:szCs w:val="24"/>
          <w:lang w:val="en-AU"/>
        </w:rPr>
      </w:pPr>
      <w:bookmarkStart w:id="25" w:name="_ENREF_23"/>
      <w:r w:rsidRPr="001D273F">
        <w:rPr>
          <w:noProof/>
          <w:szCs w:val="24"/>
          <w:lang w:val="en-AU"/>
        </w:rPr>
        <w:t xml:space="preserve">Southwell I.A., Stiff I.A. (1989). Ontogenetical changes in monoterpenoids of </w:t>
      </w:r>
      <w:r w:rsidRPr="001D273F">
        <w:rPr>
          <w:i/>
          <w:noProof/>
          <w:szCs w:val="24"/>
          <w:lang w:val="en-AU"/>
        </w:rPr>
        <w:t>Melaleuca alternifolia</w:t>
      </w:r>
      <w:r w:rsidRPr="001D273F">
        <w:rPr>
          <w:noProof/>
          <w:szCs w:val="24"/>
          <w:lang w:val="en-AU"/>
        </w:rPr>
        <w:t xml:space="preserve"> leaf. Phytochemistry, 28:1047-1051.</w:t>
      </w:r>
      <w:bookmarkEnd w:id="25"/>
    </w:p>
    <w:p w:rsidR="001D273F" w:rsidRPr="001D273F" w:rsidRDefault="001D273F" w:rsidP="001D273F">
      <w:pPr>
        <w:spacing w:after="0" w:line="240" w:lineRule="auto"/>
        <w:ind w:left="720" w:hanging="720"/>
        <w:rPr>
          <w:noProof/>
          <w:szCs w:val="24"/>
          <w:lang w:val="en-AU"/>
        </w:rPr>
      </w:pPr>
      <w:bookmarkStart w:id="26" w:name="_ENREF_24"/>
      <w:r w:rsidRPr="001D273F">
        <w:rPr>
          <w:noProof/>
          <w:szCs w:val="24"/>
          <w:lang w:val="en-AU"/>
        </w:rPr>
        <w:t>Trueman S., McMahon T., Bristow M. (2013). Production of cuttings in response to stock plant temperature in the subtropical eucalypts,</w:t>
      </w:r>
      <w:r w:rsidRPr="001D273F">
        <w:rPr>
          <w:i/>
          <w:noProof/>
          <w:szCs w:val="24"/>
          <w:lang w:val="en-AU"/>
        </w:rPr>
        <w:t xml:space="preserve"> Corymbia citriodora</w:t>
      </w:r>
      <w:r w:rsidRPr="001D273F">
        <w:rPr>
          <w:noProof/>
          <w:szCs w:val="24"/>
          <w:lang w:val="en-AU"/>
        </w:rPr>
        <w:t xml:space="preserve"> and </w:t>
      </w:r>
      <w:r w:rsidRPr="001D273F">
        <w:rPr>
          <w:i/>
          <w:noProof/>
          <w:szCs w:val="24"/>
          <w:lang w:val="en-AU"/>
        </w:rPr>
        <w:t>Eucalyptus dunnii</w:t>
      </w:r>
      <w:r w:rsidRPr="001D273F">
        <w:rPr>
          <w:noProof/>
          <w:szCs w:val="24"/>
          <w:lang w:val="en-AU"/>
        </w:rPr>
        <w:t>. New Forests, 44:265-280.</w:t>
      </w:r>
      <w:bookmarkEnd w:id="26"/>
    </w:p>
    <w:p w:rsidR="001D273F" w:rsidRPr="001D273F" w:rsidRDefault="001D273F" w:rsidP="001D273F">
      <w:pPr>
        <w:spacing w:after="0" w:line="240" w:lineRule="auto"/>
        <w:ind w:left="720" w:hanging="720"/>
        <w:rPr>
          <w:noProof/>
          <w:szCs w:val="24"/>
          <w:lang w:val="en-AU"/>
        </w:rPr>
      </w:pPr>
      <w:bookmarkStart w:id="27" w:name="_ENREF_25"/>
      <w:r w:rsidRPr="001D273F">
        <w:rPr>
          <w:noProof/>
          <w:szCs w:val="24"/>
          <w:lang w:val="en-AU"/>
        </w:rPr>
        <w:t>Whish J.P.M. (1994). Improving tea tree oil production : technology, plant selection and propagation. University of New England, 117 pp.</w:t>
      </w:r>
      <w:bookmarkEnd w:id="27"/>
    </w:p>
    <w:p w:rsidR="001D273F" w:rsidRPr="001D273F" w:rsidRDefault="001D273F" w:rsidP="001D273F">
      <w:pPr>
        <w:spacing w:line="240" w:lineRule="auto"/>
        <w:ind w:left="720" w:hanging="720"/>
        <w:rPr>
          <w:noProof/>
          <w:szCs w:val="24"/>
          <w:lang w:val="en-AU"/>
        </w:rPr>
      </w:pPr>
      <w:bookmarkStart w:id="28" w:name="_ENREF_26"/>
      <w:r w:rsidRPr="001D273F">
        <w:rPr>
          <w:noProof/>
          <w:szCs w:val="24"/>
          <w:lang w:val="en-AU"/>
        </w:rPr>
        <w:t xml:space="preserve">Wiltshire R.J.E., Potts B.M., Reid J.B. (1998). The genetic control of reproductive and vegetative phase change in the </w:t>
      </w:r>
      <w:r w:rsidRPr="001D273F">
        <w:rPr>
          <w:i/>
          <w:noProof/>
          <w:szCs w:val="24"/>
          <w:lang w:val="en-AU"/>
        </w:rPr>
        <w:t>Eucalyptus</w:t>
      </w:r>
      <w:r w:rsidRPr="001D273F">
        <w:rPr>
          <w:noProof/>
          <w:szCs w:val="24"/>
          <w:lang w:val="en-AU"/>
        </w:rPr>
        <w:t xml:space="preserve"> </w:t>
      </w:r>
      <w:r w:rsidRPr="001D273F">
        <w:rPr>
          <w:i/>
          <w:noProof/>
          <w:szCs w:val="24"/>
          <w:lang w:val="en-AU"/>
        </w:rPr>
        <w:t>risdonii</w:t>
      </w:r>
      <w:r w:rsidRPr="001D273F">
        <w:rPr>
          <w:noProof/>
          <w:szCs w:val="24"/>
          <w:lang w:val="en-AU"/>
        </w:rPr>
        <w:t>/</w:t>
      </w:r>
      <w:r w:rsidRPr="001D273F">
        <w:rPr>
          <w:i/>
          <w:noProof/>
          <w:szCs w:val="24"/>
          <w:lang w:val="en-AU"/>
        </w:rPr>
        <w:t>E. tenuiramis</w:t>
      </w:r>
      <w:r w:rsidRPr="001D273F">
        <w:rPr>
          <w:noProof/>
          <w:szCs w:val="24"/>
          <w:lang w:val="en-AU"/>
        </w:rPr>
        <w:t xml:space="preserve"> complex. Australian Journal of Botany, 46:45-63.</w:t>
      </w:r>
      <w:bookmarkEnd w:id="28"/>
    </w:p>
    <w:p w:rsidR="001D273F" w:rsidRDefault="001D273F" w:rsidP="001D273F">
      <w:pPr>
        <w:spacing w:line="240" w:lineRule="auto"/>
        <w:rPr>
          <w:noProof/>
          <w:szCs w:val="24"/>
          <w:lang w:val="en-AU"/>
        </w:rPr>
      </w:pPr>
    </w:p>
    <w:p w:rsidR="00334A5A" w:rsidRPr="00C6005A" w:rsidRDefault="000B562F" w:rsidP="0037642C">
      <w:pPr>
        <w:spacing w:line="480" w:lineRule="auto"/>
        <w:rPr>
          <w:rFonts w:ascii="Times New Roman" w:hAnsi="Times New Roman"/>
          <w:sz w:val="24"/>
          <w:szCs w:val="24"/>
          <w:lang w:val="en-AU"/>
        </w:rPr>
      </w:pPr>
      <w:r w:rsidRPr="0037642C">
        <w:rPr>
          <w:rFonts w:ascii="Times New Roman" w:hAnsi="Times New Roman"/>
          <w:sz w:val="24"/>
          <w:szCs w:val="24"/>
          <w:lang w:val="en-AU"/>
        </w:rPr>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7FB" w:rsidRDefault="002577FB" w:rsidP="00A04BA7">
      <w:pPr>
        <w:spacing w:after="0" w:line="240" w:lineRule="auto"/>
      </w:pPr>
      <w:r>
        <w:separator/>
      </w:r>
    </w:p>
  </w:endnote>
  <w:endnote w:type="continuationSeparator" w:id="0">
    <w:p w:rsidR="002577FB" w:rsidRDefault="002577FB"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A9" w:rsidRPr="009331CA" w:rsidRDefault="00000FA9">
    <w:pPr>
      <w:pStyle w:val="Footer"/>
      <w:jc w:val="center"/>
      <w:rPr>
        <w:rFonts w:ascii="Times New Roman" w:hAnsi="Times New Roman"/>
      </w:rPr>
    </w:pPr>
    <w:r w:rsidRPr="009331CA">
      <w:rPr>
        <w:rFonts w:ascii="Times New Roman" w:hAnsi="Times New Roman"/>
      </w:rPr>
      <w:t xml:space="preserve">Page </w:t>
    </w:r>
    <w:r w:rsidR="000B562F" w:rsidRPr="009331CA">
      <w:rPr>
        <w:rFonts w:ascii="Times New Roman" w:hAnsi="Times New Roman"/>
        <w:b/>
      </w:rPr>
      <w:fldChar w:fldCharType="begin"/>
    </w:r>
    <w:r w:rsidRPr="009331CA">
      <w:rPr>
        <w:rFonts w:ascii="Times New Roman" w:hAnsi="Times New Roman"/>
        <w:b/>
      </w:rPr>
      <w:instrText xml:space="preserve"> PAGE </w:instrText>
    </w:r>
    <w:r w:rsidR="000B562F" w:rsidRPr="009331CA">
      <w:rPr>
        <w:rFonts w:ascii="Times New Roman" w:hAnsi="Times New Roman"/>
        <w:b/>
      </w:rPr>
      <w:fldChar w:fldCharType="separate"/>
    </w:r>
    <w:r w:rsidR="00E95331">
      <w:rPr>
        <w:rFonts w:ascii="Times New Roman" w:hAnsi="Times New Roman"/>
        <w:b/>
        <w:noProof/>
      </w:rPr>
      <w:t>18</w:t>
    </w:r>
    <w:r w:rsidR="000B562F" w:rsidRPr="009331CA">
      <w:rPr>
        <w:rFonts w:ascii="Times New Roman" w:hAnsi="Times New Roman"/>
        <w:b/>
      </w:rPr>
      <w:fldChar w:fldCharType="end"/>
    </w:r>
    <w:r w:rsidRPr="009331CA">
      <w:rPr>
        <w:rFonts w:ascii="Times New Roman" w:hAnsi="Times New Roman"/>
      </w:rPr>
      <w:t xml:space="preserve"> of </w:t>
    </w:r>
    <w:r w:rsidR="000B562F" w:rsidRPr="009331CA">
      <w:rPr>
        <w:rFonts w:ascii="Times New Roman" w:hAnsi="Times New Roman"/>
        <w:b/>
      </w:rPr>
      <w:fldChar w:fldCharType="begin"/>
    </w:r>
    <w:r w:rsidRPr="009331CA">
      <w:rPr>
        <w:rFonts w:ascii="Times New Roman" w:hAnsi="Times New Roman"/>
        <w:b/>
      </w:rPr>
      <w:instrText xml:space="preserve"> NUMPAGES  </w:instrText>
    </w:r>
    <w:r w:rsidR="000B562F" w:rsidRPr="009331CA">
      <w:rPr>
        <w:rFonts w:ascii="Times New Roman" w:hAnsi="Times New Roman"/>
        <w:b/>
      </w:rPr>
      <w:fldChar w:fldCharType="separate"/>
    </w:r>
    <w:r w:rsidR="00E95331">
      <w:rPr>
        <w:rFonts w:ascii="Times New Roman" w:hAnsi="Times New Roman"/>
        <w:b/>
        <w:noProof/>
      </w:rPr>
      <w:t>30</w:t>
    </w:r>
    <w:r w:rsidR="000B562F" w:rsidRPr="009331CA">
      <w:rPr>
        <w:rFonts w:ascii="Times New Roman" w:hAnsi="Times New Roman"/>
        <w:b/>
      </w:rPr>
      <w:fldChar w:fldCharType="end"/>
    </w:r>
  </w:p>
  <w:p w:rsidR="00000FA9" w:rsidRDefault="00000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7FB" w:rsidRDefault="002577FB" w:rsidP="00A04BA7">
      <w:pPr>
        <w:spacing w:after="0" w:line="240" w:lineRule="auto"/>
      </w:pPr>
      <w:r>
        <w:separator/>
      </w:r>
    </w:p>
  </w:footnote>
  <w:footnote w:type="continuationSeparator" w:id="0">
    <w:p w:rsidR="002577FB" w:rsidRDefault="002577FB"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A9" w:rsidRDefault="00000FA9"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48&lt;/item&gt;&lt;item&gt;10652&lt;/item&gt;&lt;item&gt;11591&lt;/item&gt;&lt;item&gt;11709&lt;/item&gt;&lt;item&gt;11806&lt;/item&gt;&lt;item&gt;11858&lt;/item&gt;&lt;item&gt;12069&lt;/item&gt;&lt;item&gt;12072&lt;/item&gt;&lt;item&gt;12095&lt;/item&gt;&lt;item&gt;12118&lt;/item&gt;&lt;item&gt;12408&lt;/item&gt;&lt;item&gt;12409&lt;/item&gt;&lt;item&gt;12428&lt;/item&gt;&lt;item&gt;12437&lt;/item&gt;&lt;item&gt;12727&lt;/item&gt;&lt;item&gt;12728&lt;/item&gt;&lt;item&gt;12760&lt;/item&gt;&lt;item&gt;12763&lt;/item&gt;&lt;item&gt;12794&lt;/item&gt;&lt;/record-ids&gt;&lt;/item&gt;&lt;/Libraries&gt;"/>
  </w:docVars>
  <w:rsids>
    <w:rsidRoot w:val="00BD759E"/>
    <w:rsid w:val="0000029E"/>
    <w:rsid w:val="00000FA9"/>
    <w:rsid w:val="000010E4"/>
    <w:rsid w:val="00002F7B"/>
    <w:rsid w:val="00002FE2"/>
    <w:rsid w:val="00004225"/>
    <w:rsid w:val="00004259"/>
    <w:rsid w:val="00004935"/>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063"/>
    <w:rsid w:val="0002426F"/>
    <w:rsid w:val="000301FD"/>
    <w:rsid w:val="0003058A"/>
    <w:rsid w:val="000329AC"/>
    <w:rsid w:val="0003348E"/>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459BA"/>
    <w:rsid w:val="00051127"/>
    <w:rsid w:val="000523F3"/>
    <w:rsid w:val="0005375D"/>
    <w:rsid w:val="00054C33"/>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214"/>
    <w:rsid w:val="000837AD"/>
    <w:rsid w:val="00084B1B"/>
    <w:rsid w:val="00084E0C"/>
    <w:rsid w:val="00084F9D"/>
    <w:rsid w:val="0008513B"/>
    <w:rsid w:val="000857FF"/>
    <w:rsid w:val="00086043"/>
    <w:rsid w:val="0008720B"/>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62F"/>
    <w:rsid w:val="000B59A9"/>
    <w:rsid w:val="000B79A0"/>
    <w:rsid w:val="000C05CA"/>
    <w:rsid w:val="000C061E"/>
    <w:rsid w:val="000C078E"/>
    <w:rsid w:val="000C100F"/>
    <w:rsid w:val="000C18A3"/>
    <w:rsid w:val="000C18C7"/>
    <w:rsid w:val="000C210A"/>
    <w:rsid w:val="000C412A"/>
    <w:rsid w:val="000C582D"/>
    <w:rsid w:val="000C5891"/>
    <w:rsid w:val="000C5AC8"/>
    <w:rsid w:val="000C5DDF"/>
    <w:rsid w:val="000D11F4"/>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1B2"/>
    <w:rsid w:val="000F1555"/>
    <w:rsid w:val="000F15E6"/>
    <w:rsid w:val="000F180E"/>
    <w:rsid w:val="000F1AA2"/>
    <w:rsid w:val="000F21F9"/>
    <w:rsid w:val="000F2FAD"/>
    <w:rsid w:val="000F339A"/>
    <w:rsid w:val="000F394F"/>
    <w:rsid w:val="000F4A85"/>
    <w:rsid w:val="000F5601"/>
    <w:rsid w:val="00100881"/>
    <w:rsid w:val="00100EA4"/>
    <w:rsid w:val="0010215C"/>
    <w:rsid w:val="00102AC6"/>
    <w:rsid w:val="00102B75"/>
    <w:rsid w:val="001053FE"/>
    <w:rsid w:val="00105996"/>
    <w:rsid w:val="00106374"/>
    <w:rsid w:val="00110F10"/>
    <w:rsid w:val="00111323"/>
    <w:rsid w:val="00111471"/>
    <w:rsid w:val="00115031"/>
    <w:rsid w:val="001157D0"/>
    <w:rsid w:val="001159D3"/>
    <w:rsid w:val="00115D7D"/>
    <w:rsid w:val="00116488"/>
    <w:rsid w:val="0012040B"/>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37F6B"/>
    <w:rsid w:val="0014051C"/>
    <w:rsid w:val="001405B9"/>
    <w:rsid w:val="00140687"/>
    <w:rsid w:val="001415E1"/>
    <w:rsid w:val="00142AF2"/>
    <w:rsid w:val="00143A63"/>
    <w:rsid w:val="00143B77"/>
    <w:rsid w:val="001461EF"/>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57A15"/>
    <w:rsid w:val="001624F9"/>
    <w:rsid w:val="0016298F"/>
    <w:rsid w:val="00163AD6"/>
    <w:rsid w:val="00164E91"/>
    <w:rsid w:val="00165096"/>
    <w:rsid w:val="001709F3"/>
    <w:rsid w:val="00170E50"/>
    <w:rsid w:val="00171616"/>
    <w:rsid w:val="001720F8"/>
    <w:rsid w:val="00172D1B"/>
    <w:rsid w:val="00173E6C"/>
    <w:rsid w:val="00174065"/>
    <w:rsid w:val="00176DAF"/>
    <w:rsid w:val="001771AC"/>
    <w:rsid w:val="001772A1"/>
    <w:rsid w:val="00180556"/>
    <w:rsid w:val="00181324"/>
    <w:rsid w:val="00182AAC"/>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31F8"/>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0C83"/>
    <w:rsid w:val="001D1FDC"/>
    <w:rsid w:val="001D22B4"/>
    <w:rsid w:val="001D273F"/>
    <w:rsid w:val="001D295A"/>
    <w:rsid w:val="001D2EAF"/>
    <w:rsid w:val="001D38E2"/>
    <w:rsid w:val="001D3D68"/>
    <w:rsid w:val="001D40E1"/>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111"/>
    <w:rsid w:val="002133DC"/>
    <w:rsid w:val="00213938"/>
    <w:rsid w:val="00213F8C"/>
    <w:rsid w:val="002146D1"/>
    <w:rsid w:val="00215BBD"/>
    <w:rsid w:val="002200A6"/>
    <w:rsid w:val="002222B2"/>
    <w:rsid w:val="00222594"/>
    <w:rsid w:val="00224D34"/>
    <w:rsid w:val="00225F0E"/>
    <w:rsid w:val="00226EAA"/>
    <w:rsid w:val="00227448"/>
    <w:rsid w:val="00230191"/>
    <w:rsid w:val="0023024D"/>
    <w:rsid w:val="00231761"/>
    <w:rsid w:val="00231783"/>
    <w:rsid w:val="00232A7D"/>
    <w:rsid w:val="002333F9"/>
    <w:rsid w:val="002339FE"/>
    <w:rsid w:val="00233D7E"/>
    <w:rsid w:val="00233FA1"/>
    <w:rsid w:val="00234B80"/>
    <w:rsid w:val="00234E01"/>
    <w:rsid w:val="00235358"/>
    <w:rsid w:val="002353F9"/>
    <w:rsid w:val="00235563"/>
    <w:rsid w:val="00241167"/>
    <w:rsid w:val="0024206C"/>
    <w:rsid w:val="002425B0"/>
    <w:rsid w:val="00242A3F"/>
    <w:rsid w:val="00242A82"/>
    <w:rsid w:val="0024307D"/>
    <w:rsid w:val="00245EE2"/>
    <w:rsid w:val="00246BF4"/>
    <w:rsid w:val="00247EB7"/>
    <w:rsid w:val="002523EC"/>
    <w:rsid w:val="0025298C"/>
    <w:rsid w:val="00252DE5"/>
    <w:rsid w:val="002537FE"/>
    <w:rsid w:val="0025536A"/>
    <w:rsid w:val="00255679"/>
    <w:rsid w:val="002556D5"/>
    <w:rsid w:val="00257581"/>
    <w:rsid w:val="00257703"/>
    <w:rsid w:val="002577FB"/>
    <w:rsid w:val="00257F87"/>
    <w:rsid w:val="0026185E"/>
    <w:rsid w:val="002622C8"/>
    <w:rsid w:val="00263676"/>
    <w:rsid w:val="00263DFE"/>
    <w:rsid w:val="00265508"/>
    <w:rsid w:val="00265733"/>
    <w:rsid w:val="00265DBF"/>
    <w:rsid w:val="00266EEC"/>
    <w:rsid w:val="00270DC2"/>
    <w:rsid w:val="00270E18"/>
    <w:rsid w:val="00271316"/>
    <w:rsid w:val="00271B35"/>
    <w:rsid w:val="00271DCE"/>
    <w:rsid w:val="00272DF9"/>
    <w:rsid w:val="0027311B"/>
    <w:rsid w:val="0027324E"/>
    <w:rsid w:val="00273A3D"/>
    <w:rsid w:val="0027419B"/>
    <w:rsid w:val="002752F8"/>
    <w:rsid w:val="00275C58"/>
    <w:rsid w:val="00277D2A"/>
    <w:rsid w:val="00277E82"/>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1581"/>
    <w:rsid w:val="00292BD3"/>
    <w:rsid w:val="00293B1A"/>
    <w:rsid w:val="00293F5B"/>
    <w:rsid w:val="00294290"/>
    <w:rsid w:val="002946F9"/>
    <w:rsid w:val="00295543"/>
    <w:rsid w:val="00295D44"/>
    <w:rsid w:val="002961C0"/>
    <w:rsid w:val="002969A9"/>
    <w:rsid w:val="00296D4D"/>
    <w:rsid w:val="002974A8"/>
    <w:rsid w:val="002A054D"/>
    <w:rsid w:val="002A2B81"/>
    <w:rsid w:val="002A38A6"/>
    <w:rsid w:val="002A4075"/>
    <w:rsid w:val="002A46DF"/>
    <w:rsid w:val="002A47D4"/>
    <w:rsid w:val="002A6169"/>
    <w:rsid w:val="002A64F7"/>
    <w:rsid w:val="002A6647"/>
    <w:rsid w:val="002A6F29"/>
    <w:rsid w:val="002B0F6F"/>
    <w:rsid w:val="002B104E"/>
    <w:rsid w:val="002B130E"/>
    <w:rsid w:val="002B1F48"/>
    <w:rsid w:val="002B3420"/>
    <w:rsid w:val="002B3AAD"/>
    <w:rsid w:val="002B4270"/>
    <w:rsid w:val="002B705A"/>
    <w:rsid w:val="002C0029"/>
    <w:rsid w:val="002C032D"/>
    <w:rsid w:val="002C0746"/>
    <w:rsid w:val="002C2090"/>
    <w:rsid w:val="002C22C6"/>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2556"/>
    <w:rsid w:val="002E3056"/>
    <w:rsid w:val="002E435E"/>
    <w:rsid w:val="002E637F"/>
    <w:rsid w:val="002E6473"/>
    <w:rsid w:val="002F1764"/>
    <w:rsid w:val="002F19F4"/>
    <w:rsid w:val="002F2B30"/>
    <w:rsid w:val="002F366F"/>
    <w:rsid w:val="002F3BAD"/>
    <w:rsid w:val="002F5289"/>
    <w:rsid w:val="002F573C"/>
    <w:rsid w:val="002F6B63"/>
    <w:rsid w:val="002F6EC1"/>
    <w:rsid w:val="003003F5"/>
    <w:rsid w:val="00300749"/>
    <w:rsid w:val="00300E25"/>
    <w:rsid w:val="00302512"/>
    <w:rsid w:val="00302D2D"/>
    <w:rsid w:val="00302FBD"/>
    <w:rsid w:val="00303DDE"/>
    <w:rsid w:val="00304E4A"/>
    <w:rsid w:val="003054A6"/>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1DEB"/>
    <w:rsid w:val="0033261B"/>
    <w:rsid w:val="003326B7"/>
    <w:rsid w:val="00332C41"/>
    <w:rsid w:val="0033464A"/>
    <w:rsid w:val="00334A5A"/>
    <w:rsid w:val="00334A94"/>
    <w:rsid w:val="00334C04"/>
    <w:rsid w:val="00334C10"/>
    <w:rsid w:val="00336B58"/>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642C"/>
    <w:rsid w:val="003776D8"/>
    <w:rsid w:val="00377A2D"/>
    <w:rsid w:val="00377CB8"/>
    <w:rsid w:val="00377DCF"/>
    <w:rsid w:val="003802BA"/>
    <w:rsid w:val="003817F1"/>
    <w:rsid w:val="00381A6E"/>
    <w:rsid w:val="003829CA"/>
    <w:rsid w:val="00382EC8"/>
    <w:rsid w:val="00382F30"/>
    <w:rsid w:val="0038344E"/>
    <w:rsid w:val="003834C0"/>
    <w:rsid w:val="00384EEF"/>
    <w:rsid w:val="00385D8C"/>
    <w:rsid w:val="00386585"/>
    <w:rsid w:val="00391E36"/>
    <w:rsid w:val="0039230C"/>
    <w:rsid w:val="00392AFD"/>
    <w:rsid w:val="00393C68"/>
    <w:rsid w:val="00393FD7"/>
    <w:rsid w:val="00394072"/>
    <w:rsid w:val="00394521"/>
    <w:rsid w:val="003959F2"/>
    <w:rsid w:val="00396781"/>
    <w:rsid w:val="00396FBA"/>
    <w:rsid w:val="003A196F"/>
    <w:rsid w:val="003A2C61"/>
    <w:rsid w:val="003A41C3"/>
    <w:rsid w:val="003A4493"/>
    <w:rsid w:val="003A4ED6"/>
    <w:rsid w:val="003A53A9"/>
    <w:rsid w:val="003A5941"/>
    <w:rsid w:val="003A59FA"/>
    <w:rsid w:val="003A6887"/>
    <w:rsid w:val="003B0313"/>
    <w:rsid w:val="003B0911"/>
    <w:rsid w:val="003B1562"/>
    <w:rsid w:val="003B2DE8"/>
    <w:rsid w:val="003B35A0"/>
    <w:rsid w:val="003B3927"/>
    <w:rsid w:val="003B4E7B"/>
    <w:rsid w:val="003B519A"/>
    <w:rsid w:val="003B6A91"/>
    <w:rsid w:val="003B6C5A"/>
    <w:rsid w:val="003B79A6"/>
    <w:rsid w:val="003B7DF5"/>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07E3E"/>
    <w:rsid w:val="00410DE0"/>
    <w:rsid w:val="00410F45"/>
    <w:rsid w:val="004134D7"/>
    <w:rsid w:val="0041534B"/>
    <w:rsid w:val="00415B55"/>
    <w:rsid w:val="004167DE"/>
    <w:rsid w:val="0041756C"/>
    <w:rsid w:val="00421165"/>
    <w:rsid w:val="00421FCE"/>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9B0"/>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378"/>
    <w:rsid w:val="00472895"/>
    <w:rsid w:val="004729FF"/>
    <w:rsid w:val="00472D02"/>
    <w:rsid w:val="00473381"/>
    <w:rsid w:val="00474EEE"/>
    <w:rsid w:val="004760EF"/>
    <w:rsid w:val="0047679D"/>
    <w:rsid w:val="00477155"/>
    <w:rsid w:val="00480EBC"/>
    <w:rsid w:val="00480FEC"/>
    <w:rsid w:val="00481096"/>
    <w:rsid w:val="00481357"/>
    <w:rsid w:val="004819A9"/>
    <w:rsid w:val="004822A6"/>
    <w:rsid w:val="00483897"/>
    <w:rsid w:val="0048627A"/>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A4C25"/>
    <w:rsid w:val="004A5C53"/>
    <w:rsid w:val="004B019B"/>
    <w:rsid w:val="004B1121"/>
    <w:rsid w:val="004B2242"/>
    <w:rsid w:val="004B22A6"/>
    <w:rsid w:val="004B4B43"/>
    <w:rsid w:val="004B7E77"/>
    <w:rsid w:val="004C0D8A"/>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B1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3F3"/>
    <w:rsid w:val="005249CB"/>
    <w:rsid w:val="005265AC"/>
    <w:rsid w:val="0052751E"/>
    <w:rsid w:val="00527E41"/>
    <w:rsid w:val="00530CBB"/>
    <w:rsid w:val="005311DF"/>
    <w:rsid w:val="00532272"/>
    <w:rsid w:val="00534E53"/>
    <w:rsid w:val="00535A15"/>
    <w:rsid w:val="00536D4C"/>
    <w:rsid w:val="005370BB"/>
    <w:rsid w:val="00540E78"/>
    <w:rsid w:val="00542903"/>
    <w:rsid w:val="00543585"/>
    <w:rsid w:val="0054478F"/>
    <w:rsid w:val="00544D31"/>
    <w:rsid w:val="00545297"/>
    <w:rsid w:val="00545370"/>
    <w:rsid w:val="00545412"/>
    <w:rsid w:val="00545B71"/>
    <w:rsid w:val="00547552"/>
    <w:rsid w:val="00547EF4"/>
    <w:rsid w:val="00550004"/>
    <w:rsid w:val="005506C8"/>
    <w:rsid w:val="005508FC"/>
    <w:rsid w:val="00551115"/>
    <w:rsid w:val="00551B74"/>
    <w:rsid w:val="00552B58"/>
    <w:rsid w:val="0055355F"/>
    <w:rsid w:val="00553A38"/>
    <w:rsid w:val="00554C0D"/>
    <w:rsid w:val="00554C8D"/>
    <w:rsid w:val="00554EC7"/>
    <w:rsid w:val="00555252"/>
    <w:rsid w:val="00555FBD"/>
    <w:rsid w:val="0056070F"/>
    <w:rsid w:val="00560FC8"/>
    <w:rsid w:val="00561383"/>
    <w:rsid w:val="00562FEF"/>
    <w:rsid w:val="0056354E"/>
    <w:rsid w:val="00563BAE"/>
    <w:rsid w:val="0056431B"/>
    <w:rsid w:val="00565357"/>
    <w:rsid w:val="00565ECE"/>
    <w:rsid w:val="00566BBB"/>
    <w:rsid w:val="00566C3C"/>
    <w:rsid w:val="0056720C"/>
    <w:rsid w:val="0056791D"/>
    <w:rsid w:val="00567DD5"/>
    <w:rsid w:val="00571B7F"/>
    <w:rsid w:val="00573A75"/>
    <w:rsid w:val="005742A8"/>
    <w:rsid w:val="005751D7"/>
    <w:rsid w:val="00581D44"/>
    <w:rsid w:val="00591595"/>
    <w:rsid w:val="00592232"/>
    <w:rsid w:val="00593368"/>
    <w:rsid w:val="00593681"/>
    <w:rsid w:val="00593BDF"/>
    <w:rsid w:val="00594B39"/>
    <w:rsid w:val="005951FB"/>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3712"/>
    <w:rsid w:val="005E4751"/>
    <w:rsid w:val="005E475B"/>
    <w:rsid w:val="005E62AB"/>
    <w:rsid w:val="005E7B8B"/>
    <w:rsid w:val="005F05A0"/>
    <w:rsid w:val="005F2877"/>
    <w:rsid w:val="005F370F"/>
    <w:rsid w:val="005F566F"/>
    <w:rsid w:val="005F5BD5"/>
    <w:rsid w:val="005F5E7D"/>
    <w:rsid w:val="005F7218"/>
    <w:rsid w:val="005F73CD"/>
    <w:rsid w:val="00600473"/>
    <w:rsid w:val="00600F6F"/>
    <w:rsid w:val="006010C3"/>
    <w:rsid w:val="00601F5D"/>
    <w:rsid w:val="00602505"/>
    <w:rsid w:val="006027BD"/>
    <w:rsid w:val="00603109"/>
    <w:rsid w:val="0060355A"/>
    <w:rsid w:val="00603DAD"/>
    <w:rsid w:val="006041E2"/>
    <w:rsid w:val="006052C4"/>
    <w:rsid w:val="00605A7B"/>
    <w:rsid w:val="00606810"/>
    <w:rsid w:val="00606BC7"/>
    <w:rsid w:val="006077B1"/>
    <w:rsid w:val="00607CFD"/>
    <w:rsid w:val="0061031B"/>
    <w:rsid w:val="0061111A"/>
    <w:rsid w:val="006129A0"/>
    <w:rsid w:val="00613C31"/>
    <w:rsid w:val="006146BB"/>
    <w:rsid w:val="00616471"/>
    <w:rsid w:val="006169E2"/>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45DC"/>
    <w:rsid w:val="00636BBF"/>
    <w:rsid w:val="006371E9"/>
    <w:rsid w:val="006376D3"/>
    <w:rsid w:val="006404DB"/>
    <w:rsid w:val="0064081D"/>
    <w:rsid w:val="006408EA"/>
    <w:rsid w:val="0064154A"/>
    <w:rsid w:val="006416FB"/>
    <w:rsid w:val="00641C52"/>
    <w:rsid w:val="00641D96"/>
    <w:rsid w:val="00644FC7"/>
    <w:rsid w:val="00645953"/>
    <w:rsid w:val="006466D2"/>
    <w:rsid w:val="0065015A"/>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D3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36EC"/>
    <w:rsid w:val="006850C2"/>
    <w:rsid w:val="006857EE"/>
    <w:rsid w:val="006862C4"/>
    <w:rsid w:val="00687CC3"/>
    <w:rsid w:val="0069022F"/>
    <w:rsid w:val="006917AC"/>
    <w:rsid w:val="00692264"/>
    <w:rsid w:val="00692B8A"/>
    <w:rsid w:val="006930B7"/>
    <w:rsid w:val="006930E1"/>
    <w:rsid w:val="0069523F"/>
    <w:rsid w:val="006959E9"/>
    <w:rsid w:val="00695AC9"/>
    <w:rsid w:val="00695BAA"/>
    <w:rsid w:val="006976C0"/>
    <w:rsid w:val="00697D04"/>
    <w:rsid w:val="006A118C"/>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3F36"/>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B98"/>
    <w:rsid w:val="006F5C85"/>
    <w:rsid w:val="006F6FB5"/>
    <w:rsid w:val="006F7062"/>
    <w:rsid w:val="006F77CF"/>
    <w:rsid w:val="006F7D75"/>
    <w:rsid w:val="007019AB"/>
    <w:rsid w:val="007019F3"/>
    <w:rsid w:val="00701FF4"/>
    <w:rsid w:val="0070276E"/>
    <w:rsid w:val="00703352"/>
    <w:rsid w:val="00703F3E"/>
    <w:rsid w:val="00704047"/>
    <w:rsid w:val="007047C3"/>
    <w:rsid w:val="0070526E"/>
    <w:rsid w:val="0071044A"/>
    <w:rsid w:val="007117C3"/>
    <w:rsid w:val="00711A36"/>
    <w:rsid w:val="007124CB"/>
    <w:rsid w:val="0071250B"/>
    <w:rsid w:val="00713112"/>
    <w:rsid w:val="0071351D"/>
    <w:rsid w:val="00713761"/>
    <w:rsid w:val="00713E57"/>
    <w:rsid w:val="00715041"/>
    <w:rsid w:val="00715D59"/>
    <w:rsid w:val="00715FE4"/>
    <w:rsid w:val="00716273"/>
    <w:rsid w:val="0071664F"/>
    <w:rsid w:val="00720A1B"/>
    <w:rsid w:val="00721630"/>
    <w:rsid w:val="007218AE"/>
    <w:rsid w:val="007220DE"/>
    <w:rsid w:val="007228A3"/>
    <w:rsid w:val="00722CAD"/>
    <w:rsid w:val="00723BB5"/>
    <w:rsid w:val="00723D7D"/>
    <w:rsid w:val="00724383"/>
    <w:rsid w:val="00726020"/>
    <w:rsid w:val="0072712C"/>
    <w:rsid w:val="007276B3"/>
    <w:rsid w:val="00730A80"/>
    <w:rsid w:val="00731219"/>
    <w:rsid w:val="00733114"/>
    <w:rsid w:val="00736AB3"/>
    <w:rsid w:val="0073739B"/>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5A9"/>
    <w:rsid w:val="00750D57"/>
    <w:rsid w:val="00751BBF"/>
    <w:rsid w:val="007523E6"/>
    <w:rsid w:val="0075279F"/>
    <w:rsid w:val="007532AA"/>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778B0"/>
    <w:rsid w:val="007819B9"/>
    <w:rsid w:val="00782040"/>
    <w:rsid w:val="00783902"/>
    <w:rsid w:val="00783B20"/>
    <w:rsid w:val="00783C11"/>
    <w:rsid w:val="00784E96"/>
    <w:rsid w:val="00785A62"/>
    <w:rsid w:val="00790724"/>
    <w:rsid w:val="00790EFD"/>
    <w:rsid w:val="007917D9"/>
    <w:rsid w:val="00791F72"/>
    <w:rsid w:val="007922E3"/>
    <w:rsid w:val="0079290C"/>
    <w:rsid w:val="007930B6"/>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670"/>
    <w:rsid w:val="007B572B"/>
    <w:rsid w:val="007B6BCE"/>
    <w:rsid w:val="007B6D90"/>
    <w:rsid w:val="007B7063"/>
    <w:rsid w:val="007C0D72"/>
    <w:rsid w:val="007C19F5"/>
    <w:rsid w:val="007C23C8"/>
    <w:rsid w:val="007C264C"/>
    <w:rsid w:val="007C2D78"/>
    <w:rsid w:val="007C3149"/>
    <w:rsid w:val="007C6659"/>
    <w:rsid w:val="007C6BC6"/>
    <w:rsid w:val="007C6DBD"/>
    <w:rsid w:val="007C70D5"/>
    <w:rsid w:val="007D192B"/>
    <w:rsid w:val="007D1A50"/>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49F4"/>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681"/>
    <w:rsid w:val="008278A2"/>
    <w:rsid w:val="00832B26"/>
    <w:rsid w:val="00833551"/>
    <w:rsid w:val="008350A6"/>
    <w:rsid w:val="008353FF"/>
    <w:rsid w:val="0083556A"/>
    <w:rsid w:val="00836A94"/>
    <w:rsid w:val="00836BA6"/>
    <w:rsid w:val="00837C92"/>
    <w:rsid w:val="008409B9"/>
    <w:rsid w:val="00841411"/>
    <w:rsid w:val="00842AF5"/>
    <w:rsid w:val="00842DC5"/>
    <w:rsid w:val="008437E9"/>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4BC1"/>
    <w:rsid w:val="00857567"/>
    <w:rsid w:val="008575B6"/>
    <w:rsid w:val="008575E3"/>
    <w:rsid w:val="00857ABB"/>
    <w:rsid w:val="00857D87"/>
    <w:rsid w:val="0086548F"/>
    <w:rsid w:val="00865A1B"/>
    <w:rsid w:val="00866DEF"/>
    <w:rsid w:val="0087048F"/>
    <w:rsid w:val="008713A8"/>
    <w:rsid w:val="00872345"/>
    <w:rsid w:val="008726D9"/>
    <w:rsid w:val="00872B8B"/>
    <w:rsid w:val="00874981"/>
    <w:rsid w:val="008756A6"/>
    <w:rsid w:val="00875C0C"/>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306"/>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0B65"/>
    <w:rsid w:val="008C2585"/>
    <w:rsid w:val="008C3A10"/>
    <w:rsid w:val="008C4532"/>
    <w:rsid w:val="008C5557"/>
    <w:rsid w:val="008C6B45"/>
    <w:rsid w:val="008C758A"/>
    <w:rsid w:val="008C79E6"/>
    <w:rsid w:val="008D137F"/>
    <w:rsid w:val="008D2B04"/>
    <w:rsid w:val="008D5D7E"/>
    <w:rsid w:val="008D739A"/>
    <w:rsid w:val="008E00BB"/>
    <w:rsid w:val="008E055F"/>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582"/>
    <w:rsid w:val="008F5780"/>
    <w:rsid w:val="008F5FF6"/>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4FDB"/>
    <w:rsid w:val="00915453"/>
    <w:rsid w:val="00915629"/>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6B5"/>
    <w:rsid w:val="009327FE"/>
    <w:rsid w:val="00932BCE"/>
    <w:rsid w:val="009331CA"/>
    <w:rsid w:val="00933A1F"/>
    <w:rsid w:val="009342E5"/>
    <w:rsid w:val="00935164"/>
    <w:rsid w:val="00935321"/>
    <w:rsid w:val="009379A5"/>
    <w:rsid w:val="0094129A"/>
    <w:rsid w:val="009444DC"/>
    <w:rsid w:val="00945D1D"/>
    <w:rsid w:val="00945D96"/>
    <w:rsid w:val="00946FEF"/>
    <w:rsid w:val="00947686"/>
    <w:rsid w:val="00947A97"/>
    <w:rsid w:val="0095012A"/>
    <w:rsid w:val="00950B22"/>
    <w:rsid w:val="009513C2"/>
    <w:rsid w:val="00952129"/>
    <w:rsid w:val="00954943"/>
    <w:rsid w:val="009550A3"/>
    <w:rsid w:val="0095585F"/>
    <w:rsid w:val="0095723F"/>
    <w:rsid w:val="009574C6"/>
    <w:rsid w:val="0096044A"/>
    <w:rsid w:val="00960F70"/>
    <w:rsid w:val="009638D5"/>
    <w:rsid w:val="00963CF6"/>
    <w:rsid w:val="00965818"/>
    <w:rsid w:val="00966105"/>
    <w:rsid w:val="0096718A"/>
    <w:rsid w:val="0096795C"/>
    <w:rsid w:val="00967DA5"/>
    <w:rsid w:val="00970099"/>
    <w:rsid w:val="009722E5"/>
    <w:rsid w:val="009724F9"/>
    <w:rsid w:val="0097288C"/>
    <w:rsid w:val="00972ADA"/>
    <w:rsid w:val="00972AFE"/>
    <w:rsid w:val="00973D5B"/>
    <w:rsid w:val="00974445"/>
    <w:rsid w:val="00974D77"/>
    <w:rsid w:val="00974F00"/>
    <w:rsid w:val="00975658"/>
    <w:rsid w:val="00975B65"/>
    <w:rsid w:val="00976AD3"/>
    <w:rsid w:val="00977445"/>
    <w:rsid w:val="009816EA"/>
    <w:rsid w:val="00981A7F"/>
    <w:rsid w:val="009822D9"/>
    <w:rsid w:val="00982398"/>
    <w:rsid w:val="00982EED"/>
    <w:rsid w:val="00983364"/>
    <w:rsid w:val="00983E12"/>
    <w:rsid w:val="00985CFC"/>
    <w:rsid w:val="00986D5F"/>
    <w:rsid w:val="00986DAA"/>
    <w:rsid w:val="009875FB"/>
    <w:rsid w:val="009901AD"/>
    <w:rsid w:val="0099164F"/>
    <w:rsid w:val="00993321"/>
    <w:rsid w:val="00993571"/>
    <w:rsid w:val="00993747"/>
    <w:rsid w:val="0099675C"/>
    <w:rsid w:val="00997C9B"/>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5918"/>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244A"/>
    <w:rsid w:val="009E36C0"/>
    <w:rsid w:val="009E3F81"/>
    <w:rsid w:val="009E4BC2"/>
    <w:rsid w:val="009E50C1"/>
    <w:rsid w:val="009E6277"/>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01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004"/>
    <w:rsid w:val="00A302AF"/>
    <w:rsid w:val="00A320D2"/>
    <w:rsid w:val="00A321BD"/>
    <w:rsid w:val="00A322BE"/>
    <w:rsid w:val="00A32DB1"/>
    <w:rsid w:val="00A3342F"/>
    <w:rsid w:val="00A36797"/>
    <w:rsid w:val="00A36E88"/>
    <w:rsid w:val="00A4163E"/>
    <w:rsid w:val="00A41D00"/>
    <w:rsid w:val="00A41D0A"/>
    <w:rsid w:val="00A4213F"/>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0929"/>
    <w:rsid w:val="00A61E44"/>
    <w:rsid w:val="00A62757"/>
    <w:rsid w:val="00A62BE5"/>
    <w:rsid w:val="00A64352"/>
    <w:rsid w:val="00A659B6"/>
    <w:rsid w:val="00A71574"/>
    <w:rsid w:val="00A72156"/>
    <w:rsid w:val="00A7313C"/>
    <w:rsid w:val="00A741DC"/>
    <w:rsid w:val="00A74D07"/>
    <w:rsid w:val="00A75EDC"/>
    <w:rsid w:val="00A760B2"/>
    <w:rsid w:val="00A80141"/>
    <w:rsid w:val="00A809E6"/>
    <w:rsid w:val="00A80F72"/>
    <w:rsid w:val="00A811E7"/>
    <w:rsid w:val="00A8226D"/>
    <w:rsid w:val="00A83853"/>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31E6"/>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13C"/>
    <w:rsid w:val="00AC2861"/>
    <w:rsid w:val="00AC3777"/>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19"/>
    <w:rsid w:val="00AF31BB"/>
    <w:rsid w:val="00AF3A76"/>
    <w:rsid w:val="00AF4189"/>
    <w:rsid w:val="00AF6764"/>
    <w:rsid w:val="00AF76A4"/>
    <w:rsid w:val="00B0095B"/>
    <w:rsid w:val="00B03668"/>
    <w:rsid w:val="00B036F4"/>
    <w:rsid w:val="00B04473"/>
    <w:rsid w:val="00B0509A"/>
    <w:rsid w:val="00B05764"/>
    <w:rsid w:val="00B05835"/>
    <w:rsid w:val="00B05B6D"/>
    <w:rsid w:val="00B05C07"/>
    <w:rsid w:val="00B05E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0EC5"/>
    <w:rsid w:val="00B2179E"/>
    <w:rsid w:val="00B22CCF"/>
    <w:rsid w:val="00B23D60"/>
    <w:rsid w:val="00B23DC4"/>
    <w:rsid w:val="00B24DA8"/>
    <w:rsid w:val="00B25685"/>
    <w:rsid w:val="00B25736"/>
    <w:rsid w:val="00B257B8"/>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3840"/>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441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8788C"/>
    <w:rsid w:val="00B914E6"/>
    <w:rsid w:val="00B92705"/>
    <w:rsid w:val="00B92C6D"/>
    <w:rsid w:val="00B935ED"/>
    <w:rsid w:val="00B9376B"/>
    <w:rsid w:val="00B9496B"/>
    <w:rsid w:val="00B955B0"/>
    <w:rsid w:val="00B972B2"/>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4B7"/>
    <w:rsid w:val="00BF07E5"/>
    <w:rsid w:val="00BF0EB3"/>
    <w:rsid w:val="00BF1DF9"/>
    <w:rsid w:val="00BF1E47"/>
    <w:rsid w:val="00BF2834"/>
    <w:rsid w:val="00BF451B"/>
    <w:rsid w:val="00BF45DB"/>
    <w:rsid w:val="00BF4CC5"/>
    <w:rsid w:val="00BF4EC0"/>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27CC7"/>
    <w:rsid w:val="00C30218"/>
    <w:rsid w:val="00C30AE0"/>
    <w:rsid w:val="00C30C15"/>
    <w:rsid w:val="00C318E3"/>
    <w:rsid w:val="00C32E64"/>
    <w:rsid w:val="00C333D7"/>
    <w:rsid w:val="00C33C80"/>
    <w:rsid w:val="00C33E7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1F2A"/>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53F7"/>
    <w:rsid w:val="00C76AD6"/>
    <w:rsid w:val="00C80188"/>
    <w:rsid w:val="00C806A4"/>
    <w:rsid w:val="00C81AAF"/>
    <w:rsid w:val="00C83F50"/>
    <w:rsid w:val="00C86233"/>
    <w:rsid w:val="00C86B1A"/>
    <w:rsid w:val="00C8770C"/>
    <w:rsid w:val="00C87C82"/>
    <w:rsid w:val="00C90046"/>
    <w:rsid w:val="00C91313"/>
    <w:rsid w:val="00C913D5"/>
    <w:rsid w:val="00C917B1"/>
    <w:rsid w:val="00C9285D"/>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572"/>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D84"/>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474"/>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05C4"/>
    <w:rsid w:val="00D60FC3"/>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3E4"/>
    <w:rsid w:val="00D81B8D"/>
    <w:rsid w:val="00D820C1"/>
    <w:rsid w:val="00D8260C"/>
    <w:rsid w:val="00D82C96"/>
    <w:rsid w:val="00D82DF1"/>
    <w:rsid w:val="00D846B1"/>
    <w:rsid w:val="00D84DB1"/>
    <w:rsid w:val="00D870AA"/>
    <w:rsid w:val="00D875A9"/>
    <w:rsid w:val="00D87F96"/>
    <w:rsid w:val="00D9149C"/>
    <w:rsid w:val="00D9186F"/>
    <w:rsid w:val="00D93946"/>
    <w:rsid w:val="00D93A90"/>
    <w:rsid w:val="00D946B0"/>
    <w:rsid w:val="00D957E7"/>
    <w:rsid w:val="00D95D07"/>
    <w:rsid w:val="00D96709"/>
    <w:rsid w:val="00D97276"/>
    <w:rsid w:val="00DA0095"/>
    <w:rsid w:val="00DA0F26"/>
    <w:rsid w:val="00DA15DE"/>
    <w:rsid w:val="00DA1739"/>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5F1"/>
    <w:rsid w:val="00DB6942"/>
    <w:rsid w:val="00DB69FD"/>
    <w:rsid w:val="00DB74B8"/>
    <w:rsid w:val="00DB7B0A"/>
    <w:rsid w:val="00DC0189"/>
    <w:rsid w:val="00DC081D"/>
    <w:rsid w:val="00DC0EBF"/>
    <w:rsid w:val="00DC2153"/>
    <w:rsid w:val="00DC36D5"/>
    <w:rsid w:val="00DC3E84"/>
    <w:rsid w:val="00DC47A3"/>
    <w:rsid w:val="00DC5695"/>
    <w:rsid w:val="00DC66D1"/>
    <w:rsid w:val="00DC79F4"/>
    <w:rsid w:val="00DC7A53"/>
    <w:rsid w:val="00DD0320"/>
    <w:rsid w:val="00DD0862"/>
    <w:rsid w:val="00DD15DC"/>
    <w:rsid w:val="00DD26CF"/>
    <w:rsid w:val="00DD2A2A"/>
    <w:rsid w:val="00DD2F07"/>
    <w:rsid w:val="00DD2FDF"/>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5C81"/>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2669"/>
    <w:rsid w:val="00E12CD5"/>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45B9"/>
    <w:rsid w:val="00E4513E"/>
    <w:rsid w:val="00E451D6"/>
    <w:rsid w:val="00E45A98"/>
    <w:rsid w:val="00E45AD1"/>
    <w:rsid w:val="00E45BDE"/>
    <w:rsid w:val="00E463C5"/>
    <w:rsid w:val="00E47F9C"/>
    <w:rsid w:val="00E501C4"/>
    <w:rsid w:val="00E51D28"/>
    <w:rsid w:val="00E51E5C"/>
    <w:rsid w:val="00E53283"/>
    <w:rsid w:val="00E535C0"/>
    <w:rsid w:val="00E53EAE"/>
    <w:rsid w:val="00E56696"/>
    <w:rsid w:val="00E5762F"/>
    <w:rsid w:val="00E57DF8"/>
    <w:rsid w:val="00E57E5D"/>
    <w:rsid w:val="00E609AA"/>
    <w:rsid w:val="00E61BBE"/>
    <w:rsid w:val="00E650AF"/>
    <w:rsid w:val="00E654B4"/>
    <w:rsid w:val="00E65A7F"/>
    <w:rsid w:val="00E6683A"/>
    <w:rsid w:val="00E7043C"/>
    <w:rsid w:val="00E70D6F"/>
    <w:rsid w:val="00E710B7"/>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5331"/>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A6D73"/>
    <w:rsid w:val="00EB27BB"/>
    <w:rsid w:val="00EB3908"/>
    <w:rsid w:val="00EB3C97"/>
    <w:rsid w:val="00EB4184"/>
    <w:rsid w:val="00EB4628"/>
    <w:rsid w:val="00EB471E"/>
    <w:rsid w:val="00EB4F21"/>
    <w:rsid w:val="00EB54B8"/>
    <w:rsid w:val="00EC112F"/>
    <w:rsid w:val="00EC2E74"/>
    <w:rsid w:val="00EC3C0B"/>
    <w:rsid w:val="00EC41B1"/>
    <w:rsid w:val="00EC48A9"/>
    <w:rsid w:val="00EC597D"/>
    <w:rsid w:val="00EC5C60"/>
    <w:rsid w:val="00EC60D0"/>
    <w:rsid w:val="00EC70CF"/>
    <w:rsid w:val="00ED032E"/>
    <w:rsid w:val="00ED0C1F"/>
    <w:rsid w:val="00ED1BA1"/>
    <w:rsid w:val="00ED1F28"/>
    <w:rsid w:val="00ED2D66"/>
    <w:rsid w:val="00ED2E66"/>
    <w:rsid w:val="00ED3D5E"/>
    <w:rsid w:val="00ED3D90"/>
    <w:rsid w:val="00ED3EDE"/>
    <w:rsid w:val="00ED5322"/>
    <w:rsid w:val="00ED55EA"/>
    <w:rsid w:val="00ED5D66"/>
    <w:rsid w:val="00ED5FD6"/>
    <w:rsid w:val="00ED6B3D"/>
    <w:rsid w:val="00EE0289"/>
    <w:rsid w:val="00EE05AF"/>
    <w:rsid w:val="00EE087A"/>
    <w:rsid w:val="00EE1009"/>
    <w:rsid w:val="00EE128C"/>
    <w:rsid w:val="00EE15C9"/>
    <w:rsid w:val="00EE520F"/>
    <w:rsid w:val="00EE596E"/>
    <w:rsid w:val="00EE5E15"/>
    <w:rsid w:val="00EE5E7F"/>
    <w:rsid w:val="00EE619C"/>
    <w:rsid w:val="00EE6803"/>
    <w:rsid w:val="00EE6A53"/>
    <w:rsid w:val="00EE7365"/>
    <w:rsid w:val="00EE739C"/>
    <w:rsid w:val="00EF07BE"/>
    <w:rsid w:val="00EF0972"/>
    <w:rsid w:val="00EF1355"/>
    <w:rsid w:val="00EF2329"/>
    <w:rsid w:val="00EF2E71"/>
    <w:rsid w:val="00EF3EE3"/>
    <w:rsid w:val="00EF45B6"/>
    <w:rsid w:val="00EF554B"/>
    <w:rsid w:val="00EF58D9"/>
    <w:rsid w:val="00EF5AFB"/>
    <w:rsid w:val="00EF5E51"/>
    <w:rsid w:val="00EF796E"/>
    <w:rsid w:val="00EF7BBD"/>
    <w:rsid w:val="00F04502"/>
    <w:rsid w:val="00F0461F"/>
    <w:rsid w:val="00F04A46"/>
    <w:rsid w:val="00F0544B"/>
    <w:rsid w:val="00F05B73"/>
    <w:rsid w:val="00F06601"/>
    <w:rsid w:val="00F1092A"/>
    <w:rsid w:val="00F109C1"/>
    <w:rsid w:val="00F124FE"/>
    <w:rsid w:val="00F15579"/>
    <w:rsid w:val="00F16480"/>
    <w:rsid w:val="00F16D80"/>
    <w:rsid w:val="00F20173"/>
    <w:rsid w:val="00F202D7"/>
    <w:rsid w:val="00F205A9"/>
    <w:rsid w:val="00F20F06"/>
    <w:rsid w:val="00F22505"/>
    <w:rsid w:val="00F23719"/>
    <w:rsid w:val="00F23B2E"/>
    <w:rsid w:val="00F24183"/>
    <w:rsid w:val="00F2486F"/>
    <w:rsid w:val="00F24E87"/>
    <w:rsid w:val="00F25729"/>
    <w:rsid w:val="00F25E02"/>
    <w:rsid w:val="00F31210"/>
    <w:rsid w:val="00F331D7"/>
    <w:rsid w:val="00F33768"/>
    <w:rsid w:val="00F3406F"/>
    <w:rsid w:val="00F34578"/>
    <w:rsid w:val="00F350F3"/>
    <w:rsid w:val="00F35437"/>
    <w:rsid w:val="00F37606"/>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385E"/>
    <w:rsid w:val="00F568A1"/>
    <w:rsid w:val="00F5733D"/>
    <w:rsid w:val="00F575F9"/>
    <w:rsid w:val="00F57D76"/>
    <w:rsid w:val="00F605AB"/>
    <w:rsid w:val="00F606DB"/>
    <w:rsid w:val="00F60DC1"/>
    <w:rsid w:val="00F622CD"/>
    <w:rsid w:val="00F62303"/>
    <w:rsid w:val="00F62778"/>
    <w:rsid w:val="00F62FC0"/>
    <w:rsid w:val="00F63353"/>
    <w:rsid w:val="00F63675"/>
    <w:rsid w:val="00F652E5"/>
    <w:rsid w:val="00F656D0"/>
    <w:rsid w:val="00F65C5C"/>
    <w:rsid w:val="00F663F8"/>
    <w:rsid w:val="00F66990"/>
    <w:rsid w:val="00F6708F"/>
    <w:rsid w:val="00F67DB7"/>
    <w:rsid w:val="00F71D12"/>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42A"/>
    <w:rsid w:val="00F93B62"/>
    <w:rsid w:val="00F93CD8"/>
    <w:rsid w:val="00F96478"/>
    <w:rsid w:val="00F9680C"/>
    <w:rsid w:val="00F96A89"/>
    <w:rsid w:val="00FA04CD"/>
    <w:rsid w:val="00FA2477"/>
    <w:rsid w:val="00FA30C4"/>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4A9"/>
    <w:rsid w:val="00FB75E6"/>
    <w:rsid w:val="00FB7D0B"/>
    <w:rsid w:val="00FC007D"/>
    <w:rsid w:val="00FC30D7"/>
    <w:rsid w:val="00FC41DB"/>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E6EBD"/>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footer" w:uiPriority="0"/>
    <w:lsdException w:name="caption" w:locked="1" w:uiPriority="0" w:qFormat="1"/>
    <w:lsdException w:name="annotation reference" w:uiPriority="0"/>
    <w:lsdException w:name="line number"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Normal (Web)" w:uiPriority="0"/>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759E"/>
    <w:pPr>
      <w:ind w:left="720"/>
      <w:contextualSpacing/>
    </w:pPr>
  </w:style>
  <w:style w:type="paragraph" w:styleId="Header">
    <w:name w:val="header"/>
    <w:basedOn w:val="Normal"/>
    <w:link w:val="HeaderChar"/>
    <w:semiHidden/>
    <w:rsid w:val="00A04BA7"/>
    <w:pPr>
      <w:tabs>
        <w:tab w:val="center" w:pos="4513"/>
        <w:tab w:val="right" w:pos="9026"/>
      </w:tabs>
      <w:spacing w:after="0" w:line="240" w:lineRule="auto"/>
    </w:pPr>
  </w:style>
  <w:style w:type="character" w:customStyle="1" w:styleId="HeaderChar">
    <w:name w:val="Header Char"/>
    <w:basedOn w:val="DefaultParagraphFont"/>
    <w:link w:val="Header"/>
    <w:semiHidden/>
    <w:locked/>
    <w:rsid w:val="00A04BA7"/>
    <w:rPr>
      <w:rFonts w:cs="Times New Roman"/>
    </w:rPr>
  </w:style>
  <w:style w:type="paragraph" w:styleId="Footer">
    <w:name w:val="footer"/>
    <w:basedOn w:val="Normal"/>
    <w:link w:val="FooterChar"/>
    <w:rsid w:val="00A04BA7"/>
    <w:pPr>
      <w:tabs>
        <w:tab w:val="center" w:pos="4513"/>
        <w:tab w:val="right" w:pos="9026"/>
      </w:tabs>
      <w:spacing w:after="0" w:line="240" w:lineRule="auto"/>
    </w:pPr>
  </w:style>
  <w:style w:type="character" w:customStyle="1" w:styleId="FooterChar">
    <w:name w:val="Footer Char"/>
    <w:basedOn w:val="DefaultParagraphFont"/>
    <w:link w:val="Footer"/>
    <w:locked/>
    <w:rsid w:val="00A04BA7"/>
    <w:rPr>
      <w:rFonts w:cs="Times New Roman"/>
    </w:rPr>
  </w:style>
  <w:style w:type="table" w:styleId="TableGrid">
    <w:name w:val="Table Grid"/>
    <w:basedOn w:val="TableNormal"/>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53B0F"/>
    <w:rPr>
      <w:rFonts w:cs="Times New Roman"/>
      <w:color w:val="0000FF"/>
      <w:u w:val="single"/>
    </w:rPr>
  </w:style>
  <w:style w:type="paragraph" w:styleId="NormalWeb">
    <w:name w:val="Normal (Web)"/>
    <w:basedOn w:val="Normal"/>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qFormat/>
    <w:rsid w:val="00353B0F"/>
    <w:rPr>
      <w:rFonts w:cs="Times New Roman"/>
      <w:b/>
      <w:bCs/>
    </w:rPr>
  </w:style>
  <w:style w:type="paragraph" w:styleId="BalloonText">
    <w:name w:val="Balloon Text"/>
    <w:basedOn w:val="Normal"/>
    <w:link w:val="BalloonTextChar"/>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CB61EA"/>
    <w:rPr>
      <w:rFonts w:ascii="Tahoma" w:hAnsi="Tahoma" w:cs="Tahoma"/>
      <w:sz w:val="16"/>
      <w:szCs w:val="16"/>
    </w:rPr>
  </w:style>
  <w:style w:type="character" w:styleId="Emphasis">
    <w:name w:val="Emphasis"/>
    <w:basedOn w:val="DefaultParagraphFont"/>
    <w:qFormat/>
    <w:rsid w:val="00E47F9C"/>
    <w:rPr>
      <w:rFonts w:cs="Times New Roman"/>
      <w:b/>
      <w:bCs/>
    </w:rPr>
  </w:style>
  <w:style w:type="character" w:customStyle="1" w:styleId="googqs-tidbit1">
    <w:name w:val="goog_qs-tidbit1"/>
    <w:basedOn w:val="DefaultParagraphFont"/>
    <w:rsid w:val="007922E3"/>
    <w:rPr>
      <w:rFonts w:cs="Times New Roman"/>
    </w:rPr>
  </w:style>
  <w:style w:type="character" w:styleId="FollowedHyperlink">
    <w:name w:val="FollowedHyperlink"/>
    <w:basedOn w:val="DefaultParagraphFont"/>
    <w:semiHidden/>
    <w:rsid w:val="003E2BD7"/>
    <w:rPr>
      <w:rFonts w:cs="Times New Roman"/>
      <w:color w:val="800080"/>
      <w:u w:val="single"/>
    </w:rPr>
  </w:style>
  <w:style w:type="character" w:styleId="LineNumber">
    <w:name w:val="line number"/>
    <w:basedOn w:val="DefaultParagraphFont"/>
    <w:semiHidden/>
    <w:rsid w:val="003B3927"/>
    <w:rPr>
      <w:rFonts w:cs="Times New Roman"/>
    </w:rPr>
  </w:style>
  <w:style w:type="paragraph" w:styleId="Revision">
    <w:name w:val="Revision"/>
    <w:hidden/>
    <w:semiHidden/>
    <w:rsid w:val="003B4E7B"/>
    <w:rPr>
      <w:lang w:val="en-GB" w:eastAsia="en-US"/>
    </w:rPr>
  </w:style>
  <w:style w:type="character" w:styleId="CommentReference">
    <w:name w:val="annotation reference"/>
    <w:basedOn w:val="DefaultParagraphFont"/>
    <w:semiHidden/>
    <w:rsid w:val="0056431B"/>
    <w:rPr>
      <w:sz w:val="16"/>
      <w:szCs w:val="16"/>
    </w:rPr>
  </w:style>
  <w:style w:type="paragraph" w:styleId="CommentText">
    <w:name w:val="annotation text"/>
    <w:basedOn w:val="Normal"/>
    <w:link w:val="CommentTextChar"/>
    <w:semiHidden/>
    <w:rsid w:val="0056431B"/>
    <w:rPr>
      <w:rFonts w:eastAsia="Times New Roman"/>
      <w:sz w:val="20"/>
      <w:szCs w:val="20"/>
    </w:rPr>
  </w:style>
  <w:style w:type="character" w:customStyle="1" w:styleId="CommentTextChar">
    <w:name w:val="Comment Text Char"/>
    <w:basedOn w:val="DefaultParagraphFont"/>
    <w:link w:val="CommentText"/>
    <w:semiHidden/>
    <w:rsid w:val="0056431B"/>
    <w:rPr>
      <w:rFonts w:eastAsia="Times New Roman"/>
      <w:sz w:val="20"/>
      <w:szCs w:val="20"/>
      <w:lang w:val="en-GB" w:eastAsia="en-US"/>
    </w:rPr>
  </w:style>
  <w:style w:type="paragraph" w:styleId="CommentSubject">
    <w:name w:val="annotation subject"/>
    <w:basedOn w:val="CommentText"/>
    <w:next w:val="CommentText"/>
    <w:link w:val="CommentSubjectChar"/>
    <w:semiHidden/>
    <w:rsid w:val="0056431B"/>
    <w:rPr>
      <w:b/>
      <w:bCs/>
    </w:rPr>
  </w:style>
  <w:style w:type="character" w:customStyle="1" w:styleId="CommentSubjectChar">
    <w:name w:val="Comment Subject Char"/>
    <w:basedOn w:val="CommentTextChar"/>
    <w:link w:val="CommentSubject"/>
    <w:semiHidden/>
    <w:rsid w:val="0056431B"/>
    <w:rPr>
      <w:b/>
      <w:bCs/>
    </w:rPr>
  </w:style>
</w:styles>
</file>

<file path=word/webSettings.xml><?xml version="1.0" encoding="utf-8"?>
<w:webSettings xmlns:r="http://schemas.openxmlformats.org/officeDocument/2006/relationships" xmlns:w="http://schemas.openxmlformats.org/wordprocessingml/2006/main">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28"/>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47"/>
              <w:marBottom w:val="0"/>
              <w:divBdr>
                <w:top w:val="single" w:sz="8" w:space="0" w:color="006600"/>
                <w:left w:val="single" w:sz="8" w:space="0" w:color="006600"/>
                <w:bottom w:val="single" w:sz="8" w:space="0" w:color="006600"/>
                <w:right w:val="single" w:sz="8" w:space="0" w:color="006600"/>
              </w:divBdr>
              <w:divsChild>
                <w:div w:id="9">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psa.org.au/melaleu2.html" TargetMode="External"/><Relationship Id="rId5" Type="http://schemas.openxmlformats.org/officeDocument/2006/relationships/footnotes" Target="footnotes.xml"/><Relationship Id="rId10" Type="http://schemas.openxmlformats.org/officeDocument/2006/relationships/hyperlink" Target="http://www.anbg.gov.au/gnp/interns-2003/melaleuca-exuvia.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30</Pages>
  <Words>10138</Words>
  <Characters>57791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67794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mshepher</cp:lastModifiedBy>
  <cp:revision>55</cp:revision>
  <cp:lastPrinted>2013-07-12T02:43:00Z</cp:lastPrinted>
  <dcterms:created xsi:type="dcterms:W3CDTF">2013-08-01T23:31:00Z</dcterms:created>
  <dcterms:modified xsi:type="dcterms:W3CDTF">2013-08-26T00:38:00Z</dcterms:modified>
</cp:coreProperties>
</file>