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7F66" w:rsidRPr="006E4D92" w:rsidRDefault="00B47F66" w:rsidP="00B47F66">
      <w:pPr>
        <w:spacing w:after="0" w:line="360" w:lineRule="auto"/>
        <w:jc w:val="center"/>
        <w:rPr>
          <w:rFonts w:ascii="Times New Roman" w:hAnsi="Times New Roman"/>
          <w:b/>
          <w:bCs/>
          <w:sz w:val="24"/>
          <w:szCs w:val="24"/>
        </w:rPr>
      </w:pPr>
      <w:proofErr w:type="gramStart"/>
      <w:r w:rsidRPr="006E4D92">
        <w:rPr>
          <w:rFonts w:ascii="Times New Roman" w:hAnsi="Times New Roman"/>
          <w:b/>
          <w:bCs/>
          <w:sz w:val="24"/>
          <w:szCs w:val="24"/>
        </w:rPr>
        <w:t xml:space="preserve">THIDIAZURON-INDUCED SOMATIC EMBRYOGENESIS </w:t>
      </w:r>
      <w:smartTag w:uri="urn:schemas-microsoft-com:office:smarttags" w:element="stockticker">
        <w:r w:rsidRPr="006E4D92">
          <w:rPr>
            <w:rFonts w:ascii="Times New Roman" w:hAnsi="Times New Roman"/>
            <w:b/>
            <w:bCs/>
            <w:sz w:val="24"/>
            <w:szCs w:val="24"/>
          </w:rPr>
          <w:t>AND</w:t>
        </w:r>
      </w:smartTag>
      <w:r w:rsidRPr="006E4D92">
        <w:rPr>
          <w:rFonts w:ascii="Times New Roman" w:hAnsi="Times New Roman"/>
          <w:b/>
          <w:bCs/>
          <w:sz w:val="24"/>
          <w:szCs w:val="24"/>
        </w:rPr>
        <w:t xml:space="preserve"> SHOOT REGENERATION IN COTYLEDON EXPLANTS OF </w:t>
      </w:r>
      <w:r w:rsidRPr="006E4D92">
        <w:rPr>
          <w:rFonts w:ascii="Times New Roman" w:hAnsi="Times New Roman"/>
          <w:b/>
          <w:bCs/>
          <w:i/>
          <w:iCs/>
          <w:sz w:val="24"/>
          <w:szCs w:val="24"/>
        </w:rPr>
        <w:t>MELIA VOLKENSII</w:t>
      </w:r>
      <w:r w:rsidRPr="006E4D92">
        <w:rPr>
          <w:rFonts w:ascii="Times New Roman" w:hAnsi="Times New Roman"/>
          <w:b/>
          <w:bCs/>
          <w:sz w:val="24"/>
          <w:szCs w:val="24"/>
        </w:rPr>
        <w:t xml:space="preserve"> GÜRKE.</w:t>
      </w:r>
      <w:proofErr w:type="gramEnd"/>
    </w:p>
    <w:p w:rsidR="00B47F66" w:rsidRDefault="00B47F66" w:rsidP="00B47F66">
      <w:pPr>
        <w:spacing w:after="0" w:line="360" w:lineRule="auto"/>
        <w:jc w:val="center"/>
        <w:rPr>
          <w:rFonts w:ascii="Times New Roman" w:hAnsi="Times New Roman"/>
          <w:sz w:val="24"/>
          <w:szCs w:val="24"/>
        </w:rPr>
      </w:pPr>
    </w:p>
    <w:p w:rsidR="00B47F66" w:rsidRPr="006E4D92" w:rsidRDefault="00B47F66" w:rsidP="00B47F66">
      <w:pPr>
        <w:spacing w:after="0" w:line="360" w:lineRule="auto"/>
        <w:jc w:val="center"/>
        <w:rPr>
          <w:rFonts w:ascii="Times New Roman" w:hAnsi="Times New Roman"/>
          <w:b/>
          <w:sz w:val="24"/>
          <w:szCs w:val="24"/>
        </w:rPr>
      </w:pPr>
      <w:proofErr w:type="gramStart"/>
      <w:r w:rsidRPr="006E4D92">
        <w:rPr>
          <w:rFonts w:ascii="Times New Roman" w:hAnsi="Times New Roman"/>
          <w:b/>
          <w:sz w:val="24"/>
          <w:szCs w:val="24"/>
        </w:rPr>
        <w:t xml:space="preserve">Eliud </w:t>
      </w:r>
      <w:proofErr w:type="spellStart"/>
      <w:r w:rsidRPr="006E4D92">
        <w:rPr>
          <w:rFonts w:ascii="Times New Roman" w:hAnsi="Times New Roman"/>
          <w:b/>
          <w:sz w:val="24"/>
          <w:szCs w:val="24"/>
        </w:rPr>
        <w:t>Sagwa</w:t>
      </w:r>
      <w:proofErr w:type="spellEnd"/>
      <w:r w:rsidRPr="006E4D92">
        <w:rPr>
          <w:rFonts w:ascii="Times New Roman" w:hAnsi="Times New Roman"/>
          <w:b/>
          <w:sz w:val="24"/>
          <w:szCs w:val="24"/>
        </w:rPr>
        <w:t xml:space="preserve"> Mulanda*, Mark Ochieng Adero, Daniel </w:t>
      </w:r>
      <w:proofErr w:type="spellStart"/>
      <w:r w:rsidRPr="006E4D92">
        <w:rPr>
          <w:rFonts w:ascii="Times New Roman" w:hAnsi="Times New Roman"/>
          <w:b/>
          <w:sz w:val="24"/>
          <w:szCs w:val="24"/>
        </w:rPr>
        <w:t>Kirimocho</w:t>
      </w:r>
      <w:proofErr w:type="spellEnd"/>
      <w:r w:rsidRPr="006E4D92">
        <w:rPr>
          <w:rFonts w:ascii="Times New Roman" w:hAnsi="Times New Roman"/>
          <w:b/>
          <w:sz w:val="24"/>
          <w:szCs w:val="24"/>
        </w:rPr>
        <w:t xml:space="preserve"> Wepukhulu, Nelson Onzere Amugune, Elijah Akunda, and Jenesio </w:t>
      </w:r>
      <w:proofErr w:type="spellStart"/>
      <w:r w:rsidRPr="006E4D92">
        <w:rPr>
          <w:rFonts w:ascii="Times New Roman" w:hAnsi="Times New Roman"/>
          <w:b/>
          <w:sz w:val="24"/>
          <w:szCs w:val="24"/>
        </w:rPr>
        <w:t>Ikindu</w:t>
      </w:r>
      <w:proofErr w:type="spellEnd"/>
      <w:r w:rsidRPr="006E4D92">
        <w:rPr>
          <w:rFonts w:ascii="Times New Roman" w:hAnsi="Times New Roman"/>
          <w:b/>
          <w:sz w:val="24"/>
          <w:szCs w:val="24"/>
        </w:rPr>
        <w:t xml:space="preserve"> Kinyamario.</w:t>
      </w:r>
      <w:proofErr w:type="gramEnd"/>
    </w:p>
    <w:p w:rsidR="00B47F66" w:rsidRDefault="00B47F66" w:rsidP="00B47F66">
      <w:pPr>
        <w:spacing w:after="0" w:line="360" w:lineRule="auto"/>
        <w:jc w:val="center"/>
        <w:rPr>
          <w:rFonts w:ascii="Times New Roman" w:hAnsi="Times New Roman"/>
          <w:sz w:val="24"/>
          <w:szCs w:val="24"/>
        </w:rPr>
      </w:pPr>
    </w:p>
    <w:p w:rsidR="00B47F66" w:rsidRPr="006E4D92" w:rsidRDefault="00B47F66" w:rsidP="00B47F66">
      <w:pPr>
        <w:spacing w:after="0" w:line="360" w:lineRule="auto"/>
        <w:jc w:val="center"/>
        <w:rPr>
          <w:rFonts w:ascii="Times New Roman" w:hAnsi="Times New Roman"/>
          <w:sz w:val="24"/>
          <w:szCs w:val="24"/>
        </w:rPr>
      </w:pPr>
      <w:r w:rsidRPr="006E4D92">
        <w:rPr>
          <w:rFonts w:ascii="Times New Roman" w:hAnsi="Times New Roman"/>
          <w:sz w:val="24"/>
          <w:szCs w:val="24"/>
        </w:rPr>
        <w:t>Plant Tissue Culture Laboratory, School of Biological Sciences, University of Nairobi, P.O. Box 30197</w:t>
      </w:r>
      <w:r>
        <w:rPr>
          <w:rFonts w:ascii="Times New Roman" w:hAnsi="Times New Roman"/>
          <w:sz w:val="24"/>
          <w:szCs w:val="24"/>
        </w:rPr>
        <w:t xml:space="preserve">, </w:t>
      </w:r>
      <w:r w:rsidRPr="006E4D92">
        <w:rPr>
          <w:rFonts w:ascii="Times New Roman" w:hAnsi="Times New Roman"/>
          <w:sz w:val="24"/>
          <w:szCs w:val="24"/>
        </w:rPr>
        <w:t>Nairobi 00100, Kenya</w:t>
      </w:r>
      <w:r>
        <w:rPr>
          <w:rFonts w:ascii="Times New Roman" w:hAnsi="Times New Roman"/>
          <w:sz w:val="24"/>
          <w:szCs w:val="24"/>
        </w:rPr>
        <w:t>,</w:t>
      </w:r>
      <w:r w:rsidRPr="006E4D92">
        <w:rPr>
          <w:rFonts w:ascii="Times New Roman" w:hAnsi="Times New Roman"/>
          <w:sz w:val="24"/>
          <w:szCs w:val="24"/>
        </w:rPr>
        <w:t xml:space="preserve"> </w:t>
      </w:r>
      <w:r>
        <w:rPr>
          <w:rFonts w:ascii="Times New Roman" w:hAnsi="Times New Roman"/>
          <w:sz w:val="24"/>
          <w:szCs w:val="24"/>
        </w:rPr>
        <w:t>*Fax: + 254 20 4449902,    *E-mail:</w:t>
      </w:r>
      <w:r w:rsidRPr="006E4D92">
        <w:rPr>
          <w:rFonts w:ascii="Times New Roman" w:hAnsi="Times New Roman"/>
          <w:sz w:val="24"/>
          <w:szCs w:val="24"/>
        </w:rPr>
        <w:t xml:space="preserve"> </w:t>
      </w:r>
      <w:hyperlink r:id="rId4" w:history="1">
        <w:r w:rsidRPr="006E4D92">
          <w:rPr>
            <w:rStyle w:val="Hyperlink"/>
            <w:rFonts w:ascii="Times New Roman" w:hAnsi="Times New Roman"/>
            <w:sz w:val="24"/>
            <w:szCs w:val="24"/>
          </w:rPr>
          <w:t>emulanda123@yahoo.com</w:t>
        </w:r>
      </w:hyperlink>
    </w:p>
    <w:p w:rsidR="00B47F66" w:rsidRDefault="00B47F66" w:rsidP="00B47F66">
      <w:pPr>
        <w:spacing w:after="0" w:line="360" w:lineRule="auto"/>
        <w:rPr>
          <w:rFonts w:ascii="Times New Roman" w:hAnsi="Times New Roman"/>
          <w:b/>
          <w:bCs/>
          <w:sz w:val="24"/>
          <w:szCs w:val="24"/>
        </w:rPr>
      </w:pPr>
    </w:p>
    <w:p w:rsidR="00B47F66" w:rsidRPr="006E4D92" w:rsidRDefault="00B47F66" w:rsidP="00B47F66">
      <w:pPr>
        <w:spacing w:after="0" w:line="360" w:lineRule="auto"/>
        <w:jc w:val="center"/>
        <w:rPr>
          <w:rFonts w:ascii="Times New Roman" w:hAnsi="Times New Roman"/>
          <w:b/>
          <w:bCs/>
          <w:sz w:val="24"/>
          <w:szCs w:val="24"/>
        </w:rPr>
      </w:pPr>
      <w:r w:rsidRPr="006E4D92">
        <w:rPr>
          <w:rFonts w:ascii="Times New Roman" w:hAnsi="Times New Roman"/>
          <w:b/>
          <w:bCs/>
          <w:sz w:val="24"/>
          <w:szCs w:val="24"/>
        </w:rPr>
        <w:t>Abstract</w:t>
      </w:r>
    </w:p>
    <w:p w:rsidR="00B47F66" w:rsidRPr="00BE1146" w:rsidRDefault="00B47F66" w:rsidP="00B47F66">
      <w:pPr>
        <w:spacing w:after="0" w:line="360" w:lineRule="auto"/>
        <w:jc w:val="both"/>
        <w:rPr>
          <w:rFonts w:ascii="Times New Roman" w:hAnsi="Times New Roman"/>
          <w:sz w:val="24"/>
          <w:szCs w:val="24"/>
        </w:rPr>
      </w:pPr>
      <w:proofErr w:type="spellStart"/>
      <w:r w:rsidRPr="00BE1146">
        <w:rPr>
          <w:rFonts w:ascii="Times New Roman" w:hAnsi="Times New Roman"/>
          <w:i/>
          <w:iCs/>
          <w:sz w:val="24"/>
          <w:szCs w:val="24"/>
        </w:rPr>
        <w:t>Melia</w:t>
      </w:r>
      <w:proofErr w:type="spellEnd"/>
      <w:r w:rsidRPr="00BE1146">
        <w:rPr>
          <w:rFonts w:ascii="Times New Roman" w:hAnsi="Times New Roman"/>
          <w:i/>
          <w:iCs/>
          <w:sz w:val="24"/>
          <w:szCs w:val="24"/>
        </w:rPr>
        <w:t xml:space="preserve"> volkensii</w:t>
      </w:r>
      <w:r w:rsidRPr="00BE1146">
        <w:rPr>
          <w:rFonts w:ascii="Times New Roman" w:hAnsi="Times New Roman"/>
          <w:sz w:val="24"/>
          <w:szCs w:val="24"/>
        </w:rPr>
        <w:t xml:space="preserve"> </w:t>
      </w:r>
      <w:proofErr w:type="spellStart"/>
      <w:r w:rsidRPr="00BE1146">
        <w:rPr>
          <w:rFonts w:ascii="Times New Roman" w:hAnsi="Times New Roman"/>
          <w:sz w:val="24"/>
          <w:szCs w:val="24"/>
        </w:rPr>
        <w:t>G</w:t>
      </w:r>
      <w:r>
        <w:rPr>
          <w:rFonts w:ascii="Times New Roman" w:hAnsi="Times New Roman"/>
          <w:sz w:val="24"/>
          <w:szCs w:val="24"/>
        </w:rPr>
        <w:t>ü</w:t>
      </w:r>
      <w:r w:rsidRPr="00BE1146">
        <w:rPr>
          <w:rFonts w:ascii="Times New Roman" w:hAnsi="Times New Roman"/>
          <w:sz w:val="24"/>
          <w:szCs w:val="24"/>
        </w:rPr>
        <w:t>rke</w:t>
      </w:r>
      <w:proofErr w:type="spellEnd"/>
      <w:r w:rsidRPr="00BE1146">
        <w:rPr>
          <w:rFonts w:ascii="Times New Roman" w:hAnsi="Times New Roman"/>
          <w:sz w:val="24"/>
          <w:szCs w:val="24"/>
        </w:rPr>
        <w:t xml:space="preserve"> is a</w:t>
      </w:r>
      <w:r>
        <w:rPr>
          <w:rFonts w:ascii="Times New Roman" w:hAnsi="Times New Roman"/>
          <w:sz w:val="24"/>
          <w:szCs w:val="24"/>
        </w:rPr>
        <w:t>n ornamental</w:t>
      </w:r>
      <w:r w:rsidRPr="00BE1146">
        <w:rPr>
          <w:rFonts w:ascii="Times New Roman" w:hAnsi="Times New Roman"/>
          <w:sz w:val="24"/>
          <w:szCs w:val="24"/>
        </w:rPr>
        <w:t xml:space="preserve"> drought-tolerant multipurpose tree species suitable for greening and hardwood timber production in the East African arid and semi-arid lands. Conventional propagation is problematic due to seed extraction difficulties, seed dormancy and poor rooting of cuttings. We developed a simple, rapid and efficient protocol for </w:t>
      </w:r>
      <w:r w:rsidRPr="00BE1146">
        <w:rPr>
          <w:rFonts w:ascii="Times New Roman" w:hAnsi="Times New Roman"/>
          <w:i/>
          <w:iCs/>
          <w:sz w:val="24"/>
          <w:szCs w:val="24"/>
        </w:rPr>
        <w:t>in vitro</w:t>
      </w:r>
      <w:r w:rsidRPr="00BE1146">
        <w:rPr>
          <w:rFonts w:ascii="Times New Roman" w:hAnsi="Times New Roman"/>
          <w:sz w:val="24"/>
          <w:szCs w:val="24"/>
        </w:rPr>
        <w:t xml:space="preserve"> regeneration of </w:t>
      </w:r>
      <w:r w:rsidRPr="00BE1146">
        <w:rPr>
          <w:rFonts w:ascii="Times New Roman" w:hAnsi="Times New Roman"/>
          <w:i/>
          <w:iCs/>
          <w:sz w:val="24"/>
          <w:szCs w:val="24"/>
        </w:rPr>
        <w:t>M. volkensii</w:t>
      </w:r>
      <w:r w:rsidRPr="00BE1146">
        <w:rPr>
          <w:rFonts w:ascii="Times New Roman" w:hAnsi="Times New Roman"/>
          <w:sz w:val="24"/>
          <w:szCs w:val="24"/>
        </w:rPr>
        <w:t xml:space="preserve"> plants from cotyledon explants using Thidiazuron (TDZ). Mature cotyledons cultured on half-strength MS medium supplemented with eight TDZ concentrations from 0 to 4 mg l</w:t>
      </w:r>
      <w:r w:rsidRPr="00BE1146">
        <w:rPr>
          <w:rFonts w:ascii="Times New Roman" w:hAnsi="Times New Roman"/>
          <w:sz w:val="24"/>
          <w:szCs w:val="24"/>
          <w:vertAlign w:val="superscript"/>
        </w:rPr>
        <w:t xml:space="preserve">-1 </w:t>
      </w:r>
      <w:r w:rsidRPr="00BE1146">
        <w:rPr>
          <w:rFonts w:ascii="Times New Roman" w:hAnsi="Times New Roman"/>
          <w:sz w:val="24"/>
          <w:szCs w:val="24"/>
        </w:rPr>
        <w:t>formed multiple green globular structures within 8 to 14 days, without an intervening callus phase. Regeneration was confined to the upper-facing, directly illuminated surfaces of the explants. Regeneration frequency was 88% in 0.05 mg l</w:t>
      </w:r>
      <w:r w:rsidRPr="00BE1146">
        <w:rPr>
          <w:rFonts w:ascii="Times New Roman" w:hAnsi="Times New Roman"/>
          <w:sz w:val="24"/>
          <w:szCs w:val="24"/>
          <w:vertAlign w:val="superscript"/>
        </w:rPr>
        <w:t>-1</w:t>
      </w:r>
      <w:r w:rsidRPr="00BE1146">
        <w:rPr>
          <w:rFonts w:ascii="Times New Roman" w:hAnsi="Times New Roman"/>
          <w:sz w:val="24"/>
          <w:szCs w:val="24"/>
        </w:rPr>
        <w:t xml:space="preserve"> TDZ and 100% in 0.125 </w:t>
      </w:r>
      <w:r>
        <w:rPr>
          <w:rFonts w:ascii="Times New Roman" w:hAnsi="Times New Roman"/>
          <w:sz w:val="24"/>
          <w:szCs w:val="24"/>
        </w:rPr>
        <w:t>-</w:t>
      </w:r>
      <w:r w:rsidRPr="00BE1146">
        <w:rPr>
          <w:rFonts w:ascii="Times New Roman" w:hAnsi="Times New Roman"/>
          <w:sz w:val="24"/>
          <w:szCs w:val="24"/>
        </w:rPr>
        <w:t xml:space="preserve"> 4 mg l</w:t>
      </w:r>
      <w:r w:rsidRPr="00BE1146">
        <w:rPr>
          <w:rFonts w:ascii="Times New Roman" w:hAnsi="Times New Roman"/>
          <w:sz w:val="24"/>
          <w:szCs w:val="24"/>
          <w:vertAlign w:val="superscript"/>
        </w:rPr>
        <w:t>-1</w:t>
      </w:r>
      <w:r w:rsidRPr="00BE1146">
        <w:rPr>
          <w:rFonts w:ascii="Times New Roman" w:hAnsi="Times New Roman"/>
          <w:sz w:val="24"/>
          <w:szCs w:val="24"/>
        </w:rPr>
        <w:t xml:space="preserve"> TDZ. </w:t>
      </w:r>
      <w:proofErr w:type="gramStart"/>
      <w:r w:rsidRPr="00BE1146">
        <w:rPr>
          <w:rFonts w:ascii="Times New Roman" w:hAnsi="Times New Roman"/>
          <w:sz w:val="24"/>
          <w:szCs w:val="24"/>
        </w:rPr>
        <w:t xml:space="preserve">Explants </w:t>
      </w:r>
      <w:r>
        <w:rPr>
          <w:rFonts w:ascii="Times New Roman" w:hAnsi="Times New Roman"/>
          <w:sz w:val="24"/>
          <w:szCs w:val="24"/>
        </w:rPr>
        <w:t xml:space="preserve"> on</w:t>
      </w:r>
      <w:proofErr w:type="gramEnd"/>
      <w:r>
        <w:rPr>
          <w:rFonts w:ascii="Times New Roman" w:hAnsi="Times New Roman"/>
          <w:sz w:val="24"/>
          <w:szCs w:val="24"/>
        </w:rPr>
        <w:t xml:space="preserve"> </w:t>
      </w:r>
      <w:r w:rsidRPr="00BE1146">
        <w:rPr>
          <w:rFonts w:ascii="Times New Roman" w:hAnsi="Times New Roman"/>
          <w:sz w:val="24"/>
          <w:szCs w:val="24"/>
        </w:rPr>
        <w:t xml:space="preserve">control </w:t>
      </w:r>
      <w:r>
        <w:rPr>
          <w:rFonts w:ascii="Times New Roman" w:hAnsi="Times New Roman"/>
          <w:sz w:val="24"/>
          <w:szCs w:val="24"/>
        </w:rPr>
        <w:t xml:space="preserve">  medium </w:t>
      </w:r>
      <w:r w:rsidRPr="00BE1146">
        <w:rPr>
          <w:rFonts w:ascii="Times New Roman" w:hAnsi="Times New Roman"/>
          <w:sz w:val="24"/>
          <w:szCs w:val="24"/>
        </w:rPr>
        <w:t xml:space="preserve">remained non-morphogenic. </w:t>
      </w:r>
      <w:r>
        <w:rPr>
          <w:rFonts w:ascii="Times New Roman" w:hAnsi="Times New Roman"/>
          <w:sz w:val="24"/>
          <w:szCs w:val="24"/>
        </w:rPr>
        <w:t xml:space="preserve"> Morphological </w:t>
      </w:r>
      <w:r w:rsidRPr="00BE1146">
        <w:rPr>
          <w:rFonts w:ascii="Times New Roman" w:hAnsi="Times New Roman"/>
          <w:sz w:val="24"/>
          <w:szCs w:val="24"/>
        </w:rPr>
        <w:t xml:space="preserve">and histological examination revealed multiple globular somatic embryos similar in shape and size to the zygotic embryos. Mature somatic embryos with shoot apices converted into leafy microshoots whilst still on </w:t>
      </w:r>
      <w:r>
        <w:rPr>
          <w:rFonts w:ascii="Times New Roman" w:hAnsi="Times New Roman"/>
          <w:sz w:val="24"/>
          <w:szCs w:val="24"/>
        </w:rPr>
        <w:t xml:space="preserve">variants of </w:t>
      </w:r>
      <w:proofErr w:type="gramStart"/>
      <w:r w:rsidRPr="00BE1146">
        <w:rPr>
          <w:rFonts w:ascii="Times New Roman" w:hAnsi="Times New Roman"/>
          <w:sz w:val="24"/>
          <w:szCs w:val="24"/>
        </w:rPr>
        <w:t>induction</w:t>
      </w:r>
      <w:r>
        <w:rPr>
          <w:rFonts w:ascii="Times New Roman" w:hAnsi="Times New Roman"/>
          <w:sz w:val="24"/>
          <w:szCs w:val="24"/>
        </w:rPr>
        <w:t xml:space="preserve">  medium</w:t>
      </w:r>
      <w:proofErr w:type="gramEnd"/>
      <w:r w:rsidRPr="00BE1146">
        <w:rPr>
          <w:rFonts w:ascii="Times New Roman" w:hAnsi="Times New Roman"/>
          <w:sz w:val="24"/>
          <w:szCs w:val="24"/>
        </w:rPr>
        <w:t>. Microshoots elongated when whole or half segments of cotyledons were subcultured to half-strength MS supplemented with 0.1 mg l</w:t>
      </w:r>
      <w:r w:rsidRPr="00BE1146">
        <w:rPr>
          <w:rFonts w:ascii="Times New Roman" w:hAnsi="Times New Roman"/>
          <w:sz w:val="24"/>
          <w:szCs w:val="24"/>
          <w:vertAlign w:val="superscript"/>
        </w:rPr>
        <w:t xml:space="preserve">-1 </w:t>
      </w:r>
      <w:r w:rsidRPr="00BE1146">
        <w:rPr>
          <w:rFonts w:ascii="Times New Roman" w:hAnsi="Times New Roman"/>
          <w:sz w:val="24"/>
          <w:szCs w:val="24"/>
        </w:rPr>
        <w:t>BAP alone or in combination with 0.01mg l</w:t>
      </w:r>
      <w:r w:rsidRPr="00BE1146">
        <w:rPr>
          <w:rFonts w:ascii="Times New Roman" w:hAnsi="Times New Roman"/>
          <w:sz w:val="24"/>
          <w:szCs w:val="24"/>
          <w:vertAlign w:val="superscript"/>
        </w:rPr>
        <w:t>-l</w:t>
      </w:r>
      <w:r w:rsidRPr="00BE1146">
        <w:rPr>
          <w:rFonts w:ascii="Times New Roman" w:hAnsi="Times New Roman"/>
          <w:sz w:val="24"/>
          <w:szCs w:val="24"/>
        </w:rPr>
        <w:t xml:space="preserve"> IAA or 10% coconut water (CW). The </w:t>
      </w:r>
      <w:r>
        <w:rPr>
          <w:rFonts w:ascii="Times New Roman" w:hAnsi="Times New Roman"/>
          <w:sz w:val="24"/>
          <w:szCs w:val="24"/>
        </w:rPr>
        <w:t xml:space="preserve">mean </w:t>
      </w:r>
      <w:r w:rsidRPr="00BE1146">
        <w:rPr>
          <w:rFonts w:ascii="Times New Roman" w:hAnsi="Times New Roman"/>
          <w:sz w:val="24"/>
          <w:szCs w:val="24"/>
        </w:rPr>
        <w:t xml:space="preserve">yield of transplantable shoots ranged from </w:t>
      </w:r>
      <w:r>
        <w:rPr>
          <w:rFonts w:ascii="Times New Roman" w:hAnsi="Times New Roman"/>
          <w:sz w:val="24"/>
          <w:szCs w:val="24"/>
        </w:rPr>
        <w:t xml:space="preserve">  4.67</w:t>
      </w:r>
      <w:r w:rsidRPr="00BE1146">
        <w:rPr>
          <w:rFonts w:ascii="Times New Roman" w:hAnsi="Times New Roman"/>
          <w:sz w:val="24"/>
          <w:szCs w:val="24"/>
        </w:rPr>
        <w:t xml:space="preserve"> to  </w:t>
      </w:r>
      <w:r>
        <w:rPr>
          <w:rFonts w:ascii="Times New Roman" w:hAnsi="Times New Roman"/>
          <w:sz w:val="24"/>
          <w:szCs w:val="24"/>
        </w:rPr>
        <w:t xml:space="preserve"> 11.25 </w:t>
      </w:r>
      <w:r w:rsidRPr="00BE1146">
        <w:rPr>
          <w:rFonts w:ascii="Times New Roman" w:hAnsi="Times New Roman"/>
          <w:sz w:val="24"/>
          <w:szCs w:val="24"/>
        </w:rPr>
        <w:t xml:space="preserve">per cotyledon. </w:t>
      </w:r>
      <w:r>
        <w:rPr>
          <w:rFonts w:ascii="Times New Roman" w:hAnsi="Times New Roman"/>
          <w:sz w:val="24"/>
          <w:szCs w:val="24"/>
        </w:rPr>
        <w:t xml:space="preserve">   </w:t>
      </w:r>
      <w:r w:rsidRPr="00AA2D99">
        <w:rPr>
          <w:rFonts w:ascii="Times New Roman" w:hAnsi="Times New Roman"/>
          <w:sz w:val="24"/>
          <w:szCs w:val="24"/>
        </w:rPr>
        <w:t>The most significant rooting (39.3.%) and highest mean number of roots (5.64) of the shoots was achieved on half-strength MS medium supplemented with combination of 0.1 mg l</w:t>
      </w:r>
      <w:r w:rsidRPr="00AA2D99">
        <w:rPr>
          <w:rFonts w:ascii="Times New Roman" w:hAnsi="Times New Roman"/>
          <w:sz w:val="24"/>
          <w:szCs w:val="24"/>
          <w:vertAlign w:val="superscript"/>
        </w:rPr>
        <w:t>-1</w:t>
      </w:r>
      <w:r w:rsidRPr="00AA2D99">
        <w:rPr>
          <w:rFonts w:ascii="Times New Roman" w:hAnsi="Times New Roman"/>
          <w:sz w:val="24"/>
          <w:szCs w:val="24"/>
        </w:rPr>
        <w:t xml:space="preserve"> NAA and 0.1 mg l</w:t>
      </w:r>
      <w:r w:rsidRPr="00AA2D99">
        <w:rPr>
          <w:rFonts w:ascii="Times New Roman" w:hAnsi="Times New Roman"/>
          <w:sz w:val="24"/>
          <w:szCs w:val="24"/>
          <w:vertAlign w:val="superscript"/>
        </w:rPr>
        <w:t>-1</w:t>
      </w:r>
      <w:r w:rsidRPr="00AA2D99">
        <w:rPr>
          <w:rFonts w:ascii="Times New Roman" w:hAnsi="Times New Roman"/>
          <w:sz w:val="24"/>
          <w:szCs w:val="24"/>
        </w:rPr>
        <w:t xml:space="preserve"> IBA</w:t>
      </w:r>
      <w:r w:rsidRPr="00BE1146">
        <w:rPr>
          <w:rFonts w:ascii="Times New Roman" w:hAnsi="Times New Roman"/>
          <w:sz w:val="24"/>
          <w:szCs w:val="24"/>
        </w:rPr>
        <w:t xml:space="preserve">. </w:t>
      </w:r>
    </w:p>
    <w:p w:rsidR="00B47F66" w:rsidRDefault="00B47F66" w:rsidP="00B47F66">
      <w:pPr>
        <w:spacing w:after="0" w:line="360" w:lineRule="auto"/>
        <w:rPr>
          <w:rFonts w:ascii="Times New Roman" w:hAnsi="Times New Roman"/>
          <w:b/>
          <w:bCs/>
          <w:sz w:val="24"/>
          <w:szCs w:val="24"/>
        </w:rPr>
      </w:pPr>
    </w:p>
    <w:p w:rsidR="00B47F66" w:rsidRPr="00BE1146" w:rsidRDefault="00B47F66" w:rsidP="00B47F66">
      <w:pPr>
        <w:spacing w:after="0" w:line="360" w:lineRule="auto"/>
        <w:rPr>
          <w:rFonts w:ascii="Times New Roman" w:hAnsi="Times New Roman"/>
          <w:sz w:val="24"/>
          <w:szCs w:val="24"/>
        </w:rPr>
      </w:pPr>
      <w:r w:rsidRPr="00BE1146">
        <w:rPr>
          <w:rFonts w:ascii="Times New Roman" w:hAnsi="Times New Roman"/>
          <w:b/>
          <w:bCs/>
          <w:sz w:val="24"/>
          <w:szCs w:val="24"/>
        </w:rPr>
        <w:t>Key words:</w:t>
      </w:r>
      <w:r w:rsidRPr="00BE1146">
        <w:rPr>
          <w:rFonts w:ascii="Times New Roman" w:hAnsi="Times New Roman"/>
          <w:sz w:val="24"/>
          <w:szCs w:val="24"/>
        </w:rPr>
        <w:t xml:space="preserve"> drought-tolerant, multipurpose tree</w:t>
      </w:r>
      <w:r>
        <w:rPr>
          <w:rFonts w:ascii="Times New Roman" w:hAnsi="Times New Roman"/>
          <w:sz w:val="24"/>
          <w:szCs w:val="24"/>
        </w:rPr>
        <w:t>,   propagation</w:t>
      </w:r>
      <w:r w:rsidRPr="00BE1146">
        <w:rPr>
          <w:rFonts w:ascii="Times New Roman" w:hAnsi="Times New Roman"/>
          <w:sz w:val="24"/>
          <w:szCs w:val="24"/>
        </w:rPr>
        <w:t xml:space="preserve">, </w:t>
      </w:r>
    </w:p>
    <w:p w:rsidR="00B47F66" w:rsidRDefault="00B47F66" w:rsidP="00B47F66">
      <w:pPr>
        <w:spacing w:after="0" w:line="360" w:lineRule="auto"/>
        <w:rPr>
          <w:rFonts w:ascii="Times New Roman" w:hAnsi="Times New Roman"/>
          <w:b/>
          <w:bCs/>
          <w:sz w:val="24"/>
          <w:szCs w:val="24"/>
        </w:rPr>
      </w:pPr>
    </w:p>
    <w:p w:rsidR="00B47F66" w:rsidRPr="00BE1146" w:rsidRDefault="00B47F66" w:rsidP="00B47F66">
      <w:pPr>
        <w:spacing w:after="0" w:line="360" w:lineRule="auto"/>
        <w:rPr>
          <w:rFonts w:ascii="Times New Roman" w:hAnsi="Times New Roman"/>
          <w:sz w:val="24"/>
          <w:szCs w:val="24"/>
        </w:rPr>
      </w:pPr>
      <w:r w:rsidRPr="00BE1146">
        <w:rPr>
          <w:rFonts w:ascii="Times New Roman" w:hAnsi="Times New Roman"/>
          <w:b/>
          <w:bCs/>
          <w:sz w:val="24"/>
          <w:szCs w:val="24"/>
        </w:rPr>
        <w:t>Running title:</w:t>
      </w:r>
      <w:r w:rsidRPr="00BE1146">
        <w:rPr>
          <w:rFonts w:ascii="Times New Roman" w:hAnsi="Times New Roman"/>
          <w:sz w:val="24"/>
          <w:szCs w:val="24"/>
        </w:rPr>
        <w:t xml:space="preserve"> </w:t>
      </w:r>
      <w:r w:rsidRPr="00943FEC">
        <w:rPr>
          <w:rFonts w:ascii="Times New Roman" w:hAnsi="Times New Roman"/>
          <w:i/>
          <w:iCs/>
          <w:sz w:val="24"/>
          <w:szCs w:val="24"/>
        </w:rPr>
        <w:t>Shoot regeneration from M. volkensii cotyledons</w:t>
      </w:r>
      <w:r w:rsidRPr="00BE1146">
        <w:rPr>
          <w:rFonts w:ascii="Times New Roman" w:hAnsi="Times New Roman"/>
          <w:sz w:val="24"/>
          <w:szCs w:val="24"/>
        </w:rPr>
        <w:t>.</w:t>
      </w:r>
    </w:p>
    <w:p w:rsidR="00B47F66" w:rsidRDefault="00B47F66" w:rsidP="00B47F66">
      <w:pPr>
        <w:rPr>
          <w:rFonts w:ascii="Times New Roman" w:hAnsi="Times New Roman"/>
          <w:b/>
          <w:bCs/>
          <w:sz w:val="24"/>
          <w:szCs w:val="24"/>
        </w:rPr>
      </w:pPr>
    </w:p>
    <w:p w:rsidR="00B47F66" w:rsidRDefault="00B47F66" w:rsidP="00B47F66">
      <w:pPr>
        <w:rPr>
          <w:rFonts w:ascii="Times New Roman" w:hAnsi="Times New Roman"/>
          <w:b/>
          <w:bCs/>
          <w:sz w:val="24"/>
          <w:szCs w:val="24"/>
        </w:rPr>
      </w:pPr>
      <w:r>
        <w:rPr>
          <w:rFonts w:ascii="Times New Roman" w:hAnsi="Times New Roman"/>
          <w:b/>
          <w:bCs/>
          <w:sz w:val="24"/>
          <w:szCs w:val="24"/>
        </w:rPr>
        <w:t xml:space="preserve">Received: </w:t>
      </w:r>
      <w:r w:rsidRPr="006E4D92">
        <w:rPr>
          <w:rFonts w:ascii="Times New Roman" w:hAnsi="Times New Roman"/>
          <w:bCs/>
          <w:sz w:val="24"/>
          <w:szCs w:val="24"/>
        </w:rPr>
        <w:t>January 12, 2014</w:t>
      </w:r>
    </w:p>
    <w:p w:rsidR="00B47F66" w:rsidRDefault="00B47F66" w:rsidP="00B47F66">
      <w:pPr>
        <w:rPr>
          <w:rFonts w:ascii="Times New Roman" w:hAnsi="Times New Roman"/>
          <w:b/>
          <w:bCs/>
          <w:sz w:val="24"/>
          <w:szCs w:val="24"/>
        </w:rPr>
      </w:pPr>
      <w:r>
        <w:rPr>
          <w:rFonts w:ascii="Times New Roman" w:hAnsi="Times New Roman"/>
          <w:b/>
          <w:bCs/>
          <w:sz w:val="24"/>
          <w:szCs w:val="24"/>
        </w:rPr>
        <w:t xml:space="preserve">Accepted: </w:t>
      </w:r>
      <w:r w:rsidRPr="006E4D92">
        <w:rPr>
          <w:rFonts w:ascii="Times New Roman" w:hAnsi="Times New Roman"/>
          <w:bCs/>
          <w:sz w:val="24"/>
          <w:szCs w:val="24"/>
        </w:rPr>
        <w:t>March 6, 2014</w:t>
      </w:r>
    </w:p>
    <w:p w:rsidR="00B47F66" w:rsidRDefault="00B47F66" w:rsidP="00B47F66">
      <w:pPr>
        <w:rPr>
          <w:rFonts w:ascii="Times New Roman" w:hAnsi="Times New Roman"/>
          <w:b/>
          <w:bCs/>
          <w:sz w:val="24"/>
          <w:szCs w:val="24"/>
        </w:rPr>
      </w:pPr>
    </w:p>
    <w:p w:rsidR="00B47F66" w:rsidRPr="00BE1146" w:rsidRDefault="00B47F66" w:rsidP="00B47F66">
      <w:pPr>
        <w:rPr>
          <w:rFonts w:ascii="Times New Roman" w:hAnsi="Times New Roman"/>
          <w:b/>
          <w:bCs/>
          <w:sz w:val="24"/>
          <w:szCs w:val="24"/>
        </w:rPr>
      </w:pPr>
      <w:r w:rsidRPr="00BE1146">
        <w:rPr>
          <w:rFonts w:ascii="Times New Roman" w:hAnsi="Times New Roman"/>
          <w:b/>
          <w:bCs/>
          <w:sz w:val="24"/>
          <w:szCs w:val="24"/>
        </w:rPr>
        <w:t>INTRODUCTION</w:t>
      </w:r>
    </w:p>
    <w:p w:rsidR="00B47F66" w:rsidRPr="00BE1146" w:rsidRDefault="00B47F66" w:rsidP="00B47F66">
      <w:pPr>
        <w:spacing w:after="0" w:line="480" w:lineRule="auto"/>
        <w:jc w:val="both"/>
        <w:rPr>
          <w:rFonts w:ascii="Times New Roman" w:hAnsi="Times New Roman"/>
          <w:sz w:val="24"/>
          <w:szCs w:val="24"/>
        </w:rPr>
      </w:pPr>
      <w:r>
        <w:rPr>
          <w:rFonts w:ascii="Times New Roman" w:hAnsi="Times New Roman"/>
          <w:i/>
          <w:iCs/>
          <w:sz w:val="24"/>
          <w:szCs w:val="24"/>
        </w:rPr>
        <w:t xml:space="preserve"> </w:t>
      </w:r>
      <w:proofErr w:type="spellStart"/>
      <w:r>
        <w:rPr>
          <w:rFonts w:ascii="Times New Roman" w:hAnsi="Times New Roman"/>
          <w:i/>
          <w:iCs/>
          <w:sz w:val="24"/>
          <w:szCs w:val="24"/>
        </w:rPr>
        <w:t>Melia</w:t>
      </w:r>
      <w:proofErr w:type="spellEnd"/>
      <w:r>
        <w:rPr>
          <w:rFonts w:ascii="Times New Roman" w:hAnsi="Times New Roman"/>
          <w:i/>
          <w:iCs/>
          <w:sz w:val="24"/>
          <w:szCs w:val="24"/>
        </w:rPr>
        <w:t xml:space="preserve"> volkensii </w:t>
      </w:r>
      <w:proofErr w:type="spellStart"/>
      <w:r w:rsidRPr="00E01959">
        <w:rPr>
          <w:rFonts w:ascii="Times New Roman" w:hAnsi="Times New Roman"/>
          <w:sz w:val="24"/>
          <w:szCs w:val="24"/>
        </w:rPr>
        <w:t>Gürke</w:t>
      </w:r>
      <w:proofErr w:type="spellEnd"/>
      <w:r>
        <w:rPr>
          <w:rFonts w:ascii="Times New Roman" w:hAnsi="Times New Roman"/>
          <w:i/>
          <w:iCs/>
          <w:sz w:val="24"/>
          <w:szCs w:val="24"/>
        </w:rPr>
        <w:t xml:space="preserve"> </w:t>
      </w:r>
      <w:r>
        <w:rPr>
          <w:rFonts w:ascii="Times New Roman" w:hAnsi="Times New Roman"/>
          <w:iCs/>
          <w:sz w:val="24"/>
          <w:szCs w:val="24"/>
        </w:rPr>
        <w:t>(</w:t>
      </w:r>
      <w:proofErr w:type="spellStart"/>
      <w:r>
        <w:rPr>
          <w:rFonts w:ascii="Times New Roman" w:hAnsi="Times New Roman"/>
          <w:iCs/>
          <w:sz w:val="24"/>
          <w:szCs w:val="24"/>
        </w:rPr>
        <w:t>Meliaceae</w:t>
      </w:r>
      <w:proofErr w:type="spellEnd"/>
      <w:r>
        <w:rPr>
          <w:rFonts w:ascii="Times New Roman" w:hAnsi="Times New Roman"/>
          <w:iCs/>
          <w:sz w:val="24"/>
          <w:szCs w:val="24"/>
        </w:rPr>
        <w:t xml:space="preserve">) is an </w:t>
      </w:r>
      <w:proofErr w:type="gramStart"/>
      <w:r>
        <w:rPr>
          <w:rFonts w:ascii="Times New Roman" w:hAnsi="Times New Roman"/>
          <w:iCs/>
          <w:sz w:val="24"/>
          <w:szCs w:val="24"/>
        </w:rPr>
        <w:t>ornamental  tree</w:t>
      </w:r>
      <w:proofErr w:type="gramEnd"/>
      <w:r>
        <w:rPr>
          <w:rFonts w:ascii="Times New Roman" w:hAnsi="Times New Roman"/>
          <w:iCs/>
          <w:sz w:val="24"/>
          <w:szCs w:val="24"/>
        </w:rPr>
        <w:t xml:space="preserve">  suitable for use in the gardens, roads and highways in  arid and semi-arid lands  . It is also multi-purpose, fast-growing species used in agro-forestry lands as a </w:t>
      </w:r>
      <w:proofErr w:type="spellStart"/>
      <w:r>
        <w:rPr>
          <w:rFonts w:ascii="Times New Roman" w:hAnsi="Times New Roman"/>
          <w:iCs/>
          <w:sz w:val="24"/>
          <w:szCs w:val="24"/>
        </w:rPr>
        <w:t>melliferous</w:t>
      </w:r>
      <w:proofErr w:type="spellEnd"/>
      <w:r>
        <w:rPr>
          <w:rFonts w:ascii="Times New Roman" w:hAnsi="Times New Roman"/>
          <w:iCs/>
          <w:sz w:val="24"/>
          <w:szCs w:val="24"/>
        </w:rPr>
        <w:t xml:space="preserve"> plant, source of mahogany timber, medicinal drugs and botanical insecticides (</w:t>
      </w:r>
      <w:proofErr w:type="spellStart"/>
      <w:r>
        <w:rPr>
          <w:rFonts w:ascii="Times New Roman" w:hAnsi="Times New Roman"/>
          <w:iCs/>
          <w:sz w:val="24"/>
          <w:szCs w:val="24"/>
        </w:rPr>
        <w:t>Orwa</w:t>
      </w:r>
      <w:proofErr w:type="spellEnd"/>
      <w:r>
        <w:rPr>
          <w:rFonts w:ascii="Times New Roman" w:hAnsi="Times New Roman"/>
          <w:iCs/>
          <w:sz w:val="24"/>
          <w:szCs w:val="24"/>
        </w:rPr>
        <w:t xml:space="preserve"> et.al 2009).  However, </w:t>
      </w:r>
      <w:proofErr w:type="gramStart"/>
      <w:r>
        <w:rPr>
          <w:rFonts w:ascii="Times New Roman" w:hAnsi="Times New Roman"/>
          <w:iCs/>
          <w:sz w:val="24"/>
          <w:szCs w:val="24"/>
        </w:rPr>
        <w:t xml:space="preserve">its </w:t>
      </w:r>
      <w:r>
        <w:rPr>
          <w:rFonts w:ascii="Times New Roman" w:hAnsi="Times New Roman"/>
          <w:sz w:val="24"/>
          <w:szCs w:val="24"/>
        </w:rPr>
        <w:t xml:space="preserve"> </w:t>
      </w:r>
      <w:r w:rsidRPr="00BE1146">
        <w:rPr>
          <w:rFonts w:ascii="Times New Roman" w:hAnsi="Times New Roman"/>
          <w:sz w:val="24"/>
          <w:szCs w:val="24"/>
        </w:rPr>
        <w:t>natural</w:t>
      </w:r>
      <w:proofErr w:type="gramEnd"/>
      <w:r w:rsidRPr="00BE1146">
        <w:rPr>
          <w:rFonts w:ascii="Times New Roman" w:hAnsi="Times New Roman"/>
          <w:sz w:val="24"/>
          <w:szCs w:val="24"/>
        </w:rPr>
        <w:t xml:space="preserve"> populations have been depleted considerably as a result of over-exploitation for timber and habitat destruction (</w:t>
      </w:r>
      <w:proofErr w:type="spellStart"/>
      <w:r w:rsidRPr="00BE1146">
        <w:rPr>
          <w:rFonts w:ascii="Times New Roman" w:hAnsi="Times New Roman"/>
          <w:sz w:val="24"/>
          <w:szCs w:val="24"/>
        </w:rPr>
        <w:t>Runo</w:t>
      </w:r>
      <w:proofErr w:type="spellEnd"/>
      <w:r w:rsidRPr="00BE1146">
        <w:rPr>
          <w:rFonts w:ascii="Times New Roman" w:hAnsi="Times New Roman"/>
          <w:sz w:val="24"/>
          <w:szCs w:val="24"/>
        </w:rPr>
        <w:t xml:space="preserve"> et al. 2004, Hanaoka et al. 2012). This decline has been accelerated by difficulties in propagation from seed and cuttings (Stewart and Blomley 1994, </w:t>
      </w:r>
      <w:proofErr w:type="spellStart"/>
      <w:r w:rsidRPr="00BE1146">
        <w:rPr>
          <w:rFonts w:ascii="Times New Roman" w:hAnsi="Times New Roman"/>
          <w:sz w:val="24"/>
          <w:szCs w:val="24"/>
        </w:rPr>
        <w:t>Kidundo</w:t>
      </w:r>
      <w:proofErr w:type="spellEnd"/>
      <w:r w:rsidRPr="00BE1146">
        <w:rPr>
          <w:rFonts w:ascii="Times New Roman" w:hAnsi="Times New Roman"/>
          <w:sz w:val="24"/>
          <w:szCs w:val="24"/>
        </w:rPr>
        <w:t xml:space="preserve"> 1997, Indieka et al. 2007). Its seeds are trapped in a woody endocarp making extraction difficult. Germination is also hampered by mechanical and physiological dormancy, which are compounded by high post-germination mortality due to high susceptibility of seedlings to endogenous and exogenous fungal pathogens (</w:t>
      </w:r>
      <w:proofErr w:type="spellStart"/>
      <w:r w:rsidRPr="00BE1146">
        <w:rPr>
          <w:rFonts w:ascii="Times New Roman" w:hAnsi="Times New Roman"/>
          <w:sz w:val="24"/>
          <w:szCs w:val="24"/>
        </w:rPr>
        <w:t>Kimondo</w:t>
      </w:r>
      <w:proofErr w:type="spellEnd"/>
      <w:r w:rsidRPr="00BE1146">
        <w:rPr>
          <w:rFonts w:ascii="Times New Roman" w:hAnsi="Times New Roman"/>
          <w:sz w:val="24"/>
          <w:szCs w:val="24"/>
        </w:rPr>
        <w:t xml:space="preserve"> and </w:t>
      </w:r>
      <w:proofErr w:type="spellStart"/>
      <w:r w:rsidRPr="00BE1146">
        <w:rPr>
          <w:rFonts w:ascii="Times New Roman" w:hAnsi="Times New Roman"/>
          <w:sz w:val="24"/>
          <w:szCs w:val="24"/>
        </w:rPr>
        <w:t>Kiamba</w:t>
      </w:r>
      <w:proofErr w:type="spellEnd"/>
      <w:r w:rsidRPr="00BE1146">
        <w:rPr>
          <w:rFonts w:ascii="Times New Roman" w:hAnsi="Times New Roman"/>
          <w:sz w:val="24"/>
          <w:szCs w:val="24"/>
        </w:rPr>
        <w:t xml:space="preserve"> 2005).</w:t>
      </w:r>
    </w:p>
    <w:p w:rsidR="00B47F66" w:rsidRPr="00716222" w:rsidRDefault="00B47F66" w:rsidP="00B47F66">
      <w:pPr>
        <w:spacing w:after="0" w:line="480" w:lineRule="auto"/>
        <w:jc w:val="both"/>
        <w:rPr>
          <w:rFonts w:ascii="Times New Roman" w:hAnsi="Times New Roman"/>
          <w:iCs/>
          <w:sz w:val="24"/>
          <w:szCs w:val="24"/>
        </w:rPr>
      </w:pPr>
    </w:p>
    <w:p w:rsidR="00B47F66" w:rsidRDefault="00B47F66" w:rsidP="00B47F66">
      <w:pPr>
        <w:spacing w:after="0" w:line="480" w:lineRule="auto"/>
        <w:jc w:val="both"/>
        <w:rPr>
          <w:rFonts w:ascii="Times New Roman" w:hAnsi="Times New Roman"/>
          <w:i/>
          <w:iCs/>
          <w:sz w:val="24"/>
          <w:szCs w:val="24"/>
        </w:rPr>
      </w:pPr>
      <w:r>
        <w:rPr>
          <w:rFonts w:ascii="Times New Roman" w:hAnsi="Times New Roman"/>
          <w:iCs/>
          <w:sz w:val="24"/>
          <w:szCs w:val="24"/>
        </w:rPr>
        <w:t xml:space="preserve"> </w:t>
      </w:r>
    </w:p>
    <w:p w:rsidR="00B47F66" w:rsidRPr="00BE1146" w:rsidRDefault="00B47F66" w:rsidP="00B47F66">
      <w:pPr>
        <w:spacing w:after="0" w:line="480" w:lineRule="auto"/>
        <w:jc w:val="both"/>
        <w:rPr>
          <w:rFonts w:ascii="Times New Roman" w:hAnsi="Times New Roman"/>
          <w:sz w:val="24"/>
          <w:szCs w:val="24"/>
        </w:rPr>
      </w:pPr>
      <w:r w:rsidRPr="00BE1146">
        <w:rPr>
          <w:rFonts w:ascii="Times New Roman" w:hAnsi="Times New Roman"/>
          <w:sz w:val="24"/>
          <w:szCs w:val="24"/>
        </w:rPr>
        <w:t xml:space="preserve">In view of these constraints to seedling production, there is need for tissue culture protocols for rapid and efficient </w:t>
      </w:r>
      <w:proofErr w:type="spellStart"/>
      <w:r w:rsidRPr="00BE1146">
        <w:rPr>
          <w:rFonts w:ascii="Times New Roman" w:hAnsi="Times New Roman"/>
          <w:sz w:val="24"/>
          <w:szCs w:val="24"/>
        </w:rPr>
        <w:t>micropropagation</w:t>
      </w:r>
      <w:proofErr w:type="spellEnd"/>
      <w:r w:rsidRPr="00BE1146">
        <w:rPr>
          <w:rFonts w:ascii="Times New Roman" w:hAnsi="Times New Roman"/>
          <w:sz w:val="24"/>
          <w:szCs w:val="24"/>
        </w:rPr>
        <w:t xml:space="preserve"> of </w:t>
      </w:r>
      <w:r w:rsidRPr="00BE1146">
        <w:rPr>
          <w:rFonts w:ascii="Times New Roman" w:hAnsi="Times New Roman"/>
          <w:i/>
          <w:iCs/>
          <w:sz w:val="24"/>
          <w:szCs w:val="24"/>
        </w:rPr>
        <w:t>M. volkensii</w:t>
      </w:r>
      <w:r w:rsidRPr="00BE1146">
        <w:rPr>
          <w:rFonts w:ascii="Times New Roman" w:hAnsi="Times New Roman"/>
          <w:sz w:val="24"/>
          <w:szCs w:val="24"/>
        </w:rPr>
        <w:t xml:space="preserve">. There are only two previous reports of tissue culture in this species. The first report (Indieka et al. 2007) attained somatic embryogenesis in 60% of cotyledon explants using combinations of </w:t>
      </w:r>
      <w:r w:rsidRPr="00BD026B">
        <w:rPr>
          <w:rFonts w:ascii="Times New Roman" w:hAnsi="Times New Roman"/>
          <w:sz w:val="24"/>
        </w:rPr>
        <w:t>6-</w:t>
      </w:r>
      <w:proofErr w:type="gramStart"/>
      <w:r w:rsidRPr="00BD026B">
        <w:rPr>
          <w:rFonts w:ascii="Times New Roman" w:hAnsi="Times New Roman"/>
          <w:sz w:val="24"/>
        </w:rPr>
        <w:t>benzylaminopurine  (</w:t>
      </w:r>
      <w:proofErr w:type="gramEnd"/>
      <w:smartTag w:uri="urn:schemas-microsoft-com:office:smarttags" w:element="stockticker">
        <w:r w:rsidRPr="00BD026B">
          <w:rPr>
            <w:rFonts w:ascii="Times New Roman" w:hAnsi="Times New Roman"/>
            <w:sz w:val="24"/>
            <w:szCs w:val="24"/>
          </w:rPr>
          <w:t>BAP)</w:t>
        </w:r>
      </w:smartTag>
      <w:r w:rsidRPr="00BD026B">
        <w:rPr>
          <w:rFonts w:ascii="Times New Roman" w:hAnsi="Times New Roman"/>
          <w:sz w:val="24"/>
          <w:szCs w:val="24"/>
        </w:rPr>
        <w:t xml:space="preserve"> and </w:t>
      </w:r>
      <w:r w:rsidRPr="00BD026B">
        <w:rPr>
          <w:rFonts w:ascii="Times New Roman" w:eastAsia="?? ??" w:hAnsi="Times New Roman"/>
          <w:sz w:val="24"/>
        </w:rPr>
        <w:t>2,4-Dichlorophenoxyacetic acid (</w:t>
      </w:r>
      <w:r w:rsidRPr="00BD026B">
        <w:rPr>
          <w:rFonts w:ascii="Times New Roman" w:hAnsi="Times New Roman"/>
          <w:sz w:val="24"/>
          <w:szCs w:val="24"/>
        </w:rPr>
        <w:t>2,4-D).</w:t>
      </w:r>
      <w:r w:rsidRPr="00BE1146">
        <w:rPr>
          <w:rFonts w:ascii="Times New Roman" w:hAnsi="Times New Roman"/>
          <w:sz w:val="24"/>
          <w:szCs w:val="24"/>
        </w:rPr>
        <w:t xml:space="preserve"> The second report, by the present authors </w:t>
      </w:r>
      <w:r w:rsidRPr="00BE1146">
        <w:rPr>
          <w:rFonts w:ascii="Times New Roman" w:hAnsi="Times New Roman"/>
          <w:sz w:val="24"/>
          <w:szCs w:val="24"/>
        </w:rPr>
        <w:lastRenderedPageBreak/>
        <w:t xml:space="preserve">(Mulanda et al. 2012), attained high frequency (up to 96.67%) regeneration via callus-mediated somatic embryogenesis in mature zygotic embryos of </w:t>
      </w:r>
      <w:r w:rsidRPr="00BE1146">
        <w:rPr>
          <w:rFonts w:ascii="Times New Roman" w:hAnsi="Times New Roman"/>
          <w:i/>
          <w:iCs/>
          <w:sz w:val="24"/>
          <w:szCs w:val="24"/>
        </w:rPr>
        <w:t>M. volkensii</w:t>
      </w:r>
      <w:r w:rsidRPr="00BE1146">
        <w:rPr>
          <w:rFonts w:ascii="Times New Roman" w:hAnsi="Times New Roman"/>
          <w:sz w:val="24"/>
          <w:szCs w:val="24"/>
        </w:rPr>
        <w:t xml:space="preserve"> </w:t>
      </w:r>
      <w:proofErr w:type="gramStart"/>
      <w:r w:rsidRPr="00BE1146">
        <w:rPr>
          <w:rFonts w:ascii="Times New Roman" w:hAnsi="Times New Roman"/>
          <w:sz w:val="24"/>
          <w:szCs w:val="24"/>
        </w:rPr>
        <w:t xml:space="preserve">using </w:t>
      </w:r>
      <w:r>
        <w:rPr>
          <w:rFonts w:ascii="Times New Roman" w:eastAsia="?? ??" w:hAnsi="Times New Roman"/>
          <w:sz w:val="24"/>
        </w:rPr>
        <w:t xml:space="preserve"> (</w:t>
      </w:r>
      <w:proofErr w:type="gramEnd"/>
      <w:r w:rsidRPr="00BD026B">
        <w:rPr>
          <w:rFonts w:ascii="Times New Roman" w:eastAsia="?? ??" w:hAnsi="Times New Roman"/>
          <w:sz w:val="24"/>
        </w:rPr>
        <w:t>1-Phenyl-3-(1,2,3,-thiadiazol-5-yl)urea</w:t>
      </w:r>
      <w:r>
        <w:rPr>
          <w:rFonts w:ascii="Times New Roman" w:eastAsia="?? ??" w:hAnsi="Times New Roman"/>
          <w:sz w:val="24"/>
        </w:rPr>
        <w:t xml:space="preserve">  (Thidiazuron, TDZ).  </w:t>
      </w:r>
      <w:r w:rsidRPr="00BE1146">
        <w:rPr>
          <w:rFonts w:ascii="Times New Roman" w:hAnsi="Times New Roman"/>
          <w:sz w:val="24"/>
          <w:szCs w:val="24"/>
        </w:rPr>
        <w:t>Thidiazuron is a</w:t>
      </w:r>
      <w:r>
        <w:rPr>
          <w:rFonts w:ascii="Times New Roman" w:hAnsi="Times New Roman"/>
          <w:sz w:val="24"/>
          <w:szCs w:val="24"/>
        </w:rPr>
        <w:t>n</w:t>
      </w:r>
      <w:r w:rsidRPr="00BE1146">
        <w:rPr>
          <w:rFonts w:ascii="Times New Roman" w:hAnsi="Times New Roman"/>
          <w:sz w:val="24"/>
          <w:szCs w:val="24"/>
        </w:rPr>
        <w:t xml:space="preserve"> urea derivative originally developed </w:t>
      </w:r>
      <w:proofErr w:type="gramStart"/>
      <w:r w:rsidRPr="00BE1146">
        <w:rPr>
          <w:rFonts w:ascii="Times New Roman" w:hAnsi="Times New Roman"/>
          <w:sz w:val="24"/>
          <w:szCs w:val="24"/>
        </w:rPr>
        <w:t>as  a</w:t>
      </w:r>
      <w:proofErr w:type="gramEnd"/>
      <w:r w:rsidRPr="00BE1146">
        <w:rPr>
          <w:rFonts w:ascii="Times New Roman" w:hAnsi="Times New Roman"/>
          <w:sz w:val="24"/>
          <w:szCs w:val="24"/>
        </w:rPr>
        <w:t xml:space="preserve"> cotton defoliant but was later found to have potent cytokinin activity (</w:t>
      </w:r>
      <w:proofErr w:type="spellStart"/>
      <w:r w:rsidRPr="00BE1146">
        <w:rPr>
          <w:rFonts w:ascii="Times New Roman" w:hAnsi="Times New Roman"/>
          <w:sz w:val="24"/>
          <w:szCs w:val="24"/>
        </w:rPr>
        <w:t>Mok</w:t>
      </w:r>
      <w:proofErr w:type="spellEnd"/>
      <w:r w:rsidRPr="00BE1146">
        <w:rPr>
          <w:rFonts w:ascii="Times New Roman" w:hAnsi="Times New Roman"/>
          <w:sz w:val="24"/>
          <w:szCs w:val="24"/>
        </w:rPr>
        <w:t xml:space="preserve"> et al. 1982, </w:t>
      </w:r>
      <w:proofErr w:type="spellStart"/>
      <w:r w:rsidRPr="00BE1146">
        <w:rPr>
          <w:rFonts w:ascii="Times New Roman" w:hAnsi="Times New Roman"/>
          <w:sz w:val="24"/>
          <w:szCs w:val="24"/>
        </w:rPr>
        <w:t>Huetteman</w:t>
      </w:r>
      <w:proofErr w:type="spellEnd"/>
      <w:r w:rsidRPr="00BE1146">
        <w:rPr>
          <w:rFonts w:ascii="Times New Roman" w:hAnsi="Times New Roman"/>
          <w:sz w:val="24"/>
          <w:szCs w:val="24"/>
        </w:rPr>
        <w:t xml:space="preserve"> and </w:t>
      </w:r>
      <w:proofErr w:type="spellStart"/>
      <w:r w:rsidRPr="00BE1146">
        <w:rPr>
          <w:rFonts w:ascii="Times New Roman" w:hAnsi="Times New Roman"/>
          <w:sz w:val="24"/>
          <w:szCs w:val="24"/>
        </w:rPr>
        <w:t>Preece</w:t>
      </w:r>
      <w:proofErr w:type="spellEnd"/>
      <w:r w:rsidRPr="00BE1146">
        <w:rPr>
          <w:rFonts w:ascii="Times New Roman" w:hAnsi="Times New Roman"/>
          <w:sz w:val="24"/>
          <w:szCs w:val="24"/>
        </w:rPr>
        <w:t xml:space="preserve"> 1993). TDZ has since then been used as a growth regulator in tissue cultures of many plant species (Guo et al. 2011). Its use simplifies the regeneration process by avoiding use of combinations of PGRs.</w:t>
      </w:r>
    </w:p>
    <w:p w:rsidR="00B47F66" w:rsidRPr="00BE1146" w:rsidRDefault="00B47F66" w:rsidP="00B47F66">
      <w:pPr>
        <w:spacing w:after="0" w:line="480" w:lineRule="auto"/>
        <w:jc w:val="both"/>
        <w:rPr>
          <w:rFonts w:ascii="Times New Roman" w:hAnsi="Times New Roman"/>
          <w:sz w:val="24"/>
          <w:szCs w:val="24"/>
        </w:rPr>
      </w:pPr>
      <w:r w:rsidRPr="00BE1146">
        <w:rPr>
          <w:rFonts w:ascii="Times New Roman" w:hAnsi="Times New Roman"/>
          <w:sz w:val="24"/>
          <w:szCs w:val="24"/>
        </w:rPr>
        <w:t>The aim of this study was to determine if use of TDZ could elicit a higher frequency of direct somatic embryos and plants from the cotyledon explants than that reported earlier by Indieka et al. (2007) using other plant growth regulators.</w:t>
      </w:r>
    </w:p>
    <w:p w:rsidR="00B47F66" w:rsidRDefault="00B47F66" w:rsidP="00B47F66">
      <w:pPr>
        <w:rPr>
          <w:rFonts w:ascii="Times New Roman" w:hAnsi="Times New Roman"/>
          <w:b/>
          <w:bCs/>
          <w:noProof/>
          <w:sz w:val="24"/>
          <w:szCs w:val="24"/>
        </w:rPr>
      </w:pPr>
    </w:p>
    <w:p w:rsidR="00B47F66" w:rsidRDefault="00B47F66" w:rsidP="00B47F66">
      <w:pPr>
        <w:rPr>
          <w:rFonts w:ascii="Times New Roman" w:hAnsi="Times New Roman"/>
          <w:b/>
          <w:bCs/>
          <w:noProof/>
          <w:sz w:val="24"/>
          <w:szCs w:val="24"/>
        </w:rPr>
      </w:pPr>
    </w:p>
    <w:p w:rsidR="00B47F66" w:rsidRPr="00BE1146" w:rsidRDefault="00B47F66" w:rsidP="00B47F66">
      <w:pPr>
        <w:rPr>
          <w:rFonts w:ascii="Times New Roman" w:hAnsi="Times New Roman"/>
          <w:b/>
          <w:bCs/>
          <w:noProof/>
          <w:sz w:val="24"/>
          <w:szCs w:val="24"/>
        </w:rPr>
      </w:pPr>
      <w:r w:rsidRPr="00BE1146">
        <w:rPr>
          <w:rFonts w:ascii="Times New Roman" w:hAnsi="Times New Roman"/>
          <w:b/>
          <w:bCs/>
          <w:noProof/>
          <w:sz w:val="24"/>
          <w:szCs w:val="24"/>
        </w:rPr>
        <w:t xml:space="preserve">MATERIALS </w:t>
      </w:r>
      <w:smartTag w:uri="urn:schemas-microsoft-com:office:smarttags" w:element="stockticker">
        <w:r w:rsidRPr="00BE1146">
          <w:rPr>
            <w:rFonts w:ascii="Times New Roman" w:hAnsi="Times New Roman"/>
            <w:b/>
            <w:bCs/>
            <w:noProof/>
            <w:sz w:val="24"/>
            <w:szCs w:val="24"/>
          </w:rPr>
          <w:t>AND</w:t>
        </w:r>
      </w:smartTag>
      <w:r w:rsidRPr="00BE1146">
        <w:rPr>
          <w:rFonts w:ascii="Times New Roman" w:hAnsi="Times New Roman"/>
          <w:b/>
          <w:bCs/>
          <w:noProof/>
          <w:sz w:val="24"/>
          <w:szCs w:val="24"/>
        </w:rPr>
        <w:t xml:space="preserve"> METHODS</w:t>
      </w:r>
    </w:p>
    <w:p w:rsidR="00B47F66" w:rsidRPr="00BD026B" w:rsidRDefault="00B47F66" w:rsidP="00B47F66">
      <w:pPr>
        <w:spacing w:after="0" w:line="480" w:lineRule="auto"/>
        <w:jc w:val="both"/>
        <w:rPr>
          <w:rFonts w:ascii="Times New Roman" w:hAnsi="Times New Roman"/>
          <w:b/>
          <w:bCs/>
          <w:i/>
          <w:sz w:val="24"/>
          <w:szCs w:val="24"/>
        </w:rPr>
      </w:pPr>
      <w:r w:rsidRPr="00BD026B">
        <w:rPr>
          <w:rFonts w:ascii="Times New Roman" w:hAnsi="Times New Roman"/>
          <w:b/>
          <w:bCs/>
          <w:i/>
          <w:sz w:val="24"/>
          <w:szCs w:val="24"/>
        </w:rPr>
        <w:t>Plant materials</w:t>
      </w:r>
    </w:p>
    <w:p w:rsidR="00B47F66" w:rsidRPr="00BE1146" w:rsidRDefault="00B47F66" w:rsidP="00B47F66">
      <w:pPr>
        <w:spacing w:after="0" w:line="480" w:lineRule="auto"/>
        <w:jc w:val="both"/>
        <w:rPr>
          <w:rFonts w:ascii="Times New Roman" w:hAnsi="Times New Roman"/>
          <w:sz w:val="24"/>
          <w:szCs w:val="24"/>
        </w:rPr>
      </w:pPr>
      <w:r w:rsidRPr="00BE1146">
        <w:rPr>
          <w:rFonts w:ascii="Times New Roman" w:hAnsi="Times New Roman"/>
          <w:sz w:val="24"/>
          <w:szCs w:val="24"/>
        </w:rPr>
        <w:t xml:space="preserve">Mature fruits of </w:t>
      </w:r>
      <w:proofErr w:type="spellStart"/>
      <w:r w:rsidRPr="00BE1146">
        <w:rPr>
          <w:rFonts w:ascii="Times New Roman" w:hAnsi="Times New Roman"/>
          <w:i/>
          <w:iCs/>
          <w:sz w:val="24"/>
          <w:szCs w:val="24"/>
        </w:rPr>
        <w:t>Melia</w:t>
      </w:r>
      <w:proofErr w:type="spellEnd"/>
      <w:r w:rsidRPr="00BE1146">
        <w:rPr>
          <w:rFonts w:ascii="Times New Roman" w:hAnsi="Times New Roman"/>
          <w:i/>
          <w:iCs/>
          <w:sz w:val="24"/>
          <w:szCs w:val="24"/>
        </w:rPr>
        <w:t xml:space="preserve"> volkensii</w:t>
      </w:r>
      <w:r w:rsidRPr="00BE1146">
        <w:rPr>
          <w:rFonts w:ascii="Times New Roman" w:hAnsi="Times New Roman"/>
          <w:sz w:val="24"/>
          <w:szCs w:val="24"/>
        </w:rPr>
        <w:t xml:space="preserve"> were collected in February 2013, from domesticated trees growing on farms in </w:t>
      </w:r>
      <w:proofErr w:type="spellStart"/>
      <w:r w:rsidRPr="00BE1146">
        <w:rPr>
          <w:rFonts w:ascii="Times New Roman" w:hAnsi="Times New Roman"/>
          <w:sz w:val="24"/>
          <w:szCs w:val="24"/>
        </w:rPr>
        <w:t>Mbathani</w:t>
      </w:r>
      <w:proofErr w:type="spellEnd"/>
      <w:r w:rsidRPr="00BE1146">
        <w:rPr>
          <w:rFonts w:ascii="Times New Roman" w:hAnsi="Times New Roman"/>
          <w:sz w:val="24"/>
          <w:szCs w:val="24"/>
        </w:rPr>
        <w:t xml:space="preserve">-A village in </w:t>
      </w:r>
      <w:proofErr w:type="spellStart"/>
      <w:r w:rsidRPr="00BE1146">
        <w:rPr>
          <w:rFonts w:ascii="Times New Roman" w:hAnsi="Times New Roman"/>
          <w:sz w:val="24"/>
          <w:szCs w:val="24"/>
        </w:rPr>
        <w:t>Katulani</w:t>
      </w:r>
      <w:proofErr w:type="spellEnd"/>
      <w:r w:rsidRPr="00BE1146">
        <w:rPr>
          <w:rFonts w:ascii="Times New Roman" w:hAnsi="Times New Roman"/>
          <w:sz w:val="24"/>
          <w:szCs w:val="24"/>
        </w:rPr>
        <w:t xml:space="preserve"> District, </w:t>
      </w:r>
      <w:smartTag w:uri="urn:schemas-microsoft-com:office:smarttags" w:element="place">
        <w:smartTag w:uri="urn:schemas-microsoft-com:office:smarttags" w:element="PlaceName">
          <w:r w:rsidRPr="00BE1146">
            <w:rPr>
              <w:rFonts w:ascii="Times New Roman" w:hAnsi="Times New Roman"/>
              <w:sz w:val="24"/>
              <w:szCs w:val="24"/>
            </w:rPr>
            <w:t>Kitui</w:t>
          </w:r>
        </w:smartTag>
        <w:r w:rsidRPr="00BE1146">
          <w:rPr>
            <w:rFonts w:ascii="Times New Roman" w:hAnsi="Times New Roman"/>
            <w:sz w:val="24"/>
            <w:szCs w:val="24"/>
          </w:rPr>
          <w:t xml:space="preserve"> </w:t>
        </w:r>
        <w:smartTag w:uri="urn:schemas-microsoft-com:office:smarttags" w:element="PlaceType">
          <w:r w:rsidRPr="00BE1146">
            <w:rPr>
              <w:rFonts w:ascii="Times New Roman" w:hAnsi="Times New Roman"/>
              <w:sz w:val="24"/>
              <w:szCs w:val="24"/>
            </w:rPr>
            <w:t>County</w:t>
          </w:r>
        </w:smartTag>
      </w:smartTag>
      <w:r w:rsidRPr="00BE1146">
        <w:rPr>
          <w:rFonts w:ascii="Times New Roman" w:hAnsi="Times New Roman"/>
          <w:sz w:val="24"/>
          <w:szCs w:val="24"/>
        </w:rPr>
        <w:t xml:space="preserve">, </w:t>
      </w:r>
      <w:proofErr w:type="gramStart"/>
      <w:r w:rsidRPr="00BE1146">
        <w:rPr>
          <w:rFonts w:ascii="Times New Roman" w:hAnsi="Times New Roman"/>
          <w:sz w:val="24"/>
          <w:szCs w:val="24"/>
        </w:rPr>
        <w:t>South</w:t>
      </w:r>
      <w:proofErr w:type="gramEnd"/>
      <w:r w:rsidRPr="00BE1146">
        <w:rPr>
          <w:rFonts w:ascii="Times New Roman" w:hAnsi="Times New Roman"/>
          <w:sz w:val="24"/>
          <w:szCs w:val="24"/>
        </w:rPr>
        <w:t xml:space="preserve"> Eastern Kenya. The collection site was geo-referenced as follows: </w:t>
      </w:r>
      <w:smartTag w:uri="urn:schemas-microsoft-com:office:smarttags" w:element="stockticker">
        <w:r w:rsidRPr="00BE1146">
          <w:rPr>
            <w:rFonts w:ascii="Times New Roman" w:hAnsi="Times New Roman"/>
            <w:sz w:val="24"/>
            <w:szCs w:val="24"/>
          </w:rPr>
          <w:t>GPS</w:t>
        </w:r>
      </w:smartTag>
      <w:r w:rsidRPr="00BE1146">
        <w:rPr>
          <w:rFonts w:ascii="Times New Roman" w:hAnsi="Times New Roman"/>
          <w:sz w:val="24"/>
          <w:szCs w:val="24"/>
        </w:rPr>
        <w:t xml:space="preserve"> coordinate 1</w:t>
      </w:r>
      <w:r w:rsidRPr="00BE1146">
        <w:rPr>
          <w:rFonts w:ascii="Times New Roman" w:hAnsi="Times New Roman"/>
          <w:sz w:val="24"/>
          <w:szCs w:val="24"/>
          <w:vertAlign w:val="superscript"/>
        </w:rPr>
        <w:t>o</w:t>
      </w:r>
      <w:r w:rsidRPr="00BE1146">
        <w:rPr>
          <w:rFonts w:ascii="Times New Roman" w:hAnsi="Times New Roman"/>
          <w:sz w:val="24"/>
          <w:szCs w:val="24"/>
        </w:rPr>
        <w:t xml:space="preserve"> 28.528’S, 37</w:t>
      </w:r>
      <w:r w:rsidRPr="00BE1146">
        <w:rPr>
          <w:rFonts w:ascii="Times New Roman" w:hAnsi="Times New Roman"/>
          <w:sz w:val="24"/>
          <w:szCs w:val="24"/>
          <w:vertAlign w:val="superscript"/>
        </w:rPr>
        <w:t>o</w:t>
      </w:r>
      <w:r w:rsidRPr="00BE1146">
        <w:rPr>
          <w:rFonts w:ascii="Times New Roman" w:hAnsi="Times New Roman"/>
          <w:sz w:val="24"/>
          <w:szCs w:val="24"/>
        </w:rPr>
        <w:t xml:space="preserve"> 58.050’E and altitude 1,028 meters. Collection was done within 200 meter radius from this coordinate.</w:t>
      </w:r>
    </w:p>
    <w:p w:rsidR="00B47F66" w:rsidRDefault="00B47F66" w:rsidP="00B47F66">
      <w:pPr>
        <w:spacing w:after="0" w:line="480" w:lineRule="auto"/>
        <w:jc w:val="both"/>
        <w:rPr>
          <w:rFonts w:ascii="Times New Roman" w:hAnsi="Times New Roman"/>
          <w:b/>
          <w:bCs/>
          <w:sz w:val="24"/>
          <w:szCs w:val="24"/>
        </w:rPr>
      </w:pPr>
    </w:p>
    <w:p w:rsidR="00B47F66" w:rsidRPr="00BD026B" w:rsidRDefault="00B47F66" w:rsidP="00B47F66">
      <w:pPr>
        <w:spacing w:after="0" w:line="480" w:lineRule="auto"/>
        <w:jc w:val="both"/>
        <w:rPr>
          <w:rFonts w:ascii="Times New Roman" w:hAnsi="Times New Roman"/>
          <w:b/>
          <w:bCs/>
          <w:i/>
          <w:sz w:val="24"/>
          <w:szCs w:val="24"/>
        </w:rPr>
      </w:pPr>
      <w:r w:rsidRPr="00BD026B">
        <w:rPr>
          <w:rFonts w:ascii="Times New Roman" w:hAnsi="Times New Roman"/>
          <w:b/>
          <w:bCs/>
          <w:i/>
          <w:sz w:val="24"/>
          <w:szCs w:val="24"/>
        </w:rPr>
        <w:t>Extraction and disinfection of the explants</w:t>
      </w:r>
    </w:p>
    <w:p w:rsidR="00B47F66" w:rsidRPr="00BE1146" w:rsidRDefault="00B47F66" w:rsidP="00B47F66">
      <w:pPr>
        <w:spacing w:after="0" w:line="480" w:lineRule="auto"/>
        <w:jc w:val="both"/>
        <w:rPr>
          <w:rFonts w:ascii="Times New Roman" w:hAnsi="Times New Roman"/>
          <w:sz w:val="24"/>
          <w:szCs w:val="24"/>
        </w:rPr>
      </w:pPr>
      <w:r w:rsidRPr="00BE1146">
        <w:rPr>
          <w:rFonts w:ascii="Times New Roman" w:hAnsi="Times New Roman"/>
          <w:sz w:val="24"/>
          <w:szCs w:val="24"/>
        </w:rPr>
        <w:t>The processing of</w:t>
      </w:r>
      <w:r w:rsidRPr="00BE1146">
        <w:rPr>
          <w:rFonts w:ascii="Times New Roman" w:hAnsi="Times New Roman"/>
          <w:b/>
          <w:bCs/>
          <w:sz w:val="24"/>
          <w:szCs w:val="24"/>
        </w:rPr>
        <w:t xml:space="preserve"> </w:t>
      </w:r>
      <w:r w:rsidRPr="00BE1146">
        <w:rPr>
          <w:rFonts w:ascii="Times New Roman" w:hAnsi="Times New Roman"/>
          <w:sz w:val="24"/>
          <w:szCs w:val="24"/>
        </w:rPr>
        <w:t>fruits</w:t>
      </w:r>
      <w:r w:rsidRPr="00BE1146">
        <w:rPr>
          <w:rFonts w:ascii="Times New Roman" w:hAnsi="Times New Roman"/>
          <w:b/>
          <w:bCs/>
          <w:sz w:val="24"/>
          <w:szCs w:val="24"/>
        </w:rPr>
        <w:t xml:space="preserve"> </w:t>
      </w:r>
      <w:r w:rsidRPr="00BE1146">
        <w:rPr>
          <w:rFonts w:ascii="Times New Roman" w:hAnsi="Times New Roman"/>
          <w:sz w:val="24"/>
          <w:szCs w:val="24"/>
        </w:rPr>
        <w:t xml:space="preserve">and seed extraction was done using our earlier published method (Mulanda et al. 2012). Cotyledons extracted from the seeds were used as explants. Explants were </w:t>
      </w:r>
      <w:r w:rsidRPr="00BE1146">
        <w:rPr>
          <w:rFonts w:ascii="Times New Roman" w:hAnsi="Times New Roman"/>
          <w:sz w:val="24"/>
          <w:szCs w:val="24"/>
        </w:rPr>
        <w:lastRenderedPageBreak/>
        <w:t xml:space="preserve">disinfected using 10% v/v </w:t>
      </w:r>
      <w:proofErr w:type="spellStart"/>
      <w:r w:rsidRPr="00BE1146">
        <w:rPr>
          <w:rFonts w:ascii="Times New Roman" w:hAnsi="Times New Roman"/>
          <w:sz w:val="24"/>
          <w:szCs w:val="24"/>
        </w:rPr>
        <w:t>Jik</w:t>
      </w:r>
      <w:proofErr w:type="spellEnd"/>
      <w:r w:rsidRPr="00BE1146">
        <w:rPr>
          <w:rFonts w:ascii="Times New Roman" w:hAnsi="Times New Roman"/>
          <w:sz w:val="24"/>
          <w:szCs w:val="24"/>
        </w:rPr>
        <w:t xml:space="preserve"> and 2 drops of Teepol liquid detergent as reported </w:t>
      </w:r>
      <w:r>
        <w:rPr>
          <w:rFonts w:ascii="Times New Roman" w:hAnsi="Times New Roman"/>
          <w:sz w:val="24"/>
          <w:szCs w:val="24"/>
        </w:rPr>
        <w:t xml:space="preserve">in </w:t>
      </w:r>
      <w:r w:rsidRPr="00BE1146">
        <w:rPr>
          <w:rFonts w:ascii="Times New Roman" w:hAnsi="Times New Roman"/>
          <w:sz w:val="24"/>
          <w:szCs w:val="24"/>
        </w:rPr>
        <w:t xml:space="preserve">Mulanda et al. </w:t>
      </w:r>
      <w:r>
        <w:rPr>
          <w:rFonts w:ascii="Times New Roman" w:hAnsi="Times New Roman"/>
          <w:sz w:val="24"/>
          <w:szCs w:val="24"/>
        </w:rPr>
        <w:t>(</w:t>
      </w:r>
      <w:r w:rsidRPr="00BE1146">
        <w:rPr>
          <w:rFonts w:ascii="Times New Roman" w:hAnsi="Times New Roman"/>
          <w:sz w:val="24"/>
          <w:szCs w:val="24"/>
        </w:rPr>
        <w:t>2012). Inoculation of the culture medium was done in a laminar-flow chamber.</w:t>
      </w:r>
    </w:p>
    <w:p w:rsidR="00B47F66" w:rsidRDefault="00B47F66" w:rsidP="00B47F66">
      <w:pPr>
        <w:spacing w:after="0" w:line="480" w:lineRule="auto"/>
        <w:jc w:val="both"/>
        <w:rPr>
          <w:rFonts w:ascii="Times New Roman" w:hAnsi="Times New Roman"/>
          <w:b/>
          <w:bCs/>
          <w:sz w:val="24"/>
          <w:szCs w:val="24"/>
        </w:rPr>
      </w:pPr>
    </w:p>
    <w:p w:rsidR="00B47F66" w:rsidRPr="00BD026B" w:rsidRDefault="00B47F66" w:rsidP="00B47F66">
      <w:pPr>
        <w:spacing w:after="0" w:line="480" w:lineRule="auto"/>
        <w:jc w:val="both"/>
        <w:rPr>
          <w:rFonts w:ascii="Times New Roman" w:hAnsi="Times New Roman"/>
          <w:b/>
          <w:bCs/>
          <w:i/>
          <w:sz w:val="24"/>
          <w:szCs w:val="24"/>
        </w:rPr>
      </w:pPr>
      <w:r w:rsidRPr="00BD026B">
        <w:rPr>
          <w:rFonts w:ascii="Times New Roman" w:hAnsi="Times New Roman"/>
          <w:b/>
          <w:bCs/>
          <w:i/>
          <w:sz w:val="24"/>
          <w:szCs w:val="24"/>
        </w:rPr>
        <w:t>Culture medium</w:t>
      </w:r>
    </w:p>
    <w:p w:rsidR="00B47F66" w:rsidRPr="00BE1146" w:rsidRDefault="00B47F66" w:rsidP="00B47F66">
      <w:pPr>
        <w:spacing w:after="0" w:line="480" w:lineRule="auto"/>
        <w:jc w:val="both"/>
        <w:rPr>
          <w:rFonts w:ascii="Times New Roman" w:hAnsi="Times New Roman"/>
          <w:sz w:val="24"/>
          <w:szCs w:val="24"/>
        </w:rPr>
      </w:pPr>
      <w:r w:rsidRPr="00BE1146">
        <w:rPr>
          <w:rFonts w:ascii="Times New Roman" w:hAnsi="Times New Roman"/>
          <w:sz w:val="24"/>
          <w:szCs w:val="24"/>
        </w:rPr>
        <w:t xml:space="preserve">The </w:t>
      </w:r>
      <w:r>
        <w:rPr>
          <w:rFonts w:ascii="Times New Roman" w:hAnsi="Times New Roman"/>
          <w:sz w:val="24"/>
          <w:szCs w:val="24"/>
        </w:rPr>
        <w:t xml:space="preserve">induction </w:t>
      </w:r>
      <w:r w:rsidRPr="00BE1146">
        <w:rPr>
          <w:rFonts w:ascii="Times New Roman" w:hAnsi="Times New Roman"/>
          <w:sz w:val="24"/>
          <w:szCs w:val="24"/>
        </w:rPr>
        <w:t>culture medium consisted</w:t>
      </w:r>
      <w:r w:rsidRPr="00BE1146">
        <w:rPr>
          <w:rFonts w:ascii="Times New Roman" w:hAnsi="Times New Roman"/>
          <w:b/>
          <w:bCs/>
          <w:sz w:val="24"/>
          <w:szCs w:val="24"/>
        </w:rPr>
        <w:t xml:space="preserve"> </w:t>
      </w:r>
      <w:r w:rsidRPr="00BE1146">
        <w:rPr>
          <w:rFonts w:ascii="Times New Roman" w:hAnsi="Times New Roman"/>
          <w:sz w:val="24"/>
          <w:szCs w:val="24"/>
        </w:rPr>
        <w:t>of</w:t>
      </w:r>
      <w:r w:rsidRPr="00BE1146">
        <w:rPr>
          <w:rFonts w:ascii="Times New Roman" w:hAnsi="Times New Roman"/>
          <w:b/>
          <w:bCs/>
          <w:sz w:val="24"/>
          <w:szCs w:val="24"/>
        </w:rPr>
        <w:t xml:space="preserve"> </w:t>
      </w:r>
      <w:r w:rsidRPr="00BE1146">
        <w:rPr>
          <w:rFonts w:ascii="Times New Roman" w:hAnsi="Times New Roman"/>
          <w:sz w:val="24"/>
          <w:szCs w:val="24"/>
        </w:rPr>
        <w:t xml:space="preserve">half-strength Murashige and </w:t>
      </w:r>
      <w:proofErr w:type="gramStart"/>
      <w:r w:rsidRPr="00BE1146">
        <w:rPr>
          <w:rFonts w:ascii="Times New Roman" w:hAnsi="Times New Roman"/>
          <w:sz w:val="24"/>
          <w:szCs w:val="24"/>
        </w:rPr>
        <w:t xml:space="preserve">Skoog </w:t>
      </w:r>
      <w:r>
        <w:rPr>
          <w:rFonts w:ascii="Times New Roman" w:hAnsi="Times New Roman"/>
          <w:sz w:val="24"/>
          <w:szCs w:val="24"/>
        </w:rPr>
        <w:t xml:space="preserve"> </w:t>
      </w:r>
      <w:r w:rsidRPr="00BE1146">
        <w:rPr>
          <w:rFonts w:ascii="Times New Roman" w:hAnsi="Times New Roman"/>
          <w:sz w:val="24"/>
          <w:szCs w:val="24"/>
        </w:rPr>
        <w:t>(</w:t>
      </w:r>
      <w:proofErr w:type="gramEnd"/>
      <w:r w:rsidRPr="00BE1146">
        <w:rPr>
          <w:rFonts w:ascii="Times New Roman" w:hAnsi="Times New Roman"/>
          <w:sz w:val="24"/>
          <w:szCs w:val="24"/>
        </w:rPr>
        <w:t xml:space="preserve">1962) </w:t>
      </w:r>
      <w:r>
        <w:rPr>
          <w:rFonts w:ascii="Times New Roman" w:hAnsi="Times New Roman"/>
          <w:sz w:val="24"/>
          <w:szCs w:val="24"/>
        </w:rPr>
        <w:t xml:space="preserve"> (MS) </w:t>
      </w:r>
      <w:r w:rsidRPr="00BE1146">
        <w:rPr>
          <w:rFonts w:ascii="Times New Roman" w:hAnsi="Times New Roman"/>
          <w:sz w:val="24"/>
          <w:szCs w:val="24"/>
        </w:rPr>
        <w:t xml:space="preserve">basal </w:t>
      </w:r>
      <w:r>
        <w:rPr>
          <w:rFonts w:ascii="Times New Roman" w:hAnsi="Times New Roman"/>
          <w:sz w:val="24"/>
          <w:szCs w:val="24"/>
        </w:rPr>
        <w:t xml:space="preserve"> nutrients  and </w:t>
      </w:r>
      <w:r w:rsidRPr="00BE1146">
        <w:rPr>
          <w:rFonts w:ascii="Times New Roman" w:hAnsi="Times New Roman"/>
          <w:sz w:val="24"/>
          <w:szCs w:val="24"/>
        </w:rPr>
        <w:t xml:space="preserve">vitamins mixture </w:t>
      </w:r>
      <w:r>
        <w:rPr>
          <w:rFonts w:ascii="Times New Roman" w:hAnsi="Times New Roman"/>
          <w:sz w:val="24"/>
          <w:szCs w:val="24"/>
        </w:rPr>
        <w:t>(</w:t>
      </w:r>
      <w:r w:rsidRPr="00BE1146">
        <w:rPr>
          <w:rFonts w:ascii="Times New Roman" w:hAnsi="Times New Roman"/>
          <w:sz w:val="24"/>
          <w:szCs w:val="24"/>
        </w:rPr>
        <w:t xml:space="preserve">sourced from </w:t>
      </w:r>
      <w:proofErr w:type="spellStart"/>
      <w:r w:rsidRPr="00BE1146">
        <w:rPr>
          <w:rFonts w:ascii="Times New Roman" w:hAnsi="Times New Roman"/>
          <w:sz w:val="24"/>
          <w:szCs w:val="24"/>
        </w:rPr>
        <w:t>Duchefa</w:t>
      </w:r>
      <w:proofErr w:type="spellEnd"/>
      <w:r w:rsidRPr="00BE1146">
        <w:rPr>
          <w:rFonts w:ascii="Times New Roman" w:hAnsi="Times New Roman"/>
          <w:sz w:val="24"/>
          <w:szCs w:val="24"/>
        </w:rPr>
        <w:t xml:space="preserve"> </w:t>
      </w:r>
      <w:proofErr w:type="spellStart"/>
      <w:r w:rsidRPr="00BE1146">
        <w:rPr>
          <w:rFonts w:ascii="Times New Roman" w:hAnsi="Times New Roman"/>
          <w:sz w:val="24"/>
          <w:szCs w:val="24"/>
        </w:rPr>
        <w:t>Biochemie</w:t>
      </w:r>
      <w:proofErr w:type="spellEnd"/>
      <w:r w:rsidRPr="00BE1146">
        <w:rPr>
          <w:rFonts w:ascii="Times New Roman" w:hAnsi="Times New Roman"/>
          <w:sz w:val="24"/>
          <w:szCs w:val="24"/>
        </w:rPr>
        <w:t xml:space="preserve"> B.V., Netherlands</w:t>
      </w:r>
      <w:r>
        <w:rPr>
          <w:rFonts w:ascii="Times New Roman" w:hAnsi="Times New Roman"/>
          <w:sz w:val="24"/>
          <w:szCs w:val="24"/>
        </w:rPr>
        <w:t xml:space="preserve">), supplemented with  </w:t>
      </w:r>
      <w:r w:rsidRPr="00BE1146">
        <w:rPr>
          <w:rFonts w:ascii="Times New Roman" w:hAnsi="Times New Roman"/>
          <w:sz w:val="24"/>
          <w:szCs w:val="24"/>
        </w:rPr>
        <w:t>0, 0.05, 0.125, 0.25, 0.5, 1.0, 2.0</w:t>
      </w:r>
      <w:r>
        <w:rPr>
          <w:rFonts w:ascii="Times New Roman" w:hAnsi="Times New Roman"/>
          <w:sz w:val="24"/>
          <w:szCs w:val="24"/>
        </w:rPr>
        <w:t>,</w:t>
      </w:r>
      <w:r w:rsidRPr="00BE1146">
        <w:rPr>
          <w:rFonts w:ascii="Times New Roman" w:hAnsi="Times New Roman"/>
          <w:sz w:val="24"/>
          <w:szCs w:val="24"/>
        </w:rPr>
        <w:t xml:space="preserve"> and 4.0 mg l</w:t>
      </w:r>
      <w:r w:rsidRPr="00BE1146">
        <w:rPr>
          <w:rFonts w:ascii="Times New Roman" w:hAnsi="Times New Roman"/>
          <w:sz w:val="24"/>
          <w:szCs w:val="24"/>
          <w:vertAlign w:val="superscript"/>
        </w:rPr>
        <w:t>-1</w:t>
      </w:r>
      <w:r>
        <w:rPr>
          <w:rFonts w:ascii="Times New Roman" w:hAnsi="Times New Roman"/>
          <w:sz w:val="24"/>
          <w:szCs w:val="24"/>
        </w:rPr>
        <w:t xml:space="preserve"> TDZ</w:t>
      </w:r>
      <w:r w:rsidRPr="00BE1146">
        <w:rPr>
          <w:rFonts w:ascii="Times New Roman" w:hAnsi="Times New Roman"/>
          <w:sz w:val="24"/>
          <w:szCs w:val="24"/>
        </w:rPr>
        <w:t xml:space="preserve"> </w:t>
      </w:r>
      <w:r>
        <w:rPr>
          <w:rFonts w:ascii="Times New Roman" w:hAnsi="Times New Roman"/>
          <w:sz w:val="24"/>
          <w:szCs w:val="24"/>
        </w:rPr>
        <w:t xml:space="preserve">  (</w:t>
      </w:r>
      <w:r w:rsidRPr="00BE1146">
        <w:rPr>
          <w:rFonts w:ascii="Times New Roman" w:hAnsi="Times New Roman"/>
          <w:sz w:val="24"/>
          <w:szCs w:val="24"/>
        </w:rPr>
        <w:t>Kingtai Chemicals Ltd., China</w:t>
      </w:r>
      <w:r>
        <w:rPr>
          <w:rFonts w:ascii="Times New Roman" w:hAnsi="Times New Roman"/>
          <w:sz w:val="24"/>
          <w:szCs w:val="24"/>
        </w:rPr>
        <w:t>)</w:t>
      </w:r>
      <w:r w:rsidRPr="00BE1146">
        <w:rPr>
          <w:rFonts w:ascii="Times New Roman" w:hAnsi="Times New Roman"/>
          <w:sz w:val="24"/>
          <w:szCs w:val="24"/>
        </w:rPr>
        <w:t xml:space="preserve"> </w:t>
      </w:r>
      <w:r>
        <w:rPr>
          <w:rFonts w:ascii="Times New Roman" w:hAnsi="Times New Roman"/>
          <w:sz w:val="24"/>
          <w:szCs w:val="24"/>
        </w:rPr>
        <w:t>(Mulanda et al.</w:t>
      </w:r>
      <w:r w:rsidRPr="00BE1146">
        <w:rPr>
          <w:rFonts w:ascii="Times New Roman" w:hAnsi="Times New Roman"/>
          <w:sz w:val="24"/>
          <w:szCs w:val="24"/>
        </w:rPr>
        <w:t xml:space="preserve"> 2012). Four variants of half-strength MS medium were tested for shoot elongation: </w:t>
      </w:r>
      <w:r>
        <w:rPr>
          <w:rFonts w:ascii="Times New Roman" w:hAnsi="Times New Roman"/>
          <w:sz w:val="24"/>
          <w:szCs w:val="24"/>
        </w:rPr>
        <w:t>Plant growth regulators (</w:t>
      </w:r>
      <w:r w:rsidRPr="00BE1146">
        <w:rPr>
          <w:rFonts w:ascii="Times New Roman" w:hAnsi="Times New Roman"/>
          <w:sz w:val="24"/>
          <w:szCs w:val="24"/>
        </w:rPr>
        <w:t>PGRs</w:t>
      </w:r>
      <w:r>
        <w:rPr>
          <w:rFonts w:ascii="Times New Roman" w:hAnsi="Times New Roman"/>
          <w:sz w:val="24"/>
          <w:szCs w:val="24"/>
        </w:rPr>
        <w:t>)</w:t>
      </w:r>
      <w:r w:rsidRPr="00BE1146">
        <w:rPr>
          <w:rFonts w:ascii="Times New Roman" w:hAnsi="Times New Roman"/>
          <w:sz w:val="24"/>
          <w:szCs w:val="24"/>
        </w:rPr>
        <w:t>-free medium, medium with 0.1 mg l</w:t>
      </w:r>
      <w:r w:rsidRPr="00BE1146">
        <w:rPr>
          <w:rFonts w:ascii="Times New Roman" w:hAnsi="Times New Roman"/>
          <w:sz w:val="24"/>
          <w:szCs w:val="24"/>
          <w:vertAlign w:val="superscript"/>
        </w:rPr>
        <w:t>-1</w:t>
      </w:r>
      <w:r w:rsidRPr="00BE1146">
        <w:rPr>
          <w:rFonts w:ascii="Times New Roman" w:hAnsi="Times New Roman"/>
          <w:sz w:val="24"/>
          <w:szCs w:val="24"/>
        </w:rPr>
        <w:t xml:space="preserve"> </w:t>
      </w:r>
      <w:smartTag w:uri="urn:schemas-microsoft-com:office:smarttags" w:element="stockticker">
        <w:r w:rsidRPr="00BE1146">
          <w:rPr>
            <w:rFonts w:ascii="Times New Roman" w:hAnsi="Times New Roman"/>
            <w:sz w:val="24"/>
            <w:szCs w:val="24"/>
          </w:rPr>
          <w:t>BAP</w:t>
        </w:r>
      </w:smartTag>
      <w:r w:rsidRPr="00BE1146">
        <w:rPr>
          <w:rFonts w:ascii="Times New Roman" w:hAnsi="Times New Roman"/>
          <w:sz w:val="24"/>
          <w:szCs w:val="24"/>
        </w:rPr>
        <w:t xml:space="preserve"> alone or 0.1 mg l</w:t>
      </w:r>
      <w:r w:rsidRPr="00BE1146">
        <w:rPr>
          <w:rFonts w:ascii="Times New Roman" w:hAnsi="Times New Roman"/>
          <w:sz w:val="24"/>
          <w:szCs w:val="24"/>
          <w:vertAlign w:val="superscript"/>
        </w:rPr>
        <w:t>-1</w:t>
      </w:r>
      <w:r w:rsidRPr="00BE1146">
        <w:rPr>
          <w:rFonts w:ascii="Times New Roman" w:hAnsi="Times New Roman"/>
          <w:sz w:val="24"/>
          <w:szCs w:val="24"/>
        </w:rPr>
        <w:t xml:space="preserve"> </w:t>
      </w:r>
      <w:smartTag w:uri="urn:schemas-microsoft-com:office:smarttags" w:element="stockticker">
        <w:r w:rsidRPr="00BE1146">
          <w:rPr>
            <w:rFonts w:ascii="Times New Roman" w:hAnsi="Times New Roman"/>
            <w:sz w:val="24"/>
            <w:szCs w:val="24"/>
          </w:rPr>
          <w:t>BAP</w:t>
        </w:r>
      </w:smartTag>
      <w:r w:rsidRPr="00BE1146">
        <w:rPr>
          <w:rFonts w:ascii="Times New Roman" w:hAnsi="Times New Roman"/>
          <w:sz w:val="24"/>
          <w:szCs w:val="24"/>
        </w:rPr>
        <w:t xml:space="preserve"> combined with either 0.01 mg l</w:t>
      </w:r>
      <w:r w:rsidRPr="00BE1146">
        <w:rPr>
          <w:rFonts w:ascii="Times New Roman" w:hAnsi="Times New Roman"/>
          <w:sz w:val="24"/>
          <w:szCs w:val="24"/>
          <w:vertAlign w:val="superscript"/>
        </w:rPr>
        <w:t>-1</w:t>
      </w:r>
      <w:r w:rsidRPr="00BE1146">
        <w:rPr>
          <w:rFonts w:ascii="Times New Roman" w:hAnsi="Times New Roman"/>
          <w:sz w:val="24"/>
          <w:szCs w:val="24"/>
        </w:rPr>
        <w:t xml:space="preserve"> IAA or 10% </w:t>
      </w:r>
      <w:r>
        <w:rPr>
          <w:rFonts w:ascii="Times New Roman" w:hAnsi="Times New Roman"/>
          <w:sz w:val="24"/>
          <w:szCs w:val="24"/>
        </w:rPr>
        <w:t>coconut water (</w:t>
      </w:r>
      <w:r w:rsidRPr="00BE1146">
        <w:rPr>
          <w:rFonts w:ascii="Times New Roman" w:hAnsi="Times New Roman"/>
          <w:sz w:val="24"/>
          <w:szCs w:val="24"/>
        </w:rPr>
        <w:t>CW</w:t>
      </w:r>
      <w:r>
        <w:rPr>
          <w:rFonts w:ascii="Times New Roman" w:hAnsi="Times New Roman"/>
          <w:sz w:val="24"/>
          <w:szCs w:val="24"/>
        </w:rPr>
        <w:t>)</w:t>
      </w:r>
      <w:r w:rsidRPr="00BE1146">
        <w:rPr>
          <w:rFonts w:ascii="Times New Roman" w:hAnsi="Times New Roman"/>
          <w:sz w:val="24"/>
          <w:szCs w:val="24"/>
        </w:rPr>
        <w:t>. Eight variants of half-strength MS medium were tested for rooting: PGRs-free medium, medium supplemented with 0.05, 0.1 or 0.2 mg l</w:t>
      </w:r>
      <w:r w:rsidRPr="00BE1146">
        <w:rPr>
          <w:rFonts w:ascii="Times New Roman" w:hAnsi="Times New Roman"/>
          <w:sz w:val="24"/>
          <w:szCs w:val="24"/>
          <w:vertAlign w:val="superscript"/>
        </w:rPr>
        <w:t>-1</w:t>
      </w:r>
      <w:r w:rsidRPr="00BE1146">
        <w:rPr>
          <w:rFonts w:ascii="Times New Roman" w:hAnsi="Times New Roman"/>
          <w:sz w:val="24"/>
          <w:szCs w:val="24"/>
        </w:rPr>
        <w:t xml:space="preserve"> </w:t>
      </w:r>
      <w:r w:rsidRPr="00BD026B">
        <w:rPr>
          <w:rFonts w:ascii="Times New Roman" w:eastAsia="?? ??" w:hAnsi="Times New Roman"/>
          <w:sz w:val="24"/>
        </w:rPr>
        <w:t>indole-3-butyric acid</w:t>
      </w:r>
      <w:r>
        <w:rPr>
          <w:rFonts w:ascii="HebarU" w:eastAsia="?? ??" w:hAnsi="HebarU"/>
          <w:sz w:val="24"/>
        </w:rPr>
        <w:t xml:space="preserve"> (</w:t>
      </w:r>
      <w:smartTag w:uri="urn:schemas-microsoft-com:office:smarttags" w:element="stockticker">
        <w:r w:rsidRPr="00BE1146">
          <w:rPr>
            <w:rFonts w:ascii="Times New Roman" w:hAnsi="Times New Roman"/>
            <w:sz w:val="24"/>
            <w:szCs w:val="24"/>
          </w:rPr>
          <w:t>IBA</w:t>
        </w:r>
        <w:r>
          <w:rPr>
            <w:rFonts w:ascii="Times New Roman" w:hAnsi="Times New Roman"/>
            <w:sz w:val="24"/>
            <w:szCs w:val="24"/>
          </w:rPr>
          <w:t>)</w:t>
        </w:r>
      </w:smartTag>
      <w:r w:rsidRPr="00BE1146">
        <w:rPr>
          <w:rFonts w:ascii="Times New Roman" w:hAnsi="Times New Roman"/>
          <w:sz w:val="24"/>
          <w:szCs w:val="24"/>
        </w:rPr>
        <w:t>, medium supplemented with 0.05, 0.1 or 0.2 mg l</w:t>
      </w:r>
      <w:r w:rsidRPr="00BE1146">
        <w:rPr>
          <w:rFonts w:ascii="Times New Roman" w:hAnsi="Times New Roman"/>
          <w:sz w:val="24"/>
          <w:szCs w:val="24"/>
          <w:vertAlign w:val="superscript"/>
        </w:rPr>
        <w:t>-1</w:t>
      </w:r>
      <w:r w:rsidRPr="00BE1146">
        <w:rPr>
          <w:rFonts w:ascii="Times New Roman" w:hAnsi="Times New Roman"/>
          <w:sz w:val="24"/>
          <w:szCs w:val="24"/>
        </w:rPr>
        <w:t xml:space="preserve"> NAA and medium with 0.1 mg l</w:t>
      </w:r>
      <w:r w:rsidRPr="00BE1146">
        <w:rPr>
          <w:rFonts w:ascii="Times New Roman" w:hAnsi="Times New Roman"/>
          <w:sz w:val="24"/>
          <w:szCs w:val="24"/>
          <w:vertAlign w:val="superscript"/>
        </w:rPr>
        <w:t>-1</w:t>
      </w:r>
      <w:r w:rsidRPr="00BE1146">
        <w:rPr>
          <w:rFonts w:ascii="Times New Roman" w:hAnsi="Times New Roman"/>
          <w:sz w:val="24"/>
          <w:szCs w:val="24"/>
        </w:rPr>
        <w:t xml:space="preserve"> </w:t>
      </w:r>
      <w:smartTag w:uri="urn:schemas-microsoft-com:office:smarttags" w:element="stockticker">
        <w:r w:rsidRPr="00BE1146">
          <w:rPr>
            <w:rFonts w:ascii="Times New Roman" w:hAnsi="Times New Roman"/>
            <w:sz w:val="24"/>
            <w:szCs w:val="24"/>
          </w:rPr>
          <w:t>IBA</w:t>
        </w:r>
      </w:smartTag>
      <w:r w:rsidRPr="00BE1146">
        <w:rPr>
          <w:rFonts w:ascii="Times New Roman" w:hAnsi="Times New Roman"/>
          <w:sz w:val="24"/>
          <w:szCs w:val="24"/>
        </w:rPr>
        <w:t xml:space="preserve"> and 0.1 mg l</w:t>
      </w:r>
      <w:r w:rsidRPr="00BE1146">
        <w:rPr>
          <w:rFonts w:ascii="Times New Roman" w:hAnsi="Times New Roman"/>
          <w:sz w:val="24"/>
          <w:szCs w:val="24"/>
          <w:vertAlign w:val="superscript"/>
        </w:rPr>
        <w:t>-1</w:t>
      </w:r>
      <w:r w:rsidRPr="00BE1146">
        <w:rPr>
          <w:rFonts w:ascii="Times New Roman" w:hAnsi="Times New Roman"/>
          <w:sz w:val="24"/>
          <w:szCs w:val="24"/>
        </w:rPr>
        <w:t xml:space="preserve"> NAA combined.</w:t>
      </w:r>
    </w:p>
    <w:p w:rsidR="00B47F66" w:rsidRDefault="00B47F66" w:rsidP="00B47F66">
      <w:pPr>
        <w:spacing w:after="0" w:line="480" w:lineRule="auto"/>
        <w:jc w:val="both"/>
        <w:rPr>
          <w:rFonts w:ascii="Times New Roman" w:hAnsi="Times New Roman"/>
          <w:sz w:val="24"/>
          <w:szCs w:val="24"/>
        </w:rPr>
      </w:pPr>
      <w:r w:rsidRPr="00BE1146">
        <w:rPr>
          <w:rFonts w:ascii="Times New Roman" w:hAnsi="Times New Roman"/>
          <w:sz w:val="24"/>
          <w:szCs w:val="24"/>
        </w:rPr>
        <w:t xml:space="preserve">The variants of the medium used for induction and </w:t>
      </w:r>
      <w:proofErr w:type="gramStart"/>
      <w:r w:rsidRPr="00BE1146">
        <w:rPr>
          <w:rFonts w:ascii="Times New Roman" w:hAnsi="Times New Roman"/>
          <w:sz w:val="24"/>
          <w:szCs w:val="24"/>
        </w:rPr>
        <w:t xml:space="preserve">elongation </w:t>
      </w:r>
      <w:r>
        <w:rPr>
          <w:rFonts w:ascii="Times New Roman" w:hAnsi="Times New Roman"/>
          <w:sz w:val="24"/>
          <w:szCs w:val="24"/>
        </w:rPr>
        <w:t xml:space="preserve"> of</w:t>
      </w:r>
      <w:proofErr w:type="gramEnd"/>
      <w:r>
        <w:rPr>
          <w:rFonts w:ascii="Times New Roman" w:hAnsi="Times New Roman"/>
          <w:sz w:val="24"/>
          <w:szCs w:val="24"/>
        </w:rPr>
        <w:t xml:space="preserve"> shoots </w:t>
      </w:r>
      <w:r w:rsidRPr="00BE1146">
        <w:rPr>
          <w:rFonts w:ascii="Times New Roman" w:hAnsi="Times New Roman"/>
          <w:sz w:val="24"/>
          <w:szCs w:val="24"/>
        </w:rPr>
        <w:t>contained 20 g l</w:t>
      </w:r>
      <w:r w:rsidRPr="00BE1146">
        <w:rPr>
          <w:rFonts w:ascii="Times New Roman" w:hAnsi="Times New Roman"/>
          <w:sz w:val="24"/>
          <w:szCs w:val="24"/>
          <w:vertAlign w:val="superscript"/>
        </w:rPr>
        <w:t>-1</w:t>
      </w:r>
      <w:r w:rsidRPr="00BE1146">
        <w:rPr>
          <w:rFonts w:ascii="Times New Roman" w:hAnsi="Times New Roman"/>
          <w:sz w:val="24"/>
          <w:szCs w:val="24"/>
        </w:rPr>
        <w:t xml:space="preserve"> sucrose while those used for rooting contained 15</w:t>
      </w:r>
      <w:r>
        <w:rPr>
          <w:rFonts w:ascii="Times New Roman" w:hAnsi="Times New Roman"/>
          <w:sz w:val="24"/>
          <w:szCs w:val="24"/>
        </w:rPr>
        <w:t xml:space="preserve"> </w:t>
      </w:r>
      <w:r w:rsidRPr="00BE1146">
        <w:rPr>
          <w:rFonts w:ascii="Times New Roman" w:hAnsi="Times New Roman"/>
          <w:sz w:val="24"/>
          <w:szCs w:val="24"/>
        </w:rPr>
        <w:t>g l</w:t>
      </w:r>
      <w:r w:rsidRPr="00BE1146">
        <w:rPr>
          <w:rFonts w:ascii="Times New Roman" w:hAnsi="Times New Roman"/>
          <w:sz w:val="24"/>
          <w:szCs w:val="24"/>
          <w:vertAlign w:val="superscript"/>
        </w:rPr>
        <w:t>-1</w:t>
      </w:r>
      <w:r w:rsidRPr="00BE1146">
        <w:rPr>
          <w:rFonts w:ascii="Times New Roman" w:hAnsi="Times New Roman"/>
          <w:sz w:val="24"/>
          <w:szCs w:val="24"/>
        </w:rPr>
        <w:t xml:space="preserve"> sucrose. All medium variants were gelled with 8 g l</w:t>
      </w:r>
      <w:r w:rsidRPr="00BE1146">
        <w:rPr>
          <w:rFonts w:ascii="Times New Roman" w:hAnsi="Times New Roman"/>
          <w:sz w:val="24"/>
          <w:szCs w:val="24"/>
          <w:vertAlign w:val="superscript"/>
        </w:rPr>
        <w:t>-1</w:t>
      </w:r>
      <w:r w:rsidRPr="00BE1146">
        <w:rPr>
          <w:rFonts w:ascii="Times New Roman" w:hAnsi="Times New Roman"/>
          <w:sz w:val="24"/>
          <w:szCs w:val="24"/>
        </w:rPr>
        <w:t xml:space="preserve"> of agar (Thomas Baker, </w:t>
      </w:r>
      <w:smartTag w:uri="urn:schemas-microsoft-com:office:smarttags" w:element="country-region">
        <w:smartTag w:uri="urn:schemas-microsoft-com:office:smarttags" w:element="place">
          <w:r w:rsidRPr="00BE1146">
            <w:rPr>
              <w:rFonts w:ascii="Times New Roman" w:hAnsi="Times New Roman"/>
              <w:sz w:val="24"/>
              <w:szCs w:val="24"/>
            </w:rPr>
            <w:t>India</w:t>
          </w:r>
        </w:smartTag>
      </w:smartTag>
      <w:r w:rsidRPr="00BE1146">
        <w:rPr>
          <w:rFonts w:ascii="Times New Roman" w:hAnsi="Times New Roman"/>
          <w:sz w:val="24"/>
          <w:szCs w:val="24"/>
        </w:rPr>
        <w:t xml:space="preserve">). The pH of the medium was measured by </w:t>
      </w:r>
      <w:proofErr w:type="spellStart"/>
      <w:r w:rsidRPr="00BE1146">
        <w:rPr>
          <w:rFonts w:ascii="Times New Roman" w:hAnsi="Times New Roman"/>
          <w:sz w:val="24"/>
          <w:szCs w:val="24"/>
        </w:rPr>
        <w:t>Exstick</w:t>
      </w:r>
      <w:proofErr w:type="spellEnd"/>
      <w:r w:rsidRPr="00BE1146">
        <w:rPr>
          <w:rFonts w:ascii="Times New Roman" w:hAnsi="Times New Roman"/>
          <w:sz w:val="24"/>
          <w:szCs w:val="24"/>
          <w:vertAlign w:val="superscript"/>
        </w:rPr>
        <w:t>®</w:t>
      </w:r>
      <w:r w:rsidRPr="00BE1146">
        <w:rPr>
          <w:rFonts w:ascii="Times New Roman" w:hAnsi="Times New Roman"/>
          <w:sz w:val="24"/>
          <w:szCs w:val="24"/>
        </w:rPr>
        <w:t xml:space="preserve"> digital pH meter and adjusted to 5.80 + 0.1 using 1M </w:t>
      </w:r>
      <w:proofErr w:type="spellStart"/>
      <w:r w:rsidRPr="00BE1146">
        <w:rPr>
          <w:rFonts w:ascii="Times New Roman" w:hAnsi="Times New Roman"/>
          <w:sz w:val="24"/>
          <w:szCs w:val="24"/>
        </w:rPr>
        <w:t>HCl</w:t>
      </w:r>
      <w:proofErr w:type="spellEnd"/>
      <w:r w:rsidRPr="00BE1146">
        <w:rPr>
          <w:rFonts w:ascii="Times New Roman" w:hAnsi="Times New Roman"/>
          <w:sz w:val="24"/>
          <w:szCs w:val="24"/>
        </w:rPr>
        <w:t xml:space="preserve"> or 1M </w:t>
      </w:r>
      <w:proofErr w:type="spellStart"/>
      <w:r w:rsidRPr="00BE1146">
        <w:rPr>
          <w:rFonts w:ascii="Times New Roman" w:hAnsi="Times New Roman"/>
          <w:sz w:val="24"/>
          <w:szCs w:val="24"/>
        </w:rPr>
        <w:t>NaOH</w:t>
      </w:r>
      <w:proofErr w:type="spellEnd"/>
      <w:r w:rsidRPr="00BE1146">
        <w:rPr>
          <w:rFonts w:ascii="Times New Roman" w:hAnsi="Times New Roman"/>
          <w:sz w:val="24"/>
          <w:szCs w:val="24"/>
        </w:rPr>
        <w:t xml:space="preserve">. Fifty </w:t>
      </w:r>
      <w:proofErr w:type="gramStart"/>
      <w:r w:rsidRPr="00BE1146">
        <w:rPr>
          <w:rFonts w:ascii="Times New Roman" w:hAnsi="Times New Roman"/>
          <w:sz w:val="24"/>
          <w:szCs w:val="24"/>
        </w:rPr>
        <w:t xml:space="preserve">ml </w:t>
      </w:r>
      <w:r>
        <w:rPr>
          <w:rFonts w:ascii="Times New Roman" w:hAnsi="Times New Roman"/>
          <w:sz w:val="24"/>
          <w:szCs w:val="24"/>
        </w:rPr>
        <w:t xml:space="preserve"> </w:t>
      </w:r>
      <w:r w:rsidRPr="00BE1146">
        <w:rPr>
          <w:rFonts w:ascii="Times New Roman" w:hAnsi="Times New Roman"/>
          <w:sz w:val="24"/>
          <w:szCs w:val="24"/>
        </w:rPr>
        <w:t>of</w:t>
      </w:r>
      <w:proofErr w:type="gramEnd"/>
      <w:r w:rsidRPr="00BE1146">
        <w:rPr>
          <w:rFonts w:ascii="Times New Roman" w:hAnsi="Times New Roman"/>
          <w:sz w:val="24"/>
          <w:szCs w:val="24"/>
        </w:rPr>
        <w:t xml:space="preserve"> the medium were dispensed into honey jars of 400 ml capacity. These were covered with foil and autoclaved at 121</w:t>
      </w:r>
      <w:r w:rsidRPr="00BE1146">
        <w:rPr>
          <w:rFonts w:ascii="Times New Roman" w:hAnsi="Times New Roman"/>
          <w:sz w:val="24"/>
          <w:szCs w:val="24"/>
          <w:vertAlign w:val="superscript"/>
        </w:rPr>
        <w:t>o</w:t>
      </w:r>
      <w:r w:rsidRPr="00BE1146">
        <w:rPr>
          <w:rFonts w:ascii="Times New Roman" w:hAnsi="Times New Roman"/>
          <w:sz w:val="24"/>
          <w:szCs w:val="24"/>
        </w:rPr>
        <w:t>C for 15 min.</w:t>
      </w:r>
    </w:p>
    <w:p w:rsidR="00B47F66" w:rsidRPr="00BE1146" w:rsidRDefault="00B47F66" w:rsidP="00B47F66">
      <w:pPr>
        <w:spacing w:after="0" w:line="480" w:lineRule="auto"/>
        <w:jc w:val="both"/>
        <w:rPr>
          <w:rFonts w:ascii="Times New Roman" w:hAnsi="Times New Roman"/>
          <w:sz w:val="24"/>
          <w:szCs w:val="24"/>
        </w:rPr>
      </w:pPr>
      <w:r>
        <w:rPr>
          <w:rFonts w:ascii="Times New Roman" w:hAnsi="Times New Roman"/>
          <w:sz w:val="24"/>
          <w:szCs w:val="24"/>
        </w:rPr>
        <w:t xml:space="preserve">Variants of induction and elongation medium were inoculated with </w:t>
      </w:r>
      <w:del w:id="0" w:author="COMPAQ" w:date="2014-03-15T20:07:00Z">
        <w:r w:rsidDel="00B47F66">
          <w:rPr>
            <w:rFonts w:ascii="Times New Roman" w:hAnsi="Times New Roman"/>
            <w:sz w:val="24"/>
            <w:szCs w:val="24"/>
          </w:rPr>
          <w:delText xml:space="preserve">6 explants per bottle  in 3 bottles, giving </w:delText>
        </w:r>
      </w:del>
      <w:ins w:id="1" w:author="COMPAQ" w:date="2014-03-15T20:07:00Z">
        <w:r>
          <w:rPr>
            <w:rFonts w:ascii="Times New Roman" w:hAnsi="Times New Roman"/>
            <w:sz w:val="24"/>
            <w:szCs w:val="24"/>
          </w:rPr>
          <w:t xml:space="preserve"> </w:t>
        </w:r>
      </w:ins>
      <w:r>
        <w:rPr>
          <w:rFonts w:ascii="Times New Roman" w:hAnsi="Times New Roman"/>
          <w:sz w:val="24"/>
          <w:szCs w:val="24"/>
        </w:rPr>
        <w:t xml:space="preserve">18 explants </w:t>
      </w:r>
      <w:ins w:id="2" w:author="COMPAQ" w:date="2014-03-15T20:07:00Z">
        <w:r>
          <w:rPr>
            <w:rFonts w:ascii="Times New Roman" w:hAnsi="Times New Roman"/>
            <w:sz w:val="24"/>
            <w:szCs w:val="24"/>
          </w:rPr>
          <w:t xml:space="preserve"> </w:t>
        </w:r>
      </w:ins>
      <w:del w:id="3" w:author="COMPAQ" w:date="2014-03-15T20:07:00Z">
        <w:r w:rsidDel="00B47F66">
          <w:rPr>
            <w:rFonts w:ascii="Times New Roman" w:hAnsi="Times New Roman"/>
            <w:sz w:val="24"/>
            <w:szCs w:val="24"/>
          </w:rPr>
          <w:delText xml:space="preserve">per </w:delText>
        </w:r>
      </w:del>
      <w:ins w:id="4" w:author="COMPAQ" w:date="2014-03-15T20:07:00Z">
        <w:r>
          <w:rPr>
            <w:rFonts w:ascii="Times New Roman" w:hAnsi="Times New Roman"/>
            <w:sz w:val="24"/>
            <w:szCs w:val="24"/>
          </w:rPr>
          <w:t xml:space="preserve"> </w:t>
        </w:r>
      </w:ins>
      <w:del w:id="5" w:author="COMPAQ" w:date="2014-03-15T20:08:00Z">
        <w:r w:rsidDel="00B47F66">
          <w:rPr>
            <w:rFonts w:ascii="Times New Roman" w:hAnsi="Times New Roman"/>
            <w:sz w:val="24"/>
            <w:szCs w:val="24"/>
          </w:rPr>
          <w:delText>repetition</w:delText>
        </w:r>
      </w:del>
      <w:r>
        <w:rPr>
          <w:rFonts w:ascii="Times New Roman" w:hAnsi="Times New Roman"/>
          <w:sz w:val="24"/>
          <w:szCs w:val="24"/>
        </w:rPr>
        <w:t xml:space="preserve">  with 4 repetitions for each concentration of TDZ. Each variant of rooting medium was </w:t>
      </w:r>
      <w:del w:id="6" w:author="COMPAQ" w:date="2014-03-15T20:09:00Z">
        <w:r w:rsidDel="00B47F66">
          <w:rPr>
            <w:rFonts w:ascii="Times New Roman" w:hAnsi="Times New Roman"/>
            <w:sz w:val="24"/>
            <w:szCs w:val="24"/>
          </w:rPr>
          <w:delText xml:space="preserve">inoculated </w:delText>
        </w:r>
      </w:del>
      <w:ins w:id="7" w:author="COMPAQ" w:date="2014-03-15T20:09:00Z">
        <w:r>
          <w:rPr>
            <w:rFonts w:ascii="Times New Roman" w:hAnsi="Times New Roman"/>
            <w:sz w:val="24"/>
            <w:szCs w:val="24"/>
          </w:rPr>
          <w:t xml:space="preserve"> </w:t>
        </w:r>
        <w:proofErr w:type="gramStart"/>
        <w:r>
          <w:rPr>
            <w:rFonts w:ascii="Times New Roman" w:hAnsi="Times New Roman"/>
            <w:sz w:val="24"/>
            <w:szCs w:val="24"/>
          </w:rPr>
          <w:t xml:space="preserve">performed </w:t>
        </w:r>
        <w:r>
          <w:rPr>
            <w:rFonts w:ascii="Times New Roman" w:hAnsi="Times New Roman"/>
            <w:sz w:val="24"/>
            <w:szCs w:val="24"/>
          </w:rPr>
          <w:t xml:space="preserve"> </w:t>
        </w:r>
      </w:ins>
      <w:r>
        <w:rPr>
          <w:rFonts w:ascii="Times New Roman" w:hAnsi="Times New Roman"/>
          <w:sz w:val="24"/>
          <w:szCs w:val="24"/>
        </w:rPr>
        <w:t>with</w:t>
      </w:r>
      <w:proofErr w:type="gramEnd"/>
      <w:r>
        <w:rPr>
          <w:rFonts w:ascii="Times New Roman" w:hAnsi="Times New Roman"/>
          <w:sz w:val="24"/>
          <w:szCs w:val="24"/>
        </w:rPr>
        <w:t xml:space="preserve"> </w:t>
      </w:r>
      <w:del w:id="8" w:author="COMPAQ" w:date="2014-03-15T20:09:00Z">
        <w:r w:rsidDel="00B47F66">
          <w:rPr>
            <w:rFonts w:ascii="Times New Roman" w:hAnsi="Times New Roman"/>
            <w:sz w:val="24"/>
            <w:szCs w:val="24"/>
          </w:rPr>
          <w:delText xml:space="preserve">4 </w:delText>
        </w:r>
      </w:del>
      <w:ins w:id="9" w:author="COMPAQ" w:date="2014-03-15T20:09:00Z">
        <w:r>
          <w:rPr>
            <w:rFonts w:ascii="Times New Roman" w:hAnsi="Times New Roman"/>
            <w:sz w:val="24"/>
            <w:szCs w:val="24"/>
          </w:rPr>
          <w:t xml:space="preserve">  24 </w:t>
        </w:r>
      </w:ins>
      <w:r>
        <w:rPr>
          <w:rFonts w:ascii="Times New Roman" w:hAnsi="Times New Roman"/>
          <w:sz w:val="24"/>
          <w:szCs w:val="24"/>
        </w:rPr>
        <w:t>shoots</w:t>
      </w:r>
      <w:ins w:id="10" w:author="COMPAQ" w:date="2014-03-15T20:10:00Z">
        <w:r>
          <w:rPr>
            <w:rFonts w:ascii="Times New Roman" w:hAnsi="Times New Roman"/>
            <w:sz w:val="24"/>
            <w:szCs w:val="24"/>
          </w:rPr>
          <w:t xml:space="preserve"> and was repeated </w:t>
        </w:r>
        <w:r>
          <w:rPr>
            <w:rFonts w:ascii="Times New Roman" w:hAnsi="Times New Roman"/>
            <w:sz w:val="24"/>
            <w:szCs w:val="24"/>
          </w:rPr>
          <w:lastRenderedPageBreak/>
          <w:t>3 times.</w:t>
        </w:r>
      </w:ins>
      <w:del w:id="11" w:author="COMPAQ" w:date="2014-03-15T20:10:00Z">
        <w:r w:rsidDel="00B47F66">
          <w:rPr>
            <w:rFonts w:ascii="Times New Roman" w:hAnsi="Times New Roman"/>
            <w:sz w:val="24"/>
            <w:szCs w:val="24"/>
          </w:rPr>
          <w:delText xml:space="preserve"> per bottle  in 6 bottles, giving 24 shoots per repeat for 3 repeats</w:delText>
        </w:r>
      </w:del>
      <w:r>
        <w:rPr>
          <w:rFonts w:ascii="Times New Roman" w:hAnsi="Times New Roman"/>
          <w:sz w:val="24"/>
          <w:szCs w:val="24"/>
        </w:rPr>
        <w:t xml:space="preserve">. Regeneration and elongation of </w:t>
      </w:r>
      <w:proofErr w:type="gramStart"/>
      <w:r>
        <w:rPr>
          <w:rFonts w:ascii="Times New Roman" w:hAnsi="Times New Roman"/>
          <w:sz w:val="24"/>
          <w:szCs w:val="24"/>
        </w:rPr>
        <w:t>shoots  were</w:t>
      </w:r>
      <w:proofErr w:type="gramEnd"/>
      <w:r>
        <w:rPr>
          <w:rFonts w:ascii="Times New Roman" w:hAnsi="Times New Roman"/>
          <w:sz w:val="24"/>
          <w:szCs w:val="24"/>
        </w:rPr>
        <w:t xml:space="preserve"> recorded after 30 and 20 days respectively  and the rooting was recorded after 22 days. .  </w:t>
      </w:r>
    </w:p>
    <w:p w:rsidR="00B47F66" w:rsidRPr="00BD026B" w:rsidRDefault="00B47F66" w:rsidP="00B47F66">
      <w:pPr>
        <w:spacing w:after="0" w:line="480" w:lineRule="auto"/>
        <w:jc w:val="both"/>
        <w:rPr>
          <w:rFonts w:ascii="Times New Roman" w:hAnsi="Times New Roman"/>
          <w:b/>
          <w:bCs/>
          <w:i/>
          <w:sz w:val="24"/>
          <w:szCs w:val="24"/>
        </w:rPr>
      </w:pPr>
      <w:r w:rsidRPr="00BD026B">
        <w:rPr>
          <w:rFonts w:ascii="Times New Roman" w:hAnsi="Times New Roman"/>
          <w:b/>
          <w:bCs/>
          <w:i/>
          <w:sz w:val="24"/>
          <w:szCs w:val="24"/>
        </w:rPr>
        <w:t>Culture conditions</w:t>
      </w:r>
    </w:p>
    <w:p w:rsidR="00B47F66" w:rsidRPr="00BE1146" w:rsidRDefault="00B47F66" w:rsidP="00B47F66">
      <w:pPr>
        <w:spacing w:after="0" w:line="480" w:lineRule="auto"/>
        <w:jc w:val="both"/>
        <w:rPr>
          <w:rFonts w:ascii="Times New Roman" w:hAnsi="Times New Roman"/>
          <w:b/>
          <w:bCs/>
          <w:sz w:val="24"/>
          <w:szCs w:val="24"/>
        </w:rPr>
      </w:pPr>
      <w:r w:rsidRPr="00BE1146">
        <w:rPr>
          <w:rFonts w:ascii="Times New Roman" w:hAnsi="Times New Roman"/>
          <w:sz w:val="24"/>
          <w:szCs w:val="24"/>
        </w:rPr>
        <w:t xml:space="preserve">The cultures were incubated in </w:t>
      </w:r>
      <w:r>
        <w:rPr>
          <w:rFonts w:ascii="Times New Roman" w:hAnsi="Times New Roman"/>
          <w:sz w:val="24"/>
          <w:szCs w:val="24"/>
        </w:rPr>
        <w:t>a</w:t>
      </w:r>
      <w:r w:rsidRPr="00BE1146">
        <w:rPr>
          <w:rFonts w:ascii="Times New Roman" w:hAnsi="Times New Roman"/>
          <w:sz w:val="24"/>
          <w:szCs w:val="24"/>
        </w:rPr>
        <w:t xml:space="preserve"> growth chamber </w:t>
      </w:r>
      <w:r>
        <w:rPr>
          <w:rFonts w:ascii="Times New Roman" w:hAnsi="Times New Roman"/>
          <w:sz w:val="24"/>
          <w:szCs w:val="24"/>
        </w:rPr>
        <w:t>with a light level of approximately 60 µM m</w:t>
      </w:r>
      <w:r w:rsidRPr="00497950">
        <w:rPr>
          <w:rFonts w:ascii="Times New Roman" w:hAnsi="Times New Roman"/>
          <w:sz w:val="24"/>
          <w:szCs w:val="24"/>
          <w:vertAlign w:val="superscript"/>
        </w:rPr>
        <w:t>-2</w:t>
      </w:r>
      <w:r>
        <w:rPr>
          <w:rFonts w:ascii="Times New Roman" w:hAnsi="Times New Roman"/>
          <w:sz w:val="24"/>
          <w:szCs w:val="24"/>
        </w:rPr>
        <w:t xml:space="preserve"> s</w:t>
      </w:r>
      <w:r w:rsidRPr="00497950">
        <w:rPr>
          <w:rFonts w:ascii="Times New Roman" w:hAnsi="Times New Roman"/>
          <w:sz w:val="24"/>
          <w:szCs w:val="24"/>
          <w:vertAlign w:val="superscript"/>
        </w:rPr>
        <w:t>-1</w:t>
      </w:r>
      <w:r>
        <w:rPr>
          <w:rFonts w:ascii="Times New Roman" w:hAnsi="Times New Roman"/>
          <w:sz w:val="24"/>
          <w:szCs w:val="24"/>
          <w:vertAlign w:val="superscript"/>
        </w:rPr>
        <w:t xml:space="preserve"> </w:t>
      </w:r>
      <w:r w:rsidRPr="00657351">
        <w:rPr>
          <w:rFonts w:ascii="Times New Roman" w:hAnsi="Times New Roman"/>
          <w:sz w:val="24"/>
          <w:szCs w:val="24"/>
        </w:rPr>
        <w:t>supplied</w:t>
      </w:r>
      <w:r>
        <w:rPr>
          <w:rFonts w:ascii="Times New Roman" w:hAnsi="Times New Roman"/>
          <w:sz w:val="24"/>
          <w:szCs w:val="24"/>
          <w:vertAlign w:val="superscript"/>
        </w:rPr>
        <w:t xml:space="preserve"> </w:t>
      </w:r>
      <w:r w:rsidRPr="00BE1146">
        <w:rPr>
          <w:rFonts w:ascii="Times New Roman" w:hAnsi="Times New Roman"/>
          <w:sz w:val="24"/>
          <w:szCs w:val="24"/>
        </w:rPr>
        <w:t>by Phillips</w:t>
      </w:r>
      <w:r w:rsidRPr="00BE1146">
        <w:rPr>
          <w:rFonts w:ascii="Times New Roman" w:hAnsi="Times New Roman"/>
          <w:sz w:val="24"/>
          <w:szCs w:val="24"/>
          <w:vertAlign w:val="superscript"/>
        </w:rPr>
        <w:t>®</w:t>
      </w:r>
      <w:r w:rsidRPr="00BE1146">
        <w:rPr>
          <w:rFonts w:ascii="Times New Roman" w:hAnsi="Times New Roman"/>
          <w:sz w:val="24"/>
          <w:szCs w:val="24"/>
        </w:rPr>
        <w:t xml:space="preserve"> cool daylight fluorescent tubes.</w:t>
      </w:r>
      <w:r>
        <w:rPr>
          <w:rFonts w:ascii="Times New Roman" w:hAnsi="Times New Roman"/>
          <w:sz w:val="24"/>
          <w:szCs w:val="24"/>
        </w:rPr>
        <w:t xml:space="preserve"> </w:t>
      </w:r>
      <w:r w:rsidRPr="00BE1146">
        <w:rPr>
          <w:rFonts w:ascii="Times New Roman" w:hAnsi="Times New Roman"/>
          <w:sz w:val="24"/>
          <w:szCs w:val="24"/>
        </w:rPr>
        <w:t xml:space="preserve">A 16 h photoperiod was used. The mean room temperatures during the culture </w:t>
      </w:r>
      <w:proofErr w:type="gramStart"/>
      <w:r w:rsidRPr="00BE1146">
        <w:rPr>
          <w:rFonts w:ascii="Times New Roman" w:hAnsi="Times New Roman"/>
          <w:sz w:val="24"/>
          <w:szCs w:val="24"/>
        </w:rPr>
        <w:t xml:space="preserve">period </w:t>
      </w:r>
      <w:r>
        <w:rPr>
          <w:rFonts w:ascii="Times New Roman" w:hAnsi="Times New Roman"/>
          <w:sz w:val="24"/>
          <w:szCs w:val="24"/>
        </w:rPr>
        <w:t xml:space="preserve"> </w:t>
      </w:r>
      <w:r w:rsidRPr="00BE1146">
        <w:rPr>
          <w:rFonts w:ascii="Times New Roman" w:hAnsi="Times New Roman"/>
          <w:sz w:val="24"/>
          <w:szCs w:val="24"/>
        </w:rPr>
        <w:t>29.8</w:t>
      </w:r>
      <w:proofErr w:type="gramEnd"/>
      <w:r>
        <w:rPr>
          <w:rFonts w:ascii="Times New Roman" w:hAnsi="Times New Roman"/>
          <w:sz w:val="24"/>
          <w:szCs w:val="24"/>
        </w:rPr>
        <w:t xml:space="preserve"> ± 0.8</w:t>
      </w:r>
      <w:r w:rsidRPr="00BE1146">
        <w:rPr>
          <w:rFonts w:ascii="Times New Roman" w:hAnsi="Times New Roman"/>
          <w:sz w:val="24"/>
          <w:szCs w:val="24"/>
        </w:rPr>
        <w:t xml:space="preserve">   </w:t>
      </w:r>
      <w:r>
        <w:rPr>
          <w:rFonts w:ascii="Times New Roman" w:hAnsi="Times New Roman"/>
          <w:sz w:val="24"/>
          <w:szCs w:val="24"/>
        </w:rPr>
        <w:t xml:space="preserve">  </w:t>
      </w:r>
      <w:r w:rsidRPr="00BE1146">
        <w:rPr>
          <w:rFonts w:ascii="Times New Roman" w:hAnsi="Times New Roman"/>
          <w:sz w:val="24"/>
          <w:szCs w:val="24"/>
          <w:vertAlign w:val="superscript"/>
        </w:rPr>
        <w:t>o</w:t>
      </w:r>
      <w:r w:rsidRPr="00BE1146">
        <w:rPr>
          <w:rFonts w:ascii="Times New Roman" w:hAnsi="Times New Roman"/>
          <w:sz w:val="24"/>
          <w:szCs w:val="24"/>
        </w:rPr>
        <w:t>C.</w:t>
      </w:r>
    </w:p>
    <w:p w:rsidR="00B47F66" w:rsidRDefault="00B47F66" w:rsidP="00B47F66">
      <w:pPr>
        <w:rPr>
          <w:rFonts w:ascii="Times New Roman" w:hAnsi="Times New Roman"/>
          <w:b/>
          <w:bCs/>
          <w:sz w:val="24"/>
          <w:szCs w:val="24"/>
        </w:rPr>
      </w:pPr>
    </w:p>
    <w:p w:rsidR="00B47F66" w:rsidRPr="00BD026B" w:rsidRDefault="00B47F66" w:rsidP="00B47F66">
      <w:pPr>
        <w:rPr>
          <w:rFonts w:ascii="Times New Roman" w:hAnsi="Times New Roman"/>
          <w:b/>
          <w:bCs/>
          <w:i/>
          <w:sz w:val="24"/>
          <w:szCs w:val="24"/>
        </w:rPr>
      </w:pPr>
      <w:r w:rsidRPr="00BD026B">
        <w:rPr>
          <w:rFonts w:ascii="Times New Roman" w:hAnsi="Times New Roman"/>
          <w:b/>
          <w:bCs/>
          <w:i/>
          <w:sz w:val="24"/>
          <w:szCs w:val="24"/>
        </w:rPr>
        <w:t>Histological studies and imaging</w:t>
      </w:r>
    </w:p>
    <w:p w:rsidR="00B47F66" w:rsidRPr="00BE1146" w:rsidRDefault="00B47F66" w:rsidP="00B47F66">
      <w:pPr>
        <w:spacing w:after="0" w:line="480" w:lineRule="auto"/>
        <w:jc w:val="both"/>
        <w:rPr>
          <w:rFonts w:ascii="Times New Roman" w:hAnsi="Times New Roman"/>
          <w:sz w:val="24"/>
          <w:szCs w:val="24"/>
        </w:rPr>
      </w:pPr>
      <w:r w:rsidRPr="00BE1146">
        <w:rPr>
          <w:rFonts w:ascii="Times New Roman" w:hAnsi="Times New Roman"/>
          <w:sz w:val="24"/>
          <w:szCs w:val="24"/>
        </w:rPr>
        <w:t xml:space="preserve">Cotyledon explants at different stages of regeneration were fixed for 24 h in </w:t>
      </w:r>
      <w:r>
        <w:rPr>
          <w:rFonts w:ascii="Times New Roman" w:hAnsi="Times New Roman"/>
          <w:sz w:val="24"/>
          <w:szCs w:val="24"/>
        </w:rPr>
        <w:t xml:space="preserve">  Formalin Acetic acid Alcohol </w:t>
      </w:r>
      <w:r w:rsidRPr="00BE1146">
        <w:rPr>
          <w:rFonts w:ascii="Times New Roman" w:hAnsi="Times New Roman"/>
          <w:sz w:val="24"/>
          <w:szCs w:val="24"/>
        </w:rPr>
        <w:t>fixative (200</w:t>
      </w:r>
      <w:r>
        <w:rPr>
          <w:rFonts w:ascii="Times New Roman" w:hAnsi="Times New Roman"/>
          <w:sz w:val="24"/>
          <w:szCs w:val="24"/>
        </w:rPr>
        <w:t xml:space="preserve"> </w:t>
      </w:r>
      <w:r w:rsidRPr="00BE1146">
        <w:rPr>
          <w:rFonts w:ascii="Times New Roman" w:hAnsi="Times New Roman"/>
          <w:sz w:val="24"/>
          <w:szCs w:val="24"/>
        </w:rPr>
        <w:t>ml fixative: 100 ml of 95% ethanol, 70 ml distilled water, 20 ml of 37% formaldehyde and 10 ml of concentrated glacial acetic acid). Fixed cotyledons were dehydrated for three hours in alcohol series (80, 90, 95</w:t>
      </w:r>
      <w:r>
        <w:rPr>
          <w:rFonts w:ascii="Times New Roman" w:hAnsi="Times New Roman"/>
          <w:sz w:val="24"/>
          <w:szCs w:val="24"/>
        </w:rPr>
        <w:t>,</w:t>
      </w:r>
      <w:r w:rsidRPr="00BE1146">
        <w:rPr>
          <w:rFonts w:ascii="Times New Roman" w:hAnsi="Times New Roman"/>
          <w:sz w:val="24"/>
          <w:szCs w:val="24"/>
        </w:rPr>
        <w:t xml:space="preserve"> and 100%) and another three hours in absolute xylene series. Wax infiltration was done at 56</w:t>
      </w:r>
      <w:r w:rsidRPr="00BE1146">
        <w:rPr>
          <w:rFonts w:ascii="Times New Roman" w:hAnsi="Times New Roman"/>
          <w:sz w:val="24"/>
          <w:szCs w:val="24"/>
          <w:vertAlign w:val="superscript"/>
        </w:rPr>
        <w:t>o</w:t>
      </w:r>
      <w:r w:rsidRPr="00BE1146">
        <w:rPr>
          <w:rFonts w:ascii="Times New Roman" w:hAnsi="Times New Roman"/>
          <w:sz w:val="24"/>
          <w:szCs w:val="24"/>
        </w:rPr>
        <w:t>C for 8 hours using McCormick</w:t>
      </w:r>
      <w:r w:rsidRPr="00BE1146">
        <w:rPr>
          <w:rFonts w:ascii="Times New Roman" w:hAnsi="Times New Roman"/>
          <w:sz w:val="24"/>
          <w:szCs w:val="24"/>
          <w:vertAlign w:val="superscript"/>
        </w:rPr>
        <w:t>®</w:t>
      </w:r>
      <w:r w:rsidRPr="00BE1146">
        <w:rPr>
          <w:rFonts w:ascii="Times New Roman" w:hAnsi="Times New Roman"/>
          <w:sz w:val="24"/>
          <w:szCs w:val="24"/>
        </w:rPr>
        <w:t xml:space="preserve"> </w:t>
      </w:r>
      <w:proofErr w:type="spellStart"/>
      <w:r w:rsidRPr="00BE1146">
        <w:rPr>
          <w:rFonts w:ascii="Times New Roman" w:hAnsi="Times New Roman"/>
          <w:sz w:val="24"/>
          <w:szCs w:val="24"/>
        </w:rPr>
        <w:t>paraplast</w:t>
      </w:r>
      <w:proofErr w:type="spellEnd"/>
      <w:r w:rsidRPr="00BE1146">
        <w:rPr>
          <w:rFonts w:ascii="Times New Roman" w:hAnsi="Times New Roman"/>
          <w:sz w:val="24"/>
          <w:szCs w:val="24"/>
        </w:rPr>
        <w:t xml:space="preserve"> tissue embedding wax. Tissues were processed using a Shandon Elliot</w:t>
      </w:r>
      <w:r w:rsidRPr="00BE1146">
        <w:rPr>
          <w:rFonts w:ascii="Times New Roman" w:hAnsi="Times New Roman"/>
          <w:sz w:val="24"/>
          <w:szCs w:val="24"/>
          <w:vertAlign w:val="superscript"/>
        </w:rPr>
        <w:t>®</w:t>
      </w:r>
      <w:r w:rsidRPr="00BE1146">
        <w:rPr>
          <w:rFonts w:ascii="Times New Roman" w:hAnsi="Times New Roman"/>
          <w:sz w:val="24"/>
          <w:szCs w:val="24"/>
        </w:rPr>
        <w:t xml:space="preserve"> automatic tissue processor.</w:t>
      </w:r>
    </w:p>
    <w:p w:rsidR="00B47F66" w:rsidRPr="00BE1146" w:rsidRDefault="00B47F66" w:rsidP="00B47F66">
      <w:pPr>
        <w:spacing w:after="0" w:line="480" w:lineRule="auto"/>
        <w:jc w:val="both"/>
      </w:pPr>
      <w:r w:rsidRPr="00BE1146">
        <w:rPr>
          <w:rFonts w:ascii="Times New Roman" w:hAnsi="Times New Roman"/>
          <w:sz w:val="24"/>
          <w:szCs w:val="24"/>
        </w:rPr>
        <w:t xml:space="preserve">Processed tissues were embedded in </w:t>
      </w:r>
      <w:proofErr w:type="spellStart"/>
      <w:r w:rsidRPr="00BE1146">
        <w:rPr>
          <w:rFonts w:ascii="Times New Roman" w:hAnsi="Times New Roman"/>
          <w:sz w:val="24"/>
          <w:szCs w:val="24"/>
        </w:rPr>
        <w:t>paraplast</w:t>
      </w:r>
      <w:proofErr w:type="spellEnd"/>
      <w:r w:rsidRPr="00BE1146">
        <w:rPr>
          <w:rFonts w:ascii="Times New Roman" w:hAnsi="Times New Roman"/>
          <w:sz w:val="24"/>
          <w:szCs w:val="24"/>
        </w:rPr>
        <w:t xml:space="preserve"> blocks before trimming and sectioning at 5 to 8 µm thickness using a rotary microtome. Sections were mounted onto slides and stained using Johansen’s Safranin and Fast green staining method (Johansen 1940).</w:t>
      </w:r>
    </w:p>
    <w:p w:rsidR="00B47F66" w:rsidRPr="00BE1146" w:rsidRDefault="00B47F66" w:rsidP="00B47F66">
      <w:pPr>
        <w:spacing w:after="0" w:line="480" w:lineRule="auto"/>
        <w:jc w:val="both"/>
        <w:rPr>
          <w:rFonts w:ascii="Times New Roman" w:hAnsi="Times New Roman"/>
          <w:sz w:val="24"/>
          <w:szCs w:val="24"/>
        </w:rPr>
      </w:pPr>
      <w:r>
        <w:rPr>
          <w:rFonts w:ascii="Times New Roman" w:hAnsi="Times New Roman"/>
          <w:b/>
          <w:bCs/>
          <w:sz w:val="24"/>
          <w:szCs w:val="24"/>
        </w:rPr>
        <w:t xml:space="preserve"> </w:t>
      </w:r>
      <w:r>
        <w:rPr>
          <w:rFonts w:ascii="Times New Roman" w:hAnsi="Times New Roman"/>
          <w:sz w:val="24"/>
          <w:szCs w:val="24"/>
        </w:rPr>
        <w:t xml:space="preserve"> I</w:t>
      </w:r>
      <w:r w:rsidRPr="00BE1146">
        <w:rPr>
          <w:rFonts w:ascii="Times New Roman" w:hAnsi="Times New Roman"/>
          <w:sz w:val="24"/>
          <w:szCs w:val="24"/>
        </w:rPr>
        <w:t>maging</w:t>
      </w:r>
      <w:r w:rsidRPr="00BE1146">
        <w:rPr>
          <w:rFonts w:ascii="Times New Roman" w:hAnsi="Times New Roman"/>
          <w:b/>
          <w:bCs/>
          <w:sz w:val="24"/>
          <w:szCs w:val="24"/>
        </w:rPr>
        <w:t xml:space="preserve"> </w:t>
      </w:r>
      <w:r w:rsidRPr="00BE1146">
        <w:rPr>
          <w:rFonts w:ascii="Times New Roman" w:hAnsi="Times New Roman"/>
          <w:sz w:val="24"/>
          <w:szCs w:val="24"/>
        </w:rPr>
        <w:t xml:space="preserve">of the early stages of regeneration was done using a Keyence (Z35) VHX digital scanning photomicroscope. Macroscopic images of shoot development and rooting were taken using a Sony digital camera (Model DSC-W390). Histological sections were observed using a Leica ICC 50 photomicroscope and images taken using its integrated LAS EZ digital imaging system. </w:t>
      </w:r>
    </w:p>
    <w:p w:rsidR="00B47F66" w:rsidRDefault="00B47F66" w:rsidP="00B47F66">
      <w:pPr>
        <w:spacing w:after="0" w:line="480" w:lineRule="auto"/>
        <w:jc w:val="both"/>
        <w:rPr>
          <w:rFonts w:ascii="Times New Roman" w:hAnsi="Times New Roman"/>
          <w:b/>
          <w:bCs/>
          <w:sz w:val="24"/>
          <w:szCs w:val="24"/>
        </w:rPr>
      </w:pPr>
    </w:p>
    <w:p w:rsidR="00B47F66" w:rsidRPr="00BD026B" w:rsidRDefault="00B47F66" w:rsidP="00B47F66">
      <w:pPr>
        <w:spacing w:after="0" w:line="480" w:lineRule="auto"/>
        <w:jc w:val="both"/>
        <w:rPr>
          <w:rFonts w:ascii="Times New Roman" w:hAnsi="Times New Roman"/>
          <w:b/>
          <w:bCs/>
          <w:i/>
          <w:sz w:val="24"/>
          <w:szCs w:val="24"/>
        </w:rPr>
      </w:pPr>
      <w:r w:rsidRPr="00BD026B">
        <w:rPr>
          <w:rFonts w:ascii="Times New Roman" w:hAnsi="Times New Roman"/>
          <w:b/>
          <w:bCs/>
          <w:i/>
          <w:sz w:val="24"/>
          <w:szCs w:val="24"/>
        </w:rPr>
        <w:t>Research design and statistical analysis</w:t>
      </w:r>
    </w:p>
    <w:p w:rsidR="00B47F66" w:rsidRPr="00BE1146" w:rsidRDefault="00B47F66" w:rsidP="00B47F66">
      <w:pPr>
        <w:spacing w:after="0" w:line="480" w:lineRule="auto"/>
        <w:jc w:val="both"/>
        <w:rPr>
          <w:rFonts w:ascii="Times New Roman" w:hAnsi="Times New Roman"/>
          <w:sz w:val="24"/>
          <w:szCs w:val="24"/>
        </w:rPr>
      </w:pPr>
      <w:r w:rsidRPr="00BE1146">
        <w:rPr>
          <w:rFonts w:ascii="Times New Roman" w:hAnsi="Times New Roman"/>
          <w:sz w:val="24"/>
          <w:szCs w:val="24"/>
        </w:rPr>
        <w:t>The study used a completely randomized design</w:t>
      </w:r>
      <w:r>
        <w:rPr>
          <w:rFonts w:ascii="Times New Roman" w:hAnsi="Times New Roman"/>
          <w:sz w:val="24"/>
          <w:szCs w:val="24"/>
        </w:rPr>
        <w:t>.</w:t>
      </w:r>
      <w:r w:rsidRPr="00BE1146">
        <w:rPr>
          <w:rFonts w:ascii="Times New Roman" w:hAnsi="Times New Roman"/>
          <w:sz w:val="24"/>
          <w:szCs w:val="24"/>
        </w:rPr>
        <w:t xml:space="preserve"> </w:t>
      </w:r>
      <w:r>
        <w:rPr>
          <w:rFonts w:ascii="Times New Roman" w:hAnsi="Times New Roman"/>
          <w:sz w:val="24"/>
          <w:szCs w:val="24"/>
        </w:rPr>
        <w:t xml:space="preserve"> </w:t>
      </w:r>
      <w:r w:rsidRPr="00BE1146">
        <w:rPr>
          <w:rFonts w:ascii="Times New Roman" w:hAnsi="Times New Roman"/>
          <w:sz w:val="24"/>
          <w:szCs w:val="24"/>
        </w:rPr>
        <w:t xml:space="preserve">Data were analyzed using IBM SPSS statistics software version 17.0. The quadratic model of curvilinear regression was applied to data </w:t>
      </w:r>
      <w:r>
        <w:rPr>
          <w:rFonts w:ascii="Times New Roman" w:hAnsi="Times New Roman"/>
          <w:sz w:val="24"/>
          <w:szCs w:val="24"/>
        </w:rPr>
        <w:t>for</w:t>
      </w:r>
      <w:r w:rsidRPr="00BE1146">
        <w:rPr>
          <w:rFonts w:ascii="Times New Roman" w:hAnsi="Times New Roman"/>
          <w:sz w:val="24"/>
          <w:szCs w:val="24"/>
        </w:rPr>
        <w:t xml:space="preserve"> percentage of explants with somatic embryos and shoots </w:t>
      </w:r>
      <w:r>
        <w:rPr>
          <w:rFonts w:ascii="Times New Roman" w:hAnsi="Times New Roman"/>
          <w:sz w:val="24"/>
          <w:szCs w:val="24"/>
        </w:rPr>
        <w:t xml:space="preserve">and significance was determined at </w:t>
      </w:r>
      <w:r w:rsidRPr="00BD026B">
        <w:rPr>
          <w:rFonts w:ascii="Times New Roman" w:hAnsi="Times New Roman"/>
          <w:i/>
          <w:sz w:val="24"/>
          <w:szCs w:val="24"/>
        </w:rPr>
        <w:t>p</w:t>
      </w:r>
      <w:r>
        <w:rPr>
          <w:rFonts w:ascii="Times New Roman" w:hAnsi="Times New Roman"/>
          <w:sz w:val="24"/>
          <w:szCs w:val="24"/>
        </w:rPr>
        <w:t xml:space="preserve"> ≤ 0.05 using the ANOVA test for regression.</w:t>
      </w:r>
      <w:r w:rsidRPr="00BE1146">
        <w:rPr>
          <w:rFonts w:ascii="Times New Roman" w:hAnsi="Times New Roman"/>
          <w:sz w:val="24"/>
          <w:szCs w:val="24"/>
        </w:rPr>
        <w:t xml:space="preserve"> Data </w:t>
      </w:r>
      <w:r>
        <w:rPr>
          <w:rFonts w:ascii="Times New Roman" w:hAnsi="Times New Roman"/>
          <w:sz w:val="24"/>
          <w:szCs w:val="24"/>
        </w:rPr>
        <w:t>for</w:t>
      </w:r>
      <w:r w:rsidRPr="00BE1146">
        <w:rPr>
          <w:rFonts w:ascii="Times New Roman" w:hAnsi="Times New Roman"/>
          <w:sz w:val="24"/>
          <w:szCs w:val="24"/>
        </w:rPr>
        <w:t xml:space="preserve"> shoot elongation and rooting in different PGR combinations was subjected </w:t>
      </w:r>
      <w:r>
        <w:rPr>
          <w:rFonts w:ascii="Times New Roman" w:hAnsi="Times New Roman"/>
          <w:sz w:val="24"/>
          <w:szCs w:val="24"/>
        </w:rPr>
        <w:t xml:space="preserve">to </w:t>
      </w:r>
      <w:r w:rsidRPr="00BE1146">
        <w:rPr>
          <w:rFonts w:ascii="Times New Roman" w:hAnsi="Times New Roman"/>
          <w:sz w:val="24"/>
          <w:szCs w:val="24"/>
        </w:rPr>
        <w:t xml:space="preserve">one-way ANOVA and </w:t>
      </w:r>
      <w:r>
        <w:rPr>
          <w:rFonts w:ascii="Times New Roman" w:hAnsi="Times New Roman"/>
          <w:sz w:val="24"/>
          <w:szCs w:val="24"/>
        </w:rPr>
        <w:t>the</w:t>
      </w:r>
      <w:r w:rsidRPr="00BE1146">
        <w:rPr>
          <w:rFonts w:ascii="Times New Roman" w:hAnsi="Times New Roman"/>
          <w:sz w:val="24"/>
          <w:szCs w:val="24"/>
        </w:rPr>
        <w:t xml:space="preserve"> means</w:t>
      </w:r>
      <w:r>
        <w:rPr>
          <w:rFonts w:ascii="Times New Roman" w:hAnsi="Times New Roman"/>
          <w:sz w:val="24"/>
          <w:szCs w:val="24"/>
        </w:rPr>
        <w:t xml:space="preserve"> were</w:t>
      </w:r>
      <w:r w:rsidRPr="00BE1146">
        <w:rPr>
          <w:rFonts w:ascii="Times New Roman" w:hAnsi="Times New Roman"/>
          <w:sz w:val="24"/>
          <w:szCs w:val="24"/>
        </w:rPr>
        <w:t xml:space="preserve"> separat</w:t>
      </w:r>
      <w:r>
        <w:rPr>
          <w:rFonts w:ascii="Times New Roman" w:hAnsi="Times New Roman"/>
          <w:sz w:val="24"/>
          <w:szCs w:val="24"/>
        </w:rPr>
        <w:t>ed</w:t>
      </w:r>
      <w:r w:rsidRPr="00BE1146">
        <w:rPr>
          <w:rFonts w:ascii="Times New Roman" w:hAnsi="Times New Roman"/>
          <w:sz w:val="24"/>
          <w:szCs w:val="24"/>
        </w:rPr>
        <w:t xml:space="preserve"> using Tukey’s HSD test at </w:t>
      </w:r>
      <w:r w:rsidRPr="00BE1146">
        <w:rPr>
          <w:rFonts w:ascii="Times New Roman" w:hAnsi="Times New Roman"/>
          <w:i/>
          <w:iCs/>
          <w:sz w:val="24"/>
          <w:szCs w:val="24"/>
        </w:rPr>
        <w:t xml:space="preserve">p </w:t>
      </w:r>
      <w:r w:rsidRPr="00BD026B">
        <w:rPr>
          <w:rFonts w:ascii="Times New Roman" w:hAnsi="Times New Roman"/>
          <w:iCs/>
          <w:sz w:val="24"/>
          <w:szCs w:val="24"/>
        </w:rPr>
        <w:t>≤ 0.05</w:t>
      </w:r>
      <w:r w:rsidRPr="00BE1146">
        <w:rPr>
          <w:rFonts w:ascii="Times New Roman" w:hAnsi="Times New Roman"/>
          <w:sz w:val="24"/>
          <w:szCs w:val="24"/>
        </w:rPr>
        <w:t xml:space="preserve">. Percentage values from count data were arcsine transformed using the equation </w:t>
      </w:r>
      <w:r w:rsidRPr="00BE1146">
        <w:rPr>
          <w:rFonts w:ascii="Times New Roman" w:hAnsi="Times New Roman"/>
          <w:i/>
          <w:iCs/>
          <w:sz w:val="24"/>
          <w:szCs w:val="24"/>
        </w:rPr>
        <w:t xml:space="preserve">Y </w:t>
      </w:r>
      <w:r w:rsidRPr="00BD026B">
        <w:rPr>
          <w:rFonts w:ascii="Times New Roman" w:hAnsi="Times New Roman"/>
          <w:iCs/>
          <w:sz w:val="24"/>
          <w:szCs w:val="24"/>
        </w:rPr>
        <w:t>= arcsine</w:t>
      </w:r>
      <w:r w:rsidRPr="00BD026B">
        <w:rPr>
          <w:rFonts w:ascii="Times New Roman" w:hAnsi="Times New Roman"/>
          <w:i/>
          <w:iCs/>
          <w:sz w:val="24"/>
          <w:szCs w:val="24"/>
        </w:rPr>
        <w:t xml:space="preserve"> </w:t>
      </w:r>
      <w:proofErr w:type="gramStart"/>
      <w:r w:rsidRPr="00BE1146">
        <w:rPr>
          <w:rFonts w:ascii="Times New Roman" w:hAnsi="Times New Roman"/>
          <w:i/>
          <w:iCs/>
          <w:sz w:val="24"/>
          <w:szCs w:val="24"/>
        </w:rPr>
        <w:t>√p</w:t>
      </w:r>
      <w:proofErr w:type="gramEnd"/>
      <w:r w:rsidRPr="00BE1146">
        <w:rPr>
          <w:rFonts w:ascii="Times New Roman" w:hAnsi="Times New Roman"/>
          <w:sz w:val="24"/>
          <w:szCs w:val="24"/>
        </w:rPr>
        <w:t xml:space="preserve">, where </w:t>
      </w:r>
      <w:r w:rsidRPr="00BE1146">
        <w:rPr>
          <w:rFonts w:ascii="Times New Roman" w:hAnsi="Times New Roman"/>
          <w:i/>
          <w:iCs/>
          <w:sz w:val="24"/>
          <w:szCs w:val="24"/>
        </w:rPr>
        <w:t>p</w:t>
      </w:r>
      <w:r w:rsidRPr="00BE1146">
        <w:rPr>
          <w:rFonts w:ascii="Times New Roman" w:hAnsi="Times New Roman"/>
          <w:sz w:val="24"/>
          <w:szCs w:val="24"/>
        </w:rPr>
        <w:t xml:space="preserve"> = the proportion obtained by dividing the respective percentage value by 100, before carrying out the ANOVA test as suggested by </w:t>
      </w:r>
      <w:proofErr w:type="spellStart"/>
      <w:r w:rsidRPr="00BE1146">
        <w:rPr>
          <w:rFonts w:ascii="Times New Roman" w:hAnsi="Times New Roman"/>
          <w:sz w:val="24"/>
          <w:szCs w:val="24"/>
        </w:rPr>
        <w:t>Rangaswamy</w:t>
      </w:r>
      <w:proofErr w:type="spellEnd"/>
      <w:r w:rsidRPr="00BE1146">
        <w:rPr>
          <w:rFonts w:ascii="Times New Roman" w:hAnsi="Times New Roman"/>
          <w:sz w:val="24"/>
          <w:szCs w:val="24"/>
        </w:rPr>
        <w:t xml:space="preserve"> (2010). </w:t>
      </w:r>
    </w:p>
    <w:p w:rsidR="00B47F66" w:rsidRDefault="00B47F66" w:rsidP="00B47F66">
      <w:pPr>
        <w:rPr>
          <w:rFonts w:ascii="Times New Roman" w:hAnsi="Times New Roman"/>
          <w:b/>
          <w:bCs/>
          <w:noProof/>
          <w:sz w:val="24"/>
          <w:szCs w:val="24"/>
        </w:rPr>
      </w:pPr>
    </w:p>
    <w:p w:rsidR="00B47F66" w:rsidRPr="00BE1146" w:rsidRDefault="00B47F66" w:rsidP="00B47F66">
      <w:pPr>
        <w:rPr>
          <w:rFonts w:ascii="Times New Roman" w:hAnsi="Times New Roman"/>
          <w:b/>
          <w:bCs/>
          <w:noProof/>
          <w:sz w:val="24"/>
          <w:szCs w:val="24"/>
        </w:rPr>
      </w:pPr>
      <w:r w:rsidRPr="00BE1146">
        <w:rPr>
          <w:rFonts w:ascii="Times New Roman" w:hAnsi="Times New Roman"/>
          <w:b/>
          <w:bCs/>
          <w:noProof/>
          <w:sz w:val="24"/>
          <w:szCs w:val="24"/>
        </w:rPr>
        <w:t>RESULTS AND DISCUSSION</w:t>
      </w:r>
    </w:p>
    <w:p w:rsidR="00B47F66" w:rsidRPr="00BE1146" w:rsidRDefault="00B47F66" w:rsidP="00B47F66">
      <w:pPr>
        <w:spacing w:after="0" w:line="480" w:lineRule="auto"/>
        <w:jc w:val="both"/>
        <w:rPr>
          <w:rFonts w:ascii="Times New Roman" w:hAnsi="Times New Roman"/>
          <w:sz w:val="24"/>
          <w:szCs w:val="24"/>
        </w:rPr>
      </w:pPr>
      <w:r w:rsidRPr="00BE1146">
        <w:rPr>
          <w:rFonts w:ascii="Times New Roman" w:hAnsi="Times New Roman"/>
          <w:noProof/>
          <w:sz w:val="24"/>
          <w:szCs w:val="24"/>
        </w:rPr>
        <w:t>Cotyledon explants turned green and curved within</w:t>
      </w:r>
      <w:r w:rsidRPr="00BE1146">
        <w:rPr>
          <w:rFonts w:ascii="Times New Roman" w:hAnsi="Times New Roman"/>
          <w:b/>
          <w:bCs/>
          <w:noProof/>
          <w:sz w:val="24"/>
          <w:szCs w:val="24"/>
        </w:rPr>
        <w:t xml:space="preserve"> </w:t>
      </w:r>
      <w:r w:rsidRPr="00BE1146">
        <w:rPr>
          <w:rFonts w:ascii="Times New Roman" w:hAnsi="Times New Roman"/>
          <w:noProof/>
          <w:sz w:val="24"/>
          <w:szCs w:val="24"/>
        </w:rPr>
        <w:t>5 to 7</w:t>
      </w:r>
      <w:r w:rsidRPr="00BE1146">
        <w:rPr>
          <w:rFonts w:ascii="Times New Roman" w:hAnsi="Times New Roman"/>
          <w:b/>
          <w:bCs/>
          <w:noProof/>
          <w:sz w:val="24"/>
          <w:szCs w:val="24"/>
        </w:rPr>
        <w:t xml:space="preserve"> </w:t>
      </w:r>
      <w:r w:rsidRPr="00BE1146">
        <w:rPr>
          <w:rFonts w:ascii="Times New Roman" w:hAnsi="Times New Roman"/>
          <w:noProof/>
          <w:sz w:val="24"/>
          <w:szCs w:val="24"/>
        </w:rPr>
        <w:t xml:space="preserve">days in culture, with the surfaces of the explants facing the medium lifting upwards away from the medium. The greening and curving responses occurred </w:t>
      </w:r>
      <w:r>
        <w:rPr>
          <w:rFonts w:ascii="Times New Roman" w:hAnsi="Times New Roman"/>
          <w:noProof/>
          <w:sz w:val="24"/>
          <w:szCs w:val="24"/>
        </w:rPr>
        <w:t xml:space="preserve"> on variants of the medium </w:t>
      </w:r>
      <w:r w:rsidRPr="00BE1146">
        <w:rPr>
          <w:rFonts w:ascii="Times New Roman" w:hAnsi="Times New Roman"/>
          <w:noProof/>
          <w:sz w:val="24"/>
          <w:szCs w:val="24"/>
        </w:rPr>
        <w:t>supplemented with TDZ as well as in the TDZ-free controls, showing that these</w:t>
      </w:r>
      <w:r w:rsidRPr="00BE1146">
        <w:rPr>
          <w:rFonts w:ascii="Times New Roman" w:hAnsi="Times New Roman"/>
          <w:sz w:val="24"/>
          <w:szCs w:val="24"/>
        </w:rPr>
        <w:t xml:space="preserve"> responses were not dependent on the presence </w:t>
      </w:r>
      <w:r>
        <w:rPr>
          <w:rFonts w:ascii="Times New Roman" w:hAnsi="Times New Roman"/>
          <w:sz w:val="24"/>
          <w:szCs w:val="24"/>
        </w:rPr>
        <w:t xml:space="preserve">of </w:t>
      </w:r>
      <w:r w:rsidRPr="00BE1146">
        <w:rPr>
          <w:rFonts w:ascii="Times New Roman" w:hAnsi="Times New Roman"/>
          <w:sz w:val="24"/>
          <w:szCs w:val="24"/>
        </w:rPr>
        <w:t xml:space="preserve">TDZ. </w:t>
      </w:r>
      <w:proofErr w:type="gramStart"/>
      <w:r w:rsidRPr="00BE1146">
        <w:rPr>
          <w:rFonts w:ascii="Times New Roman" w:hAnsi="Times New Roman"/>
          <w:sz w:val="24"/>
          <w:szCs w:val="24"/>
        </w:rPr>
        <w:t>E</w:t>
      </w:r>
      <w:r w:rsidRPr="00BE1146">
        <w:rPr>
          <w:rFonts w:ascii="Times New Roman" w:hAnsi="Times New Roman"/>
          <w:noProof/>
          <w:sz w:val="24"/>
          <w:szCs w:val="24"/>
        </w:rPr>
        <w:t xml:space="preserve">xplants in the TDZ-free medium  remained non-morphogenic before turning brown and undergoing necrosis after </w:t>
      </w:r>
      <w:r>
        <w:rPr>
          <w:rFonts w:ascii="Times New Roman" w:hAnsi="Times New Roman"/>
          <w:noProof/>
          <w:sz w:val="24"/>
          <w:szCs w:val="24"/>
        </w:rPr>
        <w:t xml:space="preserve"> 30</w:t>
      </w:r>
      <w:r w:rsidRPr="00BE1146">
        <w:rPr>
          <w:rFonts w:ascii="Times New Roman" w:hAnsi="Times New Roman"/>
          <w:noProof/>
          <w:sz w:val="24"/>
          <w:szCs w:val="24"/>
        </w:rPr>
        <w:t xml:space="preserve"> days in culture.</w:t>
      </w:r>
      <w:proofErr w:type="gramEnd"/>
      <w:r w:rsidRPr="00BE1146">
        <w:rPr>
          <w:rFonts w:ascii="Times New Roman" w:hAnsi="Times New Roman"/>
          <w:noProof/>
          <w:sz w:val="24"/>
          <w:szCs w:val="24"/>
        </w:rPr>
        <w:t xml:space="preserve"> Morphogenesis was only observed</w:t>
      </w:r>
      <w:r>
        <w:rPr>
          <w:rFonts w:ascii="Times New Roman" w:hAnsi="Times New Roman"/>
          <w:noProof/>
          <w:sz w:val="24"/>
          <w:szCs w:val="24"/>
        </w:rPr>
        <w:t xml:space="preserve"> on</w:t>
      </w:r>
      <w:r w:rsidRPr="00BE1146">
        <w:rPr>
          <w:rFonts w:ascii="Times New Roman" w:hAnsi="Times New Roman"/>
          <w:noProof/>
          <w:sz w:val="24"/>
          <w:szCs w:val="24"/>
        </w:rPr>
        <w:t xml:space="preserve"> </w:t>
      </w:r>
      <w:r>
        <w:rPr>
          <w:rFonts w:ascii="Times New Roman" w:hAnsi="Times New Roman"/>
          <w:noProof/>
          <w:sz w:val="24"/>
          <w:szCs w:val="24"/>
        </w:rPr>
        <w:t xml:space="preserve"> </w:t>
      </w:r>
      <w:r w:rsidRPr="00BE1146">
        <w:rPr>
          <w:rFonts w:ascii="Times New Roman" w:hAnsi="Times New Roman"/>
          <w:noProof/>
          <w:sz w:val="24"/>
          <w:szCs w:val="24"/>
        </w:rPr>
        <w:t>medium</w:t>
      </w:r>
      <w:r>
        <w:rPr>
          <w:rFonts w:ascii="Times New Roman" w:hAnsi="Times New Roman"/>
          <w:noProof/>
          <w:sz w:val="24"/>
          <w:szCs w:val="24"/>
        </w:rPr>
        <w:t xml:space="preserve"> containing TDZ</w:t>
      </w:r>
      <w:r w:rsidRPr="00BE1146">
        <w:rPr>
          <w:rFonts w:ascii="Times New Roman" w:hAnsi="Times New Roman"/>
          <w:noProof/>
          <w:sz w:val="24"/>
          <w:szCs w:val="24"/>
        </w:rPr>
        <w:t>, showing that</w:t>
      </w:r>
      <w:r w:rsidRPr="00BE1146">
        <w:rPr>
          <w:rFonts w:ascii="Times New Roman" w:hAnsi="Times New Roman"/>
          <w:sz w:val="24"/>
          <w:szCs w:val="24"/>
        </w:rPr>
        <w:t xml:space="preserve"> the presence of TDZ was essential for regeneration. This is consistent with findings of Murthy and </w:t>
      </w:r>
      <w:proofErr w:type="spellStart"/>
      <w:r w:rsidRPr="00BE1146">
        <w:rPr>
          <w:rFonts w:ascii="Times New Roman" w:hAnsi="Times New Roman"/>
          <w:sz w:val="24"/>
          <w:szCs w:val="24"/>
        </w:rPr>
        <w:t>Saxena</w:t>
      </w:r>
      <w:proofErr w:type="spellEnd"/>
      <w:r w:rsidRPr="00BE1146">
        <w:rPr>
          <w:rFonts w:ascii="Times New Roman" w:hAnsi="Times New Roman"/>
          <w:sz w:val="24"/>
          <w:szCs w:val="24"/>
        </w:rPr>
        <w:t xml:space="preserve"> (1998) who reported direct somatic embryogenesis from mature cotyledons of </w:t>
      </w:r>
      <w:proofErr w:type="spellStart"/>
      <w:r w:rsidRPr="00BE1146">
        <w:rPr>
          <w:rFonts w:ascii="Times New Roman" w:hAnsi="Times New Roman"/>
          <w:i/>
          <w:iCs/>
          <w:sz w:val="24"/>
          <w:szCs w:val="24"/>
        </w:rPr>
        <w:t>Azadirachta</w:t>
      </w:r>
      <w:proofErr w:type="spellEnd"/>
      <w:r w:rsidRPr="00BE1146">
        <w:rPr>
          <w:rFonts w:ascii="Times New Roman" w:hAnsi="Times New Roman"/>
          <w:i/>
          <w:iCs/>
          <w:sz w:val="24"/>
          <w:szCs w:val="24"/>
        </w:rPr>
        <w:t xml:space="preserve"> </w:t>
      </w:r>
      <w:proofErr w:type="spellStart"/>
      <w:r w:rsidRPr="00BE1146">
        <w:rPr>
          <w:rFonts w:ascii="Times New Roman" w:hAnsi="Times New Roman"/>
          <w:i/>
          <w:iCs/>
          <w:sz w:val="24"/>
          <w:szCs w:val="24"/>
        </w:rPr>
        <w:t>indica</w:t>
      </w:r>
      <w:proofErr w:type="spellEnd"/>
      <w:r w:rsidRPr="00BE1146">
        <w:rPr>
          <w:rFonts w:ascii="Times New Roman" w:hAnsi="Times New Roman"/>
          <w:sz w:val="24"/>
          <w:szCs w:val="24"/>
        </w:rPr>
        <w:t xml:space="preserve"> A. </w:t>
      </w:r>
      <w:proofErr w:type="spellStart"/>
      <w:r w:rsidRPr="00BE1146">
        <w:rPr>
          <w:rFonts w:ascii="Times New Roman" w:hAnsi="Times New Roman"/>
          <w:sz w:val="24"/>
          <w:szCs w:val="24"/>
        </w:rPr>
        <w:t>Juss</w:t>
      </w:r>
      <w:proofErr w:type="spellEnd"/>
      <w:r w:rsidRPr="00BE1146">
        <w:rPr>
          <w:rFonts w:ascii="Times New Roman" w:hAnsi="Times New Roman"/>
          <w:sz w:val="24"/>
          <w:szCs w:val="24"/>
        </w:rPr>
        <w:t xml:space="preserve">. </w:t>
      </w:r>
      <w:proofErr w:type="gramStart"/>
      <w:r w:rsidRPr="00BE1146">
        <w:rPr>
          <w:rFonts w:ascii="Times New Roman" w:hAnsi="Times New Roman"/>
          <w:sz w:val="24"/>
          <w:szCs w:val="24"/>
        </w:rPr>
        <w:t>using</w:t>
      </w:r>
      <w:proofErr w:type="gramEnd"/>
      <w:r w:rsidRPr="00BE1146">
        <w:rPr>
          <w:rFonts w:ascii="Times New Roman" w:hAnsi="Times New Roman"/>
          <w:sz w:val="24"/>
          <w:szCs w:val="24"/>
        </w:rPr>
        <w:t xml:space="preserve"> MS medium with 0.3 </w:t>
      </w:r>
      <w:r>
        <w:rPr>
          <w:rFonts w:ascii="Times New Roman" w:hAnsi="Times New Roman"/>
          <w:sz w:val="24"/>
          <w:szCs w:val="24"/>
        </w:rPr>
        <w:t>-</w:t>
      </w:r>
      <w:r w:rsidRPr="00BE1146">
        <w:rPr>
          <w:rFonts w:ascii="Times New Roman" w:hAnsi="Times New Roman"/>
          <w:sz w:val="24"/>
          <w:szCs w:val="24"/>
        </w:rPr>
        <w:t xml:space="preserve"> 10 mg l</w:t>
      </w:r>
      <w:r w:rsidRPr="00BE1146">
        <w:rPr>
          <w:rFonts w:ascii="Times New Roman" w:hAnsi="Times New Roman"/>
          <w:sz w:val="24"/>
          <w:szCs w:val="24"/>
          <w:vertAlign w:val="superscript"/>
        </w:rPr>
        <w:t>-1</w:t>
      </w:r>
      <w:r w:rsidRPr="00BE1146">
        <w:rPr>
          <w:rFonts w:ascii="Times New Roman" w:hAnsi="Times New Roman"/>
          <w:sz w:val="24"/>
          <w:szCs w:val="24"/>
        </w:rPr>
        <w:t xml:space="preserve"> TDZ and those of Vila et al. (2003) who reported direct somatic embryogenesis from immature zygotic embryos of </w:t>
      </w:r>
      <w:proofErr w:type="spellStart"/>
      <w:r w:rsidRPr="00BE1146">
        <w:rPr>
          <w:rFonts w:ascii="Times New Roman" w:hAnsi="Times New Roman"/>
          <w:i/>
          <w:iCs/>
          <w:sz w:val="24"/>
          <w:szCs w:val="24"/>
        </w:rPr>
        <w:t>Melia</w:t>
      </w:r>
      <w:proofErr w:type="spellEnd"/>
      <w:r w:rsidRPr="00BE1146">
        <w:rPr>
          <w:rFonts w:ascii="Times New Roman" w:hAnsi="Times New Roman"/>
          <w:i/>
          <w:iCs/>
          <w:sz w:val="24"/>
          <w:szCs w:val="24"/>
        </w:rPr>
        <w:t xml:space="preserve"> </w:t>
      </w:r>
      <w:proofErr w:type="spellStart"/>
      <w:r w:rsidRPr="00BE1146">
        <w:rPr>
          <w:rFonts w:ascii="Times New Roman" w:hAnsi="Times New Roman"/>
          <w:i/>
          <w:iCs/>
          <w:sz w:val="24"/>
          <w:szCs w:val="24"/>
        </w:rPr>
        <w:t>azedar</w:t>
      </w:r>
      <w:r>
        <w:rPr>
          <w:rFonts w:ascii="Times New Roman" w:hAnsi="Times New Roman"/>
          <w:i/>
          <w:iCs/>
          <w:sz w:val="24"/>
          <w:szCs w:val="24"/>
        </w:rPr>
        <w:t>a</w:t>
      </w:r>
      <w:r w:rsidRPr="00BE1146">
        <w:rPr>
          <w:rFonts w:ascii="Times New Roman" w:hAnsi="Times New Roman"/>
          <w:i/>
          <w:iCs/>
          <w:sz w:val="24"/>
          <w:szCs w:val="24"/>
        </w:rPr>
        <w:t>ch</w:t>
      </w:r>
      <w:proofErr w:type="spellEnd"/>
      <w:r w:rsidRPr="00BE1146">
        <w:rPr>
          <w:rFonts w:ascii="Times New Roman" w:hAnsi="Times New Roman"/>
          <w:sz w:val="24"/>
          <w:szCs w:val="24"/>
        </w:rPr>
        <w:t xml:space="preserve"> L. (</w:t>
      </w:r>
      <w:proofErr w:type="spellStart"/>
      <w:r w:rsidRPr="00BE1146">
        <w:rPr>
          <w:rFonts w:ascii="Times New Roman" w:hAnsi="Times New Roman"/>
          <w:sz w:val="24"/>
          <w:szCs w:val="24"/>
        </w:rPr>
        <w:t>Meliaceae</w:t>
      </w:r>
      <w:proofErr w:type="spellEnd"/>
      <w:r w:rsidRPr="00BE1146">
        <w:rPr>
          <w:rFonts w:ascii="Times New Roman" w:hAnsi="Times New Roman"/>
          <w:sz w:val="24"/>
          <w:szCs w:val="24"/>
        </w:rPr>
        <w:t>) using MS medium with 0.1 to 3 mg l</w:t>
      </w:r>
      <w:r w:rsidRPr="00BE1146">
        <w:rPr>
          <w:rFonts w:ascii="Times New Roman" w:hAnsi="Times New Roman"/>
          <w:sz w:val="24"/>
          <w:szCs w:val="24"/>
          <w:vertAlign w:val="superscript"/>
        </w:rPr>
        <w:t>-1</w:t>
      </w:r>
      <w:r w:rsidRPr="00BE1146">
        <w:rPr>
          <w:rFonts w:ascii="Times New Roman" w:hAnsi="Times New Roman"/>
          <w:sz w:val="24"/>
          <w:szCs w:val="24"/>
        </w:rPr>
        <w:t xml:space="preserve"> TDZ.</w:t>
      </w:r>
    </w:p>
    <w:p w:rsidR="00B47F66" w:rsidRPr="00BE1146" w:rsidRDefault="00B47F66" w:rsidP="00B47F66">
      <w:pPr>
        <w:spacing w:after="0" w:line="480" w:lineRule="auto"/>
        <w:jc w:val="both"/>
        <w:rPr>
          <w:rFonts w:ascii="Times New Roman" w:hAnsi="Times New Roman"/>
          <w:noProof/>
          <w:sz w:val="24"/>
          <w:szCs w:val="24"/>
        </w:rPr>
      </w:pPr>
      <w:r w:rsidRPr="00BE1146">
        <w:rPr>
          <w:rFonts w:ascii="Times New Roman" w:hAnsi="Times New Roman"/>
          <w:noProof/>
          <w:sz w:val="24"/>
          <w:szCs w:val="24"/>
        </w:rPr>
        <w:lastRenderedPageBreak/>
        <w:t xml:space="preserve">Regeneration commenced in 7 to 10 days with explants developing numerous tiny green nodular structures. Within 10 to 16 days, these green nodules gave rise to well defined green globular somatic embryos ranging from 200 to 1500µm in diameter </w:t>
      </w:r>
      <w:r>
        <w:rPr>
          <w:rFonts w:ascii="Times New Roman" w:hAnsi="Times New Roman"/>
          <w:noProof/>
          <w:sz w:val="24"/>
          <w:szCs w:val="24"/>
        </w:rPr>
        <w:t xml:space="preserve"> (Fig.1B, C). </w:t>
      </w:r>
      <w:r w:rsidRPr="00BE1146">
        <w:rPr>
          <w:rFonts w:ascii="Times New Roman" w:hAnsi="Times New Roman"/>
          <w:noProof/>
          <w:sz w:val="24"/>
          <w:szCs w:val="24"/>
        </w:rPr>
        <w:t>These globular somatic embryos formed directly from the surfaces of explants without an intervening callus phase, except for the low TDZ concentrations of 0.05 and 0.125 mg l</w:t>
      </w:r>
      <w:r w:rsidRPr="00BE1146">
        <w:rPr>
          <w:rFonts w:ascii="Times New Roman" w:hAnsi="Times New Roman"/>
          <w:noProof/>
          <w:sz w:val="24"/>
          <w:szCs w:val="24"/>
          <w:vertAlign w:val="superscript"/>
        </w:rPr>
        <w:t>-1</w:t>
      </w:r>
      <w:r w:rsidRPr="00BE1146">
        <w:rPr>
          <w:rFonts w:ascii="Times New Roman" w:hAnsi="Times New Roman"/>
          <w:noProof/>
          <w:sz w:val="24"/>
          <w:szCs w:val="24"/>
        </w:rPr>
        <w:t xml:space="preserve"> where slight callusing occurred at the proximal ends and on the margins of the cotyledons before the globular embryos emerged. The globular embryos had remarkable similarity in size and morphology to the zygotic embryos of mature seeds (Fig</w:t>
      </w:r>
      <w:r>
        <w:rPr>
          <w:rFonts w:ascii="Times New Roman" w:hAnsi="Times New Roman"/>
          <w:noProof/>
          <w:sz w:val="24"/>
          <w:szCs w:val="24"/>
        </w:rPr>
        <w:t>. 1A,B,C).</w:t>
      </w:r>
      <w:r w:rsidRPr="00BE1146">
        <w:rPr>
          <w:rFonts w:ascii="Times New Roman" w:hAnsi="Times New Roman"/>
          <w:noProof/>
          <w:sz w:val="24"/>
          <w:szCs w:val="24"/>
        </w:rPr>
        <w:t xml:space="preserve"> They were also strikingly similar to the </w:t>
      </w:r>
      <w:r>
        <w:rPr>
          <w:rFonts w:ascii="Times New Roman" w:hAnsi="Times New Roman"/>
          <w:noProof/>
          <w:sz w:val="24"/>
          <w:szCs w:val="24"/>
        </w:rPr>
        <w:t xml:space="preserve"> photograph images </w:t>
      </w:r>
      <w:r w:rsidRPr="00BE1146">
        <w:rPr>
          <w:rFonts w:ascii="Times New Roman" w:hAnsi="Times New Roman"/>
          <w:noProof/>
          <w:sz w:val="24"/>
          <w:szCs w:val="24"/>
        </w:rPr>
        <w:t xml:space="preserve">of somatic embryos of </w:t>
      </w:r>
      <w:r w:rsidRPr="00BE1146">
        <w:rPr>
          <w:rFonts w:ascii="Times New Roman" w:hAnsi="Times New Roman"/>
          <w:i/>
          <w:iCs/>
          <w:noProof/>
          <w:sz w:val="24"/>
          <w:szCs w:val="24"/>
        </w:rPr>
        <w:t>Melia azedarach</w:t>
      </w:r>
      <w:r w:rsidRPr="00BE1146">
        <w:rPr>
          <w:rFonts w:ascii="Times New Roman" w:hAnsi="Times New Roman"/>
          <w:noProof/>
          <w:sz w:val="24"/>
          <w:szCs w:val="24"/>
        </w:rPr>
        <w:t xml:space="preserve"> obtained by Vila et al. (2003).</w:t>
      </w:r>
    </w:p>
    <w:p w:rsidR="00B47F66" w:rsidRPr="00BE1146" w:rsidRDefault="00B47F66" w:rsidP="00B47F66">
      <w:pPr>
        <w:spacing w:after="0" w:line="480" w:lineRule="auto"/>
        <w:jc w:val="both"/>
        <w:rPr>
          <w:rFonts w:ascii="Times New Roman" w:hAnsi="Times New Roman"/>
          <w:sz w:val="24"/>
          <w:szCs w:val="24"/>
          <w:vertAlign w:val="superscript"/>
        </w:rPr>
      </w:pPr>
      <w:r>
        <w:rPr>
          <w:rFonts w:ascii="Times New Roman" w:hAnsi="Times New Roman"/>
          <w:sz w:val="24"/>
          <w:szCs w:val="24"/>
        </w:rPr>
        <w:t xml:space="preserve"> </w:t>
      </w:r>
      <w:r w:rsidRPr="00BE1146">
        <w:rPr>
          <w:rFonts w:ascii="Times New Roman" w:hAnsi="Times New Roman"/>
          <w:sz w:val="24"/>
          <w:szCs w:val="24"/>
        </w:rPr>
        <w:t xml:space="preserve">Indieka et al. (2007) reported direct somatic embryogenesis from mature cotyledons of </w:t>
      </w:r>
      <w:r w:rsidRPr="00BE1146">
        <w:rPr>
          <w:rFonts w:ascii="Times New Roman" w:hAnsi="Times New Roman"/>
          <w:i/>
          <w:iCs/>
          <w:sz w:val="24"/>
          <w:szCs w:val="24"/>
        </w:rPr>
        <w:t>M. volkensii</w:t>
      </w:r>
      <w:r w:rsidRPr="00BE1146">
        <w:rPr>
          <w:rFonts w:ascii="Times New Roman" w:hAnsi="Times New Roman"/>
          <w:sz w:val="24"/>
          <w:szCs w:val="24"/>
        </w:rPr>
        <w:t xml:space="preserve"> using combinations of BAP (0.5 - 4 mg l</w:t>
      </w:r>
      <w:r w:rsidRPr="00BE1146">
        <w:rPr>
          <w:rFonts w:ascii="Times New Roman" w:hAnsi="Times New Roman"/>
          <w:sz w:val="24"/>
          <w:szCs w:val="24"/>
          <w:vertAlign w:val="superscript"/>
        </w:rPr>
        <w:t>-1</w:t>
      </w:r>
      <w:r w:rsidRPr="00BE1146">
        <w:rPr>
          <w:rFonts w:ascii="Times New Roman" w:hAnsi="Times New Roman"/>
          <w:sz w:val="24"/>
          <w:szCs w:val="24"/>
        </w:rPr>
        <w:t>) and 0.2 mg l</w:t>
      </w:r>
      <w:r w:rsidRPr="00BE1146">
        <w:rPr>
          <w:rFonts w:ascii="Times New Roman" w:hAnsi="Times New Roman"/>
          <w:sz w:val="24"/>
          <w:szCs w:val="24"/>
          <w:vertAlign w:val="superscript"/>
        </w:rPr>
        <w:t>-1</w:t>
      </w:r>
      <w:r w:rsidRPr="00BE1146">
        <w:rPr>
          <w:rFonts w:ascii="Times New Roman" w:hAnsi="Times New Roman"/>
          <w:sz w:val="24"/>
          <w:szCs w:val="24"/>
        </w:rPr>
        <w:t xml:space="preserve"> 2</w:t>
      </w:r>
      <w:proofErr w:type="gramStart"/>
      <w:r w:rsidRPr="00BE1146">
        <w:rPr>
          <w:rFonts w:ascii="Times New Roman" w:hAnsi="Times New Roman"/>
          <w:sz w:val="24"/>
          <w:szCs w:val="24"/>
        </w:rPr>
        <w:t>,4</w:t>
      </w:r>
      <w:proofErr w:type="gramEnd"/>
      <w:r w:rsidRPr="00BE1146">
        <w:rPr>
          <w:rFonts w:ascii="Times New Roman" w:hAnsi="Times New Roman"/>
          <w:sz w:val="24"/>
          <w:szCs w:val="24"/>
        </w:rPr>
        <w:t>-D, with a maximal regeneration efficiency of 60</w:t>
      </w:r>
      <w:r>
        <w:rPr>
          <w:rFonts w:ascii="Times New Roman" w:hAnsi="Times New Roman"/>
          <w:sz w:val="24"/>
          <w:szCs w:val="24"/>
        </w:rPr>
        <w:t>%</w:t>
      </w:r>
      <w:r w:rsidRPr="00BE1146">
        <w:rPr>
          <w:rFonts w:ascii="Times New Roman" w:hAnsi="Times New Roman"/>
          <w:sz w:val="24"/>
          <w:szCs w:val="24"/>
        </w:rPr>
        <w:t xml:space="preserve"> of explants and mean yield of 6.25 somatic embryos per explant. The present study attained much higher regeneration efficiency with 100% of explants forming dense clusters of somatic embryos in</w:t>
      </w:r>
      <w:r>
        <w:rPr>
          <w:rFonts w:ascii="Times New Roman" w:hAnsi="Times New Roman"/>
          <w:sz w:val="24"/>
          <w:szCs w:val="24"/>
        </w:rPr>
        <w:t xml:space="preserve">   medium containing </w:t>
      </w:r>
      <w:r w:rsidRPr="00BE1146">
        <w:rPr>
          <w:rFonts w:ascii="Times New Roman" w:hAnsi="Times New Roman"/>
          <w:sz w:val="24"/>
          <w:szCs w:val="24"/>
        </w:rPr>
        <w:t xml:space="preserve">TDZ at concentrations of 0.125 </w:t>
      </w:r>
      <w:r>
        <w:rPr>
          <w:rFonts w:ascii="Times New Roman" w:hAnsi="Times New Roman"/>
          <w:sz w:val="24"/>
          <w:szCs w:val="24"/>
        </w:rPr>
        <w:t>-</w:t>
      </w:r>
      <w:r w:rsidRPr="00BE1146">
        <w:rPr>
          <w:rFonts w:ascii="Times New Roman" w:hAnsi="Times New Roman"/>
          <w:sz w:val="24"/>
          <w:szCs w:val="24"/>
        </w:rPr>
        <w:t xml:space="preserve"> 4 mg l</w:t>
      </w:r>
      <w:r w:rsidRPr="00BE1146">
        <w:rPr>
          <w:rFonts w:ascii="Times New Roman" w:hAnsi="Times New Roman"/>
          <w:sz w:val="24"/>
          <w:szCs w:val="24"/>
          <w:vertAlign w:val="superscript"/>
        </w:rPr>
        <w:t>-1</w:t>
      </w:r>
      <w:r>
        <w:rPr>
          <w:rFonts w:ascii="Times New Roman" w:hAnsi="Times New Roman"/>
          <w:sz w:val="24"/>
          <w:szCs w:val="24"/>
        </w:rPr>
        <w:t xml:space="preserve"> (Fig. 1 and 2)</w:t>
      </w:r>
      <w:r w:rsidRPr="00A460CE">
        <w:rPr>
          <w:rFonts w:ascii="Times New Roman" w:hAnsi="Times New Roman"/>
          <w:sz w:val="24"/>
          <w:szCs w:val="24"/>
        </w:rPr>
        <w:t>.</w:t>
      </w:r>
      <w:r w:rsidRPr="00BE1146">
        <w:rPr>
          <w:rFonts w:ascii="Times New Roman" w:hAnsi="Times New Roman"/>
          <w:sz w:val="24"/>
          <w:szCs w:val="24"/>
          <w:vertAlign w:val="superscript"/>
        </w:rPr>
        <w:t xml:space="preserve"> </w:t>
      </w:r>
    </w:p>
    <w:p w:rsidR="00B47F66" w:rsidRPr="00BE1146" w:rsidRDefault="00B47F66" w:rsidP="00B47F66">
      <w:pPr>
        <w:spacing w:after="0" w:line="480" w:lineRule="auto"/>
        <w:jc w:val="both"/>
        <w:rPr>
          <w:rFonts w:ascii="Times New Roman" w:hAnsi="Times New Roman"/>
          <w:sz w:val="24"/>
          <w:szCs w:val="24"/>
        </w:rPr>
      </w:pPr>
      <w:r>
        <w:rPr>
          <w:rFonts w:ascii="Times New Roman" w:hAnsi="Times New Roman"/>
          <w:noProof/>
          <w:sz w:val="24"/>
          <w:szCs w:val="24"/>
        </w:rPr>
        <w:t xml:space="preserve">    R</w:t>
      </w:r>
      <w:r w:rsidRPr="00BE1146">
        <w:rPr>
          <w:rFonts w:ascii="Times New Roman" w:hAnsi="Times New Roman"/>
          <w:noProof/>
          <w:sz w:val="24"/>
          <w:szCs w:val="24"/>
        </w:rPr>
        <w:t>egeneration occurred in a polarized pattern with the response confined to the upper-facing and directly illuminated surfaces of the explants. This pattern of regeneration was observed irrespective of whether the upper-facing surface was abaxial or adaxial (Fig</w:t>
      </w:r>
      <w:r>
        <w:rPr>
          <w:rFonts w:ascii="Times New Roman" w:hAnsi="Times New Roman"/>
          <w:noProof/>
          <w:sz w:val="24"/>
          <w:szCs w:val="24"/>
        </w:rPr>
        <w:t>. 1B,C,D and 5A).</w:t>
      </w:r>
      <w:r w:rsidRPr="00BE1146">
        <w:rPr>
          <w:rFonts w:ascii="Times New Roman" w:hAnsi="Times New Roman"/>
          <w:noProof/>
          <w:sz w:val="24"/>
          <w:szCs w:val="24"/>
        </w:rPr>
        <w:t xml:space="preserve"> </w:t>
      </w:r>
      <w:r w:rsidRPr="00BE1146">
        <w:rPr>
          <w:rFonts w:ascii="Times New Roman" w:hAnsi="Times New Roman"/>
          <w:sz w:val="24"/>
          <w:szCs w:val="24"/>
        </w:rPr>
        <w:t xml:space="preserve">The restriction of regeneration response to the illuminated surfaces of explants appears to be in conformity with the findings of </w:t>
      </w:r>
      <w:proofErr w:type="spellStart"/>
      <w:r w:rsidRPr="00BE1146">
        <w:rPr>
          <w:rFonts w:ascii="Times New Roman" w:hAnsi="Times New Roman"/>
          <w:sz w:val="24"/>
          <w:szCs w:val="24"/>
        </w:rPr>
        <w:t>Baweja</w:t>
      </w:r>
      <w:proofErr w:type="spellEnd"/>
      <w:r w:rsidRPr="00BE1146">
        <w:rPr>
          <w:rFonts w:ascii="Times New Roman" w:hAnsi="Times New Roman"/>
          <w:sz w:val="24"/>
          <w:szCs w:val="24"/>
        </w:rPr>
        <w:t xml:space="preserve"> et al. (1995) </w:t>
      </w:r>
      <w:proofErr w:type="gramStart"/>
      <w:r w:rsidRPr="00BE1146">
        <w:rPr>
          <w:rFonts w:ascii="Times New Roman" w:hAnsi="Times New Roman"/>
          <w:sz w:val="24"/>
          <w:szCs w:val="24"/>
        </w:rPr>
        <w:t xml:space="preserve">where </w:t>
      </w:r>
      <w:r>
        <w:rPr>
          <w:rFonts w:ascii="Times New Roman" w:hAnsi="Times New Roman"/>
          <w:sz w:val="24"/>
          <w:szCs w:val="24"/>
        </w:rPr>
        <w:t xml:space="preserve"> presence</w:t>
      </w:r>
      <w:proofErr w:type="gramEnd"/>
      <w:r>
        <w:rPr>
          <w:rFonts w:ascii="Times New Roman" w:hAnsi="Times New Roman"/>
          <w:sz w:val="24"/>
          <w:szCs w:val="24"/>
        </w:rPr>
        <w:t xml:space="preserve"> of </w:t>
      </w:r>
      <w:r w:rsidRPr="00BE1146">
        <w:rPr>
          <w:rFonts w:ascii="Times New Roman" w:hAnsi="Times New Roman"/>
          <w:sz w:val="24"/>
          <w:szCs w:val="24"/>
        </w:rPr>
        <w:t xml:space="preserve">light </w:t>
      </w:r>
      <w:r>
        <w:rPr>
          <w:rFonts w:ascii="Times New Roman" w:hAnsi="Times New Roman"/>
          <w:sz w:val="24"/>
          <w:szCs w:val="24"/>
        </w:rPr>
        <w:t xml:space="preserve"> </w:t>
      </w:r>
      <w:r w:rsidRPr="00BE1146">
        <w:rPr>
          <w:rFonts w:ascii="Times New Roman" w:hAnsi="Times New Roman"/>
          <w:sz w:val="24"/>
          <w:szCs w:val="24"/>
        </w:rPr>
        <w:t xml:space="preserve">was reported to promote somatic embryogenesis in hypocotyls of </w:t>
      </w:r>
      <w:proofErr w:type="spellStart"/>
      <w:r w:rsidRPr="00BE1146">
        <w:rPr>
          <w:rFonts w:ascii="Times New Roman" w:hAnsi="Times New Roman"/>
          <w:i/>
          <w:iCs/>
          <w:sz w:val="24"/>
          <w:szCs w:val="24"/>
        </w:rPr>
        <w:t>Albizzia</w:t>
      </w:r>
      <w:proofErr w:type="spellEnd"/>
      <w:r w:rsidRPr="00BE1146">
        <w:rPr>
          <w:rFonts w:ascii="Times New Roman" w:hAnsi="Times New Roman"/>
          <w:i/>
          <w:iCs/>
          <w:sz w:val="24"/>
          <w:szCs w:val="24"/>
        </w:rPr>
        <w:t xml:space="preserve"> </w:t>
      </w:r>
      <w:proofErr w:type="spellStart"/>
      <w:r w:rsidRPr="00BE1146">
        <w:rPr>
          <w:rFonts w:ascii="Times New Roman" w:hAnsi="Times New Roman"/>
          <w:i/>
          <w:iCs/>
          <w:sz w:val="24"/>
          <w:szCs w:val="24"/>
        </w:rPr>
        <w:t>lebbeck</w:t>
      </w:r>
      <w:proofErr w:type="spellEnd"/>
      <w:r w:rsidRPr="00BE1146">
        <w:rPr>
          <w:rFonts w:ascii="Times New Roman" w:hAnsi="Times New Roman"/>
          <w:sz w:val="24"/>
          <w:szCs w:val="24"/>
        </w:rPr>
        <w:t xml:space="preserve"> L.</w:t>
      </w:r>
    </w:p>
    <w:p w:rsidR="00B47F66" w:rsidRPr="00BE1146" w:rsidRDefault="00B47F66" w:rsidP="00B47F66">
      <w:pPr>
        <w:spacing w:after="0" w:line="480" w:lineRule="auto"/>
        <w:jc w:val="both"/>
        <w:rPr>
          <w:rFonts w:ascii="Times New Roman" w:hAnsi="Times New Roman"/>
          <w:noProof/>
          <w:sz w:val="24"/>
          <w:szCs w:val="24"/>
        </w:rPr>
      </w:pPr>
      <w:r>
        <w:rPr>
          <w:rFonts w:ascii="Times New Roman" w:hAnsi="Times New Roman"/>
          <w:noProof/>
          <w:sz w:val="24"/>
          <w:szCs w:val="24"/>
        </w:rPr>
        <w:t>The</w:t>
      </w:r>
      <w:r w:rsidRPr="00BE1146">
        <w:rPr>
          <w:rFonts w:ascii="Times New Roman" w:hAnsi="Times New Roman"/>
          <w:noProof/>
          <w:sz w:val="24"/>
          <w:szCs w:val="24"/>
        </w:rPr>
        <w:t xml:space="preserve"> plot of percentage of explants with somatic embryos against TDZ concentration revealed a curvilinear relationship</w:t>
      </w:r>
      <w:r>
        <w:rPr>
          <w:rFonts w:ascii="Times New Roman" w:hAnsi="Times New Roman"/>
          <w:noProof/>
          <w:sz w:val="24"/>
          <w:szCs w:val="24"/>
        </w:rPr>
        <w:t xml:space="preserve"> </w:t>
      </w:r>
      <w:r w:rsidRPr="00BE1146">
        <w:rPr>
          <w:rFonts w:ascii="Times New Roman" w:hAnsi="Times New Roman"/>
          <w:noProof/>
          <w:sz w:val="24"/>
          <w:szCs w:val="24"/>
        </w:rPr>
        <w:t>(Fig</w:t>
      </w:r>
      <w:r>
        <w:rPr>
          <w:rFonts w:ascii="Times New Roman" w:hAnsi="Times New Roman"/>
          <w:noProof/>
          <w:sz w:val="24"/>
          <w:szCs w:val="24"/>
        </w:rPr>
        <w:t>. 2)</w:t>
      </w:r>
      <w:r w:rsidRPr="00BE1146">
        <w:rPr>
          <w:rFonts w:ascii="Times New Roman" w:hAnsi="Times New Roman"/>
          <w:noProof/>
          <w:sz w:val="24"/>
          <w:szCs w:val="24"/>
        </w:rPr>
        <w:t xml:space="preserve"> </w:t>
      </w:r>
      <w:r>
        <w:rPr>
          <w:rFonts w:ascii="Times New Roman" w:hAnsi="Times New Roman"/>
          <w:noProof/>
          <w:sz w:val="24"/>
          <w:szCs w:val="24"/>
        </w:rPr>
        <w:t xml:space="preserve"> R</w:t>
      </w:r>
      <w:r w:rsidRPr="00BE1146">
        <w:rPr>
          <w:rFonts w:ascii="Times New Roman" w:hAnsi="Times New Roman"/>
          <w:noProof/>
          <w:sz w:val="24"/>
          <w:szCs w:val="24"/>
        </w:rPr>
        <w:t>egression analysis</w:t>
      </w:r>
      <w:r>
        <w:rPr>
          <w:rFonts w:ascii="Times New Roman" w:hAnsi="Times New Roman"/>
          <w:noProof/>
          <w:sz w:val="24"/>
          <w:szCs w:val="24"/>
        </w:rPr>
        <w:t xml:space="preserve"> under quadratic model</w:t>
      </w:r>
      <w:r w:rsidRPr="00BE1146">
        <w:rPr>
          <w:rFonts w:ascii="Times New Roman" w:hAnsi="Times New Roman"/>
          <w:noProof/>
          <w:sz w:val="24"/>
          <w:szCs w:val="24"/>
        </w:rPr>
        <w:t xml:space="preserve"> showed that TDZ </w:t>
      </w:r>
      <w:r w:rsidRPr="00BE1146">
        <w:rPr>
          <w:rFonts w:ascii="Times New Roman" w:hAnsi="Times New Roman"/>
          <w:noProof/>
          <w:sz w:val="24"/>
          <w:szCs w:val="24"/>
        </w:rPr>
        <w:lastRenderedPageBreak/>
        <w:t>concentration had a significant effect (</w:t>
      </w:r>
      <w:r w:rsidRPr="00A460CE">
        <w:rPr>
          <w:rFonts w:ascii="Times New Roman" w:hAnsi="Times New Roman"/>
          <w:i/>
          <w:noProof/>
          <w:sz w:val="24"/>
          <w:szCs w:val="24"/>
        </w:rPr>
        <w:t>p</w:t>
      </w:r>
      <w:r>
        <w:rPr>
          <w:rFonts w:ascii="Times New Roman" w:hAnsi="Times New Roman"/>
          <w:noProof/>
          <w:sz w:val="24"/>
          <w:szCs w:val="24"/>
        </w:rPr>
        <w:t xml:space="preserve"> </w:t>
      </w:r>
      <w:r w:rsidRPr="00BE1146">
        <w:rPr>
          <w:rFonts w:ascii="Times New Roman" w:hAnsi="Times New Roman"/>
          <w:noProof/>
          <w:sz w:val="24"/>
          <w:szCs w:val="24"/>
        </w:rPr>
        <w:t>&lt; 0.05) on the percentage of explants with somatic embryos (Fig</w:t>
      </w:r>
      <w:r>
        <w:rPr>
          <w:rFonts w:ascii="Times New Roman" w:hAnsi="Times New Roman"/>
          <w:noProof/>
          <w:sz w:val="24"/>
          <w:szCs w:val="24"/>
        </w:rPr>
        <w:t>. 2)</w:t>
      </w:r>
      <w:r w:rsidRPr="00BE1146">
        <w:rPr>
          <w:rFonts w:ascii="Times New Roman" w:hAnsi="Times New Roman"/>
          <w:noProof/>
          <w:sz w:val="24"/>
          <w:szCs w:val="24"/>
        </w:rPr>
        <w:t xml:space="preserve"> </w:t>
      </w:r>
      <w:r>
        <w:rPr>
          <w:rFonts w:ascii="Times New Roman" w:hAnsi="Times New Roman"/>
          <w:noProof/>
          <w:sz w:val="24"/>
          <w:szCs w:val="24"/>
        </w:rPr>
        <w:t xml:space="preserve"> </w:t>
      </w:r>
      <w:r w:rsidRPr="00BE1146">
        <w:rPr>
          <w:rFonts w:ascii="Times New Roman" w:hAnsi="Times New Roman"/>
          <w:noProof/>
          <w:sz w:val="24"/>
          <w:szCs w:val="24"/>
        </w:rPr>
        <w:t xml:space="preserve">The plot of percentage of explants with conversion of somatic embryos to microshoots was also curvilinear and quadratic, </w:t>
      </w:r>
      <w:r>
        <w:rPr>
          <w:rFonts w:ascii="Times New Roman" w:hAnsi="Times New Roman"/>
          <w:noProof/>
          <w:sz w:val="24"/>
          <w:szCs w:val="24"/>
        </w:rPr>
        <w:t>and</w:t>
      </w:r>
      <w:r w:rsidRPr="00BE1146">
        <w:rPr>
          <w:rFonts w:ascii="Times New Roman" w:hAnsi="Times New Roman"/>
          <w:noProof/>
          <w:sz w:val="24"/>
          <w:szCs w:val="24"/>
        </w:rPr>
        <w:t xml:space="preserve"> regression</w:t>
      </w:r>
      <w:r>
        <w:rPr>
          <w:rFonts w:ascii="Times New Roman" w:hAnsi="Times New Roman"/>
          <w:noProof/>
          <w:sz w:val="24"/>
          <w:szCs w:val="24"/>
        </w:rPr>
        <w:t xml:space="preserve"> was</w:t>
      </w:r>
      <w:r w:rsidRPr="00BE1146">
        <w:rPr>
          <w:rFonts w:ascii="Times New Roman" w:hAnsi="Times New Roman"/>
          <w:noProof/>
          <w:sz w:val="24"/>
          <w:szCs w:val="24"/>
        </w:rPr>
        <w:t xml:space="preserve"> significan</w:t>
      </w:r>
      <w:r>
        <w:rPr>
          <w:rFonts w:ascii="Times New Roman" w:hAnsi="Times New Roman"/>
          <w:noProof/>
          <w:sz w:val="24"/>
          <w:szCs w:val="24"/>
        </w:rPr>
        <w:t>t (</w:t>
      </w:r>
      <w:r w:rsidRPr="00A460CE">
        <w:rPr>
          <w:rFonts w:ascii="Times New Roman" w:hAnsi="Times New Roman"/>
          <w:i/>
          <w:noProof/>
          <w:sz w:val="24"/>
          <w:szCs w:val="24"/>
        </w:rPr>
        <w:t>p</w:t>
      </w:r>
      <w:r>
        <w:rPr>
          <w:rFonts w:ascii="Times New Roman" w:hAnsi="Times New Roman"/>
          <w:noProof/>
          <w:sz w:val="24"/>
          <w:szCs w:val="24"/>
        </w:rPr>
        <w:t xml:space="preserve"> </w:t>
      </w:r>
      <w:r w:rsidRPr="00BE1146">
        <w:rPr>
          <w:rFonts w:ascii="Times New Roman" w:hAnsi="Times New Roman"/>
          <w:noProof/>
          <w:sz w:val="24"/>
          <w:szCs w:val="24"/>
        </w:rPr>
        <w:t>&lt; 0.05</w:t>
      </w:r>
      <w:r>
        <w:rPr>
          <w:rFonts w:ascii="Times New Roman" w:hAnsi="Times New Roman"/>
          <w:noProof/>
          <w:sz w:val="24"/>
          <w:szCs w:val="24"/>
        </w:rPr>
        <w:t xml:space="preserve">, </w:t>
      </w:r>
      <w:r w:rsidRPr="00BE1146">
        <w:rPr>
          <w:rFonts w:ascii="Times New Roman" w:hAnsi="Times New Roman"/>
          <w:noProof/>
          <w:sz w:val="24"/>
          <w:szCs w:val="24"/>
        </w:rPr>
        <w:t>Fig</w:t>
      </w:r>
      <w:r>
        <w:rPr>
          <w:rFonts w:ascii="Times New Roman" w:hAnsi="Times New Roman"/>
          <w:noProof/>
          <w:sz w:val="24"/>
          <w:szCs w:val="24"/>
        </w:rPr>
        <w:t>.</w:t>
      </w:r>
      <w:r w:rsidRPr="00BE1146">
        <w:rPr>
          <w:rFonts w:ascii="Times New Roman" w:hAnsi="Times New Roman"/>
          <w:noProof/>
          <w:sz w:val="24"/>
          <w:szCs w:val="24"/>
        </w:rPr>
        <w:t xml:space="preserve"> </w:t>
      </w:r>
      <w:r>
        <w:rPr>
          <w:rFonts w:ascii="Times New Roman" w:hAnsi="Times New Roman"/>
          <w:noProof/>
          <w:sz w:val="24"/>
          <w:szCs w:val="24"/>
        </w:rPr>
        <w:t xml:space="preserve">3) </w:t>
      </w:r>
      <w:r w:rsidRPr="00BE1146">
        <w:rPr>
          <w:rFonts w:ascii="Times New Roman" w:hAnsi="Times New Roman"/>
          <w:noProof/>
          <w:sz w:val="24"/>
          <w:szCs w:val="24"/>
        </w:rPr>
        <w:t xml:space="preserve">The same trend and pattern was </w:t>
      </w:r>
      <w:r>
        <w:rPr>
          <w:rFonts w:ascii="Times New Roman" w:hAnsi="Times New Roman"/>
          <w:noProof/>
          <w:sz w:val="24"/>
          <w:szCs w:val="24"/>
        </w:rPr>
        <w:t>observed</w:t>
      </w:r>
      <w:r w:rsidRPr="00BE1146">
        <w:rPr>
          <w:rFonts w:ascii="Times New Roman" w:hAnsi="Times New Roman"/>
          <w:noProof/>
          <w:sz w:val="24"/>
          <w:szCs w:val="24"/>
        </w:rPr>
        <w:t xml:space="preserve"> in the plot of number of shoots </w:t>
      </w:r>
      <w:r>
        <w:rPr>
          <w:rFonts w:ascii="Times New Roman" w:hAnsi="Times New Roman"/>
          <w:noProof/>
          <w:sz w:val="24"/>
          <w:szCs w:val="24"/>
        </w:rPr>
        <w:t xml:space="preserve"> </w:t>
      </w:r>
      <w:r w:rsidRPr="00BE1146">
        <w:rPr>
          <w:rFonts w:ascii="Times New Roman" w:hAnsi="Times New Roman"/>
          <w:noProof/>
          <w:sz w:val="24"/>
          <w:szCs w:val="24"/>
        </w:rPr>
        <w:t>against TDZ concentration (Fig</w:t>
      </w:r>
      <w:r>
        <w:rPr>
          <w:rFonts w:ascii="Times New Roman" w:hAnsi="Times New Roman"/>
          <w:noProof/>
          <w:sz w:val="24"/>
          <w:szCs w:val="24"/>
        </w:rPr>
        <w:t>.</w:t>
      </w:r>
      <w:r w:rsidRPr="00BE1146">
        <w:rPr>
          <w:rFonts w:ascii="Times New Roman" w:hAnsi="Times New Roman"/>
          <w:noProof/>
          <w:sz w:val="24"/>
          <w:szCs w:val="24"/>
        </w:rPr>
        <w:t xml:space="preserve"> </w:t>
      </w:r>
      <w:r>
        <w:rPr>
          <w:rFonts w:ascii="Times New Roman" w:hAnsi="Times New Roman"/>
          <w:noProof/>
          <w:sz w:val="24"/>
          <w:szCs w:val="24"/>
        </w:rPr>
        <w:t xml:space="preserve">4). </w:t>
      </w:r>
    </w:p>
    <w:p w:rsidR="00B47F66" w:rsidRPr="00BE1146" w:rsidRDefault="00B47F66" w:rsidP="00B47F66">
      <w:pPr>
        <w:spacing w:after="0" w:line="480" w:lineRule="auto"/>
        <w:jc w:val="both"/>
        <w:rPr>
          <w:rFonts w:ascii="Times New Roman" w:hAnsi="Times New Roman"/>
          <w:noProof/>
          <w:sz w:val="24"/>
          <w:szCs w:val="24"/>
        </w:rPr>
      </w:pPr>
      <w:r w:rsidRPr="00BE1146">
        <w:rPr>
          <w:rFonts w:ascii="Times New Roman" w:hAnsi="Times New Roman"/>
          <w:noProof/>
          <w:sz w:val="24"/>
          <w:szCs w:val="24"/>
        </w:rPr>
        <w:t>Variants of the medium with ≥ 0.5 mg l</w:t>
      </w:r>
      <w:r w:rsidRPr="00BE1146">
        <w:rPr>
          <w:rFonts w:ascii="Times New Roman" w:hAnsi="Times New Roman"/>
          <w:noProof/>
          <w:sz w:val="24"/>
          <w:szCs w:val="24"/>
          <w:vertAlign w:val="superscript"/>
        </w:rPr>
        <w:t>-1</w:t>
      </w:r>
      <w:r w:rsidRPr="00BE1146">
        <w:rPr>
          <w:rFonts w:ascii="Times New Roman" w:hAnsi="Times New Roman"/>
          <w:noProof/>
          <w:sz w:val="24"/>
          <w:szCs w:val="24"/>
        </w:rPr>
        <w:t xml:space="preserve"> TDZ showed qualitatively and quantitatively better somatic embryo induction but lower conversion to shoots than medium variants with lower (&lt; 0.5 mg l</w:t>
      </w:r>
      <w:r w:rsidRPr="00BE1146">
        <w:rPr>
          <w:rFonts w:ascii="Times New Roman" w:hAnsi="Times New Roman"/>
          <w:noProof/>
          <w:sz w:val="24"/>
          <w:szCs w:val="24"/>
          <w:vertAlign w:val="superscript"/>
        </w:rPr>
        <w:t>-1</w:t>
      </w:r>
      <w:r w:rsidRPr="00BE1146">
        <w:rPr>
          <w:rFonts w:ascii="Times New Roman" w:hAnsi="Times New Roman"/>
          <w:noProof/>
          <w:sz w:val="24"/>
          <w:szCs w:val="24"/>
        </w:rPr>
        <w:t xml:space="preserve">) TDZ concentrations </w:t>
      </w:r>
      <w:r w:rsidRPr="0050172C">
        <w:rPr>
          <w:rFonts w:ascii="Times New Roman" w:hAnsi="Times New Roman"/>
          <w:noProof/>
          <w:sz w:val="24"/>
          <w:szCs w:val="24"/>
        </w:rPr>
        <w:t xml:space="preserve">(Fig. </w:t>
      </w:r>
      <w:r>
        <w:rPr>
          <w:rFonts w:ascii="Times New Roman" w:hAnsi="Times New Roman"/>
          <w:noProof/>
          <w:sz w:val="24"/>
          <w:szCs w:val="24"/>
        </w:rPr>
        <w:t xml:space="preserve">2, 3,4).  </w:t>
      </w:r>
      <w:r w:rsidRPr="00BE1146">
        <w:rPr>
          <w:rFonts w:ascii="Times New Roman" w:hAnsi="Times New Roman"/>
          <w:noProof/>
          <w:sz w:val="24"/>
          <w:szCs w:val="24"/>
        </w:rPr>
        <w:t>Medium with 0.25 mg l</w:t>
      </w:r>
      <w:r w:rsidRPr="00BE1146">
        <w:rPr>
          <w:rFonts w:ascii="Times New Roman" w:hAnsi="Times New Roman"/>
          <w:noProof/>
          <w:sz w:val="24"/>
          <w:szCs w:val="24"/>
          <w:vertAlign w:val="superscript"/>
        </w:rPr>
        <w:t>-1</w:t>
      </w:r>
      <w:r w:rsidRPr="00BE1146">
        <w:rPr>
          <w:rFonts w:ascii="Times New Roman" w:hAnsi="Times New Roman"/>
          <w:noProof/>
          <w:sz w:val="24"/>
          <w:szCs w:val="24"/>
        </w:rPr>
        <w:t xml:space="preserve"> TDZ was the best for shoot development. The embryos converted to shoots whilst still attached to the explant (Fig</w:t>
      </w:r>
      <w:r>
        <w:rPr>
          <w:rFonts w:ascii="Times New Roman" w:hAnsi="Times New Roman"/>
          <w:noProof/>
          <w:sz w:val="24"/>
          <w:szCs w:val="24"/>
        </w:rPr>
        <w:t>.</w:t>
      </w:r>
      <w:r w:rsidRPr="00BE1146">
        <w:rPr>
          <w:rFonts w:ascii="Times New Roman" w:hAnsi="Times New Roman"/>
          <w:noProof/>
          <w:sz w:val="24"/>
          <w:szCs w:val="24"/>
        </w:rPr>
        <w:t xml:space="preserve"> </w:t>
      </w:r>
      <w:r>
        <w:rPr>
          <w:rFonts w:ascii="Times New Roman" w:hAnsi="Times New Roman"/>
          <w:noProof/>
          <w:sz w:val="24"/>
          <w:szCs w:val="24"/>
        </w:rPr>
        <w:t xml:space="preserve">5 A,B,C)  </w:t>
      </w:r>
      <w:r w:rsidRPr="00BE1146">
        <w:rPr>
          <w:rFonts w:ascii="Times New Roman" w:hAnsi="Times New Roman"/>
          <w:noProof/>
          <w:sz w:val="24"/>
          <w:szCs w:val="24"/>
        </w:rPr>
        <w:t xml:space="preserve">Occassional simultaneous rooting was observed as some embryos converted into microshoots. </w:t>
      </w:r>
    </w:p>
    <w:p w:rsidR="00B47F66" w:rsidRPr="00BE1146" w:rsidRDefault="00B47F66" w:rsidP="00B47F66">
      <w:pPr>
        <w:spacing w:after="0" w:line="480" w:lineRule="auto"/>
        <w:jc w:val="both"/>
        <w:rPr>
          <w:rFonts w:ascii="Times New Roman" w:hAnsi="Times New Roman"/>
          <w:noProof/>
          <w:sz w:val="24"/>
          <w:szCs w:val="24"/>
        </w:rPr>
      </w:pPr>
      <w:r w:rsidRPr="00BE1146">
        <w:rPr>
          <w:rFonts w:ascii="Times New Roman" w:hAnsi="Times New Roman"/>
          <w:noProof/>
          <w:sz w:val="24"/>
          <w:szCs w:val="24"/>
        </w:rPr>
        <w:t>Histological study revea</w:t>
      </w:r>
      <w:r>
        <w:rPr>
          <w:rFonts w:ascii="Times New Roman" w:hAnsi="Times New Roman"/>
          <w:noProof/>
          <w:sz w:val="24"/>
          <w:szCs w:val="24"/>
        </w:rPr>
        <w:t>led that somatic embryos (S</w:t>
      </w:r>
      <w:r w:rsidRPr="00BE1146">
        <w:rPr>
          <w:rFonts w:ascii="Times New Roman" w:hAnsi="Times New Roman"/>
          <w:noProof/>
          <w:sz w:val="24"/>
          <w:szCs w:val="24"/>
        </w:rPr>
        <w:t>Es) originated as nodular structures</w:t>
      </w:r>
      <w:r>
        <w:rPr>
          <w:rFonts w:ascii="Times New Roman" w:hAnsi="Times New Roman"/>
          <w:noProof/>
          <w:sz w:val="24"/>
          <w:szCs w:val="24"/>
        </w:rPr>
        <w:t xml:space="preserve"> (pro-embryonic masses)</w:t>
      </w:r>
      <w:r w:rsidRPr="00BE1146">
        <w:rPr>
          <w:rFonts w:ascii="Times New Roman" w:hAnsi="Times New Roman"/>
          <w:noProof/>
          <w:sz w:val="24"/>
          <w:szCs w:val="24"/>
        </w:rPr>
        <w:t xml:space="preserve"> formed directly from epidermal and sub-epidermal cells. The nodular growths consisted of a distinct protoderm covering a dome-shaped mass of ground meristem cells. These meristematic cells were small, isodiametric, with densely staining cytoplasm (Fig</w:t>
      </w:r>
      <w:r>
        <w:rPr>
          <w:rFonts w:ascii="Times New Roman" w:hAnsi="Times New Roman"/>
          <w:noProof/>
          <w:sz w:val="24"/>
          <w:szCs w:val="24"/>
        </w:rPr>
        <w:t xml:space="preserve">.6A). </w:t>
      </w:r>
      <w:r w:rsidRPr="00BE1146">
        <w:rPr>
          <w:rFonts w:ascii="Times New Roman" w:hAnsi="Times New Roman"/>
          <w:noProof/>
          <w:sz w:val="24"/>
          <w:szCs w:val="24"/>
        </w:rPr>
        <w:t xml:space="preserve"> The nodular structures gave rise to globular stages of somatic embryos, then heart-shaped and mature somatic embryos that could be easily separated from the </w:t>
      </w:r>
      <w:r>
        <w:rPr>
          <w:rFonts w:ascii="Times New Roman" w:hAnsi="Times New Roman"/>
          <w:noProof/>
          <w:sz w:val="24"/>
          <w:szCs w:val="24"/>
        </w:rPr>
        <w:t xml:space="preserve">  initial </w:t>
      </w:r>
      <w:r w:rsidRPr="00BE1146">
        <w:rPr>
          <w:rFonts w:ascii="Times New Roman" w:hAnsi="Times New Roman"/>
          <w:noProof/>
          <w:sz w:val="24"/>
          <w:szCs w:val="24"/>
        </w:rPr>
        <w:t>explant (Fig</w:t>
      </w:r>
      <w:r>
        <w:rPr>
          <w:rFonts w:ascii="Times New Roman" w:hAnsi="Times New Roman"/>
          <w:noProof/>
          <w:sz w:val="24"/>
          <w:szCs w:val="24"/>
        </w:rPr>
        <w:t>. 6B to E).</w:t>
      </w:r>
      <w:r w:rsidRPr="00BE1146">
        <w:rPr>
          <w:rFonts w:ascii="Times New Roman" w:hAnsi="Times New Roman"/>
          <w:noProof/>
          <w:sz w:val="24"/>
          <w:szCs w:val="24"/>
        </w:rPr>
        <w:t xml:space="preserve"> Some torpedo stages were also observed (Fig</w:t>
      </w:r>
      <w:r>
        <w:rPr>
          <w:rFonts w:ascii="Times New Roman" w:hAnsi="Times New Roman"/>
          <w:noProof/>
          <w:sz w:val="24"/>
          <w:szCs w:val="24"/>
        </w:rPr>
        <w:t>.</w:t>
      </w:r>
      <w:r w:rsidRPr="00BE1146">
        <w:rPr>
          <w:rFonts w:ascii="Times New Roman" w:hAnsi="Times New Roman"/>
          <w:noProof/>
          <w:sz w:val="24"/>
          <w:szCs w:val="24"/>
        </w:rPr>
        <w:t xml:space="preserve"> </w:t>
      </w:r>
      <w:r>
        <w:rPr>
          <w:rFonts w:ascii="Times New Roman" w:hAnsi="Times New Roman"/>
          <w:noProof/>
          <w:sz w:val="24"/>
          <w:szCs w:val="24"/>
        </w:rPr>
        <w:t xml:space="preserve">6E) </w:t>
      </w:r>
      <w:proofErr w:type="gramStart"/>
      <w:r w:rsidRPr="00BE1146">
        <w:rPr>
          <w:rFonts w:ascii="Times New Roman" w:hAnsi="Times New Roman"/>
          <w:sz w:val="24"/>
          <w:szCs w:val="24"/>
        </w:rPr>
        <w:t>This</w:t>
      </w:r>
      <w:proofErr w:type="gramEnd"/>
      <w:r w:rsidRPr="00BE1146">
        <w:rPr>
          <w:rFonts w:ascii="Times New Roman" w:hAnsi="Times New Roman"/>
          <w:sz w:val="24"/>
          <w:szCs w:val="24"/>
        </w:rPr>
        <w:t xml:space="preserve"> is in conformity with the findings of Indieka et al. </w:t>
      </w:r>
      <w:r w:rsidRPr="00572EF6">
        <w:rPr>
          <w:rFonts w:ascii="Times New Roman" w:hAnsi="Times New Roman"/>
          <w:sz w:val="24"/>
          <w:szCs w:val="24"/>
          <w:lang w:val="de-DE"/>
        </w:rPr>
        <w:t xml:space="preserve">(2007) in </w:t>
      </w:r>
      <w:r w:rsidRPr="00572EF6">
        <w:rPr>
          <w:rFonts w:ascii="Times New Roman" w:hAnsi="Times New Roman"/>
          <w:i/>
          <w:iCs/>
          <w:sz w:val="24"/>
          <w:szCs w:val="24"/>
          <w:lang w:val="de-DE"/>
        </w:rPr>
        <w:t>M. volkensii</w:t>
      </w:r>
      <w:r w:rsidRPr="00572EF6">
        <w:rPr>
          <w:rFonts w:ascii="Times New Roman" w:hAnsi="Times New Roman"/>
          <w:sz w:val="24"/>
          <w:szCs w:val="24"/>
          <w:lang w:val="de-DE"/>
        </w:rPr>
        <w:t xml:space="preserve"> and Vila et al. (2003, 2010) in </w:t>
      </w:r>
      <w:r w:rsidRPr="00572EF6">
        <w:rPr>
          <w:rFonts w:ascii="Times New Roman" w:hAnsi="Times New Roman"/>
          <w:i/>
          <w:iCs/>
          <w:sz w:val="24"/>
          <w:szCs w:val="24"/>
          <w:lang w:val="de-DE"/>
        </w:rPr>
        <w:t>M. azedarach</w:t>
      </w:r>
      <w:r w:rsidRPr="00572EF6">
        <w:rPr>
          <w:rFonts w:ascii="Times New Roman" w:hAnsi="Times New Roman"/>
          <w:sz w:val="24"/>
          <w:szCs w:val="24"/>
          <w:lang w:val="de-DE"/>
        </w:rPr>
        <w:t xml:space="preserve">. </w:t>
      </w:r>
      <w:r>
        <w:rPr>
          <w:noProof/>
        </w:rPr>
        <w:pict>
          <v:shapetype id="_x0000_t202" coordsize="21600,21600" o:spt="202" path="m,l,21600r21600,l21600,xe">
            <v:stroke joinstyle="miter"/>
            <v:path gradientshapeok="t" o:connecttype="rect"/>
          </v:shapetype>
          <v:shape id="Text Box 2" o:spid="_x0000_s1026" type="#_x0000_t202" style="position:absolute;left:0;text-align:left;margin-left:132.3pt;margin-top:43.1pt;width:29.15pt;height:27.75pt;z-index:2516602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GCQtAIAALg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" filled="f" stroked="f">
            <v:textbox style="mso-next-textbox:#Text Box 2">
              <w:txbxContent>
                <w:p w:rsidR="00B47F66" w:rsidRPr="0002220E" w:rsidRDefault="00B47F66" w:rsidP="00B47F66"/>
              </w:txbxContent>
            </v:textbox>
          </v:shape>
        </w:pict>
      </w:r>
      <w:r w:rsidRPr="00BE1146">
        <w:rPr>
          <w:rFonts w:ascii="Times New Roman" w:hAnsi="Times New Roman"/>
          <w:noProof/>
          <w:sz w:val="24"/>
          <w:szCs w:val="24"/>
        </w:rPr>
        <w:t>Mature somatic embryos were bipolar, with a well developed shoot apical meristem and a root meristem at opposite poles (Fig</w:t>
      </w:r>
      <w:r>
        <w:rPr>
          <w:rFonts w:ascii="Times New Roman" w:hAnsi="Times New Roman"/>
          <w:noProof/>
          <w:sz w:val="24"/>
          <w:szCs w:val="24"/>
        </w:rPr>
        <w:t xml:space="preserve">. 6F) </w:t>
      </w:r>
      <w:r w:rsidRPr="00BE1146">
        <w:rPr>
          <w:rFonts w:ascii="Times New Roman" w:hAnsi="Times New Roman"/>
          <w:noProof/>
          <w:sz w:val="24"/>
          <w:szCs w:val="24"/>
        </w:rPr>
        <w:t xml:space="preserve"> </w:t>
      </w:r>
      <w:r>
        <w:rPr>
          <w:rFonts w:ascii="Times New Roman" w:hAnsi="Times New Roman"/>
          <w:noProof/>
          <w:sz w:val="24"/>
          <w:szCs w:val="24"/>
        </w:rPr>
        <w:t xml:space="preserve"> </w:t>
      </w:r>
      <w:r w:rsidRPr="00BE1146">
        <w:rPr>
          <w:rFonts w:ascii="Times New Roman" w:hAnsi="Times New Roman"/>
          <w:noProof/>
          <w:sz w:val="24"/>
          <w:szCs w:val="24"/>
        </w:rPr>
        <w:t xml:space="preserve">Leaf primordia were evident at the plumular poles of the mature embryos. The embryos lacked vascular connection to the </w:t>
      </w:r>
      <w:r>
        <w:rPr>
          <w:rFonts w:ascii="Times New Roman" w:hAnsi="Times New Roman"/>
          <w:noProof/>
          <w:sz w:val="24"/>
          <w:szCs w:val="24"/>
        </w:rPr>
        <w:t xml:space="preserve"> initial </w:t>
      </w:r>
      <w:r w:rsidRPr="00BE1146">
        <w:rPr>
          <w:rFonts w:ascii="Times New Roman" w:hAnsi="Times New Roman"/>
          <w:noProof/>
          <w:sz w:val="24"/>
          <w:szCs w:val="24"/>
        </w:rPr>
        <w:t xml:space="preserve">explant but most of them </w:t>
      </w:r>
      <w:r w:rsidRPr="00BE1146">
        <w:rPr>
          <w:rFonts w:ascii="Times New Roman" w:hAnsi="Times New Roman"/>
          <w:noProof/>
          <w:sz w:val="24"/>
          <w:szCs w:val="24"/>
        </w:rPr>
        <w:lastRenderedPageBreak/>
        <w:t>had well-defined procambium strands extending from the apical meristem to the radicular pole (Fig</w:t>
      </w:r>
      <w:r>
        <w:rPr>
          <w:rFonts w:ascii="Times New Roman" w:hAnsi="Times New Roman"/>
          <w:noProof/>
          <w:sz w:val="24"/>
          <w:szCs w:val="24"/>
        </w:rPr>
        <w:t xml:space="preserve">.6B, E) </w:t>
      </w:r>
      <w:r w:rsidRPr="00BE1146">
        <w:rPr>
          <w:rFonts w:ascii="Times New Roman" w:hAnsi="Times New Roman"/>
          <w:noProof/>
          <w:sz w:val="24"/>
          <w:szCs w:val="24"/>
        </w:rPr>
        <w:t xml:space="preserve"> </w:t>
      </w:r>
    </w:p>
    <w:p w:rsidR="00B47F66" w:rsidRPr="00BE1146" w:rsidRDefault="00B47F66" w:rsidP="00B47F66">
      <w:pPr>
        <w:spacing w:after="0" w:line="480" w:lineRule="auto"/>
        <w:jc w:val="both"/>
        <w:rPr>
          <w:rFonts w:ascii="Times New Roman" w:hAnsi="Times New Roman"/>
          <w:sz w:val="24"/>
          <w:szCs w:val="24"/>
        </w:rPr>
      </w:pPr>
      <w:r w:rsidRPr="00BE1146">
        <w:rPr>
          <w:rFonts w:ascii="Times New Roman" w:hAnsi="Times New Roman"/>
          <w:sz w:val="24"/>
          <w:szCs w:val="24"/>
        </w:rPr>
        <w:t xml:space="preserve">The initiation of somatic embryos as green globular structures, their bipolar nature, lack of vascular connections to </w:t>
      </w:r>
      <w:proofErr w:type="gramStart"/>
      <w:r w:rsidRPr="00BE1146">
        <w:rPr>
          <w:rFonts w:ascii="Times New Roman" w:hAnsi="Times New Roman"/>
          <w:sz w:val="24"/>
          <w:szCs w:val="24"/>
        </w:rPr>
        <w:t xml:space="preserve">the </w:t>
      </w:r>
      <w:r>
        <w:rPr>
          <w:rFonts w:ascii="Times New Roman" w:hAnsi="Times New Roman"/>
          <w:sz w:val="24"/>
          <w:szCs w:val="24"/>
        </w:rPr>
        <w:t xml:space="preserve"> initial</w:t>
      </w:r>
      <w:proofErr w:type="gramEnd"/>
      <w:r>
        <w:rPr>
          <w:rFonts w:ascii="Times New Roman" w:hAnsi="Times New Roman"/>
          <w:sz w:val="24"/>
          <w:szCs w:val="24"/>
        </w:rPr>
        <w:t xml:space="preserve"> </w:t>
      </w:r>
      <w:r w:rsidRPr="00BE1146">
        <w:rPr>
          <w:rFonts w:ascii="Times New Roman" w:hAnsi="Times New Roman"/>
          <w:sz w:val="24"/>
          <w:szCs w:val="24"/>
        </w:rPr>
        <w:t xml:space="preserve">explants, presence of procambial strands and ease of separation of the embryos from the explant have been reported </w:t>
      </w:r>
      <w:r>
        <w:rPr>
          <w:rFonts w:ascii="Times New Roman" w:hAnsi="Times New Roman"/>
          <w:sz w:val="24"/>
          <w:szCs w:val="24"/>
        </w:rPr>
        <w:t xml:space="preserve">for </w:t>
      </w:r>
      <w:proofErr w:type="spellStart"/>
      <w:r w:rsidRPr="00AA2D99">
        <w:rPr>
          <w:rFonts w:ascii="Times New Roman" w:hAnsi="Times New Roman"/>
          <w:i/>
          <w:sz w:val="24"/>
          <w:szCs w:val="24"/>
        </w:rPr>
        <w:t>Azadirachta</w:t>
      </w:r>
      <w:proofErr w:type="spellEnd"/>
      <w:r w:rsidRPr="00AA2D99">
        <w:rPr>
          <w:rFonts w:ascii="Times New Roman" w:hAnsi="Times New Roman"/>
          <w:i/>
          <w:sz w:val="24"/>
          <w:szCs w:val="24"/>
        </w:rPr>
        <w:t xml:space="preserve"> </w:t>
      </w:r>
      <w:proofErr w:type="spellStart"/>
      <w:r w:rsidRPr="00AA2D99">
        <w:rPr>
          <w:rFonts w:ascii="Times New Roman" w:hAnsi="Times New Roman"/>
          <w:i/>
          <w:sz w:val="24"/>
          <w:szCs w:val="24"/>
        </w:rPr>
        <w:t>indica</w:t>
      </w:r>
      <w:proofErr w:type="spellEnd"/>
      <w:r>
        <w:rPr>
          <w:rFonts w:ascii="Times New Roman" w:hAnsi="Times New Roman"/>
          <w:sz w:val="24"/>
          <w:szCs w:val="24"/>
        </w:rPr>
        <w:t xml:space="preserve"> </w:t>
      </w:r>
      <w:r w:rsidRPr="00BE1146">
        <w:rPr>
          <w:rFonts w:ascii="Times New Roman" w:hAnsi="Times New Roman"/>
          <w:sz w:val="24"/>
          <w:szCs w:val="24"/>
        </w:rPr>
        <w:t xml:space="preserve">(Murthy and </w:t>
      </w:r>
      <w:proofErr w:type="spellStart"/>
      <w:r>
        <w:rPr>
          <w:rFonts w:ascii="Times New Roman" w:hAnsi="Times New Roman"/>
          <w:sz w:val="24"/>
          <w:szCs w:val="24"/>
        </w:rPr>
        <w:t>Saxena</w:t>
      </w:r>
      <w:proofErr w:type="spellEnd"/>
      <w:r w:rsidRPr="00BE1146">
        <w:rPr>
          <w:rFonts w:ascii="Times New Roman" w:hAnsi="Times New Roman"/>
          <w:sz w:val="24"/>
          <w:szCs w:val="24"/>
        </w:rPr>
        <w:t xml:space="preserve"> 1998</w:t>
      </w:r>
      <w:r>
        <w:rPr>
          <w:rFonts w:ascii="Times New Roman" w:hAnsi="Times New Roman"/>
          <w:sz w:val="24"/>
          <w:szCs w:val="24"/>
        </w:rPr>
        <w:t xml:space="preserve">)  </w:t>
      </w:r>
      <w:proofErr w:type="spellStart"/>
      <w:r w:rsidRPr="00AA2D99">
        <w:rPr>
          <w:rFonts w:ascii="Times New Roman" w:hAnsi="Times New Roman"/>
          <w:i/>
          <w:sz w:val="24"/>
          <w:szCs w:val="24"/>
        </w:rPr>
        <w:t>Melia</w:t>
      </w:r>
      <w:proofErr w:type="spellEnd"/>
      <w:r w:rsidRPr="00AA2D99">
        <w:rPr>
          <w:rFonts w:ascii="Times New Roman" w:hAnsi="Times New Roman"/>
          <w:i/>
          <w:sz w:val="24"/>
          <w:szCs w:val="24"/>
        </w:rPr>
        <w:t xml:space="preserve"> </w:t>
      </w:r>
      <w:proofErr w:type="spellStart"/>
      <w:r w:rsidRPr="00AA2D99">
        <w:rPr>
          <w:rFonts w:ascii="Times New Roman" w:hAnsi="Times New Roman"/>
          <w:i/>
          <w:sz w:val="24"/>
          <w:szCs w:val="24"/>
        </w:rPr>
        <w:t>azedarach</w:t>
      </w:r>
      <w:proofErr w:type="spellEnd"/>
      <w:r w:rsidRPr="00BE1146">
        <w:rPr>
          <w:rFonts w:ascii="Times New Roman" w:hAnsi="Times New Roman"/>
          <w:sz w:val="24"/>
          <w:szCs w:val="24"/>
        </w:rPr>
        <w:t xml:space="preserve"> </w:t>
      </w:r>
      <w:r>
        <w:rPr>
          <w:rFonts w:ascii="Times New Roman" w:hAnsi="Times New Roman"/>
          <w:sz w:val="24"/>
          <w:szCs w:val="24"/>
        </w:rPr>
        <w:t>(</w:t>
      </w:r>
      <w:r w:rsidRPr="00BE1146">
        <w:rPr>
          <w:rFonts w:ascii="Times New Roman" w:hAnsi="Times New Roman"/>
          <w:sz w:val="24"/>
          <w:szCs w:val="24"/>
        </w:rPr>
        <w:t>Vila et al. 2003</w:t>
      </w:r>
      <w:r>
        <w:rPr>
          <w:rFonts w:ascii="Times New Roman" w:hAnsi="Times New Roman"/>
          <w:sz w:val="24"/>
          <w:szCs w:val="24"/>
        </w:rPr>
        <w:t xml:space="preserve">) </w:t>
      </w:r>
      <w:proofErr w:type="spellStart"/>
      <w:r w:rsidRPr="00AA2D99">
        <w:rPr>
          <w:rFonts w:ascii="Times New Roman" w:hAnsi="Times New Roman"/>
          <w:i/>
          <w:sz w:val="24"/>
          <w:szCs w:val="24"/>
        </w:rPr>
        <w:t>Melia</w:t>
      </w:r>
      <w:proofErr w:type="spellEnd"/>
      <w:r w:rsidRPr="00AA2D99">
        <w:rPr>
          <w:rFonts w:ascii="Times New Roman" w:hAnsi="Times New Roman"/>
          <w:i/>
          <w:sz w:val="24"/>
          <w:szCs w:val="24"/>
        </w:rPr>
        <w:t xml:space="preserve"> volkensii</w:t>
      </w:r>
      <w:r>
        <w:rPr>
          <w:rFonts w:ascii="Times New Roman" w:hAnsi="Times New Roman"/>
          <w:sz w:val="24"/>
          <w:szCs w:val="24"/>
        </w:rPr>
        <w:t xml:space="preserve"> (</w:t>
      </w:r>
      <w:r w:rsidRPr="00BE1146">
        <w:rPr>
          <w:rFonts w:ascii="Times New Roman" w:hAnsi="Times New Roman"/>
          <w:sz w:val="24"/>
          <w:szCs w:val="24"/>
        </w:rPr>
        <w:t>Indieka et al. 2007)</w:t>
      </w:r>
      <w:r>
        <w:rPr>
          <w:rFonts w:ascii="Times New Roman" w:hAnsi="Times New Roman"/>
          <w:sz w:val="24"/>
          <w:szCs w:val="24"/>
        </w:rPr>
        <w:t>,</w:t>
      </w:r>
      <w:r w:rsidRPr="00BE1146">
        <w:rPr>
          <w:rFonts w:ascii="Times New Roman" w:hAnsi="Times New Roman"/>
          <w:sz w:val="24"/>
          <w:szCs w:val="24"/>
        </w:rPr>
        <w:t xml:space="preserve"> </w:t>
      </w:r>
      <w:r>
        <w:rPr>
          <w:rFonts w:ascii="Times New Roman" w:hAnsi="Times New Roman"/>
          <w:sz w:val="24"/>
          <w:szCs w:val="24"/>
        </w:rPr>
        <w:t xml:space="preserve">  coffee and grapevine </w:t>
      </w:r>
      <w:r w:rsidRPr="00BE1146">
        <w:rPr>
          <w:rFonts w:ascii="Times New Roman" w:hAnsi="Times New Roman"/>
          <w:sz w:val="24"/>
          <w:szCs w:val="24"/>
        </w:rPr>
        <w:t>(Quiroz-</w:t>
      </w:r>
      <w:proofErr w:type="spellStart"/>
      <w:r w:rsidRPr="00BE1146">
        <w:rPr>
          <w:rFonts w:ascii="Times New Roman" w:hAnsi="Times New Roman"/>
          <w:sz w:val="24"/>
          <w:szCs w:val="24"/>
        </w:rPr>
        <w:t>Figuera</w:t>
      </w:r>
      <w:proofErr w:type="spellEnd"/>
      <w:r w:rsidRPr="00BE1146">
        <w:rPr>
          <w:rFonts w:ascii="Times New Roman" w:hAnsi="Times New Roman"/>
          <w:sz w:val="24"/>
          <w:szCs w:val="24"/>
        </w:rPr>
        <w:t xml:space="preserve"> et al. 2006</w:t>
      </w:r>
      <w:r>
        <w:rPr>
          <w:rFonts w:ascii="Times New Roman" w:hAnsi="Times New Roman"/>
          <w:sz w:val="24"/>
          <w:szCs w:val="24"/>
        </w:rPr>
        <w:t>) as well as in rice (</w:t>
      </w:r>
      <w:r w:rsidRPr="00BE1146">
        <w:rPr>
          <w:rFonts w:ascii="Times New Roman" w:hAnsi="Times New Roman"/>
          <w:sz w:val="24"/>
          <w:szCs w:val="24"/>
        </w:rPr>
        <w:t xml:space="preserve">Vega et al. 2009). Some heterogeneity was observed in the size and morphology of somatic embryos in the present study, which calls for further study for characterization of the extent of heterogeneity and its implications on the conversion of embryos into plants. Similar heterogeneity of TDZ-induced somatic embryos was reported in </w:t>
      </w:r>
      <w:r w:rsidRPr="00BE1146">
        <w:rPr>
          <w:rFonts w:ascii="Times New Roman" w:hAnsi="Times New Roman"/>
          <w:i/>
          <w:iCs/>
          <w:sz w:val="24"/>
          <w:szCs w:val="24"/>
        </w:rPr>
        <w:t xml:space="preserve">M. </w:t>
      </w:r>
      <w:proofErr w:type="spellStart"/>
      <w:r w:rsidRPr="00BE1146">
        <w:rPr>
          <w:rFonts w:ascii="Times New Roman" w:hAnsi="Times New Roman"/>
          <w:i/>
          <w:iCs/>
          <w:sz w:val="24"/>
          <w:szCs w:val="24"/>
        </w:rPr>
        <w:t>azedarach</w:t>
      </w:r>
      <w:proofErr w:type="spellEnd"/>
      <w:r w:rsidRPr="00BE1146">
        <w:rPr>
          <w:rFonts w:ascii="Times New Roman" w:hAnsi="Times New Roman"/>
          <w:sz w:val="24"/>
          <w:szCs w:val="24"/>
        </w:rPr>
        <w:t xml:space="preserve"> by Vila et al. (2010).</w:t>
      </w:r>
    </w:p>
    <w:p w:rsidR="00B47F66" w:rsidRPr="00BE1146" w:rsidRDefault="00B47F66" w:rsidP="00B47F66">
      <w:pPr>
        <w:spacing w:after="0" w:line="480" w:lineRule="auto"/>
        <w:jc w:val="both"/>
        <w:rPr>
          <w:rFonts w:ascii="Times New Roman" w:hAnsi="Times New Roman"/>
          <w:noProof/>
          <w:sz w:val="24"/>
          <w:szCs w:val="24"/>
        </w:rPr>
      </w:pPr>
      <w:r w:rsidRPr="00BE1146">
        <w:rPr>
          <w:rFonts w:ascii="Times New Roman" w:hAnsi="Times New Roman"/>
          <w:noProof/>
          <w:sz w:val="24"/>
          <w:szCs w:val="24"/>
        </w:rPr>
        <w:t>Elongation of microshoots was achieved when whole or half segments of cotyledons having microshoots were subcultured o</w:t>
      </w:r>
      <w:r>
        <w:rPr>
          <w:rFonts w:ascii="Times New Roman" w:hAnsi="Times New Roman"/>
          <w:noProof/>
          <w:sz w:val="24"/>
          <w:szCs w:val="24"/>
        </w:rPr>
        <w:t>n</w:t>
      </w:r>
      <w:r w:rsidRPr="00BE1146">
        <w:rPr>
          <w:rFonts w:ascii="Times New Roman" w:hAnsi="Times New Roman"/>
          <w:noProof/>
          <w:sz w:val="24"/>
          <w:szCs w:val="24"/>
        </w:rPr>
        <w:t xml:space="preserve"> half-strength MS supplemented with 0.1mg l</w:t>
      </w:r>
      <w:r w:rsidRPr="00BE1146">
        <w:rPr>
          <w:rFonts w:ascii="Times New Roman" w:hAnsi="Times New Roman"/>
          <w:noProof/>
          <w:sz w:val="24"/>
          <w:szCs w:val="24"/>
          <w:vertAlign w:val="superscript"/>
        </w:rPr>
        <w:t>-1</w:t>
      </w:r>
      <w:r w:rsidRPr="00BE1146">
        <w:rPr>
          <w:rFonts w:ascii="Times New Roman" w:hAnsi="Times New Roman"/>
          <w:noProof/>
          <w:sz w:val="24"/>
          <w:szCs w:val="24"/>
        </w:rPr>
        <w:t xml:space="preserve"> BAP, 0.1 mg l</w:t>
      </w:r>
      <w:r w:rsidRPr="00BE1146">
        <w:rPr>
          <w:rFonts w:ascii="Times New Roman" w:hAnsi="Times New Roman"/>
          <w:noProof/>
          <w:sz w:val="24"/>
          <w:szCs w:val="24"/>
          <w:vertAlign w:val="superscript"/>
        </w:rPr>
        <w:t>-1</w:t>
      </w:r>
      <w:r w:rsidRPr="00BE1146">
        <w:rPr>
          <w:rFonts w:ascii="Times New Roman" w:hAnsi="Times New Roman"/>
          <w:noProof/>
          <w:sz w:val="24"/>
          <w:szCs w:val="24"/>
        </w:rPr>
        <w:t xml:space="preserve"> BAP + 0.01 mg l</w:t>
      </w:r>
      <w:r w:rsidRPr="00BE1146">
        <w:rPr>
          <w:rFonts w:ascii="Times New Roman" w:hAnsi="Times New Roman"/>
          <w:noProof/>
          <w:sz w:val="24"/>
          <w:szCs w:val="24"/>
          <w:vertAlign w:val="superscript"/>
        </w:rPr>
        <w:t>-1</w:t>
      </w:r>
      <w:r w:rsidRPr="00BE1146">
        <w:rPr>
          <w:rFonts w:ascii="Times New Roman" w:hAnsi="Times New Roman"/>
          <w:noProof/>
          <w:sz w:val="24"/>
          <w:szCs w:val="24"/>
        </w:rPr>
        <w:t xml:space="preserve"> IAA or 0.1 mg l</w:t>
      </w:r>
      <w:r w:rsidRPr="00BE1146">
        <w:rPr>
          <w:rFonts w:ascii="Times New Roman" w:hAnsi="Times New Roman"/>
          <w:noProof/>
          <w:sz w:val="24"/>
          <w:szCs w:val="24"/>
          <w:vertAlign w:val="superscript"/>
        </w:rPr>
        <w:t>-1</w:t>
      </w:r>
      <w:r w:rsidRPr="00BE1146">
        <w:rPr>
          <w:rFonts w:ascii="Times New Roman" w:hAnsi="Times New Roman"/>
          <w:noProof/>
          <w:sz w:val="24"/>
          <w:szCs w:val="24"/>
        </w:rPr>
        <w:t xml:space="preserve"> BAP + 10% coconut water (CW). Medium containing BAP in combination with IAA caused the best elongation of the microshoots formed earlier on </w:t>
      </w:r>
      <w:r>
        <w:rPr>
          <w:rFonts w:ascii="Times New Roman" w:hAnsi="Times New Roman"/>
          <w:noProof/>
          <w:sz w:val="24"/>
          <w:szCs w:val="24"/>
        </w:rPr>
        <w:t xml:space="preserve">variants of </w:t>
      </w:r>
      <w:r w:rsidRPr="00BE1146">
        <w:rPr>
          <w:rFonts w:ascii="Times New Roman" w:hAnsi="Times New Roman"/>
          <w:noProof/>
          <w:sz w:val="24"/>
          <w:szCs w:val="24"/>
        </w:rPr>
        <w:t xml:space="preserve">induction medium, with no morphological abberations observed (Table 1). However, variants of the medium containing BAP combined with IAA or CW also allowed some somatic embryos that had failed to convert to microshoots on the induction media to do so, though the conversion </w:t>
      </w:r>
      <w:r>
        <w:rPr>
          <w:rFonts w:ascii="Times New Roman" w:hAnsi="Times New Roman"/>
          <w:noProof/>
          <w:sz w:val="24"/>
          <w:szCs w:val="24"/>
        </w:rPr>
        <w:t xml:space="preserve"> percentage </w:t>
      </w:r>
      <w:r w:rsidRPr="00BE1146">
        <w:rPr>
          <w:rFonts w:ascii="Times New Roman" w:hAnsi="Times New Roman"/>
          <w:noProof/>
          <w:sz w:val="24"/>
          <w:szCs w:val="24"/>
        </w:rPr>
        <w:t>was generally low.</w:t>
      </w:r>
      <w:r>
        <w:rPr>
          <w:rFonts w:ascii="Times New Roman" w:hAnsi="Times New Roman"/>
          <w:noProof/>
          <w:sz w:val="24"/>
          <w:szCs w:val="24"/>
        </w:rPr>
        <w:t xml:space="preserve"> </w:t>
      </w:r>
      <w:r w:rsidRPr="00BE1146">
        <w:rPr>
          <w:rFonts w:ascii="Times New Roman" w:hAnsi="Times New Roman"/>
          <w:sz w:val="24"/>
          <w:szCs w:val="24"/>
        </w:rPr>
        <w:t>The elongation of the microshoots on medium containing 0.1 mg l</w:t>
      </w:r>
      <w:r w:rsidRPr="00BE1146">
        <w:rPr>
          <w:rFonts w:ascii="Times New Roman" w:hAnsi="Times New Roman"/>
          <w:sz w:val="24"/>
          <w:szCs w:val="24"/>
          <w:vertAlign w:val="superscript"/>
        </w:rPr>
        <w:t>-1</w:t>
      </w:r>
      <w:r w:rsidRPr="00BE1146">
        <w:rPr>
          <w:rFonts w:ascii="Times New Roman" w:hAnsi="Times New Roman"/>
          <w:sz w:val="24"/>
          <w:szCs w:val="24"/>
        </w:rPr>
        <w:t xml:space="preserve"> BAP alone or in combination with either coconut water or 0.01 mg l</w:t>
      </w:r>
      <w:r w:rsidRPr="00BE1146">
        <w:rPr>
          <w:rFonts w:ascii="Times New Roman" w:hAnsi="Times New Roman"/>
          <w:sz w:val="24"/>
          <w:szCs w:val="24"/>
          <w:vertAlign w:val="superscript"/>
        </w:rPr>
        <w:t>-1</w:t>
      </w:r>
      <w:r w:rsidRPr="00BE1146">
        <w:rPr>
          <w:rFonts w:ascii="Times New Roman" w:hAnsi="Times New Roman"/>
          <w:sz w:val="24"/>
          <w:szCs w:val="24"/>
        </w:rPr>
        <w:t xml:space="preserve"> IAA is in conformity with our previous findings (Mulanda et al. 2012) for </w:t>
      </w:r>
      <w:r w:rsidRPr="00BE1146">
        <w:rPr>
          <w:rFonts w:ascii="Times New Roman" w:hAnsi="Times New Roman"/>
          <w:i/>
          <w:iCs/>
          <w:sz w:val="24"/>
          <w:szCs w:val="24"/>
        </w:rPr>
        <w:t>M. volkensii</w:t>
      </w:r>
      <w:r w:rsidRPr="00BE1146">
        <w:rPr>
          <w:rFonts w:ascii="Times New Roman" w:hAnsi="Times New Roman"/>
          <w:sz w:val="24"/>
          <w:szCs w:val="24"/>
        </w:rPr>
        <w:t xml:space="preserve"> shoots regenerated from mature zygotic embryos using TDZ, and with the findings of </w:t>
      </w:r>
      <w:proofErr w:type="spellStart"/>
      <w:r w:rsidRPr="00BE1146">
        <w:rPr>
          <w:rFonts w:ascii="Times New Roman" w:hAnsi="Times New Roman"/>
          <w:sz w:val="24"/>
          <w:szCs w:val="24"/>
        </w:rPr>
        <w:t>Shahin-uz-zaman</w:t>
      </w:r>
      <w:proofErr w:type="spellEnd"/>
      <w:r w:rsidRPr="00BE1146">
        <w:rPr>
          <w:rFonts w:ascii="Times New Roman" w:hAnsi="Times New Roman"/>
          <w:sz w:val="24"/>
          <w:szCs w:val="24"/>
        </w:rPr>
        <w:t xml:space="preserve"> et al. (2008) in </w:t>
      </w:r>
      <w:proofErr w:type="spellStart"/>
      <w:r w:rsidRPr="00BE1146">
        <w:rPr>
          <w:rFonts w:ascii="Times New Roman" w:hAnsi="Times New Roman"/>
          <w:i/>
          <w:iCs/>
          <w:sz w:val="24"/>
          <w:szCs w:val="24"/>
        </w:rPr>
        <w:t>Azadirachta</w:t>
      </w:r>
      <w:proofErr w:type="spellEnd"/>
      <w:r w:rsidRPr="00BE1146">
        <w:rPr>
          <w:rFonts w:ascii="Times New Roman" w:hAnsi="Times New Roman"/>
          <w:sz w:val="24"/>
          <w:szCs w:val="24"/>
        </w:rPr>
        <w:t xml:space="preserve"> </w:t>
      </w:r>
      <w:proofErr w:type="spellStart"/>
      <w:r w:rsidRPr="00BE1146">
        <w:rPr>
          <w:rFonts w:ascii="Times New Roman" w:hAnsi="Times New Roman"/>
          <w:i/>
          <w:iCs/>
          <w:sz w:val="24"/>
          <w:szCs w:val="24"/>
        </w:rPr>
        <w:t>indica</w:t>
      </w:r>
      <w:proofErr w:type="spellEnd"/>
      <w:r w:rsidRPr="00BE1146">
        <w:rPr>
          <w:rFonts w:ascii="Times New Roman" w:hAnsi="Times New Roman"/>
          <w:sz w:val="24"/>
          <w:szCs w:val="24"/>
        </w:rPr>
        <w:t xml:space="preserve">. </w:t>
      </w:r>
      <w:r w:rsidRPr="00BE1146">
        <w:rPr>
          <w:rFonts w:ascii="Times New Roman" w:hAnsi="Times New Roman"/>
          <w:noProof/>
          <w:sz w:val="24"/>
          <w:szCs w:val="24"/>
        </w:rPr>
        <w:t>Significant rooting (</w:t>
      </w:r>
      <w:r w:rsidRPr="00117ACC">
        <w:rPr>
          <w:rFonts w:ascii="Times New Roman" w:hAnsi="Times New Roman"/>
          <w:i/>
          <w:noProof/>
          <w:sz w:val="24"/>
          <w:szCs w:val="24"/>
        </w:rPr>
        <w:t>F</w:t>
      </w:r>
      <w:r w:rsidRPr="00BE1146">
        <w:rPr>
          <w:rFonts w:ascii="Times New Roman" w:hAnsi="Times New Roman"/>
          <w:noProof/>
          <w:sz w:val="24"/>
          <w:szCs w:val="24"/>
        </w:rPr>
        <w:t xml:space="preserve"> test, </w:t>
      </w:r>
      <w:r w:rsidRPr="00117ACC">
        <w:rPr>
          <w:rFonts w:ascii="Times New Roman" w:hAnsi="Times New Roman"/>
          <w:i/>
          <w:noProof/>
          <w:sz w:val="24"/>
          <w:szCs w:val="24"/>
        </w:rPr>
        <w:t>p</w:t>
      </w:r>
      <w:r w:rsidRPr="00BE1146">
        <w:rPr>
          <w:rFonts w:ascii="Times New Roman" w:hAnsi="Times New Roman"/>
          <w:noProof/>
          <w:sz w:val="24"/>
          <w:szCs w:val="24"/>
        </w:rPr>
        <w:t xml:space="preserve"> &lt; 0.001) was observed only in </w:t>
      </w:r>
      <w:r w:rsidRPr="00BE1146">
        <w:rPr>
          <w:rFonts w:ascii="Times New Roman" w:hAnsi="Times New Roman"/>
          <w:noProof/>
          <w:sz w:val="24"/>
          <w:szCs w:val="24"/>
        </w:rPr>
        <w:lastRenderedPageBreak/>
        <w:t>medium containing 0.2 mg l</w:t>
      </w:r>
      <w:r w:rsidRPr="00BE1146">
        <w:rPr>
          <w:rFonts w:ascii="Times New Roman" w:hAnsi="Times New Roman"/>
          <w:noProof/>
          <w:sz w:val="24"/>
          <w:szCs w:val="24"/>
          <w:vertAlign w:val="superscript"/>
        </w:rPr>
        <w:t>-1</w:t>
      </w:r>
      <w:r w:rsidRPr="00BE1146">
        <w:rPr>
          <w:rFonts w:ascii="Times New Roman" w:hAnsi="Times New Roman"/>
          <w:noProof/>
          <w:sz w:val="24"/>
          <w:szCs w:val="24"/>
        </w:rPr>
        <w:t xml:space="preserve"> NAA alone or 0.1 mg l</w:t>
      </w:r>
      <w:r w:rsidRPr="00BE1146">
        <w:rPr>
          <w:rFonts w:ascii="Times New Roman" w:hAnsi="Times New Roman"/>
          <w:noProof/>
          <w:sz w:val="24"/>
          <w:szCs w:val="24"/>
          <w:vertAlign w:val="superscript"/>
        </w:rPr>
        <w:t>-1</w:t>
      </w:r>
      <w:r w:rsidRPr="00BE1146">
        <w:rPr>
          <w:rFonts w:ascii="Times New Roman" w:hAnsi="Times New Roman"/>
          <w:noProof/>
          <w:sz w:val="24"/>
          <w:szCs w:val="24"/>
        </w:rPr>
        <w:t xml:space="preserve"> NAA in combination with 0.1 mg l</w:t>
      </w:r>
      <w:r w:rsidRPr="00BE1146">
        <w:rPr>
          <w:rFonts w:ascii="Times New Roman" w:hAnsi="Times New Roman"/>
          <w:noProof/>
          <w:sz w:val="24"/>
          <w:szCs w:val="24"/>
          <w:vertAlign w:val="superscript"/>
        </w:rPr>
        <w:t>-1</w:t>
      </w:r>
      <w:r w:rsidRPr="00BE1146">
        <w:rPr>
          <w:rFonts w:ascii="Times New Roman" w:hAnsi="Times New Roman"/>
          <w:noProof/>
          <w:sz w:val="24"/>
          <w:szCs w:val="24"/>
        </w:rPr>
        <w:t xml:space="preserve"> IBA (Table </w:t>
      </w:r>
      <w:r>
        <w:rPr>
          <w:rFonts w:ascii="Times New Roman" w:hAnsi="Times New Roman"/>
          <w:noProof/>
          <w:sz w:val="24"/>
          <w:szCs w:val="24"/>
        </w:rPr>
        <w:t>2</w:t>
      </w:r>
      <w:r w:rsidRPr="00BE1146">
        <w:rPr>
          <w:rFonts w:ascii="Times New Roman" w:hAnsi="Times New Roman"/>
          <w:noProof/>
          <w:sz w:val="24"/>
          <w:szCs w:val="24"/>
        </w:rPr>
        <w:t xml:space="preserve">). </w:t>
      </w:r>
      <w:r w:rsidRPr="00BE1146">
        <w:rPr>
          <w:rFonts w:ascii="Times New Roman" w:hAnsi="Times New Roman"/>
          <w:sz w:val="24"/>
          <w:szCs w:val="24"/>
        </w:rPr>
        <w:t>NAA was superior to IBA in root induction</w:t>
      </w:r>
      <w:r>
        <w:rPr>
          <w:rFonts w:ascii="Times New Roman" w:hAnsi="Times New Roman"/>
          <w:sz w:val="24"/>
          <w:szCs w:val="24"/>
        </w:rPr>
        <w:t xml:space="preserve">.  </w:t>
      </w:r>
      <w:r w:rsidRPr="00BE1146">
        <w:rPr>
          <w:rFonts w:ascii="Times New Roman" w:hAnsi="Times New Roman"/>
          <w:sz w:val="24"/>
          <w:szCs w:val="24"/>
        </w:rPr>
        <w:t>NAA-supplemented variants of the medium also caused variable extents of leaf chlorosis in the shoots</w:t>
      </w:r>
      <w:r>
        <w:rPr>
          <w:rFonts w:ascii="Times New Roman" w:hAnsi="Times New Roman"/>
          <w:sz w:val="24"/>
          <w:szCs w:val="24"/>
        </w:rPr>
        <w:t xml:space="preserve"> (Fig. 5D)</w:t>
      </w:r>
      <w:r w:rsidRPr="00BE1146">
        <w:rPr>
          <w:rFonts w:ascii="Times New Roman" w:hAnsi="Times New Roman"/>
          <w:sz w:val="24"/>
          <w:szCs w:val="24"/>
        </w:rPr>
        <w:t xml:space="preserve">. </w:t>
      </w:r>
      <w:r>
        <w:rPr>
          <w:rFonts w:ascii="Times New Roman" w:hAnsi="Times New Roman"/>
          <w:sz w:val="24"/>
          <w:szCs w:val="24"/>
        </w:rPr>
        <w:t xml:space="preserve"> </w:t>
      </w:r>
      <w:r w:rsidRPr="00BE1146">
        <w:rPr>
          <w:rFonts w:ascii="Times New Roman" w:hAnsi="Times New Roman"/>
          <w:noProof/>
          <w:sz w:val="24"/>
          <w:szCs w:val="24"/>
        </w:rPr>
        <w:t xml:space="preserve">In general, IBA induced </w:t>
      </w:r>
      <w:r>
        <w:rPr>
          <w:rFonts w:ascii="Times New Roman" w:hAnsi="Times New Roman"/>
          <w:noProof/>
          <w:sz w:val="24"/>
          <w:szCs w:val="24"/>
        </w:rPr>
        <w:t xml:space="preserve"> </w:t>
      </w:r>
      <w:r w:rsidRPr="00BE1146">
        <w:rPr>
          <w:rFonts w:ascii="Times New Roman" w:hAnsi="Times New Roman"/>
          <w:noProof/>
          <w:sz w:val="24"/>
          <w:szCs w:val="24"/>
        </w:rPr>
        <w:t xml:space="preserve">single </w:t>
      </w:r>
      <w:r>
        <w:rPr>
          <w:rFonts w:ascii="Times New Roman" w:hAnsi="Times New Roman"/>
          <w:noProof/>
          <w:sz w:val="24"/>
          <w:szCs w:val="24"/>
        </w:rPr>
        <w:t xml:space="preserve"> roots </w:t>
      </w:r>
      <w:r w:rsidRPr="00BE1146">
        <w:rPr>
          <w:rFonts w:ascii="Times New Roman" w:hAnsi="Times New Roman"/>
          <w:noProof/>
          <w:sz w:val="24"/>
          <w:szCs w:val="24"/>
        </w:rPr>
        <w:t xml:space="preserve">per shoot </w:t>
      </w:r>
      <w:r>
        <w:rPr>
          <w:rFonts w:ascii="Times New Roman" w:hAnsi="Times New Roman"/>
          <w:noProof/>
          <w:sz w:val="24"/>
          <w:szCs w:val="24"/>
        </w:rPr>
        <w:t xml:space="preserve"> </w:t>
      </w:r>
      <w:r w:rsidRPr="00BE1146">
        <w:rPr>
          <w:rFonts w:ascii="Times New Roman" w:hAnsi="Times New Roman"/>
          <w:noProof/>
          <w:sz w:val="24"/>
          <w:szCs w:val="24"/>
        </w:rPr>
        <w:t>while NAA induced multiple roots (Table 2</w:t>
      </w:r>
      <w:r>
        <w:rPr>
          <w:rFonts w:ascii="Times New Roman" w:hAnsi="Times New Roman"/>
          <w:noProof/>
          <w:sz w:val="24"/>
          <w:szCs w:val="24"/>
        </w:rPr>
        <w:t>, Fig. 5D</w:t>
      </w:r>
      <w:r w:rsidRPr="00BE1146">
        <w:rPr>
          <w:rFonts w:ascii="Times New Roman" w:hAnsi="Times New Roman"/>
          <w:noProof/>
          <w:sz w:val="24"/>
          <w:szCs w:val="24"/>
        </w:rPr>
        <w:t>).</w:t>
      </w:r>
    </w:p>
    <w:p w:rsidR="00B47F66" w:rsidRPr="00BE1146" w:rsidRDefault="00B47F66" w:rsidP="00B47F66">
      <w:pPr>
        <w:spacing w:after="0" w:line="480" w:lineRule="auto"/>
        <w:jc w:val="both"/>
        <w:rPr>
          <w:rFonts w:ascii="Times New Roman" w:hAnsi="Times New Roman"/>
          <w:sz w:val="24"/>
          <w:szCs w:val="24"/>
        </w:rPr>
      </w:pPr>
      <w:r w:rsidRPr="00BE1146">
        <w:rPr>
          <w:rFonts w:ascii="Times New Roman" w:hAnsi="Times New Roman"/>
          <w:sz w:val="24"/>
          <w:szCs w:val="24"/>
        </w:rPr>
        <w:t xml:space="preserve">The </w:t>
      </w:r>
      <w:r>
        <w:rPr>
          <w:rFonts w:ascii="Times New Roman" w:hAnsi="Times New Roman"/>
          <w:sz w:val="24"/>
          <w:szCs w:val="24"/>
        </w:rPr>
        <w:t xml:space="preserve">  percentage </w:t>
      </w:r>
      <w:r w:rsidRPr="00BE1146">
        <w:rPr>
          <w:rFonts w:ascii="Times New Roman" w:hAnsi="Times New Roman"/>
          <w:sz w:val="24"/>
          <w:szCs w:val="24"/>
        </w:rPr>
        <w:t xml:space="preserve">of rooting obtained in this study is similar to that reported by Indieka et al. (2007) for </w:t>
      </w:r>
      <w:r w:rsidRPr="00BE1146">
        <w:rPr>
          <w:rFonts w:ascii="Times New Roman" w:hAnsi="Times New Roman"/>
          <w:i/>
          <w:iCs/>
          <w:sz w:val="24"/>
          <w:szCs w:val="24"/>
        </w:rPr>
        <w:t>M. volkensii</w:t>
      </w:r>
      <w:r w:rsidRPr="00BE1146">
        <w:rPr>
          <w:rFonts w:ascii="Times New Roman" w:hAnsi="Times New Roman"/>
          <w:sz w:val="24"/>
          <w:szCs w:val="24"/>
        </w:rPr>
        <w:t xml:space="preserve">. Low </w:t>
      </w:r>
      <w:proofErr w:type="gramStart"/>
      <w:r w:rsidRPr="00BE1146">
        <w:rPr>
          <w:rFonts w:ascii="Times New Roman" w:hAnsi="Times New Roman"/>
          <w:sz w:val="24"/>
          <w:szCs w:val="24"/>
        </w:rPr>
        <w:t xml:space="preserve">rooting </w:t>
      </w:r>
      <w:r>
        <w:rPr>
          <w:rFonts w:ascii="Times New Roman" w:hAnsi="Times New Roman"/>
          <w:sz w:val="24"/>
          <w:szCs w:val="24"/>
        </w:rPr>
        <w:t xml:space="preserve"> </w:t>
      </w:r>
      <w:r w:rsidRPr="00BE1146">
        <w:rPr>
          <w:rFonts w:ascii="Times New Roman" w:hAnsi="Times New Roman"/>
          <w:sz w:val="24"/>
          <w:szCs w:val="24"/>
        </w:rPr>
        <w:t>is</w:t>
      </w:r>
      <w:proofErr w:type="gramEnd"/>
      <w:r w:rsidRPr="00BE1146">
        <w:rPr>
          <w:rFonts w:ascii="Times New Roman" w:hAnsi="Times New Roman"/>
          <w:sz w:val="24"/>
          <w:szCs w:val="24"/>
        </w:rPr>
        <w:t xml:space="preserve"> the only remaining barrier to the utilization of tissue culture for mass propagation of the species</w:t>
      </w:r>
      <w:r>
        <w:rPr>
          <w:rFonts w:ascii="Times New Roman" w:hAnsi="Times New Roman"/>
          <w:sz w:val="24"/>
          <w:szCs w:val="24"/>
        </w:rPr>
        <w:t xml:space="preserve">. </w:t>
      </w:r>
      <w:r w:rsidRPr="00BE1146">
        <w:rPr>
          <w:rFonts w:ascii="Times New Roman" w:hAnsi="Times New Roman"/>
          <w:sz w:val="24"/>
          <w:szCs w:val="24"/>
        </w:rPr>
        <w:t xml:space="preserve"> The </w:t>
      </w:r>
      <w:proofErr w:type="gramStart"/>
      <w:r w:rsidRPr="00BE1146">
        <w:rPr>
          <w:rFonts w:ascii="Times New Roman" w:hAnsi="Times New Roman"/>
          <w:sz w:val="24"/>
          <w:szCs w:val="24"/>
        </w:rPr>
        <w:t xml:space="preserve">high </w:t>
      </w:r>
      <w:r>
        <w:rPr>
          <w:rFonts w:ascii="Times New Roman" w:hAnsi="Times New Roman"/>
          <w:sz w:val="24"/>
          <w:szCs w:val="24"/>
        </w:rPr>
        <w:t xml:space="preserve"> rate</w:t>
      </w:r>
      <w:proofErr w:type="gramEnd"/>
      <w:r>
        <w:rPr>
          <w:rFonts w:ascii="Times New Roman" w:hAnsi="Times New Roman"/>
          <w:sz w:val="24"/>
          <w:szCs w:val="24"/>
        </w:rPr>
        <w:t xml:space="preserve"> </w:t>
      </w:r>
      <w:r w:rsidRPr="00BE1146">
        <w:rPr>
          <w:rFonts w:ascii="Times New Roman" w:hAnsi="Times New Roman"/>
          <w:sz w:val="24"/>
          <w:szCs w:val="24"/>
        </w:rPr>
        <w:t xml:space="preserve">of regeneration attained in this study confirms our earlier report (Mulanda et al. 2012), based on mature zygotic embryos, of high potency and efficacy of Thidiazuron </w:t>
      </w:r>
    </w:p>
    <w:p w:rsidR="00B47F66" w:rsidRDefault="00B47F66" w:rsidP="00B47F66">
      <w:pPr>
        <w:spacing w:after="0" w:line="480" w:lineRule="auto"/>
        <w:jc w:val="both"/>
        <w:rPr>
          <w:rFonts w:ascii="Times New Roman" w:hAnsi="Times New Roman"/>
          <w:b/>
          <w:bCs/>
          <w:sz w:val="24"/>
          <w:szCs w:val="24"/>
        </w:rPr>
      </w:pPr>
    </w:p>
    <w:p w:rsidR="00B47F66" w:rsidRPr="00BE1146" w:rsidRDefault="00B47F66" w:rsidP="00B47F66">
      <w:pPr>
        <w:spacing w:after="0" w:line="480" w:lineRule="auto"/>
        <w:jc w:val="both"/>
        <w:rPr>
          <w:rFonts w:ascii="Times New Roman" w:hAnsi="Times New Roman"/>
          <w:sz w:val="24"/>
          <w:szCs w:val="24"/>
        </w:rPr>
      </w:pPr>
      <w:r w:rsidRPr="00BE1146">
        <w:rPr>
          <w:rFonts w:ascii="Times New Roman" w:hAnsi="Times New Roman"/>
          <w:b/>
          <w:bCs/>
          <w:sz w:val="24"/>
          <w:szCs w:val="24"/>
        </w:rPr>
        <w:t>Acknowledgements</w:t>
      </w:r>
      <w:r>
        <w:rPr>
          <w:rFonts w:ascii="Times New Roman" w:hAnsi="Times New Roman"/>
          <w:b/>
          <w:bCs/>
          <w:sz w:val="24"/>
          <w:szCs w:val="24"/>
        </w:rPr>
        <w:t xml:space="preserve">: </w:t>
      </w:r>
      <w:r w:rsidRPr="00BE1146">
        <w:rPr>
          <w:rFonts w:ascii="Times New Roman" w:hAnsi="Times New Roman"/>
          <w:sz w:val="24"/>
          <w:szCs w:val="24"/>
        </w:rPr>
        <w:t xml:space="preserve">This work was funded by a Research Grant to the first author by the Kenya National Commission for Science, Technology and Innovation. The authors are also grateful to Mr. Julius </w:t>
      </w:r>
      <w:proofErr w:type="spellStart"/>
      <w:r w:rsidRPr="00BE1146">
        <w:rPr>
          <w:rFonts w:ascii="Times New Roman" w:hAnsi="Times New Roman"/>
          <w:sz w:val="24"/>
          <w:szCs w:val="24"/>
        </w:rPr>
        <w:t>Matano</w:t>
      </w:r>
      <w:proofErr w:type="spellEnd"/>
      <w:r w:rsidRPr="00BE1146">
        <w:rPr>
          <w:rFonts w:ascii="Times New Roman" w:hAnsi="Times New Roman"/>
          <w:sz w:val="24"/>
          <w:szCs w:val="24"/>
        </w:rPr>
        <w:t xml:space="preserve">, Technician, School of Biological Sciences, University of Nairobi, for technical assistance in histological work. </w:t>
      </w:r>
    </w:p>
    <w:p w:rsidR="00B47F66" w:rsidRDefault="00B47F66" w:rsidP="00B47F66">
      <w:pPr>
        <w:rPr>
          <w:rFonts w:ascii="Times New Roman" w:hAnsi="Times New Roman"/>
          <w:b/>
          <w:bCs/>
          <w:sz w:val="24"/>
          <w:szCs w:val="24"/>
          <w:lang w:val="es-ES"/>
        </w:rPr>
      </w:pPr>
    </w:p>
    <w:p w:rsidR="00B47F66" w:rsidRPr="006E4D92" w:rsidRDefault="00B47F66" w:rsidP="00B47F66">
      <w:pPr>
        <w:rPr>
          <w:rFonts w:ascii="Times New Roman" w:hAnsi="Times New Roman"/>
          <w:b/>
          <w:bCs/>
          <w:sz w:val="24"/>
          <w:szCs w:val="24"/>
          <w:lang w:val="es-ES"/>
        </w:rPr>
      </w:pPr>
      <w:r w:rsidRPr="006E4D92">
        <w:rPr>
          <w:rFonts w:ascii="Times New Roman" w:hAnsi="Times New Roman"/>
          <w:b/>
          <w:bCs/>
          <w:sz w:val="24"/>
          <w:szCs w:val="24"/>
          <w:lang w:val="es-ES"/>
        </w:rPr>
        <w:t>REFERENCES</w:t>
      </w:r>
    </w:p>
    <w:p w:rsidR="00B47F66" w:rsidRPr="00BE1146" w:rsidRDefault="00B47F66" w:rsidP="00B47F66">
      <w:pPr>
        <w:autoSpaceDE w:val="0"/>
        <w:autoSpaceDN w:val="0"/>
        <w:adjustRightInd w:val="0"/>
        <w:spacing w:line="480" w:lineRule="auto"/>
        <w:jc w:val="both"/>
        <w:rPr>
          <w:rFonts w:ascii="Times New Roman" w:hAnsi="Times New Roman"/>
          <w:sz w:val="24"/>
          <w:szCs w:val="24"/>
        </w:rPr>
      </w:pPr>
      <w:proofErr w:type="spellStart"/>
      <w:r w:rsidRPr="00BE1146">
        <w:rPr>
          <w:rFonts w:ascii="Times New Roman" w:hAnsi="Times New Roman"/>
          <w:sz w:val="24"/>
          <w:szCs w:val="24"/>
        </w:rPr>
        <w:t>Baweja</w:t>
      </w:r>
      <w:proofErr w:type="spellEnd"/>
      <w:r w:rsidRPr="00BE1146">
        <w:rPr>
          <w:rFonts w:ascii="Times New Roman" w:hAnsi="Times New Roman"/>
          <w:sz w:val="24"/>
          <w:szCs w:val="24"/>
        </w:rPr>
        <w:t xml:space="preserve"> K., </w:t>
      </w:r>
      <w:proofErr w:type="spellStart"/>
      <w:r w:rsidRPr="00BE1146">
        <w:rPr>
          <w:rFonts w:ascii="Times New Roman" w:hAnsi="Times New Roman"/>
          <w:sz w:val="24"/>
          <w:szCs w:val="24"/>
        </w:rPr>
        <w:t>Khurana</w:t>
      </w:r>
      <w:proofErr w:type="spellEnd"/>
      <w:r w:rsidRPr="00BE1146">
        <w:rPr>
          <w:rFonts w:ascii="Times New Roman" w:hAnsi="Times New Roman"/>
          <w:sz w:val="24"/>
          <w:szCs w:val="24"/>
        </w:rPr>
        <w:t xml:space="preserve"> J.</w:t>
      </w:r>
      <w:r>
        <w:rPr>
          <w:rFonts w:ascii="Times New Roman" w:hAnsi="Times New Roman"/>
          <w:sz w:val="24"/>
          <w:szCs w:val="24"/>
        </w:rPr>
        <w:t xml:space="preserve"> </w:t>
      </w:r>
      <w:r w:rsidRPr="00BE1146">
        <w:rPr>
          <w:rFonts w:ascii="Times New Roman" w:hAnsi="Times New Roman"/>
          <w:sz w:val="24"/>
          <w:szCs w:val="24"/>
        </w:rPr>
        <w:t xml:space="preserve">P., </w:t>
      </w:r>
      <w:proofErr w:type="spellStart"/>
      <w:r w:rsidRPr="00BE1146">
        <w:rPr>
          <w:rFonts w:ascii="Times New Roman" w:hAnsi="Times New Roman"/>
          <w:sz w:val="24"/>
          <w:szCs w:val="24"/>
        </w:rPr>
        <w:t>Khurana-Gharyal</w:t>
      </w:r>
      <w:proofErr w:type="spellEnd"/>
      <w:r w:rsidRPr="00BE1146">
        <w:rPr>
          <w:rFonts w:ascii="Times New Roman" w:hAnsi="Times New Roman"/>
          <w:sz w:val="24"/>
          <w:szCs w:val="24"/>
        </w:rPr>
        <w:t xml:space="preserve"> P. (1995). Influence of light on somatic embryogenesis in hypocotyls of </w:t>
      </w:r>
      <w:proofErr w:type="spellStart"/>
      <w:r w:rsidRPr="00BE1146">
        <w:rPr>
          <w:rFonts w:ascii="Times New Roman" w:hAnsi="Times New Roman"/>
          <w:i/>
          <w:iCs/>
          <w:sz w:val="24"/>
          <w:szCs w:val="24"/>
        </w:rPr>
        <w:t>Albizzia</w:t>
      </w:r>
      <w:proofErr w:type="spellEnd"/>
      <w:r w:rsidRPr="00BE1146">
        <w:rPr>
          <w:rFonts w:ascii="Times New Roman" w:hAnsi="Times New Roman"/>
          <w:i/>
          <w:iCs/>
          <w:sz w:val="24"/>
          <w:szCs w:val="24"/>
        </w:rPr>
        <w:t xml:space="preserve"> </w:t>
      </w:r>
      <w:proofErr w:type="spellStart"/>
      <w:r w:rsidRPr="00BE1146">
        <w:rPr>
          <w:rFonts w:ascii="Times New Roman" w:hAnsi="Times New Roman"/>
          <w:i/>
          <w:iCs/>
          <w:sz w:val="24"/>
          <w:szCs w:val="24"/>
        </w:rPr>
        <w:t>lebbeck</w:t>
      </w:r>
      <w:proofErr w:type="spellEnd"/>
      <w:r w:rsidRPr="00BE1146">
        <w:rPr>
          <w:rFonts w:ascii="Times New Roman" w:hAnsi="Times New Roman"/>
          <w:sz w:val="24"/>
          <w:szCs w:val="24"/>
        </w:rPr>
        <w:t>. Current Science, 68: 544</w:t>
      </w:r>
      <w:r>
        <w:rPr>
          <w:rFonts w:ascii="Times New Roman" w:hAnsi="Times New Roman"/>
          <w:sz w:val="24"/>
          <w:szCs w:val="24"/>
        </w:rPr>
        <w:t>-</w:t>
      </w:r>
      <w:r w:rsidRPr="00BE1146">
        <w:rPr>
          <w:rFonts w:ascii="Times New Roman" w:hAnsi="Times New Roman"/>
          <w:sz w:val="24"/>
          <w:szCs w:val="24"/>
        </w:rPr>
        <w:t>546.</w:t>
      </w:r>
    </w:p>
    <w:p w:rsidR="00B47F66" w:rsidRPr="00BE1146" w:rsidRDefault="00B47F66" w:rsidP="00B47F66">
      <w:pPr>
        <w:autoSpaceDE w:val="0"/>
        <w:autoSpaceDN w:val="0"/>
        <w:adjustRightInd w:val="0"/>
        <w:spacing w:line="480" w:lineRule="auto"/>
        <w:jc w:val="both"/>
        <w:rPr>
          <w:rFonts w:ascii="Times New Roman" w:hAnsi="Times New Roman"/>
          <w:sz w:val="24"/>
          <w:szCs w:val="24"/>
        </w:rPr>
      </w:pPr>
      <w:r w:rsidRPr="00715957">
        <w:rPr>
          <w:rFonts w:ascii="Times New Roman" w:hAnsi="Times New Roman"/>
          <w:sz w:val="24"/>
          <w:szCs w:val="24"/>
          <w:lang w:val="de-DE"/>
        </w:rPr>
        <w:t>Guo B., Abbasi B. H., Zeb A., Xu L. L., Wei Y.</w:t>
      </w:r>
      <w:r>
        <w:rPr>
          <w:rFonts w:ascii="Times New Roman" w:hAnsi="Times New Roman"/>
          <w:sz w:val="24"/>
          <w:szCs w:val="24"/>
          <w:lang w:val="de-DE"/>
        </w:rPr>
        <w:t xml:space="preserve"> </w:t>
      </w:r>
      <w:r w:rsidRPr="00715957">
        <w:rPr>
          <w:rFonts w:ascii="Times New Roman" w:hAnsi="Times New Roman"/>
          <w:sz w:val="24"/>
          <w:szCs w:val="24"/>
          <w:lang w:val="de-DE"/>
        </w:rPr>
        <w:t xml:space="preserve">H. (2011). </w:t>
      </w:r>
      <w:r w:rsidRPr="00BE1146">
        <w:rPr>
          <w:rFonts w:ascii="Times New Roman" w:hAnsi="Times New Roman"/>
          <w:sz w:val="24"/>
          <w:szCs w:val="24"/>
        </w:rPr>
        <w:t>Thidiazuron: A multidimensional plant growth regulator- Review. African Journal of Biotechnology, 10: 8984 -9000.</w:t>
      </w:r>
    </w:p>
    <w:p w:rsidR="00B47F66" w:rsidRPr="00BE1146" w:rsidRDefault="00B47F66" w:rsidP="00B47F66">
      <w:pPr>
        <w:autoSpaceDE w:val="0"/>
        <w:autoSpaceDN w:val="0"/>
        <w:adjustRightInd w:val="0"/>
        <w:spacing w:line="480" w:lineRule="auto"/>
        <w:jc w:val="both"/>
        <w:rPr>
          <w:rFonts w:ascii="Times New Roman" w:hAnsi="Times New Roman"/>
          <w:sz w:val="24"/>
          <w:szCs w:val="24"/>
        </w:rPr>
      </w:pPr>
      <w:r w:rsidRPr="00BE1146">
        <w:rPr>
          <w:rFonts w:ascii="Times New Roman" w:hAnsi="Times New Roman"/>
          <w:sz w:val="24"/>
          <w:szCs w:val="24"/>
        </w:rPr>
        <w:t>H</w:t>
      </w:r>
      <w:r>
        <w:rPr>
          <w:rFonts w:ascii="Times New Roman" w:hAnsi="Times New Roman"/>
          <w:sz w:val="24"/>
          <w:szCs w:val="24"/>
        </w:rPr>
        <w:t xml:space="preserve">anaoka S., </w:t>
      </w:r>
      <w:proofErr w:type="spellStart"/>
      <w:r>
        <w:rPr>
          <w:rFonts w:ascii="Times New Roman" w:hAnsi="Times New Roman"/>
          <w:sz w:val="24"/>
          <w:szCs w:val="24"/>
        </w:rPr>
        <w:t>Muturi</w:t>
      </w:r>
      <w:proofErr w:type="spellEnd"/>
      <w:r>
        <w:rPr>
          <w:rFonts w:ascii="Times New Roman" w:hAnsi="Times New Roman"/>
          <w:sz w:val="24"/>
          <w:szCs w:val="24"/>
        </w:rPr>
        <w:t xml:space="preserve"> G. M., Watanabe</w:t>
      </w:r>
      <w:r w:rsidRPr="00BE1146">
        <w:rPr>
          <w:rFonts w:ascii="Times New Roman" w:hAnsi="Times New Roman"/>
          <w:sz w:val="24"/>
          <w:szCs w:val="24"/>
        </w:rPr>
        <w:t xml:space="preserve"> A. (2012). </w:t>
      </w:r>
      <w:proofErr w:type="gramStart"/>
      <w:r w:rsidRPr="00BE1146">
        <w:rPr>
          <w:rFonts w:ascii="Times New Roman" w:hAnsi="Times New Roman"/>
          <w:sz w:val="24"/>
          <w:szCs w:val="24"/>
        </w:rPr>
        <w:t xml:space="preserve">Isolation and characterization of microsatellite markers in </w:t>
      </w:r>
      <w:proofErr w:type="spellStart"/>
      <w:r w:rsidRPr="00BE1146">
        <w:rPr>
          <w:rFonts w:ascii="Times New Roman" w:hAnsi="Times New Roman"/>
          <w:i/>
          <w:iCs/>
          <w:sz w:val="24"/>
          <w:szCs w:val="24"/>
        </w:rPr>
        <w:t>Melia</w:t>
      </w:r>
      <w:proofErr w:type="spellEnd"/>
      <w:r w:rsidRPr="00BE1146">
        <w:rPr>
          <w:rFonts w:ascii="Times New Roman" w:hAnsi="Times New Roman"/>
          <w:i/>
          <w:iCs/>
          <w:sz w:val="24"/>
          <w:szCs w:val="24"/>
        </w:rPr>
        <w:t xml:space="preserve"> volkensii</w:t>
      </w:r>
      <w:r w:rsidRPr="00BE1146">
        <w:rPr>
          <w:rFonts w:ascii="Times New Roman" w:hAnsi="Times New Roman"/>
          <w:sz w:val="24"/>
          <w:szCs w:val="24"/>
        </w:rPr>
        <w:t xml:space="preserve"> </w:t>
      </w:r>
      <w:proofErr w:type="spellStart"/>
      <w:r w:rsidRPr="00BE1146">
        <w:rPr>
          <w:rFonts w:ascii="Times New Roman" w:hAnsi="Times New Roman"/>
          <w:sz w:val="24"/>
          <w:szCs w:val="24"/>
        </w:rPr>
        <w:t>Gurke</w:t>
      </w:r>
      <w:proofErr w:type="spellEnd"/>
      <w:r w:rsidRPr="00BE1146">
        <w:rPr>
          <w:rFonts w:ascii="Times New Roman" w:hAnsi="Times New Roman"/>
          <w:sz w:val="24"/>
          <w:szCs w:val="24"/>
        </w:rPr>
        <w:t>.</w:t>
      </w:r>
      <w:proofErr w:type="gramEnd"/>
      <w:r w:rsidRPr="00BE1146">
        <w:rPr>
          <w:rFonts w:ascii="Times New Roman" w:hAnsi="Times New Roman"/>
          <w:sz w:val="24"/>
          <w:szCs w:val="24"/>
        </w:rPr>
        <w:t xml:space="preserve"> Conservation Genetic Resources, 4: 395-398.</w:t>
      </w:r>
    </w:p>
    <w:p w:rsidR="00B47F66" w:rsidRPr="00BE1146" w:rsidRDefault="00B47F66" w:rsidP="00B47F66">
      <w:pPr>
        <w:autoSpaceDE w:val="0"/>
        <w:autoSpaceDN w:val="0"/>
        <w:adjustRightInd w:val="0"/>
        <w:spacing w:line="480" w:lineRule="auto"/>
        <w:jc w:val="both"/>
        <w:rPr>
          <w:rFonts w:ascii="Times New Roman" w:hAnsi="Times New Roman"/>
          <w:sz w:val="24"/>
          <w:szCs w:val="24"/>
        </w:rPr>
      </w:pPr>
      <w:proofErr w:type="spellStart"/>
      <w:r w:rsidRPr="000B160D">
        <w:rPr>
          <w:rFonts w:ascii="Times New Roman" w:hAnsi="Times New Roman"/>
          <w:sz w:val="24"/>
          <w:szCs w:val="24"/>
        </w:rPr>
        <w:lastRenderedPageBreak/>
        <w:t>Huetteman</w:t>
      </w:r>
      <w:proofErr w:type="spellEnd"/>
      <w:r w:rsidRPr="000B160D">
        <w:rPr>
          <w:rFonts w:ascii="Times New Roman" w:hAnsi="Times New Roman"/>
          <w:sz w:val="24"/>
          <w:szCs w:val="24"/>
        </w:rPr>
        <w:t xml:space="preserve"> C.</w:t>
      </w:r>
      <w:r>
        <w:rPr>
          <w:rFonts w:ascii="Times New Roman" w:hAnsi="Times New Roman"/>
          <w:sz w:val="24"/>
          <w:szCs w:val="24"/>
        </w:rPr>
        <w:t xml:space="preserve"> </w:t>
      </w:r>
      <w:r w:rsidRPr="000B160D">
        <w:rPr>
          <w:rFonts w:ascii="Times New Roman" w:hAnsi="Times New Roman"/>
          <w:sz w:val="24"/>
          <w:szCs w:val="24"/>
        </w:rPr>
        <w:t xml:space="preserve">A., </w:t>
      </w:r>
      <w:proofErr w:type="spellStart"/>
      <w:r w:rsidRPr="000B160D">
        <w:rPr>
          <w:rFonts w:ascii="Times New Roman" w:hAnsi="Times New Roman"/>
          <w:sz w:val="24"/>
          <w:szCs w:val="24"/>
        </w:rPr>
        <w:t>Preece</w:t>
      </w:r>
      <w:proofErr w:type="spellEnd"/>
      <w:r w:rsidRPr="000B160D">
        <w:rPr>
          <w:rFonts w:ascii="Times New Roman" w:hAnsi="Times New Roman"/>
          <w:sz w:val="24"/>
          <w:szCs w:val="24"/>
        </w:rPr>
        <w:t xml:space="preserve"> J.</w:t>
      </w:r>
      <w:r>
        <w:rPr>
          <w:rFonts w:ascii="Times New Roman" w:hAnsi="Times New Roman"/>
          <w:sz w:val="24"/>
          <w:szCs w:val="24"/>
        </w:rPr>
        <w:t xml:space="preserve"> </w:t>
      </w:r>
      <w:r w:rsidRPr="000B160D">
        <w:rPr>
          <w:rFonts w:ascii="Times New Roman" w:hAnsi="Times New Roman"/>
          <w:sz w:val="24"/>
          <w:szCs w:val="24"/>
        </w:rPr>
        <w:t xml:space="preserve">E. (1993). </w:t>
      </w:r>
      <w:proofErr w:type="gramStart"/>
      <w:r w:rsidRPr="00BE1146">
        <w:rPr>
          <w:rFonts w:ascii="Times New Roman" w:hAnsi="Times New Roman"/>
          <w:sz w:val="24"/>
          <w:szCs w:val="24"/>
        </w:rPr>
        <w:t>TDZ a potent cytokinin for woody plant tissue culture.</w:t>
      </w:r>
      <w:proofErr w:type="gramEnd"/>
      <w:r w:rsidRPr="00BE1146">
        <w:rPr>
          <w:rFonts w:ascii="Times New Roman" w:hAnsi="Times New Roman"/>
          <w:sz w:val="24"/>
          <w:szCs w:val="24"/>
        </w:rPr>
        <w:t xml:space="preserve"> </w:t>
      </w:r>
      <w:proofErr w:type="gramStart"/>
      <w:r w:rsidRPr="00BE1146">
        <w:rPr>
          <w:rFonts w:ascii="Times New Roman" w:hAnsi="Times New Roman"/>
          <w:sz w:val="24"/>
          <w:szCs w:val="24"/>
        </w:rPr>
        <w:t>Plant Cell</w:t>
      </w:r>
      <w:r>
        <w:rPr>
          <w:rFonts w:ascii="Times New Roman" w:hAnsi="Times New Roman"/>
          <w:sz w:val="24"/>
          <w:szCs w:val="24"/>
        </w:rPr>
        <w:t>,</w:t>
      </w:r>
      <w:r w:rsidRPr="00BE1146">
        <w:rPr>
          <w:rFonts w:ascii="Times New Roman" w:hAnsi="Times New Roman"/>
          <w:sz w:val="24"/>
          <w:szCs w:val="24"/>
        </w:rPr>
        <w:t xml:space="preserve"> Tissue </w:t>
      </w:r>
      <w:r>
        <w:rPr>
          <w:rFonts w:ascii="Times New Roman" w:hAnsi="Times New Roman"/>
          <w:sz w:val="24"/>
          <w:szCs w:val="24"/>
        </w:rPr>
        <w:t xml:space="preserve">and </w:t>
      </w:r>
      <w:r w:rsidRPr="00BE1146">
        <w:rPr>
          <w:rFonts w:ascii="Times New Roman" w:hAnsi="Times New Roman"/>
          <w:sz w:val="24"/>
          <w:szCs w:val="24"/>
        </w:rPr>
        <w:t>Organ Cult</w:t>
      </w:r>
      <w:r>
        <w:rPr>
          <w:rFonts w:ascii="Times New Roman" w:hAnsi="Times New Roman"/>
          <w:sz w:val="24"/>
          <w:szCs w:val="24"/>
        </w:rPr>
        <w:t>ure,</w:t>
      </w:r>
      <w:r w:rsidRPr="00BE1146">
        <w:rPr>
          <w:rFonts w:ascii="Times New Roman" w:hAnsi="Times New Roman"/>
          <w:sz w:val="24"/>
          <w:szCs w:val="24"/>
        </w:rPr>
        <w:t xml:space="preserve"> 33:</w:t>
      </w:r>
      <w:r>
        <w:rPr>
          <w:rFonts w:ascii="Times New Roman" w:hAnsi="Times New Roman"/>
          <w:sz w:val="24"/>
          <w:szCs w:val="24"/>
        </w:rPr>
        <w:t xml:space="preserve"> </w:t>
      </w:r>
      <w:r w:rsidRPr="00BE1146">
        <w:rPr>
          <w:rFonts w:ascii="Times New Roman" w:hAnsi="Times New Roman"/>
          <w:sz w:val="24"/>
          <w:szCs w:val="24"/>
        </w:rPr>
        <w:t>105 -119.</w:t>
      </w:r>
      <w:proofErr w:type="gramEnd"/>
    </w:p>
    <w:p w:rsidR="00B47F66" w:rsidRPr="00BE1146" w:rsidRDefault="00B47F66" w:rsidP="00B47F66">
      <w:pPr>
        <w:autoSpaceDE w:val="0"/>
        <w:autoSpaceDN w:val="0"/>
        <w:adjustRightInd w:val="0"/>
        <w:spacing w:line="480" w:lineRule="auto"/>
        <w:jc w:val="both"/>
        <w:rPr>
          <w:rFonts w:ascii="Times New Roman" w:hAnsi="Times New Roman"/>
          <w:sz w:val="24"/>
          <w:szCs w:val="24"/>
        </w:rPr>
      </w:pPr>
      <w:r w:rsidRPr="00715957">
        <w:rPr>
          <w:rFonts w:ascii="Times New Roman" w:hAnsi="Times New Roman"/>
          <w:sz w:val="24"/>
          <w:szCs w:val="24"/>
          <w:lang w:val="de-DE"/>
        </w:rPr>
        <w:t>Indieka S. A., Odee D. W., Muluvi G. M., Rao K.</w:t>
      </w:r>
      <w:r>
        <w:rPr>
          <w:rFonts w:ascii="Times New Roman" w:hAnsi="Times New Roman"/>
          <w:sz w:val="24"/>
          <w:szCs w:val="24"/>
          <w:lang w:val="de-DE"/>
        </w:rPr>
        <w:t xml:space="preserve"> </w:t>
      </w:r>
      <w:r w:rsidRPr="00715957">
        <w:rPr>
          <w:rFonts w:ascii="Times New Roman" w:hAnsi="Times New Roman"/>
          <w:sz w:val="24"/>
          <w:szCs w:val="24"/>
          <w:lang w:val="de-DE"/>
        </w:rPr>
        <w:t xml:space="preserve">N., Machuka J. (2007). </w:t>
      </w:r>
      <w:proofErr w:type="gramStart"/>
      <w:r w:rsidRPr="00BE1146">
        <w:rPr>
          <w:rFonts w:ascii="Times New Roman" w:hAnsi="Times New Roman"/>
          <w:sz w:val="24"/>
          <w:szCs w:val="24"/>
        </w:rPr>
        <w:t xml:space="preserve">Regeneration of </w:t>
      </w:r>
      <w:proofErr w:type="spellStart"/>
      <w:r w:rsidRPr="00BE1146">
        <w:rPr>
          <w:rFonts w:ascii="Times New Roman" w:hAnsi="Times New Roman"/>
          <w:i/>
          <w:iCs/>
          <w:sz w:val="24"/>
          <w:szCs w:val="24"/>
        </w:rPr>
        <w:t>Melia</w:t>
      </w:r>
      <w:proofErr w:type="spellEnd"/>
      <w:r w:rsidRPr="00BE1146">
        <w:rPr>
          <w:rFonts w:ascii="Times New Roman" w:hAnsi="Times New Roman"/>
          <w:i/>
          <w:iCs/>
          <w:sz w:val="24"/>
          <w:szCs w:val="24"/>
        </w:rPr>
        <w:t xml:space="preserve"> volkensii </w:t>
      </w:r>
      <w:proofErr w:type="spellStart"/>
      <w:r w:rsidRPr="00BE1146">
        <w:rPr>
          <w:rFonts w:ascii="Times New Roman" w:hAnsi="Times New Roman"/>
          <w:sz w:val="24"/>
          <w:szCs w:val="24"/>
        </w:rPr>
        <w:t>Gurke</w:t>
      </w:r>
      <w:proofErr w:type="spellEnd"/>
      <w:r w:rsidRPr="00BE1146">
        <w:rPr>
          <w:rFonts w:ascii="Times New Roman" w:hAnsi="Times New Roman"/>
          <w:sz w:val="24"/>
          <w:szCs w:val="24"/>
        </w:rPr>
        <w:t xml:space="preserve"> (</w:t>
      </w:r>
      <w:proofErr w:type="spellStart"/>
      <w:r w:rsidRPr="00BE1146">
        <w:rPr>
          <w:rFonts w:ascii="Times New Roman" w:hAnsi="Times New Roman"/>
          <w:sz w:val="24"/>
          <w:szCs w:val="24"/>
        </w:rPr>
        <w:t>Meliaceae</w:t>
      </w:r>
      <w:proofErr w:type="spellEnd"/>
      <w:r w:rsidRPr="00BE1146">
        <w:rPr>
          <w:rFonts w:ascii="Times New Roman" w:hAnsi="Times New Roman"/>
          <w:sz w:val="24"/>
          <w:szCs w:val="24"/>
        </w:rPr>
        <w:t>) through direct somatic embryogenesis.</w:t>
      </w:r>
      <w:proofErr w:type="gramEnd"/>
      <w:r w:rsidRPr="00BE1146">
        <w:rPr>
          <w:rFonts w:ascii="Times New Roman" w:hAnsi="Times New Roman"/>
          <w:sz w:val="24"/>
          <w:szCs w:val="24"/>
        </w:rPr>
        <w:t xml:space="preserve"> New Forests</w:t>
      </w:r>
      <w:r>
        <w:rPr>
          <w:rFonts w:ascii="Times New Roman" w:hAnsi="Times New Roman"/>
          <w:sz w:val="24"/>
          <w:szCs w:val="24"/>
        </w:rPr>
        <w:t>,</w:t>
      </w:r>
      <w:r w:rsidRPr="00BE1146">
        <w:rPr>
          <w:rFonts w:ascii="Times New Roman" w:hAnsi="Times New Roman"/>
          <w:sz w:val="24"/>
          <w:szCs w:val="24"/>
        </w:rPr>
        <w:t xml:space="preserve"> 34: 73-81.</w:t>
      </w:r>
    </w:p>
    <w:p w:rsidR="00B47F66" w:rsidRPr="00BE1146" w:rsidRDefault="00B47F66" w:rsidP="00B47F66">
      <w:pPr>
        <w:autoSpaceDE w:val="0"/>
        <w:autoSpaceDN w:val="0"/>
        <w:adjustRightInd w:val="0"/>
        <w:spacing w:line="480" w:lineRule="auto"/>
        <w:jc w:val="both"/>
        <w:rPr>
          <w:rFonts w:ascii="Times New Roman" w:hAnsi="Times New Roman"/>
          <w:sz w:val="24"/>
          <w:szCs w:val="24"/>
        </w:rPr>
      </w:pPr>
      <w:proofErr w:type="spellStart"/>
      <w:r w:rsidRPr="00572EF6">
        <w:rPr>
          <w:rFonts w:ascii="Times New Roman" w:hAnsi="Times New Roman"/>
          <w:sz w:val="24"/>
          <w:szCs w:val="24"/>
          <w:lang w:val="fr-FR"/>
        </w:rPr>
        <w:t>Johansen</w:t>
      </w:r>
      <w:proofErr w:type="spellEnd"/>
      <w:r w:rsidRPr="00572EF6">
        <w:rPr>
          <w:rFonts w:ascii="Times New Roman" w:hAnsi="Times New Roman"/>
          <w:sz w:val="24"/>
          <w:szCs w:val="24"/>
          <w:lang w:val="fr-FR"/>
        </w:rPr>
        <w:t xml:space="preserve"> D.</w:t>
      </w:r>
      <w:r>
        <w:rPr>
          <w:rFonts w:ascii="Times New Roman" w:hAnsi="Times New Roman"/>
          <w:sz w:val="24"/>
          <w:szCs w:val="24"/>
          <w:lang w:val="fr-FR"/>
        </w:rPr>
        <w:t xml:space="preserve"> </w:t>
      </w:r>
      <w:r w:rsidRPr="00572EF6">
        <w:rPr>
          <w:rFonts w:ascii="Times New Roman" w:hAnsi="Times New Roman"/>
          <w:sz w:val="24"/>
          <w:szCs w:val="24"/>
          <w:lang w:val="fr-FR"/>
        </w:rPr>
        <w:t xml:space="preserve">A. (1940). Plant microtechnique. </w:t>
      </w:r>
      <w:proofErr w:type="spellStart"/>
      <w:r w:rsidRPr="00BE1146">
        <w:rPr>
          <w:rFonts w:ascii="Times New Roman" w:hAnsi="Times New Roman"/>
          <w:sz w:val="24"/>
          <w:szCs w:val="24"/>
        </w:rPr>
        <w:t>McGrawhill</w:t>
      </w:r>
      <w:proofErr w:type="spellEnd"/>
      <w:r w:rsidRPr="00BE1146">
        <w:rPr>
          <w:rFonts w:ascii="Times New Roman" w:hAnsi="Times New Roman"/>
          <w:sz w:val="24"/>
          <w:szCs w:val="24"/>
        </w:rPr>
        <w:t xml:space="preserve"> Book co., New York, 551pp.</w:t>
      </w:r>
    </w:p>
    <w:p w:rsidR="00B47F66" w:rsidRPr="00BE1146" w:rsidRDefault="00B47F66" w:rsidP="00B47F66">
      <w:pPr>
        <w:spacing w:line="480" w:lineRule="auto"/>
        <w:jc w:val="both"/>
        <w:rPr>
          <w:rFonts w:ascii="Times New Roman" w:hAnsi="Times New Roman"/>
          <w:sz w:val="24"/>
          <w:szCs w:val="24"/>
        </w:rPr>
      </w:pPr>
      <w:proofErr w:type="spellStart"/>
      <w:r w:rsidRPr="00BE1146">
        <w:rPr>
          <w:rFonts w:ascii="Times New Roman" w:hAnsi="Times New Roman"/>
          <w:sz w:val="24"/>
          <w:szCs w:val="24"/>
        </w:rPr>
        <w:t>Kidundo</w:t>
      </w:r>
      <w:proofErr w:type="spellEnd"/>
      <w:r w:rsidRPr="00BE1146">
        <w:rPr>
          <w:rFonts w:ascii="Times New Roman" w:hAnsi="Times New Roman"/>
          <w:sz w:val="24"/>
          <w:szCs w:val="24"/>
        </w:rPr>
        <w:t xml:space="preserve"> M. (1997). </w:t>
      </w:r>
      <w:proofErr w:type="spellStart"/>
      <w:r w:rsidRPr="00BE1146">
        <w:rPr>
          <w:rFonts w:ascii="Times New Roman" w:hAnsi="Times New Roman"/>
          <w:i/>
          <w:iCs/>
          <w:sz w:val="24"/>
          <w:szCs w:val="24"/>
        </w:rPr>
        <w:t>Melia</w:t>
      </w:r>
      <w:proofErr w:type="spellEnd"/>
      <w:r w:rsidRPr="00BE1146">
        <w:rPr>
          <w:rFonts w:ascii="Times New Roman" w:hAnsi="Times New Roman"/>
          <w:i/>
          <w:iCs/>
          <w:sz w:val="24"/>
          <w:szCs w:val="24"/>
        </w:rPr>
        <w:t xml:space="preserve"> volkensii</w:t>
      </w:r>
      <w:r w:rsidRPr="00BE1146">
        <w:rPr>
          <w:rFonts w:ascii="Times New Roman" w:hAnsi="Times New Roman"/>
          <w:sz w:val="24"/>
          <w:szCs w:val="24"/>
        </w:rPr>
        <w:t>- propagating the tree of knowledge. Agroforestry Today, 9: 21</w:t>
      </w:r>
      <w:r>
        <w:rPr>
          <w:rFonts w:ascii="Times New Roman" w:hAnsi="Times New Roman"/>
          <w:sz w:val="24"/>
          <w:szCs w:val="24"/>
        </w:rPr>
        <w:t>-</w:t>
      </w:r>
      <w:r w:rsidRPr="00BE1146">
        <w:rPr>
          <w:rFonts w:ascii="Times New Roman" w:hAnsi="Times New Roman"/>
          <w:sz w:val="24"/>
          <w:szCs w:val="24"/>
        </w:rPr>
        <w:t>22.</w:t>
      </w:r>
    </w:p>
    <w:p w:rsidR="00B47F66" w:rsidRPr="00BE1146" w:rsidRDefault="00B47F66" w:rsidP="00B47F66">
      <w:pPr>
        <w:spacing w:line="480" w:lineRule="auto"/>
        <w:jc w:val="both"/>
        <w:rPr>
          <w:rFonts w:ascii="Times New Roman" w:hAnsi="Times New Roman"/>
          <w:sz w:val="24"/>
          <w:szCs w:val="24"/>
        </w:rPr>
      </w:pPr>
      <w:proofErr w:type="spellStart"/>
      <w:r w:rsidRPr="00BE1146">
        <w:rPr>
          <w:rFonts w:ascii="Times New Roman" w:hAnsi="Times New Roman"/>
          <w:sz w:val="24"/>
          <w:szCs w:val="24"/>
        </w:rPr>
        <w:t>Kimondo</w:t>
      </w:r>
      <w:proofErr w:type="spellEnd"/>
      <w:r w:rsidRPr="00BE1146">
        <w:rPr>
          <w:rFonts w:ascii="Times New Roman" w:hAnsi="Times New Roman"/>
          <w:sz w:val="24"/>
          <w:szCs w:val="24"/>
        </w:rPr>
        <w:t xml:space="preserve"> J</w:t>
      </w:r>
      <w:r>
        <w:rPr>
          <w:rFonts w:ascii="Times New Roman" w:hAnsi="Times New Roman"/>
          <w:sz w:val="24"/>
          <w:szCs w:val="24"/>
        </w:rPr>
        <w:t xml:space="preserve">. </w:t>
      </w:r>
      <w:r w:rsidRPr="00BE1146">
        <w:rPr>
          <w:rFonts w:ascii="Times New Roman" w:hAnsi="Times New Roman"/>
          <w:sz w:val="24"/>
          <w:szCs w:val="24"/>
        </w:rPr>
        <w:t>M</w:t>
      </w:r>
      <w:r>
        <w:rPr>
          <w:rFonts w:ascii="Times New Roman" w:hAnsi="Times New Roman"/>
          <w:sz w:val="24"/>
          <w:szCs w:val="24"/>
        </w:rPr>
        <w:t>.</w:t>
      </w:r>
      <w:r w:rsidRPr="00BE1146">
        <w:rPr>
          <w:rFonts w:ascii="Times New Roman" w:hAnsi="Times New Roman"/>
          <w:sz w:val="24"/>
          <w:szCs w:val="24"/>
        </w:rPr>
        <w:t xml:space="preserve">, </w:t>
      </w:r>
      <w:proofErr w:type="spellStart"/>
      <w:r w:rsidRPr="00BE1146">
        <w:rPr>
          <w:rFonts w:ascii="Times New Roman" w:hAnsi="Times New Roman"/>
          <w:sz w:val="24"/>
          <w:szCs w:val="24"/>
        </w:rPr>
        <w:t>Kiamba</w:t>
      </w:r>
      <w:proofErr w:type="spellEnd"/>
      <w:r w:rsidRPr="00BE1146">
        <w:rPr>
          <w:rFonts w:ascii="Times New Roman" w:hAnsi="Times New Roman"/>
          <w:sz w:val="24"/>
          <w:szCs w:val="24"/>
        </w:rPr>
        <w:t xml:space="preserve"> K. (2005). </w:t>
      </w:r>
      <w:proofErr w:type="gramStart"/>
      <w:r w:rsidRPr="00BE1146">
        <w:rPr>
          <w:rFonts w:ascii="Times New Roman" w:hAnsi="Times New Roman"/>
          <w:sz w:val="24"/>
          <w:szCs w:val="24"/>
        </w:rPr>
        <w:t xml:space="preserve">Overview of natural distribution, propagation and management of </w:t>
      </w:r>
      <w:proofErr w:type="spellStart"/>
      <w:r w:rsidRPr="00BE1146">
        <w:rPr>
          <w:rFonts w:ascii="Times New Roman" w:hAnsi="Times New Roman"/>
          <w:i/>
          <w:iCs/>
          <w:sz w:val="24"/>
          <w:szCs w:val="24"/>
        </w:rPr>
        <w:t>Melia</w:t>
      </w:r>
      <w:proofErr w:type="spellEnd"/>
      <w:r w:rsidRPr="00BE1146">
        <w:rPr>
          <w:rFonts w:ascii="Times New Roman" w:hAnsi="Times New Roman"/>
          <w:i/>
          <w:iCs/>
          <w:sz w:val="24"/>
          <w:szCs w:val="24"/>
        </w:rPr>
        <w:t xml:space="preserve"> volkensii</w:t>
      </w:r>
      <w:r w:rsidRPr="00BE1146">
        <w:rPr>
          <w:rFonts w:ascii="Times New Roman" w:hAnsi="Times New Roman"/>
          <w:sz w:val="24"/>
          <w:szCs w:val="24"/>
        </w:rPr>
        <w:t>.</w:t>
      </w:r>
      <w:proofErr w:type="gramEnd"/>
      <w:r w:rsidRPr="00BE1146">
        <w:rPr>
          <w:rFonts w:ascii="Times New Roman" w:hAnsi="Times New Roman"/>
          <w:sz w:val="24"/>
          <w:szCs w:val="24"/>
        </w:rPr>
        <w:t xml:space="preserve"> </w:t>
      </w:r>
      <w:r w:rsidRPr="00711BFE">
        <w:rPr>
          <w:rFonts w:ascii="Times New Roman" w:hAnsi="Times New Roman"/>
          <w:i/>
          <w:sz w:val="24"/>
          <w:szCs w:val="24"/>
        </w:rPr>
        <w:t>In</w:t>
      </w:r>
      <w:r w:rsidRPr="00BE1146">
        <w:rPr>
          <w:rFonts w:ascii="Times New Roman" w:hAnsi="Times New Roman"/>
          <w:sz w:val="24"/>
          <w:szCs w:val="24"/>
        </w:rPr>
        <w:t xml:space="preserve">: </w:t>
      </w:r>
      <w:proofErr w:type="spellStart"/>
      <w:r w:rsidRPr="00BE1146">
        <w:rPr>
          <w:rFonts w:ascii="Times New Roman" w:hAnsi="Times New Roman"/>
          <w:sz w:val="24"/>
          <w:szCs w:val="24"/>
        </w:rPr>
        <w:t>Kamondo</w:t>
      </w:r>
      <w:proofErr w:type="spellEnd"/>
      <w:r w:rsidRPr="00BE1146">
        <w:rPr>
          <w:rFonts w:ascii="Times New Roman" w:hAnsi="Times New Roman"/>
          <w:sz w:val="24"/>
          <w:szCs w:val="24"/>
        </w:rPr>
        <w:t xml:space="preserve"> B</w:t>
      </w:r>
      <w:r>
        <w:rPr>
          <w:rFonts w:ascii="Times New Roman" w:hAnsi="Times New Roman"/>
          <w:sz w:val="24"/>
          <w:szCs w:val="24"/>
        </w:rPr>
        <w:t xml:space="preserve">. </w:t>
      </w:r>
      <w:r w:rsidRPr="00BE1146">
        <w:rPr>
          <w:rFonts w:ascii="Times New Roman" w:hAnsi="Times New Roman"/>
          <w:sz w:val="24"/>
          <w:szCs w:val="24"/>
        </w:rPr>
        <w:t>M</w:t>
      </w:r>
      <w:r>
        <w:rPr>
          <w:rFonts w:ascii="Times New Roman" w:hAnsi="Times New Roman"/>
          <w:sz w:val="24"/>
          <w:szCs w:val="24"/>
        </w:rPr>
        <w:t>.</w:t>
      </w:r>
      <w:r w:rsidRPr="00BE1146">
        <w:rPr>
          <w:rFonts w:ascii="Times New Roman" w:hAnsi="Times New Roman"/>
          <w:sz w:val="24"/>
          <w:szCs w:val="24"/>
        </w:rPr>
        <w:t xml:space="preserve">, </w:t>
      </w:r>
      <w:proofErr w:type="spellStart"/>
      <w:r w:rsidRPr="00BE1146">
        <w:rPr>
          <w:rFonts w:ascii="Times New Roman" w:hAnsi="Times New Roman"/>
          <w:sz w:val="24"/>
          <w:szCs w:val="24"/>
        </w:rPr>
        <w:t>Kimondo</w:t>
      </w:r>
      <w:proofErr w:type="spellEnd"/>
      <w:r w:rsidRPr="00BE1146">
        <w:rPr>
          <w:rFonts w:ascii="Times New Roman" w:hAnsi="Times New Roman"/>
          <w:sz w:val="24"/>
          <w:szCs w:val="24"/>
        </w:rPr>
        <w:t xml:space="preserve"> J</w:t>
      </w:r>
      <w:r>
        <w:rPr>
          <w:rFonts w:ascii="Times New Roman" w:hAnsi="Times New Roman"/>
          <w:sz w:val="24"/>
          <w:szCs w:val="24"/>
        </w:rPr>
        <w:t xml:space="preserve">. </w:t>
      </w:r>
      <w:r w:rsidRPr="00BE1146">
        <w:rPr>
          <w:rFonts w:ascii="Times New Roman" w:hAnsi="Times New Roman"/>
          <w:sz w:val="24"/>
          <w:szCs w:val="24"/>
        </w:rPr>
        <w:t>M</w:t>
      </w:r>
      <w:r>
        <w:rPr>
          <w:rFonts w:ascii="Times New Roman" w:hAnsi="Times New Roman"/>
          <w:sz w:val="24"/>
          <w:szCs w:val="24"/>
        </w:rPr>
        <w:t>.</w:t>
      </w:r>
      <w:r w:rsidRPr="00BE1146">
        <w:rPr>
          <w:rFonts w:ascii="Times New Roman" w:hAnsi="Times New Roman"/>
          <w:sz w:val="24"/>
          <w:szCs w:val="24"/>
        </w:rPr>
        <w:t xml:space="preserve">, </w:t>
      </w:r>
      <w:proofErr w:type="spellStart"/>
      <w:r w:rsidRPr="00BE1146">
        <w:rPr>
          <w:rFonts w:ascii="Times New Roman" w:hAnsi="Times New Roman"/>
          <w:sz w:val="24"/>
          <w:szCs w:val="24"/>
        </w:rPr>
        <w:t>Mulatya</w:t>
      </w:r>
      <w:proofErr w:type="spellEnd"/>
      <w:r w:rsidRPr="00BE1146">
        <w:rPr>
          <w:rFonts w:ascii="Times New Roman" w:hAnsi="Times New Roman"/>
          <w:sz w:val="24"/>
          <w:szCs w:val="24"/>
        </w:rPr>
        <w:t xml:space="preserve"> J</w:t>
      </w:r>
      <w:r>
        <w:rPr>
          <w:rFonts w:ascii="Times New Roman" w:hAnsi="Times New Roman"/>
          <w:sz w:val="24"/>
          <w:szCs w:val="24"/>
        </w:rPr>
        <w:t xml:space="preserve">. </w:t>
      </w:r>
      <w:r w:rsidRPr="00BE1146">
        <w:rPr>
          <w:rFonts w:ascii="Times New Roman" w:hAnsi="Times New Roman"/>
          <w:sz w:val="24"/>
          <w:szCs w:val="24"/>
        </w:rPr>
        <w:t>M</w:t>
      </w:r>
      <w:r>
        <w:rPr>
          <w:rFonts w:ascii="Times New Roman" w:hAnsi="Times New Roman"/>
          <w:sz w:val="24"/>
          <w:szCs w:val="24"/>
        </w:rPr>
        <w:t>.</w:t>
      </w:r>
      <w:r w:rsidRPr="00BE1146">
        <w:rPr>
          <w:rFonts w:ascii="Times New Roman" w:hAnsi="Times New Roman"/>
          <w:sz w:val="24"/>
          <w:szCs w:val="24"/>
        </w:rPr>
        <w:t xml:space="preserve">, </w:t>
      </w:r>
      <w:proofErr w:type="spellStart"/>
      <w:r w:rsidRPr="00BE1146">
        <w:rPr>
          <w:rFonts w:ascii="Times New Roman" w:hAnsi="Times New Roman"/>
          <w:sz w:val="24"/>
          <w:szCs w:val="24"/>
        </w:rPr>
        <w:t>Muturi</w:t>
      </w:r>
      <w:proofErr w:type="spellEnd"/>
      <w:r w:rsidRPr="00BE1146">
        <w:rPr>
          <w:rFonts w:ascii="Times New Roman" w:hAnsi="Times New Roman"/>
          <w:sz w:val="24"/>
          <w:szCs w:val="24"/>
        </w:rPr>
        <w:t xml:space="preserve"> G</w:t>
      </w:r>
      <w:r>
        <w:rPr>
          <w:rFonts w:ascii="Times New Roman" w:hAnsi="Times New Roman"/>
          <w:sz w:val="24"/>
          <w:szCs w:val="24"/>
        </w:rPr>
        <w:t xml:space="preserve">. </w:t>
      </w:r>
      <w:r w:rsidRPr="00BE1146">
        <w:rPr>
          <w:rFonts w:ascii="Times New Roman" w:hAnsi="Times New Roman"/>
          <w:sz w:val="24"/>
          <w:szCs w:val="24"/>
        </w:rPr>
        <w:t>M</w:t>
      </w:r>
      <w:r>
        <w:rPr>
          <w:rFonts w:ascii="Times New Roman" w:hAnsi="Times New Roman"/>
          <w:sz w:val="24"/>
          <w:szCs w:val="24"/>
        </w:rPr>
        <w:t>.</w:t>
      </w:r>
      <w:r w:rsidRPr="00BE1146">
        <w:rPr>
          <w:rFonts w:ascii="Times New Roman" w:hAnsi="Times New Roman"/>
          <w:sz w:val="24"/>
          <w:szCs w:val="24"/>
        </w:rPr>
        <w:t xml:space="preserve"> (</w:t>
      </w:r>
      <w:proofErr w:type="spellStart"/>
      <w:r w:rsidRPr="00BE1146">
        <w:rPr>
          <w:rFonts w:ascii="Times New Roman" w:hAnsi="Times New Roman"/>
          <w:sz w:val="24"/>
          <w:szCs w:val="24"/>
        </w:rPr>
        <w:t>Eds</w:t>
      </w:r>
      <w:proofErr w:type="spellEnd"/>
      <w:r w:rsidRPr="00BE1146">
        <w:rPr>
          <w:rFonts w:ascii="Times New Roman" w:hAnsi="Times New Roman"/>
          <w:sz w:val="24"/>
          <w:szCs w:val="24"/>
        </w:rPr>
        <w:t>)</w:t>
      </w:r>
      <w:r>
        <w:rPr>
          <w:rFonts w:ascii="Times New Roman" w:hAnsi="Times New Roman"/>
          <w:sz w:val="24"/>
          <w:szCs w:val="24"/>
        </w:rPr>
        <w:t>.</w:t>
      </w:r>
      <w:r w:rsidRPr="00BE1146">
        <w:rPr>
          <w:rFonts w:ascii="Times New Roman" w:hAnsi="Times New Roman"/>
          <w:sz w:val="24"/>
          <w:szCs w:val="24"/>
        </w:rPr>
        <w:t xml:space="preserve"> </w:t>
      </w:r>
      <w:proofErr w:type="gramStart"/>
      <w:r w:rsidRPr="00711BFE">
        <w:rPr>
          <w:rFonts w:ascii="Times New Roman" w:hAnsi="Times New Roman"/>
          <w:iCs/>
          <w:sz w:val="24"/>
          <w:szCs w:val="24"/>
        </w:rPr>
        <w:t xml:space="preserve">Recent </w:t>
      </w:r>
      <w:proofErr w:type="spellStart"/>
      <w:r w:rsidRPr="00711BFE">
        <w:rPr>
          <w:rFonts w:ascii="Times New Roman" w:hAnsi="Times New Roman"/>
          <w:iCs/>
          <w:sz w:val="24"/>
          <w:szCs w:val="24"/>
        </w:rPr>
        <w:t>Mukau</w:t>
      </w:r>
      <w:proofErr w:type="spellEnd"/>
      <w:r w:rsidRPr="00711BFE">
        <w:rPr>
          <w:rFonts w:ascii="Times New Roman" w:hAnsi="Times New Roman"/>
          <w:iCs/>
          <w:sz w:val="24"/>
          <w:szCs w:val="24"/>
        </w:rPr>
        <w:t xml:space="preserve"> (</w:t>
      </w:r>
      <w:proofErr w:type="spellStart"/>
      <w:r w:rsidRPr="00711BFE">
        <w:rPr>
          <w:rFonts w:ascii="Times New Roman" w:hAnsi="Times New Roman"/>
          <w:i/>
          <w:iCs/>
          <w:sz w:val="24"/>
          <w:szCs w:val="24"/>
        </w:rPr>
        <w:t>Melia</w:t>
      </w:r>
      <w:proofErr w:type="spellEnd"/>
      <w:r w:rsidRPr="00711BFE">
        <w:rPr>
          <w:rFonts w:ascii="Times New Roman" w:hAnsi="Times New Roman"/>
          <w:i/>
          <w:iCs/>
          <w:sz w:val="24"/>
          <w:szCs w:val="24"/>
        </w:rPr>
        <w:t xml:space="preserve"> volkensii</w:t>
      </w:r>
      <w:r w:rsidRPr="00711BFE">
        <w:rPr>
          <w:rFonts w:ascii="Times New Roman" w:hAnsi="Times New Roman"/>
          <w:iCs/>
          <w:sz w:val="24"/>
          <w:szCs w:val="24"/>
        </w:rPr>
        <w:t xml:space="preserve"> </w:t>
      </w:r>
      <w:proofErr w:type="spellStart"/>
      <w:r w:rsidRPr="00711BFE">
        <w:rPr>
          <w:rFonts w:ascii="Times New Roman" w:hAnsi="Times New Roman"/>
          <w:iCs/>
          <w:sz w:val="24"/>
          <w:szCs w:val="24"/>
        </w:rPr>
        <w:t>G</w:t>
      </w:r>
      <w:r>
        <w:rPr>
          <w:rFonts w:ascii="Times New Roman" w:hAnsi="Times New Roman"/>
          <w:iCs/>
          <w:sz w:val="24"/>
          <w:szCs w:val="24"/>
        </w:rPr>
        <w:t>ü</w:t>
      </w:r>
      <w:r w:rsidRPr="00711BFE">
        <w:rPr>
          <w:rFonts w:ascii="Times New Roman" w:hAnsi="Times New Roman"/>
          <w:iCs/>
          <w:sz w:val="24"/>
          <w:szCs w:val="24"/>
        </w:rPr>
        <w:t>rke</w:t>
      </w:r>
      <w:proofErr w:type="spellEnd"/>
      <w:r w:rsidRPr="00711BFE">
        <w:rPr>
          <w:rFonts w:ascii="Times New Roman" w:hAnsi="Times New Roman"/>
          <w:iCs/>
          <w:sz w:val="24"/>
          <w:szCs w:val="24"/>
        </w:rPr>
        <w:t>) Research and Development</w:t>
      </w:r>
      <w:r w:rsidRPr="00711BFE">
        <w:rPr>
          <w:rFonts w:ascii="Times New Roman" w:hAnsi="Times New Roman"/>
          <w:sz w:val="24"/>
          <w:szCs w:val="24"/>
        </w:rPr>
        <w:t>.</w:t>
      </w:r>
      <w:proofErr w:type="gramEnd"/>
      <w:r w:rsidRPr="00711BFE">
        <w:rPr>
          <w:rFonts w:ascii="Times New Roman" w:hAnsi="Times New Roman"/>
          <w:sz w:val="24"/>
          <w:szCs w:val="24"/>
        </w:rPr>
        <w:t xml:space="preserve"> </w:t>
      </w:r>
      <w:r w:rsidRPr="00BE1146">
        <w:rPr>
          <w:rFonts w:ascii="Times New Roman" w:hAnsi="Times New Roman"/>
          <w:sz w:val="24"/>
          <w:szCs w:val="24"/>
        </w:rPr>
        <w:t xml:space="preserve">Proceedings of the First National Workshop, Kenya Forestry Research Institute (KEFRI), Kitui Regional Research </w:t>
      </w:r>
      <w:proofErr w:type="spellStart"/>
      <w:r w:rsidRPr="00BE1146">
        <w:rPr>
          <w:rFonts w:ascii="Times New Roman" w:hAnsi="Times New Roman"/>
          <w:sz w:val="24"/>
          <w:szCs w:val="24"/>
        </w:rPr>
        <w:t>Center</w:t>
      </w:r>
      <w:proofErr w:type="spellEnd"/>
      <w:r w:rsidRPr="00BE1146">
        <w:rPr>
          <w:rFonts w:ascii="Times New Roman" w:hAnsi="Times New Roman"/>
          <w:sz w:val="24"/>
          <w:szCs w:val="24"/>
        </w:rPr>
        <w:t>, November 16 to 19, 2004</w:t>
      </w:r>
      <w:r>
        <w:rPr>
          <w:rFonts w:ascii="Times New Roman" w:hAnsi="Times New Roman"/>
          <w:sz w:val="24"/>
          <w:szCs w:val="24"/>
        </w:rPr>
        <w:t>:</w:t>
      </w:r>
      <w:r w:rsidRPr="00BE1146">
        <w:rPr>
          <w:rFonts w:ascii="Times New Roman" w:hAnsi="Times New Roman"/>
          <w:sz w:val="24"/>
          <w:szCs w:val="24"/>
        </w:rPr>
        <w:t xml:space="preserve"> 7</w:t>
      </w:r>
      <w:r>
        <w:rPr>
          <w:rFonts w:ascii="Times New Roman" w:hAnsi="Times New Roman"/>
          <w:sz w:val="24"/>
          <w:szCs w:val="24"/>
        </w:rPr>
        <w:t>-</w:t>
      </w:r>
      <w:r w:rsidRPr="00BE1146">
        <w:rPr>
          <w:rFonts w:ascii="Times New Roman" w:hAnsi="Times New Roman"/>
          <w:sz w:val="24"/>
          <w:szCs w:val="24"/>
        </w:rPr>
        <w:t>11.</w:t>
      </w:r>
    </w:p>
    <w:p w:rsidR="00B47F66" w:rsidRPr="00711BFE" w:rsidRDefault="00B47F66" w:rsidP="00B47F66">
      <w:pPr>
        <w:pStyle w:val="authors"/>
        <w:shd w:val="clear" w:color="auto" w:fill="FFFFFF"/>
        <w:spacing w:before="0" w:beforeAutospacing="0" w:after="0" w:afterAutospacing="0" w:line="480" w:lineRule="auto"/>
        <w:jc w:val="both"/>
        <w:rPr>
          <w:lang w:val="es-ES"/>
        </w:rPr>
      </w:pPr>
      <w:proofErr w:type="spellStart"/>
      <w:r w:rsidRPr="00BE1146">
        <w:t>Mok</w:t>
      </w:r>
      <w:proofErr w:type="spellEnd"/>
      <w:r w:rsidRPr="00BE1146">
        <w:t xml:space="preserve"> M.</w:t>
      </w:r>
      <w:r>
        <w:t xml:space="preserve"> </w:t>
      </w:r>
      <w:r w:rsidRPr="00BE1146">
        <w:t xml:space="preserve">C., </w:t>
      </w:r>
      <w:proofErr w:type="spellStart"/>
      <w:r w:rsidRPr="00BE1146">
        <w:t>Mok</w:t>
      </w:r>
      <w:proofErr w:type="spellEnd"/>
      <w:r w:rsidRPr="00BE1146">
        <w:t xml:space="preserve"> D.</w:t>
      </w:r>
      <w:r>
        <w:t xml:space="preserve"> </w:t>
      </w:r>
      <w:r w:rsidRPr="00BE1146">
        <w:t>W.</w:t>
      </w:r>
      <w:r>
        <w:t xml:space="preserve"> </w:t>
      </w:r>
      <w:r w:rsidRPr="00BE1146">
        <w:t>S., Armstrong D.</w:t>
      </w:r>
      <w:r>
        <w:t xml:space="preserve"> </w:t>
      </w:r>
      <w:r w:rsidRPr="00BE1146">
        <w:t xml:space="preserve">J., </w:t>
      </w:r>
      <w:proofErr w:type="spellStart"/>
      <w:r w:rsidRPr="00BE1146">
        <w:t>Shudo</w:t>
      </w:r>
      <w:proofErr w:type="spellEnd"/>
      <w:r w:rsidRPr="00BE1146">
        <w:t xml:space="preserve"> K., </w:t>
      </w:r>
      <w:proofErr w:type="spellStart"/>
      <w:r w:rsidRPr="00BE1146">
        <w:t>Isogai</w:t>
      </w:r>
      <w:proofErr w:type="spellEnd"/>
      <w:r w:rsidRPr="00BE1146">
        <w:t xml:space="preserve"> Y., Okamoto T. (1982).</w:t>
      </w:r>
      <w:r>
        <w:t xml:space="preserve"> </w:t>
      </w:r>
      <w:r w:rsidRPr="00BE1146">
        <w:t>Cytokinin activity of N-phenyl-N¢-(1</w:t>
      </w:r>
      <w:proofErr w:type="gramStart"/>
      <w:r w:rsidRPr="00BE1146">
        <w:t>,2,3</w:t>
      </w:r>
      <w:proofErr w:type="gramEnd"/>
      <w:r w:rsidRPr="00BE1146">
        <w:t xml:space="preserve">-thiadiazol-5-yl)urea (Thidiazuron). </w:t>
      </w:r>
      <w:proofErr w:type="spellStart"/>
      <w:r w:rsidRPr="00711BFE">
        <w:rPr>
          <w:lang w:val="es-ES"/>
        </w:rPr>
        <w:t>Phytochemistry</w:t>
      </w:r>
      <w:proofErr w:type="spellEnd"/>
      <w:r w:rsidRPr="00711BFE">
        <w:rPr>
          <w:lang w:val="es-ES"/>
        </w:rPr>
        <w:t xml:space="preserve"> 21: 1509-1511.</w:t>
      </w:r>
    </w:p>
    <w:p w:rsidR="00B47F66" w:rsidRPr="00711BFE" w:rsidRDefault="00B47F66" w:rsidP="00B47F66">
      <w:pPr>
        <w:spacing w:line="480" w:lineRule="auto"/>
        <w:jc w:val="both"/>
        <w:rPr>
          <w:rFonts w:ascii="Times New Roman" w:hAnsi="Times New Roman"/>
          <w:sz w:val="24"/>
          <w:szCs w:val="24"/>
          <w:u w:val="single"/>
        </w:rPr>
      </w:pPr>
      <w:r w:rsidRPr="00711BFE">
        <w:rPr>
          <w:rFonts w:ascii="Times New Roman" w:hAnsi="Times New Roman"/>
          <w:sz w:val="24"/>
          <w:szCs w:val="24"/>
          <w:lang w:val="es-ES"/>
        </w:rPr>
        <w:t>Mulanda S. E., Adero O.</w:t>
      </w:r>
      <w:r>
        <w:rPr>
          <w:rFonts w:ascii="Times New Roman" w:hAnsi="Times New Roman"/>
          <w:sz w:val="24"/>
          <w:szCs w:val="24"/>
          <w:lang w:val="es-ES"/>
        </w:rPr>
        <w:t xml:space="preserve"> </w:t>
      </w:r>
      <w:r w:rsidRPr="00711BFE">
        <w:rPr>
          <w:rFonts w:ascii="Times New Roman" w:hAnsi="Times New Roman"/>
          <w:sz w:val="24"/>
          <w:szCs w:val="24"/>
          <w:lang w:val="es-ES"/>
        </w:rPr>
        <w:t>M., Amugune N.</w:t>
      </w:r>
      <w:r>
        <w:rPr>
          <w:rFonts w:ascii="Times New Roman" w:hAnsi="Times New Roman"/>
          <w:sz w:val="24"/>
          <w:szCs w:val="24"/>
          <w:lang w:val="es-ES"/>
        </w:rPr>
        <w:t xml:space="preserve"> </w:t>
      </w:r>
      <w:r w:rsidRPr="00711BFE">
        <w:rPr>
          <w:rFonts w:ascii="Times New Roman" w:hAnsi="Times New Roman"/>
          <w:sz w:val="24"/>
          <w:szCs w:val="24"/>
          <w:lang w:val="es-ES"/>
        </w:rPr>
        <w:t>O., Akunda E., Kinyamario I.</w:t>
      </w:r>
      <w:r>
        <w:rPr>
          <w:rFonts w:ascii="Times New Roman" w:hAnsi="Times New Roman"/>
          <w:sz w:val="24"/>
          <w:szCs w:val="24"/>
          <w:lang w:val="es-ES"/>
        </w:rPr>
        <w:t xml:space="preserve"> </w:t>
      </w:r>
      <w:r w:rsidRPr="00711BFE">
        <w:rPr>
          <w:rFonts w:ascii="Times New Roman" w:hAnsi="Times New Roman"/>
          <w:sz w:val="24"/>
          <w:szCs w:val="24"/>
          <w:lang w:val="es-ES"/>
        </w:rPr>
        <w:t xml:space="preserve">J. (2012). </w:t>
      </w:r>
      <w:proofErr w:type="gramStart"/>
      <w:r w:rsidRPr="00BE1146">
        <w:rPr>
          <w:rFonts w:ascii="Times New Roman" w:hAnsi="Times New Roman"/>
          <w:sz w:val="24"/>
          <w:szCs w:val="24"/>
        </w:rPr>
        <w:t xml:space="preserve">High frequency regeneration of the drought-tolerant tree </w:t>
      </w:r>
      <w:proofErr w:type="spellStart"/>
      <w:r w:rsidRPr="00BE1146">
        <w:rPr>
          <w:rFonts w:ascii="Times New Roman" w:hAnsi="Times New Roman"/>
          <w:i/>
          <w:iCs/>
          <w:sz w:val="24"/>
          <w:szCs w:val="24"/>
        </w:rPr>
        <w:t>Melia</w:t>
      </w:r>
      <w:proofErr w:type="spellEnd"/>
      <w:r w:rsidRPr="00BE1146">
        <w:rPr>
          <w:rFonts w:ascii="Times New Roman" w:hAnsi="Times New Roman"/>
          <w:i/>
          <w:iCs/>
          <w:sz w:val="24"/>
          <w:szCs w:val="24"/>
        </w:rPr>
        <w:t xml:space="preserve"> volkensii</w:t>
      </w:r>
      <w:r w:rsidRPr="00BE1146">
        <w:rPr>
          <w:rFonts w:ascii="Times New Roman" w:hAnsi="Times New Roman"/>
          <w:sz w:val="24"/>
          <w:szCs w:val="24"/>
        </w:rPr>
        <w:t xml:space="preserve"> </w:t>
      </w:r>
      <w:proofErr w:type="spellStart"/>
      <w:r w:rsidRPr="00BE1146">
        <w:rPr>
          <w:rFonts w:ascii="Times New Roman" w:hAnsi="Times New Roman"/>
          <w:sz w:val="24"/>
          <w:szCs w:val="24"/>
        </w:rPr>
        <w:t>Gurke</w:t>
      </w:r>
      <w:proofErr w:type="spellEnd"/>
      <w:r w:rsidRPr="00BE1146">
        <w:rPr>
          <w:rFonts w:ascii="Times New Roman" w:hAnsi="Times New Roman"/>
          <w:sz w:val="24"/>
          <w:szCs w:val="24"/>
        </w:rPr>
        <w:t xml:space="preserve"> using low-cost agrochemical Thidiazuron.</w:t>
      </w:r>
      <w:proofErr w:type="gramEnd"/>
      <w:r w:rsidRPr="00BE1146">
        <w:rPr>
          <w:rFonts w:ascii="Times New Roman" w:hAnsi="Times New Roman"/>
          <w:sz w:val="24"/>
          <w:szCs w:val="24"/>
        </w:rPr>
        <w:t xml:space="preserve"> Biotechnology Research International,</w:t>
      </w:r>
      <w:r>
        <w:rPr>
          <w:rFonts w:ascii="Times New Roman" w:hAnsi="Times New Roman"/>
          <w:sz w:val="24"/>
          <w:szCs w:val="24"/>
        </w:rPr>
        <w:t xml:space="preserve"> </w:t>
      </w:r>
      <w:r w:rsidRPr="00711BFE">
        <w:rPr>
          <w:rFonts w:ascii="Times New Roman" w:hAnsi="Times New Roman"/>
          <w:sz w:val="24"/>
          <w:szCs w:val="24"/>
          <w:u w:val="single"/>
        </w:rPr>
        <w:t>Volume 2012, Article ID 818472, 5 pages</w:t>
      </w:r>
      <w:r>
        <w:rPr>
          <w:rFonts w:ascii="Times New Roman" w:hAnsi="Times New Roman"/>
          <w:sz w:val="24"/>
          <w:szCs w:val="24"/>
          <w:u w:val="single"/>
        </w:rPr>
        <w:t>,</w:t>
      </w:r>
      <w:r w:rsidRPr="00711BFE">
        <w:rPr>
          <w:rFonts w:ascii="Times New Roman" w:hAnsi="Times New Roman"/>
          <w:sz w:val="24"/>
          <w:szCs w:val="24"/>
          <w:u w:val="single"/>
        </w:rPr>
        <w:t xml:space="preserve"> </w:t>
      </w:r>
      <w:proofErr w:type="spellStart"/>
      <w:r w:rsidRPr="00711BFE">
        <w:rPr>
          <w:rFonts w:ascii="Times New Roman" w:hAnsi="Times New Roman"/>
          <w:sz w:val="24"/>
          <w:szCs w:val="24"/>
          <w:u w:val="single"/>
        </w:rPr>
        <w:t>doi</w:t>
      </w:r>
      <w:proofErr w:type="spellEnd"/>
      <w:r w:rsidRPr="00711BFE">
        <w:rPr>
          <w:rFonts w:ascii="Times New Roman" w:hAnsi="Times New Roman"/>
          <w:sz w:val="24"/>
          <w:szCs w:val="24"/>
          <w:u w:val="single"/>
        </w:rPr>
        <w:t xml:space="preserve">: 10.1155/2012/818472. </w:t>
      </w:r>
    </w:p>
    <w:p w:rsidR="00B47F66" w:rsidRPr="00BE1146" w:rsidRDefault="00B47F66" w:rsidP="00B47F66">
      <w:pPr>
        <w:autoSpaceDE w:val="0"/>
        <w:autoSpaceDN w:val="0"/>
        <w:adjustRightInd w:val="0"/>
        <w:spacing w:line="480" w:lineRule="auto"/>
        <w:jc w:val="both"/>
        <w:rPr>
          <w:rFonts w:ascii="Times New Roman" w:hAnsi="Times New Roman"/>
          <w:sz w:val="24"/>
          <w:szCs w:val="24"/>
        </w:rPr>
      </w:pPr>
      <w:r w:rsidRPr="00BE1146">
        <w:rPr>
          <w:rFonts w:ascii="Times New Roman" w:hAnsi="Times New Roman"/>
          <w:sz w:val="24"/>
          <w:szCs w:val="24"/>
        </w:rPr>
        <w:t xml:space="preserve">Murashige T., Skoog F. (1962). </w:t>
      </w:r>
      <w:proofErr w:type="gramStart"/>
      <w:r w:rsidRPr="00BE1146">
        <w:rPr>
          <w:rFonts w:ascii="Times New Roman" w:hAnsi="Times New Roman"/>
          <w:sz w:val="24"/>
          <w:szCs w:val="24"/>
        </w:rPr>
        <w:t>A revised medium for rapid growth and bioassays</w:t>
      </w:r>
      <w:r>
        <w:rPr>
          <w:rFonts w:ascii="Times New Roman" w:hAnsi="Times New Roman"/>
          <w:sz w:val="24"/>
          <w:szCs w:val="24"/>
        </w:rPr>
        <w:t xml:space="preserve"> with tobacco cultures.</w:t>
      </w:r>
      <w:proofErr w:type="gramEnd"/>
      <w:r>
        <w:rPr>
          <w:rFonts w:ascii="Times New Roman" w:hAnsi="Times New Roman"/>
          <w:sz w:val="24"/>
          <w:szCs w:val="24"/>
        </w:rPr>
        <w:t xml:space="preserve"> </w:t>
      </w:r>
      <w:proofErr w:type="spellStart"/>
      <w:r>
        <w:rPr>
          <w:rFonts w:ascii="Times New Roman" w:hAnsi="Times New Roman"/>
          <w:sz w:val="24"/>
          <w:szCs w:val="24"/>
        </w:rPr>
        <w:t>Physiologia</w:t>
      </w:r>
      <w:proofErr w:type="spellEnd"/>
      <w:r w:rsidRPr="00BE1146">
        <w:rPr>
          <w:rFonts w:ascii="Times New Roman" w:hAnsi="Times New Roman"/>
          <w:sz w:val="24"/>
          <w:szCs w:val="24"/>
        </w:rPr>
        <w:t xml:space="preserve"> </w:t>
      </w:r>
      <w:proofErr w:type="spellStart"/>
      <w:r w:rsidRPr="00BE1146">
        <w:rPr>
          <w:rFonts w:ascii="Times New Roman" w:hAnsi="Times New Roman"/>
          <w:sz w:val="24"/>
          <w:szCs w:val="24"/>
        </w:rPr>
        <w:t>Plant</w:t>
      </w:r>
      <w:r>
        <w:rPr>
          <w:rFonts w:ascii="Times New Roman" w:hAnsi="Times New Roman"/>
          <w:sz w:val="24"/>
          <w:szCs w:val="24"/>
        </w:rPr>
        <w:t>arum</w:t>
      </w:r>
      <w:proofErr w:type="spellEnd"/>
      <w:r w:rsidRPr="00BE1146">
        <w:rPr>
          <w:rFonts w:ascii="Times New Roman" w:hAnsi="Times New Roman"/>
          <w:sz w:val="24"/>
          <w:szCs w:val="24"/>
        </w:rPr>
        <w:t>, 15:</w:t>
      </w:r>
      <w:r>
        <w:rPr>
          <w:rFonts w:ascii="Times New Roman" w:hAnsi="Times New Roman"/>
          <w:sz w:val="24"/>
          <w:szCs w:val="24"/>
        </w:rPr>
        <w:t xml:space="preserve"> </w:t>
      </w:r>
      <w:r w:rsidRPr="00BE1146">
        <w:rPr>
          <w:rFonts w:ascii="Times New Roman" w:hAnsi="Times New Roman"/>
          <w:sz w:val="24"/>
          <w:szCs w:val="24"/>
        </w:rPr>
        <w:t>473</w:t>
      </w:r>
      <w:r>
        <w:rPr>
          <w:rFonts w:ascii="Times New Roman" w:hAnsi="Times New Roman"/>
          <w:sz w:val="24"/>
          <w:szCs w:val="24"/>
        </w:rPr>
        <w:t>-</w:t>
      </w:r>
      <w:r w:rsidRPr="00BE1146">
        <w:rPr>
          <w:rFonts w:ascii="Times New Roman" w:hAnsi="Times New Roman"/>
          <w:sz w:val="24"/>
          <w:szCs w:val="24"/>
        </w:rPr>
        <w:t>497.</w:t>
      </w:r>
    </w:p>
    <w:p w:rsidR="00B47F66" w:rsidRPr="00BE1146" w:rsidRDefault="00B47F66" w:rsidP="00B47F66">
      <w:pPr>
        <w:autoSpaceDE w:val="0"/>
        <w:autoSpaceDN w:val="0"/>
        <w:adjustRightInd w:val="0"/>
        <w:spacing w:line="480" w:lineRule="auto"/>
        <w:jc w:val="both"/>
        <w:rPr>
          <w:rFonts w:ascii="Times New Roman" w:hAnsi="Times New Roman"/>
          <w:sz w:val="24"/>
          <w:szCs w:val="24"/>
        </w:rPr>
      </w:pPr>
      <w:r w:rsidRPr="00BE1146">
        <w:rPr>
          <w:rFonts w:ascii="Times New Roman" w:hAnsi="Times New Roman"/>
          <w:sz w:val="24"/>
          <w:szCs w:val="24"/>
        </w:rPr>
        <w:lastRenderedPageBreak/>
        <w:t>Murthy B.</w:t>
      </w:r>
      <w:r>
        <w:rPr>
          <w:rFonts w:ascii="Times New Roman" w:hAnsi="Times New Roman"/>
          <w:sz w:val="24"/>
          <w:szCs w:val="24"/>
        </w:rPr>
        <w:t xml:space="preserve"> </w:t>
      </w:r>
      <w:r w:rsidRPr="00BE1146">
        <w:rPr>
          <w:rFonts w:ascii="Times New Roman" w:hAnsi="Times New Roman"/>
          <w:sz w:val="24"/>
          <w:szCs w:val="24"/>
        </w:rPr>
        <w:t>N.</w:t>
      </w:r>
      <w:r>
        <w:rPr>
          <w:rFonts w:ascii="Times New Roman" w:hAnsi="Times New Roman"/>
          <w:sz w:val="24"/>
          <w:szCs w:val="24"/>
        </w:rPr>
        <w:t xml:space="preserve"> </w:t>
      </w:r>
      <w:r w:rsidRPr="00BE1146">
        <w:rPr>
          <w:rFonts w:ascii="Times New Roman" w:hAnsi="Times New Roman"/>
          <w:sz w:val="24"/>
          <w:szCs w:val="24"/>
        </w:rPr>
        <w:t xml:space="preserve">S., </w:t>
      </w:r>
      <w:proofErr w:type="spellStart"/>
      <w:r w:rsidRPr="00BE1146">
        <w:rPr>
          <w:rFonts w:ascii="Times New Roman" w:hAnsi="Times New Roman"/>
          <w:sz w:val="24"/>
          <w:szCs w:val="24"/>
        </w:rPr>
        <w:t>Saxena</w:t>
      </w:r>
      <w:proofErr w:type="spellEnd"/>
      <w:r w:rsidRPr="00BE1146">
        <w:rPr>
          <w:rFonts w:ascii="Times New Roman" w:hAnsi="Times New Roman"/>
          <w:sz w:val="24"/>
          <w:szCs w:val="24"/>
        </w:rPr>
        <w:t xml:space="preserve"> P.</w:t>
      </w:r>
      <w:r>
        <w:rPr>
          <w:rFonts w:ascii="Times New Roman" w:hAnsi="Times New Roman"/>
          <w:sz w:val="24"/>
          <w:szCs w:val="24"/>
        </w:rPr>
        <w:t xml:space="preserve"> </w:t>
      </w:r>
      <w:r w:rsidRPr="00BE1146">
        <w:rPr>
          <w:rFonts w:ascii="Times New Roman" w:hAnsi="Times New Roman"/>
          <w:sz w:val="24"/>
          <w:szCs w:val="24"/>
        </w:rPr>
        <w:t xml:space="preserve">K. (1998). </w:t>
      </w:r>
      <w:proofErr w:type="gramStart"/>
      <w:r w:rsidRPr="00BE1146">
        <w:rPr>
          <w:rFonts w:ascii="Times New Roman" w:hAnsi="Times New Roman"/>
          <w:sz w:val="24"/>
          <w:szCs w:val="24"/>
        </w:rPr>
        <w:t>Somatic embryogenesis and plant regeneration from neem (</w:t>
      </w:r>
      <w:proofErr w:type="spellStart"/>
      <w:r w:rsidRPr="00BE1146">
        <w:rPr>
          <w:rFonts w:ascii="Times New Roman" w:hAnsi="Times New Roman"/>
          <w:i/>
          <w:iCs/>
          <w:sz w:val="24"/>
          <w:szCs w:val="24"/>
        </w:rPr>
        <w:t>Azadirachta</w:t>
      </w:r>
      <w:proofErr w:type="spellEnd"/>
      <w:r w:rsidRPr="00BE1146">
        <w:rPr>
          <w:rFonts w:ascii="Times New Roman" w:hAnsi="Times New Roman"/>
          <w:i/>
          <w:iCs/>
          <w:sz w:val="24"/>
          <w:szCs w:val="24"/>
        </w:rPr>
        <w:t xml:space="preserve"> </w:t>
      </w:r>
      <w:proofErr w:type="spellStart"/>
      <w:r w:rsidRPr="00BE1146">
        <w:rPr>
          <w:rFonts w:ascii="Times New Roman" w:hAnsi="Times New Roman"/>
          <w:i/>
          <w:iCs/>
          <w:sz w:val="24"/>
          <w:szCs w:val="24"/>
        </w:rPr>
        <w:t>indica</w:t>
      </w:r>
      <w:proofErr w:type="spellEnd"/>
      <w:r w:rsidRPr="00BE1146">
        <w:rPr>
          <w:rFonts w:ascii="Times New Roman" w:hAnsi="Times New Roman"/>
          <w:sz w:val="24"/>
          <w:szCs w:val="24"/>
        </w:rPr>
        <w:t xml:space="preserve"> A. </w:t>
      </w:r>
      <w:proofErr w:type="spellStart"/>
      <w:r w:rsidRPr="00BE1146">
        <w:rPr>
          <w:rFonts w:ascii="Times New Roman" w:hAnsi="Times New Roman"/>
          <w:sz w:val="24"/>
          <w:szCs w:val="24"/>
        </w:rPr>
        <w:t>Juss</w:t>
      </w:r>
      <w:proofErr w:type="spellEnd"/>
      <w:r w:rsidRPr="00BE1146">
        <w:rPr>
          <w:rFonts w:ascii="Times New Roman" w:hAnsi="Times New Roman"/>
          <w:sz w:val="24"/>
          <w:szCs w:val="24"/>
        </w:rPr>
        <w:t>).</w:t>
      </w:r>
      <w:proofErr w:type="gramEnd"/>
      <w:r w:rsidRPr="00BE1146">
        <w:rPr>
          <w:rFonts w:ascii="Times New Roman" w:hAnsi="Times New Roman"/>
          <w:sz w:val="24"/>
          <w:szCs w:val="24"/>
        </w:rPr>
        <w:t xml:space="preserve"> Plant Cell Rep</w:t>
      </w:r>
      <w:r>
        <w:rPr>
          <w:rFonts w:ascii="Times New Roman" w:hAnsi="Times New Roman"/>
          <w:sz w:val="24"/>
          <w:szCs w:val="24"/>
        </w:rPr>
        <w:t>orts</w:t>
      </w:r>
      <w:r w:rsidRPr="00BE1146">
        <w:rPr>
          <w:rFonts w:ascii="Times New Roman" w:hAnsi="Times New Roman"/>
          <w:sz w:val="24"/>
          <w:szCs w:val="24"/>
        </w:rPr>
        <w:t>, 17: 469-475.</w:t>
      </w:r>
    </w:p>
    <w:p w:rsidR="00B47F66" w:rsidRPr="00572EF6" w:rsidRDefault="00B47F66" w:rsidP="00B47F66">
      <w:pPr>
        <w:autoSpaceDE w:val="0"/>
        <w:autoSpaceDN w:val="0"/>
        <w:adjustRightInd w:val="0"/>
        <w:spacing w:line="480" w:lineRule="auto"/>
        <w:jc w:val="both"/>
        <w:rPr>
          <w:rFonts w:ascii="Times New Roman" w:hAnsi="Times New Roman"/>
          <w:sz w:val="24"/>
          <w:szCs w:val="24"/>
          <w:lang w:val="pt-BR"/>
        </w:rPr>
      </w:pPr>
      <w:proofErr w:type="spellStart"/>
      <w:r w:rsidRPr="00BE1146">
        <w:rPr>
          <w:rFonts w:ascii="Times New Roman" w:hAnsi="Times New Roman"/>
          <w:sz w:val="24"/>
          <w:szCs w:val="24"/>
        </w:rPr>
        <w:t>Orwa</w:t>
      </w:r>
      <w:proofErr w:type="spellEnd"/>
      <w:r w:rsidRPr="00BE1146">
        <w:rPr>
          <w:rFonts w:ascii="Times New Roman" w:hAnsi="Times New Roman"/>
          <w:sz w:val="24"/>
          <w:szCs w:val="24"/>
        </w:rPr>
        <w:t xml:space="preserve"> C., </w:t>
      </w:r>
      <w:proofErr w:type="spellStart"/>
      <w:r w:rsidRPr="00BE1146">
        <w:rPr>
          <w:rFonts w:ascii="Times New Roman" w:hAnsi="Times New Roman"/>
          <w:sz w:val="24"/>
          <w:szCs w:val="24"/>
        </w:rPr>
        <w:t>Mutua</w:t>
      </w:r>
      <w:proofErr w:type="spellEnd"/>
      <w:r w:rsidRPr="00BE1146">
        <w:rPr>
          <w:rFonts w:ascii="Times New Roman" w:hAnsi="Times New Roman"/>
          <w:sz w:val="24"/>
          <w:szCs w:val="24"/>
        </w:rPr>
        <w:t xml:space="preserve"> A., </w:t>
      </w:r>
      <w:proofErr w:type="spellStart"/>
      <w:r w:rsidRPr="00BE1146">
        <w:rPr>
          <w:rFonts w:ascii="Times New Roman" w:hAnsi="Times New Roman"/>
          <w:sz w:val="24"/>
          <w:szCs w:val="24"/>
        </w:rPr>
        <w:t>Kindt</w:t>
      </w:r>
      <w:proofErr w:type="spellEnd"/>
      <w:r w:rsidRPr="00BE1146">
        <w:rPr>
          <w:rFonts w:ascii="Times New Roman" w:hAnsi="Times New Roman"/>
          <w:sz w:val="24"/>
          <w:szCs w:val="24"/>
        </w:rPr>
        <w:t xml:space="preserve"> R., </w:t>
      </w:r>
      <w:proofErr w:type="spellStart"/>
      <w:r w:rsidRPr="00BE1146">
        <w:rPr>
          <w:rFonts w:ascii="Times New Roman" w:hAnsi="Times New Roman"/>
          <w:sz w:val="24"/>
          <w:szCs w:val="24"/>
        </w:rPr>
        <w:t>Jamnadass</w:t>
      </w:r>
      <w:proofErr w:type="spellEnd"/>
      <w:r w:rsidRPr="00BE1146">
        <w:rPr>
          <w:rFonts w:ascii="Times New Roman" w:hAnsi="Times New Roman"/>
          <w:sz w:val="24"/>
          <w:szCs w:val="24"/>
        </w:rPr>
        <w:t xml:space="preserve"> R., Simons A. </w:t>
      </w:r>
      <w:r>
        <w:rPr>
          <w:rFonts w:ascii="Times New Roman" w:hAnsi="Times New Roman"/>
          <w:sz w:val="24"/>
          <w:szCs w:val="24"/>
        </w:rPr>
        <w:t>(</w:t>
      </w:r>
      <w:r w:rsidRPr="00BE1146">
        <w:rPr>
          <w:rFonts w:ascii="Times New Roman" w:hAnsi="Times New Roman"/>
          <w:sz w:val="24"/>
          <w:szCs w:val="24"/>
        </w:rPr>
        <w:t>2009</w:t>
      </w:r>
      <w:r>
        <w:rPr>
          <w:rFonts w:ascii="Times New Roman" w:hAnsi="Times New Roman"/>
          <w:sz w:val="24"/>
          <w:szCs w:val="24"/>
        </w:rPr>
        <w:t>)</w:t>
      </w:r>
      <w:r w:rsidRPr="00BE1146">
        <w:rPr>
          <w:rFonts w:ascii="Times New Roman" w:hAnsi="Times New Roman"/>
          <w:sz w:val="24"/>
          <w:szCs w:val="24"/>
        </w:rPr>
        <w:t xml:space="preserve">. </w:t>
      </w:r>
      <w:proofErr w:type="spellStart"/>
      <w:r w:rsidRPr="00BE1146">
        <w:rPr>
          <w:rFonts w:ascii="Times New Roman" w:hAnsi="Times New Roman"/>
          <w:sz w:val="24"/>
          <w:szCs w:val="24"/>
        </w:rPr>
        <w:t>Agroforestree</w:t>
      </w:r>
      <w:proofErr w:type="spellEnd"/>
      <w:r w:rsidRPr="00BE1146">
        <w:rPr>
          <w:rFonts w:ascii="Times New Roman" w:hAnsi="Times New Roman"/>
          <w:sz w:val="24"/>
          <w:szCs w:val="24"/>
        </w:rPr>
        <w:t xml:space="preserve"> </w:t>
      </w:r>
      <w:r>
        <w:rPr>
          <w:rFonts w:ascii="Times New Roman" w:hAnsi="Times New Roman"/>
          <w:sz w:val="24"/>
          <w:szCs w:val="24"/>
        </w:rPr>
        <w:t>d</w:t>
      </w:r>
      <w:r w:rsidRPr="00BE1146">
        <w:rPr>
          <w:rFonts w:ascii="Times New Roman" w:hAnsi="Times New Roman"/>
          <w:sz w:val="24"/>
          <w:szCs w:val="24"/>
        </w:rPr>
        <w:t xml:space="preserve">atabase: a tree reference and selection guide version 4.0, World Agroforestry Centre, Kenya. </w:t>
      </w:r>
      <w:r w:rsidRPr="00572EF6">
        <w:rPr>
          <w:rFonts w:ascii="Times New Roman" w:hAnsi="Times New Roman"/>
          <w:sz w:val="24"/>
          <w:szCs w:val="24"/>
          <w:lang w:val="pt-BR"/>
        </w:rPr>
        <w:t>(http://www.worldagroforestry.org/af/treedb/)</w:t>
      </w:r>
    </w:p>
    <w:p w:rsidR="00B47F66" w:rsidRPr="00BE1146" w:rsidRDefault="00B47F66" w:rsidP="00B47F66">
      <w:pPr>
        <w:shd w:val="clear" w:color="auto" w:fill="FFFFFF"/>
        <w:spacing w:line="480" w:lineRule="auto"/>
        <w:jc w:val="both"/>
        <w:rPr>
          <w:rFonts w:ascii="Times New Roman" w:hAnsi="Times New Roman"/>
          <w:sz w:val="24"/>
          <w:szCs w:val="24"/>
        </w:rPr>
      </w:pPr>
      <w:r w:rsidRPr="00572EF6">
        <w:rPr>
          <w:rFonts w:ascii="Times New Roman" w:hAnsi="Times New Roman"/>
          <w:sz w:val="24"/>
          <w:szCs w:val="24"/>
          <w:lang w:val="pt-BR"/>
        </w:rPr>
        <w:t>Quiroz-Figuera F.</w:t>
      </w:r>
      <w:r>
        <w:rPr>
          <w:rFonts w:ascii="Times New Roman" w:hAnsi="Times New Roman"/>
          <w:sz w:val="24"/>
          <w:szCs w:val="24"/>
          <w:lang w:val="pt-BR"/>
        </w:rPr>
        <w:t xml:space="preserve"> </w:t>
      </w:r>
      <w:r w:rsidRPr="00572EF6">
        <w:rPr>
          <w:rFonts w:ascii="Times New Roman" w:hAnsi="Times New Roman"/>
          <w:sz w:val="24"/>
          <w:szCs w:val="24"/>
          <w:lang w:val="pt-BR"/>
        </w:rPr>
        <w:t>R., Rojas-Herrera R., Galaz-Avalos R.</w:t>
      </w:r>
      <w:r>
        <w:rPr>
          <w:rFonts w:ascii="Times New Roman" w:hAnsi="Times New Roman"/>
          <w:sz w:val="24"/>
          <w:szCs w:val="24"/>
          <w:lang w:val="pt-BR"/>
        </w:rPr>
        <w:t xml:space="preserve"> </w:t>
      </w:r>
      <w:r w:rsidRPr="00572EF6">
        <w:rPr>
          <w:rFonts w:ascii="Times New Roman" w:hAnsi="Times New Roman"/>
          <w:sz w:val="24"/>
          <w:szCs w:val="24"/>
          <w:lang w:val="pt-BR"/>
        </w:rPr>
        <w:t>M., Layola-Vargas V.</w:t>
      </w:r>
      <w:r>
        <w:rPr>
          <w:rFonts w:ascii="Times New Roman" w:hAnsi="Times New Roman"/>
          <w:sz w:val="24"/>
          <w:szCs w:val="24"/>
          <w:lang w:val="pt-BR"/>
        </w:rPr>
        <w:t xml:space="preserve"> </w:t>
      </w:r>
      <w:r w:rsidRPr="00572EF6">
        <w:rPr>
          <w:rFonts w:ascii="Times New Roman" w:hAnsi="Times New Roman"/>
          <w:sz w:val="24"/>
          <w:szCs w:val="24"/>
          <w:lang w:val="pt-BR"/>
        </w:rPr>
        <w:t xml:space="preserve">M. (2006). </w:t>
      </w:r>
      <w:r w:rsidRPr="00BE1146">
        <w:rPr>
          <w:rFonts w:ascii="Times New Roman" w:hAnsi="Times New Roman"/>
          <w:sz w:val="24"/>
          <w:szCs w:val="24"/>
        </w:rPr>
        <w:t xml:space="preserve">Embryo production through somatic embryogenesis can be used to study cell differentiation in plants. </w:t>
      </w:r>
      <w:proofErr w:type="gramStart"/>
      <w:r w:rsidRPr="00BE1146">
        <w:rPr>
          <w:rFonts w:ascii="Times New Roman" w:hAnsi="Times New Roman"/>
          <w:sz w:val="24"/>
          <w:szCs w:val="24"/>
        </w:rPr>
        <w:t>Plant Cell</w:t>
      </w:r>
      <w:r>
        <w:rPr>
          <w:rFonts w:ascii="Times New Roman" w:hAnsi="Times New Roman"/>
          <w:sz w:val="24"/>
          <w:szCs w:val="24"/>
        </w:rPr>
        <w:t>,</w:t>
      </w:r>
      <w:r w:rsidRPr="00BE1146">
        <w:rPr>
          <w:rFonts w:ascii="Times New Roman" w:hAnsi="Times New Roman"/>
          <w:sz w:val="24"/>
          <w:szCs w:val="24"/>
        </w:rPr>
        <w:t xml:space="preserve"> Tiss</w:t>
      </w:r>
      <w:r>
        <w:rPr>
          <w:rFonts w:ascii="Times New Roman" w:hAnsi="Times New Roman"/>
          <w:sz w:val="24"/>
          <w:szCs w:val="24"/>
        </w:rPr>
        <w:t>ue</w:t>
      </w:r>
      <w:r w:rsidRPr="00BE1146">
        <w:rPr>
          <w:rFonts w:ascii="Times New Roman" w:hAnsi="Times New Roman"/>
          <w:sz w:val="24"/>
          <w:szCs w:val="24"/>
        </w:rPr>
        <w:t xml:space="preserve"> </w:t>
      </w:r>
      <w:r>
        <w:rPr>
          <w:rFonts w:ascii="Times New Roman" w:hAnsi="Times New Roman"/>
          <w:sz w:val="24"/>
          <w:szCs w:val="24"/>
        </w:rPr>
        <w:t xml:space="preserve">and </w:t>
      </w:r>
      <w:r w:rsidRPr="00BE1146">
        <w:rPr>
          <w:rFonts w:ascii="Times New Roman" w:hAnsi="Times New Roman"/>
          <w:sz w:val="24"/>
          <w:szCs w:val="24"/>
        </w:rPr>
        <w:t>Org</w:t>
      </w:r>
      <w:r>
        <w:rPr>
          <w:rFonts w:ascii="Times New Roman" w:hAnsi="Times New Roman"/>
          <w:sz w:val="24"/>
          <w:szCs w:val="24"/>
        </w:rPr>
        <w:t>an</w:t>
      </w:r>
      <w:r w:rsidRPr="00BE1146">
        <w:rPr>
          <w:rFonts w:ascii="Times New Roman" w:hAnsi="Times New Roman"/>
          <w:sz w:val="24"/>
          <w:szCs w:val="24"/>
        </w:rPr>
        <w:t xml:space="preserve"> Cult</w:t>
      </w:r>
      <w:r>
        <w:rPr>
          <w:rFonts w:ascii="Times New Roman" w:hAnsi="Times New Roman"/>
          <w:sz w:val="24"/>
          <w:szCs w:val="24"/>
        </w:rPr>
        <w:t>ure</w:t>
      </w:r>
      <w:r w:rsidRPr="00BE1146">
        <w:rPr>
          <w:rFonts w:ascii="Times New Roman" w:hAnsi="Times New Roman"/>
          <w:sz w:val="24"/>
          <w:szCs w:val="24"/>
        </w:rPr>
        <w:t>, 86: 285 -301.</w:t>
      </w:r>
      <w:proofErr w:type="gramEnd"/>
    </w:p>
    <w:p w:rsidR="00B47F66" w:rsidRPr="00BE1146" w:rsidRDefault="00B47F66" w:rsidP="00B47F66">
      <w:pPr>
        <w:shd w:val="clear" w:color="auto" w:fill="FFFFFF"/>
        <w:spacing w:line="480" w:lineRule="auto"/>
        <w:jc w:val="both"/>
        <w:rPr>
          <w:rFonts w:ascii="Times New Roman" w:hAnsi="Times New Roman"/>
          <w:sz w:val="24"/>
          <w:szCs w:val="24"/>
        </w:rPr>
      </w:pPr>
      <w:proofErr w:type="spellStart"/>
      <w:proofErr w:type="gramStart"/>
      <w:r w:rsidRPr="00BE1146">
        <w:rPr>
          <w:rFonts w:ascii="Times New Roman" w:hAnsi="Times New Roman"/>
          <w:sz w:val="24"/>
          <w:szCs w:val="24"/>
        </w:rPr>
        <w:t>Rangaswamy</w:t>
      </w:r>
      <w:proofErr w:type="spellEnd"/>
      <w:r w:rsidRPr="00BE1146">
        <w:rPr>
          <w:rFonts w:ascii="Times New Roman" w:hAnsi="Times New Roman"/>
          <w:sz w:val="24"/>
          <w:szCs w:val="24"/>
        </w:rPr>
        <w:t xml:space="preserve"> R. (2010) A textbook of agricultural statistics.</w:t>
      </w:r>
      <w:proofErr w:type="gramEnd"/>
      <w:r w:rsidRPr="00BE1146">
        <w:rPr>
          <w:rFonts w:ascii="Times New Roman" w:hAnsi="Times New Roman"/>
          <w:sz w:val="24"/>
          <w:szCs w:val="24"/>
        </w:rPr>
        <w:t xml:space="preserve"> </w:t>
      </w:r>
      <w:proofErr w:type="gramStart"/>
      <w:r w:rsidRPr="00BE1146">
        <w:rPr>
          <w:rFonts w:ascii="Times New Roman" w:hAnsi="Times New Roman"/>
          <w:sz w:val="24"/>
          <w:szCs w:val="24"/>
        </w:rPr>
        <w:t>New Age International Publishers, New Delhi, 531</w:t>
      </w:r>
      <w:r>
        <w:rPr>
          <w:rFonts w:ascii="Times New Roman" w:hAnsi="Times New Roman"/>
          <w:sz w:val="24"/>
          <w:szCs w:val="24"/>
        </w:rPr>
        <w:t xml:space="preserve"> </w:t>
      </w:r>
      <w:r w:rsidRPr="00BE1146">
        <w:rPr>
          <w:rFonts w:ascii="Times New Roman" w:hAnsi="Times New Roman"/>
          <w:sz w:val="24"/>
          <w:szCs w:val="24"/>
        </w:rPr>
        <w:t>pp.</w:t>
      </w:r>
      <w:proofErr w:type="gramEnd"/>
      <w:r w:rsidRPr="00BE1146">
        <w:rPr>
          <w:rFonts w:ascii="Times New Roman" w:hAnsi="Times New Roman"/>
          <w:sz w:val="24"/>
          <w:szCs w:val="24"/>
        </w:rPr>
        <w:t xml:space="preserve"> </w:t>
      </w:r>
    </w:p>
    <w:p w:rsidR="00B47F66" w:rsidRPr="00BE1146" w:rsidRDefault="00B47F66" w:rsidP="00B47F66">
      <w:pPr>
        <w:autoSpaceDE w:val="0"/>
        <w:autoSpaceDN w:val="0"/>
        <w:adjustRightInd w:val="0"/>
        <w:spacing w:line="480" w:lineRule="auto"/>
        <w:jc w:val="both"/>
        <w:rPr>
          <w:rFonts w:ascii="Times New Roman" w:hAnsi="Times New Roman"/>
          <w:sz w:val="24"/>
          <w:szCs w:val="24"/>
        </w:rPr>
      </w:pPr>
      <w:r w:rsidRPr="00711BFE">
        <w:rPr>
          <w:rFonts w:ascii="Times New Roman" w:hAnsi="Times New Roman"/>
          <w:sz w:val="24"/>
          <w:szCs w:val="24"/>
          <w:lang w:val="es-ES"/>
        </w:rPr>
        <w:t xml:space="preserve">Runo M. S., </w:t>
      </w:r>
      <w:proofErr w:type="spellStart"/>
      <w:r w:rsidRPr="00711BFE">
        <w:rPr>
          <w:rFonts w:ascii="Times New Roman" w:hAnsi="Times New Roman"/>
          <w:sz w:val="24"/>
          <w:szCs w:val="24"/>
          <w:lang w:val="es-ES"/>
        </w:rPr>
        <w:t>Muluvi</w:t>
      </w:r>
      <w:proofErr w:type="spellEnd"/>
      <w:r w:rsidRPr="00711BFE">
        <w:rPr>
          <w:rFonts w:ascii="Times New Roman" w:hAnsi="Times New Roman"/>
          <w:sz w:val="24"/>
          <w:szCs w:val="24"/>
          <w:lang w:val="es-ES"/>
        </w:rPr>
        <w:t xml:space="preserve"> G. M., </w:t>
      </w:r>
      <w:proofErr w:type="spellStart"/>
      <w:r w:rsidRPr="00711BFE">
        <w:rPr>
          <w:rFonts w:ascii="Times New Roman" w:hAnsi="Times New Roman"/>
          <w:sz w:val="24"/>
          <w:szCs w:val="24"/>
          <w:lang w:val="es-ES"/>
        </w:rPr>
        <w:t>Odee</w:t>
      </w:r>
      <w:proofErr w:type="spellEnd"/>
      <w:r w:rsidRPr="00711BFE">
        <w:rPr>
          <w:rFonts w:ascii="Times New Roman" w:hAnsi="Times New Roman"/>
          <w:sz w:val="24"/>
          <w:szCs w:val="24"/>
          <w:lang w:val="es-ES"/>
        </w:rPr>
        <w:t xml:space="preserve"> D.</w:t>
      </w:r>
      <w:r>
        <w:rPr>
          <w:rFonts w:ascii="Times New Roman" w:hAnsi="Times New Roman"/>
          <w:sz w:val="24"/>
          <w:szCs w:val="24"/>
          <w:lang w:val="es-ES"/>
        </w:rPr>
        <w:t xml:space="preserve"> </w:t>
      </w:r>
      <w:r w:rsidRPr="00711BFE">
        <w:rPr>
          <w:rFonts w:ascii="Times New Roman" w:hAnsi="Times New Roman"/>
          <w:sz w:val="24"/>
          <w:szCs w:val="24"/>
          <w:lang w:val="es-ES"/>
        </w:rPr>
        <w:t xml:space="preserve">W. (2004). </w:t>
      </w:r>
      <w:r w:rsidRPr="00BE1146">
        <w:rPr>
          <w:rFonts w:ascii="Times New Roman" w:hAnsi="Times New Roman"/>
          <w:sz w:val="24"/>
          <w:szCs w:val="24"/>
        </w:rPr>
        <w:t xml:space="preserve">Analysis of genetic structure in </w:t>
      </w:r>
      <w:proofErr w:type="spellStart"/>
      <w:r w:rsidRPr="00BE1146">
        <w:rPr>
          <w:rFonts w:ascii="Times New Roman" w:hAnsi="Times New Roman"/>
          <w:i/>
          <w:iCs/>
          <w:sz w:val="24"/>
          <w:szCs w:val="24"/>
        </w:rPr>
        <w:t>Melia</w:t>
      </w:r>
      <w:proofErr w:type="spellEnd"/>
      <w:r w:rsidRPr="00BE1146">
        <w:rPr>
          <w:rFonts w:ascii="Times New Roman" w:hAnsi="Times New Roman"/>
          <w:i/>
          <w:iCs/>
          <w:sz w:val="24"/>
          <w:szCs w:val="24"/>
        </w:rPr>
        <w:t xml:space="preserve"> volkensii</w:t>
      </w:r>
      <w:r w:rsidRPr="00BE1146">
        <w:rPr>
          <w:rFonts w:ascii="Times New Roman" w:hAnsi="Times New Roman"/>
          <w:sz w:val="24"/>
          <w:szCs w:val="24"/>
        </w:rPr>
        <w:t xml:space="preserve"> (</w:t>
      </w:r>
      <w:proofErr w:type="spellStart"/>
      <w:r w:rsidRPr="00BE1146">
        <w:rPr>
          <w:rFonts w:ascii="Times New Roman" w:hAnsi="Times New Roman"/>
          <w:sz w:val="24"/>
          <w:szCs w:val="24"/>
        </w:rPr>
        <w:t>Gurke</w:t>
      </w:r>
      <w:proofErr w:type="spellEnd"/>
      <w:r w:rsidRPr="00BE1146">
        <w:rPr>
          <w:rFonts w:ascii="Times New Roman" w:hAnsi="Times New Roman"/>
          <w:sz w:val="24"/>
          <w:szCs w:val="24"/>
        </w:rPr>
        <w:t>) populations using random amplified polymorphic DNA. African Journal of Biotechnology, 3: 421-425.</w:t>
      </w:r>
    </w:p>
    <w:p w:rsidR="00B47F66" w:rsidRPr="00BE1146" w:rsidRDefault="00B47F66" w:rsidP="00B47F66">
      <w:pPr>
        <w:spacing w:line="480" w:lineRule="auto"/>
        <w:jc w:val="both"/>
        <w:rPr>
          <w:rFonts w:ascii="Times New Roman" w:hAnsi="Times New Roman"/>
          <w:sz w:val="24"/>
          <w:szCs w:val="24"/>
        </w:rPr>
      </w:pPr>
      <w:proofErr w:type="spellStart"/>
      <w:proofErr w:type="gramStart"/>
      <w:r>
        <w:rPr>
          <w:rFonts w:ascii="Times New Roman" w:hAnsi="Times New Roman"/>
          <w:sz w:val="24"/>
          <w:szCs w:val="24"/>
        </w:rPr>
        <w:t>Shahin-Uz-Zaman</w:t>
      </w:r>
      <w:proofErr w:type="spellEnd"/>
      <w:r w:rsidRPr="00BE1146">
        <w:rPr>
          <w:rFonts w:ascii="Times New Roman" w:hAnsi="Times New Roman"/>
          <w:sz w:val="24"/>
          <w:szCs w:val="24"/>
        </w:rPr>
        <w:t xml:space="preserve"> M., </w:t>
      </w:r>
      <w:proofErr w:type="spellStart"/>
      <w:r w:rsidRPr="00BE1146">
        <w:rPr>
          <w:rFonts w:ascii="Times New Roman" w:hAnsi="Times New Roman"/>
          <w:sz w:val="24"/>
          <w:szCs w:val="24"/>
        </w:rPr>
        <w:t>Ashrafuzzaman</w:t>
      </w:r>
      <w:proofErr w:type="spellEnd"/>
      <w:r w:rsidRPr="00BE1146">
        <w:rPr>
          <w:rFonts w:ascii="Times New Roman" w:hAnsi="Times New Roman"/>
          <w:sz w:val="24"/>
          <w:szCs w:val="24"/>
        </w:rPr>
        <w:t xml:space="preserve"> M., </w:t>
      </w:r>
      <w:proofErr w:type="spellStart"/>
      <w:r w:rsidRPr="00BE1146">
        <w:rPr>
          <w:rFonts w:ascii="Times New Roman" w:hAnsi="Times New Roman"/>
          <w:sz w:val="24"/>
          <w:szCs w:val="24"/>
        </w:rPr>
        <w:t>Haque</w:t>
      </w:r>
      <w:proofErr w:type="spellEnd"/>
      <w:r w:rsidRPr="00BE1146">
        <w:rPr>
          <w:rFonts w:ascii="Times New Roman" w:hAnsi="Times New Roman"/>
          <w:sz w:val="24"/>
          <w:szCs w:val="24"/>
        </w:rPr>
        <w:t>, M.</w:t>
      </w:r>
      <w:r>
        <w:rPr>
          <w:rFonts w:ascii="Times New Roman" w:hAnsi="Times New Roman"/>
          <w:sz w:val="24"/>
          <w:szCs w:val="24"/>
        </w:rPr>
        <w:t xml:space="preserve"> </w:t>
      </w:r>
      <w:r w:rsidRPr="00BE1146">
        <w:rPr>
          <w:rFonts w:ascii="Times New Roman" w:hAnsi="Times New Roman"/>
          <w:sz w:val="24"/>
          <w:szCs w:val="24"/>
        </w:rPr>
        <w:t>S., Luna L.N. (2008).</w:t>
      </w:r>
      <w:proofErr w:type="gramEnd"/>
      <w:r w:rsidRPr="00BE1146">
        <w:rPr>
          <w:rFonts w:ascii="Times New Roman" w:hAnsi="Times New Roman"/>
          <w:sz w:val="24"/>
          <w:szCs w:val="24"/>
        </w:rPr>
        <w:t xml:space="preserve"> </w:t>
      </w:r>
      <w:proofErr w:type="gramStart"/>
      <w:r w:rsidRPr="00BE1146">
        <w:rPr>
          <w:rFonts w:ascii="Times New Roman" w:hAnsi="Times New Roman"/>
          <w:i/>
          <w:iCs/>
          <w:sz w:val="24"/>
          <w:szCs w:val="24"/>
        </w:rPr>
        <w:t>In vitro</w:t>
      </w:r>
      <w:r w:rsidRPr="00BE1146">
        <w:rPr>
          <w:rFonts w:ascii="Times New Roman" w:hAnsi="Times New Roman"/>
          <w:sz w:val="24"/>
          <w:szCs w:val="24"/>
        </w:rPr>
        <w:t xml:space="preserve"> clonal propagation of the neem tree (</w:t>
      </w:r>
      <w:proofErr w:type="spellStart"/>
      <w:r w:rsidRPr="00BE1146">
        <w:rPr>
          <w:rFonts w:ascii="Times New Roman" w:hAnsi="Times New Roman"/>
          <w:i/>
          <w:iCs/>
          <w:sz w:val="24"/>
          <w:szCs w:val="24"/>
        </w:rPr>
        <w:t>Azadirachta</w:t>
      </w:r>
      <w:proofErr w:type="spellEnd"/>
      <w:r w:rsidRPr="00BE1146">
        <w:rPr>
          <w:rFonts w:ascii="Times New Roman" w:hAnsi="Times New Roman"/>
          <w:i/>
          <w:iCs/>
          <w:sz w:val="24"/>
          <w:szCs w:val="24"/>
        </w:rPr>
        <w:t xml:space="preserve"> </w:t>
      </w:r>
      <w:proofErr w:type="spellStart"/>
      <w:r w:rsidRPr="00BE1146">
        <w:rPr>
          <w:rFonts w:ascii="Times New Roman" w:hAnsi="Times New Roman"/>
          <w:i/>
          <w:iCs/>
          <w:sz w:val="24"/>
          <w:szCs w:val="24"/>
        </w:rPr>
        <w:t>indica</w:t>
      </w:r>
      <w:proofErr w:type="spellEnd"/>
      <w:r w:rsidRPr="00BE1146">
        <w:rPr>
          <w:rFonts w:ascii="Times New Roman" w:hAnsi="Times New Roman"/>
          <w:sz w:val="24"/>
          <w:szCs w:val="24"/>
        </w:rPr>
        <w:t xml:space="preserve"> A. </w:t>
      </w:r>
      <w:proofErr w:type="spellStart"/>
      <w:r w:rsidRPr="00BE1146">
        <w:rPr>
          <w:rFonts w:ascii="Times New Roman" w:hAnsi="Times New Roman"/>
          <w:sz w:val="24"/>
          <w:szCs w:val="24"/>
        </w:rPr>
        <w:t>Juss</w:t>
      </w:r>
      <w:proofErr w:type="spellEnd"/>
      <w:r w:rsidRPr="00BE1146">
        <w:rPr>
          <w:rFonts w:ascii="Times New Roman" w:hAnsi="Times New Roman"/>
          <w:sz w:val="24"/>
          <w:szCs w:val="24"/>
        </w:rPr>
        <w:t>).</w:t>
      </w:r>
      <w:proofErr w:type="gramEnd"/>
      <w:r w:rsidRPr="00BE1146">
        <w:rPr>
          <w:rFonts w:ascii="Times New Roman" w:hAnsi="Times New Roman"/>
          <w:sz w:val="24"/>
          <w:szCs w:val="24"/>
        </w:rPr>
        <w:t xml:space="preserve"> African Journal of Biotechnology, 7: 386</w:t>
      </w:r>
      <w:r>
        <w:rPr>
          <w:rFonts w:ascii="Times New Roman" w:hAnsi="Times New Roman"/>
          <w:sz w:val="24"/>
          <w:szCs w:val="24"/>
        </w:rPr>
        <w:t>-</w:t>
      </w:r>
      <w:r w:rsidRPr="00BE1146">
        <w:rPr>
          <w:rFonts w:ascii="Times New Roman" w:hAnsi="Times New Roman"/>
          <w:sz w:val="24"/>
          <w:szCs w:val="24"/>
        </w:rPr>
        <w:t>391.</w:t>
      </w:r>
    </w:p>
    <w:p w:rsidR="00B47F66" w:rsidRPr="00BE1146" w:rsidRDefault="00B47F66" w:rsidP="00B47F66">
      <w:pPr>
        <w:spacing w:line="480" w:lineRule="auto"/>
        <w:jc w:val="both"/>
        <w:rPr>
          <w:rFonts w:ascii="Times New Roman" w:hAnsi="Times New Roman"/>
          <w:sz w:val="24"/>
          <w:szCs w:val="24"/>
        </w:rPr>
      </w:pPr>
      <w:r>
        <w:rPr>
          <w:rFonts w:ascii="Times New Roman" w:hAnsi="Times New Roman"/>
          <w:sz w:val="24"/>
          <w:szCs w:val="24"/>
        </w:rPr>
        <w:t>Stewart M., Blomley</w:t>
      </w:r>
      <w:r w:rsidRPr="00BE1146">
        <w:rPr>
          <w:rFonts w:ascii="Times New Roman" w:hAnsi="Times New Roman"/>
          <w:sz w:val="24"/>
          <w:szCs w:val="24"/>
        </w:rPr>
        <w:t xml:space="preserve"> T. (1994). </w:t>
      </w:r>
      <w:proofErr w:type="gramStart"/>
      <w:r w:rsidRPr="00BE1146">
        <w:rPr>
          <w:rFonts w:ascii="Times New Roman" w:hAnsi="Times New Roman"/>
          <w:sz w:val="24"/>
          <w:szCs w:val="24"/>
        </w:rPr>
        <w:t xml:space="preserve">Use of </w:t>
      </w:r>
      <w:proofErr w:type="spellStart"/>
      <w:r w:rsidRPr="00BE1146">
        <w:rPr>
          <w:rFonts w:ascii="Times New Roman" w:hAnsi="Times New Roman"/>
          <w:i/>
          <w:iCs/>
          <w:sz w:val="24"/>
          <w:szCs w:val="24"/>
        </w:rPr>
        <w:t>Melia</w:t>
      </w:r>
      <w:proofErr w:type="spellEnd"/>
      <w:r w:rsidRPr="00BE1146">
        <w:rPr>
          <w:rFonts w:ascii="Times New Roman" w:hAnsi="Times New Roman"/>
          <w:i/>
          <w:iCs/>
          <w:sz w:val="24"/>
          <w:szCs w:val="24"/>
        </w:rPr>
        <w:t xml:space="preserve"> volkensii</w:t>
      </w:r>
      <w:r w:rsidRPr="00BE1146">
        <w:rPr>
          <w:rFonts w:ascii="Times New Roman" w:hAnsi="Times New Roman"/>
          <w:sz w:val="24"/>
          <w:szCs w:val="24"/>
        </w:rPr>
        <w:t xml:space="preserve"> in a semi-arid </w:t>
      </w:r>
      <w:proofErr w:type="spellStart"/>
      <w:r w:rsidRPr="00BE1146">
        <w:rPr>
          <w:rFonts w:ascii="Times New Roman" w:hAnsi="Times New Roman"/>
          <w:sz w:val="24"/>
          <w:szCs w:val="24"/>
        </w:rPr>
        <w:t>agroforestry</w:t>
      </w:r>
      <w:proofErr w:type="spellEnd"/>
      <w:r w:rsidRPr="00BE1146">
        <w:rPr>
          <w:rFonts w:ascii="Times New Roman" w:hAnsi="Times New Roman"/>
          <w:sz w:val="24"/>
          <w:szCs w:val="24"/>
        </w:rPr>
        <w:t xml:space="preserve"> system in Kenya.</w:t>
      </w:r>
      <w:proofErr w:type="gramEnd"/>
      <w:r w:rsidRPr="00BE1146">
        <w:rPr>
          <w:rFonts w:ascii="Times New Roman" w:hAnsi="Times New Roman"/>
          <w:sz w:val="24"/>
          <w:szCs w:val="24"/>
        </w:rPr>
        <w:t xml:space="preserve"> Commonwealth Forestry Review, 73: 128-131.</w:t>
      </w:r>
    </w:p>
    <w:p w:rsidR="00B47F66" w:rsidRPr="00572EF6" w:rsidRDefault="00B47F66" w:rsidP="00B47F66">
      <w:pPr>
        <w:spacing w:after="0" w:line="480" w:lineRule="auto"/>
        <w:jc w:val="both"/>
        <w:rPr>
          <w:rFonts w:ascii="Times New Roman" w:hAnsi="Times New Roman"/>
          <w:sz w:val="24"/>
          <w:szCs w:val="24"/>
          <w:lang w:val="pt-BR"/>
        </w:rPr>
      </w:pPr>
      <w:r w:rsidRPr="006E4D92">
        <w:rPr>
          <w:rFonts w:ascii="Times New Roman" w:hAnsi="Times New Roman"/>
          <w:sz w:val="24"/>
          <w:szCs w:val="24"/>
          <w:lang w:val="es-ES"/>
        </w:rPr>
        <w:t xml:space="preserve">Vega R., </w:t>
      </w:r>
      <w:proofErr w:type="spellStart"/>
      <w:r w:rsidRPr="006E4D92">
        <w:rPr>
          <w:rFonts w:ascii="Times New Roman" w:hAnsi="Times New Roman"/>
          <w:sz w:val="24"/>
          <w:szCs w:val="24"/>
          <w:lang w:val="es-ES"/>
        </w:rPr>
        <w:t>Vasquez</w:t>
      </w:r>
      <w:proofErr w:type="spellEnd"/>
      <w:r w:rsidRPr="006E4D92">
        <w:rPr>
          <w:rFonts w:ascii="Times New Roman" w:hAnsi="Times New Roman"/>
          <w:sz w:val="24"/>
          <w:szCs w:val="24"/>
          <w:lang w:val="es-ES"/>
        </w:rPr>
        <w:t xml:space="preserve"> N., </w:t>
      </w:r>
      <w:proofErr w:type="spellStart"/>
      <w:r w:rsidRPr="006E4D92">
        <w:rPr>
          <w:rFonts w:ascii="Times New Roman" w:hAnsi="Times New Roman"/>
          <w:sz w:val="24"/>
          <w:szCs w:val="24"/>
          <w:lang w:val="es-ES"/>
        </w:rPr>
        <w:t>Espinoa</w:t>
      </w:r>
      <w:proofErr w:type="spellEnd"/>
      <w:r w:rsidRPr="006E4D92">
        <w:rPr>
          <w:rFonts w:ascii="Times New Roman" w:hAnsi="Times New Roman"/>
          <w:sz w:val="24"/>
          <w:szCs w:val="24"/>
          <w:lang w:val="es-ES"/>
        </w:rPr>
        <w:t xml:space="preserve"> A.</w:t>
      </w:r>
      <w:r>
        <w:rPr>
          <w:rFonts w:ascii="Times New Roman" w:hAnsi="Times New Roman"/>
          <w:sz w:val="24"/>
          <w:szCs w:val="24"/>
          <w:lang w:val="es-ES"/>
        </w:rPr>
        <w:t xml:space="preserve"> </w:t>
      </w:r>
      <w:r w:rsidRPr="006E4D92">
        <w:rPr>
          <w:rFonts w:ascii="Times New Roman" w:hAnsi="Times New Roman"/>
          <w:sz w:val="24"/>
          <w:szCs w:val="24"/>
          <w:lang w:val="es-ES"/>
        </w:rPr>
        <w:t>M., Valdez-</w:t>
      </w:r>
      <w:proofErr w:type="spellStart"/>
      <w:r w:rsidRPr="006E4D92">
        <w:rPr>
          <w:rFonts w:ascii="Times New Roman" w:hAnsi="Times New Roman"/>
          <w:sz w:val="24"/>
          <w:szCs w:val="24"/>
          <w:lang w:val="es-ES"/>
        </w:rPr>
        <w:t>Melara</w:t>
      </w:r>
      <w:proofErr w:type="spellEnd"/>
      <w:r w:rsidRPr="006E4D92">
        <w:rPr>
          <w:rFonts w:ascii="Times New Roman" w:hAnsi="Times New Roman"/>
          <w:sz w:val="24"/>
          <w:szCs w:val="24"/>
          <w:lang w:val="es-ES"/>
        </w:rPr>
        <w:t xml:space="preserve"> M. (2009). </w:t>
      </w:r>
      <w:r w:rsidRPr="00BE1146">
        <w:rPr>
          <w:rFonts w:ascii="Times New Roman" w:hAnsi="Times New Roman"/>
          <w:sz w:val="24"/>
          <w:szCs w:val="24"/>
        </w:rPr>
        <w:t>Histology of somatic embryogenesis in rice (</w:t>
      </w:r>
      <w:proofErr w:type="spellStart"/>
      <w:r w:rsidRPr="00BE1146">
        <w:rPr>
          <w:rFonts w:ascii="Times New Roman" w:hAnsi="Times New Roman"/>
          <w:i/>
          <w:iCs/>
          <w:sz w:val="24"/>
          <w:szCs w:val="24"/>
        </w:rPr>
        <w:t>Oryza</w:t>
      </w:r>
      <w:proofErr w:type="spellEnd"/>
      <w:r w:rsidRPr="00BE1146">
        <w:rPr>
          <w:rFonts w:ascii="Times New Roman" w:hAnsi="Times New Roman"/>
          <w:i/>
          <w:iCs/>
          <w:sz w:val="24"/>
          <w:szCs w:val="24"/>
        </w:rPr>
        <w:t xml:space="preserve"> </w:t>
      </w:r>
      <w:proofErr w:type="spellStart"/>
      <w:r w:rsidRPr="00BE1146">
        <w:rPr>
          <w:rFonts w:ascii="Times New Roman" w:hAnsi="Times New Roman"/>
          <w:i/>
          <w:iCs/>
          <w:sz w:val="24"/>
          <w:szCs w:val="24"/>
        </w:rPr>
        <w:t>sativa</w:t>
      </w:r>
      <w:proofErr w:type="spellEnd"/>
      <w:r w:rsidRPr="00BE1146">
        <w:rPr>
          <w:rFonts w:ascii="Times New Roman" w:hAnsi="Times New Roman"/>
          <w:sz w:val="24"/>
          <w:szCs w:val="24"/>
        </w:rPr>
        <w:t xml:space="preserve"> </w:t>
      </w:r>
      <w:proofErr w:type="spellStart"/>
      <w:proofErr w:type="gramStart"/>
      <w:r w:rsidRPr="00BE1146">
        <w:rPr>
          <w:rFonts w:ascii="Times New Roman" w:hAnsi="Times New Roman"/>
          <w:sz w:val="24"/>
          <w:szCs w:val="24"/>
        </w:rPr>
        <w:t>cv</w:t>
      </w:r>
      <w:proofErr w:type="spellEnd"/>
      <w:proofErr w:type="gramEnd"/>
      <w:r w:rsidRPr="00BE1146">
        <w:rPr>
          <w:rFonts w:ascii="Times New Roman" w:hAnsi="Times New Roman"/>
          <w:sz w:val="24"/>
          <w:szCs w:val="24"/>
        </w:rPr>
        <w:t xml:space="preserve"> 5272). </w:t>
      </w:r>
      <w:r w:rsidRPr="00572EF6">
        <w:rPr>
          <w:rFonts w:ascii="Times New Roman" w:hAnsi="Times New Roman"/>
          <w:sz w:val="24"/>
          <w:szCs w:val="24"/>
          <w:lang w:val="pt-BR"/>
        </w:rPr>
        <w:t>Revista de Biologia Tropical, 57: 141 -150.</w:t>
      </w:r>
    </w:p>
    <w:p w:rsidR="00B47F66" w:rsidRPr="00BE1146" w:rsidRDefault="00B47F66" w:rsidP="00B47F66">
      <w:pPr>
        <w:spacing w:after="0" w:line="480" w:lineRule="auto"/>
        <w:jc w:val="both"/>
        <w:rPr>
          <w:rFonts w:ascii="Times New Roman" w:hAnsi="Times New Roman"/>
          <w:sz w:val="24"/>
          <w:szCs w:val="24"/>
        </w:rPr>
      </w:pPr>
      <w:r w:rsidRPr="00572EF6">
        <w:rPr>
          <w:rFonts w:ascii="Times New Roman" w:hAnsi="Times New Roman"/>
          <w:sz w:val="24"/>
          <w:szCs w:val="24"/>
          <w:lang w:val="pt-BR"/>
        </w:rPr>
        <w:lastRenderedPageBreak/>
        <w:t xml:space="preserve">Vila S., Gonzalez A., Rey H., Mroginsky L. (2003). </w:t>
      </w:r>
      <w:proofErr w:type="gramStart"/>
      <w:r w:rsidRPr="00BE1146">
        <w:rPr>
          <w:rFonts w:ascii="Times New Roman" w:hAnsi="Times New Roman"/>
          <w:sz w:val="24"/>
          <w:szCs w:val="24"/>
        </w:rPr>
        <w:t xml:space="preserve">Somatic embryogenesis and plant regeneration from immature zygotic embryos of </w:t>
      </w:r>
      <w:proofErr w:type="spellStart"/>
      <w:r w:rsidRPr="00BE1146">
        <w:rPr>
          <w:rFonts w:ascii="Times New Roman" w:hAnsi="Times New Roman"/>
          <w:i/>
          <w:iCs/>
          <w:sz w:val="24"/>
          <w:szCs w:val="24"/>
        </w:rPr>
        <w:t>Melia</w:t>
      </w:r>
      <w:proofErr w:type="spellEnd"/>
      <w:r w:rsidRPr="00BE1146">
        <w:rPr>
          <w:rFonts w:ascii="Times New Roman" w:hAnsi="Times New Roman"/>
          <w:i/>
          <w:iCs/>
          <w:sz w:val="24"/>
          <w:szCs w:val="24"/>
        </w:rPr>
        <w:t xml:space="preserve"> </w:t>
      </w:r>
      <w:proofErr w:type="spellStart"/>
      <w:r w:rsidRPr="00BE1146">
        <w:rPr>
          <w:rFonts w:ascii="Times New Roman" w:hAnsi="Times New Roman"/>
          <w:i/>
          <w:iCs/>
          <w:sz w:val="24"/>
          <w:szCs w:val="24"/>
        </w:rPr>
        <w:t>azedarach</w:t>
      </w:r>
      <w:proofErr w:type="spellEnd"/>
      <w:r w:rsidRPr="00BE1146">
        <w:rPr>
          <w:rFonts w:ascii="Times New Roman" w:hAnsi="Times New Roman"/>
          <w:sz w:val="24"/>
          <w:szCs w:val="24"/>
        </w:rPr>
        <w:t xml:space="preserve"> (</w:t>
      </w:r>
      <w:proofErr w:type="spellStart"/>
      <w:r w:rsidRPr="00BE1146">
        <w:rPr>
          <w:rFonts w:ascii="Times New Roman" w:hAnsi="Times New Roman"/>
          <w:sz w:val="24"/>
          <w:szCs w:val="24"/>
        </w:rPr>
        <w:t>Meliaceae</w:t>
      </w:r>
      <w:proofErr w:type="spellEnd"/>
      <w:r w:rsidRPr="00BE1146">
        <w:rPr>
          <w:rFonts w:ascii="Times New Roman" w:hAnsi="Times New Roman"/>
          <w:sz w:val="24"/>
          <w:szCs w:val="24"/>
        </w:rPr>
        <w:t>).</w:t>
      </w:r>
      <w:proofErr w:type="gramEnd"/>
      <w:r w:rsidRPr="00BE1146">
        <w:rPr>
          <w:rFonts w:ascii="Times New Roman" w:hAnsi="Times New Roman"/>
          <w:sz w:val="24"/>
          <w:szCs w:val="24"/>
        </w:rPr>
        <w:t xml:space="preserve"> </w:t>
      </w:r>
      <w:r w:rsidRPr="00711BFE">
        <w:rPr>
          <w:rFonts w:ascii="Times New Roman" w:hAnsi="Times New Roman"/>
          <w:iCs/>
          <w:sz w:val="24"/>
          <w:szCs w:val="24"/>
        </w:rPr>
        <w:t>In Vitro</w:t>
      </w:r>
      <w:r w:rsidRPr="00BE1146">
        <w:rPr>
          <w:rFonts w:ascii="Times New Roman" w:hAnsi="Times New Roman"/>
          <w:sz w:val="24"/>
          <w:szCs w:val="24"/>
        </w:rPr>
        <w:t xml:space="preserve"> Cell</w:t>
      </w:r>
      <w:r>
        <w:rPr>
          <w:rFonts w:ascii="Times New Roman" w:hAnsi="Times New Roman"/>
          <w:sz w:val="24"/>
          <w:szCs w:val="24"/>
        </w:rPr>
        <w:t>ular &amp;</w:t>
      </w:r>
      <w:r w:rsidRPr="00BE1146">
        <w:rPr>
          <w:rFonts w:ascii="Times New Roman" w:hAnsi="Times New Roman"/>
          <w:sz w:val="24"/>
          <w:szCs w:val="24"/>
        </w:rPr>
        <w:t>. Dev</w:t>
      </w:r>
      <w:r>
        <w:rPr>
          <w:rFonts w:ascii="Times New Roman" w:hAnsi="Times New Roman"/>
          <w:sz w:val="24"/>
          <w:szCs w:val="24"/>
        </w:rPr>
        <w:t>elopmental</w:t>
      </w:r>
      <w:r w:rsidRPr="00BE1146">
        <w:rPr>
          <w:rFonts w:ascii="Times New Roman" w:hAnsi="Times New Roman"/>
          <w:sz w:val="24"/>
          <w:szCs w:val="24"/>
        </w:rPr>
        <w:t xml:space="preserve"> Biol</w:t>
      </w:r>
      <w:r>
        <w:rPr>
          <w:rFonts w:ascii="Times New Roman" w:hAnsi="Times New Roman"/>
          <w:sz w:val="24"/>
          <w:szCs w:val="24"/>
        </w:rPr>
        <w:t>ogy</w:t>
      </w:r>
      <w:r w:rsidRPr="00BE1146">
        <w:rPr>
          <w:rFonts w:ascii="Times New Roman" w:hAnsi="Times New Roman"/>
          <w:sz w:val="24"/>
          <w:szCs w:val="24"/>
        </w:rPr>
        <w:t>- Plant, 39: 283 – 287.</w:t>
      </w:r>
    </w:p>
    <w:p w:rsidR="00B47F66" w:rsidRPr="00BE1146" w:rsidRDefault="00B47F66" w:rsidP="00B47F66">
      <w:pPr>
        <w:spacing w:line="480" w:lineRule="auto"/>
        <w:jc w:val="both"/>
        <w:rPr>
          <w:rFonts w:ascii="Times New Roman" w:hAnsi="Times New Roman"/>
          <w:sz w:val="24"/>
          <w:szCs w:val="24"/>
        </w:rPr>
      </w:pPr>
      <w:r w:rsidRPr="00711BFE">
        <w:rPr>
          <w:rFonts w:ascii="Times New Roman" w:hAnsi="Times New Roman"/>
          <w:sz w:val="24"/>
          <w:szCs w:val="24"/>
          <w:lang w:val="es-ES"/>
        </w:rPr>
        <w:t xml:space="preserve">Vila S., </w:t>
      </w:r>
      <w:proofErr w:type="spellStart"/>
      <w:r w:rsidRPr="00711BFE">
        <w:rPr>
          <w:rFonts w:ascii="Times New Roman" w:hAnsi="Times New Roman"/>
          <w:sz w:val="24"/>
          <w:szCs w:val="24"/>
          <w:lang w:val="es-ES"/>
        </w:rPr>
        <w:t>Gonzalez</w:t>
      </w:r>
      <w:proofErr w:type="spellEnd"/>
      <w:r w:rsidRPr="00711BFE">
        <w:rPr>
          <w:rFonts w:ascii="Times New Roman" w:hAnsi="Times New Roman"/>
          <w:sz w:val="24"/>
          <w:szCs w:val="24"/>
          <w:lang w:val="es-ES"/>
        </w:rPr>
        <w:t xml:space="preserve"> A., Rey H., </w:t>
      </w:r>
      <w:proofErr w:type="spellStart"/>
      <w:r w:rsidRPr="00711BFE">
        <w:rPr>
          <w:rFonts w:ascii="Times New Roman" w:hAnsi="Times New Roman"/>
          <w:sz w:val="24"/>
          <w:szCs w:val="24"/>
          <w:lang w:val="es-ES"/>
        </w:rPr>
        <w:t>Mroginski</w:t>
      </w:r>
      <w:proofErr w:type="spellEnd"/>
      <w:r w:rsidRPr="00711BFE">
        <w:rPr>
          <w:rFonts w:ascii="Times New Roman" w:hAnsi="Times New Roman"/>
          <w:sz w:val="24"/>
          <w:szCs w:val="24"/>
          <w:lang w:val="es-ES"/>
        </w:rPr>
        <w:t xml:space="preserve"> L. </w:t>
      </w:r>
      <w:r>
        <w:rPr>
          <w:rFonts w:ascii="Times New Roman" w:hAnsi="Times New Roman"/>
          <w:sz w:val="24"/>
          <w:szCs w:val="24"/>
          <w:lang w:val="es-ES"/>
        </w:rPr>
        <w:t>(</w:t>
      </w:r>
      <w:r w:rsidRPr="00711BFE">
        <w:rPr>
          <w:rFonts w:ascii="Times New Roman" w:hAnsi="Times New Roman"/>
          <w:sz w:val="24"/>
          <w:szCs w:val="24"/>
          <w:lang w:val="es-ES"/>
        </w:rPr>
        <w:t>2010</w:t>
      </w:r>
      <w:r>
        <w:rPr>
          <w:rFonts w:ascii="Times New Roman" w:hAnsi="Times New Roman"/>
          <w:sz w:val="24"/>
          <w:szCs w:val="24"/>
          <w:lang w:val="es-ES"/>
        </w:rPr>
        <w:t>)</w:t>
      </w:r>
      <w:r w:rsidRPr="00711BFE">
        <w:rPr>
          <w:rFonts w:ascii="Times New Roman" w:hAnsi="Times New Roman"/>
          <w:sz w:val="24"/>
          <w:szCs w:val="24"/>
          <w:lang w:val="es-ES"/>
        </w:rPr>
        <w:t xml:space="preserve">. </w:t>
      </w:r>
      <w:proofErr w:type="gramStart"/>
      <w:r w:rsidRPr="00BE1146">
        <w:rPr>
          <w:rFonts w:ascii="Times New Roman" w:hAnsi="Times New Roman"/>
          <w:sz w:val="24"/>
          <w:szCs w:val="24"/>
        </w:rPr>
        <w:t xml:space="preserve">Effect of morphological heterogeneity of somatic embryos of </w:t>
      </w:r>
      <w:proofErr w:type="spellStart"/>
      <w:r w:rsidRPr="00BE1146">
        <w:rPr>
          <w:rFonts w:ascii="Times New Roman" w:hAnsi="Times New Roman"/>
          <w:i/>
          <w:iCs/>
          <w:sz w:val="24"/>
          <w:szCs w:val="24"/>
        </w:rPr>
        <w:t>Melia</w:t>
      </w:r>
      <w:proofErr w:type="spellEnd"/>
      <w:r w:rsidRPr="00BE1146">
        <w:rPr>
          <w:rFonts w:ascii="Times New Roman" w:hAnsi="Times New Roman"/>
          <w:i/>
          <w:iCs/>
          <w:sz w:val="24"/>
          <w:szCs w:val="24"/>
        </w:rPr>
        <w:t xml:space="preserve"> </w:t>
      </w:r>
      <w:proofErr w:type="spellStart"/>
      <w:r w:rsidRPr="00BE1146">
        <w:rPr>
          <w:rFonts w:ascii="Times New Roman" w:hAnsi="Times New Roman"/>
          <w:i/>
          <w:iCs/>
          <w:sz w:val="24"/>
          <w:szCs w:val="24"/>
        </w:rPr>
        <w:t>azedarach</w:t>
      </w:r>
      <w:proofErr w:type="spellEnd"/>
      <w:r w:rsidRPr="00BE1146">
        <w:rPr>
          <w:rFonts w:ascii="Times New Roman" w:hAnsi="Times New Roman"/>
          <w:sz w:val="24"/>
          <w:szCs w:val="24"/>
        </w:rPr>
        <w:t xml:space="preserve"> on conversion into plants.</w:t>
      </w:r>
      <w:proofErr w:type="gramEnd"/>
      <w:r w:rsidRPr="00BE1146">
        <w:rPr>
          <w:rFonts w:ascii="Times New Roman" w:hAnsi="Times New Roman"/>
          <w:sz w:val="24"/>
          <w:szCs w:val="24"/>
        </w:rPr>
        <w:t xml:space="preserve"> </w:t>
      </w:r>
      <w:proofErr w:type="spellStart"/>
      <w:r w:rsidRPr="00BE1146">
        <w:rPr>
          <w:rFonts w:ascii="Times New Roman" w:hAnsi="Times New Roman"/>
          <w:sz w:val="24"/>
          <w:szCs w:val="24"/>
        </w:rPr>
        <w:t>Biocell</w:t>
      </w:r>
      <w:proofErr w:type="spellEnd"/>
      <w:r w:rsidRPr="00BE1146">
        <w:rPr>
          <w:rFonts w:ascii="Times New Roman" w:hAnsi="Times New Roman"/>
          <w:sz w:val="24"/>
          <w:szCs w:val="24"/>
        </w:rPr>
        <w:t>,</w:t>
      </w:r>
      <w:r w:rsidRPr="00BE1146">
        <w:rPr>
          <w:rFonts w:ascii="Times New Roman" w:hAnsi="Times New Roman"/>
          <w:i/>
          <w:iCs/>
          <w:sz w:val="24"/>
          <w:szCs w:val="24"/>
        </w:rPr>
        <w:t xml:space="preserve"> </w:t>
      </w:r>
      <w:r w:rsidRPr="00BE1146">
        <w:rPr>
          <w:rFonts w:ascii="Times New Roman" w:hAnsi="Times New Roman"/>
          <w:sz w:val="24"/>
          <w:szCs w:val="24"/>
        </w:rPr>
        <w:t>34: 7</w:t>
      </w:r>
      <w:r>
        <w:rPr>
          <w:rFonts w:ascii="Times New Roman" w:hAnsi="Times New Roman"/>
          <w:sz w:val="24"/>
          <w:szCs w:val="24"/>
        </w:rPr>
        <w:t>-</w:t>
      </w:r>
      <w:r w:rsidRPr="00BE1146">
        <w:rPr>
          <w:rFonts w:ascii="Times New Roman" w:hAnsi="Times New Roman"/>
          <w:sz w:val="24"/>
          <w:szCs w:val="24"/>
        </w:rPr>
        <w:t>13.</w:t>
      </w:r>
    </w:p>
    <w:p w:rsidR="00B47F66" w:rsidRPr="00BE1146" w:rsidRDefault="00B47F66" w:rsidP="00B47F66">
      <w:pPr>
        <w:pStyle w:val="ListParagraph"/>
        <w:shd w:val="clear" w:color="auto" w:fill="FFFFFF"/>
        <w:spacing w:line="480" w:lineRule="auto"/>
        <w:jc w:val="both"/>
        <w:rPr>
          <w:rFonts w:ascii="Times New Roman" w:hAnsi="Times New Roman" w:cs="Times New Roman"/>
          <w:sz w:val="24"/>
          <w:szCs w:val="24"/>
        </w:rPr>
      </w:pPr>
    </w:p>
    <w:p w:rsidR="00B47F66" w:rsidRPr="00BE1146" w:rsidRDefault="00B47F66" w:rsidP="00B47F66">
      <w:pPr>
        <w:rPr>
          <w:rFonts w:ascii="Times New Roman" w:hAnsi="Times New Roman"/>
          <w:b/>
          <w:bCs/>
          <w:sz w:val="24"/>
          <w:szCs w:val="24"/>
        </w:rPr>
      </w:pPr>
    </w:p>
    <w:p w:rsidR="00B47F66" w:rsidRPr="00BE1146" w:rsidRDefault="00B47F66" w:rsidP="00B47F66">
      <w:pPr>
        <w:rPr>
          <w:rFonts w:ascii="Times New Roman" w:hAnsi="Times New Roman"/>
          <w:b/>
          <w:bCs/>
          <w:sz w:val="24"/>
          <w:szCs w:val="24"/>
        </w:rPr>
      </w:pPr>
    </w:p>
    <w:p w:rsidR="00B47F66" w:rsidRPr="00BE1146" w:rsidRDefault="00B47F66" w:rsidP="00B47F66">
      <w:pPr>
        <w:rPr>
          <w:rFonts w:ascii="Times New Roman" w:hAnsi="Times New Roman"/>
          <w:b/>
          <w:bCs/>
          <w:sz w:val="24"/>
          <w:szCs w:val="24"/>
        </w:rPr>
      </w:pPr>
    </w:p>
    <w:p w:rsidR="00B47F66" w:rsidRPr="00BE1146" w:rsidRDefault="00B47F66" w:rsidP="00B47F66">
      <w:pPr>
        <w:rPr>
          <w:rFonts w:ascii="Times New Roman" w:hAnsi="Times New Roman"/>
          <w:b/>
          <w:bCs/>
          <w:sz w:val="24"/>
          <w:szCs w:val="24"/>
        </w:rPr>
      </w:pPr>
    </w:p>
    <w:p w:rsidR="00B47F66" w:rsidRPr="00BE1146" w:rsidRDefault="00B47F66" w:rsidP="00B47F66">
      <w:pPr>
        <w:rPr>
          <w:rFonts w:ascii="Times New Roman" w:hAnsi="Times New Roman"/>
          <w:b/>
          <w:bCs/>
          <w:sz w:val="24"/>
          <w:szCs w:val="24"/>
        </w:rPr>
      </w:pPr>
    </w:p>
    <w:p w:rsidR="00B47F66" w:rsidRPr="00BE1146" w:rsidRDefault="00B47F66" w:rsidP="00B47F66">
      <w:pPr>
        <w:rPr>
          <w:rFonts w:ascii="Times New Roman" w:hAnsi="Times New Roman"/>
          <w:b/>
          <w:bCs/>
          <w:sz w:val="24"/>
          <w:szCs w:val="24"/>
        </w:rPr>
      </w:pPr>
    </w:p>
    <w:p w:rsidR="00B47F66" w:rsidRPr="00BE1146" w:rsidRDefault="00B47F66" w:rsidP="00B47F66">
      <w:pPr>
        <w:rPr>
          <w:rFonts w:ascii="Times New Roman" w:hAnsi="Times New Roman"/>
          <w:b/>
          <w:bCs/>
          <w:sz w:val="24"/>
          <w:szCs w:val="24"/>
        </w:rPr>
      </w:pPr>
    </w:p>
    <w:p w:rsidR="00B47F66" w:rsidRPr="00BE1146" w:rsidRDefault="00B47F66" w:rsidP="00B47F66">
      <w:pPr>
        <w:autoSpaceDE w:val="0"/>
        <w:autoSpaceDN w:val="0"/>
        <w:adjustRightInd w:val="0"/>
        <w:spacing w:after="0" w:line="240" w:lineRule="auto"/>
        <w:jc w:val="center"/>
        <w:rPr>
          <w:rFonts w:ascii="Times New Roman" w:hAnsi="Times New Roman"/>
          <w:sz w:val="24"/>
          <w:szCs w:val="24"/>
        </w:rPr>
      </w:pPr>
    </w:p>
    <w:p w:rsidR="00B47F66" w:rsidRPr="00BE1146" w:rsidRDefault="00B47F66" w:rsidP="00B47F66">
      <w:pPr>
        <w:autoSpaceDE w:val="0"/>
        <w:autoSpaceDN w:val="0"/>
        <w:adjustRightInd w:val="0"/>
        <w:spacing w:after="0" w:line="240" w:lineRule="auto"/>
        <w:rPr>
          <w:rFonts w:ascii="Times New Roman" w:hAnsi="Times New Roman"/>
          <w:sz w:val="24"/>
          <w:szCs w:val="24"/>
        </w:rPr>
      </w:pPr>
    </w:p>
    <w:p w:rsidR="00B47F66" w:rsidRPr="00BE1146" w:rsidRDefault="00B47F66" w:rsidP="00B47F66">
      <w:pPr>
        <w:autoSpaceDE w:val="0"/>
        <w:autoSpaceDN w:val="0"/>
        <w:adjustRightInd w:val="0"/>
        <w:spacing w:after="0" w:line="400" w:lineRule="atLeast"/>
        <w:rPr>
          <w:rFonts w:ascii="Times New Roman" w:hAnsi="Times New Roman"/>
          <w:sz w:val="24"/>
          <w:szCs w:val="24"/>
        </w:rPr>
      </w:pPr>
    </w:p>
    <w:p w:rsidR="00B47F66" w:rsidRPr="00BE1146" w:rsidRDefault="00B47F66" w:rsidP="00B47F66">
      <w:pPr>
        <w:autoSpaceDE w:val="0"/>
        <w:autoSpaceDN w:val="0"/>
        <w:adjustRightInd w:val="0"/>
        <w:spacing w:after="0" w:line="240" w:lineRule="auto"/>
        <w:rPr>
          <w:rFonts w:ascii="Times New Roman" w:hAnsi="Times New Roman"/>
          <w:sz w:val="24"/>
          <w:szCs w:val="24"/>
        </w:rPr>
      </w:pPr>
    </w:p>
    <w:p w:rsidR="00B47F66" w:rsidRPr="00BE1146" w:rsidRDefault="00B47F66" w:rsidP="00B47F66">
      <w:pPr>
        <w:autoSpaceDE w:val="0"/>
        <w:autoSpaceDN w:val="0"/>
        <w:adjustRightInd w:val="0"/>
        <w:spacing w:after="0" w:line="240" w:lineRule="auto"/>
        <w:rPr>
          <w:rFonts w:ascii="Times New Roman" w:hAnsi="Times New Roman"/>
          <w:sz w:val="24"/>
          <w:szCs w:val="24"/>
        </w:rPr>
      </w:pPr>
    </w:p>
    <w:p w:rsidR="00B47F66" w:rsidRPr="00BE1146" w:rsidRDefault="00B47F66" w:rsidP="00B47F66">
      <w:pPr>
        <w:autoSpaceDE w:val="0"/>
        <w:autoSpaceDN w:val="0"/>
        <w:adjustRightInd w:val="0"/>
        <w:spacing w:after="0" w:line="400" w:lineRule="atLeast"/>
        <w:rPr>
          <w:rFonts w:ascii="Times New Roman" w:hAnsi="Times New Roman"/>
          <w:sz w:val="24"/>
          <w:szCs w:val="24"/>
        </w:rPr>
      </w:pPr>
    </w:p>
    <w:p w:rsidR="00B47F66" w:rsidRPr="00BE1146" w:rsidRDefault="00B47F66" w:rsidP="00B47F66">
      <w:pPr>
        <w:spacing w:after="0" w:line="480" w:lineRule="auto"/>
        <w:jc w:val="center"/>
        <w:rPr>
          <w:rFonts w:ascii="Times New Roman" w:hAnsi="Times New Roman"/>
          <w:noProof/>
          <w:sz w:val="24"/>
          <w:szCs w:val="24"/>
        </w:rPr>
      </w:pPr>
    </w:p>
    <w:p w:rsidR="00B47F66" w:rsidRPr="00BE1146" w:rsidRDefault="00B47F66" w:rsidP="00B47F66">
      <w:pPr>
        <w:spacing w:after="0" w:line="480" w:lineRule="auto"/>
        <w:jc w:val="center"/>
        <w:rPr>
          <w:rFonts w:ascii="Times New Roman" w:hAnsi="Times New Roman"/>
          <w:noProof/>
          <w:sz w:val="24"/>
          <w:szCs w:val="24"/>
        </w:rPr>
      </w:pPr>
    </w:p>
    <w:p w:rsidR="00B47F66" w:rsidRPr="00BE1146" w:rsidRDefault="00B47F66" w:rsidP="00B47F66">
      <w:pPr>
        <w:autoSpaceDE w:val="0"/>
        <w:autoSpaceDN w:val="0"/>
        <w:adjustRightInd w:val="0"/>
        <w:spacing w:after="0" w:line="240" w:lineRule="auto"/>
        <w:jc w:val="center"/>
        <w:rPr>
          <w:rFonts w:ascii="Times New Roman" w:hAnsi="Times New Roman"/>
          <w:sz w:val="24"/>
          <w:szCs w:val="24"/>
        </w:rPr>
      </w:pPr>
    </w:p>
    <w:p w:rsidR="00B47F66" w:rsidRPr="00BE1146" w:rsidRDefault="00B47F66" w:rsidP="00B47F66">
      <w:pPr>
        <w:autoSpaceDE w:val="0"/>
        <w:autoSpaceDN w:val="0"/>
        <w:adjustRightInd w:val="0"/>
        <w:spacing w:after="0" w:line="240" w:lineRule="auto"/>
        <w:rPr>
          <w:rFonts w:ascii="Times New Roman" w:hAnsi="Times New Roman"/>
          <w:sz w:val="24"/>
          <w:szCs w:val="24"/>
        </w:rPr>
      </w:pPr>
    </w:p>
    <w:p w:rsidR="00B47F66" w:rsidRPr="00BE1146" w:rsidRDefault="00B47F66" w:rsidP="00B47F66">
      <w:pPr>
        <w:autoSpaceDE w:val="0"/>
        <w:autoSpaceDN w:val="0"/>
        <w:adjustRightInd w:val="0"/>
        <w:spacing w:after="0" w:line="400" w:lineRule="atLeast"/>
        <w:rPr>
          <w:rFonts w:ascii="Times New Roman" w:hAnsi="Times New Roman"/>
          <w:sz w:val="24"/>
          <w:szCs w:val="24"/>
        </w:rPr>
      </w:pPr>
    </w:p>
    <w:p w:rsidR="00B47F66" w:rsidRPr="00BE1146" w:rsidRDefault="00B47F66" w:rsidP="00B47F66">
      <w:pPr>
        <w:autoSpaceDE w:val="0"/>
        <w:autoSpaceDN w:val="0"/>
        <w:adjustRightInd w:val="0"/>
        <w:spacing w:after="0" w:line="240" w:lineRule="auto"/>
        <w:rPr>
          <w:rFonts w:ascii="Times New Roman" w:hAnsi="Times New Roman"/>
          <w:sz w:val="24"/>
          <w:szCs w:val="24"/>
        </w:rPr>
      </w:pPr>
    </w:p>
    <w:p w:rsidR="00B47F66" w:rsidRPr="00BE1146" w:rsidRDefault="00B47F66" w:rsidP="00B47F66">
      <w:pPr>
        <w:autoSpaceDE w:val="0"/>
        <w:autoSpaceDN w:val="0"/>
        <w:adjustRightInd w:val="0"/>
        <w:spacing w:after="0" w:line="240" w:lineRule="auto"/>
        <w:rPr>
          <w:rFonts w:ascii="Times New Roman" w:hAnsi="Times New Roman"/>
          <w:sz w:val="24"/>
          <w:szCs w:val="24"/>
        </w:rPr>
      </w:pPr>
    </w:p>
    <w:p w:rsidR="00B47F66" w:rsidRPr="00BE1146" w:rsidRDefault="00B47F66" w:rsidP="00B47F66">
      <w:pPr>
        <w:autoSpaceDE w:val="0"/>
        <w:autoSpaceDN w:val="0"/>
        <w:adjustRightInd w:val="0"/>
        <w:spacing w:after="0" w:line="240" w:lineRule="auto"/>
        <w:rPr>
          <w:rFonts w:ascii="Times New Roman" w:hAnsi="Times New Roman"/>
          <w:sz w:val="24"/>
          <w:szCs w:val="24"/>
        </w:rPr>
      </w:pPr>
    </w:p>
    <w:p w:rsidR="00B47F66" w:rsidRPr="00BE1146" w:rsidRDefault="00B47F66" w:rsidP="00B47F66">
      <w:pPr>
        <w:autoSpaceDE w:val="0"/>
        <w:autoSpaceDN w:val="0"/>
        <w:adjustRightInd w:val="0"/>
        <w:spacing w:after="0" w:line="240" w:lineRule="auto"/>
        <w:rPr>
          <w:rFonts w:ascii="Times New Roman" w:hAnsi="Times New Roman"/>
          <w:sz w:val="24"/>
          <w:szCs w:val="24"/>
        </w:rPr>
      </w:pPr>
    </w:p>
    <w:p w:rsidR="00B47F66" w:rsidRPr="00BE1146" w:rsidRDefault="00B47F66" w:rsidP="00B47F66">
      <w:pPr>
        <w:autoSpaceDE w:val="0"/>
        <w:autoSpaceDN w:val="0"/>
        <w:adjustRightInd w:val="0"/>
        <w:spacing w:after="0" w:line="400" w:lineRule="atLeast"/>
        <w:rPr>
          <w:rFonts w:ascii="Times New Roman" w:hAnsi="Times New Roman"/>
          <w:sz w:val="24"/>
          <w:szCs w:val="24"/>
        </w:rPr>
      </w:pPr>
    </w:p>
    <w:p w:rsidR="00B47F66" w:rsidRPr="00BE1146" w:rsidRDefault="00B47F66" w:rsidP="00B47F66">
      <w:pPr>
        <w:autoSpaceDE w:val="0"/>
        <w:autoSpaceDN w:val="0"/>
        <w:adjustRightInd w:val="0"/>
        <w:spacing w:after="0" w:line="240" w:lineRule="auto"/>
        <w:rPr>
          <w:rFonts w:ascii="Times New Roman" w:hAnsi="Times New Roman"/>
          <w:sz w:val="24"/>
          <w:szCs w:val="24"/>
        </w:rPr>
      </w:pPr>
    </w:p>
    <w:p w:rsidR="00B47F66" w:rsidRPr="00BE1146" w:rsidRDefault="00B47F66" w:rsidP="00B47F66">
      <w:pPr>
        <w:autoSpaceDE w:val="0"/>
        <w:autoSpaceDN w:val="0"/>
        <w:adjustRightInd w:val="0"/>
        <w:spacing w:after="0" w:line="240" w:lineRule="auto"/>
        <w:rPr>
          <w:rFonts w:ascii="Times New Roman" w:hAnsi="Times New Roman"/>
          <w:sz w:val="24"/>
          <w:szCs w:val="24"/>
        </w:rPr>
      </w:pPr>
    </w:p>
    <w:p w:rsidR="00B47F66" w:rsidRPr="00BE1146" w:rsidRDefault="00B47F66" w:rsidP="00B47F66">
      <w:pPr>
        <w:autoSpaceDE w:val="0"/>
        <w:autoSpaceDN w:val="0"/>
        <w:adjustRightInd w:val="0"/>
        <w:spacing w:after="0" w:line="400" w:lineRule="atLeast"/>
        <w:rPr>
          <w:rFonts w:ascii="Times New Roman" w:hAnsi="Times New Roman"/>
          <w:sz w:val="24"/>
          <w:szCs w:val="24"/>
        </w:rPr>
      </w:pPr>
    </w:p>
    <w:p w:rsidR="00B47F66" w:rsidRPr="00BE1146" w:rsidRDefault="00B47F66" w:rsidP="00B47F66">
      <w:pPr>
        <w:autoSpaceDE w:val="0"/>
        <w:autoSpaceDN w:val="0"/>
        <w:adjustRightInd w:val="0"/>
        <w:spacing w:after="0" w:line="240" w:lineRule="auto"/>
        <w:jc w:val="center"/>
        <w:rPr>
          <w:rFonts w:ascii="Times New Roman" w:hAnsi="Times New Roman"/>
          <w:sz w:val="24"/>
          <w:szCs w:val="24"/>
        </w:rPr>
      </w:pPr>
    </w:p>
    <w:p w:rsidR="00B47F66" w:rsidRPr="00BE1146" w:rsidRDefault="00B47F66" w:rsidP="00B47F66">
      <w:pPr>
        <w:autoSpaceDE w:val="0"/>
        <w:autoSpaceDN w:val="0"/>
        <w:adjustRightInd w:val="0"/>
        <w:spacing w:after="0" w:line="240" w:lineRule="auto"/>
        <w:rPr>
          <w:rFonts w:ascii="Times New Roman" w:hAnsi="Times New Roman"/>
          <w:sz w:val="24"/>
          <w:szCs w:val="24"/>
        </w:rPr>
      </w:pPr>
    </w:p>
    <w:p w:rsidR="00B47F66" w:rsidRPr="00BE1146" w:rsidRDefault="00B47F66" w:rsidP="00B47F66">
      <w:pPr>
        <w:autoSpaceDE w:val="0"/>
        <w:autoSpaceDN w:val="0"/>
        <w:adjustRightInd w:val="0"/>
        <w:spacing w:after="0" w:line="400" w:lineRule="atLeast"/>
        <w:rPr>
          <w:rFonts w:ascii="Times New Roman" w:hAnsi="Times New Roman"/>
          <w:sz w:val="24"/>
          <w:szCs w:val="24"/>
        </w:rPr>
      </w:pPr>
    </w:p>
    <w:p w:rsidR="00B47F66" w:rsidRPr="00BE1146" w:rsidRDefault="00B47F66" w:rsidP="00B47F66">
      <w:pPr>
        <w:autoSpaceDE w:val="0"/>
        <w:autoSpaceDN w:val="0"/>
        <w:adjustRightInd w:val="0"/>
        <w:spacing w:after="0" w:line="400" w:lineRule="atLeast"/>
        <w:rPr>
          <w:rFonts w:ascii="Times New Roman" w:hAnsi="Times New Roman"/>
          <w:sz w:val="24"/>
          <w:szCs w:val="24"/>
        </w:rPr>
      </w:pPr>
    </w:p>
    <w:p w:rsidR="00B47F66" w:rsidRPr="00BE1146" w:rsidRDefault="00B47F66" w:rsidP="00B47F66">
      <w:pPr>
        <w:autoSpaceDE w:val="0"/>
        <w:autoSpaceDN w:val="0"/>
        <w:adjustRightInd w:val="0"/>
        <w:spacing w:after="0" w:line="400" w:lineRule="atLeast"/>
        <w:rPr>
          <w:rFonts w:ascii="Times New Roman" w:hAnsi="Times New Roman"/>
          <w:sz w:val="24"/>
          <w:szCs w:val="24"/>
        </w:rPr>
      </w:pPr>
    </w:p>
    <w:p w:rsidR="00B47F66" w:rsidRPr="00BE1146" w:rsidRDefault="00B47F66" w:rsidP="00B47F66">
      <w:pPr>
        <w:autoSpaceDE w:val="0"/>
        <w:autoSpaceDN w:val="0"/>
        <w:adjustRightInd w:val="0"/>
        <w:spacing w:after="0" w:line="400" w:lineRule="atLeast"/>
        <w:rPr>
          <w:rFonts w:ascii="Times New Roman" w:hAnsi="Times New Roman"/>
          <w:sz w:val="24"/>
          <w:szCs w:val="24"/>
        </w:rPr>
      </w:pPr>
    </w:p>
    <w:p w:rsidR="00B47F66" w:rsidRPr="00BE1146" w:rsidRDefault="00B47F66" w:rsidP="00B47F66">
      <w:pPr>
        <w:autoSpaceDE w:val="0"/>
        <w:autoSpaceDN w:val="0"/>
        <w:adjustRightInd w:val="0"/>
        <w:spacing w:after="0" w:line="400" w:lineRule="atLeast"/>
        <w:rPr>
          <w:rFonts w:ascii="Times New Roman" w:hAnsi="Times New Roman"/>
          <w:sz w:val="24"/>
          <w:szCs w:val="24"/>
        </w:rPr>
      </w:pPr>
    </w:p>
    <w:p w:rsidR="00B47F66" w:rsidRPr="00BE1146" w:rsidRDefault="00B47F66" w:rsidP="00B47F66">
      <w:pPr>
        <w:spacing w:after="0" w:line="480" w:lineRule="auto"/>
        <w:jc w:val="both"/>
        <w:rPr>
          <w:rFonts w:ascii="Times New Roman" w:hAnsi="Times New Roman"/>
          <w:i/>
          <w:iCs/>
          <w:sz w:val="24"/>
          <w:szCs w:val="24"/>
        </w:rPr>
      </w:pPr>
      <w:r w:rsidRPr="00BE1146">
        <w:rPr>
          <w:rFonts w:ascii="Times New Roman" w:hAnsi="Times New Roman"/>
          <w:noProof/>
          <w:sz w:val="24"/>
          <w:szCs w:val="24"/>
        </w:rPr>
        <w:t xml:space="preserve">                         </w:t>
      </w:r>
    </w:p>
    <w:p w:rsidR="00B47F66" w:rsidRPr="00BE1146" w:rsidRDefault="00B47F66" w:rsidP="00B47F66">
      <w:pPr>
        <w:spacing w:after="0" w:line="240" w:lineRule="auto"/>
        <w:jc w:val="center"/>
        <w:rPr>
          <w:rFonts w:ascii="Times New Roman" w:hAnsi="Times New Roman"/>
          <w:noProof/>
          <w:sz w:val="24"/>
          <w:szCs w:val="24"/>
        </w:rPr>
      </w:pPr>
      <w:r w:rsidRPr="00C44EEC">
        <w:rPr>
          <w:rFonts w:ascii="Times New Roman" w:hAnsi="Times New Roman"/>
          <w:b/>
          <w:noProof/>
          <w:sz w:val="24"/>
          <w:szCs w:val="24"/>
        </w:rPr>
        <w:t xml:space="preserve">Table 1. Effect of different PGR treatments on elongation of </w:t>
      </w:r>
      <w:r w:rsidRPr="00C44EEC">
        <w:rPr>
          <w:rFonts w:ascii="Times New Roman" w:hAnsi="Times New Roman"/>
          <w:b/>
          <w:i/>
          <w:iCs/>
          <w:noProof/>
          <w:sz w:val="24"/>
          <w:szCs w:val="24"/>
        </w:rPr>
        <w:t>M. volkensii</w:t>
      </w:r>
      <w:r w:rsidRPr="00C44EEC">
        <w:rPr>
          <w:rFonts w:ascii="Times New Roman" w:hAnsi="Times New Roman"/>
          <w:b/>
          <w:noProof/>
          <w:sz w:val="24"/>
          <w:szCs w:val="24"/>
        </w:rPr>
        <w:t xml:space="preserve"> microshoots 20 days after transfer of cotyledon halves </w:t>
      </w:r>
      <w:r>
        <w:rPr>
          <w:rFonts w:ascii="Times New Roman" w:hAnsi="Times New Roman"/>
          <w:b/>
          <w:noProof/>
          <w:sz w:val="24"/>
          <w:szCs w:val="24"/>
        </w:rPr>
        <w:t xml:space="preserve">  on elongation </w:t>
      </w:r>
      <w:r w:rsidRPr="00C44EEC">
        <w:rPr>
          <w:rFonts w:ascii="Times New Roman" w:hAnsi="Times New Roman"/>
          <w:b/>
          <w:noProof/>
          <w:sz w:val="24"/>
          <w:szCs w:val="24"/>
        </w:rPr>
        <w:t>medium</w:t>
      </w:r>
      <w:r>
        <w:rPr>
          <w:rFonts w:ascii="Times New Roman" w:hAnsi="Times New Roman"/>
          <w:b/>
          <w:noProof/>
          <w:sz w:val="24"/>
          <w:szCs w:val="24"/>
        </w:rPr>
        <w:t>.</w:t>
      </w:r>
      <w:r w:rsidRPr="00C44EEC">
        <w:rPr>
          <w:rFonts w:ascii="Times New Roman" w:hAnsi="Times New Roman"/>
          <w:b/>
          <w:noProof/>
          <w:sz w:val="24"/>
          <w:szCs w:val="24"/>
        </w:rPr>
        <w:t xml:space="preserve"> </w:t>
      </w:r>
    </w:p>
    <w:tbl>
      <w:tblPr>
        <w:tblW w:w="4171"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60"/>
      </w:tblPr>
      <w:tblGrid>
        <w:gridCol w:w="4731"/>
        <w:gridCol w:w="1249"/>
        <w:gridCol w:w="2008"/>
      </w:tblGrid>
      <w:tr w:rsidR="00B47F66" w:rsidRPr="003A6F82" w:rsidTr="00455C64">
        <w:trPr>
          <w:jc w:val="center"/>
        </w:trPr>
        <w:tc>
          <w:tcPr>
            <w:tcW w:w="2961" w:type="pct"/>
            <w:noWrap/>
          </w:tcPr>
          <w:p w:rsidR="00B47F66" w:rsidRPr="003A6F82" w:rsidRDefault="00B47F66" w:rsidP="00455C64">
            <w:pPr>
              <w:spacing w:after="0" w:line="240" w:lineRule="auto"/>
              <w:rPr>
                <w:rFonts w:ascii="Times New Roman" w:hAnsi="Times New Roman"/>
                <w:b/>
                <w:bCs/>
                <w:sz w:val="24"/>
                <w:szCs w:val="24"/>
              </w:rPr>
            </w:pPr>
            <w:r w:rsidRPr="003A6F82">
              <w:rPr>
                <w:rFonts w:ascii="Times New Roman" w:hAnsi="Times New Roman"/>
                <w:noProof/>
                <w:sz w:val="24"/>
                <w:szCs w:val="24"/>
              </w:rPr>
              <w:t>PGR combination in half-strength MS medium</w:t>
            </w:r>
          </w:p>
        </w:tc>
        <w:tc>
          <w:tcPr>
            <w:tcW w:w="782" w:type="pct"/>
          </w:tcPr>
          <w:p w:rsidR="00B47F66" w:rsidRPr="003A6F82" w:rsidRDefault="00B47F66" w:rsidP="00455C64">
            <w:pPr>
              <w:spacing w:after="0" w:line="240" w:lineRule="auto"/>
              <w:jc w:val="center"/>
              <w:rPr>
                <w:rFonts w:ascii="Times New Roman" w:hAnsi="Times New Roman"/>
                <w:b/>
                <w:bCs/>
                <w:sz w:val="24"/>
                <w:szCs w:val="24"/>
              </w:rPr>
            </w:pPr>
            <w:r w:rsidRPr="003A6F82">
              <w:rPr>
                <w:rFonts w:ascii="Times New Roman" w:hAnsi="Times New Roman"/>
                <w:sz w:val="24"/>
                <w:szCs w:val="24"/>
              </w:rPr>
              <w:t xml:space="preserve">Days on </w:t>
            </w:r>
          </w:p>
          <w:p w:rsidR="00B47F66" w:rsidRPr="003A6F82" w:rsidRDefault="00B47F66" w:rsidP="00455C64">
            <w:pPr>
              <w:spacing w:after="0" w:line="240" w:lineRule="auto"/>
              <w:jc w:val="center"/>
              <w:rPr>
                <w:rFonts w:ascii="Times New Roman" w:hAnsi="Times New Roman"/>
                <w:b/>
                <w:bCs/>
                <w:sz w:val="24"/>
                <w:szCs w:val="24"/>
              </w:rPr>
            </w:pPr>
            <w:r w:rsidRPr="003A6F82">
              <w:rPr>
                <w:rFonts w:ascii="Times New Roman" w:hAnsi="Times New Roman"/>
                <w:sz w:val="24"/>
                <w:szCs w:val="24"/>
              </w:rPr>
              <w:t>medium</w:t>
            </w:r>
          </w:p>
        </w:tc>
        <w:tc>
          <w:tcPr>
            <w:tcW w:w="1258" w:type="pct"/>
          </w:tcPr>
          <w:p w:rsidR="00B47F66" w:rsidRPr="003A6F82" w:rsidRDefault="00B47F66" w:rsidP="00455C64">
            <w:pPr>
              <w:spacing w:after="0" w:line="240" w:lineRule="auto"/>
              <w:jc w:val="center"/>
              <w:rPr>
                <w:rFonts w:ascii="Times New Roman" w:hAnsi="Times New Roman"/>
                <w:b/>
                <w:bCs/>
                <w:sz w:val="24"/>
                <w:szCs w:val="24"/>
              </w:rPr>
            </w:pPr>
            <w:r w:rsidRPr="003A6F82">
              <w:rPr>
                <w:rFonts w:ascii="Times New Roman" w:hAnsi="Times New Roman"/>
                <w:sz w:val="24"/>
                <w:szCs w:val="24"/>
              </w:rPr>
              <w:t>Mean shoot length (± SE) (mm)</w:t>
            </w:r>
          </w:p>
        </w:tc>
      </w:tr>
      <w:tr w:rsidR="00B47F66" w:rsidRPr="003A6F82" w:rsidTr="00455C64">
        <w:trPr>
          <w:jc w:val="center"/>
        </w:trPr>
        <w:tc>
          <w:tcPr>
            <w:tcW w:w="2961" w:type="pct"/>
            <w:noWrap/>
          </w:tcPr>
          <w:p w:rsidR="00B47F66" w:rsidRPr="003A6F82" w:rsidRDefault="00B47F66" w:rsidP="00455C64">
            <w:pPr>
              <w:spacing w:after="0" w:line="240" w:lineRule="auto"/>
              <w:rPr>
                <w:rFonts w:ascii="Times New Roman" w:hAnsi="Times New Roman"/>
                <w:sz w:val="24"/>
                <w:szCs w:val="24"/>
              </w:rPr>
            </w:pPr>
            <w:r w:rsidRPr="003A6F82">
              <w:rPr>
                <w:rFonts w:ascii="Times New Roman" w:hAnsi="Times New Roman"/>
                <w:sz w:val="24"/>
                <w:szCs w:val="24"/>
              </w:rPr>
              <w:t>0 PGR</w:t>
            </w:r>
          </w:p>
        </w:tc>
        <w:tc>
          <w:tcPr>
            <w:tcW w:w="782" w:type="pct"/>
          </w:tcPr>
          <w:p w:rsidR="00B47F66" w:rsidRPr="00877C19" w:rsidRDefault="00B47F66" w:rsidP="00455C64">
            <w:pPr>
              <w:pStyle w:val="DecimalAligned"/>
              <w:spacing w:after="0" w:line="240" w:lineRule="auto"/>
              <w:jc w:val="center"/>
              <w:rPr>
                <w:rFonts w:ascii="Times New Roman" w:hAnsi="Times New Roman" w:cs="Times New Roman"/>
                <w:sz w:val="24"/>
                <w:szCs w:val="24"/>
              </w:rPr>
            </w:pPr>
            <w:r w:rsidRPr="00877C19">
              <w:rPr>
                <w:rFonts w:ascii="Times New Roman" w:hAnsi="Times New Roman" w:cs="Times New Roman"/>
                <w:sz w:val="24"/>
                <w:szCs w:val="24"/>
              </w:rPr>
              <w:t>22</w:t>
            </w:r>
          </w:p>
        </w:tc>
        <w:tc>
          <w:tcPr>
            <w:tcW w:w="1258" w:type="pct"/>
          </w:tcPr>
          <w:p w:rsidR="00B47F66" w:rsidRPr="00877C19" w:rsidRDefault="00B47F66" w:rsidP="00455C64">
            <w:pPr>
              <w:pStyle w:val="DecimalAligned"/>
              <w:spacing w:after="0" w:line="240" w:lineRule="auto"/>
              <w:rPr>
                <w:rFonts w:ascii="Times New Roman" w:hAnsi="Times New Roman" w:cs="Times New Roman"/>
                <w:sz w:val="24"/>
                <w:szCs w:val="24"/>
              </w:rPr>
            </w:pPr>
            <w:r w:rsidRPr="00877C19">
              <w:rPr>
                <w:rFonts w:ascii="Times New Roman" w:hAnsi="Times New Roman" w:cs="Times New Roman"/>
                <w:sz w:val="24"/>
                <w:szCs w:val="24"/>
              </w:rPr>
              <w:t>8.00 ± 1.08a</w:t>
            </w:r>
          </w:p>
        </w:tc>
      </w:tr>
      <w:tr w:rsidR="00B47F66" w:rsidRPr="003A6F82" w:rsidTr="00455C64">
        <w:trPr>
          <w:jc w:val="center"/>
        </w:trPr>
        <w:tc>
          <w:tcPr>
            <w:tcW w:w="2961" w:type="pct"/>
            <w:noWrap/>
          </w:tcPr>
          <w:p w:rsidR="00B47F66" w:rsidRPr="003A6F82" w:rsidRDefault="00B47F66" w:rsidP="00455C64">
            <w:pPr>
              <w:spacing w:after="0" w:line="240" w:lineRule="auto"/>
              <w:rPr>
                <w:rFonts w:ascii="Times New Roman" w:hAnsi="Times New Roman"/>
                <w:sz w:val="24"/>
                <w:szCs w:val="24"/>
                <w:lang w:val="sv-SE"/>
              </w:rPr>
            </w:pPr>
            <w:r w:rsidRPr="003A6F82">
              <w:rPr>
                <w:rFonts w:ascii="Times New Roman" w:hAnsi="Times New Roman"/>
                <w:sz w:val="24"/>
                <w:szCs w:val="24"/>
                <w:lang w:val="sv-SE"/>
              </w:rPr>
              <w:t>0.1mg l</w:t>
            </w:r>
            <w:r w:rsidRPr="003A6F82">
              <w:rPr>
                <w:rFonts w:ascii="Times New Roman" w:hAnsi="Times New Roman"/>
                <w:sz w:val="24"/>
                <w:szCs w:val="24"/>
                <w:vertAlign w:val="superscript"/>
                <w:lang w:val="sv-SE"/>
              </w:rPr>
              <w:t>-1</w:t>
            </w:r>
            <w:r w:rsidRPr="003A6F82">
              <w:rPr>
                <w:rFonts w:ascii="Times New Roman" w:hAnsi="Times New Roman"/>
                <w:sz w:val="24"/>
                <w:szCs w:val="24"/>
                <w:lang w:val="sv-SE"/>
              </w:rPr>
              <w:t xml:space="preserve"> BAP</w:t>
            </w:r>
          </w:p>
          <w:p w:rsidR="00B47F66" w:rsidRPr="003A6F82" w:rsidRDefault="00B47F66" w:rsidP="00455C64">
            <w:pPr>
              <w:spacing w:after="0" w:line="240" w:lineRule="auto"/>
              <w:rPr>
                <w:rFonts w:ascii="Times New Roman" w:hAnsi="Times New Roman"/>
                <w:sz w:val="24"/>
                <w:szCs w:val="24"/>
                <w:lang w:val="sv-SE"/>
              </w:rPr>
            </w:pPr>
            <w:r w:rsidRPr="003A6F82">
              <w:rPr>
                <w:rFonts w:ascii="Times New Roman" w:hAnsi="Times New Roman"/>
                <w:sz w:val="24"/>
                <w:szCs w:val="24"/>
                <w:lang w:val="sv-SE"/>
              </w:rPr>
              <w:t>0.1mg l</w:t>
            </w:r>
            <w:r w:rsidRPr="003A6F82">
              <w:rPr>
                <w:rFonts w:ascii="Times New Roman" w:hAnsi="Times New Roman"/>
                <w:sz w:val="24"/>
                <w:szCs w:val="24"/>
                <w:vertAlign w:val="superscript"/>
                <w:lang w:val="sv-SE"/>
              </w:rPr>
              <w:t>-1</w:t>
            </w:r>
            <w:r w:rsidRPr="003A6F82">
              <w:rPr>
                <w:rFonts w:ascii="Times New Roman" w:hAnsi="Times New Roman"/>
                <w:sz w:val="24"/>
                <w:szCs w:val="24"/>
                <w:lang w:val="sv-SE"/>
              </w:rPr>
              <w:t xml:space="preserve"> BAP + 10% CW</w:t>
            </w:r>
          </w:p>
          <w:p w:rsidR="00B47F66" w:rsidRPr="003A6F82" w:rsidRDefault="00B47F66" w:rsidP="00455C64">
            <w:pPr>
              <w:spacing w:after="0" w:line="240" w:lineRule="auto"/>
              <w:rPr>
                <w:rFonts w:ascii="Times New Roman" w:hAnsi="Times New Roman"/>
                <w:sz w:val="24"/>
                <w:szCs w:val="24"/>
                <w:lang w:val="sv-SE"/>
              </w:rPr>
            </w:pPr>
            <w:r w:rsidRPr="003A6F82">
              <w:rPr>
                <w:rFonts w:ascii="Times New Roman" w:hAnsi="Times New Roman"/>
                <w:sz w:val="24"/>
                <w:szCs w:val="24"/>
                <w:lang w:val="sv-SE"/>
              </w:rPr>
              <w:t>0.1 mg l</w:t>
            </w:r>
            <w:r w:rsidRPr="003A6F82">
              <w:rPr>
                <w:rFonts w:ascii="Times New Roman" w:hAnsi="Times New Roman"/>
                <w:sz w:val="24"/>
                <w:szCs w:val="24"/>
                <w:vertAlign w:val="superscript"/>
                <w:lang w:val="sv-SE"/>
              </w:rPr>
              <w:t>-1</w:t>
            </w:r>
            <w:r w:rsidRPr="003A6F82">
              <w:rPr>
                <w:rFonts w:ascii="Times New Roman" w:hAnsi="Times New Roman"/>
                <w:sz w:val="24"/>
                <w:szCs w:val="24"/>
                <w:lang w:val="sv-SE"/>
              </w:rPr>
              <w:t xml:space="preserve"> BAP + 0.01mg l</w:t>
            </w:r>
            <w:r w:rsidRPr="003A6F82">
              <w:rPr>
                <w:rFonts w:ascii="Times New Roman" w:hAnsi="Times New Roman"/>
                <w:sz w:val="24"/>
                <w:szCs w:val="24"/>
                <w:vertAlign w:val="superscript"/>
                <w:lang w:val="sv-SE"/>
              </w:rPr>
              <w:t>-1</w:t>
            </w:r>
            <w:r w:rsidRPr="003A6F82">
              <w:rPr>
                <w:rFonts w:ascii="Times New Roman" w:hAnsi="Times New Roman"/>
                <w:sz w:val="24"/>
                <w:szCs w:val="24"/>
                <w:lang w:val="sv-SE"/>
              </w:rPr>
              <w:t xml:space="preserve"> IAA</w:t>
            </w:r>
          </w:p>
        </w:tc>
        <w:tc>
          <w:tcPr>
            <w:tcW w:w="782" w:type="pct"/>
          </w:tcPr>
          <w:p w:rsidR="00B47F66" w:rsidRPr="00877C19" w:rsidRDefault="00B47F66" w:rsidP="00455C64">
            <w:pPr>
              <w:pStyle w:val="DecimalAligned"/>
              <w:spacing w:after="0" w:line="240" w:lineRule="auto"/>
              <w:jc w:val="center"/>
              <w:rPr>
                <w:rFonts w:ascii="Times New Roman" w:hAnsi="Times New Roman" w:cs="Times New Roman"/>
                <w:sz w:val="24"/>
                <w:szCs w:val="24"/>
              </w:rPr>
            </w:pPr>
            <w:r w:rsidRPr="00877C19">
              <w:rPr>
                <w:rFonts w:ascii="Times New Roman" w:hAnsi="Times New Roman" w:cs="Times New Roman"/>
                <w:sz w:val="24"/>
                <w:szCs w:val="24"/>
              </w:rPr>
              <w:t>22</w:t>
            </w:r>
          </w:p>
          <w:p w:rsidR="00B47F66" w:rsidRPr="00877C19" w:rsidRDefault="00B47F66" w:rsidP="00455C64">
            <w:pPr>
              <w:pStyle w:val="DecimalAligned"/>
              <w:spacing w:after="0" w:line="240" w:lineRule="auto"/>
              <w:jc w:val="center"/>
              <w:rPr>
                <w:rFonts w:ascii="Times New Roman" w:hAnsi="Times New Roman" w:cs="Times New Roman"/>
                <w:sz w:val="24"/>
                <w:szCs w:val="24"/>
              </w:rPr>
            </w:pPr>
            <w:r w:rsidRPr="00877C19">
              <w:rPr>
                <w:rFonts w:ascii="Times New Roman" w:hAnsi="Times New Roman" w:cs="Times New Roman"/>
                <w:sz w:val="24"/>
                <w:szCs w:val="24"/>
              </w:rPr>
              <w:t>24</w:t>
            </w:r>
          </w:p>
          <w:p w:rsidR="00B47F66" w:rsidRPr="00877C19" w:rsidRDefault="00B47F66" w:rsidP="00455C64">
            <w:pPr>
              <w:pStyle w:val="DecimalAligned"/>
              <w:spacing w:after="0" w:line="240" w:lineRule="auto"/>
              <w:jc w:val="center"/>
              <w:rPr>
                <w:rFonts w:ascii="Times New Roman" w:hAnsi="Times New Roman" w:cs="Times New Roman"/>
                <w:sz w:val="24"/>
                <w:szCs w:val="24"/>
              </w:rPr>
            </w:pPr>
            <w:r w:rsidRPr="00877C19">
              <w:rPr>
                <w:rFonts w:ascii="Times New Roman" w:hAnsi="Times New Roman" w:cs="Times New Roman"/>
                <w:sz w:val="24"/>
                <w:szCs w:val="24"/>
              </w:rPr>
              <w:t>24</w:t>
            </w:r>
          </w:p>
        </w:tc>
        <w:tc>
          <w:tcPr>
            <w:tcW w:w="1258" w:type="pct"/>
          </w:tcPr>
          <w:p w:rsidR="00B47F66" w:rsidRPr="00877C19" w:rsidRDefault="00B47F66" w:rsidP="00455C64">
            <w:pPr>
              <w:pStyle w:val="DecimalAligned"/>
              <w:spacing w:after="0" w:line="240" w:lineRule="auto"/>
              <w:rPr>
                <w:rFonts w:ascii="Times New Roman" w:hAnsi="Times New Roman" w:cs="Times New Roman"/>
                <w:sz w:val="24"/>
                <w:szCs w:val="24"/>
              </w:rPr>
            </w:pPr>
            <w:r w:rsidRPr="00877C19">
              <w:rPr>
                <w:rFonts w:ascii="Times New Roman" w:hAnsi="Times New Roman" w:cs="Times New Roman"/>
                <w:sz w:val="24"/>
                <w:szCs w:val="24"/>
              </w:rPr>
              <w:t>16.16 ± 1.94</w:t>
            </w:r>
            <w:r>
              <w:rPr>
                <w:rFonts w:ascii="Times New Roman" w:hAnsi="Times New Roman" w:cs="Times New Roman"/>
                <w:sz w:val="24"/>
                <w:szCs w:val="24"/>
              </w:rPr>
              <w:t xml:space="preserve"> </w:t>
            </w:r>
            <w:r w:rsidRPr="00877C19">
              <w:rPr>
                <w:rFonts w:ascii="Times New Roman" w:hAnsi="Times New Roman" w:cs="Times New Roman"/>
                <w:sz w:val="24"/>
                <w:szCs w:val="24"/>
              </w:rPr>
              <w:t>b</w:t>
            </w:r>
          </w:p>
          <w:p w:rsidR="00B47F66" w:rsidRPr="00877C19" w:rsidRDefault="00B47F66" w:rsidP="00455C64">
            <w:pPr>
              <w:pStyle w:val="DecimalAligned"/>
              <w:spacing w:after="0" w:line="240" w:lineRule="auto"/>
              <w:rPr>
                <w:rFonts w:ascii="Times New Roman" w:hAnsi="Times New Roman" w:cs="Times New Roman"/>
                <w:sz w:val="24"/>
                <w:szCs w:val="24"/>
              </w:rPr>
            </w:pPr>
            <w:r w:rsidRPr="00877C19">
              <w:rPr>
                <w:rFonts w:ascii="Times New Roman" w:hAnsi="Times New Roman" w:cs="Times New Roman"/>
                <w:sz w:val="24"/>
                <w:szCs w:val="24"/>
              </w:rPr>
              <w:t>15.57 ± 1.85</w:t>
            </w:r>
            <w:r>
              <w:rPr>
                <w:rFonts w:ascii="Times New Roman" w:hAnsi="Times New Roman" w:cs="Times New Roman"/>
                <w:sz w:val="24"/>
                <w:szCs w:val="24"/>
              </w:rPr>
              <w:t xml:space="preserve"> </w:t>
            </w:r>
            <w:r w:rsidRPr="00877C19">
              <w:rPr>
                <w:rFonts w:ascii="Times New Roman" w:hAnsi="Times New Roman" w:cs="Times New Roman"/>
                <w:sz w:val="24"/>
                <w:szCs w:val="24"/>
              </w:rPr>
              <w:t>b</w:t>
            </w:r>
          </w:p>
          <w:p w:rsidR="00B47F66" w:rsidRPr="00877C19" w:rsidRDefault="00B47F66" w:rsidP="00455C64">
            <w:pPr>
              <w:pStyle w:val="DecimalAligned"/>
              <w:spacing w:after="0" w:line="240" w:lineRule="auto"/>
              <w:rPr>
                <w:rFonts w:ascii="Times New Roman" w:hAnsi="Times New Roman" w:cs="Times New Roman"/>
                <w:sz w:val="24"/>
                <w:szCs w:val="24"/>
              </w:rPr>
            </w:pPr>
            <w:r w:rsidRPr="00877C19">
              <w:rPr>
                <w:rFonts w:ascii="Times New Roman" w:hAnsi="Times New Roman" w:cs="Times New Roman"/>
                <w:sz w:val="24"/>
                <w:szCs w:val="24"/>
              </w:rPr>
              <w:t>18.17 ± 1.58</w:t>
            </w:r>
            <w:r>
              <w:rPr>
                <w:rFonts w:ascii="Times New Roman" w:hAnsi="Times New Roman" w:cs="Times New Roman"/>
                <w:sz w:val="24"/>
                <w:szCs w:val="24"/>
              </w:rPr>
              <w:t xml:space="preserve"> </w:t>
            </w:r>
            <w:r w:rsidRPr="00877C19">
              <w:rPr>
                <w:rFonts w:ascii="Times New Roman" w:hAnsi="Times New Roman" w:cs="Times New Roman"/>
                <w:sz w:val="24"/>
                <w:szCs w:val="24"/>
              </w:rPr>
              <w:t>b</w:t>
            </w:r>
          </w:p>
        </w:tc>
      </w:tr>
    </w:tbl>
    <w:p w:rsidR="00B47F66" w:rsidRPr="006D144B" w:rsidRDefault="00B47F66" w:rsidP="00B47F66">
      <w:pPr>
        <w:jc w:val="both"/>
        <w:rPr>
          <w:rFonts w:ascii="Times New Roman" w:hAnsi="Times New Roman"/>
          <w:iCs/>
          <w:noProof/>
          <w:sz w:val="24"/>
          <w:szCs w:val="24"/>
        </w:rPr>
      </w:pPr>
      <w:r w:rsidRPr="006D144B">
        <w:rPr>
          <w:rFonts w:ascii="Times New Roman" w:hAnsi="Times New Roman"/>
          <w:iCs/>
          <w:noProof/>
          <w:sz w:val="24"/>
          <w:szCs w:val="24"/>
        </w:rPr>
        <w:t xml:space="preserve">Values followed by the same letter in a column do not differ significantly using Tukey’s HSD test at </w:t>
      </w:r>
      <w:r w:rsidRPr="00107C50">
        <w:rPr>
          <w:rFonts w:ascii="Times New Roman" w:hAnsi="Times New Roman"/>
          <w:i/>
          <w:iCs/>
          <w:noProof/>
          <w:sz w:val="24"/>
          <w:szCs w:val="24"/>
        </w:rPr>
        <w:t>p</w:t>
      </w:r>
      <w:r>
        <w:rPr>
          <w:rFonts w:ascii="Times New Roman" w:hAnsi="Times New Roman"/>
          <w:iCs/>
          <w:noProof/>
          <w:sz w:val="24"/>
          <w:szCs w:val="24"/>
        </w:rPr>
        <w:t xml:space="preserve"> </w:t>
      </w:r>
      <w:r w:rsidRPr="006D144B">
        <w:rPr>
          <w:rFonts w:ascii="Times New Roman" w:hAnsi="Times New Roman"/>
          <w:iCs/>
          <w:noProof/>
          <w:sz w:val="24"/>
          <w:szCs w:val="24"/>
        </w:rPr>
        <w:t>≤ 0.05.</w:t>
      </w:r>
    </w:p>
    <w:p w:rsidR="00B47F66" w:rsidRPr="00BE1146" w:rsidRDefault="00B47F66" w:rsidP="00B47F66">
      <w:pPr>
        <w:jc w:val="center"/>
        <w:rPr>
          <w:noProof/>
        </w:rPr>
      </w:pPr>
    </w:p>
    <w:p w:rsidR="00B47F66" w:rsidRPr="006D144B" w:rsidRDefault="00B47F66" w:rsidP="00B47F66">
      <w:pPr>
        <w:rPr>
          <w:rFonts w:ascii="Times New Roman" w:hAnsi="Times New Roman"/>
          <w:b/>
          <w:noProof/>
          <w:sz w:val="24"/>
          <w:szCs w:val="24"/>
        </w:rPr>
      </w:pPr>
      <w:r w:rsidRPr="006D144B">
        <w:rPr>
          <w:rFonts w:ascii="Times New Roman" w:hAnsi="Times New Roman"/>
          <w:b/>
          <w:noProof/>
          <w:sz w:val="24"/>
          <w:szCs w:val="24"/>
        </w:rPr>
        <w:t>Table 2. Effect of NAA and IBA on rooting of shoots after 22 days in rooting medium.</w:t>
      </w:r>
    </w:p>
    <w:tbl>
      <w:tblPr>
        <w:tblW w:w="4709"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60"/>
      </w:tblPr>
      <w:tblGrid>
        <w:gridCol w:w="2528"/>
        <w:gridCol w:w="1871"/>
        <w:gridCol w:w="2311"/>
        <w:gridCol w:w="2309"/>
      </w:tblGrid>
      <w:tr w:rsidR="00B47F66" w:rsidRPr="003A6F82" w:rsidTr="00455C64">
        <w:tc>
          <w:tcPr>
            <w:tcW w:w="1401" w:type="pct"/>
            <w:noWrap/>
          </w:tcPr>
          <w:p w:rsidR="00B47F66" w:rsidRPr="003A6F82" w:rsidRDefault="00B47F66" w:rsidP="00455C64">
            <w:pPr>
              <w:spacing w:after="0" w:line="240" w:lineRule="auto"/>
              <w:rPr>
                <w:rFonts w:ascii="Times New Roman" w:hAnsi="Times New Roman"/>
                <w:b/>
                <w:bCs/>
                <w:sz w:val="24"/>
                <w:szCs w:val="24"/>
              </w:rPr>
            </w:pPr>
            <w:r w:rsidRPr="003A6F82">
              <w:rPr>
                <w:rFonts w:ascii="Times New Roman" w:hAnsi="Times New Roman"/>
                <w:sz w:val="24"/>
                <w:szCs w:val="24"/>
              </w:rPr>
              <w:t>PGR (mg l</w:t>
            </w:r>
            <w:r w:rsidRPr="003A6F82">
              <w:rPr>
                <w:rFonts w:ascii="Times New Roman" w:hAnsi="Times New Roman"/>
                <w:sz w:val="24"/>
                <w:szCs w:val="24"/>
                <w:vertAlign w:val="superscript"/>
              </w:rPr>
              <w:t>-1</w:t>
            </w:r>
            <w:r w:rsidRPr="003A6F82">
              <w:rPr>
                <w:rFonts w:ascii="Times New Roman" w:hAnsi="Times New Roman"/>
                <w:sz w:val="24"/>
                <w:szCs w:val="24"/>
              </w:rPr>
              <w:t>) on half-strength MS medium</w:t>
            </w:r>
          </w:p>
        </w:tc>
        <w:tc>
          <w:tcPr>
            <w:tcW w:w="1037" w:type="pct"/>
          </w:tcPr>
          <w:p w:rsidR="00B47F66" w:rsidRPr="003A6F82" w:rsidRDefault="00B47F66" w:rsidP="00455C64">
            <w:pPr>
              <w:spacing w:after="0" w:line="240" w:lineRule="auto"/>
              <w:jc w:val="center"/>
              <w:rPr>
                <w:rFonts w:ascii="Times New Roman" w:hAnsi="Times New Roman"/>
                <w:b/>
                <w:bCs/>
                <w:sz w:val="24"/>
                <w:szCs w:val="24"/>
              </w:rPr>
            </w:pPr>
            <w:r w:rsidRPr="003A6F82">
              <w:rPr>
                <w:rFonts w:ascii="Times New Roman" w:hAnsi="Times New Roman"/>
                <w:sz w:val="24"/>
                <w:szCs w:val="24"/>
              </w:rPr>
              <w:t>Days to start of rooting</w:t>
            </w:r>
          </w:p>
        </w:tc>
        <w:tc>
          <w:tcPr>
            <w:tcW w:w="1281" w:type="pct"/>
          </w:tcPr>
          <w:p w:rsidR="00B47F66" w:rsidRPr="003A6F82" w:rsidRDefault="00B47F66" w:rsidP="00455C64">
            <w:pPr>
              <w:spacing w:after="0" w:line="240" w:lineRule="auto"/>
              <w:jc w:val="center"/>
              <w:rPr>
                <w:rFonts w:ascii="Times New Roman" w:hAnsi="Times New Roman"/>
                <w:b/>
                <w:bCs/>
                <w:sz w:val="24"/>
                <w:szCs w:val="24"/>
              </w:rPr>
            </w:pPr>
            <w:r w:rsidRPr="003A6F82">
              <w:rPr>
                <w:rFonts w:ascii="Times New Roman" w:hAnsi="Times New Roman"/>
                <w:sz w:val="24"/>
                <w:szCs w:val="24"/>
              </w:rPr>
              <w:t>Rooting (%)</w:t>
            </w:r>
          </w:p>
          <w:p w:rsidR="00B47F66" w:rsidRPr="003A6F82" w:rsidRDefault="00B47F66" w:rsidP="00455C64">
            <w:pPr>
              <w:spacing w:after="0" w:line="240" w:lineRule="auto"/>
              <w:jc w:val="center"/>
              <w:rPr>
                <w:rFonts w:ascii="Times New Roman" w:hAnsi="Times New Roman"/>
                <w:b/>
                <w:bCs/>
                <w:sz w:val="24"/>
                <w:szCs w:val="24"/>
              </w:rPr>
            </w:pPr>
            <w:r w:rsidRPr="003A6F82">
              <w:rPr>
                <w:rFonts w:ascii="Times New Roman" w:hAnsi="Times New Roman"/>
                <w:sz w:val="24"/>
                <w:szCs w:val="24"/>
              </w:rPr>
              <w:t>(Mean ± SE)</w:t>
            </w:r>
          </w:p>
        </w:tc>
        <w:tc>
          <w:tcPr>
            <w:tcW w:w="1280" w:type="pct"/>
          </w:tcPr>
          <w:p w:rsidR="00B47F66" w:rsidRPr="003A6F82" w:rsidRDefault="00B47F66" w:rsidP="00455C64">
            <w:pPr>
              <w:spacing w:after="0" w:line="240" w:lineRule="auto"/>
              <w:jc w:val="center"/>
              <w:rPr>
                <w:rFonts w:ascii="Times New Roman" w:hAnsi="Times New Roman"/>
                <w:b/>
                <w:bCs/>
                <w:sz w:val="24"/>
                <w:szCs w:val="24"/>
              </w:rPr>
            </w:pPr>
            <w:r w:rsidRPr="003A6F82">
              <w:rPr>
                <w:rFonts w:ascii="Times New Roman" w:hAnsi="Times New Roman"/>
                <w:sz w:val="24"/>
                <w:szCs w:val="24"/>
              </w:rPr>
              <w:t>Number of roots (Mean ± SE)</w:t>
            </w:r>
          </w:p>
        </w:tc>
      </w:tr>
      <w:tr w:rsidR="00B47F66" w:rsidRPr="003A6F82" w:rsidTr="00455C64">
        <w:tc>
          <w:tcPr>
            <w:tcW w:w="1401" w:type="pct"/>
            <w:noWrap/>
          </w:tcPr>
          <w:p w:rsidR="00B47F66" w:rsidRPr="003A6F82" w:rsidRDefault="00B47F66" w:rsidP="00455C64">
            <w:pPr>
              <w:spacing w:after="0" w:line="240" w:lineRule="auto"/>
              <w:rPr>
                <w:rFonts w:ascii="Times New Roman" w:hAnsi="Times New Roman"/>
                <w:sz w:val="24"/>
                <w:szCs w:val="24"/>
              </w:rPr>
            </w:pPr>
            <w:r w:rsidRPr="003A6F82">
              <w:rPr>
                <w:rFonts w:ascii="Times New Roman" w:hAnsi="Times New Roman"/>
                <w:sz w:val="24"/>
                <w:szCs w:val="24"/>
              </w:rPr>
              <w:t>0</w:t>
            </w:r>
          </w:p>
        </w:tc>
        <w:tc>
          <w:tcPr>
            <w:tcW w:w="1037" w:type="pct"/>
          </w:tcPr>
          <w:p w:rsidR="00B47F66" w:rsidRPr="00877C19" w:rsidRDefault="00B47F66" w:rsidP="00455C64">
            <w:pPr>
              <w:pStyle w:val="DecimalAligned"/>
              <w:spacing w:after="0" w:line="240" w:lineRule="auto"/>
              <w:jc w:val="center"/>
              <w:rPr>
                <w:rFonts w:ascii="Times New Roman" w:hAnsi="Times New Roman" w:cs="Times New Roman"/>
                <w:sz w:val="24"/>
                <w:szCs w:val="24"/>
              </w:rPr>
            </w:pPr>
            <w:r w:rsidRPr="00877C19">
              <w:rPr>
                <w:rFonts w:ascii="Times New Roman" w:hAnsi="Times New Roman" w:cs="Times New Roman"/>
                <w:sz w:val="24"/>
                <w:szCs w:val="24"/>
              </w:rPr>
              <w:t>12</w:t>
            </w:r>
          </w:p>
        </w:tc>
        <w:tc>
          <w:tcPr>
            <w:tcW w:w="1281" w:type="pct"/>
          </w:tcPr>
          <w:p w:rsidR="00B47F66" w:rsidRPr="00877C19" w:rsidRDefault="00B47F66" w:rsidP="00455C64">
            <w:pPr>
              <w:pStyle w:val="DecimalAligned"/>
              <w:tabs>
                <w:tab w:val="clear" w:pos="360"/>
                <w:tab w:val="decimal" w:pos="-109"/>
              </w:tabs>
              <w:spacing w:after="0" w:line="240" w:lineRule="auto"/>
              <w:ind w:left="-109" w:firstLine="330"/>
              <w:rPr>
                <w:rFonts w:ascii="Times New Roman" w:hAnsi="Times New Roman" w:cs="Times New Roman"/>
                <w:sz w:val="24"/>
                <w:szCs w:val="24"/>
              </w:rPr>
            </w:pPr>
            <w:r>
              <w:rPr>
                <w:rFonts w:ascii="Times New Roman" w:hAnsi="Times New Roman" w:cs="Times New Roman"/>
                <w:sz w:val="24"/>
                <w:szCs w:val="24"/>
              </w:rPr>
              <w:t xml:space="preserve">  </w:t>
            </w:r>
            <w:r w:rsidRPr="00877C19">
              <w:rPr>
                <w:rFonts w:ascii="Times New Roman" w:hAnsi="Times New Roman" w:cs="Times New Roman"/>
                <w:sz w:val="24"/>
                <w:szCs w:val="24"/>
              </w:rPr>
              <w:t>5.71 ± 3.69</w:t>
            </w:r>
            <w:r>
              <w:rPr>
                <w:rFonts w:ascii="Times New Roman" w:hAnsi="Times New Roman" w:cs="Times New Roman"/>
                <w:sz w:val="24"/>
                <w:szCs w:val="24"/>
              </w:rPr>
              <w:t xml:space="preserve"> </w:t>
            </w:r>
            <w:r w:rsidRPr="00877C19">
              <w:rPr>
                <w:rFonts w:ascii="Times New Roman" w:hAnsi="Times New Roman" w:cs="Times New Roman"/>
                <w:sz w:val="24"/>
                <w:szCs w:val="24"/>
              </w:rPr>
              <w:t>a</w:t>
            </w:r>
          </w:p>
        </w:tc>
        <w:tc>
          <w:tcPr>
            <w:tcW w:w="1280" w:type="pct"/>
          </w:tcPr>
          <w:p w:rsidR="00B47F66" w:rsidRPr="00877C19" w:rsidRDefault="00B47F66" w:rsidP="00455C64">
            <w:pPr>
              <w:pStyle w:val="DecimalAligned"/>
              <w:tabs>
                <w:tab w:val="clear" w:pos="360"/>
                <w:tab w:val="decimal" w:pos="-110"/>
              </w:tabs>
              <w:spacing w:after="0" w:line="240" w:lineRule="auto"/>
              <w:ind w:firstLine="440"/>
              <w:rPr>
                <w:rFonts w:ascii="Times New Roman" w:hAnsi="Times New Roman" w:cs="Times New Roman"/>
                <w:sz w:val="24"/>
                <w:szCs w:val="24"/>
              </w:rPr>
            </w:pPr>
            <w:r w:rsidRPr="00877C19">
              <w:rPr>
                <w:rFonts w:ascii="Times New Roman" w:hAnsi="Times New Roman" w:cs="Times New Roman"/>
                <w:sz w:val="24"/>
                <w:szCs w:val="24"/>
              </w:rPr>
              <w:t>1.00 ± 0.00</w:t>
            </w:r>
            <w:r>
              <w:rPr>
                <w:rFonts w:ascii="Times New Roman" w:hAnsi="Times New Roman" w:cs="Times New Roman"/>
                <w:sz w:val="24"/>
                <w:szCs w:val="24"/>
              </w:rPr>
              <w:t xml:space="preserve"> </w:t>
            </w:r>
            <w:r w:rsidRPr="00877C19">
              <w:rPr>
                <w:rFonts w:ascii="Times New Roman" w:hAnsi="Times New Roman" w:cs="Times New Roman"/>
                <w:sz w:val="24"/>
                <w:szCs w:val="24"/>
              </w:rPr>
              <w:t>a</w:t>
            </w:r>
          </w:p>
        </w:tc>
      </w:tr>
      <w:tr w:rsidR="00B47F66" w:rsidRPr="003A6F82" w:rsidTr="00455C64">
        <w:tc>
          <w:tcPr>
            <w:tcW w:w="1401" w:type="pct"/>
            <w:noWrap/>
          </w:tcPr>
          <w:p w:rsidR="00B47F66" w:rsidRPr="003A6F82" w:rsidRDefault="00B47F66" w:rsidP="00455C64">
            <w:pPr>
              <w:spacing w:after="0" w:line="240" w:lineRule="auto"/>
              <w:rPr>
                <w:rFonts w:ascii="Times New Roman" w:hAnsi="Times New Roman"/>
                <w:sz w:val="24"/>
                <w:szCs w:val="24"/>
              </w:rPr>
            </w:pPr>
            <w:r w:rsidRPr="003A6F82">
              <w:rPr>
                <w:rFonts w:ascii="Times New Roman" w:hAnsi="Times New Roman"/>
                <w:sz w:val="24"/>
                <w:szCs w:val="24"/>
              </w:rPr>
              <w:t>0.05 NAA</w:t>
            </w:r>
          </w:p>
        </w:tc>
        <w:tc>
          <w:tcPr>
            <w:tcW w:w="1037" w:type="pct"/>
          </w:tcPr>
          <w:p w:rsidR="00B47F66" w:rsidRPr="00877C19" w:rsidRDefault="00B47F66" w:rsidP="00455C64">
            <w:pPr>
              <w:pStyle w:val="DecimalAligned"/>
              <w:spacing w:after="0" w:line="240" w:lineRule="auto"/>
              <w:jc w:val="center"/>
              <w:rPr>
                <w:rFonts w:ascii="Times New Roman" w:hAnsi="Times New Roman" w:cs="Times New Roman"/>
                <w:sz w:val="24"/>
                <w:szCs w:val="24"/>
              </w:rPr>
            </w:pPr>
            <w:r w:rsidRPr="00877C19">
              <w:rPr>
                <w:rFonts w:ascii="Times New Roman" w:hAnsi="Times New Roman" w:cs="Times New Roman"/>
                <w:sz w:val="24"/>
                <w:szCs w:val="24"/>
              </w:rPr>
              <w:t>-</w:t>
            </w:r>
          </w:p>
        </w:tc>
        <w:tc>
          <w:tcPr>
            <w:tcW w:w="1281" w:type="pct"/>
          </w:tcPr>
          <w:p w:rsidR="00B47F66" w:rsidRPr="00877C19" w:rsidRDefault="00B47F66" w:rsidP="00455C64">
            <w:pPr>
              <w:pStyle w:val="DecimalAligned"/>
              <w:tabs>
                <w:tab w:val="clear" w:pos="360"/>
                <w:tab w:val="decimal" w:pos="-109"/>
              </w:tabs>
              <w:spacing w:after="0" w:line="240" w:lineRule="auto"/>
              <w:ind w:left="-109" w:firstLine="330"/>
              <w:rPr>
                <w:rFonts w:ascii="Times New Roman" w:hAnsi="Times New Roman" w:cs="Times New Roman"/>
                <w:sz w:val="24"/>
                <w:szCs w:val="24"/>
              </w:rPr>
            </w:pPr>
            <w:r>
              <w:rPr>
                <w:rFonts w:ascii="Times New Roman" w:hAnsi="Times New Roman" w:cs="Times New Roman"/>
                <w:sz w:val="24"/>
                <w:szCs w:val="24"/>
              </w:rPr>
              <w:t xml:space="preserve">  </w:t>
            </w:r>
            <w:r w:rsidRPr="00877C19">
              <w:rPr>
                <w:rFonts w:ascii="Times New Roman" w:hAnsi="Times New Roman" w:cs="Times New Roman"/>
                <w:sz w:val="24"/>
                <w:szCs w:val="24"/>
              </w:rPr>
              <w:t>0</w:t>
            </w:r>
            <w:r>
              <w:rPr>
                <w:rFonts w:ascii="Times New Roman" w:hAnsi="Times New Roman" w:cs="Times New Roman"/>
                <w:sz w:val="24"/>
                <w:szCs w:val="24"/>
              </w:rPr>
              <w:t xml:space="preserve">.00 </w:t>
            </w:r>
            <w:r w:rsidRPr="00877C19">
              <w:rPr>
                <w:rFonts w:ascii="Times New Roman" w:hAnsi="Times New Roman" w:cs="Times New Roman"/>
                <w:sz w:val="24"/>
                <w:szCs w:val="24"/>
              </w:rPr>
              <w:t xml:space="preserve">± </w:t>
            </w:r>
            <w:r>
              <w:rPr>
                <w:rFonts w:ascii="Times New Roman" w:hAnsi="Times New Roman" w:cs="Times New Roman"/>
                <w:sz w:val="24"/>
                <w:szCs w:val="24"/>
              </w:rPr>
              <w:t xml:space="preserve">0.00 </w:t>
            </w:r>
            <w:r w:rsidRPr="00877C19">
              <w:rPr>
                <w:rFonts w:ascii="Times New Roman" w:hAnsi="Times New Roman" w:cs="Times New Roman"/>
                <w:sz w:val="24"/>
                <w:szCs w:val="24"/>
              </w:rPr>
              <w:t>a</w:t>
            </w:r>
          </w:p>
        </w:tc>
        <w:tc>
          <w:tcPr>
            <w:tcW w:w="1280" w:type="pct"/>
          </w:tcPr>
          <w:p w:rsidR="00B47F66" w:rsidRPr="00877C19" w:rsidRDefault="00B47F66" w:rsidP="00455C64">
            <w:pPr>
              <w:pStyle w:val="DecimalAligned"/>
              <w:tabs>
                <w:tab w:val="clear" w:pos="360"/>
                <w:tab w:val="decimal" w:pos="-110"/>
              </w:tabs>
              <w:spacing w:after="0" w:line="240" w:lineRule="auto"/>
              <w:ind w:firstLine="440"/>
              <w:rPr>
                <w:rFonts w:ascii="Times New Roman" w:hAnsi="Times New Roman" w:cs="Times New Roman"/>
                <w:sz w:val="24"/>
                <w:szCs w:val="24"/>
              </w:rPr>
            </w:pPr>
            <w:r w:rsidRPr="00877C19">
              <w:rPr>
                <w:rFonts w:ascii="Times New Roman" w:hAnsi="Times New Roman" w:cs="Times New Roman"/>
                <w:sz w:val="24"/>
                <w:szCs w:val="24"/>
              </w:rPr>
              <w:t>0</w:t>
            </w:r>
            <w:r>
              <w:rPr>
                <w:rFonts w:ascii="Times New Roman" w:hAnsi="Times New Roman" w:cs="Times New Roman"/>
                <w:sz w:val="24"/>
                <w:szCs w:val="24"/>
              </w:rPr>
              <w:t xml:space="preserve">.00 </w:t>
            </w:r>
            <w:r w:rsidRPr="00877C19">
              <w:rPr>
                <w:rFonts w:ascii="Times New Roman" w:hAnsi="Times New Roman" w:cs="Times New Roman"/>
                <w:sz w:val="24"/>
                <w:szCs w:val="24"/>
              </w:rPr>
              <w:t xml:space="preserve">± </w:t>
            </w:r>
            <w:r>
              <w:rPr>
                <w:rFonts w:ascii="Times New Roman" w:hAnsi="Times New Roman" w:cs="Times New Roman"/>
                <w:sz w:val="24"/>
                <w:szCs w:val="24"/>
              </w:rPr>
              <w:t xml:space="preserve">0.00 </w:t>
            </w:r>
            <w:r w:rsidRPr="00877C19">
              <w:rPr>
                <w:rFonts w:ascii="Times New Roman" w:hAnsi="Times New Roman" w:cs="Times New Roman"/>
                <w:sz w:val="24"/>
                <w:szCs w:val="24"/>
              </w:rPr>
              <w:t>a</w:t>
            </w:r>
          </w:p>
        </w:tc>
      </w:tr>
      <w:tr w:rsidR="00B47F66" w:rsidRPr="003A6F82" w:rsidTr="00455C64">
        <w:tc>
          <w:tcPr>
            <w:tcW w:w="1401" w:type="pct"/>
            <w:noWrap/>
          </w:tcPr>
          <w:p w:rsidR="00B47F66" w:rsidRPr="003A6F82" w:rsidRDefault="00B47F66" w:rsidP="00455C64">
            <w:pPr>
              <w:spacing w:after="0" w:line="240" w:lineRule="auto"/>
              <w:rPr>
                <w:rFonts w:ascii="Times New Roman" w:hAnsi="Times New Roman"/>
                <w:sz w:val="24"/>
                <w:szCs w:val="24"/>
              </w:rPr>
            </w:pPr>
            <w:r w:rsidRPr="003A6F82">
              <w:rPr>
                <w:rFonts w:ascii="Times New Roman" w:hAnsi="Times New Roman"/>
                <w:sz w:val="24"/>
                <w:szCs w:val="24"/>
              </w:rPr>
              <w:t>0.1 NAA</w:t>
            </w:r>
          </w:p>
        </w:tc>
        <w:tc>
          <w:tcPr>
            <w:tcW w:w="1037" w:type="pct"/>
          </w:tcPr>
          <w:p w:rsidR="00B47F66" w:rsidRPr="00877C19" w:rsidRDefault="00B47F66" w:rsidP="00455C64">
            <w:pPr>
              <w:pStyle w:val="DecimalAligned"/>
              <w:spacing w:after="0" w:line="240" w:lineRule="auto"/>
              <w:jc w:val="center"/>
              <w:rPr>
                <w:rFonts w:ascii="Times New Roman" w:hAnsi="Times New Roman" w:cs="Times New Roman"/>
                <w:sz w:val="24"/>
                <w:szCs w:val="24"/>
              </w:rPr>
            </w:pPr>
            <w:r w:rsidRPr="00877C19">
              <w:rPr>
                <w:rFonts w:ascii="Times New Roman" w:hAnsi="Times New Roman" w:cs="Times New Roman"/>
                <w:sz w:val="24"/>
                <w:szCs w:val="24"/>
              </w:rPr>
              <w:t>8</w:t>
            </w:r>
          </w:p>
        </w:tc>
        <w:tc>
          <w:tcPr>
            <w:tcW w:w="1281" w:type="pct"/>
          </w:tcPr>
          <w:p w:rsidR="00B47F66" w:rsidRPr="00877C19" w:rsidRDefault="00B47F66" w:rsidP="00455C64">
            <w:pPr>
              <w:pStyle w:val="DecimalAligned"/>
              <w:tabs>
                <w:tab w:val="clear" w:pos="360"/>
                <w:tab w:val="decimal" w:pos="-109"/>
              </w:tabs>
              <w:spacing w:after="0" w:line="240" w:lineRule="auto"/>
              <w:ind w:left="-109" w:firstLine="330"/>
              <w:rPr>
                <w:rFonts w:ascii="Times New Roman" w:hAnsi="Times New Roman" w:cs="Times New Roman"/>
                <w:sz w:val="24"/>
                <w:szCs w:val="24"/>
              </w:rPr>
            </w:pPr>
            <w:r>
              <w:rPr>
                <w:rFonts w:ascii="Times New Roman" w:hAnsi="Times New Roman" w:cs="Times New Roman"/>
                <w:sz w:val="24"/>
                <w:szCs w:val="24"/>
              </w:rPr>
              <w:t xml:space="preserve">  </w:t>
            </w:r>
            <w:r w:rsidRPr="00877C19">
              <w:rPr>
                <w:rFonts w:ascii="Times New Roman" w:hAnsi="Times New Roman" w:cs="Times New Roman"/>
                <w:sz w:val="24"/>
                <w:szCs w:val="24"/>
              </w:rPr>
              <w:t>8.88 ± 5.87</w:t>
            </w:r>
            <w:r>
              <w:rPr>
                <w:rFonts w:ascii="Times New Roman" w:hAnsi="Times New Roman" w:cs="Times New Roman"/>
                <w:sz w:val="24"/>
                <w:szCs w:val="24"/>
              </w:rPr>
              <w:t xml:space="preserve"> </w:t>
            </w:r>
            <w:r w:rsidRPr="00877C19">
              <w:rPr>
                <w:rFonts w:ascii="Times New Roman" w:hAnsi="Times New Roman" w:cs="Times New Roman"/>
                <w:sz w:val="24"/>
                <w:szCs w:val="24"/>
              </w:rPr>
              <w:t>a</w:t>
            </w:r>
          </w:p>
        </w:tc>
        <w:tc>
          <w:tcPr>
            <w:tcW w:w="1280" w:type="pct"/>
          </w:tcPr>
          <w:p w:rsidR="00B47F66" w:rsidRPr="00877C19" w:rsidRDefault="00B47F66" w:rsidP="00455C64">
            <w:pPr>
              <w:pStyle w:val="DecimalAligned"/>
              <w:tabs>
                <w:tab w:val="clear" w:pos="360"/>
                <w:tab w:val="decimal" w:pos="-110"/>
              </w:tabs>
              <w:spacing w:after="0" w:line="240" w:lineRule="auto"/>
              <w:ind w:firstLine="440"/>
              <w:rPr>
                <w:rFonts w:ascii="Times New Roman" w:hAnsi="Times New Roman" w:cs="Times New Roman"/>
                <w:sz w:val="24"/>
                <w:szCs w:val="24"/>
              </w:rPr>
            </w:pPr>
            <w:r w:rsidRPr="00877C19">
              <w:rPr>
                <w:rFonts w:ascii="Times New Roman" w:hAnsi="Times New Roman" w:cs="Times New Roman"/>
                <w:sz w:val="24"/>
                <w:szCs w:val="24"/>
              </w:rPr>
              <w:t>5.40 ± 1.29</w:t>
            </w:r>
            <w:r>
              <w:rPr>
                <w:rFonts w:ascii="Times New Roman" w:hAnsi="Times New Roman" w:cs="Times New Roman"/>
                <w:sz w:val="24"/>
                <w:szCs w:val="24"/>
              </w:rPr>
              <w:t xml:space="preserve"> </w:t>
            </w:r>
            <w:r w:rsidRPr="00877C19">
              <w:rPr>
                <w:rFonts w:ascii="Times New Roman" w:hAnsi="Times New Roman" w:cs="Times New Roman"/>
                <w:sz w:val="24"/>
                <w:szCs w:val="24"/>
              </w:rPr>
              <w:t>b</w:t>
            </w:r>
          </w:p>
        </w:tc>
      </w:tr>
      <w:tr w:rsidR="00B47F66" w:rsidRPr="003A6F82" w:rsidTr="00455C64">
        <w:tc>
          <w:tcPr>
            <w:tcW w:w="1401" w:type="pct"/>
            <w:noWrap/>
          </w:tcPr>
          <w:p w:rsidR="00B47F66" w:rsidRPr="003A6F82" w:rsidRDefault="00B47F66" w:rsidP="00455C64">
            <w:pPr>
              <w:spacing w:after="0" w:line="240" w:lineRule="auto"/>
              <w:rPr>
                <w:rFonts w:ascii="Times New Roman" w:hAnsi="Times New Roman"/>
                <w:sz w:val="24"/>
                <w:szCs w:val="24"/>
              </w:rPr>
            </w:pPr>
            <w:r w:rsidRPr="003A6F82">
              <w:rPr>
                <w:rFonts w:ascii="Times New Roman" w:hAnsi="Times New Roman"/>
                <w:sz w:val="24"/>
                <w:szCs w:val="24"/>
              </w:rPr>
              <w:t>0.2 NAA</w:t>
            </w:r>
          </w:p>
        </w:tc>
        <w:tc>
          <w:tcPr>
            <w:tcW w:w="1037" w:type="pct"/>
          </w:tcPr>
          <w:p w:rsidR="00B47F66" w:rsidRPr="00877C19" w:rsidRDefault="00B47F66" w:rsidP="00455C64">
            <w:pPr>
              <w:pStyle w:val="DecimalAligned"/>
              <w:spacing w:after="0" w:line="240" w:lineRule="auto"/>
              <w:jc w:val="center"/>
              <w:rPr>
                <w:rFonts w:ascii="Times New Roman" w:hAnsi="Times New Roman" w:cs="Times New Roman"/>
                <w:sz w:val="24"/>
                <w:szCs w:val="24"/>
              </w:rPr>
            </w:pPr>
            <w:r w:rsidRPr="00877C19">
              <w:rPr>
                <w:rFonts w:ascii="Times New Roman" w:hAnsi="Times New Roman" w:cs="Times New Roman"/>
                <w:sz w:val="24"/>
                <w:szCs w:val="24"/>
              </w:rPr>
              <w:t>8</w:t>
            </w:r>
          </w:p>
        </w:tc>
        <w:tc>
          <w:tcPr>
            <w:tcW w:w="1281" w:type="pct"/>
          </w:tcPr>
          <w:p w:rsidR="00B47F66" w:rsidRPr="00877C19" w:rsidRDefault="00B47F66" w:rsidP="00455C64">
            <w:pPr>
              <w:pStyle w:val="DecimalAligned"/>
              <w:tabs>
                <w:tab w:val="clear" w:pos="360"/>
                <w:tab w:val="decimal" w:pos="-109"/>
              </w:tabs>
              <w:spacing w:after="0" w:line="240" w:lineRule="auto"/>
              <w:ind w:left="-109" w:firstLine="330"/>
              <w:rPr>
                <w:rFonts w:ascii="Times New Roman" w:hAnsi="Times New Roman" w:cs="Times New Roman"/>
                <w:sz w:val="24"/>
                <w:szCs w:val="24"/>
              </w:rPr>
            </w:pPr>
            <w:r w:rsidRPr="00877C19">
              <w:rPr>
                <w:rFonts w:ascii="Times New Roman" w:hAnsi="Times New Roman" w:cs="Times New Roman"/>
                <w:sz w:val="24"/>
                <w:szCs w:val="24"/>
              </w:rPr>
              <w:t>32.40 ± 8.90</w:t>
            </w:r>
            <w:r>
              <w:rPr>
                <w:rFonts w:ascii="Times New Roman" w:hAnsi="Times New Roman" w:cs="Times New Roman"/>
                <w:sz w:val="24"/>
                <w:szCs w:val="24"/>
              </w:rPr>
              <w:t xml:space="preserve"> </w:t>
            </w:r>
            <w:r w:rsidRPr="00877C19">
              <w:rPr>
                <w:rFonts w:ascii="Times New Roman" w:hAnsi="Times New Roman" w:cs="Times New Roman"/>
                <w:sz w:val="24"/>
                <w:szCs w:val="24"/>
              </w:rPr>
              <w:t>b</w:t>
            </w:r>
          </w:p>
        </w:tc>
        <w:tc>
          <w:tcPr>
            <w:tcW w:w="1280" w:type="pct"/>
          </w:tcPr>
          <w:p w:rsidR="00B47F66" w:rsidRPr="00877C19" w:rsidRDefault="00B47F66" w:rsidP="00455C64">
            <w:pPr>
              <w:pStyle w:val="DecimalAligned"/>
              <w:tabs>
                <w:tab w:val="clear" w:pos="360"/>
                <w:tab w:val="decimal" w:pos="-110"/>
              </w:tabs>
              <w:spacing w:after="0" w:line="240" w:lineRule="auto"/>
              <w:ind w:firstLine="440"/>
              <w:rPr>
                <w:rFonts w:ascii="Times New Roman" w:hAnsi="Times New Roman" w:cs="Times New Roman"/>
                <w:sz w:val="24"/>
                <w:szCs w:val="24"/>
              </w:rPr>
            </w:pPr>
            <w:r w:rsidRPr="00877C19">
              <w:rPr>
                <w:rFonts w:ascii="Times New Roman" w:hAnsi="Times New Roman" w:cs="Times New Roman"/>
                <w:sz w:val="24"/>
                <w:szCs w:val="24"/>
              </w:rPr>
              <w:t>4.65 ± 0.67</w:t>
            </w:r>
            <w:r>
              <w:rPr>
                <w:rFonts w:ascii="Times New Roman" w:hAnsi="Times New Roman" w:cs="Times New Roman"/>
                <w:sz w:val="24"/>
                <w:szCs w:val="24"/>
              </w:rPr>
              <w:t xml:space="preserve"> </w:t>
            </w:r>
            <w:r w:rsidRPr="00877C19">
              <w:rPr>
                <w:rFonts w:ascii="Times New Roman" w:hAnsi="Times New Roman" w:cs="Times New Roman"/>
                <w:sz w:val="24"/>
                <w:szCs w:val="24"/>
              </w:rPr>
              <w:t>b</w:t>
            </w:r>
          </w:p>
        </w:tc>
      </w:tr>
      <w:tr w:rsidR="00B47F66" w:rsidRPr="003A6F82" w:rsidTr="00455C64">
        <w:tc>
          <w:tcPr>
            <w:tcW w:w="1401" w:type="pct"/>
            <w:noWrap/>
          </w:tcPr>
          <w:p w:rsidR="00B47F66" w:rsidRPr="003A6F82" w:rsidRDefault="00B47F66" w:rsidP="00455C64">
            <w:pPr>
              <w:spacing w:after="0" w:line="240" w:lineRule="auto"/>
              <w:rPr>
                <w:rFonts w:ascii="Times New Roman" w:hAnsi="Times New Roman"/>
                <w:sz w:val="24"/>
                <w:szCs w:val="24"/>
              </w:rPr>
            </w:pPr>
            <w:r w:rsidRPr="003A6F82">
              <w:rPr>
                <w:rFonts w:ascii="Times New Roman" w:hAnsi="Times New Roman"/>
                <w:sz w:val="24"/>
                <w:szCs w:val="24"/>
              </w:rPr>
              <w:t>0.05 IBA</w:t>
            </w:r>
          </w:p>
        </w:tc>
        <w:tc>
          <w:tcPr>
            <w:tcW w:w="1037" w:type="pct"/>
          </w:tcPr>
          <w:p w:rsidR="00B47F66" w:rsidRPr="00877C19" w:rsidRDefault="00B47F66" w:rsidP="00455C64">
            <w:pPr>
              <w:pStyle w:val="DecimalAligned"/>
              <w:spacing w:after="0" w:line="240" w:lineRule="auto"/>
              <w:jc w:val="center"/>
              <w:rPr>
                <w:rFonts w:ascii="Times New Roman" w:hAnsi="Times New Roman" w:cs="Times New Roman"/>
                <w:sz w:val="24"/>
                <w:szCs w:val="24"/>
              </w:rPr>
            </w:pPr>
            <w:r w:rsidRPr="00877C19">
              <w:rPr>
                <w:rFonts w:ascii="Times New Roman" w:hAnsi="Times New Roman" w:cs="Times New Roman"/>
                <w:sz w:val="24"/>
                <w:szCs w:val="24"/>
              </w:rPr>
              <w:t>-</w:t>
            </w:r>
          </w:p>
        </w:tc>
        <w:tc>
          <w:tcPr>
            <w:tcW w:w="1281" w:type="pct"/>
          </w:tcPr>
          <w:p w:rsidR="00B47F66" w:rsidRPr="00877C19" w:rsidRDefault="00B47F66" w:rsidP="00455C64">
            <w:pPr>
              <w:pStyle w:val="DecimalAligned"/>
              <w:tabs>
                <w:tab w:val="clear" w:pos="360"/>
                <w:tab w:val="decimal" w:pos="-109"/>
              </w:tabs>
              <w:spacing w:after="0" w:line="240" w:lineRule="auto"/>
              <w:ind w:left="-109" w:firstLine="330"/>
              <w:rPr>
                <w:rFonts w:ascii="Times New Roman" w:hAnsi="Times New Roman" w:cs="Times New Roman"/>
                <w:sz w:val="24"/>
                <w:szCs w:val="24"/>
              </w:rPr>
            </w:pPr>
            <w:r>
              <w:rPr>
                <w:rFonts w:ascii="Times New Roman" w:hAnsi="Times New Roman" w:cs="Times New Roman"/>
                <w:sz w:val="24"/>
                <w:szCs w:val="24"/>
              </w:rPr>
              <w:t xml:space="preserve">  </w:t>
            </w:r>
            <w:r w:rsidRPr="00877C19">
              <w:rPr>
                <w:rFonts w:ascii="Times New Roman" w:hAnsi="Times New Roman" w:cs="Times New Roman"/>
                <w:sz w:val="24"/>
                <w:szCs w:val="24"/>
              </w:rPr>
              <w:t>0</w:t>
            </w:r>
            <w:r>
              <w:rPr>
                <w:rFonts w:ascii="Times New Roman" w:hAnsi="Times New Roman" w:cs="Times New Roman"/>
                <w:sz w:val="24"/>
                <w:szCs w:val="24"/>
              </w:rPr>
              <w:t xml:space="preserve">.00 </w:t>
            </w:r>
            <w:r w:rsidRPr="00877C19">
              <w:rPr>
                <w:rFonts w:ascii="Times New Roman" w:hAnsi="Times New Roman" w:cs="Times New Roman"/>
                <w:sz w:val="24"/>
                <w:szCs w:val="24"/>
              </w:rPr>
              <w:t xml:space="preserve">± </w:t>
            </w:r>
            <w:r>
              <w:rPr>
                <w:rFonts w:ascii="Times New Roman" w:hAnsi="Times New Roman" w:cs="Times New Roman"/>
                <w:sz w:val="24"/>
                <w:szCs w:val="24"/>
              </w:rPr>
              <w:t xml:space="preserve">0.00 </w:t>
            </w:r>
            <w:r w:rsidRPr="00877C19">
              <w:rPr>
                <w:rFonts w:ascii="Times New Roman" w:hAnsi="Times New Roman" w:cs="Times New Roman"/>
                <w:sz w:val="24"/>
                <w:szCs w:val="24"/>
              </w:rPr>
              <w:t>a</w:t>
            </w:r>
          </w:p>
        </w:tc>
        <w:tc>
          <w:tcPr>
            <w:tcW w:w="1280" w:type="pct"/>
          </w:tcPr>
          <w:p w:rsidR="00B47F66" w:rsidRPr="00877C19" w:rsidRDefault="00B47F66" w:rsidP="00455C64">
            <w:pPr>
              <w:pStyle w:val="DecimalAligned"/>
              <w:tabs>
                <w:tab w:val="clear" w:pos="360"/>
                <w:tab w:val="decimal" w:pos="-110"/>
              </w:tabs>
              <w:spacing w:after="0" w:line="240" w:lineRule="auto"/>
              <w:ind w:firstLine="440"/>
              <w:rPr>
                <w:rFonts w:ascii="Times New Roman" w:hAnsi="Times New Roman" w:cs="Times New Roman"/>
                <w:sz w:val="24"/>
                <w:szCs w:val="24"/>
              </w:rPr>
            </w:pPr>
            <w:r w:rsidRPr="00877C19">
              <w:rPr>
                <w:rFonts w:ascii="Times New Roman" w:hAnsi="Times New Roman" w:cs="Times New Roman"/>
                <w:sz w:val="24"/>
                <w:szCs w:val="24"/>
              </w:rPr>
              <w:t>0</w:t>
            </w:r>
            <w:r>
              <w:rPr>
                <w:rFonts w:ascii="Times New Roman" w:hAnsi="Times New Roman" w:cs="Times New Roman"/>
                <w:sz w:val="24"/>
                <w:szCs w:val="24"/>
              </w:rPr>
              <w:t xml:space="preserve">.00 </w:t>
            </w:r>
            <w:r w:rsidRPr="00877C19">
              <w:rPr>
                <w:rFonts w:ascii="Times New Roman" w:hAnsi="Times New Roman" w:cs="Times New Roman"/>
                <w:sz w:val="24"/>
                <w:szCs w:val="24"/>
              </w:rPr>
              <w:t xml:space="preserve">± </w:t>
            </w:r>
            <w:r>
              <w:rPr>
                <w:rFonts w:ascii="Times New Roman" w:hAnsi="Times New Roman" w:cs="Times New Roman"/>
                <w:sz w:val="24"/>
                <w:szCs w:val="24"/>
              </w:rPr>
              <w:t xml:space="preserve">0.00 </w:t>
            </w:r>
            <w:r w:rsidRPr="00877C19">
              <w:rPr>
                <w:rFonts w:ascii="Times New Roman" w:hAnsi="Times New Roman" w:cs="Times New Roman"/>
                <w:sz w:val="24"/>
                <w:szCs w:val="24"/>
              </w:rPr>
              <w:t>a</w:t>
            </w:r>
          </w:p>
        </w:tc>
      </w:tr>
      <w:tr w:rsidR="00B47F66" w:rsidRPr="003A6F82" w:rsidTr="00455C64">
        <w:tc>
          <w:tcPr>
            <w:tcW w:w="1401" w:type="pct"/>
            <w:noWrap/>
          </w:tcPr>
          <w:p w:rsidR="00B47F66" w:rsidRPr="003A6F82" w:rsidRDefault="00B47F66" w:rsidP="00455C64">
            <w:pPr>
              <w:spacing w:after="0" w:line="240" w:lineRule="auto"/>
              <w:rPr>
                <w:rFonts w:ascii="Times New Roman" w:hAnsi="Times New Roman"/>
                <w:sz w:val="24"/>
                <w:szCs w:val="24"/>
              </w:rPr>
            </w:pPr>
            <w:r w:rsidRPr="003A6F82">
              <w:rPr>
                <w:rFonts w:ascii="Times New Roman" w:hAnsi="Times New Roman"/>
                <w:sz w:val="24"/>
                <w:szCs w:val="24"/>
              </w:rPr>
              <w:t>0.1 IBA</w:t>
            </w:r>
          </w:p>
        </w:tc>
        <w:tc>
          <w:tcPr>
            <w:tcW w:w="1037" w:type="pct"/>
          </w:tcPr>
          <w:p w:rsidR="00B47F66" w:rsidRPr="00877C19" w:rsidRDefault="00B47F66" w:rsidP="00455C64">
            <w:pPr>
              <w:pStyle w:val="DecimalAligned"/>
              <w:spacing w:after="0" w:line="240" w:lineRule="auto"/>
              <w:jc w:val="center"/>
              <w:rPr>
                <w:rFonts w:ascii="Times New Roman" w:hAnsi="Times New Roman" w:cs="Times New Roman"/>
                <w:sz w:val="24"/>
                <w:szCs w:val="24"/>
              </w:rPr>
            </w:pPr>
            <w:r w:rsidRPr="00877C19">
              <w:rPr>
                <w:rFonts w:ascii="Times New Roman" w:hAnsi="Times New Roman" w:cs="Times New Roman"/>
                <w:sz w:val="24"/>
                <w:szCs w:val="24"/>
              </w:rPr>
              <w:t>10</w:t>
            </w:r>
          </w:p>
        </w:tc>
        <w:tc>
          <w:tcPr>
            <w:tcW w:w="1281" w:type="pct"/>
          </w:tcPr>
          <w:p w:rsidR="00B47F66" w:rsidRPr="00877C19" w:rsidRDefault="00B47F66" w:rsidP="00455C64">
            <w:pPr>
              <w:pStyle w:val="DecimalAligned"/>
              <w:tabs>
                <w:tab w:val="clear" w:pos="360"/>
                <w:tab w:val="decimal" w:pos="-109"/>
              </w:tabs>
              <w:spacing w:after="0" w:line="240" w:lineRule="auto"/>
              <w:ind w:left="-109" w:firstLine="330"/>
              <w:rPr>
                <w:rFonts w:ascii="Times New Roman" w:hAnsi="Times New Roman" w:cs="Times New Roman"/>
                <w:sz w:val="24"/>
                <w:szCs w:val="24"/>
              </w:rPr>
            </w:pPr>
            <w:r>
              <w:rPr>
                <w:rFonts w:ascii="Times New Roman" w:hAnsi="Times New Roman" w:cs="Times New Roman"/>
                <w:sz w:val="24"/>
                <w:szCs w:val="24"/>
              </w:rPr>
              <w:t xml:space="preserve">  </w:t>
            </w:r>
            <w:r w:rsidRPr="00877C19">
              <w:rPr>
                <w:rFonts w:ascii="Times New Roman" w:hAnsi="Times New Roman" w:cs="Times New Roman"/>
                <w:sz w:val="24"/>
                <w:szCs w:val="24"/>
              </w:rPr>
              <w:t>6.67 ± 4.22</w:t>
            </w:r>
            <w:r>
              <w:rPr>
                <w:rFonts w:ascii="Times New Roman" w:hAnsi="Times New Roman" w:cs="Times New Roman"/>
                <w:sz w:val="24"/>
                <w:szCs w:val="24"/>
              </w:rPr>
              <w:t xml:space="preserve"> </w:t>
            </w:r>
            <w:r w:rsidRPr="00877C19">
              <w:rPr>
                <w:rFonts w:ascii="Times New Roman" w:hAnsi="Times New Roman" w:cs="Times New Roman"/>
                <w:sz w:val="24"/>
                <w:szCs w:val="24"/>
              </w:rPr>
              <w:t>a</w:t>
            </w:r>
          </w:p>
        </w:tc>
        <w:tc>
          <w:tcPr>
            <w:tcW w:w="1280" w:type="pct"/>
          </w:tcPr>
          <w:p w:rsidR="00B47F66" w:rsidRPr="00877C19" w:rsidRDefault="00B47F66" w:rsidP="00455C64">
            <w:pPr>
              <w:pStyle w:val="DecimalAligned"/>
              <w:tabs>
                <w:tab w:val="clear" w:pos="360"/>
                <w:tab w:val="decimal" w:pos="-110"/>
              </w:tabs>
              <w:spacing w:after="0" w:line="240" w:lineRule="auto"/>
              <w:ind w:firstLine="440"/>
              <w:rPr>
                <w:rFonts w:ascii="Times New Roman" w:hAnsi="Times New Roman" w:cs="Times New Roman"/>
                <w:sz w:val="24"/>
                <w:szCs w:val="24"/>
              </w:rPr>
            </w:pPr>
            <w:r w:rsidRPr="00877C19">
              <w:rPr>
                <w:rFonts w:ascii="Times New Roman" w:hAnsi="Times New Roman" w:cs="Times New Roman"/>
                <w:sz w:val="24"/>
                <w:szCs w:val="24"/>
              </w:rPr>
              <w:t>1.00 ± 0.00</w:t>
            </w:r>
            <w:r>
              <w:rPr>
                <w:rFonts w:ascii="Times New Roman" w:hAnsi="Times New Roman" w:cs="Times New Roman"/>
                <w:sz w:val="24"/>
                <w:szCs w:val="24"/>
              </w:rPr>
              <w:t xml:space="preserve"> </w:t>
            </w:r>
            <w:r w:rsidRPr="00877C19">
              <w:rPr>
                <w:rFonts w:ascii="Times New Roman" w:hAnsi="Times New Roman" w:cs="Times New Roman"/>
                <w:sz w:val="24"/>
                <w:szCs w:val="24"/>
              </w:rPr>
              <w:t>a</w:t>
            </w:r>
          </w:p>
        </w:tc>
      </w:tr>
      <w:tr w:rsidR="00B47F66" w:rsidRPr="003A6F82" w:rsidTr="00455C64">
        <w:tc>
          <w:tcPr>
            <w:tcW w:w="1401" w:type="pct"/>
            <w:noWrap/>
          </w:tcPr>
          <w:p w:rsidR="00B47F66" w:rsidRPr="003A6F82" w:rsidRDefault="00B47F66" w:rsidP="00455C64">
            <w:pPr>
              <w:spacing w:after="0" w:line="240" w:lineRule="auto"/>
              <w:rPr>
                <w:rFonts w:ascii="Times New Roman" w:hAnsi="Times New Roman"/>
                <w:sz w:val="24"/>
                <w:szCs w:val="24"/>
              </w:rPr>
            </w:pPr>
            <w:r w:rsidRPr="003A6F82">
              <w:rPr>
                <w:rFonts w:ascii="Times New Roman" w:hAnsi="Times New Roman"/>
                <w:sz w:val="24"/>
                <w:szCs w:val="24"/>
              </w:rPr>
              <w:t>0.2 IBA</w:t>
            </w:r>
          </w:p>
        </w:tc>
        <w:tc>
          <w:tcPr>
            <w:tcW w:w="1037" w:type="pct"/>
          </w:tcPr>
          <w:p w:rsidR="00B47F66" w:rsidRPr="00877C19" w:rsidRDefault="00B47F66" w:rsidP="00455C64">
            <w:pPr>
              <w:pStyle w:val="DecimalAligned"/>
              <w:spacing w:after="0" w:line="240" w:lineRule="auto"/>
              <w:jc w:val="center"/>
              <w:rPr>
                <w:rFonts w:ascii="Times New Roman" w:hAnsi="Times New Roman" w:cs="Times New Roman"/>
                <w:sz w:val="24"/>
                <w:szCs w:val="24"/>
              </w:rPr>
            </w:pPr>
            <w:r w:rsidRPr="00877C19">
              <w:rPr>
                <w:rFonts w:ascii="Times New Roman" w:hAnsi="Times New Roman" w:cs="Times New Roman"/>
                <w:sz w:val="24"/>
                <w:szCs w:val="24"/>
              </w:rPr>
              <w:t>-</w:t>
            </w:r>
          </w:p>
        </w:tc>
        <w:tc>
          <w:tcPr>
            <w:tcW w:w="1281" w:type="pct"/>
          </w:tcPr>
          <w:p w:rsidR="00B47F66" w:rsidRPr="00877C19" w:rsidRDefault="00B47F66" w:rsidP="00455C64">
            <w:pPr>
              <w:pStyle w:val="DecimalAligned"/>
              <w:tabs>
                <w:tab w:val="clear" w:pos="360"/>
                <w:tab w:val="decimal" w:pos="-109"/>
              </w:tabs>
              <w:spacing w:after="0" w:line="240" w:lineRule="auto"/>
              <w:ind w:left="-109" w:firstLine="330"/>
              <w:rPr>
                <w:rFonts w:ascii="Times New Roman" w:hAnsi="Times New Roman" w:cs="Times New Roman"/>
                <w:sz w:val="24"/>
                <w:szCs w:val="24"/>
              </w:rPr>
            </w:pPr>
            <w:r>
              <w:rPr>
                <w:rFonts w:ascii="Times New Roman" w:hAnsi="Times New Roman" w:cs="Times New Roman"/>
                <w:sz w:val="24"/>
                <w:szCs w:val="24"/>
              </w:rPr>
              <w:t xml:space="preserve">  </w:t>
            </w:r>
            <w:r w:rsidRPr="00877C19">
              <w:rPr>
                <w:rFonts w:ascii="Times New Roman" w:hAnsi="Times New Roman" w:cs="Times New Roman"/>
                <w:sz w:val="24"/>
                <w:szCs w:val="24"/>
              </w:rPr>
              <w:t>0</w:t>
            </w:r>
            <w:r>
              <w:rPr>
                <w:rFonts w:ascii="Times New Roman" w:hAnsi="Times New Roman" w:cs="Times New Roman"/>
                <w:sz w:val="24"/>
                <w:szCs w:val="24"/>
              </w:rPr>
              <w:t xml:space="preserve">.00 </w:t>
            </w:r>
            <w:r w:rsidRPr="00877C19">
              <w:rPr>
                <w:rFonts w:ascii="Times New Roman" w:hAnsi="Times New Roman" w:cs="Times New Roman"/>
                <w:sz w:val="24"/>
                <w:szCs w:val="24"/>
              </w:rPr>
              <w:t xml:space="preserve">± </w:t>
            </w:r>
            <w:r>
              <w:rPr>
                <w:rFonts w:ascii="Times New Roman" w:hAnsi="Times New Roman" w:cs="Times New Roman"/>
                <w:sz w:val="24"/>
                <w:szCs w:val="24"/>
              </w:rPr>
              <w:t xml:space="preserve">0.00 </w:t>
            </w:r>
            <w:r w:rsidRPr="00877C19">
              <w:rPr>
                <w:rFonts w:ascii="Times New Roman" w:hAnsi="Times New Roman" w:cs="Times New Roman"/>
                <w:sz w:val="24"/>
                <w:szCs w:val="24"/>
              </w:rPr>
              <w:t>a</w:t>
            </w:r>
          </w:p>
        </w:tc>
        <w:tc>
          <w:tcPr>
            <w:tcW w:w="1280" w:type="pct"/>
          </w:tcPr>
          <w:p w:rsidR="00B47F66" w:rsidRPr="00877C19" w:rsidRDefault="00B47F66" w:rsidP="00455C64">
            <w:pPr>
              <w:pStyle w:val="DecimalAligned"/>
              <w:tabs>
                <w:tab w:val="clear" w:pos="360"/>
                <w:tab w:val="decimal" w:pos="-110"/>
              </w:tabs>
              <w:spacing w:after="0" w:line="240" w:lineRule="auto"/>
              <w:ind w:firstLine="440"/>
              <w:rPr>
                <w:rFonts w:ascii="Times New Roman" w:hAnsi="Times New Roman" w:cs="Times New Roman"/>
                <w:sz w:val="24"/>
                <w:szCs w:val="24"/>
              </w:rPr>
            </w:pPr>
            <w:r w:rsidRPr="00877C19">
              <w:rPr>
                <w:rFonts w:ascii="Times New Roman" w:hAnsi="Times New Roman" w:cs="Times New Roman"/>
                <w:sz w:val="24"/>
                <w:szCs w:val="24"/>
              </w:rPr>
              <w:t>0</w:t>
            </w:r>
            <w:r>
              <w:rPr>
                <w:rFonts w:ascii="Times New Roman" w:hAnsi="Times New Roman" w:cs="Times New Roman"/>
                <w:sz w:val="24"/>
                <w:szCs w:val="24"/>
              </w:rPr>
              <w:t xml:space="preserve">.00 </w:t>
            </w:r>
            <w:r w:rsidRPr="00877C19">
              <w:rPr>
                <w:rFonts w:ascii="Times New Roman" w:hAnsi="Times New Roman" w:cs="Times New Roman"/>
                <w:sz w:val="24"/>
                <w:szCs w:val="24"/>
              </w:rPr>
              <w:t xml:space="preserve">± </w:t>
            </w:r>
            <w:r>
              <w:rPr>
                <w:rFonts w:ascii="Times New Roman" w:hAnsi="Times New Roman" w:cs="Times New Roman"/>
                <w:sz w:val="24"/>
                <w:szCs w:val="24"/>
              </w:rPr>
              <w:t xml:space="preserve">0.00 </w:t>
            </w:r>
            <w:r w:rsidRPr="00877C19">
              <w:rPr>
                <w:rFonts w:ascii="Times New Roman" w:hAnsi="Times New Roman" w:cs="Times New Roman"/>
                <w:sz w:val="24"/>
                <w:szCs w:val="24"/>
              </w:rPr>
              <w:t>a</w:t>
            </w:r>
          </w:p>
        </w:tc>
      </w:tr>
      <w:tr w:rsidR="00B47F66" w:rsidRPr="003A6F82" w:rsidTr="00455C64">
        <w:tc>
          <w:tcPr>
            <w:tcW w:w="1401" w:type="pct"/>
            <w:noWrap/>
          </w:tcPr>
          <w:p w:rsidR="00B47F66" w:rsidRPr="003A6F82" w:rsidRDefault="00B47F66" w:rsidP="00455C64">
            <w:pPr>
              <w:spacing w:after="0" w:line="240" w:lineRule="auto"/>
              <w:rPr>
                <w:rFonts w:ascii="Times New Roman" w:hAnsi="Times New Roman"/>
                <w:sz w:val="24"/>
                <w:szCs w:val="24"/>
              </w:rPr>
            </w:pPr>
            <w:r w:rsidRPr="003A6F82">
              <w:rPr>
                <w:rFonts w:ascii="Times New Roman" w:hAnsi="Times New Roman"/>
                <w:sz w:val="24"/>
                <w:szCs w:val="24"/>
              </w:rPr>
              <w:t xml:space="preserve">0.1 NAA + 0.1 IBA </w:t>
            </w:r>
          </w:p>
        </w:tc>
        <w:tc>
          <w:tcPr>
            <w:tcW w:w="1037" w:type="pct"/>
          </w:tcPr>
          <w:p w:rsidR="00B47F66" w:rsidRPr="00877C19" w:rsidRDefault="00B47F66" w:rsidP="00455C64">
            <w:pPr>
              <w:pStyle w:val="DecimalAligned"/>
              <w:spacing w:after="0" w:line="240" w:lineRule="auto"/>
              <w:jc w:val="center"/>
              <w:rPr>
                <w:rFonts w:ascii="Times New Roman" w:hAnsi="Times New Roman" w:cs="Times New Roman"/>
                <w:sz w:val="24"/>
                <w:szCs w:val="24"/>
              </w:rPr>
            </w:pPr>
            <w:r w:rsidRPr="00877C19">
              <w:rPr>
                <w:rFonts w:ascii="Times New Roman" w:hAnsi="Times New Roman" w:cs="Times New Roman"/>
                <w:sz w:val="24"/>
                <w:szCs w:val="24"/>
              </w:rPr>
              <w:t>9</w:t>
            </w:r>
          </w:p>
        </w:tc>
        <w:tc>
          <w:tcPr>
            <w:tcW w:w="1281" w:type="pct"/>
          </w:tcPr>
          <w:p w:rsidR="00B47F66" w:rsidRPr="00877C19" w:rsidRDefault="00B47F66" w:rsidP="00455C64">
            <w:pPr>
              <w:pStyle w:val="DecimalAligned"/>
              <w:tabs>
                <w:tab w:val="clear" w:pos="360"/>
                <w:tab w:val="decimal" w:pos="-109"/>
              </w:tabs>
              <w:spacing w:after="0" w:line="240" w:lineRule="auto"/>
              <w:ind w:left="-109" w:firstLine="330"/>
              <w:rPr>
                <w:rFonts w:ascii="Times New Roman" w:hAnsi="Times New Roman" w:cs="Times New Roman"/>
                <w:sz w:val="24"/>
                <w:szCs w:val="24"/>
              </w:rPr>
            </w:pPr>
            <w:r w:rsidRPr="00877C19">
              <w:rPr>
                <w:rFonts w:ascii="Times New Roman" w:hAnsi="Times New Roman" w:cs="Times New Roman"/>
                <w:sz w:val="24"/>
                <w:szCs w:val="24"/>
              </w:rPr>
              <w:t>39.31 ± 6.14</w:t>
            </w:r>
            <w:r>
              <w:rPr>
                <w:rFonts w:ascii="Times New Roman" w:hAnsi="Times New Roman" w:cs="Times New Roman"/>
                <w:sz w:val="24"/>
                <w:szCs w:val="24"/>
              </w:rPr>
              <w:t xml:space="preserve"> </w:t>
            </w:r>
            <w:r w:rsidRPr="00877C19">
              <w:rPr>
                <w:rFonts w:ascii="Times New Roman" w:hAnsi="Times New Roman" w:cs="Times New Roman"/>
                <w:sz w:val="24"/>
                <w:szCs w:val="24"/>
              </w:rPr>
              <w:t>b</w:t>
            </w:r>
          </w:p>
        </w:tc>
        <w:tc>
          <w:tcPr>
            <w:tcW w:w="1280" w:type="pct"/>
          </w:tcPr>
          <w:p w:rsidR="00B47F66" w:rsidRPr="00877C19" w:rsidRDefault="00B47F66" w:rsidP="00455C64">
            <w:pPr>
              <w:pStyle w:val="DecimalAligned"/>
              <w:tabs>
                <w:tab w:val="clear" w:pos="360"/>
                <w:tab w:val="decimal" w:pos="-110"/>
              </w:tabs>
              <w:spacing w:after="0" w:line="240" w:lineRule="auto"/>
              <w:ind w:firstLine="440"/>
              <w:rPr>
                <w:rFonts w:ascii="Times New Roman" w:hAnsi="Times New Roman" w:cs="Times New Roman"/>
                <w:sz w:val="24"/>
                <w:szCs w:val="24"/>
              </w:rPr>
            </w:pPr>
            <w:r w:rsidRPr="00877C19">
              <w:rPr>
                <w:rFonts w:ascii="Times New Roman" w:hAnsi="Times New Roman" w:cs="Times New Roman"/>
                <w:sz w:val="24"/>
                <w:szCs w:val="24"/>
              </w:rPr>
              <w:t>5.64 ± 0.86</w:t>
            </w:r>
            <w:r>
              <w:rPr>
                <w:rFonts w:ascii="Times New Roman" w:hAnsi="Times New Roman" w:cs="Times New Roman"/>
                <w:sz w:val="24"/>
                <w:szCs w:val="24"/>
              </w:rPr>
              <w:t xml:space="preserve"> </w:t>
            </w:r>
            <w:r w:rsidRPr="00877C19">
              <w:rPr>
                <w:rFonts w:ascii="Times New Roman" w:hAnsi="Times New Roman" w:cs="Times New Roman"/>
                <w:sz w:val="24"/>
                <w:szCs w:val="24"/>
              </w:rPr>
              <w:t>b</w:t>
            </w:r>
          </w:p>
        </w:tc>
      </w:tr>
    </w:tbl>
    <w:p w:rsidR="00B47F66" w:rsidRPr="006D144B" w:rsidRDefault="00B47F66" w:rsidP="00B47F66">
      <w:pPr>
        <w:rPr>
          <w:rFonts w:ascii="Times New Roman" w:hAnsi="Times New Roman"/>
          <w:iCs/>
          <w:noProof/>
          <w:sz w:val="24"/>
          <w:szCs w:val="24"/>
        </w:rPr>
      </w:pPr>
      <w:r w:rsidRPr="006D144B">
        <w:rPr>
          <w:rFonts w:ascii="Times New Roman" w:hAnsi="Times New Roman"/>
          <w:iCs/>
          <w:noProof/>
          <w:sz w:val="24"/>
          <w:szCs w:val="24"/>
        </w:rPr>
        <w:t xml:space="preserve">Values followed by the same letter in a column do not differ significantly using Tukey’s HSD test at </w:t>
      </w:r>
      <w:r w:rsidRPr="00107C50">
        <w:rPr>
          <w:rFonts w:ascii="Times New Roman" w:hAnsi="Times New Roman"/>
          <w:i/>
          <w:iCs/>
          <w:noProof/>
          <w:sz w:val="24"/>
          <w:szCs w:val="24"/>
        </w:rPr>
        <w:t>p</w:t>
      </w:r>
      <w:r>
        <w:rPr>
          <w:rFonts w:ascii="Times New Roman" w:hAnsi="Times New Roman"/>
          <w:iCs/>
          <w:noProof/>
          <w:sz w:val="24"/>
          <w:szCs w:val="24"/>
        </w:rPr>
        <w:t xml:space="preserve"> </w:t>
      </w:r>
      <w:r w:rsidRPr="006D144B">
        <w:rPr>
          <w:rFonts w:ascii="Times New Roman" w:hAnsi="Times New Roman"/>
          <w:iCs/>
          <w:noProof/>
          <w:sz w:val="24"/>
          <w:szCs w:val="24"/>
        </w:rPr>
        <w:t>≤ 0.05.</w:t>
      </w:r>
    </w:p>
    <w:p w:rsidR="00B47F66" w:rsidRPr="00BE1146" w:rsidRDefault="00B47F66" w:rsidP="00B47F66">
      <w:pPr>
        <w:spacing w:after="0" w:line="480" w:lineRule="auto"/>
        <w:jc w:val="both"/>
        <w:rPr>
          <w:rFonts w:ascii="Times New Roman" w:hAnsi="Times New Roman"/>
          <w:noProof/>
          <w:sz w:val="24"/>
          <w:szCs w:val="24"/>
        </w:rPr>
      </w:pPr>
    </w:p>
    <w:p w:rsidR="00B47F66" w:rsidRPr="00BE1146" w:rsidRDefault="00B47F66" w:rsidP="00B47F66">
      <w:pPr>
        <w:spacing w:after="0" w:line="480" w:lineRule="auto"/>
        <w:jc w:val="both"/>
        <w:rPr>
          <w:rFonts w:ascii="Times New Roman" w:hAnsi="Times New Roman"/>
          <w:noProof/>
          <w:sz w:val="24"/>
          <w:szCs w:val="24"/>
        </w:rPr>
      </w:pPr>
    </w:p>
    <w:p w:rsidR="00B47F66" w:rsidRPr="00BE1146" w:rsidRDefault="00B47F66" w:rsidP="00B47F66">
      <w:pPr>
        <w:spacing w:after="0" w:line="480" w:lineRule="auto"/>
        <w:jc w:val="both"/>
        <w:rPr>
          <w:rFonts w:ascii="Times New Roman" w:hAnsi="Times New Roman"/>
          <w:noProof/>
          <w:sz w:val="24"/>
          <w:szCs w:val="24"/>
        </w:rPr>
      </w:pPr>
    </w:p>
    <w:p w:rsidR="00B47F66" w:rsidRPr="00BE1146" w:rsidRDefault="00B47F66" w:rsidP="00B47F66">
      <w:pPr>
        <w:spacing w:after="0" w:line="480" w:lineRule="auto"/>
        <w:jc w:val="both"/>
        <w:rPr>
          <w:rFonts w:ascii="Times New Roman" w:hAnsi="Times New Roman"/>
          <w:noProof/>
          <w:sz w:val="24"/>
          <w:szCs w:val="24"/>
        </w:rPr>
      </w:pPr>
    </w:p>
    <w:p w:rsidR="00B47F66" w:rsidRDefault="00B47F66" w:rsidP="00B47F66">
      <w:pPr>
        <w:spacing w:after="0" w:line="480" w:lineRule="auto"/>
        <w:jc w:val="center"/>
        <w:rPr>
          <w:rFonts w:ascii="Times New Roman" w:hAnsi="Times New Roman"/>
          <w:noProof/>
          <w:sz w:val="24"/>
          <w:szCs w:val="24"/>
          <w:u w:val="single"/>
        </w:rPr>
      </w:pPr>
      <w:r>
        <w:rPr>
          <w:rFonts w:ascii="Times New Roman" w:hAnsi="Times New Roman"/>
          <w:noProof/>
          <w:sz w:val="24"/>
          <w:szCs w:val="24"/>
          <w:u w:val="single"/>
        </w:rPr>
        <w:t>Text to figures:</w:t>
      </w:r>
    </w:p>
    <w:p w:rsidR="00B47F66" w:rsidRPr="00BE1146" w:rsidRDefault="00B47F66" w:rsidP="00B47F66">
      <w:pPr>
        <w:jc w:val="both"/>
        <w:rPr>
          <w:rFonts w:ascii="Times New Roman" w:hAnsi="Times New Roman"/>
          <w:sz w:val="24"/>
          <w:szCs w:val="24"/>
        </w:rPr>
      </w:pPr>
      <w:r w:rsidRPr="00F027C5">
        <w:rPr>
          <w:rFonts w:ascii="Times New Roman" w:hAnsi="Times New Roman"/>
          <w:b/>
          <w:bCs/>
          <w:noProof/>
          <w:sz w:val="24"/>
          <w:szCs w:val="24"/>
        </w:rPr>
        <w:t>Fig</w:t>
      </w:r>
      <w:r>
        <w:rPr>
          <w:rFonts w:ascii="Times New Roman" w:hAnsi="Times New Roman"/>
          <w:b/>
          <w:bCs/>
          <w:noProof/>
          <w:sz w:val="24"/>
          <w:szCs w:val="24"/>
        </w:rPr>
        <w:t>.</w:t>
      </w:r>
      <w:r w:rsidRPr="00F027C5">
        <w:rPr>
          <w:rFonts w:ascii="Times New Roman" w:hAnsi="Times New Roman"/>
          <w:b/>
          <w:bCs/>
          <w:noProof/>
          <w:sz w:val="24"/>
          <w:szCs w:val="24"/>
        </w:rPr>
        <w:t xml:space="preserve"> 1.</w:t>
      </w:r>
      <w:r w:rsidRPr="00F027C5">
        <w:rPr>
          <w:rFonts w:ascii="Times New Roman" w:hAnsi="Times New Roman"/>
          <w:noProof/>
          <w:sz w:val="24"/>
          <w:szCs w:val="24"/>
        </w:rPr>
        <w:t xml:space="preserve"> </w:t>
      </w:r>
      <w:r>
        <w:rPr>
          <w:rFonts w:ascii="Times New Roman" w:hAnsi="Times New Roman"/>
          <w:sz w:val="24"/>
          <w:szCs w:val="24"/>
        </w:rPr>
        <w:t>A</w:t>
      </w:r>
      <w:r w:rsidRPr="00BE1146">
        <w:rPr>
          <w:rFonts w:ascii="Times New Roman" w:hAnsi="Times New Roman"/>
          <w:sz w:val="24"/>
          <w:szCs w:val="24"/>
        </w:rPr>
        <w:t xml:space="preserve">) Mature zygotic embryo </w:t>
      </w:r>
      <w:r w:rsidRPr="00107C50">
        <w:rPr>
          <w:rFonts w:ascii="Times New Roman" w:hAnsi="Times New Roman"/>
          <w:sz w:val="24"/>
          <w:szCs w:val="24"/>
        </w:rPr>
        <w:t>(</w:t>
      </w:r>
      <w:proofErr w:type="spellStart"/>
      <w:r w:rsidRPr="00107C50">
        <w:rPr>
          <w:rFonts w:ascii="Times New Roman" w:hAnsi="Times New Roman"/>
          <w:bCs/>
          <w:sz w:val="24"/>
          <w:szCs w:val="24"/>
        </w:rPr>
        <w:t>z.e</w:t>
      </w:r>
      <w:proofErr w:type="spellEnd"/>
      <w:r w:rsidRPr="00107C50">
        <w:rPr>
          <w:rFonts w:ascii="Times New Roman" w:hAnsi="Times New Roman"/>
          <w:sz w:val="24"/>
          <w:szCs w:val="24"/>
        </w:rPr>
        <w:t>)</w:t>
      </w:r>
      <w:r w:rsidRPr="00107C50">
        <w:rPr>
          <w:rFonts w:ascii="Times New Roman" w:hAnsi="Times New Roman"/>
          <w:b/>
          <w:sz w:val="24"/>
          <w:szCs w:val="24"/>
        </w:rPr>
        <w:t xml:space="preserve"> </w:t>
      </w:r>
      <w:r w:rsidRPr="00BE1146">
        <w:rPr>
          <w:rFonts w:ascii="Times New Roman" w:hAnsi="Times New Roman"/>
          <w:sz w:val="24"/>
          <w:szCs w:val="24"/>
        </w:rPr>
        <w:t xml:space="preserve">of </w:t>
      </w:r>
      <w:r w:rsidRPr="00BE1146">
        <w:rPr>
          <w:rFonts w:ascii="Times New Roman" w:hAnsi="Times New Roman"/>
          <w:i/>
          <w:iCs/>
          <w:sz w:val="24"/>
          <w:szCs w:val="24"/>
        </w:rPr>
        <w:t>M. volkensii</w:t>
      </w:r>
      <w:r w:rsidRPr="00BE1146">
        <w:rPr>
          <w:rFonts w:ascii="Times New Roman" w:hAnsi="Times New Roman"/>
          <w:sz w:val="24"/>
          <w:szCs w:val="24"/>
        </w:rPr>
        <w:t xml:space="preserve"> </w:t>
      </w:r>
      <w:r>
        <w:rPr>
          <w:rFonts w:ascii="Times New Roman" w:hAnsi="Times New Roman"/>
          <w:sz w:val="24"/>
          <w:szCs w:val="24"/>
        </w:rPr>
        <w:t xml:space="preserve">  formed on </w:t>
      </w:r>
      <w:r w:rsidRPr="00BE1146">
        <w:rPr>
          <w:rFonts w:ascii="Times New Roman" w:hAnsi="Times New Roman"/>
          <w:sz w:val="24"/>
          <w:szCs w:val="24"/>
        </w:rPr>
        <w:t xml:space="preserve">the cotyledon </w:t>
      </w:r>
      <w:r w:rsidRPr="00107C50">
        <w:rPr>
          <w:rFonts w:ascii="Times New Roman" w:hAnsi="Times New Roman"/>
          <w:sz w:val="24"/>
          <w:szCs w:val="24"/>
        </w:rPr>
        <w:t>(</w:t>
      </w:r>
      <w:r w:rsidRPr="00107C50">
        <w:rPr>
          <w:rFonts w:ascii="Times New Roman" w:hAnsi="Times New Roman"/>
          <w:bCs/>
          <w:sz w:val="24"/>
          <w:szCs w:val="24"/>
        </w:rPr>
        <w:t>cot</w:t>
      </w:r>
      <w:r w:rsidRPr="00107C50">
        <w:rPr>
          <w:rFonts w:ascii="Times New Roman" w:hAnsi="Times New Roman"/>
          <w:sz w:val="24"/>
          <w:szCs w:val="24"/>
        </w:rPr>
        <w:t>);</w:t>
      </w:r>
      <w:r w:rsidRPr="00BE1146">
        <w:rPr>
          <w:rFonts w:ascii="Times New Roman" w:hAnsi="Times New Roman"/>
          <w:sz w:val="24"/>
          <w:szCs w:val="24"/>
        </w:rPr>
        <w:t xml:space="preserve"> included to show the close similarity in the globular nature and size of the zygotic embryo to the somatic embryos in shown in Figs</w:t>
      </w:r>
      <w:r>
        <w:rPr>
          <w:rFonts w:ascii="Times New Roman" w:hAnsi="Times New Roman"/>
          <w:sz w:val="24"/>
          <w:szCs w:val="24"/>
        </w:rPr>
        <w:t>.</w:t>
      </w:r>
      <w:r w:rsidRPr="00BE1146">
        <w:rPr>
          <w:rFonts w:ascii="Times New Roman" w:hAnsi="Times New Roman"/>
          <w:sz w:val="24"/>
          <w:szCs w:val="24"/>
        </w:rPr>
        <w:t xml:space="preserve"> 1 </w:t>
      </w:r>
      <w:r>
        <w:rPr>
          <w:rFonts w:ascii="Times New Roman" w:hAnsi="Times New Roman"/>
          <w:sz w:val="24"/>
          <w:szCs w:val="24"/>
        </w:rPr>
        <w:t>B</w:t>
      </w:r>
      <w:r w:rsidRPr="00BE1146">
        <w:rPr>
          <w:rFonts w:ascii="Times New Roman" w:hAnsi="Times New Roman"/>
          <w:sz w:val="24"/>
          <w:szCs w:val="24"/>
        </w:rPr>
        <w:t xml:space="preserve"> to </w:t>
      </w:r>
      <w:r>
        <w:rPr>
          <w:rFonts w:ascii="Times New Roman" w:hAnsi="Times New Roman"/>
          <w:sz w:val="24"/>
          <w:szCs w:val="24"/>
        </w:rPr>
        <w:t>D</w:t>
      </w:r>
      <w:r w:rsidRPr="00BE1146">
        <w:rPr>
          <w:rFonts w:ascii="Times New Roman" w:hAnsi="Times New Roman"/>
          <w:sz w:val="24"/>
          <w:szCs w:val="24"/>
        </w:rPr>
        <w:t xml:space="preserve">. </w:t>
      </w:r>
      <w:r>
        <w:rPr>
          <w:rFonts w:ascii="Times New Roman" w:hAnsi="Times New Roman"/>
          <w:sz w:val="24"/>
          <w:szCs w:val="24"/>
        </w:rPr>
        <w:t>B</w:t>
      </w:r>
      <w:r w:rsidRPr="00107C50">
        <w:rPr>
          <w:rFonts w:ascii="Times New Roman" w:hAnsi="Times New Roman"/>
          <w:bCs/>
          <w:sz w:val="24"/>
          <w:szCs w:val="24"/>
        </w:rPr>
        <w:t xml:space="preserve"> to </w:t>
      </w:r>
      <w:r>
        <w:rPr>
          <w:rFonts w:ascii="Times New Roman" w:hAnsi="Times New Roman"/>
          <w:bCs/>
          <w:sz w:val="24"/>
          <w:szCs w:val="24"/>
        </w:rPr>
        <w:t>D</w:t>
      </w:r>
      <w:r w:rsidRPr="00107C50">
        <w:rPr>
          <w:rFonts w:ascii="Times New Roman" w:hAnsi="Times New Roman"/>
          <w:sz w:val="24"/>
          <w:szCs w:val="24"/>
        </w:rPr>
        <w:t>)</w:t>
      </w:r>
      <w:r w:rsidRPr="00BE1146">
        <w:rPr>
          <w:rFonts w:ascii="Times New Roman" w:hAnsi="Times New Roman"/>
          <w:sz w:val="24"/>
          <w:szCs w:val="24"/>
        </w:rPr>
        <w:t xml:space="preserve"> Cotyledon explants in various stages of somatic embryogenesis after 20 days of culture on </w:t>
      </w:r>
      <w:r>
        <w:rPr>
          <w:rFonts w:ascii="Times New Roman" w:hAnsi="Times New Roman"/>
          <w:sz w:val="24"/>
          <w:szCs w:val="24"/>
        </w:rPr>
        <w:t>half-strength</w:t>
      </w:r>
      <w:r w:rsidRPr="00BE1146">
        <w:rPr>
          <w:rFonts w:ascii="Times New Roman" w:hAnsi="Times New Roman"/>
          <w:sz w:val="24"/>
          <w:szCs w:val="24"/>
        </w:rPr>
        <w:t xml:space="preserve"> MS + 0.125 mg l</w:t>
      </w:r>
      <w:r w:rsidRPr="00BE1146">
        <w:rPr>
          <w:rFonts w:ascii="Times New Roman" w:hAnsi="Times New Roman"/>
          <w:sz w:val="24"/>
          <w:szCs w:val="24"/>
          <w:vertAlign w:val="superscript"/>
        </w:rPr>
        <w:t>-1</w:t>
      </w:r>
      <w:r w:rsidRPr="00BE1146">
        <w:rPr>
          <w:rFonts w:ascii="Times New Roman" w:hAnsi="Times New Roman"/>
          <w:sz w:val="24"/>
          <w:szCs w:val="24"/>
        </w:rPr>
        <w:t xml:space="preserve"> TDZ, showing globular </w:t>
      </w:r>
      <w:r w:rsidRPr="00107C50">
        <w:rPr>
          <w:rFonts w:ascii="Times New Roman" w:hAnsi="Times New Roman"/>
          <w:sz w:val="24"/>
          <w:szCs w:val="24"/>
        </w:rPr>
        <w:t>(</w:t>
      </w:r>
      <w:r w:rsidRPr="00107C50">
        <w:rPr>
          <w:rFonts w:ascii="Times New Roman" w:hAnsi="Times New Roman"/>
          <w:bCs/>
          <w:sz w:val="24"/>
          <w:szCs w:val="24"/>
        </w:rPr>
        <w:t>g</w:t>
      </w:r>
      <w:r w:rsidRPr="00107C50">
        <w:rPr>
          <w:rFonts w:ascii="Times New Roman" w:hAnsi="Times New Roman"/>
          <w:sz w:val="24"/>
          <w:szCs w:val="24"/>
        </w:rPr>
        <w:t>)</w:t>
      </w:r>
      <w:r w:rsidRPr="00BE1146">
        <w:rPr>
          <w:rFonts w:ascii="Times New Roman" w:hAnsi="Times New Roman"/>
          <w:sz w:val="24"/>
          <w:szCs w:val="24"/>
        </w:rPr>
        <w:t xml:space="preserve"> and torpedo </w:t>
      </w:r>
      <w:r w:rsidRPr="00107C50">
        <w:rPr>
          <w:rFonts w:ascii="Times New Roman" w:hAnsi="Times New Roman"/>
          <w:sz w:val="24"/>
          <w:szCs w:val="24"/>
        </w:rPr>
        <w:t>(</w:t>
      </w:r>
      <w:r w:rsidRPr="00107C50">
        <w:rPr>
          <w:rFonts w:ascii="Times New Roman" w:hAnsi="Times New Roman"/>
          <w:bCs/>
          <w:sz w:val="24"/>
          <w:szCs w:val="24"/>
        </w:rPr>
        <w:t>t</w:t>
      </w:r>
      <w:r w:rsidRPr="00107C50">
        <w:rPr>
          <w:rFonts w:ascii="Times New Roman" w:hAnsi="Times New Roman"/>
          <w:sz w:val="24"/>
          <w:szCs w:val="24"/>
        </w:rPr>
        <w:t>)</w:t>
      </w:r>
      <w:r w:rsidRPr="00BE1146">
        <w:rPr>
          <w:rFonts w:ascii="Times New Roman" w:hAnsi="Times New Roman"/>
          <w:sz w:val="24"/>
          <w:szCs w:val="24"/>
        </w:rPr>
        <w:t xml:space="preserve"> stages and mature somatic embryos in early stages of conversion into microshoots (</w:t>
      </w:r>
      <w:r w:rsidRPr="00BE1146">
        <w:rPr>
          <w:rFonts w:ascii="Times New Roman" w:hAnsi="Times New Roman"/>
          <w:b/>
          <w:bCs/>
          <w:sz w:val="24"/>
          <w:szCs w:val="24"/>
        </w:rPr>
        <w:t>m</w:t>
      </w:r>
      <w:r w:rsidRPr="00BE1146">
        <w:rPr>
          <w:rFonts w:ascii="Times New Roman" w:hAnsi="Times New Roman"/>
          <w:sz w:val="24"/>
          <w:szCs w:val="24"/>
        </w:rPr>
        <w:t>). In Fig</w:t>
      </w:r>
      <w:r>
        <w:rPr>
          <w:rFonts w:ascii="Times New Roman" w:hAnsi="Times New Roman"/>
          <w:sz w:val="24"/>
          <w:szCs w:val="24"/>
        </w:rPr>
        <w:t>.</w:t>
      </w:r>
      <w:r w:rsidRPr="00BE1146">
        <w:rPr>
          <w:rFonts w:ascii="Times New Roman" w:hAnsi="Times New Roman"/>
          <w:sz w:val="24"/>
          <w:szCs w:val="24"/>
        </w:rPr>
        <w:t xml:space="preserve"> </w:t>
      </w:r>
      <w:r w:rsidRPr="00107C50">
        <w:rPr>
          <w:rFonts w:ascii="Times New Roman" w:hAnsi="Times New Roman"/>
          <w:bCs/>
          <w:sz w:val="24"/>
          <w:szCs w:val="24"/>
        </w:rPr>
        <w:t xml:space="preserve">1C </w:t>
      </w:r>
      <w:r w:rsidRPr="00BE1146">
        <w:rPr>
          <w:rFonts w:ascii="Times New Roman" w:hAnsi="Times New Roman"/>
          <w:sz w:val="24"/>
          <w:szCs w:val="24"/>
        </w:rPr>
        <w:t>the cotyledon</w:t>
      </w:r>
      <w:r w:rsidRPr="00BE1146">
        <w:rPr>
          <w:rFonts w:ascii="Times New Roman" w:hAnsi="Times New Roman"/>
          <w:b/>
          <w:bCs/>
          <w:sz w:val="24"/>
          <w:szCs w:val="24"/>
        </w:rPr>
        <w:t xml:space="preserve"> </w:t>
      </w:r>
      <w:r w:rsidRPr="00BE1146">
        <w:rPr>
          <w:rFonts w:ascii="Times New Roman" w:hAnsi="Times New Roman"/>
          <w:sz w:val="24"/>
          <w:szCs w:val="24"/>
        </w:rPr>
        <w:t>was turned upside down</w:t>
      </w:r>
      <w:r w:rsidRPr="00BE1146">
        <w:rPr>
          <w:rFonts w:ascii="Times New Roman" w:hAnsi="Times New Roman"/>
          <w:b/>
          <w:bCs/>
          <w:sz w:val="24"/>
          <w:szCs w:val="24"/>
        </w:rPr>
        <w:t xml:space="preserve"> </w:t>
      </w:r>
      <w:r w:rsidRPr="00BE1146">
        <w:rPr>
          <w:rFonts w:ascii="Times New Roman" w:hAnsi="Times New Roman"/>
          <w:sz w:val="24"/>
          <w:szCs w:val="24"/>
        </w:rPr>
        <w:t>to show the polarized nature of the regeneration response, which occurred only on the upper-facing, directly illuminated surfaces of explants. Scale bars = 1mm.</w:t>
      </w:r>
    </w:p>
    <w:p w:rsidR="00B47F66" w:rsidRDefault="00B47F66" w:rsidP="00B47F66">
      <w:pPr>
        <w:spacing w:after="0"/>
        <w:rPr>
          <w:rFonts w:ascii="Times New Roman" w:hAnsi="Times New Roman"/>
          <w:noProof/>
          <w:sz w:val="24"/>
          <w:szCs w:val="24"/>
        </w:rPr>
      </w:pPr>
    </w:p>
    <w:p w:rsidR="00B47F66" w:rsidRDefault="00B47F66" w:rsidP="00B47F66">
      <w:pPr>
        <w:spacing w:after="0"/>
        <w:rPr>
          <w:rFonts w:ascii="Times New Roman" w:hAnsi="Times New Roman"/>
          <w:noProof/>
          <w:sz w:val="24"/>
          <w:szCs w:val="24"/>
        </w:rPr>
      </w:pPr>
    </w:p>
    <w:p w:rsidR="00B47F66" w:rsidRDefault="00B47F66" w:rsidP="00B47F66">
      <w:pPr>
        <w:spacing w:after="0"/>
        <w:rPr>
          <w:rFonts w:ascii="Times New Roman" w:hAnsi="Times New Roman"/>
          <w:noProof/>
          <w:sz w:val="24"/>
          <w:szCs w:val="24"/>
        </w:rPr>
      </w:pPr>
    </w:p>
    <w:p w:rsidR="00B47F66" w:rsidRDefault="00B47F66" w:rsidP="00B47F66">
      <w:pPr>
        <w:spacing w:after="0"/>
        <w:rPr>
          <w:rFonts w:ascii="Times New Roman" w:hAnsi="Times New Roman"/>
          <w:noProof/>
          <w:sz w:val="24"/>
          <w:szCs w:val="24"/>
        </w:rPr>
      </w:pPr>
      <w:r>
        <w:rPr>
          <w:rFonts w:ascii="Times New Roman" w:hAnsi="Times New Roman"/>
          <w:noProof/>
          <w:sz w:val="24"/>
          <w:szCs w:val="24"/>
        </w:rPr>
        <w:t xml:space="preserve">Fig. 2. </w:t>
      </w:r>
      <w:r w:rsidRPr="00F027C5">
        <w:rPr>
          <w:rFonts w:ascii="Times New Roman" w:hAnsi="Times New Roman"/>
          <w:noProof/>
          <w:sz w:val="24"/>
          <w:szCs w:val="24"/>
        </w:rPr>
        <w:t xml:space="preserve">Effect </w:t>
      </w:r>
      <w:r>
        <w:rPr>
          <w:rFonts w:ascii="Times New Roman" w:hAnsi="Times New Roman"/>
          <w:noProof/>
          <w:sz w:val="24"/>
          <w:szCs w:val="24"/>
        </w:rPr>
        <w:t>of TDZ on somatic embryo induction in cotyledon explants.</w:t>
      </w:r>
    </w:p>
    <w:p w:rsidR="00B47F66" w:rsidRDefault="00B47F66" w:rsidP="00B47F66">
      <w:pPr>
        <w:spacing w:after="0"/>
        <w:rPr>
          <w:rFonts w:ascii="Times New Roman" w:hAnsi="Times New Roman"/>
          <w:noProof/>
          <w:sz w:val="24"/>
          <w:szCs w:val="24"/>
        </w:rPr>
      </w:pPr>
      <w:r>
        <w:rPr>
          <w:rFonts w:ascii="Times New Roman" w:hAnsi="Times New Roman"/>
          <w:noProof/>
          <w:sz w:val="24"/>
          <w:szCs w:val="24"/>
        </w:rPr>
        <w:t>Plotted points are means of 4 experiments, each consisting of 3 replicates of 6 explants. Data collected after 30 days in induction medium. R</w:t>
      </w:r>
      <w:r w:rsidRPr="00800927">
        <w:rPr>
          <w:rFonts w:ascii="Times New Roman" w:hAnsi="Times New Roman"/>
          <w:noProof/>
          <w:sz w:val="24"/>
          <w:szCs w:val="24"/>
          <w:vertAlign w:val="superscript"/>
        </w:rPr>
        <w:t>2</w:t>
      </w:r>
      <w:r>
        <w:rPr>
          <w:rFonts w:ascii="Times New Roman" w:hAnsi="Times New Roman"/>
          <w:noProof/>
          <w:sz w:val="24"/>
          <w:szCs w:val="24"/>
        </w:rPr>
        <w:t xml:space="preserve"> = 0.223, F</w:t>
      </w:r>
      <w:r w:rsidRPr="00800927">
        <w:rPr>
          <w:rFonts w:ascii="Times New Roman" w:hAnsi="Times New Roman"/>
          <w:noProof/>
          <w:sz w:val="24"/>
          <w:szCs w:val="24"/>
          <w:vertAlign w:val="subscript"/>
        </w:rPr>
        <w:t>regression</w:t>
      </w:r>
      <w:r>
        <w:rPr>
          <w:rFonts w:ascii="Times New Roman" w:hAnsi="Times New Roman"/>
          <w:noProof/>
          <w:sz w:val="24"/>
          <w:szCs w:val="24"/>
        </w:rPr>
        <w:t xml:space="preserve"> = 4.168 (d.f. 2, 29) p = 0.026.</w:t>
      </w:r>
    </w:p>
    <w:p w:rsidR="00B47F66" w:rsidRDefault="00B47F66" w:rsidP="00B47F66">
      <w:pPr>
        <w:spacing w:after="0"/>
        <w:rPr>
          <w:rFonts w:ascii="Times New Roman" w:hAnsi="Times New Roman"/>
          <w:noProof/>
          <w:sz w:val="24"/>
          <w:szCs w:val="24"/>
        </w:rPr>
      </w:pPr>
    </w:p>
    <w:p w:rsidR="00B47F66" w:rsidRDefault="00B47F66" w:rsidP="00B47F66">
      <w:pPr>
        <w:spacing w:after="0"/>
        <w:rPr>
          <w:rFonts w:ascii="Times New Roman" w:hAnsi="Times New Roman"/>
          <w:noProof/>
          <w:sz w:val="24"/>
          <w:szCs w:val="24"/>
        </w:rPr>
      </w:pPr>
      <w:r w:rsidRPr="00F027C5">
        <w:rPr>
          <w:rFonts w:ascii="Times New Roman" w:hAnsi="Times New Roman"/>
          <w:b/>
          <w:bCs/>
          <w:noProof/>
          <w:sz w:val="24"/>
          <w:szCs w:val="24"/>
        </w:rPr>
        <w:t>Fig</w:t>
      </w:r>
      <w:r>
        <w:rPr>
          <w:rFonts w:ascii="Times New Roman" w:hAnsi="Times New Roman"/>
          <w:b/>
          <w:bCs/>
          <w:noProof/>
          <w:sz w:val="24"/>
          <w:szCs w:val="24"/>
        </w:rPr>
        <w:t>.</w:t>
      </w:r>
      <w:r w:rsidRPr="00F027C5">
        <w:rPr>
          <w:rFonts w:ascii="Times New Roman" w:hAnsi="Times New Roman"/>
          <w:b/>
          <w:bCs/>
          <w:noProof/>
          <w:sz w:val="24"/>
          <w:szCs w:val="24"/>
        </w:rPr>
        <w:t xml:space="preserve"> </w:t>
      </w:r>
      <w:r>
        <w:rPr>
          <w:rFonts w:ascii="Times New Roman" w:hAnsi="Times New Roman"/>
          <w:b/>
          <w:bCs/>
          <w:noProof/>
          <w:sz w:val="24"/>
          <w:szCs w:val="24"/>
        </w:rPr>
        <w:t xml:space="preserve"> 3.  </w:t>
      </w:r>
      <w:r w:rsidRPr="00F027C5">
        <w:rPr>
          <w:rFonts w:ascii="Times New Roman" w:hAnsi="Times New Roman"/>
          <w:noProof/>
          <w:sz w:val="24"/>
          <w:szCs w:val="24"/>
        </w:rPr>
        <w:t xml:space="preserve">Effect </w:t>
      </w:r>
      <w:r>
        <w:rPr>
          <w:rFonts w:ascii="Times New Roman" w:hAnsi="Times New Roman"/>
          <w:noProof/>
          <w:sz w:val="24"/>
          <w:szCs w:val="24"/>
        </w:rPr>
        <w:t xml:space="preserve">of TDZ on conversion of somatic embryos to shoots in cotyledon explants.  </w:t>
      </w:r>
    </w:p>
    <w:p w:rsidR="00B47F66" w:rsidRDefault="00B47F66" w:rsidP="00B47F66">
      <w:pPr>
        <w:spacing w:after="0"/>
        <w:rPr>
          <w:rFonts w:ascii="Times New Roman" w:hAnsi="Times New Roman"/>
          <w:noProof/>
          <w:sz w:val="24"/>
          <w:szCs w:val="24"/>
        </w:rPr>
      </w:pPr>
      <w:r>
        <w:rPr>
          <w:rFonts w:ascii="Times New Roman" w:hAnsi="Times New Roman"/>
          <w:noProof/>
          <w:sz w:val="24"/>
          <w:szCs w:val="24"/>
        </w:rPr>
        <w:t>Plotted points are means of 4 experiments, each consisting of 3 replicates of 6 explants. Data collected after 30 days in induction medium. R</w:t>
      </w:r>
      <w:r w:rsidRPr="00800927">
        <w:rPr>
          <w:rFonts w:ascii="Times New Roman" w:hAnsi="Times New Roman"/>
          <w:noProof/>
          <w:sz w:val="24"/>
          <w:szCs w:val="24"/>
          <w:vertAlign w:val="superscript"/>
        </w:rPr>
        <w:t xml:space="preserve">2 </w:t>
      </w:r>
      <w:r>
        <w:rPr>
          <w:rFonts w:ascii="Times New Roman" w:hAnsi="Times New Roman"/>
          <w:noProof/>
          <w:sz w:val="24"/>
          <w:szCs w:val="24"/>
        </w:rPr>
        <w:t>= 0.258, F</w:t>
      </w:r>
      <w:r w:rsidRPr="00800927">
        <w:rPr>
          <w:rFonts w:ascii="Times New Roman" w:hAnsi="Times New Roman"/>
          <w:noProof/>
          <w:sz w:val="24"/>
          <w:szCs w:val="24"/>
          <w:vertAlign w:val="subscript"/>
        </w:rPr>
        <w:t>regression</w:t>
      </w:r>
      <w:r>
        <w:rPr>
          <w:rFonts w:ascii="Times New Roman" w:hAnsi="Times New Roman"/>
          <w:noProof/>
          <w:sz w:val="24"/>
          <w:szCs w:val="24"/>
        </w:rPr>
        <w:t xml:space="preserve"> = 5.045 (d.f 2, 29), p = 0.013.</w:t>
      </w:r>
    </w:p>
    <w:p w:rsidR="00B47F66" w:rsidRDefault="00B47F66" w:rsidP="00B47F66">
      <w:pPr>
        <w:spacing w:after="0"/>
        <w:rPr>
          <w:rFonts w:ascii="Times New Roman" w:hAnsi="Times New Roman"/>
          <w:b/>
          <w:bCs/>
          <w:noProof/>
          <w:sz w:val="24"/>
          <w:szCs w:val="24"/>
        </w:rPr>
      </w:pPr>
    </w:p>
    <w:p w:rsidR="00B47F66" w:rsidRDefault="00B47F66" w:rsidP="00B47F66">
      <w:pPr>
        <w:spacing w:after="0"/>
        <w:rPr>
          <w:rFonts w:ascii="Times New Roman" w:hAnsi="Times New Roman"/>
          <w:noProof/>
          <w:sz w:val="24"/>
          <w:szCs w:val="24"/>
        </w:rPr>
      </w:pPr>
      <w:r w:rsidRPr="00F027C5">
        <w:rPr>
          <w:rFonts w:ascii="Times New Roman" w:hAnsi="Times New Roman"/>
          <w:b/>
          <w:bCs/>
          <w:noProof/>
          <w:sz w:val="24"/>
          <w:szCs w:val="24"/>
        </w:rPr>
        <w:t>Fig</w:t>
      </w:r>
      <w:r>
        <w:rPr>
          <w:rFonts w:ascii="Times New Roman" w:hAnsi="Times New Roman"/>
          <w:b/>
          <w:bCs/>
          <w:noProof/>
          <w:sz w:val="24"/>
          <w:szCs w:val="24"/>
        </w:rPr>
        <w:t>. 4.</w:t>
      </w:r>
      <w:r w:rsidRPr="00F027C5">
        <w:rPr>
          <w:rFonts w:ascii="Times New Roman" w:hAnsi="Times New Roman"/>
          <w:b/>
          <w:bCs/>
          <w:noProof/>
          <w:sz w:val="24"/>
          <w:szCs w:val="24"/>
        </w:rPr>
        <w:t xml:space="preserve"> </w:t>
      </w:r>
      <w:r>
        <w:rPr>
          <w:rFonts w:ascii="Times New Roman" w:hAnsi="Times New Roman"/>
          <w:noProof/>
          <w:sz w:val="24"/>
          <w:szCs w:val="24"/>
        </w:rPr>
        <w:t xml:space="preserve"> </w:t>
      </w:r>
      <w:r w:rsidRPr="00F027C5">
        <w:rPr>
          <w:rFonts w:ascii="Times New Roman" w:hAnsi="Times New Roman"/>
          <w:noProof/>
          <w:sz w:val="24"/>
          <w:szCs w:val="24"/>
        </w:rPr>
        <w:t xml:space="preserve">Effect </w:t>
      </w:r>
      <w:r>
        <w:rPr>
          <w:rFonts w:ascii="Times New Roman" w:hAnsi="Times New Roman"/>
          <w:noProof/>
          <w:sz w:val="24"/>
          <w:szCs w:val="24"/>
        </w:rPr>
        <w:t>of TDZ on number of shoots per cotyledon explants</w:t>
      </w:r>
    </w:p>
    <w:p w:rsidR="00B47F66" w:rsidRDefault="00B47F66" w:rsidP="00B47F66">
      <w:pPr>
        <w:spacing w:after="0"/>
        <w:rPr>
          <w:rFonts w:ascii="Times New Roman" w:hAnsi="Times New Roman"/>
          <w:noProof/>
          <w:sz w:val="24"/>
          <w:szCs w:val="24"/>
        </w:rPr>
      </w:pPr>
      <w:r>
        <w:rPr>
          <w:rFonts w:ascii="Times New Roman" w:hAnsi="Times New Roman"/>
          <w:noProof/>
          <w:sz w:val="24"/>
          <w:szCs w:val="24"/>
        </w:rPr>
        <w:t>Data for well defined shoots of &gt; 5 mm height after 30 days in induction medium. R</w:t>
      </w:r>
      <w:r w:rsidRPr="00800927">
        <w:rPr>
          <w:rFonts w:ascii="Times New Roman" w:hAnsi="Times New Roman"/>
          <w:noProof/>
          <w:sz w:val="24"/>
          <w:szCs w:val="24"/>
          <w:vertAlign w:val="superscript"/>
        </w:rPr>
        <w:t>2</w:t>
      </w:r>
      <w:r>
        <w:rPr>
          <w:rFonts w:ascii="Times New Roman" w:hAnsi="Times New Roman"/>
          <w:noProof/>
          <w:sz w:val="24"/>
          <w:szCs w:val="24"/>
        </w:rPr>
        <w:t xml:space="preserve"> = 0.129, F</w:t>
      </w:r>
      <w:r w:rsidRPr="00800927">
        <w:rPr>
          <w:rFonts w:ascii="Times New Roman" w:hAnsi="Times New Roman"/>
          <w:noProof/>
          <w:sz w:val="24"/>
          <w:szCs w:val="24"/>
          <w:vertAlign w:val="subscript"/>
        </w:rPr>
        <w:t>regression</w:t>
      </w:r>
      <w:r>
        <w:rPr>
          <w:rFonts w:ascii="Times New Roman" w:hAnsi="Times New Roman"/>
          <w:noProof/>
          <w:sz w:val="24"/>
          <w:szCs w:val="24"/>
        </w:rPr>
        <w:t xml:space="preserve"> = 5.496 (d.f. 2, 29), p = 0.006.</w:t>
      </w:r>
    </w:p>
    <w:p w:rsidR="00B47F66" w:rsidRPr="00F027C5" w:rsidRDefault="00B47F66" w:rsidP="00B47F66">
      <w:pPr>
        <w:spacing w:after="0"/>
        <w:rPr>
          <w:rFonts w:ascii="Times New Roman" w:hAnsi="Times New Roman"/>
          <w:b/>
          <w:bCs/>
          <w:noProof/>
          <w:sz w:val="24"/>
          <w:szCs w:val="24"/>
        </w:rPr>
      </w:pPr>
    </w:p>
    <w:p w:rsidR="00B47F66" w:rsidRDefault="00B47F66" w:rsidP="00B47F66">
      <w:pPr>
        <w:spacing w:after="0"/>
        <w:rPr>
          <w:rFonts w:ascii="Times New Roman" w:hAnsi="Times New Roman"/>
          <w:b/>
          <w:bCs/>
          <w:sz w:val="24"/>
          <w:szCs w:val="24"/>
        </w:rPr>
      </w:pPr>
      <w:r>
        <w:rPr>
          <w:rFonts w:ascii="Times New Roman" w:hAnsi="Times New Roman"/>
          <w:noProof/>
          <w:sz w:val="24"/>
          <w:szCs w:val="24"/>
        </w:rPr>
        <w:t xml:space="preserve"> </w:t>
      </w:r>
    </w:p>
    <w:p w:rsidR="00B47F66" w:rsidRPr="00BE1146" w:rsidRDefault="00B47F66" w:rsidP="00B47F66">
      <w:pPr>
        <w:jc w:val="both"/>
        <w:rPr>
          <w:rFonts w:ascii="Times New Roman" w:hAnsi="Times New Roman"/>
          <w:sz w:val="24"/>
          <w:szCs w:val="24"/>
        </w:rPr>
      </w:pPr>
    </w:p>
    <w:p w:rsidR="00B47F66" w:rsidRPr="00BE1146" w:rsidRDefault="00B47F66" w:rsidP="00B47F66">
      <w:pPr>
        <w:rPr>
          <w:rFonts w:ascii="Times New Roman" w:hAnsi="Times New Roman"/>
          <w:b/>
          <w:bCs/>
          <w:sz w:val="24"/>
          <w:szCs w:val="24"/>
        </w:rPr>
      </w:pPr>
    </w:p>
    <w:p w:rsidR="00B47F66" w:rsidRPr="00BE1146" w:rsidRDefault="00B47F66" w:rsidP="00B47F66">
      <w:pPr>
        <w:jc w:val="both"/>
        <w:rPr>
          <w:rFonts w:ascii="Times New Roman" w:hAnsi="Times New Roman"/>
          <w:noProof/>
          <w:sz w:val="24"/>
          <w:szCs w:val="24"/>
        </w:rPr>
      </w:pPr>
      <w:r w:rsidRPr="00BE1146">
        <w:rPr>
          <w:rFonts w:ascii="Times New Roman" w:hAnsi="Times New Roman"/>
          <w:b/>
          <w:bCs/>
          <w:noProof/>
          <w:sz w:val="24"/>
          <w:szCs w:val="24"/>
        </w:rPr>
        <w:t>Fig.</w:t>
      </w:r>
      <w:r>
        <w:rPr>
          <w:rFonts w:ascii="Times New Roman" w:hAnsi="Times New Roman"/>
          <w:b/>
          <w:bCs/>
          <w:noProof/>
          <w:sz w:val="24"/>
          <w:szCs w:val="24"/>
        </w:rPr>
        <w:t xml:space="preserve"> 5.</w:t>
      </w:r>
      <w:r w:rsidRPr="00BE1146">
        <w:rPr>
          <w:rFonts w:ascii="Times New Roman" w:hAnsi="Times New Roman"/>
          <w:b/>
          <w:bCs/>
          <w:noProof/>
          <w:sz w:val="24"/>
          <w:szCs w:val="24"/>
        </w:rPr>
        <w:t xml:space="preserve"> </w:t>
      </w:r>
      <w:r>
        <w:rPr>
          <w:rFonts w:ascii="Times New Roman" w:hAnsi="Times New Roman"/>
          <w:noProof/>
          <w:sz w:val="24"/>
          <w:szCs w:val="24"/>
        </w:rPr>
        <w:t xml:space="preserve"> </w:t>
      </w:r>
      <w:r w:rsidRPr="00441025">
        <w:rPr>
          <w:rFonts w:ascii="Times New Roman" w:hAnsi="Times New Roman"/>
          <w:noProof/>
          <w:sz w:val="24"/>
          <w:szCs w:val="24"/>
        </w:rPr>
        <w:t>A</w:t>
      </w:r>
      <w:r w:rsidRPr="00441025">
        <w:rPr>
          <w:rFonts w:ascii="Times New Roman" w:hAnsi="Times New Roman"/>
          <w:bCs/>
          <w:noProof/>
          <w:sz w:val="24"/>
          <w:szCs w:val="24"/>
        </w:rPr>
        <w:t>)</w:t>
      </w:r>
      <w:r w:rsidRPr="00BE1146">
        <w:rPr>
          <w:rFonts w:ascii="Times New Roman" w:hAnsi="Times New Roman"/>
          <w:noProof/>
          <w:sz w:val="24"/>
          <w:szCs w:val="24"/>
        </w:rPr>
        <w:t xml:space="preserve"> </w:t>
      </w:r>
      <w:r>
        <w:rPr>
          <w:rFonts w:ascii="Times New Roman" w:hAnsi="Times New Roman"/>
          <w:noProof/>
          <w:sz w:val="24"/>
          <w:szCs w:val="24"/>
        </w:rPr>
        <w:t xml:space="preserve">  S</w:t>
      </w:r>
      <w:r w:rsidRPr="00BE1146">
        <w:rPr>
          <w:rFonts w:ascii="Times New Roman" w:hAnsi="Times New Roman"/>
          <w:noProof/>
          <w:sz w:val="24"/>
          <w:szCs w:val="24"/>
        </w:rPr>
        <w:t xml:space="preserve">egment of cotyledon explant showing high frequency shoot regeneration after 16 days on </w:t>
      </w:r>
      <w:r>
        <w:rPr>
          <w:rFonts w:ascii="Times New Roman" w:hAnsi="Times New Roman"/>
          <w:noProof/>
          <w:sz w:val="24"/>
          <w:szCs w:val="24"/>
        </w:rPr>
        <w:t>half-strength</w:t>
      </w:r>
      <w:r w:rsidRPr="00BE1146">
        <w:rPr>
          <w:rFonts w:ascii="Times New Roman" w:hAnsi="Times New Roman"/>
          <w:noProof/>
          <w:sz w:val="24"/>
          <w:szCs w:val="24"/>
        </w:rPr>
        <w:t xml:space="preserve"> MS + 0.5 mg l</w:t>
      </w:r>
      <w:r w:rsidRPr="00BE1146">
        <w:rPr>
          <w:rFonts w:ascii="Times New Roman" w:hAnsi="Times New Roman"/>
          <w:noProof/>
          <w:sz w:val="24"/>
          <w:szCs w:val="24"/>
          <w:vertAlign w:val="superscript"/>
        </w:rPr>
        <w:t>-1</w:t>
      </w:r>
      <w:r w:rsidRPr="00BE1146">
        <w:rPr>
          <w:rFonts w:ascii="Times New Roman" w:hAnsi="Times New Roman"/>
          <w:noProof/>
          <w:sz w:val="24"/>
          <w:szCs w:val="24"/>
        </w:rPr>
        <w:t xml:space="preserve"> TDZ</w:t>
      </w:r>
      <w:r>
        <w:rPr>
          <w:rFonts w:ascii="Times New Roman" w:hAnsi="Times New Roman"/>
          <w:noProof/>
          <w:sz w:val="24"/>
          <w:szCs w:val="24"/>
        </w:rPr>
        <w:t>,</w:t>
      </w:r>
      <w:r w:rsidRPr="00BE1146">
        <w:rPr>
          <w:rFonts w:ascii="Times New Roman" w:hAnsi="Times New Roman"/>
          <w:noProof/>
          <w:sz w:val="24"/>
          <w:szCs w:val="24"/>
        </w:rPr>
        <w:t xml:space="preserve"> </w:t>
      </w:r>
      <w:r w:rsidRPr="00441025">
        <w:rPr>
          <w:rFonts w:ascii="Times New Roman" w:hAnsi="Times New Roman"/>
          <w:noProof/>
          <w:sz w:val="24"/>
          <w:szCs w:val="24"/>
        </w:rPr>
        <w:t>B</w:t>
      </w:r>
      <w:r w:rsidRPr="00441025">
        <w:rPr>
          <w:rFonts w:ascii="Times New Roman" w:hAnsi="Times New Roman"/>
          <w:bCs/>
          <w:noProof/>
          <w:sz w:val="24"/>
          <w:szCs w:val="24"/>
        </w:rPr>
        <w:t>)</w:t>
      </w:r>
      <w:r w:rsidRPr="00BE1146">
        <w:rPr>
          <w:rFonts w:ascii="Times New Roman" w:hAnsi="Times New Roman"/>
          <w:noProof/>
          <w:sz w:val="24"/>
          <w:szCs w:val="24"/>
        </w:rPr>
        <w:t xml:space="preserve"> </w:t>
      </w:r>
      <w:r>
        <w:rPr>
          <w:rFonts w:ascii="Times New Roman" w:hAnsi="Times New Roman"/>
          <w:noProof/>
          <w:sz w:val="24"/>
          <w:szCs w:val="24"/>
        </w:rPr>
        <w:t xml:space="preserve">  </w:t>
      </w:r>
      <w:r w:rsidRPr="00BE1146">
        <w:rPr>
          <w:rFonts w:ascii="Times New Roman" w:hAnsi="Times New Roman"/>
          <w:noProof/>
          <w:sz w:val="24"/>
          <w:szCs w:val="24"/>
        </w:rPr>
        <w:t xml:space="preserve"> </w:t>
      </w:r>
      <w:r>
        <w:rPr>
          <w:rFonts w:ascii="Times New Roman" w:hAnsi="Times New Roman"/>
          <w:noProof/>
          <w:sz w:val="24"/>
          <w:szCs w:val="24"/>
        </w:rPr>
        <w:t xml:space="preserve"> W</w:t>
      </w:r>
      <w:r w:rsidRPr="00BE1146">
        <w:rPr>
          <w:rFonts w:ascii="Times New Roman" w:hAnsi="Times New Roman"/>
          <w:noProof/>
          <w:sz w:val="24"/>
          <w:szCs w:val="24"/>
        </w:rPr>
        <w:t xml:space="preserve">ell-defined microshoot formed after 20 days on </w:t>
      </w:r>
      <w:r>
        <w:rPr>
          <w:rFonts w:ascii="Times New Roman" w:hAnsi="Times New Roman"/>
          <w:noProof/>
          <w:sz w:val="24"/>
          <w:szCs w:val="24"/>
        </w:rPr>
        <w:t>half-strength</w:t>
      </w:r>
      <w:r w:rsidRPr="00BE1146">
        <w:rPr>
          <w:rFonts w:ascii="Times New Roman" w:hAnsi="Times New Roman"/>
          <w:noProof/>
          <w:sz w:val="24"/>
          <w:szCs w:val="24"/>
        </w:rPr>
        <w:t xml:space="preserve"> MS + 0.05 mg l</w:t>
      </w:r>
      <w:r w:rsidRPr="00BE1146">
        <w:rPr>
          <w:rFonts w:ascii="Times New Roman" w:hAnsi="Times New Roman"/>
          <w:noProof/>
          <w:sz w:val="24"/>
          <w:szCs w:val="24"/>
          <w:vertAlign w:val="superscript"/>
        </w:rPr>
        <w:t>-1</w:t>
      </w:r>
      <w:r w:rsidRPr="00BE1146">
        <w:rPr>
          <w:rFonts w:ascii="Times New Roman" w:hAnsi="Times New Roman"/>
          <w:noProof/>
          <w:sz w:val="24"/>
          <w:szCs w:val="24"/>
        </w:rPr>
        <w:t xml:space="preserve"> TDZ </w:t>
      </w:r>
      <w:r>
        <w:rPr>
          <w:rFonts w:ascii="Times New Roman" w:hAnsi="Times New Roman"/>
          <w:noProof/>
          <w:sz w:val="24"/>
          <w:szCs w:val="24"/>
        </w:rPr>
        <w:t>(</w:t>
      </w:r>
      <w:r w:rsidRPr="00BE1146">
        <w:rPr>
          <w:rFonts w:ascii="Times New Roman" w:hAnsi="Times New Roman"/>
          <w:noProof/>
          <w:sz w:val="24"/>
          <w:szCs w:val="24"/>
        </w:rPr>
        <w:t xml:space="preserve">For </w:t>
      </w:r>
      <w:r>
        <w:rPr>
          <w:rFonts w:ascii="Times New Roman" w:hAnsi="Times New Roman"/>
          <w:noProof/>
          <w:sz w:val="24"/>
          <w:szCs w:val="24"/>
        </w:rPr>
        <w:t>A</w:t>
      </w:r>
      <w:r w:rsidRPr="00BE1146">
        <w:rPr>
          <w:rFonts w:ascii="Times New Roman" w:hAnsi="Times New Roman"/>
          <w:noProof/>
          <w:sz w:val="24"/>
          <w:szCs w:val="24"/>
        </w:rPr>
        <w:t xml:space="preserve"> and </w:t>
      </w:r>
      <w:r>
        <w:rPr>
          <w:rFonts w:ascii="Times New Roman" w:hAnsi="Times New Roman"/>
          <w:noProof/>
          <w:sz w:val="24"/>
          <w:szCs w:val="24"/>
        </w:rPr>
        <w:t>B</w:t>
      </w:r>
      <w:r w:rsidRPr="00BE1146">
        <w:rPr>
          <w:rFonts w:ascii="Times New Roman" w:hAnsi="Times New Roman"/>
          <w:noProof/>
          <w:sz w:val="24"/>
          <w:szCs w:val="24"/>
        </w:rPr>
        <w:t>, scale bar = 1</w:t>
      </w:r>
      <w:r>
        <w:rPr>
          <w:rFonts w:ascii="Times New Roman" w:hAnsi="Times New Roman"/>
          <w:noProof/>
          <w:sz w:val="24"/>
          <w:szCs w:val="24"/>
        </w:rPr>
        <w:t xml:space="preserve"> </w:t>
      </w:r>
      <w:r w:rsidRPr="00BE1146">
        <w:rPr>
          <w:rFonts w:ascii="Times New Roman" w:hAnsi="Times New Roman"/>
          <w:noProof/>
          <w:sz w:val="24"/>
          <w:szCs w:val="24"/>
        </w:rPr>
        <w:t>mm</w:t>
      </w:r>
      <w:r>
        <w:rPr>
          <w:rFonts w:ascii="Times New Roman" w:hAnsi="Times New Roman"/>
          <w:noProof/>
          <w:sz w:val="24"/>
          <w:szCs w:val="24"/>
        </w:rPr>
        <w:t>),</w:t>
      </w:r>
      <w:r w:rsidRPr="00BE1146">
        <w:rPr>
          <w:rFonts w:ascii="Times New Roman" w:hAnsi="Times New Roman"/>
          <w:noProof/>
          <w:sz w:val="24"/>
          <w:szCs w:val="24"/>
        </w:rPr>
        <w:t xml:space="preserve"> </w:t>
      </w:r>
      <w:r>
        <w:rPr>
          <w:rFonts w:ascii="Times New Roman" w:hAnsi="Times New Roman"/>
          <w:noProof/>
          <w:sz w:val="24"/>
          <w:szCs w:val="24"/>
        </w:rPr>
        <w:t>C</w:t>
      </w:r>
      <w:r w:rsidRPr="00BE1146">
        <w:rPr>
          <w:rFonts w:ascii="Times New Roman" w:hAnsi="Times New Roman"/>
          <w:noProof/>
          <w:sz w:val="24"/>
          <w:szCs w:val="24"/>
        </w:rPr>
        <w:t xml:space="preserve">) Macroscopic view of cotyledon explants showing shoot regeneration after 24 days on </w:t>
      </w:r>
      <w:r>
        <w:rPr>
          <w:rFonts w:ascii="Times New Roman" w:hAnsi="Times New Roman"/>
          <w:noProof/>
          <w:sz w:val="24"/>
          <w:szCs w:val="24"/>
        </w:rPr>
        <w:t>half-strength</w:t>
      </w:r>
      <w:r w:rsidRPr="00BE1146">
        <w:rPr>
          <w:rFonts w:ascii="Times New Roman" w:hAnsi="Times New Roman"/>
          <w:noProof/>
          <w:sz w:val="24"/>
          <w:szCs w:val="24"/>
        </w:rPr>
        <w:t xml:space="preserve"> MS + 0.5 mg l</w:t>
      </w:r>
      <w:r w:rsidRPr="00BE1146">
        <w:rPr>
          <w:rFonts w:ascii="Times New Roman" w:hAnsi="Times New Roman"/>
          <w:noProof/>
          <w:sz w:val="24"/>
          <w:szCs w:val="24"/>
          <w:vertAlign w:val="superscript"/>
        </w:rPr>
        <w:t>-1</w:t>
      </w:r>
      <w:r w:rsidRPr="00BE1146">
        <w:rPr>
          <w:rFonts w:ascii="Times New Roman" w:hAnsi="Times New Roman"/>
          <w:noProof/>
          <w:sz w:val="24"/>
          <w:szCs w:val="24"/>
        </w:rPr>
        <w:t xml:space="preserve"> TDZ induction medium</w:t>
      </w:r>
      <w:r>
        <w:rPr>
          <w:rFonts w:ascii="Times New Roman" w:hAnsi="Times New Roman"/>
          <w:noProof/>
          <w:sz w:val="24"/>
          <w:szCs w:val="24"/>
        </w:rPr>
        <w:t>,</w:t>
      </w:r>
      <w:r w:rsidRPr="00BE1146">
        <w:rPr>
          <w:rFonts w:ascii="Times New Roman" w:hAnsi="Times New Roman"/>
          <w:noProof/>
          <w:sz w:val="24"/>
          <w:szCs w:val="24"/>
        </w:rPr>
        <w:t xml:space="preserve"> </w:t>
      </w:r>
      <w:r>
        <w:rPr>
          <w:rFonts w:ascii="Times New Roman" w:hAnsi="Times New Roman"/>
          <w:noProof/>
          <w:sz w:val="24"/>
          <w:szCs w:val="24"/>
        </w:rPr>
        <w:t>D</w:t>
      </w:r>
      <w:r w:rsidRPr="00441025">
        <w:rPr>
          <w:rFonts w:ascii="Times New Roman" w:hAnsi="Times New Roman"/>
          <w:bCs/>
          <w:noProof/>
          <w:sz w:val="24"/>
          <w:szCs w:val="24"/>
        </w:rPr>
        <w:t>)</w:t>
      </w:r>
      <w:r w:rsidRPr="00BE1146">
        <w:rPr>
          <w:rFonts w:ascii="Times New Roman" w:hAnsi="Times New Roman"/>
          <w:noProof/>
          <w:sz w:val="24"/>
          <w:szCs w:val="24"/>
        </w:rPr>
        <w:t xml:space="preserve"> Rooting after </w:t>
      </w:r>
      <w:r>
        <w:rPr>
          <w:rFonts w:ascii="Times New Roman" w:hAnsi="Times New Roman"/>
          <w:noProof/>
          <w:sz w:val="24"/>
          <w:szCs w:val="24"/>
        </w:rPr>
        <w:t xml:space="preserve"> 22 </w:t>
      </w:r>
      <w:r w:rsidRPr="00BE1146">
        <w:rPr>
          <w:rFonts w:ascii="Times New Roman" w:hAnsi="Times New Roman"/>
          <w:noProof/>
          <w:sz w:val="24"/>
          <w:szCs w:val="24"/>
        </w:rPr>
        <w:t xml:space="preserve"> days on </w:t>
      </w:r>
      <w:r>
        <w:rPr>
          <w:rFonts w:ascii="Times New Roman" w:hAnsi="Times New Roman"/>
          <w:noProof/>
          <w:sz w:val="24"/>
          <w:szCs w:val="24"/>
        </w:rPr>
        <w:t>half-strength</w:t>
      </w:r>
      <w:r w:rsidRPr="00BE1146">
        <w:rPr>
          <w:rFonts w:ascii="Times New Roman" w:hAnsi="Times New Roman"/>
          <w:noProof/>
          <w:sz w:val="24"/>
          <w:szCs w:val="24"/>
        </w:rPr>
        <w:t xml:space="preserve"> MS + 0.1 mg l</w:t>
      </w:r>
      <w:r w:rsidRPr="00BE1146">
        <w:rPr>
          <w:rFonts w:ascii="Times New Roman" w:hAnsi="Times New Roman"/>
          <w:noProof/>
          <w:sz w:val="24"/>
          <w:szCs w:val="24"/>
          <w:vertAlign w:val="superscript"/>
        </w:rPr>
        <w:t>-1</w:t>
      </w:r>
      <w:r>
        <w:rPr>
          <w:rFonts w:ascii="Times New Roman" w:hAnsi="Times New Roman"/>
          <w:noProof/>
          <w:sz w:val="24"/>
          <w:szCs w:val="24"/>
        </w:rPr>
        <w:t xml:space="preserve"> NAA</w:t>
      </w:r>
      <w:r w:rsidRPr="00BE1146">
        <w:rPr>
          <w:rFonts w:ascii="Times New Roman" w:hAnsi="Times New Roman"/>
          <w:noProof/>
          <w:sz w:val="24"/>
          <w:szCs w:val="24"/>
        </w:rPr>
        <w:t xml:space="preserve">. </w:t>
      </w:r>
    </w:p>
    <w:p w:rsidR="00B47F66" w:rsidRPr="00BE1146" w:rsidRDefault="00B47F66" w:rsidP="00B47F66">
      <w:pPr>
        <w:jc w:val="both"/>
        <w:rPr>
          <w:rFonts w:ascii="Times New Roman" w:hAnsi="Times New Roman"/>
          <w:b/>
          <w:bCs/>
          <w:noProof/>
          <w:sz w:val="24"/>
          <w:szCs w:val="24"/>
        </w:rPr>
      </w:pPr>
      <w:r>
        <w:rPr>
          <w:rFonts w:ascii="Times New Roman" w:hAnsi="Times New Roman"/>
          <w:b/>
          <w:bCs/>
          <w:sz w:val="24"/>
          <w:szCs w:val="24"/>
        </w:rPr>
        <w:t xml:space="preserve">Fig.6. </w:t>
      </w:r>
      <w:r w:rsidRPr="00800927">
        <w:rPr>
          <w:rFonts w:ascii="Times New Roman" w:hAnsi="Times New Roman"/>
          <w:bCs/>
          <w:sz w:val="24"/>
          <w:szCs w:val="24"/>
        </w:rPr>
        <w:t>A)</w:t>
      </w:r>
      <w:r>
        <w:rPr>
          <w:rFonts w:ascii="Times New Roman" w:hAnsi="Times New Roman"/>
          <w:b/>
          <w:bCs/>
          <w:sz w:val="24"/>
          <w:szCs w:val="24"/>
        </w:rPr>
        <w:t xml:space="preserve"> </w:t>
      </w:r>
      <w:r w:rsidRPr="00BE1146">
        <w:rPr>
          <w:rFonts w:ascii="Times New Roman" w:hAnsi="Times New Roman"/>
          <w:sz w:val="24"/>
          <w:szCs w:val="24"/>
        </w:rPr>
        <w:t xml:space="preserve">Histology of cotyledon explants showing pro-embryonic masses </w:t>
      </w:r>
      <w:r w:rsidRPr="00107C50">
        <w:rPr>
          <w:rFonts w:ascii="Times New Roman" w:hAnsi="Times New Roman"/>
          <w:sz w:val="24"/>
          <w:szCs w:val="24"/>
        </w:rPr>
        <w:t>(</w:t>
      </w:r>
      <w:proofErr w:type="spellStart"/>
      <w:r w:rsidRPr="00107C50">
        <w:rPr>
          <w:rFonts w:ascii="Times New Roman" w:hAnsi="Times New Roman"/>
          <w:bCs/>
          <w:sz w:val="24"/>
          <w:szCs w:val="24"/>
        </w:rPr>
        <w:t>pem</w:t>
      </w:r>
      <w:proofErr w:type="spellEnd"/>
      <w:r w:rsidRPr="00107C50">
        <w:rPr>
          <w:rFonts w:ascii="Times New Roman" w:hAnsi="Times New Roman"/>
          <w:sz w:val="24"/>
          <w:szCs w:val="24"/>
        </w:rPr>
        <w:t xml:space="preserve">) </w:t>
      </w:r>
      <w:r w:rsidRPr="00BE1146">
        <w:rPr>
          <w:rFonts w:ascii="Times New Roman" w:hAnsi="Times New Roman"/>
          <w:sz w:val="24"/>
          <w:szCs w:val="24"/>
        </w:rPr>
        <w:t xml:space="preserve">arising from </w:t>
      </w:r>
      <w:proofErr w:type="spellStart"/>
      <w:r w:rsidRPr="00BE1146">
        <w:rPr>
          <w:rFonts w:ascii="Times New Roman" w:hAnsi="Times New Roman"/>
          <w:sz w:val="24"/>
          <w:szCs w:val="24"/>
        </w:rPr>
        <w:t>isodiametric</w:t>
      </w:r>
      <w:proofErr w:type="spellEnd"/>
      <w:r w:rsidRPr="00BE1146">
        <w:rPr>
          <w:rFonts w:ascii="Times New Roman" w:hAnsi="Times New Roman"/>
          <w:sz w:val="24"/>
          <w:szCs w:val="24"/>
        </w:rPr>
        <w:t>, densely-staining epidermal and sub-epidermal cells</w:t>
      </w:r>
      <w:proofErr w:type="gramStart"/>
      <w:r w:rsidRPr="00BE1146">
        <w:rPr>
          <w:rFonts w:ascii="Times New Roman" w:hAnsi="Times New Roman"/>
          <w:sz w:val="24"/>
          <w:szCs w:val="24"/>
        </w:rPr>
        <w:t xml:space="preserve">, </w:t>
      </w:r>
      <w:r>
        <w:rPr>
          <w:rFonts w:ascii="Times New Roman" w:hAnsi="Times New Roman"/>
          <w:sz w:val="24"/>
          <w:szCs w:val="24"/>
        </w:rPr>
        <w:t xml:space="preserve"> B</w:t>
      </w:r>
      <w:proofErr w:type="gramEnd"/>
      <w:r>
        <w:rPr>
          <w:rFonts w:ascii="Times New Roman" w:hAnsi="Times New Roman"/>
          <w:sz w:val="24"/>
          <w:szCs w:val="24"/>
        </w:rPr>
        <w:t xml:space="preserve"> to E)  G</w:t>
      </w:r>
      <w:r w:rsidRPr="00BE1146">
        <w:rPr>
          <w:rFonts w:ascii="Times New Roman" w:hAnsi="Times New Roman"/>
          <w:sz w:val="24"/>
          <w:szCs w:val="24"/>
        </w:rPr>
        <w:t xml:space="preserve">lobular </w:t>
      </w:r>
      <w:r w:rsidRPr="00107C50">
        <w:rPr>
          <w:rFonts w:ascii="Times New Roman" w:hAnsi="Times New Roman"/>
          <w:sz w:val="24"/>
          <w:szCs w:val="24"/>
        </w:rPr>
        <w:t>(</w:t>
      </w:r>
      <w:r w:rsidRPr="00107C50">
        <w:rPr>
          <w:rFonts w:ascii="Times New Roman" w:hAnsi="Times New Roman"/>
          <w:bCs/>
          <w:sz w:val="24"/>
          <w:szCs w:val="24"/>
        </w:rPr>
        <w:t>g</w:t>
      </w:r>
      <w:r w:rsidRPr="00107C50">
        <w:rPr>
          <w:rFonts w:ascii="Times New Roman" w:hAnsi="Times New Roman"/>
          <w:sz w:val="24"/>
          <w:szCs w:val="24"/>
        </w:rPr>
        <w:t>)</w:t>
      </w:r>
      <w:r w:rsidRPr="00BE1146">
        <w:rPr>
          <w:rFonts w:ascii="Times New Roman" w:hAnsi="Times New Roman"/>
          <w:sz w:val="24"/>
          <w:szCs w:val="24"/>
        </w:rPr>
        <w:t xml:space="preserve"> heart-shaped </w:t>
      </w:r>
      <w:r w:rsidRPr="00107C50">
        <w:rPr>
          <w:rFonts w:ascii="Times New Roman" w:hAnsi="Times New Roman"/>
          <w:sz w:val="24"/>
          <w:szCs w:val="24"/>
        </w:rPr>
        <w:t>(</w:t>
      </w:r>
      <w:r w:rsidRPr="00107C50">
        <w:rPr>
          <w:rFonts w:ascii="Times New Roman" w:hAnsi="Times New Roman"/>
          <w:bCs/>
          <w:sz w:val="24"/>
          <w:szCs w:val="24"/>
        </w:rPr>
        <w:t>h</w:t>
      </w:r>
      <w:r w:rsidRPr="00107C50">
        <w:rPr>
          <w:rFonts w:ascii="Times New Roman" w:hAnsi="Times New Roman"/>
          <w:sz w:val="24"/>
          <w:szCs w:val="24"/>
        </w:rPr>
        <w:t>)</w:t>
      </w:r>
      <w:r w:rsidRPr="00BE1146">
        <w:rPr>
          <w:rFonts w:ascii="Times New Roman" w:hAnsi="Times New Roman"/>
          <w:sz w:val="24"/>
          <w:szCs w:val="24"/>
        </w:rPr>
        <w:t xml:space="preserve"> and torpedo </w:t>
      </w:r>
      <w:r w:rsidRPr="00107C50">
        <w:rPr>
          <w:rFonts w:ascii="Times New Roman" w:hAnsi="Times New Roman"/>
          <w:sz w:val="24"/>
          <w:szCs w:val="24"/>
        </w:rPr>
        <w:t>(</w:t>
      </w:r>
      <w:r w:rsidRPr="00107C50">
        <w:rPr>
          <w:rFonts w:ascii="Times New Roman" w:hAnsi="Times New Roman"/>
          <w:bCs/>
          <w:sz w:val="24"/>
          <w:szCs w:val="24"/>
        </w:rPr>
        <w:t>t</w:t>
      </w:r>
      <w:r w:rsidRPr="00107C50">
        <w:rPr>
          <w:rFonts w:ascii="Times New Roman" w:hAnsi="Times New Roman"/>
          <w:sz w:val="24"/>
          <w:szCs w:val="24"/>
        </w:rPr>
        <w:t>)</w:t>
      </w:r>
      <w:r w:rsidRPr="00BE1146">
        <w:rPr>
          <w:rFonts w:ascii="Times New Roman" w:hAnsi="Times New Roman"/>
          <w:sz w:val="24"/>
          <w:szCs w:val="24"/>
        </w:rPr>
        <w:t xml:space="preserve"> stages of somatic embryogenesis as well as mature somatic embryos </w:t>
      </w:r>
      <w:r w:rsidRPr="00107C50">
        <w:rPr>
          <w:rFonts w:ascii="Times New Roman" w:hAnsi="Times New Roman"/>
          <w:sz w:val="24"/>
          <w:szCs w:val="24"/>
        </w:rPr>
        <w:t>(</w:t>
      </w:r>
      <w:r w:rsidRPr="00107C50">
        <w:rPr>
          <w:rFonts w:ascii="Times New Roman" w:hAnsi="Times New Roman"/>
          <w:bCs/>
          <w:sz w:val="24"/>
          <w:szCs w:val="24"/>
        </w:rPr>
        <w:t>m</w:t>
      </w:r>
      <w:r w:rsidRPr="00107C50">
        <w:rPr>
          <w:rFonts w:ascii="Times New Roman" w:hAnsi="Times New Roman"/>
          <w:sz w:val="24"/>
          <w:szCs w:val="24"/>
        </w:rPr>
        <w:t>)</w:t>
      </w:r>
      <w:r>
        <w:rPr>
          <w:rFonts w:ascii="Times New Roman" w:hAnsi="Times New Roman"/>
          <w:sz w:val="24"/>
          <w:szCs w:val="24"/>
        </w:rPr>
        <w:t>.</w:t>
      </w:r>
      <w:r w:rsidRPr="00BE1146">
        <w:rPr>
          <w:rFonts w:ascii="Times New Roman" w:hAnsi="Times New Roman"/>
          <w:sz w:val="24"/>
          <w:szCs w:val="24"/>
        </w:rPr>
        <w:t xml:space="preserve"> </w:t>
      </w:r>
      <w:r>
        <w:rPr>
          <w:rFonts w:ascii="Times New Roman" w:hAnsi="Times New Roman"/>
          <w:sz w:val="24"/>
          <w:szCs w:val="24"/>
        </w:rPr>
        <w:t>E</w:t>
      </w:r>
      <w:proofErr w:type="gramStart"/>
      <w:r>
        <w:rPr>
          <w:rFonts w:ascii="Times New Roman" w:hAnsi="Times New Roman"/>
          <w:sz w:val="24"/>
          <w:szCs w:val="24"/>
        </w:rPr>
        <w:t>,D</w:t>
      </w:r>
      <w:proofErr w:type="gramEnd"/>
      <w:r>
        <w:rPr>
          <w:rFonts w:ascii="Times New Roman" w:hAnsi="Times New Roman"/>
          <w:sz w:val="24"/>
          <w:szCs w:val="24"/>
        </w:rPr>
        <w:t>) Mature somatic embryos showing</w:t>
      </w:r>
      <w:r w:rsidRPr="00BE1146">
        <w:rPr>
          <w:rFonts w:ascii="Times New Roman" w:hAnsi="Times New Roman"/>
          <w:sz w:val="24"/>
          <w:szCs w:val="24"/>
        </w:rPr>
        <w:t xml:space="preserve"> well defined procambial strands </w:t>
      </w:r>
      <w:r w:rsidRPr="00107C50">
        <w:rPr>
          <w:rFonts w:ascii="Times New Roman" w:hAnsi="Times New Roman"/>
          <w:sz w:val="24"/>
          <w:szCs w:val="24"/>
        </w:rPr>
        <w:t>(</w:t>
      </w:r>
      <w:r w:rsidRPr="00107C50">
        <w:rPr>
          <w:rFonts w:ascii="Times New Roman" w:hAnsi="Times New Roman"/>
          <w:bCs/>
          <w:sz w:val="24"/>
          <w:szCs w:val="24"/>
        </w:rPr>
        <w:t>pc</w:t>
      </w:r>
      <w:r w:rsidRPr="00107C50">
        <w:rPr>
          <w:rFonts w:ascii="Times New Roman" w:hAnsi="Times New Roman"/>
          <w:sz w:val="24"/>
          <w:szCs w:val="24"/>
        </w:rPr>
        <w:t>)</w:t>
      </w:r>
      <w:r>
        <w:rPr>
          <w:rFonts w:ascii="Times New Roman" w:hAnsi="Times New Roman"/>
          <w:sz w:val="24"/>
          <w:szCs w:val="24"/>
        </w:rPr>
        <w:t>.</w:t>
      </w:r>
      <w:r w:rsidRPr="00BE1146">
        <w:rPr>
          <w:rFonts w:ascii="Times New Roman" w:hAnsi="Times New Roman"/>
          <w:sz w:val="24"/>
          <w:szCs w:val="24"/>
        </w:rPr>
        <w:t xml:space="preserve"> </w:t>
      </w:r>
      <w:r>
        <w:rPr>
          <w:rFonts w:ascii="Times New Roman" w:hAnsi="Times New Roman"/>
          <w:sz w:val="24"/>
          <w:szCs w:val="24"/>
        </w:rPr>
        <w:t xml:space="preserve"> F) Embryo showing </w:t>
      </w:r>
      <w:r w:rsidRPr="00BE1146">
        <w:rPr>
          <w:rFonts w:ascii="Times New Roman" w:hAnsi="Times New Roman"/>
          <w:sz w:val="24"/>
          <w:szCs w:val="24"/>
        </w:rPr>
        <w:t xml:space="preserve">clear polarity with a distinct shoot pole </w:t>
      </w:r>
      <w:r w:rsidRPr="00107C50">
        <w:rPr>
          <w:rFonts w:ascii="Times New Roman" w:hAnsi="Times New Roman"/>
          <w:sz w:val="24"/>
          <w:szCs w:val="24"/>
        </w:rPr>
        <w:t>(</w:t>
      </w:r>
      <w:r w:rsidRPr="00107C50">
        <w:rPr>
          <w:rFonts w:ascii="Times New Roman" w:hAnsi="Times New Roman"/>
          <w:bCs/>
          <w:sz w:val="24"/>
          <w:szCs w:val="24"/>
        </w:rPr>
        <w:t>sp</w:t>
      </w:r>
      <w:r w:rsidRPr="00107C50">
        <w:rPr>
          <w:rFonts w:ascii="Times New Roman" w:hAnsi="Times New Roman"/>
          <w:sz w:val="24"/>
          <w:szCs w:val="24"/>
        </w:rPr>
        <w:t>)</w:t>
      </w:r>
      <w:r w:rsidRPr="00BE1146">
        <w:rPr>
          <w:rFonts w:ascii="Times New Roman" w:hAnsi="Times New Roman"/>
          <w:sz w:val="24"/>
          <w:szCs w:val="24"/>
        </w:rPr>
        <w:t xml:space="preserve"> and root pole </w:t>
      </w:r>
      <w:r w:rsidRPr="00107C50">
        <w:rPr>
          <w:rFonts w:ascii="Times New Roman" w:hAnsi="Times New Roman"/>
          <w:sz w:val="24"/>
          <w:szCs w:val="24"/>
        </w:rPr>
        <w:t>(</w:t>
      </w:r>
      <w:proofErr w:type="spellStart"/>
      <w:r w:rsidRPr="00107C50">
        <w:rPr>
          <w:rFonts w:ascii="Times New Roman" w:hAnsi="Times New Roman"/>
          <w:bCs/>
          <w:sz w:val="24"/>
          <w:szCs w:val="24"/>
        </w:rPr>
        <w:t>rp</w:t>
      </w:r>
      <w:proofErr w:type="spellEnd"/>
      <w:r w:rsidRPr="00107C50">
        <w:rPr>
          <w:rFonts w:ascii="Times New Roman" w:hAnsi="Times New Roman"/>
          <w:sz w:val="24"/>
          <w:szCs w:val="24"/>
        </w:rPr>
        <w:t>).</w:t>
      </w:r>
      <w:r w:rsidRPr="00BE1146">
        <w:rPr>
          <w:rFonts w:ascii="Times New Roman" w:hAnsi="Times New Roman"/>
          <w:sz w:val="24"/>
          <w:szCs w:val="24"/>
        </w:rPr>
        <w:t xml:space="preserve"> Scale bars = 30 µm (Fig.</w:t>
      </w:r>
      <w:r>
        <w:rPr>
          <w:rFonts w:ascii="Times New Roman" w:hAnsi="Times New Roman"/>
          <w:sz w:val="24"/>
          <w:szCs w:val="24"/>
        </w:rPr>
        <w:t xml:space="preserve"> 6A</w:t>
      </w:r>
      <w:r w:rsidRPr="00BE1146">
        <w:rPr>
          <w:rFonts w:ascii="Times New Roman" w:hAnsi="Times New Roman"/>
          <w:sz w:val="24"/>
          <w:szCs w:val="24"/>
        </w:rPr>
        <w:t xml:space="preserve"> and </w:t>
      </w:r>
      <w:r>
        <w:rPr>
          <w:rFonts w:ascii="Times New Roman" w:hAnsi="Times New Roman"/>
          <w:sz w:val="24"/>
          <w:szCs w:val="24"/>
        </w:rPr>
        <w:t>D</w:t>
      </w:r>
      <w:r w:rsidRPr="00BE1146">
        <w:rPr>
          <w:rFonts w:ascii="Times New Roman" w:hAnsi="Times New Roman"/>
          <w:sz w:val="24"/>
          <w:szCs w:val="24"/>
        </w:rPr>
        <w:t>) and 140µm (Fig.</w:t>
      </w:r>
      <w:r>
        <w:rPr>
          <w:rFonts w:ascii="Times New Roman" w:hAnsi="Times New Roman"/>
          <w:sz w:val="24"/>
          <w:szCs w:val="24"/>
        </w:rPr>
        <w:t xml:space="preserve">  6B</w:t>
      </w:r>
      <w:proofErr w:type="gramStart"/>
      <w:r w:rsidRPr="00BE1146">
        <w:rPr>
          <w:rFonts w:ascii="Times New Roman" w:hAnsi="Times New Roman"/>
          <w:sz w:val="24"/>
          <w:szCs w:val="24"/>
        </w:rPr>
        <w:t>,</w:t>
      </w:r>
      <w:r>
        <w:rPr>
          <w:rFonts w:ascii="Times New Roman" w:hAnsi="Times New Roman"/>
          <w:sz w:val="24"/>
          <w:szCs w:val="24"/>
        </w:rPr>
        <w:t>C,E</w:t>
      </w:r>
      <w:r w:rsidRPr="00BE1146">
        <w:rPr>
          <w:rFonts w:ascii="Times New Roman" w:hAnsi="Times New Roman"/>
          <w:sz w:val="24"/>
          <w:szCs w:val="24"/>
        </w:rPr>
        <w:t>,</w:t>
      </w:r>
      <w:r>
        <w:rPr>
          <w:rFonts w:ascii="Times New Roman" w:hAnsi="Times New Roman"/>
          <w:sz w:val="24"/>
          <w:szCs w:val="24"/>
        </w:rPr>
        <w:t>F</w:t>
      </w:r>
      <w:proofErr w:type="gramEnd"/>
      <w:r w:rsidRPr="00BE1146">
        <w:rPr>
          <w:rFonts w:ascii="Times New Roman" w:hAnsi="Times New Roman"/>
          <w:sz w:val="24"/>
          <w:szCs w:val="24"/>
        </w:rPr>
        <w:t>).</w:t>
      </w:r>
    </w:p>
    <w:p w:rsidR="00B47F66" w:rsidRPr="00BE1146" w:rsidRDefault="00B47F66" w:rsidP="00B47F66">
      <w:pPr>
        <w:rPr>
          <w:rFonts w:ascii="Times New Roman" w:hAnsi="Times New Roman"/>
          <w:b/>
          <w:bCs/>
          <w:sz w:val="24"/>
          <w:szCs w:val="24"/>
        </w:rPr>
      </w:pPr>
    </w:p>
    <w:p w:rsidR="00B47F66" w:rsidRDefault="00B47F66" w:rsidP="00B47F66"/>
    <w:p w:rsidR="00B47F66" w:rsidRDefault="00B47F66" w:rsidP="00B47F66">
      <w:pPr>
        <w:rPr>
          <w:rFonts w:ascii="Times New Roman" w:hAnsi="Times New Roman"/>
          <w:b/>
          <w:bCs/>
          <w:sz w:val="24"/>
          <w:szCs w:val="24"/>
        </w:rPr>
      </w:pPr>
      <w:r>
        <w:rPr>
          <w:rFonts w:ascii="Times New Roman" w:hAnsi="Times New Roman"/>
          <w:b/>
          <w:bCs/>
          <w:sz w:val="24"/>
          <w:szCs w:val="24"/>
        </w:rPr>
        <w:t xml:space="preserve">        TITLES FOR GRAPHS (FIGURES 2 TO 4).</w:t>
      </w:r>
    </w:p>
    <w:p w:rsidR="00B47F66" w:rsidRDefault="00B47F66" w:rsidP="00B47F66">
      <w:pPr>
        <w:rPr>
          <w:rFonts w:ascii="Times New Roman" w:hAnsi="Times New Roman"/>
          <w:b/>
          <w:bCs/>
          <w:sz w:val="24"/>
          <w:szCs w:val="24"/>
        </w:rPr>
      </w:pPr>
    </w:p>
    <w:p w:rsidR="00B47F66" w:rsidRDefault="00B47F66" w:rsidP="00B47F66">
      <w:pPr>
        <w:rPr>
          <w:rFonts w:ascii="Times New Roman" w:hAnsi="Times New Roman"/>
          <w:b/>
          <w:bCs/>
          <w:sz w:val="24"/>
          <w:szCs w:val="24"/>
        </w:rPr>
      </w:pPr>
      <w:proofErr w:type="gramStart"/>
      <w:r>
        <w:rPr>
          <w:rFonts w:ascii="Times New Roman" w:hAnsi="Times New Roman"/>
          <w:b/>
          <w:bCs/>
          <w:sz w:val="24"/>
          <w:szCs w:val="24"/>
        </w:rPr>
        <w:t>Figure 2.</w:t>
      </w:r>
      <w:proofErr w:type="gramEnd"/>
      <w:r>
        <w:rPr>
          <w:rFonts w:ascii="Times New Roman" w:hAnsi="Times New Roman"/>
          <w:b/>
          <w:bCs/>
          <w:sz w:val="24"/>
          <w:szCs w:val="24"/>
        </w:rPr>
        <w:t xml:space="preserve"> </w:t>
      </w:r>
      <w:proofErr w:type="gramStart"/>
      <w:r>
        <w:rPr>
          <w:rFonts w:ascii="Times New Roman" w:hAnsi="Times New Roman"/>
          <w:b/>
          <w:bCs/>
          <w:sz w:val="24"/>
          <w:szCs w:val="24"/>
        </w:rPr>
        <w:t>Effect of TDZ on somatic embryo induction in cotyledon explants.</w:t>
      </w:r>
      <w:proofErr w:type="gramEnd"/>
    </w:p>
    <w:p w:rsidR="00B47F66" w:rsidRDefault="00B47F66" w:rsidP="00B47F66">
      <w:pPr>
        <w:rPr>
          <w:rFonts w:ascii="Times New Roman" w:hAnsi="Times New Roman"/>
          <w:b/>
          <w:bCs/>
          <w:sz w:val="24"/>
          <w:szCs w:val="24"/>
        </w:rPr>
      </w:pPr>
    </w:p>
    <w:p w:rsidR="00B47F66" w:rsidRDefault="00B47F66" w:rsidP="00B47F66">
      <w:pPr>
        <w:rPr>
          <w:rFonts w:ascii="Times New Roman" w:hAnsi="Times New Roman"/>
          <w:b/>
          <w:bCs/>
          <w:sz w:val="24"/>
          <w:szCs w:val="24"/>
        </w:rPr>
      </w:pPr>
      <w:proofErr w:type="gramStart"/>
      <w:r>
        <w:rPr>
          <w:rFonts w:ascii="Times New Roman" w:hAnsi="Times New Roman"/>
          <w:b/>
          <w:bCs/>
          <w:sz w:val="24"/>
          <w:szCs w:val="24"/>
        </w:rPr>
        <w:t>Figure 3.</w:t>
      </w:r>
      <w:proofErr w:type="gramEnd"/>
      <w:r>
        <w:rPr>
          <w:rFonts w:ascii="Times New Roman" w:hAnsi="Times New Roman"/>
          <w:b/>
          <w:bCs/>
          <w:sz w:val="24"/>
          <w:szCs w:val="24"/>
        </w:rPr>
        <w:t xml:space="preserve"> </w:t>
      </w:r>
      <w:proofErr w:type="gramStart"/>
      <w:r>
        <w:rPr>
          <w:rFonts w:ascii="Times New Roman" w:hAnsi="Times New Roman"/>
          <w:b/>
          <w:bCs/>
          <w:sz w:val="24"/>
          <w:szCs w:val="24"/>
        </w:rPr>
        <w:t>Effect of TDZ on conversion of somatic embryos to shoots in cotyledon explants.</w:t>
      </w:r>
      <w:proofErr w:type="gramEnd"/>
    </w:p>
    <w:p w:rsidR="00B47F66" w:rsidRDefault="00B47F66" w:rsidP="00B47F66">
      <w:pPr>
        <w:rPr>
          <w:rFonts w:ascii="Times New Roman" w:hAnsi="Times New Roman"/>
          <w:b/>
          <w:bCs/>
          <w:sz w:val="24"/>
          <w:szCs w:val="24"/>
        </w:rPr>
      </w:pPr>
    </w:p>
    <w:p w:rsidR="00B47F66" w:rsidRDefault="00B47F66" w:rsidP="00B47F66">
      <w:pPr>
        <w:rPr>
          <w:rFonts w:ascii="Times New Roman" w:hAnsi="Times New Roman"/>
          <w:b/>
          <w:bCs/>
          <w:sz w:val="24"/>
          <w:szCs w:val="24"/>
        </w:rPr>
      </w:pPr>
      <w:proofErr w:type="gramStart"/>
      <w:r>
        <w:rPr>
          <w:rFonts w:ascii="Times New Roman" w:hAnsi="Times New Roman"/>
          <w:b/>
          <w:bCs/>
          <w:sz w:val="24"/>
          <w:szCs w:val="24"/>
        </w:rPr>
        <w:t>Figure 4.</w:t>
      </w:r>
      <w:proofErr w:type="gramEnd"/>
      <w:r>
        <w:rPr>
          <w:rFonts w:ascii="Times New Roman" w:hAnsi="Times New Roman"/>
          <w:b/>
          <w:bCs/>
          <w:sz w:val="24"/>
          <w:szCs w:val="24"/>
        </w:rPr>
        <w:t xml:space="preserve"> </w:t>
      </w:r>
      <w:proofErr w:type="gramStart"/>
      <w:r>
        <w:rPr>
          <w:rFonts w:ascii="Times New Roman" w:hAnsi="Times New Roman"/>
          <w:b/>
          <w:bCs/>
          <w:sz w:val="24"/>
          <w:szCs w:val="24"/>
        </w:rPr>
        <w:t>Effect of TDZ on number of shoots per cotyledon explant.</w:t>
      </w:r>
      <w:proofErr w:type="gramEnd"/>
    </w:p>
    <w:p w:rsidR="00B47F66" w:rsidRDefault="00B47F66" w:rsidP="00B47F66">
      <w:pPr>
        <w:rPr>
          <w:rFonts w:ascii="Times New Roman" w:hAnsi="Times New Roman"/>
          <w:b/>
          <w:bCs/>
          <w:sz w:val="24"/>
          <w:szCs w:val="24"/>
        </w:rPr>
      </w:pPr>
    </w:p>
    <w:p w:rsidR="00B47F66" w:rsidRDefault="00B47F66" w:rsidP="00B47F66"/>
    <w:p w:rsidR="00B47F66" w:rsidRPr="00AA2D99" w:rsidRDefault="00B47F66" w:rsidP="00B47F66">
      <w:pPr>
        <w:rPr>
          <w:sz w:val="36"/>
          <w:szCs w:val="36"/>
        </w:rPr>
      </w:pPr>
      <w:r w:rsidRPr="00AA2D99">
        <w:rPr>
          <w:sz w:val="36"/>
          <w:szCs w:val="36"/>
        </w:rPr>
        <w:t>Other comments</w:t>
      </w:r>
      <w:r>
        <w:rPr>
          <w:sz w:val="36"/>
          <w:szCs w:val="36"/>
        </w:rPr>
        <w:t xml:space="preserve"> based on the proof editor’s letter of 12/3/14</w:t>
      </w:r>
    </w:p>
    <w:p w:rsidR="00B47F66" w:rsidRPr="00AA2D99" w:rsidRDefault="00B47F66" w:rsidP="00B47F66">
      <w:pPr>
        <w:rPr>
          <w:sz w:val="36"/>
          <w:szCs w:val="36"/>
        </w:rPr>
      </w:pPr>
      <w:r w:rsidRPr="00AA2D99">
        <w:rPr>
          <w:sz w:val="36"/>
          <w:szCs w:val="36"/>
        </w:rPr>
        <w:t xml:space="preserve">1. Proof editor’s letter point no. 21. Figure 5D is actually </w:t>
      </w:r>
      <w:r>
        <w:rPr>
          <w:sz w:val="36"/>
          <w:szCs w:val="36"/>
        </w:rPr>
        <w:t xml:space="preserve">cited in the section on rooting, see proof </w:t>
      </w:r>
      <w:r w:rsidRPr="00AA2D99">
        <w:rPr>
          <w:sz w:val="36"/>
          <w:szCs w:val="36"/>
        </w:rPr>
        <w:t>Page 7 left column, line 14 of second paragraph.</w:t>
      </w:r>
    </w:p>
    <w:p w:rsidR="00B47F66" w:rsidRPr="00AA2D99" w:rsidRDefault="00B47F66" w:rsidP="00B47F66">
      <w:pPr>
        <w:rPr>
          <w:sz w:val="36"/>
          <w:szCs w:val="36"/>
        </w:rPr>
      </w:pPr>
      <w:r w:rsidRPr="00AA2D99">
        <w:rPr>
          <w:sz w:val="36"/>
          <w:szCs w:val="36"/>
        </w:rPr>
        <w:t>2. Proof editor’s letter point no. 22. In the figure legend for Figure 1, The terms Z.E and COT are already indicated in brackets after the words “zygotic embryo</w:t>
      </w:r>
      <w:proofErr w:type="gramStart"/>
      <w:r w:rsidRPr="00AA2D99">
        <w:rPr>
          <w:sz w:val="36"/>
          <w:szCs w:val="36"/>
        </w:rPr>
        <w:t>”  and</w:t>
      </w:r>
      <w:proofErr w:type="gramEnd"/>
      <w:r w:rsidRPr="00AA2D99">
        <w:rPr>
          <w:sz w:val="36"/>
          <w:szCs w:val="36"/>
        </w:rPr>
        <w:t xml:space="preserve"> “cotyledon” respectively, to show that they mean these structures.</w:t>
      </w:r>
    </w:p>
    <w:p w:rsidR="00B47F66" w:rsidRPr="00AA2D99" w:rsidRDefault="00B47F66" w:rsidP="00B47F66">
      <w:pPr>
        <w:rPr>
          <w:sz w:val="36"/>
          <w:szCs w:val="36"/>
        </w:rPr>
      </w:pPr>
      <w:r w:rsidRPr="00AA2D99">
        <w:rPr>
          <w:sz w:val="36"/>
          <w:szCs w:val="36"/>
        </w:rPr>
        <w:t>3. Proof editor’s letter point no. 33.  Talks about the root in Figure 5D not being visible. We have replaced this particular photo with one showing multiple roots in presence of NAA. Figure legend has been amended according by replacing IBA with NAA.</w:t>
      </w:r>
      <w:r>
        <w:rPr>
          <w:sz w:val="36"/>
          <w:szCs w:val="36"/>
        </w:rPr>
        <w:t xml:space="preserve"> We have attached the new Fig. 5 to the website.</w:t>
      </w:r>
    </w:p>
    <w:p w:rsidR="00B47F66" w:rsidRDefault="00B47F66" w:rsidP="00B47F66"/>
    <w:p w:rsidR="00B47F66" w:rsidRDefault="00B47F66" w:rsidP="00B47F66"/>
    <w:p w:rsidR="00B47F66" w:rsidRDefault="00B47F66" w:rsidP="00B47F66"/>
    <w:p w:rsidR="00B47F66" w:rsidRPr="003A6F82" w:rsidRDefault="00B47F66" w:rsidP="00B47F66">
      <w:pPr>
        <w:rPr>
          <w:sz w:val="32"/>
          <w:szCs w:val="32"/>
        </w:rPr>
      </w:pPr>
      <w:r w:rsidRPr="003A6F82">
        <w:rPr>
          <w:sz w:val="32"/>
          <w:szCs w:val="32"/>
        </w:rPr>
        <w:t xml:space="preserve">FINAL COMMENTS ON </w:t>
      </w:r>
      <w:r>
        <w:rPr>
          <w:sz w:val="32"/>
          <w:szCs w:val="32"/>
        </w:rPr>
        <w:t xml:space="preserve">LATEST </w:t>
      </w:r>
      <w:r w:rsidRPr="003A6F82">
        <w:rPr>
          <w:sz w:val="32"/>
          <w:szCs w:val="32"/>
        </w:rPr>
        <w:t>PROOF</w:t>
      </w:r>
      <w:r>
        <w:rPr>
          <w:sz w:val="32"/>
          <w:szCs w:val="32"/>
        </w:rPr>
        <w:t xml:space="preserve"> DATED 14/03/2014</w:t>
      </w:r>
    </w:p>
    <w:p w:rsidR="00B47F66" w:rsidRPr="003A6F82" w:rsidRDefault="00B47F66" w:rsidP="00B47F66">
      <w:pPr>
        <w:rPr>
          <w:sz w:val="32"/>
          <w:szCs w:val="32"/>
        </w:rPr>
      </w:pPr>
      <w:r w:rsidRPr="003A6F82">
        <w:rPr>
          <w:sz w:val="32"/>
          <w:szCs w:val="32"/>
        </w:rPr>
        <w:t xml:space="preserve">1.  In the latest proof, on page 42, right column paragraph 4, line 5 reads “…………. explant   have been reported </w:t>
      </w:r>
      <w:r w:rsidRPr="003A6F82">
        <w:rPr>
          <w:sz w:val="32"/>
          <w:szCs w:val="32"/>
          <w:highlight w:val="yellow"/>
        </w:rPr>
        <w:t xml:space="preserve">for </w:t>
      </w:r>
      <w:proofErr w:type="spellStart"/>
      <w:r w:rsidRPr="003A6F82">
        <w:rPr>
          <w:sz w:val="32"/>
          <w:szCs w:val="32"/>
          <w:highlight w:val="yellow"/>
        </w:rPr>
        <w:t>for</w:t>
      </w:r>
      <w:proofErr w:type="spellEnd"/>
      <w:r w:rsidRPr="003A6F82">
        <w:rPr>
          <w:sz w:val="32"/>
          <w:szCs w:val="32"/>
        </w:rPr>
        <w:t xml:space="preserve"> </w:t>
      </w:r>
      <w:proofErr w:type="spellStart"/>
      <w:r w:rsidRPr="003A6F82">
        <w:rPr>
          <w:sz w:val="32"/>
          <w:szCs w:val="32"/>
        </w:rPr>
        <w:t>Azadirachta</w:t>
      </w:r>
      <w:proofErr w:type="spellEnd"/>
      <w:r w:rsidRPr="003A6F82">
        <w:rPr>
          <w:sz w:val="32"/>
          <w:szCs w:val="32"/>
        </w:rPr>
        <w:t xml:space="preserve">……..”   There is a </w:t>
      </w:r>
      <w:proofErr w:type="spellStart"/>
      <w:r w:rsidRPr="003A6F82">
        <w:rPr>
          <w:sz w:val="32"/>
          <w:szCs w:val="32"/>
        </w:rPr>
        <w:t>repetiion</w:t>
      </w:r>
      <w:proofErr w:type="spellEnd"/>
      <w:r w:rsidRPr="003A6F82">
        <w:rPr>
          <w:sz w:val="32"/>
          <w:szCs w:val="32"/>
        </w:rPr>
        <w:t xml:space="preserve"> of the word “for”.  The repetition of the word is not present in this and the previous manuscript (See line 194 of present manuscript). </w:t>
      </w:r>
    </w:p>
    <w:p w:rsidR="00B47F66" w:rsidRPr="003A6F82" w:rsidRDefault="00B47F66" w:rsidP="00B47F66">
      <w:pPr>
        <w:rPr>
          <w:sz w:val="32"/>
          <w:szCs w:val="32"/>
        </w:rPr>
      </w:pPr>
      <w:r w:rsidRPr="003A6F82">
        <w:rPr>
          <w:sz w:val="32"/>
          <w:szCs w:val="32"/>
        </w:rPr>
        <w:t xml:space="preserve">2. In the legends for Figures 2, 3 and 4 on pages 43 and 44 of final </w:t>
      </w:r>
      <w:proofErr w:type="gramStart"/>
      <w:r w:rsidRPr="003A6F82">
        <w:rPr>
          <w:sz w:val="32"/>
          <w:szCs w:val="32"/>
        </w:rPr>
        <w:t>proof  R2</w:t>
      </w:r>
      <w:proofErr w:type="gramEnd"/>
      <w:r w:rsidRPr="003A6F82">
        <w:rPr>
          <w:sz w:val="32"/>
          <w:szCs w:val="32"/>
        </w:rPr>
        <w:t xml:space="preserve">  should R</w:t>
      </w:r>
      <w:r w:rsidRPr="003A6F82">
        <w:rPr>
          <w:sz w:val="32"/>
          <w:szCs w:val="32"/>
          <w:vertAlign w:val="superscript"/>
        </w:rPr>
        <w:t>2</w:t>
      </w:r>
    </w:p>
    <w:p w:rsidR="00352D8E" w:rsidRDefault="00352D8E">
      <w:pPr>
        <w:rPr>
          <w:ins w:id="12" w:author="COMPAQ" w:date="2014-03-15T20:13:00Z"/>
        </w:rPr>
      </w:pPr>
    </w:p>
    <w:p w:rsidR="00B47F66" w:rsidRDefault="00B47F66">
      <w:pPr>
        <w:rPr>
          <w:ins w:id="13" w:author="COMPAQ" w:date="2014-03-15T20:13:00Z"/>
        </w:rPr>
      </w:pPr>
    </w:p>
    <w:p w:rsidR="00B47F66" w:rsidRDefault="00B47F66">
      <w:pPr>
        <w:rPr>
          <w:ins w:id="14" w:author="COMPAQ" w:date="2014-03-15T20:14:00Z"/>
          <w:b/>
          <w:sz w:val="32"/>
          <w:szCs w:val="32"/>
        </w:rPr>
      </w:pPr>
      <w:ins w:id="15" w:author="COMPAQ" w:date="2014-03-15T20:13:00Z">
        <w:r w:rsidRPr="00B47F66">
          <w:rPr>
            <w:b/>
            <w:sz w:val="32"/>
            <w:szCs w:val="32"/>
            <w:rPrChange w:id="16" w:author="COMPAQ" w:date="2014-03-15T20:14:00Z">
              <w:rPr/>
            </w:rPrChange>
          </w:rPr>
          <w:t>COMMENTS/SUGGESTIONS MADE ON 15/03/2014</w:t>
        </w:r>
      </w:ins>
    </w:p>
    <w:p w:rsidR="00B47F66" w:rsidRDefault="00B47F66">
      <w:pPr>
        <w:rPr>
          <w:ins w:id="17" w:author="COMPAQ" w:date="2014-03-15T20:14:00Z"/>
          <w:b/>
          <w:sz w:val="32"/>
          <w:szCs w:val="32"/>
        </w:rPr>
      </w:pPr>
      <w:ins w:id="18" w:author="COMPAQ" w:date="2014-03-15T20:14:00Z">
        <w:r>
          <w:rPr>
            <w:b/>
            <w:sz w:val="32"/>
            <w:szCs w:val="32"/>
          </w:rPr>
          <w:t xml:space="preserve">1. </w:t>
        </w:r>
        <w:proofErr w:type="gramStart"/>
        <w:r>
          <w:rPr>
            <w:b/>
            <w:sz w:val="32"/>
            <w:szCs w:val="32"/>
          </w:rPr>
          <w:t>In</w:t>
        </w:r>
        <w:proofErr w:type="gramEnd"/>
        <w:r>
          <w:rPr>
            <w:b/>
            <w:sz w:val="32"/>
            <w:szCs w:val="32"/>
          </w:rPr>
          <w:t xml:space="preserve"> the latest proof copy sent to us on 14/03/2014,</w:t>
        </w:r>
      </w:ins>
    </w:p>
    <w:p w:rsidR="00B47F66" w:rsidRDefault="00B47F66">
      <w:pPr>
        <w:rPr>
          <w:ins w:id="19" w:author="COMPAQ" w:date="2014-03-15T20:19:00Z"/>
          <w:b/>
          <w:sz w:val="32"/>
          <w:szCs w:val="32"/>
        </w:rPr>
      </w:pPr>
      <w:ins w:id="20" w:author="COMPAQ" w:date="2014-03-15T20:14:00Z">
        <w:r>
          <w:rPr>
            <w:b/>
            <w:sz w:val="32"/>
            <w:szCs w:val="32"/>
          </w:rPr>
          <w:t xml:space="preserve">The third Key </w:t>
        </w:r>
      </w:ins>
      <w:ins w:id="21" w:author="COMPAQ" w:date="2014-03-15T20:15:00Z">
        <w:r>
          <w:rPr>
            <w:b/>
            <w:sz w:val="32"/>
            <w:szCs w:val="32"/>
          </w:rPr>
          <w:t xml:space="preserve">word reads as </w:t>
        </w:r>
        <w:proofErr w:type="gramStart"/>
        <w:r>
          <w:rPr>
            <w:b/>
            <w:sz w:val="32"/>
            <w:szCs w:val="32"/>
          </w:rPr>
          <w:t>“</w:t>
        </w:r>
        <w:r>
          <w:rPr>
            <w:b/>
            <w:sz w:val="32"/>
            <w:szCs w:val="32"/>
          </w:rPr>
          <w:t xml:space="preserve"> </w:t>
        </w:r>
        <w:proofErr w:type="spellStart"/>
        <w:r>
          <w:rPr>
            <w:b/>
            <w:sz w:val="32"/>
            <w:szCs w:val="32"/>
          </w:rPr>
          <w:t>popagation</w:t>
        </w:r>
        <w:proofErr w:type="spellEnd"/>
        <w:proofErr w:type="gramEnd"/>
        <w:r>
          <w:rPr>
            <w:b/>
            <w:sz w:val="32"/>
            <w:szCs w:val="32"/>
          </w:rPr>
          <w:t>”</w:t>
        </w:r>
        <w:r>
          <w:rPr>
            <w:b/>
            <w:sz w:val="32"/>
            <w:szCs w:val="32"/>
          </w:rPr>
          <w:t xml:space="preserve"> . </w:t>
        </w:r>
        <w:proofErr w:type="gramStart"/>
        <w:r>
          <w:rPr>
            <w:b/>
            <w:sz w:val="32"/>
            <w:szCs w:val="32"/>
          </w:rPr>
          <w:t xml:space="preserve">Should be </w:t>
        </w:r>
        <w:r>
          <w:rPr>
            <w:b/>
            <w:sz w:val="32"/>
            <w:szCs w:val="32"/>
          </w:rPr>
          <w:t>“</w:t>
        </w:r>
        <w:r>
          <w:rPr>
            <w:b/>
            <w:sz w:val="32"/>
            <w:szCs w:val="32"/>
          </w:rPr>
          <w:t>propagation</w:t>
        </w:r>
      </w:ins>
      <w:ins w:id="22" w:author="COMPAQ" w:date="2014-03-15T20:16:00Z">
        <w:r>
          <w:rPr>
            <w:b/>
            <w:sz w:val="32"/>
            <w:szCs w:val="32"/>
          </w:rPr>
          <w:t>”</w:t>
        </w:r>
      </w:ins>
      <w:ins w:id="23" w:author="COMPAQ" w:date="2014-03-15T20:15:00Z">
        <w:r>
          <w:rPr>
            <w:b/>
            <w:sz w:val="32"/>
            <w:szCs w:val="32"/>
          </w:rPr>
          <w:t>.</w:t>
        </w:r>
      </w:ins>
      <w:proofErr w:type="gramEnd"/>
    </w:p>
    <w:p w:rsidR="00B47F66" w:rsidRDefault="00B47F66">
      <w:pPr>
        <w:rPr>
          <w:ins w:id="24" w:author="COMPAQ" w:date="2014-03-15T20:19:00Z"/>
          <w:b/>
          <w:sz w:val="32"/>
          <w:szCs w:val="32"/>
        </w:rPr>
      </w:pPr>
    </w:p>
    <w:p w:rsidR="00B47F66" w:rsidRDefault="00B47F66">
      <w:pPr>
        <w:rPr>
          <w:ins w:id="25" w:author="COMPAQ" w:date="2014-03-15T20:16:00Z"/>
          <w:b/>
          <w:sz w:val="32"/>
          <w:szCs w:val="32"/>
        </w:rPr>
      </w:pPr>
    </w:p>
    <w:p w:rsidR="00B47F66" w:rsidRDefault="00B47F66">
      <w:pPr>
        <w:rPr>
          <w:ins w:id="26" w:author="COMPAQ" w:date="2014-03-15T20:17:00Z"/>
          <w:b/>
          <w:sz w:val="32"/>
          <w:szCs w:val="32"/>
        </w:rPr>
      </w:pPr>
      <w:ins w:id="27" w:author="COMPAQ" w:date="2014-03-15T20:16:00Z">
        <w:r>
          <w:rPr>
            <w:b/>
            <w:sz w:val="32"/>
            <w:szCs w:val="32"/>
          </w:rPr>
          <w:t>2. The legends for Figures 2</w:t>
        </w:r>
        <w:proofErr w:type="gramStart"/>
        <w:r>
          <w:rPr>
            <w:b/>
            <w:sz w:val="32"/>
            <w:szCs w:val="32"/>
          </w:rPr>
          <w:t>,3</w:t>
        </w:r>
        <w:proofErr w:type="gramEnd"/>
        <w:r>
          <w:rPr>
            <w:b/>
            <w:sz w:val="32"/>
            <w:szCs w:val="32"/>
          </w:rPr>
          <w:t xml:space="preserve"> and 4</w:t>
        </w:r>
      </w:ins>
      <w:ins w:id="28" w:author="COMPAQ" w:date="2014-03-15T20:17:00Z">
        <w:r>
          <w:rPr>
            <w:b/>
            <w:sz w:val="32"/>
            <w:szCs w:val="32"/>
          </w:rPr>
          <w:t xml:space="preserve"> on pages 43 and 44,</w:t>
        </w:r>
      </w:ins>
    </w:p>
    <w:p w:rsidR="00B47F66" w:rsidRDefault="00B47F66">
      <w:pPr>
        <w:rPr>
          <w:ins w:id="29" w:author="COMPAQ" w:date="2014-03-15T20:15:00Z"/>
          <w:b/>
          <w:sz w:val="32"/>
          <w:szCs w:val="32"/>
        </w:rPr>
      </w:pPr>
      <w:ins w:id="30" w:author="COMPAQ" w:date="2014-03-15T20:18:00Z">
        <w:r>
          <w:rPr>
            <w:b/>
            <w:sz w:val="32"/>
            <w:szCs w:val="32"/>
          </w:rPr>
          <w:t>Degrees of freedom</w:t>
        </w:r>
      </w:ins>
      <w:ins w:id="31" w:author="COMPAQ" w:date="2014-03-15T20:19:00Z">
        <w:r>
          <w:rPr>
            <w:b/>
            <w:sz w:val="32"/>
            <w:szCs w:val="32"/>
          </w:rPr>
          <w:t xml:space="preserve">, </w:t>
        </w:r>
      </w:ins>
      <w:proofErr w:type="spellStart"/>
      <w:ins w:id="32" w:author="COMPAQ" w:date="2014-03-15T20:17:00Z">
        <w:r>
          <w:rPr>
            <w:b/>
            <w:sz w:val="32"/>
            <w:szCs w:val="32"/>
          </w:rPr>
          <w:t>d.f</w:t>
        </w:r>
        <w:proofErr w:type="spellEnd"/>
        <w:r>
          <w:rPr>
            <w:b/>
            <w:sz w:val="32"/>
            <w:szCs w:val="32"/>
          </w:rPr>
          <w:t xml:space="preserve"> is shown as </w:t>
        </w:r>
      </w:ins>
      <w:ins w:id="33" w:author="COMPAQ" w:date="2014-03-15T20:18:00Z">
        <w:r>
          <w:rPr>
            <w:b/>
            <w:sz w:val="32"/>
            <w:szCs w:val="32"/>
          </w:rPr>
          <w:t>“</w:t>
        </w:r>
      </w:ins>
      <w:ins w:id="34" w:author="COMPAQ" w:date="2014-03-15T20:17:00Z">
        <w:r>
          <w:rPr>
            <w:b/>
            <w:sz w:val="32"/>
            <w:szCs w:val="32"/>
          </w:rPr>
          <w:t>2.29</w:t>
        </w:r>
        <w:proofErr w:type="gramStart"/>
        <w:r>
          <w:rPr>
            <w:b/>
            <w:sz w:val="32"/>
            <w:szCs w:val="32"/>
          </w:rPr>
          <w:t>”</w:t>
        </w:r>
        <w:r>
          <w:rPr>
            <w:b/>
            <w:sz w:val="32"/>
            <w:szCs w:val="32"/>
          </w:rPr>
          <w:t xml:space="preserve"> </w:t>
        </w:r>
      </w:ins>
      <w:ins w:id="35" w:author="COMPAQ" w:date="2014-03-15T20:18:00Z">
        <w:r>
          <w:rPr>
            <w:b/>
            <w:sz w:val="32"/>
            <w:szCs w:val="32"/>
          </w:rPr>
          <w:t xml:space="preserve"> instead</w:t>
        </w:r>
        <w:proofErr w:type="gramEnd"/>
        <w:r>
          <w:rPr>
            <w:b/>
            <w:sz w:val="32"/>
            <w:szCs w:val="32"/>
          </w:rPr>
          <w:t xml:space="preserve"> of </w:t>
        </w:r>
        <w:r>
          <w:rPr>
            <w:b/>
            <w:sz w:val="32"/>
            <w:szCs w:val="32"/>
          </w:rPr>
          <w:t>“</w:t>
        </w:r>
        <w:r>
          <w:rPr>
            <w:b/>
            <w:sz w:val="32"/>
            <w:szCs w:val="32"/>
          </w:rPr>
          <w:t>2, 29</w:t>
        </w:r>
        <w:r>
          <w:rPr>
            <w:b/>
            <w:sz w:val="32"/>
            <w:szCs w:val="32"/>
          </w:rPr>
          <w:t>”</w:t>
        </w:r>
      </w:ins>
      <w:ins w:id="36" w:author="COMPAQ" w:date="2014-03-15T20:19:00Z">
        <w:r>
          <w:rPr>
            <w:b/>
            <w:sz w:val="32"/>
            <w:szCs w:val="32"/>
          </w:rPr>
          <w:t xml:space="preserve"> in all three legends.</w:t>
        </w:r>
      </w:ins>
    </w:p>
    <w:p w:rsidR="00B47F66" w:rsidRPr="00B47F66" w:rsidRDefault="00B47F66">
      <w:pPr>
        <w:rPr>
          <w:b/>
          <w:sz w:val="32"/>
          <w:szCs w:val="32"/>
          <w:rPrChange w:id="37" w:author="COMPAQ" w:date="2014-03-15T20:14:00Z">
            <w:rPr/>
          </w:rPrChange>
        </w:rPr>
      </w:pPr>
    </w:p>
    <w:sectPr w:rsidR="00B47F66" w:rsidRPr="00B47F66" w:rsidSect="003A6F82">
      <w:footerReference w:type="default" r:id="rId5"/>
      <w:pgSz w:w="12240" w:h="15840"/>
      <w:pgMar w:top="1440" w:right="1440" w:bottom="1440" w:left="1440" w:header="708" w:footer="708" w:gutter="0"/>
      <w:lnNumType w:countBy="1" w:restart="continuous"/>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 ??">
    <w:altName w:val="MS Mincho"/>
    <w:panose1 w:val="00000000000000000000"/>
    <w:charset w:val="80"/>
    <w:family w:val="roman"/>
    <w:notTrueType/>
    <w:pitch w:val="fixed"/>
    <w:sig w:usb0="00000001" w:usb1="08070000" w:usb2="00000010" w:usb3="00000000" w:csb0="00020000" w:csb1="00000000"/>
  </w:font>
  <w:font w:name="HebarU">
    <w:altName w:val="Courier New"/>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6F82" w:rsidRDefault="00C9094D">
    <w:pPr>
      <w:pStyle w:val="Footer"/>
      <w:jc w:val="center"/>
    </w:pPr>
    <w:r>
      <w:fldChar w:fldCharType="begin"/>
    </w:r>
    <w:r>
      <w:instrText xml:space="preserve"> PAGE   \* MERGEFORMAT </w:instrText>
    </w:r>
    <w:r>
      <w:fldChar w:fldCharType="separate"/>
    </w:r>
    <w:r w:rsidR="00B47F66">
      <w:rPr>
        <w:noProof/>
      </w:rPr>
      <w:t>2</w:t>
    </w:r>
    <w:r>
      <w:fldChar w:fldCharType="end"/>
    </w:r>
  </w:p>
  <w:p w:rsidR="003A6F82" w:rsidRDefault="00C9094D">
    <w:pPr>
      <w:pStyle w:val="Foote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compat/>
  <w:rsids>
    <w:rsidRoot w:val="00B47F66"/>
    <w:rsid w:val="00352D8E"/>
    <w:rsid w:val="00AC7DA3"/>
    <w:rsid w:val="00B47F66"/>
    <w:rsid w:val="00C348B0"/>
    <w:rsid w:val="00C909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stocktick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F66"/>
    <w:pPr>
      <w:spacing w:after="160" w:line="259" w:lineRule="auto"/>
    </w:pPr>
    <w:rPr>
      <w:rFonts w:ascii="Calibri" w:eastAsia="Calibri" w:hAnsi="Calibri"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B47F66"/>
    <w:rPr>
      <w:rFonts w:cs="Times New Roman"/>
      <w:color w:val="0000FF"/>
      <w:u w:val="single"/>
    </w:rPr>
  </w:style>
  <w:style w:type="paragraph" w:styleId="Footer">
    <w:name w:val="footer"/>
    <w:basedOn w:val="Normal"/>
    <w:link w:val="FooterChar"/>
    <w:uiPriority w:val="99"/>
    <w:rsid w:val="00B47F66"/>
    <w:pPr>
      <w:tabs>
        <w:tab w:val="center" w:pos="4703"/>
        <w:tab w:val="right" w:pos="9406"/>
      </w:tabs>
      <w:spacing w:after="0" w:line="240" w:lineRule="auto"/>
    </w:pPr>
    <w:rPr>
      <w:rFonts w:cs="Calibri"/>
      <w:lang w:val="en-US"/>
    </w:rPr>
  </w:style>
  <w:style w:type="character" w:customStyle="1" w:styleId="FooterChar">
    <w:name w:val="Footer Char"/>
    <w:basedOn w:val="DefaultParagraphFont"/>
    <w:link w:val="Footer"/>
    <w:uiPriority w:val="99"/>
    <w:rsid w:val="00B47F66"/>
    <w:rPr>
      <w:rFonts w:ascii="Calibri" w:eastAsia="Calibri" w:hAnsi="Calibri" w:cs="Calibri"/>
    </w:rPr>
  </w:style>
  <w:style w:type="paragraph" w:styleId="ListParagraph">
    <w:name w:val="List Paragraph"/>
    <w:basedOn w:val="Normal"/>
    <w:uiPriority w:val="99"/>
    <w:qFormat/>
    <w:rsid w:val="00B47F66"/>
    <w:pPr>
      <w:spacing w:after="0" w:line="240" w:lineRule="auto"/>
      <w:ind w:left="720"/>
    </w:pPr>
    <w:rPr>
      <w:rFonts w:cs="Calibri"/>
      <w:lang w:val="en-US"/>
    </w:rPr>
  </w:style>
  <w:style w:type="paragraph" w:customStyle="1" w:styleId="authors">
    <w:name w:val="authors"/>
    <w:basedOn w:val="Normal"/>
    <w:uiPriority w:val="99"/>
    <w:rsid w:val="00B47F66"/>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DecimalAligned">
    <w:name w:val="Decimal Aligned"/>
    <w:basedOn w:val="Normal"/>
    <w:uiPriority w:val="99"/>
    <w:rsid w:val="00B47F66"/>
    <w:pPr>
      <w:tabs>
        <w:tab w:val="decimal" w:pos="360"/>
      </w:tabs>
      <w:spacing w:after="200" w:line="276" w:lineRule="auto"/>
    </w:pPr>
    <w:rPr>
      <w:rFonts w:eastAsia="Times New Roman" w:cs="Calibri"/>
      <w:lang w:val="en-US"/>
    </w:rPr>
  </w:style>
  <w:style w:type="character" w:styleId="LineNumber">
    <w:name w:val="line number"/>
    <w:basedOn w:val="DefaultParagraphFont"/>
    <w:uiPriority w:val="99"/>
    <w:semiHidden/>
    <w:unhideWhenUsed/>
    <w:rsid w:val="00B47F66"/>
  </w:style>
  <w:style w:type="character" w:styleId="CommentReference">
    <w:name w:val="annotation reference"/>
    <w:basedOn w:val="DefaultParagraphFont"/>
    <w:uiPriority w:val="99"/>
    <w:semiHidden/>
    <w:unhideWhenUsed/>
    <w:rsid w:val="00B47F66"/>
    <w:rPr>
      <w:sz w:val="16"/>
      <w:szCs w:val="16"/>
    </w:rPr>
  </w:style>
  <w:style w:type="paragraph" w:styleId="CommentText">
    <w:name w:val="annotation text"/>
    <w:basedOn w:val="Normal"/>
    <w:link w:val="CommentTextChar"/>
    <w:uiPriority w:val="99"/>
    <w:semiHidden/>
    <w:unhideWhenUsed/>
    <w:rsid w:val="00B47F66"/>
    <w:pPr>
      <w:spacing w:line="240" w:lineRule="auto"/>
    </w:pPr>
    <w:rPr>
      <w:sz w:val="20"/>
      <w:szCs w:val="20"/>
    </w:rPr>
  </w:style>
  <w:style w:type="character" w:customStyle="1" w:styleId="CommentTextChar">
    <w:name w:val="Comment Text Char"/>
    <w:basedOn w:val="DefaultParagraphFont"/>
    <w:link w:val="CommentText"/>
    <w:uiPriority w:val="99"/>
    <w:semiHidden/>
    <w:rsid w:val="00B47F66"/>
    <w:rPr>
      <w:rFonts w:ascii="Calibri" w:eastAsia="Calibri" w:hAnsi="Calibri"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B47F66"/>
    <w:rPr>
      <w:b/>
      <w:bCs/>
    </w:rPr>
  </w:style>
  <w:style w:type="character" w:customStyle="1" w:styleId="CommentSubjectChar">
    <w:name w:val="Comment Subject Char"/>
    <w:basedOn w:val="CommentTextChar"/>
    <w:link w:val="CommentSubject"/>
    <w:uiPriority w:val="99"/>
    <w:semiHidden/>
    <w:rsid w:val="00B47F66"/>
    <w:rPr>
      <w:b/>
      <w:bCs/>
    </w:rPr>
  </w:style>
  <w:style w:type="paragraph" w:styleId="BalloonText">
    <w:name w:val="Balloon Text"/>
    <w:basedOn w:val="Normal"/>
    <w:link w:val="BalloonTextChar"/>
    <w:uiPriority w:val="99"/>
    <w:semiHidden/>
    <w:unhideWhenUsed/>
    <w:rsid w:val="00B47F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7F66"/>
    <w:rPr>
      <w:rFonts w:ascii="Tahoma" w:eastAsia="Calibri"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hyperlink" Target="mailto:emulanda123@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17</Pages>
  <Words>4017</Words>
  <Characters>22898</Characters>
  <Application>Microsoft Office Word</Application>
  <DocSecurity>0</DocSecurity>
  <Lines>190</Lines>
  <Paragraphs>53</Paragraphs>
  <ScaleCrop>false</ScaleCrop>
  <Company/>
  <LinksUpToDate>false</LinksUpToDate>
  <CharactersWithSpaces>26862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COMPAQ</cp:lastModifiedBy>
  <cp:revision>1</cp:revision>
  <dcterms:created xsi:type="dcterms:W3CDTF">2014-03-15T17:04:00Z</dcterms:created>
  <dcterms:modified xsi:type="dcterms:W3CDTF">2014-03-15T17:21:00Z</dcterms:modified>
</cp:coreProperties>
</file>