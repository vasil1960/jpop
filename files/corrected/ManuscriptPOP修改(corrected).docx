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066" w:rsidRPr="005E473D" w:rsidRDefault="00C76066" w:rsidP="00993BEE">
      <w:pPr>
        <w:adjustRightInd w:val="0"/>
        <w:snapToGrid w:val="0"/>
        <w:spacing w:line="480" w:lineRule="auto"/>
        <w:jc w:val="left"/>
        <w:rPr>
          <w:rFonts w:ascii="Times New Roman" w:eastAsia="宋体" w:hAnsi="Times New Roman"/>
          <w:sz w:val="20"/>
          <w:szCs w:val="20"/>
        </w:rPr>
      </w:pPr>
      <w:r w:rsidRPr="005E473D">
        <w:rPr>
          <w:rFonts w:ascii="Times New Roman" w:eastAsia="宋体" w:hAnsi="Times New Roman"/>
          <w:sz w:val="20"/>
          <w:szCs w:val="20"/>
        </w:rPr>
        <w:t>Title page</w:t>
      </w:r>
    </w:p>
    <w:p w:rsidR="00993BEE" w:rsidRDefault="00993BEE" w:rsidP="0001176F">
      <w:pPr>
        <w:pStyle w:val="1"/>
        <w:adjustRightInd w:val="0"/>
        <w:snapToGrid w:val="0"/>
        <w:spacing w:line="480" w:lineRule="auto"/>
        <w:ind w:left="420"/>
      </w:pPr>
      <w:bookmarkStart w:id="0" w:name="OLE_LINK90"/>
      <w:bookmarkStart w:id="1" w:name="OLE_LINK95"/>
      <w:r>
        <w:rPr>
          <w:rFonts w:hint="eastAsia"/>
        </w:rPr>
        <w:t xml:space="preserve">PLANT REGENERATION FROM MATURE ZYGOTIC EMBRYO EXPLANTS OF </w:t>
      </w:r>
      <w:r w:rsidRPr="00E97514">
        <w:rPr>
          <w:rFonts w:hint="eastAsia"/>
          <w:i/>
        </w:rPr>
        <w:t xml:space="preserve">ACACIA CRASSICARPA </w:t>
      </w:r>
      <w:r>
        <w:rPr>
          <w:rFonts w:hint="eastAsia"/>
        </w:rPr>
        <w:t xml:space="preserve">VIA </w:t>
      </w:r>
      <w:r w:rsidR="00607CBD">
        <w:rPr>
          <w:rFonts w:hint="eastAsia"/>
        </w:rPr>
        <w:t xml:space="preserve">ADVENTITOUS SHOOT </w:t>
      </w:r>
      <w:r>
        <w:rPr>
          <w:rFonts w:hint="eastAsia"/>
        </w:rPr>
        <w:t>ORGANOGENESIS</w:t>
      </w:r>
    </w:p>
    <w:bookmarkEnd w:id="0"/>
    <w:bookmarkEnd w:id="1"/>
    <w:p w:rsidR="00C76066" w:rsidRPr="00993BEE" w:rsidRDefault="00C76066" w:rsidP="00993BEE">
      <w:pPr>
        <w:pStyle w:val="url"/>
        <w:adjustRightInd w:val="0"/>
        <w:snapToGrid w:val="0"/>
        <w:spacing w:line="480" w:lineRule="auto"/>
      </w:pPr>
    </w:p>
    <w:p w:rsidR="00511FAF" w:rsidRDefault="00511FAF" w:rsidP="00511FAF">
      <w:pPr>
        <w:adjustRightInd w:val="0"/>
        <w:snapToGrid w:val="0"/>
        <w:spacing w:line="480" w:lineRule="auto"/>
        <w:rPr>
          <w:rFonts w:ascii="Calibri" w:eastAsia="宋体" w:hAnsi="Calibri" w:cs="Times New Roman"/>
          <w:b/>
          <w:i/>
          <w:sz w:val="24"/>
          <w:szCs w:val="24"/>
        </w:rPr>
      </w:pPr>
      <w:r w:rsidRPr="00BD71EB">
        <w:rPr>
          <w:rFonts w:ascii="Calibri" w:eastAsia="宋体" w:hAnsi="Calibri" w:cs="Times New Roman"/>
          <w:b/>
          <w:sz w:val="24"/>
          <w:szCs w:val="24"/>
        </w:rPr>
        <w:t>Running Title:</w:t>
      </w:r>
      <w:r>
        <w:rPr>
          <w:rFonts w:ascii="Calibri" w:eastAsia="宋体" w:hAnsi="Calibri" w:cs="Times New Roman" w:hint="eastAsia"/>
          <w:b/>
          <w:sz w:val="24"/>
          <w:szCs w:val="24"/>
        </w:rPr>
        <w:t xml:space="preserve"> Plant regeneration of </w:t>
      </w:r>
      <w:r w:rsidRPr="00F9039A">
        <w:rPr>
          <w:rFonts w:ascii="Calibri" w:eastAsia="宋体" w:hAnsi="Calibri" w:cs="Times New Roman"/>
          <w:b/>
          <w:i/>
          <w:sz w:val="24"/>
          <w:szCs w:val="24"/>
        </w:rPr>
        <w:t xml:space="preserve">Acacia </w:t>
      </w:r>
      <w:proofErr w:type="spellStart"/>
      <w:r w:rsidRPr="00F9039A">
        <w:rPr>
          <w:rFonts w:ascii="Calibri" w:eastAsia="宋体" w:hAnsi="Calibri" w:cs="Times New Roman"/>
          <w:b/>
          <w:i/>
          <w:sz w:val="24"/>
          <w:szCs w:val="24"/>
        </w:rPr>
        <w:t>crassicarpa</w:t>
      </w:r>
      <w:proofErr w:type="spellEnd"/>
    </w:p>
    <w:p w:rsidR="00511FAF" w:rsidRPr="00AF2DA9" w:rsidRDefault="00511FAF" w:rsidP="00511FAF">
      <w:pPr>
        <w:adjustRightInd w:val="0"/>
        <w:snapToGrid w:val="0"/>
        <w:spacing w:line="480" w:lineRule="auto"/>
        <w:rPr>
          <w:rFonts w:ascii="Calibri" w:eastAsia="宋体" w:hAnsi="Calibri" w:cs="Times New Roman"/>
          <w:b/>
          <w:sz w:val="24"/>
          <w:szCs w:val="24"/>
        </w:rPr>
      </w:pPr>
    </w:p>
    <w:p w:rsidR="00C76066" w:rsidRPr="005E473D" w:rsidRDefault="00C76066" w:rsidP="00993BEE">
      <w:pPr>
        <w:pStyle w:val="author"/>
        <w:adjustRightInd w:val="0"/>
        <w:snapToGrid w:val="0"/>
        <w:spacing w:line="480" w:lineRule="auto"/>
      </w:pPr>
      <w:proofErr w:type="spellStart"/>
      <w:r w:rsidRPr="005E473D">
        <w:t>Donglin</w:t>
      </w:r>
      <w:proofErr w:type="spellEnd"/>
      <w:r w:rsidRPr="005E473D">
        <w:t xml:space="preserve"> Yao</w:t>
      </w:r>
      <w:r w:rsidRPr="005E473D">
        <w:rPr>
          <w:vertAlign w:val="superscript"/>
        </w:rPr>
        <w:t>1#</w:t>
      </w:r>
      <w:r w:rsidRPr="005E473D">
        <w:t>,Yi Jin</w:t>
      </w:r>
      <w:r w:rsidRPr="005E473D">
        <w:rPr>
          <w:vertAlign w:val="superscript"/>
        </w:rPr>
        <w:t>1#</w:t>
      </w:r>
      <w:r w:rsidRPr="005E473D">
        <w:t>,Weina Liu</w:t>
      </w:r>
      <w:bookmarkStart w:id="2" w:name="OLE_LINK75"/>
      <w:r w:rsidRPr="005E473D">
        <w:rPr>
          <w:vertAlign w:val="superscript"/>
        </w:rPr>
        <w:t>1</w:t>
      </w:r>
      <w:bookmarkEnd w:id="2"/>
      <w:r w:rsidRPr="005E473D">
        <w:t>,</w:t>
      </w:r>
      <w:r>
        <w:rPr>
          <w:rFonts w:hint="eastAsia"/>
        </w:rPr>
        <w:t>Xiaoyu Wang</w:t>
      </w:r>
      <w:r w:rsidRPr="005E473D">
        <w:rPr>
          <w:vertAlign w:val="superscript"/>
        </w:rPr>
        <w:t>1</w:t>
      </w:r>
      <w:r w:rsidRPr="005E473D">
        <w:t>,</w:t>
      </w:r>
      <w:r>
        <w:rPr>
          <w:rFonts w:hint="eastAsia"/>
        </w:rPr>
        <w:t>Huihong Guo</w:t>
      </w:r>
      <w:r w:rsidRPr="005E473D">
        <w:rPr>
          <w:vertAlign w:val="superscript"/>
        </w:rPr>
        <w:t>1</w:t>
      </w:r>
      <w:r>
        <w:rPr>
          <w:rFonts w:hint="eastAsia"/>
        </w:rPr>
        <w:t>,</w:t>
      </w:r>
      <w:r w:rsidRPr="005E473D">
        <w:t>Xiangming Xie</w:t>
      </w:r>
      <w:r w:rsidRPr="005E473D">
        <w:rPr>
          <w:vertAlign w:val="superscript"/>
        </w:rPr>
        <w:t>1*</w:t>
      </w:r>
    </w:p>
    <w:p w:rsidR="00C76066" w:rsidRPr="005E473D" w:rsidRDefault="00C76066" w:rsidP="00993BEE">
      <w:pPr>
        <w:pStyle w:val="affiliation"/>
        <w:adjustRightInd w:val="0"/>
        <w:snapToGrid w:val="0"/>
        <w:spacing w:line="480" w:lineRule="auto"/>
        <w:rPr>
          <w:rFonts w:ascii="Times New Roman" w:hAnsi="Times New Roman"/>
          <w:vertAlign w:val="superscript"/>
        </w:rPr>
      </w:pPr>
    </w:p>
    <w:p w:rsidR="00C76066" w:rsidRPr="005E473D" w:rsidRDefault="00C76066" w:rsidP="00993BEE">
      <w:pPr>
        <w:pStyle w:val="affiliation"/>
        <w:adjustRightInd w:val="0"/>
        <w:snapToGrid w:val="0"/>
        <w:spacing w:line="480" w:lineRule="auto"/>
      </w:pPr>
      <w:r w:rsidRPr="005E473D">
        <w:rPr>
          <w:vertAlign w:val="superscript"/>
        </w:rPr>
        <w:t>1</w:t>
      </w:r>
      <w:r w:rsidRPr="005E473D">
        <w:t xml:space="preserve">: College of Biological Sciences and Biotechnology, Beijing Forestry University, </w:t>
      </w:r>
    </w:p>
    <w:p w:rsidR="00C76066" w:rsidRPr="005E473D" w:rsidRDefault="00C76066" w:rsidP="00993BEE">
      <w:pPr>
        <w:pStyle w:val="affiliation"/>
        <w:adjustRightInd w:val="0"/>
        <w:snapToGrid w:val="0"/>
        <w:spacing w:line="480" w:lineRule="auto"/>
      </w:pPr>
      <w:r w:rsidRPr="005E473D">
        <w:t xml:space="preserve">35 </w:t>
      </w:r>
      <w:proofErr w:type="spellStart"/>
      <w:r w:rsidRPr="005E473D">
        <w:t>QingHua</w:t>
      </w:r>
      <w:proofErr w:type="spellEnd"/>
      <w:r w:rsidRPr="005E473D">
        <w:t xml:space="preserve"> East Road, Beijing 100083, PR China.</w:t>
      </w:r>
    </w:p>
    <w:p w:rsidR="00C76066" w:rsidRPr="005E473D" w:rsidRDefault="00C76066" w:rsidP="00993BEE">
      <w:pPr>
        <w:pStyle w:val="affiliation"/>
        <w:adjustRightInd w:val="0"/>
        <w:snapToGrid w:val="0"/>
        <w:spacing w:line="480" w:lineRule="auto"/>
      </w:pPr>
    </w:p>
    <w:p w:rsidR="00C76066" w:rsidRPr="005E473D" w:rsidRDefault="00C76066" w:rsidP="00993BEE">
      <w:pPr>
        <w:pStyle w:val="affiliation"/>
        <w:adjustRightInd w:val="0"/>
        <w:snapToGrid w:val="0"/>
        <w:spacing w:line="480" w:lineRule="auto"/>
        <w:rPr>
          <w:bCs/>
        </w:rPr>
      </w:pPr>
      <w:r w:rsidRPr="00F269CB">
        <w:rPr>
          <w:bCs/>
        </w:rPr>
        <w:t>#These authors contributed equally to this work.</w:t>
      </w:r>
    </w:p>
    <w:p w:rsidR="00C76066" w:rsidRPr="005E473D" w:rsidRDefault="00C76066" w:rsidP="00993BEE">
      <w:pPr>
        <w:pStyle w:val="affiliation"/>
        <w:adjustRightInd w:val="0"/>
        <w:snapToGrid w:val="0"/>
        <w:spacing w:line="480" w:lineRule="auto"/>
        <w:rPr>
          <w:bCs/>
        </w:rPr>
      </w:pPr>
      <w:r w:rsidRPr="005E473D">
        <w:rPr>
          <w:bCs/>
        </w:rPr>
        <w:t xml:space="preserve">*Corresponding Author. </w:t>
      </w:r>
    </w:p>
    <w:p w:rsidR="00C76066" w:rsidRPr="005E473D" w:rsidRDefault="00C76066" w:rsidP="00993BEE">
      <w:pPr>
        <w:pStyle w:val="phone"/>
        <w:adjustRightInd w:val="0"/>
        <w:snapToGrid w:val="0"/>
        <w:spacing w:line="480" w:lineRule="auto"/>
      </w:pPr>
      <w:r w:rsidRPr="005E473D">
        <w:t xml:space="preserve">Tel: +86-10-62336074; </w:t>
      </w:r>
    </w:p>
    <w:p w:rsidR="00C76066" w:rsidRPr="005E473D" w:rsidRDefault="00C76066" w:rsidP="00993BEE">
      <w:pPr>
        <w:pStyle w:val="fax"/>
        <w:adjustRightInd w:val="0"/>
        <w:snapToGrid w:val="0"/>
        <w:spacing w:line="480" w:lineRule="auto"/>
      </w:pPr>
      <w:r w:rsidRPr="005E473D">
        <w:t xml:space="preserve">Fax: +86-10-62336074; </w:t>
      </w:r>
    </w:p>
    <w:p w:rsidR="00C76066" w:rsidRDefault="00C76066" w:rsidP="0006720C">
      <w:pPr>
        <w:pStyle w:val="email"/>
        <w:adjustRightInd w:val="0"/>
        <w:snapToGrid w:val="0"/>
        <w:spacing w:line="480" w:lineRule="auto"/>
      </w:pPr>
      <w:r w:rsidRPr="005E473D">
        <w:t>E-mail address:</w:t>
      </w:r>
      <w:bookmarkStart w:id="3" w:name="OLE_LINK21"/>
      <w:bookmarkStart w:id="4" w:name="OLE_LINK22"/>
      <w:r w:rsidRPr="005E473D">
        <w:t xml:space="preserve"> </w:t>
      </w:r>
      <w:hyperlink r:id="rId9" w:history="1">
        <w:r w:rsidR="0006720C" w:rsidRPr="00887F11">
          <w:rPr>
            <w:rStyle w:val="ab"/>
          </w:rPr>
          <w:t>xiexiangm@bjfu.edu.cn</w:t>
        </w:r>
      </w:hyperlink>
      <w:bookmarkEnd w:id="3"/>
      <w:bookmarkEnd w:id="4"/>
    </w:p>
    <w:p w:rsidR="0006720C" w:rsidRDefault="0006720C" w:rsidP="0006720C">
      <w:pPr>
        <w:pStyle w:val="url"/>
      </w:pPr>
    </w:p>
    <w:p w:rsidR="0006720C" w:rsidRDefault="0006720C" w:rsidP="0006720C"/>
    <w:p w:rsidR="0006720C" w:rsidRDefault="0006720C" w:rsidP="0006720C"/>
    <w:p w:rsidR="0006720C" w:rsidRDefault="0006720C" w:rsidP="0006720C"/>
    <w:p w:rsidR="0006720C" w:rsidRDefault="0006720C" w:rsidP="0006720C"/>
    <w:p w:rsidR="00D95285" w:rsidRDefault="00D95285" w:rsidP="00993BEE">
      <w:pPr>
        <w:pStyle w:val="abstract"/>
        <w:adjustRightInd w:val="0"/>
        <w:snapToGrid w:val="0"/>
        <w:spacing w:line="480" w:lineRule="auto"/>
      </w:pPr>
    </w:p>
    <w:p w:rsidR="00C76066" w:rsidRPr="005E473D" w:rsidRDefault="00C76066" w:rsidP="00993BEE">
      <w:pPr>
        <w:pStyle w:val="abstract"/>
        <w:adjustRightInd w:val="0"/>
        <w:snapToGrid w:val="0"/>
        <w:spacing w:line="480" w:lineRule="auto"/>
      </w:pPr>
      <w:r w:rsidRPr="005E473D">
        <w:lastRenderedPageBreak/>
        <w:t>Abstract:</w:t>
      </w:r>
    </w:p>
    <w:p w:rsidR="00C76066" w:rsidRPr="00750FF8" w:rsidRDefault="00C76066" w:rsidP="00993BEE">
      <w:pPr>
        <w:pStyle w:val="abstract"/>
        <w:adjustRightInd w:val="0"/>
        <w:snapToGrid w:val="0"/>
        <w:spacing w:line="480" w:lineRule="auto"/>
        <w:rPr>
          <w:szCs w:val="20"/>
        </w:rPr>
      </w:pPr>
      <w:bookmarkStart w:id="5" w:name="OLE_LINK25"/>
      <w:bookmarkStart w:id="6" w:name="OLE_LINK30"/>
      <w:r w:rsidRPr="005E473D">
        <w:rPr>
          <w:i/>
          <w:szCs w:val="20"/>
        </w:rPr>
        <w:t xml:space="preserve">Acacia </w:t>
      </w:r>
      <w:proofErr w:type="spellStart"/>
      <w:r w:rsidRPr="005E473D">
        <w:rPr>
          <w:i/>
          <w:szCs w:val="20"/>
        </w:rPr>
        <w:t>crassicarpa</w:t>
      </w:r>
      <w:proofErr w:type="spellEnd"/>
      <w:r w:rsidRPr="005E473D">
        <w:rPr>
          <w:szCs w:val="20"/>
        </w:rPr>
        <w:t xml:space="preserve"> </w:t>
      </w:r>
      <w:r w:rsidRPr="005E473D">
        <w:t xml:space="preserve">is a major species for </w:t>
      </w:r>
      <w:r>
        <w:t>fiber</w:t>
      </w:r>
      <w:r w:rsidRPr="005E473D">
        <w:t xml:space="preserve"> production in </w:t>
      </w:r>
      <w:r w:rsidRPr="005E473D">
        <w:rPr>
          <w:szCs w:val="20"/>
        </w:rPr>
        <w:t xml:space="preserve">Southeast Asia. </w:t>
      </w:r>
      <w:r w:rsidRPr="005E473D">
        <w:rPr>
          <w:i/>
          <w:szCs w:val="20"/>
        </w:rPr>
        <w:t xml:space="preserve">In vitro </w:t>
      </w:r>
      <w:r w:rsidRPr="005E473D">
        <w:rPr>
          <w:szCs w:val="20"/>
        </w:rPr>
        <w:t xml:space="preserve">multiplication of this species </w:t>
      </w:r>
      <w:r>
        <w:rPr>
          <w:rFonts w:hint="eastAsia"/>
          <w:szCs w:val="20"/>
        </w:rPr>
        <w:t xml:space="preserve">could </w:t>
      </w:r>
      <w:r w:rsidRPr="005E473D">
        <w:rPr>
          <w:szCs w:val="20"/>
        </w:rPr>
        <w:t>be valuable for expanding plantation.</w:t>
      </w:r>
      <w:r w:rsidRPr="005E473D">
        <w:rPr>
          <w:rFonts w:hint="eastAsia"/>
          <w:szCs w:val="20"/>
        </w:rPr>
        <w:t xml:space="preserve"> </w:t>
      </w:r>
      <w:r>
        <w:rPr>
          <w:rFonts w:hint="eastAsia"/>
          <w:szCs w:val="20"/>
        </w:rPr>
        <w:t>To</w:t>
      </w:r>
      <w:r w:rsidRPr="005E473D">
        <w:rPr>
          <w:szCs w:val="20"/>
        </w:rPr>
        <w:t xml:space="preserve"> </w:t>
      </w:r>
      <w:r w:rsidRPr="005E473D">
        <w:rPr>
          <w:rFonts w:eastAsia="宋体"/>
          <w:szCs w:val="20"/>
        </w:rPr>
        <w:t xml:space="preserve">explore </w:t>
      </w:r>
      <w:r>
        <w:rPr>
          <w:rFonts w:eastAsia="宋体" w:hint="eastAsia"/>
          <w:szCs w:val="20"/>
        </w:rPr>
        <w:t>new</w:t>
      </w:r>
      <w:r w:rsidRPr="005E473D">
        <w:rPr>
          <w:rFonts w:eastAsia="宋体"/>
          <w:szCs w:val="20"/>
        </w:rPr>
        <w:t xml:space="preserve"> approaches</w:t>
      </w:r>
      <w:r w:rsidRPr="005E473D">
        <w:rPr>
          <w:szCs w:val="20"/>
        </w:rPr>
        <w:t xml:space="preserve"> </w:t>
      </w:r>
      <w:r>
        <w:rPr>
          <w:rFonts w:hint="eastAsia"/>
          <w:szCs w:val="20"/>
        </w:rPr>
        <w:t>to propagate</w:t>
      </w:r>
      <w:r w:rsidRPr="005E473D">
        <w:rPr>
          <w:szCs w:val="20"/>
        </w:rPr>
        <w:t xml:space="preserve"> </w:t>
      </w:r>
      <w:r w:rsidRPr="005E473D">
        <w:rPr>
          <w:i/>
          <w:szCs w:val="20"/>
        </w:rPr>
        <w:t xml:space="preserve">A. </w:t>
      </w:r>
      <w:proofErr w:type="spellStart"/>
      <w:r w:rsidRPr="005E473D">
        <w:rPr>
          <w:i/>
          <w:szCs w:val="20"/>
        </w:rPr>
        <w:t>crassicarpa</w:t>
      </w:r>
      <w:proofErr w:type="spellEnd"/>
      <w:r w:rsidRPr="00D262D0">
        <w:rPr>
          <w:szCs w:val="20"/>
        </w:rPr>
        <w:t>,</w:t>
      </w:r>
      <w:r>
        <w:rPr>
          <w:rFonts w:hint="eastAsia"/>
          <w:szCs w:val="20"/>
        </w:rPr>
        <w:t xml:space="preserve"> we developed</w:t>
      </w:r>
      <w:r w:rsidRPr="005E473D">
        <w:rPr>
          <w:szCs w:val="20"/>
        </w:rPr>
        <w:t xml:space="preserve"> an efficient </w:t>
      </w:r>
      <w:r>
        <w:rPr>
          <w:rFonts w:hint="eastAsia"/>
          <w:szCs w:val="20"/>
        </w:rPr>
        <w:t xml:space="preserve">system to </w:t>
      </w:r>
      <w:r w:rsidRPr="005E473D">
        <w:rPr>
          <w:szCs w:val="20"/>
        </w:rPr>
        <w:t>regenerat</w:t>
      </w:r>
      <w:r>
        <w:rPr>
          <w:rFonts w:hint="eastAsia"/>
          <w:szCs w:val="20"/>
        </w:rPr>
        <w:t>e</w:t>
      </w:r>
      <w:r w:rsidRPr="005E473D">
        <w:rPr>
          <w:szCs w:val="20"/>
        </w:rPr>
        <w:t xml:space="preserve"> </w:t>
      </w:r>
      <w:r>
        <w:rPr>
          <w:rFonts w:hint="eastAsia"/>
          <w:szCs w:val="20"/>
        </w:rPr>
        <w:t xml:space="preserve">plants </w:t>
      </w:r>
      <w:r w:rsidRPr="005E473D">
        <w:rPr>
          <w:szCs w:val="20"/>
        </w:rPr>
        <w:t xml:space="preserve">from </w:t>
      </w:r>
      <w:bookmarkStart w:id="7" w:name="OLE_LINK13"/>
      <w:bookmarkStart w:id="8" w:name="OLE_LINK14"/>
      <w:r w:rsidRPr="005E473D">
        <w:rPr>
          <w:szCs w:val="20"/>
        </w:rPr>
        <w:t>mature zygotic embryo</w:t>
      </w:r>
      <w:bookmarkEnd w:id="7"/>
      <w:bookmarkEnd w:id="8"/>
      <w:r w:rsidRPr="005E473D">
        <w:rPr>
          <w:rFonts w:hint="eastAsia"/>
          <w:szCs w:val="20"/>
        </w:rPr>
        <w:t xml:space="preserve"> </w:t>
      </w:r>
      <w:r w:rsidRPr="005E473D">
        <w:rPr>
          <w:szCs w:val="20"/>
        </w:rPr>
        <w:t xml:space="preserve">explants </w:t>
      </w:r>
      <w:r>
        <w:rPr>
          <w:rFonts w:hint="eastAsia"/>
          <w:szCs w:val="20"/>
        </w:rPr>
        <w:t xml:space="preserve">via </w:t>
      </w:r>
      <w:r w:rsidR="00511FAF">
        <w:rPr>
          <w:rFonts w:hint="eastAsia"/>
          <w:szCs w:val="20"/>
        </w:rPr>
        <w:t xml:space="preserve">shoot </w:t>
      </w:r>
      <w:r w:rsidRPr="005E473D">
        <w:rPr>
          <w:szCs w:val="20"/>
        </w:rPr>
        <w:t xml:space="preserve">organogenesis. </w:t>
      </w:r>
      <w:r w:rsidRPr="005E473D">
        <w:rPr>
          <w:rFonts w:hint="eastAsia"/>
          <w:szCs w:val="20"/>
        </w:rPr>
        <w:t>E</w:t>
      </w:r>
      <w:r w:rsidRPr="005E473D">
        <w:rPr>
          <w:szCs w:val="20"/>
        </w:rPr>
        <w:t>mbryos</w:t>
      </w:r>
      <w:r w:rsidRPr="005E473D">
        <w:rPr>
          <w:rFonts w:hint="eastAsia"/>
          <w:szCs w:val="20"/>
        </w:rPr>
        <w:t xml:space="preserve"> were cultured</w:t>
      </w:r>
      <w:r w:rsidRPr="005E473D">
        <w:rPr>
          <w:szCs w:val="20"/>
        </w:rPr>
        <w:t xml:space="preserve"> on </w:t>
      </w:r>
      <w:proofErr w:type="spellStart"/>
      <w:r w:rsidRPr="005E473D">
        <w:rPr>
          <w:szCs w:val="20"/>
        </w:rPr>
        <w:t>Murashige</w:t>
      </w:r>
      <w:proofErr w:type="spellEnd"/>
      <w:r w:rsidRPr="005E473D">
        <w:rPr>
          <w:szCs w:val="20"/>
        </w:rPr>
        <w:t xml:space="preserve"> and </w:t>
      </w:r>
      <w:proofErr w:type="spellStart"/>
      <w:r w:rsidRPr="005E473D">
        <w:rPr>
          <w:szCs w:val="20"/>
        </w:rPr>
        <w:t>Skoog</w:t>
      </w:r>
      <w:proofErr w:type="spellEnd"/>
      <w:r w:rsidRPr="005E473D">
        <w:rPr>
          <w:szCs w:val="20"/>
        </w:rPr>
        <w:t xml:space="preserve"> (MS) medi</w:t>
      </w:r>
      <w:r w:rsidRPr="005E473D">
        <w:rPr>
          <w:rFonts w:hint="eastAsia"/>
          <w:szCs w:val="20"/>
        </w:rPr>
        <w:t>um</w:t>
      </w:r>
      <w:r w:rsidRPr="005E473D">
        <w:rPr>
          <w:szCs w:val="20"/>
        </w:rPr>
        <w:t xml:space="preserve"> supplemented with various concentrations of 1-pheny l-3-(thiadiazol-5-yl) urea (</w:t>
      </w:r>
      <w:proofErr w:type="spellStart"/>
      <w:r w:rsidRPr="005E473D">
        <w:rPr>
          <w:szCs w:val="20"/>
        </w:rPr>
        <w:t>thidiazuron</w:t>
      </w:r>
      <w:proofErr w:type="spellEnd"/>
      <w:r w:rsidRPr="005E473D">
        <w:rPr>
          <w:szCs w:val="20"/>
        </w:rPr>
        <w:t xml:space="preserve">) (TDZ) and </w:t>
      </w:r>
      <w:bookmarkStart w:id="9" w:name="OLE_LINK5"/>
      <w:bookmarkStart w:id="10" w:name="OLE_LINK6"/>
      <w:bookmarkStart w:id="11" w:name="OLE_LINK9"/>
      <w:r w:rsidRPr="005E473D">
        <w:rPr>
          <w:szCs w:val="20"/>
        </w:rPr>
        <w:t>indole-3-acetic acid</w:t>
      </w:r>
      <w:bookmarkEnd w:id="9"/>
      <w:bookmarkEnd w:id="10"/>
      <w:bookmarkEnd w:id="11"/>
      <w:r w:rsidRPr="005E473D">
        <w:rPr>
          <w:szCs w:val="20"/>
        </w:rPr>
        <w:t xml:space="preserve"> (IAA).</w:t>
      </w:r>
      <w:r>
        <w:rPr>
          <w:rFonts w:hint="eastAsia"/>
          <w:szCs w:val="20"/>
        </w:rPr>
        <w:t xml:space="preserve">Combinations of </w:t>
      </w:r>
      <w:r w:rsidRPr="005E473D">
        <w:rPr>
          <w:szCs w:val="20"/>
        </w:rPr>
        <w:t xml:space="preserve">TDZ at </w:t>
      </w:r>
      <w:r w:rsidRPr="005E473D">
        <w:rPr>
          <w:rFonts w:hint="eastAsia"/>
          <w:szCs w:val="20"/>
        </w:rPr>
        <w:t>1</w:t>
      </w:r>
      <w:r>
        <w:rPr>
          <w:rFonts w:hint="eastAsia"/>
          <w:szCs w:val="20"/>
        </w:rPr>
        <w:t>-</w:t>
      </w:r>
      <w:r w:rsidRPr="005E473D">
        <w:rPr>
          <w:szCs w:val="20"/>
        </w:rPr>
        <w:t>2 mg</w:t>
      </w:r>
      <w:r w:rsidR="00483C08">
        <w:rPr>
          <w:rFonts w:hint="eastAsia"/>
          <w:szCs w:val="20"/>
        </w:rPr>
        <w:t xml:space="preserve"> </w:t>
      </w:r>
      <w:r w:rsidR="00D661F9">
        <w:rPr>
          <w:rFonts w:hint="eastAsia"/>
          <w:szCs w:val="20"/>
        </w:rPr>
        <w:t>l</w:t>
      </w:r>
      <w:r w:rsidR="00D661F9" w:rsidRPr="00D661F9">
        <w:rPr>
          <w:rFonts w:hint="eastAsia"/>
          <w:szCs w:val="20"/>
          <w:vertAlign w:val="superscript"/>
        </w:rPr>
        <w:t>-1</w:t>
      </w:r>
      <w:r w:rsidRPr="005E473D">
        <w:rPr>
          <w:szCs w:val="20"/>
        </w:rPr>
        <w:t xml:space="preserve"> and IAA at 0.1</w:t>
      </w:r>
      <w:r>
        <w:rPr>
          <w:rFonts w:hint="eastAsia"/>
          <w:szCs w:val="20"/>
        </w:rPr>
        <w:t>-</w:t>
      </w:r>
      <w:r w:rsidRPr="005E473D">
        <w:rPr>
          <w:szCs w:val="20"/>
        </w:rPr>
        <w:t xml:space="preserve">1.0 </w:t>
      </w:r>
      <w:r w:rsidR="00D661F9" w:rsidRPr="005E473D">
        <w:rPr>
          <w:szCs w:val="20"/>
        </w:rPr>
        <w:t>mg</w:t>
      </w:r>
      <w:r w:rsidR="00D661F9">
        <w:rPr>
          <w:rFonts w:hint="eastAsia"/>
          <w:szCs w:val="20"/>
        </w:rPr>
        <w:t xml:space="preserve"> l</w:t>
      </w:r>
      <w:r w:rsidR="00D661F9" w:rsidRPr="00D661F9">
        <w:rPr>
          <w:rFonts w:hint="eastAsia"/>
          <w:szCs w:val="20"/>
          <w:vertAlign w:val="superscript"/>
        </w:rPr>
        <w:t>-1</w:t>
      </w:r>
      <w:r w:rsidR="00D661F9" w:rsidRPr="005E473D">
        <w:rPr>
          <w:szCs w:val="20"/>
        </w:rPr>
        <w:t xml:space="preserve"> </w:t>
      </w:r>
      <w:r w:rsidRPr="005E473D">
        <w:rPr>
          <w:szCs w:val="20"/>
        </w:rPr>
        <w:t xml:space="preserve">were optimum </w:t>
      </w:r>
      <w:r>
        <w:rPr>
          <w:rFonts w:hint="eastAsia"/>
          <w:szCs w:val="20"/>
        </w:rPr>
        <w:t>to induce</w:t>
      </w:r>
      <w:bookmarkStart w:id="12" w:name="OLE_LINK63"/>
      <w:bookmarkStart w:id="13" w:name="OLE_LINK64"/>
      <w:r>
        <w:rPr>
          <w:rFonts w:hint="eastAsia"/>
          <w:szCs w:val="20"/>
        </w:rPr>
        <w:t xml:space="preserve"> </w:t>
      </w:r>
      <w:r w:rsidRPr="005E473D">
        <w:rPr>
          <w:szCs w:val="20"/>
        </w:rPr>
        <w:t>shoot bud</w:t>
      </w:r>
      <w:bookmarkEnd w:id="12"/>
      <w:bookmarkEnd w:id="13"/>
      <w:r w:rsidRPr="005E473D">
        <w:rPr>
          <w:szCs w:val="20"/>
        </w:rPr>
        <w:t xml:space="preserve"> </w:t>
      </w:r>
      <w:r>
        <w:rPr>
          <w:rFonts w:hint="eastAsia"/>
          <w:szCs w:val="20"/>
        </w:rPr>
        <w:t>formation</w:t>
      </w:r>
      <w:r w:rsidRPr="005E473D">
        <w:rPr>
          <w:szCs w:val="20"/>
        </w:rPr>
        <w:t>.</w:t>
      </w:r>
      <w:r w:rsidRPr="005E473D">
        <w:rPr>
          <w:rFonts w:hint="eastAsia"/>
          <w:szCs w:val="20"/>
        </w:rPr>
        <w:t xml:space="preserve"> </w:t>
      </w:r>
      <w:r w:rsidRPr="005E473D">
        <w:rPr>
          <w:szCs w:val="20"/>
        </w:rPr>
        <w:t>The medium contain</w:t>
      </w:r>
      <w:r w:rsidRPr="005E473D">
        <w:rPr>
          <w:rFonts w:hint="eastAsia"/>
          <w:szCs w:val="20"/>
        </w:rPr>
        <w:t>ing</w:t>
      </w:r>
      <w:r w:rsidRPr="005E473D">
        <w:rPr>
          <w:szCs w:val="20"/>
        </w:rPr>
        <w:t xml:space="preserve"> 1 </w:t>
      </w:r>
      <w:r w:rsidR="00D661F9" w:rsidRPr="005E473D">
        <w:rPr>
          <w:szCs w:val="20"/>
        </w:rPr>
        <w:t>mg</w:t>
      </w:r>
      <w:r w:rsidR="00D661F9">
        <w:rPr>
          <w:rFonts w:hint="eastAsia"/>
          <w:szCs w:val="20"/>
        </w:rPr>
        <w:t xml:space="preserve"> l</w:t>
      </w:r>
      <w:r w:rsidR="00D661F9" w:rsidRPr="00D661F9">
        <w:rPr>
          <w:rFonts w:hint="eastAsia"/>
          <w:szCs w:val="20"/>
          <w:vertAlign w:val="superscript"/>
        </w:rPr>
        <w:t>-1</w:t>
      </w:r>
      <w:r w:rsidR="00D661F9" w:rsidRPr="005E473D">
        <w:rPr>
          <w:szCs w:val="20"/>
        </w:rPr>
        <w:t xml:space="preserve"> </w:t>
      </w:r>
      <w:r w:rsidRPr="005E473D">
        <w:rPr>
          <w:szCs w:val="20"/>
        </w:rPr>
        <w:t xml:space="preserve">TDZ and 0.5 </w:t>
      </w:r>
      <w:r w:rsidR="00D661F9" w:rsidRPr="005E473D">
        <w:rPr>
          <w:szCs w:val="20"/>
        </w:rPr>
        <w:t>mg</w:t>
      </w:r>
      <w:r w:rsidR="00D661F9">
        <w:rPr>
          <w:rFonts w:hint="eastAsia"/>
          <w:szCs w:val="20"/>
        </w:rPr>
        <w:t xml:space="preserve"> l</w:t>
      </w:r>
      <w:r w:rsidR="00D661F9" w:rsidRPr="00D661F9">
        <w:rPr>
          <w:rFonts w:hint="eastAsia"/>
          <w:szCs w:val="20"/>
          <w:vertAlign w:val="superscript"/>
        </w:rPr>
        <w:t>-1</w:t>
      </w:r>
      <w:r w:rsidR="00D661F9" w:rsidRPr="005E473D">
        <w:rPr>
          <w:szCs w:val="20"/>
        </w:rPr>
        <w:t xml:space="preserve"> </w:t>
      </w:r>
      <w:r w:rsidRPr="005E473D">
        <w:rPr>
          <w:szCs w:val="20"/>
        </w:rPr>
        <w:t>IAA yielded the highest rate of shoot buds(</w:t>
      </w:r>
      <w:r>
        <w:rPr>
          <w:rFonts w:hint="eastAsia"/>
          <w:szCs w:val="20"/>
        </w:rPr>
        <w:t>73.23</w:t>
      </w:r>
      <w:r w:rsidRPr="005E473D">
        <w:rPr>
          <w:szCs w:val="20"/>
        </w:rPr>
        <w:t xml:space="preserve">%). The embryos with shoot buds were </w:t>
      </w:r>
      <w:proofErr w:type="spellStart"/>
      <w:r w:rsidRPr="005E473D">
        <w:rPr>
          <w:szCs w:val="20"/>
        </w:rPr>
        <w:t>subcultured</w:t>
      </w:r>
      <w:proofErr w:type="spellEnd"/>
      <w:r w:rsidRPr="005E473D">
        <w:rPr>
          <w:szCs w:val="20"/>
        </w:rPr>
        <w:t xml:space="preserve"> in fresh medium of the same composition above for shoot development and </w:t>
      </w:r>
      <w:r w:rsidRPr="005E473D">
        <w:rPr>
          <w:rFonts w:hint="eastAsia"/>
          <w:szCs w:val="20"/>
        </w:rPr>
        <w:t>then</w:t>
      </w:r>
      <w:r w:rsidRPr="005E473D">
        <w:rPr>
          <w:szCs w:val="20"/>
        </w:rPr>
        <w:t xml:space="preserve"> grew into big green nodule-like callus. The callus</w:t>
      </w:r>
      <w:r>
        <w:rPr>
          <w:rFonts w:hint="eastAsia"/>
          <w:szCs w:val="20"/>
        </w:rPr>
        <w:t xml:space="preserve"> were</w:t>
      </w:r>
      <w:r w:rsidRPr="005E473D">
        <w:rPr>
          <w:szCs w:val="20"/>
        </w:rPr>
        <w:t xml:space="preserve"> then transferred to the med</w:t>
      </w:r>
      <w:r w:rsidRPr="005E473D">
        <w:rPr>
          <w:rFonts w:hint="eastAsia"/>
          <w:szCs w:val="20"/>
        </w:rPr>
        <w:t>ia</w:t>
      </w:r>
      <w:r w:rsidRPr="005E473D">
        <w:rPr>
          <w:szCs w:val="20"/>
        </w:rPr>
        <w:t xml:space="preserve"> containing </w:t>
      </w:r>
      <w:proofErr w:type="spellStart"/>
      <w:r w:rsidRPr="005E473D">
        <w:rPr>
          <w:szCs w:val="20"/>
        </w:rPr>
        <w:t>Gibberellic</w:t>
      </w:r>
      <w:proofErr w:type="spellEnd"/>
      <w:r w:rsidRPr="005E473D">
        <w:rPr>
          <w:szCs w:val="20"/>
        </w:rPr>
        <w:t xml:space="preserve"> acid (GA</w:t>
      </w:r>
      <w:r w:rsidRPr="005E473D">
        <w:rPr>
          <w:szCs w:val="20"/>
          <w:vertAlign w:val="subscript"/>
        </w:rPr>
        <w:t>3</w:t>
      </w:r>
      <w:r w:rsidRPr="005E473D">
        <w:rPr>
          <w:szCs w:val="20"/>
        </w:rPr>
        <w:t xml:space="preserve">) </w:t>
      </w:r>
      <w:r>
        <w:rPr>
          <w:rFonts w:hint="eastAsia"/>
          <w:szCs w:val="20"/>
        </w:rPr>
        <w:t>for</w:t>
      </w:r>
      <w:r w:rsidRPr="005E473D">
        <w:rPr>
          <w:rFonts w:hint="eastAsia"/>
          <w:szCs w:val="20"/>
        </w:rPr>
        <w:t xml:space="preserve"> </w:t>
      </w:r>
      <w:r w:rsidRPr="005E473D">
        <w:rPr>
          <w:szCs w:val="20"/>
        </w:rPr>
        <w:t>shoot elongation</w:t>
      </w:r>
      <w:r>
        <w:rPr>
          <w:rFonts w:hint="eastAsia"/>
          <w:szCs w:val="20"/>
        </w:rPr>
        <w:t xml:space="preserve"> induction</w:t>
      </w:r>
      <w:r w:rsidRPr="005E473D">
        <w:rPr>
          <w:szCs w:val="20"/>
        </w:rPr>
        <w:t>.</w:t>
      </w:r>
      <w:r w:rsidRPr="005E473D">
        <w:rPr>
          <w:rFonts w:hint="eastAsia"/>
          <w:szCs w:val="20"/>
        </w:rPr>
        <w:t xml:space="preserve"> </w:t>
      </w:r>
      <w:r w:rsidRPr="005E473D">
        <w:rPr>
          <w:szCs w:val="20"/>
        </w:rPr>
        <w:t xml:space="preserve">The elongated shoots </w:t>
      </w:r>
      <w:r>
        <w:rPr>
          <w:rFonts w:hint="eastAsia"/>
          <w:szCs w:val="20"/>
        </w:rPr>
        <w:t>would be</w:t>
      </w:r>
      <w:r w:rsidRPr="005E473D">
        <w:rPr>
          <w:szCs w:val="20"/>
        </w:rPr>
        <w:t xml:space="preserve"> rooted on </w:t>
      </w:r>
      <w:r w:rsidRPr="005E473D">
        <w:rPr>
          <w:rFonts w:hint="eastAsia"/>
          <w:szCs w:val="20"/>
        </w:rPr>
        <w:t>1/2</w:t>
      </w:r>
      <w:r w:rsidRPr="005E473D">
        <w:rPr>
          <w:szCs w:val="20"/>
        </w:rPr>
        <w:t xml:space="preserve"> MS medium with 0.5 </w:t>
      </w:r>
      <w:r w:rsidR="00E7286B" w:rsidRPr="00575EEF">
        <w:rPr>
          <w:szCs w:val="20"/>
        </w:rPr>
        <w:t>mg</w:t>
      </w:r>
      <w:r w:rsidR="00E7286B" w:rsidRPr="00575EEF">
        <w:rPr>
          <w:rFonts w:hint="eastAsia"/>
          <w:szCs w:val="20"/>
        </w:rPr>
        <w:t xml:space="preserve"> l</w:t>
      </w:r>
      <w:r w:rsidR="00E7286B" w:rsidRPr="00575EEF">
        <w:rPr>
          <w:rFonts w:hint="eastAsia"/>
          <w:szCs w:val="20"/>
          <w:vertAlign w:val="superscript"/>
        </w:rPr>
        <w:t>-1</w:t>
      </w:r>
      <w:r w:rsidRPr="005E473D">
        <w:rPr>
          <w:szCs w:val="20"/>
        </w:rPr>
        <w:t xml:space="preserve"> 3-indol </w:t>
      </w:r>
      <w:proofErr w:type="spellStart"/>
      <w:r w:rsidRPr="005E473D">
        <w:rPr>
          <w:szCs w:val="20"/>
        </w:rPr>
        <w:t>ebutyric</w:t>
      </w:r>
      <w:proofErr w:type="spellEnd"/>
      <w:r w:rsidRPr="005E473D">
        <w:rPr>
          <w:szCs w:val="20"/>
        </w:rPr>
        <w:t xml:space="preserve"> acid (IBA) within </w:t>
      </w:r>
      <w:r>
        <w:rPr>
          <w:rFonts w:hint="eastAsia"/>
          <w:szCs w:val="20"/>
        </w:rPr>
        <w:t>1</w:t>
      </w:r>
      <w:r w:rsidRPr="005E473D">
        <w:rPr>
          <w:szCs w:val="20"/>
        </w:rPr>
        <w:t xml:space="preserve"> </w:t>
      </w:r>
      <w:r>
        <w:rPr>
          <w:rFonts w:hint="eastAsia"/>
          <w:szCs w:val="20"/>
        </w:rPr>
        <w:t>month</w:t>
      </w:r>
      <w:r w:rsidRPr="005E473D">
        <w:rPr>
          <w:szCs w:val="20"/>
        </w:rPr>
        <w:t xml:space="preserve">. </w:t>
      </w:r>
      <w:r w:rsidRPr="005E473D">
        <w:rPr>
          <w:rFonts w:hint="eastAsia"/>
          <w:szCs w:val="20"/>
        </w:rPr>
        <w:t>R</w:t>
      </w:r>
      <w:r w:rsidRPr="005E473D">
        <w:rPr>
          <w:szCs w:val="20"/>
        </w:rPr>
        <w:t>oot</w:t>
      </w:r>
      <w:r w:rsidRPr="005E473D">
        <w:rPr>
          <w:rFonts w:hint="eastAsia"/>
          <w:szCs w:val="20"/>
        </w:rPr>
        <w:t>ed plantlets were hardened</w:t>
      </w:r>
      <w:r w:rsidRPr="005E473D">
        <w:rPr>
          <w:szCs w:val="20"/>
        </w:rPr>
        <w:t xml:space="preserve"> and successfully established in soil with an </w:t>
      </w:r>
      <w:r w:rsidRPr="005E473D">
        <w:rPr>
          <w:rFonts w:hint="eastAsia"/>
          <w:szCs w:val="20"/>
        </w:rPr>
        <w:t>97.5</w:t>
      </w:r>
      <w:r w:rsidRPr="005E473D">
        <w:rPr>
          <w:szCs w:val="20"/>
        </w:rPr>
        <w:t xml:space="preserve"> % survival rate. </w:t>
      </w:r>
      <w:r>
        <w:rPr>
          <w:rFonts w:hint="eastAsia"/>
          <w:szCs w:val="20"/>
        </w:rPr>
        <w:t>The</w:t>
      </w:r>
      <w:r w:rsidRPr="005E473D">
        <w:rPr>
          <w:rFonts w:hint="eastAsia"/>
          <w:szCs w:val="20"/>
        </w:rPr>
        <w:t xml:space="preserve"> </w:t>
      </w:r>
      <w:r w:rsidRPr="005E473D">
        <w:rPr>
          <w:szCs w:val="20"/>
        </w:rPr>
        <w:t xml:space="preserve">data </w:t>
      </w:r>
      <w:r>
        <w:rPr>
          <w:rFonts w:hint="eastAsia"/>
          <w:szCs w:val="20"/>
        </w:rPr>
        <w:t xml:space="preserve">from this study </w:t>
      </w:r>
      <w:r w:rsidRPr="005E473D">
        <w:rPr>
          <w:rFonts w:hint="eastAsia"/>
          <w:szCs w:val="20"/>
        </w:rPr>
        <w:t>provide</w:t>
      </w:r>
      <w:r>
        <w:rPr>
          <w:rFonts w:hint="eastAsia"/>
          <w:szCs w:val="20"/>
        </w:rPr>
        <w:t>d</w:t>
      </w:r>
      <w:r w:rsidRPr="005E473D">
        <w:rPr>
          <w:szCs w:val="20"/>
        </w:rPr>
        <w:t xml:space="preserve"> a </w:t>
      </w:r>
      <w:r w:rsidRPr="005E473D">
        <w:rPr>
          <w:rFonts w:hint="eastAsia"/>
          <w:szCs w:val="20"/>
        </w:rPr>
        <w:t xml:space="preserve">useful </w:t>
      </w:r>
      <w:r w:rsidRPr="005E473D">
        <w:rPr>
          <w:szCs w:val="20"/>
        </w:rPr>
        <w:t xml:space="preserve">technique </w:t>
      </w:r>
      <w:r>
        <w:rPr>
          <w:rFonts w:hint="eastAsia"/>
          <w:szCs w:val="20"/>
        </w:rPr>
        <w:t xml:space="preserve">with </w:t>
      </w:r>
      <w:r w:rsidRPr="005E473D">
        <w:rPr>
          <w:szCs w:val="20"/>
        </w:rPr>
        <w:t xml:space="preserve">using mature zygotic embryos for </w:t>
      </w:r>
      <w:r w:rsidRPr="005E473D">
        <w:rPr>
          <w:i/>
          <w:szCs w:val="20"/>
        </w:rPr>
        <w:t xml:space="preserve">A. </w:t>
      </w:r>
      <w:proofErr w:type="spellStart"/>
      <w:r w:rsidRPr="005E473D">
        <w:rPr>
          <w:i/>
          <w:szCs w:val="20"/>
        </w:rPr>
        <w:t>crassicarpa</w:t>
      </w:r>
      <w:proofErr w:type="spellEnd"/>
      <w:r w:rsidRPr="005E473D">
        <w:rPr>
          <w:i/>
          <w:szCs w:val="20"/>
        </w:rPr>
        <w:t xml:space="preserve"> in vitro</w:t>
      </w:r>
      <w:r w:rsidRPr="005E473D">
        <w:rPr>
          <w:szCs w:val="20"/>
        </w:rPr>
        <w:t xml:space="preserve"> regeneration</w:t>
      </w:r>
      <w:r w:rsidRPr="005E473D">
        <w:rPr>
          <w:rFonts w:hint="eastAsia"/>
          <w:szCs w:val="20"/>
        </w:rPr>
        <w:t>,</w:t>
      </w:r>
      <w:r w:rsidRPr="005E473D">
        <w:rPr>
          <w:szCs w:val="20"/>
        </w:rPr>
        <w:t xml:space="preserve"> </w:t>
      </w:r>
      <w:r w:rsidRPr="005E473D">
        <w:rPr>
          <w:rFonts w:hint="eastAsia"/>
          <w:szCs w:val="20"/>
        </w:rPr>
        <w:t>which</w:t>
      </w:r>
      <w:r w:rsidRPr="005E473D">
        <w:rPr>
          <w:szCs w:val="20"/>
        </w:rPr>
        <w:t xml:space="preserve"> m</w:t>
      </w:r>
      <w:r>
        <w:rPr>
          <w:rFonts w:hint="eastAsia"/>
          <w:szCs w:val="20"/>
        </w:rPr>
        <w:t>ight</w:t>
      </w:r>
      <w:r w:rsidRPr="005E473D">
        <w:rPr>
          <w:szCs w:val="20"/>
        </w:rPr>
        <w:t xml:space="preserve"> facilitate the expanding plantation of </w:t>
      </w:r>
      <w:r w:rsidRPr="005E473D">
        <w:rPr>
          <w:i/>
          <w:szCs w:val="20"/>
        </w:rPr>
        <w:t xml:space="preserve">A. </w:t>
      </w:r>
      <w:proofErr w:type="spellStart"/>
      <w:r w:rsidRPr="005E473D">
        <w:rPr>
          <w:i/>
          <w:szCs w:val="20"/>
        </w:rPr>
        <w:t>crassicarpa</w:t>
      </w:r>
      <w:proofErr w:type="spellEnd"/>
      <w:r w:rsidRPr="005E473D">
        <w:rPr>
          <w:i/>
          <w:szCs w:val="20"/>
        </w:rPr>
        <w:t xml:space="preserve"> </w:t>
      </w:r>
      <w:r w:rsidRPr="005E473D">
        <w:rPr>
          <w:szCs w:val="20"/>
        </w:rPr>
        <w:t>with high-quality regenerated plantlets.</w:t>
      </w:r>
      <w:r w:rsidR="002200BE">
        <w:rPr>
          <w:rFonts w:hint="eastAsia"/>
          <w:szCs w:val="20"/>
        </w:rPr>
        <w:t xml:space="preserve"> </w:t>
      </w:r>
      <w:r w:rsidRPr="00750FF8">
        <w:rPr>
          <w:szCs w:val="20"/>
        </w:rPr>
        <w:t xml:space="preserve">The highest rate of shoot bud induction (73.23%) was on medium containing 1 </w:t>
      </w:r>
      <w:r w:rsidR="00D661F9" w:rsidRPr="005E473D">
        <w:rPr>
          <w:szCs w:val="20"/>
        </w:rPr>
        <w:t>mg</w:t>
      </w:r>
      <w:r w:rsidR="00D661F9">
        <w:rPr>
          <w:rFonts w:hint="eastAsia"/>
          <w:szCs w:val="20"/>
        </w:rPr>
        <w:t xml:space="preserve"> l</w:t>
      </w:r>
      <w:r w:rsidR="00D661F9" w:rsidRPr="00D661F9">
        <w:rPr>
          <w:rFonts w:hint="eastAsia"/>
          <w:szCs w:val="20"/>
          <w:vertAlign w:val="superscript"/>
        </w:rPr>
        <w:t>-1</w:t>
      </w:r>
      <w:r w:rsidR="00D661F9" w:rsidRPr="005E473D">
        <w:rPr>
          <w:szCs w:val="20"/>
        </w:rPr>
        <w:t xml:space="preserve"> </w:t>
      </w:r>
      <w:r w:rsidRPr="00750FF8">
        <w:rPr>
          <w:szCs w:val="20"/>
        </w:rPr>
        <w:t xml:space="preserve">TDZ and 0.5 </w:t>
      </w:r>
      <w:r w:rsidR="00D661F9" w:rsidRPr="005E473D">
        <w:rPr>
          <w:szCs w:val="20"/>
        </w:rPr>
        <w:t>mg</w:t>
      </w:r>
      <w:r w:rsidR="00D661F9">
        <w:rPr>
          <w:rFonts w:hint="eastAsia"/>
          <w:szCs w:val="20"/>
        </w:rPr>
        <w:t xml:space="preserve"> l</w:t>
      </w:r>
      <w:r w:rsidR="00D661F9" w:rsidRPr="00D661F9">
        <w:rPr>
          <w:rFonts w:hint="eastAsia"/>
          <w:szCs w:val="20"/>
          <w:vertAlign w:val="superscript"/>
        </w:rPr>
        <w:t>-1</w:t>
      </w:r>
      <w:r w:rsidR="00D661F9" w:rsidRPr="005E473D">
        <w:rPr>
          <w:szCs w:val="20"/>
        </w:rPr>
        <w:t xml:space="preserve"> </w:t>
      </w:r>
      <w:r w:rsidRPr="00750FF8">
        <w:rPr>
          <w:szCs w:val="20"/>
        </w:rPr>
        <w:t xml:space="preserve">IAA. Embryos with shoot buds were </w:t>
      </w:r>
      <w:proofErr w:type="spellStart"/>
      <w:r w:rsidRPr="00750FF8">
        <w:rPr>
          <w:szCs w:val="20"/>
        </w:rPr>
        <w:t>subcultured</w:t>
      </w:r>
      <w:proofErr w:type="spellEnd"/>
      <w:r w:rsidRPr="00750FF8">
        <w:rPr>
          <w:szCs w:val="20"/>
        </w:rPr>
        <w:t xml:space="preserve"> on fresh medium with the same composition as that described above for shoot development. Large, green nodule </w:t>
      </w:r>
      <w:proofErr w:type="spellStart"/>
      <w:r w:rsidRPr="00750FF8">
        <w:rPr>
          <w:szCs w:val="20"/>
        </w:rPr>
        <w:t>calli</w:t>
      </w:r>
      <w:proofErr w:type="spellEnd"/>
      <w:r w:rsidRPr="00750FF8">
        <w:rPr>
          <w:szCs w:val="20"/>
        </w:rPr>
        <w:t xml:space="preserve"> grew from</w:t>
      </w:r>
      <w:r w:rsidRPr="00530852">
        <w:rPr>
          <w:rFonts w:ascii="Times New Roman" w:hAnsi="Times New Roman"/>
          <w:szCs w:val="20"/>
        </w:rPr>
        <w:t xml:space="preserve"> </w:t>
      </w:r>
      <w:r w:rsidRPr="00750FF8">
        <w:rPr>
          <w:szCs w:val="20"/>
        </w:rPr>
        <w:t xml:space="preserve">these embryos. The </w:t>
      </w:r>
      <w:proofErr w:type="spellStart"/>
      <w:r w:rsidRPr="00750FF8">
        <w:rPr>
          <w:szCs w:val="20"/>
        </w:rPr>
        <w:t>calli</w:t>
      </w:r>
      <w:proofErr w:type="spellEnd"/>
      <w:r w:rsidRPr="00750FF8">
        <w:rPr>
          <w:szCs w:val="20"/>
        </w:rPr>
        <w:t xml:space="preserve"> were then transferred to medium containing </w:t>
      </w:r>
      <w:proofErr w:type="spellStart"/>
      <w:r w:rsidRPr="00750FF8">
        <w:rPr>
          <w:szCs w:val="20"/>
        </w:rPr>
        <w:t>gibberellic</w:t>
      </w:r>
      <w:proofErr w:type="spellEnd"/>
      <w:r w:rsidRPr="00750FF8">
        <w:rPr>
          <w:szCs w:val="20"/>
        </w:rPr>
        <w:t xml:space="preserve"> acid (GA</w:t>
      </w:r>
      <w:r w:rsidRPr="00750FF8">
        <w:rPr>
          <w:szCs w:val="20"/>
          <w:vertAlign w:val="subscript"/>
        </w:rPr>
        <w:t>3</w:t>
      </w:r>
      <w:r w:rsidRPr="00750FF8">
        <w:rPr>
          <w:szCs w:val="20"/>
        </w:rPr>
        <w:t xml:space="preserve">) to induce shoot elongation. The elongated shoots formed roots within 1 month when grown on 1/2 MS medium containing 0.5 </w:t>
      </w:r>
      <w:r w:rsidR="00D661F9" w:rsidRPr="005E473D">
        <w:rPr>
          <w:szCs w:val="20"/>
        </w:rPr>
        <w:t>mg</w:t>
      </w:r>
      <w:r w:rsidR="00D661F9">
        <w:rPr>
          <w:rFonts w:hint="eastAsia"/>
          <w:szCs w:val="20"/>
        </w:rPr>
        <w:t xml:space="preserve"> l</w:t>
      </w:r>
      <w:r w:rsidR="00D661F9" w:rsidRPr="00D661F9">
        <w:rPr>
          <w:rFonts w:hint="eastAsia"/>
          <w:szCs w:val="20"/>
          <w:vertAlign w:val="superscript"/>
        </w:rPr>
        <w:t>-1</w:t>
      </w:r>
      <w:r w:rsidR="0057173E">
        <w:rPr>
          <w:rFonts w:hint="eastAsia"/>
          <w:szCs w:val="20"/>
        </w:rPr>
        <w:t xml:space="preserve"> </w:t>
      </w:r>
      <w:r w:rsidRPr="00750FF8">
        <w:rPr>
          <w:szCs w:val="20"/>
        </w:rPr>
        <w:t>3-indolebutyric acid (IBA). The rooted plantlets were hardened</w:t>
      </w:r>
      <w:r w:rsidRPr="00530852">
        <w:rPr>
          <w:rFonts w:ascii="Times New Roman" w:hAnsi="Times New Roman"/>
          <w:szCs w:val="20"/>
        </w:rPr>
        <w:t xml:space="preserve"> </w:t>
      </w:r>
      <w:r w:rsidRPr="00750FF8">
        <w:rPr>
          <w:szCs w:val="20"/>
        </w:rPr>
        <w:t xml:space="preserve">and successfully established in soil with a survival rate of 97.5%. This system, in which mature zygotic embryos were used to regenerate </w:t>
      </w:r>
      <w:r w:rsidRPr="00AB2E4A">
        <w:rPr>
          <w:i/>
          <w:szCs w:val="20"/>
        </w:rPr>
        <w:t xml:space="preserve">A. </w:t>
      </w:r>
      <w:proofErr w:type="spellStart"/>
      <w:r w:rsidRPr="00AB2E4A">
        <w:rPr>
          <w:i/>
          <w:szCs w:val="20"/>
        </w:rPr>
        <w:t>crassicarpa</w:t>
      </w:r>
      <w:proofErr w:type="spellEnd"/>
      <w:r w:rsidRPr="00750FF8">
        <w:rPr>
          <w:szCs w:val="20"/>
        </w:rPr>
        <w:t xml:space="preserve"> plants</w:t>
      </w:r>
      <w:r w:rsidRPr="00AB2E4A">
        <w:rPr>
          <w:i/>
          <w:szCs w:val="20"/>
        </w:rPr>
        <w:t xml:space="preserve"> in vitro</w:t>
      </w:r>
      <w:r w:rsidRPr="00750FF8">
        <w:rPr>
          <w:szCs w:val="20"/>
        </w:rPr>
        <w:t>, will be useful for producing high-quality regenerated plantlets that could be used to expand plantations of this species.</w:t>
      </w:r>
    </w:p>
    <w:bookmarkEnd w:id="5"/>
    <w:bookmarkEnd w:id="6"/>
    <w:p w:rsidR="00C76066" w:rsidRPr="00750FF8" w:rsidRDefault="00C76066" w:rsidP="00993BEE">
      <w:pPr>
        <w:pStyle w:val="keywords"/>
        <w:adjustRightInd w:val="0"/>
        <w:snapToGrid w:val="0"/>
        <w:spacing w:line="480" w:lineRule="auto"/>
      </w:pPr>
    </w:p>
    <w:p w:rsidR="00C76066" w:rsidRPr="005E473D" w:rsidRDefault="00C76066" w:rsidP="00993BEE">
      <w:pPr>
        <w:pStyle w:val="keywords"/>
        <w:adjustRightInd w:val="0"/>
        <w:snapToGrid w:val="0"/>
        <w:spacing w:line="480" w:lineRule="auto"/>
        <w:rPr>
          <w:b/>
        </w:rPr>
      </w:pPr>
      <w:r w:rsidRPr="005E473D">
        <w:t xml:space="preserve">Key </w:t>
      </w:r>
      <w:proofErr w:type="spellStart"/>
      <w:r w:rsidRPr="005E473D">
        <w:t>words:</w:t>
      </w:r>
      <w:bookmarkStart w:id="14" w:name="OLE_LINK17"/>
      <w:bookmarkStart w:id="15" w:name="OLE_LINK18"/>
      <w:r w:rsidR="00B2651B" w:rsidRPr="005E473D">
        <w:t>Acacia</w:t>
      </w:r>
      <w:proofErr w:type="spellEnd"/>
      <w:r w:rsidR="00B2651B" w:rsidRPr="005E473D">
        <w:t xml:space="preserve"> </w:t>
      </w:r>
      <w:proofErr w:type="spellStart"/>
      <w:r w:rsidR="00B2651B" w:rsidRPr="005E473D">
        <w:t>crassicarpa</w:t>
      </w:r>
      <w:proofErr w:type="spellEnd"/>
      <w:r w:rsidR="00B2651B">
        <w:rPr>
          <w:rFonts w:hint="eastAsia"/>
        </w:rPr>
        <w:t>,</w:t>
      </w:r>
      <w:r w:rsidRPr="005E473D">
        <w:rPr>
          <w:rFonts w:hint="eastAsia"/>
        </w:rPr>
        <w:t xml:space="preserve"> </w:t>
      </w:r>
      <w:bookmarkEnd w:id="14"/>
      <w:bookmarkEnd w:id="15"/>
      <w:proofErr w:type="spellStart"/>
      <w:r w:rsidR="00B2651B" w:rsidRPr="005E473D">
        <w:rPr>
          <w:szCs w:val="20"/>
        </w:rPr>
        <w:t>thidiazuron</w:t>
      </w:r>
      <w:proofErr w:type="spellEnd"/>
      <w:r w:rsidR="00B2651B">
        <w:rPr>
          <w:rFonts w:hint="eastAsia"/>
          <w:szCs w:val="20"/>
        </w:rPr>
        <w:t xml:space="preserve">, </w:t>
      </w:r>
      <w:r w:rsidR="00B2651B" w:rsidRPr="005E473D">
        <w:rPr>
          <w:szCs w:val="20"/>
        </w:rPr>
        <w:t>indole-3-acetic</w:t>
      </w:r>
      <w:r w:rsidR="00B2651B">
        <w:rPr>
          <w:rFonts w:hint="eastAsia"/>
          <w:szCs w:val="20"/>
        </w:rPr>
        <w:t xml:space="preserve"> </w:t>
      </w:r>
      <w:r w:rsidR="00B2651B" w:rsidRPr="005E473D">
        <w:rPr>
          <w:szCs w:val="20"/>
        </w:rPr>
        <w:t>acid</w:t>
      </w:r>
    </w:p>
    <w:p w:rsidR="00993BEE" w:rsidRPr="0006720C" w:rsidRDefault="00993BEE" w:rsidP="00993BEE">
      <w:pPr>
        <w:pStyle w:val="2"/>
        <w:adjustRightInd w:val="0"/>
        <w:snapToGrid w:val="0"/>
        <w:spacing w:line="480" w:lineRule="auto"/>
        <w:ind w:left="1074" w:hangingChars="537" w:hanging="1074"/>
        <w:rPr>
          <w:rFonts w:ascii="Times New Roman" w:hAnsi="Times New Roman" w:cs="Times New Roman"/>
          <w:b w:val="0"/>
          <w:sz w:val="20"/>
          <w:szCs w:val="20"/>
        </w:rPr>
      </w:pPr>
    </w:p>
    <w:p w:rsidR="00E1640A" w:rsidRPr="005E473D" w:rsidRDefault="00E1640A" w:rsidP="00993BEE">
      <w:pPr>
        <w:pStyle w:val="2"/>
        <w:adjustRightInd w:val="0"/>
        <w:snapToGrid w:val="0"/>
        <w:spacing w:line="480" w:lineRule="auto"/>
        <w:ind w:left="1074" w:hangingChars="537" w:hanging="1074"/>
        <w:rPr>
          <w:rFonts w:ascii="Times New Roman" w:hAnsi="Times New Roman" w:cs="Times New Roman"/>
          <w:b w:val="0"/>
          <w:sz w:val="20"/>
          <w:szCs w:val="20"/>
        </w:rPr>
      </w:pPr>
    </w:p>
    <w:p w:rsidR="00C76066" w:rsidRPr="005E473D" w:rsidRDefault="00C76066" w:rsidP="00993BEE">
      <w:pPr>
        <w:pStyle w:val="heading1"/>
        <w:adjustRightInd w:val="0"/>
        <w:snapToGrid w:val="0"/>
        <w:spacing w:line="480" w:lineRule="auto"/>
      </w:pPr>
      <w:r w:rsidRPr="005E473D">
        <w:lastRenderedPageBreak/>
        <w:t>Introduction:</w:t>
      </w:r>
    </w:p>
    <w:p w:rsidR="00C76066" w:rsidRPr="00530852" w:rsidRDefault="00C76066" w:rsidP="00995876">
      <w:pPr>
        <w:autoSpaceDE w:val="0"/>
        <w:autoSpaceDN w:val="0"/>
        <w:adjustRightInd w:val="0"/>
        <w:snapToGrid w:val="0"/>
        <w:spacing w:line="480" w:lineRule="auto"/>
        <w:rPr>
          <w:rFonts w:ascii="Times New Roman" w:hAnsi="Times New Roman"/>
          <w:sz w:val="20"/>
          <w:szCs w:val="20"/>
        </w:rPr>
      </w:pPr>
      <w:r w:rsidRPr="00530852">
        <w:rPr>
          <w:rFonts w:ascii="Times New Roman" w:hAnsi="Times New Roman"/>
          <w:i/>
          <w:iCs/>
          <w:sz w:val="20"/>
          <w:szCs w:val="20"/>
        </w:rPr>
        <w:t>Acacia</w:t>
      </w:r>
      <w:r w:rsidRPr="00530852">
        <w:rPr>
          <w:rFonts w:ascii="Times New Roman" w:hAnsi="Times New Roman"/>
          <w:sz w:val="20"/>
          <w:szCs w:val="20"/>
        </w:rPr>
        <w:t xml:space="preserve"> is a leguminous tree that is widely dispersed in tropical and sub-tropical regions. The planting area of </w:t>
      </w:r>
      <w:r w:rsidRPr="00530852">
        <w:rPr>
          <w:rFonts w:ascii="Times New Roman" w:hAnsi="Times New Roman"/>
          <w:i/>
          <w:sz w:val="20"/>
          <w:szCs w:val="20"/>
        </w:rPr>
        <w:t>Acacia</w:t>
      </w:r>
      <w:r w:rsidRPr="00530852">
        <w:rPr>
          <w:rFonts w:ascii="Times New Roman" w:hAnsi="Times New Roman"/>
          <w:sz w:val="20"/>
          <w:szCs w:val="20"/>
        </w:rPr>
        <w:t xml:space="preserve"> species has increased, as they have been used for reforestation, reclamation of wasteland, and industrial material production around Southeast Asia, especially Indonesia, as well as in some southern provinces of China</w:t>
      </w:r>
      <w:r w:rsidRPr="005E473D">
        <w:rPr>
          <w:rFonts w:ascii="Times New Roman" w:hAnsi="Times New Roman"/>
          <w:sz w:val="20"/>
          <w:szCs w:val="20"/>
        </w:rPr>
        <w:fldChar w:fldCharType="begin">
          <w:fldData xml:space="preserve">PEVuZE5vdGU+PENpdGU+PEF1dGhvcj5NaWRnbGV5PC9BdXRob3I+PFllYXI+MjAwMDwvWWVhcj48
UmVjTnVtPjMxPC9SZWNOdW0+PHJlY29yZD48cmVjLW51bWJlcj4zMTwvcmVjLW51bWJlcj48Zm9y
ZWlnbi1rZXlzPjxrZXkgYXBwPSJFTiIgZGItaWQ9IjV2dmV0ZXQwMTU5MHJ1ZWUyczlwcHJzemZy
MnJkeGUwc3R0ZCI+MzE8L2tleT48L2ZvcmVpZ24ta2V5cz48cmVmLXR5cGUgbmFtZT0iSm91cm5h
bCBBcnRpY2xlIj4xNzwvcmVmLXR5cGU+PGNvbnRyaWJ1dG9ycz48YXV0aG9ycz48YXV0aG9yPk1p
ZGdsZXksIFNKPC9hdXRob3I+PC9hdXRob3JzPjwvY29udHJpYnV0b3JzPjx0aXRsZXM+PHRpdGxl
PkFjYWNpYSBjcmFzc2ljYXJwYTogYSB0cmVlIGluIHRoZSBkb21lc3RpY2F0aW9uIGZhc3QgbGFu
ZTwvdGl0bGU+PHNlY29uZGFyeS10aXRsZT5BdXN0cmFsaWFuIFRyZWUgUmVzb3VyY2VzIE5ld3M8
L3NlY29uZGFyeS10aXRsZT48L3RpdGxlcz48cGVyaW9kaWNhbD48ZnVsbC10aXRsZT5BdXN0cmFs
aWFuIFRyZWUgUmVzb3VyY2VzIE5ld3M8L2Z1bGwtdGl0bGU+PC9wZXJpb2RpY2FsPjxwYWdlcz4x
LTI8L3BhZ2VzPjx2b2x1bWU+Njwvdm9sdW1lPjxkYXRlcz48eWVhcj4yMDAwPC95ZWFyPjwvZGF0
ZXM+PHVybHM+PC91cmxzPjwvcmVjb3JkPjwvQ2l0ZT48Q2l0ZT48QXV0aG9yPk1pbnF1YW48L0F1
dGhvcj48WWVhcj4xOTk1PC9ZZWFyPjxSZWNOdW0+NDQ8L1JlY051bT48cmVjb3JkPjxyZWMtbnVt
YmVyPjQ0PC9yZWMtbnVtYmVyPjxmb3JlaWduLWtleXM+PGtleSBhcHA9IkVOIiBkYi1pZD0iNXZ2
ZXRldDAxNTkwcnVlZTJzOXBwcnN6ZnIycmR4ZTBzdHRkIj40NDwva2V5PjwvZm9yZWlnbi1rZXlz
PjxyZWYtdHlwZSBuYW1lPSJKb3VybmFsIEFydGljbGUiPjE3PC9yZWYtdHlwZT48Y29udHJpYnV0
b3JzPjxhdXRob3JzPjxhdXRob3I+TWlucXVhbiwgWS48L2F1dGhvcj48YXV0aG9yPkZhbmdxaXUs
IFouPC9hdXRob3I+PGF1dGhvcj5IdWF6aGVuZywgWC48L2F1dGhvcj48YXV0aG9yPlpoaXlhbmcs
IFcuPC9hdXRob3I+PGF1dGhvcj5LYW5nbHVhbiwgTC48L2F1dGhvcj48YXV0aG9yPldlbnh1YW4s
IEwuPC9hdXRob3I+PC9hdXRob3JzPjwvY29udHJpYnV0b3JzPjx0aXRsZXM+PHRpdGxlPlN0dWR5
IG9uIHNlbGVjdGlvbiBvZiBhY2FjaWEgc3BlY2llcy9wcm92ZW5hbmNlcyBpbiB3YXRlciBhbmQg
c2VyaW91cyBzb2lsIGVyb3Npb24gYXJlYTwvdGl0bGU+PHNlY29uZGFyeS10aXRsZT5Gb3Jlc3Qg
UmVzZWFyY2g8L3NlY29uZGFyeS10aXRsZT48L3RpdGxlcz48cGVyaW9kaWNhbD48ZnVsbC10aXRs
ZT5Gb3Jlc3QgUmVzZWFyY2g8L2Z1bGwtdGl0bGU+PC9wZXJpb2RpY2FsPjxwYWdlcz40ODktNDk2
PC9wYWdlcz48dm9sdW1lPjg8L3ZvbHVtZT48bnVtYmVyPjU8L251bWJlcj48ZGF0ZXM+PHllYXI+
MTk5NTwveWVhcj48L2RhdGVzPjxpc2JuPjEwMDEtMTQ5ODwvaXNibj48dXJscz48L3VybHM+PC9y
ZWNvcmQ+PC9DaXRlPjxDaXRlPjxBdXRob3I+WmhpZ2FuZzwvQXV0aG9yPjxZZWFyPjE5OTQ8L1ll
YXI+PFJlY051bT40NTwvUmVjTnVtPjxyZWNvcmQ+PHJlYy1udW1iZXI+NDU8L3JlYy1udW1iZXI+
PGZvcmVpZ24ta2V5cz48a2V5IGFwcD0iRU4iIGRiLWlkPSI1dnZldGV0MDE1OTBydWVlMnM5cHBy
c3pmcjJyZHhlMHN0dGQiPjQ1PC9rZXk+PC9mb3JlaWduLWtleXM+PHJlZi10eXBlIG5hbWU9Ikpv
dXJuYWwgQXJ0aWNsZSI+MTc8L3JlZi10eXBlPjxjb250cmlidXRvcnM+PGF1dGhvcnM+PGF1dGhv
cj5aaGlnYW5nLCBQLjwvYXV0aG9yPjxhdXRob3I+WWludGlhbiwgWS48L2F1dGhvcj48L2F1dGhv
cnM+PC9jb250cmlidXRvcnM+PHRpdGxlcz48dGl0bGU+SW50cm9kdWN0aW9uIGFuZCBwcm92ZW5h
bmNlIHRlc3Qgb2YgQWNhY2lhIGNyYXNzaWNhcnBhPC90aXRsZT48c2Vjb25kYXJ5LXRpdGxlPkZv
cmVzdCBSZXNlYXJjaDwvc2Vjb25kYXJ5LXRpdGxlPjwvdGl0bGVzPjxwZXJpb2RpY2FsPjxmdWxs
LXRpdGxlPkZvcmVzdCBSZXNlYXJjaDwvZnVsbC10aXRsZT48L3BlcmlvZGljYWw+PHZvbHVtZT43
PC92b2x1bWU+PGRhdGVzPjx5ZWFyPjE5OTQ8L3llYXI+PC9kYXRlcz48aXNibj4xMDAxLTE0OTg8
L2lzYm4+PHVybHM+PC91cmxzPjwvcmVjb3JkPjwvQ2l0ZT48L0VuZE5vdGU+
</w:fldData>
        </w:fldChar>
      </w:r>
      <w:r w:rsidRPr="005E473D">
        <w:rPr>
          <w:rFonts w:ascii="Times New Roman" w:hAnsi="Times New Roman"/>
          <w:sz w:val="20"/>
          <w:szCs w:val="20"/>
        </w:rPr>
        <w:instrText xml:space="preserve"> ADDIN EN.CITE </w:instrText>
      </w:r>
      <w:r w:rsidRPr="005E473D">
        <w:rPr>
          <w:rFonts w:ascii="Times New Roman" w:hAnsi="Times New Roman"/>
          <w:sz w:val="20"/>
          <w:szCs w:val="20"/>
        </w:rPr>
        <w:fldChar w:fldCharType="begin">
          <w:fldData xml:space="preserve">PEVuZE5vdGU+PENpdGU+PEF1dGhvcj5NaWRnbGV5PC9BdXRob3I+PFllYXI+MjAwMDwvWWVhcj48
UmVjTnVtPjMxPC9SZWNOdW0+PHJlY29yZD48cmVjLW51bWJlcj4zMTwvcmVjLW51bWJlcj48Zm9y
ZWlnbi1rZXlzPjxrZXkgYXBwPSJFTiIgZGItaWQ9IjV2dmV0ZXQwMTU5MHJ1ZWUyczlwcHJzemZy
MnJkeGUwc3R0ZCI+MzE8L2tleT48L2ZvcmVpZ24ta2V5cz48cmVmLXR5cGUgbmFtZT0iSm91cm5h
bCBBcnRpY2xlIj4xNzwvcmVmLXR5cGU+PGNvbnRyaWJ1dG9ycz48YXV0aG9ycz48YXV0aG9yPk1p
ZGdsZXksIFNKPC9hdXRob3I+PC9hdXRob3JzPjwvY29udHJpYnV0b3JzPjx0aXRsZXM+PHRpdGxl
PkFjYWNpYSBjcmFzc2ljYXJwYTogYSB0cmVlIGluIHRoZSBkb21lc3RpY2F0aW9uIGZhc3QgbGFu
ZTwvdGl0bGU+PHNlY29uZGFyeS10aXRsZT5BdXN0cmFsaWFuIFRyZWUgUmVzb3VyY2VzIE5ld3M8
L3NlY29uZGFyeS10aXRsZT48L3RpdGxlcz48cGVyaW9kaWNhbD48ZnVsbC10aXRsZT5BdXN0cmFs
aWFuIFRyZWUgUmVzb3VyY2VzIE5ld3M8L2Z1bGwtdGl0bGU+PC9wZXJpb2RpY2FsPjxwYWdlcz4x
LTI8L3BhZ2VzPjx2b2x1bWU+Njwvdm9sdW1lPjxkYXRlcz48eWVhcj4yMDAwPC95ZWFyPjwvZGF0
ZXM+PHVybHM+PC91cmxzPjwvcmVjb3JkPjwvQ2l0ZT48Q2l0ZT48QXV0aG9yPk1pbnF1YW48L0F1
dGhvcj48WWVhcj4xOTk1PC9ZZWFyPjxSZWNOdW0+NDQ8L1JlY051bT48cmVjb3JkPjxyZWMtbnVt
YmVyPjQ0PC9yZWMtbnVtYmVyPjxmb3JlaWduLWtleXM+PGtleSBhcHA9IkVOIiBkYi1pZD0iNXZ2
ZXRldDAxNTkwcnVlZTJzOXBwcnN6ZnIycmR4ZTBzdHRkIj40NDwva2V5PjwvZm9yZWlnbi1rZXlz
PjxyZWYtdHlwZSBuYW1lPSJKb3VybmFsIEFydGljbGUiPjE3PC9yZWYtdHlwZT48Y29udHJpYnV0
b3JzPjxhdXRob3JzPjxhdXRob3I+TWlucXVhbiwgWS48L2F1dGhvcj48YXV0aG9yPkZhbmdxaXUs
IFouPC9hdXRob3I+PGF1dGhvcj5IdWF6aGVuZywgWC48L2F1dGhvcj48YXV0aG9yPlpoaXlhbmcs
IFcuPC9hdXRob3I+PGF1dGhvcj5LYW5nbHVhbiwgTC48L2F1dGhvcj48YXV0aG9yPldlbnh1YW4s
IEwuPC9hdXRob3I+PC9hdXRob3JzPjwvY29udHJpYnV0b3JzPjx0aXRsZXM+PHRpdGxlPlN0dWR5
IG9uIHNlbGVjdGlvbiBvZiBhY2FjaWEgc3BlY2llcy9wcm92ZW5hbmNlcyBpbiB3YXRlciBhbmQg
c2VyaW91cyBzb2lsIGVyb3Npb24gYXJlYTwvdGl0bGU+PHNlY29uZGFyeS10aXRsZT5Gb3Jlc3Qg
UmVzZWFyY2g8L3NlY29uZGFyeS10aXRsZT48L3RpdGxlcz48cGVyaW9kaWNhbD48ZnVsbC10aXRs
ZT5Gb3Jlc3QgUmVzZWFyY2g8L2Z1bGwtdGl0bGU+PC9wZXJpb2RpY2FsPjxwYWdlcz40ODktNDk2
PC9wYWdlcz48dm9sdW1lPjg8L3ZvbHVtZT48bnVtYmVyPjU8L251bWJlcj48ZGF0ZXM+PHllYXI+
MTk5NTwveWVhcj48L2RhdGVzPjxpc2JuPjEwMDEtMTQ5ODwvaXNibj48dXJscz48L3VybHM+PC9y
ZWNvcmQ+PC9DaXRlPjxDaXRlPjxBdXRob3I+WmhpZ2FuZzwvQXV0aG9yPjxZZWFyPjE5OTQ8L1ll
YXI+PFJlY051bT40NTwvUmVjTnVtPjxyZWNvcmQ+PHJlYy1udW1iZXI+NDU8L3JlYy1udW1iZXI+
PGZvcmVpZ24ta2V5cz48a2V5IGFwcD0iRU4iIGRiLWlkPSI1dnZldGV0MDE1OTBydWVlMnM5cHBy
c3pmcjJyZHhlMHN0dGQiPjQ1PC9rZXk+PC9mb3JlaWduLWtleXM+PHJlZi10eXBlIG5hbWU9Ikpv
dXJuYWwgQXJ0aWNsZSI+MTc8L3JlZi10eXBlPjxjb250cmlidXRvcnM+PGF1dGhvcnM+PGF1dGhv
cj5aaGlnYW5nLCBQLjwvYXV0aG9yPjxhdXRob3I+WWludGlhbiwgWS48L2F1dGhvcj48L2F1dGhv
cnM+PC9jb250cmlidXRvcnM+PHRpdGxlcz48dGl0bGU+SW50cm9kdWN0aW9uIGFuZCBwcm92ZW5h
bmNlIHRlc3Qgb2YgQWNhY2lhIGNyYXNzaWNhcnBhPC90aXRsZT48c2Vjb25kYXJ5LXRpdGxlPkZv
cmVzdCBSZXNlYXJjaDwvc2Vjb25kYXJ5LXRpdGxlPjwvdGl0bGVzPjxwZXJpb2RpY2FsPjxmdWxs
LXRpdGxlPkZvcmVzdCBSZXNlYXJjaDwvZnVsbC10aXRsZT48L3BlcmlvZGljYWw+PHZvbHVtZT43
PC92b2x1bWU+PGRhdGVzPjx5ZWFyPjE5OTQ8L3llYXI+PC9kYXRlcz48aXNibj4xMDAxLTE0OTg8
L2lzYm4+PHVybHM+PC91cmxzPjwvcmVjb3JkPjwvQ2l0ZT48L0VuZE5vdGU+
</w:fldData>
        </w:fldChar>
      </w:r>
      <w:r w:rsidRPr="005E473D">
        <w:rPr>
          <w:rFonts w:ascii="Times New Roman" w:hAnsi="Times New Roman"/>
          <w:sz w:val="20"/>
          <w:szCs w:val="20"/>
        </w:rPr>
        <w:instrText xml:space="preserve"> ADDIN EN.CITE.DATA </w:instrText>
      </w:r>
      <w:r w:rsidRPr="005E473D">
        <w:rPr>
          <w:rFonts w:ascii="Times New Roman" w:hAnsi="Times New Roman"/>
          <w:sz w:val="20"/>
          <w:szCs w:val="20"/>
        </w:rPr>
      </w:r>
      <w:r w:rsidRPr="005E473D">
        <w:rPr>
          <w:rFonts w:ascii="Times New Roman" w:hAnsi="Times New Roman"/>
          <w:sz w:val="20"/>
          <w:szCs w:val="20"/>
        </w:rPr>
        <w:fldChar w:fldCharType="end"/>
      </w:r>
      <w:r w:rsidRPr="005E473D">
        <w:rPr>
          <w:rFonts w:ascii="Times New Roman" w:hAnsi="Times New Roman"/>
          <w:sz w:val="20"/>
          <w:szCs w:val="20"/>
        </w:rPr>
      </w:r>
      <w:r w:rsidRPr="005E473D">
        <w:rPr>
          <w:rFonts w:ascii="Times New Roman" w:hAnsi="Times New Roman"/>
          <w:sz w:val="20"/>
          <w:szCs w:val="20"/>
        </w:rPr>
        <w:fldChar w:fldCharType="separate"/>
      </w:r>
      <w:r w:rsidRPr="005E473D">
        <w:rPr>
          <w:rFonts w:ascii="Times New Roman" w:hAnsi="Times New Roman"/>
          <w:noProof/>
          <w:sz w:val="20"/>
          <w:szCs w:val="20"/>
        </w:rPr>
        <w:t>(Midgley 2000</w:t>
      </w:r>
      <w:r w:rsidR="00B31958">
        <w:rPr>
          <w:rFonts w:ascii="Times New Roman" w:hAnsi="Times New Roman" w:hint="eastAsia"/>
          <w:noProof/>
          <w:sz w:val="20"/>
          <w:szCs w:val="20"/>
        </w:rPr>
        <w:t>,</w:t>
      </w:r>
      <w:r w:rsidRPr="005E473D">
        <w:rPr>
          <w:rFonts w:ascii="Times New Roman" w:hAnsi="Times New Roman"/>
          <w:noProof/>
          <w:sz w:val="20"/>
          <w:szCs w:val="20"/>
        </w:rPr>
        <w:t xml:space="preserve"> Minquan </w:t>
      </w:r>
      <w:r w:rsidRPr="007A0598">
        <w:rPr>
          <w:rFonts w:ascii="Times New Roman" w:hAnsi="Times New Roman"/>
          <w:noProof/>
          <w:sz w:val="20"/>
          <w:szCs w:val="20"/>
        </w:rPr>
        <w:t>et al.</w:t>
      </w:r>
      <w:r w:rsidRPr="005E473D">
        <w:rPr>
          <w:rFonts w:ascii="Times New Roman" w:hAnsi="Times New Roman"/>
          <w:noProof/>
          <w:sz w:val="20"/>
          <w:szCs w:val="20"/>
        </w:rPr>
        <w:t xml:space="preserve"> 1995</w:t>
      </w:r>
      <w:r w:rsidR="00B31958">
        <w:rPr>
          <w:rFonts w:ascii="Times New Roman" w:hAnsi="Times New Roman" w:hint="eastAsia"/>
          <w:noProof/>
          <w:sz w:val="20"/>
          <w:szCs w:val="20"/>
        </w:rPr>
        <w:t>,</w:t>
      </w:r>
      <w:r w:rsidRPr="005E473D">
        <w:rPr>
          <w:rFonts w:ascii="Times New Roman" w:hAnsi="Times New Roman"/>
          <w:noProof/>
          <w:sz w:val="20"/>
          <w:szCs w:val="20"/>
        </w:rPr>
        <w:t xml:space="preserve"> Zhigang and Yintian 1994)</w:t>
      </w:r>
      <w:r w:rsidRPr="005E473D">
        <w:rPr>
          <w:rFonts w:ascii="Times New Roman" w:hAnsi="Times New Roman"/>
          <w:sz w:val="20"/>
          <w:szCs w:val="20"/>
        </w:rPr>
        <w:fldChar w:fldCharType="end"/>
      </w:r>
      <w:r w:rsidRPr="005E473D">
        <w:rPr>
          <w:rFonts w:ascii="Times New Roman" w:hAnsi="Times New Roman"/>
          <w:sz w:val="20"/>
          <w:szCs w:val="20"/>
        </w:rPr>
        <w:t>.</w:t>
      </w:r>
      <w:r w:rsidRPr="003D7037">
        <w:rPr>
          <w:rFonts w:ascii="Times New Roman" w:hAnsi="Times New Roman"/>
          <w:sz w:val="20"/>
          <w:szCs w:val="20"/>
        </w:rPr>
        <w:t xml:space="preserve"> </w:t>
      </w:r>
      <w:r w:rsidRPr="00530852">
        <w:rPr>
          <w:rFonts w:ascii="Times New Roman" w:hAnsi="Times New Roman"/>
          <w:sz w:val="20"/>
          <w:szCs w:val="20"/>
        </w:rPr>
        <w:t xml:space="preserve">Many </w:t>
      </w:r>
      <w:r w:rsidRPr="00530852">
        <w:rPr>
          <w:rFonts w:ascii="Times New Roman" w:hAnsi="Times New Roman"/>
          <w:i/>
          <w:sz w:val="20"/>
          <w:szCs w:val="20"/>
        </w:rPr>
        <w:t>Acacia</w:t>
      </w:r>
      <w:r w:rsidRPr="00530852">
        <w:rPr>
          <w:rFonts w:ascii="Times New Roman" w:hAnsi="Times New Roman"/>
          <w:sz w:val="20"/>
          <w:szCs w:val="20"/>
        </w:rPr>
        <w:t xml:space="preserve"> species are important for shelterbelts and soil improvement and as sources of fuel and timber</w:t>
      </w:r>
      <w:r w:rsidRPr="005E473D">
        <w:rPr>
          <w:rFonts w:ascii="Times New Roman" w:hAnsi="Times New Roman"/>
          <w:sz w:val="20"/>
          <w:szCs w:val="20"/>
        </w:rPr>
        <w:t xml:space="preserve"> </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&lt;EndNote&gt;&lt;Cite&gt;&lt;Author&gt;Palmberg&lt;/Author&gt;&lt;Year&gt;1981&lt;/Year&gt;&lt;RecNum&gt;33&lt;/RecNum&gt;&lt;record&gt;&lt;rec-number&gt;33&lt;/rec-number&gt;&lt;foreign-keys&gt;&lt;key app="EN" db-id="5vvetet01590ruee2s9pprszfr2rdxe0sttd"&gt;33&lt;/key&gt;&lt;/foreign-keys&gt;&lt;ref-type name="Journal Article"&gt;17&lt;/ref-type&gt;&lt;contributors&gt;&lt;authors&gt;&lt;author&gt;Palmberg, C.&lt;/author&gt;&lt;author&gt;Pasca, TM&lt;/author&gt;&lt;/authors&gt;&lt;/contributors&gt;&lt;titles&gt;&lt;title&gt;A vital fuelwood gene pool is in danger&lt;/title&gt;&lt;secondary-title&gt;Unasylva&lt;/secondary-title&gt;&lt;/titles&gt;&lt;periodical&gt;&lt;full-title&gt;Unasylva&lt;/full-title&gt;&lt;/periodical&gt;&lt;pages&gt;22-30&lt;/pages&gt;&lt;volume&gt;33&lt;/volume&gt;&lt;number&gt;133&lt;/number&gt;&lt;dates&gt;&lt;year&gt;1981&lt;/year&gt;&lt;/dates&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 xml:space="preserve">(Palmberg </w:t>
      </w:r>
      <w:r w:rsidRPr="007A0598">
        <w:rPr>
          <w:rFonts w:ascii="Times New Roman" w:hAnsi="Times New Roman"/>
          <w:noProof/>
          <w:sz w:val="20"/>
          <w:szCs w:val="20"/>
        </w:rPr>
        <w:t>et al.</w:t>
      </w:r>
      <w:r w:rsidRPr="005E473D">
        <w:rPr>
          <w:rFonts w:ascii="Times New Roman" w:hAnsi="Times New Roman"/>
          <w:noProof/>
          <w:sz w:val="20"/>
          <w:szCs w:val="20"/>
        </w:rPr>
        <w:t xml:space="preserve"> 1981)</w:t>
      </w:r>
      <w:r w:rsidRPr="005E473D">
        <w:rPr>
          <w:rFonts w:ascii="Times New Roman" w:hAnsi="Times New Roman"/>
          <w:sz w:val="20"/>
          <w:szCs w:val="20"/>
        </w:rPr>
        <w:fldChar w:fldCharType="end"/>
      </w:r>
      <w:r w:rsidRPr="005E473D">
        <w:rPr>
          <w:rFonts w:ascii="Times New Roman" w:hAnsi="Times New Roman"/>
          <w:sz w:val="20"/>
          <w:szCs w:val="20"/>
        </w:rPr>
        <w:t xml:space="preserve"> .</w:t>
      </w:r>
      <w:r w:rsidRPr="00112C74">
        <w:rPr>
          <w:rFonts w:ascii="Times New Roman" w:hAnsi="Times New Roman"/>
          <w:i/>
          <w:sz w:val="20"/>
          <w:szCs w:val="20"/>
        </w:rPr>
        <w:t xml:space="preserve"> </w:t>
      </w:r>
      <w:r w:rsidR="00112C74" w:rsidRPr="00112C74">
        <w:rPr>
          <w:rFonts w:ascii="Times New Roman" w:hAnsi="Times New Roman"/>
          <w:i/>
          <w:sz w:val="20"/>
          <w:szCs w:val="20"/>
        </w:rPr>
        <w:t xml:space="preserve">A. </w:t>
      </w:r>
      <w:proofErr w:type="spellStart"/>
      <w:r w:rsidR="00112C74" w:rsidRPr="00112C74">
        <w:rPr>
          <w:rFonts w:ascii="Times New Roman" w:hAnsi="Times New Roman"/>
          <w:i/>
          <w:sz w:val="20"/>
          <w:szCs w:val="20"/>
        </w:rPr>
        <w:t>crassicarpa</w:t>
      </w:r>
      <w:proofErr w:type="spellEnd"/>
      <w:r w:rsidR="00112C74" w:rsidRPr="00112C74">
        <w:rPr>
          <w:rFonts w:ascii="Times New Roman" w:hAnsi="Times New Roman"/>
          <w:i/>
          <w:sz w:val="20"/>
          <w:szCs w:val="20"/>
        </w:rPr>
        <w:t xml:space="preserve"> </w:t>
      </w:r>
      <w:r w:rsidRPr="00530852">
        <w:rPr>
          <w:rFonts w:ascii="Times New Roman" w:hAnsi="Times New Roman"/>
          <w:sz w:val="20"/>
          <w:szCs w:val="20"/>
        </w:rPr>
        <w:t>has become increasingly important as a plantation species in various parts of Southeast Asia, where it is grown specifically for the production of pulp</w:t>
      </w:r>
      <w:r w:rsidRPr="005E473D">
        <w:rPr>
          <w:rFonts w:ascii="Times New Roman" w:hAnsi="Times New Roman"/>
          <w:sz w:val="20"/>
          <w:szCs w:val="20"/>
        </w:rPr>
        <w:t xml:space="preserve"> </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&lt;EndNote&gt;&lt;Cite&gt;&lt;Author&gt;Beilharz&lt;/Author&gt;&lt;Year&gt;2004&lt;/Year&gt;&lt;RecNum&gt;40&lt;/RecNum&gt;&lt;record&gt;&lt;rec-number&gt;40&lt;/rec-number&gt;&lt;foreign-keys&gt;&lt;key app="EN" db-id="5vvetet01590ruee2s9pprszfr2rdxe0sttd"&gt;40&lt;/key&gt;&lt;/foreign-keys&gt;&lt;ref-type name="Journal Article"&gt;17&lt;/ref-type&gt;&lt;contributors&gt;&lt;authors&gt;&lt;author&gt;Beilharz, V.C.&lt;/author&gt;&lt;author&gt;Pascoe, I.G.&lt;/author&gt;&lt;author&gt;Wingfield, M.J.&lt;/author&gt;&lt;author&gt;Tjahjono, B.&lt;/author&gt;&lt;author&gt;Crous, P.W.&lt;/author&gt;&lt;/authors&gt;&lt;/contributors&gt;&lt;titles&gt;&lt;title&gt;Passalora perplexa, an important pleoanamorphic leaf blight pathogen of Acacia crassicarpa in Australia and Indonesia&lt;/title&gt;&lt;secondary-title&gt;Studies in Mycology&lt;/secondary-title&gt;&lt;/titles&gt;&lt;periodical&gt;&lt;full-title&gt;Studies in Mycology&lt;/full-title&gt;&lt;/periodical&gt;&lt;pages&gt;471-479&lt;/pages&gt;&lt;volume&gt;50&lt;/volume&gt;&lt;dates&gt;&lt;year&gt;2004&lt;/year&gt;&lt;/dates&gt;&lt;isbn&gt;0166-0616&lt;/isbn&gt;&lt;urls&gt;&lt;/urls&gt;&lt;/record&gt;&lt;/Cite&gt;&lt;/EndNote&gt;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(Beilharz</w:t>
      </w:r>
      <w:r w:rsidRPr="007A0598">
        <w:rPr>
          <w:rFonts w:ascii="Times New Roman" w:hAnsi="Times New Roman"/>
          <w:noProof/>
          <w:sz w:val="20"/>
          <w:szCs w:val="20"/>
        </w:rPr>
        <w:t xml:space="preserve"> et al.</w:t>
      </w:r>
      <w:r w:rsidRPr="005E473D">
        <w:rPr>
          <w:rFonts w:ascii="Times New Roman" w:hAnsi="Times New Roman"/>
          <w:noProof/>
          <w:sz w:val="20"/>
          <w:szCs w:val="20"/>
        </w:rPr>
        <w:t xml:space="preserve"> 2004)</w:t>
      </w:r>
      <w:r w:rsidRPr="005E473D">
        <w:rPr>
          <w:rFonts w:ascii="Times New Roman" w:hAnsi="Times New Roman"/>
          <w:sz w:val="20"/>
          <w:szCs w:val="20"/>
        </w:rPr>
        <w:fldChar w:fldCharType="end"/>
      </w:r>
      <w:r w:rsidRPr="005E473D">
        <w:rPr>
          <w:rFonts w:ascii="Times New Roman" w:hAnsi="Times New Roman"/>
          <w:sz w:val="20"/>
          <w:szCs w:val="20"/>
        </w:rPr>
        <w:t xml:space="preserve">. </w:t>
      </w:r>
      <w:r w:rsidRPr="00530852">
        <w:rPr>
          <w:rFonts w:ascii="Times New Roman" w:hAnsi="Times New Roman"/>
          <w:sz w:val="20"/>
          <w:szCs w:val="20"/>
        </w:rPr>
        <w:t>It has been become a preferred fiber source for the paper and pulp industry because of its rapid growth, high pulp yield, high fiber quality, and its ability to thrive in degraded soils</w:t>
      </w:r>
      <w:r w:rsidRPr="008B4CCF">
        <w:rPr>
          <w:rFonts w:ascii="Times New Roman" w:hAnsi="Times New Roman"/>
          <w:i/>
          <w:sz w:val="20"/>
          <w:szCs w:val="20"/>
        </w:rPr>
        <w:t xml:space="preserve"> </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&lt;EndNote&gt;&lt;Cite&gt;&lt;Author&gt;Zhigang&lt;/Author&gt;&lt;Year&gt;1994&lt;/Year&gt;&lt;RecNum&gt;45&lt;/RecNum&gt;&lt;record&gt;&lt;rec-number&gt;45&lt;/rec-number&gt;&lt;foreign-keys&gt;&lt;key app="EN" db-id="5vvetet01590ruee2s9pprszfr2rdxe0sttd"&gt;45&lt;/key&gt;&lt;/foreign-keys&gt;&lt;ref-type name="Journal Article"&gt;17&lt;/ref-type&gt;&lt;contributors&gt;&lt;authors&gt;&lt;author&gt;Zhigang, P.&lt;/author&gt;&lt;author&gt;Yintian, Y.&lt;/author&gt;&lt;/authors&gt;&lt;/contributors&gt;&lt;titles&gt;&lt;title&gt;Introduction and provenance test of Acacia crassicarpa&lt;/title&gt;&lt;secondary-title&gt;Forest Research&lt;/secondary-title&gt;&lt;/titles&gt;&lt;periodical&gt;&lt;full-title&gt;Forest Research&lt;/full-title&gt;&lt;/periodical&gt;&lt;volume&gt;7&lt;/volume&gt;&lt;dates&gt;&lt;year&gt;1994&lt;/year&gt;&lt;/dates&gt;&lt;isbn&gt;1001-1498&lt;/isbn&gt;&lt;urls&gt;&lt;/urls&gt;&lt;/record&gt;&lt;/Cite&gt;&lt;/EndNote&gt;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(Zhigang and Yintian 1994)</w:t>
      </w:r>
      <w:r w:rsidRPr="005E473D">
        <w:rPr>
          <w:rFonts w:ascii="Times New Roman" w:hAnsi="Times New Roman"/>
          <w:sz w:val="20"/>
          <w:szCs w:val="20"/>
        </w:rPr>
        <w:fldChar w:fldCharType="end"/>
      </w:r>
      <w:r w:rsidRPr="00530852">
        <w:rPr>
          <w:rFonts w:ascii="Times New Roman" w:hAnsi="Times New Roman"/>
          <w:sz w:val="20"/>
          <w:szCs w:val="20"/>
        </w:rPr>
        <w:t xml:space="preserve">. To meet the increasing requirements for fiber products, and because of its environmental importance, it would be useful to increase its yield and/or planting area. However, classical breeding programs of </w:t>
      </w:r>
      <w:r w:rsidRPr="00530852">
        <w:rPr>
          <w:rFonts w:ascii="Times New Roman" w:hAnsi="Times New Roman"/>
          <w:i/>
          <w:sz w:val="20"/>
          <w:szCs w:val="20"/>
        </w:rPr>
        <w:t>Acacia</w:t>
      </w:r>
      <w:r w:rsidRPr="00530852">
        <w:rPr>
          <w:rFonts w:ascii="Times New Roman" w:hAnsi="Times New Roman"/>
          <w:sz w:val="20"/>
          <w:szCs w:val="20"/>
        </w:rPr>
        <w:t xml:space="preserve"> are strongly limited by its recalcitrant regeneration, its long life cycle, and the long delay until mature traits can be evaluated. Therefore, establishing a highly efficient</w:t>
      </w:r>
      <w:r w:rsidRPr="00530852">
        <w:rPr>
          <w:rFonts w:ascii="Times New Roman" w:hAnsi="Times New Roman"/>
          <w:i/>
          <w:sz w:val="20"/>
          <w:szCs w:val="20"/>
        </w:rPr>
        <w:t xml:space="preserve"> in vitro</w:t>
      </w:r>
      <w:r w:rsidRPr="00530852">
        <w:rPr>
          <w:rFonts w:ascii="Times New Roman" w:hAnsi="Times New Roman"/>
          <w:sz w:val="20"/>
          <w:szCs w:val="20"/>
        </w:rPr>
        <w:t xml:space="preserve"> regeneration system for </w:t>
      </w:r>
      <w:r w:rsidRPr="00530852">
        <w:rPr>
          <w:rFonts w:ascii="Times New Roman" w:hAnsi="Times New Roman"/>
          <w:i/>
          <w:sz w:val="20"/>
          <w:szCs w:val="20"/>
        </w:rPr>
        <w:t xml:space="preserve">A. </w:t>
      </w:r>
      <w:proofErr w:type="spellStart"/>
      <w:r w:rsidRPr="00530852">
        <w:rPr>
          <w:rFonts w:ascii="Times New Roman" w:hAnsi="Times New Roman"/>
          <w:i/>
          <w:sz w:val="20"/>
          <w:szCs w:val="20"/>
        </w:rPr>
        <w:t>crassicarpa</w:t>
      </w:r>
      <w:proofErr w:type="spellEnd"/>
      <w:r w:rsidRPr="00530852">
        <w:rPr>
          <w:rFonts w:ascii="Times New Roman" w:hAnsi="Times New Roman"/>
          <w:sz w:val="20"/>
          <w:szCs w:val="20"/>
        </w:rPr>
        <w:t xml:space="preserve"> is essential to meet the practical requirements for forestry production. </w:t>
      </w:r>
    </w:p>
    <w:p w:rsidR="00C76066" w:rsidRPr="007A0598" w:rsidRDefault="00C76066" w:rsidP="00995876">
      <w:pPr>
        <w:autoSpaceDE w:val="0"/>
        <w:autoSpaceDN w:val="0"/>
        <w:adjustRightInd w:val="0"/>
        <w:snapToGrid w:val="0"/>
        <w:spacing w:line="480" w:lineRule="auto"/>
        <w:ind w:firstLineChars="200" w:firstLine="400"/>
        <w:rPr>
          <w:rFonts w:ascii="Times New Roman" w:hAnsi="Times New Roman" w:cs="Times New Roman"/>
          <w:sz w:val="20"/>
          <w:szCs w:val="20"/>
        </w:rPr>
      </w:pPr>
      <w:r w:rsidRPr="007A0598">
        <w:rPr>
          <w:rFonts w:ascii="Times New Roman" w:hAnsi="Times New Roman" w:cs="Times New Roman"/>
          <w:noProof/>
          <w:sz w:val="20"/>
          <w:szCs w:val="20"/>
        </w:rPr>
        <w:t xml:space="preserve">In natural habitats, the regeneration rate of leguminous trees is quite low </w:t>
      </w:r>
      <w:r w:rsidRPr="007A0598">
        <w:rPr>
          <w:rFonts w:ascii="Times New Roman" w:hAnsi="Times New Roman" w:cs="Times New Roman"/>
          <w:noProof/>
          <w:sz w:val="20"/>
          <w:szCs w:val="20"/>
        </w:rPr>
        <w:fldChar w:fldCharType="begin"/>
      </w:r>
      <w:r w:rsidRPr="007A0598">
        <w:rPr>
          <w:rFonts w:ascii="Times New Roman" w:hAnsi="Times New Roman" w:cs="Times New Roman"/>
          <w:noProof/>
          <w:sz w:val="20"/>
          <w:szCs w:val="20"/>
        </w:rPr>
        <w:instrText xml:space="preserve"> ADDIN EN.CITE &lt;EndNote&gt;&lt;Cite&gt;&lt;Author&gt;Dewan&lt;/Author&gt;&lt;Year&gt;1992&lt;/Year&gt;&lt;RecNum&gt;17&lt;/RecNum&gt;&lt;record&gt;&lt;rec-number&gt;17&lt;/rec-number&gt;&lt;foreign-keys&gt;&lt;key app="EN" db-id="5vvetet01590ruee2s9pprszfr2rdxe0sttd"&gt;17&lt;/key&gt;&lt;/foreign-keys&gt;&lt;ref-type name="Journal Article"&gt;17&lt;/ref-type&gt;&lt;contributors&gt;&lt;authors&gt;&lt;author&gt;Dewan, A.&lt;/author&gt;&lt;author&gt;Nanda, K.&lt;/author&gt;&lt;author&gt;Gupta, S.C.&lt;/author&gt;&lt;/authors&gt;&lt;/contributors&gt;&lt;titles&gt;&lt;title&gt;In vitro micropropagation of Acacia nilotica subsp. indica Brenan via cotyledonary nodes&lt;/title&gt;&lt;secondary-title&gt;Plant Cell Reports&lt;/secondary-title&gt;&lt;/titles&gt;&lt;periodical&gt;&lt;full-title&gt;Plant Cell Reports&lt;/full-title&gt;&lt;/periodical&gt;&lt;pages&gt;18-21&lt;/pages&gt;&lt;volume&gt;12&lt;/volume&gt;&lt;number&gt;1&lt;/number&gt;&lt;dates&gt;&lt;year&gt;1992&lt;/year&gt;&lt;/dates&gt;&lt;isbn&gt;0721-7714&lt;/isbn&gt;&lt;urls&gt;&lt;/urls&gt;&lt;/record&gt;&lt;/Cite&gt;&lt;/EndNote&gt;</w:instrText>
      </w:r>
      <w:r w:rsidRPr="007A0598">
        <w:rPr>
          <w:rFonts w:ascii="Times New Roman" w:hAnsi="Times New Roman" w:cs="Times New Roman"/>
          <w:noProof/>
          <w:sz w:val="20"/>
          <w:szCs w:val="20"/>
        </w:rPr>
        <w:fldChar w:fldCharType="separate"/>
      </w:r>
      <w:r w:rsidRPr="007A0598">
        <w:rPr>
          <w:rFonts w:ascii="Times New Roman" w:hAnsi="Times New Roman" w:cs="Times New Roman"/>
          <w:noProof/>
          <w:sz w:val="20"/>
          <w:szCs w:val="20"/>
        </w:rPr>
        <w:t>(Dewan et al. 1992)</w:t>
      </w:r>
      <w:r w:rsidRPr="007A0598">
        <w:rPr>
          <w:rFonts w:ascii="Times New Roman" w:hAnsi="Times New Roman" w:cs="Times New Roman"/>
          <w:noProof/>
          <w:sz w:val="20"/>
          <w:szCs w:val="20"/>
        </w:rPr>
        <w:fldChar w:fldCharType="end"/>
      </w:r>
      <w:r w:rsidRPr="007A0598">
        <w:rPr>
          <w:rFonts w:ascii="Times New Roman" w:hAnsi="Times New Roman" w:cs="Times New Roman"/>
          <w:sz w:val="20"/>
          <w:szCs w:val="20"/>
        </w:rPr>
        <w:t xml:space="preserve">.  </w:t>
      </w:r>
      <w:r w:rsidRPr="007A0598">
        <w:rPr>
          <w:rFonts w:ascii="Times New Roman" w:hAnsi="Times New Roman"/>
          <w:sz w:val="20"/>
          <w:szCs w:val="20"/>
        </w:rPr>
        <w:t xml:space="preserve">There are several reports of </w:t>
      </w:r>
      <w:r w:rsidRPr="007A0598">
        <w:rPr>
          <w:rFonts w:ascii="Times New Roman" w:hAnsi="Times New Roman"/>
          <w:i/>
          <w:sz w:val="20"/>
          <w:szCs w:val="20"/>
        </w:rPr>
        <w:t>in vitro</w:t>
      </w:r>
      <w:r w:rsidRPr="007A0598">
        <w:rPr>
          <w:rFonts w:ascii="Times New Roman" w:hAnsi="Times New Roman"/>
          <w:sz w:val="20"/>
          <w:szCs w:val="20"/>
        </w:rPr>
        <w:t xml:space="preserve"> regeneration of some </w:t>
      </w:r>
      <w:r w:rsidRPr="007A0598">
        <w:rPr>
          <w:rFonts w:ascii="Times New Roman" w:hAnsi="Times New Roman"/>
          <w:i/>
          <w:sz w:val="20"/>
          <w:szCs w:val="20"/>
        </w:rPr>
        <w:t xml:space="preserve">Acacia </w:t>
      </w:r>
      <w:r w:rsidRPr="007A0598">
        <w:rPr>
          <w:rFonts w:ascii="Times New Roman" w:hAnsi="Times New Roman"/>
          <w:sz w:val="20"/>
          <w:szCs w:val="20"/>
        </w:rPr>
        <w:t xml:space="preserve">species, including </w:t>
      </w:r>
      <w:r w:rsidRPr="007A0598">
        <w:rPr>
          <w:rFonts w:ascii="Times New Roman" w:hAnsi="Times New Roman"/>
          <w:i/>
          <w:sz w:val="20"/>
          <w:szCs w:val="20"/>
        </w:rPr>
        <w:t xml:space="preserve">Acacia catechu </w:t>
      </w:r>
      <w:r w:rsidRPr="007A0598">
        <w:rPr>
          <w:rFonts w:ascii="Times New Roman" w:hAnsi="Times New Roman" w:cs="Times New Roman"/>
          <w:sz w:val="20"/>
          <w:szCs w:val="20"/>
        </w:rPr>
        <w:fldChar w:fldCharType="begin"/>
      </w:r>
      <w:r w:rsidRPr="007A0598">
        <w:rPr>
          <w:rFonts w:ascii="Times New Roman" w:hAnsi="Times New Roman" w:cs="Times New Roman"/>
          <w:sz w:val="20"/>
          <w:szCs w:val="20"/>
        </w:rPr>
        <w:instrText xml:space="preserve"> ADDIN EN.CITE &lt;EndNote&gt;&lt;Cite&gt;&lt;Author&gt;Rout&lt;/Author&gt;&lt;Year&gt;1995&lt;/Year&gt;&lt;RecNum&gt;37&lt;/RecNum&gt;&lt;record&gt;&lt;rec-number&gt;37&lt;/rec-number&gt;&lt;foreign-keys&gt;&lt;key app="EN" db-id="5vvetet01590ruee2s9pprszfr2rdxe0sttd"&gt;37&lt;/key&gt;&lt;/foreign-keys&gt;&lt;ref-type name="Journal Article"&gt;17&lt;/ref-type&gt;&lt;contributors&gt;&lt;authors&gt;&lt;author&gt;Rout, GR&lt;/author&gt;&lt;author&gt;Samantaray, S.&lt;/author&gt;&lt;author&gt;Das, P.&lt;/author&gt;&lt;/authors&gt;&lt;/contributors&gt;&lt;titles&gt;&lt;title&gt;Somatic embryogenesis and plant regeneration from callus culture of Acacia catechu-a multipurpose leguminous tree&lt;/title&gt;&lt;secondary-title&gt;Plant Cell, Tissue and Organ Culture&lt;/secondary-title&gt;&lt;/titles&gt;&lt;periodical&gt;&lt;full-title&gt;Plant Cell, Tissue and Organ Culture&lt;/full-title&gt;&lt;/periodical&gt;&lt;pages&gt;283-285&lt;/pages&gt;&lt;volume&gt;42&lt;/volume&gt;&lt;number&gt;3&lt;/number&gt;&lt;dates&gt;&lt;year&gt;1995&lt;/year&gt;&lt;/dates&gt;&lt;isbn&gt;0167-6857&lt;/isbn&gt;&lt;urls&gt;&lt;/urls&gt;&lt;/record&gt;&lt;/Cite&gt;&lt;/EndNote&gt;</w:instrText>
      </w:r>
      <w:r w:rsidRPr="007A0598">
        <w:rPr>
          <w:rFonts w:ascii="Times New Roman" w:hAnsi="Times New Roman" w:cs="Times New Roman"/>
          <w:sz w:val="20"/>
          <w:szCs w:val="20"/>
        </w:rPr>
        <w:fldChar w:fldCharType="separate"/>
      </w:r>
      <w:r w:rsidRPr="007A0598">
        <w:rPr>
          <w:rFonts w:ascii="Times New Roman" w:hAnsi="Times New Roman" w:cs="Times New Roman"/>
          <w:noProof/>
          <w:sz w:val="20"/>
          <w:szCs w:val="20"/>
        </w:rPr>
        <w:t>(Rout et al. 1995)</w:t>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t xml:space="preserve">, </w:t>
      </w:r>
      <w:r w:rsidRPr="007A0598">
        <w:rPr>
          <w:rFonts w:ascii="Times New Roman" w:hAnsi="Times New Roman"/>
          <w:i/>
          <w:sz w:val="20"/>
          <w:szCs w:val="20"/>
        </w:rPr>
        <w:t xml:space="preserve">Acacia </w:t>
      </w:r>
      <w:proofErr w:type="spellStart"/>
      <w:r w:rsidRPr="007A0598">
        <w:rPr>
          <w:rFonts w:ascii="Times New Roman" w:hAnsi="Times New Roman"/>
          <w:i/>
          <w:sz w:val="20"/>
          <w:szCs w:val="20"/>
        </w:rPr>
        <w:t>auriculiformis</w:t>
      </w:r>
      <w:proofErr w:type="spellEnd"/>
      <w:r w:rsidRPr="007A0598">
        <w:rPr>
          <w:rFonts w:ascii="Times New Roman" w:hAnsi="Times New Roman" w:cs="Times New Roman"/>
          <w:sz w:val="20"/>
          <w:szCs w:val="20"/>
        </w:rPr>
        <w:t xml:space="preserve"> </w:t>
      </w:r>
      <w:r w:rsidRPr="007A0598">
        <w:rPr>
          <w:rFonts w:ascii="Times New Roman" w:hAnsi="Times New Roman" w:cs="Times New Roman"/>
          <w:sz w:val="20"/>
          <w:szCs w:val="20"/>
        </w:rPr>
        <w:fldChar w:fldCharType="begin"/>
      </w:r>
      <w:r w:rsidRPr="007A0598">
        <w:rPr>
          <w:rFonts w:ascii="Times New Roman" w:hAnsi="Times New Roman" w:cs="Times New Roman"/>
          <w:sz w:val="20"/>
          <w:szCs w:val="20"/>
        </w:rPr>
        <w:instrText xml:space="preserve"> ADDIN EN.CITE &lt;EndNote&gt;&lt;Cite&gt;&lt;Author&gt;Ranga Rao&lt;/Author&gt;&lt;Year&gt;1991&lt;/Year&gt;&lt;RecNum&gt;35&lt;/RecNum&gt;&lt;record&gt;&lt;rec-number&gt;35&lt;/rec-number&gt;&lt;foreign-keys&gt;&lt;key app="EN" db-id="5vvetet01590ruee2s9pprszfr2rdxe0sttd"&gt;35&lt;/key&gt;&lt;/foreign-keys&gt;&lt;ref-type name="Journal Article"&gt;17&lt;/ref-type&gt;&lt;contributors&gt;&lt;authors&gt;&lt;author&gt;Ranga Rao, GV&lt;/author&gt;&lt;author&gt;Prasad, MNV&lt;/author&gt;&lt;/authors&gt;&lt;/contributors&gt;&lt;titles&gt;&lt;title&gt;Plantlet Regeneration from the Hypocotyl Callus of&amp;lt; i&amp;gt; Acacia auriculiformis&amp;lt;/i&amp;gt;-Multipurpose Tree Legume&lt;/title&gt;&lt;secondary-title&gt;Journal of plant physiology&lt;/secondary-title&gt;&lt;/titles&gt;&lt;periodical&gt;&lt;full-title&gt;Journal of plant physiology&lt;/full-title&gt;&lt;/periodical&gt;&lt;pages&gt;625-627&lt;/pages&gt;&lt;volume&gt;137&lt;/volume&gt;&lt;number&gt;5&lt;/number&gt;&lt;dates&gt;&lt;year&gt;1991&lt;/year&gt;&lt;/dates&gt;&lt;isbn&gt;0176-1617&lt;/isbn&gt;&lt;urls&gt;&lt;/urls&gt;&lt;/record&gt;&lt;/Cite&gt;&lt;/EndNote&gt;</w:instrText>
      </w:r>
      <w:r w:rsidRPr="007A0598">
        <w:rPr>
          <w:rFonts w:ascii="Times New Roman" w:hAnsi="Times New Roman" w:cs="Times New Roman"/>
          <w:sz w:val="20"/>
          <w:szCs w:val="20"/>
        </w:rPr>
        <w:fldChar w:fldCharType="separate"/>
      </w:r>
      <w:r w:rsidRPr="007A0598">
        <w:rPr>
          <w:rFonts w:ascii="Times New Roman" w:hAnsi="Times New Roman" w:cs="Times New Roman"/>
          <w:noProof/>
          <w:sz w:val="20"/>
          <w:szCs w:val="20"/>
        </w:rPr>
        <w:t>(Ranga Rao and Prasad 1991)</w:t>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t xml:space="preserve">, </w:t>
      </w:r>
      <w:r w:rsidRPr="007A0598">
        <w:rPr>
          <w:rFonts w:ascii="Times New Roman" w:hAnsi="Times New Roman"/>
          <w:i/>
          <w:sz w:val="20"/>
          <w:szCs w:val="20"/>
        </w:rPr>
        <w:t xml:space="preserve">Acacia </w:t>
      </w:r>
      <w:proofErr w:type="spellStart"/>
      <w:r w:rsidRPr="007A0598">
        <w:rPr>
          <w:rFonts w:ascii="Times New Roman" w:hAnsi="Times New Roman"/>
          <w:i/>
          <w:sz w:val="20"/>
          <w:szCs w:val="20"/>
        </w:rPr>
        <w:t>mangium</w:t>
      </w:r>
      <w:proofErr w:type="spellEnd"/>
      <w:r w:rsidRPr="007A0598">
        <w:rPr>
          <w:rFonts w:ascii="Times New Roman" w:hAnsi="Times New Roman" w:cs="Times New Roman"/>
          <w:sz w:val="20"/>
          <w:szCs w:val="20"/>
        </w:rPr>
        <w:t xml:space="preserve"> </w:t>
      </w:r>
      <w:r w:rsidRPr="007A0598">
        <w:rPr>
          <w:rFonts w:ascii="Times New Roman" w:hAnsi="Times New Roman" w:cs="Times New Roman"/>
          <w:sz w:val="20"/>
          <w:szCs w:val="20"/>
        </w:rPr>
        <w:fldChar w:fldCharType="begin">
          <w:fldData xml:space="preserve">PEVuZE5vdGU+PENpdGU+PEF1dGhvcj5BaG1hZDwvQXV0aG9yPjxZZWFyPjE5OTE8L1llYXI+PFJl
Y051bT4xMTwvUmVjTnVtPjxyZWNvcmQ+PHJlYy1udW1iZXI+MTE8L3JlYy1udW1iZXI+PGZvcmVp
Z24ta2V5cz48a2V5IGFwcD0iRU4iIGRiLWlkPSI1dnZldGV0MDE1OTBydWVlMnM5cHByc3pmcjJy
ZHhlMHN0dGQiPjExPC9rZXk+PC9mb3JlaWduLWtleXM+PHJlZi10eXBlIG5hbWU9IkpvdXJuYWwg
QXJ0aWNsZSI+MTc8L3JlZi10eXBlPjxjb250cmlidXRvcnM+PGF1dGhvcnM+PGF1dGhvcj5BaG1h
ZCwgRC5ILjwvYXV0aG9yPjwvYXV0aG9ycz48L2NvbnRyaWJ1dG9ycz48dGl0bGVzPjx0aXRsZT5N
aWNyb3Byb3BhZ2F0aW9uIG9mIEFjYWNpYSBtYW5naXVtIGZyb20gYXNlcHRpY2FsbHkgZ2VybWlu
YXRlZCBzZWVkbGluZ3M8L3RpdGxlPjxzZWNvbmRhcnktdGl0bGU+Sm91cm5hbCBvZiBUcm9waWNh
bCBGb3Jlc3QgU2NpZW5jZTwvc2Vjb25kYXJ5LXRpdGxlPjwvdGl0bGVzPjxwZXJpb2RpY2FsPjxm
dWxsLXRpdGxlPkpvdXJuYWwgb2YgVHJvcGljYWwgRm9yZXN0IFNjaWVuY2U8L2Z1bGwtdGl0bGU+
PC9wZXJpb2RpY2FsPjxwYWdlcz4yMDQtMjA4PC9wYWdlcz48dm9sdW1lPjM8L3ZvbHVtZT48bnVt
YmVyPjM8L251bWJlcj48ZGF0ZXM+PHllYXI+MTk5MTwveWVhcj48L2RhdGVzPjxpc2JuPjAxMjgt
MTI4MzwvaXNibj48dXJscz48L3VybHM+PC9yZWNvcmQ+PC9DaXRlPjxDaXRlPjxBdXRob3I+Qmhh
c2thcjwvQXV0aG9yPjxZZWFyPjE5OTY8L1llYXI+PFJlY051bT4xNDwvUmVjTnVtPjxyZWNvcmQ+
PHJlYy1udW1iZXI+MTQ8L3JlYy1udW1iZXI+PGZvcmVpZ24ta2V5cz48a2V5IGFwcD0iRU4iIGRi
LWlkPSI1dnZldGV0MDE1OTBydWVlMnM5cHByc3pmcjJyZHhlMHN0dGQiPjE0PC9rZXk+PC9mb3Jl
aWduLWtleXM+PHJlZi10eXBlIG5hbWU9IkpvdXJuYWwgQXJ0aWNsZSI+MTc8L3JlZi10eXBlPjxj
b250cmlidXRvcnM+PGF1dGhvcnM+PGF1dGhvcj5CaGFza2FyLCBQLjwvYXV0aG9yPjxhdXRob3I+
U3ViaGFzaCwgSy48L2F1dGhvcj48L2F1dGhvcnM+PC9jb250cmlidXRvcnM+PHRpdGxlcz48dGl0
bGU+TWljcm9wcm9wYWdhdGlvbiBvZiBBY2FjaWEgbWFuZ2l1bSBXaWxsZC4gdGhyb3VnaCBub2Rh
bCBidWQgY3VsdHVyZTwvdGl0bGU+PHNlY29uZGFyeS10aXRsZT5JbmRpYW4gam91cm5hbCBvZiBl
eHBlcmltZW50YWwgYmlvbG9neTwvc2Vjb25kYXJ5LXRpdGxlPjwvdGl0bGVzPjxwZXJpb2RpY2Fs
PjxmdWxsLXRpdGxlPkluZGlhbiBqb3VybmFsIG9mIGV4cGVyaW1lbnRhbCBiaW9sb2d5PC9mdWxs
LXRpdGxlPjwvcGVyaW9kaWNhbD48cGFnZXM+NTkwLTU5MTwvcGFnZXM+PHZvbHVtZT4zNDwvdm9s
dW1lPjxudW1iZXI+NjwvbnVtYmVyPjxkYXRlcz48eWVhcj4xOTk2PC95ZWFyPjwvZGF0ZXM+PGlz
Ym4+MDAxOS01MTg5PC9pc2JuPjx1cmxzPjwvdXJscz48L3JlY29yZD48L0NpdGU+PENpdGU+PEF1
dGhvcj5HYWxpYW5hPC9BdXRob3I+PFllYXI+MTk5MTwvWWVhcj48UmVjTnVtPjE5PC9SZWNOdW0+
PHJlY29yZD48cmVjLW51bWJlcj4xOTwvcmVjLW51bWJlcj48Zm9yZWlnbi1rZXlzPjxrZXkgYXBw
PSJFTiIgZGItaWQ9IjV2dmV0ZXQwMTU5MHJ1ZWUyczlwcHJzemZyMnJkeGUwc3R0ZCI+MTk8L2tl
eT48L2ZvcmVpZ24ta2V5cz48cmVmLXR5cGUgbmFtZT0iSm91cm5hbCBBcnRpY2xlIj4xNzwvcmVm
LXR5cGU+PGNvbnRyaWJ1dG9ycz48YXV0aG9ycz48YXV0aG9yPkdhbGlhbmEsIEEuPC9hdXRob3I+
PGF1dGhvcj5UaWJvaywgQS48L2F1dGhvcj48YXV0aG9yPkR1aG91eCwgRS48L2F1dGhvcj48L2F1
dGhvcnM+PC9jb250cmlidXRvcnM+PHRpdGxlcz48dGl0bGU+SW4gdml0cm8gcHJvcGFnYXRpb24g
b2YgdGhlIG5pdHJvZ2VuLWZpeGluZyB0cmVlLWxlZ3VtZSBBY2FjaWEgbWFuZ2l1bSBXaWxsZDwv
dGl0bGU+PHNlY29uZGFyeS10aXRsZT5QbGFudCBhbmQgc29pbDwvc2Vjb25kYXJ5LXRpdGxlPjwv
dGl0bGVzPjxwZXJpb2RpY2FsPjxmdWxsLXRpdGxlPlBsYW50IGFuZCBzb2lsPC9mdWxsLXRpdGxl
PjwvcGVyaW9kaWNhbD48cGFnZXM+MTUxLTE1OTwvcGFnZXM+PHZvbHVtZT4xMzU8L3ZvbHVtZT48
bnVtYmVyPjI8L251bWJlcj48ZGF0ZXM+PHllYXI+MTk5MTwveWVhcj48L2RhdGVzPjxpc2JuPjAw
MzItMDc5WDwvaXNibj48dXJscz48L3VybHM+PC9yZWNvcmQ+PC9DaXRlPjxDaXRlPjxBdXRob3I+
R2FsaWFuYTwvQXV0aG9yPjxZZWFyPjE5OTE8L1llYXI+PFJlY051bT4yMDwvUmVjTnVtPjxyZWNv
cmQ+PHJlYy1udW1iZXI+MjA8L3JlYy1udW1iZXI+PGZvcmVpZ24ta2V5cz48a2V5IGFwcD0iRU4i
IGRiLWlkPSI1dnZldGV0MDE1OTBydWVlMnM5cHByc3pmcjJyZHhlMHN0dGQiPjIwPC9rZXk+PC9m
b3JlaWduLWtleXM+PHJlZi10eXBlIG5hbWU9IkpvdXJuYWwgQXJ0aWNsZSI+MTc8L3JlZi10eXBl
Pjxjb250cmlidXRvcnM+PGF1dGhvcnM+PGF1dGhvcj5HYWxpYW5hLCBBLjwvYXV0aG9yPjxhdXRo
b3I+VGlib2ssIEEuPC9hdXRob3I+PGF1dGhvcj5EdWhvdXgsIEUuPC9hdXRob3I+PC9hdXRob3Jz
PjwvY29udHJpYnV0b3JzPjx0aXRsZXM+PHRpdGxlPk5pdHJvZ2VuLWZpeGluZyBwb3RlbnRpYWwg
b2YgbWljcm9wcm9wYWdhdGVkIGNsb25lcyBvZiBBY2FjaWEgbWFuZ2l1bSBpbm9jdWxhdGVkIHdp
dGggZGlmZmVyZW50IEJyYWR5cmhpem9iaXVtIHNwcC4gc3RyYWluczwvdGl0bGU+PHNlY29uZGFy
eS10aXRsZT5QbGFudCBhbmQgc29pbDwvc2Vjb25kYXJ5LXRpdGxlPjwvdGl0bGVzPjxwZXJpb2Rp
Y2FsPjxmdWxsLXRpdGxlPlBsYW50IGFuZCBzb2lsPC9mdWxsLXRpdGxlPjwvcGVyaW9kaWNhbD48
cGFnZXM+MTYxLTE2NjwvcGFnZXM+PHZvbHVtZT4xMzU8L3ZvbHVtZT48bnVtYmVyPjI8L251bWJl
cj48ZGF0ZXM+PHllYXI+MTk5MTwveWVhcj48L2RhdGVzPjxpc2JuPjAwMzItMDc5WDwvaXNibj48
dXJscz48L3VybHM+PC9yZWNvcmQ+PC9DaXRlPjxDaXRlPjxBdXRob3I+WGllPC9BdXRob3I+PFll
YXI+MjAwMTwvWWVhcj48UmVjTnVtPjQxPC9SZWNOdW0+PHJlY29yZD48cmVjLW51bWJlcj40MTwv
cmVjLW51bWJlcj48Zm9yZWlnbi1rZXlzPjxrZXkgYXBwPSJFTiIgZGItaWQ9IjV2dmV0ZXQwMTU5
MHJ1ZWUyczlwcHJzemZyMnJkeGUwc3R0ZCI+NDE8L2tleT48L2ZvcmVpZ24ta2V5cz48cmVmLXR5
cGUgbmFtZT0iSm91cm5hbCBBcnRpY2xlIj4xNzwvcmVmLXR5cGU+PGNvbnRyaWJ1dG9ycz48YXV0
aG9ycz48YXV0aG9yPlhpZSwgRC48L2F1dGhvcj48YXV0aG9yPkhvbmcsIFkuPC9hdXRob3I+PC9h
dXRob3JzPjwvY29udHJpYnV0b3JzPjx0aXRsZXM+PHRpdGxlPkluIHZpdHJvIHJlZ2VuZXJhdGlv
biBvZiBBY2FjaWEgbWFuZ2l1bSB2aWEgb3JnYW5vZ2VuZXNpczwvdGl0bGU+PHNlY29uZGFyeS10
aXRsZT5QbGFudCBDZWxsLCBUaXNzdWUgYW5kIE9yZ2FuIEN1bHR1cmU8L3NlY29uZGFyeS10aXRs
ZT48L3RpdGxlcz48cGVyaW9kaWNhbD48ZnVsbC10aXRsZT5QbGFudCBDZWxsLCBUaXNzdWUgYW5k
IE9yZ2FuIEN1bHR1cmU8L2Z1bGwtdGl0bGU+PC9wZXJpb2RpY2FsPjxwYWdlcz4xNjctMTczPC9w
YWdlcz48dm9sdW1lPjY2PC92b2x1bWU+PG51bWJlcj4zPC9udW1iZXI+PGRhdGVzPjx5ZWFyPjIw
MDE8L3llYXI+PC9kYXRlcz48aXNibj4wMTY3LTY4NTc8L2lzYm4+PHVybHM+PC91cmxzPjwvcmVj
b3JkPjwvQ2l0ZT48Q2l0ZT48QXV0aG9yPlhpZTwvQXV0aG9yPjxZZWFyPjIwMDE8L1llYXI+PFJl
Y051bT40MjwvUmVjTnVtPjxyZWNvcmQ+PHJlYy1udW1iZXI+NDI8L3JlYy1udW1iZXI+PGZvcmVp
Z24ta2V5cz48a2V5IGFwcD0iRU4iIGRiLWlkPSI1dnZldGV0MDE1OTBydWVlMnM5cHByc3pmcjJy
ZHhlMHN0dGQiPjQyPC9rZXk+PC9mb3JlaWduLWtleXM+PHJlZi10eXBlIG5hbWU9IkpvdXJuYWwg
QXJ0aWNsZSI+MTc8L3JlZi10eXBlPjxjb250cmlidXRvcnM+PGF1dGhvcnM+PGF1dGhvcj5YaWUs
IERZPC9hdXRob3I+PGF1dGhvcj5Ib25nLCBZLjwvYXV0aG9yPjwvYXV0aG9ycz48L2NvbnRyaWJ1
dG9ycz48dGl0bGVzPjx0aXRsZT5SZWdlbmVyYXRpb24gb2YgQWNhY2lhIG1hbmdpdW0gdGhyb3Vn
aCBzb21hdGljIGVtYnJ5b2dlbmVzaXM8L3RpdGxlPjxzZWNvbmRhcnktdGl0bGU+UGxhbnQgQ2Vs
bCBSZXBvcnRzPC9zZWNvbmRhcnktdGl0bGU+PC90aXRsZXM+PHBlcmlvZGljYWw+PGZ1bGwtdGl0
bGU+UGxhbnQgQ2VsbCBSZXBvcnRzPC9mdWxsLXRpdGxlPjwvcGVyaW9kaWNhbD48cGFnZXM+MzQt
NDA8L3BhZ2VzPjx2b2x1bWU+MjA8L3ZvbHVtZT48bnVtYmVyPjE8L251bWJlcj48ZGF0ZXM+PHll
YXI+MjAwMTwveWVhcj48L2RhdGVzPjxpc2JuPjA3MjEtNzcxNDwvaXNibj48dXJscz48L3VybHM+
PC9yZWNvcmQ+PC9DaXRlPjwvRW5kTm90ZT4A
</w:fldData>
        </w:fldChar>
      </w:r>
      <w:r w:rsidRPr="007A0598">
        <w:rPr>
          <w:rFonts w:ascii="Times New Roman" w:hAnsi="Times New Roman" w:cs="Times New Roman"/>
          <w:sz w:val="20"/>
          <w:szCs w:val="20"/>
        </w:rPr>
        <w:instrText xml:space="preserve"> ADDIN EN.CITE </w:instrText>
      </w:r>
      <w:r w:rsidRPr="007A0598">
        <w:rPr>
          <w:rFonts w:ascii="Times New Roman" w:hAnsi="Times New Roman" w:cs="Times New Roman"/>
          <w:sz w:val="20"/>
          <w:szCs w:val="20"/>
        </w:rPr>
        <w:fldChar w:fldCharType="begin">
          <w:fldData xml:space="preserve">PEVuZE5vdGU+PENpdGU+PEF1dGhvcj5BaG1hZDwvQXV0aG9yPjxZZWFyPjE5OTE8L1llYXI+PFJl
Y051bT4xMTwvUmVjTnVtPjxyZWNvcmQ+PHJlYy1udW1iZXI+MTE8L3JlYy1udW1iZXI+PGZvcmVp
Z24ta2V5cz48a2V5IGFwcD0iRU4iIGRiLWlkPSI1dnZldGV0MDE1OTBydWVlMnM5cHByc3pmcjJy
ZHhlMHN0dGQiPjExPC9rZXk+PC9mb3JlaWduLWtleXM+PHJlZi10eXBlIG5hbWU9IkpvdXJuYWwg
QXJ0aWNsZSI+MTc8L3JlZi10eXBlPjxjb250cmlidXRvcnM+PGF1dGhvcnM+PGF1dGhvcj5BaG1h
ZCwgRC5ILjwvYXV0aG9yPjwvYXV0aG9ycz48L2NvbnRyaWJ1dG9ycz48dGl0bGVzPjx0aXRsZT5N
aWNyb3Byb3BhZ2F0aW9uIG9mIEFjYWNpYSBtYW5naXVtIGZyb20gYXNlcHRpY2FsbHkgZ2VybWlu
YXRlZCBzZWVkbGluZ3M8L3RpdGxlPjxzZWNvbmRhcnktdGl0bGU+Sm91cm5hbCBvZiBUcm9waWNh
bCBGb3Jlc3QgU2NpZW5jZTwvc2Vjb25kYXJ5LXRpdGxlPjwvdGl0bGVzPjxwZXJpb2RpY2FsPjxm
dWxsLXRpdGxlPkpvdXJuYWwgb2YgVHJvcGljYWwgRm9yZXN0IFNjaWVuY2U8L2Z1bGwtdGl0bGU+
PC9wZXJpb2RpY2FsPjxwYWdlcz4yMDQtMjA4PC9wYWdlcz48dm9sdW1lPjM8L3ZvbHVtZT48bnVt
YmVyPjM8L251bWJlcj48ZGF0ZXM+PHllYXI+MTk5MTwveWVhcj48L2RhdGVzPjxpc2JuPjAxMjgt
MTI4MzwvaXNibj48dXJscz48L3VybHM+PC9yZWNvcmQ+PC9DaXRlPjxDaXRlPjxBdXRob3I+Qmhh
c2thcjwvQXV0aG9yPjxZZWFyPjE5OTY8L1llYXI+PFJlY051bT4xNDwvUmVjTnVtPjxyZWNvcmQ+
PHJlYy1udW1iZXI+MTQ8L3JlYy1udW1iZXI+PGZvcmVpZ24ta2V5cz48a2V5IGFwcD0iRU4iIGRi
LWlkPSI1dnZldGV0MDE1OTBydWVlMnM5cHByc3pmcjJyZHhlMHN0dGQiPjE0PC9rZXk+PC9mb3Jl
aWduLWtleXM+PHJlZi10eXBlIG5hbWU9IkpvdXJuYWwgQXJ0aWNsZSI+MTc8L3JlZi10eXBlPjxj
b250cmlidXRvcnM+PGF1dGhvcnM+PGF1dGhvcj5CaGFza2FyLCBQLjwvYXV0aG9yPjxhdXRob3I+
U3ViaGFzaCwgSy48L2F1dGhvcj48L2F1dGhvcnM+PC9jb250cmlidXRvcnM+PHRpdGxlcz48dGl0
bGU+TWljcm9wcm9wYWdhdGlvbiBvZiBBY2FjaWEgbWFuZ2l1bSBXaWxsZC4gdGhyb3VnaCBub2Rh
bCBidWQgY3VsdHVyZTwvdGl0bGU+PHNlY29uZGFyeS10aXRsZT5JbmRpYW4gam91cm5hbCBvZiBl
eHBlcmltZW50YWwgYmlvbG9neTwvc2Vjb25kYXJ5LXRpdGxlPjwvdGl0bGVzPjxwZXJpb2RpY2Fs
PjxmdWxsLXRpdGxlPkluZGlhbiBqb3VybmFsIG9mIGV4cGVyaW1lbnRhbCBiaW9sb2d5PC9mdWxs
LXRpdGxlPjwvcGVyaW9kaWNhbD48cGFnZXM+NTkwLTU5MTwvcGFnZXM+PHZvbHVtZT4zNDwvdm9s
dW1lPjxudW1iZXI+NjwvbnVtYmVyPjxkYXRlcz48eWVhcj4xOTk2PC95ZWFyPjwvZGF0ZXM+PGlz
Ym4+MDAxOS01MTg5PC9pc2JuPjx1cmxzPjwvdXJscz48L3JlY29yZD48L0NpdGU+PENpdGU+PEF1
dGhvcj5HYWxpYW5hPC9BdXRob3I+PFllYXI+MTk5MTwvWWVhcj48UmVjTnVtPjE5PC9SZWNOdW0+
PHJlY29yZD48cmVjLW51bWJlcj4xOTwvcmVjLW51bWJlcj48Zm9yZWlnbi1rZXlzPjxrZXkgYXBw
PSJFTiIgZGItaWQ9IjV2dmV0ZXQwMTU5MHJ1ZWUyczlwcHJzemZyMnJkeGUwc3R0ZCI+MTk8L2tl
eT48L2ZvcmVpZ24ta2V5cz48cmVmLXR5cGUgbmFtZT0iSm91cm5hbCBBcnRpY2xlIj4xNzwvcmVm
LXR5cGU+PGNvbnRyaWJ1dG9ycz48YXV0aG9ycz48YXV0aG9yPkdhbGlhbmEsIEEuPC9hdXRob3I+
PGF1dGhvcj5UaWJvaywgQS48L2F1dGhvcj48YXV0aG9yPkR1aG91eCwgRS48L2F1dGhvcj48L2F1
dGhvcnM+PC9jb250cmlidXRvcnM+PHRpdGxlcz48dGl0bGU+SW4gdml0cm8gcHJvcGFnYXRpb24g
b2YgdGhlIG5pdHJvZ2VuLWZpeGluZyB0cmVlLWxlZ3VtZSBBY2FjaWEgbWFuZ2l1bSBXaWxsZDwv
dGl0bGU+PHNlY29uZGFyeS10aXRsZT5QbGFudCBhbmQgc29pbDwvc2Vjb25kYXJ5LXRpdGxlPjwv
dGl0bGVzPjxwZXJpb2RpY2FsPjxmdWxsLXRpdGxlPlBsYW50IGFuZCBzb2lsPC9mdWxsLXRpdGxl
PjwvcGVyaW9kaWNhbD48cGFnZXM+MTUxLTE1OTwvcGFnZXM+PHZvbHVtZT4xMzU8L3ZvbHVtZT48
bnVtYmVyPjI8L251bWJlcj48ZGF0ZXM+PHllYXI+MTk5MTwveWVhcj48L2RhdGVzPjxpc2JuPjAw
MzItMDc5WDwvaXNibj48dXJscz48L3VybHM+PC9yZWNvcmQ+PC9DaXRlPjxDaXRlPjxBdXRob3I+
R2FsaWFuYTwvQXV0aG9yPjxZZWFyPjE5OTE8L1llYXI+PFJlY051bT4yMDwvUmVjTnVtPjxyZWNv
cmQ+PHJlYy1udW1iZXI+MjA8L3JlYy1udW1iZXI+PGZvcmVpZ24ta2V5cz48a2V5IGFwcD0iRU4i
IGRiLWlkPSI1dnZldGV0MDE1OTBydWVlMnM5cHByc3pmcjJyZHhlMHN0dGQiPjIwPC9rZXk+PC9m
b3JlaWduLWtleXM+PHJlZi10eXBlIG5hbWU9IkpvdXJuYWwgQXJ0aWNsZSI+MTc8L3JlZi10eXBl
Pjxjb250cmlidXRvcnM+PGF1dGhvcnM+PGF1dGhvcj5HYWxpYW5hLCBBLjwvYXV0aG9yPjxhdXRo
b3I+VGlib2ssIEEuPC9hdXRob3I+PGF1dGhvcj5EdWhvdXgsIEUuPC9hdXRob3I+PC9hdXRob3Jz
PjwvY29udHJpYnV0b3JzPjx0aXRsZXM+PHRpdGxlPk5pdHJvZ2VuLWZpeGluZyBwb3RlbnRpYWwg
b2YgbWljcm9wcm9wYWdhdGVkIGNsb25lcyBvZiBBY2FjaWEgbWFuZ2l1bSBpbm9jdWxhdGVkIHdp
dGggZGlmZmVyZW50IEJyYWR5cmhpem9iaXVtIHNwcC4gc3RyYWluczwvdGl0bGU+PHNlY29uZGFy
eS10aXRsZT5QbGFudCBhbmQgc29pbDwvc2Vjb25kYXJ5LXRpdGxlPjwvdGl0bGVzPjxwZXJpb2Rp
Y2FsPjxmdWxsLXRpdGxlPlBsYW50IGFuZCBzb2lsPC9mdWxsLXRpdGxlPjwvcGVyaW9kaWNhbD48
cGFnZXM+MTYxLTE2NjwvcGFnZXM+PHZvbHVtZT4xMzU8L3ZvbHVtZT48bnVtYmVyPjI8L251bWJl
cj48ZGF0ZXM+PHllYXI+MTk5MTwveWVhcj48L2RhdGVzPjxpc2JuPjAwMzItMDc5WDwvaXNibj48
dXJscz48L3VybHM+PC9yZWNvcmQ+PC9DaXRlPjxDaXRlPjxBdXRob3I+WGllPC9BdXRob3I+PFll
YXI+MjAwMTwvWWVhcj48UmVjTnVtPjQxPC9SZWNOdW0+PHJlY29yZD48cmVjLW51bWJlcj40MTwv
cmVjLW51bWJlcj48Zm9yZWlnbi1rZXlzPjxrZXkgYXBwPSJFTiIgZGItaWQ9IjV2dmV0ZXQwMTU5
MHJ1ZWUyczlwcHJzemZyMnJkeGUwc3R0ZCI+NDE8L2tleT48L2ZvcmVpZ24ta2V5cz48cmVmLXR5
cGUgbmFtZT0iSm91cm5hbCBBcnRpY2xlIj4xNzwvcmVmLXR5cGU+PGNvbnRyaWJ1dG9ycz48YXV0
aG9ycz48YXV0aG9yPlhpZSwgRC48L2F1dGhvcj48YXV0aG9yPkhvbmcsIFkuPC9hdXRob3I+PC9h
dXRob3JzPjwvY29udHJpYnV0b3JzPjx0aXRsZXM+PHRpdGxlPkluIHZpdHJvIHJlZ2VuZXJhdGlv
biBvZiBBY2FjaWEgbWFuZ2l1bSB2aWEgb3JnYW5vZ2VuZXNpczwvdGl0bGU+PHNlY29uZGFyeS10
aXRsZT5QbGFudCBDZWxsLCBUaXNzdWUgYW5kIE9yZ2FuIEN1bHR1cmU8L3NlY29uZGFyeS10aXRs
ZT48L3RpdGxlcz48cGVyaW9kaWNhbD48ZnVsbC10aXRsZT5QbGFudCBDZWxsLCBUaXNzdWUgYW5k
IE9yZ2FuIEN1bHR1cmU8L2Z1bGwtdGl0bGU+PC9wZXJpb2RpY2FsPjxwYWdlcz4xNjctMTczPC9w
YWdlcz48dm9sdW1lPjY2PC92b2x1bWU+PG51bWJlcj4zPC9udW1iZXI+PGRhdGVzPjx5ZWFyPjIw
MDE8L3llYXI+PC9kYXRlcz48aXNibj4wMTY3LTY4NTc8L2lzYm4+PHVybHM+PC91cmxzPjwvcmVj
b3JkPjwvQ2l0ZT48Q2l0ZT48QXV0aG9yPlhpZTwvQXV0aG9yPjxZZWFyPjIwMDE8L1llYXI+PFJl
Y051bT40MjwvUmVjTnVtPjxyZWNvcmQ+PHJlYy1udW1iZXI+NDI8L3JlYy1udW1iZXI+PGZvcmVp
Z24ta2V5cz48a2V5IGFwcD0iRU4iIGRiLWlkPSI1dnZldGV0MDE1OTBydWVlMnM5cHByc3pmcjJy
ZHhlMHN0dGQiPjQyPC9rZXk+PC9mb3JlaWduLWtleXM+PHJlZi10eXBlIG5hbWU9IkpvdXJuYWwg
QXJ0aWNsZSI+MTc8L3JlZi10eXBlPjxjb250cmlidXRvcnM+PGF1dGhvcnM+PGF1dGhvcj5YaWUs
IERZPC9hdXRob3I+PGF1dGhvcj5Ib25nLCBZLjwvYXV0aG9yPjwvYXV0aG9ycz48L2NvbnRyaWJ1
dG9ycz48dGl0bGVzPjx0aXRsZT5SZWdlbmVyYXRpb24gb2YgQWNhY2lhIG1hbmdpdW0gdGhyb3Vn
aCBzb21hdGljIGVtYnJ5b2dlbmVzaXM8L3RpdGxlPjxzZWNvbmRhcnktdGl0bGU+UGxhbnQgQ2Vs
bCBSZXBvcnRzPC9zZWNvbmRhcnktdGl0bGU+PC90aXRsZXM+PHBlcmlvZGljYWw+PGZ1bGwtdGl0
bGU+UGxhbnQgQ2VsbCBSZXBvcnRzPC9mdWxsLXRpdGxlPjwvcGVyaW9kaWNhbD48cGFnZXM+MzQt
NDA8L3BhZ2VzPjx2b2x1bWU+MjA8L3ZvbHVtZT48bnVtYmVyPjE8L251bWJlcj48ZGF0ZXM+PHll
YXI+MjAwMTwveWVhcj48L2RhdGVzPjxpc2JuPjA3MjEtNzcxNDwvaXNibj48dXJscz48L3VybHM+
PC9yZWNvcmQ+PC9DaXRlPjwvRW5kTm90ZT4A
</w:fldData>
        </w:fldChar>
      </w:r>
      <w:r w:rsidRPr="007A0598">
        <w:rPr>
          <w:rFonts w:ascii="Times New Roman" w:hAnsi="Times New Roman" w:cs="Times New Roman"/>
          <w:sz w:val="20"/>
          <w:szCs w:val="20"/>
        </w:rPr>
        <w:instrText xml:space="preserve"> ADDIN EN.CITE.DATA </w:instrText>
      </w:r>
      <w:r w:rsidRPr="007A0598">
        <w:rPr>
          <w:rFonts w:ascii="Times New Roman" w:hAnsi="Times New Roman" w:cs="Times New Roman"/>
          <w:sz w:val="20"/>
          <w:szCs w:val="20"/>
        </w:rPr>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r>
      <w:r w:rsidRPr="007A0598">
        <w:rPr>
          <w:rFonts w:ascii="Times New Roman" w:hAnsi="Times New Roman" w:cs="Times New Roman"/>
          <w:sz w:val="20"/>
          <w:szCs w:val="20"/>
        </w:rPr>
        <w:fldChar w:fldCharType="separate"/>
      </w:r>
      <w:r w:rsidRPr="007A0598">
        <w:rPr>
          <w:rFonts w:ascii="Times New Roman" w:hAnsi="Times New Roman" w:cs="Times New Roman"/>
          <w:noProof/>
          <w:sz w:val="20"/>
          <w:szCs w:val="20"/>
        </w:rPr>
        <w:t>(Ahmad 1991</w:t>
      </w:r>
      <w:r w:rsidR="00B31958">
        <w:rPr>
          <w:rFonts w:ascii="Times New Roman" w:hAnsi="Times New Roman" w:cs="Times New Roman" w:hint="eastAsia"/>
          <w:noProof/>
          <w:sz w:val="20"/>
          <w:szCs w:val="20"/>
        </w:rPr>
        <w:t>,</w:t>
      </w:r>
      <w:r w:rsidRPr="007A0598">
        <w:rPr>
          <w:rFonts w:ascii="Times New Roman" w:hAnsi="Times New Roman" w:cs="Times New Roman"/>
          <w:noProof/>
          <w:sz w:val="20"/>
          <w:szCs w:val="20"/>
        </w:rPr>
        <w:t xml:space="preserve"> Bhaskar and Subhash 1996</w:t>
      </w:r>
      <w:r w:rsidR="00B31958">
        <w:rPr>
          <w:rFonts w:ascii="Times New Roman" w:hAnsi="Times New Roman" w:cs="Times New Roman" w:hint="eastAsia"/>
          <w:noProof/>
          <w:sz w:val="20"/>
          <w:szCs w:val="20"/>
        </w:rPr>
        <w:t>,</w:t>
      </w:r>
      <w:r w:rsidRPr="007A0598">
        <w:rPr>
          <w:rFonts w:ascii="Times New Roman" w:hAnsi="Times New Roman" w:cs="Times New Roman"/>
          <w:noProof/>
          <w:sz w:val="20"/>
          <w:szCs w:val="20"/>
        </w:rPr>
        <w:t xml:space="preserve"> Galiana et al. 1991a, b</w:t>
      </w:r>
      <w:r w:rsidR="00B31958">
        <w:rPr>
          <w:rFonts w:ascii="Times New Roman" w:hAnsi="Times New Roman" w:cs="Times New Roman" w:hint="eastAsia"/>
          <w:noProof/>
          <w:sz w:val="20"/>
          <w:szCs w:val="20"/>
        </w:rPr>
        <w:t>,</w:t>
      </w:r>
      <w:r w:rsidRPr="007A0598">
        <w:rPr>
          <w:rFonts w:ascii="Times New Roman" w:hAnsi="Times New Roman" w:cs="Times New Roman"/>
          <w:noProof/>
          <w:sz w:val="20"/>
          <w:szCs w:val="20"/>
        </w:rPr>
        <w:t xml:space="preserve"> Xie and Hong 2001a</w:t>
      </w:r>
      <w:r w:rsidR="00B31958">
        <w:rPr>
          <w:rFonts w:ascii="Times New Roman" w:hAnsi="Times New Roman" w:cs="Times New Roman" w:hint="eastAsia"/>
          <w:noProof/>
          <w:sz w:val="20"/>
          <w:szCs w:val="20"/>
        </w:rPr>
        <w:t>,</w:t>
      </w:r>
      <w:r w:rsidRPr="007A0598">
        <w:rPr>
          <w:rFonts w:ascii="Times New Roman" w:hAnsi="Times New Roman" w:cs="Times New Roman"/>
          <w:noProof/>
          <w:sz w:val="20"/>
          <w:szCs w:val="20"/>
        </w:rPr>
        <w:t xml:space="preserve"> Xie and Hong 2001b)</w:t>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t xml:space="preserve">, </w:t>
      </w:r>
      <w:r w:rsidRPr="007A0598">
        <w:rPr>
          <w:rFonts w:ascii="Times New Roman" w:hAnsi="Times New Roman"/>
          <w:i/>
          <w:sz w:val="20"/>
          <w:szCs w:val="20"/>
        </w:rPr>
        <w:t>Acacia sinuate</w:t>
      </w:r>
      <w:r w:rsidRPr="007A0598">
        <w:rPr>
          <w:rFonts w:ascii="Times New Roman" w:hAnsi="Times New Roman" w:cs="Times New Roman"/>
          <w:sz w:val="20"/>
          <w:szCs w:val="20"/>
        </w:rPr>
        <w:t xml:space="preserve"> </w:t>
      </w:r>
      <w:r w:rsidRPr="007A0598">
        <w:rPr>
          <w:rFonts w:ascii="Times New Roman" w:hAnsi="Times New Roman" w:cs="Times New Roman"/>
          <w:sz w:val="20"/>
          <w:szCs w:val="20"/>
        </w:rPr>
        <w:fldChar w:fldCharType="begin"/>
      </w:r>
      <w:r w:rsidRPr="007A0598">
        <w:rPr>
          <w:rFonts w:ascii="Times New Roman" w:hAnsi="Times New Roman" w:cs="Times New Roman"/>
          <w:sz w:val="20"/>
          <w:szCs w:val="20"/>
        </w:rPr>
        <w:instrText xml:space="preserve"> ADDIN EN.CITE &lt;EndNote&gt;&lt;Cite&gt;&lt;Author&gt;Vengadesan&lt;/Author&gt;&lt;Year&gt;2002&lt;/Year&gt;&lt;RecNum&gt;38&lt;/RecNum&gt;&lt;record&gt;&lt;rec-number&gt;38&lt;/rec-number&gt;&lt;foreign-keys&gt;&lt;key app="EN" db-id="5vvetet01590ruee2s9pprszfr2rdxe0sttd"&gt;38&lt;/key&gt;&lt;/foreign-keys&gt;&lt;ref-type name="Journal Article"&gt;17&lt;/ref-type&gt;&lt;contributors&gt;&lt;authors&gt;&lt;author&gt;Vengadesan, G.&lt;/author&gt;&lt;author&gt;Ganapathi, A.&lt;/author&gt;&lt;author&gt;Anbazhagan, V.R.&lt;/author&gt;&lt;author&gt;Anand, R.P.&lt;/author&gt;&lt;/authors&gt;&lt;/contributors&gt;&lt;titles&gt;&lt;title&gt;Somatic embryogenesis in cell suspension cultures of Acacia sinuata (Lour.) Merr&lt;/title&gt;&lt;secondary-title&gt;In Vitro Cellular &amp;amp; Developmental Biology-Plant&lt;/secondary-title&gt;&lt;/titles&gt;&lt;periodical&gt;&lt;full-title&gt;In Vitro Cellular &amp;amp; Developmental Biology-Plant&lt;/full-title&gt;&lt;/periodical&gt;&lt;pages&gt;52-57&lt;/pages&gt;&lt;volume&gt;38&lt;/volume&gt;&lt;number&gt;1&lt;/number&gt;&lt;dates&gt;&lt;year&gt;2002&lt;/year&gt;&lt;/dates&gt;&lt;isbn&gt;1054-5476&lt;/isbn&gt;&lt;urls&gt;&lt;/urls&gt;&lt;/record&gt;&lt;/Cite&gt;&lt;Cite&gt;&lt;Author&gt;Vengadesan&lt;/Author&gt;&lt;Year&gt;2000&lt;/Year&gt;&lt;RecNum&gt;39&lt;/RecNum&gt;&lt;record&gt;&lt;rec-number&gt;39&lt;/rec-number&gt;&lt;foreign-keys&gt;&lt;key app="EN" db-id="5vvetet01590ruee2s9pprszfr2rdxe0sttd"&gt;39&lt;/key&gt;&lt;/foreign-keys&gt;&lt;ref-type name="Journal Article"&gt;17&lt;/ref-type&gt;&lt;contributors&gt;&lt;authors&gt;&lt;author&gt;Vengadesan, G.&lt;/author&gt;&lt;author&gt;Ganapathi, A.&lt;/author&gt;&lt;author&gt;Prem Anand, R.&lt;/author&gt;&lt;author&gt;Ramesh Anbazhagan, V.&lt;/author&gt;&lt;/authors&gt;&lt;/contributors&gt;&lt;titles&gt;&lt;title&gt;In vitro organogenesis and plant formation in Acacia sinuata&lt;/title&gt;&lt;secondary-title&gt;Plant Cell, Tissue and Organ Culture&lt;/secondary-title&gt;&lt;/titles&gt;&lt;periodical&gt;&lt;full-title&gt;Plant Cell, Tissue and Organ Culture&lt;/full-title&gt;&lt;/periodical&gt;&lt;pages&gt;23-28&lt;/pages&gt;&lt;volume&gt;61&lt;/volume&gt;&lt;number&gt;1&lt;/number&gt;&lt;dates&gt;&lt;year&gt;2000&lt;/year&gt;&lt;/dates&gt;&lt;isbn&gt;0167-6857&lt;/isbn&gt;&lt;urls&gt;&lt;/urls&gt;&lt;/record&gt;&lt;/Cite&gt;&lt;/EndNote&gt;</w:instrText>
      </w:r>
      <w:r w:rsidRPr="007A0598">
        <w:rPr>
          <w:rFonts w:ascii="Times New Roman" w:hAnsi="Times New Roman" w:cs="Times New Roman"/>
          <w:sz w:val="20"/>
          <w:szCs w:val="20"/>
        </w:rPr>
        <w:fldChar w:fldCharType="separate"/>
      </w:r>
      <w:r w:rsidRPr="007A0598">
        <w:rPr>
          <w:rFonts w:ascii="Times New Roman" w:hAnsi="Times New Roman" w:cs="Times New Roman"/>
          <w:noProof/>
          <w:sz w:val="20"/>
          <w:szCs w:val="20"/>
        </w:rPr>
        <w:t>(Vengadesan et al. 2002</w:t>
      </w:r>
      <w:r w:rsidR="00B31958">
        <w:rPr>
          <w:rFonts w:ascii="Times New Roman" w:hAnsi="Times New Roman" w:cs="Times New Roman" w:hint="eastAsia"/>
          <w:noProof/>
          <w:sz w:val="20"/>
          <w:szCs w:val="20"/>
        </w:rPr>
        <w:t>,</w:t>
      </w:r>
      <w:r w:rsidRPr="007A0598">
        <w:rPr>
          <w:rFonts w:ascii="Times New Roman" w:hAnsi="Times New Roman" w:cs="Times New Roman"/>
          <w:noProof/>
          <w:sz w:val="20"/>
          <w:szCs w:val="20"/>
        </w:rPr>
        <w:t xml:space="preserve"> Vengadesan et al. 2000)</w:t>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t xml:space="preserve">, </w:t>
      </w:r>
      <w:r w:rsidRPr="007A0598">
        <w:rPr>
          <w:rFonts w:ascii="Times New Roman" w:hAnsi="Times New Roman"/>
          <w:i/>
          <w:sz w:val="20"/>
          <w:szCs w:val="20"/>
        </w:rPr>
        <w:t xml:space="preserve">Acacia </w:t>
      </w:r>
      <w:proofErr w:type="spellStart"/>
      <w:r w:rsidRPr="007A0598">
        <w:rPr>
          <w:rFonts w:ascii="Times New Roman" w:hAnsi="Times New Roman"/>
          <w:i/>
          <w:sz w:val="20"/>
          <w:szCs w:val="20"/>
        </w:rPr>
        <w:t>nilotica</w:t>
      </w:r>
      <w:proofErr w:type="spellEnd"/>
      <w:r w:rsidRPr="007A0598">
        <w:rPr>
          <w:rFonts w:ascii="Times New Roman" w:hAnsi="Times New Roman" w:cs="Times New Roman"/>
          <w:sz w:val="20"/>
          <w:szCs w:val="20"/>
        </w:rPr>
        <w:t xml:space="preserve"> </w:t>
      </w:r>
      <w:r w:rsidRPr="007A0598">
        <w:rPr>
          <w:rFonts w:ascii="Times New Roman" w:hAnsi="Times New Roman" w:cs="Times New Roman"/>
          <w:sz w:val="20"/>
          <w:szCs w:val="20"/>
        </w:rPr>
        <w:fldChar w:fldCharType="begin"/>
      </w:r>
      <w:r w:rsidRPr="007A0598">
        <w:rPr>
          <w:rFonts w:ascii="Times New Roman" w:hAnsi="Times New Roman" w:cs="Times New Roman"/>
          <w:sz w:val="20"/>
          <w:szCs w:val="20"/>
        </w:rPr>
        <w:instrText xml:space="preserve"> ADDIN EN.CITE &lt;EndNote&gt;&lt;Cite&gt;&lt;Author&gt;Garg&lt;/Author&gt;&lt;Year&gt;1996&lt;/Year&gt;&lt;RecNum&gt;46&lt;/RecNum&gt;&lt;record&gt;&lt;rec-number&gt;46&lt;/rec-number&gt;&lt;foreign-keys&gt;&lt;key app="EN" db-id="5vvetet01590ruee2s9pprszfr2rdxe0sttd"&gt;46&lt;/key&gt;&lt;/foreign-keys&gt;&lt;ref-type name="Journal Article"&gt;17&lt;/ref-type&gt;&lt;contributors&gt;&lt;authors&gt;&lt;author&gt;Garg, L.&lt;/author&gt;&lt;author&gt;Bhandari, N.N.&lt;/author&gt;&lt;author&gt;Rani, V.&lt;/author&gt;&lt;author&gt;Bhojwani, S.S.&lt;/author&gt;&lt;/authors&gt;&lt;/contributors&gt;&lt;titles&gt;&lt;title&gt;Somatic embryogenesis and regeneration of triploid plants in endosperm cultures of Acacia nilotica&lt;/title&gt;&lt;secondary-title&gt;Plant Cell Reports&lt;/secondary-title&gt;&lt;/titles&gt;&lt;periodical&gt;&lt;full-title&gt;Plant Cell Reports&lt;/full-title&gt;&lt;/periodical&gt;&lt;pages&gt;855-858&lt;/pages&gt;&lt;volume&gt;15&lt;/volume&gt;&lt;number&gt;11&lt;/number&gt;&lt;dates&gt;&lt;year&gt;1996&lt;/year&gt;&lt;/dates&gt;&lt;publisher&gt;Springer&lt;/publisher&gt;&lt;isbn&gt;0721-7714&lt;/isbn&gt;&lt;urls&gt;&lt;/urls&gt;&lt;/record&gt;&lt;/Cite&gt;&lt;/EndNote&gt;</w:instrText>
      </w:r>
      <w:r w:rsidRPr="007A0598">
        <w:rPr>
          <w:rFonts w:ascii="Times New Roman" w:hAnsi="Times New Roman" w:cs="Times New Roman"/>
          <w:sz w:val="20"/>
          <w:szCs w:val="20"/>
        </w:rPr>
        <w:fldChar w:fldCharType="separate"/>
      </w:r>
      <w:r w:rsidRPr="007A0598">
        <w:rPr>
          <w:rFonts w:ascii="Times New Roman" w:hAnsi="Times New Roman" w:cs="Times New Roman"/>
          <w:noProof/>
          <w:sz w:val="20"/>
          <w:szCs w:val="20"/>
        </w:rPr>
        <w:t>(Garg et al. 1996)</w:t>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t xml:space="preserve"> and </w:t>
      </w:r>
      <w:r w:rsidRPr="007A0598">
        <w:rPr>
          <w:rFonts w:ascii="Times New Roman" w:hAnsi="Times New Roman"/>
          <w:i/>
          <w:sz w:val="20"/>
          <w:szCs w:val="20"/>
        </w:rPr>
        <w:t xml:space="preserve">Acacia </w:t>
      </w:r>
      <w:proofErr w:type="spellStart"/>
      <w:r w:rsidRPr="007A0598">
        <w:rPr>
          <w:rFonts w:ascii="Times New Roman" w:hAnsi="Times New Roman"/>
          <w:i/>
          <w:sz w:val="20"/>
          <w:szCs w:val="20"/>
        </w:rPr>
        <w:t>farnesiana</w:t>
      </w:r>
      <w:proofErr w:type="spellEnd"/>
      <w:r w:rsidRPr="007A0598">
        <w:rPr>
          <w:rFonts w:ascii="Times New Roman" w:hAnsi="Times New Roman"/>
          <w:i/>
          <w:sz w:val="20"/>
          <w:szCs w:val="20"/>
        </w:rPr>
        <w:t xml:space="preserve"> </w:t>
      </w:r>
      <w:r w:rsidRPr="007A0598">
        <w:rPr>
          <w:rFonts w:ascii="Times New Roman" w:hAnsi="Times New Roman" w:cs="Times New Roman"/>
          <w:sz w:val="20"/>
          <w:szCs w:val="20"/>
        </w:rPr>
        <w:fldChar w:fldCharType="begin"/>
      </w:r>
      <w:r w:rsidRPr="007A0598">
        <w:rPr>
          <w:rFonts w:ascii="Times New Roman" w:hAnsi="Times New Roman" w:cs="Times New Roman"/>
          <w:sz w:val="20"/>
          <w:szCs w:val="20"/>
        </w:rPr>
        <w:instrText xml:space="preserve"> ADDIN EN.CITE &lt;EndNote&gt;&lt;Cite&gt;&lt;Author&gt;Ortiz&lt;/Author&gt;&lt;Year&gt;2000&lt;/Year&gt;&lt;RecNum&gt;28&lt;/RecNum&gt;&lt;record&gt;&lt;rec-number&gt;28&lt;/rec-number&gt;&lt;foreign-keys&gt;&lt;key app="EN" db-id="5vvetet01590ruee2s9pprszfr2rdxe0sttd"&gt;28&lt;/key&gt;&lt;/foreign-keys&gt;&lt;ref-type name="Journal Article"&gt;17&lt;/ref-type&gt;&lt;contributors&gt;&lt;authors&gt;&lt;author&gt;Ortiz, B.O.C.&lt;/author&gt;&lt;author&gt;Reyes, M.E.P.&lt;/author&gt;&lt;author&gt;Balch, E.P.M.&lt;/author&gt;&lt;/authors&gt;&lt;/contributors&gt;&lt;titles&gt;&lt;title&gt;Somatic embryogenesis and plant regeneration in Acacia farnesiana and A. schaffneri&lt;/title&gt;&lt;secondary-title&gt;In Vitro Cellular &amp;amp; Developmental Biology-Plant&lt;/secondary-title&gt;&lt;/titles&gt;&lt;periodical&gt;&lt;full-title&gt;In Vitro Cellular &amp;amp; Developmental Biology-Plant&lt;/full-title&gt;&lt;/periodical&gt;&lt;pages&gt;268-272&lt;/pages&gt;&lt;volume&gt;36&lt;/volume&gt;&lt;number&gt;4&lt;/number&gt;&lt;dates&gt;&lt;year&gt;2000&lt;/year&gt;&lt;/dates&gt;&lt;isbn&gt;1054-5476&lt;/isbn&gt;&lt;urls&gt;&lt;/urls&gt;&lt;/record&gt;&lt;/Cite&gt;&lt;/EndNote&gt;</w:instrText>
      </w:r>
      <w:r w:rsidRPr="007A0598">
        <w:rPr>
          <w:rFonts w:ascii="Times New Roman" w:hAnsi="Times New Roman" w:cs="Times New Roman"/>
          <w:sz w:val="20"/>
          <w:szCs w:val="20"/>
        </w:rPr>
        <w:fldChar w:fldCharType="separate"/>
      </w:r>
      <w:r w:rsidRPr="007A0598">
        <w:rPr>
          <w:rFonts w:ascii="Times New Roman" w:hAnsi="Times New Roman" w:cs="Times New Roman"/>
          <w:noProof/>
          <w:sz w:val="20"/>
          <w:szCs w:val="20"/>
        </w:rPr>
        <w:t>(Ortiz et al. 2000)</w:t>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t>.</w:t>
      </w:r>
    </w:p>
    <w:p w:rsidR="00C76066" w:rsidRPr="00AF1260" w:rsidRDefault="00374504" w:rsidP="00995876">
      <w:pPr>
        <w:pStyle w:val="2"/>
        <w:adjustRightInd w:val="0"/>
        <w:snapToGrid w:val="0"/>
        <w:spacing w:line="480" w:lineRule="auto"/>
        <w:ind w:firstLineChars="150" w:firstLine="300"/>
        <w:jc w:val="both"/>
        <w:rPr>
          <w:rFonts w:ascii="Times New Roman" w:hAnsi="Times New Roman"/>
          <w:b w:val="0"/>
          <w:sz w:val="20"/>
          <w:szCs w:val="20"/>
        </w:rPr>
      </w:pPr>
      <w:r>
        <w:rPr>
          <w:rFonts w:ascii="Times New Roman" w:hAnsi="Times New Roman" w:hint="eastAsia"/>
          <w:b w:val="0"/>
          <w:sz w:val="20"/>
          <w:szCs w:val="20"/>
        </w:rPr>
        <w:t xml:space="preserve"> </w:t>
      </w:r>
      <w:r w:rsidR="00C76066" w:rsidRPr="00530852">
        <w:rPr>
          <w:rFonts w:ascii="Times New Roman" w:hAnsi="Times New Roman"/>
          <w:b w:val="0"/>
          <w:sz w:val="20"/>
          <w:szCs w:val="20"/>
        </w:rPr>
        <w:t xml:space="preserve">Previously, we reported a stable </w:t>
      </w:r>
      <w:r w:rsidR="00C76066" w:rsidRPr="00530852">
        <w:rPr>
          <w:rFonts w:ascii="Times New Roman" w:hAnsi="Times New Roman"/>
          <w:b w:val="0"/>
          <w:i/>
          <w:sz w:val="20"/>
          <w:szCs w:val="20"/>
        </w:rPr>
        <w:t>in vitro</w:t>
      </w:r>
      <w:r w:rsidR="00C76066" w:rsidRPr="00530852">
        <w:rPr>
          <w:rFonts w:ascii="Times New Roman" w:hAnsi="Times New Roman"/>
          <w:b w:val="0"/>
          <w:sz w:val="20"/>
          <w:szCs w:val="20"/>
        </w:rPr>
        <w:t xml:space="preserve"> regeneration system through </w:t>
      </w:r>
      <w:bookmarkStart w:id="16" w:name="OLE_LINK74"/>
      <w:bookmarkStart w:id="17" w:name="OLE_LINK73"/>
      <w:r w:rsidR="00C76066" w:rsidRPr="00530852">
        <w:rPr>
          <w:rFonts w:ascii="Times New Roman" w:hAnsi="Times New Roman"/>
          <w:b w:val="0"/>
          <w:sz w:val="20"/>
          <w:szCs w:val="20"/>
        </w:rPr>
        <w:t>organogenesis</w:t>
      </w:r>
      <w:bookmarkEnd w:id="16"/>
      <w:bookmarkEnd w:id="17"/>
      <w:r w:rsidR="00C76066" w:rsidRPr="00530852">
        <w:rPr>
          <w:rFonts w:ascii="Times New Roman" w:hAnsi="Times New Roman"/>
          <w:b w:val="0"/>
          <w:sz w:val="20"/>
          <w:szCs w:val="20"/>
        </w:rPr>
        <w:t xml:space="preserve"> based on the production of shoots and roots from </w:t>
      </w:r>
      <w:proofErr w:type="spellStart"/>
      <w:r w:rsidR="00C76066" w:rsidRPr="00530852">
        <w:rPr>
          <w:rFonts w:ascii="Times New Roman" w:hAnsi="Times New Roman"/>
          <w:b w:val="0"/>
          <w:sz w:val="20"/>
          <w:szCs w:val="20"/>
        </w:rPr>
        <w:t>phyllode</w:t>
      </w:r>
      <w:proofErr w:type="spellEnd"/>
      <w:r w:rsidR="00C76066" w:rsidRPr="00530852">
        <w:rPr>
          <w:rFonts w:ascii="Times New Roman" w:hAnsi="Times New Roman"/>
          <w:b w:val="0"/>
          <w:sz w:val="20"/>
          <w:szCs w:val="20"/>
        </w:rPr>
        <w:t xml:space="preserve"> (leaf) explants, rather than explants from cotyledons or hypocotyls</w:t>
      </w:r>
      <w:r w:rsidR="00C76066" w:rsidRPr="005E473D">
        <w:rPr>
          <w:rFonts w:ascii="Times New Roman" w:hAnsi="Times New Roman" w:cs="Times New Roman"/>
          <w:b w:val="0"/>
          <w:sz w:val="20"/>
          <w:szCs w:val="20"/>
        </w:rPr>
        <w:t xml:space="preserve"> </w:t>
      </w:r>
      <w:r w:rsidR="00C76066" w:rsidRPr="005E473D">
        <w:rPr>
          <w:rFonts w:ascii="Times New Roman" w:hAnsi="Times New Roman" w:cs="Times New Roman"/>
          <w:b w:val="0"/>
          <w:sz w:val="20"/>
          <w:szCs w:val="20"/>
        </w:rPr>
        <w:fldChar w:fldCharType="begin"/>
      </w:r>
      <w:r w:rsidR="00C76066" w:rsidRPr="005E473D">
        <w:rPr>
          <w:rFonts w:ascii="Times New Roman" w:hAnsi="Times New Roman" w:cs="Times New Roman"/>
          <w:b w:val="0"/>
          <w:sz w:val="20"/>
          <w:szCs w:val="20"/>
        </w:rPr>
        <w:instrText xml:space="preserve"> ADDIN EN.CITE &lt;EndNote&gt;&lt;Cite&gt;&lt;Author&gt;Yang&lt;/Author&gt;&lt;Year&gt;2006&lt;/Year&gt;&lt;RecNum&gt;43&lt;/RecNum&gt;&lt;record&gt;&lt;rec-number&gt;43&lt;/rec-number&gt;&lt;foreign-keys&gt;&lt;key app="EN" db-id="5vvetet01590ruee2s9pprszfr2rdxe0sttd"&gt;43&lt;/key&gt;&lt;/foreign-keys&gt;&lt;ref-type name="Journal Article"&gt;17&lt;/ref-type&gt;&lt;contributors&gt;&lt;authors&gt;&lt;author&gt;Yang, M.&lt;/author&gt;&lt;author&gt;Xie, X.&lt;/author&gt;&lt;author&gt;He, X.&lt;/author&gt;&lt;author&gt;Zhang, F.&lt;/author&gt;&lt;/authors&gt;&lt;/contributors&gt;&lt;titles&gt;&lt;title&gt;Plant regeneration from phyllode explants of Acacia crassicarpa via organogenesis&lt;/title&gt;&lt;secondary-title&gt;Plant Cell, Tissue and Organ Culture&lt;/secondary-title&gt;&lt;/titles&gt;&lt;periodical&gt;&lt;full-title&gt;Plant Cell, Tissue and Organ Culture&lt;/full-title&gt;&lt;/periodical&gt;&lt;pages&gt;241-245&lt;/pages&gt;&lt;volume&gt;85&lt;/volume&gt;&lt;number&gt;2&lt;/number&gt;&lt;dates&gt;&lt;year&gt;2006&lt;/year&gt;&lt;/dates&gt;&lt;isbn&gt;0167-6857&lt;/isbn&gt;&lt;urls&gt;&lt;/urls&gt;&lt;/record&gt;&lt;/Cite&gt;&lt;/EndNote&gt;</w:instrText>
      </w:r>
      <w:r w:rsidR="00C76066" w:rsidRPr="005E473D">
        <w:rPr>
          <w:rFonts w:ascii="Times New Roman" w:hAnsi="Times New Roman" w:cs="Times New Roman"/>
          <w:b w:val="0"/>
          <w:sz w:val="20"/>
          <w:szCs w:val="20"/>
        </w:rPr>
        <w:fldChar w:fldCharType="separate"/>
      </w:r>
      <w:r w:rsidR="00C76066" w:rsidRPr="005E473D">
        <w:rPr>
          <w:rFonts w:ascii="Times New Roman" w:hAnsi="Times New Roman" w:cs="Times New Roman"/>
          <w:b w:val="0"/>
          <w:noProof/>
          <w:sz w:val="20"/>
          <w:szCs w:val="20"/>
        </w:rPr>
        <w:t>(Yang et al. 2006)</w:t>
      </w:r>
      <w:r w:rsidR="00C76066" w:rsidRPr="005E473D">
        <w:rPr>
          <w:rFonts w:ascii="Times New Roman" w:hAnsi="Times New Roman" w:cs="Times New Roman"/>
          <w:b w:val="0"/>
          <w:sz w:val="20"/>
          <w:szCs w:val="20"/>
        </w:rPr>
        <w:fldChar w:fldCharType="end"/>
      </w:r>
      <w:r w:rsidR="00C76066" w:rsidRPr="005E473D">
        <w:rPr>
          <w:rFonts w:ascii="Times New Roman" w:hAnsi="Times New Roman" w:cs="Times New Roman"/>
          <w:b w:val="0"/>
          <w:sz w:val="20"/>
          <w:szCs w:val="20"/>
        </w:rPr>
        <w:t>.</w:t>
      </w:r>
      <w:r w:rsidR="00C76066" w:rsidRPr="007A0598">
        <w:rPr>
          <w:rFonts w:ascii="Times New Roman" w:hAnsi="Times New Roman"/>
          <w:b w:val="0"/>
          <w:sz w:val="20"/>
          <w:szCs w:val="20"/>
        </w:rPr>
        <w:t xml:space="preserve"> </w:t>
      </w:r>
      <w:r w:rsidR="00C76066" w:rsidRPr="00530852">
        <w:rPr>
          <w:rFonts w:ascii="Times New Roman" w:hAnsi="Times New Roman"/>
          <w:b w:val="0"/>
          <w:sz w:val="20"/>
          <w:szCs w:val="20"/>
        </w:rPr>
        <w:t xml:space="preserve">In the present study, we established a system for </w:t>
      </w:r>
      <w:r w:rsidR="00C76066" w:rsidRPr="00530852">
        <w:rPr>
          <w:rFonts w:ascii="Times New Roman" w:hAnsi="Times New Roman"/>
          <w:b w:val="0"/>
          <w:i/>
          <w:sz w:val="20"/>
          <w:szCs w:val="20"/>
        </w:rPr>
        <w:t>in vitro</w:t>
      </w:r>
      <w:r w:rsidR="00C76066" w:rsidRPr="00530852">
        <w:rPr>
          <w:rFonts w:ascii="Times New Roman" w:hAnsi="Times New Roman"/>
          <w:b w:val="0"/>
          <w:sz w:val="20"/>
          <w:szCs w:val="20"/>
        </w:rPr>
        <w:t xml:space="preserve"> regeneration of </w:t>
      </w:r>
      <w:bookmarkStart w:id="18" w:name="OLE_LINK87"/>
      <w:bookmarkStart w:id="19" w:name="OLE_LINK88"/>
      <w:r w:rsidR="00C76066" w:rsidRPr="00530852">
        <w:rPr>
          <w:rFonts w:ascii="Times New Roman" w:hAnsi="Times New Roman"/>
          <w:b w:val="0"/>
          <w:i/>
          <w:sz w:val="20"/>
          <w:szCs w:val="20"/>
        </w:rPr>
        <w:t xml:space="preserve">A. </w:t>
      </w:r>
      <w:proofErr w:type="spellStart"/>
      <w:r w:rsidR="00C76066" w:rsidRPr="00530852">
        <w:rPr>
          <w:rFonts w:ascii="Times New Roman" w:hAnsi="Times New Roman"/>
          <w:b w:val="0"/>
          <w:i/>
          <w:sz w:val="20"/>
          <w:szCs w:val="20"/>
        </w:rPr>
        <w:t>crassicarpa</w:t>
      </w:r>
      <w:bookmarkEnd w:id="18"/>
      <w:bookmarkEnd w:id="19"/>
      <w:proofErr w:type="spellEnd"/>
      <w:r w:rsidR="00C76066" w:rsidRPr="00530852">
        <w:rPr>
          <w:rFonts w:ascii="Times New Roman" w:hAnsi="Times New Roman"/>
          <w:b w:val="0"/>
          <w:sz w:val="20"/>
          <w:szCs w:val="20"/>
        </w:rPr>
        <w:t xml:space="preserve"> from mature zygotic embryo explants via</w:t>
      </w:r>
      <w:bookmarkStart w:id="20" w:name="OLE_LINK10"/>
      <w:r w:rsidR="00C76066" w:rsidRPr="00530852">
        <w:rPr>
          <w:rFonts w:ascii="Times New Roman" w:hAnsi="Times New Roman"/>
          <w:b w:val="0"/>
          <w:sz w:val="20"/>
          <w:szCs w:val="20"/>
        </w:rPr>
        <w:t xml:space="preserve"> </w:t>
      </w:r>
      <w:r w:rsidR="00A34C80">
        <w:rPr>
          <w:rFonts w:ascii="Times New Roman" w:hAnsi="Times New Roman"/>
          <w:b w:val="0"/>
          <w:sz w:val="20"/>
          <w:szCs w:val="20"/>
        </w:rPr>
        <w:t>adventitious</w:t>
      </w:r>
      <w:r w:rsidR="00A34C80">
        <w:rPr>
          <w:rFonts w:ascii="Times New Roman" w:hAnsi="Times New Roman" w:hint="eastAsia"/>
          <w:b w:val="0"/>
          <w:sz w:val="20"/>
          <w:szCs w:val="20"/>
        </w:rPr>
        <w:t xml:space="preserve"> shoot </w:t>
      </w:r>
      <w:r w:rsidR="00C76066" w:rsidRPr="00530852">
        <w:rPr>
          <w:rFonts w:ascii="Times New Roman" w:hAnsi="Times New Roman"/>
          <w:b w:val="0"/>
          <w:sz w:val="20"/>
          <w:szCs w:val="20"/>
        </w:rPr>
        <w:t>organogenesis</w:t>
      </w:r>
      <w:bookmarkEnd w:id="20"/>
      <w:r w:rsidR="00C76066" w:rsidRPr="00530852">
        <w:rPr>
          <w:rFonts w:ascii="Times New Roman" w:hAnsi="Times New Roman"/>
          <w:b w:val="0"/>
          <w:sz w:val="20"/>
          <w:szCs w:val="20"/>
        </w:rPr>
        <w:t>. The advantages of using embryos as the explant source include the ease of handling and ready availability of seeds, the high degree of physiological uniformity, and the ability to transport seeds and embryos long distances.</w:t>
      </w:r>
    </w:p>
    <w:p w:rsidR="00C76066" w:rsidRPr="005E473D" w:rsidRDefault="00C76066" w:rsidP="00993BEE">
      <w:pPr>
        <w:pStyle w:val="heading1"/>
        <w:adjustRightInd w:val="0"/>
        <w:snapToGrid w:val="0"/>
        <w:spacing w:line="480" w:lineRule="auto"/>
      </w:pPr>
      <w:r w:rsidRPr="005E473D">
        <w:lastRenderedPageBreak/>
        <w:t>Materials and methods</w:t>
      </w:r>
      <w:r w:rsidRPr="005E473D">
        <w:t>：</w:t>
      </w:r>
    </w:p>
    <w:p w:rsidR="00C76066" w:rsidRPr="005E473D" w:rsidRDefault="00C76066" w:rsidP="00993BEE">
      <w:pPr>
        <w:pStyle w:val="heading2"/>
        <w:adjustRightInd w:val="0"/>
        <w:snapToGrid w:val="0"/>
        <w:spacing w:line="480" w:lineRule="auto"/>
      </w:pPr>
      <w:r w:rsidRPr="005E473D">
        <w:t>Plant material and surface sterilization</w:t>
      </w:r>
      <w:r w:rsidRPr="005E473D">
        <w:t>：</w:t>
      </w:r>
    </w:p>
    <w:p w:rsidR="00C76066" w:rsidRPr="00530852" w:rsidRDefault="00C76066" w:rsidP="002171F1">
      <w:pPr>
        <w:pStyle w:val="2"/>
        <w:adjustRightInd w:val="0"/>
        <w:snapToGrid w:val="0"/>
        <w:spacing w:line="480" w:lineRule="auto"/>
        <w:jc w:val="both"/>
        <w:rPr>
          <w:rFonts w:ascii="Times New Roman" w:hAnsi="Times New Roman"/>
          <w:b w:val="0"/>
          <w:sz w:val="20"/>
          <w:szCs w:val="20"/>
        </w:rPr>
      </w:pPr>
      <w:r w:rsidRPr="00530852">
        <w:rPr>
          <w:rFonts w:ascii="Times New Roman" w:hAnsi="Times New Roman"/>
          <w:b w:val="0"/>
          <w:sz w:val="20"/>
          <w:szCs w:val="20"/>
        </w:rPr>
        <w:t xml:space="preserve">Mature seeds </w:t>
      </w:r>
      <w:r w:rsidR="00783F7B" w:rsidRPr="00530852">
        <w:rPr>
          <w:rFonts w:ascii="Times New Roman" w:hAnsi="Times New Roman"/>
          <w:b w:val="0"/>
          <w:sz w:val="20"/>
          <w:szCs w:val="20"/>
        </w:rPr>
        <w:t xml:space="preserve">of </w:t>
      </w:r>
      <w:r w:rsidR="00783F7B" w:rsidRPr="00530852">
        <w:rPr>
          <w:rFonts w:ascii="Times New Roman" w:hAnsi="Times New Roman"/>
          <w:b w:val="0"/>
          <w:i/>
          <w:sz w:val="20"/>
          <w:szCs w:val="20"/>
        </w:rPr>
        <w:t xml:space="preserve">A. </w:t>
      </w:r>
      <w:proofErr w:type="spellStart"/>
      <w:r w:rsidR="00783F7B" w:rsidRPr="00530852">
        <w:rPr>
          <w:rFonts w:ascii="Times New Roman" w:hAnsi="Times New Roman"/>
          <w:b w:val="0"/>
          <w:i/>
          <w:sz w:val="20"/>
          <w:szCs w:val="20"/>
        </w:rPr>
        <w:t>crassicarpa</w:t>
      </w:r>
      <w:proofErr w:type="spellEnd"/>
      <w:r w:rsidR="000860D2">
        <w:rPr>
          <w:rFonts w:ascii="Times New Roman" w:hAnsi="Times New Roman" w:hint="eastAsia"/>
          <w:b w:val="0"/>
          <w:sz w:val="20"/>
          <w:szCs w:val="20"/>
        </w:rPr>
        <w:t xml:space="preserve"> </w:t>
      </w:r>
      <w:r w:rsidRPr="00530852">
        <w:rPr>
          <w:rFonts w:ascii="Times New Roman" w:hAnsi="Times New Roman"/>
          <w:b w:val="0"/>
          <w:sz w:val="20"/>
          <w:szCs w:val="20"/>
        </w:rPr>
        <w:t xml:space="preserve">were collected from </w:t>
      </w:r>
      <w:r w:rsidR="003B3AB1">
        <w:rPr>
          <w:rFonts w:ascii="Times New Roman" w:hAnsi="Times New Roman" w:hint="eastAsia"/>
          <w:b w:val="0"/>
          <w:sz w:val="20"/>
          <w:szCs w:val="20"/>
        </w:rPr>
        <w:t xml:space="preserve">the </w:t>
      </w:r>
      <w:r w:rsidR="00A34C80">
        <w:rPr>
          <w:rFonts w:ascii="Times New Roman" w:hAnsi="Times New Roman" w:hint="eastAsia"/>
          <w:b w:val="0"/>
          <w:sz w:val="20"/>
          <w:szCs w:val="20"/>
        </w:rPr>
        <w:t>10</w:t>
      </w:r>
      <w:r w:rsidR="003B3AB1">
        <w:rPr>
          <w:rFonts w:ascii="Times New Roman" w:hAnsi="Times New Roman" w:hint="eastAsia"/>
          <w:b w:val="0"/>
          <w:sz w:val="20"/>
          <w:szCs w:val="20"/>
        </w:rPr>
        <w:t>-year-old trees in a</w:t>
      </w:r>
      <w:r w:rsidR="003B3AB1" w:rsidRPr="00530852">
        <w:rPr>
          <w:rFonts w:ascii="Times New Roman" w:hAnsi="Times New Roman"/>
          <w:b w:val="0"/>
          <w:sz w:val="20"/>
          <w:szCs w:val="20"/>
        </w:rPr>
        <w:t xml:space="preserve"> </w:t>
      </w:r>
      <w:r w:rsidRPr="00530852">
        <w:rPr>
          <w:rFonts w:ascii="Times New Roman" w:hAnsi="Times New Roman"/>
          <w:b w:val="0"/>
          <w:sz w:val="20"/>
          <w:szCs w:val="20"/>
        </w:rPr>
        <w:t xml:space="preserve">natural grove . The trees were 20–30 m in height and were located at a seed orchard in </w:t>
      </w:r>
      <w:smartTag w:uri="urn:schemas-microsoft-com:office:smarttags" w:element="place">
        <w:smartTag w:uri="urn:schemas-microsoft-com:office:smarttags" w:element="City">
          <w:r w:rsidRPr="00530852">
            <w:rPr>
              <w:rFonts w:ascii="Times New Roman" w:hAnsi="Times New Roman"/>
              <w:b w:val="0"/>
              <w:sz w:val="20"/>
              <w:szCs w:val="20"/>
            </w:rPr>
            <w:t>Guangzhou</w:t>
          </w:r>
        </w:smartTag>
        <w:r w:rsidRPr="00530852">
          <w:rPr>
            <w:rFonts w:ascii="Times New Roman" w:hAnsi="Times New Roman"/>
            <w:b w:val="0"/>
            <w:sz w:val="20"/>
            <w:szCs w:val="20"/>
          </w:rPr>
          <w:t xml:space="preserve">, </w:t>
        </w:r>
        <w:smartTag w:uri="urn:schemas-microsoft-com:office:smarttags" w:element="country-region">
          <w:r w:rsidRPr="00530852">
            <w:rPr>
              <w:rFonts w:ascii="Times New Roman" w:hAnsi="Times New Roman"/>
              <w:b w:val="0"/>
              <w:sz w:val="20"/>
              <w:szCs w:val="20"/>
            </w:rPr>
            <w:t>China</w:t>
          </w:r>
        </w:smartTag>
      </w:smartTag>
      <w:r w:rsidRPr="00530852">
        <w:rPr>
          <w:rFonts w:ascii="Times New Roman" w:hAnsi="Times New Roman"/>
          <w:b w:val="0"/>
          <w:sz w:val="20"/>
          <w:szCs w:val="20"/>
        </w:rPr>
        <w:t xml:space="preserve">. The seeds were treated with water (100°C) for 1 min and then soaked in distilled water for 36 h. To sterilize the seed surface, the seeds were soaked in 70% ethanol for 1 min, and then in 4% sodium hypochlorite for 5 min. The sterilized seeds were rinsed five times with sterile distilled water. The </w:t>
      </w:r>
      <w:proofErr w:type="spellStart"/>
      <w:r w:rsidRPr="00530852">
        <w:rPr>
          <w:rFonts w:ascii="Times New Roman" w:hAnsi="Times New Roman"/>
          <w:b w:val="0"/>
          <w:sz w:val="20"/>
          <w:szCs w:val="20"/>
        </w:rPr>
        <w:t>episperm</w:t>
      </w:r>
      <w:proofErr w:type="spellEnd"/>
      <w:r w:rsidRPr="00530852">
        <w:rPr>
          <w:rFonts w:ascii="Times New Roman" w:hAnsi="Times New Roman"/>
          <w:b w:val="0"/>
          <w:sz w:val="20"/>
          <w:szCs w:val="20"/>
        </w:rPr>
        <w:t xml:space="preserve"> of each seed was cut manually with a sterile surgical blade. The seeds were </w:t>
      </w:r>
      <w:proofErr w:type="spellStart"/>
      <w:r w:rsidRPr="00530852">
        <w:rPr>
          <w:rFonts w:ascii="Times New Roman" w:hAnsi="Times New Roman"/>
          <w:b w:val="0"/>
          <w:sz w:val="20"/>
          <w:szCs w:val="20"/>
        </w:rPr>
        <w:t>dehulled</w:t>
      </w:r>
      <w:proofErr w:type="spellEnd"/>
      <w:r w:rsidRPr="00530852">
        <w:rPr>
          <w:rFonts w:ascii="Times New Roman" w:hAnsi="Times New Roman"/>
          <w:b w:val="0"/>
          <w:sz w:val="20"/>
          <w:szCs w:val="20"/>
        </w:rPr>
        <w:t xml:space="preserve"> and embryos were excised aseptically and prepared for primary shoot bud induction.</w:t>
      </w:r>
    </w:p>
    <w:p w:rsidR="00C76066" w:rsidRPr="005E473D" w:rsidRDefault="00C76066" w:rsidP="00993BEE">
      <w:pPr>
        <w:pStyle w:val="heading2"/>
        <w:adjustRightInd w:val="0"/>
        <w:snapToGrid w:val="0"/>
        <w:spacing w:line="480" w:lineRule="auto"/>
      </w:pPr>
      <w:r w:rsidRPr="005E473D">
        <w:t>Culture medium and conditions:</w:t>
      </w:r>
    </w:p>
    <w:p w:rsidR="00C76066" w:rsidRPr="005E473D" w:rsidRDefault="00C76066" w:rsidP="00993BEE">
      <w:pPr>
        <w:pStyle w:val="2"/>
        <w:adjustRightInd w:val="0"/>
        <w:snapToGrid w:val="0"/>
        <w:spacing w:line="480" w:lineRule="auto"/>
        <w:jc w:val="both"/>
        <w:rPr>
          <w:rFonts w:ascii="Times New Roman" w:hAnsi="Times New Roman" w:cs="Times New Roman"/>
          <w:b w:val="0"/>
          <w:sz w:val="20"/>
          <w:szCs w:val="20"/>
        </w:rPr>
      </w:pPr>
      <w:r w:rsidRPr="00530852">
        <w:rPr>
          <w:rFonts w:ascii="Times New Roman" w:hAnsi="Times New Roman"/>
          <w:b w:val="0"/>
          <w:sz w:val="20"/>
          <w:szCs w:val="20"/>
        </w:rPr>
        <w:t>The culture medium was MS basal medium</w:t>
      </w:r>
      <w:r w:rsidRPr="005E473D">
        <w:rPr>
          <w:rFonts w:ascii="Times New Roman" w:hAnsi="Times New Roman" w:cs="Times New Roman"/>
          <w:b w:val="0"/>
          <w:sz w:val="20"/>
          <w:szCs w:val="20"/>
        </w:rPr>
        <w:t xml:space="preserve"> </w:t>
      </w:r>
      <w:r w:rsidRPr="005E473D">
        <w:rPr>
          <w:rFonts w:ascii="Times New Roman" w:hAnsi="Times New Roman" w:cs="Times New Roman"/>
          <w:b w:val="0"/>
          <w:sz w:val="20"/>
          <w:szCs w:val="20"/>
        </w:rPr>
        <w:fldChar w:fldCharType="begin"/>
      </w:r>
      <w:r w:rsidRPr="005E473D">
        <w:rPr>
          <w:rFonts w:ascii="Times New Roman" w:hAnsi="Times New Roman" w:cs="Times New Roman"/>
          <w:b w:val="0"/>
          <w:sz w:val="20"/>
          <w:szCs w:val="20"/>
        </w:rPr>
        <w:instrText xml:space="preserve"> ADDIN EN.CITE &lt;EndNote&gt;&lt;Cite&gt;&lt;Author&gt;Murashige&lt;/Author&gt;&lt;Year&gt;1962&lt;/Year&gt;&lt;RecNum&gt;25&lt;/RecNum&gt;&lt;record&gt;&lt;rec-number&gt;25&lt;/rec-number&gt;&lt;foreign-keys&gt;&lt;key app="EN" db-id="5vvetet01590ruee2s9pprszfr2rdxe0sttd"&gt;25&lt;/key&gt;&lt;/foreign-keys&gt;&lt;ref-type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cultures&lt;/title&gt;&lt;secondary-title&gt;Physiologia plantarum&lt;/secondary-title&gt;&lt;/titles&gt;&lt;periodical&gt;&lt;full-title&gt;Physiologia plantarum&lt;/full-title&gt;&lt;/periodical&gt;&lt;pages&gt;473-497&lt;/pages&gt;&lt;volume&gt;15&lt;/volume&gt;&lt;number&gt;3&lt;/number&gt;&lt;dates&gt;&lt;year&gt;1962&lt;/year&gt;&lt;/dates&gt;&lt;isbn&gt;1399-3054&lt;/isbn&gt;&lt;urls&gt;&lt;/urls&gt;&lt;/record&gt;&lt;/Cite&gt;&lt;/EndNote&gt;</w:instrText>
      </w:r>
      <w:r w:rsidRPr="005E473D">
        <w:rPr>
          <w:rFonts w:ascii="Times New Roman" w:hAnsi="Times New Roman" w:cs="Times New Roman"/>
          <w:b w:val="0"/>
          <w:sz w:val="20"/>
          <w:szCs w:val="20"/>
        </w:rPr>
        <w:fldChar w:fldCharType="separate"/>
      </w:r>
      <w:r w:rsidRPr="005E473D">
        <w:rPr>
          <w:rFonts w:ascii="Times New Roman" w:hAnsi="Times New Roman" w:cs="Times New Roman"/>
          <w:b w:val="0"/>
          <w:noProof/>
          <w:sz w:val="20"/>
          <w:szCs w:val="20"/>
        </w:rPr>
        <w:t>(Murashige and Skoog 1962)</w:t>
      </w:r>
      <w:r w:rsidRPr="005E473D">
        <w:rPr>
          <w:rFonts w:ascii="Times New Roman" w:hAnsi="Times New Roman" w:cs="Times New Roman"/>
          <w:b w:val="0"/>
          <w:sz w:val="20"/>
          <w:szCs w:val="20"/>
        </w:rPr>
        <w:fldChar w:fldCharType="end"/>
      </w:r>
      <w:r w:rsidRPr="00530852">
        <w:rPr>
          <w:rFonts w:ascii="Times New Roman" w:hAnsi="Times New Roman"/>
          <w:b w:val="0"/>
          <w:sz w:val="20"/>
          <w:szCs w:val="20"/>
        </w:rPr>
        <w:t xml:space="preserve"> supplemented with 5% (v/v) coconut water (CW) and 3% (w/v) sucrose, and solidified with 0.6% (w/v) agar. All media were adjusted to pH 5.8 with 1N </w:t>
      </w:r>
      <w:proofErr w:type="spellStart"/>
      <w:r w:rsidRPr="00530852">
        <w:rPr>
          <w:rFonts w:ascii="Times New Roman" w:hAnsi="Times New Roman"/>
          <w:b w:val="0"/>
          <w:sz w:val="20"/>
          <w:szCs w:val="20"/>
        </w:rPr>
        <w:t>NaOH.The</w:t>
      </w:r>
      <w:proofErr w:type="spellEnd"/>
      <w:r w:rsidRPr="00530852">
        <w:rPr>
          <w:rFonts w:ascii="Times New Roman" w:hAnsi="Times New Roman"/>
          <w:b w:val="0"/>
          <w:sz w:val="20"/>
          <w:szCs w:val="20"/>
        </w:rPr>
        <w:t xml:space="preserve"> plant growth regulators TDZ and IBA were added to various concentrations before autoclaving media at 121°C for 15 min. IAA and GA</w:t>
      </w:r>
      <w:r w:rsidRPr="00530852">
        <w:rPr>
          <w:rFonts w:ascii="Times New Roman" w:hAnsi="Times New Roman"/>
          <w:b w:val="0"/>
          <w:sz w:val="20"/>
          <w:szCs w:val="20"/>
          <w:vertAlign w:val="subscript"/>
        </w:rPr>
        <w:t>3</w:t>
      </w:r>
      <w:r w:rsidRPr="00530852">
        <w:rPr>
          <w:rFonts w:ascii="Times New Roman" w:hAnsi="Times New Roman"/>
          <w:b w:val="0"/>
          <w:sz w:val="20"/>
          <w:szCs w:val="20"/>
        </w:rPr>
        <w:t xml:space="preserve"> were filter-sterilized through a 0.2-μm membrane filter, and added to autoclaved media. Unless otherwise mentioned, all cultures were maintained at 28°C under cool-white fluorescent lights at an irradiance of 26 </w:t>
      </w:r>
      <w:proofErr w:type="spellStart"/>
      <w:r w:rsidRPr="00530852">
        <w:rPr>
          <w:rFonts w:ascii="Times New Roman" w:hAnsi="Times New Roman"/>
          <w:b w:val="0"/>
          <w:i/>
          <w:sz w:val="20"/>
          <w:szCs w:val="20"/>
        </w:rPr>
        <w:t>μ</w:t>
      </w:r>
      <w:r w:rsidRPr="00530852">
        <w:rPr>
          <w:rFonts w:ascii="Times New Roman" w:hAnsi="Times New Roman"/>
          <w:b w:val="0"/>
          <w:sz w:val="20"/>
          <w:szCs w:val="20"/>
        </w:rPr>
        <w:t>mol</w:t>
      </w:r>
      <w:proofErr w:type="spellEnd"/>
      <w:r w:rsidRPr="00530852">
        <w:rPr>
          <w:rFonts w:ascii="Times New Roman" w:hAnsi="Times New Roman"/>
          <w:b w:val="0"/>
          <w:sz w:val="20"/>
          <w:szCs w:val="20"/>
        </w:rPr>
        <w:t xml:space="preserve"> s</w:t>
      </w:r>
      <w:r w:rsidRPr="00530852">
        <w:rPr>
          <w:rFonts w:ascii="Times New Roman" w:hAnsi="Times New Roman"/>
          <w:b w:val="0"/>
          <w:sz w:val="20"/>
          <w:szCs w:val="20"/>
          <w:vertAlign w:val="superscript"/>
        </w:rPr>
        <w:t>-1</w:t>
      </w:r>
      <w:r w:rsidRPr="00530852">
        <w:rPr>
          <w:rFonts w:ascii="Times New Roman" w:hAnsi="Times New Roman"/>
          <w:b w:val="0"/>
          <w:sz w:val="20"/>
          <w:szCs w:val="20"/>
        </w:rPr>
        <w:t>m</w:t>
      </w:r>
      <w:r w:rsidRPr="00530852">
        <w:rPr>
          <w:rFonts w:ascii="Times New Roman" w:hAnsi="Times New Roman"/>
          <w:b w:val="0"/>
          <w:sz w:val="20"/>
          <w:szCs w:val="20"/>
          <w:vertAlign w:val="superscript"/>
        </w:rPr>
        <w:t>-1</w:t>
      </w:r>
      <w:r w:rsidRPr="00530852">
        <w:rPr>
          <w:rFonts w:ascii="Times New Roman" w:hAnsi="Times New Roman"/>
          <w:b w:val="0"/>
          <w:sz w:val="20"/>
          <w:szCs w:val="20"/>
        </w:rPr>
        <w:t xml:space="preserve"> (PAR) under a 16-h light/8-h dark photoperiod.</w:t>
      </w:r>
    </w:p>
    <w:p w:rsidR="00C76066" w:rsidRPr="005E473D" w:rsidRDefault="00C76066" w:rsidP="00993BEE">
      <w:pPr>
        <w:pStyle w:val="heading2"/>
        <w:adjustRightInd w:val="0"/>
        <w:snapToGrid w:val="0"/>
        <w:spacing w:line="480" w:lineRule="auto"/>
      </w:pPr>
      <w:bookmarkStart w:id="21" w:name="OLE_LINK60"/>
      <w:bookmarkStart w:id="22" w:name="OLE_LINK61"/>
      <w:bookmarkStart w:id="23" w:name="OLE_LINK26"/>
      <w:bookmarkStart w:id="24" w:name="OLE_LINK27"/>
      <w:r w:rsidRPr="005E473D">
        <w:t>Shoot buds</w:t>
      </w:r>
      <w:bookmarkEnd w:id="21"/>
      <w:bookmarkEnd w:id="22"/>
      <w:r w:rsidRPr="005E473D">
        <w:t xml:space="preserve"> induction</w:t>
      </w:r>
      <w:bookmarkEnd w:id="23"/>
      <w:bookmarkEnd w:id="24"/>
      <w:r w:rsidRPr="005E473D">
        <w:rPr>
          <w:rFonts w:hint="eastAsia"/>
        </w:rPr>
        <w:t xml:space="preserve"> and </w:t>
      </w:r>
      <w:r w:rsidRPr="005E473D">
        <w:t>elongation:</w:t>
      </w:r>
    </w:p>
    <w:p w:rsidR="00C76066" w:rsidRPr="006509E8" w:rsidDel="00AB4D26" w:rsidRDefault="00C76066" w:rsidP="006509E8">
      <w:pPr>
        <w:pStyle w:val="2"/>
        <w:adjustRightInd w:val="0"/>
        <w:snapToGrid w:val="0"/>
        <w:spacing w:line="480" w:lineRule="auto"/>
        <w:jc w:val="both"/>
        <w:rPr>
          <w:del w:id="25" w:author="lenovo" w:date="2013-05-14T20:02:00Z"/>
          <w:rFonts w:ascii="Times New Roman" w:hAnsi="Times New Roman"/>
          <w:b w:val="0"/>
          <w:sz w:val="20"/>
          <w:szCs w:val="20"/>
        </w:rPr>
      </w:pPr>
      <w:r w:rsidRPr="00530852">
        <w:rPr>
          <w:rFonts w:ascii="Times New Roman" w:hAnsi="Times New Roman"/>
          <w:b w:val="0"/>
          <w:sz w:val="20"/>
          <w:szCs w:val="20"/>
        </w:rPr>
        <w:t xml:space="preserve">Embryo explants were placed onto shoot bud induction media containing different combinations of TDZ (0.5, 1.0, 2.0, 4.0 </w:t>
      </w:r>
      <w:r w:rsidR="001328B7" w:rsidRPr="001328B7">
        <w:rPr>
          <w:rFonts w:ascii="Times New Roman" w:hAnsi="Times New Roman"/>
          <w:b w:val="0"/>
          <w:sz w:val="20"/>
          <w:szCs w:val="20"/>
        </w:rPr>
        <w:t>mg</w:t>
      </w:r>
      <w:r w:rsidR="001328B7" w:rsidRPr="001328B7">
        <w:rPr>
          <w:rFonts w:ascii="Times New Roman" w:hAnsi="Times New Roman" w:hint="eastAsia"/>
          <w:b w:val="0"/>
          <w:sz w:val="20"/>
          <w:szCs w:val="20"/>
        </w:rPr>
        <w:t xml:space="preserve"> l</w:t>
      </w:r>
      <w:r w:rsidR="001328B7"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and IAA (0.1, 0.5, 1.0 </w:t>
      </w:r>
      <w:r w:rsidR="001328B7" w:rsidRPr="001328B7">
        <w:rPr>
          <w:rFonts w:ascii="Times New Roman" w:hAnsi="Times New Roman"/>
          <w:b w:val="0"/>
          <w:sz w:val="20"/>
          <w:szCs w:val="20"/>
        </w:rPr>
        <w:t>mg</w:t>
      </w:r>
      <w:r w:rsidR="001328B7" w:rsidRPr="001328B7">
        <w:rPr>
          <w:rFonts w:ascii="Times New Roman" w:hAnsi="Times New Roman" w:hint="eastAsia"/>
          <w:b w:val="0"/>
          <w:sz w:val="20"/>
          <w:szCs w:val="20"/>
        </w:rPr>
        <w:t xml:space="preserve"> l</w:t>
      </w:r>
      <w:r w:rsidR="001328B7"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Each Petri dish (90 × 15 mm) contained 10 embryo explants. </w:t>
      </w:r>
      <w:r w:rsidR="00AB4D26" w:rsidRPr="00451880">
        <w:rPr>
          <w:rFonts w:ascii="Times New Roman" w:eastAsia="MS Mincho" w:hAnsi="Times New Roman" w:cs="Times New Roman" w:hint="eastAsia"/>
          <w:b w:val="0"/>
          <w:sz w:val="20"/>
          <w:szCs w:val="20"/>
          <w:lang w:eastAsia="ja-JP"/>
        </w:rPr>
        <w:t>The e</w:t>
      </w:r>
      <w:r w:rsidR="00AB4D26" w:rsidRPr="00451880">
        <w:rPr>
          <w:rFonts w:ascii="Times New Roman" w:hAnsi="Times New Roman" w:cs="Times New Roman"/>
          <w:b w:val="0"/>
          <w:sz w:val="20"/>
          <w:szCs w:val="20"/>
        </w:rPr>
        <w:t>xperiment was duplicated with 100 explants per treatment</w:t>
      </w:r>
      <w:r w:rsidR="00AB4D26">
        <w:rPr>
          <w:rFonts w:ascii="Times New Roman" w:hAnsi="Times New Roman" w:cs="Times New Roman" w:hint="eastAsia"/>
          <w:b w:val="0"/>
          <w:sz w:val="20"/>
          <w:szCs w:val="20"/>
        </w:rPr>
        <w:t xml:space="preserve"> and</w:t>
      </w:r>
      <w:r w:rsidR="00AB4D26" w:rsidRPr="00474D37">
        <w:rPr>
          <w:rFonts w:ascii="Times New Roman" w:hAnsi="Times New Roman" w:cs="Times New Roman"/>
          <w:b w:val="0"/>
          <w:sz w:val="20"/>
          <w:szCs w:val="20"/>
        </w:rPr>
        <w:t xml:space="preserve"> was repeated three </w:t>
      </w:r>
      <w:proofErr w:type="spellStart"/>
      <w:r w:rsidR="00AB4D26" w:rsidRPr="00474D37">
        <w:rPr>
          <w:rFonts w:ascii="Times New Roman" w:hAnsi="Times New Roman" w:cs="Times New Roman"/>
          <w:b w:val="0"/>
          <w:sz w:val="20"/>
          <w:szCs w:val="20"/>
        </w:rPr>
        <w:t>times.</w:t>
      </w:r>
      <w:r w:rsidRPr="00530852">
        <w:rPr>
          <w:rFonts w:ascii="Times New Roman" w:hAnsi="Times New Roman"/>
          <w:b w:val="0"/>
          <w:sz w:val="20"/>
          <w:szCs w:val="20"/>
        </w:rPr>
        <w:t>The</w:t>
      </w:r>
      <w:proofErr w:type="spellEnd"/>
      <w:r w:rsidRPr="00530852">
        <w:rPr>
          <w:rFonts w:ascii="Times New Roman" w:hAnsi="Times New Roman"/>
          <w:b w:val="0"/>
          <w:sz w:val="20"/>
          <w:szCs w:val="20"/>
        </w:rPr>
        <w:t xml:space="preserve"> percentage of embryos that produced shoot buds was calculated after 2 months of culture. After 2 months, </w:t>
      </w:r>
      <w:proofErr w:type="spellStart"/>
      <w:r w:rsidRPr="00530852">
        <w:rPr>
          <w:rFonts w:ascii="Times New Roman" w:hAnsi="Times New Roman"/>
          <w:b w:val="0"/>
          <w:sz w:val="20"/>
          <w:szCs w:val="20"/>
        </w:rPr>
        <w:t>calli</w:t>
      </w:r>
      <w:proofErr w:type="spellEnd"/>
      <w:r w:rsidRPr="00530852">
        <w:rPr>
          <w:rFonts w:ascii="Times New Roman" w:hAnsi="Times New Roman"/>
          <w:b w:val="0"/>
          <w:sz w:val="20"/>
          <w:szCs w:val="20"/>
        </w:rPr>
        <w:t xml:space="preserve"> with shoot buds were transferred to MS media supplemented different combinations of GA</w:t>
      </w:r>
      <w:r w:rsidRPr="00530852">
        <w:rPr>
          <w:rFonts w:ascii="Times New Roman" w:hAnsi="Times New Roman"/>
          <w:b w:val="0"/>
          <w:sz w:val="20"/>
          <w:szCs w:val="20"/>
          <w:vertAlign w:val="subscript"/>
        </w:rPr>
        <w:t>3</w:t>
      </w:r>
      <w:r w:rsidRPr="00530852">
        <w:rPr>
          <w:rFonts w:ascii="Times New Roman" w:hAnsi="Times New Roman"/>
          <w:b w:val="0"/>
          <w:sz w:val="20"/>
          <w:szCs w:val="20"/>
        </w:rPr>
        <w:t xml:space="preserve"> (0, 0.5</w:t>
      </w:r>
      <w:r w:rsidR="00A3146C" w:rsidRPr="00A3146C">
        <w:rPr>
          <w:rFonts w:ascii="Times New Roman" w:hAnsi="Times New Roman"/>
          <w:b w:val="0"/>
          <w:sz w:val="20"/>
          <w:szCs w:val="20"/>
        </w:rPr>
        <w:t xml:space="preserve"> </w:t>
      </w:r>
      <w:r w:rsidR="00A3146C" w:rsidRPr="001328B7">
        <w:rPr>
          <w:rFonts w:ascii="Times New Roman" w:hAnsi="Times New Roman"/>
          <w:b w:val="0"/>
          <w:sz w:val="20"/>
          <w:szCs w:val="20"/>
        </w:rPr>
        <w:t>mg</w:t>
      </w:r>
      <w:r w:rsidR="00A3146C" w:rsidRPr="001328B7">
        <w:rPr>
          <w:rFonts w:ascii="Times New Roman" w:hAnsi="Times New Roman" w:hint="eastAsia"/>
          <w:b w:val="0"/>
          <w:sz w:val="20"/>
          <w:szCs w:val="20"/>
        </w:rPr>
        <w:t xml:space="preserve"> l</w:t>
      </w:r>
      <w:r w:rsidR="00A3146C"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and TDZ (0, 0.5, 1</w:t>
      </w:r>
      <w:r w:rsidR="00A3146C" w:rsidRPr="00A3146C">
        <w:rPr>
          <w:rFonts w:ascii="Times New Roman" w:hAnsi="Times New Roman"/>
          <w:b w:val="0"/>
          <w:sz w:val="20"/>
          <w:szCs w:val="20"/>
        </w:rPr>
        <w:t xml:space="preserve"> </w:t>
      </w:r>
      <w:bookmarkStart w:id="26" w:name="OLE_LINK53"/>
      <w:bookmarkStart w:id="27" w:name="OLE_LINK54"/>
      <w:r w:rsidR="00A3146C" w:rsidRPr="001328B7">
        <w:rPr>
          <w:rFonts w:ascii="Times New Roman" w:hAnsi="Times New Roman"/>
          <w:b w:val="0"/>
          <w:sz w:val="20"/>
          <w:szCs w:val="20"/>
        </w:rPr>
        <w:t>mg</w:t>
      </w:r>
      <w:r w:rsidR="00A3146C" w:rsidRPr="001328B7">
        <w:rPr>
          <w:rFonts w:ascii="Times New Roman" w:hAnsi="Times New Roman" w:hint="eastAsia"/>
          <w:b w:val="0"/>
          <w:sz w:val="20"/>
          <w:szCs w:val="20"/>
        </w:rPr>
        <w:t xml:space="preserve"> l</w:t>
      </w:r>
      <w:r w:rsidR="00A3146C" w:rsidRPr="001328B7">
        <w:rPr>
          <w:rFonts w:ascii="Times New Roman" w:hAnsi="Times New Roman" w:hint="eastAsia"/>
          <w:b w:val="0"/>
          <w:sz w:val="20"/>
          <w:szCs w:val="20"/>
          <w:vertAlign w:val="superscript"/>
        </w:rPr>
        <w:t>-1</w:t>
      </w:r>
      <w:bookmarkEnd w:id="26"/>
      <w:bookmarkEnd w:id="27"/>
      <w:r w:rsidRPr="00530852">
        <w:rPr>
          <w:rFonts w:ascii="Times New Roman" w:hAnsi="Times New Roman"/>
          <w:b w:val="0"/>
          <w:sz w:val="20"/>
          <w:szCs w:val="20"/>
        </w:rPr>
        <w:t xml:space="preserve">) for shoot elongation. </w:t>
      </w:r>
      <w:r w:rsidR="00AB4D26" w:rsidRPr="00995876">
        <w:rPr>
          <w:rFonts w:ascii="Times New Roman" w:hAnsi="Times New Roman" w:hint="eastAsia"/>
          <w:b w:val="0"/>
          <w:sz w:val="20"/>
          <w:szCs w:val="20"/>
        </w:rPr>
        <w:t>The e</w:t>
      </w:r>
      <w:r w:rsidR="00AB4D26" w:rsidRPr="00995876">
        <w:rPr>
          <w:rFonts w:ascii="Times New Roman" w:hAnsi="Times New Roman"/>
          <w:b w:val="0"/>
          <w:sz w:val="20"/>
          <w:szCs w:val="20"/>
        </w:rPr>
        <w:t xml:space="preserve">xperiment was duplicated with </w:t>
      </w:r>
      <w:r w:rsidR="00AB4D26" w:rsidRPr="00995876">
        <w:rPr>
          <w:rFonts w:ascii="Times New Roman" w:hAnsi="Times New Roman" w:hint="eastAsia"/>
          <w:b w:val="0"/>
          <w:sz w:val="20"/>
          <w:szCs w:val="20"/>
        </w:rPr>
        <w:t>50</w:t>
      </w:r>
      <w:r w:rsidR="00AB4D26" w:rsidRPr="00995876">
        <w:rPr>
          <w:rFonts w:ascii="Times New Roman" w:hAnsi="Times New Roman"/>
          <w:b w:val="0"/>
          <w:sz w:val="20"/>
          <w:szCs w:val="20"/>
        </w:rPr>
        <w:t xml:space="preserve"> explants per treatment</w:t>
      </w:r>
      <w:r w:rsidR="00AB4D26" w:rsidRPr="00995876">
        <w:rPr>
          <w:rFonts w:ascii="Times New Roman" w:hAnsi="Times New Roman" w:hint="eastAsia"/>
          <w:b w:val="0"/>
          <w:sz w:val="20"/>
          <w:szCs w:val="20"/>
        </w:rPr>
        <w:t xml:space="preserve"> and</w:t>
      </w:r>
      <w:r w:rsidR="00AB4D26" w:rsidRPr="00995876">
        <w:rPr>
          <w:rFonts w:ascii="Times New Roman" w:hAnsi="Times New Roman"/>
          <w:b w:val="0"/>
          <w:sz w:val="20"/>
          <w:szCs w:val="20"/>
        </w:rPr>
        <w:t xml:space="preserve"> was repeated three </w:t>
      </w:r>
      <w:proofErr w:type="spellStart"/>
      <w:r w:rsidR="00AB4D26" w:rsidRPr="00995876">
        <w:rPr>
          <w:rFonts w:ascii="Times New Roman" w:hAnsi="Times New Roman"/>
          <w:b w:val="0"/>
          <w:sz w:val="20"/>
          <w:szCs w:val="20"/>
        </w:rPr>
        <w:t>times.</w:t>
      </w:r>
      <w:r w:rsidRPr="00530852">
        <w:rPr>
          <w:rFonts w:ascii="Times New Roman" w:hAnsi="Times New Roman"/>
          <w:b w:val="0"/>
          <w:sz w:val="20"/>
          <w:szCs w:val="20"/>
        </w:rPr>
        <w:t>The</w:t>
      </w:r>
      <w:proofErr w:type="spellEnd"/>
      <w:r w:rsidRPr="00530852">
        <w:rPr>
          <w:rFonts w:ascii="Times New Roman" w:hAnsi="Times New Roman"/>
          <w:b w:val="0"/>
          <w:sz w:val="20"/>
          <w:szCs w:val="20"/>
        </w:rPr>
        <w:t xml:space="preserve"> length of shoots was measured after 1 month of culture on shoot elongation </w:t>
      </w:r>
      <w:proofErr w:type="spellStart"/>
      <w:r w:rsidRPr="00530852">
        <w:rPr>
          <w:rFonts w:ascii="Times New Roman" w:hAnsi="Times New Roman"/>
          <w:b w:val="0"/>
          <w:sz w:val="20"/>
          <w:szCs w:val="20"/>
        </w:rPr>
        <w:t>media.</w:t>
      </w:r>
      <w:bookmarkStart w:id="28" w:name="_GoBack"/>
      <w:bookmarkEnd w:id="28"/>
    </w:p>
    <w:p w:rsidR="00C76066" w:rsidRPr="005E473D" w:rsidRDefault="00C76066" w:rsidP="00993BEE">
      <w:pPr>
        <w:pStyle w:val="heading2"/>
        <w:adjustRightInd w:val="0"/>
        <w:snapToGrid w:val="0"/>
        <w:spacing w:line="480" w:lineRule="auto"/>
      </w:pPr>
      <w:bookmarkStart w:id="29" w:name="OLE_LINK44"/>
      <w:bookmarkStart w:id="30" w:name="OLE_LINK45"/>
      <w:r w:rsidRPr="00583499">
        <w:lastRenderedPageBreak/>
        <w:t>Rooting</w:t>
      </w:r>
      <w:proofErr w:type="spellEnd"/>
      <w:r w:rsidRPr="00583499">
        <w:t xml:space="preserve"> from regenerated shoots</w:t>
      </w:r>
      <w:r w:rsidRPr="005E473D">
        <w:t xml:space="preserve"> and plantlet survival</w:t>
      </w:r>
    </w:p>
    <w:bookmarkEnd w:id="29"/>
    <w:bookmarkEnd w:id="30"/>
    <w:p w:rsidR="00C76066" w:rsidRPr="005E473D" w:rsidRDefault="00C76066" w:rsidP="00D95285">
      <w:pPr>
        <w:pStyle w:val="2"/>
        <w:adjustRightInd w:val="0"/>
        <w:snapToGrid w:val="0"/>
        <w:spacing w:line="480" w:lineRule="auto"/>
        <w:jc w:val="both"/>
        <w:rPr>
          <w:rFonts w:ascii="Times New Roman" w:hAnsi="Times New Roman" w:cs="Times New Roman"/>
          <w:b w:val="0"/>
          <w:sz w:val="20"/>
          <w:szCs w:val="20"/>
        </w:rPr>
      </w:pPr>
      <w:r w:rsidRPr="00530852">
        <w:rPr>
          <w:rFonts w:ascii="Times New Roman" w:hAnsi="Times New Roman"/>
          <w:b w:val="0"/>
          <w:sz w:val="20"/>
          <w:szCs w:val="20"/>
        </w:rPr>
        <w:t>Elongated shoots (≥2 cm) were removed from the callus base and transferred to rooting medium (1/2 MS supplement</w:t>
      </w:r>
      <w:r w:rsidRPr="00575CDC">
        <w:rPr>
          <w:rFonts w:ascii="Times New Roman" w:hAnsi="Times New Roman"/>
          <w:b w:val="0"/>
          <w:sz w:val="20"/>
          <w:szCs w:val="20"/>
        </w:rPr>
        <w:t>ed with</w:t>
      </w:r>
      <w:r w:rsidR="004053D0">
        <w:rPr>
          <w:rFonts w:ascii="Times New Roman" w:hAnsi="Times New Roman" w:hint="eastAsia"/>
          <w:b w:val="0"/>
          <w:sz w:val="20"/>
          <w:szCs w:val="20"/>
        </w:rPr>
        <w:t xml:space="preserve"> </w:t>
      </w:r>
      <w:r w:rsidR="00575CDC">
        <w:rPr>
          <w:rFonts w:ascii="Times New Roman" w:hAnsi="Times New Roman" w:hint="eastAsia"/>
          <w:b w:val="0"/>
          <w:sz w:val="20"/>
          <w:szCs w:val="20"/>
        </w:rPr>
        <w:t>0.1,0.5,1.0,2.0</w:t>
      </w:r>
      <w:r w:rsidRPr="00575CDC">
        <w:rPr>
          <w:rFonts w:ascii="Times New Roman" w:hAnsi="Times New Roman"/>
          <w:b w:val="0"/>
          <w:sz w:val="20"/>
          <w:szCs w:val="20"/>
        </w:rPr>
        <w:t xml:space="preserve"> </w:t>
      </w:r>
      <w:r w:rsidR="00575CDC" w:rsidRPr="001328B7">
        <w:rPr>
          <w:rFonts w:ascii="Times New Roman" w:hAnsi="Times New Roman"/>
          <w:b w:val="0"/>
          <w:sz w:val="20"/>
          <w:szCs w:val="20"/>
        </w:rPr>
        <w:t>mg</w:t>
      </w:r>
      <w:r w:rsidR="00575CDC" w:rsidRPr="001328B7">
        <w:rPr>
          <w:rFonts w:ascii="Times New Roman" w:hAnsi="Times New Roman" w:hint="eastAsia"/>
          <w:b w:val="0"/>
          <w:sz w:val="20"/>
          <w:szCs w:val="20"/>
        </w:rPr>
        <w:t xml:space="preserve"> l</w:t>
      </w:r>
      <w:r w:rsidR="00575CDC" w:rsidRPr="001328B7">
        <w:rPr>
          <w:rFonts w:ascii="Times New Roman" w:hAnsi="Times New Roman" w:hint="eastAsia"/>
          <w:b w:val="0"/>
          <w:sz w:val="20"/>
          <w:szCs w:val="20"/>
          <w:vertAlign w:val="superscript"/>
        </w:rPr>
        <w:t>-1</w:t>
      </w:r>
      <w:r w:rsidRPr="00575CDC">
        <w:rPr>
          <w:rFonts w:ascii="Times New Roman" w:hAnsi="Times New Roman"/>
          <w:b w:val="0"/>
          <w:sz w:val="20"/>
          <w:szCs w:val="20"/>
        </w:rPr>
        <w:t>IBA). Af</w:t>
      </w:r>
      <w:r w:rsidRPr="00530852">
        <w:rPr>
          <w:rFonts w:ascii="Times New Roman" w:hAnsi="Times New Roman"/>
          <w:b w:val="0"/>
          <w:sz w:val="20"/>
          <w:szCs w:val="20"/>
        </w:rPr>
        <w:t xml:space="preserve">ter formation of lateral roots, plantlets were </w:t>
      </w:r>
      <w:r w:rsidR="006F5FC5">
        <w:rPr>
          <w:rFonts w:ascii="Times New Roman" w:hAnsi="Times New Roman" w:hint="eastAsia"/>
          <w:b w:val="0"/>
          <w:sz w:val="20"/>
          <w:szCs w:val="20"/>
        </w:rPr>
        <w:t xml:space="preserve">transferred into </w:t>
      </w:r>
      <w:proofErr w:type="spellStart"/>
      <w:r w:rsidR="006F5FC5">
        <w:rPr>
          <w:rFonts w:ascii="Times New Roman" w:hAnsi="Times New Roman" w:hint="eastAsia"/>
          <w:b w:val="0"/>
          <w:sz w:val="20"/>
          <w:szCs w:val="20"/>
        </w:rPr>
        <w:t>pots.</w:t>
      </w:r>
      <w:r w:rsidR="0082785D" w:rsidRPr="00451880">
        <w:rPr>
          <w:rFonts w:ascii="Times New Roman" w:eastAsia="MS Mincho" w:hAnsi="Times New Roman" w:cs="Times New Roman" w:hint="eastAsia"/>
          <w:b w:val="0"/>
          <w:sz w:val="20"/>
          <w:szCs w:val="20"/>
          <w:lang w:eastAsia="ja-JP"/>
        </w:rPr>
        <w:t>The</w:t>
      </w:r>
      <w:proofErr w:type="spellEnd"/>
      <w:r w:rsidR="0082785D" w:rsidRPr="00451880">
        <w:rPr>
          <w:rFonts w:ascii="Times New Roman" w:eastAsia="MS Mincho" w:hAnsi="Times New Roman" w:cs="Times New Roman" w:hint="eastAsia"/>
          <w:b w:val="0"/>
          <w:sz w:val="20"/>
          <w:szCs w:val="20"/>
          <w:lang w:eastAsia="ja-JP"/>
        </w:rPr>
        <w:t xml:space="preserve"> e</w:t>
      </w:r>
      <w:r w:rsidR="0082785D" w:rsidRPr="00451880">
        <w:rPr>
          <w:rFonts w:ascii="Times New Roman" w:hAnsi="Times New Roman" w:cs="Times New Roman"/>
          <w:b w:val="0"/>
          <w:sz w:val="20"/>
          <w:szCs w:val="20"/>
        </w:rPr>
        <w:t xml:space="preserve">xperiment was duplicated with </w:t>
      </w:r>
      <w:r w:rsidR="0082785D">
        <w:rPr>
          <w:rFonts w:ascii="Times New Roman" w:hAnsi="Times New Roman" w:cs="Times New Roman" w:hint="eastAsia"/>
          <w:b w:val="0"/>
          <w:sz w:val="20"/>
          <w:szCs w:val="20"/>
        </w:rPr>
        <w:t>50</w:t>
      </w:r>
      <w:r w:rsidR="0082785D" w:rsidRPr="00451880">
        <w:rPr>
          <w:rFonts w:ascii="Times New Roman" w:hAnsi="Times New Roman" w:cs="Times New Roman"/>
          <w:b w:val="0"/>
          <w:sz w:val="20"/>
          <w:szCs w:val="20"/>
        </w:rPr>
        <w:t xml:space="preserve"> explants per treatment</w:t>
      </w:r>
      <w:r w:rsidR="0082785D">
        <w:rPr>
          <w:rFonts w:ascii="Times New Roman" w:hAnsi="Times New Roman" w:cs="Times New Roman" w:hint="eastAsia"/>
          <w:b w:val="0"/>
          <w:sz w:val="20"/>
          <w:szCs w:val="20"/>
        </w:rPr>
        <w:t xml:space="preserve"> and</w:t>
      </w:r>
      <w:r w:rsidR="0082785D" w:rsidRPr="00474D37">
        <w:rPr>
          <w:rFonts w:ascii="Times New Roman" w:hAnsi="Times New Roman" w:cs="Times New Roman"/>
          <w:b w:val="0"/>
          <w:sz w:val="20"/>
          <w:szCs w:val="20"/>
        </w:rPr>
        <w:t xml:space="preserve"> was repeated three </w:t>
      </w:r>
      <w:proofErr w:type="spellStart"/>
      <w:r w:rsidR="0082785D" w:rsidRPr="00474D37">
        <w:rPr>
          <w:rFonts w:ascii="Times New Roman" w:hAnsi="Times New Roman" w:cs="Times New Roman"/>
          <w:b w:val="0"/>
          <w:sz w:val="20"/>
          <w:szCs w:val="20"/>
        </w:rPr>
        <w:t>times.</w:t>
      </w:r>
      <w:r w:rsidRPr="00530852">
        <w:rPr>
          <w:rFonts w:ascii="Times New Roman" w:hAnsi="Times New Roman"/>
          <w:b w:val="0"/>
          <w:sz w:val="20"/>
          <w:szCs w:val="20"/>
        </w:rPr>
        <w:t>The</w:t>
      </w:r>
      <w:proofErr w:type="spellEnd"/>
      <w:r w:rsidRPr="00530852">
        <w:rPr>
          <w:rFonts w:ascii="Times New Roman" w:hAnsi="Times New Roman"/>
          <w:b w:val="0"/>
          <w:sz w:val="20"/>
          <w:szCs w:val="20"/>
        </w:rPr>
        <w:t xml:space="preserve"> survival ratio was determined 1 month after acclimatization. </w:t>
      </w:r>
      <w:proofErr w:type="spellStart"/>
      <w:r w:rsidRPr="00530852">
        <w:rPr>
          <w:rFonts w:ascii="Times New Roman" w:hAnsi="Times New Roman"/>
          <w:b w:val="0"/>
          <w:sz w:val="20"/>
          <w:szCs w:val="20"/>
        </w:rPr>
        <w:t>Subculturing</w:t>
      </w:r>
      <w:proofErr w:type="spellEnd"/>
      <w:r w:rsidRPr="00530852">
        <w:rPr>
          <w:rFonts w:ascii="Times New Roman" w:hAnsi="Times New Roman"/>
          <w:b w:val="0"/>
          <w:sz w:val="20"/>
          <w:szCs w:val="20"/>
        </w:rPr>
        <w:t xml:space="preserve"> onto fresh medium of the same composition was conducted every 20 days. </w:t>
      </w:r>
    </w:p>
    <w:p w:rsidR="00C76066" w:rsidRPr="005E473D" w:rsidRDefault="00C76066" w:rsidP="00993BEE">
      <w:pPr>
        <w:pStyle w:val="heading2"/>
        <w:adjustRightInd w:val="0"/>
        <w:snapToGrid w:val="0"/>
        <w:spacing w:line="480" w:lineRule="auto"/>
      </w:pPr>
      <w:r w:rsidRPr="005E473D">
        <w:t>Histological staining</w:t>
      </w:r>
    </w:p>
    <w:p w:rsidR="00C76066" w:rsidRPr="00530852" w:rsidRDefault="00C76066" w:rsidP="00D95285">
      <w:pPr>
        <w:pStyle w:val="2"/>
        <w:adjustRightInd w:val="0"/>
        <w:snapToGrid w:val="0"/>
        <w:spacing w:line="480" w:lineRule="auto"/>
        <w:jc w:val="both"/>
        <w:rPr>
          <w:rFonts w:ascii="Times New Roman" w:hAnsi="Times New Roman"/>
          <w:b w:val="0"/>
          <w:sz w:val="20"/>
          <w:szCs w:val="20"/>
        </w:rPr>
      </w:pPr>
      <w:bookmarkStart w:id="31" w:name="OLE_LINK77"/>
      <w:bookmarkStart w:id="32" w:name="OLE_LINK78"/>
      <w:r w:rsidRPr="00530852">
        <w:rPr>
          <w:rFonts w:ascii="Times New Roman" w:hAnsi="Times New Roman"/>
          <w:b w:val="0"/>
          <w:sz w:val="20"/>
          <w:szCs w:val="20"/>
        </w:rPr>
        <w:t>For histological analysis, shoot bud tissues were fixed in FAA fixative (5% (v/v) formaldehyde, 5% (v/v) acetic acid, and 90% (v/v) alcohol) for 24 h. After dehydration through an alcohol</w:t>
      </w:r>
      <w:r w:rsidRPr="00530852">
        <w:rPr>
          <w:rFonts w:ascii="Times New Roman" w:hAnsi="Times New Roman"/>
          <w:b w:val="0"/>
          <w:sz w:val="20"/>
          <w:szCs w:val="20"/>
        </w:rPr>
        <w:softHyphen/>
        <w:t>–</w:t>
      </w:r>
      <w:bookmarkStart w:id="33" w:name="OLE_LINK7"/>
      <w:bookmarkStart w:id="34" w:name="OLE_LINK8"/>
      <w:r w:rsidRPr="00530852">
        <w:rPr>
          <w:rFonts w:ascii="Times New Roman" w:hAnsi="Times New Roman"/>
          <w:b w:val="0"/>
          <w:sz w:val="20"/>
          <w:szCs w:val="20"/>
        </w:rPr>
        <w:t>xylene</w:t>
      </w:r>
      <w:bookmarkEnd w:id="33"/>
      <w:bookmarkEnd w:id="34"/>
      <w:r w:rsidRPr="00530852">
        <w:rPr>
          <w:rFonts w:ascii="Times New Roman" w:hAnsi="Times New Roman"/>
          <w:b w:val="0"/>
          <w:sz w:val="20"/>
          <w:szCs w:val="20"/>
        </w:rPr>
        <w:t xml:space="preserve"> series, the tissues were transferred to liquid paraffin at 60°C, and then embedded in paraffin blocks. Sections (5-</w:t>
      </w:r>
      <w:r w:rsidRPr="00530852">
        <w:rPr>
          <w:rFonts w:ascii="Times New Roman" w:hAnsi="Times New Roman"/>
          <w:b w:val="0"/>
          <w:i/>
          <w:sz w:val="20"/>
          <w:szCs w:val="20"/>
        </w:rPr>
        <w:t>μ</w:t>
      </w:r>
      <w:r w:rsidRPr="00530852">
        <w:rPr>
          <w:rFonts w:ascii="Times New Roman" w:hAnsi="Times New Roman"/>
          <w:b w:val="0"/>
          <w:sz w:val="20"/>
          <w:szCs w:val="20"/>
        </w:rPr>
        <w:t>m thick) were cut using a</w:t>
      </w:r>
      <w:bookmarkStart w:id="35" w:name="OLE_LINK39"/>
      <w:bookmarkStart w:id="36" w:name="OLE_LINK46"/>
      <w:r w:rsidRPr="00530852">
        <w:rPr>
          <w:rFonts w:ascii="Times New Roman" w:hAnsi="Times New Roman"/>
          <w:b w:val="0"/>
          <w:sz w:val="20"/>
          <w:szCs w:val="20"/>
        </w:rPr>
        <w:t xml:space="preserve"> </w:t>
      </w:r>
      <w:bookmarkStart w:id="37" w:name="OLE_LINK57"/>
      <w:r w:rsidRPr="00530852">
        <w:rPr>
          <w:rFonts w:ascii="Times New Roman" w:hAnsi="Times New Roman"/>
          <w:b w:val="0"/>
          <w:sz w:val="20"/>
          <w:szCs w:val="20"/>
        </w:rPr>
        <w:t>LEICA</w:t>
      </w:r>
      <w:bookmarkEnd w:id="35"/>
      <w:bookmarkEnd w:id="36"/>
      <w:r w:rsidRPr="00530852">
        <w:rPr>
          <w:rFonts w:ascii="Times New Roman" w:hAnsi="Times New Roman"/>
          <w:b w:val="0"/>
          <w:sz w:val="20"/>
          <w:szCs w:val="20"/>
        </w:rPr>
        <w:t xml:space="preserve"> RM 2135 rotary microtome</w:t>
      </w:r>
      <w:bookmarkEnd w:id="37"/>
      <w:r w:rsidRPr="006D1902">
        <w:rPr>
          <w:rFonts w:ascii="Times New Roman" w:hAnsi="Times New Roman" w:hint="eastAsia"/>
          <w:b w:val="0"/>
          <w:sz w:val="20"/>
          <w:szCs w:val="20"/>
        </w:rPr>
        <w:t>(</w:t>
      </w:r>
      <w:r w:rsidR="006D1902" w:rsidRPr="006D1902">
        <w:rPr>
          <w:rFonts w:ascii="Times New Roman" w:hAnsi="Times New Roman" w:hint="eastAsia"/>
          <w:b w:val="0"/>
          <w:sz w:val="20"/>
          <w:szCs w:val="20"/>
        </w:rPr>
        <w:t>Germany</w:t>
      </w:r>
      <w:r w:rsidRPr="006D1902">
        <w:rPr>
          <w:rFonts w:ascii="Times New Roman" w:hAnsi="Times New Roman" w:hint="eastAsia"/>
          <w:b w:val="0"/>
          <w:sz w:val="20"/>
          <w:szCs w:val="20"/>
        </w:rPr>
        <w:t>)</w:t>
      </w:r>
      <w:r w:rsidRPr="00530852">
        <w:rPr>
          <w:rFonts w:ascii="Times New Roman" w:hAnsi="Times New Roman"/>
          <w:b w:val="0"/>
          <w:sz w:val="20"/>
          <w:szCs w:val="20"/>
        </w:rPr>
        <w:t xml:space="preserve">. The sections were mounted on </w:t>
      </w:r>
      <w:proofErr w:type="spellStart"/>
      <w:r w:rsidRPr="00530852">
        <w:rPr>
          <w:rFonts w:ascii="Times New Roman" w:hAnsi="Times New Roman"/>
          <w:b w:val="0"/>
          <w:sz w:val="20"/>
          <w:szCs w:val="20"/>
        </w:rPr>
        <w:t>microslides</w:t>
      </w:r>
      <w:proofErr w:type="spellEnd"/>
      <w:r w:rsidRPr="00530852">
        <w:rPr>
          <w:rFonts w:ascii="Times New Roman" w:hAnsi="Times New Roman"/>
          <w:b w:val="0"/>
          <w:sz w:val="20"/>
          <w:szCs w:val="20"/>
        </w:rPr>
        <w:t xml:space="preserve">, and then </w:t>
      </w:r>
      <w:proofErr w:type="spellStart"/>
      <w:r w:rsidRPr="00530852">
        <w:rPr>
          <w:rFonts w:ascii="Times New Roman" w:hAnsi="Times New Roman"/>
          <w:b w:val="0"/>
          <w:sz w:val="20"/>
          <w:szCs w:val="20"/>
        </w:rPr>
        <w:t>dewaxed</w:t>
      </w:r>
      <w:proofErr w:type="spellEnd"/>
      <w:r w:rsidRPr="00530852">
        <w:rPr>
          <w:rFonts w:ascii="Times New Roman" w:hAnsi="Times New Roman"/>
          <w:b w:val="0"/>
          <w:sz w:val="20"/>
          <w:szCs w:val="20"/>
        </w:rPr>
        <w:t xml:space="preserve"> and hydrated with xylene and decreasing concentrations of alcohol. The sections were stained with 1% </w:t>
      </w:r>
      <w:proofErr w:type="spellStart"/>
      <w:r w:rsidRPr="00530852">
        <w:rPr>
          <w:rFonts w:ascii="Times New Roman" w:hAnsi="Times New Roman"/>
          <w:b w:val="0"/>
          <w:sz w:val="20"/>
          <w:szCs w:val="20"/>
        </w:rPr>
        <w:t>safranin</w:t>
      </w:r>
      <w:proofErr w:type="spellEnd"/>
      <w:r w:rsidRPr="00530852">
        <w:rPr>
          <w:rFonts w:ascii="Times New Roman" w:hAnsi="Times New Roman"/>
          <w:b w:val="0"/>
          <w:sz w:val="20"/>
          <w:szCs w:val="20"/>
        </w:rPr>
        <w:t xml:space="preserve"> and 0.1% fast green and dehydrated in xylene and increasing concentrations of alcohol. The slides were observed at 10× and 20×</w:t>
      </w:r>
      <w:bookmarkStart w:id="38" w:name="OLE_LINK19"/>
      <w:bookmarkStart w:id="39" w:name="OLE_LINK20"/>
      <w:r w:rsidRPr="00530852">
        <w:rPr>
          <w:rFonts w:ascii="Times New Roman" w:hAnsi="Times New Roman"/>
          <w:b w:val="0"/>
          <w:sz w:val="20"/>
          <w:szCs w:val="20"/>
        </w:rPr>
        <w:t xml:space="preserve"> magnification</w:t>
      </w:r>
      <w:bookmarkEnd w:id="38"/>
      <w:bookmarkEnd w:id="39"/>
      <w:r w:rsidRPr="00530852">
        <w:rPr>
          <w:rFonts w:ascii="Times New Roman" w:hAnsi="Times New Roman"/>
          <w:b w:val="0"/>
          <w:sz w:val="20"/>
          <w:szCs w:val="20"/>
        </w:rPr>
        <w:t>s and photog</w:t>
      </w:r>
      <w:bookmarkStart w:id="40" w:name="OLE_LINK47"/>
      <w:bookmarkStart w:id="41" w:name="OLE_LINK48"/>
      <w:r w:rsidRPr="00530852">
        <w:rPr>
          <w:rFonts w:ascii="Times New Roman" w:hAnsi="Times New Roman"/>
          <w:b w:val="0"/>
          <w:sz w:val="20"/>
          <w:szCs w:val="20"/>
        </w:rPr>
        <w:t>r</w:t>
      </w:r>
      <w:bookmarkEnd w:id="40"/>
      <w:bookmarkEnd w:id="41"/>
      <w:r w:rsidRPr="00530852">
        <w:rPr>
          <w:rFonts w:ascii="Times New Roman" w:hAnsi="Times New Roman"/>
          <w:b w:val="0"/>
          <w:sz w:val="20"/>
          <w:szCs w:val="20"/>
        </w:rPr>
        <w:t>aphed under a LEICA DM 2500 microscope</w:t>
      </w:r>
      <w:r w:rsidR="006D1902" w:rsidRPr="006D1902">
        <w:rPr>
          <w:rFonts w:ascii="Times New Roman" w:hAnsi="Times New Roman" w:hint="eastAsia"/>
          <w:b w:val="0"/>
          <w:sz w:val="20"/>
          <w:szCs w:val="20"/>
        </w:rPr>
        <w:t>(Germany)</w:t>
      </w:r>
      <w:r w:rsidRPr="00530852">
        <w:rPr>
          <w:rFonts w:ascii="Times New Roman" w:hAnsi="Times New Roman"/>
          <w:b w:val="0"/>
          <w:sz w:val="20"/>
          <w:szCs w:val="20"/>
        </w:rPr>
        <w:t>.</w:t>
      </w:r>
      <w:bookmarkEnd w:id="31"/>
      <w:bookmarkEnd w:id="32"/>
    </w:p>
    <w:p w:rsidR="00C76066" w:rsidRPr="005E473D" w:rsidRDefault="00C76066" w:rsidP="00993BEE">
      <w:pPr>
        <w:pStyle w:val="heading1"/>
        <w:adjustRightInd w:val="0"/>
        <w:snapToGrid w:val="0"/>
        <w:spacing w:line="480" w:lineRule="auto"/>
      </w:pPr>
      <w:r w:rsidRPr="005E473D">
        <w:t xml:space="preserve">Results </w:t>
      </w:r>
    </w:p>
    <w:p w:rsidR="00C76066" w:rsidRPr="00A37BE1" w:rsidRDefault="00C76066" w:rsidP="00993BEE">
      <w:pPr>
        <w:pStyle w:val="heading2"/>
        <w:adjustRightInd w:val="0"/>
        <w:snapToGrid w:val="0"/>
        <w:spacing w:line="480" w:lineRule="auto"/>
      </w:pPr>
      <w:bookmarkStart w:id="42" w:name="OLE_LINK28"/>
      <w:bookmarkStart w:id="43" w:name="OLE_LINK29"/>
      <w:r>
        <w:rPr>
          <w:rFonts w:hint="eastAsia"/>
        </w:rPr>
        <w:t>I</w:t>
      </w:r>
      <w:r w:rsidRPr="005E473D">
        <w:t xml:space="preserve">nduction </w:t>
      </w:r>
      <w:r>
        <w:rPr>
          <w:rFonts w:hint="eastAsia"/>
        </w:rPr>
        <w:t xml:space="preserve">of </w:t>
      </w:r>
      <w:r w:rsidR="008A0AE2" w:rsidRPr="00840498">
        <w:t>adventitious</w:t>
      </w:r>
      <w:r w:rsidR="008A0AE2">
        <w:rPr>
          <w:rFonts w:hint="eastAsia"/>
        </w:rPr>
        <w:t xml:space="preserve"> </w:t>
      </w:r>
      <w:r w:rsidR="00840498">
        <w:rPr>
          <w:rFonts w:hint="eastAsia"/>
        </w:rPr>
        <w:t>shoot</w:t>
      </w:r>
      <w:r w:rsidR="00995876">
        <w:rPr>
          <w:rFonts w:hint="eastAsia"/>
        </w:rPr>
        <w:t xml:space="preserve"> </w:t>
      </w:r>
      <w:r w:rsidRPr="005E473D">
        <w:t>buds</w:t>
      </w:r>
      <w:bookmarkEnd w:id="42"/>
      <w:bookmarkEnd w:id="43"/>
      <w:r w:rsidRPr="005E473D">
        <w:t xml:space="preserve"> and </w:t>
      </w:r>
      <w:r w:rsidRPr="005E473D">
        <w:rPr>
          <w:szCs w:val="20"/>
        </w:rPr>
        <w:t>nodule-like</w:t>
      </w:r>
      <w:r w:rsidRPr="005E473D">
        <w:t xml:space="preserve"> callus from mature zygotic embryos</w:t>
      </w:r>
    </w:p>
    <w:p w:rsidR="00C76066" w:rsidRPr="00530852" w:rsidRDefault="00C76066" w:rsidP="005E3498">
      <w:pPr>
        <w:pStyle w:val="2"/>
        <w:adjustRightInd w:val="0"/>
        <w:snapToGrid w:val="0"/>
        <w:spacing w:line="480" w:lineRule="auto"/>
        <w:jc w:val="both"/>
        <w:rPr>
          <w:rFonts w:ascii="Times New Roman" w:hAnsi="Times New Roman"/>
          <w:b w:val="0"/>
          <w:sz w:val="20"/>
          <w:szCs w:val="20"/>
        </w:rPr>
      </w:pPr>
      <w:bookmarkStart w:id="44" w:name="OLE_LINK38"/>
      <w:r w:rsidRPr="00530852">
        <w:rPr>
          <w:rFonts w:ascii="Times New Roman" w:hAnsi="Times New Roman"/>
          <w:b w:val="0"/>
          <w:sz w:val="20"/>
          <w:szCs w:val="20"/>
        </w:rPr>
        <w:t xml:space="preserve">The zygotic </w:t>
      </w:r>
      <w:bookmarkStart w:id="45" w:name="OLE_LINK36"/>
      <w:bookmarkStart w:id="46" w:name="OLE_LINK37"/>
      <w:r w:rsidRPr="00530852">
        <w:rPr>
          <w:rFonts w:ascii="Times New Roman" w:hAnsi="Times New Roman"/>
          <w:b w:val="0"/>
          <w:sz w:val="20"/>
          <w:szCs w:val="20"/>
        </w:rPr>
        <w:t>embryo</w:t>
      </w:r>
      <w:bookmarkEnd w:id="45"/>
      <w:bookmarkEnd w:id="46"/>
      <w:r w:rsidRPr="00530852">
        <w:rPr>
          <w:rFonts w:ascii="Times New Roman" w:hAnsi="Times New Roman"/>
          <w:b w:val="0"/>
          <w:sz w:val="20"/>
          <w:szCs w:val="20"/>
        </w:rPr>
        <w:t xml:space="preserve"> explants (Fig. 1a) excised from mature seeds started to swell (Fig. 1b) after 2 days in culture. After 2 weeks in culture, one end of the swelling embryos enlarged faster than the other (Fig. 1c). Shoot buds formed from the surface of the </w:t>
      </w:r>
      <w:bookmarkStart w:id="47" w:name="OLE_LINK40"/>
      <w:bookmarkStart w:id="48" w:name="OLE_LINK41"/>
      <w:r w:rsidRPr="00530852">
        <w:rPr>
          <w:rFonts w:ascii="Times New Roman" w:hAnsi="Times New Roman"/>
          <w:b w:val="0"/>
          <w:sz w:val="20"/>
          <w:szCs w:val="20"/>
        </w:rPr>
        <w:t>enlarged end after approximately</w:t>
      </w:r>
      <w:bookmarkEnd w:id="47"/>
      <w:bookmarkEnd w:id="48"/>
      <w:r w:rsidRPr="00530852">
        <w:rPr>
          <w:rFonts w:ascii="Times New Roman" w:hAnsi="Times New Roman"/>
          <w:b w:val="0"/>
          <w:sz w:val="20"/>
          <w:szCs w:val="20"/>
        </w:rPr>
        <w:t xml:space="preserve"> 3 weeks in culture on medium containing TDZ and IAA </w:t>
      </w:r>
      <w:bookmarkStart w:id="49" w:name="OLE_LINK49"/>
      <w:bookmarkStart w:id="50" w:name="OLE_LINK52"/>
      <w:r w:rsidRPr="00530852">
        <w:rPr>
          <w:rFonts w:ascii="Times New Roman" w:hAnsi="Times New Roman"/>
          <w:b w:val="0"/>
          <w:sz w:val="20"/>
          <w:szCs w:val="20"/>
        </w:rPr>
        <w:t>(Fig. 1d)</w:t>
      </w:r>
      <w:bookmarkEnd w:id="49"/>
      <w:bookmarkEnd w:id="50"/>
      <w:r w:rsidRPr="00530852">
        <w:rPr>
          <w:rFonts w:ascii="Times New Roman" w:hAnsi="Times New Roman"/>
          <w:b w:val="0"/>
          <w:sz w:val="20"/>
          <w:szCs w:val="20"/>
        </w:rPr>
        <w:t xml:space="preserve"> and then turned green when exposed to light (Fig. 1f)</w:t>
      </w:r>
      <w:r w:rsidRPr="00530852">
        <w:rPr>
          <w:rFonts w:ascii="Times New Roman" w:hAnsi="Times New Roman"/>
          <w:sz w:val="20"/>
          <w:szCs w:val="20"/>
        </w:rPr>
        <w:t xml:space="preserve">. </w:t>
      </w:r>
      <w:r w:rsidRPr="00530852">
        <w:rPr>
          <w:rFonts w:ascii="Times New Roman" w:hAnsi="Times New Roman"/>
          <w:b w:val="0"/>
          <w:sz w:val="20"/>
          <w:szCs w:val="20"/>
        </w:rPr>
        <w:t xml:space="preserve">One month later, the parts of buds contacting medium gradually formed green nodule-like </w:t>
      </w:r>
      <w:proofErr w:type="spellStart"/>
      <w:r w:rsidRPr="00530852">
        <w:rPr>
          <w:rFonts w:ascii="Times New Roman" w:hAnsi="Times New Roman"/>
          <w:b w:val="0"/>
          <w:sz w:val="20"/>
          <w:szCs w:val="20"/>
        </w:rPr>
        <w:t>calli</w:t>
      </w:r>
      <w:proofErr w:type="spellEnd"/>
      <w:r w:rsidRPr="00530852">
        <w:rPr>
          <w:rFonts w:ascii="Times New Roman" w:hAnsi="Times New Roman"/>
          <w:b w:val="0"/>
          <w:sz w:val="20"/>
          <w:szCs w:val="20"/>
        </w:rPr>
        <w:t xml:space="preserve"> with potential regeneration capacity (Fig. 1g). As shown in Table 1, the addition </w:t>
      </w:r>
      <w:r w:rsidRPr="00530852">
        <w:rPr>
          <w:rFonts w:ascii="Times New Roman" w:hAnsi="Times New Roman"/>
          <w:b w:val="0"/>
          <w:bCs w:val="0"/>
          <w:kern w:val="2"/>
          <w:sz w:val="20"/>
          <w:szCs w:val="20"/>
        </w:rPr>
        <w:t>a moderately lo</w:t>
      </w:r>
      <w:r w:rsidRPr="00530852">
        <w:rPr>
          <w:rFonts w:ascii="Times New Roman" w:hAnsi="Times New Roman"/>
          <w:b w:val="0"/>
          <w:sz w:val="20"/>
          <w:szCs w:val="20"/>
        </w:rPr>
        <w:t xml:space="preserve">w concentration of TDZ to the medium resulted in shoot bud formation. The highest rate of shoot bud induction (73.23%) was on medium supplemented with </w:t>
      </w:r>
      <w:bookmarkStart w:id="51" w:name="OLE_LINK62"/>
      <w:bookmarkStart w:id="52" w:name="OLE_LINK71"/>
      <w:bookmarkStart w:id="53" w:name="OLE_LINK72"/>
      <w:r w:rsidRPr="00530852">
        <w:rPr>
          <w:rFonts w:ascii="Times New Roman" w:hAnsi="Times New Roman"/>
          <w:b w:val="0"/>
          <w:sz w:val="20"/>
          <w:szCs w:val="20"/>
        </w:rPr>
        <w:t xml:space="preserve">1 </w:t>
      </w:r>
      <w:bookmarkEnd w:id="51"/>
      <w:r w:rsidR="00A3146C" w:rsidRPr="001328B7">
        <w:rPr>
          <w:rFonts w:ascii="Times New Roman" w:hAnsi="Times New Roman"/>
          <w:b w:val="0"/>
          <w:sz w:val="20"/>
          <w:szCs w:val="20"/>
        </w:rPr>
        <w:t>mg</w:t>
      </w:r>
      <w:r w:rsidR="00A3146C" w:rsidRPr="001328B7">
        <w:rPr>
          <w:rFonts w:ascii="Times New Roman" w:hAnsi="Times New Roman" w:hint="eastAsia"/>
          <w:b w:val="0"/>
          <w:sz w:val="20"/>
          <w:szCs w:val="20"/>
        </w:rPr>
        <w:t xml:space="preserve"> l</w:t>
      </w:r>
      <w:r w:rsidR="00A3146C"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TDZ and 0.5</w:t>
      </w:r>
      <w:r w:rsidR="00A3146C" w:rsidRPr="00A3146C">
        <w:rPr>
          <w:rFonts w:ascii="Times New Roman" w:hAnsi="Times New Roman"/>
          <w:b w:val="0"/>
          <w:sz w:val="20"/>
          <w:szCs w:val="20"/>
        </w:rPr>
        <w:t xml:space="preserve"> </w:t>
      </w:r>
      <w:r w:rsidR="00A3146C" w:rsidRPr="001328B7">
        <w:rPr>
          <w:rFonts w:ascii="Times New Roman" w:hAnsi="Times New Roman"/>
          <w:b w:val="0"/>
          <w:sz w:val="20"/>
          <w:szCs w:val="20"/>
        </w:rPr>
        <w:t>mg</w:t>
      </w:r>
      <w:r w:rsidR="00A3146C" w:rsidRPr="001328B7">
        <w:rPr>
          <w:rFonts w:ascii="Times New Roman" w:hAnsi="Times New Roman" w:hint="eastAsia"/>
          <w:b w:val="0"/>
          <w:sz w:val="20"/>
          <w:szCs w:val="20"/>
        </w:rPr>
        <w:t xml:space="preserve"> l</w:t>
      </w:r>
      <w:r w:rsidR="00A3146C"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IAA</w:t>
      </w:r>
      <w:bookmarkEnd w:id="52"/>
      <w:bookmarkEnd w:id="53"/>
      <w:r w:rsidRPr="00530852">
        <w:rPr>
          <w:rFonts w:ascii="Times New Roman" w:hAnsi="Times New Roman"/>
          <w:b w:val="0"/>
          <w:sz w:val="20"/>
          <w:szCs w:val="20"/>
        </w:rPr>
        <w:t xml:space="preserve">. At higher </w:t>
      </w:r>
      <w:r w:rsidRPr="00530852">
        <w:rPr>
          <w:rFonts w:ascii="Times New Roman" w:hAnsi="Times New Roman"/>
          <w:b w:val="0"/>
          <w:sz w:val="20"/>
          <w:szCs w:val="20"/>
        </w:rPr>
        <w:lastRenderedPageBreak/>
        <w:t xml:space="preserve">concentrations of IAA or TDZ, fewer </w:t>
      </w:r>
      <w:proofErr w:type="spellStart"/>
      <w:r w:rsidRPr="00530852">
        <w:rPr>
          <w:rFonts w:ascii="Times New Roman" w:hAnsi="Times New Roman"/>
          <w:b w:val="0"/>
          <w:sz w:val="20"/>
          <w:szCs w:val="20"/>
        </w:rPr>
        <w:t>calli</w:t>
      </w:r>
      <w:proofErr w:type="spellEnd"/>
      <w:r w:rsidRPr="00530852">
        <w:rPr>
          <w:rFonts w:ascii="Times New Roman" w:hAnsi="Times New Roman"/>
          <w:b w:val="0"/>
          <w:sz w:val="20"/>
          <w:szCs w:val="20"/>
        </w:rPr>
        <w:t xml:space="preserve"> formed, and those that did form showed a poor regeneration capacity and a withered appearance.</w:t>
      </w:r>
    </w:p>
    <w:bookmarkEnd w:id="44"/>
    <w:p w:rsidR="00C76066" w:rsidRPr="005E473D" w:rsidRDefault="00C76066" w:rsidP="00993BEE">
      <w:pPr>
        <w:pStyle w:val="heading2"/>
        <w:adjustRightInd w:val="0"/>
        <w:snapToGrid w:val="0"/>
        <w:spacing w:line="480" w:lineRule="auto"/>
      </w:pPr>
      <w:r>
        <w:rPr>
          <w:rFonts w:hint="eastAsia"/>
        </w:rPr>
        <w:t xml:space="preserve">Plant growth regulators </w:t>
      </w:r>
      <w:r w:rsidRPr="005E473D">
        <w:t xml:space="preserve">promoted shoot differentiation and </w:t>
      </w:r>
      <w:bookmarkStart w:id="54" w:name="OLE_LINK42"/>
      <w:bookmarkStart w:id="55" w:name="OLE_LINK43"/>
      <w:r w:rsidRPr="005E473D">
        <w:t>elongation</w:t>
      </w:r>
      <w:bookmarkEnd w:id="54"/>
      <w:bookmarkEnd w:id="55"/>
    </w:p>
    <w:p w:rsidR="00C76066" w:rsidRPr="00530852" w:rsidRDefault="00C76066" w:rsidP="00D95285">
      <w:pPr>
        <w:pStyle w:val="2"/>
        <w:adjustRightInd w:val="0"/>
        <w:snapToGrid w:val="0"/>
        <w:spacing w:line="480" w:lineRule="auto"/>
        <w:jc w:val="both"/>
        <w:rPr>
          <w:rFonts w:ascii="Times New Roman" w:hAnsi="Times New Roman"/>
          <w:b w:val="0"/>
          <w:sz w:val="20"/>
          <w:szCs w:val="20"/>
        </w:rPr>
      </w:pPr>
      <w:r w:rsidRPr="00530852">
        <w:rPr>
          <w:rFonts w:ascii="Times New Roman" w:hAnsi="Times New Roman"/>
          <w:b w:val="0"/>
          <w:sz w:val="20"/>
          <w:szCs w:val="20"/>
        </w:rPr>
        <w:t xml:space="preserve">The explants were transferred to differentiation medium after 2 months in culture. The nodule-like </w:t>
      </w:r>
      <w:proofErr w:type="spellStart"/>
      <w:r w:rsidRPr="00530852">
        <w:rPr>
          <w:rFonts w:ascii="Times New Roman" w:hAnsi="Times New Roman"/>
          <w:b w:val="0"/>
          <w:sz w:val="20"/>
          <w:szCs w:val="20"/>
        </w:rPr>
        <w:t>calli</w:t>
      </w:r>
      <w:proofErr w:type="spellEnd"/>
      <w:r w:rsidRPr="00530852">
        <w:rPr>
          <w:rFonts w:ascii="Times New Roman" w:hAnsi="Times New Roman"/>
          <w:b w:val="0"/>
          <w:sz w:val="20"/>
          <w:szCs w:val="20"/>
        </w:rPr>
        <w:t xml:space="preserve"> with shoot buds developed into clustered shoots. Clustered shoots elongated to 1</w:t>
      </w:r>
      <w:r>
        <w:rPr>
          <w:rFonts w:ascii="Times New Roman" w:hAnsi="Times New Roman"/>
          <w:b w:val="0"/>
          <w:sz w:val="20"/>
          <w:szCs w:val="20"/>
        </w:rPr>
        <w:t>–</w:t>
      </w:r>
      <w:r w:rsidRPr="00530852">
        <w:rPr>
          <w:rFonts w:ascii="Times New Roman" w:hAnsi="Times New Roman"/>
          <w:b w:val="0"/>
          <w:sz w:val="20"/>
          <w:szCs w:val="20"/>
        </w:rPr>
        <w:t xml:space="preserve">2 cm and developed a stem in 3 months (Fig. 1h). Efficient shoot elongation was achieved on medium containing 1 </w:t>
      </w:r>
      <w:r w:rsidR="00A3146C" w:rsidRPr="001328B7">
        <w:rPr>
          <w:rFonts w:ascii="Times New Roman" w:hAnsi="Times New Roman"/>
          <w:b w:val="0"/>
          <w:sz w:val="20"/>
          <w:szCs w:val="20"/>
        </w:rPr>
        <w:t>mg</w:t>
      </w:r>
      <w:r w:rsidR="00A3146C" w:rsidRPr="001328B7">
        <w:rPr>
          <w:rFonts w:ascii="Times New Roman" w:hAnsi="Times New Roman" w:hint="eastAsia"/>
          <w:b w:val="0"/>
          <w:sz w:val="20"/>
          <w:szCs w:val="20"/>
        </w:rPr>
        <w:t xml:space="preserve"> l</w:t>
      </w:r>
      <w:r w:rsidR="00A3146C"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GA</w:t>
      </w:r>
      <w:r w:rsidRPr="00530852">
        <w:rPr>
          <w:rFonts w:ascii="Times New Roman" w:hAnsi="Times New Roman"/>
          <w:b w:val="0"/>
          <w:sz w:val="20"/>
          <w:szCs w:val="20"/>
          <w:vertAlign w:val="subscript"/>
        </w:rPr>
        <w:t>3</w:t>
      </w:r>
      <w:r w:rsidRPr="00530852">
        <w:rPr>
          <w:rFonts w:ascii="Times New Roman" w:hAnsi="Times New Roman"/>
          <w:b w:val="0"/>
          <w:sz w:val="20"/>
          <w:szCs w:val="20"/>
        </w:rPr>
        <w:t xml:space="preserve"> (Table 2).</w:t>
      </w:r>
    </w:p>
    <w:p w:rsidR="00C76066" w:rsidRPr="005E473D" w:rsidRDefault="00C76066" w:rsidP="00993BEE">
      <w:pPr>
        <w:pStyle w:val="heading2"/>
        <w:adjustRightInd w:val="0"/>
        <w:snapToGrid w:val="0"/>
        <w:spacing w:line="480" w:lineRule="auto"/>
      </w:pPr>
      <w:r w:rsidRPr="005E473D">
        <w:t>Rooting and plantlet survival</w:t>
      </w:r>
    </w:p>
    <w:p w:rsidR="00C76066" w:rsidRPr="00530852" w:rsidRDefault="00C76066" w:rsidP="00D95285">
      <w:pPr>
        <w:pStyle w:val="2"/>
        <w:adjustRightInd w:val="0"/>
        <w:snapToGrid w:val="0"/>
        <w:spacing w:line="480" w:lineRule="auto"/>
        <w:jc w:val="both"/>
        <w:rPr>
          <w:rFonts w:ascii="Times New Roman" w:hAnsi="Times New Roman"/>
          <w:b w:val="0"/>
          <w:sz w:val="20"/>
          <w:szCs w:val="20"/>
        </w:rPr>
      </w:pPr>
      <w:r w:rsidRPr="00530852">
        <w:rPr>
          <w:rFonts w:ascii="Times New Roman" w:hAnsi="Times New Roman"/>
          <w:b w:val="0"/>
          <w:sz w:val="20"/>
          <w:szCs w:val="20"/>
        </w:rPr>
        <w:t xml:space="preserve">When shoots reached 2 cm, they were removed from the base of the </w:t>
      </w:r>
      <w:proofErr w:type="spellStart"/>
      <w:r w:rsidRPr="00530852">
        <w:rPr>
          <w:rFonts w:ascii="Times New Roman" w:hAnsi="Times New Roman"/>
          <w:b w:val="0"/>
          <w:sz w:val="20"/>
          <w:szCs w:val="20"/>
        </w:rPr>
        <w:t>calli</w:t>
      </w:r>
      <w:proofErr w:type="spellEnd"/>
      <w:r w:rsidRPr="00530852">
        <w:rPr>
          <w:rFonts w:ascii="Times New Roman" w:hAnsi="Times New Roman"/>
          <w:b w:val="0"/>
          <w:sz w:val="20"/>
          <w:szCs w:val="20"/>
        </w:rPr>
        <w:t xml:space="preserve"> and transferred to rooting medium (Fig. 1i). The highest rooting rate (98.87%) was obtained on medium containing 0.5 </w:t>
      </w:r>
      <w:r w:rsidR="00A3146C" w:rsidRPr="001328B7">
        <w:rPr>
          <w:rFonts w:ascii="Times New Roman" w:hAnsi="Times New Roman"/>
          <w:b w:val="0"/>
          <w:sz w:val="20"/>
          <w:szCs w:val="20"/>
        </w:rPr>
        <w:t>mg</w:t>
      </w:r>
      <w:r w:rsidR="00A3146C" w:rsidRPr="001328B7">
        <w:rPr>
          <w:rFonts w:ascii="Times New Roman" w:hAnsi="Times New Roman" w:hint="eastAsia"/>
          <w:b w:val="0"/>
          <w:sz w:val="20"/>
          <w:szCs w:val="20"/>
        </w:rPr>
        <w:t xml:space="preserve"> l</w:t>
      </w:r>
      <w:r w:rsidR="00A3146C"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IBA (Fig. 1j; Table 3).</w:t>
      </w:r>
      <w:bookmarkStart w:id="56" w:name="OLE_LINK55"/>
      <w:bookmarkStart w:id="57" w:name="OLE_LINK59"/>
      <w:r w:rsidRPr="00530852">
        <w:rPr>
          <w:rFonts w:ascii="Times New Roman" w:hAnsi="Times New Roman"/>
          <w:b w:val="0"/>
          <w:sz w:val="20"/>
          <w:szCs w:val="20"/>
        </w:rPr>
        <w:t xml:space="preserve"> When the plantlets reached 4</w:t>
      </w:r>
      <w:r>
        <w:rPr>
          <w:rFonts w:ascii="Times New Roman" w:hAnsi="Times New Roman"/>
          <w:b w:val="0"/>
          <w:sz w:val="20"/>
          <w:szCs w:val="20"/>
        </w:rPr>
        <w:t>–</w:t>
      </w:r>
      <w:r w:rsidRPr="00530852">
        <w:rPr>
          <w:rFonts w:ascii="Times New Roman" w:hAnsi="Times New Roman"/>
          <w:b w:val="0"/>
          <w:sz w:val="20"/>
          <w:szCs w:val="20"/>
        </w:rPr>
        <w:t>5 cm in height 1 month later (Fig. 1k), they were transplanted into pots</w:t>
      </w:r>
      <w:bookmarkEnd w:id="56"/>
      <w:bookmarkEnd w:id="57"/>
      <w:r w:rsidRPr="00530852">
        <w:rPr>
          <w:rFonts w:ascii="Times New Roman" w:hAnsi="Times New Roman"/>
          <w:b w:val="0"/>
          <w:sz w:val="20"/>
          <w:szCs w:val="20"/>
        </w:rPr>
        <w:t>. The transplanted plantlets showed a 97.5% survival rate, vigorous growth, and normal phenotypes (Fig. 1l).</w:t>
      </w:r>
    </w:p>
    <w:p w:rsidR="00C76066" w:rsidRPr="005E473D" w:rsidRDefault="00C76066" w:rsidP="00993BEE">
      <w:pPr>
        <w:pStyle w:val="heading2"/>
        <w:adjustRightInd w:val="0"/>
        <w:snapToGrid w:val="0"/>
        <w:spacing w:line="480" w:lineRule="auto"/>
      </w:pPr>
      <w:r w:rsidRPr="005E473D">
        <w:t>Histological</w:t>
      </w:r>
      <w:r w:rsidRPr="0047677F">
        <w:t xml:space="preserve"> analyses</w:t>
      </w:r>
    </w:p>
    <w:p w:rsidR="00C76066" w:rsidRPr="00530852" w:rsidRDefault="00C76066" w:rsidP="00840498">
      <w:pPr>
        <w:pStyle w:val="2"/>
        <w:adjustRightInd w:val="0"/>
        <w:snapToGrid w:val="0"/>
        <w:spacing w:line="480" w:lineRule="auto"/>
        <w:jc w:val="both"/>
        <w:rPr>
          <w:rFonts w:ascii="Times New Roman" w:hAnsi="Times New Roman"/>
          <w:b w:val="0"/>
          <w:sz w:val="20"/>
          <w:szCs w:val="20"/>
        </w:rPr>
      </w:pPr>
      <w:r w:rsidRPr="00530852">
        <w:rPr>
          <w:rFonts w:ascii="Times New Roman" w:hAnsi="Times New Roman"/>
          <w:b w:val="0"/>
          <w:sz w:val="20"/>
          <w:szCs w:val="20"/>
        </w:rPr>
        <w:t xml:space="preserve">Analysis of histological sections of 40-day-old shoot buds showed that the growing tip and young leaves had already formed (Fig. 2). The </w:t>
      </w:r>
      <w:hyperlink r:id="rId10" w:history="1">
        <w:r w:rsidRPr="00530852">
          <w:rPr>
            <w:rFonts w:ascii="Times New Roman" w:hAnsi="Times New Roman"/>
            <w:b w:val="0"/>
            <w:sz w:val="20"/>
            <w:szCs w:val="20"/>
          </w:rPr>
          <w:t>vascular</w:t>
        </w:r>
      </w:hyperlink>
      <w:r w:rsidRPr="00530852">
        <w:rPr>
          <w:rFonts w:ascii="Times New Roman" w:hAnsi="Times New Roman"/>
          <w:b w:val="0"/>
          <w:sz w:val="20"/>
          <w:szCs w:val="20"/>
        </w:rPr>
        <w:t xml:space="preserve"> </w:t>
      </w:r>
      <w:hyperlink r:id="rId11" w:history="1">
        <w:r w:rsidRPr="00530852">
          <w:rPr>
            <w:rFonts w:ascii="Times New Roman" w:hAnsi="Times New Roman"/>
            <w:b w:val="0"/>
            <w:sz w:val="20"/>
            <w:szCs w:val="20"/>
          </w:rPr>
          <w:t>bundle</w:t>
        </w:r>
      </w:hyperlink>
      <w:r w:rsidRPr="00530852">
        <w:rPr>
          <w:rFonts w:ascii="Times New Roman" w:hAnsi="Times New Roman"/>
          <w:b w:val="0"/>
          <w:sz w:val="20"/>
          <w:szCs w:val="20"/>
        </w:rPr>
        <w:t xml:space="preserve">s of the bud and maternal tissues were linked together and were not independently differentiated. The </w:t>
      </w:r>
      <w:proofErr w:type="spellStart"/>
      <w:r w:rsidRPr="00530852">
        <w:rPr>
          <w:rFonts w:ascii="Times New Roman" w:hAnsi="Times New Roman"/>
          <w:b w:val="0"/>
          <w:sz w:val="20"/>
          <w:szCs w:val="20"/>
        </w:rPr>
        <w:t>meristematic</w:t>
      </w:r>
      <w:proofErr w:type="spellEnd"/>
      <w:r w:rsidRPr="00530852">
        <w:rPr>
          <w:rFonts w:ascii="Times New Roman" w:hAnsi="Times New Roman"/>
          <w:b w:val="0"/>
          <w:sz w:val="20"/>
          <w:szCs w:val="20"/>
        </w:rPr>
        <w:t xml:space="preserve"> regions had sieve tubes and ringed vessels (Fig. 2a, and amplified in Fig. 2b) and were connected to the maternal tissues. These data and observations indicated that the </w:t>
      </w:r>
      <w:r w:rsidRPr="00530852">
        <w:rPr>
          <w:rFonts w:ascii="Times New Roman" w:hAnsi="Times New Roman"/>
          <w:b w:val="0"/>
          <w:i/>
          <w:sz w:val="20"/>
          <w:szCs w:val="20"/>
        </w:rPr>
        <w:t xml:space="preserve">A. </w:t>
      </w:r>
      <w:proofErr w:type="spellStart"/>
      <w:r w:rsidRPr="00530852">
        <w:rPr>
          <w:rFonts w:ascii="Times New Roman" w:hAnsi="Times New Roman"/>
          <w:b w:val="0"/>
          <w:i/>
          <w:sz w:val="20"/>
          <w:szCs w:val="20"/>
        </w:rPr>
        <w:t>crassicarpa</w:t>
      </w:r>
      <w:proofErr w:type="spellEnd"/>
      <w:r w:rsidRPr="00530852">
        <w:rPr>
          <w:rFonts w:ascii="Times New Roman" w:hAnsi="Times New Roman"/>
          <w:b w:val="0"/>
          <w:i/>
          <w:sz w:val="20"/>
          <w:szCs w:val="20"/>
        </w:rPr>
        <w:t xml:space="preserve"> </w:t>
      </w:r>
      <w:r w:rsidRPr="00530852">
        <w:rPr>
          <w:rFonts w:ascii="Times New Roman" w:hAnsi="Times New Roman"/>
          <w:b w:val="0"/>
          <w:sz w:val="20"/>
          <w:szCs w:val="20"/>
        </w:rPr>
        <w:t xml:space="preserve">plantlets had regenerated via </w:t>
      </w:r>
      <w:r w:rsidR="00840498">
        <w:rPr>
          <w:rFonts w:ascii="Times New Roman" w:hAnsi="Times New Roman" w:hint="eastAsia"/>
          <w:b w:val="0"/>
          <w:sz w:val="20"/>
          <w:szCs w:val="20"/>
        </w:rPr>
        <w:t xml:space="preserve">shoot </w:t>
      </w:r>
      <w:r w:rsidRPr="00530852">
        <w:rPr>
          <w:rFonts w:ascii="Times New Roman" w:hAnsi="Times New Roman"/>
          <w:b w:val="0"/>
          <w:sz w:val="20"/>
          <w:szCs w:val="20"/>
        </w:rPr>
        <w:t>organogenesis.</w:t>
      </w:r>
    </w:p>
    <w:p w:rsidR="00C76066" w:rsidRPr="005E473D" w:rsidRDefault="00C76066" w:rsidP="00993BEE">
      <w:pPr>
        <w:pStyle w:val="heading1"/>
        <w:adjustRightInd w:val="0"/>
        <w:snapToGrid w:val="0"/>
        <w:spacing w:line="480" w:lineRule="auto"/>
      </w:pPr>
      <w:r w:rsidRPr="005E473D">
        <w:t>Discussion</w:t>
      </w:r>
    </w:p>
    <w:p w:rsidR="00C76066" w:rsidRPr="005E473D" w:rsidRDefault="00C76066" w:rsidP="00993BEE">
      <w:pPr>
        <w:adjustRightInd w:val="0"/>
        <w:snapToGrid w:val="0"/>
        <w:spacing w:line="480" w:lineRule="auto"/>
        <w:rPr>
          <w:rFonts w:ascii="Times New Roman" w:hAnsi="Times New Roman"/>
          <w:sz w:val="20"/>
          <w:szCs w:val="20"/>
        </w:rPr>
      </w:pPr>
      <w:r w:rsidRPr="00530852">
        <w:rPr>
          <w:rFonts w:ascii="Times New Roman" w:hAnsi="Times New Roman"/>
          <w:sz w:val="20"/>
          <w:szCs w:val="20"/>
        </w:rPr>
        <w:t>In this study, we tested a new protocol for plant regeneration of</w:t>
      </w:r>
      <w:r w:rsidRPr="00B53D5A">
        <w:rPr>
          <w:rFonts w:ascii="Times New Roman" w:hAnsi="Times New Roman"/>
          <w:i/>
          <w:sz w:val="20"/>
          <w:szCs w:val="20"/>
        </w:rPr>
        <w:t xml:space="preserve"> </w:t>
      </w:r>
      <w:bookmarkStart w:id="58" w:name="OLE_LINK81"/>
      <w:bookmarkStart w:id="59" w:name="OLE_LINK82"/>
      <w:r w:rsidRPr="00B53D5A">
        <w:rPr>
          <w:rFonts w:ascii="Times New Roman" w:hAnsi="Times New Roman"/>
          <w:i/>
          <w:sz w:val="20"/>
          <w:szCs w:val="20"/>
        </w:rPr>
        <w:t xml:space="preserve">A. </w:t>
      </w:r>
      <w:proofErr w:type="spellStart"/>
      <w:r w:rsidRPr="00B53D5A">
        <w:rPr>
          <w:rFonts w:ascii="Times New Roman" w:hAnsi="Times New Roman"/>
          <w:i/>
          <w:sz w:val="20"/>
          <w:szCs w:val="20"/>
        </w:rPr>
        <w:t>crassicarpa</w:t>
      </w:r>
      <w:bookmarkEnd w:id="58"/>
      <w:bookmarkEnd w:id="59"/>
      <w:proofErr w:type="spellEnd"/>
      <w:r w:rsidRPr="00530852">
        <w:rPr>
          <w:rFonts w:ascii="Times New Roman" w:hAnsi="Times New Roman"/>
          <w:sz w:val="20"/>
          <w:szCs w:val="20"/>
        </w:rPr>
        <w:t xml:space="preserve"> via </w:t>
      </w:r>
      <w:r w:rsidR="00CD3AA0" w:rsidRPr="00F9039A">
        <w:rPr>
          <w:rFonts w:ascii="Times New Roman" w:hAnsi="Times New Roman"/>
          <w:sz w:val="20"/>
          <w:szCs w:val="20"/>
        </w:rPr>
        <w:t>adventitious shoot</w:t>
      </w:r>
      <w:r w:rsidR="00CD3AA0" w:rsidRPr="00530852">
        <w:rPr>
          <w:rFonts w:ascii="Times New Roman" w:hAnsi="Times New Roman"/>
          <w:b/>
          <w:sz w:val="20"/>
          <w:szCs w:val="20"/>
        </w:rPr>
        <w:t xml:space="preserve"> </w:t>
      </w:r>
      <w:r w:rsidRPr="00530852">
        <w:rPr>
          <w:rFonts w:ascii="Times New Roman" w:hAnsi="Times New Roman"/>
          <w:sz w:val="20"/>
          <w:szCs w:val="20"/>
        </w:rPr>
        <w:t>organogenesis. The success of tissue culture largely relies on the selection of a suitable explant for use as the starting material</w:t>
      </w:r>
      <w:r w:rsidRPr="005E473D">
        <w:rPr>
          <w:rFonts w:ascii="Times New Roman" w:hAnsi="Times New Roman"/>
          <w:sz w:val="20"/>
          <w:szCs w:val="20"/>
        </w:rPr>
        <w:t xml:space="preserve"> </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&lt;EndNote&gt;&lt;Cite&gt;&lt;Author&gt;Sahin-Demirbag&lt;/Author&gt;&lt;Year&gt;2010&lt;/Year&gt;&lt;RecNum&gt;27&lt;/RecNum&gt;&lt;record&gt;&lt;rec-number&gt;27&lt;/rec-number&gt;&lt;foreign-keys&gt;&lt;key app="EN" db-id="5vvetet01590ruee2s9pprszfr2rdxe0sttd"&gt;27&lt;/key&gt;&lt;/foreign-keys&gt;&lt;ref-type name="Journal Article"&gt;17&lt;/ref-type&gt;&lt;contributors&gt;&lt;authors&gt;&lt;author&gt;Sahin-Demirbag, N.&lt;/author&gt;&lt;author&gt;Kendir, H.&lt;/author&gt;&lt;author&gt;Khawar, K.M.&lt;/author&gt;&lt;author&gt;Ciftci, C.Y.&lt;/author&gt;&lt;/authors&gt;&lt;/contributors&gt;&lt;titles&gt;&lt;title&gt;In vitro regeneration of Turkish dwarf chickling (Lathyrus cicera L) using immature zygotic embryo explant&lt;/title&gt;&lt;secondary-title&gt;African Journal of Biotechnology&lt;/secondary-title&gt;&lt;/titles&gt;&lt;periodical&gt;&lt;full-title&gt;African Journal of Biotechnology&lt;/full-title&gt;&lt;/periodical&gt;&lt;volume&gt;7&lt;/volume&gt;&lt;number&gt;12&lt;/number&gt;&lt;dates&gt;&lt;year&gt;2010&lt;/year&gt;&lt;/dates&gt;&lt;isbn&gt;1684-5315&lt;/isbn&gt;&lt;urls&gt;&lt;/urls&gt;&lt;/record&gt;&lt;/Cite&gt;&lt;/EndNote&gt;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sz w:val="20"/>
          <w:szCs w:val="20"/>
        </w:rPr>
        <w:t>(Sahin-Demirbag et al. 2010)</w:t>
      </w:r>
      <w:r w:rsidRPr="005E473D">
        <w:rPr>
          <w:rFonts w:ascii="Times New Roman" w:hAnsi="Times New Roman"/>
          <w:sz w:val="20"/>
          <w:szCs w:val="20"/>
        </w:rPr>
        <w:fldChar w:fldCharType="end"/>
      </w:r>
      <w:r w:rsidRPr="005E473D">
        <w:rPr>
          <w:rFonts w:ascii="Times New Roman" w:hAnsi="Times New Roman"/>
          <w:sz w:val="20"/>
          <w:szCs w:val="20"/>
        </w:rPr>
        <w:t>.</w:t>
      </w:r>
      <w:r>
        <w:rPr>
          <w:rFonts w:ascii="Times New Roman" w:hAnsi="Times New Roman" w:hint="eastAsia"/>
          <w:sz w:val="20"/>
          <w:szCs w:val="20"/>
        </w:rPr>
        <w:t xml:space="preserve"> </w:t>
      </w:r>
      <w:r w:rsidRPr="00530852">
        <w:rPr>
          <w:rFonts w:ascii="Times New Roman" w:hAnsi="Times New Roman"/>
          <w:sz w:val="20"/>
          <w:szCs w:val="20"/>
        </w:rPr>
        <w:t>Recently, there has been increasing use of zygotic embryos as the experimental explant material to study regeneration in various plant species</w:t>
      </w:r>
      <w:r w:rsidRPr="00083A54">
        <w:rPr>
          <w:rFonts w:ascii="Times New Roman" w:hAnsi="Times New Roman"/>
          <w:sz w:val="20"/>
          <w:szCs w:val="20"/>
        </w:rPr>
        <w:t xml:space="preserve"> </w:t>
      </w:r>
      <w:r w:rsidRPr="00083A54">
        <w:rPr>
          <w:rFonts w:ascii="Times New Roman" w:hAnsi="Times New Roman"/>
          <w:sz w:val="20"/>
          <w:szCs w:val="20"/>
        </w:rPr>
        <w:fldChar w:fldCharType="begin">
          <w:fldData xml:space="preserve">PEVuZE5vdGU+PENpdGU+PEF1dGhvcj5Ib3NzZWluaSBUYWZyZXNoaTwvQXV0aG9yPjxZZWFyPjIw
MTE8L1llYXI+PFJlY051bT4zMDwvUmVjTnVtPjxyZWNvcmQ+PHJlYy1udW1iZXI+MzA8L3JlYy1u
dW1iZXI+PGZvcmVpZ24ta2V5cz48a2V5IGFwcD0iRU4iIGRiLWlkPSI1dnZldGV0MDE1OTBydWVl
MnM5cHByc3pmcjJyZHhlMHN0dGQiPjMwPC9rZXk+PC9mb3JlaWduLWtleXM+PHJlZi10eXBlIG5h
bWU9IkpvdXJuYWwgQXJ0aWNsZSI+MTc8L3JlZi10eXBlPjxjb250cmlidXRvcnM+PGF1dGhvcnM+
PGF1dGhvcj5Ib3NzZWluaSBUYWZyZXNoaSwgUy5BLjwvYXV0aG9yPjxhdXRob3I+U2hhcmlhdGks
IE0uPC9hdXRob3I+PGF1dGhvcj5Nb2ZpZCwgTS5SLjwvYXV0aG9yPjxhdXRob3I+S2hheWFtIE5l
a3VpLCBNLjwvYXV0aG9yPjwvYXV0aG9ycz48L2NvbnRyaWJ1dG9ycz48dGl0bGVzPjx0aXRsZT5S
YXBpZCBnZXJtaW5hdGlvbiBhbmQgZGV2ZWxvcG1lbnQgb2YgVGF4dXMgYmFjY2F0YSBMLiBieSBp
biB2aXRybyBlbWJyeW8gY3VsdHVyZSBhbmQgaHlkcm9wb25pYyBncm93dGggb2Ygc2VlZGxpbmdz
PC90aXRsZT48c2Vjb25kYXJ5LXRpdGxlPkluIFZpdHJvIENlbGx1bGFyICZhbXA7IERldmVsb3Bt
ZW50YWwgQmlvbG9neS1QbGFudDwvc2Vjb25kYXJ5LXRpdGxlPjwvdGl0bGVzPjxwZXJpb2RpY2Fs
PjxmdWxsLXRpdGxlPkluIFZpdHJvIENlbGx1bGFyICZhbXA7IERldmVsb3BtZW50YWwgQmlvbG9n
eS1QbGFudDwvZnVsbC10aXRsZT48L3BlcmlvZGljYWw+PHBhZ2VzPjU2MS01Njg8L3BhZ2VzPjx2
b2x1bWU+NDc8L3ZvbHVtZT48bnVtYmVyPjU8L251bWJlcj48ZGF0ZXM+PHllYXI+MjAxMTwveWVh
cj48L2RhdGVzPjxpc2JuPjEwNTQtNTQ3NjwvaXNibj48dXJscz48L3VybHM+PC9yZWNvcmQ+PC9D
aXRlPjxDaXRlPjxBdXRob3I+TXXDsW96LUNvbmNoYTwvQXV0aG9yPjxZZWFyPjIwMTI8L1llYXI+
PFJlY051bT4xODwvUmVjTnVtPjxyZWNvcmQ+PHJlYy1udW1iZXI+MTg8L3JlYy1udW1iZXI+PGZv
cmVpZ24ta2V5cz48a2V5IGFwcD0iRU4iIGRiLWlkPSI1dnZldGV0MDE1OTBydWVlMnM5cHByc3pm
cjJyZHhlMHN0dGQiPjE4PC9rZXk+PC9mb3JlaWduLWtleXM+PHJlZi10eXBlIG5hbWU9IkpvdXJu
YWwgQXJ0aWNsZSI+MTc8L3JlZi10eXBlPjxjb250cmlidXRvcnM+PGF1dGhvcnM+PGF1dGhvcj5N
dcOxb3otQ29uY2hhLCBELjwvYXV0aG9yPjxhdXRob3I+TWF5ZXMsIFMuPC9hdXRob3I+PGF1dGhv
cj5SaWJhcywgRy48L2F1dGhvcj48YXV0aG9yPkRhdmV5LCBNLlIuPC9hdXRob3I+PC9hdXRob3Jz
PjwvY29udHJpYnV0b3JzPjx0aXRsZXM+PHRpdGxlPlNvbWF0aWMgZW1icnlvZ2VuZXNpcyBmcm9t
IHp5Z290aWMgZW1icnlvcyBhbmQgc2hvb3QtdGlwcyBvZiB0aGUgQ2hpbGVhbiB0cmVlIEdvbW9y
dGVnYSBrZXVsZTwvdGl0bGU+PHNlY29uZGFyeS10aXRsZT5QbGFudCBDZWxsLCBUaXNzdWUgYW5k
IE9yZ2FuIEN1bHR1cmU8L3NlY29uZGFyeS10aXRsZT48L3RpdGxlcz48cGVyaW9kaWNhbD48ZnVs
bC10aXRsZT5QbGFudCBDZWxsLCBUaXNzdWUgYW5kIE9yZ2FuIEN1bHR1cmU8L2Z1bGwtdGl0bGU+
PC9wZXJpb2RpY2FsPjxwYWdlcz4xLTg8L3BhZ2VzPjxkYXRlcz48eWVhcj4yMDEyPC95ZWFyPjwv
ZGF0ZXM+PGlzYm4+MDE2Ny02ODU3PC9pc2JuPjx1cmxzPjwvdXJscz48L3JlY29yZD48L0NpdGU+
PENpdGU+PEF1dGhvcj5aaGFuZzwvQXV0aG9yPjxZZWFyPjIwMTA8L1llYXI+PFJlY051bT4yNjwv
UmVjTnVtPjxyZWNvcmQ+PHJlYy1udW1iZXI+MjY8L3JlYy1udW1iZXI+PGZvcmVpZ24ta2V5cz48
a2V5IGFwcD0iRU4iIGRiLWlkPSI1dnZldGV0MDE1OTBydWVlMnM5cHByc3pmcjJyZHhlMHN0dGQi
PjI2PC9rZXk+PC9mb3JlaWduLWtleXM+PHJlZi10eXBlIG5hbWU9IkpvdXJuYWwgQXJ0aWNsZSI+
MTc8L3JlZi10eXBlPjxjb250cmlidXRvcnM+PGF1dGhvcnM+PGF1dGhvcj5aaGFuZywgTi48L2F1
dGhvcj48YXV0aG9yPkZhbmcsIFcuPC9hdXRob3I+PGF1dGhvcj5TaGksIFkuPC9hdXRob3I+PGF1
dGhvcj5MaXUsIFEuPC9hdXRob3I+PGF1dGhvcj5ZYW5nLCBILjwvYXV0aG9yPjxhdXRob3I+R3Vp
LCBSLjwvYXV0aG9yPjxhdXRob3I+TGluLCBYLjwvYXV0aG9yPjwvYXV0aG9ycz48L2NvbnRyaWJ1
dG9ycz48dGl0bGVzPjx0aXRsZT5Tb21hdGljIGVtYnJ5b2dlbmVzaXMgYW5kIG9yZ2Fub2dlbmVz
aXMgaW4gRGVuZHJvY2FsYW11cyBoYW1pbHRvbmlpPC90aXRsZT48c2Vjb25kYXJ5LXRpdGxlPlBs
YW50IENlbGwsIFRpc3N1ZSBhbmQgT3JnYW4gQ3VsdHVyZTwvc2Vjb25kYXJ5LXRpdGxlPjwvdGl0
bGVzPjxwZXJpb2RpY2FsPjxmdWxsLXRpdGxlPlBsYW50IENlbGwsIFRpc3N1ZSBhbmQgT3JnYW4g
Q3VsdHVyZTwvZnVsbC10aXRsZT48L3BlcmlvZGljYWw+PHBhZ2VzPjMyNS0zMzI8L3BhZ2VzPjx2
b2x1bWU+MTAzPC92b2x1bWU+PG51bWJlcj4zPC9udW1iZXI+PGRhdGVzPjx5ZWFyPjIwMTA8L3ll
YXI+PC9kYXRlcz48aXNibj4wMTY3LTY4NTc8L2lzYm4+PHVybHM+PC91cmxzPjwvcmVjb3JkPjwv
Q2l0ZT48L0VuZE5vdGU+
</w:fldData>
        </w:fldChar>
      </w:r>
      <w:r w:rsidRPr="00083A54">
        <w:rPr>
          <w:rFonts w:ascii="Times New Roman" w:hAnsi="Times New Roman"/>
          <w:sz w:val="20"/>
          <w:szCs w:val="20"/>
        </w:rPr>
        <w:instrText xml:space="preserve"> ADDIN EN.CITE </w:instrText>
      </w:r>
      <w:r w:rsidRPr="00083A54">
        <w:rPr>
          <w:rFonts w:ascii="Times New Roman" w:hAnsi="Times New Roman"/>
          <w:sz w:val="20"/>
          <w:szCs w:val="20"/>
        </w:rPr>
        <w:fldChar w:fldCharType="begin">
          <w:fldData xml:space="preserve">PEVuZE5vdGU+PENpdGU+PEF1dGhvcj5Ib3NzZWluaSBUYWZyZXNoaTwvQXV0aG9yPjxZZWFyPjIw
MTE8L1llYXI+PFJlY051bT4zMDwvUmVjTnVtPjxyZWNvcmQ+PHJlYy1udW1iZXI+MzA8L3JlYy1u
dW1iZXI+PGZvcmVpZ24ta2V5cz48a2V5IGFwcD0iRU4iIGRiLWlkPSI1dnZldGV0MDE1OTBydWVl
MnM5cHByc3pmcjJyZHhlMHN0dGQiPjMwPC9rZXk+PC9mb3JlaWduLWtleXM+PHJlZi10eXBlIG5h
bWU9IkpvdXJuYWwgQXJ0aWNsZSI+MTc8L3JlZi10eXBlPjxjb250cmlidXRvcnM+PGF1dGhvcnM+
PGF1dGhvcj5Ib3NzZWluaSBUYWZyZXNoaSwgUy5BLjwvYXV0aG9yPjxhdXRob3I+U2hhcmlhdGks
IE0uPC9hdXRob3I+PGF1dGhvcj5Nb2ZpZCwgTS5SLjwvYXV0aG9yPjxhdXRob3I+S2hheWFtIE5l
a3VpLCBNLjwvYXV0aG9yPjwvYXV0aG9ycz48L2NvbnRyaWJ1dG9ycz48dGl0bGVzPjx0aXRsZT5S
YXBpZCBnZXJtaW5hdGlvbiBhbmQgZGV2ZWxvcG1lbnQgb2YgVGF4dXMgYmFjY2F0YSBMLiBieSBp
biB2aXRybyBlbWJyeW8gY3VsdHVyZSBhbmQgaHlkcm9wb25pYyBncm93dGggb2Ygc2VlZGxpbmdz
PC90aXRsZT48c2Vjb25kYXJ5LXRpdGxlPkluIFZpdHJvIENlbGx1bGFyICZhbXA7IERldmVsb3Bt
ZW50YWwgQmlvbG9neS1QbGFudDwvc2Vjb25kYXJ5LXRpdGxlPjwvdGl0bGVzPjxwZXJpb2RpY2Fs
PjxmdWxsLXRpdGxlPkluIFZpdHJvIENlbGx1bGFyICZhbXA7IERldmVsb3BtZW50YWwgQmlvbG9n
eS1QbGFudDwvZnVsbC10aXRsZT48L3BlcmlvZGljYWw+PHBhZ2VzPjU2MS01Njg8L3BhZ2VzPjx2
b2x1bWU+NDc8L3ZvbHVtZT48bnVtYmVyPjU8L251bWJlcj48ZGF0ZXM+PHllYXI+MjAxMTwveWVh
cj48L2RhdGVzPjxpc2JuPjEwNTQtNTQ3NjwvaXNibj48dXJscz48L3VybHM+PC9yZWNvcmQ+PC9D
aXRlPjxDaXRlPjxBdXRob3I+TXXDsW96LUNvbmNoYTwvQXV0aG9yPjxZZWFyPjIwMTI8L1llYXI+
PFJlY051bT4xODwvUmVjTnVtPjxyZWNvcmQ+PHJlYy1udW1iZXI+MTg8L3JlYy1udW1iZXI+PGZv
cmVpZ24ta2V5cz48a2V5IGFwcD0iRU4iIGRiLWlkPSI1dnZldGV0MDE1OTBydWVlMnM5cHByc3pm
cjJyZHhlMHN0dGQiPjE4PC9rZXk+PC9mb3JlaWduLWtleXM+PHJlZi10eXBlIG5hbWU9IkpvdXJu
YWwgQXJ0aWNsZSI+MTc8L3JlZi10eXBlPjxjb250cmlidXRvcnM+PGF1dGhvcnM+PGF1dGhvcj5N
dcOxb3otQ29uY2hhLCBELjwvYXV0aG9yPjxhdXRob3I+TWF5ZXMsIFMuPC9hdXRob3I+PGF1dGhv
cj5SaWJhcywgRy48L2F1dGhvcj48YXV0aG9yPkRhdmV5LCBNLlIuPC9hdXRob3I+PC9hdXRob3Jz
PjwvY29udHJpYnV0b3JzPjx0aXRsZXM+PHRpdGxlPlNvbWF0aWMgZW1icnlvZ2VuZXNpcyBmcm9t
IHp5Z290aWMgZW1icnlvcyBhbmQgc2hvb3QtdGlwcyBvZiB0aGUgQ2hpbGVhbiB0cmVlIEdvbW9y
dGVnYSBrZXVsZTwvdGl0bGU+PHNlY29uZGFyeS10aXRsZT5QbGFudCBDZWxsLCBUaXNzdWUgYW5k
IE9yZ2FuIEN1bHR1cmU8L3NlY29uZGFyeS10aXRsZT48L3RpdGxlcz48cGVyaW9kaWNhbD48ZnVs
bC10aXRsZT5QbGFudCBDZWxsLCBUaXNzdWUgYW5kIE9yZ2FuIEN1bHR1cmU8L2Z1bGwtdGl0bGU+
PC9wZXJpb2RpY2FsPjxwYWdlcz4xLTg8L3BhZ2VzPjxkYXRlcz48eWVhcj4yMDEyPC95ZWFyPjwv
ZGF0ZXM+PGlzYm4+MDE2Ny02ODU3PC9pc2JuPjx1cmxzPjwvdXJscz48L3JlY29yZD48L0NpdGU+
PENpdGU+PEF1dGhvcj5aaGFuZzwvQXV0aG9yPjxZZWFyPjIwMTA8L1llYXI+PFJlY051bT4yNjwv
UmVjTnVtPjxyZWNvcmQ+PHJlYy1udW1iZXI+MjY8L3JlYy1udW1iZXI+PGZvcmVpZ24ta2V5cz48
a2V5IGFwcD0iRU4iIGRiLWlkPSI1dnZldGV0MDE1OTBydWVlMnM5cHByc3pmcjJyZHhlMHN0dGQi
PjI2PC9rZXk+PC9mb3JlaWduLWtleXM+PHJlZi10eXBlIG5hbWU9IkpvdXJuYWwgQXJ0aWNsZSI+
MTc8L3JlZi10eXBlPjxjb250cmlidXRvcnM+PGF1dGhvcnM+PGF1dGhvcj5aaGFuZywgTi48L2F1
dGhvcj48YXV0aG9yPkZhbmcsIFcuPC9hdXRob3I+PGF1dGhvcj5TaGksIFkuPC9hdXRob3I+PGF1
dGhvcj5MaXUsIFEuPC9hdXRob3I+PGF1dGhvcj5ZYW5nLCBILjwvYXV0aG9yPjxhdXRob3I+R3Vp
LCBSLjwvYXV0aG9yPjxhdXRob3I+TGluLCBYLjwvYXV0aG9yPjwvYXV0aG9ycz48L2NvbnRyaWJ1
dG9ycz48dGl0bGVzPjx0aXRsZT5Tb21hdGljIGVtYnJ5b2dlbmVzaXMgYW5kIG9yZ2Fub2dlbmVz
aXMgaW4gRGVuZHJvY2FsYW11cyBoYW1pbHRvbmlpPC90aXRsZT48c2Vjb25kYXJ5LXRpdGxlPlBs
YW50IENlbGwsIFRpc3N1ZSBhbmQgT3JnYW4gQ3VsdHVyZTwvc2Vjb25kYXJ5LXRpdGxlPjwvdGl0
bGVzPjxwZXJpb2RpY2FsPjxmdWxsLXRpdGxlPlBsYW50IENlbGwsIFRpc3N1ZSBhbmQgT3JnYW4g
Q3VsdHVyZTwvZnVsbC10aXRsZT48L3BlcmlvZGljYWw+PHBhZ2VzPjMyNS0zMzI8L3BhZ2VzPjx2
b2x1bWU+MTAzPC92b2x1bWU+PG51bWJlcj4zPC9udW1iZXI+PGRhdGVzPjx5ZWFyPjIwMTA8L3ll
YXI+PC9kYXRlcz48aXNibj4wMTY3LTY4NTc8L2lzYm4+PHVybHM+PC91cmxzPjwvcmVjb3JkPjwv
Q2l0ZT48L0VuZE5vdGU+
</w:fldData>
        </w:fldChar>
      </w:r>
      <w:r w:rsidRPr="00083A54">
        <w:rPr>
          <w:rFonts w:ascii="Times New Roman" w:hAnsi="Times New Roman"/>
          <w:sz w:val="20"/>
          <w:szCs w:val="20"/>
        </w:rPr>
        <w:instrText xml:space="preserve"> ADDIN EN.CITE.DATA </w:instrText>
      </w:r>
      <w:r w:rsidRPr="00083A54">
        <w:rPr>
          <w:rFonts w:ascii="Times New Roman" w:hAnsi="Times New Roman"/>
          <w:sz w:val="20"/>
          <w:szCs w:val="20"/>
        </w:rPr>
      </w:r>
      <w:r w:rsidRPr="00083A54">
        <w:rPr>
          <w:rFonts w:ascii="Times New Roman" w:hAnsi="Times New Roman"/>
          <w:sz w:val="20"/>
          <w:szCs w:val="20"/>
        </w:rPr>
        <w:fldChar w:fldCharType="end"/>
      </w:r>
      <w:r w:rsidRPr="00083A54">
        <w:rPr>
          <w:rFonts w:ascii="Times New Roman" w:hAnsi="Times New Roman"/>
          <w:sz w:val="20"/>
          <w:szCs w:val="20"/>
        </w:rPr>
      </w:r>
      <w:r w:rsidRPr="00083A54">
        <w:rPr>
          <w:rFonts w:ascii="Times New Roman" w:hAnsi="Times New Roman"/>
          <w:sz w:val="20"/>
          <w:szCs w:val="20"/>
        </w:rPr>
        <w:fldChar w:fldCharType="separate"/>
      </w:r>
      <w:r w:rsidRPr="00083A54">
        <w:rPr>
          <w:rFonts w:ascii="Times New Roman" w:hAnsi="Times New Roman"/>
          <w:sz w:val="20"/>
          <w:szCs w:val="20"/>
        </w:rPr>
        <w:t>(Hosseini Tafreshi et al. 2011</w:t>
      </w:r>
      <w:r w:rsidR="00B53D5A">
        <w:rPr>
          <w:rFonts w:ascii="Times New Roman" w:hAnsi="Times New Roman" w:hint="eastAsia"/>
          <w:sz w:val="20"/>
          <w:szCs w:val="20"/>
        </w:rPr>
        <w:t>,</w:t>
      </w:r>
      <w:r w:rsidRPr="00083A54">
        <w:rPr>
          <w:rFonts w:ascii="Times New Roman" w:hAnsi="Times New Roman"/>
          <w:sz w:val="20"/>
          <w:szCs w:val="20"/>
        </w:rPr>
        <w:t xml:space="preserve"> Muñoz-Concha et al. 2012</w:t>
      </w:r>
      <w:r w:rsidR="00B53D5A">
        <w:rPr>
          <w:rFonts w:ascii="Times New Roman" w:hAnsi="Times New Roman" w:hint="eastAsia"/>
          <w:sz w:val="20"/>
          <w:szCs w:val="20"/>
        </w:rPr>
        <w:t>,</w:t>
      </w:r>
      <w:r w:rsidRPr="00083A54">
        <w:rPr>
          <w:rFonts w:ascii="Times New Roman" w:hAnsi="Times New Roman"/>
          <w:sz w:val="20"/>
          <w:szCs w:val="20"/>
        </w:rPr>
        <w:t xml:space="preserve"> Zhang et al. 2010)</w:t>
      </w:r>
      <w:r w:rsidRPr="00083A54">
        <w:rPr>
          <w:rFonts w:ascii="Times New Roman" w:hAnsi="Times New Roman"/>
          <w:sz w:val="20"/>
          <w:szCs w:val="20"/>
        </w:rPr>
        <w:fldChar w:fldCharType="end"/>
      </w:r>
      <w:r w:rsidRPr="005E473D">
        <w:rPr>
          <w:rFonts w:ascii="Times New Roman" w:hAnsi="Times New Roman"/>
          <w:sz w:val="20"/>
          <w:szCs w:val="20"/>
        </w:rPr>
        <w:t>.</w:t>
      </w:r>
      <w:r w:rsidRPr="005815FE">
        <w:rPr>
          <w:rFonts w:ascii="Times New Roman" w:hAnsi="Times New Roman"/>
          <w:sz w:val="20"/>
          <w:szCs w:val="20"/>
        </w:rPr>
        <w:t xml:space="preserve"> </w:t>
      </w:r>
      <w:r w:rsidRPr="00530852">
        <w:rPr>
          <w:rFonts w:ascii="Times New Roman" w:hAnsi="Times New Roman"/>
          <w:sz w:val="20"/>
          <w:szCs w:val="20"/>
        </w:rPr>
        <w:t xml:space="preserve">The use of mature zygotic embryos </w:t>
      </w:r>
      <w:r w:rsidRPr="00530852">
        <w:rPr>
          <w:rFonts w:ascii="Times New Roman" w:hAnsi="Times New Roman"/>
          <w:sz w:val="20"/>
          <w:szCs w:val="20"/>
        </w:rPr>
        <w:lastRenderedPageBreak/>
        <w:t xml:space="preserve">for </w:t>
      </w:r>
      <w:r w:rsidRPr="006F174B">
        <w:rPr>
          <w:rFonts w:ascii="Times New Roman" w:hAnsi="Times New Roman"/>
          <w:i/>
          <w:sz w:val="20"/>
          <w:szCs w:val="20"/>
        </w:rPr>
        <w:t xml:space="preserve">A. </w:t>
      </w:r>
      <w:proofErr w:type="spellStart"/>
      <w:r w:rsidRPr="006F174B">
        <w:rPr>
          <w:rFonts w:ascii="Times New Roman" w:hAnsi="Times New Roman"/>
          <w:i/>
          <w:sz w:val="20"/>
          <w:szCs w:val="20"/>
        </w:rPr>
        <w:t>crassicarpa</w:t>
      </w:r>
      <w:proofErr w:type="spellEnd"/>
      <w:r w:rsidRPr="00083A54">
        <w:rPr>
          <w:rFonts w:ascii="Times New Roman" w:hAnsi="Times New Roman"/>
          <w:sz w:val="20"/>
          <w:szCs w:val="20"/>
        </w:rPr>
        <w:t xml:space="preserve"> </w:t>
      </w:r>
      <w:r w:rsidRPr="00530852">
        <w:rPr>
          <w:rFonts w:ascii="Times New Roman" w:hAnsi="Times New Roman"/>
          <w:sz w:val="20"/>
          <w:szCs w:val="20"/>
        </w:rPr>
        <w:t>regeneration eliminates the need for immature explant materials.</w:t>
      </w:r>
      <w:r w:rsidRPr="005E473D">
        <w:rPr>
          <w:rFonts w:ascii="Times New Roman" w:hAnsi="Times New Roman"/>
          <w:sz w:val="20"/>
          <w:szCs w:val="20"/>
        </w:rPr>
        <w:t xml:space="preserve"> </w:t>
      </w:r>
      <w:r w:rsidRPr="00530852">
        <w:rPr>
          <w:rFonts w:ascii="Times New Roman" w:hAnsi="Times New Roman"/>
          <w:sz w:val="20"/>
          <w:szCs w:val="20"/>
        </w:rPr>
        <w:t xml:space="preserve">In this study, we obtained a high rate shoot bud production </w:t>
      </w:r>
      <w:r w:rsidRPr="00083A54">
        <w:rPr>
          <w:rFonts w:ascii="Times New Roman" w:hAnsi="Times New Roman"/>
          <w:sz w:val="20"/>
          <w:szCs w:val="20"/>
        </w:rPr>
        <w:t>in vitro</w:t>
      </w:r>
      <w:r w:rsidRPr="00530852">
        <w:rPr>
          <w:rFonts w:ascii="Times New Roman" w:hAnsi="Times New Roman"/>
          <w:sz w:val="20"/>
          <w:szCs w:val="20"/>
        </w:rPr>
        <w:t xml:space="preserve"> by culturing embryo explants on MS medium containing TDZ and IAA. After shoot elongation and rooting treatments, the regenerated plantlets with healthy roots were hardened and successfully established in soil, with a 97.5% survival rate. The entire regeneration process took less than 5 months.</w:t>
      </w:r>
    </w:p>
    <w:p w:rsidR="00C76066" w:rsidRPr="001C3E6C" w:rsidRDefault="00C76066" w:rsidP="00993BEE">
      <w:pPr>
        <w:adjustRightInd w:val="0"/>
        <w:snapToGrid w:val="0"/>
        <w:spacing w:line="480" w:lineRule="auto"/>
        <w:ind w:firstLineChars="150" w:firstLine="300"/>
        <w:rPr>
          <w:rFonts w:ascii="Times New Roman" w:hAnsi="Times New Roman"/>
          <w:b/>
          <w:bCs/>
          <w:sz w:val="20"/>
          <w:szCs w:val="20"/>
        </w:rPr>
      </w:pPr>
      <w:r w:rsidRPr="00530852">
        <w:rPr>
          <w:rFonts w:ascii="Times New Roman" w:hAnsi="Times New Roman"/>
          <w:sz w:val="20"/>
          <w:szCs w:val="20"/>
        </w:rPr>
        <w:t xml:space="preserve">Plant growth regulators that are known to play a key role in organogenesis can regulate the dedifferentiation and </w:t>
      </w:r>
      <w:proofErr w:type="spellStart"/>
      <w:r w:rsidRPr="00530852">
        <w:rPr>
          <w:rFonts w:ascii="Times New Roman" w:hAnsi="Times New Roman"/>
          <w:sz w:val="20"/>
          <w:szCs w:val="20"/>
        </w:rPr>
        <w:t>redifferentiation</w:t>
      </w:r>
      <w:proofErr w:type="spellEnd"/>
      <w:r w:rsidRPr="00530852">
        <w:rPr>
          <w:rFonts w:ascii="Times New Roman" w:hAnsi="Times New Roman"/>
          <w:sz w:val="20"/>
          <w:szCs w:val="20"/>
        </w:rPr>
        <w:t xml:space="preserve"> of plant cells. Many previous reports showed that low concentrations of </w:t>
      </w:r>
      <w:proofErr w:type="spellStart"/>
      <w:r w:rsidRPr="00530852">
        <w:rPr>
          <w:rFonts w:ascii="Times New Roman" w:hAnsi="Times New Roman"/>
          <w:sz w:val="20"/>
          <w:szCs w:val="20"/>
        </w:rPr>
        <w:t>auxins</w:t>
      </w:r>
      <w:proofErr w:type="spellEnd"/>
      <w:r w:rsidRPr="00530852">
        <w:rPr>
          <w:rFonts w:ascii="Times New Roman" w:hAnsi="Times New Roman"/>
          <w:sz w:val="20"/>
          <w:szCs w:val="20"/>
        </w:rPr>
        <w:t xml:space="preserve"> and </w:t>
      </w:r>
      <w:proofErr w:type="spellStart"/>
      <w:r w:rsidRPr="00530852">
        <w:rPr>
          <w:rFonts w:ascii="Times New Roman" w:hAnsi="Times New Roman"/>
          <w:sz w:val="20"/>
          <w:szCs w:val="20"/>
        </w:rPr>
        <w:t>cytokinins</w:t>
      </w:r>
      <w:proofErr w:type="spellEnd"/>
      <w:r w:rsidRPr="00530852">
        <w:rPr>
          <w:rFonts w:ascii="Times New Roman" w:hAnsi="Times New Roman"/>
          <w:sz w:val="20"/>
          <w:szCs w:val="20"/>
        </w:rPr>
        <w:t xml:space="preserve"> play a critical role in plant regeneration</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&lt;EndNote&gt;&lt;Cite&gt;&lt;Author&gt;Carra&lt;/Author&gt;&lt;Year&gt;2012&lt;/Year&gt;&lt;RecNum&gt;13&lt;/RecNum&gt;&lt;record&gt;&lt;rec-number&gt;13&lt;/rec-number&gt;&lt;foreign-keys&gt;&lt;key app="EN" db-id="5vvetet01590ruee2s9pprszfr2rdxe0sttd"&gt;13&lt;/key&gt;&lt;/foreign-keys&gt;&lt;ref-type name="Journal Article"&gt;17&lt;/ref-type&gt;&lt;contributors&gt;&lt;authors&gt;&lt;author&gt;Carra, A.&lt;/author&gt;&lt;author&gt;Sajeva, M.&lt;/author&gt;&lt;author&gt;Abbate, L.&lt;/author&gt;&lt;author&gt;Siragusa, M.&lt;/author&gt;&lt;author&gt;Sottile, F.&lt;/author&gt;&lt;author&gt;Carimi, F.&lt;/author&gt;&lt;/authors&gt;&lt;/contributors&gt;&lt;titles&gt;&lt;title&gt;In vitro plant regeneration of caper (Capparis spinosa L.) from floral explants and genetic stability of regenerants&lt;/title&gt;&lt;secondary-title&gt;Plant Cell, Tissue and Organ Culture&lt;/secondary-title&gt;&lt;/titles&gt;&lt;periodical&gt;&lt;full-title&gt;Plant Cell, Tissue and Organ Culture&lt;/full-title&gt;&lt;/periodical&gt;&lt;pages&gt;1-9&lt;/pages&gt;&lt;dates&gt;&lt;year&gt;2012&lt;/year&gt;&lt;/dates&gt;&lt;isbn&gt;0167-6857&lt;/isbn&gt;&lt;urls&gt;&lt;/urls&gt;&lt;/record&gt;&lt;/Cite&gt;&lt;Cite&gt;&lt;Author&gt;Yang&lt;/Author&gt;&lt;Year&gt;2012&lt;/Year&gt;&lt;RecNum&gt;24&lt;/RecNum&gt;&lt;record&gt;&lt;rec-number&gt;24&lt;/rec-number&gt;&lt;foreign-keys&gt;&lt;key app="EN" db-id="5vvetet01590ruee2s9pprszfr2rdxe0sttd"&gt;24&lt;/key&gt;&lt;/foreign-keys&gt;&lt;ref-type name="Journal Article"&gt;17&lt;/ref-type&gt;&lt;contributors&gt;&lt;authors&gt;&lt;author&gt;Yang, L.&lt;/author&gt;&lt;author&gt;Li, Y.&lt;/author&gt;&lt;author&gt;Shen, H.&lt;/author&gt;&lt;/authors&gt;&lt;/contributors&gt;&lt;titles&gt;&lt;title&gt;Somatic embryogenesis and plant regeneration from immature zygotic embryo cultures of mountain ash (Sorbus pohuashanensis)&lt;/title&gt;&lt;secondary-title&gt;Plant Cell, Tissue and Organ Culture&lt;/secondary-title&gt;&lt;/titles&gt;&lt;periodical&gt;&lt;full-title&gt;Plant Cell, Tissue and Organ Culture&lt;/full-title&gt;&lt;/periodical&gt;&lt;pages&gt;1-10&lt;/pages&gt;&lt;dates&gt;&lt;year&gt;2012&lt;/year&gt;&lt;/dates&gt;&lt;isbn&gt;0167-6857&lt;/isbn&gt;&lt;urls&gt;&lt;/urls&gt;&lt;/record&gt;&lt;/Cite&gt;&lt;/EndNote&gt;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(Carra et al. 2012</w:t>
      </w:r>
      <w:r w:rsidR="00947882">
        <w:rPr>
          <w:rFonts w:ascii="Times New Roman" w:hAnsi="Times New Roman" w:hint="eastAsia"/>
          <w:noProof/>
          <w:sz w:val="20"/>
          <w:szCs w:val="20"/>
        </w:rPr>
        <w:t>,</w:t>
      </w:r>
      <w:r w:rsidRPr="005E473D">
        <w:rPr>
          <w:rFonts w:ascii="Times New Roman" w:hAnsi="Times New Roman"/>
          <w:noProof/>
          <w:sz w:val="20"/>
          <w:szCs w:val="20"/>
        </w:rPr>
        <w:t xml:space="preserve"> Yang et al. 2012)</w:t>
      </w:r>
      <w:r w:rsidRPr="005E473D">
        <w:rPr>
          <w:rFonts w:ascii="Times New Roman" w:hAnsi="Times New Roman"/>
          <w:sz w:val="20"/>
          <w:szCs w:val="20"/>
        </w:rPr>
        <w:fldChar w:fldCharType="end"/>
      </w:r>
      <w:r w:rsidRPr="005E473D">
        <w:rPr>
          <w:rFonts w:ascii="Times New Roman" w:hAnsi="Times New Roman"/>
          <w:b/>
          <w:bCs/>
          <w:sz w:val="20"/>
          <w:szCs w:val="20"/>
        </w:rPr>
        <w:t>.</w:t>
      </w:r>
      <w:r w:rsidRPr="005E473D">
        <w:t xml:space="preserve"> </w:t>
      </w:r>
      <w:r w:rsidRPr="00530852">
        <w:rPr>
          <w:rFonts w:ascii="Times New Roman" w:hAnsi="Times New Roman"/>
          <w:sz w:val="20"/>
          <w:szCs w:val="20"/>
        </w:rPr>
        <w:t xml:space="preserve">TDZ has been used widely to promote shoot regeneration in many plant species, and generally gives better results than other </w:t>
      </w:r>
      <w:proofErr w:type="spellStart"/>
      <w:r w:rsidRPr="00530852">
        <w:rPr>
          <w:rFonts w:ascii="Times New Roman" w:hAnsi="Times New Roman"/>
          <w:sz w:val="20"/>
          <w:szCs w:val="20"/>
        </w:rPr>
        <w:t>cytokinins</w:t>
      </w:r>
      <w:proofErr w:type="spellEnd"/>
      <w:r>
        <w:rPr>
          <w:rFonts w:ascii="Times New Roman" w:hAnsi="Times New Roman" w:hint="eastAsia"/>
          <w:sz w:val="20"/>
          <w:szCs w:val="20"/>
        </w:rPr>
        <w:t>(</w:t>
      </w:r>
      <w:proofErr w:type="spellStart"/>
      <w:r w:rsidRPr="005E473D">
        <w:rPr>
          <w:rFonts w:ascii="Times New Roman" w:hAnsi="Times New Roman"/>
          <w:noProof/>
          <w:sz w:val="20"/>
          <w:szCs w:val="20"/>
        </w:rPr>
        <w:t>Xie</w:t>
      </w:r>
      <w:proofErr w:type="spellEnd"/>
      <w:r w:rsidRPr="005E473D">
        <w:rPr>
          <w:rFonts w:ascii="Times New Roman" w:hAnsi="Times New Roman"/>
          <w:noProof/>
          <w:sz w:val="20"/>
          <w:szCs w:val="20"/>
        </w:rPr>
        <w:t xml:space="preserve"> and Hong 2001b</w:t>
      </w:r>
      <w:r w:rsidR="00947882">
        <w:rPr>
          <w:rFonts w:ascii="Times New Roman" w:hAnsi="Times New Roman" w:hint="eastAsia"/>
          <w:noProof/>
          <w:sz w:val="20"/>
          <w:szCs w:val="20"/>
        </w:rPr>
        <w:t>,</w:t>
      </w:r>
      <w:r w:rsidRPr="00C26620">
        <w:rPr>
          <w:rFonts w:ascii="Times New Roman" w:hAnsi="Times New Roman"/>
          <w:noProof/>
          <w:sz w:val="20"/>
          <w:szCs w:val="20"/>
        </w:rPr>
        <w:t xml:space="preserve"> </w:t>
      </w:r>
      <w:r w:rsidRPr="005E473D">
        <w:rPr>
          <w:rFonts w:ascii="Times New Roman" w:hAnsi="Times New Roman"/>
          <w:noProof/>
          <w:sz w:val="20"/>
          <w:szCs w:val="20"/>
        </w:rPr>
        <w:t>Abu-Qaoud 2012</w:t>
      </w:r>
      <w:r>
        <w:rPr>
          <w:rFonts w:ascii="Times New Roman" w:hAnsi="Times New Roman" w:hint="eastAsia"/>
          <w:sz w:val="20"/>
          <w:szCs w:val="20"/>
        </w:rPr>
        <w:t>).</w:t>
      </w:r>
      <w:r w:rsidRPr="00530852">
        <w:rPr>
          <w:rFonts w:ascii="Times New Roman" w:hAnsi="Times New Roman"/>
          <w:sz w:val="20"/>
          <w:szCs w:val="20"/>
        </w:rPr>
        <w:t xml:space="preserve"> </w:t>
      </w:r>
      <w:proofErr w:type="spellStart"/>
      <w:r w:rsidRPr="00530852">
        <w:rPr>
          <w:rFonts w:ascii="Times New Roman" w:hAnsi="Times New Roman"/>
          <w:sz w:val="20"/>
          <w:szCs w:val="20"/>
        </w:rPr>
        <w:t>Xie</w:t>
      </w:r>
      <w:proofErr w:type="spellEnd"/>
      <w:r w:rsidRPr="00530852">
        <w:rPr>
          <w:rFonts w:ascii="Times New Roman" w:hAnsi="Times New Roman"/>
          <w:sz w:val="20"/>
          <w:szCs w:val="20"/>
        </w:rPr>
        <w:t xml:space="preserve"> reported that the combination of TDZ and IAA promoted the differentiation of green-yellowish and friable </w:t>
      </w:r>
      <w:proofErr w:type="spellStart"/>
      <w:r w:rsidRPr="00530852">
        <w:rPr>
          <w:rFonts w:ascii="Times New Roman" w:hAnsi="Times New Roman"/>
          <w:sz w:val="20"/>
          <w:szCs w:val="20"/>
        </w:rPr>
        <w:t>embryogenic</w:t>
      </w:r>
      <w:proofErr w:type="spellEnd"/>
      <w:r w:rsidRPr="00530852">
        <w:rPr>
          <w:rFonts w:ascii="Times New Roman" w:hAnsi="Times New Roman"/>
          <w:sz w:val="20"/>
          <w:szCs w:val="20"/>
        </w:rPr>
        <w:t xml:space="preserve"> callus and its development into plantlets via somatic embryogenesis in </w:t>
      </w:r>
      <w:r w:rsidRPr="00530852">
        <w:rPr>
          <w:rFonts w:ascii="Times New Roman" w:hAnsi="Times New Roman"/>
          <w:i/>
          <w:sz w:val="20"/>
          <w:szCs w:val="20"/>
        </w:rPr>
        <w:t xml:space="preserve">A. </w:t>
      </w:r>
      <w:proofErr w:type="spellStart"/>
      <w:r w:rsidRPr="00530852">
        <w:rPr>
          <w:rFonts w:ascii="Times New Roman" w:hAnsi="Times New Roman"/>
          <w:i/>
          <w:sz w:val="20"/>
          <w:szCs w:val="20"/>
        </w:rPr>
        <w:t>mangium</w:t>
      </w:r>
      <w:proofErr w:type="spellEnd"/>
      <w:r w:rsidRPr="00530852">
        <w:rPr>
          <w:rFonts w:ascii="Times New Roman" w:hAnsi="Times New Roman"/>
          <w:i/>
          <w:sz w:val="20"/>
          <w:szCs w:val="20"/>
        </w:rPr>
        <w:t xml:space="preserve"> </w:t>
      </w:r>
      <w:r w:rsidRPr="00530852">
        <w:rPr>
          <w:rFonts w:ascii="Times New Roman" w:hAnsi="Times New Roman"/>
          <w:sz w:val="20"/>
          <w:szCs w:val="20"/>
        </w:rPr>
        <w:t>(</w:t>
      </w:r>
      <w:proofErr w:type="spellStart"/>
      <w:r w:rsidRPr="00530852">
        <w:rPr>
          <w:rFonts w:ascii="Times New Roman" w:hAnsi="Times New Roman"/>
          <w:sz w:val="20"/>
          <w:szCs w:val="20"/>
        </w:rPr>
        <w:t>Xie</w:t>
      </w:r>
      <w:proofErr w:type="spellEnd"/>
      <w:r w:rsidRPr="00530852">
        <w:rPr>
          <w:rFonts w:ascii="Times New Roman" w:hAnsi="Times New Roman"/>
          <w:sz w:val="20"/>
          <w:szCs w:val="20"/>
        </w:rPr>
        <w:t xml:space="preserve"> and Hong 2001b).</w:t>
      </w:r>
      <w:r w:rsidRPr="005E473D">
        <w:rPr>
          <w:rFonts w:ascii="Times New Roman" w:hAnsi="Times New Roman"/>
          <w:sz w:val="20"/>
          <w:szCs w:val="20"/>
        </w:rPr>
        <w:t xml:space="preserve"> TDZ at</w:t>
      </w:r>
      <w:r w:rsidRPr="005E473D">
        <w:rPr>
          <w:rFonts w:ascii="Times New Roman" w:hAnsi="Times New Roman"/>
          <w:b/>
          <w:bCs/>
          <w:sz w:val="20"/>
          <w:szCs w:val="20"/>
        </w:rPr>
        <w:t xml:space="preserve"> </w:t>
      </w:r>
      <w:r w:rsidRPr="005E473D">
        <w:rPr>
          <w:rFonts w:ascii="Times New Roman" w:hAnsi="Times New Roman"/>
          <w:sz w:val="20"/>
          <w:szCs w:val="20"/>
        </w:rPr>
        <w:t xml:space="preserve">moderately low concentrations was useful for </w:t>
      </w:r>
      <w:proofErr w:type="spellStart"/>
      <w:r w:rsidRPr="005E473D">
        <w:rPr>
          <w:rFonts w:ascii="Times New Roman" w:hAnsi="Times New Roman"/>
          <w:sz w:val="20"/>
          <w:szCs w:val="20"/>
        </w:rPr>
        <w:t>micropropagation</w:t>
      </w:r>
      <w:proofErr w:type="spellEnd"/>
      <w:r w:rsidRPr="005E473D">
        <w:rPr>
          <w:rFonts w:ascii="Times New Roman" w:hAnsi="Times New Roman"/>
          <w:sz w:val="20"/>
          <w:szCs w:val="20"/>
        </w:rPr>
        <w:t xml:space="preserve"> of woody species</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&lt;EndNote&gt;&lt;Cite&gt;&lt;Author&gt;Lu&lt;/Author&gt;&lt;Year&gt;1993&lt;/Year&gt;&lt;RecNum&gt;16&lt;/RecNum&gt;&lt;record&gt;&lt;rec-number&gt;16&lt;/rec-number&gt;&lt;foreign-keys&gt;&lt;key app="EN" db-id="5vvetet01590ruee2s9pprszfr2rdxe0sttd"&gt;16&lt;/key&gt;&lt;/foreign-keys&gt;&lt;ref-type name="Journal Article"&gt;17&lt;/ref-type&gt;&lt;contributors&gt;&lt;authors&gt;&lt;author&gt;Lu, C.Y.&lt;/author&gt;&lt;/authors&gt;&lt;/contributors&gt;&lt;titles&gt;&lt;title&gt;The use of thidiazuron in tissue culture&lt;/title&gt;&lt;secondary-title&gt;In Vitro Cellular &amp;amp; Developmental Biology-Plant&lt;/secondary-title&gt;&lt;/titles&gt;&lt;periodical&gt;&lt;full-title&gt;In Vitro Cellular &amp;amp; Developmental Biology-Plant&lt;/full-title&gt;&lt;/periodical&gt;&lt;pages&gt;92-96&lt;/pages&gt;&lt;volume&gt;29&lt;/volume&gt;&lt;number&gt;2&lt;/number&gt;&lt;dates&gt;&lt;year&gt;1993&lt;/year&gt;&lt;/dates&gt;&lt;isbn&gt;1054-5476&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(Lu 1993)</w:t>
      </w:r>
      <w:r w:rsidRPr="005E473D">
        <w:rPr>
          <w:rFonts w:ascii="Times New Roman" w:hAnsi="Times New Roman"/>
          <w:sz w:val="20"/>
          <w:szCs w:val="20"/>
        </w:rPr>
        <w:fldChar w:fldCharType="end"/>
      </w:r>
      <w:r w:rsidRPr="005E473D">
        <w:rPr>
          <w:rFonts w:ascii="Times New Roman" w:hAnsi="Times New Roman"/>
          <w:sz w:val="20"/>
          <w:szCs w:val="20"/>
        </w:rPr>
        <w:t>.</w:t>
      </w:r>
      <w:r w:rsidRPr="005E473D">
        <w:rPr>
          <w:rFonts w:ascii="Times New Roman" w:hAnsi="Times New Roman"/>
          <w:b/>
          <w:bCs/>
          <w:sz w:val="20"/>
          <w:szCs w:val="20"/>
        </w:rPr>
        <w:t xml:space="preserve"> </w:t>
      </w:r>
      <w:r w:rsidRPr="00530852">
        <w:rPr>
          <w:rFonts w:ascii="Times New Roman" w:hAnsi="Times New Roman"/>
          <w:sz w:val="20"/>
          <w:szCs w:val="20"/>
        </w:rPr>
        <w:t xml:space="preserve">Our results showed that TDZ effectively induced adventitious bud formation in </w:t>
      </w:r>
      <w:r w:rsidRPr="00530852">
        <w:rPr>
          <w:rFonts w:ascii="Times New Roman" w:hAnsi="Times New Roman"/>
          <w:i/>
          <w:sz w:val="20"/>
          <w:szCs w:val="20"/>
        </w:rPr>
        <w:t xml:space="preserve">A. </w:t>
      </w:r>
      <w:proofErr w:type="spellStart"/>
      <w:r w:rsidRPr="00530852">
        <w:rPr>
          <w:rFonts w:ascii="Times New Roman" w:hAnsi="Times New Roman"/>
          <w:i/>
          <w:sz w:val="20"/>
          <w:szCs w:val="20"/>
        </w:rPr>
        <w:t>crassicarpa</w:t>
      </w:r>
      <w:proofErr w:type="spellEnd"/>
      <w:r w:rsidRPr="00530852">
        <w:rPr>
          <w:rFonts w:ascii="Times New Roman" w:hAnsi="Times New Roman"/>
          <w:i/>
          <w:sz w:val="20"/>
          <w:szCs w:val="20"/>
        </w:rPr>
        <w:t xml:space="preserve">. </w:t>
      </w:r>
      <w:r w:rsidRPr="00530852">
        <w:rPr>
          <w:rFonts w:ascii="Times New Roman" w:hAnsi="Times New Roman"/>
          <w:sz w:val="20"/>
          <w:szCs w:val="20"/>
        </w:rPr>
        <w:t xml:space="preserve">It was reported that the </w:t>
      </w:r>
      <w:proofErr w:type="spellStart"/>
      <w:r w:rsidRPr="00530852">
        <w:rPr>
          <w:rFonts w:ascii="Times New Roman" w:hAnsi="Times New Roman"/>
          <w:sz w:val="20"/>
          <w:szCs w:val="20"/>
        </w:rPr>
        <w:t>phytohormone</w:t>
      </w:r>
      <w:proofErr w:type="spellEnd"/>
      <w:r w:rsidRPr="00530852">
        <w:rPr>
          <w:rFonts w:ascii="Times New Roman" w:hAnsi="Times New Roman"/>
          <w:sz w:val="20"/>
          <w:szCs w:val="20"/>
        </w:rPr>
        <w:t xml:space="preserve"> GA</w:t>
      </w:r>
      <w:r w:rsidRPr="00530852">
        <w:rPr>
          <w:rFonts w:ascii="Times New Roman" w:hAnsi="Times New Roman"/>
          <w:sz w:val="20"/>
          <w:szCs w:val="20"/>
          <w:vertAlign w:val="subscript"/>
        </w:rPr>
        <w:t>3</w:t>
      </w:r>
      <w:r w:rsidRPr="00530852">
        <w:rPr>
          <w:rFonts w:ascii="Times New Roman" w:hAnsi="Times New Roman"/>
          <w:sz w:val="20"/>
          <w:szCs w:val="20"/>
        </w:rPr>
        <w:t xml:space="preserve"> promoted plant growth by stimulating cellular expansion</w:t>
      </w:r>
      <w:r w:rsidRPr="005E473D">
        <w:rPr>
          <w:rFonts w:ascii="Times New Roman" w:hAnsi="Times New Roman"/>
          <w:sz w:val="20"/>
          <w:szCs w:val="20"/>
        </w:rPr>
        <w:fldChar w:fldCharType="begin"/>
      </w:r>
      <w:r w:rsidRPr="005E473D">
        <w:rPr>
          <w:rFonts w:ascii="Times New Roman" w:hAnsi="Times New Roman" w:hint="eastAsia"/>
          <w:sz w:val="20"/>
          <w:szCs w:val="20"/>
        </w:rPr>
        <w:instrText xml:space="preserve"> ADDIN EN.CITE &lt;EndNote&gt;&lt;Cite&gt;&lt;Author&gt;Sauret</w:instrText>
      </w:r>
      <w:r w:rsidRPr="005E473D">
        <w:rPr>
          <w:rFonts w:ascii="Times New Roman" w:hAnsi="Times New Roman" w:hint="eastAsia"/>
          <w:sz w:val="20"/>
          <w:szCs w:val="20"/>
        </w:rPr>
        <w:instrText>‐</w:instrText>
      </w:r>
      <w:r w:rsidRPr="005E473D">
        <w:rPr>
          <w:rFonts w:ascii="Times New Roman" w:hAnsi="Times New Roman" w:hint="eastAsia"/>
          <w:sz w:val="20"/>
          <w:szCs w:val="20"/>
        </w:rPr>
        <w:instrText>G</w:instrText>
      </w:r>
      <w:r w:rsidRPr="005E473D">
        <w:rPr>
          <w:rFonts w:ascii="Times New Roman" w:hAnsi="Times New Roman" w:hint="eastAsia"/>
          <w:sz w:val="20"/>
          <w:szCs w:val="20"/>
        </w:rPr>
        <w:instrText>ü</w:instrText>
      </w:r>
      <w:r w:rsidRPr="005E473D">
        <w:rPr>
          <w:rFonts w:ascii="Times New Roman" w:hAnsi="Times New Roman" w:hint="eastAsia"/>
          <w:sz w:val="20"/>
          <w:szCs w:val="20"/>
        </w:rPr>
        <w:instrText>eto&lt;/Author&gt;&lt;Year&gt;2012&lt;/Year&gt;&lt;RecNum&gt;48&lt;/RecNum&gt;&lt;record&gt;&lt;rec-number&gt;48&lt;/rec-number&gt;&lt;foreign-keys&gt;&lt;key app="EN" db-id="5vvetet01590ruee2s9pprszfr2rdxe0sttd"&gt;48&lt;/key&gt;&lt;/foreign-keys&gt;&lt;ref-type name="Journal Article"&gt;17&lt;/ref-type&gt;&lt;contributors&gt;&lt;authors&gt;&lt;author&gt;Sauret</w:instrText>
      </w:r>
      <w:r w:rsidRPr="005E473D">
        <w:rPr>
          <w:rFonts w:ascii="Times New Roman" w:hAnsi="Times New Roman" w:hint="eastAsia"/>
          <w:sz w:val="20"/>
          <w:szCs w:val="20"/>
        </w:rPr>
        <w:instrText>‐</w:instrText>
      </w:r>
      <w:r w:rsidRPr="005E473D">
        <w:rPr>
          <w:rFonts w:ascii="Times New Roman" w:hAnsi="Times New Roman" w:hint="eastAsia"/>
          <w:sz w:val="20"/>
          <w:szCs w:val="20"/>
        </w:rPr>
        <w:instrText>G</w:instrText>
      </w:r>
      <w:r w:rsidRPr="005E473D">
        <w:rPr>
          <w:rFonts w:ascii="Times New Roman" w:hAnsi="Times New Roman" w:hint="eastAsia"/>
          <w:sz w:val="20"/>
          <w:szCs w:val="20"/>
        </w:rPr>
        <w:instrText>ü</w:instrText>
      </w:r>
      <w:r w:rsidRPr="005E473D">
        <w:rPr>
          <w:rFonts w:ascii="Times New Roman" w:hAnsi="Times New Roman" w:hint="eastAsia"/>
          <w:sz w:val="20"/>
          <w:szCs w:val="20"/>
        </w:rPr>
        <w:instrText>eto, S.&lt;/author&gt;&lt;author&gt;Calder, G.&lt;/author&gt;&lt;author&gt;Harberd, N.P.&lt;/author&gt;&lt;/authors&gt;&lt;/contributors&gt;&lt;titles&gt;&lt;title&gt;Transient gibberellin application promotes Arabidopsis thaliana hypocotyl cell elonga</w:instrText>
      </w:r>
      <w:r w:rsidRPr="005E473D">
        <w:rPr>
          <w:rFonts w:ascii="Times New Roman" w:hAnsi="Times New Roman"/>
          <w:sz w:val="20"/>
          <w:szCs w:val="20"/>
        </w:rPr>
        <w:instrText>tion without maintaining transverse orientation of microtubules on the outer tangential wall of epidermal cells&lt;/title&gt;&lt;secondary-title&gt;The Plant Journal&lt;/secondary-title&gt;&lt;/titles&gt;&lt;periodical&gt;&lt;full-title&gt;The Plant Journal&lt;/full-title&gt;&lt;/periodical&gt;&lt;dates&gt;&lt;year&gt;2012&lt;/year&gt;&lt;/dates&gt;&lt;publisher&gt;Wiley Online Library&lt;/publisher&gt;&lt;isbn&gt;1365-313X&lt;/isbn&gt;&lt;urls&gt;&lt;/urls&gt;&lt;/record&gt;&lt;/Cite&gt;&lt;/EndNote&gt;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hint="eastAsia"/>
          <w:noProof/>
          <w:sz w:val="20"/>
          <w:szCs w:val="20"/>
        </w:rPr>
        <w:t>(Sauret</w:t>
      </w:r>
      <w:r w:rsidRPr="005E473D">
        <w:rPr>
          <w:rFonts w:ascii="Times New Roman" w:hAnsi="Times New Roman" w:hint="eastAsia"/>
          <w:noProof/>
          <w:sz w:val="20"/>
          <w:szCs w:val="20"/>
        </w:rPr>
        <w:t>‐</w:t>
      </w:r>
      <w:r w:rsidRPr="005E473D">
        <w:rPr>
          <w:rFonts w:ascii="Times New Roman" w:hAnsi="Times New Roman" w:hint="eastAsia"/>
          <w:noProof/>
          <w:sz w:val="20"/>
          <w:szCs w:val="20"/>
        </w:rPr>
        <w:t>G</w:t>
      </w:r>
      <w:r w:rsidRPr="005E473D">
        <w:rPr>
          <w:rFonts w:ascii="Times New Roman" w:hAnsi="Times New Roman" w:hint="eastAsia"/>
          <w:noProof/>
          <w:sz w:val="20"/>
          <w:szCs w:val="20"/>
        </w:rPr>
        <w:t>ü</w:t>
      </w:r>
      <w:r w:rsidRPr="005E473D">
        <w:rPr>
          <w:rFonts w:ascii="Times New Roman" w:hAnsi="Times New Roman" w:hint="eastAsia"/>
          <w:noProof/>
          <w:sz w:val="20"/>
          <w:szCs w:val="20"/>
        </w:rPr>
        <w:t>eto et al. 2012)</w:t>
      </w:r>
      <w:r w:rsidRPr="005E473D">
        <w:rPr>
          <w:rFonts w:ascii="Times New Roman" w:hAnsi="Times New Roman"/>
          <w:sz w:val="20"/>
          <w:szCs w:val="20"/>
        </w:rPr>
        <w:fldChar w:fldCharType="end"/>
      </w:r>
      <w:r w:rsidRPr="005E473D">
        <w:rPr>
          <w:rFonts w:ascii="Times New Roman" w:hAnsi="Times New Roman" w:hint="eastAsia"/>
          <w:sz w:val="20"/>
          <w:szCs w:val="20"/>
        </w:rPr>
        <w:t xml:space="preserve"> </w:t>
      </w:r>
      <w:r w:rsidRPr="00530852">
        <w:rPr>
          <w:rFonts w:ascii="Times New Roman" w:hAnsi="Times New Roman"/>
          <w:sz w:val="20"/>
          <w:szCs w:val="20"/>
        </w:rPr>
        <w:t xml:space="preserve">and induced shoot elongation in species that were normally recalcitrant to elongation </w:t>
      </w:r>
      <w:r w:rsidRPr="00530852">
        <w:rPr>
          <w:rFonts w:ascii="Times New Roman" w:hAnsi="Times New Roman"/>
          <w:i/>
          <w:sz w:val="20"/>
          <w:szCs w:val="20"/>
        </w:rPr>
        <w:t>in vitro</w:t>
      </w:r>
      <w:r w:rsidRPr="005E473D">
        <w:rPr>
          <w:rFonts w:ascii="Times New Roman" w:hAnsi="Times New Roman"/>
          <w:sz w:val="20"/>
          <w:szCs w:val="20"/>
        </w:rPr>
        <w:t xml:space="preserve"> </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&lt;EndNote&gt;&lt;Cite&gt;&lt;Author&gt;Phinney&lt;/Author&gt;&lt;Year&gt;1984&lt;/Year&gt;&lt;RecNum&gt;29&lt;/RecNum&gt;&lt;record&gt;&lt;rec-number&gt;29&lt;/rec-number&gt;&lt;foreign-keys&gt;&lt;key app="EN" db-id="5vvetet01590ruee2s9pprszfr2rdxe0sttd"&gt;29&lt;/key&gt;&lt;/foreign-keys&gt;&lt;ref-type name="Journal Article"&gt;17&lt;/ref-type&gt;&lt;contributors&gt;&lt;authors&gt;&lt;author&gt;Phinney, BO&lt;/author&gt;&lt;/authors&gt;&lt;/contributors&gt;&lt;titles&gt;&lt;title&gt;Gibberellin A1, dwarfism and the control of shoot elongation in higher plants&lt;/title&gt;&lt;secondary-title&gt;The biosynthesis and metabolism of plant hormones&lt;/secondary-title&gt;&lt;/titles&gt;&lt;periodical&gt;&lt;full-title&gt;The biosynthesis and metabolism of plant hormones&lt;/full-title&gt;&lt;/periodical&gt;&lt;pages&gt;17-41&lt;/pages&gt;&lt;volume&gt;23&lt;/volume&gt;&lt;dates&gt;&lt;year&gt;1984&lt;/year&gt;&lt;/dates&gt;&lt;urls&gt;&lt;/urls&gt;&lt;/record&gt;&lt;/Cite&gt;&lt;/EndNote&gt;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(Phinney 1984)</w:t>
      </w:r>
      <w:r w:rsidRPr="005E473D">
        <w:rPr>
          <w:rFonts w:ascii="Times New Roman" w:hAnsi="Times New Roman"/>
          <w:sz w:val="20"/>
          <w:szCs w:val="20"/>
        </w:rPr>
        <w:fldChar w:fldCharType="end"/>
      </w:r>
      <w:r w:rsidRPr="005E473D">
        <w:rPr>
          <w:rFonts w:ascii="Times New Roman" w:hAnsi="Times New Roman"/>
          <w:sz w:val="20"/>
          <w:szCs w:val="20"/>
        </w:rPr>
        <w:t>.</w:t>
      </w:r>
      <w:r w:rsidRPr="005E473D">
        <w:rPr>
          <w:rFonts w:ascii="Times New Roman" w:hAnsi="Times New Roman" w:hint="eastAsia"/>
          <w:sz w:val="20"/>
          <w:szCs w:val="20"/>
        </w:rPr>
        <w:t xml:space="preserve"> </w:t>
      </w:r>
      <w:r w:rsidRPr="00530852">
        <w:rPr>
          <w:rFonts w:ascii="Times New Roman" w:hAnsi="Times New Roman"/>
          <w:sz w:val="20"/>
          <w:szCs w:val="20"/>
        </w:rPr>
        <w:t xml:space="preserve">We tested the effects of </w:t>
      </w:r>
      <w:bookmarkStart w:id="60" w:name="OLE_LINK65"/>
      <w:bookmarkStart w:id="61" w:name="OLE_LINK66"/>
      <w:r w:rsidRPr="00530852">
        <w:rPr>
          <w:rFonts w:ascii="Times New Roman" w:hAnsi="Times New Roman"/>
          <w:sz w:val="20"/>
          <w:szCs w:val="20"/>
        </w:rPr>
        <w:t>GA</w:t>
      </w:r>
      <w:r w:rsidRPr="00530852">
        <w:rPr>
          <w:rFonts w:ascii="Times New Roman" w:hAnsi="Times New Roman"/>
          <w:sz w:val="20"/>
          <w:szCs w:val="20"/>
          <w:vertAlign w:val="subscript"/>
        </w:rPr>
        <w:t>3</w:t>
      </w:r>
      <w:bookmarkEnd w:id="60"/>
      <w:bookmarkEnd w:id="61"/>
      <w:r w:rsidRPr="00530852">
        <w:rPr>
          <w:rFonts w:ascii="Times New Roman" w:hAnsi="Times New Roman"/>
          <w:sz w:val="20"/>
          <w:szCs w:val="20"/>
        </w:rPr>
        <w:t xml:space="preserve"> on shoot elongation, and found that it had a promoting effect (Table 2). This finding demonstrated that GA</w:t>
      </w:r>
      <w:r w:rsidRPr="00530852">
        <w:rPr>
          <w:rFonts w:ascii="Times New Roman" w:hAnsi="Times New Roman"/>
          <w:sz w:val="20"/>
          <w:szCs w:val="20"/>
          <w:vertAlign w:val="subscript"/>
        </w:rPr>
        <w:t xml:space="preserve">3 </w:t>
      </w:r>
      <w:r w:rsidRPr="00530852">
        <w:rPr>
          <w:rFonts w:ascii="Times New Roman" w:hAnsi="Times New Roman"/>
          <w:sz w:val="20"/>
          <w:szCs w:val="20"/>
        </w:rPr>
        <w:t xml:space="preserve">may have a significant role in the shoot elongation of </w:t>
      </w:r>
      <w:r w:rsidRPr="00530852">
        <w:rPr>
          <w:rFonts w:ascii="Times New Roman" w:hAnsi="Times New Roman"/>
          <w:i/>
          <w:sz w:val="20"/>
          <w:szCs w:val="20"/>
        </w:rPr>
        <w:t xml:space="preserve">A. </w:t>
      </w:r>
      <w:proofErr w:type="spellStart"/>
      <w:r w:rsidRPr="00530852">
        <w:rPr>
          <w:rFonts w:ascii="Times New Roman" w:hAnsi="Times New Roman"/>
          <w:i/>
          <w:sz w:val="20"/>
          <w:szCs w:val="20"/>
        </w:rPr>
        <w:t>crassicarpa</w:t>
      </w:r>
      <w:proofErr w:type="spellEnd"/>
      <w:r w:rsidRPr="00530852">
        <w:rPr>
          <w:rFonts w:ascii="Times New Roman" w:hAnsi="Times New Roman"/>
          <w:i/>
          <w:sz w:val="20"/>
          <w:szCs w:val="20"/>
        </w:rPr>
        <w:t>.</w:t>
      </w:r>
    </w:p>
    <w:p w:rsidR="00C76066" w:rsidRPr="001C3E6C" w:rsidRDefault="00C76066" w:rsidP="00C87D3C">
      <w:pPr>
        <w:pStyle w:val="2"/>
        <w:adjustRightInd w:val="0"/>
        <w:snapToGrid w:val="0"/>
        <w:spacing w:line="480" w:lineRule="auto"/>
        <w:ind w:firstLineChars="150" w:firstLine="300"/>
        <w:jc w:val="both"/>
        <w:rPr>
          <w:rFonts w:ascii="Times New Roman" w:hAnsi="Times New Roman"/>
          <w:b w:val="0"/>
          <w:sz w:val="20"/>
          <w:szCs w:val="20"/>
        </w:rPr>
      </w:pPr>
      <w:r w:rsidRPr="00530852">
        <w:rPr>
          <w:rFonts w:ascii="Times New Roman" w:hAnsi="Times New Roman"/>
          <w:b w:val="0"/>
          <w:sz w:val="20"/>
          <w:szCs w:val="20"/>
        </w:rPr>
        <w:t>Shoots formed roots on 1/2 MS medium supplemented with IBA, which has been reported to be the optimum PGR to induce the root-forming response of shoots</w:t>
      </w:r>
      <w:r w:rsidRPr="005E473D">
        <w:rPr>
          <w:rFonts w:ascii="Times New Roman" w:hAnsi="Times New Roman" w:cs="Times New Roman"/>
          <w:b w:val="0"/>
          <w:sz w:val="20"/>
          <w:szCs w:val="20"/>
        </w:rPr>
        <w:t xml:space="preserve"> </w:t>
      </w:r>
      <w:r w:rsidRPr="005E473D">
        <w:rPr>
          <w:rFonts w:ascii="Times New Roman" w:hAnsi="Times New Roman" w:cs="Times New Roman"/>
          <w:b w:val="0"/>
          <w:sz w:val="20"/>
          <w:szCs w:val="20"/>
        </w:rPr>
        <w:fldChar w:fldCharType="begin"/>
      </w:r>
      <w:r w:rsidRPr="005E473D">
        <w:rPr>
          <w:rFonts w:ascii="Times New Roman" w:hAnsi="Times New Roman" w:cs="Times New Roman"/>
          <w:b w:val="0"/>
          <w:sz w:val="20"/>
          <w:szCs w:val="20"/>
        </w:rPr>
        <w:instrText xml:space="preserve"> ADDIN EN.CITE &lt;EndNote&gt;&lt;Cite&gt;&lt;Author&gt;Wakhlu&lt;/Author&gt;&lt;Year&gt;1989&lt;/Year&gt;&lt;RecNum&gt;49&lt;/RecNum&gt;&lt;record&gt;&lt;rec-number&gt;49&lt;/rec-number&gt;&lt;foreign-keys&gt;&lt;key app="EN" db-id="5vvetet01590ruee2s9pprszfr2rdxe0sttd"&gt;49&lt;/key&gt;&lt;/foreign-keys&gt;&lt;ref-type name="Journal Article"&gt;17&lt;/ref-type&gt;&lt;contributors&gt;&lt;authors&gt;&lt;author&gt;Wakhlu, AK&lt;/author&gt;&lt;author&gt;Barna, KS&lt;/author&gt;&lt;/authors&gt;&lt;/contributors&gt;&lt;titles&gt;&lt;title&gt;Callus initiation, growth and plant regeneration in Plantago ovata Forsk. cv. GI-2&lt;/title&gt;&lt;secondary-title&gt;Plant Cell, Tissue and Organ Culture&lt;/secondary-title&gt;&lt;/titles&gt;&lt;periodical&gt;&lt;full-title&gt;Plant Cell, Tissue and Organ Culture&lt;/full-title&gt;&lt;/periodical&gt;&lt;pages&gt;235-241&lt;/pages&gt;&lt;volume&gt;17&lt;/volume&gt;&lt;number&gt;2&lt;/number&gt;&lt;dates&gt;&lt;year&gt;1989&lt;/year&gt;&lt;/dates&gt;&lt;publisher&gt;Springer&lt;/publisher&gt;&lt;isbn&gt;0167-6857&lt;/isbn&gt;&lt;urls&gt;&lt;/urls&gt;&lt;/record&gt;&lt;/Cite&gt;&lt;/EndNote&gt;</w:instrText>
      </w:r>
      <w:r w:rsidRPr="005E473D">
        <w:rPr>
          <w:rFonts w:ascii="Times New Roman" w:hAnsi="Times New Roman" w:cs="Times New Roman"/>
          <w:b w:val="0"/>
          <w:sz w:val="20"/>
          <w:szCs w:val="20"/>
        </w:rPr>
        <w:fldChar w:fldCharType="separate"/>
      </w:r>
      <w:r w:rsidRPr="005E473D">
        <w:rPr>
          <w:rFonts w:ascii="Times New Roman" w:hAnsi="Times New Roman" w:cs="Times New Roman"/>
          <w:b w:val="0"/>
          <w:noProof/>
          <w:sz w:val="20"/>
          <w:szCs w:val="20"/>
        </w:rPr>
        <w:t>(Wakhlu and Barna 1989)</w:t>
      </w:r>
      <w:r w:rsidRPr="005E473D">
        <w:rPr>
          <w:rFonts w:ascii="Times New Roman" w:hAnsi="Times New Roman" w:cs="Times New Roman"/>
          <w:b w:val="0"/>
          <w:sz w:val="20"/>
          <w:szCs w:val="20"/>
        </w:rPr>
        <w:fldChar w:fldCharType="end"/>
      </w:r>
      <w:r>
        <w:rPr>
          <w:rFonts w:ascii="Times New Roman" w:hAnsi="Times New Roman" w:cs="Times New Roman" w:hint="eastAsia"/>
          <w:b w:val="0"/>
          <w:sz w:val="20"/>
          <w:szCs w:val="20"/>
        </w:rPr>
        <w:t>.</w:t>
      </w:r>
      <w:bookmarkStart w:id="62" w:name="OLE_LINK83"/>
      <w:bookmarkStart w:id="63" w:name="OLE_LINK84"/>
      <w:r w:rsidRPr="00530852">
        <w:rPr>
          <w:rFonts w:ascii="Times New Roman" w:hAnsi="Times New Roman"/>
          <w:b w:val="0"/>
          <w:sz w:val="20"/>
          <w:szCs w:val="20"/>
        </w:rPr>
        <w:t xml:space="preserve"> IBA has been used to induce rooting in the regeneration process for many species </w:t>
      </w:r>
      <w:r w:rsidRPr="005E473D">
        <w:rPr>
          <w:rFonts w:ascii="Times New Roman" w:hAnsi="Times New Roman" w:cs="Times New Roman"/>
          <w:b w:val="0"/>
          <w:sz w:val="20"/>
          <w:szCs w:val="20"/>
        </w:rPr>
        <w:fldChar w:fldCharType="begin">
          <w:fldData xml:space="preserve">PEVuZE5vdGU+PENpdGU+PEF1dGhvcj5SYWZpcXVlPC9BdXRob3I+PFllYXI+MjAxMjwvWWVhcj48
UmVjTnVtPjM2PC9SZWNOdW0+PHJlY29yZD48cmVjLW51bWJlcj4zNjwvcmVjLW51bWJlcj48Zm9y
ZWlnbi1rZXlzPjxrZXkgYXBwPSJFTiIgZGItaWQ9IjV2dmV0ZXQwMTU5MHJ1ZWUyczlwcHJzemZy
MnJkeGUwc3R0ZCI+MzY8L2tleT48L2ZvcmVpZ24ta2V5cz48cmVmLXR5cGUgbmFtZT0iSm91cm5h
bCBBcnRpY2xlIj4xNzwvcmVmLXR5cGU+PGNvbnRyaWJ1dG9ycz48YXV0aG9ycz48YXV0aG9yPlJh
ZmlxdWUsIFIuPC9hdXRob3I+PGF1dGhvcj5GYXRpbWEsIEIuPC9hdXRob3I+PGF1dGhvcj5NdXNo
dGFxLCBTLjwvYXV0aG9yPjxhdXRob3I+SXFiYWwsIE0uUy48L2F1dGhvcj48YXV0aG9yPlJhc2hl
ZWQsIE0uPC9hdXRob3I+PGF1dGhvcj5BbGksIE0uPC9hdXRob3I+PGF1dGhvcj5IYXNhbiwgUy5a
LlUuPC9hdXRob3I+PC9hdXRob3JzPjwvY29udHJpYnV0b3JzPjx0aXRsZXM+PHRpdGxlPkVmZmVj
dCBvZiBpbmRvbGUtMy1idXR5cmljIGFjaWQgKElCQSkgb24gaW4gdml0cm8gcm9vdCBpbmR1Y3Rp
b24gaW4gZGVuZHJvYml1bSBvcmNoaWQgKERlbmRyb2JpdW0gc2FiaW4gSC4pPC90aXRsZT48c2Vj
b25kYXJ5LXRpdGxlPkFmcmljYW4gSm91cm5hbCBvZiBCaW90ZWNobm9sb2d5PC9zZWNvbmRhcnkt
dGl0bGU+PC90aXRsZXM+PHBlcmlvZGljYWw+PGZ1bGwtdGl0bGU+QWZyaWNhbiBKb3VybmFsIG9m
IEJpb3RlY2hub2xvZ3k8L2Z1bGwtdGl0bGU+PC9wZXJpb2RpY2FsPjxwYWdlcz40NjczLTQ2NzU8
L3BhZ2VzPjx2b2x1bWU+MTE8L3ZvbHVtZT48bnVtYmVyPjIwPC9udW1iZXI+PGRhdGVzPjx5ZWFy
PjIwMTI8L3llYXI+PC9kYXRlcz48aXNibj4xNjg0LTUzMTU8L2lzYm4+PHVybHM+PC91cmxzPjwv
cmVjb3JkPjwvQ2l0ZT48Q2l0ZT48QXV0aG9yPlNhaGluLURlbWlyYmFnPC9BdXRob3I+PFllYXI+
MjAxMDwvWWVhcj48UmVjTnVtPjI3PC9SZWNOdW0+PHJlY29yZD48cmVjLW51bWJlcj4yNzwvcmVj
LW51bWJlcj48Zm9yZWlnbi1rZXlzPjxrZXkgYXBwPSJFTiIgZGItaWQ9IjV2dmV0ZXQwMTU5MHJ1
ZWUyczlwcHJzemZyMnJkeGUwc3R0ZCI+Mjc8L2tleT48L2ZvcmVpZ24ta2V5cz48cmVmLXR5cGUg
bmFtZT0iSm91cm5hbCBBcnRpY2xlIj4xNzwvcmVmLXR5cGU+PGNvbnRyaWJ1dG9ycz48YXV0aG9y
cz48YXV0aG9yPlNhaGluLURlbWlyYmFnLCBOLjwvYXV0aG9yPjxhdXRob3I+S2VuZGlyLCBILjwv
YXV0aG9yPjxhdXRob3I+S2hhd2FyLCBLLk0uPC9hdXRob3I+PGF1dGhvcj5DaWZ0Y2ksIEMuWS48
L2F1dGhvcj48L2F1dGhvcnM+PC9jb250cmlidXRvcnM+PHRpdGxlcz48dGl0bGU+SW4gdml0cm8g
cmVnZW5lcmF0aW9uIG9mIFR1cmtpc2ggZHdhcmYgY2hpY2tsaW5nIChMYXRoeXJ1cyBjaWNlcmEg
TCkgdXNpbmcgaW1tYXR1cmUgenlnb3RpYyBlbWJyeW8gZXhwbGFudDwvdGl0bGU+PHNlY29uZGFy
eS10aXRsZT5BZnJpY2FuIEpvdXJuYWwgb2YgQmlvdGVjaG5vbG9neTwvc2Vjb25kYXJ5LXRpdGxl
PjwvdGl0bGVzPjxwZXJpb2RpY2FsPjxmdWxsLXRpdGxlPkFmcmljYW4gSm91cm5hbCBvZiBCaW90
ZWNobm9sb2d5PC9mdWxsLXRpdGxlPjwvcGVyaW9kaWNhbD48dm9sdW1lPjc8L3ZvbHVtZT48bnVt
YmVyPjEyPC9udW1iZXI+PGRhdGVzPjx5ZWFyPjIwMTA8L3llYXI+PC9kYXRlcz48aXNibj4xNjg0
LTUzMTU8L2lzYm4+PHVybHM+PC91cmxzPjwvcmVjb3JkPjwvQ2l0ZT48Q2l0ZT48QXV0aG9yPlpo
YW5nPC9BdXRob3I+PFllYXI+MjAxMDwvWWVhcj48UmVjTnVtPjI2PC9SZWNOdW0+PHJlY29yZD48
cmVjLW51bWJlcj4yNjwvcmVjLW51bWJlcj48Zm9yZWlnbi1rZXlzPjxrZXkgYXBwPSJFTiIgZGIt
aWQ9IjV2dmV0ZXQwMTU5MHJ1ZWUyczlwcHJzemZyMnJkeGUwc3R0ZCI+MjY8L2tleT48L2ZvcmVp
Z24ta2V5cz48cmVmLXR5cGUgbmFtZT0iSm91cm5hbCBBcnRpY2xlIj4xNzwvcmVmLXR5cGU+PGNv
bnRyaWJ1dG9ycz48YXV0aG9ycz48YXV0aG9yPlpoYW5nLCBOLjwvYXV0aG9yPjxhdXRob3I+RmFu
ZywgVy48L2F1dGhvcj48YXV0aG9yPlNoaSwgWS48L2F1dGhvcj48YXV0aG9yPkxpdSwgUS48L2F1
dGhvcj48YXV0aG9yPllhbmcsIEguPC9hdXRob3I+PGF1dGhvcj5HdWksIFIuPC9hdXRob3I+PGF1
dGhvcj5MaW4sIFguPC9hdXRob3I+PC9hdXRob3JzPjwvY29udHJpYnV0b3JzPjx0aXRsZXM+PHRp
dGxlPlNvbWF0aWMgZW1icnlvZ2VuZXNpcyBhbmQgb3JnYW5vZ2VuZXNpcyBpbiBEZW5kcm9jYWxh
bXVzIGhhbWlsdG9uaWk8L3RpdGxlPjxzZWNvbmRhcnktdGl0bGU+UGxhbnQgQ2VsbCwgVGlzc3Vl
IGFuZCBPcmdhbiBDdWx0dXJlPC9zZWNvbmRhcnktdGl0bGU+PC90aXRsZXM+PHBlcmlvZGljYWw+
PGZ1bGwtdGl0bGU+UGxhbnQgQ2VsbCwgVGlzc3VlIGFuZCBPcmdhbiBDdWx0dXJlPC9mdWxsLXRp
dGxlPjwvcGVyaW9kaWNhbD48cGFnZXM+MzI1LTMzMjwvcGFnZXM+PHZvbHVtZT4xMDM8L3ZvbHVt
ZT48bnVtYmVyPjM8L251bWJlcj48ZGF0ZXM+PHllYXI+MjAxMDwveWVhcj48L2RhdGVzPjxpc2Ju
PjAxNjctNjg1NzwvaXNibj48dXJscz48L3VybHM+PC9yZWNvcmQ+PC9DaXRlPjwvRW5kTm90ZT4A
</w:fldData>
        </w:fldChar>
      </w:r>
      <w:r w:rsidRPr="005E473D">
        <w:rPr>
          <w:rFonts w:ascii="Times New Roman" w:hAnsi="Times New Roman" w:cs="Times New Roman"/>
          <w:b w:val="0"/>
          <w:sz w:val="20"/>
          <w:szCs w:val="20"/>
        </w:rPr>
        <w:instrText xml:space="preserve"> ADDIN EN.CITE </w:instrText>
      </w:r>
      <w:r w:rsidRPr="005E473D">
        <w:rPr>
          <w:rFonts w:ascii="Times New Roman" w:hAnsi="Times New Roman" w:cs="Times New Roman"/>
          <w:b w:val="0"/>
          <w:sz w:val="20"/>
          <w:szCs w:val="20"/>
        </w:rPr>
        <w:fldChar w:fldCharType="begin">
          <w:fldData xml:space="preserve">PEVuZE5vdGU+PENpdGU+PEF1dGhvcj5SYWZpcXVlPC9BdXRob3I+PFllYXI+MjAxMjwvWWVhcj48
UmVjTnVtPjM2PC9SZWNOdW0+PHJlY29yZD48cmVjLW51bWJlcj4zNjwvcmVjLW51bWJlcj48Zm9y
ZWlnbi1rZXlzPjxrZXkgYXBwPSJFTiIgZGItaWQ9IjV2dmV0ZXQwMTU5MHJ1ZWUyczlwcHJzemZy
MnJkeGUwc3R0ZCI+MzY8L2tleT48L2ZvcmVpZ24ta2V5cz48cmVmLXR5cGUgbmFtZT0iSm91cm5h
bCBBcnRpY2xlIj4xNzwvcmVmLXR5cGU+PGNvbnRyaWJ1dG9ycz48YXV0aG9ycz48YXV0aG9yPlJh
ZmlxdWUsIFIuPC9hdXRob3I+PGF1dGhvcj5GYXRpbWEsIEIuPC9hdXRob3I+PGF1dGhvcj5NdXNo
dGFxLCBTLjwvYXV0aG9yPjxhdXRob3I+SXFiYWwsIE0uUy48L2F1dGhvcj48YXV0aG9yPlJhc2hl
ZWQsIE0uPC9hdXRob3I+PGF1dGhvcj5BbGksIE0uPC9hdXRob3I+PGF1dGhvcj5IYXNhbiwgUy5a
LlUuPC9hdXRob3I+PC9hdXRob3JzPjwvY29udHJpYnV0b3JzPjx0aXRsZXM+PHRpdGxlPkVmZmVj
dCBvZiBpbmRvbGUtMy1idXR5cmljIGFjaWQgKElCQSkgb24gaW4gdml0cm8gcm9vdCBpbmR1Y3Rp
b24gaW4gZGVuZHJvYml1bSBvcmNoaWQgKERlbmRyb2JpdW0gc2FiaW4gSC4pPC90aXRsZT48c2Vj
b25kYXJ5LXRpdGxlPkFmcmljYW4gSm91cm5hbCBvZiBCaW90ZWNobm9sb2d5PC9zZWNvbmRhcnkt
dGl0bGU+PC90aXRsZXM+PHBlcmlvZGljYWw+PGZ1bGwtdGl0bGU+QWZyaWNhbiBKb3VybmFsIG9m
IEJpb3RlY2hub2xvZ3k8L2Z1bGwtdGl0bGU+PC9wZXJpb2RpY2FsPjxwYWdlcz40NjczLTQ2NzU8
L3BhZ2VzPjx2b2x1bWU+MTE8L3ZvbHVtZT48bnVtYmVyPjIwPC9udW1iZXI+PGRhdGVzPjx5ZWFy
PjIwMTI8L3llYXI+PC9kYXRlcz48aXNibj4xNjg0LTUzMTU8L2lzYm4+PHVybHM+PC91cmxzPjwv
cmVjb3JkPjwvQ2l0ZT48Q2l0ZT48QXV0aG9yPlNhaGluLURlbWlyYmFnPC9BdXRob3I+PFllYXI+
MjAxMDwvWWVhcj48UmVjTnVtPjI3PC9SZWNOdW0+PHJlY29yZD48cmVjLW51bWJlcj4yNzwvcmVj
LW51bWJlcj48Zm9yZWlnbi1rZXlzPjxrZXkgYXBwPSJFTiIgZGItaWQ9IjV2dmV0ZXQwMTU5MHJ1
ZWUyczlwcHJzemZyMnJkeGUwc3R0ZCI+Mjc8L2tleT48L2ZvcmVpZ24ta2V5cz48cmVmLXR5cGUg
bmFtZT0iSm91cm5hbCBBcnRpY2xlIj4xNzwvcmVmLXR5cGU+PGNvbnRyaWJ1dG9ycz48YXV0aG9y
cz48YXV0aG9yPlNhaGluLURlbWlyYmFnLCBOLjwvYXV0aG9yPjxhdXRob3I+S2VuZGlyLCBILjwv
YXV0aG9yPjxhdXRob3I+S2hhd2FyLCBLLk0uPC9hdXRob3I+PGF1dGhvcj5DaWZ0Y2ksIEMuWS48
L2F1dGhvcj48L2F1dGhvcnM+PC9jb250cmlidXRvcnM+PHRpdGxlcz48dGl0bGU+SW4gdml0cm8g
cmVnZW5lcmF0aW9uIG9mIFR1cmtpc2ggZHdhcmYgY2hpY2tsaW5nIChMYXRoeXJ1cyBjaWNlcmEg
TCkgdXNpbmcgaW1tYXR1cmUgenlnb3RpYyBlbWJyeW8gZXhwbGFudDwvdGl0bGU+PHNlY29uZGFy
eS10aXRsZT5BZnJpY2FuIEpvdXJuYWwgb2YgQmlvdGVjaG5vbG9neTwvc2Vjb25kYXJ5LXRpdGxl
PjwvdGl0bGVzPjxwZXJpb2RpY2FsPjxmdWxsLXRpdGxlPkFmcmljYW4gSm91cm5hbCBvZiBCaW90
ZWNobm9sb2d5PC9mdWxsLXRpdGxlPjwvcGVyaW9kaWNhbD48dm9sdW1lPjc8L3ZvbHVtZT48bnVt
YmVyPjEyPC9udW1iZXI+PGRhdGVzPjx5ZWFyPjIwMTA8L3llYXI+PC9kYXRlcz48aXNibj4xNjg0
LTUzMTU8L2lzYm4+PHVybHM+PC91cmxzPjwvcmVjb3JkPjwvQ2l0ZT48Q2l0ZT48QXV0aG9yPlpo
YW5nPC9BdXRob3I+PFllYXI+MjAxMDwvWWVhcj48UmVjTnVtPjI2PC9SZWNOdW0+PHJlY29yZD48
cmVjLW51bWJlcj4yNjwvcmVjLW51bWJlcj48Zm9yZWlnbi1rZXlzPjxrZXkgYXBwPSJFTiIgZGIt
aWQ9IjV2dmV0ZXQwMTU5MHJ1ZWUyczlwcHJzemZyMnJkeGUwc3R0ZCI+MjY8L2tleT48L2ZvcmVp
Z24ta2V5cz48cmVmLXR5cGUgbmFtZT0iSm91cm5hbCBBcnRpY2xlIj4xNzwvcmVmLXR5cGU+PGNv
bnRyaWJ1dG9ycz48YXV0aG9ycz48YXV0aG9yPlpoYW5nLCBOLjwvYXV0aG9yPjxhdXRob3I+RmFu
ZywgVy48L2F1dGhvcj48YXV0aG9yPlNoaSwgWS48L2F1dGhvcj48YXV0aG9yPkxpdSwgUS48L2F1
dGhvcj48YXV0aG9yPllhbmcsIEguPC9hdXRob3I+PGF1dGhvcj5HdWksIFIuPC9hdXRob3I+PGF1
dGhvcj5MaW4sIFguPC9hdXRob3I+PC9hdXRob3JzPjwvY29udHJpYnV0b3JzPjx0aXRsZXM+PHRp
dGxlPlNvbWF0aWMgZW1icnlvZ2VuZXNpcyBhbmQgb3JnYW5vZ2VuZXNpcyBpbiBEZW5kcm9jYWxh
bXVzIGhhbWlsdG9uaWk8L3RpdGxlPjxzZWNvbmRhcnktdGl0bGU+UGxhbnQgQ2VsbCwgVGlzc3Vl
IGFuZCBPcmdhbiBDdWx0dXJlPC9zZWNvbmRhcnktdGl0bGU+PC90aXRsZXM+PHBlcmlvZGljYWw+
PGZ1bGwtdGl0bGU+UGxhbnQgQ2VsbCwgVGlzc3VlIGFuZCBPcmdhbiBDdWx0dXJlPC9mdWxsLXRp
dGxlPjwvcGVyaW9kaWNhbD48cGFnZXM+MzI1LTMzMjwvcGFnZXM+PHZvbHVtZT4xMDM8L3ZvbHVt
ZT48bnVtYmVyPjM8L251bWJlcj48ZGF0ZXM+PHllYXI+MjAxMDwveWVhcj48L2RhdGVzPjxpc2Ju
PjAxNjctNjg1NzwvaXNibj48dXJscz48L3VybHM+PC9yZWNvcmQ+PC9DaXRlPjwvRW5kTm90ZT4A
</w:fldData>
        </w:fldChar>
      </w:r>
      <w:r w:rsidRPr="005E473D">
        <w:rPr>
          <w:rFonts w:ascii="Times New Roman" w:hAnsi="Times New Roman" w:cs="Times New Roman"/>
          <w:b w:val="0"/>
          <w:sz w:val="20"/>
          <w:szCs w:val="20"/>
        </w:rPr>
        <w:instrText xml:space="preserve"> ADDIN EN.CITE.DATA </w:instrText>
      </w:r>
      <w:r w:rsidRPr="005E473D">
        <w:rPr>
          <w:rFonts w:ascii="Times New Roman" w:hAnsi="Times New Roman" w:cs="Times New Roman"/>
          <w:b w:val="0"/>
          <w:sz w:val="20"/>
          <w:szCs w:val="20"/>
        </w:rPr>
      </w:r>
      <w:r w:rsidRPr="005E473D">
        <w:rPr>
          <w:rFonts w:ascii="Times New Roman" w:hAnsi="Times New Roman" w:cs="Times New Roman"/>
          <w:b w:val="0"/>
          <w:sz w:val="20"/>
          <w:szCs w:val="20"/>
        </w:rPr>
        <w:fldChar w:fldCharType="end"/>
      </w:r>
      <w:r w:rsidRPr="005E473D">
        <w:rPr>
          <w:rFonts w:ascii="Times New Roman" w:hAnsi="Times New Roman" w:cs="Times New Roman"/>
          <w:b w:val="0"/>
          <w:sz w:val="20"/>
          <w:szCs w:val="20"/>
        </w:rPr>
      </w:r>
      <w:r w:rsidRPr="005E473D">
        <w:rPr>
          <w:rFonts w:ascii="Times New Roman" w:hAnsi="Times New Roman" w:cs="Times New Roman"/>
          <w:b w:val="0"/>
          <w:sz w:val="20"/>
          <w:szCs w:val="20"/>
        </w:rPr>
        <w:fldChar w:fldCharType="separate"/>
      </w:r>
      <w:r w:rsidRPr="005E473D">
        <w:rPr>
          <w:rFonts w:ascii="Times New Roman" w:hAnsi="Times New Roman" w:cs="Times New Roman"/>
          <w:b w:val="0"/>
          <w:noProof/>
          <w:sz w:val="20"/>
          <w:szCs w:val="20"/>
        </w:rPr>
        <w:t>(Rafique et al. 2012</w:t>
      </w:r>
      <w:r w:rsidR="007643E7">
        <w:rPr>
          <w:rFonts w:ascii="Times New Roman" w:hAnsi="Times New Roman" w:cs="Times New Roman" w:hint="eastAsia"/>
          <w:b w:val="0"/>
          <w:noProof/>
          <w:sz w:val="20"/>
          <w:szCs w:val="20"/>
        </w:rPr>
        <w:t>,</w:t>
      </w:r>
      <w:r w:rsidRPr="005E473D">
        <w:rPr>
          <w:rFonts w:ascii="Times New Roman" w:hAnsi="Times New Roman" w:cs="Times New Roman"/>
          <w:b w:val="0"/>
          <w:noProof/>
          <w:sz w:val="20"/>
          <w:szCs w:val="20"/>
        </w:rPr>
        <w:t xml:space="preserve"> Sahin-Demirbag et al. 2010</w:t>
      </w:r>
      <w:r w:rsidR="007643E7">
        <w:rPr>
          <w:rFonts w:ascii="Times New Roman" w:hAnsi="Times New Roman" w:cs="Times New Roman" w:hint="eastAsia"/>
          <w:b w:val="0"/>
          <w:noProof/>
          <w:sz w:val="20"/>
          <w:szCs w:val="20"/>
        </w:rPr>
        <w:t>,</w:t>
      </w:r>
      <w:r w:rsidRPr="005E473D">
        <w:rPr>
          <w:rFonts w:ascii="Times New Roman" w:hAnsi="Times New Roman" w:cs="Times New Roman"/>
          <w:b w:val="0"/>
          <w:noProof/>
          <w:sz w:val="20"/>
          <w:szCs w:val="20"/>
        </w:rPr>
        <w:t xml:space="preserve"> Zhang et al. 2010)</w:t>
      </w:r>
      <w:r w:rsidRPr="005E473D">
        <w:rPr>
          <w:rFonts w:ascii="Times New Roman" w:hAnsi="Times New Roman" w:cs="Times New Roman"/>
          <w:b w:val="0"/>
          <w:sz w:val="20"/>
          <w:szCs w:val="20"/>
        </w:rPr>
        <w:fldChar w:fldCharType="end"/>
      </w:r>
      <w:bookmarkEnd w:id="62"/>
      <w:bookmarkEnd w:id="63"/>
      <w:r w:rsidRPr="005E473D">
        <w:rPr>
          <w:rFonts w:ascii="Times New Roman" w:hAnsi="Times New Roman" w:cs="Times New Roman"/>
          <w:b w:val="0"/>
          <w:sz w:val="20"/>
          <w:szCs w:val="20"/>
        </w:rPr>
        <w:t xml:space="preserve">. </w:t>
      </w:r>
      <w:r w:rsidRPr="00530852">
        <w:rPr>
          <w:rFonts w:ascii="Times New Roman" w:hAnsi="Times New Roman"/>
          <w:b w:val="0"/>
          <w:sz w:val="20"/>
          <w:szCs w:val="20"/>
        </w:rPr>
        <w:t xml:space="preserve">In our study, plantlets showed strong root growth after 15 days on medium containing 0.5 </w:t>
      </w:r>
      <w:r w:rsidR="00E7286B" w:rsidRPr="00E7286B">
        <w:rPr>
          <w:rFonts w:ascii="Times New Roman" w:hAnsi="Times New Roman"/>
          <w:b w:val="0"/>
          <w:sz w:val="20"/>
          <w:szCs w:val="20"/>
        </w:rPr>
        <w:t>mg</w:t>
      </w:r>
      <w:r w:rsidR="00E7286B" w:rsidRPr="00E7286B">
        <w:rPr>
          <w:rFonts w:ascii="Times New Roman" w:hAnsi="Times New Roman" w:hint="eastAsia"/>
          <w:b w:val="0"/>
          <w:sz w:val="20"/>
          <w:szCs w:val="20"/>
        </w:rPr>
        <w:t xml:space="preserve"> l</w:t>
      </w:r>
      <w:r w:rsidR="00E7286B" w:rsidRPr="00E7286B">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IBA; the rooting frequency was greater than 98% (Table 3). The survival rate of rooted plantlets transferred to soil and grown in the greenhouse was 97.5% and the rooted plants grew </w:t>
      </w:r>
      <w:r>
        <w:rPr>
          <w:rFonts w:ascii="Times New Roman" w:hAnsi="Times New Roman"/>
          <w:b w:val="0"/>
          <w:sz w:val="20"/>
          <w:szCs w:val="20"/>
        </w:rPr>
        <w:t>normally after acclimatization.</w:t>
      </w:r>
    </w:p>
    <w:p w:rsidR="00A000F2" w:rsidRPr="005E473D" w:rsidRDefault="008F6EB1" w:rsidP="00174281">
      <w:pPr>
        <w:adjustRightInd w:val="0"/>
        <w:snapToGrid w:val="0"/>
        <w:spacing w:line="480" w:lineRule="auto"/>
        <w:ind w:firstLineChars="150" w:firstLine="315"/>
        <w:rPr>
          <w:rFonts w:ascii="Times New Roman" w:hAnsi="Times New Roman"/>
          <w:sz w:val="20"/>
          <w:szCs w:val="20"/>
        </w:rPr>
      </w:pPr>
      <w:hyperlink r:id="rId12" w:tgtFrame="_self" w:history="1">
        <w:r w:rsidR="00C76066" w:rsidRPr="00530852">
          <w:rPr>
            <w:rFonts w:ascii="Times New Roman" w:hAnsi="Times New Roman"/>
            <w:sz w:val="20"/>
            <w:szCs w:val="20"/>
          </w:rPr>
          <w:t>In conclusion</w:t>
        </w:r>
      </w:hyperlink>
      <w:r w:rsidR="00C76066" w:rsidRPr="00530852">
        <w:rPr>
          <w:rFonts w:ascii="Times New Roman" w:hAnsi="Times New Roman"/>
          <w:sz w:val="20"/>
          <w:szCs w:val="20"/>
        </w:rPr>
        <w:t xml:space="preserve">, we have established a stable and effective regeneration system to produce </w:t>
      </w:r>
      <w:r w:rsidR="00C76066" w:rsidRPr="00530852">
        <w:rPr>
          <w:rFonts w:ascii="Times New Roman" w:hAnsi="Times New Roman"/>
          <w:i/>
          <w:sz w:val="20"/>
          <w:szCs w:val="20"/>
        </w:rPr>
        <w:t xml:space="preserve">A. </w:t>
      </w:r>
      <w:proofErr w:type="spellStart"/>
      <w:r w:rsidR="00C76066" w:rsidRPr="00530852">
        <w:rPr>
          <w:rFonts w:ascii="Times New Roman" w:hAnsi="Times New Roman"/>
          <w:i/>
          <w:sz w:val="20"/>
          <w:szCs w:val="20"/>
        </w:rPr>
        <w:t>crassicarpa</w:t>
      </w:r>
      <w:proofErr w:type="spellEnd"/>
      <w:r w:rsidR="00C76066" w:rsidRPr="00530852">
        <w:rPr>
          <w:rFonts w:ascii="Times New Roman" w:hAnsi="Times New Roman"/>
          <w:sz w:val="20"/>
          <w:szCs w:val="20"/>
        </w:rPr>
        <w:t xml:space="preserve"> plantlets. In this system, mature zygotic embryos were used as explant materials, and were cultured on MS basal medium containing various PGRs. Previously, we reported regeneration from </w:t>
      </w:r>
      <w:proofErr w:type="spellStart"/>
      <w:r w:rsidR="00C76066" w:rsidRPr="00530852">
        <w:rPr>
          <w:rFonts w:ascii="Times New Roman" w:hAnsi="Times New Roman"/>
          <w:sz w:val="20"/>
          <w:szCs w:val="20"/>
        </w:rPr>
        <w:t>phyllode</w:t>
      </w:r>
      <w:proofErr w:type="spellEnd"/>
      <w:r w:rsidR="00C76066" w:rsidRPr="00530852">
        <w:rPr>
          <w:rFonts w:ascii="Times New Roman" w:hAnsi="Times New Roman"/>
          <w:sz w:val="20"/>
          <w:szCs w:val="20"/>
        </w:rPr>
        <w:t xml:space="preserve"> explants of </w:t>
      </w:r>
      <w:r w:rsidR="00C76066" w:rsidRPr="00530852">
        <w:rPr>
          <w:rFonts w:ascii="Times New Roman" w:hAnsi="Times New Roman"/>
          <w:i/>
          <w:sz w:val="20"/>
          <w:szCs w:val="20"/>
        </w:rPr>
        <w:t xml:space="preserve">A. </w:t>
      </w:r>
      <w:proofErr w:type="spellStart"/>
      <w:r w:rsidR="00C76066" w:rsidRPr="00530852">
        <w:rPr>
          <w:rFonts w:ascii="Times New Roman" w:hAnsi="Times New Roman"/>
          <w:i/>
          <w:sz w:val="20"/>
          <w:szCs w:val="20"/>
        </w:rPr>
        <w:t>crassicarpa</w:t>
      </w:r>
      <w:proofErr w:type="spellEnd"/>
      <w:r w:rsidR="00C76066" w:rsidRPr="00530852">
        <w:rPr>
          <w:rFonts w:ascii="Times New Roman" w:hAnsi="Times New Roman"/>
          <w:i/>
          <w:sz w:val="20"/>
          <w:szCs w:val="20"/>
        </w:rPr>
        <w:t xml:space="preserve">, </w:t>
      </w:r>
      <w:r w:rsidR="00C76066" w:rsidRPr="00530852">
        <w:rPr>
          <w:rFonts w:ascii="Times New Roman" w:hAnsi="Times New Roman"/>
          <w:sz w:val="20"/>
          <w:szCs w:val="20"/>
        </w:rPr>
        <w:t xml:space="preserve">with a shoot bud induction rate of 56% </w:t>
      </w:r>
      <w:r w:rsidR="00C76066" w:rsidRPr="005E473D">
        <w:rPr>
          <w:rFonts w:ascii="Times New Roman" w:hAnsi="Times New Roman"/>
          <w:sz w:val="20"/>
          <w:szCs w:val="20"/>
        </w:rPr>
        <w:fldChar w:fldCharType="begin"/>
      </w:r>
      <w:r w:rsidR="00C76066" w:rsidRPr="005E473D">
        <w:rPr>
          <w:rFonts w:ascii="Times New Roman" w:hAnsi="Times New Roman"/>
          <w:sz w:val="20"/>
          <w:szCs w:val="20"/>
        </w:rPr>
        <w:instrText xml:space="preserve"> ADDIN EN.CITE &lt;EndNote&gt;&lt;Cite&gt;&lt;Author&gt;Yang&lt;/Author&gt;&lt;Year&gt;2006&lt;/Year&gt;&lt;RecNum&gt;43&lt;/RecNum&gt;&lt;record&gt;&lt;rec-number&gt;43&lt;/rec-number&gt;&lt;foreign-keys&gt;&lt;key app="EN" db-id="5vvetet01590ruee2s9pprszfr2rdxe0sttd"&gt;43&lt;/key&gt;&lt;/foreign-keys&gt;&lt;ref-type name="Journal Article"&gt;17&lt;/ref-type&gt;&lt;contributors&gt;&lt;authors&gt;&lt;author&gt;Yang, M.&lt;/author&gt;&lt;author&gt;Xie, X.&lt;/author&gt;&lt;author&gt;He, X.&lt;/author&gt;&lt;author&gt;Zhang, F.&lt;/author&gt;&lt;/authors&gt;&lt;/contributors&gt;&lt;titles&gt;&lt;title&gt;Plant regeneration from phyllode explants of Acacia crassicarpa via organogenesis&lt;/title&gt;&lt;secondary-title&gt;Plant Cell, Tissue and Organ Culture&lt;/secondary-title&gt;&lt;/titles&gt;&lt;periodical&gt;&lt;full-title&gt;Plant Cell, Tissue and Organ Culture&lt;/full-title&gt;&lt;/periodical&gt;&lt;pages&gt;241-245&lt;/pages&gt;&lt;volume&gt;85&lt;/volume&gt;&lt;number&gt;2&lt;/number&gt;&lt;dates&gt;&lt;year&gt;2006&lt;/year&gt;&lt;/dates&gt;&lt;isbn&gt;0167-6857&lt;/isbn&gt;&lt;urls&gt;&lt;/urls&gt;&lt;/record&gt;&lt;/Cite&gt;&lt;/EndNote&gt;</w:instrText>
      </w:r>
      <w:r w:rsidR="00C76066" w:rsidRPr="005E473D">
        <w:rPr>
          <w:rFonts w:ascii="Times New Roman" w:hAnsi="Times New Roman"/>
          <w:sz w:val="20"/>
          <w:szCs w:val="20"/>
        </w:rPr>
        <w:fldChar w:fldCharType="separate"/>
      </w:r>
      <w:r w:rsidR="00C76066" w:rsidRPr="005E473D">
        <w:rPr>
          <w:rFonts w:ascii="Times New Roman" w:hAnsi="Times New Roman"/>
          <w:noProof/>
          <w:sz w:val="20"/>
          <w:szCs w:val="20"/>
        </w:rPr>
        <w:t>(Yang et al. 2006)</w:t>
      </w:r>
      <w:r w:rsidR="00C76066" w:rsidRPr="005E473D">
        <w:rPr>
          <w:rFonts w:ascii="Times New Roman" w:hAnsi="Times New Roman"/>
          <w:sz w:val="20"/>
          <w:szCs w:val="20"/>
        </w:rPr>
        <w:fldChar w:fldCharType="end"/>
      </w:r>
      <w:r w:rsidR="00C76066">
        <w:rPr>
          <w:rFonts w:ascii="Times New Roman" w:hAnsi="Times New Roman" w:hint="eastAsia"/>
          <w:sz w:val="20"/>
          <w:szCs w:val="20"/>
        </w:rPr>
        <w:t xml:space="preserve">. </w:t>
      </w:r>
      <w:r w:rsidR="00C76066" w:rsidRPr="00530852">
        <w:rPr>
          <w:rFonts w:ascii="Times New Roman" w:hAnsi="Times New Roman"/>
          <w:sz w:val="20"/>
          <w:szCs w:val="20"/>
        </w:rPr>
        <w:t xml:space="preserve">The </w:t>
      </w:r>
      <w:r w:rsidR="00C76066" w:rsidRPr="00530852">
        <w:rPr>
          <w:rFonts w:ascii="Times New Roman" w:hAnsi="Times New Roman"/>
          <w:sz w:val="20"/>
          <w:szCs w:val="20"/>
        </w:rPr>
        <w:lastRenderedPageBreak/>
        <w:t xml:space="preserve">system reported here represents a more efficient (73.23% bud induction rate) and convenient method of regeneration via </w:t>
      </w:r>
      <w:bookmarkStart w:id="64" w:name="OLE_LINK58"/>
      <w:r w:rsidR="007915D1">
        <w:rPr>
          <w:rFonts w:ascii="Times New Roman" w:hAnsi="Times New Roman" w:hint="eastAsia"/>
          <w:sz w:val="20"/>
          <w:szCs w:val="20"/>
        </w:rPr>
        <w:t xml:space="preserve">shoot </w:t>
      </w:r>
      <w:r w:rsidR="00C76066" w:rsidRPr="00530852">
        <w:rPr>
          <w:rFonts w:ascii="Times New Roman" w:hAnsi="Times New Roman"/>
          <w:sz w:val="20"/>
          <w:szCs w:val="20"/>
        </w:rPr>
        <w:t>organogenesis</w:t>
      </w:r>
      <w:bookmarkEnd w:id="64"/>
      <w:r w:rsidR="00C76066" w:rsidRPr="00530852">
        <w:rPr>
          <w:rFonts w:ascii="Times New Roman" w:hAnsi="Times New Roman"/>
          <w:sz w:val="20"/>
          <w:szCs w:val="20"/>
        </w:rPr>
        <w:t xml:space="preserve">. Using mature seeds as the explant source has several advantages, including the ease of handling and the year-around availability of seeds. Using this method, the entire process from mature seeds to regenerated plantlets took less than 5 months. Our protocol can offer an alternative strategy for </w:t>
      </w:r>
      <w:bookmarkStart w:id="65" w:name="OLE_LINK34"/>
      <w:bookmarkStart w:id="66" w:name="OLE_LINK35"/>
      <w:bookmarkStart w:id="67" w:name="OLE_LINK50"/>
      <w:r w:rsidR="00C76066" w:rsidRPr="00530852">
        <w:rPr>
          <w:rFonts w:ascii="Times New Roman" w:hAnsi="Times New Roman"/>
          <w:i/>
          <w:sz w:val="20"/>
          <w:szCs w:val="20"/>
        </w:rPr>
        <w:t xml:space="preserve">A. </w:t>
      </w:r>
      <w:proofErr w:type="spellStart"/>
      <w:r w:rsidR="00C76066" w:rsidRPr="00530852">
        <w:rPr>
          <w:rFonts w:ascii="Times New Roman" w:hAnsi="Times New Roman"/>
          <w:i/>
          <w:sz w:val="20"/>
          <w:szCs w:val="20"/>
        </w:rPr>
        <w:t>crassicarpa</w:t>
      </w:r>
      <w:bookmarkEnd w:id="65"/>
      <w:bookmarkEnd w:id="66"/>
      <w:bookmarkEnd w:id="67"/>
      <w:proofErr w:type="spellEnd"/>
      <w:r w:rsidR="00C76066" w:rsidRPr="00530852">
        <w:rPr>
          <w:rFonts w:ascii="Times New Roman" w:hAnsi="Times New Roman"/>
          <w:i/>
          <w:sz w:val="20"/>
          <w:szCs w:val="20"/>
        </w:rPr>
        <w:t xml:space="preserve"> </w:t>
      </w:r>
      <w:r w:rsidR="00C76066" w:rsidRPr="00530852">
        <w:rPr>
          <w:rFonts w:ascii="Times New Roman" w:hAnsi="Times New Roman"/>
          <w:sz w:val="20"/>
          <w:szCs w:val="20"/>
        </w:rPr>
        <w:t>propagation, which will be useful for expanding plantations of this species.</w:t>
      </w:r>
      <w:r w:rsidR="00A000F2">
        <w:rPr>
          <w:rFonts w:ascii="Times New Roman" w:hAnsi="Times New Roman" w:hint="eastAsia"/>
          <w:sz w:val="20"/>
          <w:szCs w:val="20"/>
        </w:rPr>
        <w:t xml:space="preserve"> </w:t>
      </w:r>
      <w:r w:rsidR="00A000F2" w:rsidRPr="00A000F2">
        <w:rPr>
          <w:rFonts w:ascii="Times New Roman" w:hAnsi="Times New Roman"/>
          <w:sz w:val="20"/>
          <w:szCs w:val="20"/>
        </w:rPr>
        <w:t>Th</w:t>
      </w:r>
      <w:r w:rsidR="00A000F2">
        <w:rPr>
          <w:rFonts w:ascii="Times New Roman" w:hAnsi="Times New Roman" w:hint="eastAsia"/>
          <w:sz w:val="20"/>
          <w:szCs w:val="20"/>
        </w:rPr>
        <w:t>e described</w:t>
      </w:r>
      <w:r w:rsidR="00A000F2" w:rsidRPr="00A000F2">
        <w:rPr>
          <w:rFonts w:ascii="Times New Roman" w:hAnsi="Times New Roman"/>
          <w:sz w:val="20"/>
          <w:szCs w:val="20"/>
        </w:rPr>
        <w:t xml:space="preserve"> </w:t>
      </w:r>
      <w:r w:rsidR="001F0938">
        <w:rPr>
          <w:rFonts w:ascii="Times New Roman" w:hAnsi="Times New Roman" w:hint="eastAsia"/>
          <w:sz w:val="20"/>
          <w:szCs w:val="20"/>
        </w:rPr>
        <w:t>method</w:t>
      </w:r>
      <w:r w:rsidR="00A000F2" w:rsidRPr="00A000F2">
        <w:rPr>
          <w:rFonts w:ascii="Times New Roman" w:hAnsi="Times New Roman"/>
          <w:sz w:val="20"/>
          <w:szCs w:val="20"/>
        </w:rPr>
        <w:t xml:space="preserve"> for shoot proliferation and</w:t>
      </w:r>
      <w:r w:rsidR="00A000F2">
        <w:rPr>
          <w:rFonts w:ascii="Times New Roman" w:hAnsi="Times New Roman" w:hint="eastAsia"/>
          <w:sz w:val="20"/>
          <w:szCs w:val="20"/>
        </w:rPr>
        <w:t xml:space="preserve"> </w:t>
      </w:r>
      <w:r w:rsidR="00A000F2" w:rsidRPr="00A000F2">
        <w:rPr>
          <w:rFonts w:ascii="Times New Roman" w:hAnsi="Times New Roman"/>
          <w:sz w:val="20"/>
          <w:szCs w:val="20"/>
        </w:rPr>
        <w:t xml:space="preserve">regeneration </w:t>
      </w:r>
      <w:r w:rsidR="00174281">
        <w:rPr>
          <w:rFonts w:ascii="Times New Roman" w:hAnsi="Times New Roman" w:hint="eastAsia"/>
          <w:sz w:val="20"/>
          <w:szCs w:val="20"/>
        </w:rPr>
        <w:t xml:space="preserve">of </w:t>
      </w:r>
      <w:r w:rsidR="00174281" w:rsidRPr="00995876">
        <w:rPr>
          <w:rFonts w:ascii="Times New Roman" w:hAnsi="Times New Roman"/>
          <w:i/>
          <w:sz w:val="20"/>
          <w:szCs w:val="20"/>
        </w:rPr>
        <w:t xml:space="preserve">A. </w:t>
      </w:r>
      <w:proofErr w:type="spellStart"/>
      <w:r w:rsidR="00174281" w:rsidRPr="00995876">
        <w:rPr>
          <w:rFonts w:ascii="Times New Roman" w:hAnsi="Times New Roman"/>
          <w:i/>
          <w:sz w:val="20"/>
          <w:szCs w:val="20"/>
        </w:rPr>
        <w:t>crassicarpa</w:t>
      </w:r>
      <w:proofErr w:type="spellEnd"/>
      <w:r w:rsidR="00174281" w:rsidRPr="00A000F2">
        <w:rPr>
          <w:rFonts w:ascii="Times New Roman" w:hAnsi="Times New Roman"/>
          <w:sz w:val="20"/>
          <w:szCs w:val="20"/>
        </w:rPr>
        <w:t xml:space="preserve"> </w:t>
      </w:r>
      <w:r w:rsidR="00CB30F4" w:rsidRPr="00A000F2">
        <w:rPr>
          <w:rFonts w:ascii="Times New Roman" w:hAnsi="Times New Roman"/>
          <w:sz w:val="20"/>
          <w:szCs w:val="20"/>
        </w:rPr>
        <w:t>is not onl</w:t>
      </w:r>
      <w:r w:rsidR="00174281">
        <w:rPr>
          <w:rFonts w:ascii="Times New Roman" w:hAnsi="Times New Roman"/>
          <w:sz w:val="20"/>
          <w:szCs w:val="20"/>
        </w:rPr>
        <w:t xml:space="preserve">y suitable for rapid </w:t>
      </w:r>
      <w:proofErr w:type="spellStart"/>
      <w:r w:rsidR="00174281">
        <w:rPr>
          <w:rFonts w:ascii="Times New Roman" w:hAnsi="Times New Roman"/>
          <w:sz w:val="20"/>
          <w:szCs w:val="20"/>
        </w:rPr>
        <w:t>micropropa</w:t>
      </w:r>
      <w:r w:rsidR="00CB30F4" w:rsidRPr="00A000F2">
        <w:rPr>
          <w:rFonts w:ascii="Times New Roman" w:hAnsi="Times New Roman"/>
          <w:sz w:val="20"/>
          <w:szCs w:val="20"/>
        </w:rPr>
        <w:t>gation</w:t>
      </w:r>
      <w:proofErr w:type="spellEnd"/>
      <w:r w:rsidR="00174281">
        <w:rPr>
          <w:rFonts w:ascii="Times New Roman" w:hAnsi="Times New Roman" w:hint="eastAsia"/>
          <w:sz w:val="20"/>
          <w:szCs w:val="20"/>
        </w:rPr>
        <w:t xml:space="preserve"> </w:t>
      </w:r>
      <w:r w:rsidR="00A000F2" w:rsidRPr="00A000F2">
        <w:rPr>
          <w:rFonts w:ascii="Times New Roman" w:hAnsi="Times New Roman"/>
          <w:sz w:val="20"/>
          <w:szCs w:val="20"/>
        </w:rPr>
        <w:t xml:space="preserve">but also for </w:t>
      </w:r>
      <w:r w:rsidR="0036722F">
        <w:rPr>
          <w:rFonts w:ascii="Times New Roman" w:hAnsi="Times New Roman" w:hint="eastAsia"/>
          <w:sz w:val="20"/>
          <w:szCs w:val="20"/>
        </w:rPr>
        <w:t>fu</w:t>
      </w:r>
      <w:r w:rsidR="009A4AAD">
        <w:rPr>
          <w:rFonts w:ascii="Times New Roman" w:hAnsi="Times New Roman" w:hint="eastAsia"/>
          <w:sz w:val="20"/>
          <w:szCs w:val="20"/>
        </w:rPr>
        <w:t>r</w:t>
      </w:r>
      <w:r w:rsidR="0036722F">
        <w:rPr>
          <w:rFonts w:ascii="Times New Roman" w:hAnsi="Times New Roman" w:hint="eastAsia"/>
          <w:sz w:val="20"/>
          <w:szCs w:val="20"/>
        </w:rPr>
        <w:t>ther</w:t>
      </w:r>
      <w:r w:rsidR="00174281" w:rsidRPr="00995876">
        <w:rPr>
          <w:rFonts w:ascii="Times New Roman" w:hAnsi="Times New Roman"/>
          <w:sz w:val="20"/>
          <w:szCs w:val="20"/>
        </w:rPr>
        <w:t xml:space="preserve"> </w:t>
      </w:r>
      <w:r w:rsidR="0036722F">
        <w:rPr>
          <w:rFonts w:ascii="Times New Roman" w:hAnsi="Times New Roman" w:hint="eastAsia"/>
          <w:sz w:val="20"/>
          <w:szCs w:val="20"/>
        </w:rPr>
        <w:t>m</w:t>
      </w:r>
      <w:r w:rsidR="00174281" w:rsidRPr="000860D2">
        <w:rPr>
          <w:rFonts w:ascii="Times New Roman" w:hAnsi="Times New Roman"/>
          <w:sz w:val="20"/>
          <w:szCs w:val="20"/>
        </w:rPr>
        <w:t>olecular biology research</w:t>
      </w:r>
      <w:r w:rsidR="00174281" w:rsidRPr="00A000F2">
        <w:rPr>
          <w:rFonts w:ascii="Times New Roman" w:hAnsi="Times New Roman"/>
          <w:sz w:val="20"/>
          <w:szCs w:val="20"/>
        </w:rPr>
        <w:t xml:space="preserve"> </w:t>
      </w:r>
      <w:r w:rsidR="00A000F2" w:rsidRPr="00A000F2">
        <w:rPr>
          <w:rFonts w:ascii="Times New Roman" w:hAnsi="Times New Roman"/>
          <w:sz w:val="20"/>
          <w:szCs w:val="20"/>
        </w:rPr>
        <w:t>of</w:t>
      </w:r>
      <w:r w:rsidR="00A000F2" w:rsidRPr="00995876">
        <w:rPr>
          <w:rFonts w:ascii="Times New Roman" w:hAnsi="Times New Roman"/>
          <w:i/>
          <w:sz w:val="20"/>
          <w:szCs w:val="20"/>
        </w:rPr>
        <w:t xml:space="preserve"> </w:t>
      </w:r>
      <w:r w:rsidR="00174281" w:rsidRPr="00995876">
        <w:rPr>
          <w:rFonts w:ascii="Times New Roman" w:hAnsi="Times New Roman"/>
          <w:i/>
          <w:sz w:val="20"/>
          <w:szCs w:val="20"/>
        </w:rPr>
        <w:t xml:space="preserve">A. </w:t>
      </w:r>
      <w:proofErr w:type="spellStart"/>
      <w:r w:rsidR="00174281" w:rsidRPr="00995876">
        <w:rPr>
          <w:rFonts w:ascii="Times New Roman" w:hAnsi="Times New Roman"/>
          <w:i/>
          <w:sz w:val="20"/>
          <w:szCs w:val="20"/>
        </w:rPr>
        <w:t>crassicarpa</w:t>
      </w:r>
      <w:proofErr w:type="spellEnd"/>
      <w:r w:rsidR="00174281" w:rsidRPr="00995876">
        <w:rPr>
          <w:rFonts w:ascii="Times New Roman" w:hAnsi="Times New Roman" w:hint="eastAsia"/>
          <w:i/>
          <w:sz w:val="20"/>
          <w:szCs w:val="20"/>
        </w:rPr>
        <w:t>.</w:t>
      </w:r>
    </w:p>
    <w:p w:rsidR="00C76066" w:rsidRPr="005E473D" w:rsidRDefault="00C76066" w:rsidP="00993BEE">
      <w:pPr>
        <w:pStyle w:val="heading1"/>
        <w:adjustRightInd w:val="0"/>
        <w:snapToGrid w:val="0"/>
        <w:spacing w:line="480" w:lineRule="auto"/>
      </w:pPr>
      <w:r w:rsidRPr="005E473D">
        <w:t>Acknowledgment</w:t>
      </w:r>
    </w:p>
    <w:p w:rsidR="00C76066" w:rsidRDefault="00C76066" w:rsidP="00993BEE">
      <w:pPr>
        <w:pStyle w:val="acknowledgements"/>
        <w:adjustRightInd w:val="0"/>
        <w:snapToGrid w:val="0"/>
        <w:spacing w:line="480" w:lineRule="auto"/>
      </w:pPr>
      <w:r w:rsidRPr="005E473D">
        <w:t>This research was supported by the Fundamental Research Funds for the Central University (No.TD2012-03), the Beijing Forestry University Young Scientist Fund (BLX006) and the National Natural Science Foundation of China (No. 30870028).</w:t>
      </w:r>
    </w:p>
    <w:p w:rsidR="00C76066" w:rsidRPr="005E473D" w:rsidRDefault="00C76066" w:rsidP="00993BEE">
      <w:pPr>
        <w:pStyle w:val="heading1"/>
        <w:adjustRightInd w:val="0"/>
        <w:snapToGrid w:val="0"/>
        <w:spacing w:line="480" w:lineRule="auto"/>
      </w:pPr>
      <w:r w:rsidRPr="005E473D">
        <w:t>Reference:</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Abu-Qaoud H</w:t>
      </w:r>
      <w:r w:rsidR="00596B03">
        <w:rPr>
          <w:rFonts w:cs="Calibri" w:hint="eastAsia"/>
          <w:noProof/>
          <w:sz w:val="20"/>
        </w:rPr>
        <w:t>.</w:t>
      </w:r>
      <w:r w:rsidRPr="005E473D">
        <w:rPr>
          <w:rFonts w:cs="Calibri"/>
          <w:noProof/>
          <w:sz w:val="20"/>
        </w:rPr>
        <w:t xml:space="preserve"> (2012)</w:t>
      </w:r>
      <w:r w:rsidR="00596B03">
        <w:rPr>
          <w:rFonts w:cs="Calibri" w:hint="eastAsia"/>
          <w:noProof/>
          <w:sz w:val="20"/>
        </w:rPr>
        <w:t>.</w:t>
      </w:r>
      <w:r w:rsidRPr="005E473D">
        <w:rPr>
          <w:rFonts w:cs="Calibri"/>
          <w:noProof/>
          <w:sz w:val="20"/>
        </w:rPr>
        <w:t xml:space="preserve"> Improving adventitious shoot regeneration from cultured leaf explants of </w:t>
      </w:r>
      <w:r w:rsidRPr="00D96029">
        <w:rPr>
          <w:rFonts w:cs="Calibri"/>
          <w:i/>
          <w:noProof/>
          <w:sz w:val="20"/>
        </w:rPr>
        <w:t>Petunia hybrida</w:t>
      </w:r>
      <w:r w:rsidRPr="005E473D">
        <w:rPr>
          <w:rFonts w:cs="Calibri"/>
          <w:noProof/>
          <w:sz w:val="20"/>
        </w:rPr>
        <w:t xml:space="preserve"> using thidiazuron. African Journal of Biotechnology</w:t>
      </w:r>
      <w:r w:rsidR="00D546AC">
        <w:rPr>
          <w:rFonts w:cs="Calibri" w:hint="eastAsia"/>
          <w:noProof/>
          <w:sz w:val="20"/>
        </w:rPr>
        <w:t>,</w:t>
      </w:r>
      <w:r w:rsidRPr="005E473D">
        <w:rPr>
          <w:rFonts w:cs="Calibri"/>
          <w:noProof/>
          <w:sz w:val="20"/>
        </w:rPr>
        <w:t>11:11230-11235</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Ahmad D</w:t>
      </w:r>
      <w:r w:rsidR="00596B03">
        <w:rPr>
          <w:rFonts w:cs="Calibri" w:hint="eastAsia"/>
          <w:noProof/>
          <w:sz w:val="20"/>
        </w:rPr>
        <w:t>.</w:t>
      </w:r>
      <w:r w:rsidRPr="005E473D">
        <w:rPr>
          <w:rFonts w:cs="Calibri"/>
          <w:noProof/>
          <w:sz w:val="20"/>
        </w:rPr>
        <w:t>H</w:t>
      </w:r>
      <w:r w:rsidR="00596B03">
        <w:rPr>
          <w:rFonts w:cs="Calibri" w:hint="eastAsia"/>
          <w:noProof/>
          <w:sz w:val="20"/>
        </w:rPr>
        <w:t>.</w:t>
      </w:r>
      <w:r w:rsidRPr="005E473D">
        <w:rPr>
          <w:rFonts w:cs="Calibri"/>
          <w:noProof/>
          <w:sz w:val="20"/>
        </w:rPr>
        <w:t xml:space="preserve"> (1991)</w:t>
      </w:r>
      <w:r w:rsidR="00596B03">
        <w:rPr>
          <w:rFonts w:cs="Calibri" w:hint="eastAsia"/>
          <w:noProof/>
          <w:sz w:val="20"/>
        </w:rPr>
        <w:t>.</w:t>
      </w:r>
      <w:r w:rsidRPr="005E473D">
        <w:rPr>
          <w:rFonts w:cs="Calibri"/>
          <w:noProof/>
          <w:sz w:val="20"/>
        </w:rPr>
        <w:t xml:space="preserve"> Micropropagation of </w:t>
      </w:r>
      <w:r w:rsidRPr="00A87513">
        <w:rPr>
          <w:rFonts w:cs="Calibri"/>
          <w:i/>
          <w:noProof/>
          <w:sz w:val="20"/>
        </w:rPr>
        <w:t>Acacia mangium</w:t>
      </w:r>
      <w:r w:rsidRPr="005E473D">
        <w:rPr>
          <w:rFonts w:cs="Calibri"/>
          <w:noProof/>
          <w:sz w:val="20"/>
        </w:rPr>
        <w:t xml:space="preserve"> from aseptically germinated seedlings. Journal of Tropical Forest Science</w:t>
      </w:r>
      <w:r w:rsidR="00D546AC">
        <w:rPr>
          <w:rFonts w:cs="Calibri" w:hint="eastAsia"/>
          <w:noProof/>
          <w:sz w:val="20"/>
        </w:rPr>
        <w:t>,</w:t>
      </w:r>
      <w:r w:rsidRPr="005E473D">
        <w:rPr>
          <w:rFonts w:cs="Calibri"/>
          <w:noProof/>
          <w:sz w:val="20"/>
        </w:rPr>
        <w:t>3:204-208</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Beilharz V</w:t>
      </w:r>
      <w:r w:rsidR="00596B03">
        <w:rPr>
          <w:rFonts w:cs="Calibri" w:hint="eastAsia"/>
          <w:noProof/>
          <w:sz w:val="20"/>
        </w:rPr>
        <w:t>.</w:t>
      </w:r>
      <w:r w:rsidRPr="005E473D">
        <w:rPr>
          <w:rFonts w:cs="Calibri"/>
          <w:noProof/>
          <w:sz w:val="20"/>
        </w:rPr>
        <w:t>C</w:t>
      </w:r>
      <w:r w:rsidR="00596B03">
        <w:rPr>
          <w:rFonts w:cs="Calibri" w:hint="eastAsia"/>
          <w:noProof/>
          <w:sz w:val="20"/>
        </w:rPr>
        <w:t>.</w:t>
      </w:r>
      <w:r w:rsidRPr="005E473D">
        <w:rPr>
          <w:rFonts w:cs="Calibri"/>
          <w:noProof/>
          <w:sz w:val="20"/>
        </w:rPr>
        <w:t>, Pascoe I</w:t>
      </w:r>
      <w:r w:rsidR="00596B03">
        <w:rPr>
          <w:rFonts w:cs="Calibri" w:hint="eastAsia"/>
          <w:noProof/>
          <w:sz w:val="20"/>
        </w:rPr>
        <w:t>.</w:t>
      </w:r>
      <w:r w:rsidRPr="005E473D">
        <w:rPr>
          <w:rFonts w:cs="Calibri"/>
          <w:noProof/>
          <w:sz w:val="20"/>
        </w:rPr>
        <w:t>G</w:t>
      </w:r>
      <w:r w:rsidR="00596B03">
        <w:rPr>
          <w:rFonts w:cs="Calibri" w:hint="eastAsia"/>
          <w:noProof/>
          <w:sz w:val="20"/>
        </w:rPr>
        <w:t>.</w:t>
      </w:r>
      <w:r w:rsidRPr="005E473D">
        <w:rPr>
          <w:rFonts w:cs="Calibri"/>
          <w:noProof/>
          <w:sz w:val="20"/>
        </w:rPr>
        <w:t>, Wingfield M</w:t>
      </w:r>
      <w:r w:rsidR="00596B03">
        <w:rPr>
          <w:rFonts w:cs="Calibri" w:hint="eastAsia"/>
          <w:noProof/>
          <w:sz w:val="20"/>
        </w:rPr>
        <w:t>.</w:t>
      </w:r>
      <w:r w:rsidRPr="005E473D">
        <w:rPr>
          <w:rFonts w:cs="Calibri"/>
          <w:noProof/>
          <w:sz w:val="20"/>
        </w:rPr>
        <w:t>J</w:t>
      </w:r>
      <w:r w:rsidR="00596B03">
        <w:rPr>
          <w:rFonts w:cs="Calibri" w:hint="eastAsia"/>
          <w:noProof/>
          <w:sz w:val="20"/>
        </w:rPr>
        <w:t>.</w:t>
      </w:r>
      <w:r w:rsidRPr="005E473D">
        <w:rPr>
          <w:rFonts w:cs="Calibri"/>
          <w:noProof/>
          <w:sz w:val="20"/>
        </w:rPr>
        <w:t>, Tjahjono B</w:t>
      </w:r>
      <w:r w:rsidR="00596B03">
        <w:rPr>
          <w:rFonts w:cs="Calibri" w:hint="eastAsia"/>
          <w:noProof/>
          <w:sz w:val="20"/>
        </w:rPr>
        <w:t>.</w:t>
      </w:r>
      <w:r w:rsidRPr="005E473D">
        <w:rPr>
          <w:rFonts w:cs="Calibri"/>
          <w:noProof/>
          <w:sz w:val="20"/>
        </w:rPr>
        <w:t>, Crous P</w:t>
      </w:r>
      <w:r w:rsidR="00596B03">
        <w:rPr>
          <w:rFonts w:cs="Calibri" w:hint="eastAsia"/>
          <w:noProof/>
          <w:sz w:val="20"/>
        </w:rPr>
        <w:t>.</w:t>
      </w:r>
      <w:r w:rsidRPr="005E473D">
        <w:rPr>
          <w:rFonts w:cs="Calibri"/>
          <w:noProof/>
          <w:sz w:val="20"/>
        </w:rPr>
        <w:t>W</w:t>
      </w:r>
      <w:r w:rsidR="00596B03">
        <w:rPr>
          <w:rFonts w:cs="Calibri" w:hint="eastAsia"/>
          <w:noProof/>
          <w:sz w:val="20"/>
        </w:rPr>
        <w:t>.</w:t>
      </w:r>
      <w:r w:rsidRPr="005E473D">
        <w:rPr>
          <w:rFonts w:cs="Calibri"/>
          <w:noProof/>
          <w:sz w:val="20"/>
        </w:rPr>
        <w:t xml:space="preserve"> (2004)</w:t>
      </w:r>
      <w:r w:rsidR="00596B03">
        <w:rPr>
          <w:rFonts w:cs="Calibri" w:hint="eastAsia"/>
          <w:noProof/>
          <w:sz w:val="20"/>
        </w:rPr>
        <w:t>.</w:t>
      </w:r>
      <w:r w:rsidRPr="005E473D">
        <w:rPr>
          <w:rFonts w:cs="Calibri"/>
          <w:noProof/>
          <w:sz w:val="20"/>
        </w:rPr>
        <w:t xml:space="preserve"> Passalora perplexa, an important pleoanamorphic leaf blight pathogen of </w:t>
      </w:r>
      <w:r w:rsidRPr="00A87513">
        <w:rPr>
          <w:rFonts w:cs="Calibri"/>
          <w:i/>
          <w:noProof/>
          <w:sz w:val="20"/>
        </w:rPr>
        <w:t>Acacia crassicarpa</w:t>
      </w:r>
      <w:r w:rsidRPr="005E473D">
        <w:rPr>
          <w:rFonts w:cs="Calibri"/>
          <w:noProof/>
          <w:sz w:val="20"/>
        </w:rPr>
        <w:t xml:space="preserve"> in Australia and Indonesia. Studies in Mycology</w:t>
      </w:r>
      <w:r w:rsidR="00D546AC">
        <w:rPr>
          <w:rFonts w:cs="Calibri" w:hint="eastAsia"/>
          <w:noProof/>
          <w:sz w:val="20"/>
        </w:rPr>
        <w:t>,</w:t>
      </w:r>
      <w:r w:rsidRPr="005E473D">
        <w:rPr>
          <w:rFonts w:cs="Calibri"/>
          <w:noProof/>
          <w:sz w:val="20"/>
        </w:rPr>
        <w:t>50:471-479</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Bhaskar P</w:t>
      </w:r>
      <w:r w:rsidR="00596B03">
        <w:rPr>
          <w:rFonts w:cs="Calibri" w:hint="eastAsia"/>
          <w:noProof/>
          <w:sz w:val="20"/>
        </w:rPr>
        <w:t>.</w:t>
      </w:r>
      <w:r w:rsidRPr="005E473D">
        <w:rPr>
          <w:rFonts w:cs="Calibri"/>
          <w:noProof/>
          <w:sz w:val="20"/>
        </w:rPr>
        <w:t>, Subhash K</w:t>
      </w:r>
      <w:r w:rsidR="00596B03">
        <w:rPr>
          <w:rFonts w:cs="Calibri" w:hint="eastAsia"/>
          <w:noProof/>
          <w:sz w:val="20"/>
        </w:rPr>
        <w:t>.</w:t>
      </w:r>
      <w:r w:rsidRPr="005E473D">
        <w:rPr>
          <w:rFonts w:cs="Calibri"/>
          <w:noProof/>
          <w:sz w:val="20"/>
        </w:rPr>
        <w:t xml:space="preserve"> (1996)</w:t>
      </w:r>
      <w:r w:rsidR="00E3239B">
        <w:rPr>
          <w:rFonts w:cs="Calibri" w:hint="eastAsia"/>
          <w:noProof/>
          <w:sz w:val="20"/>
        </w:rPr>
        <w:t>.</w:t>
      </w:r>
      <w:r w:rsidRPr="005E473D">
        <w:rPr>
          <w:rFonts w:cs="Calibri"/>
          <w:noProof/>
          <w:sz w:val="20"/>
        </w:rPr>
        <w:t xml:space="preserve"> Micropropagation of </w:t>
      </w:r>
      <w:r w:rsidRPr="00A87513">
        <w:rPr>
          <w:rFonts w:cs="Calibri"/>
          <w:i/>
          <w:noProof/>
          <w:sz w:val="20"/>
        </w:rPr>
        <w:t>Acacia mangium Willd</w:t>
      </w:r>
      <w:r w:rsidRPr="005E473D">
        <w:rPr>
          <w:rFonts w:cs="Calibri"/>
          <w:noProof/>
          <w:sz w:val="20"/>
        </w:rPr>
        <w:t>. through nodal bud culture. Indian journal of experimental biology</w:t>
      </w:r>
      <w:r w:rsidR="00D546AC">
        <w:rPr>
          <w:rFonts w:cs="Calibri" w:hint="eastAsia"/>
          <w:noProof/>
          <w:sz w:val="20"/>
        </w:rPr>
        <w:t>,</w:t>
      </w:r>
      <w:r w:rsidRPr="005E473D">
        <w:rPr>
          <w:rFonts w:cs="Calibri"/>
          <w:noProof/>
          <w:sz w:val="20"/>
        </w:rPr>
        <w:t>34:590-591</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Carra A</w:t>
      </w:r>
      <w:r w:rsidR="00596B03">
        <w:rPr>
          <w:rFonts w:cs="Calibri" w:hint="eastAsia"/>
          <w:noProof/>
          <w:sz w:val="20"/>
        </w:rPr>
        <w:t>.</w:t>
      </w:r>
      <w:r w:rsidRPr="005E473D">
        <w:rPr>
          <w:rFonts w:cs="Calibri"/>
          <w:noProof/>
          <w:sz w:val="20"/>
        </w:rPr>
        <w:t>, Sajeva M</w:t>
      </w:r>
      <w:r w:rsidR="00596B03">
        <w:rPr>
          <w:rFonts w:cs="Calibri" w:hint="eastAsia"/>
          <w:noProof/>
          <w:sz w:val="20"/>
        </w:rPr>
        <w:t>.</w:t>
      </w:r>
      <w:r w:rsidRPr="005E473D">
        <w:rPr>
          <w:rFonts w:cs="Calibri"/>
          <w:noProof/>
          <w:sz w:val="20"/>
        </w:rPr>
        <w:t>, Abbate L</w:t>
      </w:r>
      <w:r w:rsidR="00596B03">
        <w:rPr>
          <w:rFonts w:cs="Calibri" w:hint="eastAsia"/>
          <w:noProof/>
          <w:sz w:val="20"/>
        </w:rPr>
        <w:t>.</w:t>
      </w:r>
      <w:r w:rsidRPr="005E473D">
        <w:rPr>
          <w:rFonts w:cs="Calibri"/>
          <w:noProof/>
          <w:sz w:val="20"/>
        </w:rPr>
        <w:t>, Siragusa M</w:t>
      </w:r>
      <w:r w:rsidR="00596B03">
        <w:rPr>
          <w:rFonts w:cs="Calibri" w:hint="eastAsia"/>
          <w:noProof/>
          <w:sz w:val="20"/>
        </w:rPr>
        <w:t>.</w:t>
      </w:r>
      <w:r w:rsidRPr="005E473D">
        <w:rPr>
          <w:rFonts w:cs="Calibri"/>
          <w:noProof/>
          <w:sz w:val="20"/>
        </w:rPr>
        <w:t>, Sottile F</w:t>
      </w:r>
      <w:r w:rsidR="00596B03">
        <w:rPr>
          <w:rFonts w:cs="Calibri" w:hint="eastAsia"/>
          <w:noProof/>
          <w:sz w:val="20"/>
        </w:rPr>
        <w:t>.</w:t>
      </w:r>
      <w:r w:rsidRPr="005E473D">
        <w:rPr>
          <w:rFonts w:cs="Calibri"/>
          <w:noProof/>
          <w:sz w:val="20"/>
        </w:rPr>
        <w:t>, Carimi F</w:t>
      </w:r>
      <w:r w:rsidR="00596B03">
        <w:rPr>
          <w:rFonts w:cs="Calibri" w:hint="eastAsia"/>
          <w:noProof/>
          <w:sz w:val="20"/>
        </w:rPr>
        <w:t>.</w:t>
      </w:r>
      <w:r w:rsidRPr="005E473D">
        <w:rPr>
          <w:rFonts w:cs="Calibri"/>
          <w:noProof/>
          <w:sz w:val="20"/>
        </w:rPr>
        <w:t xml:space="preserve"> (2012)</w:t>
      </w:r>
      <w:r w:rsidR="00596B03">
        <w:rPr>
          <w:rFonts w:cs="Calibri" w:hint="eastAsia"/>
          <w:noProof/>
          <w:sz w:val="20"/>
        </w:rPr>
        <w:t>.</w:t>
      </w:r>
      <w:r w:rsidRPr="005E473D">
        <w:rPr>
          <w:rFonts w:cs="Calibri"/>
          <w:noProof/>
          <w:sz w:val="20"/>
        </w:rPr>
        <w:t xml:space="preserve"> In vitro plant regeneration of caper (</w:t>
      </w:r>
      <w:r w:rsidRPr="00E3239B">
        <w:rPr>
          <w:rFonts w:cs="Calibri"/>
          <w:i/>
          <w:noProof/>
          <w:sz w:val="20"/>
        </w:rPr>
        <w:t xml:space="preserve">Capparis spinosa </w:t>
      </w:r>
      <w:r w:rsidRPr="00A87513">
        <w:rPr>
          <w:rFonts w:cs="Calibri"/>
          <w:noProof/>
          <w:sz w:val="20"/>
        </w:rPr>
        <w:t>L</w:t>
      </w:r>
      <w:r w:rsidRPr="005E473D">
        <w:rPr>
          <w:rFonts w:cs="Calibri"/>
          <w:noProof/>
          <w:sz w:val="20"/>
        </w:rPr>
        <w:t>.) from floral explants and genetic stability of regenerants. Plant Cell, Tissue and Organ Culture:1-9</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Dewan A</w:t>
      </w:r>
      <w:r w:rsidR="00596B03">
        <w:rPr>
          <w:rFonts w:cs="Calibri" w:hint="eastAsia"/>
          <w:noProof/>
          <w:sz w:val="20"/>
        </w:rPr>
        <w:t>.</w:t>
      </w:r>
      <w:r w:rsidRPr="005E473D">
        <w:rPr>
          <w:rFonts w:cs="Calibri"/>
          <w:noProof/>
          <w:sz w:val="20"/>
        </w:rPr>
        <w:t>, Nanda K</w:t>
      </w:r>
      <w:r w:rsidR="00596B03">
        <w:rPr>
          <w:rFonts w:cs="Calibri" w:hint="eastAsia"/>
          <w:noProof/>
          <w:sz w:val="20"/>
        </w:rPr>
        <w:t>.</w:t>
      </w:r>
      <w:r w:rsidRPr="005E473D">
        <w:rPr>
          <w:rFonts w:cs="Calibri"/>
          <w:noProof/>
          <w:sz w:val="20"/>
        </w:rPr>
        <w:t>, Gupta S</w:t>
      </w:r>
      <w:r w:rsidR="00596B03">
        <w:rPr>
          <w:rFonts w:cs="Calibri" w:hint="eastAsia"/>
          <w:noProof/>
          <w:sz w:val="20"/>
        </w:rPr>
        <w:t>.</w:t>
      </w:r>
      <w:r w:rsidRPr="005E473D">
        <w:rPr>
          <w:rFonts w:cs="Calibri"/>
          <w:noProof/>
          <w:sz w:val="20"/>
        </w:rPr>
        <w:t>C</w:t>
      </w:r>
      <w:r w:rsidR="00596B03">
        <w:rPr>
          <w:rFonts w:cs="Calibri" w:hint="eastAsia"/>
          <w:noProof/>
          <w:sz w:val="20"/>
        </w:rPr>
        <w:t>.</w:t>
      </w:r>
      <w:r w:rsidRPr="005E473D">
        <w:rPr>
          <w:rFonts w:cs="Calibri"/>
          <w:noProof/>
          <w:sz w:val="20"/>
        </w:rPr>
        <w:t xml:space="preserve"> (1992)</w:t>
      </w:r>
      <w:r w:rsidR="00596B03">
        <w:rPr>
          <w:rFonts w:cs="Calibri" w:hint="eastAsia"/>
          <w:noProof/>
          <w:sz w:val="20"/>
        </w:rPr>
        <w:t>.</w:t>
      </w:r>
      <w:r w:rsidRPr="005E473D">
        <w:rPr>
          <w:rFonts w:cs="Calibri"/>
          <w:noProof/>
          <w:sz w:val="20"/>
        </w:rPr>
        <w:t xml:space="preserve"> In vitro micropropagation of </w:t>
      </w:r>
      <w:bookmarkStart w:id="68" w:name="OLE_LINK32"/>
      <w:bookmarkStart w:id="69" w:name="OLE_LINK33"/>
      <w:r w:rsidRPr="00A87513">
        <w:rPr>
          <w:rFonts w:cs="Calibri"/>
          <w:i/>
          <w:noProof/>
          <w:sz w:val="20"/>
        </w:rPr>
        <w:t>Acacia nilotica subsp</w:t>
      </w:r>
      <w:bookmarkEnd w:id="68"/>
      <w:bookmarkEnd w:id="69"/>
      <w:r w:rsidRPr="005E473D">
        <w:rPr>
          <w:rFonts w:cs="Calibri"/>
          <w:noProof/>
          <w:sz w:val="20"/>
        </w:rPr>
        <w:t xml:space="preserve">. indica </w:t>
      </w:r>
      <w:r w:rsidRPr="005E473D">
        <w:rPr>
          <w:rFonts w:cs="Calibri"/>
          <w:noProof/>
          <w:sz w:val="20"/>
        </w:rPr>
        <w:lastRenderedPageBreak/>
        <w:t>Brenan via cotyledonary nodes. Plant Cell Reports</w:t>
      </w:r>
      <w:r w:rsidR="00E762C9">
        <w:rPr>
          <w:rFonts w:cs="Calibri" w:hint="eastAsia"/>
          <w:noProof/>
          <w:sz w:val="20"/>
        </w:rPr>
        <w:t>,</w:t>
      </w:r>
      <w:r w:rsidRPr="005E473D">
        <w:rPr>
          <w:rFonts w:cs="Calibri"/>
          <w:noProof/>
          <w:sz w:val="20"/>
        </w:rPr>
        <w:t>12:18-21</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Galiana A</w:t>
      </w:r>
      <w:r w:rsidR="00893775">
        <w:rPr>
          <w:rFonts w:cs="Calibri" w:hint="eastAsia"/>
          <w:noProof/>
          <w:sz w:val="20"/>
        </w:rPr>
        <w:t>.</w:t>
      </w:r>
      <w:r w:rsidRPr="005E473D">
        <w:rPr>
          <w:rFonts w:cs="Calibri"/>
          <w:noProof/>
          <w:sz w:val="20"/>
        </w:rPr>
        <w:t>, Tibok A</w:t>
      </w:r>
      <w:r w:rsidR="00893775">
        <w:rPr>
          <w:rFonts w:cs="Calibri" w:hint="eastAsia"/>
          <w:noProof/>
          <w:sz w:val="20"/>
        </w:rPr>
        <w:t>.</w:t>
      </w:r>
      <w:r w:rsidRPr="005E473D">
        <w:rPr>
          <w:rFonts w:cs="Calibri"/>
          <w:noProof/>
          <w:sz w:val="20"/>
        </w:rPr>
        <w:t>, Duhoux E</w:t>
      </w:r>
      <w:r w:rsidR="00893775">
        <w:rPr>
          <w:rFonts w:cs="Calibri" w:hint="eastAsia"/>
          <w:noProof/>
          <w:sz w:val="20"/>
        </w:rPr>
        <w:t>.</w:t>
      </w:r>
      <w:r w:rsidRPr="005E473D">
        <w:rPr>
          <w:rFonts w:cs="Calibri"/>
          <w:noProof/>
          <w:sz w:val="20"/>
        </w:rPr>
        <w:t xml:space="preserve"> (1991a)</w:t>
      </w:r>
      <w:r w:rsidR="00893775">
        <w:rPr>
          <w:rFonts w:cs="Calibri" w:hint="eastAsia"/>
          <w:noProof/>
          <w:sz w:val="20"/>
        </w:rPr>
        <w:t>.</w:t>
      </w:r>
      <w:r w:rsidRPr="005E473D">
        <w:rPr>
          <w:rFonts w:cs="Calibri"/>
          <w:noProof/>
          <w:sz w:val="20"/>
        </w:rPr>
        <w:t xml:space="preserve"> In vitro propagation of the nitrogen-fixing tree-legume</w:t>
      </w:r>
      <w:r w:rsidRPr="00A87513">
        <w:rPr>
          <w:rFonts w:cs="Calibri"/>
          <w:i/>
          <w:noProof/>
          <w:sz w:val="20"/>
        </w:rPr>
        <w:t xml:space="preserve"> Acacia mangium Willd. </w:t>
      </w:r>
      <w:r w:rsidRPr="005E473D">
        <w:rPr>
          <w:rFonts w:cs="Calibri"/>
          <w:noProof/>
          <w:sz w:val="20"/>
        </w:rPr>
        <w:t>Plant and soil</w:t>
      </w:r>
      <w:r w:rsidR="00E762C9">
        <w:rPr>
          <w:rFonts w:cs="Calibri" w:hint="eastAsia"/>
          <w:noProof/>
          <w:sz w:val="20"/>
        </w:rPr>
        <w:t>,</w:t>
      </w:r>
      <w:r w:rsidRPr="005E473D">
        <w:rPr>
          <w:rFonts w:cs="Calibri"/>
          <w:noProof/>
          <w:sz w:val="20"/>
        </w:rPr>
        <w:t>135:151-159</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Galiana A</w:t>
      </w:r>
      <w:r w:rsidR="00893775">
        <w:rPr>
          <w:rFonts w:cs="Calibri" w:hint="eastAsia"/>
          <w:noProof/>
          <w:sz w:val="20"/>
        </w:rPr>
        <w:t>.</w:t>
      </w:r>
      <w:r w:rsidRPr="005E473D">
        <w:rPr>
          <w:rFonts w:cs="Calibri"/>
          <w:noProof/>
          <w:sz w:val="20"/>
        </w:rPr>
        <w:t>, Tibok A</w:t>
      </w:r>
      <w:r w:rsidR="00893775">
        <w:rPr>
          <w:rFonts w:cs="Calibri" w:hint="eastAsia"/>
          <w:noProof/>
          <w:sz w:val="20"/>
        </w:rPr>
        <w:t>.</w:t>
      </w:r>
      <w:r w:rsidRPr="005E473D">
        <w:rPr>
          <w:rFonts w:cs="Calibri"/>
          <w:noProof/>
          <w:sz w:val="20"/>
        </w:rPr>
        <w:t>, Duhoux E</w:t>
      </w:r>
      <w:r w:rsidR="00893775">
        <w:rPr>
          <w:rFonts w:cs="Calibri" w:hint="eastAsia"/>
          <w:noProof/>
          <w:sz w:val="20"/>
        </w:rPr>
        <w:t>.</w:t>
      </w:r>
      <w:r w:rsidRPr="005E473D">
        <w:rPr>
          <w:rFonts w:cs="Calibri"/>
          <w:noProof/>
          <w:sz w:val="20"/>
        </w:rPr>
        <w:t xml:space="preserve"> (1991b)</w:t>
      </w:r>
      <w:r w:rsidR="00893775">
        <w:rPr>
          <w:rFonts w:cs="Calibri" w:hint="eastAsia"/>
          <w:noProof/>
          <w:sz w:val="20"/>
        </w:rPr>
        <w:t>.</w:t>
      </w:r>
      <w:r w:rsidRPr="005E473D">
        <w:rPr>
          <w:rFonts w:cs="Calibri"/>
          <w:noProof/>
          <w:sz w:val="20"/>
        </w:rPr>
        <w:t xml:space="preserve"> Nitrogen-fixing potential of micropropagated clones of</w:t>
      </w:r>
      <w:r w:rsidRPr="00A87513">
        <w:rPr>
          <w:rFonts w:cs="Calibri"/>
          <w:i/>
          <w:noProof/>
          <w:sz w:val="20"/>
        </w:rPr>
        <w:t xml:space="preserve"> Acacia mangium</w:t>
      </w:r>
      <w:r w:rsidRPr="005E473D">
        <w:rPr>
          <w:rFonts w:cs="Calibri"/>
          <w:noProof/>
          <w:sz w:val="20"/>
        </w:rPr>
        <w:t xml:space="preserve"> inoculated with different Bradyrhizobium spp. strains. Plant and soil</w:t>
      </w:r>
      <w:r w:rsidR="00E762C9">
        <w:rPr>
          <w:rFonts w:cs="Calibri" w:hint="eastAsia"/>
          <w:noProof/>
          <w:sz w:val="20"/>
        </w:rPr>
        <w:t>,</w:t>
      </w:r>
      <w:r w:rsidRPr="005E473D">
        <w:rPr>
          <w:rFonts w:cs="Calibri"/>
          <w:noProof/>
          <w:sz w:val="20"/>
        </w:rPr>
        <w:t>135:161-166</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Garg L</w:t>
      </w:r>
      <w:r w:rsidR="00893775">
        <w:rPr>
          <w:rFonts w:cs="Calibri" w:hint="eastAsia"/>
          <w:noProof/>
          <w:sz w:val="20"/>
        </w:rPr>
        <w:t>.</w:t>
      </w:r>
      <w:r w:rsidRPr="005E473D">
        <w:rPr>
          <w:rFonts w:cs="Calibri"/>
          <w:noProof/>
          <w:sz w:val="20"/>
        </w:rPr>
        <w:t>, Bhandari N</w:t>
      </w:r>
      <w:r w:rsidR="00893775">
        <w:rPr>
          <w:rFonts w:cs="Calibri" w:hint="eastAsia"/>
          <w:noProof/>
          <w:sz w:val="20"/>
        </w:rPr>
        <w:t>.</w:t>
      </w:r>
      <w:r w:rsidRPr="005E473D">
        <w:rPr>
          <w:rFonts w:cs="Calibri"/>
          <w:noProof/>
          <w:sz w:val="20"/>
        </w:rPr>
        <w:t>N</w:t>
      </w:r>
      <w:r w:rsidR="00893775">
        <w:rPr>
          <w:rFonts w:cs="Calibri" w:hint="eastAsia"/>
          <w:noProof/>
          <w:sz w:val="20"/>
        </w:rPr>
        <w:t>.</w:t>
      </w:r>
      <w:r w:rsidRPr="005E473D">
        <w:rPr>
          <w:rFonts w:cs="Calibri"/>
          <w:noProof/>
          <w:sz w:val="20"/>
        </w:rPr>
        <w:t>, Rani V</w:t>
      </w:r>
      <w:r w:rsidR="00893775">
        <w:rPr>
          <w:rFonts w:cs="Calibri" w:hint="eastAsia"/>
          <w:noProof/>
          <w:sz w:val="20"/>
        </w:rPr>
        <w:t>.</w:t>
      </w:r>
      <w:r w:rsidRPr="005E473D">
        <w:rPr>
          <w:rFonts w:cs="Calibri"/>
          <w:noProof/>
          <w:sz w:val="20"/>
        </w:rPr>
        <w:t>, Bhojwani S</w:t>
      </w:r>
      <w:r w:rsidR="00893775">
        <w:rPr>
          <w:rFonts w:cs="Calibri" w:hint="eastAsia"/>
          <w:noProof/>
          <w:sz w:val="20"/>
        </w:rPr>
        <w:t>.</w:t>
      </w:r>
      <w:r w:rsidRPr="005E473D">
        <w:rPr>
          <w:rFonts w:cs="Calibri"/>
          <w:noProof/>
          <w:sz w:val="20"/>
        </w:rPr>
        <w:t>S</w:t>
      </w:r>
      <w:r w:rsidR="00893775">
        <w:rPr>
          <w:rFonts w:cs="Calibri" w:hint="eastAsia"/>
          <w:noProof/>
          <w:sz w:val="20"/>
        </w:rPr>
        <w:t>.</w:t>
      </w:r>
      <w:r w:rsidRPr="005E473D">
        <w:rPr>
          <w:rFonts w:cs="Calibri"/>
          <w:noProof/>
          <w:sz w:val="20"/>
        </w:rPr>
        <w:t xml:space="preserve"> (1996)</w:t>
      </w:r>
      <w:r w:rsidR="00893775">
        <w:rPr>
          <w:rFonts w:cs="Calibri" w:hint="eastAsia"/>
          <w:noProof/>
          <w:sz w:val="20"/>
        </w:rPr>
        <w:t>.</w:t>
      </w:r>
      <w:r w:rsidRPr="005E473D">
        <w:rPr>
          <w:rFonts w:cs="Calibri"/>
          <w:noProof/>
          <w:sz w:val="20"/>
        </w:rPr>
        <w:t xml:space="preserve"> Somatic embryogenesis and regeneration of triploid plants in endosperm cultures of</w:t>
      </w:r>
      <w:r w:rsidRPr="00A87513">
        <w:rPr>
          <w:rFonts w:cs="Calibri"/>
          <w:i/>
          <w:noProof/>
          <w:sz w:val="20"/>
        </w:rPr>
        <w:t xml:space="preserve"> Acacia nilotica</w:t>
      </w:r>
      <w:r w:rsidRPr="005E473D">
        <w:rPr>
          <w:rFonts w:cs="Calibri"/>
          <w:noProof/>
          <w:sz w:val="20"/>
        </w:rPr>
        <w:t>. Plant Cell Reports</w:t>
      </w:r>
      <w:r w:rsidR="00E762C9">
        <w:rPr>
          <w:rFonts w:cs="Calibri" w:hint="eastAsia"/>
          <w:noProof/>
          <w:sz w:val="20"/>
        </w:rPr>
        <w:t>,</w:t>
      </w:r>
      <w:r w:rsidRPr="005E473D">
        <w:rPr>
          <w:rFonts w:cs="Calibri"/>
          <w:noProof/>
          <w:sz w:val="20"/>
        </w:rPr>
        <w:t>15:855-858</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Hosseini Tafreshi S</w:t>
      </w:r>
      <w:r w:rsidR="00D638DF">
        <w:rPr>
          <w:rFonts w:cs="Calibri" w:hint="eastAsia"/>
          <w:noProof/>
          <w:sz w:val="20"/>
        </w:rPr>
        <w:t>.</w:t>
      </w:r>
      <w:r w:rsidRPr="005E473D">
        <w:rPr>
          <w:rFonts w:cs="Calibri"/>
          <w:noProof/>
          <w:sz w:val="20"/>
        </w:rPr>
        <w:t>A</w:t>
      </w:r>
      <w:r w:rsidR="00D638DF">
        <w:rPr>
          <w:rFonts w:cs="Calibri" w:hint="eastAsia"/>
          <w:noProof/>
          <w:sz w:val="20"/>
        </w:rPr>
        <w:t>.</w:t>
      </w:r>
      <w:r w:rsidRPr="005E473D">
        <w:rPr>
          <w:rFonts w:cs="Calibri"/>
          <w:noProof/>
          <w:sz w:val="20"/>
        </w:rPr>
        <w:t>, Shariati M</w:t>
      </w:r>
      <w:r w:rsidR="00D638DF">
        <w:rPr>
          <w:rFonts w:cs="Calibri" w:hint="eastAsia"/>
          <w:noProof/>
          <w:sz w:val="20"/>
        </w:rPr>
        <w:t>.</w:t>
      </w:r>
      <w:r w:rsidRPr="005E473D">
        <w:rPr>
          <w:rFonts w:cs="Calibri"/>
          <w:noProof/>
          <w:sz w:val="20"/>
        </w:rPr>
        <w:t>, Mofid M</w:t>
      </w:r>
      <w:r w:rsidR="00D638DF">
        <w:rPr>
          <w:rFonts w:cs="Calibri" w:hint="eastAsia"/>
          <w:noProof/>
          <w:sz w:val="20"/>
        </w:rPr>
        <w:t>.</w:t>
      </w:r>
      <w:r w:rsidRPr="005E473D">
        <w:rPr>
          <w:rFonts w:cs="Calibri"/>
          <w:noProof/>
          <w:sz w:val="20"/>
        </w:rPr>
        <w:t>R</w:t>
      </w:r>
      <w:r w:rsidR="00D638DF">
        <w:rPr>
          <w:rFonts w:cs="Calibri" w:hint="eastAsia"/>
          <w:noProof/>
          <w:sz w:val="20"/>
        </w:rPr>
        <w:t>.</w:t>
      </w:r>
      <w:r w:rsidRPr="005E473D">
        <w:rPr>
          <w:rFonts w:cs="Calibri"/>
          <w:noProof/>
          <w:sz w:val="20"/>
        </w:rPr>
        <w:t>, Khayam Nekui M</w:t>
      </w:r>
      <w:r w:rsidR="00D638DF">
        <w:rPr>
          <w:rFonts w:cs="Calibri" w:hint="eastAsia"/>
          <w:noProof/>
          <w:sz w:val="20"/>
        </w:rPr>
        <w:t>.</w:t>
      </w:r>
      <w:r w:rsidRPr="005E473D">
        <w:rPr>
          <w:rFonts w:cs="Calibri"/>
          <w:noProof/>
          <w:sz w:val="20"/>
        </w:rPr>
        <w:t xml:space="preserve"> (2011)</w:t>
      </w:r>
      <w:r w:rsidR="00D638DF">
        <w:rPr>
          <w:rFonts w:cs="Calibri" w:hint="eastAsia"/>
          <w:noProof/>
          <w:sz w:val="20"/>
        </w:rPr>
        <w:t>.</w:t>
      </w:r>
      <w:r w:rsidRPr="005E473D">
        <w:rPr>
          <w:rFonts w:cs="Calibri"/>
          <w:noProof/>
          <w:sz w:val="20"/>
        </w:rPr>
        <w:t xml:space="preserve"> Rapid germination and development of </w:t>
      </w:r>
      <w:r w:rsidRPr="00A87513">
        <w:rPr>
          <w:rFonts w:cs="Calibri"/>
          <w:i/>
          <w:noProof/>
          <w:sz w:val="20"/>
        </w:rPr>
        <w:t xml:space="preserve">Taxus baccata </w:t>
      </w:r>
      <w:r w:rsidRPr="005E473D">
        <w:rPr>
          <w:rFonts w:cs="Calibri"/>
          <w:noProof/>
          <w:sz w:val="20"/>
        </w:rPr>
        <w:t xml:space="preserve">L. by </w:t>
      </w:r>
      <w:r w:rsidRPr="00A87513">
        <w:rPr>
          <w:rFonts w:cs="Calibri"/>
          <w:i/>
          <w:noProof/>
          <w:sz w:val="20"/>
        </w:rPr>
        <w:t xml:space="preserve">in vitro </w:t>
      </w:r>
      <w:r w:rsidRPr="005E473D">
        <w:rPr>
          <w:rFonts w:cs="Calibri"/>
          <w:noProof/>
          <w:sz w:val="20"/>
        </w:rPr>
        <w:t>embryo culture and hydroponic growth of seedlings. In Vitro Cellular &amp; Developmental Biology-Plant</w:t>
      </w:r>
      <w:r w:rsidR="00E762C9">
        <w:rPr>
          <w:rFonts w:cs="Calibri" w:hint="eastAsia"/>
          <w:noProof/>
          <w:sz w:val="20"/>
        </w:rPr>
        <w:t>,</w:t>
      </w:r>
      <w:r w:rsidRPr="005E473D">
        <w:rPr>
          <w:rFonts w:cs="Calibri"/>
          <w:noProof/>
          <w:sz w:val="20"/>
        </w:rPr>
        <w:t>47:561-568</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Lu C</w:t>
      </w:r>
      <w:r w:rsidR="00737DDA">
        <w:rPr>
          <w:rFonts w:cs="Calibri" w:hint="eastAsia"/>
          <w:noProof/>
          <w:sz w:val="20"/>
        </w:rPr>
        <w:t>.</w:t>
      </w:r>
      <w:r w:rsidRPr="005E473D">
        <w:rPr>
          <w:rFonts w:cs="Calibri"/>
          <w:noProof/>
          <w:sz w:val="20"/>
        </w:rPr>
        <w:t>Y</w:t>
      </w:r>
      <w:r w:rsidR="00737DDA">
        <w:rPr>
          <w:rFonts w:cs="Calibri" w:hint="eastAsia"/>
          <w:noProof/>
          <w:sz w:val="20"/>
        </w:rPr>
        <w:t>.</w:t>
      </w:r>
      <w:r w:rsidRPr="005E473D">
        <w:rPr>
          <w:rFonts w:cs="Calibri"/>
          <w:noProof/>
          <w:sz w:val="20"/>
        </w:rPr>
        <w:t xml:space="preserve"> (1993)</w:t>
      </w:r>
      <w:r w:rsidR="00737DDA">
        <w:rPr>
          <w:rFonts w:cs="Calibri" w:hint="eastAsia"/>
          <w:noProof/>
          <w:sz w:val="20"/>
        </w:rPr>
        <w:t>.</w:t>
      </w:r>
      <w:r w:rsidRPr="005E473D">
        <w:rPr>
          <w:rFonts w:cs="Calibri"/>
          <w:noProof/>
          <w:sz w:val="20"/>
        </w:rPr>
        <w:t xml:space="preserve"> The use of thidiazuron in tissue culture. In Vitro Cellular &amp; Developmental Biology-Plant</w:t>
      </w:r>
      <w:r w:rsidR="00E762C9">
        <w:rPr>
          <w:rFonts w:cs="Calibri" w:hint="eastAsia"/>
          <w:noProof/>
          <w:sz w:val="20"/>
        </w:rPr>
        <w:t>,</w:t>
      </w:r>
      <w:r w:rsidRPr="005E473D">
        <w:rPr>
          <w:rFonts w:cs="Calibri"/>
          <w:noProof/>
          <w:sz w:val="20"/>
        </w:rPr>
        <w:t xml:space="preserve"> 29:92-96</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Midgley S</w:t>
      </w:r>
      <w:r w:rsidR="00737DDA">
        <w:rPr>
          <w:rFonts w:cs="Calibri" w:hint="eastAsia"/>
          <w:noProof/>
          <w:sz w:val="20"/>
        </w:rPr>
        <w:t>.</w:t>
      </w:r>
      <w:r w:rsidRPr="005E473D">
        <w:rPr>
          <w:rFonts w:cs="Calibri"/>
          <w:noProof/>
          <w:sz w:val="20"/>
        </w:rPr>
        <w:t xml:space="preserve"> (2000)</w:t>
      </w:r>
      <w:r w:rsidR="00737DDA">
        <w:rPr>
          <w:rFonts w:cs="Calibri" w:hint="eastAsia"/>
          <w:noProof/>
          <w:sz w:val="20"/>
        </w:rPr>
        <w:t>.</w:t>
      </w:r>
      <w:r w:rsidRPr="009C38D2">
        <w:rPr>
          <w:rFonts w:cs="Calibri"/>
          <w:i/>
          <w:noProof/>
          <w:sz w:val="20"/>
        </w:rPr>
        <w:t xml:space="preserve"> Acacia crassicarpa</w:t>
      </w:r>
      <w:r w:rsidRPr="005E473D">
        <w:rPr>
          <w:rFonts w:cs="Calibri"/>
          <w:noProof/>
          <w:sz w:val="20"/>
        </w:rPr>
        <w:t>: a tree in the domestication fast lane. Australian Tree Resources News</w:t>
      </w:r>
      <w:r w:rsidR="00E762C9">
        <w:rPr>
          <w:rFonts w:cs="Calibri" w:hint="eastAsia"/>
          <w:noProof/>
          <w:sz w:val="20"/>
        </w:rPr>
        <w:t>,</w:t>
      </w:r>
      <w:r w:rsidRPr="005E473D">
        <w:rPr>
          <w:rFonts w:cs="Calibri"/>
          <w:noProof/>
          <w:sz w:val="20"/>
        </w:rPr>
        <w:t>6:1-2</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Minquan Y</w:t>
      </w:r>
      <w:r w:rsidR="002E1AAF">
        <w:rPr>
          <w:rFonts w:cs="Calibri" w:hint="eastAsia"/>
          <w:noProof/>
          <w:sz w:val="20"/>
        </w:rPr>
        <w:t>.</w:t>
      </w:r>
      <w:r w:rsidRPr="005E473D">
        <w:rPr>
          <w:rFonts w:cs="Calibri"/>
          <w:noProof/>
          <w:sz w:val="20"/>
        </w:rPr>
        <w:t>, Fangqiu Z</w:t>
      </w:r>
      <w:r w:rsidR="002E1AAF">
        <w:rPr>
          <w:rFonts w:cs="Calibri" w:hint="eastAsia"/>
          <w:noProof/>
          <w:sz w:val="20"/>
        </w:rPr>
        <w:t>.</w:t>
      </w:r>
      <w:r w:rsidRPr="005E473D">
        <w:rPr>
          <w:rFonts w:cs="Calibri"/>
          <w:noProof/>
          <w:sz w:val="20"/>
        </w:rPr>
        <w:t>, Huazheng X</w:t>
      </w:r>
      <w:r w:rsidR="002E1AAF">
        <w:rPr>
          <w:rFonts w:cs="Calibri" w:hint="eastAsia"/>
          <w:noProof/>
          <w:sz w:val="20"/>
        </w:rPr>
        <w:t>.</w:t>
      </w:r>
      <w:r w:rsidRPr="005E473D">
        <w:rPr>
          <w:rFonts w:cs="Calibri"/>
          <w:noProof/>
          <w:sz w:val="20"/>
        </w:rPr>
        <w:t>, Zhiyang W</w:t>
      </w:r>
      <w:r w:rsidR="002E1AAF">
        <w:rPr>
          <w:rFonts w:cs="Calibri" w:hint="eastAsia"/>
          <w:noProof/>
          <w:sz w:val="20"/>
        </w:rPr>
        <w:t>.</w:t>
      </w:r>
      <w:r w:rsidRPr="005E473D">
        <w:rPr>
          <w:rFonts w:cs="Calibri"/>
          <w:noProof/>
          <w:sz w:val="20"/>
        </w:rPr>
        <w:t>, Kangluan L</w:t>
      </w:r>
      <w:r w:rsidR="002E1AAF">
        <w:rPr>
          <w:rFonts w:cs="Calibri" w:hint="eastAsia"/>
          <w:noProof/>
          <w:sz w:val="20"/>
        </w:rPr>
        <w:t>.</w:t>
      </w:r>
      <w:r w:rsidRPr="005E473D">
        <w:rPr>
          <w:rFonts w:cs="Calibri"/>
          <w:noProof/>
          <w:sz w:val="20"/>
        </w:rPr>
        <w:t>, Wenxuan L</w:t>
      </w:r>
      <w:r w:rsidR="002E1AAF">
        <w:rPr>
          <w:rFonts w:cs="Calibri" w:hint="eastAsia"/>
          <w:noProof/>
          <w:sz w:val="20"/>
        </w:rPr>
        <w:t>.</w:t>
      </w:r>
      <w:r w:rsidRPr="005E473D">
        <w:rPr>
          <w:rFonts w:cs="Calibri"/>
          <w:noProof/>
          <w:sz w:val="20"/>
        </w:rPr>
        <w:t xml:space="preserve"> (1995)</w:t>
      </w:r>
      <w:r w:rsidR="002E1AAF">
        <w:rPr>
          <w:rFonts w:cs="Calibri" w:hint="eastAsia"/>
          <w:noProof/>
          <w:sz w:val="20"/>
        </w:rPr>
        <w:t>.</w:t>
      </w:r>
      <w:r w:rsidRPr="005E473D">
        <w:rPr>
          <w:rFonts w:cs="Calibri"/>
          <w:noProof/>
          <w:sz w:val="20"/>
        </w:rPr>
        <w:t xml:space="preserve"> </w:t>
      </w:r>
      <w:bookmarkStart w:id="70" w:name="OLE_LINK16"/>
      <w:bookmarkStart w:id="71" w:name="OLE_LINK23"/>
      <w:r w:rsidRPr="005E473D">
        <w:rPr>
          <w:rFonts w:cs="Calibri"/>
          <w:noProof/>
          <w:sz w:val="20"/>
        </w:rPr>
        <w:t>Study on selection of acacia species/provenances in water and serious soil erosion area</w:t>
      </w:r>
      <w:bookmarkEnd w:id="70"/>
      <w:bookmarkEnd w:id="71"/>
      <w:r w:rsidRPr="005E473D">
        <w:rPr>
          <w:rFonts w:cs="Calibri"/>
          <w:noProof/>
          <w:sz w:val="20"/>
        </w:rPr>
        <w:t>. Forest Research</w:t>
      </w:r>
      <w:r w:rsidR="00E762C9">
        <w:rPr>
          <w:rFonts w:cs="Calibri" w:hint="eastAsia"/>
          <w:noProof/>
          <w:sz w:val="20"/>
        </w:rPr>
        <w:t>,</w:t>
      </w:r>
      <w:r w:rsidRPr="005E473D">
        <w:rPr>
          <w:rFonts w:cs="Calibri"/>
          <w:noProof/>
          <w:sz w:val="20"/>
        </w:rPr>
        <w:t>8:489-496</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Muñoz-Concha D</w:t>
      </w:r>
      <w:r w:rsidR="002E1AAF">
        <w:rPr>
          <w:rFonts w:cs="Calibri" w:hint="eastAsia"/>
          <w:noProof/>
          <w:sz w:val="20"/>
        </w:rPr>
        <w:t>.</w:t>
      </w:r>
      <w:r w:rsidRPr="005E473D">
        <w:rPr>
          <w:rFonts w:cs="Calibri"/>
          <w:noProof/>
          <w:sz w:val="20"/>
        </w:rPr>
        <w:t>, Mayes S</w:t>
      </w:r>
      <w:r w:rsidR="002E1AAF">
        <w:rPr>
          <w:rFonts w:cs="Calibri" w:hint="eastAsia"/>
          <w:noProof/>
          <w:sz w:val="20"/>
        </w:rPr>
        <w:t>.</w:t>
      </w:r>
      <w:r w:rsidRPr="005E473D">
        <w:rPr>
          <w:rFonts w:cs="Calibri"/>
          <w:noProof/>
          <w:sz w:val="20"/>
        </w:rPr>
        <w:t>, Ribas G</w:t>
      </w:r>
      <w:r w:rsidR="002E1AAF">
        <w:rPr>
          <w:rFonts w:cs="Calibri" w:hint="eastAsia"/>
          <w:noProof/>
          <w:sz w:val="20"/>
        </w:rPr>
        <w:t>.</w:t>
      </w:r>
      <w:r w:rsidRPr="005E473D">
        <w:rPr>
          <w:rFonts w:cs="Calibri"/>
          <w:noProof/>
          <w:sz w:val="20"/>
        </w:rPr>
        <w:t>, Davey M</w:t>
      </w:r>
      <w:r w:rsidR="002E1AAF">
        <w:rPr>
          <w:rFonts w:cs="Calibri" w:hint="eastAsia"/>
          <w:noProof/>
          <w:sz w:val="20"/>
        </w:rPr>
        <w:t>.</w:t>
      </w:r>
      <w:r w:rsidRPr="005E473D">
        <w:rPr>
          <w:rFonts w:cs="Calibri"/>
          <w:noProof/>
          <w:sz w:val="20"/>
        </w:rPr>
        <w:t>R</w:t>
      </w:r>
      <w:r w:rsidR="002E1AAF">
        <w:rPr>
          <w:rFonts w:cs="Calibri" w:hint="eastAsia"/>
          <w:noProof/>
          <w:sz w:val="20"/>
        </w:rPr>
        <w:t>.</w:t>
      </w:r>
      <w:r w:rsidRPr="005E473D">
        <w:rPr>
          <w:rFonts w:cs="Calibri"/>
          <w:noProof/>
          <w:sz w:val="20"/>
        </w:rPr>
        <w:t xml:space="preserve"> (2012)</w:t>
      </w:r>
      <w:r w:rsidR="002E1AAF">
        <w:rPr>
          <w:rFonts w:cs="Calibri" w:hint="eastAsia"/>
          <w:noProof/>
          <w:sz w:val="20"/>
        </w:rPr>
        <w:t>.</w:t>
      </w:r>
      <w:r w:rsidRPr="005E473D">
        <w:rPr>
          <w:rFonts w:cs="Calibri"/>
          <w:noProof/>
          <w:sz w:val="20"/>
        </w:rPr>
        <w:t xml:space="preserve"> Somatic embryogenesis from zygotic embryos and shoot-tips of the Chilean tree </w:t>
      </w:r>
      <w:r w:rsidRPr="009C38D2">
        <w:rPr>
          <w:rFonts w:cs="Calibri"/>
          <w:i/>
          <w:noProof/>
          <w:sz w:val="20"/>
        </w:rPr>
        <w:t>Gomortega keule</w:t>
      </w:r>
      <w:r w:rsidRPr="005E473D">
        <w:rPr>
          <w:rFonts w:cs="Calibri"/>
          <w:noProof/>
          <w:sz w:val="20"/>
        </w:rPr>
        <w:t>. Plant Cell, Tissue and Organ Culture:1-8</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Murashige T</w:t>
      </w:r>
      <w:r w:rsidR="002E1AAF">
        <w:rPr>
          <w:rFonts w:cs="Calibri" w:hint="eastAsia"/>
          <w:noProof/>
          <w:sz w:val="20"/>
        </w:rPr>
        <w:t>.</w:t>
      </w:r>
      <w:r w:rsidRPr="005E473D">
        <w:rPr>
          <w:rFonts w:cs="Calibri"/>
          <w:noProof/>
          <w:sz w:val="20"/>
        </w:rPr>
        <w:t>, Skoog F</w:t>
      </w:r>
      <w:r w:rsidR="002E1AAF">
        <w:rPr>
          <w:rFonts w:cs="Calibri" w:hint="eastAsia"/>
          <w:noProof/>
          <w:sz w:val="20"/>
        </w:rPr>
        <w:t>.</w:t>
      </w:r>
      <w:r w:rsidRPr="005E473D">
        <w:rPr>
          <w:rFonts w:cs="Calibri"/>
          <w:noProof/>
          <w:sz w:val="20"/>
        </w:rPr>
        <w:t xml:space="preserve"> (1962)</w:t>
      </w:r>
      <w:r w:rsidR="002E1AAF">
        <w:rPr>
          <w:rFonts w:cs="Calibri" w:hint="eastAsia"/>
          <w:noProof/>
          <w:sz w:val="20"/>
        </w:rPr>
        <w:t>.</w:t>
      </w:r>
      <w:r w:rsidRPr="005E473D">
        <w:rPr>
          <w:rFonts w:cs="Calibri"/>
          <w:noProof/>
          <w:sz w:val="20"/>
        </w:rPr>
        <w:t xml:space="preserve"> A revised medium for rapid growth and bio assays with tobacco tissue cultures. Physiologia plantarum</w:t>
      </w:r>
      <w:r w:rsidR="00E762C9">
        <w:rPr>
          <w:rFonts w:cs="Calibri" w:hint="eastAsia"/>
          <w:noProof/>
          <w:sz w:val="20"/>
        </w:rPr>
        <w:t>,</w:t>
      </w:r>
      <w:r w:rsidRPr="005E473D">
        <w:rPr>
          <w:rFonts w:cs="Calibri"/>
          <w:noProof/>
          <w:sz w:val="20"/>
        </w:rPr>
        <w:t>15:473-497</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Ortiz BOC, Reyes MEP, Balch EPM (2000)</w:t>
      </w:r>
      <w:r w:rsidR="00FC1185">
        <w:rPr>
          <w:rFonts w:cs="Calibri" w:hint="eastAsia"/>
          <w:noProof/>
          <w:sz w:val="20"/>
        </w:rPr>
        <w:t>.</w:t>
      </w:r>
      <w:r w:rsidRPr="005E473D">
        <w:rPr>
          <w:rFonts w:cs="Calibri"/>
          <w:noProof/>
          <w:sz w:val="20"/>
        </w:rPr>
        <w:t xml:space="preserve"> Somatic embryogenesis and plant regeneration in </w:t>
      </w:r>
      <w:r w:rsidRPr="009C38D2">
        <w:rPr>
          <w:rFonts w:cs="Calibri"/>
          <w:i/>
          <w:noProof/>
          <w:sz w:val="20"/>
        </w:rPr>
        <w:t xml:space="preserve">Acacia farnesiana </w:t>
      </w:r>
      <w:r w:rsidRPr="005E473D">
        <w:rPr>
          <w:rFonts w:cs="Calibri"/>
          <w:noProof/>
          <w:sz w:val="20"/>
        </w:rPr>
        <w:t>and</w:t>
      </w:r>
      <w:r w:rsidRPr="009C38D2">
        <w:rPr>
          <w:rFonts w:cs="Calibri"/>
          <w:i/>
          <w:noProof/>
          <w:sz w:val="20"/>
        </w:rPr>
        <w:t xml:space="preserve"> A. schaffneri</w:t>
      </w:r>
      <w:r w:rsidRPr="005E473D">
        <w:rPr>
          <w:rFonts w:cs="Calibri"/>
          <w:noProof/>
          <w:sz w:val="20"/>
        </w:rPr>
        <w:t>. In Vitro Cellular &amp; Developmental Biology-Plant</w:t>
      </w:r>
      <w:r w:rsidR="00E762C9">
        <w:rPr>
          <w:rFonts w:cs="Calibri" w:hint="eastAsia"/>
          <w:noProof/>
          <w:sz w:val="20"/>
        </w:rPr>
        <w:t>,</w:t>
      </w:r>
      <w:r w:rsidRPr="005E473D">
        <w:rPr>
          <w:rFonts w:cs="Calibri"/>
          <w:noProof/>
          <w:sz w:val="20"/>
        </w:rPr>
        <w:t>36:268-272</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Palmberg C</w:t>
      </w:r>
      <w:r w:rsidR="00FC1185">
        <w:rPr>
          <w:rFonts w:cs="Calibri" w:hint="eastAsia"/>
          <w:noProof/>
          <w:sz w:val="20"/>
        </w:rPr>
        <w:t>.</w:t>
      </w:r>
      <w:r w:rsidRPr="005E473D">
        <w:rPr>
          <w:rFonts w:cs="Calibri"/>
          <w:noProof/>
          <w:sz w:val="20"/>
        </w:rPr>
        <w:t>, Pasca T</w:t>
      </w:r>
      <w:r w:rsidR="00FC1185">
        <w:rPr>
          <w:rFonts w:cs="Calibri" w:hint="eastAsia"/>
          <w:noProof/>
          <w:sz w:val="20"/>
        </w:rPr>
        <w:t>.</w:t>
      </w:r>
      <w:r w:rsidRPr="005E473D">
        <w:rPr>
          <w:rFonts w:cs="Calibri"/>
          <w:noProof/>
          <w:sz w:val="20"/>
        </w:rPr>
        <w:t xml:space="preserve"> (1981)</w:t>
      </w:r>
      <w:r w:rsidR="00FC1185">
        <w:rPr>
          <w:rFonts w:cs="Calibri" w:hint="eastAsia"/>
          <w:noProof/>
          <w:sz w:val="20"/>
        </w:rPr>
        <w:t>.</w:t>
      </w:r>
      <w:r w:rsidRPr="005E473D">
        <w:rPr>
          <w:rFonts w:cs="Calibri"/>
          <w:noProof/>
          <w:sz w:val="20"/>
        </w:rPr>
        <w:t xml:space="preserve"> A vital fuelwood gene pool is in danger. Unasylva</w:t>
      </w:r>
      <w:r w:rsidR="00E762C9">
        <w:rPr>
          <w:rFonts w:cs="Calibri" w:hint="eastAsia"/>
          <w:noProof/>
          <w:sz w:val="20"/>
        </w:rPr>
        <w:t>,</w:t>
      </w:r>
      <w:r w:rsidRPr="005E473D">
        <w:rPr>
          <w:rFonts w:cs="Calibri"/>
          <w:noProof/>
          <w:sz w:val="20"/>
        </w:rPr>
        <w:t>33:22-30</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Phinney B</w:t>
      </w:r>
      <w:r w:rsidR="00FC1185">
        <w:rPr>
          <w:rFonts w:cs="Calibri" w:hint="eastAsia"/>
          <w:noProof/>
          <w:sz w:val="20"/>
        </w:rPr>
        <w:t>.</w:t>
      </w:r>
      <w:r w:rsidRPr="005E473D">
        <w:rPr>
          <w:rFonts w:cs="Calibri"/>
          <w:noProof/>
          <w:sz w:val="20"/>
        </w:rPr>
        <w:t xml:space="preserve"> (1984)</w:t>
      </w:r>
      <w:r w:rsidR="00FC1185">
        <w:rPr>
          <w:rFonts w:cs="Calibri" w:hint="eastAsia"/>
          <w:noProof/>
          <w:sz w:val="20"/>
        </w:rPr>
        <w:t>.</w:t>
      </w:r>
      <w:r w:rsidRPr="005E473D">
        <w:rPr>
          <w:rFonts w:cs="Calibri"/>
          <w:noProof/>
          <w:sz w:val="20"/>
        </w:rPr>
        <w:t xml:space="preserve"> Gibberellin A1, dwarfism and the control of shoot elongation in higher plants. The biosynthesis and metabolism of plant hormones</w:t>
      </w:r>
      <w:r w:rsidR="00E762C9">
        <w:rPr>
          <w:rFonts w:cs="Calibri" w:hint="eastAsia"/>
          <w:noProof/>
          <w:sz w:val="20"/>
        </w:rPr>
        <w:t>,</w:t>
      </w:r>
      <w:r w:rsidRPr="005E473D">
        <w:rPr>
          <w:rFonts w:cs="Calibri"/>
          <w:noProof/>
          <w:sz w:val="20"/>
        </w:rPr>
        <w:t>23:17-41</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Rafique R</w:t>
      </w:r>
      <w:r w:rsidR="00FC1185">
        <w:rPr>
          <w:rFonts w:cs="Calibri" w:hint="eastAsia"/>
          <w:noProof/>
          <w:sz w:val="20"/>
        </w:rPr>
        <w:t>.</w:t>
      </w:r>
      <w:r w:rsidRPr="005E473D">
        <w:rPr>
          <w:rFonts w:cs="Calibri"/>
          <w:noProof/>
          <w:sz w:val="20"/>
        </w:rPr>
        <w:t>, Fatima B</w:t>
      </w:r>
      <w:r w:rsidR="00FC1185">
        <w:rPr>
          <w:rFonts w:cs="Calibri" w:hint="eastAsia"/>
          <w:noProof/>
          <w:sz w:val="20"/>
        </w:rPr>
        <w:t>.</w:t>
      </w:r>
      <w:r w:rsidRPr="005E473D">
        <w:rPr>
          <w:rFonts w:cs="Calibri"/>
          <w:noProof/>
          <w:sz w:val="20"/>
        </w:rPr>
        <w:t>, Mushtaq S</w:t>
      </w:r>
      <w:r w:rsidR="00FC1185">
        <w:rPr>
          <w:rFonts w:cs="Calibri" w:hint="eastAsia"/>
          <w:noProof/>
          <w:sz w:val="20"/>
        </w:rPr>
        <w:t>.</w:t>
      </w:r>
      <w:r w:rsidRPr="005E473D">
        <w:rPr>
          <w:rFonts w:cs="Calibri"/>
          <w:noProof/>
          <w:sz w:val="20"/>
        </w:rPr>
        <w:t>, Iqbal M</w:t>
      </w:r>
      <w:r w:rsidR="00FC1185">
        <w:rPr>
          <w:rFonts w:cs="Calibri" w:hint="eastAsia"/>
          <w:noProof/>
          <w:sz w:val="20"/>
        </w:rPr>
        <w:t>.</w:t>
      </w:r>
      <w:r w:rsidRPr="005E473D">
        <w:rPr>
          <w:rFonts w:cs="Calibri"/>
          <w:noProof/>
          <w:sz w:val="20"/>
        </w:rPr>
        <w:t>S</w:t>
      </w:r>
      <w:r w:rsidR="00FC1185">
        <w:rPr>
          <w:rFonts w:cs="Calibri" w:hint="eastAsia"/>
          <w:noProof/>
          <w:sz w:val="20"/>
        </w:rPr>
        <w:t>.</w:t>
      </w:r>
      <w:r w:rsidRPr="005E473D">
        <w:rPr>
          <w:rFonts w:cs="Calibri"/>
          <w:noProof/>
          <w:sz w:val="20"/>
        </w:rPr>
        <w:t>, Rasheed M</w:t>
      </w:r>
      <w:r w:rsidR="00FC1185">
        <w:rPr>
          <w:rFonts w:cs="Calibri" w:hint="eastAsia"/>
          <w:noProof/>
          <w:sz w:val="20"/>
        </w:rPr>
        <w:t>.</w:t>
      </w:r>
      <w:r w:rsidRPr="005E473D">
        <w:rPr>
          <w:rFonts w:cs="Calibri"/>
          <w:noProof/>
          <w:sz w:val="20"/>
        </w:rPr>
        <w:t>, Ali M</w:t>
      </w:r>
      <w:r w:rsidR="00FC1185">
        <w:rPr>
          <w:rFonts w:cs="Calibri" w:hint="eastAsia"/>
          <w:noProof/>
          <w:sz w:val="20"/>
        </w:rPr>
        <w:t>.</w:t>
      </w:r>
      <w:r w:rsidRPr="005E473D">
        <w:rPr>
          <w:rFonts w:cs="Calibri"/>
          <w:noProof/>
          <w:sz w:val="20"/>
        </w:rPr>
        <w:t>, Hasan SZU</w:t>
      </w:r>
      <w:r w:rsidR="00FC1185">
        <w:rPr>
          <w:rFonts w:cs="Calibri" w:hint="eastAsia"/>
          <w:noProof/>
          <w:sz w:val="20"/>
        </w:rPr>
        <w:t>.</w:t>
      </w:r>
      <w:r w:rsidRPr="005E473D">
        <w:rPr>
          <w:rFonts w:cs="Calibri"/>
          <w:noProof/>
          <w:sz w:val="20"/>
        </w:rPr>
        <w:t xml:space="preserve"> (2012)</w:t>
      </w:r>
      <w:r w:rsidR="00FC1185">
        <w:rPr>
          <w:rFonts w:cs="Calibri" w:hint="eastAsia"/>
          <w:noProof/>
          <w:sz w:val="20"/>
        </w:rPr>
        <w:t>.</w:t>
      </w:r>
      <w:r w:rsidRPr="005E473D">
        <w:rPr>
          <w:rFonts w:cs="Calibri"/>
          <w:noProof/>
          <w:sz w:val="20"/>
        </w:rPr>
        <w:t xml:space="preserve"> Effect of indole-3-butyric acid (IBA) on </w:t>
      </w:r>
      <w:r w:rsidRPr="009C38D2">
        <w:rPr>
          <w:rFonts w:cs="Calibri"/>
          <w:i/>
          <w:noProof/>
          <w:sz w:val="20"/>
        </w:rPr>
        <w:t>in vitro</w:t>
      </w:r>
      <w:r w:rsidRPr="005E473D">
        <w:rPr>
          <w:rFonts w:cs="Calibri"/>
          <w:noProof/>
          <w:sz w:val="20"/>
        </w:rPr>
        <w:t xml:space="preserve"> root induction in dendrobium orchid (</w:t>
      </w:r>
      <w:r w:rsidRPr="009C38D2">
        <w:rPr>
          <w:rFonts w:cs="Calibri"/>
          <w:i/>
          <w:noProof/>
          <w:sz w:val="20"/>
        </w:rPr>
        <w:t>Dendrobium sabin</w:t>
      </w:r>
      <w:r w:rsidRPr="005E473D">
        <w:rPr>
          <w:rFonts w:cs="Calibri"/>
          <w:noProof/>
          <w:sz w:val="20"/>
        </w:rPr>
        <w:t xml:space="preserve"> </w:t>
      </w:r>
      <w:r w:rsidRPr="005E473D">
        <w:rPr>
          <w:rFonts w:cs="Calibri"/>
          <w:noProof/>
          <w:sz w:val="20"/>
        </w:rPr>
        <w:lastRenderedPageBreak/>
        <w:t>H.). African Journal of Biotechnology</w:t>
      </w:r>
      <w:r w:rsidR="00E762C9">
        <w:rPr>
          <w:rFonts w:cs="Calibri" w:hint="eastAsia"/>
          <w:noProof/>
          <w:sz w:val="20"/>
        </w:rPr>
        <w:t>,</w:t>
      </w:r>
      <w:r w:rsidRPr="005E473D">
        <w:rPr>
          <w:rFonts w:cs="Calibri"/>
          <w:noProof/>
          <w:sz w:val="20"/>
        </w:rPr>
        <w:t>11:4673-4675</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Ranga Rao G</w:t>
      </w:r>
      <w:r w:rsidR="00FC1185">
        <w:rPr>
          <w:rFonts w:cs="Calibri" w:hint="eastAsia"/>
          <w:noProof/>
          <w:sz w:val="20"/>
        </w:rPr>
        <w:t>.</w:t>
      </w:r>
      <w:r w:rsidRPr="005E473D">
        <w:rPr>
          <w:rFonts w:cs="Calibri"/>
          <w:noProof/>
          <w:sz w:val="20"/>
        </w:rPr>
        <w:t>, Prasad M</w:t>
      </w:r>
      <w:r w:rsidR="00FC1185">
        <w:rPr>
          <w:rFonts w:cs="Calibri" w:hint="eastAsia"/>
          <w:noProof/>
          <w:sz w:val="20"/>
        </w:rPr>
        <w:t>.</w:t>
      </w:r>
      <w:r w:rsidRPr="005E473D">
        <w:rPr>
          <w:rFonts w:cs="Calibri"/>
          <w:noProof/>
          <w:sz w:val="20"/>
        </w:rPr>
        <w:t xml:space="preserve"> (1991)</w:t>
      </w:r>
      <w:r w:rsidR="00FC1185">
        <w:rPr>
          <w:rFonts w:cs="Calibri" w:hint="eastAsia"/>
          <w:noProof/>
          <w:sz w:val="20"/>
        </w:rPr>
        <w:t>.</w:t>
      </w:r>
      <w:r w:rsidRPr="005E473D">
        <w:rPr>
          <w:rFonts w:cs="Calibri"/>
          <w:noProof/>
          <w:sz w:val="20"/>
        </w:rPr>
        <w:t xml:space="preserve"> Plantlet Regeneration from the Hypocotyl Callus of</w:t>
      </w:r>
      <w:r>
        <w:rPr>
          <w:rFonts w:cs="Calibri" w:hint="eastAsia"/>
          <w:noProof/>
          <w:sz w:val="20"/>
        </w:rPr>
        <w:t xml:space="preserve"> </w:t>
      </w:r>
      <w:r w:rsidRPr="009C38D2">
        <w:rPr>
          <w:rFonts w:cs="Calibri"/>
          <w:i/>
          <w:noProof/>
          <w:sz w:val="20"/>
        </w:rPr>
        <w:t>Acacia auriculiformis</w:t>
      </w:r>
      <w:r>
        <w:rPr>
          <w:rFonts w:cs="Calibri" w:hint="eastAsia"/>
          <w:noProof/>
          <w:sz w:val="20"/>
        </w:rPr>
        <w:t xml:space="preserve"> </w:t>
      </w:r>
      <w:r w:rsidRPr="005E473D">
        <w:rPr>
          <w:rFonts w:cs="Calibri"/>
          <w:noProof/>
          <w:sz w:val="20"/>
        </w:rPr>
        <w:t>Multipurpose Tree Legume. Journal of plant physiology</w:t>
      </w:r>
      <w:r w:rsidR="00E762C9">
        <w:rPr>
          <w:rFonts w:cs="Calibri" w:hint="eastAsia"/>
          <w:noProof/>
          <w:sz w:val="20"/>
        </w:rPr>
        <w:t>,</w:t>
      </w:r>
      <w:r w:rsidRPr="005E473D">
        <w:rPr>
          <w:rFonts w:cs="Calibri"/>
          <w:noProof/>
          <w:sz w:val="20"/>
        </w:rPr>
        <w:t>137:625-627</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Rout G</w:t>
      </w:r>
      <w:r w:rsidR="001043C4">
        <w:rPr>
          <w:rFonts w:cs="Calibri" w:hint="eastAsia"/>
          <w:noProof/>
          <w:sz w:val="20"/>
        </w:rPr>
        <w:t>.</w:t>
      </w:r>
      <w:r w:rsidRPr="005E473D">
        <w:rPr>
          <w:rFonts w:cs="Calibri"/>
          <w:noProof/>
          <w:sz w:val="20"/>
        </w:rPr>
        <w:t>, Samantaray S</w:t>
      </w:r>
      <w:r w:rsidR="001043C4">
        <w:rPr>
          <w:rFonts w:cs="Calibri" w:hint="eastAsia"/>
          <w:noProof/>
          <w:sz w:val="20"/>
        </w:rPr>
        <w:t>.</w:t>
      </w:r>
      <w:r w:rsidRPr="005E473D">
        <w:rPr>
          <w:rFonts w:cs="Calibri"/>
          <w:noProof/>
          <w:sz w:val="20"/>
        </w:rPr>
        <w:t>, Das P</w:t>
      </w:r>
      <w:r w:rsidR="001043C4">
        <w:rPr>
          <w:rFonts w:cs="Calibri" w:hint="eastAsia"/>
          <w:noProof/>
          <w:sz w:val="20"/>
        </w:rPr>
        <w:t>.</w:t>
      </w:r>
      <w:r w:rsidRPr="005E473D">
        <w:rPr>
          <w:rFonts w:cs="Calibri"/>
          <w:noProof/>
          <w:sz w:val="20"/>
        </w:rPr>
        <w:t xml:space="preserve"> (1995)</w:t>
      </w:r>
      <w:r w:rsidR="001043C4">
        <w:rPr>
          <w:rFonts w:cs="Calibri" w:hint="eastAsia"/>
          <w:noProof/>
          <w:sz w:val="20"/>
        </w:rPr>
        <w:t>.</w:t>
      </w:r>
      <w:r w:rsidRPr="005E473D">
        <w:rPr>
          <w:rFonts w:cs="Calibri"/>
          <w:noProof/>
          <w:sz w:val="20"/>
        </w:rPr>
        <w:t xml:space="preserve"> Somatic embryogenesis and plant regeneration from callus culture of </w:t>
      </w:r>
      <w:r w:rsidRPr="009745C5">
        <w:rPr>
          <w:rFonts w:cs="Calibri"/>
          <w:i/>
          <w:noProof/>
          <w:sz w:val="20"/>
        </w:rPr>
        <w:t>Acacia catechu-a</w:t>
      </w:r>
      <w:r w:rsidRPr="005E473D">
        <w:rPr>
          <w:rFonts w:cs="Calibri"/>
          <w:noProof/>
          <w:sz w:val="20"/>
        </w:rPr>
        <w:t xml:space="preserve"> multipurpose leguminous tree. Plant Cell, Tissue and Organ Culture</w:t>
      </w:r>
      <w:r w:rsidR="00E762C9">
        <w:rPr>
          <w:rFonts w:cs="Calibri" w:hint="eastAsia"/>
          <w:noProof/>
          <w:sz w:val="20"/>
        </w:rPr>
        <w:t>,</w:t>
      </w:r>
      <w:r w:rsidRPr="005E473D">
        <w:rPr>
          <w:rFonts w:cs="Calibri"/>
          <w:noProof/>
          <w:sz w:val="20"/>
        </w:rPr>
        <w:t>42:283-285</w:t>
      </w:r>
      <w:r w:rsidR="001043C4">
        <w:rPr>
          <w:rFonts w:cs="Calibri" w:hint="eastAsia"/>
          <w:noProof/>
          <w:sz w:val="20"/>
        </w:rPr>
        <w:t>.</w:t>
      </w:r>
    </w:p>
    <w:p w:rsidR="00C76066" w:rsidRPr="00FC6B44" w:rsidRDefault="00C76066" w:rsidP="00993BEE">
      <w:pPr>
        <w:adjustRightInd w:val="0"/>
        <w:snapToGrid w:val="0"/>
        <w:spacing w:line="480" w:lineRule="auto"/>
        <w:ind w:left="720" w:hanging="720"/>
        <w:rPr>
          <w:rFonts w:cs="Calibri"/>
          <w:noProof/>
          <w:sz w:val="20"/>
        </w:rPr>
      </w:pPr>
      <w:r w:rsidRPr="00FC6B44">
        <w:rPr>
          <w:rFonts w:cs="Calibri"/>
          <w:noProof/>
          <w:sz w:val="20"/>
        </w:rPr>
        <w:t>Sahin-Demirbag N</w:t>
      </w:r>
      <w:r w:rsidR="001043C4" w:rsidRPr="00FC6B44">
        <w:rPr>
          <w:rFonts w:cs="Calibri" w:hint="eastAsia"/>
          <w:noProof/>
          <w:sz w:val="20"/>
        </w:rPr>
        <w:t>.</w:t>
      </w:r>
      <w:r w:rsidRPr="00FC6B44">
        <w:rPr>
          <w:rFonts w:cs="Calibri"/>
          <w:noProof/>
          <w:sz w:val="20"/>
        </w:rPr>
        <w:t>, Kendir H</w:t>
      </w:r>
      <w:r w:rsidR="001043C4" w:rsidRPr="00FC6B44">
        <w:rPr>
          <w:rFonts w:cs="Calibri" w:hint="eastAsia"/>
          <w:noProof/>
          <w:sz w:val="20"/>
        </w:rPr>
        <w:t>.</w:t>
      </w:r>
      <w:r w:rsidRPr="00FC6B44">
        <w:rPr>
          <w:rFonts w:cs="Calibri"/>
          <w:noProof/>
          <w:sz w:val="20"/>
        </w:rPr>
        <w:t>, Khawar K</w:t>
      </w:r>
      <w:r w:rsidR="001043C4" w:rsidRPr="00FC6B44">
        <w:rPr>
          <w:rFonts w:cs="Calibri" w:hint="eastAsia"/>
          <w:noProof/>
          <w:sz w:val="20"/>
        </w:rPr>
        <w:t>.</w:t>
      </w:r>
      <w:r w:rsidRPr="00FC6B44">
        <w:rPr>
          <w:rFonts w:cs="Calibri"/>
          <w:noProof/>
          <w:sz w:val="20"/>
        </w:rPr>
        <w:t>M</w:t>
      </w:r>
      <w:r w:rsidR="001043C4" w:rsidRPr="00FC6B44">
        <w:rPr>
          <w:rFonts w:cs="Calibri" w:hint="eastAsia"/>
          <w:noProof/>
          <w:sz w:val="20"/>
        </w:rPr>
        <w:t>.</w:t>
      </w:r>
      <w:r w:rsidRPr="00FC6B44">
        <w:rPr>
          <w:rFonts w:cs="Calibri"/>
          <w:noProof/>
          <w:sz w:val="20"/>
        </w:rPr>
        <w:t xml:space="preserve">, Ciftci </w:t>
      </w:r>
      <w:r w:rsidR="001043C4" w:rsidRPr="00FC6B44">
        <w:rPr>
          <w:rFonts w:cs="Calibri" w:hint="eastAsia"/>
          <w:noProof/>
          <w:sz w:val="20"/>
        </w:rPr>
        <w:t>.</w:t>
      </w:r>
      <w:r w:rsidRPr="00FC6B44">
        <w:rPr>
          <w:rFonts w:cs="Calibri"/>
          <w:noProof/>
          <w:sz w:val="20"/>
        </w:rPr>
        <w:t xml:space="preserve">CY </w:t>
      </w:r>
      <w:r w:rsidR="001043C4" w:rsidRPr="00FC6B44">
        <w:rPr>
          <w:rFonts w:cs="Calibri" w:hint="eastAsia"/>
          <w:noProof/>
          <w:sz w:val="20"/>
        </w:rPr>
        <w:t>.</w:t>
      </w:r>
      <w:r w:rsidRPr="00FC6B44">
        <w:rPr>
          <w:rFonts w:cs="Calibri"/>
          <w:noProof/>
          <w:sz w:val="20"/>
        </w:rPr>
        <w:t>(2010)</w:t>
      </w:r>
      <w:r w:rsidR="001043C4" w:rsidRPr="00FC6B44">
        <w:rPr>
          <w:rFonts w:cs="Calibri" w:hint="eastAsia"/>
          <w:noProof/>
          <w:sz w:val="20"/>
        </w:rPr>
        <w:t>.</w:t>
      </w:r>
      <w:r w:rsidRPr="00FC6B44">
        <w:rPr>
          <w:rFonts w:cs="Calibri"/>
          <w:noProof/>
          <w:sz w:val="20"/>
        </w:rPr>
        <w:t xml:space="preserve"> </w:t>
      </w:r>
      <w:bookmarkStart w:id="72" w:name="OLE_LINK12"/>
      <w:bookmarkStart w:id="73" w:name="OLE_LINK15"/>
      <w:r w:rsidRPr="00FC6B44">
        <w:rPr>
          <w:rFonts w:cs="Calibri"/>
          <w:noProof/>
          <w:sz w:val="20"/>
        </w:rPr>
        <w:t>In vitro regeneration of Turkish dwarf chickling (</w:t>
      </w:r>
      <w:bookmarkStart w:id="74" w:name="OLE_LINK24"/>
      <w:bookmarkStart w:id="75" w:name="OLE_LINK31"/>
      <w:r w:rsidRPr="009745C5">
        <w:rPr>
          <w:rFonts w:cs="Calibri"/>
          <w:i/>
          <w:noProof/>
          <w:sz w:val="20"/>
        </w:rPr>
        <w:t>Lathyrus cicera</w:t>
      </w:r>
      <w:r w:rsidRPr="00FC6B44">
        <w:rPr>
          <w:rFonts w:cs="Calibri"/>
          <w:noProof/>
          <w:sz w:val="20"/>
        </w:rPr>
        <w:t xml:space="preserve"> L</w:t>
      </w:r>
      <w:bookmarkEnd w:id="74"/>
      <w:bookmarkEnd w:id="75"/>
      <w:r w:rsidRPr="00FC6B44">
        <w:rPr>
          <w:rFonts w:cs="Calibri"/>
          <w:noProof/>
          <w:sz w:val="20"/>
        </w:rPr>
        <w:t>) using immature zygotic embryo explant.</w:t>
      </w:r>
      <w:bookmarkEnd w:id="72"/>
      <w:bookmarkEnd w:id="73"/>
      <w:r w:rsidRPr="00FC6B44">
        <w:rPr>
          <w:rFonts w:cs="Calibri"/>
          <w:noProof/>
          <w:sz w:val="20"/>
        </w:rPr>
        <w:t xml:space="preserve"> African Journal of Biotechnology</w:t>
      </w:r>
      <w:r w:rsidR="00E762C9" w:rsidRPr="00FC6B44">
        <w:rPr>
          <w:rFonts w:cs="Calibri" w:hint="eastAsia"/>
          <w:noProof/>
          <w:sz w:val="20"/>
        </w:rPr>
        <w:t>,</w:t>
      </w:r>
      <w:r w:rsidRPr="00FC6B44">
        <w:rPr>
          <w:rFonts w:cs="Calibri"/>
          <w:noProof/>
          <w:sz w:val="20"/>
        </w:rPr>
        <w:t>7</w:t>
      </w:r>
      <w:r w:rsidR="00463FD0" w:rsidRPr="00FC6B44">
        <w:rPr>
          <w:rFonts w:cs="Calibri" w:hint="eastAsia"/>
          <w:noProof/>
          <w:sz w:val="20"/>
        </w:rPr>
        <w:t>:2030-2033</w:t>
      </w:r>
      <w:r w:rsidR="001043C4" w:rsidRPr="00FC6B44">
        <w:rPr>
          <w:rFonts w:cs="Calibri" w:hint="eastAsia"/>
          <w:noProof/>
          <w:sz w:val="20"/>
        </w:rPr>
        <w:t>.</w:t>
      </w:r>
    </w:p>
    <w:p w:rsidR="00C76066" w:rsidRPr="00B20DA7" w:rsidRDefault="00C76066" w:rsidP="00993BEE">
      <w:pPr>
        <w:adjustRightInd w:val="0"/>
        <w:snapToGrid w:val="0"/>
        <w:spacing w:line="480" w:lineRule="auto"/>
        <w:ind w:left="720" w:hanging="720"/>
        <w:rPr>
          <w:rFonts w:cs="Calibri"/>
          <w:noProof/>
          <w:sz w:val="20"/>
        </w:rPr>
      </w:pPr>
      <w:r w:rsidRPr="00B20DA7">
        <w:rPr>
          <w:rFonts w:cs="Calibri" w:hint="eastAsia"/>
          <w:noProof/>
          <w:sz w:val="20"/>
        </w:rPr>
        <w:t>Sauret</w:t>
      </w:r>
      <w:r w:rsidRPr="00B20DA7">
        <w:rPr>
          <w:rFonts w:cs="Calibri" w:hint="eastAsia"/>
          <w:noProof/>
          <w:sz w:val="20"/>
        </w:rPr>
        <w:t>‐</w:t>
      </w:r>
      <w:r w:rsidRPr="00B20DA7">
        <w:rPr>
          <w:rFonts w:cs="Calibri" w:hint="eastAsia"/>
          <w:noProof/>
          <w:sz w:val="20"/>
        </w:rPr>
        <w:t>G</w:t>
      </w:r>
      <w:r w:rsidRPr="00B20DA7">
        <w:rPr>
          <w:rFonts w:cs="Calibri" w:hint="eastAsia"/>
          <w:noProof/>
          <w:sz w:val="20"/>
        </w:rPr>
        <w:t>ü</w:t>
      </w:r>
      <w:r w:rsidRPr="00B20DA7">
        <w:rPr>
          <w:rFonts w:cs="Calibri" w:hint="eastAsia"/>
          <w:noProof/>
          <w:sz w:val="20"/>
        </w:rPr>
        <w:t>eto S</w:t>
      </w:r>
      <w:r w:rsidR="001043C4" w:rsidRPr="00B20DA7">
        <w:rPr>
          <w:rFonts w:cs="Calibri" w:hint="eastAsia"/>
          <w:noProof/>
          <w:sz w:val="20"/>
        </w:rPr>
        <w:t>.</w:t>
      </w:r>
      <w:r w:rsidRPr="00B20DA7">
        <w:rPr>
          <w:rFonts w:cs="Calibri" w:hint="eastAsia"/>
          <w:noProof/>
          <w:sz w:val="20"/>
        </w:rPr>
        <w:t>, Calder G</w:t>
      </w:r>
      <w:r w:rsidR="001043C4" w:rsidRPr="00B20DA7">
        <w:rPr>
          <w:rFonts w:cs="Calibri" w:hint="eastAsia"/>
          <w:noProof/>
          <w:sz w:val="20"/>
        </w:rPr>
        <w:t>.</w:t>
      </w:r>
      <w:r w:rsidRPr="00B20DA7">
        <w:rPr>
          <w:rFonts w:cs="Calibri" w:hint="eastAsia"/>
          <w:noProof/>
          <w:sz w:val="20"/>
        </w:rPr>
        <w:t>, Harberd N</w:t>
      </w:r>
      <w:r w:rsidR="001043C4" w:rsidRPr="00B20DA7">
        <w:rPr>
          <w:rFonts w:cs="Calibri" w:hint="eastAsia"/>
          <w:noProof/>
          <w:sz w:val="20"/>
        </w:rPr>
        <w:t>.</w:t>
      </w:r>
      <w:r w:rsidRPr="00B20DA7">
        <w:rPr>
          <w:rFonts w:cs="Calibri" w:hint="eastAsia"/>
          <w:noProof/>
          <w:sz w:val="20"/>
        </w:rPr>
        <w:t>P</w:t>
      </w:r>
      <w:r w:rsidR="001043C4" w:rsidRPr="00B20DA7">
        <w:rPr>
          <w:rFonts w:cs="Calibri" w:hint="eastAsia"/>
          <w:noProof/>
          <w:sz w:val="20"/>
        </w:rPr>
        <w:t>.</w:t>
      </w:r>
      <w:r w:rsidRPr="00B20DA7">
        <w:rPr>
          <w:rFonts w:cs="Calibri" w:hint="eastAsia"/>
          <w:noProof/>
          <w:sz w:val="20"/>
        </w:rPr>
        <w:t xml:space="preserve"> (2012)</w:t>
      </w:r>
      <w:r w:rsidR="001043C4" w:rsidRPr="00B20DA7">
        <w:rPr>
          <w:rFonts w:cs="Calibri" w:hint="eastAsia"/>
          <w:noProof/>
          <w:sz w:val="20"/>
        </w:rPr>
        <w:t>.</w:t>
      </w:r>
      <w:r w:rsidRPr="00B20DA7">
        <w:rPr>
          <w:rFonts w:cs="Calibri" w:hint="eastAsia"/>
          <w:noProof/>
          <w:sz w:val="20"/>
        </w:rPr>
        <w:t xml:space="preserve"> </w:t>
      </w:r>
      <w:bookmarkStart w:id="76" w:name="OLE_LINK4"/>
      <w:bookmarkStart w:id="77" w:name="OLE_LINK11"/>
      <w:r w:rsidRPr="00B20DA7">
        <w:rPr>
          <w:rFonts w:cs="Calibri" w:hint="eastAsia"/>
          <w:noProof/>
          <w:sz w:val="20"/>
        </w:rPr>
        <w:t xml:space="preserve">Transient gibberellin application promotes </w:t>
      </w:r>
      <w:r w:rsidRPr="009C38D2">
        <w:rPr>
          <w:rFonts w:cs="Calibri" w:hint="eastAsia"/>
          <w:i/>
          <w:noProof/>
          <w:sz w:val="20"/>
        </w:rPr>
        <w:t xml:space="preserve">Arabidopsis thaliana </w:t>
      </w:r>
      <w:r w:rsidRPr="00B20DA7">
        <w:rPr>
          <w:rFonts w:cs="Calibri" w:hint="eastAsia"/>
          <w:noProof/>
          <w:sz w:val="20"/>
        </w:rPr>
        <w:t>hypocotyl cell elongation without maintaining transverse orientation of microtubules on the outer tangential wall of epidermal</w:t>
      </w:r>
      <w:r w:rsidRPr="00B20DA7">
        <w:rPr>
          <w:rFonts w:cs="Calibri"/>
          <w:noProof/>
          <w:sz w:val="20"/>
        </w:rPr>
        <w:t xml:space="preserve"> cells</w:t>
      </w:r>
      <w:bookmarkEnd w:id="76"/>
      <w:bookmarkEnd w:id="77"/>
      <w:r w:rsidRPr="00B20DA7">
        <w:rPr>
          <w:rFonts w:cs="Calibri"/>
          <w:noProof/>
          <w:sz w:val="20"/>
        </w:rPr>
        <w:t>. The Plant Journal</w:t>
      </w:r>
      <w:r w:rsidR="00B20DA7" w:rsidRPr="00B20DA7">
        <w:rPr>
          <w:rFonts w:cs="Calibri" w:hint="eastAsia"/>
          <w:noProof/>
          <w:sz w:val="20"/>
        </w:rPr>
        <w:t>, 69:628-639</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Vengadesan G</w:t>
      </w:r>
      <w:r w:rsidR="001043C4">
        <w:rPr>
          <w:rFonts w:cs="Calibri" w:hint="eastAsia"/>
          <w:noProof/>
          <w:sz w:val="20"/>
        </w:rPr>
        <w:t>.</w:t>
      </w:r>
      <w:r w:rsidRPr="005E473D">
        <w:rPr>
          <w:rFonts w:cs="Calibri"/>
          <w:noProof/>
          <w:sz w:val="20"/>
        </w:rPr>
        <w:t>, Ganapathi A</w:t>
      </w:r>
      <w:r w:rsidR="001043C4">
        <w:rPr>
          <w:rFonts w:cs="Calibri" w:hint="eastAsia"/>
          <w:noProof/>
          <w:sz w:val="20"/>
        </w:rPr>
        <w:t>.</w:t>
      </w:r>
      <w:r w:rsidRPr="005E473D">
        <w:rPr>
          <w:rFonts w:cs="Calibri"/>
          <w:noProof/>
          <w:sz w:val="20"/>
        </w:rPr>
        <w:t>, Anbazhagan V</w:t>
      </w:r>
      <w:r w:rsidR="001043C4">
        <w:rPr>
          <w:rFonts w:cs="Calibri" w:hint="eastAsia"/>
          <w:noProof/>
          <w:sz w:val="20"/>
        </w:rPr>
        <w:t>.</w:t>
      </w:r>
      <w:r w:rsidRPr="005E473D">
        <w:rPr>
          <w:rFonts w:cs="Calibri"/>
          <w:noProof/>
          <w:sz w:val="20"/>
        </w:rPr>
        <w:t>R</w:t>
      </w:r>
      <w:r w:rsidR="001043C4">
        <w:rPr>
          <w:rFonts w:cs="Calibri" w:hint="eastAsia"/>
          <w:noProof/>
          <w:sz w:val="20"/>
        </w:rPr>
        <w:t>.</w:t>
      </w:r>
      <w:r w:rsidRPr="005E473D">
        <w:rPr>
          <w:rFonts w:cs="Calibri"/>
          <w:noProof/>
          <w:sz w:val="20"/>
        </w:rPr>
        <w:t>, Anand R</w:t>
      </w:r>
      <w:r w:rsidR="001043C4">
        <w:rPr>
          <w:rFonts w:cs="Calibri" w:hint="eastAsia"/>
          <w:noProof/>
          <w:sz w:val="20"/>
        </w:rPr>
        <w:t>.</w:t>
      </w:r>
      <w:r w:rsidRPr="005E473D">
        <w:rPr>
          <w:rFonts w:cs="Calibri"/>
          <w:noProof/>
          <w:sz w:val="20"/>
        </w:rPr>
        <w:t>P</w:t>
      </w:r>
      <w:r w:rsidR="001043C4">
        <w:rPr>
          <w:rFonts w:cs="Calibri" w:hint="eastAsia"/>
          <w:noProof/>
          <w:sz w:val="20"/>
        </w:rPr>
        <w:t>.</w:t>
      </w:r>
      <w:r w:rsidRPr="005E473D">
        <w:rPr>
          <w:rFonts w:cs="Calibri"/>
          <w:noProof/>
          <w:sz w:val="20"/>
        </w:rPr>
        <w:t xml:space="preserve"> (2002)</w:t>
      </w:r>
      <w:r w:rsidR="001043C4">
        <w:rPr>
          <w:rFonts w:cs="Calibri" w:hint="eastAsia"/>
          <w:noProof/>
          <w:sz w:val="20"/>
        </w:rPr>
        <w:t>.</w:t>
      </w:r>
      <w:r w:rsidRPr="005E473D">
        <w:rPr>
          <w:rFonts w:cs="Calibri"/>
          <w:noProof/>
          <w:sz w:val="20"/>
        </w:rPr>
        <w:t xml:space="preserve"> Somatic embryogenesis in cell suspension cultures of </w:t>
      </w:r>
      <w:r w:rsidRPr="009C38D2">
        <w:rPr>
          <w:rFonts w:cs="Calibri"/>
          <w:i/>
          <w:noProof/>
          <w:sz w:val="20"/>
        </w:rPr>
        <w:t>Acacia sinuata</w:t>
      </w:r>
      <w:r w:rsidRPr="005E473D">
        <w:rPr>
          <w:rFonts w:cs="Calibri"/>
          <w:noProof/>
          <w:sz w:val="20"/>
        </w:rPr>
        <w:t xml:space="preserve"> (Lour.) Merr. In Vitro Cellular &amp; Developmental Biology-Plant</w:t>
      </w:r>
      <w:r w:rsidR="00E762C9">
        <w:rPr>
          <w:rFonts w:cs="Calibri" w:hint="eastAsia"/>
          <w:noProof/>
          <w:sz w:val="20"/>
        </w:rPr>
        <w:t>,</w:t>
      </w:r>
      <w:r w:rsidRPr="005E473D">
        <w:rPr>
          <w:rFonts w:cs="Calibri"/>
          <w:noProof/>
          <w:sz w:val="20"/>
        </w:rPr>
        <w:t>38:52-57</w:t>
      </w:r>
      <w:r w:rsidR="001043C4">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Vengadesan G</w:t>
      </w:r>
      <w:r w:rsidR="001043C4">
        <w:rPr>
          <w:rFonts w:cs="Calibri" w:hint="eastAsia"/>
          <w:noProof/>
          <w:sz w:val="20"/>
        </w:rPr>
        <w:t>.</w:t>
      </w:r>
      <w:r w:rsidRPr="005E473D">
        <w:rPr>
          <w:rFonts w:cs="Calibri"/>
          <w:noProof/>
          <w:sz w:val="20"/>
        </w:rPr>
        <w:t>, Ganapathi A</w:t>
      </w:r>
      <w:r w:rsidR="001043C4">
        <w:rPr>
          <w:rFonts w:cs="Calibri" w:hint="eastAsia"/>
          <w:noProof/>
          <w:sz w:val="20"/>
        </w:rPr>
        <w:t>.</w:t>
      </w:r>
      <w:r w:rsidRPr="005E473D">
        <w:rPr>
          <w:rFonts w:cs="Calibri"/>
          <w:noProof/>
          <w:sz w:val="20"/>
        </w:rPr>
        <w:t>, Prem Anand R</w:t>
      </w:r>
      <w:r w:rsidR="001043C4">
        <w:rPr>
          <w:rFonts w:cs="Calibri" w:hint="eastAsia"/>
          <w:noProof/>
          <w:sz w:val="20"/>
        </w:rPr>
        <w:t>.</w:t>
      </w:r>
      <w:r w:rsidRPr="005E473D">
        <w:rPr>
          <w:rFonts w:cs="Calibri"/>
          <w:noProof/>
          <w:sz w:val="20"/>
        </w:rPr>
        <w:t>, Ramesh Anbazhagan V</w:t>
      </w:r>
      <w:r w:rsidR="001043C4">
        <w:rPr>
          <w:rFonts w:cs="Calibri" w:hint="eastAsia"/>
          <w:noProof/>
          <w:sz w:val="20"/>
        </w:rPr>
        <w:t>.</w:t>
      </w:r>
      <w:r w:rsidRPr="005E473D">
        <w:rPr>
          <w:rFonts w:cs="Calibri"/>
          <w:noProof/>
          <w:sz w:val="20"/>
        </w:rPr>
        <w:t xml:space="preserve"> (2000)</w:t>
      </w:r>
      <w:r w:rsidR="001043C4">
        <w:rPr>
          <w:rFonts w:cs="Calibri" w:hint="eastAsia"/>
          <w:noProof/>
          <w:sz w:val="20"/>
        </w:rPr>
        <w:t>.</w:t>
      </w:r>
      <w:r w:rsidRPr="005E473D">
        <w:rPr>
          <w:rFonts w:cs="Calibri"/>
          <w:noProof/>
          <w:sz w:val="20"/>
        </w:rPr>
        <w:t xml:space="preserve"> </w:t>
      </w:r>
      <w:r w:rsidRPr="009C38D2">
        <w:rPr>
          <w:rFonts w:cs="Calibri"/>
          <w:i/>
          <w:noProof/>
          <w:sz w:val="20"/>
        </w:rPr>
        <w:t>In vitro</w:t>
      </w:r>
      <w:r w:rsidRPr="005E473D">
        <w:rPr>
          <w:rFonts w:cs="Calibri"/>
          <w:noProof/>
          <w:sz w:val="20"/>
        </w:rPr>
        <w:t xml:space="preserve"> organogenesis and plant formation in </w:t>
      </w:r>
      <w:r w:rsidRPr="009C38D2">
        <w:rPr>
          <w:rFonts w:cs="Calibri"/>
          <w:i/>
          <w:noProof/>
          <w:sz w:val="20"/>
        </w:rPr>
        <w:t>Acacia sinuata</w:t>
      </w:r>
      <w:r w:rsidRPr="005E473D">
        <w:rPr>
          <w:rFonts w:cs="Calibri"/>
          <w:noProof/>
          <w:sz w:val="20"/>
        </w:rPr>
        <w:t>. Plant Cell, Tissue and Organ Culture</w:t>
      </w:r>
      <w:r w:rsidR="00E762C9">
        <w:rPr>
          <w:rFonts w:cs="Calibri" w:hint="eastAsia"/>
          <w:noProof/>
          <w:sz w:val="20"/>
        </w:rPr>
        <w:t>,</w:t>
      </w:r>
      <w:r w:rsidRPr="005E473D">
        <w:rPr>
          <w:rFonts w:cs="Calibri"/>
          <w:noProof/>
          <w:sz w:val="20"/>
        </w:rPr>
        <w:t>61:23-28</w:t>
      </w:r>
      <w:r w:rsidR="001043C4">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Wakhlu A</w:t>
      </w:r>
      <w:r w:rsidR="001043C4">
        <w:rPr>
          <w:rFonts w:cs="Calibri" w:hint="eastAsia"/>
          <w:noProof/>
          <w:sz w:val="20"/>
        </w:rPr>
        <w:t>.</w:t>
      </w:r>
      <w:r w:rsidRPr="005E473D">
        <w:rPr>
          <w:rFonts w:cs="Calibri"/>
          <w:noProof/>
          <w:sz w:val="20"/>
        </w:rPr>
        <w:t>, Barna K</w:t>
      </w:r>
      <w:r w:rsidR="001043C4">
        <w:rPr>
          <w:rFonts w:cs="Calibri" w:hint="eastAsia"/>
          <w:noProof/>
          <w:sz w:val="20"/>
        </w:rPr>
        <w:t>.</w:t>
      </w:r>
      <w:r w:rsidRPr="005E473D">
        <w:rPr>
          <w:rFonts w:cs="Calibri"/>
          <w:noProof/>
          <w:sz w:val="20"/>
        </w:rPr>
        <w:t xml:space="preserve"> (1989) </w:t>
      </w:r>
      <w:r w:rsidR="001043C4">
        <w:rPr>
          <w:rFonts w:cs="Calibri" w:hint="eastAsia"/>
          <w:noProof/>
          <w:sz w:val="20"/>
        </w:rPr>
        <w:t>.</w:t>
      </w:r>
      <w:r w:rsidRPr="005E473D">
        <w:rPr>
          <w:rFonts w:cs="Calibri"/>
          <w:noProof/>
          <w:sz w:val="20"/>
        </w:rPr>
        <w:t xml:space="preserve">Callus initiation, growth and plant regeneration in </w:t>
      </w:r>
      <w:r w:rsidRPr="009C38D2">
        <w:rPr>
          <w:rFonts w:cs="Calibri"/>
          <w:i/>
          <w:noProof/>
          <w:sz w:val="20"/>
        </w:rPr>
        <w:t>Plantago ovata Forsk</w:t>
      </w:r>
      <w:r w:rsidRPr="005E473D">
        <w:rPr>
          <w:rFonts w:cs="Calibri"/>
          <w:noProof/>
          <w:sz w:val="20"/>
        </w:rPr>
        <w:t>. cv. GI-2. Plant Cell, Tissue and Organ Culture</w:t>
      </w:r>
      <w:r w:rsidR="00E762C9">
        <w:rPr>
          <w:rFonts w:cs="Calibri" w:hint="eastAsia"/>
          <w:noProof/>
          <w:sz w:val="20"/>
        </w:rPr>
        <w:t>,</w:t>
      </w:r>
      <w:r w:rsidRPr="005E473D">
        <w:rPr>
          <w:rFonts w:cs="Calibri"/>
          <w:noProof/>
          <w:sz w:val="20"/>
        </w:rPr>
        <w:t>17:235-241</w:t>
      </w:r>
      <w:r w:rsidR="009B3BE9">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Xie D</w:t>
      </w:r>
      <w:r w:rsidR="009B3BE9">
        <w:rPr>
          <w:rFonts w:cs="Calibri" w:hint="eastAsia"/>
          <w:noProof/>
          <w:sz w:val="20"/>
        </w:rPr>
        <w:t>.</w:t>
      </w:r>
      <w:r w:rsidRPr="005E473D">
        <w:rPr>
          <w:rFonts w:cs="Calibri"/>
          <w:noProof/>
          <w:sz w:val="20"/>
        </w:rPr>
        <w:t>, Hong Y</w:t>
      </w:r>
      <w:r w:rsidR="009B3BE9">
        <w:rPr>
          <w:rFonts w:cs="Calibri" w:hint="eastAsia"/>
          <w:noProof/>
          <w:sz w:val="20"/>
        </w:rPr>
        <w:t>.</w:t>
      </w:r>
      <w:r w:rsidRPr="005E473D">
        <w:rPr>
          <w:rFonts w:cs="Calibri"/>
          <w:noProof/>
          <w:sz w:val="20"/>
        </w:rPr>
        <w:t xml:space="preserve"> (2001a)</w:t>
      </w:r>
      <w:r w:rsidR="009B3BE9">
        <w:rPr>
          <w:rFonts w:cs="Calibri" w:hint="eastAsia"/>
          <w:noProof/>
          <w:sz w:val="20"/>
        </w:rPr>
        <w:t>.</w:t>
      </w:r>
      <w:r w:rsidRPr="005E473D">
        <w:rPr>
          <w:rFonts w:cs="Calibri"/>
          <w:noProof/>
          <w:sz w:val="20"/>
        </w:rPr>
        <w:t xml:space="preserve"> In vitro regeneration of </w:t>
      </w:r>
      <w:r w:rsidRPr="009C38D2">
        <w:rPr>
          <w:rFonts w:cs="Calibri"/>
          <w:i/>
          <w:noProof/>
          <w:sz w:val="20"/>
        </w:rPr>
        <w:t>Acacia mangium</w:t>
      </w:r>
      <w:r w:rsidRPr="005E473D">
        <w:rPr>
          <w:rFonts w:cs="Calibri"/>
          <w:noProof/>
          <w:sz w:val="20"/>
        </w:rPr>
        <w:t xml:space="preserve"> via organogenesis. Plant Cell, Tissue and Organ Culture</w:t>
      </w:r>
      <w:r w:rsidR="00E762C9">
        <w:rPr>
          <w:rFonts w:cs="Calibri" w:hint="eastAsia"/>
          <w:noProof/>
          <w:sz w:val="20"/>
        </w:rPr>
        <w:t>,</w:t>
      </w:r>
      <w:r w:rsidRPr="005E473D">
        <w:rPr>
          <w:rFonts w:cs="Calibri"/>
          <w:noProof/>
          <w:sz w:val="20"/>
        </w:rPr>
        <w:t>66:167-173</w:t>
      </w:r>
      <w:r w:rsidR="009B3BE9">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Xie D</w:t>
      </w:r>
      <w:r w:rsidR="009B3BE9">
        <w:rPr>
          <w:rFonts w:cs="Calibri" w:hint="eastAsia"/>
          <w:noProof/>
          <w:sz w:val="20"/>
        </w:rPr>
        <w:t>.</w:t>
      </w:r>
      <w:r w:rsidRPr="005E473D">
        <w:rPr>
          <w:rFonts w:cs="Calibri"/>
          <w:noProof/>
          <w:sz w:val="20"/>
        </w:rPr>
        <w:t>, Hong Y</w:t>
      </w:r>
      <w:r w:rsidR="009B3BE9">
        <w:rPr>
          <w:rFonts w:cs="Calibri" w:hint="eastAsia"/>
          <w:noProof/>
          <w:sz w:val="20"/>
        </w:rPr>
        <w:t>.</w:t>
      </w:r>
      <w:r w:rsidRPr="005E473D">
        <w:rPr>
          <w:rFonts w:cs="Calibri"/>
          <w:noProof/>
          <w:sz w:val="20"/>
        </w:rPr>
        <w:t xml:space="preserve"> (2001b)</w:t>
      </w:r>
      <w:r w:rsidR="009B3BE9">
        <w:rPr>
          <w:rFonts w:cs="Calibri" w:hint="eastAsia"/>
          <w:noProof/>
          <w:sz w:val="20"/>
        </w:rPr>
        <w:t>.</w:t>
      </w:r>
      <w:r w:rsidRPr="005E473D">
        <w:rPr>
          <w:rFonts w:cs="Calibri"/>
          <w:noProof/>
          <w:sz w:val="20"/>
        </w:rPr>
        <w:t xml:space="preserve"> Regeneration of </w:t>
      </w:r>
      <w:r w:rsidRPr="009C38D2">
        <w:rPr>
          <w:rFonts w:cs="Calibri"/>
          <w:i/>
          <w:noProof/>
          <w:sz w:val="20"/>
        </w:rPr>
        <w:t>Acacia mangium</w:t>
      </w:r>
      <w:r w:rsidRPr="005E473D">
        <w:rPr>
          <w:rFonts w:cs="Calibri"/>
          <w:noProof/>
          <w:sz w:val="20"/>
        </w:rPr>
        <w:t xml:space="preserve"> through somatic embryogenesis. Plant Cell Reports</w:t>
      </w:r>
      <w:r w:rsidR="00E762C9">
        <w:rPr>
          <w:rFonts w:cs="Calibri" w:hint="eastAsia"/>
          <w:noProof/>
          <w:sz w:val="20"/>
        </w:rPr>
        <w:t>,</w:t>
      </w:r>
      <w:r w:rsidRPr="005E473D">
        <w:rPr>
          <w:rFonts w:cs="Calibri"/>
          <w:noProof/>
          <w:sz w:val="20"/>
        </w:rPr>
        <w:t>20:34-40</w:t>
      </w:r>
      <w:r w:rsidR="009B3BE9">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Yang L</w:t>
      </w:r>
      <w:r w:rsidR="009B3BE9">
        <w:rPr>
          <w:rFonts w:cs="Calibri" w:hint="eastAsia"/>
          <w:noProof/>
          <w:sz w:val="20"/>
        </w:rPr>
        <w:t>.</w:t>
      </w:r>
      <w:r w:rsidRPr="005E473D">
        <w:rPr>
          <w:rFonts w:cs="Calibri"/>
          <w:noProof/>
          <w:sz w:val="20"/>
        </w:rPr>
        <w:t>, Li Y</w:t>
      </w:r>
      <w:r w:rsidR="009B3BE9">
        <w:rPr>
          <w:rFonts w:cs="Calibri" w:hint="eastAsia"/>
          <w:noProof/>
          <w:sz w:val="20"/>
        </w:rPr>
        <w:t>.</w:t>
      </w:r>
      <w:r w:rsidRPr="005E473D">
        <w:rPr>
          <w:rFonts w:cs="Calibri"/>
          <w:noProof/>
          <w:sz w:val="20"/>
        </w:rPr>
        <w:t>, Shen H</w:t>
      </w:r>
      <w:r w:rsidR="009B3BE9">
        <w:rPr>
          <w:rFonts w:cs="Calibri" w:hint="eastAsia"/>
          <w:noProof/>
          <w:sz w:val="20"/>
        </w:rPr>
        <w:t>.</w:t>
      </w:r>
      <w:r w:rsidRPr="005E473D">
        <w:rPr>
          <w:rFonts w:cs="Calibri"/>
          <w:noProof/>
          <w:sz w:val="20"/>
        </w:rPr>
        <w:t xml:space="preserve"> (2012)</w:t>
      </w:r>
      <w:r w:rsidR="009B3BE9">
        <w:rPr>
          <w:rFonts w:cs="Calibri" w:hint="eastAsia"/>
          <w:noProof/>
          <w:sz w:val="20"/>
        </w:rPr>
        <w:t>.</w:t>
      </w:r>
      <w:r w:rsidRPr="005E473D">
        <w:rPr>
          <w:rFonts w:cs="Calibri"/>
          <w:noProof/>
          <w:sz w:val="20"/>
        </w:rPr>
        <w:t xml:space="preserve"> Somatic embryogenesis and plant regeneration from immature zygotic embryo cultures of mountain ash (</w:t>
      </w:r>
      <w:r w:rsidRPr="009C38D2">
        <w:rPr>
          <w:rFonts w:cs="Calibri"/>
          <w:i/>
          <w:noProof/>
          <w:sz w:val="20"/>
        </w:rPr>
        <w:t>Sorbus pohuashanensis</w:t>
      </w:r>
      <w:r w:rsidRPr="005E473D">
        <w:rPr>
          <w:rFonts w:cs="Calibri"/>
          <w:noProof/>
          <w:sz w:val="20"/>
        </w:rPr>
        <w:t>). Plant Cell, Tissue and Organ Culture:1-10</w:t>
      </w:r>
      <w:r w:rsidR="009B3BE9">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Yang M</w:t>
      </w:r>
      <w:r w:rsidR="009B3BE9">
        <w:rPr>
          <w:rFonts w:cs="Calibri" w:hint="eastAsia"/>
          <w:noProof/>
          <w:sz w:val="20"/>
        </w:rPr>
        <w:t>.</w:t>
      </w:r>
      <w:r w:rsidRPr="005E473D">
        <w:rPr>
          <w:rFonts w:cs="Calibri"/>
          <w:noProof/>
          <w:sz w:val="20"/>
        </w:rPr>
        <w:t>, Xie X</w:t>
      </w:r>
      <w:r w:rsidR="009B3BE9">
        <w:rPr>
          <w:rFonts w:cs="Calibri" w:hint="eastAsia"/>
          <w:noProof/>
          <w:sz w:val="20"/>
        </w:rPr>
        <w:t>.</w:t>
      </w:r>
      <w:r w:rsidRPr="005E473D">
        <w:rPr>
          <w:rFonts w:cs="Calibri"/>
          <w:noProof/>
          <w:sz w:val="20"/>
        </w:rPr>
        <w:t>, He X</w:t>
      </w:r>
      <w:r w:rsidR="009B3BE9">
        <w:rPr>
          <w:rFonts w:cs="Calibri" w:hint="eastAsia"/>
          <w:noProof/>
          <w:sz w:val="20"/>
        </w:rPr>
        <w:t>.</w:t>
      </w:r>
      <w:r w:rsidRPr="005E473D">
        <w:rPr>
          <w:rFonts w:cs="Calibri"/>
          <w:noProof/>
          <w:sz w:val="20"/>
        </w:rPr>
        <w:t>, Zhang F</w:t>
      </w:r>
      <w:r w:rsidR="009B3BE9">
        <w:rPr>
          <w:rFonts w:cs="Calibri" w:hint="eastAsia"/>
          <w:noProof/>
          <w:sz w:val="20"/>
        </w:rPr>
        <w:t>.</w:t>
      </w:r>
      <w:r w:rsidRPr="005E473D">
        <w:rPr>
          <w:rFonts w:cs="Calibri"/>
          <w:noProof/>
          <w:sz w:val="20"/>
        </w:rPr>
        <w:t xml:space="preserve"> (2006)</w:t>
      </w:r>
      <w:r w:rsidR="009B3BE9">
        <w:rPr>
          <w:rFonts w:cs="Calibri" w:hint="eastAsia"/>
          <w:noProof/>
          <w:sz w:val="20"/>
        </w:rPr>
        <w:t>.</w:t>
      </w:r>
      <w:r w:rsidRPr="005E473D">
        <w:rPr>
          <w:rFonts w:cs="Calibri"/>
          <w:noProof/>
          <w:sz w:val="20"/>
        </w:rPr>
        <w:t xml:space="preserve"> Plant regeneration from phyllode explants of </w:t>
      </w:r>
      <w:r w:rsidRPr="009C38D2">
        <w:rPr>
          <w:rFonts w:cs="Calibri"/>
          <w:i/>
          <w:noProof/>
          <w:sz w:val="20"/>
        </w:rPr>
        <w:t xml:space="preserve">Acacia crassicarpa </w:t>
      </w:r>
      <w:r w:rsidRPr="005E473D">
        <w:rPr>
          <w:rFonts w:cs="Calibri"/>
          <w:noProof/>
          <w:sz w:val="20"/>
        </w:rPr>
        <w:t>via organogenesis. Plant Cell, Tissue and Organ Culture</w:t>
      </w:r>
      <w:r w:rsidR="00E762C9">
        <w:rPr>
          <w:rFonts w:cs="Calibri" w:hint="eastAsia"/>
          <w:noProof/>
          <w:sz w:val="20"/>
        </w:rPr>
        <w:t>,</w:t>
      </w:r>
      <w:r w:rsidRPr="005E473D">
        <w:rPr>
          <w:rFonts w:cs="Calibri"/>
          <w:noProof/>
          <w:sz w:val="20"/>
        </w:rPr>
        <w:t>85:241-245</w:t>
      </w:r>
      <w:r w:rsidR="009B3BE9">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Zhang N</w:t>
      </w:r>
      <w:r w:rsidR="009B3BE9">
        <w:rPr>
          <w:rFonts w:cs="Calibri" w:hint="eastAsia"/>
          <w:noProof/>
          <w:sz w:val="20"/>
        </w:rPr>
        <w:t>.</w:t>
      </w:r>
      <w:r w:rsidRPr="005E473D">
        <w:rPr>
          <w:rFonts w:cs="Calibri"/>
          <w:noProof/>
          <w:sz w:val="20"/>
        </w:rPr>
        <w:t>, Fang W</w:t>
      </w:r>
      <w:r w:rsidR="009B3BE9">
        <w:rPr>
          <w:rFonts w:cs="Calibri" w:hint="eastAsia"/>
          <w:noProof/>
          <w:sz w:val="20"/>
        </w:rPr>
        <w:t>.</w:t>
      </w:r>
      <w:r w:rsidRPr="005E473D">
        <w:rPr>
          <w:rFonts w:cs="Calibri"/>
          <w:noProof/>
          <w:sz w:val="20"/>
        </w:rPr>
        <w:t>, Shi Y</w:t>
      </w:r>
      <w:r w:rsidR="009B3BE9">
        <w:rPr>
          <w:rFonts w:cs="Calibri" w:hint="eastAsia"/>
          <w:noProof/>
          <w:sz w:val="20"/>
        </w:rPr>
        <w:t>.</w:t>
      </w:r>
      <w:r w:rsidRPr="005E473D">
        <w:rPr>
          <w:rFonts w:cs="Calibri"/>
          <w:noProof/>
          <w:sz w:val="20"/>
        </w:rPr>
        <w:t>, Liu Q</w:t>
      </w:r>
      <w:r w:rsidR="009B3BE9">
        <w:rPr>
          <w:rFonts w:cs="Calibri" w:hint="eastAsia"/>
          <w:noProof/>
          <w:sz w:val="20"/>
        </w:rPr>
        <w:t>.</w:t>
      </w:r>
      <w:r w:rsidRPr="005E473D">
        <w:rPr>
          <w:rFonts w:cs="Calibri"/>
          <w:noProof/>
          <w:sz w:val="20"/>
        </w:rPr>
        <w:t>, Yang H</w:t>
      </w:r>
      <w:r w:rsidR="009B3BE9">
        <w:rPr>
          <w:rFonts w:cs="Calibri" w:hint="eastAsia"/>
          <w:noProof/>
          <w:sz w:val="20"/>
        </w:rPr>
        <w:t>.</w:t>
      </w:r>
      <w:r w:rsidRPr="005E473D">
        <w:rPr>
          <w:rFonts w:cs="Calibri"/>
          <w:noProof/>
          <w:sz w:val="20"/>
        </w:rPr>
        <w:t>, Gui R</w:t>
      </w:r>
      <w:r w:rsidR="009B3BE9">
        <w:rPr>
          <w:rFonts w:cs="Calibri" w:hint="eastAsia"/>
          <w:noProof/>
          <w:sz w:val="20"/>
        </w:rPr>
        <w:t>.</w:t>
      </w:r>
      <w:r w:rsidRPr="005E473D">
        <w:rPr>
          <w:rFonts w:cs="Calibri"/>
          <w:noProof/>
          <w:sz w:val="20"/>
        </w:rPr>
        <w:t>, Lin X</w:t>
      </w:r>
      <w:r w:rsidR="009B3BE9">
        <w:rPr>
          <w:rFonts w:cs="Calibri" w:hint="eastAsia"/>
          <w:noProof/>
          <w:sz w:val="20"/>
        </w:rPr>
        <w:t>.</w:t>
      </w:r>
      <w:r w:rsidRPr="005E473D">
        <w:rPr>
          <w:rFonts w:cs="Calibri"/>
          <w:noProof/>
          <w:sz w:val="20"/>
        </w:rPr>
        <w:t xml:space="preserve"> (2010)</w:t>
      </w:r>
      <w:r w:rsidR="009B3BE9">
        <w:rPr>
          <w:rFonts w:cs="Calibri" w:hint="eastAsia"/>
          <w:noProof/>
          <w:sz w:val="20"/>
        </w:rPr>
        <w:t>.</w:t>
      </w:r>
      <w:r w:rsidRPr="005E473D">
        <w:rPr>
          <w:rFonts w:cs="Calibri"/>
          <w:noProof/>
          <w:sz w:val="20"/>
        </w:rPr>
        <w:t xml:space="preserve"> Somatic embryogenesis and </w:t>
      </w:r>
      <w:r w:rsidRPr="005E473D">
        <w:rPr>
          <w:rFonts w:cs="Calibri"/>
          <w:noProof/>
          <w:sz w:val="20"/>
        </w:rPr>
        <w:lastRenderedPageBreak/>
        <w:t xml:space="preserve">organogenesis in </w:t>
      </w:r>
      <w:r w:rsidRPr="009C38D2">
        <w:rPr>
          <w:rFonts w:cs="Calibri"/>
          <w:i/>
          <w:noProof/>
          <w:sz w:val="20"/>
        </w:rPr>
        <w:t>Dendrocalamus hamiltonii.</w:t>
      </w:r>
      <w:r w:rsidRPr="005E473D">
        <w:rPr>
          <w:rFonts w:cs="Calibri"/>
          <w:noProof/>
          <w:sz w:val="20"/>
        </w:rPr>
        <w:t xml:space="preserve"> Plant Cell, Tissue and Organ Culture</w:t>
      </w:r>
      <w:r w:rsidR="00E762C9">
        <w:rPr>
          <w:rFonts w:cs="Calibri" w:hint="eastAsia"/>
          <w:noProof/>
          <w:sz w:val="20"/>
        </w:rPr>
        <w:t>,</w:t>
      </w:r>
      <w:r w:rsidRPr="005E473D">
        <w:rPr>
          <w:rFonts w:cs="Calibri"/>
          <w:noProof/>
          <w:sz w:val="20"/>
        </w:rPr>
        <w:t>103:325-332</w:t>
      </w:r>
      <w:r w:rsidR="009B3BE9">
        <w:rPr>
          <w:rFonts w:cs="Calibri" w:hint="eastAsia"/>
          <w:noProof/>
          <w:sz w:val="20"/>
        </w:rPr>
        <w:t>.</w:t>
      </w:r>
    </w:p>
    <w:p w:rsidR="00C76066" w:rsidRPr="00094433" w:rsidRDefault="00C76066" w:rsidP="00993BEE">
      <w:pPr>
        <w:adjustRightInd w:val="0"/>
        <w:snapToGrid w:val="0"/>
        <w:spacing w:line="480" w:lineRule="auto"/>
        <w:ind w:left="720" w:hanging="720"/>
        <w:rPr>
          <w:rFonts w:cs="Calibri"/>
          <w:noProof/>
          <w:sz w:val="20"/>
        </w:rPr>
      </w:pPr>
      <w:r w:rsidRPr="00094433">
        <w:rPr>
          <w:rFonts w:cs="Calibri"/>
          <w:noProof/>
          <w:sz w:val="20"/>
        </w:rPr>
        <w:t>Zhigang P</w:t>
      </w:r>
      <w:r w:rsidR="009B3BE9" w:rsidRPr="00094433">
        <w:rPr>
          <w:rFonts w:cs="Calibri" w:hint="eastAsia"/>
          <w:noProof/>
          <w:sz w:val="20"/>
        </w:rPr>
        <w:t>.</w:t>
      </w:r>
      <w:r w:rsidRPr="00094433">
        <w:rPr>
          <w:rFonts w:cs="Calibri"/>
          <w:noProof/>
          <w:sz w:val="20"/>
        </w:rPr>
        <w:t>, Yintian Y</w:t>
      </w:r>
      <w:r w:rsidR="009B3BE9" w:rsidRPr="00094433">
        <w:rPr>
          <w:rFonts w:cs="Calibri" w:hint="eastAsia"/>
          <w:noProof/>
          <w:sz w:val="20"/>
        </w:rPr>
        <w:t>.</w:t>
      </w:r>
      <w:r w:rsidRPr="00094433">
        <w:rPr>
          <w:rFonts w:cs="Calibri"/>
          <w:noProof/>
          <w:sz w:val="20"/>
        </w:rPr>
        <w:t xml:space="preserve"> (1994)</w:t>
      </w:r>
      <w:r w:rsidR="009B3BE9" w:rsidRPr="00094433">
        <w:rPr>
          <w:rFonts w:cs="Calibri" w:hint="eastAsia"/>
          <w:noProof/>
          <w:sz w:val="20"/>
        </w:rPr>
        <w:t>.</w:t>
      </w:r>
      <w:r w:rsidRPr="00094433">
        <w:rPr>
          <w:rFonts w:cs="Calibri"/>
          <w:noProof/>
          <w:sz w:val="20"/>
        </w:rPr>
        <w:t xml:space="preserve"> </w:t>
      </w:r>
      <w:bookmarkStart w:id="78" w:name="OLE_LINK3"/>
      <w:r w:rsidRPr="00094433">
        <w:rPr>
          <w:rFonts w:cs="Calibri"/>
          <w:noProof/>
          <w:sz w:val="20"/>
        </w:rPr>
        <w:t xml:space="preserve">Introduction and provenance test of </w:t>
      </w:r>
      <w:r w:rsidRPr="009C38D2">
        <w:rPr>
          <w:rFonts w:cs="Calibri"/>
          <w:i/>
          <w:noProof/>
          <w:sz w:val="20"/>
        </w:rPr>
        <w:t>Acacia crassicarpa</w:t>
      </w:r>
      <w:bookmarkEnd w:id="78"/>
      <w:r w:rsidRPr="009C38D2">
        <w:rPr>
          <w:rFonts w:cs="Calibri"/>
          <w:i/>
          <w:noProof/>
          <w:sz w:val="20"/>
        </w:rPr>
        <w:t>.</w:t>
      </w:r>
      <w:r w:rsidRPr="00094433">
        <w:rPr>
          <w:rFonts w:cs="Calibri"/>
          <w:noProof/>
          <w:sz w:val="20"/>
        </w:rPr>
        <w:t xml:space="preserve"> Forest Research</w:t>
      </w:r>
      <w:r w:rsidR="00E762C9">
        <w:rPr>
          <w:rFonts w:cs="Calibri" w:hint="eastAsia"/>
          <w:noProof/>
          <w:sz w:val="20"/>
        </w:rPr>
        <w:t>,</w:t>
      </w:r>
      <w:r w:rsidRPr="00094433">
        <w:rPr>
          <w:rFonts w:cs="Calibri"/>
          <w:noProof/>
          <w:sz w:val="20"/>
        </w:rPr>
        <w:t>7</w:t>
      </w:r>
      <w:r w:rsidR="00094433" w:rsidRPr="00094433">
        <w:rPr>
          <w:rFonts w:cs="Calibri" w:hint="eastAsia"/>
          <w:noProof/>
          <w:sz w:val="20"/>
        </w:rPr>
        <w:t>:498-505</w:t>
      </w:r>
      <w:r w:rsidR="00095CCE">
        <w:rPr>
          <w:rFonts w:cs="Calibri" w:hint="eastAsia"/>
          <w:noProof/>
          <w:sz w:val="20"/>
        </w:rPr>
        <w:t>.</w:t>
      </w:r>
    </w:p>
    <w:p w:rsidR="00C228F5" w:rsidRDefault="00C228F5" w:rsidP="00993BEE">
      <w:pPr>
        <w:adjustRightInd w:val="0"/>
        <w:snapToGrid w:val="0"/>
        <w:spacing w:line="480" w:lineRule="auto"/>
      </w:pPr>
    </w:p>
    <w:p w:rsidR="00C228F5" w:rsidRDefault="00C228F5">
      <w:pPr>
        <w:widowControl/>
        <w:jc w:val="left"/>
      </w:pPr>
      <w:r>
        <w:br w:type="page"/>
      </w:r>
    </w:p>
    <w:p w:rsidR="009359E7" w:rsidRDefault="009359E7" w:rsidP="00993BEE">
      <w:pPr>
        <w:adjustRightInd w:val="0"/>
        <w:snapToGrid w:val="0"/>
        <w:spacing w:line="480" w:lineRule="auto"/>
      </w:pPr>
      <w:r>
        <w:rPr>
          <w:rFonts w:hint="eastAsia"/>
        </w:rPr>
        <w:lastRenderedPageBreak/>
        <w:t>Figure legend</w:t>
      </w:r>
      <w:r w:rsidR="00B247A3">
        <w:rPr>
          <w:rFonts w:hint="eastAsia"/>
        </w:rPr>
        <w:t>s</w:t>
      </w:r>
      <w:r>
        <w:rPr>
          <w:rFonts w:hint="eastAsia"/>
        </w:rPr>
        <w:t>:</w:t>
      </w:r>
    </w:p>
    <w:p w:rsidR="009359E7" w:rsidRPr="005E473D" w:rsidRDefault="009359E7" w:rsidP="00993BEE">
      <w:pPr>
        <w:pStyle w:val="figlegend"/>
        <w:adjustRightInd w:val="0"/>
        <w:snapToGrid w:val="0"/>
        <w:spacing w:line="480" w:lineRule="auto"/>
        <w:rPr>
          <w:i/>
        </w:rPr>
      </w:pPr>
      <w:r w:rsidRPr="005E473D">
        <w:rPr>
          <w:b/>
        </w:rPr>
        <w:t xml:space="preserve">Fig. 1 </w:t>
      </w:r>
      <w:r>
        <w:rPr>
          <w:rFonts w:hint="eastAsia"/>
        </w:rPr>
        <w:t xml:space="preserve">Shoot buds </w:t>
      </w:r>
      <w:r w:rsidRPr="005E473D">
        <w:t xml:space="preserve">induction and plant </w:t>
      </w:r>
      <w:proofErr w:type="spellStart"/>
      <w:r w:rsidRPr="005E473D">
        <w:t>regenation</w:t>
      </w:r>
      <w:proofErr w:type="spellEnd"/>
      <w:r w:rsidRPr="005E473D">
        <w:t xml:space="preserve"> from mature zygotic embryos of </w:t>
      </w:r>
      <w:r w:rsidRPr="005E473D">
        <w:rPr>
          <w:i/>
        </w:rPr>
        <w:t xml:space="preserve">Acacia </w:t>
      </w:r>
      <w:proofErr w:type="spellStart"/>
      <w:r w:rsidRPr="005E473D">
        <w:rPr>
          <w:i/>
        </w:rPr>
        <w:t>crassicarpa</w:t>
      </w:r>
      <w:proofErr w:type="spellEnd"/>
    </w:p>
    <w:p w:rsidR="009359E7" w:rsidRPr="005E473D" w:rsidRDefault="009359E7" w:rsidP="00993BEE">
      <w:pPr>
        <w:pStyle w:val="figlegend"/>
        <w:adjustRightInd w:val="0"/>
        <w:snapToGrid w:val="0"/>
        <w:spacing w:line="480" w:lineRule="auto"/>
        <w:rPr>
          <w:szCs w:val="20"/>
        </w:rPr>
      </w:pPr>
      <w:proofErr w:type="spellStart"/>
      <w:r>
        <w:rPr>
          <w:rFonts w:hint="eastAsia"/>
          <w:szCs w:val="20"/>
        </w:rPr>
        <w:t>a.Z</w:t>
      </w:r>
      <w:r w:rsidRPr="005E473D">
        <w:rPr>
          <w:szCs w:val="20"/>
        </w:rPr>
        <w:t>ygotic</w:t>
      </w:r>
      <w:proofErr w:type="spellEnd"/>
      <w:r w:rsidRPr="005E473D">
        <w:rPr>
          <w:szCs w:val="20"/>
        </w:rPr>
        <w:t xml:space="preserve"> embryos excised from the mature seeds. b.</w:t>
      </w:r>
      <w:r w:rsidRPr="00530852">
        <w:rPr>
          <w:rFonts w:ascii="Times New Roman" w:hAnsi="Times New Roman"/>
          <w:szCs w:val="20"/>
        </w:rPr>
        <w:t xml:space="preserve"> </w:t>
      </w:r>
      <w:bookmarkStart w:id="79" w:name="OLE_LINK69"/>
      <w:bookmarkStart w:id="80" w:name="OLE_LINK70"/>
      <w:r w:rsidRPr="00E223B9">
        <w:rPr>
          <w:szCs w:val="20"/>
        </w:rPr>
        <w:t>Swelling of zygotic embryos</w:t>
      </w:r>
      <w:bookmarkEnd w:id="79"/>
      <w:bookmarkEnd w:id="80"/>
      <w:r w:rsidRPr="00E223B9">
        <w:rPr>
          <w:szCs w:val="20"/>
        </w:rPr>
        <w:t xml:space="preserve"> after 2 days of culture on MS medium.</w:t>
      </w:r>
      <w:r w:rsidRPr="005E473D">
        <w:rPr>
          <w:szCs w:val="20"/>
        </w:rPr>
        <w:t xml:space="preserve"> c.</w:t>
      </w:r>
      <w:r w:rsidRPr="00F055EE">
        <w:rPr>
          <w:szCs w:val="20"/>
        </w:rPr>
        <w:t xml:space="preserve"> Differentiation of zygotic embryos after 2 weeks of culture on MS medium containing TDZ and IAA. Note that one end of embryo is enlarged.</w:t>
      </w:r>
      <w:r>
        <w:rPr>
          <w:szCs w:val="20"/>
        </w:rPr>
        <w:t xml:space="preserve"> d.</w:t>
      </w:r>
      <w:r w:rsidRPr="00F055EE">
        <w:rPr>
          <w:szCs w:val="20"/>
        </w:rPr>
        <w:t xml:space="preserve"> Shoot buds formed after 3 weeks of culture on MS medium containing TDZ and IAA.</w:t>
      </w:r>
      <w:r w:rsidRPr="005E473D">
        <w:rPr>
          <w:szCs w:val="20"/>
        </w:rPr>
        <w:t xml:space="preserve"> e.</w:t>
      </w:r>
      <w:r w:rsidRPr="00F055EE">
        <w:rPr>
          <w:szCs w:val="20"/>
        </w:rPr>
        <w:t xml:space="preserve"> Magnification of buds under stereomicroscope (red arrows).</w:t>
      </w:r>
      <w:r>
        <w:rPr>
          <w:rFonts w:hint="eastAsia"/>
          <w:szCs w:val="20"/>
        </w:rPr>
        <w:t xml:space="preserve"> </w:t>
      </w:r>
      <w:r w:rsidRPr="005E473D">
        <w:rPr>
          <w:szCs w:val="20"/>
        </w:rPr>
        <w:t>f.</w:t>
      </w:r>
      <w:r w:rsidRPr="00F055EE">
        <w:rPr>
          <w:szCs w:val="20"/>
        </w:rPr>
        <w:t xml:space="preserve"> Greening of shoot buds after exposure to light.</w:t>
      </w:r>
      <w:r w:rsidRPr="005E473D">
        <w:rPr>
          <w:szCs w:val="20"/>
        </w:rPr>
        <w:t xml:space="preserve"> g.</w:t>
      </w:r>
      <w:r w:rsidRPr="00F055EE">
        <w:rPr>
          <w:szCs w:val="20"/>
        </w:rPr>
        <w:t xml:space="preserve"> Callus with shoot buds.</w:t>
      </w:r>
      <w:r w:rsidRPr="005E473D">
        <w:rPr>
          <w:szCs w:val="20"/>
        </w:rPr>
        <w:t xml:space="preserve"> h. </w:t>
      </w:r>
      <w:r w:rsidRPr="00F055EE">
        <w:rPr>
          <w:szCs w:val="20"/>
        </w:rPr>
        <w:t>Elongated shoots.</w:t>
      </w:r>
      <w:r w:rsidRPr="005E473D">
        <w:rPr>
          <w:szCs w:val="20"/>
        </w:rPr>
        <w:t xml:space="preserve"> </w:t>
      </w:r>
      <w:proofErr w:type="spellStart"/>
      <w:r w:rsidRPr="005E473D">
        <w:rPr>
          <w:szCs w:val="20"/>
        </w:rPr>
        <w:t>i</w:t>
      </w:r>
      <w:proofErr w:type="spellEnd"/>
      <w:r w:rsidRPr="005E473D">
        <w:rPr>
          <w:szCs w:val="20"/>
        </w:rPr>
        <w:t>.</w:t>
      </w:r>
      <w:r w:rsidRPr="00F055EE">
        <w:rPr>
          <w:szCs w:val="20"/>
        </w:rPr>
        <w:t xml:space="preserve"> Shoots on rooting medium.</w:t>
      </w:r>
      <w:r w:rsidRPr="005E473D">
        <w:rPr>
          <w:szCs w:val="20"/>
        </w:rPr>
        <w:t xml:space="preserve"> j.</w:t>
      </w:r>
      <w:r w:rsidRPr="00F055EE">
        <w:rPr>
          <w:szCs w:val="20"/>
        </w:rPr>
        <w:t xml:space="preserve"> Roots formed from shoots.</w:t>
      </w:r>
      <w:r w:rsidRPr="005E473D">
        <w:rPr>
          <w:szCs w:val="20"/>
        </w:rPr>
        <w:t xml:space="preserve"> k. </w:t>
      </w:r>
      <w:r>
        <w:rPr>
          <w:rFonts w:hint="eastAsia"/>
          <w:szCs w:val="20"/>
        </w:rPr>
        <w:t>R</w:t>
      </w:r>
      <w:r w:rsidRPr="005E473D">
        <w:rPr>
          <w:szCs w:val="20"/>
        </w:rPr>
        <w:t xml:space="preserve">egenerated plant. l. </w:t>
      </w:r>
      <w:r>
        <w:rPr>
          <w:rFonts w:hint="eastAsia"/>
          <w:szCs w:val="20"/>
        </w:rPr>
        <w:t>H</w:t>
      </w:r>
      <w:r w:rsidRPr="005E473D">
        <w:rPr>
          <w:szCs w:val="20"/>
        </w:rPr>
        <w:t>ardened plant.</w:t>
      </w:r>
    </w:p>
    <w:p w:rsidR="009359E7" w:rsidRPr="005E473D" w:rsidRDefault="009359E7" w:rsidP="00993BEE">
      <w:pPr>
        <w:adjustRightInd w:val="0"/>
        <w:snapToGrid w:val="0"/>
        <w:spacing w:line="480" w:lineRule="auto"/>
      </w:pPr>
    </w:p>
    <w:p w:rsidR="009359E7" w:rsidRPr="009359E7" w:rsidRDefault="009359E7" w:rsidP="00993BEE">
      <w:pPr>
        <w:adjustRightInd w:val="0"/>
        <w:snapToGrid w:val="0"/>
        <w:spacing w:line="480" w:lineRule="auto"/>
      </w:pPr>
    </w:p>
    <w:p w:rsidR="009359E7" w:rsidRPr="00755909" w:rsidRDefault="009359E7" w:rsidP="00993BEE">
      <w:pPr>
        <w:pStyle w:val="figlegend"/>
        <w:adjustRightInd w:val="0"/>
        <w:snapToGrid w:val="0"/>
        <w:spacing w:line="480" w:lineRule="auto"/>
        <w:rPr>
          <w:i/>
        </w:rPr>
      </w:pPr>
      <w:r w:rsidRPr="005E473D">
        <w:rPr>
          <w:b/>
        </w:rPr>
        <w:t xml:space="preserve">Fig.2 </w:t>
      </w:r>
      <w:r w:rsidRPr="005E473D">
        <w:t>Histological sections of 40</w:t>
      </w:r>
      <w:r>
        <w:rPr>
          <w:rFonts w:hint="eastAsia"/>
        </w:rPr>
        <w:t>-</w:t>
      </w:r>
      <w:r w:rsidRPr="005E473D">
        <w:t>day</w:t>
      </w:r>
      <w:r>
        <w:rPr>
          <w:rFonts w:hint="eastAsia"/>
        </w:rPr>
        <w:t>-old</w:t>
      </w:r>
      <w:r w:rsidRPr="005E473D">
        <w:t xml:space="preserve"> shoot buds of </w:t>
      </w:r>
      <w:r w:rsidRPr="005E473D">
        <w:rPr>
          <w:i/>
        </w:rPr>
        <w:t xml:space="preserve">Acacia </w:t>
      </w:r>
      <w:proofErr w:type="spellStart"/>
      <w:r w:rsidRPr="005E473D">
        <w:rPr>
          <w:i/>
        </w:rPr>
        <w:t>crassicarpa</w:t>
      </w:r>
      <w:proofErr w:type="spellEnd"/>
      <w:r w:rsidRPr="005E473D">
        <w:rPr>
          <w:i/>
        </w:rPr>
        <w:t xml:space="preserve"> </w:t>
      </w:r>
    </w:p>
    <w:p w:rsidR="009359E7" w:rsidRDefault="00A66F17" w:rsidP="00A66F17">
      <w:pPr>
        <w:pStyle w:val="figlegend"/>
        <w:adjustRightInd w:val="0"/>
        <w:snapToGrid w:val="0"/>
        <w:spacing w:line="480" w:lineRule="auto"/>
        <w:ind w:left="360"/>
      </w:pPr>
      <w:proofErr w:type="spellStart"/>
      <w:r>
        <w:rPr>
          <w:rFonts w:hint="eastAsia"/>
        </w:rPr>
        <w:t>a.</w:t>
      </w:r>
      <w:r w:rsidR="009359E7" w:rsidRPr="00755909">
        <w:t>Transverse</w:t>
      </w:r>
      <w:proofErr w:type="spellEnd"/>
      <w:r w:rsidR="009359E7" w:rsidRPr="00755909">
        <w:t xml:space="preserve"> section of emerging bud. Note that </w:t>
      </w:r>
      <w:hyperlink r:id="rId13" w:history="1">
        <w:r w:rsidR="009359E7" w:rsidRPr="00755909">
          <w:t>vascular</w:t>
        </w:r>
      </w:hyperlink>
      <w:r w:rsidR="009359E7" w:rsidRPr="00755909">
        <w:t xml:space="preserve"> </w:t>
      </w:r>
      <w:hyperlink r:id="rId14" w:history="1">
        <w:r w:rsidR="009359E7" w:rsidRPr="00755909">
          <w:t>bundle</w:t>
        </w:r>
      </w:hyperlink>
      <w:r w:rsidR="009359E7" w:rsidRPr="00755909">
        <w:t xml:space="preserve">s of bud and maternal tissue are linked together (arrows) (10×). b. Magnification of fig. 2a. </w:t>
      </w:r>
      <w:r>
        <w:rPr>
          <w:rFonts w:hint="eastAsia"/>
        </w:rPr>
        <w:t>,a</w:t>
      </w:r>
      <w:r w:rsidR="009359E7" w:rsidRPr="00755909">
        <w:t xml:space="preserve">rrow shows ringed vessel of </w:t>
      </w:r>
      <w:hyperlink r:id="rId15" w:history="1">
        <w:r w:rsidR="009359E7" w:rsidRPr="00755909">
          <w:t>vascular</w:t>
        </w:r>
      </w:hyperlink>
      <w:r w:rsidR="009359E7" w:rsidRPr="00755909">
        <w:t xml:space="preserve"> </w:t>
      </w:r>
      <w:hyperlink r:id="rId16" w:history="1">
        <w:r w:rsidR="009359E7" w:rsidRPr="00755909">
          <w:t>bundle</w:t>
        </w:r>
      </w:hyperlink>
      <w:r w:rsidR="009359E7" w:rsidRPr="00755909">
        <w:t xml:space="preserve"> (20×).</w:t>
      </w:r>
    </w:p>
    <w:p w:rsidR="005B0CA6" w:rsidRDefault="005B0CA6" w:rsidP="00D05BBF"/>
    <w:p w:rsidR="005B0CA6" w:rsidRDefault="005B0CA6">
      <w:pPr>
        <w:widowControl/>
        <w:jc w:val="left"/>
      </w:pPr>
      <w:r>
        <w:br w:type="page"/>
      </w:r>
    </w:p>
    <w:p w:rsidR="00D05BBF" w:rsidRDefault="00D05BBF" w:rsidP="00D05BBF">
      <w:pPr>
        <w:pStyle w:val="tablelegend"/>
        <w:adjustRightInd w:val="0"/>
        <w:snapToGrid w:val="0"/>
        <w:rPr>
          <w:i/>
        </w:rPr>
      </w:pPr>
      <w:r w:rsidRPr="005E473D">
        <w:rPr>
          <w:b/>
        </w:rPr>
        <w:lastRenderedPageBreak/>
        <w:t xml:space="preserve">Table 1 </w:t>
      </w:r>
      <w:r w:rsidRPr="005E473D">
        <w:t xml:space="preserve">Effect of TDZ and IAA on shoot buds </w:t>
      </w:r>
      <w:r w:rsidRPr="005E473D">
        <w:rPr>
          <w:rFonts w:hint="eastAsia"/>
        </w:rPr>
        <w:t xml:space="preserve">regeneration </w:t>
      </w:r>
      <w:r w:rsidRPr="005E473D">
        <w:t xml:space="preserve">from mature zygotic embryos explant of </w:t>
      </w:r>
      <w:r w:rsidRPr="005E473D">
        <w:rPr>
          <w:i/>
        </w:rPr>
        <w:t xml:space="preserve">A. </w:t>
      </w:r>
      <w:proofErr w:type="spellStart"/>
      <w:r w:rsidRPr="005E473D">
        <w:rPr>
          <w:i/>
        </w:rPr>
        <w:t>crassicarpa</w:t>
      </w:r>
      <w:proofErr w:type="spellEnd"/>
    </w:p>
    <w:p w:rsidR="00D05BBF" w:rsidRDefault="00D05BBF" w:rsidP="00D05BBF">
      <w:pPr>
        <w:adjustRightInd w:val="0"/>
        <w:snapToGrid w:val="0"/>
      </w:pPr>
    </w:p>
    <w:tbl>
      <w:tblPr>
        <w:tblW w:w="6166" w:type="dxa"/>
        <w:jc w:val="center"/>
        <w:tblInd w:w="93" w:type="dxa"/>
        <w:tblBorders>
          <w:top w:val="single" w:sz="4" w:space="0" w:color="auto"/>
          <w:bottom w:val="single" w:sz="4" w:space="0" w:color="auto"/>
        </w:tblBorders>
        <w:tblLook w:val="04A0" w:firstRow="1" w:lastRow="0" w:firstColumn="1" w:lastColumn="0" w:noHBand="0" w:noVBand="1"/>
      </w:tblPr>
      <w:tblGrid>
        <w:gridCol w:w="897"/>
        <w:gridCol w:w="897"/>
        <w:gridCol w:w="2186"/>
        <w:gridCol w:w="2186"/>
      </w:tblGrid>
      <w:tr w:rsidR="00D05BBF" w:rsidRPr="00B74569" w:rsidTr="00F9039A">
        <w:trPr>
          <w:trHeight w:val="194"/>
          <w:jc w:val="center"/>
        </w:trPr>
        <w:tc>
          <w:tcPr>
            <w:tcW w:w="1794" w:type="dxa"/>
            <w:gridSpan w:val="2"/>
            <w:tcBorders>
              <w:top w:val="single" w:sz="4" w:space="0" w:color="auto"/>
              <w:bottom w:val="single" w:sz="4" w:space="0" w:color="auto"/>
            </w:tcBorders>
            <w:shd w:val="clear" w:color="auto" w:fill="auto"/>
            <w:noWrap/>
            <w:vAlign w:val="center"/>
            <w:hideMark/>
          </w:tcPr>
          <w:p w:rsidR="00D05BBF" w:rsidRPr="00AB31A0" w:rsidRDefault="00D05BBF" w:rsidP="00F9039A">
            <w:pPr>
              <w:adjustRightInd w:val="0"/>
              <w:snapToGrid w:val="0"/>
              <w:jc w:val="center"/>
              <w:rPr>
                <w:rFonts w:ascii="Times New Roman" w:eastAsia="宋体" w:hAnsi="Times New Roman" w:cs="Times New Roman"/>
                <w:b/>
                <w:kern w:val="0"/>
                <w:sz w:val="20"/>
                <w:szCs w:val="20"/>
              </w:rPr>
            </w:pPr>
            <w:r w:rsidRPr="00AB31A0">
              <w:rPr>
                <w:rFonts w:ascii="Times New Roman" w:hAnsi="Times New Roman"/>
                <w:b/>
                <w:kern w:val="0"/>
                <w:sz w:val="20"/>
                <w:szCs w:val="20"/>
              </w:rPr>
              <w:t xml:space="preserve">Plant </w:t>
            </w:r>
            <w:r w:rsidRPr="00AB31A0">
              <w:rPr>
                <w:rFonts w:ascii="Times New Roman" w:eastAsia="宋体" w:hAnsi="Times New Roman" w:cs="Times New Roman" w:hint="eastAsia"/>
                <w:b/>
                <w:kern w:val="0"/>
                <w:sz w:val="20"/>
                <w:szCs w:val="20"/>
              </w:rPr>
              <w:t>g</w:t>
            </w:r>
            <w:r w:rsidRPr="00AB31A0">
              <w:rPr>
                <w:rFonts w:ascii="Times New Roman" w:eastAsia="宋体" w:hAnsi="Times New Roman" w:cs="Times New Roman"/>
                <w:b/>
                <w:kern w:val="0"/>
                <w:sz w:val="20"/>
                <w:szCs w:val="20"/>
              </w:rPr>
              <w:t xml:space="preserve">rowth </w:t>
            </w:r>
            <w:proofErr w:type="spellStart"/>
            <w:r w:rsidRPr="00AB31A0">
              <w:rPr>
                <w:rFonts w:ascii="Times New Roman" w:eastAsia="宋体" w:hAnsi="Times New Roman" w:cs="Times New Roman"/>
                <w:b/>
                <w:kern w:val="0"/>
                <w:sz w:val="20"/>
                <w:szCs w:val="20"/>
              </w:rPr>
              <w:t>regegulators</w:t>
            </w:r>
            <w:proofErr w:type="spellEnd"/>
            <w:r w:rsidRPr="00AB31A0">
              <w:rPr>
                <w:rFonts w:ascii="Times New Roman" w:eastAsia="宋体" w:hAnsi="Times New Roman" w:cs="Times New Roman"/>
                <w:b/>
                <w:kern w:val="0"/>
                <w:sz w:val="20"/>
                <w:szCs w:val="20"/>
              </w:rPr>
              <w:t>(mg/l)</w:t>
            </w:r>
          </w:p>
        </w:tc>
        <w:tc>
          <w:tcPr>
            <w:tcW w:w="2186" w:type="dxa"/>
            <w:vMerge w:val="restart"/>
            <w:tcBorders>
              <w:top w:val="single" w:sz="4" w:space="0" w:color="auto"/>
            </w:tcBorders>
            <w:shd w:val="clear" w:color="auto" w:fill="auto"/>
            <w:noWrap/>
            <w:vAlign w:val="center"/>
            <w:hideMark/>
          </w:tcPr>
          <w:p w:rsidR="00D05BBF" w:rsidRPr="00AB31A0" w:rsidRDefault="00D05BBF" w:rsidP="00F9039A">
            <w:pPr>
              <w:adjustRightInd w:val="0"/>
              <w:snapToGrid w:val="0"/>
              <w:jc w:val="center"/>
              <w:rPr>
                <w:rFonts w:ascii="Times New Roman" w:eastAsia="宋体" w:hAnsi="Times New Roman" w:cs="Times New Roman"/>
                <w:b/>
                <w:kern w:val="0"/>
                <w:sz w:val="20"/>
                <w:szCs w:val="20"/>
              </w:rPr>
            </w:pPr>
            <w:r w:rsidRPr="00AB31A0">
              <w:rPr>
                <w:rFonts w:ascii="Times New Roman" w:eastAsia="宋体" w:hAnsi="Times New Roman" w:cs="Times New Roman"/>
                <w:b/>
                <w:kern w:val="0"/>
                <w:sz w:val="20"/>
                <w:szCs w:val="20"/>
              </w:rPr>
              <w:t>Explants with shoot buds(%)</w:t>
            </w:r>
          </w:p>
        </w:tc>
        <w:tc>
          <w:tcPr>
            <w:tcW w:w="2186" w:type="dxa"/>
            <w:vMerge w:val="restart"/>
            <w:tcBorders>
              <w:top w:val="single" w:sz="4" w:space="0" w:color="auto"/>
            </w:tcBorders>
            <w:shd w:val="clear" w:color="auto" w:fill="auto"/>
            <w:noWrap/>
            <w:vAlign w:val="center"/>
            <w:hideMark/>
          </w:tcPr>
          <w:p w:rsidR="00D05BBF" w:rsidRPr="00AB31A0" w:rsidRDefault="00D05BBF" w:rsidP="00F9039A">
            <w:pPr>
              <w:adjustRightInd w:val="0"/>
              <w:snapToGrid w:val="0"/>
              <w:jc w:val="center"/>
              <w:rPr>
                <w:rFonts w:ascii="Times New Roman" w:eastAsia="宋体" w:hAnsi="Times New Roman" w:cs="Times New Roman"/>
                <w:b/>
                <w:kern w:val="0"/>
                <w:sz w:val="20"/>
                <w:szCs w:val="20"/>
              </w:rPr>
            </w:pPr>
            <w:r w:rsidRPr="00AB31A0">
              <w:rPr>
                <w:rFonts w:ascii="Times New Roman" w:eastAsia="宋体" w:hAnsi="Times New Roman" w:cs="Times New Roman"/>
                <w:b/>
                <w:kern w:val="0"/>
                <w:sz w:val="20"/>
                <w:szCs w:val="20"/>
              </w:rPr>
              <w:t>Mean number of shoots per explant</w:t>
            </w:r>
          </w:p>
        </w:tc>
      </w:tr>
      <w:tr w:rsidR="00D05BBF" w:rsidRPr="00B74569" w:rsidTr="00F9039A">
        <w:trPr>
          <w:trHeight w:val="194"/>
          <w:jc w:val="center"/>
        </w:trPr>
        <w:tc>
          <w:tcPr>
            <w:tcW w:w="897" w:type="dxa"/>
            <w:tcBorders>
              <w:top w:val="single" w:sz="4" w:space="0" w:color="auto"/>
              <w:bottom w:val="single" w:sz="4" w:space="0" w:color="auto"/>
            </w:tcBorders>
            <w:shd w:val="clear" w:color="auto" w:fill="auto"/>
            <w:noWrap/>
            <w:vAlign w:val="center"/>
          </w:tcPr>
          <w:p w:rsidR="00D05BBF" w:rsidRPr="00AB31A0" w:rsidRDefault="00D05BBF" w:rsidP="00F9039A">
            <w:pPr>
              <w:adjustRightInd w:val="0"/>
              <w:snapToGrid w:val="0"/>
              <w:jc w:val="center"/>
              <w:rPr>
                <w:rFonts w:ascii="Times New Roman" w:hAnsi="Times New Roman"/>
                <w:b/>
                <w:kern w:val="0"/>
                <w:sz w:val="20"/>
                <w:szCs w:val="20"/>
              </w:rPr>
            </w:pPr>
            <w:r>
              <w:rPr>
                <w:rFonts w:ascii="Times New Roman" w:hAnsi="Times New Roman" w:hint="eastAsia"/>
                <w:b/>
                <w:kern w:val="0"/>
                <w:sz w:val="20"/>
                <w:szCs w:val="20"/>
              </w:rPr>
              <w:t>TDZ</w:t>
            </w:r>
          </w:p>
        </w:tc>
        <w:tc>
          <w:tcPr>
            <w:tcW w:w="897" w:type="dxa"/>
            <w:tcBorders>
              <w:top w:val="single" w:sz="4" w:space="0" w:color="auto"/>
              <w:bottom w:val="single" w:sz="4" w:space="0" w:color="auto"/>
            </w:tcBorders>
            <w:shd w:val="clear" w:color="auto" w:fill="auto"/>
            <w:vAlign w:val="center"/>
          </w:tcPr>
          <w:p w:rsidR="00D05BBF" w:rsidRPr="00AB31A0" w:rsidRDefault="00D05BBF" w:rsidP="00F9039A">
            <w:pPr>
              <w:adjustRightInd w:val="0"/>
              <w:snapToGrid w:val="0"/>
              <w:jc w:val="center"/>
              <w:rPr>
                <w:rFonts w:ascii="Times New Roman" w:hAnsi="Times New Roman"/>
                <w:b/>
                <w:kern w:val="0"/>
                <w:sz w:val="20"/>
                <w:szCs w:val="20"/>
              </w:rPr>
            </w:pPr>
            <w:r>
              <w:rPr>
                <w:rFonts w:ascii="Times New Roman" w:hAnsi="Times New Roman" w:hint="eastAsia"/>
                <w:b/>
                <w:kern w:val="0"/>
                <w:sz w:val="20"/>
                <w:szCs w:val="20"/>
              </w:rPr>
              <w:t>IAA</w:t>
            </w:r>
          </w:p>
        </w:tc>
        <w:tc>
          <w:tcPr>
            <w:tcW w:w="2186" w:type="dxa"/>
            <w:vMerge/>
            <w:tcBorders>
              <w:bottom w:val="single" w:sz="4" w:space="0" w:color="auto"/>
            </w:tcBorders>
            <w:shd w:val="clear" w:color="auto" w:fill="auto"/>
            <w:noWrap/>
            <w:vAlign w:val="center"/>
          </w:tcPr>
          <w:p w:rsidR="00D05BBF" w:rsidRPr="00AB31A0" w:rsidRDefault="00D05BBF" w:rsidP="00F9039A">
            <w:pPr>
              <w:adjustRightInd w:val="0"/>
              <w:snapToGrid w:val="0"/>
              <w:jc w:val="center"/>
              <w:rPr>
                <w:rFonts w:ascii="Times New Roman" w:eastAsia="宋体" w:hAnsi="Times New Roman" w:cs="Times New Roman"/>
                <w:b/>
                <w:kern w:val="0"/>
                <w:sz w:val="20"/>
                <w:szCs w:val="20"/>
              </w:rPr>
            </w:pPr>
          </w:p>
        </w:tc>
        <w:tc>
          <w:tcPr>
            <w:tcW w:w="2186" w:type="dxa"/>
            <w:vMerge/>
            <w:tcBorders>
              <w:bottom w:val="single" w:sz="4" w:space="0" w:color="auto"/>
            </w:tcBorders>
            <w:shd w:val="clear" w:color="auto" w:fill="auto"/>
            <w:noWrap/>
            <w:vAlign w:val="center"/>
          </w:tcPr>
          <w:p w:rsidR="00D05BBF" w:rsidRPr="00AB31A0" w:rsidRDefault="00D05BBF" w:rsidP="00F9039A">
            <w:pPr>
              <w:adjustRightInd w:val="0"/>
              <w:snapToGrid w:val="0"/>
              <w:jc w:val="center"/>
              <w:rPr>
                <w:rFonts w:ascii="Times New Roman" w:eastAsia="宋体" w:hAnsi="Times New Roman" w:cs="Times New Roman"/>
                <w:b/>
                <w:kern w:val="0"/>
                <w:sz w:val="20"/>
                <w:szCs w:val="20"/>
              </w:rPr>
            </w:pPr>
          </w:p>
        </w:tc>
      </w:tr>
      <w:tr w:rsidR="00D05BBF" w:rsidRPr="00B74569" w:rsidTr="00F9039A">
        <w:trPr>
          <w:trHeight w:val="346"/>
          <w:jc w:val="center"/>
        </w:trPr>
        <w:tc>
          <w:tcPr>
            <w:tcW w:w="897" w:type="dxa"/>
            <w:tcBorders>
              <w:top w:val="single" w:sz="4" w:space="0" w:color="auto"/>
            </w:tcBorders>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0.5</w:t>
            </w:r>
          </w:p>
        </w:tc>
        <w:tc>
          <w:tcPr>
            <w:tcW w:w="897" w:type="dxa"/>
            <w:tcBorders>
              <w:top w:val="single" w:sz="4" w:space="0" w:color="auto"/>
            </w:tcBorders>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0.1</w:t>
            </w:r>
          </w:p>
        </w:tc>
        <w:tc>
          <w:tcPr>
            <w:tcW w:w="2186" w:type="dxa"/>
            <w:tcBorders>
              <w:top w:val="single" w:sz="4" w:space="0" w:color="auto"/>
            </w:tcBorders>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65.53±1.11d</w:t>
            </w:r>
          </w:p>
        </w:tc>
        <w:tc>
          <w:tcPr>
            <w:tcW w:w="2186" w:type="dxa"/>
            <w:tcBorders>
              <w:top w:val="single" w:sz="4" w:space="0" w:color="auto"/>
            </w:tcBorders>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24.50±0.87de</w:t>
            </w:r>
          </w:p>
        </w:tc>
      </w:tr>
      <w:tr w:rsidR="00D05BBF" w:rsidRPr="00B74569" w:rsidTr="00F9039A">
        <w:trPr>
          <w:trHeight w:val="346"/>
          <w:jc w:val="center"/>
        </w:trPr>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0.5</w:t>
            </w:r>
          </w:p>
        </w:tc>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0.5</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64.50±0.79d</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26.33±0.65d</w:t>
            </w:r>
          </w:p>
        </w:tc>
      </w:tr>
      <w:tr w:rsidR="00D05BBF" w:rsidRPr="00B74569" w:rsidTr="00F9039A">
        <w:trPr>
          <w:trHeight w:val="346"/>
          <w:jc w:val="center"/>
        </w:trPr>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0.5</w:t>
            </w:r>
          </w:p>
        </w:tc>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1</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64.60±0.90d</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23.50±0.66e</w:t>
            </w:r>
          </w:p>
        </w:tc>
      </w:tr>
      <w:tr w:rsidR="00D05BBF" w:rsidRPr="00B74569" w:rsidTr="00F9039A">
        <w:trPr>
          <w:trHeight w:val="346"/>
          <w:jc w:val="center"/>
        </w:trPr>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1</w:t>
            </w:r>
          </w:p>
        </w:tc>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0.1</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73.23±1.10b</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46.47±3.89b</w:t>
            </w:r>
          </w:p>
        </w:tc>
      </w:tr>
      <w:tr w:rsidR="00D05BBF" w:rsidRPr="00B74569" w:rsidTr="00F9039A">
        <w:trPr>
          <w:trHeight w:val="346"/>
          <w:jc w:val="center"/>
        </w:trPr>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1</w:t>
            </w:r>
          </w:p>
        </w:tc>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0.5</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76.87±1.50a</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56.53±0.96a</w:t>
            </w:r>
          </w:p>
        </w:tc>
      </w:tr>
      <w:tr w:rsidR="00D05BBF" w:rsidRPr="00B74569" w:rsidTr="00F9039A">
        <w:trPr>
          <w:trHeight w:val="346"/>
          <w:jc w:val="center"/>
        </w:trPr>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1</w:t>
            </w:r>
          </w:p>
        </w:tc>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1</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69.6</w:t>
            </w:r>
            <w:r>
              <w:rPr>
                <w:rFonts w:ascii="Times New Roman" w:eastAsia="宋体" w:hAnsi="Times New Roman" w:cs="Times New Roman" w:hint="eastAsia"/>
                <w:kern w:val="0"/>
                <w:sz w:val="20"/>
                <w:szCs w:val="20"/>
              </w:rPr>
              <w:t>0</w:t>
            </w:r>
            <w:r w:rsidRPr="00ED6D52">
              <w:rPr>
                <w:rFonts w:ascii="Times New Roman" w:eastAsia="宋体" w:hAnsi="Times New Roman" w:cs="Times New Roman"/>
                <w:kern w:val="0"/>
                <w:sz w:val="20"/>
                <w:szCs w:val="20"/>
              </w:rPr>
              <w:t>±1.42c</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46.27±0.83b</w:t>
            </w:r>
          </w:p>
        </w:tc>
      </w:tr>
      <w:tr w:rsidR="00D05BBF" w:rsidRPr="00B74569" w:rsidTr="00F9039A">
        <w:trPr>
          <w:trHeight w:val="346"/>
          <w:jc w:val="center"/>
        </w:trPr>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2</w:t>
            </w:r>
          </w:p>
        </w:tc>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0.1</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53.00±1.00g</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33.83±0.74c</w:t>
            </w:r>
          </w:p>
        </w:tc>
      </w:tr>
      <w:tr w:rsidR="00D05BBF" w:rsidRPr="00B74569" w:rsidTr="00F9039A">
        <w:trPr>
          <w:trHeight w:val="346"/>
          <w:jc w:val="center"/>
        </w:trPr>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2</w:t>
            </w:r>
          </w:p>
        </w:tc>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0.5</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59.43±1.37e</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34.37±0.72c</w:t>
            </w:r>
          </w:p>
        </w:tc>
      </w:tr>
      <w:tr w:rsidR="00D05BBF" w:rsidRPr="00B74569" w:rsidTr="00F9039A">
        <w:trPr>
          <w:trHeight w:val="346"/>
          <w:jc w:val="center"/>
        </w:trPr>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2</w:t>
            </w:r>
          </w:p>
        </w:tc>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1</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55.27±0.87f</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33.07±0.15c</w:t>
            </w:r>
          </w:p>
        </w:tc>
      </w:tr>
      <w:tr w:rsidR="00D05BBF" w:rsidRPr="00B74569" w:rsidTr="00F9039A">
        <w:trPr>
          <w:trHeight w:val="346"/>
          <w:jc w:val="center"/>
        </w:trPr>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4</w:t>
            </w:r>
          </w:p>
        </w:tc>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0.1</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48.87±0.74h</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25.90±0.80de</w:t>
            </w:r>
          </w:p>
        </w:tc>
      </w:tr>
      <w:tr w:rsidR="00D05BBF" w:rsidRPr="00B74569" w:rsidTr="00F9039A">
        <w:trPr>
          <w:trHeight w:val="346"/>
          <w:jc w:val="center"/>
        </w:trPr>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4</w:t>
            </w:r>
          </w:p>
        </w:tc>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0.5</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47.63±0.47h</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24.20±0.91de</w:t>
            </w:r>
          </w:p>
        </w:tc>
      </w:tr>
      <w:tr w:rsidR="00D05BBF" w:rsidRPr="00B74569" w:rsidTr="00F9039A">
        <w:trPr>
          <w:trHeight w:val="346"/>
          <w:jc w:val="center"/>
        </w:trPr>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4</w:t>
            </w:r>
          </w:p>
        </w:tc>
        <w:tc>
          <w:tcPr>
            <w:tcW w:w="897" w:type="dxa"/>
            <w:shd w:val="clear" w:color="auto" w:fill="auto"/>
            <w:noWrap/>
            <w:vAlign w:val="center"/>
            <w:hideMark/>
          </w:tcPr>
          <w:p w:rsidR="00D05BBF" w:rsidRPr="00B74569" w:rsidRDefault="00D05BBF" w:rsidP="00F9039A">
            <w:pPr>
              <w:adjustRightInd w:val="0"/>
              <w:snapToGrid w:val="0"/>
              <w:jc w:val="center"/>
              <w:rPr>
                <w:rFonts w:ascii="Times New Roman" w:eastAsia="宋体" w:hAnsi="Times New Roman" w:cs="Times New Roman"/>
                <w:kern w:val="0"/>
                <w:sz w:val="20"/>
              </w:rPr>
            </w:pPr>
            <w:r w:rsidRPr="00B74569">
              <w:rPr>
                <w:rFonts w:ascii="Times New Roman" w:eastAsia="宋体" w:hAnsi="Times New Roman" w:cs="Times New Roman"/>
                <w:kern w:val="0"/>
                <w:sz w:val="20"/>
              </w:rPr>
              <w:t>1</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41.93±1.36j</w:t>
            </w:r>
          </w:p>
        </w:tc>
        <w:tc>
          <w:tcPr>
            <w:tcW w:w="2186" w:type="dxa"/>
            <w:shd w:val="clear" w:color="auto" w:fill="auto"/>
            <w:noWrap/>
            <w:vAlign w:val="center"/>
            <w:hideMark/>
          </w:tcPr>
          <w:p w:rsidR="00D05BBF" w:rsidRPr="00ED6D52" w:rsidRDefault="00D05BBF" w:rsidP="00F9039A">
            <w:pPr>
              <w:adjustRightInd w:val="0"/>
              <w:snapToGrid w:val="0"/>
              <w:jc w:val="center"/>
              <w:rPr>
                <w:rFonts w:ascii="Times New Roman" w:eastAsia="宋体" w:hAnsi="Times New Roman" w:cs="Times New Roman"/>
                <w:kern w:val="0"/>
                <w:sz w:val="20"/>
                <w:szCs w:val="20"/>
              </w:rPr>
            </w:pPr>
            <w:r w:rsidRPr="00ED6D52">
              <w:rPr>
                <w:rFonts w:ascii="Times New Roman" w:eastAsia="宋体" w:hAnsi="Times New Roman" w:cs="Times New Roman"/>
                <w:kern w:val="0"/>
                <w:sz w:val="20"/>
                <w:szCs w:val="20"/>
              </w:rPr>
              <w:t>19.50±0.53f</w:t>
            </w:r>
          </w:p>
        </w:tc>
      </w:tr>
    </w:tbl>
    <w:p w:rsidR="00D05BBF" w:rsidRPr="00B74569" w:rsidRDefault="00D05BBF" w:rsidP="00D05BBF">
      <w:pPr>
        <w:adjustRightInd w:val="0"/>
        <w:snapToGrid w:val="0"/>
        <w:jc w:val="left"/>
        <w:rPr>
          <w:rFonts w:ascii="Times New Roman" w:eastAsia="宋体" w:hAnsi="Times New Roman" w:cs="Times New Roman"/>
          <w:kern w:val="0"/>
          <w:sz w:val="20"/>
          <w:szCs w:val="20"/>
        </w:rPr>
      </w:pPr>
    </w:p>
    <w:p w:rsidR="00DD78D2" w:rsidRDefault="00D05BBF" w:rsidP="00DD78D2">
      <w:pPr>
        <w:pStyle w:val="wordgroup"/>
        <w:adjustRightInd w:val="0"/>
        <w:snapToGrid w:val="0"/>
        <w:rPr>
          <w:rFonts w:ascii="Times New Roman" w:hAnsi="Times New Roman" w:cs="Times New Roman"/>
          <w:sz w:val="20"/>
          <w:szCs w:val="20"/>
        </w:rPr>
      </w:pPr>
      <w:r w:rsidRPr="00530852">
        <w:rPr>
          <w:rFonts w:ascii="Times New Roman" w:hAnsi="Times New Roman" w:cs="Times New Roman"/>
          <w:sz w:val="20"/>
          <w:szCs w:val="20"/>
        </w:rPr>
        <w:t xml:space="preserve">Data were recorded after 2 months in culture when shoots were clearly visible. </w:t>
      </w:r>
      <w:bookmarkStart w:id="81" w:name="OLE_LINK56"/>
      <w:r>
        <w:rPr>
          <w:rFonts w:ascii="Times New Roman" w:eastAsia="MS Mincho" w:hAnsi="Times New Roman" w:cs="Times New Roman" w:hint="eastAsia"/>
          <w:sz w:val="20"/>
          <w:szCs w:val="20"/>
          <w:lang w:eastAsia="ja-JP"/>
        </w:rPr>
        <w:t>The e</w:t>
      </w:r>
      <w:r w:rsidRPr="00530852">
        <w:rPr>
          <w:rFonts w:ascii="Times New Roman" w:hAnsi="Times New Roman" w:cs="Times New Roman"/>
          <w:sz w:val="20"/>
          <w:szCs w:val="20"/>
        </w:rPr>
        <w:t>xperiment was duplicated with 100 explants per treatment.</w:t>
      </w:r>
      <w:bookmarkEnd w:id="81"/>
      <w:r w:rsidRPr="00530852">
        <w:rPr>
          <w:rFonts w:ascii="Times New Roman" w:hAnsi="Times New Roman" w:cs="Times New Roman"/>
          <w:sz w:val="20"/>
          <w:szCs w:val="20"/>
        </w:rPr>
        <w:t xml:space="preserve"> Means followed by same letters within a column are not significantly different at </w:t>
      </w:r>
      <w:r w:rsidRPr="00530852">
        <w:rPr>
          <w:rFonts w:ascii="Times New Roman" w:hAnsi="Times New Roman" w:cs="Times New Roman"/>
          <w:i/>
          <w:sz w:val="20"/>
          <w:szCs w:val="20"/>
        </w:rPr>
        <w:t>P</w:t>
      </w:r>
      <w:r w:rsidRPr="00530852">
        <w:rPr>
          <w:rFonts w:ascii="Times New Roman" w:hAnsi="Times New Roman" w:cs="Times New Roman"/>
          <w:sz w:val="20"/>
          <w:szCs w:val="20"/>
        </w:rPr>
        <w:t xml:space="preserve"> = 0.05 (Duncan’s multiple range test).</w:t>
      </w:r>
    </w:p>
    <w:p w:rsidR="00DD78D2" w:rsidRDefault="00DD78D2">
      <w:pPr>
        <w:widowControl/>
        <w:jc w:val="left"/>
        <w:rPr>
          <w:rFonts w:ascii="Times New Roman" w:eastAsia="宋体" w:hAnsi="Times New Roman" w:cs="Times New Roman"/>
          <w:kern w:val="0"/>
          <w:sz w:val="20"/>
          <w:szCs w:val="20"/>
        </w:rPr>
      </w:pPr>
      <w:r>
        <w:rPr>
          <w:rFonts w:ascii="Times New Roman" w:hAnsi="Times New Roman" w:cs="Times New Roman"/>
          <w:sz w:val="20"/>
          <w:szCs w:val="20"/>
        </w:rPr>
        <w:br w:type="page"/>
      </w:r>
    </w:p>
    <w:p w:rsidR="00DD78D2" w:rsidRPr="005E473D" w:rsidRDefault="00DD78D2" w:rsidP="00DD78D2">
      <w:pPr>
        <w:pStyle w:val="tablelegend"/>
        <w:adjustRightInd w:val="0"/>
        <w:snapToGrid w:val="0"/>
      </w:pPr>
      <w:bookmarkStart w:id="82" w:name="OLE_LINK67"/>
      <w:bookmarkStart w:id="83" w:name="OLE_LINK68"/>
      <w:r w:rsidRPr="005E473D">
        <w:rPr>
          <w:b/>
        </w:rPr>
        <w:lastRenderedPageBreak/>
        <w:t>Table 2</w:t>
      </w:r>
      <w:r w:rsidRPr="005E473D">
        <w:rPr>
          <w:b/>
          <w:bCs/>
        </w:rPr>
        <w:t xml:space="preserve"> </w:t>
      </w:r>
      <w:r w:rsidRPr="000719EA">
        <w:t>Effects of GA</w:t>
      </w:r>
      <w:r w:rsidRPr="000719EA">
        <w:rPr>
          <w:vertAlign w:val="subscript"/>
        </w:rPr>
        <w:t>3</w:t>
      </w:r>
      <w:r w:rsidRPr="000719EA">
        <w:t xml:space="preserve"> and TDZ on shoot elongation in MS medium</w:t>
      </w:r>
    </w:p>
    <w:p w:rsidR="00DD78D2" w:rsidRPr="005E473D" w:rsidRDefault="00DD78D2" w:rsidP="00DD78D2">
      <w:pPr>
        <w:adjustRightInd w:val="0"/>
        <w:snapToGrid w:val="0"/>
        <w:jc w:val="left"/>
      </w:pPr>
    </w:p>
    <w:tbl>
      <w:tblPr>
        <w:tblStyle w:val="aa"/>
        <w:tblW w:w="5309"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
        <w:gridCol w:w="1225"/>
        <w:gridCol w:w="2912"/>
      </w:tblGrid>
      <w:tr w:rsidR="00DD78D2" w:rsidRPr="00E541BC" w:rsidTr="00F9039A">
        <w:trPr>
          <w:trHeight w:val="433"/>
          <w:jc w:val="center"/>
        </w:trPr>
        <w:tc>
          <w:tcPr>
            <w:tcW w:w="2397" w:type="dxa"/>
            <w:gridSpan w:val="2"/>
            <w:tcBorders>
              <w:top w:val="single" w:sz="4" w:space="0" w:color="auto"/>
              <w:bottom w:val="single" w:sz="4" w:space="0" w:color="auto"/>
            </w:tcBorders>
            <w:vAlign w:val="center"/>
          </w:tcPr>
          <w:bookmarkEnd w:id="82"/>
          <w:bookmarkEnd w:id="83"/>
          <w:p w:rsidR="00DD78D2" w:rsidRPr="00AB31A0" w:rsidRDefault="00DD78D2" w:rsidP="00F9039A">
            <w:pPr>
              <w:adjustRightInd w:val="0"/>
              <w:snapToGrid w:val="0"/>
              <w:jc w:val="left"/>
              <w:rPr>
                <w:b/>
              </w:rPr>
            </w:pPr>
            <w:r w:rsidRPr="00AB31A0">
              <w:rPr>
                <w:rFonts w:hint="eastAsia"/>
                <w:b/>
              </w:rPr>
              <w:t>Plant g</w:t>
            </w:r>
            <w:r w:rsidRPr="00AB31A0">
              <w:rPr>
                <w:b/>
              </w:rPr>
              <w:t xml:space="preserve">rowth </w:t>
            </w:r>
            <w:proofErr w:type="spellStart"/>
            <w:r w:rsidRPr="00AB31A0">
              <w:rPr>
                <w:b/>
              </w:rPr>
              <w:t>regegulators</w:t>
            </w:r>
            <w:proofErr w:type="spellEnd"/>
            <w:r w:rsidRPr="00AB31A0">
              <w:rPr>
                <w:b/>
              </w:rPr>
              <w:t>(mg/l)</w:t>
            </w:r>
          </w:p>
        </w:tc>
        <w:tc>
          <w:tcPr>
            <w:tcW w:w="2912" w:type="dxa"/>
            <w:vMerge w:val="restart"/>
            <w:tcBorders>
              <w:top w:val="single" w:sz="4" w:space="0" w:color="auto"/>
            </w:tcBorders>
            <w:vAlign w:val="center"/>
          </w:tcPr>
          <w:p w:rsidR="00DD78D2" w:rsidRPr="00AB31A0" w:rsidRDefault="00DD78D2" w:rsidP="00F9039A">
            <w:pPr>
              <w:adjustRightInd w:val="0"/>
              <w:snapToGrid w:val="0"/>
              <w:jc w:val="left"/>
              <w:rPr>
                <w:b/>
              </w:rPr>
            </w:pPr>
            <w:r w:rsidRPr="00AB31A0">
              <w:rPr>
                <w:b/>
              </w:rPr>
              <w:t>Mean length per shoot(cm)</w:t>
            </w:r>
          </w:p>
        </w:tc>
      </w:tr>
      <w:tr w:rsidR="00DD78D2" w:rsidRPr="005E473D" w:rsidTr="00F9039A">
        <w:trPr>
          <w:trHeight w:val="433"/>
          <w:jc w:val="center"/>
        </w:trPr>
        <w:tc>
          <w:tcPr>
            <w:tcW w:w="1172" w:type="dxa"/>
            <w:tcBorders>
              <w:top w:val="single" w:sz="4" w:space="0" w:color="auto"/>
              <w:bottom w:val="single" w:sz="4" w:space="0" w:color="auto"/>
            </w:tcBorders>
            <w:vAlign w:val="center"/>
          </w:tcPr>
          <w:p w:rsidR="00DD78D2" w:rsidRPr="00AB31A0" w:rsidRDefault="00DD78D2" w:rsidP="00F9039A">
            <w:pPr>
              <w:adjustRightInd w:val="0"/>
              <w:snapToGrid w:val="0"/>
              <w:jc w:val="left"/>
              <w:rPr>
                <w:b/>
              </w:rPr>
            </w:pPr>
            <w:r w:rsidRPr="00AB31A0">
              <w:rPr>
                <w:b/>
              </w:rPr>
              <w:t>TDZ</w:t>
            </w:r>
          </w:p>
        </w:tc>
        <w:tc>
          <w:tcPr>
            <w:tcW w:w="1225" w:type="dxa"/>
            <w:tcBorders>
              <w:top w:val="single" w:sz="4" w:space="0" w:color="auto"/>
              <w:bottom w:val="single" w:sz="4" w:space="0" w:color="auto"/>
            </w:tcBorders>
            <w:vAlign w:val="center"/>
          </w:tcPr>
          <w:p w:rsidR="00DD78D2" w:rsidRPr="00AB31A0" w:rsidRDefault="00DD78D2" w:rsidP="00F9039A">
            <w:pPr>
              <w:adjustRightInd w:val="0"/>
              <w:snapToGrid w:val="0"/>
              <w:jc w:val="left"/>
              <w:rPr>
                <w:b/>
              </w:rPr>
            </w:pPr>
            <w:r w:rsidRPr="00AB31A0">
              <w:rPr>
                <w:b/>
              </w:rPr>
              <w:t>GA</w:t>
            </w:r>
            <w:r w:rsidRPr="00AB31A0">
              <w:rPr>
                <w:b/>
                <w:vertAlign w:val="subscript"/>
              </w:rPr>
              <w:t>3</w:t>
            </w:r>
          </w:p>
        </w:tc>
        <w:tc>
          <w:tcPr>
            <w:tcW w:w="2912" w:type="dxa"/>
            <w:vMerge/>
            <w:tcBorders>
              <w:bottom w:val="single" w:sz="4" w:space="0" w:color="auto"/>
            </w:tcBorders>
            <w:vAlign w:val="center"/>
          </w:tcPr>
          <w:p w:rsidR="00DD78D2" w:rsidRPr="005E473D" w:rsidRDefault="00DD78D2" w:rsidP="00F9039A">
            <w:pPr>
              <w:pStyle w:val="p0"/>
              <w:autoSpaceDN w:val="0"/>
              <w:adjustRightInd w:val="0"/>
              <w:snapToGrid w:val="0"/>
            </w:pPr>
          </w:p>
        </w:tc>
      </w:tr>
      <w:tr w:rsidR="00DD78D2" w:rsidRPr="005E473D" w:rsidTr="00F9039A">
        <w:trPr>
          <w:trHeight w:val="433"/>
          <w:jc w:val="center"/>
        </w:trPr>
        <w:tc>
          <w:tcPr>
            <w:tcW w:w="1172" w:type="dxa"/>
            <w:tcBorders>
              <w:top w:val="single" w:sz="4" w:space="0" w:color="auto"/>
            </w:tcBorders>
            <w:vAlign w:val="center"/>
          </w:tcPr>
          <w:p w:rsidR="00DD78D2" w:rsidRPr="005E473D" w:rsidRDefault="00DD78D2" w:rsidP="00F9039A">
            <w:pPr>
              <w:adjustRightInd w:val="0"/>
              <w:snapToGrid w:val="0"/>
              <w:jc w:val="left"/>
            </w:pPr>
            <w:r w:rsidRPr="005E473D">
              <w:t>0</w:t>
            </w:r>
          </w:p>
        </w:tc>
        <w:tc>
          <w:tcPr>
            <w:tcW w:w="1225" w:type="dxa"/>
            <w:tcBorders>
              <w:top w:val="single" w:sz="4" w:space="0" w:color="auto"/>
            </w:tcBorders>
            <w:vAlign w:val="center"/>
          </w:tcPr>
          <w:p w:rsidR="00DD78D2" w:rsidRPr="005E473D" w:rsidRDefault="00DD78D2" w:rsidP="00F9039A">
            <w:pPr>
              <w:adjustRightInd w:val="0"/>
              <w:snapToGrid w:val="0"/>
              <w:jc w:val="left"/>
            </w:pPr>
            <w:r w:rsidRPr="005E473D">
              <w:t>0</w:t>
            </w:r>
          </w:p>
        </w:tc>
        <w:tc>
          <w:tcPr>
            <w:tcW w:w="2912" w:type="dxa"/>
            <w:tcBorders>
              <w:top w:val="single" w:sz="4" w:space="0" w:color="auto"/>
            </w:tcBorders>
            <w:vAlign w:val="center"/>
          </w:tcPr>
          <w:p w:rsidR="00DD78D2" w:rsidRPr="005E473D" w:rsidRDefault="00DD78D2" w:rsidP="00F9039A">
            <w:pPr>
              <w:adjustRightInd w:val="0"/>
              <w:snapToGrid w:val="0"/>
              <w:jc w:val="center"/>
            </w:pPr>
            <w:r w:rsidRPr="005E473D">
              <w:t>0.87±0.19c</w:t>
            </w:r>
          </w:p>
        </w:tc>
      </w:tr>
      <w:tr w:rsidR="00DD78D2" w:rsidRPr="005E473D" w:rsidTr="00F9039A">
        <w:trPr>
          <w:trHeight w:val="433"/>
          <w:jc w:val="center"/>
        </w:trPr>
        <w:tc>
          <w:tcPr>
            <w:tcW w:w="1172" w:type="dxa"/>
            <w:vAlign w:val="center"/>
          </w:tcPr>
          <w:p w:rsidR="00DD78D2" w:rsidRPr="005E473D" w:rsidRDefault="00DD78D2" w:rsidP="00F9039A">
            <w:pPr>
              <w:adjustRightInd w:val="0"/>
              <w:snapToGrid w:val="0"/>
              <w:jc w:val="left"/>
            </w:pPr>
            <w:r w:rsidRPr="005E473D">
              <w:t>0</w:t>
            </w:r>
          </w:p>
        </w:tc>
        <w:tc>
          <w:tcPr>
            <w:tcW w:w="1225" w:type="dxa"/>
            <w:vAlign w:val="center"/>
          </w:tcPr>
          <w:p w:rsidR="00DD78D2" w:rsidRPr="005E473D" w:rsidRDefault="00DD78D2" w:rsidP="00F9039A">
            <w:pPr>
              <w:adjustRightInd w:val="0"/>
              <w:snapToGrid w:val="0"/>
              <w:jc w:val="left"/>
            </w:pPr>
            <w:r w:rsidRPr="005E473D">
              <w:t>0.5</w:t>
            </w:r>
          </w:p>
        </w:tc>
        <w:tc>
          <w:tcPr>
            <w:tcW w:w="2912" w:type="dxa"/>
            <w:vAlign w:val="center"/>
          </w:tcPr>
          <w:p w:rsidR="00DD78D2" w:rsidRPr="005E473D" w:rsidRDefault="00DD78D2" w:rsidP="00F9039A">
            <w:pPr>
              <w:adjustRightInd w:val="0"/>
              <w:snapToGrid w:val="0"/>
              <w:jc w:val="center"/>
            </w:pPr>
            <w:r w:rsidRPr="005E473D">
              <w:t>1.76±0.27b</w:t>
            </w:r>
          </w:p>
        </w:tc>
      </w:tr>
      <w:tr w:rsidR="00DD78D2" w:rsidRPr="005E473D" w:rsidTr="00F9039A">
        <w:trPr>
          <w:trHeight w:val="433"/>
          <w:jc w:val="center"/>
        </w:trPr>
        <w:tc>
          <w:tcPr>
            <w:tcW w:w="1172" w:type="dxa"/>
            <w:vAlign w:val="center"/>
          </w:tcPr>
          <w:p w:rsidR="00DD78D2" w:rsidRPr="005E473D" w:rsidRDefault="00DD78D2" w:rsidP="00F9039A">
            <w:pPr>
              <w:adjustRightInd w:val="0"/>
              <w:snapToGrid w:val="0"/>
              <w:jc w:val="left"/>
            </w:pPr>
            <w:r w:rsidRPr="005E473D">
              <w:t>0</w:t>
            </w:r>
          </w:p>
        </w:tc>
        <w:tc>
          <w:tcPr>
            <w:tcW w:w="1225" w:type="dxa"/>
            <w:vAlign w:val="center"/>
          </w:tcPr>
          <w:p w:rsidR="00DD78D2" w:rsidRPr="005E473D" w:rsidRDefault="00DD78D2" w:rsidP="00F9039A">
            <w:pPr>
              <w:adjustRightInd w:val="0"/>
              <w:snapToGrid w:val="0"/>
              <w:jc w:val="left"/>
            </w:pPr>
            <w:r w:rsidRPr="005E473D">
              <w:t>1</w:t>
            </w:r>
          </w:p>
        </w:tc>
        <w:tc>
          <w:tcPr>
            <w:tcW w:w="2912" w:type="dxa"/>
            <w:vAlign w:val="center"/>
          </w:tcPr>
          <w:p w:rsidR="00DD78D2" w:rsidRPr="005E473D" w:rsidRDefault="00DD78D2" w:rsidP="00F9039A">
            <w:pPr>
              <w:adjustRightInd w:val="0"/>
              <w:snapToGrid w:val="0"/>
              <w:jc w:val="center"/>
            </w:pPr>
            <w:r w:rsidRPr="005E473D">
              <w:t>2.32±0.34a</w:t>
            </w:r>
          </w:p>
        </w:tc>
      </w:tr>
      <w:tr w:rsidR="00DD78D2" w:rsidRPr="005E473D" w:rsidTr="00F9039A">
        <w:trPr>
          <w:trHeight w:val="433"/>
          <w:jc w:val="center"/>
        </w:trPr>
        <w:tc>
          <w:tcPr>
            <w:tcW w:w="1172" w:type="dxa"/>
            <w:vAlign w:val="center"/>
          </w:tcPr>
          <w:p w:rsidR="00DD78D2" w:rsidRPr="005E473D" w:rsidRDefault="00DD78D2" w:rsidP="00F9039A">
            <w:pPr>
              <w:adjustRightInd w:val="0"/>
              <w:snapToGrid w:val="0"/>
              <w:jc w:val="left"/>
            </w:pPr>
            <w:r w:rsidRPr="005E473D">
              <w:t>0.5</w:t>
            </w:r>
          </w:p>
        </w:tc>
        <w:tc>
          <w:tcPr>
            <w:tcW w:w="1225" w:type="dxa"/>
            <w:vAlign w:val="center"/>
          </w:tcPr>
          <w:p w:rsidR="00DD78D2" w:rsidRPr="005E473D" w:rsidRDefault="00DD78D2" w:rsidP="00F9039A">
            <w:pPr>
              <w:adjustRightInd w:val="0"/>
              <w:snapToGrid w:val="0"/>
              <w:jc w:val="left"/>
            </w:pPr>
            <w:r w:rsidRPr="005E473D">
              <w:t>0</w:t>
            </w:r>
          </w:p>
        </w:tc>
        <w:tc>
          <w:tcPr>
            <w:tcW w:w="2912" w:type="dxa"/>
            <w:vAlign w:val="center"/>
          </w:tcPr>
          <w:p w:rsidR="00DD78D2" w:rsidRPr="005E473D" w:rsidRDefault="00DD78D2" w:rsidP="00F9039A">
            <w:pPr>
              <w:adjustRightInd w:val="0"/>
              <w:snapToGrid w:val="0"/>
              <w:jc w:val="center"/>
            </w:pPr>
            <w:r w:rsidRPr="005E473D">
              <w:t>0.92±0.32c</w:t>
            </w:r>
          </w:p>
        </w:tc>
      </w:tr>
      <w:tr w:rsidR="00DD78D2" w:rsidRPr="005E473D" w:rsidTr="00F9039A">
        <w:trPr>
          <w:trHeight w:val="433"/>
          <w:jc w:val="center"/>
        </w:trPr>
        <w:tc>
          <w:tcPr>
            <w:tcW w:w="1172" w:type="dxa"/>
            <w:vAlign w:val="center"/>
          </w:tcPr>
          <w:p w:rsidR="00DD78D2" w:rsidRPr="005E473D" w:rsidRDefault="00DD78D2" w:rsidP="00F9039A">
            <w:pPr>
              <w:adjustRightInd w:val="0"/>
              <w:snapToGrid w:val="0"/>
              <w:jc w:val="left"/>
            </w:pPr>
            <w:r w:rsidRPr="005E473D">
              <w:t>0.5</w:t>
            </w:r>
          </w:p>
        </w:tc>
        <w:tc>
          <w:tcPr>
            <w:tcW w:w="1225" w:type="dxa"/>
            <w:vAlign w:val="center"/>
          </w:tcPr>
          <w:p w:rsidR="00DD78D2" w:rsidRPr="005E473D" w:rsidRDefault="00DD78D2" w:rsidP="00F9039A">
            <w:pPr>
              <w:adjustRightInd w:val="0"/>
              <w:snapToGrid w:val="0"/>
              <w:jc w:val="left"/>
            </w:pPr>
            <w:r w:rsidRPr="005E473D">
              <w:t>0.5</w:t>
            </w:r>
          </w:p>
        </w:tc>
        <w:tc>
          <w:tcPr>
            <w:tcW w:w="2912" w:type="dxa"/>
            <w:vAlign w:val="center"/>
          </w:tcPr>
          <w:p w:rsidR="00DD78D2" w:rsidRPr="005E473D" w:rsidRDefault="00DD78D2" w:rsidP="00F9039A">
            <w:pPr>
              <w:adjustRightInd w:val="0"/>
              <w:snapToGrid w:val="0"/>
              <w:jc w:val="center"/>
            </w:pPr>
            <w:r w:rsidRPr="005E473D">
              <w:t>1.14±0.19c</w:t>
            </w:r>
          </w:p>
        </w:tc>
      </w:tr>
      <w:tr w:rsidR="00DD78D2" w:rsidRPr="005E473D" w:rsidTr="00F9039A">
        <w:trPr>
          <w:trHeight w:val="463"/>
          <w:jc w:val="center"/>
        </w:trPr>
        <w:tc>
          <w:tcPr>
            <w:tcW w:w="1172" w:type="dxa"/>
            <w:vAlign w:val="center"/>
          </w:tcPr>
          <w:p w:rsidR="00DD78D2" w:rsidRPr="005E473D" w:rsidRDefault="00DD78D2" w:rsidP="00F9039A">
            <w:pPr>
              <w:adjustRightInd w:val="0"/>
              <w:snapToGrid w:val="0"/>
              <w:jc w:val="left"/>
            </w:pPr>
            <w:r w:rsidRPr="005E473D">
              <w:t>0.5</w:t>
            </w:r>
          </w:p>
        </w:tc>
        <w:tc>
          <w:tcPr>
            <w:tcW w:w="1225" w:type="dxa"/>
            <w:vAlign w:val="center"/>
          </w:tcPr>
          <w:p w:rsidR="00DD78D2" w:rsidRPr="005E473D" w:rsidRDefault="00DD78D2" w:rsidP="00F9039A">
            <w:pPr>
              <w:adjustRightInd w:val="0"/>
              <w:snapToGrid w:val="0"/>
              <w:jc w:val="left"/>
            </w:pPr>
            <w:r w:rsidRPr="005E473D">
              <w:t>1</w:t>
            </w:r>
          </w:p>
        </w:tc>
        <w:tc>
          <w:tcPr>
            <w:tcW w:w="2912" w:type="dxa"/>
            <w:vAlign w:val="center"/>
          </w:tcPr>
          <w:p w:rsidR="00DD78D2" w:rsidRPr="005E473D" w:rsidRDefault="00DD78D2" w:rsidP="00F9039A">
            <w:pPr>
              <w:adjustRightInd w:val="0"/>
              <w:snapToGrid w:val="0"/>
              <w:jc w:val="center"/>
            </w:pPr>
            <w:r w:rsidRPr="005E473D">
              <w:t>1.21±0.16c</w:t>
            </w:r>
          </w:p>
        </w:tc>
      </w:tr>
    </w:tbl>
    <w:p w:rsidR="00DD78D2" w:rsidRPr="005E473D" w:rsidRDefault="00DD78D2" w:rsidP="00DD78D2">
      <w:pPr>
        <w:pStyle w:val="wordgroup"/>
        <w:adjustRightInd w:val="0"/>
        <w:snapToGrid w:val="0"/>
        <w:rPr>
          <w:rFonts w:ascii="Times New Roman" w:hAnsi="Times New Roman" w:cs="Times New Roman"/>
          <w:sz w:val="20"/>
          <w:szCs w:val="20"/>
        </w:rPr>
      </w:pPr>
    </w:p>
    <w:p w:rsidR="00DD78D2" w:rsidRPr="00AB31A0" w:rsidRDefault="00DD78D2" w:rsidP="00DD78D2">
      <w:pPr>
        <w:pStyle w:val="wordgroup"/>
        <w:adjustRightInd w:val="0"/>
        <w:snapToGrid w:val="0"/>
        <w:rPr>
          <w:rFonts w:ascii="Times New Roman" w:hAnsi="Times New Roman" w:cs="Times New Roman"/>
          <w:sz w:val="20"/>
          <w:szCs w:val="20"/>
        </w:rPr>
      </w:pPr>
      <w:r w:rsidRPr="00AB31A0">
        <w:rPr>
          <w:rFonts w:ascii="Times New Roman" w:hAnsi="Times New Roman" w:cs="Times New Roman"/>
          <w:sz w:val="20"/>
          <w:szCs w:val="20"/>
        </w:rPr>
        <w:t xml:space="preserve">Data were recorded after 1 month of culture on elongation medium. </w:t>
      </w:r>
      <w:r w:rsidRPr="00AB31A0">
        <w:rPr>
          <w:rFonts w:ascii="Times New Roman" w:hAnsi="Times New Roman" w:cs="Times New Roman" w:hint="eastAsia"/>
          <w:sz w:val="20"/>
          <w:szCs w:val="20"/>
        </w:rPr>
        <w:t>The e</w:t>
      </w:r>
      <w:r w:rsidRPr="00AB31A0">
        <w:rPr>
          <w:rFonts w:ascii="Times New Roman" w:hAnsi="Times New Roman" w:cs="Times New Roman"/>
          <w:sz w:val="20"/>
          <w:szCs w:val="20"/>
        </w:rPr>
        <w:t xml:space="preserve">xperiment was duplicated with 50 explants per treatment. Means followed by </w:t>
      </w:r>
      <w:r w:rsidRPr="00AB31A0">
        <w:rPr>
          <w:rFonts w:ascii="Times New Roman" w:hAnsi="Times New Roman" w:cs="Times New Roman" w:hint="eastAsia"/>
          <w:sz w:val="20"/>
          <w:szCs w:val="20"/>
        </w:rPr>
        <w:t xml:space="preserve">the </w:t>
      </w:r>
      <w:r w:rsidRPr="00AB31A0">
        <w:rPr>
          <w:rFonts w:ascii="Times New Roman" w:hAnsi="Times New Roman" w:cs="Times New Roman"/>
          <w:sz w:val="20"/>
          <w:szCs w:val="20"/>
        </w:rPr>
        <w:t xml:space="preserve">same letters within a column are not significantly different at </w:t>
      </w:r>
      <w:proofErr w:type="spellStart"/>
      <w:r w:rsidRPr="00AB31A0">
        <w:rPr>
          <w:rFonts w:ascii="Times New Roman" w:hAnsi="Times New Roman" w:cs="Times New Roman"/>
          <w:sz w:val="20"/>
          <w:szCs w:val="20"/>
        </w:rPr>
        <w:t>at</w:t>
      </w:r>
      <w:proofErr w:type="spellEnd"/>
      <w:r w:rsidRPr="00AB31A0">
        <w:rPr>
          <w:rFonts w:ascii="Times New Roman" w:hAnsi="Times New Roman" w:cs="Times New Roman"/>
          <w:sz w:val="20"/>
          <w:szCs w:val="20"/>
        </w:rPr>
        <w:t xml:space="preserve"> P = 0.05 (Duncan’s multiple range test).</w:t>
      </w:r>
    </w:p>
    <w:p w:rsidR="00DD78D2" w:rsidRPr="00EF4409" w:rsidRDefault="00DD78D2" w:rsidP="00DD78D2">
      <w:pPr>
        <w:adjustRightInd w:val="0"/>
        <w:snapToGrid w:val="0"/>
      </w:pPr>
    </w:p>
    <w:p w:rsidR="00DD78D2" w:rsidRDefault="00DD78D2" w:rsidP="00DD78D2">
      <w:pPr>
        <w:pStyle w:val="wordgroup"/>
        <w:adjustRightInd w:val="0"/>
        <w:snapToGrid w:val="0"/>
        <w:rPr>
          <w:rFonts w:ascii="Times New Roman" w:hAnsi="Times New Roman" w:cs="Times New Roman"/>
          <w:sz w:val="20"/>
          <w:szCs w:val="20"/>
        </w:rPr>
      </w:pPr>
    </w:p>
    <w:p w:rsidR="00DD78D2" w:rsidRDefault="00DD78D2">
      <w:pPr>
        <w:widowControl/>
        <w:jc w:val="left"/>
        <w:rPr>
          <w:rFonts w:ascii="Times New Roman" w:eastAsia="宋体" w:hAnsi="Times New Roman" w:cs="Times New Roman"/>
          <w:kern w:val="0"/>
          <w:sz w:val="20"/>
          <w:szCs w:val="20"/>
        </w:rPr>
      </w:pPr>
      <w:r>
        <w:rPr>
          <w:rFonts w:ascii="Times New Roman" w:hAnsi="Times New Roman" w:cs="Times New Roman"/>
          <w:sz w:val="20"/>
          <w:szCs w:val="20"/>
        </w:rPr>
        <w:br w:type="page"/>
      </w:r>
    </w:p>
    <w:p w:rsidR="00DD78D2" w:rsidRPr="005E473D" w:rsidRDefault="00DD78D2" w:rsidP="00DD78D2">
      <w:pPr>
        <w:adjustRightInd w:val="0"/>
        <w:snapToGrid w:val="0"/>
        <w:rPr>
          <w:rFonts w:ascii="Times New Roman" w:hAnsi="Times New Roman"/>
          <w:sz w:val="20"/>
          <w:szCs w:val="20"/>
        </w:rPr>
      </w:pPr>
      <w:r w:rsidRPr="005E473D">
        <w:rPr>
          <w:rFonts w:ascii="Times New Roman" w:hAnsi="Times New Roman" w:hint="eastAsia"/>
          <w:b/>
          <w:sz w:val="20"/>
          <w:szCs w:val="20"/>
        </w:rPr>
        <w:lastRenderedPageBreak/>
        <w:t xml:space="preserve">Table 3 </w:t>
      </w:r>
      <w:r w:rsidRPr="00AB31A0">
        <w:rPr>
          <w:rFonts w:ascii="Times New Roman" w:hAnsi="Times New Roman" w:hint="eastAsia"/>
          <w:i/>
          <w:sz w:val="20"/>
          <w:szCs w:val="20"/>
        </w:rPr>
        <w:t>In vitro</w:t>
      </w:r>
      <w:r w:rsidRPr="005E473D">
        <w:rPr>
          <w:rFonts w:ascii="Times New Roman" w:hAnsi="Times New Roman" w:hint="eastAsia"/>
          <w:sz w:val="20"/>
          <w:szCs w:val="20"/>
        </w:rPr>
        <w:t xml:space="preserve"> rooting of shoots on 1/2</w:t>
      </w:r>
      <w:r w:rsidRPr="005E473D">
        <w:rPr>
          <w:rFonts w:ascii="Times New Roman" w:hAnsi="Times New Roman"/>
          <w:sz w:val="20"/>
          <w:szCs w:val="20"/>
        </w:rPr>
        <w:t xml:space="preserve"> MS medium</w:t>
      </w:r>
      <w:r w:rsidRPr="005E473D">
        <w:rPr>
          <w:rFonts w:ascii="Times New Roman" w:hAnsi="Times New Roman" w:hint="eastAsia"/>
          <w:sz w:val="20"/>
          <w:szCs w:val="20"/>
        </w:rPr>
        <w:t xml:space="preserve"> </w:t>
      </w:r>
      <w:r w:rsidRPr="005E473D">
        <w:rPr>
          <w:rFonts w:ascii="Times New Roman" w:hAnsi="Times New Roman"/>
          <w:sz w:val="20"/>
          <w:szCs w:val="20"/>
        </w:rPr>
        <w:t>supplemented with</w:t>
      </w:r>
      <w:r w:rsidRPr="005E473D">
        <w:rPr>
          <w:rFonts w:ascii="Times New Roman" w:hAnsi="Times New Roman" w:hint="eastAsia"/>
          <w:sz w:val="20"/>
          <w:szCs w:val="20"/>
        </w:rPr>
        <w:t xml:space="preserve"> different concentrations of IBA.</w:t>
      </w:r>
    </w:p>
    <w:p w:rsidR="00DD78D2" w:rsidRPr="005E473D" w:rsidRDefault="00DD78D2" w:rsidP="00DD78D2">
      <w:pPr>
        <w:adjustRightInd w:val="0"/>
        <w:snapToGrid w:val="0"/>
        <w:rPr>
          <w:rFonts w:ascii="Times New Roman" w:hAnsi="Times New Roman"/>
          <w:sz w:val="20"/>
          <w:szCs w:val="20"/>
        </w:rPr>
      </w:pPr>
    </w:p>
    <w:tbl>
      <w:tblPr>
        <w:tblStyle w:val="aa"/>
        <w:tblW w:w="546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677"/>
        <w:gridCol w:w="1837"/>
      </w:tblGrid>
      <w:tr w:rsidR="00DD78D2" w:rsidRPr="00E541BC" w:rsidTr="00F9039A">
        <w:trPr>
          <w:trHeight w:val="491"/>
          <w:jc w:val="center"/>
        </w:trPr>
        <w:tc>
          <w:tcPr>
            <w:tcW w:w="982" w:type="dxa"/>
            <w:tcBorders>
              <w:top w:val="single" w:sz="4" w:space="0" w:color="auto"/>
              <w:bottom w:val="single" w:sz="4" w:space="0" w:color="auto"/>
              <w:right w:val="nil"/>
            </w:tcBorders>
            <w:vAlign w:val="center"/>
          </w:tcPr>
          <w:p w:rsidR="00DD78D2" w:rsidRPr="00AB31A0" w:rsidRDefault="00DD78D2" w:rsidP="00F9039A">
            <w:pPr>
              <w:adjustRightInd w:val="0"/>
              <w:snapToGrid w:val="0"/>
              <w:jc w:val="center"/>
              <w:rPr>
                <w:b/>
                <w:sz w:val="22"/>
              </w:rPr>
            </w:pPr>
            <w:r w:rsidRPr="00AB31A0">
              <w:rPr>
                <w:rFonts w:hint="eastAsia"/>
                <w:b/>
                <w:sz w:val="22"/>
              </w:rPr>
              <w:t>Plant g</w:t>
            </w:r>
            <w:r w:rsidRPr="00AB31A0">
              <w:rPr>
                <w:b/>
                <w:sz w:val="22"/>
              </w:rPr>
              <w:t xml:space="preserve">rowth </w:t>
            </w:r>
            <w:proofErr w:type="spellStart"/>
            <w:r w:rsidRPr="00AB31A0">
              <w:rPr>
                <w:b/>
                <w:sz w:val="22"/>
              </w:rPr>
              <w:t>regegulators</w:t>
            </w:r>
            <w:proofErr w:type="spellEnd"/>
            <w:r w:rsidRPr="00AB31A0">
              <w:rPr>
                <w:b/>
                <w:sz w:val="22"/>
              </w:rPr>
              <w:t>(mg/l)</w:t>
            </w:r>
          </w:p>
        </w:tc>
        <w:tc>
          <w:tcPr>
            <w:tcW w:w="2073" w:type="dxa"/>
            <w:vMerge w:val="restart"/>
            <w:tcBorders>
              <w:top w:val="single" w:sz="4" w:space="0" w:color="auto"/>
              <w:left w:val="nil"/>
              <w:right w:val="nil"/>
            </w:tcBorders>
            <w:vAlign w:val="center"/>
          </w:tcPr>
          <w:p w:rsidR="00DD78D2" w:rsidRPr="00AB31A0" w:rsidRDefault="00DD78D2" w:rsidP="00F9039A">
            <w:pPr>
              <w:adjustRightInd w:val="0"/>
              <w:snapToGrid w:val="0"/>
              <w:jc w:val="center"/>
              <w:rPr>
                <w:b/>
                <w:sz w:val="22"/>
              </w:rPr>
            </w:pPr>
            <w:r w:rsidRPr="00AB31A0">
              <w:rPr>
                <w:b/>
                <w:sz w:val="22"/>
              </w:rPr>
              <w:t>Rooted shoots(%)</w:t>
            </w:r>
          </w:p>
        </w:tc>
        <w:tc>
          <w:tcPr>
            <w:tcW w:w="2410" w:type="dxa"/>
            <w:vMerge w:val="restart"/>
            <w:tcBorders>
              <w:top w:val="single" w:sz="4" w:space="0" w:color="auto"/>
              <w:left w:val="nil"/>
            </w:tcBorders>
            <w:vAlign w:val="center"/>
          </w:tcPr>
          <w:p w:rsidR="00DD78D2" w:rsidRPr="00AB31A0" w:rsidRDefault="00DD78D2" w:rsidP="00F9039A">
            <w:pPr>
              <w:adjustRightInd w:val="0"/>
              <w:snapToGrid w:val="0"/>
              <w:jc w:val="center"/>
              <w:rPr>
                <w:b/>
                <w:sz w:val="22"/>
              </w:rPr>
            </w:pPr>
            <w:r w:rsidRPr="00AB31A0">
              <w:rPr>
                <w:b/>
                <w:sz w:val="22"/>
              </w:rPr>
              <w:t>Mean roots per shoot</w:t>
            </w:r>
          </w:p>
        </w:tc>
      </w:tr>
      <w:tr w:rsidR="00DD78D2" w:rsidRPr="005E473D" w:rsidTr="00F9039A">
        <w:trPr>
          <w:trHeight w:val="491"/>
          <w:jc w:val="center"/>
        </w:trPr>
        <w:tc>
          <w:tcPr>
            <w:tcW w:w="982" w:type="dxa"/>
            <w:tcBorders>
              <w:top w:val="single" w:sz="4" w:space="0" w:color="auto"/>
              <w:bottom w:val="single" w:sz="4" w:space="0" w:color="auto"/>
              <w:right w:val="nil"/>
            </w:tcBorders>
            <w:vAlign w:val="center"/>
          </w:tcPr>
          <w:p w:rsidR="00DD78D2" w:rsidRPr="00AB31A0" w:rsidRDefault="00DD78D2" w:rsidP="00F9039A">
            <w:pPr>
              <w:pStyle w:val="p0"/>
              <w:autoSpaceDN w:val="0"/>
              <w:adjustRightInd w:val="0"/>
              <w:snapToGrid w:val="0"/>
              <w:jc w:val="center"/>
              <w:rPr>
                <w:b/>
              </w:rPr>
            </w:pPr>
            <w:r w:rsidRPr="00AB31A0">
              <w:rPr>
                <w:b/>
              </w:rPr>
              <w:t>IBA</w:t>
            </w:r>
          </w:p>
        </w:tc>
        <w:tc>
          <w:tcPr>
            <w:tcW w:w="2073" w:type="dxa"/>
            <w:vMerge/>
            <w:tcBorders>
              <w:left w:val="nil"/>
              <w:bottom w:val="single" w:sz="4" w:space="0" w:color="auto"/>
              <w:right w:val="nil"/>
            </w:tcBorders>
            <w:vAlign w:val="center"/>
          </w:tcPr>
          <w:p w:rsidR="00DD78D2" w:rsidRPr="005E473D" w:rsidRDefault="00DD78D2" w:rsidP="00F9039A">
            <w:pPr>
              <w:pStyle w:val="p0"/>
              <w:autoSpaceDN w:val="0"/>
              <w:adjustRightInd w:val="0"/>
              <w:snapToGrid w:val="0"/>
              <w:jc w:val="center"/>
            </w:pPr>
          </w:p>
        </w:tc>
        <w:tc>
          <w:tcPr>
            <w:tcW w:w="2410" w:type="dxa"/>
            <w:vMerge/>
            <w:tcBorders>
              <w:left w:val="nil"/>
              <w:bottom w:val="single" w:sz="4" w:space="0" w:color="auto"/>
            </w:tcBorders>
            <w:vAlign w:val="center"/>
          </w:tcPr>
          <w:p w:rsidR="00DD78D2" w:rsidRPr="005E473D" w:rsidRDefault="00DD78D2" w:rsidP="00F9039A">
            <w:pPr>
              <w:pStyle w:val="p0"/>
              <w:autoSpaceDN w:val="0"/>
              <w:adjustRightInd w:val="0"/>
              <w:snapToGrid w:val="0"/>
              <w:jc w:val="center"/>
            </w:pPr>
          </w:p>
        </w:tc>
      </w:tr>
      <w:tr w:rsidR="00DD78D2" w:rsidRPr="005E473D" w:rsidTr="00F9039A">
        <w:trPr>
          <w:trHeight w:val="491"/>
          <w:jc w:val="center"/>
        </w:trPr>
        <w:tc>
          <w:tcPr>
            <w:tcW w:w="982" w:type="dxa"/>
            <w:tcBorders>
              <w:top w:val="single" w:sz="4" w:space="0" w:color="auto"/>
              <w:right w:val="nil"/>
            </w:tcBorders>
            <w:vAlign w:val="center"/>
          </w:tcPr>
          <w:p w:rsidR="00DD78D2" w:rsidRPr="005E473D" w:rsidRDefault="00DD78D2" w:rsidP="00F9039A">
            <w:pPr>
              <w:adjustRightInd w:val="0"/>
              <w:snapToGrid w:val="0"/>
              <w:jc w:val="center"/>
              <w:rPr>
                <w:sz w:val="22"/>
              </w:rPr>
            </w:pPr>
            <w:r w:rsidRPr="005E473D">
              <w:rPr>
                <w:sz w:val="22"/>
              </w:rPr>
              <w:t>0.1</w:t>
            </w:r>
          </w:p>
        </w:tc>
        <w:tc>
          <w:tcPr>
            <w:tcW w:w="2073" w:type="dxa"/>
            <w:tcBorders>
              <w:top w:val="single" w:sz="4" w:space="0" w:color="auto"/>
              <w:left w:val="nil"/>
              <w:bottom w:val="nil"/>
              <w:right w:val="nil"/>
            </w:tcBorders>
            <w:vAlign w:val="center"/>
          </w:tcPr>
          <w:p w:rsidR="00DD78D2" w:rsidRPr="005E473D" w:rsidRDefault="00DD78D2" w:rsidP="00F9039A">
            <w:pPr>
              <w:adjustRightInd w:val="0"/>
              <w:snapToGrid w:val="0"/>
              <w:jc w:val="center"/>
              <w:rPr>
                <w:sz w:val="22"/>
              </w:rPr>
            </w:pPr>
            <w:r w:rsidRPr="005E473D">
              <w:rPr>
                <w:sz w:val="22"/>
              </w:rPr>
              <w:t>97.17±1.98a</w:t>
            </w:r>
          </w:p>
        </w:tc>
        <w:tc>
          <w:tcPr>
            <w:tcW w:w="2410" w:type="dxa"/>
            <w:tcBorders>
              <w:top w:val="single" w:sz="4" w:space="0" w:color="auto"/>
              <w:left w:val="nil"/>
              <w:bottom w:val="nil"/>
            </w:tcBorders>
            <w:vAlign w:val="center"/>
          </w:tcPr>
          <w:p w:rsidR="00DD78D2" w:rsidRPr="005E473D" w:rsidRDefault="00DD78D2" w:rsidP="00F9039A">
            <w:pPr>
              <w:adjustRightInd w:val="0"/>
              <w:snapToGrid w:val="0"/>
              <w:jc w:val="center"/>
              <w:rPr>
                <w:sz w:val="22"/>
              </w:rPr>
            </w:pPr>
            <w:r w:rsidRPr="005E473D">
              <w:rPr>
                <w:sz w:val="22"/>
              </w:rPr>
              <w:t>19.7±1.61bc</w:t>
            </w:r>
          </w:p>
        </w:tc>
      </w:tr>
      <w:tr w:rsidR="00DD78D2" w:rsidRPr="005E473D" w:rsidTr="00F9039A">
        <w:trPr>
          <w:trHeight w:val="491"/>
          <w:jc w:val="center"/>
        </w:trPr>
        <w:tc>
          <w:tcPr>
            <w:tcW w:w="982" w:type="dxa"/>
            <w:tcBorders>
              <w:right w:val="nil"/>
            </w:tcBorders>
            <w:vAlign w:val="center"/>
          </w:tcPr>
          <w:p w:rsidR="00DD78D2" w:rsidRPr="005E473D" w:rsidRDefault="00DD78D2" w:rsidP="00F9039A">
            <w:pPr>
              <w:adjustRightInd w:val="0"/>
              <w:snapToGrid w:val="0"/>
              <w:jc w:val="center"/>
              <w:rPr>
                <w:sz w:val="22"/>
              </w:rPr>
            </w:pPr>
            <w:r w:rsidRPr="005E473D">
              <w:rPr>
                <w:sz w:val="22"/>
              </w:rPr>
              <w:t>0.5</w:t>
            </w:r>
          </w:p>
        </w:tc>
        <w:tc>
          <w:tcPr>
            <w:tcW w:w="2073" w:type="dxa"/>
            <w:tcBorders>
              <w:top w:val="nil"/>
              <w:left w:val="nil"/>
              <w:bottom w:val="nil"/>
              <w:right w:val="nil"/>
            </w:tcBorders>
            <w:vAlign w:val="center"/>
          </w:tcPr>
          <w:p w:rsidR="00DD78D2" w:rsidRPr="005E473D" w:rsidRDefault="00DD78D2" w:rsidP="00F9039A">
            <w:pPr>
              <w:adjustRightInd w:val="0"/>
              <w:snapToGrid w:val="0"/>
              <w:jc w:val="center"/>
              <w:rPr>
                <w:sz w:val="22"/>
              </w:rPr>
            </w:pPr>
            <w:r w:rsidRPr="005E473D">
              <w:rPr>
                <w:sz w:val="22"/>
              </w:rPr>
              <w:t>98.87±1.06a</w:t>
            </w:r>
          </w:p>
        </w:tc>
        <w:tc>
          <w:tcPr>
            <w:tcW w:w="2410" w:type="dxa"/>
            <w:tcBorders>
              <w:top w:val="nil"/>
              <w:left w:val="nil"/>
              <w:bottom w:val="nil"/>
            </w:tcBorders>
            <w:vAlign w:val="center"/>
          </w:tcPr>
          <w:p w:rsidR="00DD78D2" w:rsidRPr="005E473D" w:rsidRDefault="00DD78D2" w:rsidP="00F9039A">
            <w:pPr>
              <w:adjustRightInd w:val="0"/>
              <w:snapToGrid w:val="0"/>
              <w:jc w:val="center"/>
              <w:rPr>
                <w:sz w:val="22"/>
              </w:rPr>
            </w:pPr>
            <w:r w:rsidRPr="005E473D">
              <w:rPr>
                <w:sz w:val="22"/>
              </w:rPr>
              <w:t>27.67±2.99a</w:t>
            </w:r>
          </w:p>
        </w:tc>
      </w:tr>
      <w:tr w:rsidR="00DD78D2" w:rsidRPr="005E473D" w:rsidTr="00F9039A">
        <w:trPr>
          <w:trHeight w:val="491"/>
          <w:jc w:val="center"/>
        </w:trPr>
        <w:tc>
          <w:tcPr>
            <w:tcW w:w="982" w:type="dxa"/>
            <w:tcBorders>
              <w:right w:val="nil"/>
            </w:tcBorders>
            <w:vAlign w:val="center"/>
          </w:tcPr>
          <w:p w:rsidR="00DD78D2" w:rsidRPr="005E473D" w:rsidRDefault="00DD78D2" w:rsidP="00F9039A">
            <w:pPr>
              <w:adjustRightInd w:val="0"/>
              <w:snapToGrid w:val="0"/>
              <w:jc w:val="center"/>
              <w:rPr>
                <w:sz w:val="22"/>
              </w:rPr>
            </w:pPr>
            <w:r w:rsidRPr="005E473D">
              <w:rPr>
                <w:sz w:val="22"/>
              </w:rPr>
              <w:t>1</w:t>
            </w:r>
          </w:p>
        </w:tc>
        <w:tc>
          <w:tcPr>
            <w:tcW w:w="2073" w:type="dxa"/>
            <w:tcBorders>
              <w:top w:val="nil"/>
              <w:left w:val="nil"/>
              <w:right w:val="nil"/>
            </w:tcBorders>
            <w:vAlign w:val="center"/>
          </w:tcPr>
          <w:p w:rsidR="00DD78D2" w:rsidRPr="005E473D" w:rsidRDefault="00DD78D2" w:rsidP="00F9039A">
            <w:pPr>
              <w:adjustRightInd w:val="0"/>
              <w:snapToGrid w:val="0"/>
              <w:jc w:val="center"/>
              <w:rPr>
                <w:sz w:val="22"/>
              </w:rPr>
            </w:pPr>
            <w:r w:rsidRPr="005E473D">
              <w:rPr>
                <w:sz w:val="22"/>
              </w:rPr>
              <w:t>98.37±0.71a</w:t>
            </w:r>
          </w:p>
        </w:tc>
        <w:tc>
          <w:tcPr>
            <w:tcW w:w="2410" w:type="dxa"/>
            <w:tcBorders>
              <w:top w:val="nil"/>
              <w:left w:val="nil"/>
            </w:tcBorders>
            <w:vAlign w:val="center"/>
          </w:tcPr>
          <w:p w:rsidR="00DD78D2" w:rsidRPr="005E473D" w:rsidRDefault="00DD78D2" w:rsidP="00F9039A">
            <w:pPr>
              <w:adjustRightInd w:val="0"/>
              <w:snapToGrid w:val="0"/>
              <w:jc w:val="center"/>
              <w:rPr>
                <w:sz w:val="22"/>
              </w:rPr>
            </w:pPr>
            <w:r w:rsidRPr="005E473D">
              <w:rPr>
                <w:sz w:val="22"/>
              </w:rPr>
              <w:t>22.5±3.01b</w:t>
            </w:r>
          </w:p>
        </w:tc>
      </w:tr>
      <w:tr w:rsidR="00DD78D2" w:rsidRPr="005E473D" w:rsidTr="00F9039A">
        <w:trPr>
          <w:trHeight w:val="491"/>
          <w:jc w:val="center"/>
        </w:trPr>
        <w:tc>
          <w:tcPr>
            <w:tcW w:w="982" w:type="dxa"/>
            <w:tcBorders>
              <w:bottom w:val="single" w:sz="4" w:space="0" w:color="auto"/>
              <w:right w:val="nil"/>
            </w:tcBorders>
            <w:vAlign w:val="center"/>
          </w:tcPr>
          <w:p w:rsidR="00DD78D2" w:rsidRPr="005E473D" w:rsidRDefault="00DD78D2" w:rsidP="00F9039A">
            <w:pPr>
              <w:adjustRightInd w:val="0"/>
              <w:snapToGrid w:val="0"/>
              <w:jc w:val="center"/>
              <w:rPr>
                <w:sz w:val="22"/>
              </w:rPr>
            </w:pPr>
            <w:r w:rsidRPr="005E473D">
              <w:rPr>
                <w:sz w:val="22"/>
              </w:rPr>
              <w:t>2</w:t>
            </w:r>
          </w:p>
        </w:tc>
        <w:tc>
          <w:tcPr>
            <w:tcW w:w="2073" w:type="dxa"/>
            <w:tcBorders>
              <w:left w:val="nil"/>
              <w:bottom w:val="single" w:sz="4" w:space="0" w:color="auto"/>
              <w:right w:val="nil"/>
            </w:tcBorders>
            <w:vAlign w:val="center"/>
          </w:tcPr>
          <w:p w:rsidR="00DD78D2" w:rsidRPr="005E473D" w:rsidRDefault="00DD78D2" w:rsidP="00F9039A">
            <w:pPr>
              <w:adjustRightInd w:val="0"/>
              <w:snapToGrid w:val="0"/>
              <w:jc w:val="center"/>
              <w:rPr>
                <w:sz w:val="22"/>
              </w:rPr>
            </w:pPr>
            <w:r w:rsidRPr="005E473D">
              <w:rPr>
                <w:sz w:val="22"/>
              </w:rPr>
              <w:t>96.67±1.53a</w:t>
            </w:r>
          </w:p>
        </w:tc>
        <w:tc>
          <w:tcPr>
            <w:tcW w:w="2410" w:type="dxa"/>
            <w:tcBorders>
              <w:left w:val="nil"/>
              <w:bottom w:val="single" w:sz="4" w:space="0" w:color="auto"/>
            </w:tcBorders>
            <w:vAlign w:val="center"/>
          </w:tcPr>
          <w:p w:rsidR="00DD78D2" w:rsidRPr="005E473D" w:rsidRDefault="00DD78D2" w:rsidP="00F9039A">
            <w:pPr>
              <w:adjustRightInd w:val="0"/>
              <w:snapToGrid w:val="0"/>
              <w:jc w:val="center"/>
              <w:rPr>
                <w:sz w:val="22"/>
              </w:rPr>
            </w:pPr>
            <w:r w:rsidRPr="005E473D">
              <w:rPr>
                <w:sz w:val="22"/>
              </w:rPr>
              <w:t>17.27±1.70c</w:t>
            </w:r>
          </w:p>
        </w:tc>
      </w:tr>
    </w:tbl>
    <w:p w:rsidR="00DD78D2" w:rsidRPr="005E473D" w:rsidRDefault="00DD78D2" w:rsidP="00DD78D2">
      <w:pPr>
        <w:adjustRightInd w:val="0"/>
        <w:snapToGrid w:val="0"/>
        <w:rPr>
          <w:rFonts w:ascii="Times New Roman" w:hAnsi="Times New Roman"/>
          <w:sz w:val="20"/>
          <w:szCs w:val="20"/>
        </w:rPr>
      </w:pPr>
    </w:p>
    <w:p w:rsidR="00DD78D2" w:rsidRPr="005E473D" w:rsidRDefault="00DD78D2" w:rsidP="00DD78D2">
      <w:pPr>
        <w:adjustRightInd w:val="0"/>
        <w:snapToGrid w:val="0"/>
        <w:rPr>
          <w:rFonts w:ascii="Times New Roman" w:hAnsi="Times New Roman"/>
          <w:szCs w:val="21"/>
        </w:rPr>
      </w:pPr>
    </w:p>
    <w:p w:rsidR="00DD78D2" w:rsidRPr="00DD78D2" w:rsidRDefault="00DD78D2" w:rsidP="00DD78D2">
      <w:pPr>
        <w:pStyle w:val="wordgroup"/>
        <w:adjustRightInd w:val="0"/>
        <w:snapToGrid w:val="0"/>
        <w:rPr>
          <w:rFonts w:ascii="Times New Roman" w:hAnsi="Times New Roman" w:cs="Times New Roman"/>
          <w:sz w:val="20"/>
          <w:szCs w:val="20"/>
        </w:rPr>
      </w:pPr>
      <w:r w:rsidRPr="00AB31A0">
        <w:rPr>
          <w:rFonts w:ascii="Times New Roman" w:hAnsi="Times New Roman" w:cs="Times New Roman"/>
          <w:sz w:val="20"/>
          <w:szCs w:val="20"/>
        </w:rPr>
        <w:t xml:space="preserve">Data were recorded after 1 month in culture, when root initiation and development could be clearly visualized. </w:t>
      </w:r>
      <w:r w:rsidRPr="00AB31A0">
        <w:rPr>
          <w:rFonts w:ascii="Times New Roman" w:hAnsi="Times New Roman" w:cs="Times New Roman" w:hint="eastAsia"/>
          <w:sz w:val="20"/>
          <w:szCs w:val="20"/>
        </w:rPr>
        <w:t>The e</w:t>
      </w:r>
      <w:r w:rsidRPr="00AB31A0">
        <w:rPr>
          <w:rFonts w:ascii="Times New Roman" w:hAnsi="Times New Roman" w:cs="Times New Roman"/>
          <w:sz w:val="20"/>
          <w:szCs w:val="20"/>
        </w:rPr>
        <w:t xml:space="preserve">xperiment was conducted in duplicate with 50 explants per treatment. Means followed by </w:t>
      </w:r>
      <w:r w:rsidRPr="00AB31A0">
        <w:rPr>
          <w:rFonts w:ascii="Times New Roman" w:hAnsi="Times New Roman" w:cs="Times New Roman" w:hint="eastAsia"/>
          <w:sz w:val="20"/>
          <w:szCs w:val="20"/>
        </w:rPr>
        <w:t xml:space="preserve">the </w:t>
      </w:r>
      <w:r w:rsidRPr="00AB31A0">
        <w:rPr>
          <w:rFonts w:ascii="Times New Roman" w:hAnsi="Times New Roman" w:cs="Times New Roman"/>
          <w:sz w:val="20"/>
          <w:szCs w:val="20"/>
        </w:rPr>
        <w:t>same letters within a column are not significantly different at P = 0.05 (Duncan’s multiple range test).</w:t>
      </w:r>
    </w:p>
    <w:sectPr w:rsidR="00DD78D2" w:rsidRPr="00DD78D2" w:rsidSect="00993BEE">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EB1" w:rsidRDefault="008F6EB1" w:rsidP="009359E7">
      <w:r>
        <w:separator/>
      </w:r>
    </w:p>
  </w:endnote>
  <w:endnote w:type="continuationSeparator" w:id="0">
    <w:p w:rsidR="008F6EB1" w:rsidRDefault="008F6EB1" w:rsidP="0093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EB1" w:rsidRDefault="008F6EB1" w:rsidP="009359E7">
      <w:r>
        <w:separator/>
      </w:r>
    </w:p>
  </w:footnote>
  <w:footnote w:type="continuationSeparator" w:id="0">
    <w:p w:rsidR="008F6EB1" w:rsidRDefault="008F6EB1" w:rsidP="009359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E7AE7"/>
    <w:multiLevelType w:val="hybridMultilevel"/>
    <w:tmpl w:val="340C1314"/>
    <w:lvl w:ilvl="0" w:tplc="082002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66"/>
    <w:rsid w:val="0001176F"/>
    <w:rsid w:val="0006720C"/>
    <w:rsid w:val="000860D2"/>
    <w:rsid w:val="00094433"/>
    <w:rsid w:val="00095CCE"/>
    <w:rsid w:val="001043C4"/>
    <w:rsid w:val="00112C74"/>
    <w:rsid w:val="00112CFE"/>
    <w:rsid w:val="001328B7"/>
    <w:rsid w:val="00152D13"/>
    <w:rsid w:val="00161050"/>
    <w:rsid w:val="00174281"/>
    <w:rsid w:val="00182A90"/>
    <w:rsid w:val="001F0938"/>
    <w:rsid w:val="001F0996"/>
    <w:rsid w:val="002171F1"/>
    <w:rsid w:val="002200BE"/>
    <w:rsid w:val="00231B97"/>
    <w:rsid w:val="00237F6F"/>
    <w:rsid w:val="002A0691"/>
    <w:rsid w:val="002A42FE"/>
    <w:rsid w:val="002C35C7"/>
    <w:rsid w:val="002C75ED"/>
    <w:rsid w:val="002E1AAF"/>
    <w:rsid w:val="003023D2"/>
    <w:rsid w:val="00367065"/>
    <w:rsid w:val="0036722F"/>
    <w:rsid w:val="00374504"/>
    <w:rsid w:val="003755FB"/>
    <w:rsid w:val="003B0D0E"/>
    <w:rsid w:val="003B3AB1"/>
    <w:rsid w:val="003E3502"/>
    <w:rsid w:val="004053D0"/>
    <w:rsid w:val="00463FD0"/>
    <w:rsid w:val="00474D37"/>
    <w:rsid w:val="00483C08"/>
    <w:rsid w:val="004F1DDE"/>
    <w:rsid w:val="00511FAF"/>
    <w:rsid w:val="00515C76"/>
    <w:rsid w:val="0057173E"/>
    <w:rsid w:val="00573CFB"/>
    <w:rsid w:val="00575CDC"/>
    <w:rsid w:val="00575EEF"/>
    <w:rsid w:val="005902BB"/>
    <w:rsid w:val="00596B03"/>
    <w:rsid w:val="005B0CA6"/>
    <w:rsid w:val="005C29BE"/>
    <w:rsid w:val="005C2D16"/>
    <w:rsid w:val="005C4BF5"/>
    <w:rsid w:val="005C550A"/>
    <w:rsid w:val="005E3498"/>
    <w:rsid w:val="00607CBD"/>
    <w:rsid w:val="006233DB"/>
    <w:rsid w:val="006509E8"/>
    <w:rsid w:val="00672EC2"/>
    <w:rsid w:val="00685A41"/>
    <w:rsid w:val="006A74D0"/>
    <w:rsid w:val="006C565B"/>
    <w:rsid w:val="006D1902"/>
    <w:rsid w:val="006E5694"/>
    <w:rsid w:val="006F174B"/>
    <w:rsid w:val="006F5FC5"/>
    <w:rsid w:val="007251B7"/>
    <w:rsid w:val="00737DDA"/>
    <w:rsid w:val="00741DCA"/>
    <w:rsid w:val="00757B40"/>
    <w:rsid w:val="007643E7"/>
    <w:rsid w:val="00783F7B"/>
    <w:rsid w:val="007915D1"/>
    <w:rsid w:val="0082785D"/>
    <w:rsid w:val="008304AD"/>
    <w:rsid w:val="00834791"/>
    <w:rsid w:val="00840498"/>
    <w:rsid w:val="00893775"/>
    <w:rsid w:val="008A0AE2"/>
    <w:rsid w:val="008F6EB1"/>
    <w:rsid w:val="009359E7"/>
    <w:rsid w:val="00947882"/>
    <w:rsid w:val="009745C5"/>
    <w:rsid w:val="00993BEE"/>
    <w:rsid w:val="00995876"/>
    <w:rsid w:val="009A4AAD"/>
    <w:rsid w:val="009B3BE9"/>
    <w:rsid w:val="009C38D2"/>
    <w:rsid w:val="00A000F2"/>
    <w:rsid w:val="00A3146C"/>
    <w:rsid w:val="00A34C80"/>
    <w:rsid w:val="00A42886"/>
    <w:rsid w:val="00A66F17"/>
    <w:rsid w:val="00A77611"/>
    <w:rsid w:val="00A7790A"/>
    <w:rsid w:val="00A8497E"/>
    <w:rsid w:val="00A87513"/>
    <w:rsid w:val="00AB2E4A"/>
    <w:rsid w:val="00AB4D26"/>
    <w:rsid w:val="00AC74C3"/>
    <w:rsid w:val="00AD2BDA"/>
    <w:rsid w:val="00AF1260"/>
    <w:rsid w:val="00B20DA7"/>
    <w:rsid w:val="00B247A3"/>
    <w:rsid w:val="00B25E1E"/>
    <w:rsid w:val="00B2651B"/>
    <w:rsid w:val="00B31958"/>
    <w:rsid w:val="00B44785"/>
    <w:rsid w:val="00B46E7F"/>
    <w:rsid w:val="00B533CA"/>
    <w:rsid w:val="00B53D5A"/>
    <w:rsid w:val="00B80907"/>
    <w:rsid w:val="00B833A0"/>
    <w:rsid w:val="00BB2157"/>
    <w:rsid w:val="00C228F5"/>
    <w:rsid w:val="00C74837"/>
    <w:rsid w:val="00C76066"/>
    <w:rsid w:val="00C87D3C"/>
    <w:rsid w:val="00C87F53"/>
    <w:rsid w:val="00C87FDB"/>
    <w:rsid w:val="00CB1981"/>
    <w:rsid w:val="00CB30F4"/>
    <w:rsid w:val="00CC6EEB"/>
    <w:rsid w:val="00CD3AA0"/>
    <w:rsid w:val="00CF0C3E"/>
    <w:rsid w:val="00D03A8B"/>
    <w:rsid w:val="00D05BBF"/>
    <w:rsid w:val="00D262D0"/>
    <w:rsid w:val="00D546AC"/>
    <w:rsid w:val="00D638DF"/>
    <w:rsid w:val="00D661F9"/>
    <w:rsid w:val="00D92DE6"/>
    <w:rsid w:val="00D95285"/>
    <w:rsid w:val="00D96029"/>
    <w:rsid w:val="00DC2D79"/>
    <w:rsid w:val="00DD78D2"/>
    <w:rsid w:val="00DF6C1D"/>
    <w:rsid w:val="00E12704"/>
    <w:rsid w:val="00E1640A"/>
    <w:rsid w:val="00E2477C"/>
    <w:rsid w:val="00E3239B"/>
    <w:rsid w:val="00E7286B"/>
    <w:rsid w:val="00E762C9"/>
    <w:rsid w:val="00F16B62"/>
    <w:rsid w:val="00FA237C"/>
    <w:rsid w:val="00FC1185"/>
    <w:rsid w:val="00FC6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066"/>
    <w:pPr>
      <w:widowControl w:val="0"/>
      <w:jc w:val="both"/>
    </w:pPr>
  </w:style>
  <w:style w:type="paragraph" w:styleId="2">
    <w:name w:val="heading 2"/>
    <w:basedOn w:val="a"/>
    <w:link w:val="2Char"/>
    <w:uiPriority w:val="9"/>
    <w:qFormat/>
    <w:rsid w:val="00C76066"/>
    <w:pPr>
      <w:widowControl/>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76066"/>
    <w:rPr>
      <w:rFonts w:ascii="宋体" w:eastAsia="宋体" w:hAnsi="宋体" w:cs="宋体"/>
      <w:b/>
      <w:bCs/>
      <w:kern w:val="0"/>
      <w:sz w:val="36"/>
      <w:szCs w:val="36"/>
    </w:rPr>
  </w:style>
  <w:style w:type="paragraph" w:customStyle="1" w:styleId="abbreviations">
    <w:name w:val="abbreviations"/>
    <w:basedOn w:val="abstract"/>
    <w:next w:val="a"/>
    <w:rsid w:val="00C76066"/>
    <w:pPr>
      <w:tabs>
        <w:tab w:val="left" w:pos="3402"/>
      </w:tabs>
      <w:ind w:left="3402" w:hanging="3402"/>
    </w:pPr>
  </w:style>
  <w:style w:type="paragraph" w:customStyle="1" w:styleId="1">
    <w:name w:val="标题1"/>
    <w:basedOn w:val="a"/>
    <w:next w:val="author"/>
    <w:rsid w:val="00C76066"/>
    <w:rPr>
      <w:rFonts w:ascii="Arial" w:hAnsi="Arial" w:cs="Times New Roman"/>
      <w:b/>
      <w:sz w:val="36"/>
    </w:rPr>
  </w:style>
  <w:style w:type="paragraph" w:customStyle="1" w:styleId="heading1">
    <w:name w:val="heading1"/>
    <w:basedOn w:val="a"/>
    <w:next w:val="a"/>
    <w:rsid w:val="00C76066"/>
    <w:pPr>
      <w:keepNext/>
      <w:spacing w:before="240" w:after="180"/>
    </w:pPr>
    <w:rPr>
      <w:rFonts w:ascii="Arial" w:hAnsi="Arial" w:cs="Times New Roman"/>
      <w:b/>
      <w:sz w:val="32"/>
    </w:rPr>
  </w:style>
  <w:style w:type="paragraph" w:customStyle="1" w:styleId="heading2">
    <w:name w:val="heading2"/>
    <w:basedOn w:val="a"/>
    <w:next w:val="a"/>
    <w:rsid w:val="00C76066"/>
    <w:pPr>
      <w:keepNext/>
      <w:spacing w:before="240" w:after="180"/>
    </w:pPr>
    <w:rPr>
      <w:rFonts w:ascii="Arial" w:hAnsi="Arial" w:cs="Times New Roman"/>
      <w:b/>
    </w:rPr>
  </w:style>
  <w:style w:type="paragraph" w:customStyle="1" w:styleId="acknowledgements">
    <w:name w:val="acknowledgements"/>
    <w:basedOn w:val="abstract"/>
    <w:next w:val="a"/>
    <w:rsid w:val="00C76066"/>
    <w:pPr>
      <w:spacing w:before="240"/>
    </w:pPr>
  </w:style>
  <w:style w:type="paragraph" w:customStyle="1" w:styleId="author">
    <w:name w:val="author"/>
    <w:basedOn w:val="a"/>
    <w:next w:val="affiliation"/>
    <w:rsid w:val="00C76066"/>
    <w:pPr>
      <w:spacing w:before="120"/>
    </w:pPr>
    <w:rPr>
      <w:rFonts w:ascii="Calibri" w:hAnsi="Calibri" w:cs="Times New Roman"/>
    </w:rPr>
  </w:style>
  <w:style w:type="paragraph" w:customStyle="1" w:styleId="affiliation">
    <w:name w:val="affiliation"/>
    <w:basedOn w:val="a"/>
    <w:next w:val="phone"/>
    <w:rsid w:val="00C76066"/>
    <w:pPr>
      <w:spacing w:before="120"/>
    </w:pPr>
    <w:rPr>
      <w:rFonts w:ascii="Calibri" w:hAnsi="Calibri" w:cs="Times New Roman"/>
      <w:i/>
    </w:rPr>
  </w:style>
  <w:style w:type="paragraph" w:customStyle="1" w:styleId="email">
    <w:name w:val="email"/>
    <w:basedOn w:val="a"/>
    <w:next w:val="url"/>
    <w:rsid w:val="00C76066"/>
    <w:pPr>
      <w:spacing w:before="120"/>
    </w:pPr>
    <w:rPr>
      <w:rFonts w:ascii="Calibri" w:hAnsi="Calibri" w:cs="Times New Roman"/>
      <w:sz w:val="20"/>
    </w:rPr>
  </w:style>
  <w:style w:type="paragraph" w:customStyle="1" w:styleId="phone">
    <w:name w:val="phone"/>
    <w:basedOn w:val="email"/>
    <w:next w:val="fax"/>
    <w:rsid w:val="00C76066"/>
  </w:style>
  <w:style w:type="paragraph" w:customStyle="1" w:styleId="fax">
    <w:name w:val="fax"/>
    <w:basedOn w:val="email"/>
    <w:next w:val="email"/>
    <w:rsid w:val="00C76066"/>
  </w:style>
  <w:style w:type="paragraph" w:customStyle="1" w:styleId="abstract">
    <w:name w:val="abstract"/>
    <w:basedOn w:val="a"/>
    <w:next w:val="keywords"/>
    <w:rsid w:val="00C76066"/>
    <w:pPr>
      <w:spacing w:before="120"/>
    </w:pPr>
    <w:rPr>
      <w:rFonts w:ascii="Calibri" w:hAnsi="Calibri" w:cs="Times New Roman"/>
      <w:sz w:val="20"/>
    </w:rPr>
  </w:style>
  <w:style w:type="paragraph" w:customStyle="1" w:styleId="keywords">
    <w:name w:val="keywords"/>
    <w:basedOn w:val="a"/>
    <w:next w:val="a"/>
    <w:rsid w:val="00C76066"/>
    <w:pPr>
      <w:spacing w:before="120"/>
    </w:pPr>
    <w:rPr>
      <w:rFonts w:ascii="Calibri" w:hAnsi="Calibri" w:cs="Times New Roman"/>
      <w:i/>
    </w:rPr>
  </w:style>
  <w:style w:type="paragraph" w:customStyle="1" w:styleId="url">
    <w:name w:val="url"/>
    <w:basedOn w:val="email"/>
    <w:next w:val="a"/>
    <w:rsid w:val="00C76066"/>
  </w:style>
  <w:style w:type="paragraph" w:styleId="a3">
    <w:name w:val="header"/>
    <w:basedOn w:val="a"/>
    <w:link w:val="Char"/>
    <w:uiPriority w:val="99"/>
    <w:unhideWhenUsed/>
    <w:rsid w:val="009359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59E7"/>
    <w:rPr>
      <w:sz w:val="18"/>
      <w:szCs w:val="18"/>
    </w:rPr>
  </w:style>
  <w:style w:type="paragraph" w:styleId="a4">
    <w:name w:val="footer"/>
    <w:basedOn w:val="a"/>
    <w:link w:val="Char0"/>
    <w:uiPriority w:val="99"/>
    <w:unhideWhenUsed/>
    <w:rsid w:val="009359E7"/>
    <w:pPr>
      <w:tabs>
        <w:tab w:val="center" w:pos="4153"/>
        <w:tab w:val="right" w:pos="8306"/>
      </w:tabs>
      <w:snapToGrid w:val="0"/>
      <w:jc w:val="left"/>
    </w:pPr>
    <w:rPr>
      <w:sz w:val="18"/>
      <w:szCs w:val="18"/>
    </w:rPr>
  </w:style>
  <w:style w:type="character" w:customStyle="1" w:styleId="Char0">
    <w:name w:val="页脚 Char"/>
    <w:basedOn w:val="a0"/>
    <w:link w:val="a4"/>
    <w:uiPriority w:val="99"/>
    <w:rsid w:val="009359E7"/>
    <w:rPr>
      <w:sz w:val="18"/>
      <w:szCs w:val="18"/>
    </w:rPr>
  </w:style>
  <w:style w:type="paragraph" w:customStyle="1" w:styleId="figlegend">
    <w:name w:val="figlegend"/>
    <w:basedOn w:val="a"/>
    <w:next w:val="a"/>
    <w:rsid w:val="009359E7"/>
    <w:pPr>
      <w:spacing w:before="120"/>
    </w:pPr>
    <w:rPr>
      <w:rFonts w:ascii="Calibri" w:hAnsi="Calibri" w:cs="Times New Roman"/>
      <w:sz w:val="20"/>
    </w:rPr>
  </w:style>
  <w:style w:type="character" w:styleId="a5">
    <w:name w:val="line number"/>
    <w:basedOn w:val="a0"/>
    <w:uiPriority w:val="99"/>
    <w:semiHidden/>
    <w:unhideWhenUsed/>
    <w:rsid w:val="00993BEE"/>
  </w:style>
  <w:style w:type="paragraph" w:styleId="a6">
    <w:name w:val="Balloon Text"/>
    <w:basedOn w:val="a"/>
    <w:link w:val="Char1"/>
    <w:uiPriority w:val="99"/>
    <w:semiHidden/>
    <w:unhideWhenUsed/>
    <w:rsid w:val="0001176F"/>
    <w:rPr>
      <w:sz w:val="18"/>
      <w:szCs w:val="18"/>
    </w:rPr>
  </w:style>
  <w:style w:type="character" w:customStyle="1" w:styleId="Char1">
    <w:name w:val="批注框文本 Char"/>
    <w:basedOn w:val="a0"/>
    <w:link w:val="a6"/>
    <w:uiPriority w:val="99"/>
    <w:semiHidden/>
    <w:rsid w:val="0001176F"/>
    <w:rPr>
      <w:sz w:val="18"/>
      <w:szCs w:val="18"/>
    </w:rPr>
  </w:style>
  <w:style w:type="character" w:styleId="a7">
    <w:name w:val="annotation reference"/>
    <w:basedOn w:val="a0"/>
    <w:uiPriority w:val="99"/>
    <w:semiHidden/>
    <w:unhideWhenUsed/>
    <w:rsid w:val="006E5694"/>
    <w:rPr>
      <w:sz w:val="21"/>
      <w:szCs w:val="21"/>
    </w:rPr>
  </w:style>
  <w:style w:type="paragraph" w:styleId="a8">
    <w:name w:val="annotation text"/>
    <w:basedOn w:val="a"/>
    <w:link w:val="Char2"/>
    <w:uiPriority w:val="99"/>
    <w:semiHidden/>
    <w:unhideWhenUsed/>
    <w:rsid w:val="006E5694"/>
    <w:pPr>
      <w:jc w:val="left"/>
    </w:pPr>
  </w:style>
  <w:style w:type="character" w:customStyle="1" w:styleId="Char2">
    <w:name w:val="批注文字 Char"/>
    <w:basedOn w:val="a0"/>
    <w:link w:val="a8"/>
    <w:uiPriority w:val="99"/>
    <w:semiHidden/>
    <w:rsid w:val="006E5694"/>
  </w:style>
  <w:style w:type="paragraph" w:styleId="a9">
    <w:name w:val="annotation subject"/>
    <w:basedOn w:val="a8"/>
    <w:next w:val="a8"/>
    <w:link w:val="Char3"/>
    <w:uiPriority w:val="99"/>
    <w:semiHidden/>
    <w:unhideWhenUsed/>
    <w:rsid w:val="006E5694"/>
    <w:rPr>
      <w:b/>
      <w:bCs/>
    </w:rPr>
  </w:style>
  <w:style w:type="character" w:customStyle="1" w:styleId="Char3">
    <w:name w:val="批注主题 Char"/>
    <w:basedOn w:val="Char2"/>
    <w:link w:val="a9"/>
    <w:uiPriority w:val="99"/>
    <w:semiHidden/>
    <w:rsid w:val="006E5694"/>
    <w:rPr>
      <w:b/>
      <w:bCs/>
    </w:rPr>
  </w:style>
  <w:style w:type="character" w:customStyle="1" w:styleId="apple-converted-space">
    <w:name w:val="apple-converted-space"/>
    <w:basedOn w:val="a0"/>
    <w:rsid w:val="006E5694"/>
  </w:style>
  <w:style w:type="paragraph" w:customStyle="1" w:styleId="tablelegend">
    <w:name w:val="tablelegend"/>
    <w:basedOn w:val="a"/>
    <w:next w:val="a"/>
    <w:rsid w:val="00D05BBF"/>
    <w:pPr>
      <w:spacing w:before="120"/>
    </w:pPr>
    <w:rPr>
      <w:rFonts w:ascii="Calibri" w:hAnsi="Calibri" w:cs="Times New Roman"/>
      <w:sz w:val="20"/>
    </w:rPr>
  </w:style>
  <w:style w:type="paragraph" w:customStyle="1" w:styleId="wordgroup">
    <w:name w:val="wordgroup"/>
    <w:basedOn w:val="a"/>
    <w:rsid w:val="00D05BBF"/>
    <w:pPr>
      <w:widowControl/>
      <w:jc w:val="left"/>
    </w:pPr>
    <w:rPr>
      <w:rFonts w:ascii="宋体" w:eastAsia="宋体" w:hAnsi="宋体" w:cs="宋体"/>
      <w:kern w:val="0"/>
      <w:sz w:val="24"/>
      <w:szCs w:val="24"/>
    </w:rPr>
  </w:style>
  <w:style w:type="paragraph" w:customStyle="1" w:styleId="p0">
    <w:name w:val="p0"/>
    <w:basedOn w:val="a"/>
    <w:rsid w:val="00DD78D2"/>
    <w:pPr>
      <w:widowControl/>
      <w:jc w:val="left"/>
    </w:pPr>
    <w:rPr>
      <w:rFonts w:ascii="Times New Roman" w:eastAsia="宋体" w:hAnsi="Times New Roman" w:cs="Times New Roman"/>
      <w:kern w:val="0"/>
      <w:sz w:val="20"/>
      <w:szCs w:val="20"/>
    </w:rPr>
  </w:style>
  <w:style w:type="table" w:styleId="aa">
    <w:name w:val="Table Grid"/>
    <w:basedOn w:val="a1"/>
    <w:rsid w:val="00DD78D2"/>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0672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066"/>
    <w:pPr>
      <w:widowControl w:val="0"/>
      <w:jc w:val="both"/>
    </w:pPr>
  </w:style>
  <w:style w:type="paragraph" w:styleId="2">
    <w:name w:val="heading 2"/>
    <w:basedOn w:val="a"/>
    <w:link w:val="2Char"/>
    <w:uiPriority w:val="9"/>
    <w:qFormat/>
    <w:rsid w:val="00C76066"/>
    <w:pPr>
      <w:widowControl/>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76066"/>
    <w:rPr>
      <w:rFonts w:ascii="宋体" w:eastAsia="宋体" w:hAnsi="宋体" w:cs="宋体"/>
      <w:b/>
      <w:bCs/>
      <w:kern w:val="0"/>
      <w:sz w:val="36"/>
      <w:szCs w:val="36"/>
    </w:rPr>
  </w:style>
  <w:style w:type="paragraph" w:customStyle="1" w:styleId="abbreviations">
    <w:name w:val="abbreviations"/>
    <w:basedOn w:val="abstract"/>
    <w:next w:val="a"/>
    <w:rsid w:val="00C76066"/>
    <w:pPr>
      <w:tabs>
        <w:tab w:val="left" w:pos="3402"/>
      </w:tabs>
      <w:ind w:left="3402" w:hanging="3402"/>
    </w:pPr>
  </w:style>
  <w:style w:type="paragraph" w:customStyle="1" w:styleId="1">
    <w:name w:val="标题1"/>
    <w:basedOn w:val="a"/>
    <w:next w:val="author"/>
    <w:rsid w:val="00C76066"/>
    <w:rPr>
      <w:rFonts w:ascii="Arial" w:hAnsi="Arial" w:cs="Times New Roman"/>
      <w:b/>
      <w:sz w:val="36"/>
    </w:rPr>
  </w:style>
  <w:style w:type="paragraph" w:customStyle="1" w:styleId="heading1">
    <w:name w:val="heading1"/>
    <w:basedOn w:val="a"/>
    <w:next w:val="a"/>
    <w:rsid w:val="00C76066"/>
    <w:pPr>
      <w:keepNext/>
      <w:spacing w:before="240" w:after="180"/>
    </w:pPr>
    <w:rPr>
      <w:rFonts w:ascii="Arial" w:hAnsi="Arial" w:cs="Times New Roman"/>
      <w:b/>
      <w:sz w:val="32"/>
    </w:rPr>
  </w:style>
  <w:style w:type="paragraph" w:customStyle="1" w:styleId="heading2">
    <w:name w:val="heading2"/>
    <w:basedOn w:val="a"/>
    <w:next w:val="a"/>
    <w:rsid w:val="00C76066"/>
    <w:pPr>
      <w:keepNext/>
      <w:spacing w:before="240" w:after="180"/>
    </w:pPr>
    <w:rPr>
      <w:rFonts w:ascii="Arial" w:hAnsi="Arial" w:cs="Times New Roman"/>
      <w:b/>
    </w:rPr>
  </w:style>
  <w:style w:type="paragraph" w:customStyle="1" w:styleId="acknowledgements">
    <w:name w:val="acknowledgements"/>
    <w:basedOn w:val="abstract"/>
    <w:next w:val="a"/>
    <w:rsid w:val="00C76066"/>
    <w:pPr>
      <w:spacing w:before="240"/>
    </w:pPr>
  </w:style>
  <w:style w:type="paragraph" w:customStyle="1" w:styleId="author">
    <w:name w:val="author"/>
    <w:basedOn w:val="a"/>
    <w:next w:val="affiliation"/>
    <w:rsid w:val="00C76066"/>
    <w:pPr>
      <w:spacing w:before="120"/>
    </w:pPr>
    <w:rPr>
      <w:rFonts w:ascii="Calibri" w:hAnsi="Calibri" w:cs="Times New Roman"/>
    </w:rPr>
  </w:style>
  <w:style w:type="paragraph" w:customStyle="1" w:styleId="affiliation">
    <w:name w:val="affiliation"/>
    <w:basedOn w:val="a"/>
    <w:next w:val="phone"/>
    <w:rsid w:val="00C76066"/>
    <w:pPr>
      <w:spacing w:before="120"/>
    </w:pPr>
    <w:rPr>
      <w:rFonts w:ascii="Calibri" w:hAnsi="Calibri" w:cs="Times New Roman"/>
      <w:i/>
    </w:rPr>
  </w:style>
  <w:style w:type="paragraph" w:customStyle="1" w:styleId="email">
    <w:name w:val="email"/>
    <w:basedOn w:val="a"/>
    <w:next w:val="url"/>
    <w:rsid w:val="00C76066"/>
    <w:pPr>
      <w:spacing w:before="120"/>
    </w:pPr>
    <w:rPr>
      <w:rFonts w:ascii="Calibri" w:hAnsi="Calibri" w:cs="Times New Roman"/>
      <w:sz w:val="20"/>
    </w:rPr>
  </w:style>
  <w:style w:type="paragraph" w:customStyle="1" w:styleId="phone">
    <w:name w:val="phone"/>
    <w:basedOn w:val="email"/>
    <w:next w:val="fax"/>
    <w:rsid w:val="00C76066"/>
  </w:style>
  <w:style w:type="paragraph" w:customStyle="1" w:styleId="fax">
    <w:name w:val="fax"/>
    <w:basedOn w:val="email"/>
    <w:next w:val="email"/>
    <w:rsid w:val="00C76066"/>
  </w:style>
  <w:style w:type="paragraph" w:customStyle="1" w:styleId="abstract">
    <w:name w:val="abstract"/>
    <w:basedOn w:val="a"/>
    <w:next w:val="keywords"/>
    <w:rsid w:val="00C76066"/>
    <w:pPr>
      <w:spacing w:before="120"/>
    </w:pPr>
    <w:rPr>
      <w:rFonts w:ascii="Calibri" w:hAnsi="Calibri" w:cs="Times New Roman"/>
      <w:sz w:val="20"/>
    </w:rPr>
  </w:style>
  <w:style w:type="paragraph" w:customStyle="1" w:styleId="keywords">
    <w:name w:val="keywords"/>
    <w:basedOn w:val="a"/>
    <w:next w:val="a"/>
    <w:rsid w:val="00C76066"/>
    <w:pPr>
      <w:spacing w:before="120"/>
    </w:pPr>
    <w:rPr>
      <w:rFonts w:ascii="Calibri" w:hAnsi="Calibri" w:cs="Times New Roman"/>
      <w:i/>
    </w:rPr>
  </w:style>
  <w:style w:type="paragraph" w:customStyle="1" w:styleId="url">
    <w:name w:val="url"/>
    <w:basedOn w:val="email"/>
    <w:next w:val="a"/>
    <w:rsid w:val="00C76066"/>
  </w:style>
  <w:style w:type="paragraph" w:styleId="a3">
    <w:name w:val="header"/>
    <w:basedOn w:val="a"/>
    <w:link w:val="Char"/>
    <w:uiPriority w:val="99"/>
    <w:unhideWhenUsed/>
    <w:rsid w:val="009359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59E7"/>
    <w:rPr>
      <w:sz w:val="18"/>
      <w:szCs w:val="18"/>
    </w:rPr>
  </w:style>
  <w:style w:type="paragraph" w:styleId="a4">
    <w:name w:val="footer"/>
    <w:basedOn w:val="a"/>
    <w:link w:val="Char0"/>
    <w:uiPriority w:val="99"/>
    <w:unhideWhenUsed/>
    <w:rsid w:val="009359E7"/>
    <w:pPr>
      <w:tabs>
        <w:tab w:val="center" w:pos="4153"/>
        <w:tab w:val="right" w:pos="8306"/>
      </w:tabs>
      <w:snapToGrid w:val="0"/>
      <w:jc w:val="left"/>
    </w:pPr>
    <w:rPr>
      <w:sz w:val="18"/>
      <w:szCs w:val="18"/>
    </w:rPr>
  </w:style>
  <w:style w:type="character" w:customStyle="1" w:styleId="Char0">
    <w:name w:val="页脚 Char"/>
    <w:basedOn w:val="a0"/>
    <w:link w:val="a4"/>
    <w:uiPriority w:val="99"/>
    <w:rsid w:val="009359E7"/>
    <w:rPr>
      <w:sz w:val="18"/>
      <w:szCs w:val="18"/>
    </w:rPr>
  </w:style>
  <w:style w:type="paragraph" w:customStyle="1" w:styleId="figlegend">
    <w:name w:val="figlegend"/>
    <w:basedOn w:val="a"/>
    <w:next w:val="a"/>
    <w:rsid w:val="009359E7"/>
    <w:pPr>
      <w:spacing w:before="120"/>
    </w:pPr>
    <w:rPr>
      <w:rFonts w:ascii="Calibri" w:hAnsi="Calibri" w:cs="Times New Roman"/>
      <w:sz w:val="20"/>
    </w:rPr>
  </w:style>
  <w:style w:type="character" w:styleId="a5">
    <w:name w:val="line number"/>
    <w:basedOn w:val="a0"/>
    <w:uiPriority w:val="99"/>
    <w:semiHidden/>
    <w:unhideWhenUsed/>
    <w:rsid w:val="00993BEE"/>
  </w:style>
  <w:style w:type="paragraph" w:styleId="a6">
    <w:name w:val="Balloon Text"/>
    <w:basedOn w:val="a"/>
    <w:link w:val="Char1"/>
    <w:uiPriority w:val="99"/>
    <w:semiHidden/>
    <w:unhideWhenUsed/>
    <w:rsid w:val="0001176F"/>
    <w:rPr>
      <w:sz w:val="18"/>
      <w:szCs w:val="18"/>
    </w:rPr>
  </w:style>
  <w:style w:type="character" w:customStyle="1" w:styleId="Char1">
    <w:name w:val="批注框文本 Char"/>
    <w:basedOn w:val="a0"/>
    <w:link w:val="a6"/>
    <w:uiPriority w:val="99"/>
    <w:semiHidden/>
    <w:rsid w:val="0001176F"/>
    <w:rPr>
      <w:sz w:val="18"/>
      <w:szCs w:val="18"/>
    </w:rPr>
  </w:style>
  <w:style w:type="character" w:styleId="a7">
    <w:name w:val="annotation reference"/>
    <w:basedOn w:val="a0"/>
    <w:uiPriority w:val="99"/>
    <w:semiHidden/>
    <w:unhideWhenUsed/>
    <w:rsid w:val="006E5694"/>
    <w:rPr>
      <w:sz w:val="21"/>
      <w:szCs w:val="21"/>
    </w:rPr>
  </w:style>
  <w:style w:type="paragraph" w:styleId="a8">
    <w:name w:val="annotation text"/>
    <w:basedOn w:val="a"/>
    <w:link w:val="Char2"/>
    <w:uiPriority w:val="99"/>
    <w:semiHidden/>
    <w:unhideWhenUsed/>
    <w:rsid w:val="006E5694"/>
    <w:pPr>
      <w:jc w:val="left"/>
    </w:pPr>
  </w:style>
  <w:style w:type="character" w:customStyle="1" w:styleId="Char2">
    <w:name w:val="批注文字 Char"/>
    <w:basedOn w:val="a0"/>
    <w:link w:val="a8"/>
    <w:uiPriority w:val="99"/>
    <w:semiHidden/>
    <w:rsid w:val="006E5694"/>
  </w:style>
  <w:style w:type="paragraph" w:styleId="a9">
    <w:name w:val="annotation subject"/>
    <w:basedOn w:val="a8"/>
    <w:next w:val="a8"/>
    <w:link w:val="Char3"/>
    <w:uiPriority w:val="99"/>
    <w:semiHidden/>
    <w:unhideWhenUsed/>
    <w:rsid w:val="006E5694"/>
    <w:rPr>
      <w:b/>
      <w:bCs/>
    </w:rPr>
  </w:style>
  <w:style w:type="character" w:customStyle="1" w:styleId="Char3">
    <w:name w:val="批注主题 Char"/>
    <w:basedOn w:val="Char2"/>
    <w:link w:val="a9"/>
    <w:uiPriority w:val="99"/>
    <w:semiHidden/>
    <w:rsid w:val="006E5694"/>
    <w:rPr>
      <w:b/>
      <w:bCs/>
    </w:rPr>
  </w:style>
  <w:style w:type="character" w:customStyle="1" w:styleId="apple-converted-space">
    <w:name w:val="apple-converted-space"/>
    <w:basedOn w:val="a0"/>
    <w:rsid w:val="006E5694"/>
  </w:style>
  <w:style w:type="paragraph" w:customStyle="1" w:styleId="tablelegend">
    <w:name w:val="tablelegend"/>
    <w:basedOn w:val="a"/>
    <w:next w:val="a"/>
    <w:rsid w:val="00D05BBF"/>
    <w:pPr>
      <w:spacing w:before="120"/>
    </w:pPr>
    <w:rPr>
      <w:rFonts w:ascii="Calibri" w:hAnsi="Calibri" w:cs="Times New Roman"/>
      <w:sz w:val="20"/>
    </w:rPr>
  </w:style>
  <w:style w:type="paragraph" w:customStyle="1" w:styleId="wordgroup">
    <w:name w:val="wordgroup"/>
    <w:basedOn w:val="a"/>
    <w:rsid w:val="00D05BBF"/>
    <w:pPr>
      <w:widowControl/>
      <w:jc w:val="left"/>
    </w:pPr>
    <w:rPr>
      <w:rFonts w:ascii="宋体" w:eastAsia="宋体" w:hAnsi="宋体" w:cs="宋体"/>
      <w:kern w:val="0"/>
      <w:sz w:val="24"/>
      <w:szCs w:val="24"/>
    </w:rPr>
  </w:style>
  <w:style w:type="paragraph" w:customStyle="1" w:styleId="p0">
    <w:name w:val="p0"/>
    <w:basedOn w:val="a"/>
    <w:rsid w:val="00DD78D2"/>
    <w:pPr>
      <w:widowControl/>
      <w:jc w:val="left"/>
    </w:pPr>
    <w:rPr>
      <w:rFonts w:ascii="Times New Roman" w:eastAsia="宋体" w:hAnsi="Times New Roman" w:cs="Times New Roman"/>
      <w:kern w:val="0"/>
      <w:sz w:val="20"/>
      <w:szCs w:val="20"/>
    </w:rPr>
  </w:style>
  <w:style w:type="table" w:styleId="aa">
    <w:name w:val="Table Grid"/>
    <w:basedOn w:val="a1"/>
    <w:rsid w:val="00DD78D2"/>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0672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pp:ds:vascula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app:ds:in%20conclus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app:ds:bund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pp:ds:bundle" TargetMode="External"/><Relationship Id="rId5" Type="http://schemas.openxmlformats.org/officeDocument/2006/relationships/settings" Target="settings.xml"/><Relationship Id="rId15" Type="http://schemas.openxmlformats.org/officeDocument/2006/relationships/hyperlink" Target="app:ds:vascular" TargetMode="External"/><Relationship Id="rId10" Type="http://schemas.openxmlformats.org/officeDocument/2006/relationships/hyperlink" Target="app:ds:vascular" TargetMode="External"/><Relationship Id="rId4" Type="http://schemas.microsoft.com/office/2007/relationships/stylesWithEffects" Target="stylesWithEffects.xml"/><Relationship Id="rId9" Type="http://schemas.openxmlformats.org/officeDocument/2006/relationships/hyperlink" Target="mailto:xiexiangm@bjfu.edu.cn" TargetMode="External"/><Relationship Id="rId14" Type="http://schemas.openxmlformats.org/officeDocument/2006/relationships/hyperlink" Target="app:ds:bund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9290F-06A9-49FB-95F0-16E0AB325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15</Pages>
  <Words>6132</Words>
  <Characters>34959</Characters>
  <Application>Microsoft Office Word</Application>
  <DocSecurity>0</DocSecurity>
  <Lines>291</Lines>
  <Paragraphs>82</Paragraphs>
  <ScaleCrop>false</ScaleCrop>
  <Company/>
  <LinksUpToDate>false</LinksUpToDate>
  <CharactersWithSpaces>41009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95</cp:revision>
  <dcterms:created xsi:type="dcterms:W3CDTF">2013-04-17T12:39:00Z</dcterms:created>
  <dcterms:modified xsi:type="dcterms:W3CDTF">2013-05-16T08:56:00Z</dcterms:modified>
</cp:coreProperties>
</file>