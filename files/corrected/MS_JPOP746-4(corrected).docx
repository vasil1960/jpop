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A5A" w:rsidRPr="00C6005A" w:rsidRDefault="00545370">
      <w:pPr>
        <w:rPr>
          <w:rFonts w:ascii="Times New Roman" w:hAnsi="Times New Roman"/>
          <w:b/>
          <w:sz w:val="24"/>
          <w:szCs w:val="24"/>
          <w:lang w:val="en-AU"/>
        </w:rPr>
      </w:pPr>
      <w:r>
        <w:rPr>
          <w:rFonts w:ascii="Times New Roman" w:hAnsi="Times New Roman"/>
          <w:b/>
          <w:sz w:val="24"/>
          <w:szCs w:val="24"/>
          <w:lang w:val="en-AU"/>
        </w:rPr>
        <w:t xml:space="preserve">REJUVENIATION OF MATURE NATIVE TEA TREE </w:t>
      </w:r>
      <w:r w:rsidR="00AF6764">
        <w:rPr>
          <w:rFonts w:ascii="Times New Roman" w:hAnsi="Times New Roman"/>
          <w:b/>
          <w:sz w:val="24"/>
          <w:szCs w:val="24"/>
          <w:lang w:val="en-AU"/>
        </w:rPr>
        <w:t>(</w:t>
      </w:r>
      <w:r w:rsidR="00AF6764" w:rsidRPr="003078A7">
        <w:rPr>
          <w:rFonts w:ascii="Times New Roman" w:hAnsi="Times New Roman"/>
          <w:i/>
          <w:sz w:val="24"/>
          <w:szCs w:val="24"/>
        </w:rPr>
        <w:t>M</w:t>
      </w:r>
      <w:r w:rsidR="00AF6764">
        <w:rPr>
          <w:rFonts w:ascii="Times New Roman" w:hAnsi="Times New Roman"/>
          <w:i/>
          <w:sz w:val="24"/>
          <w:szCs w:val="24"/>
        </w:rPr>
        <w:t xml:space="preserve">ELALEUCA ALTERNIFOLIA </w:t>
      </w:r>
      <w:r w:rsidR="00AF6764">
        <w:rPr>
          <w:rFonts w:ascii="Times New Roman" w:hAnsi="Times New Roman"/>
          <w:sz w:val="24"/>
          <w:szCs w:val="24"/>
        </w:rPr>
        <w:t xml:space="preserve">(MAIDEN &amp; BETCHE) CHEEL) </w:t>
      </w:r>
      <w:r>
        <w:rPr>
          <w:rFonts w:ascii="Times New Roman" w:hAnsi="Times New Roman"/>
          <w:b/>
          <w:sz w:val="24"/>
          <w:szCs w:val="24"/>
          <w:lang w:val="en-AU"/>
        </w:rPr>
        <w:t>FOR VEGETATIVE PROPAGATION</w:t>
      </w:r>
    </w:p>
    <w:p w:rsidR="00334A5A" w:rsidRPr="00C6005A" w:rsidRDefault="00334A5A">
      <w:pPr>
        <w:rPr>
          <w:rFonts w:ascii="Times New Roman" w:hAnsi="Times New Roman"/>
          <w:sz w:val="24"/>
          <w:szCs w:val="24"/>
          <w:lang w:val="en-AU"/>
        </w:rPr>
      </w:pPr>
    </w:p>
    <w:p w:rsidR="00334A5A" w:rsidRPr="00C6005A" w:rsidRDefault="003078A7">
      <w:pPr>
        <w:rPr>
          <w:rFonts w:ascii="Times New Roman" w:hAnsi="Times New Roman"/>
          <w:b/>
          <w:sz w:val="24"/>
          <w:szCs w:val="24"/>
          <w:lang w:val="en-AU"/>
        </w:rPr>
      </w:pPr>
      <w:r w:rsidRPr="003078A7">
        <w:rPr>
          <w:rFonts w:ascii="Times New Roman" w:hAnsi="Times New Roman"/>
          <w:b/>
          <w:sz w:val="24"/>
          <w:szCs w:val="24"/>
          <w:lang w:val="en-AU"/>
        </w:rPr>
        <w:t>Mervyn Shepherd*, Terry Rose and Carolyn Raymond</w:t>
      </w:r>
    </w:p>
    <w:p w:rsidR="00334A5A" w:rsidRPr="00C6005A" w:rsidRDefault="003078A7" w:rsidP="00D37E73">
      <w:pPr>
        <w:rPr>
          <w:rFonts w:ascii="Times New Roman" w:hAnsi="Times New Roman"/>
          <w:sz w:val="24"/>
          <w:szCs w:val="24"/>
        </w:rPr>
      </w:pPr>
      <w:r w:rsidRPr="003078A7">
        <w:rPr>
          <w:rFonts w:ascii="Times New Roman" w:hAnsi="Times New Roman"/>
          <w:sz w:val="24"/>
          <w:szCs w:val="24"/>
        </w:rPr>
        <w:t>Southern Cross Plant Science, Southern Cross University, PO Box 157, Lismo</w:t>
      </w:r>
      <w:r w:rsidR="00EB27BB">
        <w:rPr>
          <w:rFonts w:ascii="Times New Roman" w:hAnsi="Times New Roman"/>
          <w:sz w:val="24"/>
          <w:szCs w:val="24"/>
        </w:rPr>
        <w:t>re, NSW 2480 Australia,*Fax +61</w:t>
      </w:r>
      <w:r w:rsidR="00545370">
        <w:rPr>
          <w:rFonts w:ascii="Times New Roman" w:hAnsi="Times New Roman"/>
          <w:sz w:val="24"/>
          <w:szCs w:val="24"/>
        </w:rPr>
        <w:t xml:space="preserve"> </w:t>
      </w:r>
      <w:r w:rsidR="00EB27BB">
        <w:rPr>
          <w:rFonts w:ascii="Times New Roman" w:hAnsi="Times New Roman"/>
          <w:sz w:val="24"/>
          <w:szCs w:val="24"/>
        </w:rPr>
        <w:t>266222080</w:t>
      </w:r>
      <w:r w:rsidRPr="003078A7">
        <w:rPr>
          <w:rFonts w:ascii="Times New Roman" w:hAnsi="Times New Roman"/>
          <w:sz w:val="24"/>
          <w:szCs w:val="24"/>
        </w:rPr>
        <w:t xml:space="preserve">, *E-mail: </w:t>
      </w:r>
      <w:hyperlink r:id="rId7" w:history="1">
        <w:r w:rsidRPr="003078A7">
          <w:rPr>
            <w:rStyle w:val="Hyperlink"/>
            <w:rFonts w:ascii="Times New Roman" w:hAnsi="Times New Roman"/>
            <w:sz w:val="24"/>
            <w:szCs w:val="24"/>
          </w:rPr>
          <w:t>mervyn.shepherd@scu.edu.au</w:t>
        </w:r>
      </w:hyperlink>
    </w:p>
    <w:p w:rsidR="00334A5A" w:rsidRPr="00C6005A" w:rsidRDefault="00334A5A">
      <w:pPr>
        <w:rPr>
          <w:rFonts w:ascii="Times New Roman" w:hAnsi="Times New Roman"/>
          <w:sz w:val="24"/>
          <w:szCs w:val="24"/>
          <w:lang w:val="en-AU"/>
        </w:rPr>
      </w:pPr>
    </w:p>
    <w:p w:rsidR="00334A5A" w:rsidRPr="00C6005A" w:rsidRDefault="00334A5A">
      <w:pPr>
        <w:rPr>
          <w:rFonts w:ascii="Times New Roman" w:hAnsi="Times New Roman"/>
          <w:sz w:val="24"/>
          <w:szCs w:val="24"/>
          <w:lang w:val="en-AU"/>
        </w:rPr>
      </w:pPr>
    </w:p>
    <w:p w:rsidR="00334A5A" w:rsidRPr="00C6005A" w:rsidRDefault="003078A7">
      <w:pPr>
        <w:rPr>
          <w:rFonts w:ascii="Times New Roman" w:hAnsi="Times New Roman"/>
          <w:sz w:val="24"/>
          <w:szCs w:val="24"/>
          <w:lang w:val="en-AU"/>
        </w:rPr>
      </w:pPr>
      <w:r w:rsidRPr="003078A7">
        <w:rPr>
          <w:rFonts w:ascii="Times New Roman" w:hAnsi="Times New Roman"/>
          <w:sz w:val="24"/>
          <w:szCs w:val="24"/>
          <w:lang w:val="en-AU"/>
        </w:rPr>
        <w:br w:type="page"/>
      </w:r>
    </w:p>
    <w:p w:rsidR="00334A5A" w:rsidRPr="00C6005A" w:rsidRDefault="00FE1CF8">
      <w:pPr>
        <w:rPr>
          <w:rFonts w:ascii="Times New Roman" w:hAnsi="Times New Roman"/>
          <w:b/>
          <w:sz w:val="24"/>
          <w:szCs w:val="24"/>
          <w:lang w:val="en-AU"/>
        </w:rPr>
      </w:pPr>
      <w:r>
        <w:rPr>
          <w:rFonts w:ascii="Times New Roman" w:hAnsi="Times New Roman"/>
          <w:b/>
          <w:sz w:val="24"/>
          <w:szCs w:val="24"/>
          <w:lang w:val="en-AU"/>
        </w:rPr>
        <w:lastRenderedPageBreak/>
        <w:t>ABSTRACT</w:t>
      </w:r>
    </w:p>
    <w:p w:rsidR="00334A5A" w:rsidRPr="00C6005A" w:rsidRDefault="00334A5A" w:rsidP="00316D6F">
      <w:pPr>
        <w:pStyle w:val="ListParagraph"/>
        <w:rPr>
          <w:rFonts w:ascii="Times New Roman" w:hAnsi="Times New Roman"/>
          <w:sz w:val="24"/>
          <w:szCs w:val="24"/>
          <w:lang w:val="en-AU"/>
        </w:rPr>
      </w:pPr>
    </w:p>
    <w:p w:rsidR="0099675C" w:rsidDel="00D95D07" w:rsidRDefault="003078A7" w:rsidP="00D95D07">
      <w:pPr>
        <w:autoSpaceDE w:val="0"/>
        <w:autoSpaceDN w:val="0"/>
        <w:adjustRightInd w:val="0"/>
        <w:spacing w:after="0" w:line="480" w:lineRule="auto"/>
        <w:rPr>
          <w:del w:id="0" w:author="mshepher" w:date="2013-08-19T13:19:00Z"/>
          <w:rFonts w:ascii="MS Shell Dlg" w:hAnsi="MS Shell Dlg" w:cs="MS Shell Dlg"/>
          <w:sz w:val="17"/>
          <w:szCs w:val="17"/>
          <w:lang w:eastAsia="bg-BG"/>
        </w:rPr>
      </w:pPr>
      <w:r w:rsidRPr="003078A7">
        <w:rPr>
          <w:rFonts w:ascii="Times New Roman" w:hAnsi="Times New Roman"/>
          <w:sz w:val="24"/>
          <w:szCs w:val="24"/>
          <w:lang w:val="en-AU"/>
        </w:rPr>
        <w:t xml:space="preserve">Many situations arise in horticulture where it is desirable to vegetatively propagate mature specimens of woody species. Circumventing maturation effects often necessitates rejuvenation following decapitation or wounding but severe treatments may unacceptably modify plant form or </w:t>
      </w:r>
      <w:r w:rsidR="008F5FF6">
        <w:rPr>
          <w:rFonts w:ascii="Times New Roman" w:hAnsi="Times New Roman"/>
          <w:sz w:val="24"/>
          <w:szCs w:val="24"/>
          <w:lang w:val="en-AU"/>
        </w:rPr>
        <w:t>endanger</w:t>
      </w:r>
      <w:r w:rsidR="008F5FF6" w:rsidRPr="003078A7">
        <w:rPr>
          <w:rFonts w:ascii="Times New Roman" w:hAnsi="Times New Roman"/>
          <w:sz w:val="24"/>
          <w:szCs w:val="24"/>
          <w:lang w:val="en-AU"/>
        </w:rPr>
        <w:t xml:space="preserve"> </w:t>
      </w:r>
      <w:r w:rsidRPr="003078A7">
        <w:rPr>
          <w:rFonts w:ascii="Times New Roman" w:hAnsi="Times New Roman"/>
          <w:sz w:val="24"/>
          <w:szCs w:val="24"/>
          <w:lang w:val="en-AU"/>
        </w:rPr>
        <w:t xml:space="preserve">survival of individuals of high intrinsic value. This study quantified the maturation effect on strike rates for rooted cuttings and compared mild rejuvenation techniques for </w:t>
      </w:r>
      <w:r w:rsidRPr="003078A7">
        <w:rPr>
          <w:rFonts w:ascii="Times New Roman" w:hAnsi="Times New Roman"/>
          <w:i/>
          <w:sz w:val="24"/>
          <w:szCs w:val="24"/>
          <w:lang w:val="en-AU"/>
        </w:rPr>
        <w:t>Melaleuca alternifolia</w:t>
      </w:r>
      <w:r w:rsidRPr="003078A7">
        <w:rPr>
          <w:rFonts w:ascii="Times New Roman" w:hAnsi="Times New Roman"/>
          <w:sz w:val="24"/>
          <w:szCs w:val="24"/>
          <w:lang w:val="en-AU"/>
        </w:rPr>
        <w:t>. Paired samples of juvenile and mature foliage were obtained from most trees (37 out of 40) from one of four native stands. Juvenile foliage was sourced from epicormic shoots that were artificially induced or stimulated by natural stresses. Most trees could be cultured, with 33 out of 40 genotypes captured by vegetative propagation. Roots were first detected on cuttings around 41 days post-setting and rates continued to increase to at least 69 days post-setting. Cuttings derived from epicormic shoots rooted at significantly higher rates under a range of propagation conditions (</w:t>
      </w:r>
      <w:del w:id="1" w:author="mshepher" w:date="2013-08-19T13:19:00Z">
        <w:r w:rsidR="008F5FF6" w:rsidDel="00D95D07">
          <w:rPr>
            <w:rFonts w:ascii="Times New Roman" w:hAnsi="Times New Roman"/>
            <w:sz w:val="24"/>
            <w:szCs w:val="24"/>
            <w:lang w:val="en-AU"/>
          </w:rPr>
          <w:delText>m</w:delText>
        </w:r>
        <w:r w:rsidR="008F5FF6" w:rsidRPr="003078A7" w:rsidDel="00D95D07">
          <w:rPr>
            <w:rFonts w:ascii="Times New Roman" w:hAnsi="Times New Roman"/>
            <w:sz w:val="24"/>
            <w:szCs w:val="24"/>
            <w:lang w:val="en-AU"/>
          </w:rPr>
          <w:delText>ean</w:delText>
        </w:r>
        <w:r w:rsidR="008F5FF6" w:rsidDel="00D95D07">
          <w:rPr>
            <w:rFonts w:ascii="Times New Roman" w:hAnsi="Times New Roman"/>
            <w:sz w:val="24"/>
            <w:szCs w:val="24"/>
            <w:lang w:val="en-AU"/>
          </w:rPr>
          <w:delText xml:space="preserve"> </w:delText>
        </w:r>
        <w:r w:rsidR="0099675C" w:rsidDel="00D95D07">
          <w:rPr>
            <w:rFonts w:ascii="Symbol" w:hAnsi="Symbol" w:cs="Symbol"/>
            <w:sz w:val="24"/>
            <w:szCs w:val="24"/>
            <w:lang w:eastAsia="bg-BG"/>
          </w:rPr>
          <w:delText></w:delText>
        </w:r>
      </w:del>
    </w:p>
    <w:p w:rsidR="00334A5A" w:rsidRPr="00DB2051" w:rsidRDefault="0099675C" w:rsidP="00D95D07">
      <w:pPr>
        <w:autoSpaceDE w:val="0"/>
        <w:autoSpaceDN w:val="0"/>
        <w:adjustRightInd w:val="0"/>
        <w:spacing w:after="0" w:line="480" w:lineRule="auto"/>
        <w:rPr>
          <w:rFonts w:ascii="MS Shell Dlg" w:hAnsi="MS Shell Dlg" w:cs="MS Shell Dlg"/>
          <w:sz w:val="17"/>
          <w:szCs w:val="17"/>
          <w:lang w:eastAsia="bg-BG"/>
        </w:rPr>
      </w:pPr>
      <w:del w:id="2" w:author="mshepher" w:date="2013-08-19T13:19:00Z">
        <w:r w:rsidDel="00D95D07">
          <w:rPr>
            <w:rFonts w:ascii="Times New Roman" w:hAnsi="Times New Roman"/>
            <w:sz w:val="24"/>
            <w:szCs w:val="24"/>
          </w:rPr>
          <w:delText xml:space="preserve"> </w:delText>
        </w:r>
        <w:r w:rsidR="00DB2051" w:rsidDel="00D95D07">
          <w:rPr>
            <w:rFonts w:ascii="Times New Roman" w:hAnsi="Times New Roman"/>
            <w:sz w:val="24"/>
            <w:szCs w:val="24"/>
          </w:rPr>
          <w:delText>SE</w:delText>
        </w:r>
        <w:r w:rsidR="003078A7" w:rsidRPr="003078A7" w:rsidDel="00D95D07">
          <w:rPr>
            <w:rFonts w:ascii="Times New Roman" w:hAnsi="Times New Roman"/>
            <w:sz w:val="24"/>
            <w:szCs w:val="24"/>
          </w:rPr>
          <w:delText xml:space="preserve"> </w:delText>
        </w:r>
      </w:del>
      <w:r w:rsidR="003078A7" w:rsidRPr="003078A7">
        <w:rPr>
          <w:rFonts w:ascii="Times New Roman" w:hAnsi="Times New Roman"/>
          <w:sz w:val="24"/>
          <w:szCs w:val="24"/>
          <w:lang w:val="en-AU"/>
        </w:rPr>
        <w:t xml:space="preserve">rooting percentage for epicormic shoots over three experiments; </w:t>
      </w:r>
      <w:r>
        <w:rPr>
          <w:rFonts w:ascii="Times New Roman" w:hAnsi="Times New Roman"/>
          <w:sz w:val="24"/>
          <w:szCs w:val="24"/>
        </w:rPr>
        <w:t>26</w:t>
      </w:r>
      <w:r w:rsidR="00543585">
        <w:rPr>
          <w:rFonts w:ascii="Times New Roman" w:hAnsi="Times New Roman"/>
          <w:sz w:val="24"/>
          <w:szCs w:val="24"/>
        </w:rPr>
        <w:t>.1</w:t>
      </w:r>
      <w:r>
        <w:rPr>
          <w:rFonts w:ascii="Times New Roman" w:hAnsi="Times New Roman"/>
          <w:sz w:val="24"/>
          <w:szCs w:val="24"/>
        </w:rPr>
        <w:t xml:space="preserve"> </w:t>
      </w:r>
      <w:r>
        <w:rPr>
          <w:rFonts w:ascii="Symbol" w:hAnsi="Symbol" w:cs="Symbol"/>
          <w:sz w:val="24"/>
          <w:szCs w:val="24"/>
          <w:lang w:eastAsia="bg-BG"/>
        </w:rPr>
        <w:t></w:t>
      </w:r>
      <w:r>
        <w:rPr>
          <w:rFonts w:ascii="MS Shell Dlg" w:hAnsi="MS Shell Dlg" w:cs="MS Shell Dlg"/>
          <w:sz w:val="17"/>
          <w:szCs w:val="17"/>
          <w:lang w:eastAsia="bg-BG"/>
        </w:rPr>
        <w:t xml:space="preserve"> </w:t>
      </w:r>
      <w:r w:rsidR="003078A7" w:rsidRPr="003078A7">
        <w:rPr>
          <w:rFonts w:ascii="Times New Roman" w:hAnsi="Times New Roman"/>
          <w:sz w:val="24"/>
          <w:szCs w:val="24"/>
          <w:lang w:val="en-AU"/>
        </w:rPr>
        <w:t>3</w:t>
      </w:r>
      <w:r w:rsidR="00543585">
        <w:rPr>
          <w:rFonts w:ascii="Times New Roman" w:hAnsi="Times New Roman"/>
          <w:sz w:val="24"/>
          <w:szCs w:val="24"/>
          <w:lang w:val="en-AU"/>
        </w:rPr>
        <w:t>.4</w:t>
      </w:r>
      <w:r w:rsidR="003078A7" w:rsidRPr="003078A7">
        <w:rPr>
          <w:rFonts w:ascii="Times New Roman" w:hAnsi="Times New Roman"/>
          <w:sz w:val="24"/>
          <w:szCs w:val="24"/>
          <w:lang w:val="en-AU"/>
        </w:rPr>
        <w:t xml:space="preserve"> </w:t>
      </w:r>
      <w:r w:rsidR="00165096" w:rsidRPr="003078A7">
        <w:rPr>
          <w:rFonts w:ascii="Times New Roman" w:hAnsi="Times New Roman"/>
          <w:sz w:val="24"/>
          <w:szCs w:val="24"/>
          <w:lang w:val="en-AU"/>
        </w:rPr>
        <w:t>%</w:t>
      </w:r>
      <w:r w:rsidR="00EC597D">
        <w:rPr>
          <w:rFonts w:ascii="Times New Roman" w:hAnsi="Times New Roman"/>
          <w:sz w:val="24"/>
          <w:szCs w:val="24"/>
          <w:lang w:val="en-AU"/>
        </w:rPr>
        <w:t>,</w:t>
      </w:r>
      <w:r w:rsidR="003078A7" w:rsidRPr="003078A7">
        <w:rPr>
          <w:rFonts w:ascii="Times New Roman" w:hAnsi="Times New Roman"/>
          <w:sz w:val="24"/>
          <w:szCs w:val="24"/>
          <w:lang w:val="en-AU"/>
        </w:rPr>
        <w:t xml:space="preserve"> </w:t>
      </w:r>
      <w:r w:rsidR="008F5FF6">
        <w:rPr>
          <w:rFonts w:ascii="Times New Roman" w:hAnsi="Times New Roman"/>
          <w:sz w:val="24"/>
          <w:szCs w:val="24"/>
          <w:lang w:val="en-AU"/>
        </w:rPr>
        <w:t>r</w:t>
      </w:r>
      <w:r w:rsidR="008F5FF6" w:rsidRPr="003078A7">
        <w:rPr>
          <w:rFonts w:ascii="Times New Roman" w:hAnsi="Times New Roman"/>
          <w:sz w:val="24"/>
          <w:szCs w:val="24"/>
          <w:lang w:val="en-AU"/>
        </w:rPr>
        <w:t xml:space="preserve">ange </w:t>
      </w:r>
      <w:r w:rsidR="003078A7" w:rsidRPr="003078A7">
        <w:rPr>
          <w:rFonts w:ascii="Times New Roman" w:hAnsi="Times New Roman"/>
          <w:sz w:val="24"/>
          <w:szCs w:val="24"/>
          <w:lang w:val="en-AU"/>
        </w:rPr>
        <w:t xml:space="preserve">12-42 %; </w:t>
      </w:r>
      <w:r w:rsidR="00EC597D">
        <w:rPr>
          <w:rFonts w:ascii="Times New Roman" w:hAnsi="Times New Roman"/>
          <w:sz w:val="24"/>
          <w:szCs w:val="24"/>
          <w:lang w:val="en-AU"/>
        </w:rPr>
        <w:t>for m</w:t>
      </w:r>
      <w:r w:rsidR="00165096" w:rsidRPr="003078A7">
        <w:rPr>
          <w:rFonts w:ascii="Times New Roman" w:hAnsi="Times New Roman"/>
          <w:sz w:val="24"/>
          <w:szCs w:val="24"/>
          <w:lang w:val="en-AU"/>
        </w:rPr>
        <w:t>ature</w:t>
      </w:r>
      <w:r w:rsidR="008F5FF6" w:rsidRPr="003078A7">
        <w:rPr>
          <w:rFonts w:ascii="Times New Roman" w:hAnsi="Times New Roman"/>
          <w:sz w:val="24"/>
          <w:szCs w:val="24"/>
          <w:lang w:val="en-AU"/>
        </w:rPr>
        <w:t xml:space="preserve"> </w:t>
      </w:r>
      <w:r w:rsidR="003078A7" w:rsidRPr="003078A7">
        <w:rPr>
          <w:rFonts w:ascii="Times New Roman" w:hAnsi="Times New Roman"/>
          <w:sz w:val="24"/>
          <w:szCs w:val="24"/>
          <w:lang w:val="en-AU"/>
        </w:rPr>
        <w:t>shoots 11</w:t>
      </w:r>
      <w:r w:rsidR="00543585">
        <w:rPr>
          <w:rFonts w:ascii="Times New Roman" w:hAnsi="Times New Roman"/>
          <w:sz w:val="24"/>
          <w:szCs w:val="24"/>
          <w:lang w:val="en-AU"/>
        </w:rPr>
        <w:t>.2</w:t>
      </w:r>
      <w:r w:rsidR="00DB2051">
        <w:rPr>
          <w:rFonts w:ascii="Times New Roman" w:hAnsi="Times New Roman"/>
          <w:sz w:val="24"/>
          <w:szCs w:val="24"/>
          <w:lang w:val="en-AU"/>
        </w:rPr>
        <w:t xml:space="preserve"> </w:t>
      </w:r>
      <w:r w:rsidR="00DB2051">
        <w:rPr>
          <w:rFonts w:ascii="Symbol" w:hAnsi="Symbol" w:cs="Symbol"/>
          <w:sz w:val="24"/>
          <w:szCs w:val="24"/>
          <w:lang w:eastAsia="bg-BG"/>
        </w:rPr>
        <w:t></w:t>
      </w:r>
      <w:r w:rsidR="00DB2051">
        <w:rPr>
          <w:rFonts w:ascii="Times New Roman" w:hAnsi="Times New Roman"/>
          <w:sz w:val="24"/>
          <w:szCs w:val="24"/>
          <w:lang w:val="en-AU"/>
        </w:rPr>
        <w:t xml:space="preserve"> </w:t>
      </w:r>
      <w:r w:rsidR="00543585">
        <w:rPr>
          <w:rFonts w:ascii="Times New Roman" w:hAnsi="Times New Roman"/>
          <w:sz w:val="24"/>
          <w:szCs w:val="24"/>
          <w:lang w:val="en-AU"/>
        </w:rPr>
        <w:t>1.9</w:t>
      </w:r>
      <w:r w:rsidR="003078A7" w:rsidRPr="003078A7">
        <w:rPr>
          <w:rFonts w:ascii="Times New Roman" w:hAnsi="Times New Roman"/>
          <w:sz w:val="24"/>
          <w:szCs w:val="24"/>
          <w:lang w:val="en-AU"/>
        </w:rPr>
        <w:t xml:space="preserve"> </w:t>
      </w:r>
      <w:r w:rsidR="00165096" w:rsidRPr="003078A7">
        <w:rPr>
          <w:rFonts w:ascii="Times New Roman" w:hAnsi="Times New Roman"/>
          <w:sz w:val="24"/>
          <w:szCs w:val="24"/>
          <w:lang w:val="en-AU"/>
        </w:rPr>
        <w:t>%</w:t>
      </w:r>
      <w:r w:rsidR="00EC597D">
        <w:rPr>
          <w:rFonts w:ascii="Times New Roman" w:hAnsi="Times New Roman"/>
          <w:sz w:val="24"/>
          <w:szCs w:val="24"/>
          <w:lang w:val="en-AU"/>
        </w:rPr>
        <w:t>,</w:t>
      </w:r>
      <w:r w:rsidR="003078A7" w:rsidRPr="003078A7">
        <w:rPr>
          <w:rFonts w:ascii="Times New Roman" w:hAnsi="Times New Roman"/>
          <w:sz w:val="24"/>
          <w:szCs w:val="24"/>
          <w:lang w:val="en-AU"/>
        </w:rPr>
        <w:t xml:space="preserve"> </w:t>
      </w:r>
      <w:r w:rsidR="008F5FF6">
        <w:rPr>
          <w:rFonts w:ascii="Times New Roman" w:hAnsi="Times New Roman"/>
          <w:sz w:val="24"/>
          <w:szCs w:val="24"/>
          <w:lang w:val="en-AU"/>
        </w:rPr>
        <w:t>r</w:t>
      </w:r>
      <w:r w:rsidR="008F5FF6" w:rsidRPr="003078A7">
        <w:rPr>
          <w:rFonts w:ascii="Times New Roman" w:hAnsi="Times New Roman"/>
          <w:sz w:val="24"/>
          <w:szCs w:val="24"/>
          <w:lang w:val="en-AU"/>
        </w:rPr>
        <w:t xml:space="preserve">ange </w:t>
      </w:r>
      <w:r w:rsidR="003078A7" w:rsidRPr="003078A7">
        <w:rPr>
          <w:rFonts w:ascii="Times New Roman" w:hAnsi="Times New Roman"/>
          <w:sz w:val="24"/>
          <w:szCs w:val="24"/>
          <w:lang w:val="en-AU"/>
        </w:rPr>
        <w:t xml:space="preserve">6-20 %), and those originating closer to the plant base rooted more frequently. Relative to the large tissue-type effect, differences in stock-plant age and site </w:t>
      </w:r>
      <w:r w:rsidR="008F5FF6" w:rsidRPr="003078A7">
        <w:rPr>
          <w:rFonts w:ascii="Times New Roman" w:hAnsi="Times New Roman"/>
          <w:sz w:val="24"/>
          <w:szCs w:val="24"/>
          <w:lang w:val="en-AU"/>
        </w:rPr>
        <w:t>condition</w:t>
      </w:r>
      <w:r w:rsidR="00EF796E">
        <w:rPr>
          <w:rFonts w:ascii="Times New Roman" w:hAnsi="Times New Roman"/>
          <w:sz w:val="24"/>
          <w:szCs w:val="24"/>
          <w:lang w:val="en-AU"/>
        </w:rPr>
        <w:t>s</w:t>
      </w:r>
      <w:r w:rsidR="008F5FF6" w:rsidRPr="003078A7">
        <w:rPr>
          <w:rFonts w:ascii="Times New Roman" w:hAnsi="Times New Roman"/>
          <w:sz w:val="24"/>
          <w:szCs w:val="24"/>
          <w:lang w:val="en-AU"/>
        </w:rPr>
        <w:t xml:space="preserve"> </w:t>
      </w:r>
      <w:r w:rsidR="003078A7" w:rsidRPr="003078A7">
        <w:rPr>
          <w:rFonts w:ascii="Times New Roman" w:hAnsi="Times New Roman"/>
          <w:sz w:val="24"/>
          <w:szCs w:val="24"/>
          <w:lang w:val="en-AU"/>
        </w:rPr>
        <w:t xml:space="preserve">were small and non-significant, as were </w:t>
      </w:r>
      <w:r w:rsidR="008F5FF6">
        <w:rPr>
          <w:rFonts w:ascii="Times New Roman" w:hAnsi="Times New Roman"/>
          <w:sz w:val="24"/>
          <w:szCs w:val="24"/>
          <w:lang w:val="en-AU"/>
        </w:rPr>
        <w:t xml:space="preserve">the </w:t>
      </w:r>
      <w:r w:rsidR="003078A7" w:rsidRPr="003078A7">
        <w:rPr>
          <w:rFonts w:ascii="Times New Roman" w:hAnsi="Times New Roman"/>
          <w:sz w:val="24"/>
          <w:szCs w:val="24"/>
          <w:lang w:val="en-AU"/>
        </w:rPr>
        <w:t xml:space="preserve">differences between stands from the same region. The highest strike rates were obtained by inducing epicormic shoots late in winter, harvesting shoots </w:t>
      </w:r>
      <w:r w:rsidR="008F5FF6">
        <w:rPr>
          <w:rFonts w:ascii="Times New Roman" w:hAnsi="Times New Roman"/>
          <w:sz w:val="24"/>
          <w:szCs w:val="24"/>
          <w:lang w:val="en-AU"/>
        </w:rPr>
        <w:t xml:space="preserve">in </w:t>
      </w:r>
      <w:r w:rsidR="003078A7" w:rsidRPr="003078A7">
        <w:rPr>
          <w:rFonts w:ascii="Times New Roman" w:hAnsi="Times New Roman"/>
          <w:sz w:val="24"/>
          <w:szCs w:val="24"/>
          <w:lang w:val="en-AU"/>
        </w:rPr>
        <w:t>mid-summer, and setting cuttings</w:t>
      </w:r>
      <w:ins w:id="3" w:author="mshepher" w:date="2013-08-19T10:59:00Z">
        <w:r w:rsidR="00FA30C4">
          <w:rPr>
            <w:rFonts w:ascii="Times New Roman" w:hAnsi="Times New Roman"/>
            <w:sz w:val="24"/>
            <w:szCs w:val="24"/>
            <w:lang w:val="en-AU"/>
          </w:rPr>
          <w:t xml:space="preserve"> (with a 3 g l</w:t>
        </w:r>
        <w:r w:rsidR="00FA30C4" w:rsidRPr="00ED2E66">
          <w:rPr>
            <w:rFonts w:ascii="Times New Roman" w:hAnsi="Times New Roman"/>
            <w:sz w:val="24"/>
            <w:szCs w:val="24"/>
            <w:vertAlign w:val="superscript"/>
            <w:lang w:val="en-AU"/>
          </w:rPr>
          <w:t>-1</w:t>
        </w:r>
        <w:r w:rsidR="00FA30C4">
          <w:rPr>
            <w:rFonts w:ascii="Times New Roman" w:hAnsi="Times New Roman"/>
            <w:sz w:val="24"/>
            <w:szCs w:val="24"/>
            <w:lang w:val="en-AU"/>
          </w:rPr>
          <w:t xml:space="preserve"> IBA treatment) </w:t>
        </w:r>
      </w:ins>
      <w:del w:id="4" w:author="mshepher" w:date="2013-08-19T11:00:00Z">
        <w:r w:rsidR="003078A7" w:rsidRPr="003078A7" w:rsidDel="00FA30C4">
          <w:rPr>
            <w:rFonts w:ascii="Times New Roman" w:hAnsi="Times New Roman"/>
            <w:sz w:val="24"/>
            <w:szCs w:val="24"/>
            <w:lang w:val="en-AU"/>
          </w:rPr>
          <w:delText xml:space="preserve"> </w:delText>
        </w:r>
      </w:del>
      <w:r w:rsidR="003078A7" w:rsidRPr="003078A7">
        <w:rPr>
          <w:rFonts w:ascii="Times New Roman" w:hAnsi="Times New Roman"/>
          <w:sz w:val="24"/>
          <w:szCs w:val="24"/>
          <w:lang w:val="en-AU"/>
        </w:rPr>
        <w:t>under a misting system with &gt;97% h</w:t>
      </w:r>
      <w:r w:rsidR="00AD122D">
        <w:rPr>
          <w:rFonts w:ascii="Times New Roman" w:hAnsi="Times New Roman"/>
          <w:sz w:val="24"/>
          <w:szCs w:val="24"/>
          <w:lang w:val="en-AU"/>
        </w:rPr>
        <w:t>umidity and bottom heating of 20</w:t>
      </w:r>
      <w:r w:rsidR="003078A7" w:rsidRPr="00435540">
        <w:rPr>
          <w:rFonts w:ascii="Symbol" w:hAnsi="Symbol"/>
          <w:sz w:val="24"/>
          <w:szCs w:val="24"/>
        </w:rPr>
        <w:t></w:t>
      </w:r>
      <w:r w:rsidR="00435540">
        <w:rPr>
          <w:rFonts w:ascii="Times New Roman" w:hAnsi="Times New Roman"/>
          <w:sz w:val="24"/>
          <w:szCs w:val="24"/>
        </w:rPr>
        <w:t xml:space="preserve"> </w:t>
      </w:r>
      <w:r w:rsidR="003078A7" w:rsidRPr="003078A7">
        <w:rPr>
          <w:rFonts w:ascii="Times New Roman" w:hAnsi="Times New Roman"/>
          <w:sz w:val="24"/>
          <w:szCs w:val="24"/>
          <w:lang w:val="en-AU"/>
        </w:rPr>
        <w:t>C.</w:t>
      </w:r>
    </w:p>
    <w:p w:rsidR="00334A5A" w:rsidRPr="00C6005A" w:rsidRDefault="00334A5A" w:rsidP="00D32CC9">
      <w:pPr>
        <w:autoSpaceDE w:val="0"/>
        <w:autoSpaceDN w:val="0"/>
        <w:adjustRightInd w:val="0"/>
        <w:spacing w:after="0" w:line="480" w:lineRule="auto"/>
        <w:rPr>
          <w:rFonts w:ascii="Times New Roman" w:hAnsi="Times New Roman"/>
          <w:sz w:val="24"/>
          <w:szCs w:val="24"/>
          <w:lang w:val="en-AU"/>
        </w:rPr>
      </w:pPr>
    </w:p>
    <w:p w:rsidR="00334A5A" w:rsidRPr="00C6005A" w:rsidRDefault="003078A7" w:rsidP="00D37E73">
      <w:pPr>
        <w:rPr>
          <w:rFonts w:ascii="Times New Roman" w:hAnsi="Times New Roman"/>
          <w:sz w:val="24"/>
          <w:szCs w:val="24"/>
          <w:lang w:val="en-AU"/>
        </w:rPr>
      </w:pPr>
      <w:r w:rsidRPr="003078A7">
        <w:rPr>
          <w:rFonts w:ascii="Times New Roman" w:hAnsi="Times New Roman"/>
          <w:b/>
          <w:sz w:val="24"/>
          <w:szCs w:val="24"/>
          <w:lang w:val="en-AU"/>
        </w:rPr>
        <w:t>Key words:</w:t>
      </w:r>
      <w:r w:rsidRPr="003078A7">
        <w:rPr>
          <w:rFonts w:ascii="Times New Roman" w:hAnsi="Times New Roman"/>
          <w:sz w:val="24"/>
          <w:szCs w:val="24"/>
          <w:lang w:val="en-AU"/>
        </w:rPr>
        <w:t xml:space="preserve"> epicormic</w:t>
      </w:r>
      <w:r w:rsidR="008F5FF6">
        <w:rPr>
          <w:rFonts w:ascii="Times New Roman" w:hAnsi="Times New Roman"/>
          <w:sz w:val="24"/>
          <w:szCs w:val="24"/>
          <w:lang w:val="en-AU"/>
        </w:rPr>
        <w:t xml:space="preserve"> shoots</w:t>
      </w:r>
      <w:r w:rsidR="0071250B">
        <w:rPr>
          <w:rFonts w:ascii="Times New Roman" w:hAnsi="Times New Roman"/>
          <w:sz w:val="24"/>
          <w:szCs w:val="24"/>
          <w:lang w:val="en-AU"/>
        </w:rPr>
        <w:t xml:space="preserve">, </w:t>
      </w:r>
      <w:r w:rsidRPr="003078A7">
        <w:rPr>
          <w:rFonts w:ascii="Times New Roman" w:hAnsi="Times New Roman"/>
          <w:sz w:val="24"/>
          <w:szCs w:val="24"/>
          <w:lang w:val="en-AU"/>
        </w:rPr>
        <w:t>matur</w:t>
      </w:r>
      <w:r w:rsidR="007F34B4">
        <w:rPr>
          <w:rFonts w:ascii="Times New Roman" w:hAnsi="Times New Roman"/>
          <w:sz w:val="24"/>
          <w:szCs w:val="24"/>
          <w:lang w:val="en-AU"/>
        </w:rPr>
        <w:t xml:space="preserve">ation, Myrtaceae, </w:t>
      </w:r>
      <w:del w:id="5" w:author="mshepher" w:date="2013-08-19T11:00:00Z">
        <w:r w:rsidR="00B0509A" w:rsidRPr="00B0509A" w:rsidDel="00DB69FD">
          <w:rPr>
            <w:rFonts w:ascii="Times New Roman" w:hAnsi="Times New Roman"/>
            <w:i/>
            <w:sz w:val="24"/>
            <w:szCs w:val="24"/>
            <w:lang w:val="en-AU"/>
          </w:rPr>
          <w:delText>Melaleuca alternifolia</w:delText>
        </w:r>
        <w:r w:rsidRPr="003078A7" w:rsidDel="00DB69FD">
          <w:rPr>
            <w:rFonts w:ascii="Times New Roman" w:hAnsi="Times New Roman"/>
            <w:sz w:val="24"/>
            <w:szCs w:val="24"/>
            <w:lang w:val="en-AU"/>
          </w:rPr>
          <w:delText xml:space="preserve">, </w:delText>
        </w:r>
      </w:del>
      <w:r w:rsidRPr="003078A7">
        <w:rPr>
          <w:rFonts w:ascii="Times New Roman" w:hAnsi="Times New Roman"/>
          <w:sz w:val="24"/>
          <w:szCs w:val="24"/>
          <w:lang w:val="en-AU"/>
        </w:rPr>
        <w:t xml:space="preserve">rooted cuttings </w:t>
      </w:r>
    </w:p>
    <w:p w:rsidR="00F536F6" w:rsidRPr="00C6005A" w:rsidRDefault="00F536F6" w:rsidP="00F536F6">
      <w:pPr>
        <w:rPr>
          <w:rFonts w:ascii="Times New Roman" w:hAnsi="Times New Roman"/>
          <w:b/>
          <w:sz w:val="24"/>
          <w:szCs w:val="24"/>
          <w:lang w:val="en-AU"/>
        </w:rPr>
      </w:pPr>
      <w:r>
        <w:rPr>
          <w:rFonts w:ascii="Times New Roman" w:hAnsi="Times New Roman"/>
          <w:b/>
          <w:sz w:val="24"/>
          <w:szCs w:val="24"/>
          <w:lang w:val="en-AU"/>
        </w:rPr>
        <w:t xml:space="preserve">Running title: REJUVENIATION OF TEA TREE </w:t>
      </w:r>
    </w:p>
    <w:p w:rsidR="00334A5A" w:rsidRPr="00C6005A" w:rsidRDefault="00334A5A" w:rsidP="00D32CC9">
      <w:pPr>
        <w:autoSpaceDE w:val="0"/>
        <w:autoSpaceDN w:val="0"/>
        <w:adjustRightInd w:val="0"/>
        <w:spacing w:after="0" w:line="480" w:lineRule="auto"/>
        <w:rPr>
          <w:rFonts w:ascii="Times New Roman" w:hAnsi="Times New Roman"/>
          <w:sz w:val="24"/>
          <w:szCs w:val="24"/>
          <w:lang w:val="en-AU"/>
        </w:rPr>
      </w:pPr>
    </w:p>
    <w:p w:rsidR="00334A5A" w:rsidRPr="00C6005A" w:rsidRDefault="00334A5A" w:rsidP="00D32CC9">
      <w:pPr>
        <w:autoSpaceDE w:val="0"/>
        <w:autoSpaceDN w:val="0"/>
        <w:adjustRightInd w:val="0"/>
        <w:spacing w:after="0" w:line="480" w:lineRule="auto"/>
        <w:rPr>
          <w:rFonts w:ascii="Times New Roman" w:hAnsi="Times New Roman"/>
          <w:sz w:val="24"/>
          <w:szCs w:val="24"/>
          <w:lang w:val="en-AU"/>
        </w:rPr>
        <w:sectPr w:rsidR="00334A5A" w:rsidRPr="00C6005A" w:rsidSect="00FF09C6">
          <w:headerReference w:type="default" r:id="rId8"/>
          <w:footerReference w:type="default" r:id="rId9"/>
          <w:type w:val="continuous"/>
          <w:pgSz w:w="11906" w:h="16838"/>
          <w:pgMar w:top="1440" w:right="1440" w:bottom="1440" w:left="1440" w:header="708" w:footer="708" w:gutter="0"/>
          <w:lnNumType w:countBy="1" w:restart="continuous"/>
          <w:cols w:space="708"/>
          <w:docGrid w:linePitch="360"/>
        </w:sectPr>
      </w:pPr>
    </w:p>
    <w:p w:rsidR="00334A5A" w:rsidRPr="00C6005A" w:rsidRDefault="00334A5A" w:rsidP="00D32CC9">
      <w:pPr>
        <w:autoSpaceDE w:val="0"/>
        <w:autoSpaceDN w:val="0"/>
        <w:adjustRightInd w:val="0"/>
        <w:spacing w:after="0" w:line="480" w:lineRule="auto"/>
        <w:rPr>
          <w:rFonts w:ascii="Times New Roman" w:hAnsi="Times New Roman"/>
          <w:sz w:val="24"/>
          <w:szCs w:val="24"/>
          <w:lang w:val="en-AU"/>
        </w:rPr>
        <w:sectPr w:rsidR="00334A5A" w:rsidRPr="00C6005A" w:rsidSect="008A0ED2">
          <w:pgSz w:w="11906" w:h="16838"/>
          <w:pgMar w:top="1440" w:right="1440" w:bottom="1440" w:left="1440" w:header="708" w:footer="708" w:gutter="0"/>
          <w:lnNumType w:countBy="1" w:restart="continuous"/>
          <w:cols w:space="708"/>
          <w:docGrid w:linePitch="360"/>
        </w:sectPr>
      </w:pPr>
    </w:p>
    <w:p w:rsidR="00334A5A" w:rsidRPr="00C6005A" w:rsidRDefault="003078A7" w:rsidP="00BD759E">
      <w:pPr>
        <w:rPr>
          <w:rFonts w:ascii="Times New Roman" w:hAnsi="Times New Roman"/>
          <w:b/>
          <w:sz w:val="24"/>
          <w:szCs w:val="24"/>
          <w:lang w:val="en-AU"/>
        </w:rPr>
      </w:pPr>
      <w:r w:rsidRPr="003078A7">
        <w:rPr>
          <w:rFonts w:ascii="Times New Roman" w:hAnsi="Times New Roman"/>
          <w:b/>
          <w:sz w:val="24"/>
          <w:szCs w:val="24"/>
          <w:lang w:val="en-AU"/>
        </w:rPr>
        <w:lastRenderedPageBreak/>
        <w:t>INTRODUCTION</w:t>
      </w:r>
    </w:p>
    <w:p w:rsidR="00334A5A" w:rsidRPr="00C6005A" w:rsidRDefault="00334A5A" w:rsidP="00A36797">
      <w:pPr>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There are often situations in horticulture where it is desirable to vegetatively propagate woody plants that have reached reproductive maturity or where the stock-plants cannot be managed to produce optimal cutting material. This arises, for example, when it is necessary to assess floral attributes or other features i.e. bark, foliage, or form, of the mature plant, prior to mass propagation, or to facilitate the infusion of genes into domesticated populations via sexual reproduction. Vegetative propagation from mature trees is often difficult due to maturation effects, however, that may both reduce adventitious rooting rates on cuttings, as well as give rise to </w:t>
      </w:r>
      <w:proofErr w:type="spellStart"/>
      <w:r w:rsidRPr="003078A7">
        <w:rPr>
          <w:rFonts w:ascii="Times New Roman" w:hAnsi="Times New Roman"/>
          <w:sz w:val="24"/>
          <w:szCs w:val="24"/>
          <w:lang w:val="en-AU"/>
        </w:rPr>
        <w:t>propagules</w:t>
      </w:r>
      <w:proofErr w:type="spellEnd"/>
      <w:r w:rsidRPr="003078A7">
        <w:rPr>
          <w:rFonts w:ascii="Times New Roman" w:hAnsi="Times New Roman"/>
          <w:sz w:val="24"/>
          <w:szCs w:val="24"/>
          <w:lang w:val="en-AU"/>
        </w:rPr>
        <w:t xml:space="preserve"> that by virtue of their physiological age, exhibit undesirable growth and form i</w:t>
      </w:r>
      <w:r w:rsidR="008F5FF6">
        <w:rPr>
          <w:rFonts w:ascii="Times New Roman" w:hAnsi="Times New Roman"/>
          <w:sz w:val="24"/>
          <w:szCs w:val="24"/>
          <w:lang w:val="en-AU"/>
        </w:rPr>
        <w:t>.</w:t>
      </w:r>
      <w:r w:rsidRPr="003078A7">
        <w:rPr>
          <w:rFonts w:ascii="Times New Roman" w:hAnsi="Times New Roman"/>
          <w:sz w:val="24"/>
          <w:szCs w:val="24"/>
          <w:lang w:val="en-AU"/>
        </w:rPr>
        <w:t xml:space="preserve">e. cyclophysis </w:t>
      </w:r>
      <w:r w:rsidR="00F9342A" w:rsidRPr="003078A7">
        <w:rPr>
          <w:rFonts w:ascii="Times New Roman" w:hAnsi="Times New Roman"/>
          <w:sz w:val="24"/>
          <w:szCs w:val="24"/>
          <w:lang w:val="en-AU"/>
        </w:rPr>
        <w:fldChar w:fldCharType="begin"/>
      </w:r>
      <w:r w:rsidRPr="003078A7">
        <w:rPr>
          <w:rFonts w:ascii="Times New Roman" w:hAnsi="Times New Roman"/>
          <w:sz w:val="24"/>
          <w:szCs w:val="24"/>
          <w:lang w:val="en-AU"/>
        </w:rPr>
        <w:instrText xml:space="preserve"> ADDIN EN.CITE &lt;EndNote&gt;&lt;Cite&gt;&lt;Author&gt;Greenwood&lt;/Author&gt;&lt;Year&gt;1993&lt;/Year&gt;&lt;RecNum&gt;3319&lt;/RecNum&gt;&lt;DisplayText&gt;(Greenwood and Hutchison 1993, Olesen 1978)&lt;/DisplayText&gt;&lt;record&gt;&lt;rec-number&gt;3319&lt;/rec-number&gt;&lt;foreign-keys&gt;&lt;key app="EN" db-id="9taxvpr2nzrwaaex9sp50f0stp25pre00vst"&gt;3319&lt;/key&gt;&lt;/foreign-keys&gt;&lt;ref-type name="Book Section"&gt;5&lt;/ref-type&gt;&lt;contributors&gt;&lt;authors&gt;&lt;author&gt;M.S. Greenwood&lt;/author&gt;&lt;author&gt;K.W. Hutchison&lt;/author&gt;&lt;/authors&gt;&lt;secondary-authors&gt;&lt;author&gt;M.R. Ahuja&lt;/author&gt;&lt;author&gt;W.J. Libby&lt;/author&gt;&lt;/secondary-authors&gt;&lt;/contributors&gt;&lt;titles&gt;&lt;title&gt;Maturation as a developmental process&lt;/title&gt;&lt;secondary-title&gt;Clonal Forestry I - Genetics and Biotechnology&lt;/secondary-title&gt;&lt;/titles&gt;&lt;pages&gt;14-33&lt;/pages&gt;&lt;volume&gt;1&lt;/volume&gt;&lt;keywords&gt;&lt;keyword&gt;clones&lt;/keyword&gt;&lt;keyword&gt;development&lt;/keyword&gt;&lt;keyword&gt;phase change&lt;/keyword&gt;&lt;keyword&gt;ARC Discovery&lt;/keyword&gt;&lt;keyword&gt;Corymbia&lt;/keyword&gt;&lt;keyword&gt;Epigenetic&lt;/keyword&gt;&lt;keyword&gt;cyclophytic&lt;/keyword&gt;&lt;keyword&gt;gene expression&lt;/keyword&gt;&lt;/keywords&gt;&lt;dates&gt;&lt;year&gt;1993&lt;/year&gt;&lt;/dates&gt;&lt;pub-location&gt;Berlin&lt;/pub-location&gt;&lt;publisher&gt;Springer-Verlag&lt;/publisher&gt;&lt;label&gt;3319&lt;/label&gt;&lt;urls&gt;&lt;/urls&gt;&lt;custom1&gt;3&lt;/custom1&gt;&lt;/record&gt;&lt;/Cite&gt;&lt;Cite&gt;&lt;Author&gt;Olesen&lt;/Author&gt;&lt;Year&gt;1978&lt;/Year&gt;&lt;RecNum&gt;12728&lt;/RecNum&gt;&lt;record&gt;&lt;rec-number&gt;12728&lt;/rec-number&gt;&lt;foreign-keys&gt;&lt;key app="EN" db-id="9taxvpr2nzrwaaex9sp50f0stp25pre00vst"&gt;12728&lt;/key&gt;&lt;/foreign-keys&gt;&lt;ref-type name="Journal Article"&gt;17&lt;/ref-type&gt;&lt;contributors&gt;&lt;authors&gt;&lt;author&gt;Olesen, P.O.&lt;/author&gt;&lt;/authors&gt;&lt;/contributors&gt;&lt;titles&gt;&lt;title&gt;On cyclophysis and topophysis&lt;/title&gt;&lt;secondary-title&gt;Silvae Genetica&lt;/secondary-title&gt;&lt;/titles&gt;&lt;periodical&gt;&lt;full-title&gt;Silvae Genetica&lt;/full-title&gt;&lt;abbr-1&gt;Sil. Genet.&lt;/abbr-1&gt;&lt;/periodical&gt;&lt;pages&gt;173-178&lt;/pages&gt;&lt;volume&gt;27&lt;/volume&gt;&lt;keywords&gt;&lt;keyword&gt;vegetative propagation&lt;/keyword&gt;&lt;keyword&gt;forest tree&lt;/keyword&gt;&lt;keyword&gt;tree&lt;/keyword&gt;&lt;keyword&gt;Maturation&lt;/keyword&gt;&lt;keyword&gt;Juvenile&lt;/keyword&gt;&lt;keyword&gt;get&lt;/keyword&gt;&lt;keyword&gt;phase change&lt;/keyword&gt;&lt;/keywords&gt;&lt;dates&gt;&lt;year&gt;1978&lt;/year&gt;&lt;/dates&gt;&lt;urls&gt;&lt;/urls&gt;&lt;/record&gt;&lt;/Cite&gt;&lt;/EndNote&gt;</w:instrText>
      </w:r>
      <w:r w:rsidR="00F9342A"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13" w:tooltip="Greenwood, 1993 #3319" w:history="1">
        <w:r w:rsidR="00967DA5" w:rsidRPr="003078A7">
          <w:rPr>
            <w:rFonts w:ascii="Times New Roman" w:hAnsi="Times New Roman"/>
            <w:noProof/>
            <w:sz w:val="24"/>
            <w:szCs w:val="24"/>
            <w:lang w:val="en-AU"/>
          </w:rPr>
          <w:t>Greenwood and Hutchison 1993</w:t>
        </w:r>
      </w:hyperlink>
      <w:r w:rsidRPr="003078A7">
        <w:rPr>
          <w:rFonts w:ascii="Times New Roman" w:hAnsi="Times New Roman"/>
          <w:noProof/>
          <w:sz w:val="24"/>
          <w:szCs w:val="24"/>
          <w:lang w:val="en-AU"/>
        </w:rPr>
        <w:t xml:space="preserve">, </w:t>
      </w:r>
      <w:hyperlink w:anchor="_ENREF_22" w:tooltip="Olesen, 1978 #12728" w:history="1">
        <w:r w:rsidR="00967DA5" w:rsidRPr="003078A7">
          <w:rPr>
            <w:rFonts w:ascii="Times New Roman" w:hAnsi="Times New Roman"/>
            <w:noProof/>
            <w:sz w:val="24"/>
            <w:szCs w:val="24"/>
            <w:lang w:val="en-AU"/>
          </w:rPr>
          <w:t>Olesen 1978</w:t>
        </w:r>
      </w:hyperlink>
      <w:r w:rsidRPr="003078A7">
        <w:rPr>
          <w:rFonts w:ascii="Times New Roman" w:hAnsi="Times New Roman"/>
          <w:noProof/>
          <w:sz w:val="24"/>
          <w:szCs w:val="24"/>
          <w:lang w:val="en-AU"/>
        </w:rPr>
        <w:t>)</w:t>
      </w:r>
      <w:r w:rsidR="00F9342A" w:rsidRPr="003078A7">
        <w:rPr>
          <w:rFonts w:ascii="Times New Roman" w:hAnsi="Times New Roman"/>
          <w:sz w:val="24"/>
          <w:szCs w:val="24"/>
          <w:lang w:val="en-AU"/>
        </w:rPr>
        <w:fldChar w:fldCharType="end"/>
      </w:r>
      <w:r w:rsidRPr="003078A7">
        <w:rPr>
          <w:rFonts w:ascii="Times New Roman" w:hAnsi="Times New Roman"/>
          <w:sz w:val="24"/>
          <w:szCs w:val="24"/>
          <w:lang w:val="en-AU"/>
        </w:rPr>
        <w:t>. Typically</w:t>
      </w:r>
      <w:r w:rsidR="008F5FF6">
        <w:rPr>
          <w:rFonts w:ascii="Times New Roman" w:hAnsi="Times New Roman"/>
          <w:sz w:val="24"/>
          <w:szCs w:val="24"/>
          <w:lang w:val="en-AU"/>
        </w:rPr>
        <w:t>,</w:t>
      </w:r>
      <w:r w:rsidRPr="003078A7">
        <w:rPr>
          <w:rFonts w:ascii="Times New Roman" w:hAnsi="Times New Roman"/>
          <w:sz w:val="24"/>
          <w:szCs w:val="24"/>
          <w:lang w:val="en-AU"/>
        </w:rPr>
        <w:t xml:space="preserve"> maturation-related rooting problems in trees can be overcome through rejuvenation by wounding </w:t>
      </w:r>
      <w:r w:rsidR="00F9342A" w:rsidRPr="003078A7">
        <w:rPr>
          <w:rFonts w:ascii="Times New Roman" w:hAnsi="Times New Roman"/>
          <w:sz w:val="24"/>
          <w:szCs w:val="24"/>
          <w:lang w:val="en-AU"/>
        </w:rPr>
        <w:fldChar w:fldCharType="begin"/>
      </w:r>
      <w:r w:rsidRPr="003078A7">
        <w:rPr>
          <w:rFonts w:ascii="Times New Roman" w:hAnsi="Times New Roman"/>
          <w:sz w:val="24"/>
          <w:szCs w:val="24"/>
          <w:lang w:val="en-AU"/>
        </w:rPr>
        <w:instrText xml:space="preserve"> ADDIN EN.CITE &lt;EndNote&gt;&lt;Cite&gt;&lt;Author&gt;Libby&lt;/Author&gt;&lt;Year&gt;1993&lt;/Year&gt;&lt;RecNum&gt;7543&lt;/RecNum&gt;&lt;DisplayText&gt;(Libby and Ahuja 1993)&lt;/DisplayText&gt;&lt;record&gt;&lt;rec-number&gt;7543&lt;/rec-number&gt;&lt;foreign-keys&gt;&lt;key app="EN" db-id="9taxvpr2nzrwaaex9sp50f0stp25pre00vst"&gt;7543&lt;/key&gt;&lt;/foreign-keys&gt;&lt;ref-type name="Book Section"&gt;5&lt;/ref-type&gt;&lt;contributors&gt;&lt;authors&gt;&lt;author&gt;Libby, W. J.&lt;/author&gt;&lt;author&gt;Ahuja, J.R.&lt;/author&gt;&lt;/authors&gt;&lt;secondary-authors&gt;&lt;author&gt;Ahuja, J.R.&lt;/author&gt;&lt;author&gt;Libby, W. J.&lt;/author&gt;&lt;/secondary-authors&gt;&lt;/contributors&gt;&lt;titles&gt;&lt;title&gt;Clonal forestry&lt;/title&gt;&lt;secondary-title&gt;Clonal Forestry II: Conservation and Application&lt;/secondary-title&gt;&lt;/titles&gt;&lt;pages&gt;1-8&lt;/pages&gt;&lt;volume&gt;2&lt;/volume&gt;&lt;num-vols&gt;2&lt;/num-vols&gt;&lt;keywords&gt;&lt;keyword&gt;clonal forestry&lt;/keyword&gt;&lt;keyword&gt;definition&lt;/keyword&gt;&lt;keyword&gt;clonal propagation&lt;/keyword&gt;&lt;/keywords&gt;&lt;dates&gt;&lt;year&gt;1993&lt;/year&gt;&lt;/dates&gt;&lt;pub-location&gt;Berlin&lt;/pub-location&gt;&lt;publisher&gt;Springer-Verlag&lt;/publisher&gt;&lt;label&gt;7543&lt;/label&gt;&lt;urls&gt;&lt;/urls&gt;&lt;custom1&gt;1&lt;/custom1&gt;&lt;/record&gt;&lt;/Cite&gt;&lt;/EndNote&gt;</w:instrText>
      </w:r>
      <w:r w:rsidR="00F9342A"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18" w:tooltip="Libby, 1993 #7543" w:history="1">
        <w:r w:rsidR="00967DA5" w:rsidRPr="003078A7">
          <w:rPr>
            <w:rFonts w:ascii="Times New Roman" w:hAnsi="Times New Roman"/>
            <w:noProof/>
            <w:sz w:val="24"/>
            <w:szCs w:val="24"/>
            <w:lang w:val="en-AU"/>
          </w:rPr>
          <w:t>Libby and Ahuja 1993</w:t>
        </w:r>
      </w:hyperlink>
      <w:r w:rsidRPr="003078A7">
        <w:rPr>
          <w:rFonts w:ascii="Times New Roman" w:hAnsi="Times New Roman"/>
          <w:noProof/>
          <w:sz w:val="24"/>
          <w:szCs w:val="24"/>
          <w:lang w:val="en-AU"/>
        </w:rPr>
        <w:t>)</w:t>
      </w:r>
      <w:r w:rsidR="00F9342A" w:rsidRPr="003078A7">
        <w:rPr>
          <w:rFonts w:ascii="Times New Roman" w:hAnsi="Times New Roman"/>
          <w:sz w:val="24"/>
          <w:szCs w:val="24"/>
          <w:lang w:val="en-AU"/>
        </w:rPr>
        <w:fldChar w:fldCharType="end"/>
      </w:r>
      <w:r w:rsidRPr="003078A7">
        <w:rPr>
          <w:rFonts w:ascii="Times New Roman" w:hAnsi="Times New Roman"/>
          <w:sz w:val="24"/>
          <w:szCs w:val="24"/>
          <w:lang w:val="en-AU"/>
        </w:rPr>
        <w:t>.</w:t>
      </w:r>
      <w:r w:rsidR="00165096" w:rsidRPr="003078A7">
        <w:rPr>
          <w:rFonts w:ascii="Times New Roman" w:hAnsi="Times New Roman"/>
          <w:sz w:val="24"/>
          <w:szCs w:val="24"/>
          <w:lang w:val="en-AU"/>
        </w:rPr>
        <w:t xml:space="preserve"> However,</w:t>
      </w:r>
      <w:r w:rsidR="0052751E">
        <w:rPr>
          <w:rFonts w:ascii="Times New Roman" w:hAnsi="Times New Roman"/>
          <w:sz w:val="24"/>
          <w:szCs w:val="24"/>
          <w:lang w:val="en-AU"/>
        </w:rPr>
        <w:t xml:space="preserve"> </w:t>
      </w:r>
      <w:r w:rsidRPr="003078A7">
        <w:rPr>
          <w:rFonts w:ascii="Times New Roman" w:hAnsi="Times New Roman"/>
          <w:sz w:val="24"/>
          <w:szCs w:val="24"/>
          <w:lang w:val="en-AU"/>
        </w:rPr>
        <w:t xml:space="preserve">optimal induction treatments may involve decapitation or severe wounding </w:t>
      </w:r>
      <w:r w:rsidR="00F9342A" w:rsidRPr="003078A7">
        <w:rPr>
          <w:rFonts w:ascii="Times New Roman" w:hAnsi="Times New Roman"/>
          <w:sz w:val="24"/>
          <w:szCs w:val="24"/>
          <w:lang w:val="en-AU"/>
        </w:rPr>
        <w:fldChar w:fldCharType="begin">
          <w:fldData xml:space="preserve">PEVuZE5vdGU+PENpdGU+PEF1dGhvcj5FbGRyaWRnZTwvQXV0aG9yPjxZZWFyPjE5OTQ8L1llYXI+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</w:fldData>
        </w:fldChar>
      </w:r>
      <w:r w:rsidR="002C0029">
        <w:rPr>
          <w:rFonts w:ascii="Times New Roman" w:hAnsi="Times New Roman"/>
          <w:sz w:val="24"/>
          <w:szCs w:val="24"/>
          <w:lang w:val="en-AU"/>
        </w:rPr>
        <w:instrText xml:space="preserve"> ADDIN EN.CITE </w:instrText>
      </w:r>
      <w:r w:rsidR="00F9342A">
        <w:rPr>
          <w:rFonts w:ascii="Times New Roman" w:hAnsi="Times New Roman"/>
          <w:sz w:val="24"/>
          <w:szCs w:val="24"/>
          <w:lang w:val="en-AU"/>
        </w:rPr>
        <w:fldChar w:fldCharType="begin">
          <w:fldData xml:space="preserve">PEVuZE5vdGU+PENpdGU+PEF1dGhvcj5FbGRyaWRnZTwvQXV0aG9yPjxZZWFyPjE5OTQ8L1llYXI+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</w:fldData>
        </w:fldChar>
      </w:r>
      <w:r w:rsidR="002C0029">
        <w:rPr>
          <w:rFonts w:ascii="Times New Roman" w:hAnsi="Times New Roman"/>
          <w:sz w:val="24"/>
          <w:szCs w:val="24"/>
          <w:lang w:val="en-AU"/>
        </w:rPr>
        <w:instrText xml:space="preserve"> ADDIN EN.CITE.DATA </w:instrText>
      </w:r>
      <w:r w:rsidR="00F9342A">
        <w:rPr>
          <w:rFonts w:ascii="Times New Roman" w:hAnsi="Times New Roman"/>
          <w:sz w:val="24"/>
          <w:szCs w:val="24"/>
          <w:lang w:val="en-AU"/>
        </w:rPr>
      </w:r>
      <w:r w:rsidR="00F9342A">
        <w:rPr>
          <w:rFonts w:ascii="Times New Roman" w:hAnsi="Times New Roman"/>
          <w:sz w:val="24"/>
          <w:szCs w:val="24"/>
          <w:lang w:val="en-AU"/>
        </w:rPr>
        <w:fldChar w:fldCharType="end"/>
      </w:r>
      <w:r w:rsidR="00F9342A" w:rsidRPr="003078A7">
        <w:rPr>
          <w:rFonts w:ascii="Times New Roman" w:hAnsi="Times New Roman"/>
          <w:sz w:val="24"/>
          <w:szCs w:val="24"/>
          <w:lang w:val="en-AU"/>
        </w:rPr>
      </w:r>
      <w:r w:rsidR="00F9342A" w:rsidRPr="003078A7">
        <w:rPr>
          <w:rFonts w:ascii="Times New Roman" w:hAnsi="Times New Roman"/>
          <w:sz w:val="24"/>
          <w:szCs w:val="24"/>
          <w:lang w:val="en-AU"/>
        </w:rPr>
        <w:fldChar w:fldCharType="separate"/>
      </w:r>
      <w:r w:rsidR="0056431B">
        <w:rPr>
          <w:rFonts w:ascii="Times New Roman" w:hAnsi="Times New Roman"/>
          <w:noProof/>
          <w:sz w:val="24"/>
          <w:szCs w:val="24"/>
          <w:lang w:val="en-AU"/>
        </w:rPr>
        <w:t>(</w:t>
      </w:r>
      <w:hyperlink w:anchor="_ENREF_11" w:tooltip="Eldridge, 1994 #12408" w:history="1">
        <w:r w:rsidR="00967DA5">
          <w:rPr>
            <w:rFonts w:ascii="Times New Roman" w:hAnsi="Times New Roman"/>
            <w:noProof/>
            <w:sz w:val="24"/>
            <w:szCs w:val="24"/>
            <w:lang w:val="en-AU"/>
          </w:rPr>
          <w:t>Eldridge et al. 1994</w:t>
        </w:r>
      </w:hyperlink>
      <w:r w:rsidR="0056431B">
        <w:rPr>
          <w:rFonts w:ascii="Times New Roman" w:hAnsi="Times New Roman"/>
          <w:noProof/>
          <w:sz w:val="24"/>
          <w:szCs w:val="24"/>
          <w:lang w:val="en-AU"/>
        </w:rPr>
        <w:t xml:space="preserve">, </w:t>
      </w:r>
      <w:hyperlink w:anchor="_ENREF_1" w:tooltip="Amissah, 2009 #12794" w:history="1">
        <w:r w:rsidR="00967DA5">
          <w:rPr>
            <w:rFonts w:ascii="Times New Roman" w:hAnsi="Times New Roman"/>
            <w:noProof/>
            <w:sz w:val="24"/>
            <w:szCs w:val="24"/>
            <w:lang w:val="en-AU"/>
          </w:rPr>
          <w:t>Amissah and Bassuk 2009</w:t>
        </w:r>
      </w:hyperlink>
      <w:r w:rsidR="0056431B">
        <w:rPr>
          <w:rFonts w:ascii="Times New Roman" w:hAnsi="Times New Roman"/>
          <w:noProof/>
          <w:sz w:val="24"/>
          <w:szCs w:val="24"/>
          <w:lang w:val="en-AU"/>
        </w:rPr>
        <w:t>)</w:t>
      </w:r>
      <w:r w:rsidR="00F9342A" w:rsidRPr="003078A7">
        <w:rPr>
          <w:rFonts w:ascii="Times New Roman" w:hAnsi="Times New Roman"/>
          <w:sz w:val="24"/>
          <w:szCs w:val="24"/>
          <w:lang w:val="en-AU"/>
        </w:rPr>
        <w:fldChar w:fldCharType="end"/>
      </w:r>
      <w:r w:rsidRPr="003078A7">
        <w:rPr>
          <w:rFonts w:ascii="Times New Roman" w:hAnsi="Times New Roman"/>
          <w:sz w:val="24"/>
          <w:szCs w:val="24"/>
          <w:lang w:val="en-AU"/>
        </w:rPr>
        <w:t>, which may not be feasible in some situations, for example, where the risk of the loss due to extreme treatments for individuals of high value for conservation or uniqueness is too high</w:t>
      </w:r>
      <w:r w:rsidR="00C707FC">
        <w:rPr>
          <w:rFonts w:ascii="Times New Roman" w:hAnsi="Times New Roman"/>
          <w:sz w:val="24"/>
          <w:szCs w:val="24"/>
          <w:lang w:val="en-AU"/>
        </w:rPr>
        <w:t>,</w:t>
      </w:r>
      <w:r w:rsidRPr="003078A7">
        <w:rPr>
          <w:rFonts w:ascii="Times New Roman" w:hAnsi="Times New Roman"/>
          <w:sz w:val="24"/>
          <w:szCs w:val="24"/>
          <w:lang w:val="en-AU"/>
        </w:rPr>
        <w:t xml:space="preserve"> or severe alteration of the tree form is unacceptable for aesthetic reasons.</w:t>
      </w:r>
    </w:p>
    <w:p w:rsidR="00334A5A" w:rsidRPr="00C6005A" w:rsidRDefault="00334A5A"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i/>
          <w:sz w:val="24"/>
          <w:szCs w:val="24"/>
        </w:rPr>
        <w:t>Melaleuca alternifolia</w:t>
      </w:r>
      <w:r w:rsidRPr="003078A7">
        <w:rPr>
          <w:rFonts w:ascii="Times New Roman" w:hAnsi="Times New Roman"/>
          <w:sz w:val="24"/>
          <w:szCs w:val="24"/>
        </w:rPr>
        <w:t xml:space="preserve"> (Maiden &amp; </w:t>
      </w:r>
      <w:proofErr w:type="spellStart"/>
      <w:r w:rsidRPr="003078A7">
        <w:rPr>
          <w:rFonts w:ascii="Times New Roman" w:hAnsi="Times New Roman"/>
          <w:sz w:val="24"/>
          <w:szCs w:val="24"/>
        </w:rPr>
        <w:t>Betche</w:t>
      </w:r>
      <w:proofErr w:type="spellEnd"/>
      <w:r w:rsidRPr="003078A7">
        <w:rPr>
          <w:rFonts w:ascii="Times New Roman" w:hAnsi="Times New Roman"/>
          <w:sz w:val="24"/>
          <w:szCs w:val="24"/>
        </w:rPr>
        <w:t xml:space="preserve">) </w:t>
      </w:r>
      <w:proofErr w:type="spellStart"/>
      <w:r w:rsidRPr="003078A7">
        <w:rPr>
          <w:rFonts w:ascii="Times New Roman" w:hAnsi="Times New Roman"/>
          <w:sz w:val="24"/>
          <w:szCs w:val="24"/>
        </w:rPr>
        <w:t>Cheel</w:t>
      </w:r>
      <w:proofErr w:type="spellEnd"/>
      <w:r w:rsidRPr="003078A7">
        <w:rPr>
          <w:rFonts w:ascii="Times New Roman" w:hAnsi="Times New Roman"/>
          <w:sz w:val="24"/>
          <w:szCs w:val="24"/>
        </w:rPr>
        <w:t xml:space="preserve"> is a small tree</w:t>
      </w:r>
      <w:r w:rsidR="00C707FC">
        <w:rPr>
          <w:rFonts w:ascii="Times New Roman" w:hAnsi="Times New Roman"/>
          <w:sz w:val="24"/>
          <w:szCs w:val="24"/>
        </w:rPr>
        <w:t>,</w:t>
      </w:r>
      <w:r w:rsidRPr="003078A7">
        <w:rPr>
          <w:rFonts w:ascii="Times New Roman" w:hAnsi="Times New Roman"/>
          <w:sz w:val="24"/>
          <w:szCs w:val="24"/>
        </w:rPr>
        <w:t xml:space="preserve"> native to the subtropics of eastern Australia</w:t>
      </w:r>
      <w:r w:rsidR="00C707FC">
        <w:rPr>
          <w:rFonts w:ascii="Times New Roman" w:hAnsi="Times New Roman"/>
          <w:sz w:val="24"/>
          <w:szCs w:val="24"/>
        </w:rPr>
        <w:t>.</w:t>
      </w:r>
      <w:r w:rsidRPr="003078A7">
        <w:rPr>
          <w:rFonts w:ascii="Times New Roman" w:hAnsi="Times New Roman"/>
          <w:sz w:val="24"/>
          <w:szCs w:val="24"/>
        </w:rPr>
        <w:t xml:space="preserve"> </w:t>
      </w:r>
      <w:r w:rsidR="00474EEE">
        <w:rPr>
          <w:rFonts w:ascii="Times New Roman" w:hAnsi="Times New Roman"/>
          <w:sz w:val="24"/>
          <w:szCs w:val="24"/>
        </w:rPr>
        <w:t>L</w:t>
      </w:r>
      <w:r w:rsidR="00C707FC">
        <w:rPr>
          <w:rFonts w:ascii="Times New Roman" w:hAnsi="Times New Roman"/>
          <w:sz w:val="24"/>
          <w:szCs w:val="24"/>
        </w:rPr>
        <w:t xml:space="preserve">ike many in the genus, it </w:t>
      </w:r>
      <w:r w:rsidRPr="003078A7">
        <w:rPr>
          <w:rFonts w:ascii="Times New Roman" w:hAnsi="Times New Roman"/>
          <w:sz w:val="24"/>
          <w:szCs w:val="24"/>
        </w:rPr>
        <w:t xml:space="preserve">has a history of cultivation for its ornamental and amenity value </w:t>
      </w:r>
      <w:r w:rsidR="00F9342A" w:rsidRPr="003078A7">
        <w:rPr>
          <w:rFonts w:ascii="Times New Roman" w:hAnsi="Times New Roman"/>
          <w:sz w:val="24"/>
          <w:szCs w:val="24"/>
          <w:lang w:val="en-AU"/>
        </w:rPr>
        <w:fldChar w:fldCharType="begin"/>
      </w:r>
      <w:r w:rsidR="0047679D">
        <w:rPr>
          <w:rFonts w:ascii="Times New Roman" w:hAnsi="Times New Roman"/>
          <w:sz w:val="24"/>
          <w:szCs w:val="24"/>
          <w:lang w:val="en-AU"/>
        </w:rPr>
        <w:instrText xml:space="preserve"> ADDIN EN.CITE &lt;EndNote&gt;&lt;Cite&gt;&lt;Author&gt;ANPS&lt;/Author&gt;&lt;Year&gt;2012&lt;/Year&gt;&lt;RecNum&gt;12095&lt;/RecNum&gt;&lt;DisplayText&gt;(ANPSA 2012)&lt;/DisplayText&gt;&lt;record&gt;&lt;rec-number&gt;12095&lt;/rec-number&gt;&lt;foreign-keys&gt;&lt;key app="EN" db-id="9taxvpr2nzrwaaex9sp50f0stp25pre00vst"&gt;12095&lt;/key&gt;&lt;/foreign-keys&gt;&lt;ref-type name="Web Page"&gt;12&lt;/ref-type&gt;&lt;contributors&gt;&lt;authors&gt;&lt;author&gt;ANPSA&lt;/author&gt;&lt;/authors&gt;&lt;/contributors&gt;&lt;titles&gt;&lt;title&gt;&lt;style face="normal" font="default" size="100%"&gt;Propagation of &lt;/style&gt;&lt;style face="italic" font="default" size="100%"&gt;Melaleuca&lt;/style&gt;&lt;/title&gt;&lt;/titles&gt;&lt;number&gt;July 2012&lt;/number&gt;&lt;keywords&gt;&lt;keyword&gt;Melaleuca&lt;/keyword&gt;&lt;keyword&gt;Alternifolia&lt;/keyword&gt;&lt;keyword&gt;Propagation&lt;/keyword&gt;&lt;keyword&gt;cuttings&lt;/keyword&gt;&lt;keyword&gt;seed&lt;/keyword&gt;&lt;keyword&gt;methods&lt;/keyword&gt;&lt;/keywords&gt;&lt;dates&gt;&lt;year&gt;2012&lt;/year&gt;&lt;/dates&gt;&lt;publisher&gt;Australian Native Plants Society&lt;/publisher&gt;&lt;urls&gt;&lt;related-urls&gt;&lt;url&gt;http://anpsa.org.au/melaleu2.html&lt;/url&gt;&lt;/related-urls&gt;&lt;/urls&gt;&lt;/record&gt;&lt;/Cite&gt;&lt;/EndNote&gt;</w:instrText>
      </w:r>
      <w:r w:rsidR="00F9342A"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3" w:tooltip="ANPSA, 2012 #12095" w:history="1">
        <w:r w:rsidR="00967DA5" w:rsidRPr="003078A7">
          <w:rPr>
            <w:rFonts w:ascii="Times New Roman" w:hAnsi="Times New Roman"/>
            <w:noProof/>
            <w:sz w:val="24"/>
            <w:szCs w:val="24"/>
            <w:lang w:val="en-AU"/>
          </w:rPr>
          <w:t>ANPSA 2012</w:t>
        </w:r>
      </w:hyperlink>
      <w:r w:rsidRPr="003078A7">
        <w:rPr>
          <w:rFonts w:ascii="Times New Roman" w:hAnsi="Times New Roman"/>
          <w:noProof/>
          <w:sz w:val="24"/>
          <w:szCs w:val="24"/>
          <w:lang w:val="en-AU"/>
        </w:rPr>
        <w:t>)</w:t>
      </w:r>
      <w:r w:rsidR="00F9342A" w:rsidRPr="003078A7">
        <w:rPr>
          <w:rFonts w:ascii="Times New Roman" w:hAnsi="Times New Roman"/>
          <w:sz w:val="24"/>
          <w:szCs w:val="24"/>
          <w:lang w:val="en-AU"/>
        </w:rPr>
        <w:fldChar w:fldCharType="end"/>
      </w:r>
      <w:r w:rsidRPr="003078A7">
        <w:rPr>
          <w:rFonts w:ascii="Times New Roman" w:hAnsi="Times New Roman"/>
          <w:sz w:val="24"/>
          <w:szCs w:val="24"/>
        </w:rPr>
        <w:t xml:space="preserve">. </w:t>
      </w:r>
      <w:del w:id="6" w:author="mshepher" w:date="2013-08-19T11:38:00Z">
        <w:r w:rsidRPr="003078A7" w:rsidDel="00915629">
          <w:rPr>
            <w:rFonts w:ascii="Times New Roman" w:hAnsi="Times New Roman"/>
            <w:i/>
            <w:sz w:val="24"/>
            <w:szCs w:val="24"/>
          </w:rPr>
          <w:delText>Melaleuca</w:delText>
        </w:r>
        <w:r w:rsidRPr="003078A7" w:rsidDel="00915629">
          <w:rPr>
            <w:rFonts w:ascii="Times New Roman" w:hAnsi="Times New Roman"/>
            <w:sz w:val="24"/>
            <w:szCs w:val="24"/>
          </w:rPr>
          <w:delText xml:space="preserve"> is an important genus for horticulture as it contains some 260 species of small trees or shrubs, </w:delText>
        </w:r>
        <w:r w:rsidRPr="003078A7" w:rsidDel="00915629">
          <w:rPr>
            <w:rFonts w:ascii="Times New Roman" w:hAnsi="Times New Roman"/>
            <w:sz w:val="24"/>
            <w:szCs w:val="24"/>
            <w:lang w:val="en-AU"/>
          </w:rPr>
          <w:delText xml:space="preserve">many with large colourful flowers, decorative “paper” bark, and a pleasing growth habit </w:delText>
        </w:r>
        <w:r w:rsidR="00F9342A" w:rsidRPr="003078A7" w:rsidDel="00915629">
          <w:rPr>
            <w:rFonts w:ascii="Times New Roman" w:hAnsi="Times New Roman"/>
            <w:sz w:val="24"/>
            <w:szCs w:val="24"/>
            <w:lang w:val="en-AU"/>
          </w:rPr>
          <w:fldChar w:fldCharType="begin"/>
        </w:r>
        <w:r w:rsidRPr="003078A7" w:rsidDel="00915629">
          <w:rPr>
            <w:rFonts w:ascii="Times New Roman" w:hAnsi="Times New Roman"/>
            <w:sz w:val="24"/>
            <w:szCs w:val="24"/>
            <w:lang w:val="en-AU"/>
          </w:rPr>
          <w:delInstrText xml:space="preserve"> ADDIN EN.CITE &lt;EndNote&gt;&lt;Cite&gt;&lt;Author&gt;Edwards&lt;/Author&gt;&lt;Year&gt;2010&lt;/Year&gt;&lt;RecNum&gt;10682&lt;/RecNum&gt;&lt;DisplayText&gt;(Edwards et al. 2010)&lt;/DisplayText&gt;&lt;record&gt;&lt;rec-number&gt;10682&lt;/rec-number&gt;&lt;foreign-keys&gt;&lt;key app="EN" db-id="9taxvpr2nzrwaaex9sp50f0stp25pre00vst"&gt;10682&lt;/key&gt;&lt;/foreign-keys&gt;&lt;ref-type name="Journal Article"&gt;17&lt;/ref-type&gt;&lt;contributors&gt;&lt;authors&gt;&lt;author&gt;Edwards, R. D.&lt;/author&gt;&lt;author&gt;Craven, L. A.&lt;/author&gt;&lt;author&gt;Crisp, M. D.&lt;/author&gt;&lt;author&gt;Cook, L. G.&lt;/author&gt;&lt;/authors&gt;&lt;/contributors&gt;&lt;titles&gt;&lt;title&gt;&lt;style face="italic" font="default" size="100%"&gt;Melaleuca &lt;/style&gt;&lt;style face="normal" font="default" size="100%"&gt;revisited: cpDNA and morphological data confirm that &lt;/style&gt;&lt;style face="italic" font="default" size="100%"&gt;Melaleuca &lt;/style&gt;&lt;style face="normal" font="default" size="100%"&gt;L. (Myrtaceae) is not monophyletic&lt;/style&gt;&lt;/title&gt;&lt;secondary-title&gt;Taxon&lt;/secondary-title&gt;&lt;short-title&gt;&lt;style face="normal" font="default" size="100%"&gt;Melaleuca revisited: cpDNA and morphological data confirm that &lt;/style&gt;&lt;style face="italic" font="default" size="100%"&gt;Melaleuca &lt;/style&gt;&lt;style face="normal" font="default" size="100%"&gt;L. (Myrtaceae) is not monophyletic&lt;/style&gt;&lt;/short-title&gt;&lt;/titles&gt;&lt;periodical&gt;&lt;full-title&gt;Taxon&lt;/full-title&gt;&lt;/periodical&gt;&lt;pages&gt;744-754&lt;/pages&gt;&lt;volume&gt;59&lt;/volume&gt;&lt;number&gt;3&lt;/number&gt;&lt;keywords&gt;&lt;keyword&gt;Marker&lt;/keyword&gt;&lt;keyword&gt;Melaleuca&lt;/keyword&gt;&lt;keyword&gt;CpDNA&lt;/keyword&gt;&lt;keyword&gt;scu request&lt;/keyword&gt;&lt;keyword&gt;received&lt;/keyword&gt;&lt;/keywords&gt;&lt;dates&gt;&lt;year&gt;2010&lt;/year&gt;&lt;/dates&gt;&lt;isbn&gt;0040-0262&lt;/isbn&gt;&lt;accession-num&gt;WOS:000278744000007&lt;/accession-num&gt;&lt;urls&gt;&lt;related-urls&gt;&lt;url&gt;&amp;lt;Go to ISI&amp;gt;://WOS:000278744000007 &lt;/url&gt;&lt;/related-urls&gt;&lt;/urls&gt;&lt;research-notes&gt;requested 24 2 2011 received 7 mar 2011&lt;/research-notes&gt;&lt;/record&gt;&lt;/Cite&gt;&lt;/EndNote&gt;</w:delInstrText>
        </w:r>
        <w:r w:rsidR="00F9342A" w:rsidRPr="003078A7" w:rsidDel="00915629">
          <w:rPr>
            <w:rFonts w:ascii="Times New Roman" w:hAnsi="Times New Roman"/>
            <w:sz w:val="24"/>
            <w:szCs w:val="24"/>
            <w:lang w:val="en-AU"/>
          </w:rPr>
          <w:fldChar w:fldCharType="separate"/>
        </w:r>
        <w:r w:rsidRPr="003078A7" w:rsidDel="00915629">
          <w:rPr>
            <w:rFonts w:ascii="Times New Roman" w:hAnsi="Times New Roman"/>
            <w:noProof/>
            <w:sz w:val="24"/>
            <w:szCs w:val="24"/>
            <w:lang w:val="en-AU"/>
          </w:rPr>
          <w:delText>(</w:delText>
        </w:r>
      </w:del>
      <w:r w:rsidR="00967DA5">
        <w:rPr>
          <w:rFonts w:ascii="Times New Roman" w:hAnsi="Times New Roman"/>
          <w:noProof/>
          <w:sz w:val="24"/>
          <w:szCs w:val="24"/>
          <w:lang w:val="en-AU"/>
        </w:rPr>
        <w:fldChar w:fldCharType="begin"/>
      </w:r>
      <w:r w:rsidR="00967DA5">
        <w:rPr>
          <w:rFonts w:ascii="Times New Roman" w:hAnsi="Times New Roman"/>
          <w:noProof/>
          <w:sz w:val="24"/>
          <w:szCs w:val="24"/>
          <w:lang w:val="en-AU"/>
        </w:rPr>
        <w:instrText xml:space="preserve"> HYPERLINK  \l "_ENREF_10" \o "Edwards, 2010 #10682" </w:instrText>
      </w:r>
      <w:r w:rsidR="00967DA5">
        <w:rPr>
          <w:rFonts w:ascii="Times New Roman" w:hAnsi="Times New Roman"/>
          <w:noProof/>
          <w:sz w:val="24"/>
          <w:szCs w:val="24"/>
          <w:lang w:val="en-AU"/>
        </w:rPr>
      </w:r>
      <w:r w:rsidR="00967DA5">
        <w:rPr>
          <w:rFonts w:ascii="Times New Roman" w:hAnsi="Times New Roman"/>
          <w:noProof/>
          <w:sz w:val="24"/>
          <w:szCs w:val="24"/>
          <w:lang w:val="en-AU"/>
        </w:rPr>
        <w:fldChar w:fldCharType="separate"/>
      </w:r>
      <w:del w:id="7" w:author="mshepher" w:date="2013-08-19T11:38:00Z">
        <w:r w:rsidR="00967DA5" w:rsidRPr="003078A7" w:rsidDel="00915629">
          <w:rPr>
            <w:rFonts w:ascii="Times New Roman" w:hAnsi="Times New Roman"/>
            <w:noProof/>
            <w:sz w:val="24"/>
            <w:szCs w:val="24"/>
            <w:lang w:val="en-AU"/>
          </w:rPr>
          <w:delText>Edwards et al. 2010</w:delText>
        </w:r>
      </w:del>
      <w:r w:rsidR="00967DA5">
        <w:rPr>
          <w:rFonts w:ascii="Times New Roman" w:hAnsi="Times New Roman"/>
          <w:noProof/>
          <w:sz w:val="24"/>
          <w:szCs w:val="24"/>
          <w:lang w:val="en-AU"/>
        </w:rPr>
        <w:fldChar w:fldCharType="end"/>
      </w:r>
      <w:del w:id="8" w:author="mshepher" w:date="2013-08-19T11:38:00Z">
        <w:r w:rsidRPr="003078A7" w:rsidDel="00915629">
          <w:rPr>
            <w:rFonts w:ascii="Times New Roman" w:hAnsi="Times New Roman"/>
            <w:noProof/>
            <w:sz w:val="24"/>
            <w:szCs w:val="24"/>
            <w:lang w:val="en-AU"/>
          </w:rPr>
          <w:delText>)</w:delText>
        </w:r>
        <w:r w:rsidR="00F9342A" w:rsidRPr="003078A7" w:rsidDel="00915629">
          <w:rPr>
            <w:rFonts w:ascii="Times New Roman" w:hAnsi="Times New Roman"/>
            <w:sz w:val="24"/>
            <w:szCs w:val="24"/>
            <w:lang w:val="en-AU"/>
          </w:rPr>
          <w:fldChar w:fldCharType="end"/>
        </w:r>
        <w:r w:rsidRPr="003078A7" w:rsidDel="00915629">
          <w:rPr>
            <w:rFonts w:ascii="Times New Roman" w:hAnsi="Times New Roman"/>
            <w:sz w:val="24"/>
            <w:szCs w:val="24"/>
            <w:lang w:val="en-AU"/>
          </w:rPr>
          <w:delText xml:space="preserve">. Their natural habitats are low lying coastal swamps or along water courses, thus many are tolerant to </w:delText>
        </w:r>
        <w:r w:rsidRPr="003078A7" w:rsidDel="00915629">
          <w:rPr>
            <w:rFonts w:ascii="Times New Roman" w:hAnsi="Times New Roman"/>
            <w:sz w:val="24"/>
            <w:szCs w:val="24"/>
            <w:lang w:val="en-AU"/>
          </w:rPr>
          <w:lastRenderedPageBreak/>
          <w:delText xml:space="preserve">inundation and are often a key component of wetlands constructed for nutrient retention and water remediation </w:delText>
        </w:r>
        <w:r w:rsidR="00F9342A" w:rsidRPr="003078A7" w:rsidDel="00915629">
          <w:rPr>
            <w:rFonts w:ascii="Times New Roman" w:hAnsi="Times New Roman"/>
            <w:sz w:val="24"/>
            <w:szCs w:val="24"/>
            <w:lang w:val="en-AU"/>
          </w:rPr>
          <w:fldChar w:fldCharType="begin">
            <w:fldData xml:space="preserve">PEVuZE5vdGU+PENpdGU+PEF1dGhvcj5Cb2x0b248L0F1dGhvcj48WWVhcj4xOTk3PC9ZZWFyPjxS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</w:fldData>
          </w:fldChar>
        </w:r>
        <w:r w:rsidRPr="003078A7" w:rsidDel="00915629">
          <w:rPr>
            <w:rFonts w:ascii="Times New Roman" w:hAnsi="Times New Roman"/>
            <w:sz w:val="24"/>
            <w:szCs w:val="24"/>
            <w:lang w:val="en-AU"/>
          </w:rPr>
          <w:delInstrText xml:space="preserve"> ADDIN EN.CITE </w:delInstrText>
        </w:r>
        <w:r w:rsidR="00F9342A" w:rsidRPr="003078A7" w:rsidDel="00915629">
          <w:rPr>
            <w:rFonts w:ascii="Times New Roman" w:hAnsi="Times New Roman"/>
            <w:sz w:val="24"/>
            <w:szCs w:val="24"/>
            <w:lang w:val="en-AU"/>
          </w:rPr>
          <w:fldChar w:fldCharType="begin">
            <w:fldData xml:space="preserve">PEVuZE5vdGU+PENpdGU+PEF1dGhvcj5Cb2x0b248L0F1dGhvcj48WWVhcj4xOTk3PC9ZZWFyPjxS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</w:fldData>
          </w:fldChar>
        </w:r>
        <w:r w:rsidRPr="003078A7" w:rsidDel="00915629">
          <w:rPr>
            <w:rFonts w:ascii="Times New Roman" w:hAnsi="Times New Roman"/>
            <w:sz w:val="24"/>
            <w:szCs w:val="24"/>
            <w:lang w:val="en-AU"/>
          </w:rPr>
          <w:delInstrText xml:space="preserve"> ADDIN EN.CITE.DATA </w:delInstrText>
        </w:r>
        <w:r w:rsidR="00F9342A" w:rsidRPr="003078A7" w:rsidDel="00915629">
          <w:rPr>
            <w:rFonts w:ascii="Times New Roman" w:hAnsi="Times New Roman"/>
            <w:sz w:val="24"/>
            <w:szCs w:val="24"/>
            <w:lang w:val="en-AU"/>
          </w:rPr>
        </w:r>
        <w:r w:rsidR="00F9342A" w:rsidRPr="003078A7" w:rsidDel="00915629">
          <w:rPr>
            <w:rFonts w:ascii="Times New Roman" w:hAnsi="Times New Roman"/>
            <w:sz w:val="24"/>
            <w:szCs w:val="24"/>
            <w:lang w:val="en-AU"/>
          </w:rPr>
          <w:fldChar w:fldCharType="end"/>
        </w:r>
        <w:r w:rsidR="00F9342A" w:rsidRPr="003078A7" w:rsidDel="00915629">
          <w:rPr>
            <w:rFonts w:ascii="Times New Roman" w:hAnsi="Times New Roman"/>
            <w:sz w:val="24"/>
            <w:szCs w:val="24"/>
            <w:lang w:val="en-AU"/>
          </w:rPr>
        </w:r>
        <w:r w:rsidR="00F9342A" w:rsidRPr="003078A7" w:rsidDel="00915629">
          <w:rPr>
            <w:rFonts w:ascii="Times New Roman" w:hAnsi="Times New Roman"/>
            <w:sz w:val="24"/>
            <w:szCs w:val="24"/>
            <w:lang w:val="en-AU"/>
          </w:rPr>
          <w:fldChar w:fldCharType="separate"/>
        </w:r>
        <w:r w:rsidRPr="003078A7" w:rsidDel="00915629">
          <w:rPr>
            <w:rFonts w:ascii="Times New Roman" w:hAnsi="Times New Roman"/>
            <w:noProof/>
            <w:sz w:val="24"/>
            <w:szCs w:val="24"/>
            <w:lang w:val="en-AU"/>
          </w:rPr>
          <w:delText>(</w:delText>
        </w:r>
      </w:del>
      <w:r w:rsidR="00967DA5">
        <w:rPr>
          <w:rFonts w:ascii="Times New Roman" w:hAnsi="Times New Roman"/>
          <w:noProof/>
          <w:sz w:val="24"/>
          <w:szCs w:val="24"/>
          <w:lang w:val="en-AU"/>
        </w:rPr>
        <w:fldChar w:fldCharType="begin"/>
      </w:r>
      <w:r w:rsidR="00967DA5">
        <w:rPr>
          <w:rFonts w:ascii="Times New Roman" w:hAnsi="Times New Roman"/>
          <w:noProof/>
          <w:sz w:val="24"/>
          <w:szCs w:val="24"/>
          <w:lang w:val="en-AU"/>
        </w:rPr>
        <w:instrText xml:space="preserve"> HYPERLINK  \l "_ENREF_5" \o "Bolton, 1997 #12455" </w:instrText>
      </w:r>
      <w:r w:rsidR="00967DA5">
        <w:rPr>
          <w:rFonts w:ascii="Times New Roman" w:hAnsi="Times New Roman"/>
          <w:noProof/>
          <w:sz w:val="24"/>
          <w:szCs w:val="24"/>
          <w:lang w:val="en-AU"/>
        </w:rPr>
      </w:r>
      <w:r w:rsidR="00967DA5">
        <w:rPr>
          <w:rFonts w:ascii="Times New Roman" w:hAnsi="Times New Roman"/>
          <w:noProof/>
          <w:sz w:val="24"/>
          <w:szCs w:val="24"/>
          <w:lang w:val="en-AU"/>
        </w:rPr>
        <w:fldChar w:fldCharType="separate"/>
      </w:r>
      <w:del w:id="9" w:author="mshepher" w:date="2013-08-19T11:38:00Z">
        <w:r w:rsidR="00967DA5" w:rsidRPr="003078A7" w:rsidDel="00915629">
          <w:rPr>
            <w:rFonts w:ascii="Times New Roman" w:hAnsi="Times New Roman"/>
            <w:noProof/>
            <w:sz w:val="24"/>
            <w:szCs w:val="24"/>
            <w:lang w:val="en-AU"/>
          </w:rPr>
          <w:delText>Bolton and Greenway 1997</w:delText>
        </w:r>
      </w:del>
      <w:r w:rsidR="00967DA5">
        <w:rPr>
          <w:rFonts w:ascii="Times New Roman" w:hAnsi="Times New Roman"/>
          <w:noProof/>
          <w:sz w:val="24"/>
          <w:szCs w:val="24"/>
          <w:lang w:val="en-AU"/>
        </w:rPr>
        <w:fldChar w:fldCharType="end"/>
      </w:r>
      <w:del w:id="10" w:author="mshepher" w:date="2013-08-19T11:38:00Z">
        <w:r w:rsidRPr="003078A7" w:rsidDel="00915629">
          <w:rPr>
            <w:rFonts w:ascii="Times New Roman" w:hAnsi="Times New Roman"/>
            <w:noProof/>
            <w:sz w:val="24"/>
            <w:szCs w:val="24"/>
            <w:lang w:val="en-AU"/>
          </w:rPr>
          <w:delText xml:space="preserve">, </w:delText>
        </w:r>
      </w:del>
      <w:r w:rsidR="00967DA5">
        <w:rPr>
          <w:rFonts w:ascii="Times New Roman" w:hAnsi="Times New Roman"/>
          <w:noProof/>
          <w:sz w:val="24"/>
          <w:szCs w:val="24"/>
          <w:lang w:val="en-AU"/>
        </w:rPr>
        <w:fldChar w:fldCharType="begin"/>
      </w:r>
      <w:r w:rsidR="00967DA5">
        <w:rPr>
          <w:rFonts w:ascii="Times New Roman" w:hAnsi="Times New Roman"/>
          <w:noProof/>
          <w:sz w:val="24"/>
          <w:szCs w:val="24"/>
          <w:lang w:val="en-AU"/>
        </w:rPr>
        <w:instrText xml:space="preserve"> HYPERLINK  \l "_ENREF_17" \o "Kasan, 2011 #12764" </w:instrText>
      </w:r>
      <w:r w:rsidR="00967DA5">
        <w:rPr>
          <w:rFonts w:ascii="Times New Roman" w:hAnsi="Times New Roman"/>
          <w:noProof/>
          <w:sz w:val="24"/>
          <w:szCs w:val="24"/>
          <w:lang w:val="en-AU"/>
        </w:rPr>
      </w:r>
      <w:r w:rsidR="00967DA5">
        <w:rPr>
          <w:rFonts w:ascii="Times New Roman" w:hAnsi="Times New Roman"/>
          <w:noProof/>
          <w:sz w:val="24"/>
          <w:szCs w:val="24"/>
          <w:lang w:val="en-AU"/>
        </w:rPr>
        <w:fldChar w:fldCharType="separate"/>
      </w:r>
      <w:del w:id="11" w:author="mshepher" w:date="2013-08-19T11:38:00Z">
        <w:r w:rsidR="00967DA5" w:rsidRPr="003078A7" w:rsidDel="00915629">
          <w:rPr>
            <w:rFonts w:ascii="Times New Roman" w:hAnsi="Times New Roman"/>
            <w:noProof/>
            <w:sz w:val="24"/>
            <w:szCs w:val="24"/>
            <w:lang w:val="en-AU"/>
          </w:rPr>
          <w:delText>Kasan 2011</w:delText>
        </w:r>
      </w:del>
      <w:r w:rsidR="00967DA5">
        <w:rPr>
          <w:rFonts w:ascii="Times New Roman" w:hAnsi="Times New Roman"/>
          <w:noProof/>
          <w:sz w:val="24"/>
          <w:szCs w:val="24"/>
          <w:lang w:val="en-AU"/>
        </w:rPr>
        <w:fldChar w:fldCharType="end"/>
      </w:r>
      <w:del w:id="12" w:author="mshepher" w:date="2013-08-19T11:38:00Z">
        <w:r w:rsidRPr="003078A7" w:rsidDel="00915629">
          <w:rPr>
            <w:rFonts w:ascii="Times New Roman" w:hAnsi="Times New Roman"/>
            <w:noProof/>
            <w:sz w:val="24"/>
            <w:szCs w:val="24"/>
            <w:lang w:val="en-AU"/>
          </w:rPr>
          <w:delText>)</w:delText>
        </w:r>
        <w:r w:rsidR="00F9342A" w:rsidRPr="003078A7" w:rsidDel="00915629">
          <w:rPr>
            <w:rFonts w:ascii="Times New Roman" w:hAnsi="Times New Roman"/>
            <w:sz w:val="24"/>
            <w:szCs w:val="24"/>
            <w:lang w:val="en-AU"/>
          </w:rPr>
          <w:fldChar w:fldCharType="end"/>
        </w:r>
        <w:r w:rsidRPr="003078A7" w:rsidDel="00915629">
          <w:rPr>
            <w:rFonts w:ascii="Times New Roman" w:hAnsi="Times New Roman"/>
            <w:sz w:val="24"/>
            <w:szCs w:val="24"/>
            <w:lang w:val="en-AU"/>
          </w:rPr>
          <w:delText>.</w:delText>
        </w:r>
        <w:r w:rsidRPr="003078A7" w:rsidDel="00915629">
          <w:rPr>
            <w:rFonts w:ascii="Times New Roman" w:hAnsi="Times New Roman"/>
            <w:sz w:val="24"/>
            <w:szCs w:val="24"/>
          </w:rPr>
          <w:delText xml:space="preserve"> </w:delText>
        </w:r>
      </w:del>
      <w:r w:rsidRPr="003078A7">
        <w:rPr>
          <w:rFonts w:ascii="Times New Roman" w:hAnsi="Times New Roman"/>
          <w:sz w:val="24"/>
          <w:szCs w:val="24"/>
        </w:rPr>
        <w:t xml:space="preserve">Over the past few decades, </w:t>
      </w:r>
      <w:r w:rsidRPr="003078A7">
        <w:rPr>
          <w:rFonts w:ascii="Times New Roman" w:hAnsi="Times New Roman"/>
          <w:i/>
          <w:sz w:val="24"/>
          <w:szCs w:val="24"/>
        </w:rPr>
        <w:t>M. alternifolia</w:t>
      </w:r>
      <w:r w:rsidRPr="003078A7">
        <w:rPr>
          <w:rFonts w:ascii="Times New Roman" w:hAnsi="Times New Roman"/>
          <w:sz w:val="24"/>
          <w:szCs w:val="24"/>
        </w:rPr>
        <w:t xml:space="preserve"> (or Tea Tree) has </w:t>
      </w:r>
      <w:del w:id="13" w:author="mshepher" w:date="2013-08-19T11:38:00Z">
        <w:r w:rsidRPr="003078A7" w:rsidDel="00915629">
          <w:rPr>
            <w:rFonts w:ascii="Times New Roman" w:hAnsi="Times New Roman"/>
            <w:sz w:val="24"/>
            <w:szCs w:val="24"/>
          </w:rPr>
          <w:delText xml:space="preserve">also </w:delText>
        </w:r>
      </w:del>
      <w:r w:rsidRPr="003078A7">
        <w:rPr>
          <w:rFonts w:ascii="Times New Roman" w:hAnsi="Times New Roman"/>
          <w:sz w:val="24"/>
          <w:szCs w:val="24"/>
        </w:rPr>
        <w:t xml:space="preserve">been planted </w:t>
      </w:r>
      <w:del w:id="14" w:author="mshepher" w:date="2013-08-19T16:17:00Z">
        <w:r w:rsidRPr="003078A7" w:rsidDel="00B20EC5">
          <w:rPr>
            <w:rFonts w:ascii="Times New Roman" w:hAnsi="Times New Roman"/>
            <w:sz w:val="24"/>
            <w:szCs w:val="24"/>
          </w:rPr>
          <w:delText xml:space="preserve">more extensively </w:delText>
        </w:r>
      </w:del>
      <w:r w:rsidRPr="003078A7">
        <w:rPr>
          <w:rFonts w:ascii="Times New Roman" w:hAnsi="Times New Roman"/>
          <w:sz w:val="24"/>
          <w:szCs w:val="24"/>
        </w:rPr>
        <w:t xml:space="preserve">for the production of essential oil in Australia and overseas </w:t>
      </w:r>
      <w:r w:rsidR="00F9342A" w:rsidRPr="003078A7">
        <w:rPr>
          <w:rFonts w:ascii="Times New Roman" w:hAnsi="Times New Roman"/>
          <w:sz w:val="24"/>
          <w:szCs w:val="24"/>
        </w:rPr>
        <w:fldChar w:fldCharType="begin"/>
      </w:r>
      <w:r w:rsidRPr="003078A7">
        <w:rPr>
          <w:rFonts w:ascii="Times New Roman" w:hAnsi="Times New Roman"/>
          <w:sz w:val="24"/>
          <w:szCs w:val="24"/>
        </w:rPr>
        <w:instrText xml:space="preserve"> ADDIN EN.CITE &lt;EndNote&gt;&lt;Cite&gt;&lt;Author&gt;Baker&lt;/Author&gt;&lt;Year&gt;1999&lt;/Year&gt;&lt;RecNum&gt;11591&lt;/RecNum&gt;&lt;DisplayText&gt;(Baker 1999)&lt;/DisplayText&gt;&lt;record&gt;&lt;rec-number&gt;11591&lt;/rec-number&gt;&lt;foreign-keys&gt;&lt;key app="EN" db-id="9taxvpr2nzrwaaex9sp50f0stp25pre00vst"&gt;11591&lt;/key&gt;&lt;/foreign-keys&gt;&lt;ref-type name="Book Section"&gt;5&lt;/ref-type&gt;&lt;contributors&gt;&lt;authors&gt;&lt;author&gt;Baker, G.&lt;/author&gt;&lt;/authors&gt;&lt;secondary-authors&gt;&lt;author&gt;Southwell, I. A.&lt;/author&gt;&lt;author&gt;Lowe, R.&lt;/author&gt;&lt;/secondary-authors&gt;&lt;/contributors&gt;&lt;titles&gt;&lt;title&gt;Tea tree breeding&lt;/title&gt;&lt;secondary-title&gt;&lt;style face="normal" font="default" size="100%"&gt;Tea Tree - The genus &lt;/style&gt;&lt;style face="italic" font="default" size="100%"&gt;Melaleuca&lt;/style&gt;&lt;/secondary-title&gt;&lt;/titles&gt;&lt;pages&gt;135-151&lt;/pages&gt;&lt;volume&gt;9&lt;/volume&gt;&lt;number&gt;Medicinal and Aromatic Plants - Industrial Profiles&lt;/number&gt;&lt;keywords&gt;&lt;keyword&gt;Melaleuca&lt;/keyword&gt;&lt;keyword&gt;tea tree&lt;/keyword&gt;&lt;keyword&gt;breeding&lt;/keyword&gt;&lt;keyword&gt;breeding plan&lt;/keyword&gt;&lt;keyword&gt;clones&lt;/keyword&gt;&lt;keyword&gt;alterniflora&lt;/keyword&gt;&lt;keyword&gt;Pyrgo beetes&lt;/keyword&gt;&lt;keyword&gt;low GXE&lt;/keyword&gt;&lt;keyword&gt;GXE&lt;/keyword&gt;&lt;keyword&gt;Breeding objectives&lt;/keyword&gt;&lt;keyword&gt;adaptability&lt;/keyword&gt;&lt;keyword&gt;Parapsisterna tigrina&lt;/keyword&gt;&lt;keyword&gt;zero chemicals&lt;/keyword&gt;&lt;keyword&gt;Northern Queensland&lt;/keyword&gt;&lt;keyword&gt;insect resistance&lt;/keyword&gt;&lt;keyword&gt;biology&lt;/keyword&gt;&lt;keyword&gt;species information&lt;/keyword&gt;&lt;keyword&gt;morphology&lt;/keyword&gt;&lt;keyword&gt;flowering&lt;/keyword&gt;&lt;keyword&gt;pollination&lt;/keyword&gt;&lt;keyword&gt;Propagation&lt;/keyword&gt;&lt;keyword&gt;distribution&lt;/keyword&gt;&lt;keyword&gt;genetic parameters&lt;/keyword&gt;&lt;/keywords&gt;&lt;dates&gt;&lt;year&gt;1999&lt;/year&gt;&lt;/dates&gt;&lt;pub-location&gt;Amsterdam&lt;/pub-location&gt;&lt;publisher&gt;Harwood Publishers&lt;/publisher&gt;&lt;urls&gt;&lt;/urls&gt;&lt;/record&gt;&lt;/Cite&gt;&lt;/EndNote&gt;</w:instrText>
      </w:r>
      <w:r w:rsidR="00F9342A" w:rsidRPr="003078A7">
        <w:rPr>
          <w:rFonts w:ascii="Times New Roman" w:hAnsi="Times New Roman"/>
          <w:sz w:val="24"/>
          <w:szCs w:val="24"/>
        </w:rPr>
        <w:fldChar w:fldCharType="separate"/>
      </w:r>
      <w:r w:rsidRPr="003078A7">
        <w:rPr>
          <w:rFonts w:ascii="Times New Roman" w:hAnsi="Times New Roman"/>
          <w:noProof/>
          <w:sz w:val="24"/>
          <w:szCs w:val="24"/>
        </w:rPr>
        <w:t>(</w:t>
      </w:r>
      <w:hyperlink w:anchor="_ENREF_4" w:tooltip="Baker, 1999 #11591" w:history="1">
        <w:r w:rsidR="00967DA5" w:rsidRPr="003078A7">
          <w:rPr>
            <w:rFonts w:ascii="Times New Roman" w:hAnsi="Times New Roman"/>
            <w:noProof/>
            <w:sz w:val="24"/>
            <w:szCs w:val="24"/>
          </w:rPr>
          <w:t>Baker 1999</w:t>
        </w:r>
      </w:hyperlink>
      <w:r w:rsidRPr="003078A7">
        <w:rPr>
          <w:rFonts w:ascii="Times New Roman" w:hAnsi="Times New Roman"/>
          <w:noProof/>
          <w:sz w:val="24"/>
          <w:szCs w:val="24"/>
        </w:rPr>
        <w:t>)</w:t>
      </w:r>
      <w:r w:rsidR="00F9342A" w:rsidRPr="003078A7">
        <w:rPr>
          <w:rFonts w:ascii="Times New Roman" w:hAnsi="Times New Roman"/>
          <w:sz w:val="24"/>
          <w:szCs w:val="24"/>
        </w:rPr>
        <w:fldChar w:fldCharType="end"/>
      </w:r>
      <w:r w:rsidRPr="003078A7">
        <w:rPr>
          <w:rFonts w:ascii="Times New Roman" w:hAnsi="Times New Roman"/>
          <w:sz w:val="24"/>
          <w:szCs w:val="24"/>
        </w:rPr>
        <w:t>.</w:t>
      </w:r>
    </w:p>
    <w:p w:rsidR="00334A5A" w:rsidRPr="00C6005A" w:rsidRDefault="00334A5A"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Style w:val="googqs-tidbit1"/>
          <w:rFonts w:ascii="Times New Roman" w:hAnsi="Times New Roman"/>
          <w:sz w:val="24"/>
          <w:szCs w:val="24"/>
        </w:rPr>
        <w:t xml:space="preserve">Like many </w:t>
      </w:r>
      <w:r w:rsidRPr="003078A7">
        <w:rPr>
          <w:rStyle w:val="googqs-tidbit1"/>
          <w:rFonts w:ascii="Times New Roman" w:hAnsi="Times New Roman"/>
          <w:i/>
          <w:sz w:val="24"/>
          <w:szCs w:val="24"/>
        </w:rPr>
        <w:t>Melaleuca</w:t>
      </w:r>
      <w:r w:rsidRPr="003078A7">
        <w:rPr>
          <w:rStyle w:val="googqs-tidbit1"/>
          <w:rFonts w:ascii="Times New Roman" w:hAnsi="Times New Roman"/>
          <w:sz w:val="24"/>
          <w:szCs w:val="24"/>
        </w:rPr>
        <w:t xml:space="preserve"> spp., </w:t>
      </w:r>
      <w:r w:rsidRPr="003078A7">
        <w:rPr>
          <w:rFonts w:ascii="Times New Roman" w:hAnsi="Times New Roman"/>
          <w:i/>
          <w:sz w:val="24"/>
          <w:szCs w:val="24"/>
          <w:lang w:val="en-AU"/>
        </w:rPr>
        <w:t>M. alternifolia</w:t>
      </w:r>
      <w:r w:rsidRPr="003078A7">
        <w:rPr>
          <w:rStyle w:val="googqs-tidbit1"/>
          <w:rFonts w:ascii="Times New Roman" w:hAnsi="Times New Roman"/>
          <w:sz w:val="24"/>
          <w:szCs w:val="24"/>
        </w:rPr>
        <w:t xml:space="preserve"> can be propagated from current</w:t>
      </w:r>
      <w:r w:rsidRPr="003078A7">
        <w:rPr>
          <w:rFonts w:ascii="Times New Roman" w:hAnsi="Times New Roman"/>
          <w:sz w:val="24"/>
          <w:szCs w:val="24"/>
        </w:rPr>
        <w:t xml:space="preserve"> season’s growth </w:t>
      </w:r>
      <w:r w:rsidRPr="003078A7">
        <w:rPr>
          <w:rStyle w:val="googqs-tidbit1"/>
          <w:rFonts w:ascii="Times New Roman" w:hAnsi="Times New Roman"/>
          <w:sz w:val="24"/>
          <w:szCs w:val="24"/>
        </w:rPr>
        <w:t>tip cuttings or seed</w:t>
      </w:r>
      <w:r w:rsidR="008F5FF6">
        <w:rPr>
          <w:rStyle w:val="googqs-tidbit1"/>
          <w:rFonts w:ascii="Times New Roman" w:hAnsi="Times New Roman"/>
          <w:sz w:val="24"/>
          <w:szCs w:val="24"/>
        </w:rPr>
        <w:t>s</w:t>
      </w:r>
      <w:r w:rsidRPr="003078A7">
        <w:rPr>
          <w:rStyle w:val="googqs-tidbit1"/>
          <w:rFonts w:ascii="Times New Roman" w:hAnsi="Times New Roman"/>
          <w:sz w:val="24"/>
          <w:szCs w:val="24"/>
        </w:rPr>
        <w:t xml:space="preserve"> </w:t>
      </w:r>
      <w:r w:rsidR="00F9342A" w:rsidRPr="003078A7">
        <w:rPr>
          <w:rFonts w:ascii="Times New Roman" w:hAnsi="Times New Roman"/>
          <w:sz w:val="24"/>
          <w:szCs w:val="24"/>
        </w:rPr>
        <w:fldChar w:fldCharType="begin"/>
      </w:r>
      <w:r w:rsidR="0047679D">
        <w:rPr>
          <w:rFonts w:ascii="Times New Roman" w:hAnsi="Times New Roman"/>
          <w:sz w:val="24"/>
          <w:szCs w:val="24"/>
        </w:rPr>
        <w:instrText xml:space="preserve"> ADDIN EN.CITE &lt;EndNote&gt;&lt;Cite&gt;&lt;Author&gt;ANPS&lt;/Author&gt;&lt;Year&gt;2012&lt;/Year&gt;&lt;RecNum&gt;12095&lt;/RecNum&gt;&lt;DisplayText&gt;(ANPSA 2012, ANBG 2013)&lt;/DisplayText&gt;&lt;record&gt;&lt;rec-number&gt;12095&lt;/rec-number&gt;&lt;foreign-keys&gt;&lt;key app="EN" db-id="9taxvpr2nzrwaaex9sp50f0stp25pre00vst"&gt;12095&lt;/key&gt;&lt;/foreign-keys&gt;&lt;ref-type name="Web Page"&gt;12&lt;/ref-type&gt;&lt;contributors&gt;&lt;authors&gt;&lt;author&gt;ANPSA&lt;/author&gt;&lt;/authors&gt;&lt;/contributors&gt;&lt;titles&gt;&lt;title&gt;&lt;style face="normal" font="default" size="100%"&gt;Propagation of &lt;/style&gt;&lt;style face="italic" font="default" size="100%"&gt;Melaleuca&lt;/style&gt;&lt;/title&gt;&lt;/titles&gt;&lt;number&gt;July 2012&lt;/number&gt;&lt;keywords&gt;&lt;keyword&gt;Melaleuca&lt;/keyword&gt;&lt;keyword&gt;Alternifolia&lt;/keyword&gt;&lt;keyword&gt;Propagation&lt;/keyword&gt;&lt;keyword&gt;cuttings&lt;/keyword&gt;&lt;keyword&gt;seed&lt;/keyword&gt;&lt;keyword&gt;methods&lt;/keyword&gt;&lt;/keywords&gt;&lt;dates&gt;&lt;year&gt;2012&lt;/year&gt;&lt;/dates&gt;&lt;publisher&gt;Australian Native Plants Society&lt;/publisher&gt;&lt;urls&gt;&lt;related-urls&gt;&lt;url&gt;http://anpsa.org.au/melaleu2.html&lt;/url&gt;&lt;/related-urls&gt;&lt;/urls&gt;&lt;/record&gt;&lt;/Cite&gt;&lt;Cite&gt;&lt;Author&gt;ANBG&lt;/Author&gt;&lt;Year&gt;2013&lt;/Year&gt;&lt;RecNum&gt;12763&lt;/RecNum&gt;&lt;record&gt;&lt;rec-number&gt;12763&lt;/rec-number&gt;&lt;foreign-keys&gt;&lt;key app="EN" db-id="9taxvpr2nzrwaaex9sp50f0stp25pre00vst"&gt;12763&lt;/key&gt;&lt;/foreign-keys&gt;&lt;ref-type name="Web Page"&gt;12&lt;/ref-type&gt;&lt;contributors&gt;&lt;authors&gt;&lt;author&gt;ANBG&lt;/author&gt;&lt;/authors&gt;&lt;/contributors&gt;&lt;titles&gt;&lt;title&gt;&lt;style face="italic" font="default" size="100%"&gt;Melaleuca exuvia&lt;/style&gt;&lt;/title&gt;&lt;/titles&gt;&lt;number&gt;June 2013&lt;/number&gt;&lt;keywords&gt;&lt;keyword&gt;Propagation&lt;/keyword&gt;&lt;keyword&gt;vegetative&lt;/keyword&gt;&lt;/keywords&gt;&lt;dates&gt;&lt;year&gt;2013&lt;/year&gt;&lt;/dates&gt;&lt;publisher&gt;Australian National Botanical Garden&lt;/publisher&gt;&lt;urls&gt;&lt;related-urls&gt;&lt;url&gt;http://www.anbg.gov.au/gnp/interns-2003/melaleuca-exuvia.html&lt;/url&gt;&lt;/related-urls&gt;&lt;/urls&gt;&lt;/record&gt;&lt;/Cite&gt;&lt;/EndNote&gt;</w:instrText>
      </w:r>
      <w:r w:rsidR="00F9342A" w:rsidRPr="003078A7">
        <w:rPr>
          <w:rFonts w:ascii="Times New Roman" w:hAnsi="Times New Roman"/>
          <w:sz w:val="24"/>
          <w:szCs w:val="24"/>
        </w:rPr>
        <w:fldChar w:fldCharType="separate"/>
      </w:r>
      <w:r w:rsidRPr="003078A7">
        <w:rPr>
          <w:rFonts w:ascii="Times New Roman" w:hAnsi="Times New Roman"/>
          <w:noProof/>
          <w:sz w:val="24"/>
          <w:szCs w:val="24"/>
        </w:rPr>
        <w:t>(</w:t>
      </w:r>
      <w:hyperlink w:anchor="_ENREF_3" w:tooltip="ANPSA, 2012 #12095" w:history="1">
        <w:r w:rsidR="00967DA5" w:rsidRPr="003078A7">
          <w:rPr>
            <w:rFonts w:ascii="Times New Roman" w:hAnsi="Times New Roman"/>
            <w:noProof/>
            <w:sz w:val="24"/>
            <w:szCs w:val="24"/>
          </w:rPr>
          <w:t>ANPSA 2012</w:t>
        </w:r>
      </w:hyperlink>
      <w:r w:rsidRPr="003078A7">
        <w:rPr>
          <w:rFonts w:ascii="Times New Roman" w:hAnsi="Times New Roman"/>
          <w:noProof/>
          <w:sz w:val="24"/>
          <w:szCs w:val="24"/>
        </w:rPr>
        <w:t xml:space="preserve">, </w:t>
      </w:r>
      <w:hyperlink w:anchor="_ENREF_2" w:tooltip="ANBG, 2013 #12763" w:history="1">
        <w:r w:rsidR="00967DA5" w:rsidRPr="003078A7">
          <w:rPr>
            <w:rFonts w:ascii="Times New Roman" w:hAnsi="Times New Roman"/>
            <w:noProof/>
            <w:sz w:val="24"/>
            <w:szCs w:val="24"/>
          </w:rPr>
          <w:t>ANBG 2013</w:t>
        </w:r>
      </w:hyperlink>
      <w:r w:rsidRPr="003078A7">
        <w:rPr>
          <w:rFonts w:ascii="Times New Roman" w:hAnsi="Times New Roman"/>
          <w:noProof/>
          <w:sz w:val="24"/>
          <w:szCs w:val="24"/>
        </w:rPr>
        <w:t>)</w:t>
      </w:r>
      <w:r w:rsidR="00F9342A" w:rsidRPr="003078A7">
        <w:rPr>
          <w:rFonts w:ascii="Times New Roman" w:hAnsi="Times New Roman"/>
          <w:sz w:val="24"/>
          <w:szCs w:val="24"/>
        </w:rPr>
        <w:fldChar w:fldCharType="end"/>
      </w:r>
      <w:r w:rsidRPr="003078A7">
        <w:rPr>
          <w:rFonts w:ascii="Times New Roman" w:hAnsi="Times New Roman"/>
          <w:sz w:val="24"/>
          <w:szCs w:val="24"/>
        </w:rPr>
        <w:t xml:space="preserve">. </w:t>
      </w:r>
      <w:r w:rsidRPr="003078A7">
        <w:rPr>
          <w:rFonts w:ascii="Times New Roman" w:hAnsi="Times New Roman"/>
          <w:sz w:val="24"/>
          <w:szCs w:val="24"/>
          <w:lang w:val="en-AU"/>
        </w:rPr>
        <w:t xml:space="preserve">Previous reports of propagation through rooted cuttings for this species have been based largely on the use of young, cultivated stock-plants </w:t>
      </w:r>
      <w:r w:rsidR="00F9342A" w:rsidRPr="003078A7">
        <w:rPr>
          <w:rFonts w:ascii="Times New Roman" w:hAnsi="Times New Roman"/>
          <w:sz w:val="24"/>
          <w:szCs w:val="24"/>
          <w:lang w:val="en-AU"/>
        </w:rPr>
        <w:fldChar w:fldCharType="begin">
          <w:fldData xml:space="preserve">PEVuZE5vdGU+PENpdGU+PEF1dGhvcj5Eb3JhbjwvQXV0aG9yPjxZZWFyPjE5OTc8L1llYXI+PFJl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</w:fldData>
        </w:fldChar>
      </w:r>
      <w:r w:rsidR="000E0DEB">
        <w:rPr>
          <w:rFonts w:ascii="Times New Roman" w:hAnsi="Times New Roman"/>
          <w:sz w:val="24"/>
          <w:szCs w:val="24"/>
          <w:lang w:val="en-AU"/>
        </w:rPr>
        <w:instrText xml:space="preserve"> ADDIN EN.CITE </w:instrText>
      </w:r>
      <w:r w:rsidR="00F9342A">
        <w:rPr>
          <w:rFonts w:ascii="Times New Roman" w:hAnsi="Times New Roman"/>
          <w:sz w:val="24"/>
          <w:szCs w:val="24"/>
          <w:lang w:val="en-AU"/>
        </w:rPr>
        <w:fldChar w:fldCharType="begin">
          <w:fldData xml:space="preserve">PEVuZE5vdGU+PENpdGU+PEF1dGhvcj5Eb3JhbjwvQXV0aG9yPjxZZWFyPjE5OTc8L1llYXI+PFJl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</w:fldData>
        </w:fldChar>
      </w:r>
      <w:r w:rsidR="000E0DEB">
        <w:rPr>
          <w:rFonts w:ascii="Times New Roman" w:hAnsi="Times New Roman"/>
          <w:sz w:val="24"/>
          <w:szCs w:val="24"/>
          <w:lang w:val="en-AU"/>
        </w:rPr>
        <w:instrText xml:space="preserve"> ADDIN EN.CITE.DATA </w:instrText>
      </w:r>
      <w:r w:rsidR="00F9342A">
        <w:rPr>
          <w:rFonts w:ascii="Times New Roman" w:hAnsi="Times New Roman"/>
          <w:sz w:val="24"/>
          <w:szCs w:val="24"/>
          <w:lang w:val="en-AU"/>
        </w:rPr>
      </w:r>
      <w:r w:rsidR="00F9342A">
        <w:rPr>
          <w:rFonts w:ascii="Times New Roman" w:hAnsi="Times New Roman"/>
          <w:sz w:val="24"/>
          <w:szCs w:val="24"/>
          <w:lang w:val="en-AU"/>
        </w:rPr>
        <w:fldChar w:fldCharType="end"/>
      </w:r>
      <w:r w:rsidR="00F9342A" w:rsidRPr="003078A7">
        <w:rPr>
          <w:rFonts w:ascii="Times New Roman" w:hAnsi="Times New Roman"/>
          <w:sz w:val="24"/>
          <w:szCs w:val="24"/>
          <w:lang w:val="en-AU"/>
        </w:rPr>
      </w:r>
      <w:r w:rsidR="00F9342A" w:rsidRPr="003078A7">
        <w:rPr>
          <w:rFonts w:ascii="Times New Roman" w:hAnsi="Times New Roman"/>
          <w:sz w:val="24"/>
          <w:szCs w:val="24"/>
          <w:lang w:val="en-AU"/>
        </w:rPr>
        <w:fldChar w:fldCharType="separate"/>
      </w:r>
      <w:r w:rsidR="000E0DEB">
        <w:rPr>
          <w:rFonts w:ascii="Times New Roman" w:hAnsi="Times New Roman"/>
          <w:noProof/>
          <w:sz w:val="24"/>
          <w:szCs w:val="24"/>
          <w:lang w:val="en-AU"/>
        </w:rPr>
        <w:t>(</w:t>
      </w:r>
      <w:hyperlink w:anchor="_ENREF_9" w:tooltip="Doran, 1997 #10652" w:history="1">
        <w:r w:rsidR="00967DA5">
          <w:rPr>
            <w:rFonts w:ascii="Times New Roman" w:hAnsi="Times New Roman"/>
            <w:noProof/>
            <w:sz w:val="24"/>
            <w:szCs w:val="24"/>
            <w:lang w:val="en-AU"/>
          </w:rPr>
          <w:t>Doran et al. 1997</w:t>
        </w:r>
      </w:hyperlink>
      <w:r w:rsidR="000E0DEB">
        <w:rPr>
          <w:rFonts w:ascii="Times New Roman" w:hAnsi="Times New Roman"/>
          <w:noProof/>
          <w:sz w:val="24"/>
          <w:szCs w:val="24"/>
          <w:lang w:val="en-AU"/>
        </w:rPr>
        <w:t xml:space="preserve">, </w:t>
      </w:r>
      <w:hyperlink w:anchor="_ENREF_19" w:tooltip="List, 1996 #11858" w:history="1">
        <w:r w:rsidR="00967DA5">
          <w:rPr>
            <w:rFonts w:ascii="Times New Roman" w:hAnsi="Times New Roman"/>
            <w:noProof/>
            <w:sz w:val="24"/>
            <w:szCs w:val="24"/>
            <w:lang w:val="en-AU"/>
          </w:rPr>
          <w:t>List et al. 1996</w:t>
        </w:r>
      </w:hyperlink>
      <w:r w:rsidR="000E0DEB">
        <w:rPr>
          <w:rFonts w:ascii="Times New Roman" w:hAnsi="Times New Roman"/>
          <w:noProof/>
          <w:sz w:val="24"/>
          <w:szCs w:val="24"/>
          <w:lang w:val="en-AU"/>
        </w:rPr>
        <w:t>)</w:t>
      </w:r>
      <w:r w:rsidR="00F9342A" w:rsidRPr="003078A7">
        <w:rPr>
          <w:rFonts w:ascii="Times New Roman" w:hAnsi="Times New Roman"/>
          <w:sz w:val="24"/>
          <w:szCs w:val="24"/>
          <w:lang w:val="en-AU"/>
        </w:rPr>
        <w:fldChar w:fldCharType="end"/>
      </w:r>
      <w:r w:rsidRPr="003078A7">
        <w:rPr>
          <w:rFonts w:ascii="Times New Roman" w:hAnsi="Times New Roman"/>
          <w:sz w:val="24"/>
          <w:szCs w:val="24"/>
          <w:lang w:val="en-AU"/>
        </w:rPr>
        <w:t xml:space="preserve">, </w:t>
      </w:r>
      <w:r w:rsidR="00872345">
        <w:rPr>
          <w:rFonts w:ascii="Times New Roman" w:hAnsi="Times New Roman"/>
          <w:sz w:val="24"/>
          <w:szCs w:val="24"/>
          <w:lang w:val="en-AU"/>
        </w:rPr>
        <w:t xml:space="preserve">that possess </w:t>
      </w:r>
      <w:r w:rsidRPr="003078A7">
        <w:rPr>
          <w:rFonts w:ascii="Times New Roman" w:hAnsi="Times New Roman"/>
          <w:sz w:val="24"/>
          <w:szCs w:val="24"/>
          <w:lang w:val="en-AU"/>
        </w:rPr>
        <w:t xml:space="preserve">virtues which tend to minimise the impact of maturation or other stock-plant factors upon clonal propagation rates in woody species </w:t>
      </w:r>
      <w:r w:rsidR="00F9342A" w:rsidRPr="003078A7">
        <w:rPr>
          <w:rFonts w:ascii="Times New Roman" w:hAnsi="Times New Roman"/>
          <w:sz w:val="24"/>
          <w:szCs w:val="24"/>
          <w:lang w:val="en-AU"/>
        </w:rPr>
        <w:fldChar w:fldCharType="begin">
          <w:fldData xml:space="preserve">PEVuZE5vdGU+PENpdGU+PEF1dGhvcj5MaWJieTwvQXV0aG9yPjxZZWFyPjE5OTM8L1llYXI+PFJl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=
</w:fldData>
        </w:fldChar>
      </w:r>
      <w:r w:rsidRPr="003078A7">
        <w:rPr>
          <w:rFonts w:ascii="Times New Roman" w:hAnsi="Times New Roman"/>
          <w:sz w:val="24"/>
          <w:szCs w:val="24"/>
          <w:lang w:val="en-AU"/>
        </w:rPr>
        <w:instrText xml:space="preserve"> ADDIN EN.CITE </w:instrText>
      </w:r>
      <w:r w:rsidR="00F9342A" w:rsidRPr="003078A7">
        <w:rPr>
          <w:rFonts w:ascii="Times New Roman" w:hAnsi="Times New Roman"/>
          <w:sz w:val="24"/>
          <w:szCs w:val="24"/>
          <w:lang w:val="en-AU"/>
        </w:rPr>
        <w:fldChar w:fldCharType="begin">
          <w:fldData xml:space="preserve">PEVuZE5vdGU+PENpdGU+PEF1dGhvcj5MaWJieTwvQXV0aG9yPjxZZWFyPjE5OTM8L1llYXI+PFJl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=
</w:fldData>
        </w:fldChar>
      </w:r>
      <w:r w:rsidRPr="003078A7">
        <w:rPr>
          <w:rFonts w:ascii="Times New Roman" w:hAnsi="Times New Roman"/>
          <w:sz w:val="24"/>
          <w:szCs w:val="24"/>
          <w:lang w:val="en-AU"/>
        </w:rPr>
        <w:instrText xml:space="preserve"> ADDIN EN.CITE.DATA </w:instrText>
      </w:r>
      <w:r w:rsidR="00F9342A" w:rsidRPr="003078A7">
        <w:rPr>
          <w:rFonts w:ascii="Times New Roman" w:hAnsi="Times New Roman"/>
          <w:sz w:val="24"/>
          <w:szCs w:val="24"/>
          <w:lang w:val="en-AU"/>
        </w:rPr>
      </w:r>
      <w:r w:rsidR="00F9342A" w:rsidRPr="003078A7">
        <w:rPr>
          <w:rFonts w:ascii="Times New Roman" w:hAnsi="Times New Roman"/>
          <w:sz w:val="24"/>
          <w:szCs w:val="24"/>
          <w:lang w:val="en-AU"/>
        </w:rPr>
        <w:fldChar w:fldCharType="end"/>
      </w:r>
      <w:r w:rsidR="00F9342A" w:rsidRPr="003078A7">
        <w:rPr>
          <w:rFonts w:ascii="Times New Roman" w:hAnsi="Times New Roman"/>
          <w:sz w:val="24"/>
          <w:szCs w:val="24"/>
          <w:lang w:val="en-AU"/>
        </w:rPr>
      </w:r>
      <w:r w:rsidR="00F9342A"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18" w:tooltip="Libby, 1993 #7543" w:history="1">
        <w:r w:rsidR="00967DA5" w:rsidRPr="003078A7">
          <w:rPr>
            <w:rFonts w:ascii="Times New Roman" w:hAnsi="Times New Roman"/>
            <w:noProof/>
            <w:sz w:val="24"/>
            <w:szCs w:val="24"/>
            <w:lang w:val="en-AU"/>
          </w:rPr>
          <w:t>Libby and Ahuja 1993</w:t>
        </w:r>
      </w:hyperlink>
      <w:r w:rsidRPr="003078A7">
        <w:rPr>
          <w:rFonts w:ascii="Times New Roman" w:hAnsi="Times New Roman"/>
          <w:noProof/>
          <w:sz w:val="24"/>
          <w:szCs w:val="24"/>
          <w:lang w:val="en-AU"/>
        </w:rPr>
        <w:t xml:space="preserve">, </w:t>
      </w:r>
      <w:hyperlink w:anchor="_ENREF_20" w:tooltip="Mankessi, 2011 #12072" w:history="1">
        <w:r w:rsidR="00967DA5" w:rsidRPr="003078A7">
          <w:rPr>
            <w:rFonts w:ascii="Times New Roman" w:hAnsi="Times New Roman"/>
            <w:noProof/>
            <w:sz w:val="24"/>
            <w:szCs w:val="24"/>
            <w:lang w:val="en-AU"/>
          </w:rPr>
          <w:t>Mankessi et al. 2011</w:t>
        </w:r>
      </w:hyperlink>
      <w:r w:rsidRPr="003078A7">
        <w:rPr>
          <w:rFonts w:ascii="Times New Roman" w:hAnsi="Times New Roman"/>
          <w:noProof/>
          <w:sz w:val="24"/>
          <w:szCs w:val="24"/>
          <w:lang w:val="en-AU"/>
        </w:rPr>
        <w:t>)</w:t>
      </w:r>
      <w:r w:rsidR="00F9342A" w:rsidRPr="003078A7">
        <w:rPr>
          <w:rFonts w:ascii="Times New Roman" w:hAnsi="Times New Roman"/>
          <w:sz w:val="24"/>
          <w:szCs w:val="24"/>
          <w:lang w:val="en-AU"/>
        </w:rPr>
        <w:fldChar w:fldCharType="end"/>
      </w:r>
      <w:r w:rsidRPr="003078A7">
        <w:rPr>
          <w:rFonts w:ascii="Times New Roman" w:hAnsi="Times New Roman"/>
          <w:sz w:val="24"/>
          <w:szCs w:val="24"/>
          <w:lang w:val="en-AU"/>
        </w:rPr>
        <w:t xml:space="preserve">. Even in situations where stock-plants of </w:t>
      </w:r>
      <w:r w:rsidRPr="003078A7">
        <w:rPr>
          <w:rFonts w:ascii="Times New Roman" w:hAnsi="Times New Roman"/>
          <w:i/>
          <w:sz w:val="24"/>
          <w:szCs w:val="24"/>
          <w:lang w:val="en-AU"/>
        </w:rPr>
        <w:t>M. alternifolia</w:t>
      </w:r>
      <w:r w:rsidRPr="003078A7">
        <w:rPr>
          <w:rFonts w:ascii="Times New Roman" w:hAnsi="Times New Roman"/>
          <w:sz w:val="24"/>
          <w:szCs w:val="24"/>
          <w:lang w:val="en-AU"/>
        </w:rPr>
        <w:t xml:space="preserve"> can be managed, attrition rates of 40% of genotypes occur </w:t>
      </w:r>
      <w:r w:rsidR="00F9342A" w:rsidRPr="003078A7">
        <w:rPr>
          <w:rFonts w:ascii="Times New Roman" w:hAnsi="Times New Roman"/>
          <w:sz w:val="24"/>
          <w:szCs w:val="24"/>
          <w:lang w:val="en-AU"/>
        </w:rPr>
        <w:fldChar w:fldCharType="begin"/>
      </w:r>
      <w:r w:rsidRPr="003078A7">
        <w:rPr>
          <w:rFonts w:ascii="Times New Roman" w:hAnsi="Times New Roman"/>
          <w:sz w:val="24"/>
          <w:szCs w:val="24"/>
          <w:lang w:val="en-AU"/>
        </w:rPr>
        <w:instrText xml:space="preserve"> ADDIN EN.CITE &lt;EndNote&gt;&lt;Cite&gt;&lt;Author&gt;Doran&lt;/Author&gt;&lt;Year&gt;1997&lt;/Year&gt;&lt;RecNum&gt;10652&lt;/RecNum&gt;&lt;DisplayText&gt;(Doran et al. 1997)&lt;/DisplayText&gt;&lt;record&gt;&lt;rec-number&gt;10652&lt;/rec-number&gt;&lt;foreign-keys&gt;&lt;key app="EN" db-id="9taxvpr2nzrwaaex9sp50f0stp25pre00vst"&gt;10652&lt;/key&gt;&lt;/foreign-keys&gt;&lt;ref-type name="Report"&gt;27&lt;/ref-type&gt;&lt;contributors&gt;&lt;authors&gt;&lt;author&gt;Doran, J. C.&lt;/author&gt;&lt;author&gt;Baker, G.R.&lt;/author&gt;&lt;author&gt;Murtagh, G.J.&lt;/author&gt;&lt;author&gt;Southwell, I. A.&lt;/author&gt;&lt;/authors&gt;&lt;/contributors&gt;&lt;titles&gt;&lt;title&gt;Improving Tea Tree Yield and Quality through Breeding and selection&lt;/title&gt;&lt;/titles&gt;&lt;pages&gt;56&lt;/pages&gt;&lt;keywords&gt;&lt;keyword&gt;Melaleuca&lt;/keyword&gt;&lt;keyword&gt;alternifolia&lt;/keyword&gt;&lt;keyword&gt;breeding&lt;/keyword&gt;&lt;keyword&gt;cloning&lt;/keyword&gt;&lt;keyword&gt;cso&lt;/keyword&gt;&lt;keyword&gt;native stands&lt;/keyword&gt;&lt;keyword&gt;Inland provenances&lt;/keyword&gt;&lt;keyword&gt;Stanthorpe&lt;/keyword&gt;&lt;keyword&gt;Industry standard seedlots&lt;/keyword&gt;&lt;keyword&gt;Industry selection seedlots&lt;/keyword&gt;&lt;keyword&gt;stem cuttings&lt;/keyword&gt;&lt;keyword&gt;adventitious rooting&lt;/keyword&gt;&lt;keyword&gt;Seed germination&lt;/keyword&gt;&lt;keyword&gt;germination testing&lt;/keyword&gt;&lt;keyword&gt;vegetative propagation&lt;/keyword&gt;&lt;keyword&gt;rooting percentage&lt;/keyword&gt;&lt;/keywords&gt;&lt;dates&gt;&lt;year&gt;1997&lt;/year&gt;&lt;/dates&gt;&lt;publisher&gt;Rural Industries Research and Development Corporation&lt;/publisher&gt;&lt;isbn&gt;RIRDC publication no. 97/53&lt;/isbn&gt;&lt;urls&gt;&lt;/urls&gt;&lt;/record&gt;&lt;/Cite&gt;&lt;/EndNote&gt;</w:instrText>
      </w:r>
      <w:r w:rsidR="00F9342A"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9" w:tooltip="Doran, 1997 #10652" w:history="1">
        <w:r w:rsidR="00967DA5" w:rsidRPr="003078A7">
          <w:rPr>
            <w:rFonts w:ascii="Times New Roman" w:hAnsi="Times New Roman"/>
            <w:noProof/>
            <w:sz w:val="24"/>
            <w:szCs w:val="24"/>
            <w:lang w:val="en-AU"/>
          </w:rPr>
          <w:t>Doran et al. 1997</w:t>
        </w:r>
      </w:hyperlink>
      <w:r w:rsidRPr="003078A7">
        <w:rPr>
          <w:rFonts w:ascii="Times New Roman" w:hAnsi="Times New Roman"/>
          <w:noProof/>
          <w:sz w:val="24"/>
          <w:szCs w:val="24"/>
          <w:lang w:val="en-AU"/>
        </w:rPr>
        <w:t>)</w:t>
      </w:r>
      <w:r w:rsidR="00F9342A" w:rsidRPr="003078A7">
        <w:rPr>
          <w:rFonts w:ascii="Times New Roman" w:hAnsi="Times New Roman"/>
          <w:sz w:val="24"/>
          <w:szCs w:val="24"/>
          <w:lang w:val="en-AU"/>
        </w:rPr>
        <w:fldChar w:fldCharType="end"/>
      </w:r>
      <w:r w:rsidRPr="003078A7">
        <w:rPr>
          <w:rFonts w:ascii="Times New Roman" w:hAnsi="Times New Roman"/>
          <w:sz w:val="24"/>
          <w:szCs w:val="24"/>
          <w:lang w:val="en-AU"/>
        </w:rPr>
        <w:t xml:space="preserve">, indicating Tea tree is not unusual for a woody plant in showing a restriction in genotypes that can be captured by vegetative propagation. Furthermore, as </w:t>
      </w:r>
      <w:r w:rsidR="00C707FC">
        <w:rPr>
          <w:rFonts w:ascii="Times New Roman" w:hAnsi="Times New Roman"/>
          <w:sz w:val="24"/>
          <w:szCs w:val="24"/>
          <w:lang w:val="en-AU"/>
        </w:rPr>
        <w:t>evident in</w:t>
      </w:r>
      <w:r w:rsidRPr="003078A7">
        <w:rPr>
          <w:rFonts w:ascii="Times New Roman" w:hAnsi="Times New Roman"/>
          <w:sz w:val="24"/>
          <w:szCs w:val="24"/>
          <w:lang w:val="en-AU"/>
        </w:rPr>
        <w:t xml:space="preserve"> the </w:t>
      </w:r>
      <w:r w:rsidR="00C707FC">
        <w:rPr>
          <w:rFonts w:ascii="Times New Roman" w:hAnsi="Times New Roman"/>
          <w:sz w:val="24"/>
          <w:szCs w:val="24"/>
          <w:lang w:val="en-AU"/>
        </w:rPr>
        <w:t xml:space="preserve">more intensively </w:t>
      </w:r>
      <w:r w:rsidRPr="003078A7">
        <w:rPr>
          <w:rFonts w:ascii="Times New Roman" w:hAnsi="Times New Roman"/>
          <w:sz w:val="24"/>
          <w:szCs w:val="24"/>
          <w:lang w:val="en-AU"/>
        </w:rPr>
        <w:t xml:space="preserve">studied and closely related Myrtaceae genus, </w:t>
      </w:r>
      <w:r w:rsidRPr="003078A7">
        <w:rPr>
          <w:rFonts w:ascii="Times New Roman" w:hAnsi="Times New Roman"/>
          <w:i/>
          <w:sz w:val="24"/>
          <w:szCs w:val="24"/>
          <w:lang w:val="en-AU"/>
        </w:rPr>
        <w:t>Eucalyptus</w:t>
      </w:r>
      <w:r w:rsidR="001D3D68">
        <w:rPr>
          <w:rFonts w:ascii="Times New Roman" w:hAnsi="Times New Roman"/>
          <w:i/>
          <w:sz w:val="24"/>
          <w:szCs w:val="24"/>
          <w:lang w:val="en-AU"/>
        </w:rPr>
        <w:t xml:space="preserve"> </w:t>
      </w:r>
      <w:r w:rsidR="001D3D68" w:rsidRPr="00435540">
        <w:rPr>
          <w:rFonts w:ascii="Times New Roman" w:hAnsi="Times New Roman"/>
          <w:sz w:val="24"/>
          <w:szCs w:val="24"/>
          <w:lang w:val="en-AU"/>
        </w:rPr>
        <w:t>(e</w:t>
      </w:r>
      <w:r w:rsidR="001D3D68">
        <w:rPr>
          <w:rFonts w:ascii="Times New Roman" w:hAnsi="Times New Roman"/>
          <w:sz w:val="24"/>
          <w:szCs w:val="24"/>
          <w:lang w:val="en-AU"/>
        </w:rPr>
        <w:t>.</w:t>
      </w:r>
      <w:r w:rsidR="001D3D68" w:rsidRPr="00435540">
        <w:rPr>
          <w:rFonts w:ascii="Times New Roman" w:hAnsi="Times New Roman"/>
          <w:sz w:val="24"/>
          <w:szCs w:val="24"/>
          <w:lang w:val="en-AU"/>
        </w:rPr>
        <w:t xml:space="preserve">g. </w:t>
      </w:r>
      <w:r w:rsidR="00F9342A" w:rsidRPr="00435540">
        <w:rPr>
          <w:rFonts w:ascii="Times New Roman" w:hAnsi="Times New Roman"/>
          <w:sz w:val="24"/>
          <w:szCs w:val="24"/>
          <w:lang w:val="en-AU"/>
        </w:rPr>
        <w:fldChar w:fldCharType="begin">
          <w:fldData xml:space="preserve">PEVuZE5vdGU+PENpdGU+PEF1dGhvcj5NYW5rZXNzaTwvQXV0aG9yPjxZZWFyPjIwMTA8L1llYXI+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</w:fldData>
        </w:fldChar>
      </w:r>
      <w:r w:rsidR="002B3AAD">
        <w:rPr>
          <w:rFonts w:ascii="Times New Roman" w:hAnsi="Times New Roman"/>
          <w:sz w:val="24"/>
          <w:szCs w:val="24"/>
          <w:lang w:val="en-AU"/>
        </w:rPr>
        <w:instrText xml:space="preserve"> ADDIN EN.CITE </w:instrText>
      </w:r>
      <w:r w:rsidR="00F9342A">
        <w:rPr>
          <w:rFonts w:ascii="Times New Roman" w:hAnsi="Times New Roman"/>
          <w:sz w:val="24"/>
          <w:szCs w:val="24"/>
          <w:lang w:val="en-AU"/>
        </w:rPr>
        <w:fldChar w:fldCharType="begin">
          <w:fldData xml:space="preserve">PEVuZE5vdGU+PENpdGU+PEF1dGhvcj5NYW5rZXNzaTwvQXV0aG9yPjxZZWFyPjIwMTA8L1llYXI+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</w:fldData>
        </w:fldChar>
      </w:r>
      <w:r w:rsidR="002B3AAD">
        <w:rPr>
          <w:rFonts w:ascii="Times New Roman" w:hAnsi="Times New Roman"/>
          <w:sz w:val="24"/>
          <w:szCs w:val="24"/>
          <w:lang w:val="en-AU"/>
        </w:rPr>
        <w:instrText xml:space="preserve"> ADDIN EN.CITE.DATA </w:instrText>
      </w:r>
      <w:r w:rsidR="00F9342A">
        <w:rPr>
          <w:rFonts w:ascii="Times New Roman" w:hAnsi="Times New Roman"/>
          <w:sz w:val="24"/>
          <w:szCs w:val="24"/>
          <w:lang w:val="en-AU"/>
        </w:rPr>
      </w:r>
      <w:r w:rsidR="00F9342A">
        <w:rPr>
          <w:rFonts w:ascii="Times New Roman" w:hAnsi="Times New Roman"/>
          <w:sz w:val="24"/>
          <w:szCs w:val="24"/>
          <w:lang w:val="en-AU"/>
        </w:rPr>
        <w:fldChar w:fldCharType="end"/>
      </w:r>
      <w:r w:rsidR="00F9342A" w:rsidRPr="00435540">
        <w:rPr>
          <w:rFonts w:ascii="Times New Roman" w:hAnsi="Times New Roman"/>
          <w:sz w:val="24"/>
          <w:szCs w:val="24"/>
          <w:lang w:val="en-AU"/>
        </w:rPr>
      </w:r>
      <w:r w:rsidR="00F9342A" w:rsidRPr="00435540">
        <w:rPr>
          <w:rFonts w:ascii="Times New Roman" w:hAnsi="Times New Roman"/>
          <w:sz w:val="24"/>
          <w:szCs w:val="24"/>
          <w:lang w:val="en-AU"/>
        </w:rPr>
        <w:fldChar w:fldCharType="separate"/>
      </w:r>
      <w:r w:rsidR="002B3AAD">
        <w:rPr>
          <w:rFonts w:ascii="Times New Roman" w:hAnsi="Times New Roman"/>
          <w:noProof/>
          <w:sz w:val="24"/>
          <w:szCs w:val="24"/>
          <w:lang w:val="en-AU"/>
        </w:rPr>
        <w:t>(</w:t>
      </w:r>
      <w:hyperlink w:anchor="_ENREF_21" w:tooltip="Mankessi, 2010 #12760" w:history="1">
        <w:r w:rsidR="00967DA5">
          <w:rPr>
            <w:rFonts w:ascii="Times New Roman" w:hAnsi="Times New Roman"/>
            <w:noProof/>
            <w:sz w:val="24"/>
            <w:szCs w:val="24"/>
            <w:lang w:val="en-AU"/>
          </w:rPr>
          <w:t>Mankessi et al. 2010</w:t>
        </w:r>
      </w:hyperlink>
      <w:r w:rsidR="002B3AAD">
        <w:rPr>
          <w:rFonts w:ascii="Times New Roman" w:hAnsi="Times New Roman"/>
          <w:noProof/>
          <w:sz w:val="24"/>
          <w:szCs w:val="24"/>
          <w:lang w:val="en-AU"/>
        </w:rPr>
        <w:t xml:space="preserve">, </w:t>
      </w:r>
      <w:hyperlink w:anchor="_ENREF_20" w:tooltip="Mankessi, 2011 #12072" w:history="1">
        <w:r w:rsidR="00967DA5">
          <w:rPr>
            <w:rFonts w:ascii="Times New Roman" w:hAnsi="Times New Roman"/>
            <w:noProof/>
            <w:sz w:val="24"/>
            <w:szCs w:val="24"/>
            <w:lang w:val="en-AU"/>
          </w:rPr>
          <w:t>Mankessi et al. 2011</w:t>
        </w:r>
      </w:hyperlink>
      <w:r w:rsidR="002B3AAD">
        <w:rPr>
          <w:rFonts w:ascii="Times New Roman" w:hAnsi="Times New Roman"/>
          <w:noProof/>
          <w:sz w:val="24"/>
          <w:szCs w:val="24"/>
          <w:lang w:val="en-AU"/>
        </w:rPr>
        <w:t>)</w:t>
      </w:r>
      <w:r w:rsidR="00F9342A" w:rsidRPr="00435540">
        <w:rPr>
          <w:rFonts w:ascii="Times New Roman" w:hAnsi="Times New Roman"/>
          <w:sz w:val="24"/>
          <w:szCs w:val="24"/>
          <w:lang w:val="en-AU"/>
        </w:rPr>
        <w:fldChar w:fldCharType="end"/>
      </w:r>
      <w:r w:rsidRPr="003078A7">
        <w:rPr>
          <w:rFonts w:ascii="Times New Roman" w:hAnsi="Times New Roman"/>
          <w:i/>
          <w:sz w:val="24"/>
          <w:szCs w:val="24"/>
          <w:lang w:val="en-AU"/>
        </w:rPr>
        <w:t>,</w:t>
      </w:r>
      <w:r w:rsidRPr="003078A7">
        <w:rPr>
          <w:rFonts w:ascii="Times New Roman" w:hAnsi="Times New Roman"/>
          <w:sz w:val="24"/>
          <w:szCs w:val="24"/>
          <w:lang w:val="en-AU"/>
        </w:rPr>
        <w:t xml:space="preserve"> pronounced maturation effects </w:t>
      </w:r>
      <w:r w:rsidR="001D3D68">
        <w:rPr>
          <w:rFonts w:ascii="Times New Roman" w:hAnsi="Times New Roman"/>
          <w:sz w:val="24"/>
          <w:szCs w:val="24"/>
          <w:lang w:val="en-AU"/>
        </w:rPr>
        <w:t xml:space="preserve">are expected </w:t>
      </w:r>
      <w:r w:rsidRPr="003078A7">
        <w:rPr>
          <w:rFonts w:ascii="Times New Roman" w:hAnsi="Times New Roman"/>
          <w:sz w:val="24"/>
          <w:szCs w:val="24"/>
          <w:lang w:val="en-AU"/>
        </w:rPr>
        <w:t xml:space="preserve">in </w:t>
      </w:r>
      <w:r w:rsidR="001D3D68">
        <w:rPr>
          <w:rFonts w:ascii="Times New Roman" w:hAnsi="Times New Roman"/>
          <w:sz w:val="24"/>
          <w:szCs w:val="24"/>
          <w:lang w:val="en-AU"/>
        </w:rPr>
        <w:t xml:space="preserve">cuttings taken from </w:t>
      </w:r>
      <w:r w:rsidRPr="003078A7">
        <w:rPr>
          <w:rFonts w:ascii="Times New Roman" w:hAnsi="Times New Roman"/>
          <w:sz w:val="24"/>
          <w:szCs w:val="24"/>
          <w:lang w:val="en-AU"/>
        </w:rPr>
        <w:t>mature unmanaged stock-plants</w:t>
      </w:r>
      <w:r w:rsidR="00004935">
        <w:rPr>
          <w:rFonts w:ascii="Times New Roman" w:hAnsi="Times New Roman"/>
          <w:sz w:val="24"/>
          <w:szCs w:val="24"/>
          <w:lang w:val="en-AU"/>
        </w:rPr>
        <w:t>.</w:t>
      </w:r>
    </w:p>
    <w:p w:rsidR="0056354E" w:rsidRPr="00C6005A" w:rsidRDefault="0056354E" w:rsidP="00E437E4">
      <w:pPr>
        <w:spacing w:line="480" w:lineRule="auto"/>
        <w:rPr>
          <w:rFonts w:ascii="Times New Roman" w:hAnsi="Times New Roman"/>
          <w:sz w:val="24"/>
          <w:szCs w:val="24"/>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The aims of the present study were</w:t>
      </w:r>
      <w:r w:rsidR="004E7B1A">
        <w:rPr>
          <w:rFonts w:ascii="Times New Roman" w:hAnsi="Times New Roman"/>
          <w:sz w:val="24"/>
          <w:szCs w:val="24"/>
          <w:lang w:val="en-AU"/>
        </w:rPr>
        <w:t>,</w:t>
      </w:r>
      <w:r w:rsidRPr="003078A7">
        <w:rPr>
          <w:rFonts w:ascii="Times New Roman" w:hAnsi="Times New Roman"/>
          <w:sz w:val="24"/>
          <w:szCs w:val="24"/>
          <w:lang w:val="en-AU"/>
        </w:rPr>
        <w:t xml:space="preserve"> firstly</w:t>
      </w:r>
      <w:r w:rsidR="004E7B1A">
        <w:rPr>
          <w:rFonts w:ascii="Times New Roman" w:hAnsi="Times New Roman"/>
          <w:sz w:val="24"/>
          <w:szCs w:val="24"/>
          <w:lang w:val="en-AU"/>
        </w:rPr>
        <w:t>,</w:t>
      </w:r>
      <w:r w:rsidRPr="003078A7">
        <w:rPr>
          <w:rFonts w:ascii="Times New Roman" w:hAnsi="Times New Roman"/>
          <w:sz w:val="24"/>
          <w:szCs w:val="24"/>
          <w:lang w:val="en-AU"/>
        </w:rPr>
        <w:t xml:space="preserve"> to determine </w:t>
      </w:r>
      <w:r w:rsidR="004E7B1A">
        <w:rPr>
          <w:rFonts w:ascii="Times New Roman" w:hAnsi="Times New Roman"/>
          <w:sz w:val="24"/>
          <w:szCs w:val="24"/>
          <w:lang w:val="en-AU"/>
        </w:rPr>
        <w:t>the impact</w:t>
      </w:r>
      <w:r w:rsidRPr="003078A7">
        <w:rPr>
          <w:rFonts w:ascii="Times New Roman" w:hAnsi="Times New Roman"/>
          <w:sz w:val="24"/>
          <w:szCs w:val="24"/>
          <w:lang w:val="en-AU"/>
        </w:rPr>
        <w:t xml:space="preserve"> maturation </w:t>
      </w:r>
      <w:r w:rsidR="004E7B1A">
        <w:rPr>
          <w:rFonts w:ascii="Times New Roman" w:hAnsi="Times New Roman"/>
          <w:sz w:val="24"/>
          <w:szCs w:val="24"/>
          <w:lang w:val="en-AU"/>
        </w:rPr>
        <w:t>has upon</w:t>
      </w:r>
      <w:r w:rsidRPr="003078A7">
        <w:rPr>
          <w:rFonts w:ascii="Times New Roman" w:hAnsi="Times New Roman"/>
          <w:sz w:val="24"/>
          <w:szCs w:val="24"/>
          <w:lang w:val="en-AU"/>
        </w:rPr>
        <w:t xml:space="preserve"> </w:t>
      </w:r>
      <w:r w:rsidR="004E7B1A">
        <w:rPr>
          <w:rFonts w:ascii="Times New Roman" w:hAnsi="Times New Roman"/>
          <w:sz w:val="24"/>
          <w:szCs w:val="24"/>
          <w:lang w:val="en-AU"/>
        </w:rPr>
        <w:t xml:space="preserve">the range of </w:t>
      </w:r>
      <w:r w:rsidRPr="003078A7">
        <w:rPr>
          <w:rFonts w:ascii="Times New Roman" w:hAnsi="Times New Roman"/>
          <w:sz w:val="24"/>
          <w:szCs w:val="24"/>
          <w:lang w:val="en-AU"/>
        </w:rPr>
        <w:t>genotypes that may be vegetatively propagated</w:t>
      </w:r>
      <w:r w:rsidR="004E7B1A">
        <w:rPr>
          <w:rFonts w:ascii="Times New Roman" w:hAnsi="Times New Roman"/>
          <w:sz w:val="24"/>
          <w:szCs w:val="24"/>
          <w:lang w:val="en-AU"/>
        </w:rPr>
        <w:t xml:space="preserve"> in </w:t>
      </w:r>
      <w:r w:rsidR="004E7B1A" w:rsidRPr="003078A7">
        <w:rPr>
          <w:rFonts w:ascii="Times New Roman" w:hAnsi="Times New Roman"/>
          <w:i/>
          <w:sz w:val="24"/>
          <w:szCs w:val="24"/>
          <w:lang w:val="en-AU"/>
        </w:rPr>
        <w:t>M. alternifolia</w:t>
      </w:r>
      <w:r w:rsidRPr="003078A7">
        <w:rPr>
          <w:rFonts w:ascii="Times New Roman" w:hAnsi="Times New Roman"/>
          <w:sz w:val="24"/>
          <w:szCs w:val="24"/>
          <w:lang w:val="en-AU"/>
        </w:rPr>
        <w:t xml:space="preserve">, </w:t>
      </w:r>
      <w:r w:rsidR="004E7B1A">
        <w:rPr>
          <w:rFonts w:ascii="Times New Roman" w:hAnsi="Times New Roman"/>
          <w:sz w:val="24"/>
          <w:szCs w:val="24"/>
          <w:lang w:val="en-AU"/>
        </w:rPr>
        <w:t>as well as the</w:t>
      </w:r>
      <w:r w:rsidRPr="003078A7">
        <w:rPr>
          <w:rFonts w:ascii="Times New Roman" w:hAnsi="Times New Roman"/>
          <w:sz w:val="24"/>
          <w:szCs w:val="24"/>
          <w:lang w:val="en-AU"/>
        </w:rPr>
        <w:t xml:space="preserve"> </w:t>
      </w:r>
      <w:r w:rsidR="004E7B1A">
        <w:rPr>
          <w:rFonts w:ascii="Times New Roman" w:hAnsi="Times New Roman"/>
          <w:sz w:val="24"/>
          <w:szCs w:val="24"/>
          <w:lang w:val="en-AU"/>
        </w:rPr>
        <w:t xml:space="preserve">impact on </w:t>
      </w:r>
      <w:r w:rsidRPr="003078A7">
        <w:rPr>
          <w:rFonts w:ascii="Times New Roman" w:hAnsi="Times New Roman"/>
          <w:sz w:val="24"/>
          <w:szCs w:val="24"/>
          <w:lang w:val="en-AU"/>
        </w:rPr>
        <w:t>rooting rate. Secondly, we compared the rooting rates of cuttings from shoots following several mild rejuvenation approaches (basal wounding and branch severing)</w:t>
      </w:r>
      <w:r w:rsidR="00A4213F">
        <w:rPr>
          <w:rFonts w:ascii="Times New Roman" w:hAnsi="Times New Roman"/>
          <w:sz w:val="24"/>
          <w:szCs w:val="24"/>
          <w:lang w:val="en-AU"/>
        </w:rPr>
        <w:t>,</w:t>
      </w:r>
      <w:r w:rsidRPr="003078A7">
        <w:rPr>
          <w:rFonts w:ascii="Times New Roman" w:hAnsi="Times New Roman"/>
          <w:sz w:val="24"/>
          <w:szCs w:val="24"/>
          <w:lang w:val="en-AU"/>
        </w:rPr>
        <w:t xml:space="preserve"> with opportunistically collected naturally-stimulated epicormic shoots, and mature shoots. </w:t>
      </w:r>
      <w:r w:rsidR="00165096" w:rsidRPr="003078A7">
        <w:rPr>
          <w:rFonts w:ascii="Times New Roman" w:hAnsi="Times New Roman"/>
          <w:sz w:val="24"/>
          <w:szCs w:val="24"/>
          <w:lang w:val="en-AU"/>
        </w:rPr>
        <w:t xml:space="preserve">We </w:t>
      </w:r>
      <w:r w:rsidR="00985CFC">
        <w:rPr>
          <w:rFonts w:ascii="Times New Roman" w:hAnsi="Times New Roman"/>
          <w:sz w:val="24"/>
          <w:szCs w:val="24"/>
          <w:lang w:val="en-AU"/>
        </w:rPr>
        <w:t>define</w:t>
      </w:r>
      <w:r w:rsidRPr="003078A7">
        <w:rPr>
          <w:rFonts w:ascii="Times New Roman" w:hAnsi="Times New Roman"/>
          <w:sz w:val="24"/>
          <w:szCs w:val="24"/>
          <w:lang w:val="en-AU"/>
        </w:rPr>
        <w:t xml:space="preserve"> propagation conditions that </w:t>
      </w:r>
      <w:r w:rsidR="0056431B">
        <w:rPr>
          <w:rFonts w:ascii="Times New Roman" w:hAnsi="Times New Roman"/>
          <w:sz w:val="24"/>
          <w:szCs w:val="24"/>
          <w:lang w:val="en-AU"/>
        </w:rPr>
        <w:t>will</w:t>
      </w:r>
      <w:r w:rsidR="00602505" w:rsidRPr="003078A7">
        <w:rPr>
          <w:rFonts w:ascii="Times New Roman" w:hAnsi="Times New Roman"/>
          <w:sz w:val="24"/>
          <w:szCs w:val="24"/>
          <w:lang w:val="en-AU"/>
        </w:rPr>
        <w:t xml:space="preserve"> </w:t>
      </w:r>
      <w:r w:rsidRPr="003078A7">
        <w:rPr>
          <w:rFonts w:ascii="Times New Roman" w:hAnsi="Times New Roman"/>
          <w:sz w:val="24"/>
          <w:szCs w:val="24"/>
          <w:lang w:val="en-AU"/>
        </w:rPr>
        <w:t xml:space="preserve">be valuable in future propagation of </w:t>
      </w:r>
      <w:r w:rsidRPr="003078A7">
        <w:rPr>
          <w:rFonts w:ascii="Times New Roman" w:hAnsi="Times New Roman"/>
          <w:i/>
          <w:sz w:val="24"/>
          <w:szCs w:val="24"/>
          <w:lang w:val="en-AU"/>
        </w:rPr>
        <w:t>M. alternifolia</w:t>
      </w:r>
      <w:r w:rsidRPr="003078A7">
        <w:rPr>
          <w:rFonts w:ascii="Times New Roman" w:hAnsi="Times New Roman"/>
          <w:sz w:val="24"/>
          <w:szCs w:val="24"/>
          <w:lang w:val="en-AU"/>
        </w:rPr>
        <w:t xml:space="preserve"> or </w:t>
      </w:r>
      <w:r w:rsidRPr="003078A7">
        <w:rPr>
          <w:rFonts w:ascii="Times New Roman" w:hAnsi="Times New Roman"/>
          <w:sz w:val="24"/>
          <w:szCs w:val="24"/>
          <w:lang w:val="en-AU"/>
        </w:rPr>
        <w:lastRenderedPageBreak/>
        <w:t xml:space="preserve">other </w:t>
      </w:r>
      <w:r w:rsidRPr="003078A7">
        <w:rPr>
          <w:rFonts w:ascii="Times New Roman" w:hAnsi="Times New Roman"/>
          <w:i/>
          <w:sz w:val="24"/>
          <w:szCs w:val="24"/>
          <w:lang w:val="en-AU"/>
        </w:rPr>
        <w:t>Melaleuca</w:t>
      </w:r>
      <w:r w:rsidRPr="003078A7">
        <w:rPr>
          <w:rFonts w:ascii="Times New Roman" w:hAnsi="Times New Roman"/>
          <w:sz w:val="24"/>
          <w:szCs w:val="24"/>
          <w:lang w:val="en-AU"/>
        </w:rPr>
        <w:t xml:space="preserve"> species</w:t>
      </w:r>
      <w:r w:rsidR="00A4213F">
        <w:rPr>
          <w:rFonts w:ascii="Times New Roman" w:hAnsi="Times New Roman"/>
          <w:sz w:val="24"/>
          <w:szCs w:val="24"/>
          <w:lang w:val="en-AU"/>
        </w:rPr>
        <w:t>,</w:t>
      </w:r>
      <w:r w:rsidRPr="003078A7">
        <w:rPr>
          <w:rFonts w:ascii="Times New Roman" w:hAnsi="Times New Roman"/>
          <w:sz w:val="24"/>
          <w:szCs w:val="24"/>
          <w:lang w:val="en-AU"/>
        </w:rPr>
        <w:t xml:space="preserve"> when there is a requirement to culture mature, unmanaged stock-plants.</w:t>
      </w:r>
    </w:p>
    <w:p w:rsidR="00334A5A" w:rsidRPr="00C6005A" w:rsidRDefault="00334A5A" w:rsidP="00E437E4">
      <w:pPr>
        <w:spacing w:line="480" w:lineRule="auto"/>
        <w:rPr>
          <w:rFonts w:ascii="Times New Roman" w:hAnsi="Times New Roman"/>
          <w:b/>
          <w:sz w:val="24"/>
          <w:szCs w:val="24"/>
          <w:lang w:val="en-AU"/>
        </w:rPr>
        <w:sectPr w:rsidR="00334A5A" w:rsidRPr="00C6005A" w:rsidSect="00FF09C6">
          <w:type w:val="continuous"/>
          <w:pgSz w:w="11906" w:h="16838"/>
          <w:pgMar w:top="1440" w:right="1440" w:bottom="1440" w:left="1440" w:header="708" w:footer="708" w:gutter="0"/>
          <w:lnNumType w:countBy="1" w:restart="continuous"/>
          <w:cols w:space="708"/>
          <w:docGrid w:linePitch="360"/>
        </w:sectPr>
      </w:pPr>
    </w:p>
    <w:p w:rsidR="00334A5A" w:rsidRPr="00C6005A" w:rsidRDefault="003078A7" w:rsidP="00E437E4">
      <w:pPr>
        <w:spacing w:line="480" w:lineRule="auto"/>
        <w:rPr>
          <w:rFonts w:ascii="Times New Roman" w:hAnsi="Times New Roman"/>
          <w:b/>
          <w:sz w:val="24"/>
          <w:szCs w:val="24"/>
          <w:lang w:val="en-AU"/>
        </w:rPr>
      </w:pPr>
      <w:r w:rsidRPr="003078A7">
        <w:rPr>
          <w:rFonts w:ascii="Times New Roman" w:hAnsi="Times New Roman"/>
          <w:b/>
          <w:sz w:val="24"/>
          <w:szCs w:val="24"/>
          <w:lang w:val="en-AU"/>
        </w:rPr>
        <w:lastRenderedPageBreak/>
        <w:t>MATERIALS</w:t>
      </w:r>
      <w:r w:rsidR="008F5582">
        <w:rPr>
          <w:rFonts w:ascii="Times New Roman" w:hAnsi="Times New Roman"/>
          <w:b/>
          <w:sz w:val="24"/>
          <w:szCs w:val="24"/>
          <w:lang w:val="en-AU"/>
        </w:rPr>
        <w:t xml:space="preserve"> AND METHODS</w:t>
      </w:r>
    </w:p>
    <w:p w:rsidR="00334A5A" w:rsidRPr="00C6005A" w:rsidRDefault="00334A5A" w:rsidP="00E437E4">
      <w:pPr>
        <w:spacing w:line="480" w:lineRule="auto"/>
        <w:rPr>
          <w:rFonts w:ascii="Times New Roman" w:hAnsi="Times New Roman"/>
          <w:sz w:val="24"/>
          <w:szCs w:val="24"/>
          <w:lang w:val="en-AU"/>
        </w:rPr>
      </w:pPr>
    </w:p>
    <w:p w:rsidR="00334A5A" w:rsidRPr="00C6005A" w:rsidRDefault="00A17A98" w:rsidP="00E437E4">
      <w:pPr>
        <w:spacing w:line="480" w:lineRule="auto"/>
        <w:rPr>
          <w:rFonts w:ascii="Times New Roman" w:hAnsi="Times New Roman"/>
          <w:b/>
          <w:i/>
          <w:sz w:val="24"/>
          <w:szCs w:val="24"/>
          <w:lang w:val="en-AU"/>
        </w:rPr>
      </w:pPr>
      <w:r>
        <w:rPr>
          <w:rFonts w:ascii="Times New Roman" w:hAnsi="Times New Roman"/>
          <w:b/>
          <w:i/>
          <w:sz w:val="24"/>
          <w:szCs w:val="24"/>
          <w:lang w:val="en-AU"/>
        </w:rPr>
        <w:t>M</w:t>
      </w:r>
      <w:r w:rsidR="00D55C2B">
        <w:rPr>
          <w:rFonts w:ascii="Times New Roman" w:hAnsi="Times New Roman"/>
          <w:b/>
          <w:i/>
          <w:sz w:val="24"/>
          <w:szCs w:val="24"/>
          <w:lang w:val="en-AU"/>
        </w:rPr>
        <w:t>aterials</w:t>
      </w:r>
    </w:p>
    <w:p w:rsidR="001B51B6" w:rsidRDefault="001B51B6" w:rsidP="00E437E4">
      <w:pPr>
        <w:spacing w:line="480" w:lineRule="auto"/>
        <w:rPr>
          <w:rFonts w:ascii="Times New Roman" w:hAnsi="Times New Roman"/>
          <w:sz w:val="24"/>
          <w:szCs w:val="24"/>
          <w:lang w:val="en-AU"/>
        </w:rPr>
      </w:pPr>
    </w:p>
    <w:p w:rsidR="00832B26" w:rsidRDefault="00715D59" w:rsidP="00E437E4">
      <w:pPr>
        <w:spacing w:line="480" w:lineRule="auto"/>
        <w:rPr>
          <w:rFonts w:ascii="Times New Roman" w:hAnsi="Times New Roman"/>
          <w:sz w:val="24"/>
          <w:szCs w:val="24"/>
          <w:lang w:val="en-AU"/>
        </w:rPr>
      </w:pPr>
      <w:r>
        <w:rPr>
          <w:rFonts w:ascii="Times New Roman" w:hAnsi="Times New Roman"/>
          <w:sz w:val="24"/>
          <w:szCs w:val="24"/>
          <w:lang w:val="en-AU"/>
        </w:rPr>
        <w:t xml:space="preserve">Four native stands, two inland and two coastal, were selected </w:t>
      </w:r>
      <w:r w:rsidRPr="003078A7">
        <w:rPr>
          <w:rFonts w:ascii="Times New Roman" w:hAnsi="Times New Roman"/>
          <w:sz w:val="24"/>
          <w:szCs w:val="24"/>
          <w:lang w:val="en-AU"/>
        </w:rPr>
        <w:t>from an earlier survey of 10 sites</w:t>
      </w:r>
      <w:r>
        <w:rPr>
          <w:rFonts w:ascii="Times New Roman" w:hAnsi="Times New Roman"/>
          <w:sz w:val="24"/>
          <w:szCs w:val="24"/>
          <w:lang w:val="en-AU"/>
        </w:rPr>
        <w:t xml:space="preserve">, to </w:t>
      </w:r>
      <w:r w:rsidRPr="003078A7">
        <w:rPr>
          <w:rFonts w:ascii="Times New Roman" w:hAnsi="Times New Roman"/>
          <w:sz w:val="24"/>
          <w:szCs w:val="24"/>
          <w:lang w:val="en-AU"/>
        </w:rPr>
        <w:t xml:space="preserve">broadly represent geographic </w:t>
      </w:r>
      <w:r w:rsidR="0047679D">
        <w:rPr>
          <w:rFonts w:ascii="Times New Roman" w:hAnsi="Times New Roman"/>
          <w:sz w:val="24"/>
          <w:szCs w:val="24"/>
          <w:lang w:val="en-AU"/>
        </w:rPr>
        <w:t>extremes</w:t>
      </w:r>
      <w:r w:rsidRPr="003078A7">
        <w:rPr>
          <w:rFonts w:ascii="Times New Roman" w:hAnsi="Times New Roman"/>
          <w:sz w:val="24"/>
          <w:szCs w:val="24"/>
          <w:lang w:val="en-AU"/>
        </w:rPr>
        <w:t xml:space="preserve"> in </w:t>
      </w:r>
      <w:r w:rsidR="0047679D">
        <w:rPr>
          <w:rFonts w:ascii="Times New Roman" w:hAnsi="Times New Roman"/>
          <w:sz w:val="24"/>
          <w:szCs w:val="24"/>
          <w:lang w:val="en-AU"/>
        </w:rPr>
        <w:t xml:space="preserve">the natural range of </w:t>
      </w:r>
      <w:r w:rsidRPr="003078A7">
        <w:rPr>
          <w:rFonts w:ascii="Times New Roman" w:hAnsi="Times New Roman"/>
          <w:sz w:val="24"/>
          <w:szCs w:val="24"/>
          <w:lang w:val="en-AU"/>
        </w:rPr>
        <w:t>Tea Tree</w:t>
      </w:r>
      <w:r w:rsidR="003078A7" w:rsidRPr="003078A7">
        <w:rPr>
          <w:rFonts w:ascii="Times New Roman" w:hAnsi="Times New Roman"/>
          <w:sz w:val="24"/>
          <w:szCs w:val="24"/>
          <w:lang w:val="en-AU"/>
        </w:rPr>
        <w:t xml:space="preserve">. </w:t>
      </w:r>
      <w:r w:rsidR="00C1074B">
        <w:rPr>
          <w:rFonts w:ascii="Times New Roman" w:hAnsi="Times New Roman"/>
          <w:sz w:val="24"/>
          <w:szCs w:val="24"/>
          <w:lang w:val="en-AU"/>
        </w:rPr>
        <w:t xml:space="preserve">The two coastal lowland sites were </w:t>
      </w:r>
      <w:proofErr w:type="spellStart"/>
      <w:r w:rsidR="00C1074B" w:rsidRPr="00C6005A">
        <w:rPr>
          <w:rFonts w:ascii="Times New Roman" w:hAnsi="Times New Roman"/>
          <w:sz w:val="24"/>
          <w:szCs w:val="24"/>
          <w:lang w:val="en-AU"/>
        </w:rPr>
        <w:t>Dilkoon</w:t>
      </w:r>
      <w:proofErr w:type="spellEnd"/>
      <w:r w:rsidR="00C1074B" w:rsidRPr="00C6005A">
        <w:rPr>
          <w:rFonts w:ascii="Times New Roman" w:hAnsi="Times New Roman"/>
          <w:sz w:val="24"/>
          <w:szCs w:val="24"/>
          <w:lang w:val="en-AU"/>
        </w:rPr>
        <w:t xml:space="preserve"> (2</w:t>
      </w:r>
      <w:r w:rsidR="00C1074B" w:rsidRPr="006E6C0F">
        <w:rPr>
          <w:rFonts w:ascii="Times New Roman" w:hAnsi="Times New Roman"/>
          <w:sz w:val="24"/>
          <w:szCs w:val="24"/>
          <w:lang w:val="en-AU"/>
        </w:rPr>
        <w:t>9</w:t>
      </w:r>
      <w:r w:rsidR="00C1074B" w:rsidRPr="006E6C0F">
        <w:rPr>
          <w:rFonts w:ascii="Symbol" w:hAnsi="Symbol"/>
          <w:sz w:val="24"/>
          <w:szCs w:val="24"/>
        </w:rPr>
        <w:t></w:t>
      </w:r>
      <w:r w:rsidR="00C1074B" w:rsidRPr="00C6005A">
        <w:rPr>
          <w:rFonts w:ascii="Times New Roman" w:hAnsi="Times New Roman"/>
          <w:sz w:val="24"/>
          <w:szCs w:val="24"/>
          <w:lang w:val="en-AU"/>
        </w:rPr>
        <w:t>29’25”S 152</w:t>
      </w:r>
      <w:r w:rsidR="00C1074B" w:rsidRPr="006E6C0F">
        <w:rPr>
          <w:rFonts w:ascii="Symbol" w:hAnsi="Symbol"/>
          <w:sz w:val="24"/>
          <w:szCs w:val="24"/>
        </w:rPr>
        <w:t></w:t>
      </w:r>
      <w:r w:rsidR="00C1074B" w:rsidRPr="00C6005A">
        <w:rPr>
          <w:rFonts w:ascii="Times New Roman" w:hAnsi="Times New Roman"/>
          <w:sz w:val="24"/>
          <w:szCs w:val="24"/>
          <w:lang w:val="en-AU"/>
        </w:rPr>
        <w:t>59’15”E)</w:t>
      </w:r>
      <w:r w:rsidR="00C1074B">
        <w:rPr>
          <w:rFonts w:ascii="Times New Roman" w:hAnsi="Times New Roman"/>
          <w:sz w:val="24"/>
          <w:szCs w:val="24"/>
          <w:lang w:val="en-AU"/>
        </w:rPr>
        <w:t xml:space="preserve"> and </w:t>
      </w:r>
      <w:r w:rsidR="00C1074B" w:rsidRPr="00C6005A">
        <w:rPr>
          <w:rFonts w:ascii="Times New Roman" w:hAnsi="Times New Roman"/>
          <w:sz w:val="24"/>
          <w:szCs w:val="24"/>
          <w:lang w:val="en-AU"/>
        </w:rPr>
        <w:t>Leeville (28</w:t>
      </w:r>
      <w:r w:rsidR="00C1074B" w:rsidRPr="00A92102">
        <w:rPr>
          <w:rFonts w:ascii="Symbol" w:hAnsi="Symbol"/>
          <w:sz w:val="24"/>
          <w:szCs w:val="24"/>
        </w:rPr>
        <w:t></w:t>
      </w:r>
      <w:r w:rsidR="00C1074B" w:rsidRPr="00C6005A">
        <w:rPr>
          <w:rFonts w:ascii="Times New Roman" w:hAnsi="Times New Roman"/>
          <w:sz w:val="24"/>
          <w:szCs w:val="24"/>
          <w:lang w:val="en-AU"/>
        </w:rPr>
        <w:t xml:space="preserve">59’20”S </w:t>
      </w:r>
      <w:r w:rsidR="0047679D">
        <w:rPr>
          <w:rFonts w:ascii="Times New Roman" w:hAnsi="Times New Roman"/>
          <w:sz w:val="24"/>
          <w:szCs w:val="24"/>
          <w:lang w:val="en-AU"/>
        </w:rPr>
        <w:t>153</w:t>
      </w:r>
      <w:r w:rsidR="00C1074B" w:rsidRPr="00A92102">
        <w:rPr>
          <w:rFonts w:ascii="Symbol" w:hAnsi="Symbol"/>
          <w:sz w:val="24"/>
          <w:szCs w:val="24"/>
        </w:rPr>
        <w:t></w:t>
      </w:r>
      <w:r w:rsidR="00C1074B" w:rsidRPr="00C6005A">
        <w:rPr>
          <w:rFonts w:ascii="Times New Roman" w:hAnsi="Times New Roman"/>
          <w:sz w:val="24"/>
          <w:szCs w:val="24"/>
          <w:lang w:val="en-AU"/>
        </w:rPr>
        <w:t>00’36”E)</w:t>
      </w:r>
      <w:r w:rsidR="00C1074B">
        <w:rPr>
          <w:rFonts w:ascii="Times New Roman" w:hAnsi="Times New Roman"/>
          <w:sz w:val="24"/>
          <w:szCs w:val="24"/>
          <w:lang w:val="en-AU"/>
        </w:rPr>
        <w:t xml:space="preserve">, whereas the two inland sites were, </w:t>
      </w:r>
      <w:r w:rsidR="00C1074B" w:rsidRPr="00C6005A">
        <w:rPr>
          <w:rFonts w:ascii="Times New Roman" w:hAnsi="Times New Roman"/>
          <w:sz w:val="24"/>
          <w:szCs w:val="24"/>
          <w:lang w:val="en-AU"/>
        </w:rPr>
        <w:t>Cannon Creek (28</w:t>
      </w:r>
      <w:r w:rsidR="00C1074B" w:rsidRPr="006E6C0F">
        <w:rPr>
          <w:rFonts w:ascii="Symbol" w:hAnsi="Symbol"/>
          <w:sz w:val="24"/>
          <w:szCs w:val="24"/>
        </w:rPr>
        <w:t></w:t>
      </w:r>
      <w:r w:rsidR="00C1074B" w:rsidRPr="006E6C0F">
        <w:rPr>
          <w:rFonts w:ascii="Symbol" w:hAnsi="Symbol"/>
          <w:sz w:val="24"/>
          <w:szCs w:val="24"/>
        </w:rPr>
        <w:t></w:t>
      </w:r>
      <w:r w:rsidR="00C1074B" w:rsidRPr="00C6005A">
        <w:rPr>
          <w:rFonts w:ascii="Times New Roman" w:hAnsi="Times New Roman"/>
          <w:sz w:val="24"/>
          <w:szCs w:val="24"/>
          <w:lang w:val="en-AU"/>
        </w:rPr>
        <w:t>34’48”S 15</w:t>
      </w:r>
      <w:r w:rsidR="0047679D">
        <w:rPr>
          <w:rFonts w:ascii="Times New Roman" w:hAnsi="Times New Roman"/>
          <w:sz w:val="24"/>
          <w:szCs w:val="24"/>
          <w:lang w:val="en-AU"/>
        </w:rPr>
        <w:t>1</w:t>
      </w:r>
      <w:r w:rsidR="00C1074B" w:rsidRPr="006E6C0F">
        <w:rPr>
          <w:rFonts w:ascii="Symbol" w:hAnsi="Symbol"/>
          <w:sz w:val="24"/>
          <w:szCs w:val="24"/>
        </w:rPr>
        <w:t></w:t>
      </w:r>
      <w:r w:rsidR="00C1074B" w:rsidRPr="00C6005A">
        <w:rPr>
          <w:rFonts w:ascii="Times New Roman" w:hAnsi="Times New Roman"/>
          <w:sz w:val="24"/>
          <w:szCs w:val="24"/>
          <w:lang w:val="en-AU"/>
        </w:rPr>
        <w:t>50’58”E) and Ballandean (2</w:t>
      </w:r>
      <w:r w:rsidR="00C1074B" w:rsidRPr="006E6C0F">
        <w:rPr>
          <w:rFonts w:ascii="Symbol" w:hAnsi="Symbol"/>
          <w:sz w:val="24"/>
          <w:szCs w:val="24"/>
          <w:lang w:val="en-AU"/>
        </w:rPr>
        <w:t></w:t>
      </w:r>
      <w:r w:rsidR="00C1074B" w:rsidRPr="006E6C0F">
        <w:rPr>
          <w:rFonts w:ascii="Symbol" w:hAnsi="Symbol"/>
          <w:sz w:val="24"/>
          <w:szCs w:val="24"/>
        </w:rPr>
        <w:t></w:t>
      </w:r>
      <w:r w:rsidR="00C1074B" w:rsidRPr="006E6C0F">
        <w:rPr>
          <w:rFonts w:ascii="Symbol" w:hAnsi="Symbol"/>
          <w:sz w:val="24"/>
          <w:szCs w:val="24"/>
        </w:rPr>
        <w:t></w:t>
      </w:r>
      <w:r w:rsidR="00C1074B" w:rsidRPr="00C6005A">
        <w:rPr>
          <w:rFonts w:ascii="Times New Roman" w:hAnsi="Times New Roman"/>
          <w:sz w:val="24"/>
          <w:szCs w:val="24"/>
          <w:lang w:val="en-AU"/>
        </w:rPr>
        <w:t>47’10”S 151</w:t>
      </w:r>
      <w:r w:rsidR="00C1074B" w:rsidRPr="006E6C0F">
        <w:rPr>
          <w:rFonts w:ascii="Symbol" w:hAnsi="Symbol"/>
          <w:sz w:val="24"/>
          <w:szCs w:val="24"/>
        </w:rPr>
        <w:t></w:t>
      </w:r>
      <w:r w:rsidR="00C1074B" w:rsidRPr="00C6005A">
        <w:rPr>
          <w:rFonts w:ascii="Times New Roman" w:hAnsi="Times New Roman"/>
          <w:sz w:val="24"/>
          <w:szCs w:val="24"/>
          <w:lang w:val="en-AU"/>
        </w:rPr>
        <w:t>49’06”E)</w:t>
      </w:r>
      <w:r w:rsidR="00C1074B">
        <w:rPr>
          <w:rFonts w:ascii="Times New Roman" w:hAnsi="Times New Roman"/>
          <w:sz w:val="24"/>
          <w:szCs w:val="24"/>
          <w:lang w:val="en-AU"/>
        </w:rPr>
        <w:t xml:space="preserve">. </w:t>
      </w:r>
      <w:r>
        <w:rPr>
          <w:rFonts w:ascii="Times New Roman" w:hAnsi="Times New Roman"/>
          <w:sz w:val="24"/>
          <w:szCs w:val="24"/>
          <w:lang w:val="en-AU"/>
        </w:rPr>
        <w:t>Ten mature trees</w:t>
      </w:r>
      <w:r w:rsidR="00A91566">
        <w:rPr>
          <w:rFonts w:ascii="Times New Roman" w:hAnsi="Times New Roman"/>
          <w:sz w:val="24"/>
          <w:szCs w:val="24"/>
          <w:lang w:val="en-AU"/>
        </w:rPr>
        <w:t xml:space="preserve"> </w:t>
      </w:r>
      <w:r w:rsidR="00B05E6D">
        <w:rPr>
          <w:rFonts w:ascii="Times New Roman" w:hAnsi="Times New Roman"/>
          <w:sz w:val="24"/>
          <w:szCs w:val="24"/>
          <w:lang w:val="en-AU"/>
        </w:rPr>
        <w:t>from each stand (</w:t>
      </w:r>
      <w:r w:rsidR="00A91566">
        <w:rPr>
          <w:rFonts w:ascii="Times New Roman" w:hAnsi="Times New Roman"/>
          <w:sz w:val="24"/>
          <w:szCs w:val="24"/>
          <w:lang w:val="en-AU"/>
        </w:rPr>
        <w:t>more than 50 m apart to avoid relatives</w:t>
      </w:r>
      <w:ins w:id="15" w:author="mshepher" w:date="2013-08-19T13:00:00Z">
        <w:r w:rsidR="002961C0">
          <w:rPr>
            <w:rFonts w:ascii="Times New Roman" w:hAnsi="Times New Roman"/>
            <w:sz w:val="24"/>
            <w:szCs w:val="24"/>
            <w:lang w:val="en-AU"/>
          </w:rPr>
          <w:t>; tree age unknown but based on size likely to be &gt; 10 years of age</w:t>
        </w:r>
      </w:ins>
      <w:r w:rsidR="00A91566">
        <w:rPr>
          <w:rFonts w:ascii="Times New Roman" w:hAnsi="Times New Roman"/>
          <w:sz w:val="24"/>
          <w:szCs w:val="24"/>
          <w:lang w:val="en-AU"/>
        </w:rPr>
        <w:t>)</w:t>
      </w:r>
      <w:r>
        <w:rPr>
          <w:rFonts w:ascii="Times New Roman" w:hAnsi="Times New Roman"/>
          <w:sz w:val="24"/>
          <w:szCs w:val="24"/>
          <w:lang w:val="en-AU"/>
        </w:rPr>
        <w:t>, were selected for the present study, and in addition to the collection of material fo</w:t>
      </w:r>
      <w:r w:rsidR="00A91566">
        <w:rPr>
          <w:rFonts w:ascii="Times New Roman" w:hAnsi="Times New Roman"/>
          <w:sz w:val="24"/>
          <w:szCs w:val="24"/>
          <w:lang w:val="en-AU"/>
        </w:rPr>
        <w:t>r cuttings as described below</w:t>
      </w:r>
      <w:r>
        <w:rPr>
          <w:rFonts w:ascii="Times New Roman" w:hAnsi="Times New Roman"/>
          <w:sz w:val="24"/>
          <w:szCs w:val="24"/>
          <w:lang w:val="en-AU"/>
        </w:rPr>
        <w:t>, a botanical specimen</w:t>
      </w:r>
      <w:r w:rsidR="003078A7" w:rsidRPr="003078A7">
        <w:rPr>
          <w:rFonts w:ascii="Times New Roman" w:hAnsi="Times New Roman"/>
          <w:sz w:val="24"/>
          <w:szCs w:val="24"/>
          <w:lang w:val="en-AU"/>
        </w:rPr>
        <w:t xml:space="preserve"> including reproductive material </w:t>
      </w:r>
      <w:r>
        <w:rPr>
          <w:rFonts w:ascii="Times New Roman" w:hAnsi="Times New Roman"/>
          <w:sz w:val="24"/>
          <w:szCs w:val="24"/>
          <w:lang w:val="en-AU"/>
        </w:rPr>
        <w:t>was</w:t>
      </w:r>
      <w:r w:rsidR="003078A7" w:rsidRPr="003078A7">
        <w:rPr>
          <w:rFonts w:ascii="Times New Roman" w:hAnsi="Times New Roman"/>
          <w:sz w:val="24"/>
          <w:szCs w:val="24"/>
          <w:lang w:val="en-AU"/>
        </w:rPr>
        <w:t xml:space="preserve"> collected </w:t>
      </w:r>
      <w:r>
        <w:rPr>
          <w:rFonts w:ascii="Times New Roman" w:hAnsi="Times New Roman"/>
          <w:sz w:val="24"/>
          <w:szCs w:val="24"/>
          <w:lang w:val="en-AU"/>
        </w:rPr>
        <w:t>from</w:t>
      </w:r>
      <w:r w:rsidR="003078A7" w:rsidRPr="003078A7">
        <w:rPr>
          <w:rFonts w:ascii="Times New Roman" w:hAnsi="Times New Roman"/>
          <w:sz w:val="24"/>
          <w:szCs w:val="24"/>
          <w:lang w:val="en-AU"/>
        </w:rPr>
        <w:t xml:space="preserve"> each tree</w:t>
      </w:r>
      <w:r>
        <w:rPr>
          <w:rFonts w:ascii="Times New Roman" w:hAnsi="Times New Roman"/>
          <w:sz w:val="24"/>
          <w:szCs w:val="24"/>
          <w:lang w:val="en-AU"/>
        </w:rPr>
        <w:t>,</w:t>
      </w:r>
      <w:r w:rsidR="003078A7" w:rsidRPr="003078A7">
        <w:rPr>
          <w:rFonts w:ascii="Times New Roman" w:hAnsi="Times New Roman"/>
          <w:sz w:val="24"/>
          <w:szCs w:val="24"/>
          <w:lang w:val="en-AU"/>
        </w:rPr>
        <w:t xml:space="preserve"> along with data on t</w:t>
      </w:r>
      <w:r w:rsidR="00A91566">
        <w:rPr>
          <w:rFonts w:ascii="Times New Roman" w:hAnsi="Times New Roman"/>
          <w:sz w:val="24"/>
          <w:szCs w:val="24"/>
          <w:lang w:val="en-AU"/>
        </w:rPr>
        <w:t>ree height, main stem diameter</w:t>
      </w:r>
      <w:r w:rsidR="003078A7" w:rsidRPr="003078A7">
        <w:rPr>
          <w:rFonts w:ascii="Times New Roman" w:hAnsi="Times New Roman"/>
          <w:sz w:val="24"/>
          <w:szCs w:val="24"/>
          <w:lang w:val="en-AU"/>
        </w:rPr>
        <w:t>, ecology and soil type.</w:t>
      </w:r>
    </w:p>
    <w:p w:rsidR="00A17A98" w:rsidRPr="00C6005A" w:rsidRDefault="00A17A98" w:rsidP="00E437E4">
      <w:pPr>
        <w:spacing w:line="480" w:lineRule="auto"/>
        <w:rPr>
          <w:rFonts w:ascii="Times New Roman" w:hAnsi="Times New Roman"/>
          <w:sz w:val="24"/>
          <w:szCs w:val="24"/>
          <w:lang w:val="en-AU"/>
        </w:rPr>
      </w:pPr>
    </w:p>
    <w:p w:rsidR="00A17A98" w:rsidRDefault="003078A7" w:rsidP="00A17A98">
      <w:pPr>
        <w:spacing w:line="480" w:lineRule="auto"/>
        <w:rPr>
          <w:rFonts w:ascii="Times New Roman" w:hAnsi="Times New Roman"/>
          <w:b/>
          <w:i/>
          <w:sz w:val="24"/>
          <w:szCs w:val="24"/>
          <w:lang w:val="en-AU"/>
        </w:rPr>
      </w:pPr>
      <w:r w:rsidRPr="003078A7">
        <w:rPr>
          <w:rFonts w:ascii="Times New Roman" w:hAnsi="Times New Roman"/>
          <w:b/>
          <w:i/>
          <w:sz w:val="24"/>
          <w:szCs w:val="24"/>
          <w:lang w:val="en-AU"/>
        </w:rPr>
        <w:t>Experimental design</w:t>
      </w:r>
      <w:r w:rsidR="00B75A5A">
        <w:rPr>
          <w:rFonts w:ascii="Times New Roman" w:hAnsi="Times New Roman"/>
          <w:b/>
          <w:i/>
          <w:sz w:val="24"/>
          <w:szCs w:val="24"/>
          <w:lang w:val="en-AU"/>
        </w:rPr>
        <w:t>, propagation conditions and timing of wounding and cutting harvests</w:t>
      </w:r>
    </w:p>
    <w:p w:rsidR="001B51B6" w:rsidRDefault="001B51B6" w:rsidP="00832B26">
      <w:pPr>
        <w:spacing w:line="480" w:lineRule="auto"/>
        <w:rPr>
          <w:rFonts w:ascii="Times New Roman" w:hAnsi="Times New Roman"/>
          <w:sz w:val="24"/>
          <w:szCs w:val="24"/>
          <w:lang w:val="en-AU"/>
        </w:rPr>
      </w:pPr>
    </w:p>
    <w:p w:rsidR="00832B26" w:rsidRDefault="00832B26" w:rsidP="00832B26">
      <w:pPr>
        <w:spacing w:line="480" w:lineRule="auto"/>
        <w:rPr>
          <w:rFonts w:ascii="Times New Roman" w:hAnsi="Times New Roman"/>
          <w:sz w:val="24"/>
          <w:szCs w:val="24"/>
          <w:lang w:val="en-AU"/>
        </w:rPr>
      </w:pPr>
      <w:r>
        <w:rPr>
          <w:rFonts w:ascii="Times New Roman" w:hAnsi="Times New Roman"/>
          <w:sz w:val="24"/>
          <w:szCs w:val="24"/>
          <w:lang w:val="en-AU"/>
        </w:rPr>
        <w:t>Nominally, the</w:t>
      </w:r>
      <w:r w:rsidRPr="003078A7">
        <w:rPr>
          <w:rFonts w:ascii="Times New Roman" w:hAnsi="Times New Roman"/>
          <w:sz w:val="24"/>
          <w:szCs w:val="24"/>
          <w:lang w:val="en-AU"/>
        </w:rPr>
        <w:t xml:space="preserve"> study util</w:t>
      </w:r>
      <w:r>
        <w:rPr>
          <w:rFonts w:ascii="Times New Roman" w:hAnsi="Times New Roman"/>
          <w:sz w:val="24"/>
          <w:szCs w:val="24"/>
          <w:lang w:val="en-AU"/>
        </w:rPr>
        <w:t>ised 20 cuttings from each tree (10 from epicormic and 10 from mature shoots)</w:t>
      </w:r>
      <w:r w:rsidRPr="003078A7">
        <w:rPr>
          <w:rFonts w:ascii="Times New Roman" w:hAnsi="Times New Roman"/>
          <w:sz w:val="24"/>
          <w:szCs w:val="24"/>
          <w:lang w:val="en-AU"/>
        </w:rPr>
        <w:t xml:space="preserve"> (i.e. </w:t>
      </w:r>
      <w:r>
        <w:rPr>
          <w:rFonts w:ascii="Times New Roman" w:hAnsi="Times New Roman"/>
          <w:sz w:val="24"/>
          <w:szCs w:val="24"/>
          <w:lang w:val="en-AU"/>
        </w:rPr>
        <w:t xml:space="preserve">a total of 800 cuttings). </w:t>
      </w:r>
      <w:r w:rsidRPr="003078A7">
        <w:rPr>
          <w:rFonts w:ascii="Times New Roman" w:hAnsi="Times New Roman"/>
          <w:sz w:val="24"/>
          <w:szCs w:val="24"/>
          <w:lang w:val="en-AU"/>
        </w:rPr>
        <w:t xml:space="preserve">Ten cuttings of each tissue-type (epicormic or mature-shoot derived) were set as two plots of five cuttings as a column in 8 x 5 cell propagation trays. Plots were arranged into two replicates, a plot of mature and epicormic from each tree paired together, and arrayed in order of tree index. Trays within a replicate </w:t>
      </w:r>
      <w:r w:rsidRPr="003078A7">
        <w:rPr>
          <w:rFonts w:ascii="Times New Roman" w:hAnsi="Times New Roman"/>
          <w:sz w:val="24"/>
          <w:szCs w:val="24"/>
          <w:lang w:val="en-AU"/>
        </w:rPr>
        <w:lastRenderedPageBreak/>
        <w:t>were arranged as a block within the propagation facility, with tray position within each block randomised. Trays were shuffled periodically within the growing space.</w:t>
      </w:r>
    </w:p>
    <w:p w:rsidR="00832B26" w:rsidRDefault="00832B26" w:rsidP="00832B26">
      <w:pPr>
        <w:spacing w:line="480" w:lineRule="auto"/>
        <w:rPr>
          <w:rFonts w:ascii="Times New Roman" w:hAnsi="Times New Roman"/>
          <w:sz w:val="24"/>
          <w:szCs w:val="24"/>
          <w:lang w:val="en-AU"/>
        </w:rPr>
      </w:pPr>
    </w:p>
    <w:p w:rsidR="00832B26" w:rsidRDefault="00832B26" w:rsidP="00832B26">
      <w:pPr>
        <w:autoSpaceDE w:val="0"/>
        <w:autoSpaceDN w:val="0"/>
        <w:adjustRightInd w:val="0"/>
        <w:spacing w:after="0" w:line="480" w:lineRule="auto"/>
        <w:rPr>
          <w:rFonts w:ascii="Times New Roman" w:hAnsi="Times New Roman"/>
          <w:sz w:val="24"/>
          <w:szCs w:val="24"/>
          <w:lang w:val="en-AU"/>
        </w:rPr>
      </w:pPr>
      <w:r>
        <w:rPr>
          <w:rFonts w:ascii="Times New Roman" w:hAnsi="Times New Roman"/>
          <w:sz w:val="24"/>
          <w:szCs w:val="24"/>
          <w:lang w:val="en-AU"/>
        </w:rPr>
        <w:t>D</w:t>
      </w:r>
      <w:r w:rsidRPr="00C6005A">
        <w:rPr>
          <w:rFonts w:ascii="Times New Roman" w:hAnsi="Times New Roman"/>
          <w:sz w:val="24"/>
          <w:szCs w:val="24"/>
          <w:lang w:val="en-AU"/>
        </w:rPr>
        <w:t xml:space="preserve">ue to </w:t>
      </w:r>
      <w:r>
        <w:rPr>
          <w:rFonts w:ascii="Times New Roman" w:hAnsi="Times New Roman"/>
          <w:sz w:val="24"/>
          <w:szCs w:val="24"/>
          <w:lang w:val="en-AU"/>
        </w:rPr>
        <w:t xml:space="preserve">logistical </w:t>
      </w:r>
      <w:r w:rsidRPr="00C6005A">
        <w:rPr>
          <w:rFonts w:ascii="Times New Roman" w:hAnsi="Times New Roman"/>
          <w:sz w:val="24"/>
          <w:szCs w:val="24"/>
          <w:lang w:val="en-AU"/>
        </w:rPr>
        <w:t xml:space="preserve">constraints </w:t>
      </w:r>
      <w:r>
        <w:rPr>
          <w:rFonts w:ascii="Times New Roman" w:hAnsi="Times New Roman"/>
          <w:sz w:val="24"/>
          <w:szCs w:val="24"/>
          <w:lang w:val="en-AU"/>
        </w:rPr>
        <w:t xml:space="preserve">in the availability </w:t>
      </w:r>
      <w:r w:rsidRPr="00C6005A">
        <w:rPr>
          <w:rFonts w:ascii="Times New Roman" w:hAnsi="Times New Roman"/>
          <w:sz w:val="24"/>
          <w:szCs w:val="24"/>
          <w:lang w:val="en-AU"/>
        </w:rPr>
        <w:t xml:space="preserve">of </w:t>
      </w:r>
      <w:r>
        <w:rPr>
          <w:rFonts w:ascii="Times New Roman" w:hAnsi="Times New Roman"/>
          <w:sz w:val="24"/>
          <w:szCs w:val="24"/>
          <w:lang w:val="en-AU"/>
        </w:rPr>
        <w:t>the growth facilities</w:t>
      </w:r>
      <w:r w:rsidRPr="00C6005A">
        <w:rPr>
          <w:rFonts w:ascii="Times New Roman" w:hAnsi="Times New Roman"/>
          <w:sz w:val="24"/>
          <w:szCs w:val="24"/>
          <w:lang w:val="en-AU"/>
        </w:rPr>
        <w:t xml:space="preserve"> </w:t>
      </w:r>
      <w:r>
        <w:rPr>
          <w:rFonts w:ascii="Times New Roman" w:hAnsi="Times New Roman"/>
          <w:sz w:val="24"/>
          <w:szCs w:val="24"/>
          <w:lang w:val="en-AU"/>
        </w:rPr>
        <w:t xml:space="preserve">and </w:t>
      </w:r>
      <w:r w:rsidR="006146BB">
        <w:rPr>
          <w:rFonts w:ascii="Times New Roman" w:hAnsi="Times New Roman"/>
          <w:sz w:val="24"/>
          <w:szCs w:val="24"/>
          <w:lang w:val="en-AU"/>
        </w:rPr>
        <w:t xml:space="preserve">the </w:t>
      </w:r>
      <w:r>
        <w:rPr>
          <w:rFonts w:ascii="Times New Roman" w:hAnsi="Times New Roman"/>
          <w:sz w:val="24"/>
          <w:szCs w:val="24"/>
          <w:lang w:val="en-AU"/>
        </w:rPr>
        <w:t>c</w:t>
      </w:r>
      <w:r w:rsidR="006146BB">
        <w:rPr>
          <w:rFonts w:ascii="Times New Roman" w:hAnsi="Times New Roman"/>
          <w:sz w:val="24"/>
          <w:szCs w:val="24"/>
          <w:lang w:val="en-AU"/>
        </w:rPr>
        <w:t>onduct of</w:t>
      </w:r>
      <w:r>
        <w:rPr>
          <w:rFonts w:ascii="Times New Roman" w:hAnsi="Times New Roman"/>
          <w:sz w:val="24"/>
          <w:szCs w:val="24"/>
          <w:lang w:val="en-AU"/>
        </w:rPr>
        <w:t xml:space="preserve"> field </w:t>
      </w:r>
      <w:r w:rsidR="006146BB">
        <w:rPr>
          <w:rFonts w:ascii="Times New Roman" w:hAnsi="Times New Roman"/>
          <w:sz w:val="24"/>
          <w:szCs w:val="24"/>
          <w:lang w:val="en-AU"/>
        </w:rPr>
        <w:t>work</w:t>
      </w:r>
      <w:r>
        <w:rPr>
          <w:rFonts w:ascii="Times New Roman" w:hAnsi="Times New Roman"/>
          <w:sz w:val="24"/>
          <w:szCs w:val="24"/>
          <w:lang w:val="en-AU"/>
        </w:rPr>
        <w:t>,</w:t>
      </w:r>
      <w:r w:rsidRPr="00C6005A">
        <w:rPr>
          <w:rFonts w:ascii="Times New Roman" w:hAnsi="Times New Roman"/>
          <w:sz w:val="24"/>
          <w:szCs w:val="24"/>
          <w:lang w:val="en-AU"/>
        </w:rPr>
        <w:t xml:space="preserve"> </w:t>
      </w:r>
      <w:r>
        <w:rPr>
          <w:rFonts w:ascii="Times New Roman" w:hAnsi="Times New Roman"/>
          <w:sz w:val="24"/>
          <w:szCs w:val="24"/>
          <w:lang w:val="en-AU"/>
        </w:rPr>
        <w:t>t</w:t>
      </w:r>
      <w:r w:rsidRPr="00C6005A">
        <w:rPr>
          <w:rFonts w:ascii="Times New Roman" w:hAnsi="Times New Roman"/>
          <w:sz w:val="24"/>
          <w:szCs w:val="24"/>
          <w:lang w:val="en-AU"/>
        </w:rPr>
        <w:t xml:space="preserve">he study was </w:t>
      </w:r>
      <w:r w:rsidR="006146BB">
        <w:rPr>
          <w:rFonts w:ascii="Times New Roman" w:hAnsi="Times New Roman"/>
          <w:sz w:val="24"/>
          <w:szCs w:val="24"/>
          <w:lang w:val="en-AU"/>
        </w:rPr>
        <w:t>carried out</w:t>
      </w:r>
      <w:r w:rsidRPr="00C6005A">
        <w:rPr>
          <w:rFonts w:ascii="Times New Roman" w:hAnsi="Times New Roman"/>
          <w:sz w:val="24"/>
          <w:szCs w:val="24"/>
          <w:lang w:val="en-AU"/>
        </w:rPr>
        <w:t xml:space="preserve"> as a series of three experiments</w:t>
      </w:r>
      <w:r>
        <w:rPr>
          <w:rFonts w:ascii="Times New Roman" w:hAnsi="Times New Roman"/>
          <w:sz w:val="24"/>
          <w:szCs w:val="24"/>
          <w:lang w:val="en-AU"/>
        </w:rPr>
        <w:t>, each experiment utilised material from different sites and propagation systems.</w:t>
      </w:r>
    </w:p>
    <w:p w:rsidR="00832B26" w:rsidRDefault="00832B26" w:rsidP="00A17A98">
      <w:pPr>
        <w:spacing w:line="480" w:lineRule="auto"/>
        <w:rPr>
          <w:rFonts w:ascii="Times New Roman" w:hAnsi="Times New Roman"/>
          <w:sz w:val="24"/>
          <w:szCs w:val="24"/>
          <w:lang w:val="en-AU"/>
        </w:rPr>
      </w:pPr>
    </w:p>
    <w:p w:rsidR="00A17A98" w:rsidRDefault="00A17A98" w:rsidP="00A17A98">
      <w:pPr>
        <w:autoSpaceDE w:val="0"/>
        <w:autoSpaceDN w:val="0"/>
        <w:adjustRightInd w:val="0"/>
        <w:spacing w:after="0" w:line="480" w:lineRule="auto"/>
        <w:rPr>
          <w:rFonts w:ascii="Times New Roman" w:hAnsi="Times New Roman"/>
          <w:sz w:val="24"/>
          <w:szCs w:val="24"/>
          <w:lang w:val="en-AU"/>
        </w:rPr>
      </w:pPr>
      <w:r w:rsidRPr="00C6005A">
        <w:rPr>
          <w:rFonts w:ascii="Times New Roman" w:hAnsi="Times New Roman"/>
          <w:sz w:val="24"/>
          <w:szCs w:val="24"/>
          <w:lang w:val="en-AU"/>
        </w:rPr>
        <w:t>Experiment 1</w:t>
      </w:r>
    </w:p>
    <w:p w:rsidR="00A17A98" w:rsidRPr="00C6005A" w:rsidRDefault="00A17A98" w:rsidP="00A17A98">
      <w:pPr>
        <w:autoSpaceDE w:val="0"/>
        <w:autoSpaceDN w:val="0"/>
        <w:adjustRightInd w:val="0"/>
        <w:spacing w:after="0" w:line="480" w:lineRule="auto"/>
        <w:rPr>
          <w:rFonts w:ascii="Times New Roman" w:hAnsi="Times New Roman"/>
          <w:sz w:val="24"/>
          <w:szCs w:val="24"/>
          <w:lang w:val="en-AU"/>
        </w:rPr>
      </w:pPr>
    </w:p>
    <w:p w:rsidR="00A17A98" w:rsidRPr="005A5EB9" w:rsidRDefault="00A17A98" w:rsidP="00A17A98">
      <w:pPr>
        <w:autoSpaceDE w:val="0"/>
        <w:autoSpaceDN w:val="0"/>
        <w:adjustRightInd w:val="0"/>
        <w:spacing w:after="0" w:line="480" w:lineRule="auto"/>
        <w:rPr>
          <w:rFonts w:ascii="Times New Roman" w:hAnsi="Times New Roman"/>
          <w:sz w:val="24"/>
          <w:szCs w:val="24"/>
          <w:lang w:val="en-AU"/>
        </w:rPr>
      </w:pPr>
      <w:r w:rsidRPr="00C6005A">
        <w:rPr>
          <w:rFonts w:ascii="Times New Roman" w:hAnsi="Times New Roman"/>
          <w:sz w:val="24"/>
          <w:szCs w:val="24"/>
          <w:lang w:val="en-AU"/>
        </w:rPr>
        <w:t xml:space="preserve">Experiment 1 utilised material from </w:t>
      </w:r>
      <w:ins w:id="16" w:author="mshepher" w:date="2013-08-19T13:12:00Z">
        <w:r w:rsidR="00EF0972">
          <w:rPr>
            <w:rFonts w:ascii="Times New Roman" w:hAnsi="Times New Roman"/>
            <w:sz w:val="24"/>
            <w:szCs w:val="24"/>
            <w:lang w:val="en-AU"/>
          </w:rPr>
          <w:t xml:space="preserve">10 trees from </w:t>
        </w:r>
      </w:ins>
      <w:r w:rsidRPr="00C6005A">
        <w:rPr>
          <w:rFonts w:ascii="Times New Roman" w:hAnsi="Times New Roman"/>
          <w:sz w:val="24"/>
          <w:szCs w:val="24"/>
          <w:lang w:val="en-AU"/>
        </w:rPr>
        <w:t xml:space="preserve">the coastal lowland site of </w:t>
      </w:r>
      <w:proofErr w:type="spellStart"/>
      <w:r w:rsidRPr="00C6005A">
        <w:rPr>
          <w:rFonts w:ascii="Times New Roman" w:hAnsi="Times New Roman"/>
          <w:sz w:val="24"/>
          <w:szCs w:val="24"/>
          <w:lang w:val="en-AU"/>
        </w:rPr>
        <w:t>Dilkoon</w:t>
      </w:r>
      <w:proofErr w:type="spellEnd"/>
      <w:r w:rsidR="00B75A5A">
        <w:rPr>
          <w:rFonts w:ascii="Times New Roman" w:hAnsi="Times New Roman"/>
          <w:sz w:val="24"/>
          <w:szCs w:val="24"/>
          <w:lang w:val="en-AU"/>
        </w:rPr>
        <w:t xml:space="preserve">. Wound induction was carried on 14 May 2012 late in </w:t>
      </w:r>
      <w:r w:rsidR="005D0A7D">
        <w:rPr>
          <w:rFonts w:ascii="Times New Roman" w:hAnsi="Times New Roman"/>
          <w:sz w:val="24"/>
          <w:szCs w:val="24"/>
          <w:lang w:val="en-AU"/>
        </w:rPr>
        <w:t>autumn</w:t>
      </w:r>
      <w:r w:rsidR="00B75A5A">
        <w:rPr>
          <w:rFonts w:ascii="Times New Roman" w:hAnsi="Times New Roman"/>
          <w:sz w:val="24"/>
          <w:szCs w:val="24"/>
          <w:lang w:val="en-AU"/>
        </w:rPr>
        <w:t xml:space="preserve"> and cutting material was </w:t>
      </w:r>
      <w:r w:rsidRPr="00C6005A">
        <w:rPr>
          <w:rFonts w:ascii="Times New Roman" w:hAnsi="Times New Roman"/>
          <w:sz w:val="24"/>
          <w:szCs w:val="24"/>
          <w:lang w:val="en-AU"/>
        </w:rPr>
        <w:t xml:space="preserve">harvested </w:t>
      </w:r>
      <w:r w:rsidR="005D0A7D" w:rsidRPr="00C6005A">
        <w:rPr>
          <w:rFonts w:ascii="Times New Roman" w:hAnsi="Times New Roman"/>
          <w:sz w:val="24"/>
          <w:szCs w:val="24"/>
          <w:lang w:val="en-AU"/>
        </w:rPr>
        <w:t xml:space="preserve">early </w:t>
      </w:r>
      <w:r w:rsidRPr="00C6005A">
        <w:rPr>
          <w:rFonts w:ascii="Times New Roman" w:hAnsi="Times New Roman"/>
          <w:sz w:val="24"/>
          <w:szCs w:val="24"/>
          <w:lang w:val="en-AU"/>
        </w:rPr>
        <w:t xml:space="preserve">in </w:t>
      </w:r>
      <w:r w:rsidR="003078A7">
        <w:rPr>
          <w:rFonts w:ascii="Times New Roman" w:hAnsi="Times New Roman"/>
          <w:sz w:val="24"/>
          <w:szCs w:val="24"/>
          <w:lang w:val="en-AU"/>
        </w:rPr>
        <w:t xml:space="preserve">spring </w:t>
      </w:r>
      <w:r w:rsidR="003078A7" w:rsidRPr="005A5EB9">
        <w:rPr>
          <w:rFonts w:ascii="Times New Roman" w:hAnsi="Times New Roman"/>
          <w:sz w:val="24"/>
          <w:szCs w:val="24"/>
          <w:lang w:val="en-AU"/>
        </w:rPr>
        <w:t xml:space="preserve">(14 Sept 2012). </w:t>
      </w:r>
      <w:r w:rsidR="00B75A5A" w:rsidRPr="005A5EB9">
        <w:rPr>
          <w:rFonts w:ascii="Times New Roman" w:hAnsi="Times New Roman"/>
          <w:sz w:val="24"/>
          <w:szCs w:val="24"/>
          <w:lang w:val="en-AU"/>
        </w:rPr>
        <w:t xml:space="preserve">Cuttings were set </w:t>
      </w:r>
      <w:r w:rsidR="00E15FBA" w:rsidRPr="003078A7">
        <w:rPr>
          <w:rFonts w:ascii="Times New Roman" w:hAnsi="Times New Roman"/>
          <w:sz w:val="24"/>
          <w:szCs w:val="24"/>
          <w:lang w:val="en-AU"/>
        </w:rPr>
        <w:t>in 8 x 5 cell propagation trays (</w:t>
      </w:r>
      <w:r w:rsidR="00E15FBA" w:rsidRPr="003078A7">
        <w:rPr>
          <w:rFonts w:ascii="Times New Roman" w:hAnsi="Times New Roman"/>
          <w:bCs/>
          <w:kern w:val="36"/>
          <w:sz w:val="24"/>
          <w:szCs w:val="24"/>
        </w:rPr>
        <w:t xml:space="preserve">BCC Hiko V93 Seedling Tray; </w:t>
      </w:r>
      <w:r w:rsidR="00E15FBA" w:rsidRPr="003078A7">
        <w:rPr>
          <w:rStyle w:val="Strong"/>
          <w:rFonts w:ascii="Times New Roman" w:hAnsi="Times New Roman"/>
          <w:b w:val="0"/>
          <w:sz w:val="24"/>
          <w:szCs w:val="24"/>
        </w:rPr>
        <w:t>BCC AB</w:t>
      </w:r>
      <w:r w:rsidR="00E15FBA" w:rsidRPr="003078A7">
        <w:rPr>
          <w:rFonts w:ascii="Times New Roman" w:hAnsi="Times New Roman"/>
          <w:b/>
          <w:sz w:val="24"/>
          <w:szCs w:val="24"/>
        </w:rPr>
        <w:t>,</w:t>
      </w:r>
      <w:r w:rsidR="00E15FBA" w:rsidRPr="003078A7">
        <w:rPr>
          <w:rFonts w:ascii="Times New Roman" w:hAnsi="Times New Roman"/>
          <w:sz w:val="24"/>
          <w:szCs w:val="24"/>
        </w:rPr>
        <w:t xml:space="preserve"> </w:t>
      </w:r>
      <w:proofErr w:type="spellStart"/>
      <w:r w:rsidR="00E15FBA" w:rsidRPr="003078A7">
        <w:rPr>
          <w:rFonts w:ascii="Times New Roman" w:hAnsi="Times New Roman"/>
          <w:sz w:val="24"/>
          <w:szCs w:val="24"/>
        </w:rPr>
        <w:t>Landskrona</w:t>
      </w:r>
      <w:proofErr w:type="spellEnd"/>
      <w:r w:rsidR="00E15FBA" w:rsidRPr="003078A7">
        <w:rPr>
          <w:rFonts w:ascii="Times New Roman" w:hAnsi="Times New Roman"/>
          <w:sz w:val="24"/>
          <w:szCs w:val="24"/>
        </w:rPr>
        <w:t>, Sweden</w:t>
      </w:r>
      <w:r w:rsidR="00E15FBA">
        <w:rPr>
          <w:rFonts w:ascii="Times New Roman" w:hAnsi="Times New Roman"/>
          <w:sz w:val="24"/>
          <w:szCs w:val="24"/>
          <w:lang w:val="en-AU"/>
        </w:rPr>
        <w:t>)</w:t>
      </w:r>
      <w:r w:rsidR="005A5EB9">
        <w:rPr>
          <w:rFonts w:ascii="Times New Roman" w:hAnsi="Times New Roman"/>
          <w:sz w:val="24"/>
          <w:szCs w:val="24"/>
          <w:lang w:val="en-AU"/>
        </w:rPr>
        <w:t>, and grown in a</w:t>
      </w:r>
      <w:r w:rsidR="00B75A5A" w:rsidRPr="005A5EB9">
        <w:rPr>
          <w:rFonts w:ascii="Times New Roman" w:hAnsi="Times New Roman"/>
          <w:sz w:val="24"/>
          <w:szCs w:val="24"/>
          <w:lang w:val="en-AU"/>
        </w:rPr>
        <w:t xml:space="preserve"> light and humidity regulated Versatile Environment Chamber MLR-360H (Sanyo Oceania P/L, North Sydney) set at 25</w:t>
      </w:r>
      <w:r w:rsidR="00966105" w:rsidRPr="00435540">
        <w:rPr>
          <w:rFonts w:ascii="Symbol" w:hAnsi="Symbol"/>
          <w:sz w:val="24"/>
          <w:szCs w:val="24"/>
        </w:rPr>
        <w:t></w:t>
      </w:r>
      <w:r w:rsidR="00966105">
        <w:rPr>
          <w:rFonts w:ascii="Symbol" w:hAnsi="Symbol"/>
          <w:sz w:val="24"/>
          <w:szCs w:val="24"/>
        </w:rPr>
        <w:t></w:t>
      </w:r>
      <w:r w:rsidR="00B75A5A" w:rsidRPr="005A5EB9">
        <w:rPr>
          <w:rFonts w:ascii="Times New Roman" w:hAnsi="Times New Roman"/>
          <w:sz w:val="24"/>
          <w:szCs w:val="24"/>
          <w:lang w:val="en-AU"/>
        </w:rPr>
        <w:t xml:space="preserve">C with a 16 hr light cycle </w:t>
      </w:r>
      <w:r w:rsidR="001356B1">
        <w:rPr>
          <w:rFonts w:ascii="Times New Roman" w:hAnsi="Times New Roman"/>
          <w:sz w:val="24"/>
          <w:szCs w:val="24"/>
          <w:lang w:val="en-AU"/>
        </w:rPr>
        <w:t>(</w:t>
      </w:r>
      <w:del w:id="17" w:author="mshepher" w:date="2013-08-19T13:03:00Z">
        <w:r w:rsidR="001356B1" w:rsidDel="006041E2">
          <w:rPr>
            <w:rFonts w:ascii="Times New Roman" w:hAnsi="Times New Roman"/>
            <w:sz w:val="24"/>
            <w:szCs w:val="24"/>
            <w:lang w:val="en-AU"/>
          </w:rPr>
          <w:delText xml:space="preserve">intensity </w:delText>
        </w:r>
      </w:del>
      <w:ins w:id="18" w:author="mshepher" w:date="2013-08-19T13:03:00Z">
        <w:r w:rsidR="006041E2">
          <w:rPr>
            <w:rFonts w:ascii="Times New Roman" w:hAnsi="Times New Roman"/>
            <w:sz w:val="24"/>
            <w:szCs w:val="24"/>
            <w:lang w:val="en-AU"/>
          </w:rPr>
          <w:t xml:space="preserve">photosynthetic photon flux density 6160 </w:t>
        </w:r>
        <w:proofErr w:type="spellStart"/>
        <w:r w:rsidR="006041E2">
          <w:rPr>
            <w:rFonts w:ascii="Times New Roman" w:hAnsi="Times New Roman"/>
            <w:sz w:val="24"/>
            <w:szCs w:val="24"/>
            <w:lang w:val="en-AU"/>
          </w:rPr>
          <w:t>lux</w:t>
        </w:r>
      </w:ins>
      <w:proofErr w:type="spellEnd"/>
      <w:del w:id="19" w:author="mshepher" w:date="2013-08-19T13:03:00Z">
        <w:r w:rsidR="001356B1" w:rsidDel="006041E2">
          <w:rPr>
            <w:rFonts w:ascii="Times New Roman" w:hAnsi="Times New Roman"/>
            <w:sz w:val="24"/>
            <w:szCs w:val="24"/>
            <w:lang w:val="en-AU"/>
          </w:rPr>
          <w:delText xml:space="preserve">110 </w:delText>
        </w:r>
        <w:r w:rsidR="001356B1" w:rsidDel="006041E2">
          <w:rPr>
            <w:rFonts w:ascii="Symbol" w:hAnsi="Symbol"/>
            <w:sz w:val="24"/>
            <w:szCs w:val="24"/>
            <w:lang w:val="en-AU"/>
          </w:rPr>
          <w:delText></w:delText>
        </w:r>
        <w:r w:rsidR="001356B1" w:rsidDel="006041E2">
          <w:rPr>
            <w:rFonts w:ascii="Times New Roman" w:hAnsi="Times New Roman"/>
            <w:sz w:val="24"/>
            <w:szCs w:val="24"/>
            <w:lang w:val="en-AU"/>
          </w:rPr>
          <w:delText>m m</w:delText>
        </w:r>
        <w:r w:rsidR="001356B1" w:rsidRPr="001356B1" w:rsidDel="006041E2">
          <w:rPr>
            <w:rFonts w:ascii="Times New Roman" w:hAnsi="Times New Roman"/>
            <w:sz w:val="24"/>
            <w:szCs w:val="24"/>
            <w:vertAlign w:val="superscript"/>
            <w:lang w:val="en-AU"/>
          </w:rPr>
          <w:delText>-2</w:delText>
        </w:r>
        <w:r w:rsidR="001356B1" w:rsidDel="006041E2">
          <w:rPr>
            <w:rFonts w:ascii="Times New Roman" w:hAnsi="Times New Roman"/>
            <w:sz w:val="24"/>
            <w:szCs w:val="24"/>
            <w:lang w:val="en-AU"/>
          </w:rPr>
          <w:delText xml:space="preserve"> s</w:delText>
        </w:r>
        <w:r w:rsidR="001356B1" w:rsidRPr="001356B1" w:rsidDel="006041E2">
          <w:rPr>
            <w:rFonts w:ascii="Times New Roman" w:hAnsi="Times New Roman"/>
            <w:sz w:val="24"/>
            <w:szCs w:val="24"/>
            <w:vertAlign w:val="superscript"/>
            <w:lang w:val="en-AU"/>
          </w:rPr>
          <w:delText>-1</w:delText>
        </w:r>
      </w:del>
      <w:r w:rsidR="001356B1">
        <w:rPr>
          <w:rFonts w:ascii="Times New Roman" w:hAnsi="Times New Roman"/>
          <w:sz w:val="24"/>
          <w:szCs w:val="24"/>
          <w:lang w:val="en-AU"/>
        </w:rPr>
        <w:t>)</w:t>
      </w:r>
      <w:r w:rsidR="0075279F">
        <w:rPr>
          <w:rFonts w:ascii="Times New Roman" w:hAnsi="Times New Roman"/>
          <w:sz w:val="24"/>
          <w:szCs w:val="24"/>
          <w:lang w:val="en-AU"/>
        </w:rPr>
        <w:t xml:space="preserve"> </w:t>
      </w:r>
      <w:r w:rsidR="00B75A5A" w:rsidRPr="005A5EB9">
        <w:rPr>
          <w:rFonts w:ascii="Times New Roman" w:hAnsi="Times New Roman"/>
          <w:sz w:val="24"/>
          <w:szCs w:val="24"/>
          <w:lang w:val="en-AU"/>
        </w:rPr>
        <w:t>and humidity at 90%. Cuttings were watered by</w:t>
      </w:r>
      <w:r w:rsidR="00B05E6D">
        <w:rPr>
          <w:rFonts w:ascii="Times New Roman" w:hAnsi="Times New Roman"/>
          <w:sz w:val="24"/>
          <w:szCs w:val="24"/>
          <w:lang w:val="en-AU"/>
        </w:rPr>
        <w:t xml:space="preserve"> hand until</w:t>
      </w:r>
      <w:r w:rsidR="00B75A5A" w:rsidRPr="005A5EB9">
        <w:rPr>
          <w:rFonts w:ascii="Times New Roman" w:hAnsi="Times New Roman"/>
          <w:sz w:val="24"/>
          <w:szCs w:val="24"/>
          <w:lang w:val="en-AU"/>
        </w:rPr>
        <w:t xml:space="preserve"> saturation of the </w:t>
      </w:r>
      <w:del w:id="20" w:author="mshepher" w:date="2013-08-19T13:05:00Z">
        <w:r w:rsidR="00B75A5A" w:rsidRPr="005A5EB9" w:rsidDel="00EE0289">
          <w:rPr>
            <w:rFonts w:ascii="Times New Roman" w:hAnsi="Times New Roman"/>
            <w:sz w:val="24"/>
            <w:szCs w:val="24"/>
            <w:lang w:val="en-AU"/>
          </w:rPr>
          <w:delText>media</w:delText>
        </w:r>
      </w:del>
      <w:ins w:id="21" w:author="mshepher" w:date="2013-08-19T13:05:00Z">
        <w:r w:rsidR="00EE0289">
          <w:rPr>
            <w:rFonts w:ascii="Times New Roman" w:hAnsi="Times New Roman"/>
            <w:sz w:val="24"/>
            <w:szCs w:val="24"/>
            <w:lang w:val="en-AU"/>
          </w:rPr>
          <w:t>rooting substratum</w:t>
        </w:r>
      </w:ins>
      <w:r w:rsidR="00B75A5A" w:rsidRPr="005A5EB9">
        <w:rPr>
          <w:rFonts w:ascii="Times New Roman" w:hAnsi="Times New Roman"/>
          <w:sz w:val="24"/>
          <w:szCs w:val="24"/>
          <w:lang w:val="en-AU"/>
        </w:rPr>
        <w:t xml:space="preserve"> at an approximately 2</w:t>
      </w:r>
      <w:r w:rsidR="00B05E6D">
        <w:rPr>
          <w:rFonts w:ascii="Times New Roman" w:hAnsi="Times New Roman"/>
          <w:sz w:val="24"/>
          <w:szCs w:val="24"/>
          <w:lang w:val="en-AU"/>
        </w:rPr>
        <w:t>-</w:t>
      </w:r>
      <w:r w:rsidR="00B75A5A" w:rsidRPr="005A5EB9">
        <w:rPr>
          <w:rFonts w:ascii="Times New Roman" w:hAnsi="Times New Roman"/>
          <w:sz w:val="24"/>
          <w:szCs w:val="24"/>
          <w:lang w:val="en-AU"/>
        </w:rPr>
        <w:t xml:space="preserve">day interval. </w:t>
      </w:r>
      <w:r w:rsidR="005A5EB9">
        <w:rPr>
          <w:rFonts w:ascii="Times New Roman" w:hAnsi="Times New Roman"/>
          <w:sz w:val="24"/>
          <w:szCs w:val="24"/>
        </w:rPr>
        <w:t xml:space="preserve">The </w:t>
      </w:r>
      <w:del w:id="22" w:author="mshepher" w:date="2013-08-19T13:05:00Z">
        <w:r w:rsidR="005A5EB9" w:rsidDel="00EE0289">
          <w:rPr>
            <w:rFonts w:ascii="Times New Roman" w:hAnsi="Times New Roman"/>
            <w:sz w:val="24"/>
            <w:szCs w:val="24"/>
          </w:rPr>
          <w:delText>media</w:delText>
        </w:r>
      </w:del>
      <w:ins w:id="23" w:author="mshepher" w:date="2013-08-19T13:05:00Z">
        <w:r w:rsidR="00EE0289">
          <w:rPr>
            <w:rFonts w:ascii="Times New Roman" w:hAnsi="Times New Roman"/>
            <w:sz w:val="24"/>
            <w:szCs w:val="24"/>
          </w:rPr>
          <w:t>rooting substratum</w:t>
        </w:r>
      </w:ins>
      <w:r w:rsidR="005A5EB9">
        <w:rPr>
          <w:rFonts w:ascii="Times New Roman" w:hAnsi="Times New Roman"/>
          <w:sz w:val="24"/>
          <w:szCs w:val="24"/>
        </w:rPr>
        <w:t xml:space="preserve"> used was </w:t>
      </w:r>
      <w:r w:rsidR="00B05E6D">
        <w:rPr>
          <w:rFonts w:ascii="Times New Roman" w:hAnsi="Times New Roman"/>
          <w:sz w:val="24"/>
          <w:szCs w:val="24"/>
        </w:rPr>
        <w:t xml:space="preserve">mixture </w:t>
      </w:r>
      <w:r w:rsidR="005A5EB9">
        <w:rPr>
          <w:rFonts w:ascii="Times New Roman" w:hAnsi="Times New Roman"/>
          <w:sz w:val="24"/>
          <w:szCs w:val="24"/>
        </w:rPr>
        <w:t xml:space="preserve">of </w:t>
      </w:r>
      <w:r w:rsidR="003078A7" w:rsidRPr="005A5EB9">
        <w:rPr>
          <w:rFonts w:ascii="Times New Roman" w:hAnsi="Times New Roman"/>
          <w:sz w:val="24"/>
          <w:szCs w:val="24"/>
        </w:rPr>
        <w:t>perlite</w:t>
      </w:r>
      <w:r w:rsidR="005A5EB9">
        <w:rPr>
          <w:rFonts w:ascii="Times New Roman" w:hAnsi="Times New Roman"/>
          <w:sz w:val="24"/>
          <w:szCs w:val="24"/>
        </w:rPr>
        <w:t xml:space="preserve">, vermiculite and </w:t>
      </w:r>
      <w:r w:rsidR="003078A7" w:rsidRPr="005A5EB9">
        <w:rPr>
          <w:rFonts w:ascii="Times New Roman" w:hAnsi="Times New Roman"/>
          <w:sz w:val="24"/>
          <w:szCs w:val="24"/>
        </w:rPr>
        <w:t>sphagnum moss</w:t>
      </w:r>
      <w:r w:rsidR="00B05E6D">
        <w:rPr>
          <w:rFonts w:ascii="Times New Roman" w:hAnsi="Times New Roman"/>
          <w:sz w:val="24"/>
          <w:szCs w:val="24"/>
        </w:rPr>
        <w:t xml:space="preserve"> (1:1:1 ratio) </w:t>
      </w:r>
      <w:r w:rsidR="00270DC2">
        <w:rPr>
          <w:rFonts w:ascii="Times New Roman" w:hAnsi="Times New Roman"/>
          <w:sz w:val="24"/>
          <w:szCs w:val="24"/>
        </w:rPr>
        <w:t xml:space="preserve">with </w:t>
      </w:r>
      <w:r w:rsidR="00165096" w:rsidRPr="005A5EB9">
        <w:rPr>
          <w:rFonts w:ascii="Times New Roman" w:hAnsi="Times New Roman"/>
          <w:sz w:val="24"/>
          <w:szCs w:val="24"/>
        </w:rPr>
        <w:t>pH</w:t>
      </w:r>
      <w:r w:rsidR="003078A7" w:rsidRPr="005A5EB9">
        <w:rPr>
          <w:rFonts w:ascii="Times New Roman" w:hAnsi="Times New Roman"/>
          <w:sz w:val="24"/>
          <w:szCs w:val="24"/>
        </w:rPr>
        <w:t xml:space="preserve"> adjusted to 7</w:t>
      </w:r>
      <w:r w:rsidR="00B05E6D">
        <w:rPr>
          <w:rFonts w:ascii="Times New Roman" w:hAnsi="Times New Roman"/>
          <w:sz w:val="24"/>
          <w:szCs w:val="24"/>
        </w:rPr>
        <w:t>.0</w:t>
      </w:r>
      <w:r w:rsidR="003078A7" w:rsidRPr="005A5EB9">
        <w:rPr>
          <w:rFonts w:ascii="Times New Roman" w:hAnsi="Times New Roman"/>
          <w:sz w:val="24"/>
          <w:szCs w:val="24"/>
        </w:rPr>
        <w:t xml:space="preserve"> with dolomite</w:t>
      </w:r>
      <w:r w:rsidR="005A5EB9">
        <w:rPr>
          <w:rFonts w:ascii="Times New Roman" w:hAnsi="Times New Roman"/>
          <w:sz w:val="24"/>
          <w:szCs w:val="24"/>
        </w:rPr>
        <w:t>.</w:t>
      </w:r>
    </w:p>
    <w:p w:rsidR="00A17A98" w:rsidRPr="00C6005A" w:rsidRDefault="00A17A98" w:rsidP="00A17A98">
      <w:pPr>
        <w:autoSpaceDE w:val="0"/>
        <w:autoSpaceDN w:val="0"/>
        <w:adjustRightInd w:val="0"/>
        <w:spacing w:after="0" w:line="480" w:lineRule="auto"/>
        <w:rPr>
          <w:rFonts w:ascii="Times New Roman" w:hAnsi="Times New Roman"/>
          <w:sz w:val="24"/>
          <w:szCs w:val="24"/>
          <w:lang w:val="en-AU"/>
        </w:rPr>
      </w:pPr>
    </w:p>
    <w:p w:rsidR="00A17A98" w:rsidRDefault="00A17A98" w:rsidP="00A17A98">
      <w:pPr>
        <w:autoSpaceDE w:val="0"/>
        <w:autoSpaceDN w:val="0"/>
        <w:adjustRightInd w:val="0"/>
        <w:spacing w:after="0" w:line="480" w:lineRule="auto"/>
        <w:rPr>
          <w:rFonts w:ascii="Times New Roman" w:hAnsi="Times New Roman"/>
          <w:sz w:val="24"/>
          <w:szCs w:val="24"/>
          <w:lang w:val="en-AU"/>
        </w:rPr>
      </w:pPr>
      <w:r w:rsidRPr="00C6005A">
        <w:rPr>
          <w:rFonts w:ascii="Times New Roman" w:hAnsi="Times New Roman"/>
          <w:sz w:val="24"/>
          <w:szCs w:val="24"/>
          <w:lang w:val="en-AU"/>
        </w:rPr>
        <w:t>Experiment 2</w:t>
      </w:r>
    </w:p>
    <w:p w:rsidR="009B20DB" w:rsidRPr="00C6005A" w:rsidRDefault="009B20DB" w:rsidP="00A17A98">
      <w:pPr>
        <w:autoSpaceDE w:val="0"/>
        <w:autoSpaceDN w:val="0"/>
        <w:adjustRightInd w:val="0"/>
        <w:spacing w:after="0" w:line="480" w:lineRule="auto"/>
        <w:rPr>
          <w:rFonts w:ascii="Times New Roman" w:hAnsi="Times New Roman"/>
          <w:sz w:val="24"/>
          <w:szCs w:val="24"/>
          <w:lang w:val="en-AU"/>
        </w:rPr>
      </w:pPr>
    </w:p>
    <w:p w:rsidR="00A17A98" w:rsidRPr="002200A6" w:rsidRDefault="00A17A98" w:rsidP="00A17A98">
      <w:pPr>
        <w:autoSpaceDE w:val="0"/>
        <w:autoSpaceDN w:val="0"/>
        <w:adjustRightInd w:val="0"/>
        <w:spacing w:after="0" w:line="480" w:lineRule="auto"/>
        <w:rPr>
          <w:rFonts w:ascii="Times New Roman" w:hAnsi="Times New Roman"/>
          <w:sz w:val="24"/>
          <w:szCs w:val="24"/>
          <w:lang w:val="en-AU"/>
        </w:rPr>
      </w:pPr>
      <w:r w:rsidRPr="00C6005A">
        <w:rPr>
          <w:rFonts w:ascii="Times New Roman" w:hAnsi="Times New Roman"/>
          <w:sz w:val="24"/>
          <w:szCs w:val="24"/>
          <w:lang w:val="en-AU"/>
        </w:rPr>
        <w:t xml:space="preserve">Experiment 2 utilised material from </w:t>
      </w:r>
      <w:ins w:id="24" w:author="mshepher" w:date="2013-08-19T13:12:00Z">
        <w:r w:rsidR="00EF0972">
          <w:rPr>
            <w:rFonts w:ascii="Times New Roman" w:hAnsi="Times New Roman"/>
            <w:sz w:val="24"/>
            <w:szCs w:val="24"/>
            <w:lang w:val="en-AU"/>
          </w:rPr>
          <w:t xml:space="preserve">20 trees from </w:t>
        </w:r>
      </w:ins>
      <w:r w:rsidRPr="00C6005A">
        <w:rPr>
          <w:rFonts w:ascii="Times New Roman" w:hAnsi="Times New Roman"/>
          <w:sz w:val="24"/>
          <w:szCs w:val="24"/>
          <w:lang w:val="en-AU"/>
        </w:rPr>
        <w:t>the two upland inland sites, Cannon Creek and Ballandean</w:t>
      </w:r>
      <w:r w:rsidR="009B20DB">
        <w:rPr>
          <w:rFonts w:ascii="Times New Roman" w:hAnsi="Times New Roman"/>
          <w:sz w:val="24"/>
          <w:szCs w:val="24"/>
          <w:lang w:val="en-AU"/>
        </w:rPr>
        <w:t xml:space="preserve">. Wounding treatments were applied </w:t>
      </w:r>
      <w:r w:rsidR="006A118C">
        <w:rPr>
          <w:rFonts w:ascii="Times New Roman" w:hAnsi="Times New Roman"/>
          <w:sz w:val="24"/>
          <w:szCs w:val="24"/>
          <w:lang w:val="en-AU"/>
        </w:rPr>
        <w:t xml:space="preserve">in </w:t>
      </w:r>
      <w:r w:rsidR="009B20DB">
        <w:rPr>
          <w:rFonts w:ascii="Times New Roman" w:hAnsi="Times New Roman"/>
          <w:sz w:val="24"/>
          <w:szCs w:val="24"/>
          <w:lang w:val="en-AU"/>
        </w:rPr>
        <w:t xml:space="preserve">mid winter (25 July 2013) and cutting </w:t>
      </w:r>
      <w:r w:rsidR="009B20DB">
        <w:rPr>
          <w:rFonts w:ascii="Times New Roman" w:hAnsi="Times New Roman"/>
          <w:sz w:val="24"/>
          <w:szCs w:val="24"/>
          <w:lang w:val="en-AU"/>
        </w:rPr>
        <w:lastRenderedPageBreak/>
        <w:t xml:space="preserve">material was </w:t>
      </w:r>
      <w:r w:rsidRPr="00C6005A">
        <w:rPr>
          <w:rFonts w:ascii="Times New Roman" w:hAnsi="Times New Roman"/>
          <w:sz w:val="24"/>
          <w:szCs w:val="24"/>
          <w:lang w:val="en-AU"/>
        </w:rPr>
        <w:t>collected late spring (</w:t>
      </w:r>
      <w:r w:rsidR="009B20DB">
        <w:rPr>
          <w:rFonts w:ascii="Times New Roman" w:hAnsi="Times New Roman"/>
          <w:sz w:val="24"/>
          <w:szCs w:val="24"/>
          <w:lang w:val="en-AU"/>
        </w:rPr>
        <w:t xml:space="preserve">7 </w:t>
      </w:r>
      <w:r w:rsidRPr="00C6005A">
        <w:rPr>
          <w:rFonts w:ascii="Times New Roman" w:hAnsi="Times New Roman"/>
          <w:sz w:val="24"/>
          <w:szCs w:val="24"/>
          <w:lang w:val="en-AU"/>
        </w:rPr>
        <w:t>Nov 2012)</w:t>
      </w:r>
      <w:r>
        <w:rPr>
          <w:rFonts w:ascii="Times New Roman" w:hAnsi="Times New Roman"/>
          <w:sz w:val="24"/>
          <w:szCs w:val="24"/>
          <w:lang w:val="en-AU"/>
        </w:rPr>
        <w:t>.</w:t>
      </w:r>
      <w:r w:rsidR="00E15FBA">
        <w:rPr>
          <w:rFonts w:ascii="Times New Roman" w:hAnsi="Times New Roman"/>
          <w:sz w:val="24"/>
          <w:szCs w:val="24"/>
          <w:lang w:val="en-AU"/>
        </w:rPr>
        <w:t xml:space="preserve"> </w:t>
      </w:r>
      <w:r w:rsidR="00E15FBA" w:rsidRPr="005A5EB9">
        <w:rPr>
          <w:rFonts w:ascii="Times New Roman" w:hAnsi="Times New Roman"/>
          <w:sz w:val="24"/>
          <w:szCs w:val="24"/>
          <w:lang w:val="en-AU"/>
        </w:rPr>
        <w:t xml:space="preserve">Cuttings were set </w:t>
      </w:r>
      <w:r w:rsidR="00E15FBA">
        <w:rPr>
          <w:rFonts w:ascii="Times New Roman" w:hAnsi="Times New Roman"/>
          <w:sz w:val="24"/>
          <w:szCs w:val="24"/>
          <w:lang w:val="en-AU"/>
        </w:rPr>
        <w:t xml:space="preserve">in </w:t>
      </w:r>
      <w:r w:rsidR="00126C7B">
        <w:rPr>
          <w:rFonts w:ascii="Times New Roman" w:hAnsi="Times New Roman"/>
          <w:sz w:val="24"/>
          <w:szCs w:val="24"/>
          <w:lang w:val="en-AU"/>
        </w:rPr>
        <w:t xml:space="preserve">a </w:t>
      </w:r>
      <w:del w:id="25" w:author="mshepher" w:date="2013-08-19T13:05:00Z">
        <w:r w:rsidR="00126C7B" w:rsidDel="00EE0289">
          <w:rPr>
            <w:rFonts w:ascii="Times New Roman" w:hAnsi="Times New Roman"/>
            <w:sz w:val="24"/>
            <w:szCs w:val="24"/>
            <w:lang w:val="en-AU"/>
          </w:rPr>
          <w:delText>media</w:delText>
        </w:r>
      </w:del>
      <w:ins w:id="26" w:author="mshepher" w:date="2013-08-19T13:05:00Z">
        <w:r w:rsidR="00EE0289">
          <w:rPr>
            <w:rFonts w:ascii="Times New Roman" w:hAnsi="Times New Roman"/>
            <w:sz w:val="24"/>
            <w:szCs w:val="24"/>
            <w:lang w:val="en-AU"/>
          </w:rPr>
          <w:t>rooting substratum</w:t>
        </w:r>
      </w:ins>
      <w:r w:rsidR="00126C7B">
        <w:rPr>
          <w:rFonts w:ascii="Times New Roman" w:hAnsi="Times New Roman"/>
          <w:sz w:val="24"/>
          <w:szCs w:val="24"/>
          <w:lang w:val="en-AU"/>
        </w:rPr>
        <w:t xml:space="preserve"> consisting of perlite </w:t>
      </w:r>
      <w:r w:rsidR="00E710B7">
        <w:rPr>
          <w:rFonts w:ascii="Times New Roman" w:hAnsi="Times New Roman"/>
          <w:sz w:val="24"/>
          <w:szCs w:val="24"/>
          <w:lang w:val="en-AU"/>
        </w:rPr>
        <w:t xml:space="preserve">and </w:t>
      </w:r>
      <w:r w:rsidR="00126C7B">
        <w:rPr>
          <w:rFonts w:ascii="Times New Roman" w:hAnsi="Times New Roman"/>
          <w:sz w:val="24"/>
          <w:szCs w:val="24"/>
          <w:lang w:val="en-AU"/>
        </w:rPr>
        <w:t>sphagnum moss</w:t>
      </w:r>
      <w:r w:rsidR="006A118C">
        <w:rPr>
          <w:rFonts w:ascii="Times New Roman" w:hAnsi="Times New Roman"/>
          <w:sz w:val="24"/>
          <w:szCs w:val="24"/>
          <w:lang w:val="en-AU"/>
        </w:rPr>
        <w:t xml:space="preserve"> (4:1 ratio)</w:t>
      </w:r>
      <w:r w:rsidR="00126C7B">
        <w:rPr>
          <w:rFonts w:ascii="Times New Roman" w:hAnsi="Times New Roman"/>
          <w:sz w:val="24"/>
          <w:szCs w:val="24"/>
          <w:lang w:val="en-AU"/>
        </w:rPr>
        <w:t xml:space="preserve"> in </w:t>
      </w:r>
      <w:r w:rsidR="00D47955">
        <w:rPr>
          <w:rFonts w:ascii="Times New Roman" w:hAnsi="Times New Roman"/>
          <w:sz w:val="24"/>
          <w:szCs w:val="24"/>
          <w:lang w:val="en-AU"/>
        </w:rPr>
        <w:t xml:space="preserve">Hiko trays as described </w:t>
      </w:r>
      <w:r w:rsidR="004004C3">
        <w:rPr>
          <w:rFonts w:ascii="Times New Roman" w:hAnsi="Times New Roman"/>
          <w:sz w:val="24"/>
          <w:szCs w:val="24"/>
          <w:lang w:val="en-AU"/>
        </w:rPr>
        <w:t>below</w:t>
      </w:r>
      <w:r w:rsidR="00126C7B">
        <w:rPr>
          <w:rFonts w:ascii="Times New Roman" w:hAnsi="Times New Roman"/>
          <w:sz w:val="24"/>
          <w:szCs w:val="24"/>
          <w:lang w:val="en-AU"/>
        </w:rPr>
        <w:t>,</w:t>
      </w:r>
      <w:r w:rsidR="00E15FBA">
        <w:rPr>
          <w:rFonts w:ascii="Times New Roman" w:hAnsi="Times New Roman"/>
          <w:sz w:val="24"/>
          <w:szCs w:val="24"/>
          <w:lang w:val="en-AU"/>
        </w:rPr>
        <w:t xml:space="preserve"> and grown</w:t>
      </w:r>
      <w:r w:rsidR="00D47955">
        <w:rPr>
          <w:rFonts w:ascii="Times New Roman" w:hAnsi="Times New Roman"/>
          <w:sz w:val="24"/>
          <w:szCs w:val="24"/>
          <w:lang w:val="en-AU"/>
        </w:rPr>
        <w:t xml:space="preserve"> in a custom propagation chamber at the NSW Department of Primary Industries</w:t>
      </w:r>
      <w:r w:rsidR="00F67DB7">
        <w:rPr>
          <w:rFonts w:ascii="Times New Roman" w:hAnsi="Times New Roman"/>
          <w:sz w:val="24"/>
          <w:szCs w:val="24"/>
          <w:lang w:val="en-AU"/>
        </w:rPr>
        <w:t>,</w:t>
      </w:r>
      <w:r w:rsidR="00D47955">
        <w:rPr>
          <w:rFonts w:ascii="Times New Roman" w:hAnsi="Times New Roman"/>
          <w:sz w:val="24"/>
          <w:szCs w:val="24"/>
          <w:lang w:val="en-AU"/>
        </w:rPr>
        <w:t xml:space="preserve"> Centre for Tropical Horticulture Alstonville</w:t>
      </w:r>
      <w:r w:rsidR="00536D4C">
        <w:rPr>
          <w:rFonts w:ascii="Times New Roman" w:hAnsi="Times New Roman"/>
          <w:sz w:val="24"/>
          <w:szCs w:val="24"/>
          <w:lang w:val="en-AU"/>
        </w:rPr>
        <w:t xml:space="preserve"> under ambient temperatures (d</w:t>
      </w:r>
      <w:r w:rsidR="00D47955">
        <w:rPr>
          <w:rFonts w:ascii="Times New Roman" w:hAnsi="Times New Roman"/>
          <w:sz w:val="24"/>
          <w:szCs w:val="24"/>
          <w:lang w:val="en-AU"/>
        </w:rPr>
        <w:t>aytime max. 27-32</w:t>
      </w:r>
      <w:r w:rsidR="003310A3" w:rsidRPr="00435540">
        <w:rPr>
          <w:rFonts w:ascii="Symbol" w:hAnsi="Symbol"/>
          <w:sz w:val="24"/>
          <w:szCs w:val="24"/>
        </w:rPr>
        <w:t></w:t>
      </w:r>
      <w:r w:rsidR="003310A3">
        <w:rPr>
          <w:rFonts w:ascii="Symbol" w:hAnsi="Symbol"/>
          <w:sz w:val="24"/>
          <w:szCs w:val="24"/>
        </w:rPr>
        <w:t></w:t>
      </w:r>
      <w:r w:rsidR="002200A6">
        <w:rPr>
          <w:rFonts w:ascii="Times New Roman" w:hAnsi="Times New Roman"/>
          <w:sz w:val="24"/>
          <w:szCs w:val="24"/>
          <w:lang w:val="en-AU"/>
        </w:rPr>
        <w:t>C</w:t>
      </w:r>
      <w:r w:rsidR="00D47955">
        <w:rPr>
          <w:rFonts w:ascii="Times New Roman" w:hAnsi="Times New Roman"/>
          <w:sz w:val="24"/>
          <w:szCs w:val="24"/>
          <w:lang w:val="en-AU"/>
        </w:rPr>
        <w:t xml:space="preserve"> and night time min. 16-22</w:t>
      </w:r>
      <w:r w:rsidR="003310A3" w:rsidRPr="00435540">
        <w:rPr>
          <w:rFonts w:ascii="Symbol" w:hAnsi="Symbol"/>
          <w:sz w:val="24"/>
          <w:szCs w:val="24"/>
        </w:rPr>
        <w:t></w:t>
      </w:r>
      <w:r w:rsidR="003310A3">
        <w:rPr>
          <w:rFonts w:ascii="Symbol" w:hAnsi="Symbol"/>
          <w:sz w:val="24"/>
          <w:szCs w:val="24"/>
        </w:rPr>
        <w:t></w:t>
      </w:r>
      <w:r w:rsidR="00D47955">
        <w:rPr>
          <w:rFonts w:ascii="Times New Roman" w:hAnsi="Times New Roman"/>
          <w:sz w:val="24"/>
          <w:szCs w:val="24"/>
          <w:lang w:val="en-AU"/>
        </w:rPr>
        <w:t>C</w:t>
      </w:r>
      <w:ins w:id="27" w:author="mshepher" w:date="2013-08-19T13:03:00Z">
        <w:r w:rsidR="006041E2">
          <w:rPr>
            <w:rFonts w:ascii="Times New Roman" w:hAnsi="Times New Roman"/>
            <w:sz w:val="24"/>
            <w:szCs w:val="24"/>
            <w:lang w:val="en-AU"/>
          </w:rPr>
          <w:t>; 20% of ambient light</w:t>
        </w:r>
      </w:ins>
      <w:r w:rsidR="00D47955">
        <w:rPr>
          <w:rFonts w:ascii="Times New Roman" w:hAnsi="Times New Roman"/>
          <w:sz w:val="24"/>
          <w:szCs w:val="24"/>
          <w:lang w:val="en-AU"/>
        </w:rPr>
        <w:t>)</w:t>
      </w:r>
      <w:r w:rsidR="00E710B7">
        <w:rPr>
          <w:rFonts w:ascii="Times New Roman" w:hAnsi="Times New Roman"/>
          <w:sz w:val="24"/>
          <w:szCs w:val="24"/>
          <w:lang w:val="en-AU"/>
        </w:rPr>
        <w:t>,</w:t>
      </w:r>
      <w:r w:rsidR="002200A6">
        <w:rPr>
          <w:rFonts w:ascii="Times New Roman" w:hAnsi="Times New Roman"/>
          <w:sz w:val="24"/>
          <w:szCs w:val="24"/>
          <w:lang w:val="en-AU"/>
        </w:rPr>
        <w:t xml:space="preserve"> </w:t>
      </w:r>
      <w:r w:rsidR="00393C68">
        <w:rPr>
          <w:rFonts w:ascii="Times New Roman" w:hAnsi="Times New Roman"/>
          <w:sz w:val="24"/>
          <w:szCs w:val="24"/>
          <w:lang w:eastAsia="bg-BG"/>
        </w:rPr>
        <w:t>w</w:t>
      </w:r>
      <w:r w:rsidR="00E710B7">
        <w:rPr>
          <w:rFonts w:ascii="Times New Roman" w:hAnsi="Times New Roman"/>
          <w:sz w:val="24"/>
          <w:szCs w:val="24"/>
          <w:lang w:eastAsia="bg-BG"/>
        </w:rPr>
        <w:t>h</w:t>
      </w:r>
      <w:r w:rsidR="00393C68">
        <w:rPr>
          <w:rFonts w:ascii="Times New Roman" w:hAnsi="Times New Roman"/>
          <w:sz w:val="24"/>
          <w:szCs w:val="24"/>
          <w:lang w:eastAsia="bg-BG"/>
        </w:rPr>
        <w:t xml:space="preserve">ere humidity </w:t>
      </w:r>
      <w:r w:rsidR="00CC40B3">
        <w:rPr>
          <w:rFonts w:ascii="Times New Roman" w:hAnsi="Times New Roman"/>
          <w:sz w:val="24"/>
          <w:szCs w:val="24"/>
          <w:lang w:eastAsia="bg-BG"/>
        </w:rPr>
        <w:t xml:space="preserve">of &gt; 95% </w:t>
      </w:r>
      <w:r w:rsidR="00393C68">
        <w:rPr>
          <w:rFonts w:ascii="Times New Roman" w:hAnsi="Times New Roman"/>
          <w:sz w:val="24"/>
          <w:szCs w:val="24"/>
          <w:lang w:eastAsia="bg-BG"/>
        </w:rPr>
        <w:t xml:space="preserve">was maintained by </w:t>
      </w:r>
      <w:r w:rsidR="002200A6">
        <w:rPr>
          <w:rFonts w:ascii="Times New Roman" w:hAnsi="Times New Roman"/>
          <w:sz w:val="24"/>
          <w:szCs w:val="24"/>
          <w:lang w:val="en-AU"/>
        </w:rPr>
        <w:t>mist</w:t>
      </w:r>
      <w:r w:rsidR="00393C68">
        <w:rPr>
          <w:rFonts w:ascii="Times New Roman" w:hAnsi="Times New Roman"/>
          <w:sz w:val="24"/>
          <w:szCs w:val="24"/>
          <w:lang w:val="en-AU"/>
        </w:rPr>
        <w:t>ing</w:t>
      </w:r>
      <w:r w:rsidR="002200A6">
        <w:rPr>
          <w:rFonts w:ascii="Times New Roman" w:hAnsi="Times New Roman"/>
          <w:sz w:val="24"/>
          <w:szCs w:val="24"/>
          <w:lang w:val="en-AU"/>
        </w:rPr>
        <w:t xml:space="preserve"> </w:t>
      </w:r>
      <w:r w:rsidR="00E710B7">
        <w:rPr>
          <w:rFonts w:ascii="Times New Roman" w:hAnsi="Times New Roman"/>
          <w:sz w:val="24"/>
          <w:szCs w:val="24"/>
          <w:lang w:val="en-AU"/>
        </w:rPr>
        <w:t xml:space="preserve">controlled </w:t>
      </w:r>
      <w:r w:rsidR="002200A6">
        <w:rPr>
          <w:rFonts w:ascii="Times New Roman" w:hAnsi="Times New Roman"/>
          <w:sz w:val="24"/>
          <w:szCs w:val="24"/>
          <w:lang w:val="en-AU"/>
        </w:rPr>
        <w:t xml:space="preserve">by a balance arm switch </w:t>
      </w:r>
      <w:r w:rsidR="002200A6" w:rsidRPr="002200A6">
        <w:rPr>
          <w:rFonts w:ascii="Times New Roman" w:hAnsi="Times New Roman"/>
          <w:sz w:val="24"/>
          <w:szCs w:val="24"/>
          <w:lang w:val="en-AU"/>
        </w:rPr>
        <w:t xml:space="preserve">(Sage Horticulture, </w:t>
      </w:r>
      <w:proofErr w:type="spellStart"/>
      <w:r w:rsidR="002200A6" w:rsidRPr="002200A6">
        <w:rPr>
          <w:rFonts w:ascii="Times New Roman" w:hAnsi="Times New Roman"/>
          <w:sz w:val="24"/>
          <w:szCs w:val="24"/>
          <w:lang w:eastAsia="bg-BG"/>
        </w:rPr>
        <w:t>Cheltham</w:t>
      </w:r>
      <w:proofErr w:type="spellEnd"/>
      <w:r w:rsidR="002200A6" w:rsidRPr="002200A6">
        <w:rPr>
          <w:rFonts w:ascii="Times New Roman" w:hAnsi="Times New Roman"/>
          <w:sz w:val="24"/>
          <w:szCs w:val="24"/>
          <w:lang w:eastAsia="bg-BG"/>
        </w:rPr>
        <w:t>, Victoria</w:t>
      </w:r>
      <w:r w:rsidR="002200A6">
        <w:rPr>
          <w:rFonts w:ascii="Times New Roman" w:hAnsi="Times New Roman"/>
          <w:sz w:val="24"/>
          <w:szCs w:val="24"/>
          <w:lang w:eastAsia="bg-BG"/>
        </w:rPr>
        <w:t>)</w:t>
      </w:r>
      <w:r w:rsidR="00D47955" w:rsidRPr="002200A6">
        <w:rPr>
          <w:rFonts w:ascii="Times New Roman" w:hAnsi="Times New Roman"/>
          <w:sz w:val="24"/>
          <w:szCs w:val="24"/>
          <w:lang w:val="en-AU"/>
        </w:rPr>
        <w:t xml:space="preserve">. </w:t>
      </w:r>
    </w:p>
    <w:p w:rsidR="00A17A98" w:rsidRDefault="00A17A98" w:rsidP="00A17A98">
      <w:pPr>
        <w:autoSpaceDE w:val="0"/>
        <w:autoSpaceDN w:val="0"/>
        <w:adjustRightInd w:val="0"/>
        <w:spacing w:after="0" w:line="480" w:lineRule="auto"/>
        <w:rPr>
          <w:rFonts w:ascii="Times New Roman" w:hAnsi="Times New Roman"/>
          <w:sz w:val="24"/>
          <w:szCs w:val="24"/>
          <w:lang w:val="en-AU"/>
        </w:rPr>
      </w:pPr>
    </w:p>
    <w:p w:rsidR="00A17A98" w:rsidRDefault="00A17A98" w:rsidP="00A17A98">
      <w:pPr>
        <w:autoSpaceDE w:val="0"/>
        <w:autoSpaceDN w:val="0"/>
        <w:adjustRightInd w:val="0"/>
        <w:spacing w:after="0" w:line="480" w:lineRule="auto"/>
        <w:rPr>
          <w:rFonts w:ascii="Times New Roman" w:hAnsi="Times New Roman"/>
          <w:sz w:val="24"/>
          <w:szCs w:val="24"/>
          <w:lang w:val="en-AU"/>
        </w:rPr>
      </w:pPr>
      <w:r>
        <w:rPr>
          <w:rFonts w:ascii="Times New Roman" w:hAnsi="Times New Roman"/>
          <w:sz w:val="24"/>
          <w:szCs w:val="24"/>
          <w:lang w:val="en-AU"/>
        </w:rPr>
        <w:t>Experiment 3</w:t>
      </w:r>
    </w:p>
    <w:p w:rsidR="003535F7" w:rsidRDefault="003535F7" w:rsidP="00A17A98">
      <w:pPr>
        <w:autoSpaceDE w:val="0"/>
        <w:autoSpaceDN w:val="0"/>
        <w:adjustRightInd w:val="0"/>
        <w:spacing w:after="0" w:line="480" w:lineRule="auto"/>
        <w:rPr>
          <w:rFonts w:ascii="Times New Roman" w:hAnsi="Times New Roman"/>
          <w:sz w:val="24"/>
          <w:szCs w:val="24"/>
          <w:lang w:val="en-AU"/>
        </w:rPr>
      </w:pPr>
    </w:p>
    <w:p w:rsidR="00A17A98" w:rsidRPr="00C6005A" w:rsidRDefault="00A17A98" w:rsidP="00A17A98">
      <w:pPr>
        <w:autoSpaceDE w:val="0"/>
        <w:autoSpaceDN w:val="0"/>
        <w:adjustRightInd w:val="0"/>
        <w:spacing w:after="0" w:line="480" w:lineRule="auto"/>
        <w:rPr>
          <w:rFonts w:ascii="Times New Roman" w:hAnsi="Times New Roman"/>
          <w:sz w:val="24"/>
          <w:szCs w:val="24"/>
        </w:rPr>
      </w:pPr>
      <w:r w:rsidRPr="00C6005A">
        <w:rPr>
          <w:rFonts w:ascii="Times New Roman" w:hAnsi="Times New Roman"/>
          <w:sz w:val="24"/>
          <w:szCs w:val="24"/>
          <w:lang w:val="en-AU"/>
        </w:rPr>
        <w:t xml:space="preserve">Experiment 3 utilised material from </w:t>
      </w:r>
      <w:ins w:id="28" w:author="mshepher" w:date="2013-08-19T13:12:00Z">
        <w:r w:rsidR="004B4B43">
          <w:rPr>
            <w:rFonts w:ascii="Times New Roman" w:hAnsi="Times New Roman"/>
            <w:sz w:val="24"/>
            <w:szCs w:val="24"/>
            <w:lang w:val="en-AU"/>
          </w:rPr>
          <w:t xml:space="preserve">10 trees from </w:t>
        </w:r>
      </w:ins>
      <w:r w:rsidRPr="00C6005A">
        <w:rPr>
          <w:rFonts w:ascii="Times New Roman" w:hAnsi="Times New Roman"/>
          <w:sz w:val="24"/>
          <w:szCs w:val="24"/>
          <w:lang w:val="en-AU"/>
        </w:rPr>
        <w:t>a second coastal lowlands site, Leeville</w:t>
      </w:r>
      <w:r w:rsidR="003535F7">
        <w:rPr>
          <w:rFonts w:ascii="Times New Roman" w:hAnsi="Times New Roman"/>
          <w:sz w:val="24"/>
          <w:szCs w:val="24"/>
          <w:lang w:val="en-AU"/>
        </w:rPr>
        <w:t>. Wounding treatments were applied late winter (29 Aug 2013) and cutting material was</w:t>
      </w:r>
      <w:r w:rsidRPr="00C6005A">
        <w:rPr>
          <w:rFonts w:ascii="Times New Roman" w:hAnsi="Times New Roman"/>
          <w:sz w:val="24"/>
          <w:szCs w:val="24"/>
          <w:lang w:val="en-AU"/>
        </w:rPr>
        <w:t xml:space="preserve"> harvested midsummer (</w:t>
      </w:r>
      <w:r w:rsidR="003535F7">
        <w:rPr>
          <w:rFonts w:ascii="Times New Roman" w:hAnsi="Times New Roman"/>
          <w:sz w:val="24"/>
          <w:szCs w:val="24"/>
          <w:lang w:val="en-AU"/>
        </w:rPr>
        <w:t xml:space="preserve">16 </w:t>
      </w:r>
      <w:r w:rsidRPr="00C6005A">
        <w:rPr>
          <w:rFonts w:ascii="Times New Roman" w:hAnsi="Times New Roman"/>
          <w:sz w:val="24"/>
          <w:szCs w:val="24"/>
          <w:lang w:val="en-AU"/>
        </w:rPr>
        <w:t xml:space="preserve">Jan 2013). </w:t>
      </w:r>
      <w:r w:rsidR="00B54D57" w:rsidRPr="005A5EB9">
        <w:rPr>
          <w:rFonts w:ascii="Times New Roman" w:hAnsi="Times New Roman"/>
          <w:sz w:val="24"/>
          <w:szCs w:val="24"/>
          <w:lang w:val="en-AU"/>
        </w:rPr>
        <w:t xml:space="preserve">Cuttings were set </w:t>
      </w:r>
      <w:r w:rsidR="00B54D57">
        <w:rPr>
          <w:rFonts w:ascii="Times New Roman" w:hAnsi="Times New Roman"/>
          <w:sz w:val="24"/>
          <w:szCs w:val="24"/>
          <w:lang w:val="en-AU"/>
        </w:rPr>
        <w:t xml:space="preserve">in </w:t>
      </w:r>
      <w:r w:rsidR="0087634D" w:rsidRPr="00C4304D">
        <w:rPr>
          <w:rFonts w:ascii="Times New Roman" w:hAnsi="Times New Roman"/>
          <w:sz w:val="24"/>
          <w:szCs w:val="24"/>
          <w:lang w:val="en-AU"/>
        </w:rPr>
        <w:t xml:space="preserve">Hiko trays </w:t>
      </w:r>
      <w:r w:rsidR="0087634D">
        <w:rPr>
          <w:rFonts w:ascii="Times New Roman" w:hAnsi="Times New Roman"/>
          <w:sz w:val="24"/>
          <w:szCs w:val="24"/>
          <w:lang w:val="en-AU"/>
        </w:rPr>
        <w:t xml:space="preserve">in </w:t>
      </w:r>
      <w:del w:id="29" w:author="mshepher" w:date="2013-08-19T13:05:00Z">
        <w:r w:rsidR="00B54D57" w:rsidDel="00EE0289">
          <w:rPr>
            <w:rFonts w:ascii="Times New Roman" w:hAnsi="Times New Roman"/>
            <w:sz w:val="24"/>
            <w:szCs w:val="24"/>
            <w:lang w:val="en-AU"/>
          </w:rPr>
          <w:delText>media</w:delText>
        </w:r>
      </w:del>
      <w:ins w:id="30" w:author="mshepher" w:date="2013-08-19T13:05:00Z">
        <w:r w:rsidR="00EE0289">
          <w:rPr>
            <w:rFonts w:ascii="Times New Roman" w:hAnsi="Times New Roman"/>
            <w:sz w:val="24"/>
            <w:szCs w:val="24"/>
            <w:lang w:val="en-AU"/>
          </w:rPr>
          <w:t>rooting substratum</w:t>
        </w:r>
      </w:ins>
      <w:r w:rsidR="00B54D57">
        <w:rPr>
          <w:rFonts w:ascii="Times New Roman" w:hAnsi="Times New Roman"/>
          <w:sz w:val="24"/>
          <w:szCs w:val="24"/>
          <w:lang w:val="en-AU"/>
        </w:rPr>
        <w:t xml:space="preserve"> consisting of perlite, </w:t>
      </w:r>
      <w:r w:rsidR="00B54D57" w:rsidRPr="00C4304D">
        <w:rPr>
          <w:rFonts w:ascii="Times New Roman" w:hAnsi="Times New Roman"/>
          <w:sz w:val="24"/>
          <w:szCs w:val="24"/>
          <w:lang w:val="en-AU"/>
        </w:rPr>
        <w:t xml:space="preserve">vermiculite and sphagnum moss </w:t>
      </w:r>
      <w:r w:rsidR="00E710B7">
        <w:rPr>
          <w:rFonts w:ascii="Times New Roman" w:hAnsi="Times New Roman"/>
          <w:sz w:val="24"/>
          <w:szCs w:val="24"/>
          <w:lang w:val="en-AU"/>
        </w:rPr>
        <w:t xml:space="preserve">(1:1:1 ratio) </w:t>
      </w:r>
      <w:r w:rsidR="0087634D">
        <w:rPr>
          <w:rFonts w:ascii="Times New Roman" w:hAnsi="Times New Roman"/>
          <w:sz w:val="24"/>
          <w:szCs w:val="24"/>
          <w:lang w:val="en-AU"/>
        </w:rPr>
        <w:t xml:space="preserve">and </w:t>
      </w:r>
      <w:r w:rsidR="00E710B7">
        <w:rPr>
          <w:rFonts w:ascii="Times New Roman" w:hAnsi="Times New Roman"/>
          <w:sz w:val="24"/>
          <w:szCs w:val="24"/>
          <w:lang w:val="en-AU"/>
        </w:rPr>
        <w:t xml:space="preserve">supplemented with </w:t>
      </w:r>
      <w:r w:rsidR="00966105" w:rsidRPr="00C4304D">
        <w:rPr>
          <w:rFonts w:ascii="Times New Roman" w:hAnsi="Times New Roman"/>
          <w:sz w:val="24"/>
          <w:szCs w:val="24"/>
          <w:lang w:val="en-AU"/>
        </w:rPr>
        <w:t>fertiliser</w:t>
      </w:r>
      <w:r w:rsidR="00E710B7">
        <w:rPr>
          <w:rFonts w:ascii="Times New Roman" w:hAnsi="Times New Roman"/>
          <w:sz w:val="24"/>
          <w:szCs w:val="24"/>
          <w:lang w:val="en-AU"/>
        </w:rPr>
        <w:t>s</w:t>
      </w:r>
      <w:r w:rsidR="00966105" w:rsidRPr="00C4304D">
        <w:rPr>
          <w:rFonts w:ascii="Times New Roman" w:hAnsi="Times New Roman"/>
          <w:sz w:val="24"/>
          <w:szCs w:val="24"/>
          <w:lang w:val="en-AU"/>
        </w:rPr>
        <w:t xml:space="preserve"> </w:t>
      </w:r>
      <w:r w:rsidR="00C4304D">
        <w:rPr>
          <w:rFonts w:ascii="Times New Roman" w:hAnsi="Times New Roman"/>
          <w:sz w:val="24"/>
          <w:szCs w:val="24"/>
          <w:lang w:val="en-AU"/>
        </w:rPr>
        <w:t>(</w:t>
      </w:r>
      <w:proofErr w:type="spellStart"/>
      <w:r w:rsidR="00C4304D">
        <w:rPr>
          <w:rFonts w:ascii="Times New Roman" w:hAnsi="Times New Roman"/>
          <w:sz w:val="24"/>
          <w:szCs w:val="24"/>
          <w:lang w:val="en-AU"/>
        </w:rPr>
        <w:t>Osmocote</w:t>
      </w:r>
      <w:proofErr w:type="spellEnd"/>
      <w:r w:rsidR="00C4304D">
        <w:rPr>
          <w:rFonts w:ascii="Times New Roman" w:hAnsi="Times New Roman"/>
          <w:sz w:val="24"/>
          <w:szCs w:val="24"/>
          <w:lang w:val="en-AU"/>
        </w:rPr>
        <w:t xml:space="preserve"> Exact 12-14 month at </w:t>
      </w:r>
      <w:r w:rsidR="00C4304D" w:rsidRPr="00C4304D">
        <w:rPr>
          <w:rFonts w:ascii="Times New Roman" w:hAnsi="Times New Roman"/>
          <w:sz w:val="24"/>
          <w:szCs w:val="24"/>
          <w:lang w:val="en-AU"/>
        </w:rPr>
        <w:t>5</w:t>
      </w:r>
      <w:r w:rsidR="00C4304D">
        <w:rPr>
          <w:rFonts w:ascii="Times New Roman" w:hAnsi="Times New Roman"/>
          <w:sz w:val="24"/>
          <w:szCs w:val="24"/>
          <w:lang w:val="en-AU"/>
        </w:rPr>
        <w:t xml:space="preserve"> kg </w:t>
      </w:r>
      <w:r w:rsidR="00C4304D" w:rsidRPr="00C4304D">
        <w:rPr>
          <w:rFonts w:ascii="Times New Roman" w:hAnsi="Times New Roman"/>
          <w:sz w:val="24"/>
          <w:szCs w:val="24"/>
          <w:lang w:val="en-AU"/>
        </w:rPr>
        <w:t>m</w:t>
      </w:r>
      <w:r w:rsidR="00C4304D" w:rsidRPr="00C4304D">
        <w:rPr>
          <w:rFonts w:ascii="Times New Roman" w:hAnsi="Times New Roman"/>
          <w:sz w:val="24"/>
          <w:szCs w:val="24"/>
          <w:vertAlign w:val="superscript"/>
          <w:lang w:val="en-AU"/>
        </w:rPr>
        <w:t>-3</w:t>
      </w:r>
      <w:r w:rsidR="00C4304D" w:rsidRPr="00C4304D">
        <w:rPr>
          <w:rFonts w:ascii="Times New Roman" w:hAnsi="Times New Roman"/>
          <w:sz w:val="24"/>
          <w:szCs w:val="24"/>
          <w:lang w:val="en-AU"/>
        </w:rPr>
        <w:t xml:space="preserve">; </w:t>
      </w:r>
      <w:proofErr w:type="spellStart"/>
      <w:r w:rsidR="00C4304D" w:rsidRPr="00C4304D">
        <w:rPr>
          <w:rFonts w:ascii="Times New Roman" w:hAnsi="Times New Roman"/>
          <w:sz w:val="24"/>
          <w:szCs w:val="24"/>
          <w:lang w:val="en-AU"/>
        </w:rPr>
        <w:t>Everris</w:t>
      </w:r>
      <w:proofErr w:type="spellEnd"/>
      <w:r w:rsidR="00C4304D" w:rsidRPr="00C4304D">
        <w:rPr>
          <w:rFonts w:ascii="Times New Roman" w:hAnsi="Times New Roman"/>
          <w:sz w:val="24"/>
          <w:szCs w:val="24"/>
          <w:lang w:val="en-AU"/>
        </w:rPr>
        <w:t xml:space="preserve"> Australia P/L, Be</w:t>
      </w:r>
      <w:r w:rsidR="00C4304D">
        <w:rPr>
          <w:rFonts w:ascii="Times New Roman" w:hAnsi="Times New Roman"/>
          <w:sz w:val="24"/>
          <w:szCs w:val="24"/>
          <w:lang w:val="en-AU"/>
        </w:rPr>
        <w:t xml:space="preserve">lla Vista NSW); </w:t>
      </w:r>
      <w:proofErr w:type="spellStart"/>
      <w:r w:rsidR="00C4304D">
        <w:rPr>
          <w:rFonts w:ascii="Times New Roman" w:hAnsi="Times New Roman"/>
          <w:sz w:val="24"/>
          <w:szCs w:val="24"/>
          <w:lang w:val="en-AU"/>
        </w:rPr>
        <w:t>Micromax</w:t>
      </w:r>
      <w:proofErr w:type="spellEnd"/>
      <w:r w:rsidR="00C4304D">
        <w:rPr>
          <w:rFonts w:ascii="Times New Roman" w:hAnsi="Times New Roman"/>
          <w:sz w:val="24"/>
          <w:szCs w:val="24"/>
          <w:lang w:val="en-AU"/>
        </w:rPr>
        <w:t xml:space="preserve"> 0.5 kg </w:t>
      </w:r>
      <w:r w:rsidR="00C4304D" w:rsidRPr="00C4304D">
        <w:rPr>
          <w:rFonts w:ascii="Times New Roman" w:hAnsi="Times New Roman"/>
          <w:sz w:val="24"/>
          <w:szCs w:val="24"/>
          <w:lang w:val="en-AU"/>
        </w:rPr>
        <w:t>m</w:t>
      </w:r>
      <w:r w:rsidR="00C4304D" w:rsidRPr="00C4304D">
        <w:rPr>
          <w:rFonts w:ascii="Times New Roman" w:hAnsi="Times New Roman"/>
          <w:sz w:val="24"/>
          <w:szCs w:val="24"/>
          <w:vertAlign w:val="superscript"/>
          <w:lang w:val="en-AU"/>
        </w:rPr>
        <w:t>-3</w:t>
      </w:r>
      <w:r w:rsidR="00C4304D" w:rsidRPr="00C4304D">
        <w:rPr>
          <w:rFonts w:ascii="Times New Roman" w:hAnsi="Times New Roman"/>
          <w:sz w:val="24"/>
          <w:szCs w:val="24"/>
          <w:lang w:val="en-AU"/>
        </w:rPr>
        <w:t xml:space="preserve"> (</w:t>
      </w:r>
      <w:proofErr w:type="spellStart"/>
      <w:r w:rsidR="00C4304D" w:rsidRPr="00C4304D">
        <w:rPr>
          <w:rFonts w:ascii="Times New Roman" w:hAnsi="Times New Roman"/>
          <w:sz w:val="24"/>
          <w:szCs w:val="24"/>
          <w:lang w:val="en-AU"/>
        </w:rPr>
        <w:t>Everris</w:t>
      </w:r>
      <w:proofErr w:type="spellEnd"/>
      <w:r w:rsidR="005E3712">
        <w:rPr>
          <w:rFonts w:ascii="Times New Roman" w:hAnsi="Times New Roman"/>
          <w:sz w:val="24"/>
          <w:szCs w:val="24"/>
          <w:lang w:val="en-AU"/>
        </w:rPr>
        <w:t xml:space="preserve"> Australia P/L, Bella Vista NSW</w:t>
      </w:r>
      <w:r w:rsidR="00C4304D" w:rsidRPr="00C4304D">
        <w:rPr>
          <w:rFonts w:ascii="Times New Roman" w:hAnsi="Times New Roman"/>
          <w:sz w:val="24"/>
          <w:szCs w:val="24"/>
          <w:lang w:val="en-AU"/>
        </w:rPr>
        <w:t>)</w:t>
      </w:r>
      <w:r w:rsidR="00C4304D">
        <w:rPr>
          <w:rFonts w:ascii="Times New Roman" w:hAnsi="Times New Roman"/>
          <w:sz w:val="24"/>
          <w:szCs w:val="24"/>
          <w:lang w:val="en-AU"/>
        </w:rPr>
        <w:t xml:space="preserve"> </w:t>
      </w:r>
      <w:r w:rsidR="00C4304D" w:rsidRPr="00C4304D">
        <w:rPr>
          <w:rFonts w:ascii="Times New Roman" w:hAnsi="Times New Roman"/>
          <w:sz w:val="24"/>
          <w:szCs w:val="24"/>
          <w:lang w:val="en-AU"/>
        </w:rPr>
        <w:t xml:space="preserve">and </w:t>
      </w:r>
      <w:proofErr w:type="spellStart"/>
      <w:r w:rsidR="00C4304D" w:rsidRPr="00C4304D">
        <w:rPr>
          <w:rFonts w:ascii="Times New Roman" w:hAnsi="Times New Roman"/>
          <w:sz w:val="24"/>
          <w:szCs w:val="24"/>
          <w:lang w:val="en-AU"/>
        </w:rPr>
        <w:t>Hydroflo</w:t>
      </w:r>
      <w:proofErr w:type="spellEnd"/>
      <w:r w:rsidR="00C4304D" w:rsidRPr="00C4304D">
        <w:rPr>
          <w:rFonts w:ascii="Times New Roman" w:hAnsi="Times New Roman"/>
          <w:sz w:val="24"/>
          <w:szCs w:val="24"/>
          <w:lang w:val="en-AU"/>
        </w:rPr>
        <w:t xml:space="preserve"> </w:t>
      </w:r>
      <w:r w:rsidR="00C4304D">
        <w:rPr>
          <w:rFonts w:ascii="Times New Roman" w:hAnsi="Times New Roman"/>
          <w:sz w:val="24"/>
          <w:szCs w:val="24"/>
          <w:lang w:val="en-AU"/>
        </w:rPr>
        <w:t xml:space="preserve">II (granular wetting agent) 1kg </w:t>
      </w:r>
      <w:r w:rsidR="00C4304D" w:rsidRPr="00C4304D">
        <w:rPr>
          <w:rFonts w:ascii="Times New Roman" w:hAnsi="Times New Roman"/>
          <w:sz w:val="24"/>
          <w:szCs w:val="24"/>
          <w:lang w:val="en-AU"/>
        </w:rPr>
        <w:t>m</w:t>
      </w:r>
      <w:r w:rsidR="00C4304D" w:rsidRPr="00C4304D">
        <w:rPr>
          <w:rFonts w:ascii="Times New Roman" w:hAnsi="Times New Roman"/>
          <w:sz w:val="24"/>
          <w:szCs w:val="24"/>
          <w:vertAlign w:val="superscript"/>
          <w:lang w:val="en-AU"/>
        </w:rPr>
        <w:t>-3</w:t>
      </w:r>
      <w:r w:rsidR="00C4304D" w:rsidRPr="00C4304D">
        <w:rPr>
          <w:rFonts w:ascii="Times New Roman" w:hAnsi="Times New Roman"/>
          <w:sz w:val="24"/>
          <w:szCs w:val="24"/>
          <w:lang w:val="en-AU"/>
        </w:rPr>
        <w:t>) (</w:t>
      </w:r>
      <w:proofErr w:type="spellStart"/>
      <w:r w:rsidR="00C4304D" w:rsidRPr="00C4304D">
        <w:rPr>
          <w:rFonts w:ascii="Times New Roman" w:hAnsi="Times New Roman"/>
          <w:sz w:val="24"/>
          <w:szCs w:val="24"/>
          <w:lang w:val="en-AU"/>
        </w:rPr>
        <w:t>Everris</w:t>
      </w:r>
      <w:proofErr w:type="spellEnd"/>
      <w:r w:rsidR="00D23474">
        <w:rPr>
          <w:rFonts w:ascii="Times New Roman" w:hAnsi="Times New Roman"/>
          <w:sz w:val="24"/>
          <w:szCs w:val="24"/>
          <w:lang w:val="en-AU"/>
        </w:rPr>
        <w:t xml:space="preserve"> Australia P/L, Bella Vista NSW</w:t>
      </w:r>
      <w:r w:rsidR="00C4304D" w:rsidRPr="00C4304D">
        <w:rPr>
          <w:rFonts w:ascii="Times New Roman" w:hAnsi="Times New Roman"/>
          <w:sz w:val="24"/>
          <w:szCs w:val="24"/>
          <w:lang w:val="en-AU"/>
        </w:rPr>
        <w:t>)</w:t>
      </w:r>
      <w:r w:rsidR="00B16CDE">
        <w:rPr>
          <w:rFonts w:ascii="Times New Roman" w:hAnsi="Times New Roman"/>
          <w:sz w:val="24"/>
          <w:szCs w:val="24"/>
          <w:lang w:val="en-AU"/>
        </w:rPr>
        <w:t>. Cuttings were</w:t>
      </w:r>
      <w:r w:rsidR="00B54D57" w:rsidRPr="00C4304D">
        <w:rPr>
          <w:rFonts w:ascii="Times New Roman" w:hAnsi="Times New Roman"/>
          <w:sz w:val="24"/>
          <w:szCs w:val="24"/>
          <w:lang w:val="en-AU"/>
        </w:rPr>
        <w:t xml:space="preserve"> </w:t>
      </w:r>
      <w:r w:rsidR="00B16CDE">
        <w:rPr>
          <w:rFonts w:ascii="Times New Roman" w:hAnsi="Times New Roman"/>
          <w:sz w:val="24"/>
          <w:szCs w:val="24"/>
          <w:lang w:val="en-AU"/>
        </w:rPr>
        <w:t>placed</w:t>
      </w:r>
      <w:r w:rsidR="00B54D57" w:rsidRPr="00C4304D">
        <w:rPr>
          <w:rFonts w:ascii="Times New Roman" w:hAnsi="Times New Roman"/>
          <w:sz w:val="24"/>
          <w:szCs w:val="24"/>
          <w:lang w:val="en-AU"/>
        </w:rPr>
        <w:t xml:space="preserve"> in a</w:t>
      </w:r>
      <w:r w:rsidR="00B54D57">
        <w:rPr>
          <w:rFonts w:ascii="Times New Roman" w:hAnsi="Times New Roman"/>
          <w:sz w:val="24"/>
          <w:szCs w:val="24"/>
          <w:lang w:val="en-AU"/>
        </w:rPr>
        <w:t xml:space="preserve"> commercial heated </w:t>
      </w:r>
      <w:r w:rsidR="00B54D57" w:rsidRPr="0087048F">
        <w:rPr>
          <w:rFonts w:ascii="Times New Roman" w:hAnsi="Times New Roman"/>
          <w:sz w:val="24"/>
          <w:szCs w:val="24"/>
          <w:lang w:val="en-AU"/>
        </w:rPr>
        <w:t>propagation chamber</w:t>
      </w:r>
      <w:r w:rsidR="0087048F" w:rsidRPr="0087048F">
        <w:rPr>
          <w:rFonts w:ascii="Times New Roman" w:hAnsi="Times New Roman"/>
          <w:sz w:val="24"/>
          <w:szCs w:val="24"/>
          <w:lang w:val="en-AU"/>
        </w:rPr>
        <w:t xml:space="preserve"> (Sage Horticulture</w:t>
      </w:r>
      <w:r w:rsidR="0087048F">
        <w:rPr>
          <w:rFonts w:ascii="Times New Roman" w:hAnsi="Times New Roman"/>
          <w:sz w:val="24"/>
          <w:szCs w:val="24"/>
          <w:lang w:val="en-AU"/>
        </w:rPr>
        <w:t>;</w:t>
      </w:r>
      <w:r w:rsidR="0087048F" w:rsidRPr="0087048F">
        <w:rPr>
          <w:rFonts w:ascii="Times New Roman" w:hAnsi="Times New Roman"/>
          <w:sz w:val="24"/>
          <w:szCs w:val="24"/>
          <w:lang w:val="en-AU"/>
        </w:rPr>
        <w:t xml:space="preserve"> 1.8 x 0.76 m propagation bed) </w:t>
      </w:r>
      <w:r w:rsidR="00B54D57" w:rsidRPr="0087048F">
        <w:rPr>
          <w:rFonts w:ascii="Times New Roman" w:hAnsi="Times New Roman"/>
          <w:sz w:val="24"/>
          <w:szCs w:val="24"/>
          <w:lang w:val="en-AU"/>
        </w:rPr>
        <w:t>installed in glasshouses at</w:t>
      </w:r>
      <w:r w:rsidR="00B54D57">
        <w:rPr>
          <w:rFonts w:ascii="Times New Roman" w:hAnsi="Times New Roman"/>
          <w:sz w:val="24"/>
          <w:szCs w:val="24"/>
          <w:lang w:val="en-AU"/>
        </w:rPr>
        <w:t xml:space="preserve"> SCU. </w:t>
      </w:r>
      <w:r w:rsidR="00E74B4D">
        <w:rPr>
          <w:rFonts w:ascii="Times New Roman" w:hAnsi="Times New Roman"/>
          <w:sz w:val="24"/>
          <w:szCs w:val="24"/>
          <w:lang w:val="en-AU"/>
        </w:rPr>
        <w:t>Bottom heating was applied at 20</w:t>
      </w:r>
      <w:r w:rsidR="00E74B4D" w:rsidRPr="00435540">
        <w:rPr>
          <w:rFonts w:ascii="Symbol" w:hAnsi="Symbol"/>
          <w:sz w:val="24"/>
          <w:szCs w:val="24"/>
        </w:rPr>
        <w:t></w:t>
      </w:r>
      <w:r w:rsidR="00E74B4D">
        <w:rPr>
          <w:rFonts w:ascii="Symbol" w:hAnsi="Symbol"/>
          <w:sz w:val="24"/>
          <w:szCs w:val="24"/>
        </w:rPr>
        <w:t></w:t>
      </w:r>
      <w:r w:rsidR="00E74B4D">
        <w:rPr>
          <w:rFonts w:ascii="Times New Roman" w:hAnsi="Times New Roman"/>
          <w:sz w:val="24"/>
          <w:szCs w:val="24"/>
          <w:lang w:val="en-AU"/>
        </w:rPr>
        <w:t xml:space="preserve"> C but otherwise cuttings were</w:t>
      </w:r>
      <w:r w:rsidR="0087048F">
        <w:rPr>
          <w:rFonts w:ascii="Times New Roman" w:hAnsi="Times New Roman"/>
          <w:sz w:val="24"/>
          <w:szCs w:val="24"/>
          <w:lang w:val="en-AU"/>
        </w:rPr>
        <w:t xml:space="preserve"> subjected to ambient temperatures in the glasshouse </w:t>
      </w:r>
      <w:r w:rsidR="00B54D57">
        <w:rPr>
          <w:rFonts w:ascii="Times New Roman" w:hAnsi="Times New Roman"/>
          <w:sz w:val="24"/>
          <w:szCs w:val="24"/>
          <w:lang w:val="en-AU"/>
        </w:rPr>
        <w:t>(day</w:t>
      </w:r>
      <w:r w:rsidR="001A6BE3">
        <w:rPr>
          <w:rFonts w:ascii="Times New Roman" w:hAnsi="Times New Roman"/>
          <w:sz w:val="24"/>
          <w:szCs w:val="24"/>
          <w:lang w:val="en-AU"/>
        </w:rPr>
        <w:t>-</w:t>
      </w:r>
      <w:r w:rsidR="00B54D57">
        <w:rPr>
          <w:rFonts w:ascii="Times New Roman" w:hAnsi="Times New Roman"/>
          <w:sz w:val="24"/>
          <w:szCs w:val="24"/>
          <w:lang w:val="en-AU"/>
        </w:rPr>
        <w:t xml:space="preserve">time max. </w:t>
      </w:r>
      <w:r w:rsidR="0087048F">
        <w:rPr>
          <w:rFonts w:ascii="Times New Roman" w:hAnsi="Times New Roman"/>
          <w:sz w:val="24"/>
          <w:szCs w:val="24"/>
          <w:lang w:val="en-AU"/>
        </w:rPr>
        <w:t>30-35</w:t>
      </w:r>
      <w:r w:rsidR="00B54D57" w:rsidRPr="00435540">
        <w:rPr>
          <w:rFonts w:ascii="Symbol" w:hAnsi="Symbol"/>
          <w:sz w:val="24"/>
          <w:szCs w:val="24"/>
        </w:rPr>
        <w:t></w:t>
      </w:r>
      <w:r w:rsidR="00B54D57">
        <w:rPr>
          <w:rFonts w:ascii="Symbol" w:hAnsi="Symbol"/>
          <w:sz w:val="24"/>
          <w:szCs w:val="24"/>
        </w:rPr>
        <w:t></w:t>
      </w:r>
      <w:r w:rsidR="00B54D57">
        <w:rPr>
          <w:rFonts w:ascii="Times New Roman" w:hAnsi="Times New Roman"/>
          <w:sz w:val="24"/>
          <w:szCs w:val="24"/>
          <w:lang w:val="en-AU"/>
        </w:rPr>
        <w:t>C</w:t>
      </w:r>
      <w:r w:rsidR="00D10EDD">
        <w:rPr>
          <w:rFonts w:ascii="Times New Roman" w:hAnsi="Times New Roman"/>
          <w:sz w:val="24"/>
          <w:szCs w:val="24"/>
          <w:lang w:val="en-AU"/>
        </w:rPr>
        <w:t>;</w:t>
      </w:r>
      <w:r w:rsidR="00B54D57">
        <w:rPr>
          <w:rFonts w:ascii="Times New Roman" w:hAnsi="Times New Roman"/>
          <w:sz w:val="24"/>
          <w:szCs w:val="24"/>
          <w:lang w:val="en-AU"/>
        </w:rPr>
        <w:t xml:space="preserve"> </w:t>
      </w:r>
      <w:r w:rsidR="001A6BE3">
        <w:rPr>
          <w:rFonts w:ascii="Times New Roman" w:hAnsi="Times New Roman"/>
          <w:sz w:val="24"/>
          <w:szCs w:val="24"/>
          <w:lang w:val="en-AU"/>
        </w:rPr>
        <w:t>night-time</w:t>
      </w:r>
      <w:r w:rsidR="00B54D57">
        <w:rPr>
          <w:rFonts w:ascii="Times New Roman" w:hAnsi="Times New Roman"/>
          <w:sz w:val="24"/>
          <w:szCs w:val="24"/>
          <w:lang w:val="en-AU"/>
        </w:rPr>
        <w:t xml:space="preserve"> min. 16-22</w:t>
      </w:r>
      <w:r w:rsidR="00B54D57" w:rsidRPr="00435540">
        <w:rPr>
          <w:rFonts w:ascii="Symbol" w:hAnsi="Symbol"/>
          <w:sz w:val="24"/>
          <w:szCs w:val="24"/>
        </w:rPr>
        <w:t></w:t>
      </w:r>
      <w:r w:rsidR="00B54D57">
        <w:rPr>
          <w:rFonts w:ascii="Symbol" w:hAnsi="Symbol"/>
          <w:sz w:val="24"/>
          <w:szCs w:val="24"/>
        </w:rPr>
        <w:t></w:t>
      </w:r>
      <w:r w:rsidR="00B54D57">
        <w:rPr>
          <w:rFonts w:ascii="Times New Roman" w:hAnsi="Times New Roman"/>
          <w:sz w:val="24"/>
          <w:szCs w:val="24"/>
          <w:lang w:val="en-AU"/>
        </w:rPr>
        <w:t>C</w:t>
      </w:r>
      <w:ins w:id="31" w:author="mshepher" w:date="2013-08-19T13:04:00Z">
        <w:r w:rsidR="006041E2">
          <w:rPr>
            <w:rFonts w:ascii="Times New Roman" w:hAnsi="Times New Roman"/>
            <w:sz w:val="24"/>
            <w:szCs w:val="24"/>
            <w:lang w:val="en-AU"/>
          </w:rPr>
          <w:t>) and 20% of ambient light</w:t>
        </w:r>
      </w:ins>
      <w:del w:id="32" w:author="mshepher" w:date="2013-08-19T13:04:00Z">
        <w:r w:rsidR="00B54D57" w:rsidDel="006041E2">
          <w:rPr>
            <w:rFonts w:ascii="Times New Roman" w:hAnsi="Times New Roman"/>
            <w:sz w:val="24"/>
            <w:szCs w:val="24"/>
            <w:lang w:val="en-AU"/>
          </w:rPr>
          <w:delText>)</w:delText>
        </w:r>
      </w:del>
      <w:r w:rsidR="00E74B4D">
        <w:rPr>
          <w:rFonts w:ascii="Times New Roman" w:hAnsi="Times New Roman"/>
          <w:sz w:val="24"/>
          <w:szCs w:val="24"/>
          <w:lang w:val="en-AU"/>
        </w:rPr>
        <w:t>.</w:t>
      </w:r>
      <w:r w:rsidR="00B54D57">
        <w:rPr>
          <w:rFonts w:ascii="Times New Roman" w:hAnsi="Times New Roman"/>
          <w:sz w:val="24"/>
          <w:szCs w:val="24"/>
          <w:lang w:val="en-AU"/>
        </w:rPr>
        <w:t xml:space="preserve"> </w:t>
      </w:r>
      <w:r w:rsidR="00E74B4D">
        <w:rPr>
          <w:rFonts w:ascii="Times New Roman" w:hAnsi="Times New Roman"/>
          <w:sz w:val="24"/>
          <w:szCs w:val="24"/>
          <w:lang w:eastAsia="bg-BG"/>
        </w:rPr>
        <w:t>H</w:t>
      </w:r>
      <w:r w:rsidR="00B54D57">
        <w:rPr>
          <w:rFonts w:ascii="Times New Roman" w:hAnsi="Times New Roman"/>
          <w:sz w:val="24"/>
          <w:szCs w:val="24"/>
          <w:lang w:eastAsia="bg-BG"/>
        </w:rPr>
        <w:t xml:space="preserve">umidity </w:t>
      </w:r>
      <w:r w:rsidR="00CC40B3">
        <w:rPr>
          <w:rFonts w:ascii="Times New Roman" w:hAnsi="Times New Roman"/>
          <w:sz w:val="24"/>
          <w:szCs w:val="24"/>
          <w:lang w:eastAsia="bg-BG"/>
        </w:rPr>
        <w:t xml:space="preserve">of &gt; 95% </w:t>
      </w:r>
      <w:r w:rsidR="00B54D57">
        <w:rPr>
          <w:rFonts w:ascii="Times New Roman" w:hAnsi="Times New Roman"/>
          <w:sz w:val="24"/>
          <w:szCs w:val="24"/>
          <w:lang w:eastAsia="bg-BG"/>
        </w:rPr>
        <w:t xml:space="preserve">was maintained </w:t>
      </w:r>
      <w:r w:rsidR="00E74B4D">
        <w:rPr>
          <w:rFonts w:ascii="Times New Roman" w:hAnsi="Times New Roman"/>
          <w:sz w:val="24"/>
          <w:szCs w:val="24"/>
          <w:lang w:eastAsia="bg-BG"/>
        </w:rPr>
        <w:t xml:space="preserve">within the chamber </w:t>
      </w:r>
      <w:r w:rsidR="00B54D57">
        <w:rPr>
          <w:rFonts w:ascii="Times New Roman" w:hAnsi="Times New Roman"/>
          <w:sz w:val="24"/>
          <w:szCs w:val="24"/>
          <w:lang w:eastAsia="bg-BG"/>
        </w:rPr>
        <w:t xml:space="preserve">by </w:t>
      </w:r>
      <w:r w:rsidR="00B54D57">
        <w:rPr>
          <w:rFonts w:ascii="Times New Roman" w:hAnsi="Times New Roman"/>
          <w:sz w:val="24"/>
          <w:szCs w:val="24"/>
          <w:lang w:val="en-AU"/>
        </w:rPr>
        <w:t xml:space="preserve">misting </w:t>
      </w:r>
      <w:r w:rsidR="00E710B7">
        <w:rPr>
          <w:rFonts w:ascii="Times New Roman" w:hAnsi="Times New Roman"/>
          <w:sz w:val="24"/>
          <w:szCs w:val="24"/>
          <w:lang w:val="en-AU"/>
        </w:rPr>
        <w:t xml:space="preserve">controlled </w:t>
      </w:r>
      <w:r w:rsidR="00B54D57">
        <w:rPr>
          <w:rFonts w:ascii="Times New Roman" w:hAnsi="Times New Roman"/>
          <w:sz w:val="24"/>
          <w:szCs w:val="24"/>
          <w:lang w:val="en-AU"/>
        </w:rPr>
        <w:t xml:space="preserve">by a balance arm switch </w:t>
      </w:r>
      <w:r w:rsidR="00B54D57" w:rsidRPr="002200A6">
        <w:rPr>
          <w:rFonts w:ascii="Times New Roman" w:hAnsi="Times New Roman"/>
          <w:sz w:val="24"/>
          <w:szCs w:val="24"/>
          <w:lang w:val="en-AU"/>
        </w:rPr>
        <w:t xml:space="preserve">(Sage Horticulture, </w:t>
      </w:r>
      <w:proofErr w:type="spellStart"/>
      <w:r w:rsidR="00B54D57" w:rsidRPr="002200A6">
        <w:rPr>
          <w:rFonts w:ascii="Times New Roman" w:hAnsi="Times New Roman"/>
          <w:sz w:val="24"/>
          <w:szCs w:val="24"/>
          <w:lang w:eastAsia="bg-BG"/>
        </w:rPr>
        <w:t>Cheltham</w:t>
      </w:r>
      <w:proofErr w:type="spellEnd"/>
      <w:r w:rsidR="00B54D57" w:rsidRPr="002200A6">
        <w:rPr>
          <w:rFonts w:ascii="Times New Roman" w:hAnsi="Times New Roman"/>
          <w:sz w:val="24"/>
          <w:szCs w:val="24"/>
          <w:lang w:eastAsia="bg-BG"/>
        </w:rPr>
        <w:t>, Victoria</w:t>
      </w:r>
      <w:r w:rsidR="00B54D57">
        <w:rPr>
          <w:rFonts w:ascii="Times New Roman" w:hAnsi="Times New Roman"/>
          <w:sz w:val="24"/>
          <w:szCs w:val="24"/>
          <w:lang w:eastAsia="bg-BG"/>
        </w:rPr>
        <w:t>)</w:t>
      </w:r>
      <w:r w:rsidR="00B54D57" w:rsidRPr="002200A6">
        <w:rPr>
          <w:rFonts w:ascii="Times New Roman" w:hAnsi="Times New Roman"/>
          <w:sz w:val="24"/>
          <w:szCs w:val="24"/>
          <w:lang w:val="en-AU"/>
        </w:rPr>
        <w:t>.</w:t>
      </w:r>
    </w:p>
    <w:p w:rsidR="005A5EB9" w:rsidRPr="00C6005A" w:rsidRDefault="005A5EB9" w:rsidP="00E437E4">
      <w:pPr>
        <w:spacing w:line="480" w:lineRule="auto"/>
        <w:rPr>
          <w:rFonts w:ascii="Times New Roman" w:hAnsi="Times New Roman"/>
          <w:b/>
          <w:i/>
          <w:sz w:val="24"/>
          <w:szCs w:val="24"/>
          <w:lang w:val="en-AU"/>
        </w:rPr>
      </w:pPr>
    </w:p>
    <w:p w:rsidR="00334A5A" w:rsidRDefault="003078A7" w:rsidP="00E437E4">
      <w:pPr>
        <w:spacing w:line="480" w:lineRule="auto"/>
        <w:rPr>
          <w:rFonts w:ascii="Times New Roman" w:hAnsi="Times New Roman"/>
          <w:i/>
          <w:sz w:val="24"/>
          <w:szCs w:val="24"/>
          <w:lang w:val="en-AU"/>
        </w:rPr>
      </w:pPr>
      <w:r w:rsidRPr="003078A7">
        <w:rPr>
          <w:rFonts w:ascii="Times New Roman" w:hAnsi="Times New Roman"/>
          <w:i/>
          <w:sz w:val="24"/>
          <w:szCs w:val="24"/>
          <w:lang w:val="en-AU"/>
        </w:rPr>
        <w:t>Induction of epicormic shoots</w:t>
      </w:r>
    </w:p>
    <w:p w:rsidR="005A5EB9" w:rsidRPr="00C6005A" w:rsidRDefault="005A5EB9" w:rsidP="00E437E4">
      <w:pPr>
        <w:spacing w:line="480" w:lineRule="auto"/>
        <w:rPr>
          <w:rFonts w:ascii="Times New Roman" w:hAnsi="Times New Roman"/>
          <w:i/>
          <w:sz w:val="24"/>
          <w:szCs w:val="24"/>
          <w:lang w:val="en-AU"/>
        </w:rPr>
      </w:pPr>
    </w:p>
    <w:p w:rsidR="00334A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Each tree was subjected to wounding in an attempt to induce epicormic regrowth of a standard age within each experiment. Where possible a large branch, usually attached to the main stem within 1 m from ground </w:t>
      </w:r>
      <w:r w:rsidR="000639FF" w:rsidRPr="003078A7">
        <w:rPr>
          <w:rFonts w:ascii="Times New Roman" w:hAnsi="Times New Roman"/>
          <w:sz w:val="24"/>
          <w:szCs w:val="24"/>
          <w:lang w:val="en-AU"/>
        </w:rPr>
        <w:t>height</w:t>
      </w:r>
      <w:r w:rsidRPr="003078A7">
        <w:rPr>
          <w:rFonts w:ascii="Times New Roman" w:hAnsi="Times New Roman"/>
          <w:sz w:val="24"/>
          <w:szCs w:val="24"/>
          <w:lang w:val="en-AU"/>
        </w:rPr>
        <w:t xml:space="preserve"> and from the northern side of the tree</w:t>
      </w:r>
      <w:r w:rsidR="000639FF">
        <w:rPr>
          <w:rFonts w:ascii="Times New Roman" w:hAnsi="Times New Roman"/>
          <w:sz w:val="24"/>
          <w:szCs w:val="24"/>
          <w:lang w:val="en-AU"/>
        </w:rPr>
        <w:t>,</w:t>
      </w:r>
      <w:r w:rsidRPr="003078A7">
        <w:rPr>
          <w:rFonts w:ascii="Times New Roman" w:hAnsi="Times New Roman"/>
          <w:sz w:val="24"/>
          <w:szCs w:val="24"/>
          <w:lang w:val="en-AU"/>
        </w:rPr>
        <w:t xml:space="preserve"> was severed with a hand saw.</w:t>
      </w:r>
    </w:p>
    <w:p w:rsidR="009D757E" w:rsidRPr="00C6005A" w:rsidRDefault="009D757E" w:rsidP="00E437E4">
      <w:pPr>
        <w:spacing w:line="480" w:lineRule="auto"/>
        <w:rPr>
          <w:rFonts w:ascii="Times New Roman" w:hAnsi="Times New Roman"/>
          <w:sz w:val="24"/>
          <w:szCs w:val="24"/>
          <w:lang w:val="en-AU"/>
        </w:rPr>
      </w:pPr>
    </w:p>
    <w:p w:rsidR="00334A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Additionally, in Experiment 1, the trees were subject to debarking of a window (approximately 100 x 100 mm) on the main stem close to ground level, in order to test the efficacy of the two wounding approaches. In Experiment 3 (Leeville site), the branch removal was varied so that the branch was cut through about half its thickness, then fractured but left attached to the main stem. This approach was trialled in an attempt to mimic damage induced by flooding where a proliferation of epicormic regrowth was noted to be induced along partial</w:t>
      </w:r>
      <w:r w:rsidR="009D757E">
        <w:rPr>
          <w:rFonts w:ascii="Times New Roman" w:hAnsi="Times New Roman"/>
          <w:sz w:val="24"/>
          <w:szCs w:val="24"/>
          <w:lang w:val="en-AU"/>
        </w:rPr>
        <w:t>ly severed horizontal branches.</w:t>
      </w:r>
    </w:p>
    <w:p w:rsidR="009D757E" w:rsidRPr="00C6005A" w:rsidRDefault="009D757E" w:rsidP="00E437E4">
      <w:pPr>
        <w:spacing w:line="480" w:lineRule="auto"/>
        <w:rPr>
          <w:rFonts w:ascii="Times New Roman" w:hAnsi="Times New Roman"/>
          <w:sz w:val="24"/>
          <w:szCs w:val="24"/>
          <w:lang w:val="en-AU"/>
        </w:rPr>
      </w:pPr>
    </w:p>
    <w:p w:rsidR="00334A5A" w:rsidRDefault="003078A7" w:rsidP="00E437E4">
      <w:pPr>
        <w:spacing w:line="480" w:lineRule="auto"/>
        <w:rPr>
          <w:rFonts w:ascii="Times New Roman" w:hAnsi="Times New Roman"/>
          <w:i/>
          <w:sz w:val="24"/>
          <w:szCs w:val="24"/>
          <w:lang w:val="en-AU"/>
        </w:rPr>
      </w:pPr>
      <w:r w:rsidRPr="003078A7">
        <w:rPr>
          <w:rFonts w:ascii="Times New Roman" w:hAnsi="Times New Roman"/>
          <w:i/>
          <w:sz w:val="24"/>
          <w:szCs w:val="24"/>
          <w:lang w:val="en-AU"/>
        </w:rPr>
        <w:t>Harvesting of cutting material</w:t>
      </w:r>
    </w:p>
    <w:p w:rsidR="009D757E" w:rsidRPr="00C6005A" w:rsidRDefault="009D757E" w:rsidP="00E437E4">
      <w:pPr>
        <w:spacing w:line="480" w:lineRule="auto"/>
        <w:rPr>
          <w:rFonts w:ascii="Times New Roman" w:hAnsi="Times New Roman"/>
          <w:i/>
          <w:sz w:val="24"/>
          <w:szCs w:val="24"/>
          <w:lang w:val="en-AU"/>
        </w:rPr>
      </w:pPr>
    </w:p>
    <w:p w:rsidR="00334A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Cutting material was collected around 3-4 mon</w:t>
      </w:r>
      <w:r w:rsidR="00201314">
        <w:rPr>
          <w:rFonts w:ascii="Times New Roman" w:hAnsi="Times New Roman"/>
          <w:sz w:val="24"/>
          <w:szCs w:val="24"/>
          <w:lang w:val="en-AU"/>
        </w:rPr>
        <w:t>ths after wounding</w:t>
      </w:r>
      <w:r w:rsidRPr="003078A7">
        <w:rPr>
          <w:rFonts w:ascii="Times New Roman" w:hAnsi="Times New Roman"/>
          <w:sz w:val="24"/>
          <w:szCs w:val="24"/>
          <w:lang w:val="en-AU"/>
        </w:rPr>
        <w:t xml:space="preserve">. If </w:t>
      </w:r>
      <w:r w:rsidR="00E710B7" w:rsidRPr="003078A7">
        <w:rPr>
          <w:rFonts w:ascii="Times New Roman" w:hAnsi="Times New Roman"/>
          <w:sz w:val="24"/>
          <w:szCs w:val="24"/>
          <w:lang w:val="en-AU"/>
        </w:rPr>
        <w:t>wound</w:t>
      </w:r>
      <w:r w:rsidR="00E710B7">
        <w:rPr>
          <w:rFonts w:ascii="Times New Roman" w:hAnsi="Times New Roman"/>
          <w:sz w:val="24"/>
          <w:szCs w:val="24"/>
          <w:lang w:val="en-AU"/>
        </w:rPr>
        <w:t>-</w:t>
      </w:r>
      <w:r w:rsidRPr="003078A7">
        <w:rPr>
          <w:rFonts w:ascii="Times New Roman" w:hAnsi="Times New Roman"/>
          <w:sz w:val="24"/>
          <w:szCs w:val="24"/>
          <w:lang w:val="en-AU"/>
        </w:rPr>
        <w:t xml:space="preserve">induced epicormic regrowth was unavailable, epicormic shoots that occurred spontaneously were collected opportunistically as the closest alternative. Vigorously growing epicormic shoots (approximately 2mm diameter) from the base of the plant and from a northerly aspect were collected where possible. In addition, for each tree, mature mid-crown foliage (branch originating from 1-4m height of stem) from a northerly aspect was also obtained. The total stem length between the position at which shoots were collected (both epicormic and mature) </w:t>
      </w:r>
      <w:r w:rsidRPr="003078A7">
        <w:rPr>
          <w:rFonts w:ascii="Times New Roman" w:hAnsi="Times New Roman"/>
          <w:sz w:val="24"/>
          <w:szCs w:val="24"/>
          <w:lang w:val="en-AU"/>
        </w:rPr>
        <w:lastRenderedPageBreak/>
        <w:t>and the ground was estimated to the nearest 200 mm and recorded. Harvested shoots of 200-500 mm length were cut and stored moist and cool in plastic bags inside a cooler for transport until cuttings were set.</w:t>
      </w:r>
    </w:p>
    <w:p w:rsidR="009D757E" w:rsidRPr="00C6005A" w:rsidRDefault="009D757E" w:rsidP="00E437E4">
      <w:pPr>
        <w:spacing w:line="480" w:lineRule="auto"/>
        <w:rPr>
          <w:rFonts w:ascii="Times New Roman" w:hAnsi="Times New Roman"/>
          <w:sz w:val="24"/>
          <w:szCs w:val="24"/>
          <w:lang w:val="en-AU"/>
        </w:rPr>
      </w:pPr>
    </w:p>
    <w:p w:rsidR="00334A5A" w:rsidRDefault="003078A7" w:rsidP="00E437E4">
      <w:pPr>
        <w:spacing w:line="480" w:lineRule="auto"/>
        <w:rPr>
          <w:rFonts w:ascii="Times New Roman" w:hAnsi="Times New Roman"/>
          <w:i/>
          <w:sz w:val="24"/>
          <w:szCs w:val="24"/>
          <w:lang w:val="en-AU"/>
        </w:rPr>
      </w:pPr>
      <w:r w:rsidRPr="003078A7">
        <w:rPr>
          <w:rFonts w:ascii="Times New Roman" w:hAnsi="Times New Roman"/>
          <w:i/>
          <w:sz w:val="24"/>
          <w:szCs w:val="24"/>
          <w:lang w:val="en-AU"/>
        </w:rPr>
        <w:t>Setting of cuttings</w:t>
      </w:r>
    </w:p>
    <w:p w:rsidR="009D757E" w:rsidRPr="00C6005A" w:rsidRDefault="009D757E" w:rsidP="00E437E4">
      <w:pPr>
        <w:spacing w:line="480" w:lineRule="auto"/>
        <w:rPr>
          <w:rFonts w:ascii="Times New Roman" w:hAnsi="Times New Roman"/>
          <w:i/>
          <w:sz w:val="24"/>
          <w:szCs w:val="24"/>
          <w:lang w:val="en-AU"/>
        </w:rPr>
      </w:pPr>
    </w:p>
    <w:p w:rsidR="00334A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Standard cuttings, prepared by using an oblique cut to remove an 80-100 mm section of the stem tip, </w:t>
      </w:r>
      <w:r w:rsidR="00E710B7">
        <w:rPr>
          <w:rFonts w:ascii="Times New Roman" w:hAnsi="Times New Roman"/>
          <w:sz w:val="24"/>
          <w:szCs w:val="24"/>
          <w:lang w:val="en-AU"/>
        </w:rPr>
        <w:t>followed by</w:t>
      </w:r>
      <w:r w:rsidR="00E710B7" w:rsidRPr="003078A7">
        <w:rPr>
          <w:rFonts w:ascii="Times New Roman" w:hAnsi="Times New Roman"/>
          <w:sz w:val="24"/>
          <w:szCs w:val="24"/>
          <w:lang w:val="en-AU"/>
        </w:rPr>
        <w:t xml:space="preserve"> </w:t>
      </w:r>
      <w:r w:rsidRPr="003078A7">
        <w:rPr>
          <w:rFonts w:ascii="Times New Roman" w:hAnsi="Times New Roman"/>
          <w:sz w:val="24"/>
          <w:szCs w:val="24"/>
          <w:lang w:val="en-AU"/>
        </w:rPr>
        <w:t xml:space="preserve">removal of foliage from the lower half of the cutting, were used in all three experiments. </w:t>
      </w:r>
      <w:ins w:id="33" w:author="mshepher" w:date="2013-08-19T13:08:00Z">
        <w:r w:rsidR="00E12CD5" w:rsidRPr="003078A7">
          <w:rPr>
            <w:rFonts w:ascii="Times New Roman" w:hAnsi="Times New Roman"/>
            <w:sz w:val="24"/>
            <w:szCs w:val="24"/>
            <w:lang w:val="en-AU"/>
          </w:rPr>
          <w:t>IBA (3 g l</w:t>
        </w:r>
        <w:r w:rsidR="00E12CD5" w:rsidRPr="003078A7">
          <w:rPr>
            <w:rFonts w:ascii="Times New Roman" w:hAnsi="Times New Roman"/>
            <w:sz w:val="24"/>
            <w:szCs w:val="24"/>
            <w:vertAlign w:val="superscript"/>
            <w:lang w:val="en-AU"/>
          </w:rPr>
          <w:t>-1</w:t>
        </w:r>
        <w:r w:rsidR="00E12CD5">
          <w:rPr>
            <w:rFonts w:ascii="Times New Roman" w:hAnsi="Times New Roman"/>
            <w:sz w:val="24"/>
            <w:szCs w:val="24"/>
            <w:lang w:val="en-AU"/>
          </w:rPr>
          <w:t xml:space="preserve">) </w:t>
        </w:r>
      </w:ins>
      <w:del w:id="34" w:author="mshepher" w:date="2013-08-19T13:08:00Z">
        <w:r w:rsidRPr="003078A7" w:rsidDel="00E12CD5">
          <w:rPr>
            <w:rFonts w:ascii="Times New Roman" w:hAnsi="Times New Roman"/>
            <w:sz w:val="24"/>
            <w:szCs w:val="24"/>
            <w:lang w:val="en-AU"/>
          </w:rPr>
          <w:delText xml:space="preserve">An auxin treatment </w:delText>
        </w:r>
      </w:del>
      <w:r w:rsidRPr="003078A7">
        <w:rPr>
          <w:rFonts w:ascii="Times New Roman" w:hAnsi="Times New Roman"/>
          <w:sz w:val="24"/>
          <w:szCs w:val="24"/>
          <w:lang w:val="en-AU"/>
        </w:rPr>
        <w:t xml:space="preserve">was applied by dipping the </w:t>
      </w:r>
      <w:r w:rsidR="00E710B7">
        <w:rPr>
          <w:rFonts w:ascii="Times New Roman" w:hAnsi="Times New Roman"/>
          <w:sz w:val="24"/>
          <w:szCs w:val="24"/>
          <w:lang w:val="en-AU"/>
        </w:rPr>
        <w:t xml:space="preserve">cutting </w:t>
      </w:r>
      <w:r w:rsidRPr="003078A7">
        <w:rPr>
          <w:rFonts w:ascii="Times New Roman" w:hAnsi="Times New Roman"/>
          <w:sz w:val="24"/>
          <w:szCs w:val="24"/>
          <w:lang w:val="en-AU"/>
        </w:rPr>
        <w:t>base into a commercial preparation (</w:t>
      </w:r>
      <w:del w:id="35" w:author="mshepher" w:date="2013-08-19T13:08:00Z">
        <w:r w:rsidRPr="003078A7" w:rsidDel="00E12CD5">
          <w:rPr>
            <w:rFonts w:ascii="Times New Roman" w:hAnsi="Times New Roman"/>
            <w:sz w:val="24"/>
            <w:szCs w:val="24"/>
            <w:lang w:val="en-AU"/>
          </w:rPr>
          <w:delText>3 g l</w:delText>
        </w:r>
        <w:r w:rsidRPr="003078A7" w:rsidDel="00E12CD5">
          <w:rPr>
            <w:rFonts w:ascii="Times New Roman" w:hAnsi="Times New Roman"/>
            <w:sz w:val="24"/>
            <w:szCs w:val="24"/>
            <w:vertAlign w:val="superscript"/>
            <w:lang w:val="en-AU"/>
          </w:rPr>
          <w:delText>-1</w:delText>
        </w:r>
        <w:r w:rsidRPr="003078A7" w:rsidDel="00E12CD5">
          <w:rPr>
            <w:rFonts w:ascii="Times New Roman" w:hAnsi="Times New Roman"/>
            <w:sz w:val="24"/>
            <w:szCs w:val="24"/>
            <w:lang w:val="en-AU"/>
          </w:rPr>
          <w:delText xml:space="preserve"> IBA </w:delText>
        </w:r>
      </w:del>
      <w:r w:rsidRPr="003078A7">
        <w:rPr>
          <w:rFonts w:ascii="Times New Roman" w:hAnsi="Times New Roman"/>
          <w:sz w:val="24"/>
          <w:szCs w:val="24"/>
          <w:lang w:val="en-AU"/>
        </w:rPr>
        <w:t>Clonex Purple, Yates) for around 10 seconds</w:t>
      </w:r>
      <w:r w:rsidR="009A5918">
        <w:rPr>
          <w:rFonts w:ascii="Times New Roman" w:hAnsi="Times New Roman"/>
          <w:sz w:val="24"/>
          <w:szCs w:val="24"/>
          <w:lang w:val="en-AU"/>
        </w:rPr>
        <w:t>, the rate being based on earlier reports that rates between 0.5 and 4 g</w:t>
      </w:r>
      <w:r w:rsidR="009A5918" w:rsidRPr="009A5918">
        <w:rPr>
          <w:rFonts w:ascii="Times New Roman" w:hAnsi="Times New Roman"/>
          <w:sz w:val="24"/>
          <w:szCs w:val="24"/>
          <w:lang w:val="en-AU"/>
        </w:rPr>
        <w:t xml:space="preserve"> </w:t>
      </w:r>
      <w:r w:rsidR="009A5918" w:rsidRPr="003078A7">
        <w:rPr>
          <w:rFonts w:ascii="Times New Roman" w:hAnsi="Times New Roman"/>
          <w:sz w:val="24"/>
          <w:szCs w:val="24"/>
          <w:lang w:val="en-AU"/>
        </w:rPr>
        <w:t>l</w:t>
      </w:r>
      <w:r w:rsidR="009A5918" w:rsidRPr="003078A7">
        <w:rPr>
          <w:rFonts w:ascii="Times New Roman" w:hAnsi="Times New Roman"/>
          <w:sz w:val="24"/>
          <w:szCs w:val="24"/>
          <w:vertAlign w:val="superscript"/>
          <w:lang w:val="en-AU"/>
        </w:rPr>
        <w:t>-1</w:t>
      </w:r>
      <w:r w:rsidR="009A5918">
        <w:rPr>
          <w:rFonts w:ascii="Times New Roman" w:hAnsi="Times New Roman"/>
          <w:sz w:val="24"/>
          <w:szCs w:val="24"/>
          <w:vertAlign w:val="superscript"/>
          <w:lang w:val="en-AU"/>
        </w:rPr>
        <w:t xml:space="preserve"> </w:t>
      </w:r>
      <w:r w:rsidR="009A5918" w:rsidRPr="003078A7">
        <w:rPr>
          <w:rFonts w:ascii="Times New Roman" w:hAnsi="Times New Roman"/>
          <w:sz w:val="24"/>
          <w:szCs w:val="24"/>
          <w:lang w:val="en-AU"/>
        </w:rPr>
        <w:t xml:space="preserve">IBA </w:t>
      </w:r>
      <w:r w:rsidR="009A5918" w:rsidRPr="009A5918">
        <w:rPr>
          <w:rFonts w:ascii="Times New Roman" w:hAnsi="Times New Roman"/>
          <w:sz w:val="24"/>
          <w:szCs w:val="24"/>
          <w:lang w:val="en-AU"/>
        </w:rPr>
        <w:t>have been</w:t>
      </w:r>
      <w:r w:rsidR="009A5918">
        <w:rPr>
          <w:rFonts w:ascii="Times New Roman" w:hAnsi="Times New Roman"/>
          <w:sz w:val="24"/>
          <w:szCs w:val="24"/>
          <w:lang w:val="en-AU"/>
        </w:rPr>
        <w:t xml:space="preserve"> suitable for cutting</w:t>
      </w:r>
      <w:r w:rsidR="005E4751">
        <w:rPr>
          <w:rFonts w:ascii="Times New Roman" w:hAnsi="Times New Roman"/>
          <w:sz w:val="24"/>
          <w:szCs w:val="24"/>
          <w:lang w:val="en-AU"/>
        </w:rPr>
        <w:t xml:space="preserve">s of </w:t>
      </w:r>
      <w:r w:rsidR="005E4751" w:rsidRPr="0048627A">
        <w:rPr>
          <w:rFonts w:ascii="Times New Roman" w:hAnsi="Times New Roman"/>
          <w:i/>
          <w:sz w:val="24"/>
          <w:szCs w:val="24"/>
          <w:lang w:val="en-AU"/>
        </w:rPr>
        <w:t>Melaleuca alternifolia</w:t>
      </w:r>
      <w:r w:rsidR="005E4751">
        <w:rPr>
          <w:rFonts w:ascii="Times New Roman" w:hAnsi="Times New Roman"/>
          <w:sz w:val="24"/>
          <w:szCs w:val="24"/>
          <w:lang w:val="en-AU"/>
        </w:rPr>
        <w:t xml:space="preserve"> </w:t>
      </w:r>
      <w:r w:rsidR="00F9342A">
        <w:rPr>
          <w:rFonts w:ascii="Times New Roman" w:hAnsi="Times New Roman"/>
          <w:sz w:val="24"/>
          <w:szCs w:val="24"/>
          <w:lang w:val="en-AU"/>
        </w:rPr>
        <w:fldChar w:fldCharType="begin"/>
      </w:r>
      <w:r w:rsidR="005E3712">
        <w:rPr>
          <w:rFonts w:ascii="Times New Roman" w:hAnsi="Times New Roman"/>
          <w:sz w:val="24"/>
          <w:szCs w:val="24"/>
          <w:lang w:val="en-AU"/>
        </w:rPr>
        <w:instrText xml:space="preserve"> ADDIN EN.CITE &lt;EndNote&gt;&lt;Cite&gt;&lt;Author&gt;Whish&lt;/Author&gt;&lt;Year&gt;1994&lt;/Year&gt;&lt;RecNum&gt;12069&lt;/RecNum&gt;&lt;DisplayText&gt;(Whish 1994)&lt;/DisplayText&gt;&lt;record&gt;&lt;rec-number&gt;12069&lt;/rec-number&gt;&lt;foreign-keys&gt;&lt;key app="EN" db-id="9taxvpr2nzrwaaex9sp50f0stp25pre00vst"&gt;12069&lt;/key&gt;&lt;/foreign-keys&gt;&lt;ref-type name="Thesis"&gt;32&lt;/ref-type&gt;&lt;contributors&gt;&lt;authors&gt;&lt;author&gt;Whish, Jeremy Patrick Milroy&lt;/author&gt;&lt;/authors&gt;&lt;/contributors&gt;&lt;titles&gt;&lt;title&gt;Improving tea tree oil production : technology, plant selection and propagation&lt;/title&gt;&lt;/titles&gt;&lt;pages&gt;117&lt;/pages&gt;&lt;volume&gt;MSc&lt;/volume&gt;&lt;keywords&gt;&lt;keyword&gt;Melaleuca&lt;/keyword&gt;&lt;keyword&gt;Alterniflora&lt;/keyword&gt;&lt;keyword&gt;Propagation&lt;/keyword&gt;&lt;keyword&gt;tea tree&lt;/keyword&gt;&lt;keyword&gt;scu request&lt;/keyword&gt;&lt;keyword&gt;cuttings&lt;/keyword&gt;&lt;keyword&gt;stem cuttings&lt;/keyword&gt;&lt;keyword&gt;tissue culture&lt;/keyword&gt;&lt;keyword&gt;clonal propagation&lt;/keyword&gt;&lt;/keywords&gt;&lt;dates&gt;&lt;year&gt;1994&lt;/year&gt;&lt;/dates&gt;&lt;publisher&gt;University of New England&lt;/publisher&gt;&lt;call-num&gt;TH000/W576/1996  &lt;/call-num&gt;&lt;urls&gt;&lt;/urls&gt;&lt;/record&gt;&lt;/Cite&gt;&lt;/EndNote&gt;</w:instrText>
      </w:r>
      <w:r w:rsidR="00F9342A">
        <w:rPr>
          <w:rFonts w:ascii="Times New Roman" w:hAnsi="Times New Roman"/>
          <w:sz w:val="24"/>
          <w:szCs w:val="24"/>
          <w:lang w:val="en-AU"/>
        </w:rPr>
        <w:fldChar w:fldCharType="separate"/>
      </w:r>
      <w:r w:rsidR="005E3712">
        <w:rPr>
          <w:rFonts w:ascii="Times New Roman" w:hAnsi="Times New Roman"/>
          <w:noProof/>
          <w:sz w:val="24"/>
          <w:szCs w:val="24"/>
          <w:lang w:val="en-AU"/>
        </w:rPr>
        <w:t>(</w:t>
      </w:r>
      <w:hyperlink w:anchor="_ENREF_28" w:tooltip="Whish, 1994 #12069" w:history="1">
        <w:r w:rsidR="00967DA5">
          <w:rPr>
            <w:rFonts w:ascii="Times New Roman" w:hAnsi="Times New Roman"/>
            <w:noProof/>
            <w:sz w:val="24"/>
            <w:szCs w:val="24"/>
            <w:lang w:val="en-AU"/>
          </w:rPr>
          <w:t>Whish 1994</w:t>
        </w:r>
      </w:hyperlink>
      <w:r w:rsidR="005E3712">
        <w:rPr>
          <w:rFonts w:ascii="Times New Roman" w:hAnsi="Times New Roman"/>
          <w:noProof/>
          <w:sz w:val="24"/>
          <w:szCs w:val="24"/>
          <w:lang w:val="en-AU"/>
        </w:rPr>
        <w:t>)</w:t>
      </w:r>
      <w:r w:rsidR="00F9342A">
        <w:rPr>
          <w:rFonts w:ascii="Times New Roman" w:hAnsi="Times New Roman"/>
          <w:sz w:val="24"/>
          <w:szCs w:val="24"/>
          <w:lang w:val="en-AU"/>
        </w:rPr>
        <w:fldChar w:fldCharType="end"/>
      </w:r>
      <w:r w:rsidR="005E3712">
        <w:rPr>
          <w:rFonts w:ascii="Times New Roman" w:hAnsi="Times New Roman"/>
          <w:sz w:val="24"/>
          <w:szCs w:val="24"/>
          <w:lang w:val="en-AU"/>
        </w:rPr>
        <w:t xml:space="preserve">. </w:t>
      </w:r>
      <w:r w:rsidRPr="003078A7">
        <w:rPr>
          <w:rFonts w:ascii="Times New Roman" w:hAnsi="Times New Roman"/>
          <w:sz w:val="24"/>
          <w:szCs w:val="24"/>
          <w:lang w:val="en-AU"/>
        </w:rPr>
        <w:t xml:space="preserve">Cuttings were set into saturated </w:t>
      </w:r>
      <w:del w:id="36" w:author="mshepher" w:date="2013-08-19T13:06:00Z">
        <w:r w:rsidRPr="003078A7" w:rsidDel="00EE0289">
          <w:rPr>
            <w:rFonts w:ascii="Times New Roman" w:hAnsi="Times New Roman"/>
            <w:sz w:val="24"/>
            <w:szCs w:val="24"/>
            <w:lang w:val="en-AU"/>
          </w:rPr>
          <w:delText>media</w:delText>
        </w:r>
      </w:del>
      <w:ins w:id="37" w:author="mshepher" w:date="2013-08-19T13:06:00Z">
        <w:r w:rsidR="00EE0289">
          <w:rPr>
            <w:rFonts w:ascii="Times New Roman" w:hAnsi="Times New Roman"/>
            <w:sz w:val="24"/>
            <w:szCs w:val="24"/>
            <w:lang w:val="en-AU"/>
          </w:rPr>
          <w:t>rooting substratum</w:t>
        </w:r>
      </w:ins>
      <w:r w:rsidRPr="003078A7">
        <w:rPr>
          <w:rFonts w:ascii="Times New Roman" w:hAnsi="Times New Roman"/>
          <w:sz w:val="24"/>
          <w:szCs w:val="24"/>
          <w:lang w:val="en-AU"/>
        </w:rPr>
        <w:t xml:space="preserve"> to a depth of around half their length, by creating a hole with a dibble stick, inserting the cutting, then gently pressing to firm the </w:t>
      </w:r>
      <w:del w:id="38" w:author="mshepher" w:date="2013-08-19T13:06:00Z">
        <w:r w:rsidRPr="003078A7" w:rsidDel="00EE0289">
          <w:rPr>
            <w:rFonts w:ascii="Times New Roman" w:hAnsi="Times New Roman"/>
            <w:sz w:val="24"/>
            <w:szCs w:val="24"/>
            <w:lang w:val="en-AU"/>
          </w:rPr>
          <w:delText>media</w:delText>
        </w:r>
      </w:del>
      <w:ins w:id="39" w:author="mshepher" w:date="2013-08-19T13:06:00Z">
        <w:r w:rsidR="00EE0289">
          <w:rPr>
            <w:rFonts w:ascii="Times New Roman" w:hAnsi="Times New Roman"/>
            <w:sz w:val="24"/>
            <w:szCs w:val="24"/>
            <w:lang w:val="en-AU"/>
          </w:rPr>
          <w:t>rooting substratum</w:t>
        </w:r>
      </w:ins>
      <w:r w:rsidRPr="003078A7">
        <w:rPr>
          <w:rFonts w:ascii="Times New Roman" w:hAnsi="Times New Roman"/>
          <w:sz w:val="24"/>
          <w:szCs w:val="24"/>
          <w:lang w:val="en-AU"/>
        </w:rPr>
        <w:t xml:space="preserve"> around the base of the cutting. Foliage of cuttings was maintained saturated with a hand sprayer till </w:t>
      </w:r>
      <w:r w:rsidR="000639FF">
        <w:rPr>
          <w:rFonts w:ascii="Times New Roman" w:hAnsi="Times New Roman"/>
          <w:sz w:val="24"/>
          <w:szCs w:val="24"/>
          <w:lang w:val="en-AU"/>
        </w:rPr>
        <w:t xml:space="preserve">placed in </w:t>
      </w:r>
      <w:r w:rsidR="00D60FC3">
        <w:rPr>
          <w:rFonts w:ascii="Times New Roman" w:hAnsi="Times New Roman"/>
          <w:sz w:val="24"/>
          <w:szCs w:val="24"/>
          <w:lang w:val="en-AU"/>
        </w:rPr>
        <w:t>the</w:t>
      </w:r>
      <w:r w:rsidR="001D40E1">
        <w:rPr>
          <w:rFonts w:ascii="Times New Roman" w:hAnsi="Times New Roman"/>
          <w:sz w:val="24"/>
          <w:szCs w:val="24"/>
          <w:lang w:val="en-AU"/>
        </w:rPr>
        <w:t xml:space="preserve"> </w:t>
      </w:r>
      <w:r w:rsidR="000639FF">
        <w:rPr>
          <w:rFonts w:ascii="Times New Roman" w:hAnsi="Times New Roman"/>
          <w:sz w:val="24"/>
          <w:szCs w:val="24"/>
          <w:lang w:val="en-AU"/>
        </w:rPr>
        <w:t>propagation chamber</w:t>
      </w:r>
      <w:r w:rsidR="00165096">
        <w:rPr>
          <w:rFonts w:ascii="Times New Roman" w:hAnsi="Times New Roman"/>
          <w:sz w:val="24"/>
          <w:szCs w:val="24"/>
          <w:lang w:val="en-AU"/>
        </w:rPr>
        <w:t>s</w:t>
      </w:r>
      <w:r w:rsidR="000639FF">
        <w:rPr>
          <w:rFonts w:ascii="Times New Roman" w:hAnsi="Times New Roman"/>
          <w:sz w:val="24"/>
          <w:szCs w:val="24"/>
          <w:lang w:val="en-AU"/>
        </w:rPr>
        <w:t>.</w:t>
      </w:r>
    </w:p>
    <w:p w:rsidR="005B3B3C" w:rsidRPr="00C6005A" w:rsidRDefault="005B3B3C" w:rsidP="00E437E4">
      <w:pPr>
        <w:spacing w:line="480" w:lineRule="auto"/>
        <w:rPr>
          <w:rFonts w:ascii="Times New Roman" w:hAnsi="Times New Roman"/>
          <w:sz w:val="24"/>
          <w:szCs w:val="24"/>
          <w:lang w:val="en-AU"/>
        </w:rPr>
      </w:pPr>
    </w:p>
    <w:p w:rsidR="00334A5A" w:rsidRDefault="003078A7" w:rsidP="00E437E4">
      <w:pPr>
        <w:spacing w:line="480" w:lineRule="auto"/>
        <w:rPr>
          <w:rFonts w:ascii="Times New Roman" w:hAnsi="Times New Roman"/>
          <w:i/>
          <w:sz w:val="24"/>
          <w:szCs w:val="24"/>
          <w:lang w:val="en-AU"/>
        </w:rPr>
      </w:pPr>
      <w:r w:rsidRPr="003078A7">
        <w:rPr>
          <w:rFonts w:ascii="Times New Roman" w:hAnsi="Times New Roman"/>
          <w:i/>
          <w:sz w:val="24"/>
          <w:szCs w:val="24"/>
          <w:lang w:val="en-AU"/>
        </w:rPr>
        <w:t>Root and shoot assessment</w:t>
      </w:r>
    </w:p>
    <w:p w:rsidR="005B3B3C" w:rsidRPr="00C6005A" w:rsidRDefault="005B3B3C" w:rsidP="00E437E4">
      <w:pPr>
        <w:spacing w:line="480" w:lineRule="auto"/>
        <w:rPr>
          <w:rFonts w:ascii="Times New Roman" w:hAnsi="Times New Roman"/>
          <w:i/>
          <w:sz w:val="24"/>
          <w:szCs w:val="24"/>
          <w:lang w:val="en-AU"/>
        </w:rPr>
      </w:pPr>
    </w:p>
    <w:p w:rsidR="00334A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Assessment of rooting was facilitated by the use of clear plastic inserts (crackpot liners) that allowed </w:t>
      </w:r>
      <w:r w:rsidR="00785A62">
        <w:rPr>
          <w:rFonts w:ascii="Times New Roman" w:hAnsi="Times New Roman"/>
          <w:sz w:val="24"/>
          <w:szCs w:val="24"/>
          <w:lang w:val="en-AU"/>
        </w:rPr>
        <w:t>visual</w:t>
      </w:r>
      <w:r w:rsidRPr="003078A7">
        <w:rPr>
          <w:rFonts w:ascii="Times New Roman" w:hAnsi="Times New Roman"/>
          <w:sz w:val="24"/>
          <w:szCs w:val="24"/>
          <w:lang w:val="en-AU"/>
        </w:rPr>
        <w:t xml:space="preserve"> inspect</w:t>
      </w:r>
      <w:r w:rsidR="00785A62">
        <w:rPr>
          <w:rFonts w:ascii="Times New Roman" w:hAnsi="Times New Roman"/>
          <w:sz w:val="24"/>
          <w:szCs w:val="24"/>
          <w:lang w:val="en-AU"/>
        </w:rPr>
        <w:t>ion for</w:t>
      </w:r>
      <w:r w:rsidRPr="003078A7">
        <w:rPr>
          <w:rFonts w:ascii="Times New Roman" w:hAnsi="Times New Roman"/>
          <w:sz w:val="24"/>
          <w:szCs w:val="24"/>
          <w:lang w:val="en-AU"/>
        </w:rPr>
        <w:t xml:space="preserve"> root development and detection of roots that reach</w:t>
      </w:r>
      <w:r w:rsidR="00785A62">
        <w:rPr>
          <w:rFonts w:ascii="Times New Roman" w:hAnsi="Times New Roman"/>
          <w:sz w:val="24"/>
          <w:szCs w:val="24"/>
          <w:lang w:val="en-AU"/>
        </w:rPr>
        <w:t>ed</w:t>
      </w:r>
      <w:r w:rsidRPr="003078A7">
        <w:rPr>
          <w:rFonts w:ascii="Times New Roman" w:hAnsi="Times New Roman"/>
          <w:sz w:val="24"/>
          <w:szCs w:val="24"/>
          <w:lang w:val="en-AU"/>
        </w:rPr>
        <w:t xml:space="preserve"> the side of the container or emerge</w:t>
      </w:r>
      <w:r w:rsidR="00785A62">
        <w:rPr>
          <w:rFonts w:ascii="Times New Roman" w:hAnsi="Times New Roman"/>
          <w:sz w:val="24"/>
          <w:szCs w:val="24"/>
          <w:lang w:val="en-AU"/>
        </w:rPr>
        <w:t>d</w:t>
      </w:r>
      <w:r w:rsidRPr="003078A7">
        <w:rPr>
          <w:rFonts w:ascii="Times New Roman" w:hAnsi="Times New Roman"/>
          <w:sz w:val="24"/>
          <w:szCs w:val="24"/>
          <w:lang w:val="en-AU"/>
        </w:rPr>
        <w:t xml:space="preserve"> from the drain hole. Monitoring </w:t>
      </w:r>
      <w:r w:rsidR="001D40E1">
        <w:rPr>
          <w:rFonts w:ascii="Times New Roman" w:hAnsi="Times New Roman"/>
          <w:sz w:val="24"/>
          <w:szCs w:val="24"/>
          <w:lang w:val="en-AU"/>
        </w:rPr>
        <w:t>of</w:t>
      </w:r>
      <w:r w:rsidR="001D40E1" w:rsidRPr="003078A7">
        <w:rPr>
          <w:rFonts w:ascii="Times New Roman" w:hAnsi="Times New Roman"/>
          <w:sz w:val="24"/>
          <w:szCs w:val="24"/>
          <w:lang w:val="en-AU"/>
        </w:rPr>
        <w:t xml:space="preserve"> </w:t>
      </w:r>
      <w:r w:rsidRPr="003078A7">
        <w:rPr>
          <w:rFonts w:ascii="Times New Roman" w:hAnsi="Times New Roman"/>
          <w:sz w:val="24"/>
          <w:szCs w:val="24"/>
          <w:lang w:val="en-AU"/>
        </w:rPr>
        <w:t xml:space="preserve">rooting was carried out three </w:t>
      </w:r>
      <w:r w:rsidRPr="003078A7">
        <w:rPr>
          <w:rFonts w:ascii="Times New Roman" w:hAnsi="Times New Roman"/>
          <w:sz w:val="24"/>
          <w:szCs w:val="24"/>
          <w:lang w:val="en-AU"/>
        </w:rPr>
        <w:lastRenderedPageBreak/>
        <w:t xml:space="preserve">times per week during Experiment 1 to allow early detection of root development, then approximately weekly during Experiments 2 and 3. The presence of newly developed shoots was also recorded at </w:t>
      </w:r>
      <w:del w:id="40" w:author="mshepher" w:date="2013-08-19T16:26:00Z">
        <w:r w:rsidRPr="003078A7" w:rsidDel="00B20EC5">
          <w:rPr>
            <w:rFonts w:ascii="Times New Roman" w:hAnsi="Times New Roman"/>
            <w:sz w:val="24"/>
            <w:szCs w:val="24"/>
            <w:lang w:val="en-AU"/>
          </w:rPr>
          <w:delText xml:space="preserve">the </w:delText>
        </w:r>
      </w:del>
      <w:r w:rsidRPr="003078A7">
        <w:rPr>
          <w:rFonts w:ascii="Times New Roman" w:hAnsi="Times New Roman"/>
          <w:sz w:val="24"/>
          <w:szCs w:val="24"/>
          <w:lang w:val="en-AU"/>
        </w:rPr>
        <w:t>Day 52 in Experiment 3 to allow testing for correspondence in root and shoot development.</w:t>
      </w:r>
    </w:p>
    <w:p w:rsidR="00D55C2B" w:rsidRPr="00C6005A" w:rsidRDefault="00D55C2B" w:rsidP="00E437E4">
      <w:pPr>
        <w:spacing w:line="480" w:lineRule="auto"/>
        <w:rPr>
          <w:rFonts w:ascii="Times New Roman" w:hAnsi="Times New Roman"/>
          <w:sz w:val="24"/>
          <w:szCs w:val="24"/>
          <w:lang w:val="en-AU"/>
        </w:rPr>
      </w:pPr>
    </w:p>
    <w:p w:rsidR="00334A5A" w:rsidRDefault="00A17A98" w:rsidP="00E437E4">
      <w:pPr>
        <w:spacing w:line="480" w:lineRule="auto"/>
        <w:rPr>
          <w:rFonts w:ascii="Times New Roman" w:hAnsi="Times New Roman"/>
          <w:b/>
          <w:i/>
          <w:sz w:val="24"/>
          <w:szCs w:val="24"/>
          <w:lang w:val="en-AU"/>
        </w:rPr>
      </w:pPr>
      <w:r>
        <w:rPr>
          <w:rFonts w:ascii="Times New Roman" w:hAnsi="Times New Roman"/>
          <w:b/>
          <w:i/>
          <w:sz w:val="24"/>
          <w:szCs w:val="24"/>
          <w:lang w:val="en-AU"/>
        </w:rPr>
        <w:t>S</w:t>
      </w:r>
      <w:r w:rsidR="003078A7" w:rsidRPr="003078A7">
        <w:rPr>
          <w:rFonts w:ascii="Times New Roman" w:hAnsi="Times New Roman"/>
          <w:b/>
          <w:i/>
          <w:sz w:val="24"/>
          <w:szCs w:val="24"/>
          <w:lang w:val="en-AU"/>
        </w:rPr>
        <w:t>tatistical analysis</w:t>
      </w:r>
    </w:p>
    <w:p w:rsidR="005B3B3C" w:rsidRPr="00C6005A" w:rsidRDefault="005B3B3C" w:rsidP="00E437E4">
      <w:pPr>
        <w:spacing w:line="480" w:lineRule="auto"/>
        <w:rPr>
          <w:rFonts w:ascii="Times New Roman" w:hAnsi="Times New Roman"/>
          <w:b/>
          <w:i/>
          <w:sz w:val="24"/>
          <w:szCs w:val="24"/>
          <w:lang w:val="en-AU"/>
        </w:rPr>
      </w:pPr>
    </w:p>
    <w:p w:rsidR="00334A5A" w:rsidRDefault="003078A7" w:rsidP="00E437E4">
      <w:pPr>
        <w:spacing w:line="480" w:lineRule="auto"/>
        <w:rPr>
          <w:rFonts w:ascii="Times New Roman" w:hAnsi="Times New Roman"/>
          <w:i/>
          <w:sz w:val="24"/>
          <w:szCs w:val="24"/>
          <w:lang w:val="en-AU"/>
        </w:rPr>
      </w:pPr>
      <w:r w:rsidRPr="003078A7">
        <w:rPr>
          <w:rFonts w:ascii="Times New Roman" w:hAnsi="Times New Roman"/>
          <w:i/>
          <w:sz w:val="24"/>
          <w:szCs w:val="24"/>
          <w:lang w:val="en-AU"/>
        </w:rPr>
        <w:t>Pooled and individual experiment analysis – tissue-type nested</w:t>
      </w:r>
      <w:r w:rsidR="005C30C7">
        <w:rPr>
          <w:rFonts w:ascii="Times New Roman" w:hAnsi="Times New Roman"/>
          <w:i/>
          <w:sz w:val="24"/>
          <w:szCs w:val="24"/>
          <w:lang w:val="en-AU"/>
        </w:rPr>
        <w:t xml:space="preserve"> within stock</w:t>
      </w:r>
      <w:r w:rsidR="00D23474">
        <w:rPr>
          <w:rFonts w:ascii="Times New Roman" w:hAnsi="Times New Roman"/>
          <w:i/>
          <w:sz w:val="24"/>
          <w:szCs w:val="24"/>
          <w:lang w:val="en-AU"/>
        </w:rPr>
        <w:t>-</w:t>
      </w:r>
      <w:r w:rsidR="005C30C7">
        <w:rPr>
          <w:rFonts w:ascii="Times New Roman" w:hAnsi="Times New Roman"/>
          <w:i/>
          <w:sz w:val="24"/>
          <w:szCs w:val="24"/>
          <w:lang w:val="en-AU"/>
        </w:rPr>
        <w:t>plant</w:t>
      </w:r>
    </w:p>
    <w:p w:rsidR="005B3B3C" w:rsidRPr="00C6005A" w:rsidRDefault="005B3B3C" w:rsidP="00E437E4">
      <w:pPr>
        <w:spacing w:line="480" w:lineRule="auto"/>
        <w:rPr>
          <w:rFonts w:ascii="Times New Roman" w:hAnsi="Times New Roman"/>
          <w:i/>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A nested design was first used to examine the sources of variation within each experiment and provide the most sensitive test of the tissue-type effect (TT) i.e. contrasting epicormic and mature shoot derived cuttings. The model allowed testing of replicate (R), stock-plant (SP) and tissue-type within stock-plant terms (</w:t>
      </w:r>
      <w:proofErr w:type="gramStart"/>
      <w:r w:rsidRPr="003078A7">
        <w:rPr>
          <w:rFonts w:ascii="Times New Roman" w:hAnsi="Times New Roman"/>
          <w:sz w:val="24"/>
          <w:szCs w:val="24"/>
          <w:lang w:val="en-AU"/>
        </w:rPr>
        <w:t>TT(</w:t>
      </w:r>
      <w:proofErr w:type="gramEnd"/>
      <w:r w:rsidRPr="003078A7">
        <w:rPr>
          <w:rFonts w:ascii="Times New Roman" w:hAnsi="Times New Roman"/>
          <w:sz w:val="24"/>
          <w:szCs w:val="24"/>
          <w:lang w:val="en-AU"/>
        </w:rPr>
        <w:t>SP)). The F tests performed used the Mean Square ratios R/SP, SP/</w:t>
      </w:r>
      <w:proofErr w:type="gramStart"/>
      <w:r w:rsidRPr="003078A7">
        <w:rPr>
          <w:rFonts w:ascii="Times New Roman" w:hAnsi="Times New Roman"/>
          <w:sz w:val="24"/>
          <w:szCs w:val="24"/>
          <w:lang w:val="en-AU"/>
        </w:rPr>
        <w:t>TT(</w:t>
      </w:r>
      <w:proofErr w:type="gramEnd"/>
      <w:r w:rsidRPr="003078A7">
        <w:rPr>
          <w:rFonts w:ascii="Times New Roman" w:hAnsi="Times New Roman"/>
          <w:sz w:val="24"/>
          <w:szCs w:val="24"/>
          <w:lang w:val="en-AU"/>
        </w:rPr>
        <w:t>SP) TT(SP)/Error.</w:t>
      </w:r>
    </w:p>
    <w:p w:rsidR="00334A5A" w:rsidRPr="00C6005A" w:rsidRDefault="00334A5A" w:rsidP="00E437E4">
      <w:pPr>
        <w:spacing w:line="480" w:lineRule="auto"/>
        <w:rPr>
          <w:rFonts w:ascii="Times New Roman" w:hAnsi="Times New Roman"/>
          <w:sz w:val="24"/>
          <w:szCs w:val="24"/>
          <w:lang w:val="en-AU"/>
        </w:rPr>
      </w:pPr>
    </w:p>
    <w:p w:rsidR="00334A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This analysis was repeated for each of the multiple assessment time points in Experiments 1 and 3, and, in addition to testing each experiment individually, a pooled analysis of data from all three experiments was also conducted. For the pooled analysis rooting rates assessed in the window of 64-67 days post-setting were chosen. Assessment dates of 64-69 days post-setting were chosen for this pooled analysis because the first evidence of roots was noted around 20 days earlier, at 30-41 days post-setting in each experiment, and little additional rooting occurred beyond this time (See results).</w:t>
      </w:r>
    </w:p>
    <w:p w:rsidR="005B3B3C" w:rsidRPr="00C6005A" w:rsidRDefault="005B3B3C"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A second model was also used on Experiment 2 data to test for site and tissue-type </w:t>
      </w:r>
      <w:proofErr w:type="gramStart"/>
      <w:r w:rsidRPr="003078A7">
        <w:rPr>
          <w:rFonts w:ascii="Times New Roman" w:hAnsi="Times New Roman"/>
          <w:sz w:val="24"/>
          <w:szCs w:val="24"/>
          <w:lang w:val="en-AU"/>
        </w:rPr>
        <w:t>effects,</w:t>
      </w:r>
      <w:proofErr w:type="gramEnd"/>
      <w:r w:rsidRPr="003078A7">
        <w:rPr>
          <w:rFonts w:ascii="Times New Roman" w:hAnsi="Times New Roman"/>
          <w:sz w:val="24"/>
          <w:szCs w:val="24"/>
          <w:lang w:val="en-AU"/>
        </w:rPr>
        <w:t xml:space="preserve"> however, in this analysis tissue-type could </w:t>
      </w:r>
      <w:r w:rsidR="001D40E1">
        <w:rPr>
          <w:rFonts w:ascii="Times New Roman" w:hAnsi="Times New Roman"/>
          <w:sz w:val="24"/>
          <w:szCs w:val="24"/>
          <w:lang w:val="en-AU"/>
        </w:rPr>
        <w:t>not be n</w:t>
      </w:r>
      <w:r w:rsidRPr="003078A7">
        <w:rPr>
          <w:rFonts w:ascii="Times New Roman" w:hAnsi="Times New Roman"/>
          <w:sz w:val="24"/>
          <w:szCs w:val="24"/>
          <w:lang w:val="en-AU"/>
        </w:rPr>
        <w:t>ested because the same stock-plants do not occur at both sites. The F tests were constructed using the Mean Squares as follows; S/TT and TT/Error.</w:t>
      </w:r>
    </w:p>
    <w:p w:rsidR="00334A5A" w:rsidRPr="00C6005A" w:rsidRDefault="00334A5A"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i/>
          <w:sz w:val="24"/>
          <w:szCs w:val="24"/>
          <w:lang w:val="en-AU"/>
        </w:rPr>
      </w:pPr>
      <w:r w:rsidRPr="003078A7">
        <w:rPr>
          <w:rFonts w:ascii="Times New Roman" w:hAnsi="Times New Roman"/>
          <w:i/>
          <w:sz w:val="24"/>
          <w:szCs w:val="24"/>
          <w:lang w:val="en-AU"/>
        </w:rPr>
        <w:t>Experiment and tissue-type subcategory effects</w:t>
      </w:r>
    </w:p>
    <w:p w:rsidR="00334A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A second set of analyses was conducted for experimental level differences on the total pooled data set. In this case three subcategories of tissue-type (TTSC) were identified</w:t>
      </w:r>
      <w:r w:rsidR="002523EC">
        <w:rPr>
          <w:rFonts w:ascii="Times New Roman" w:hAnsi="Times New Roman"/>
          <w:sz w:val="24"/>
          <w:szCs w:val="24"/>
          <w:lang w:val="en-AU"/>
        </w:rPr>
        <w:t>,</w:t>
      </w:r>
      <w:r w:rsidRPr="003078A7">
        <w:rPr>
          <w:rFonts w:ascii="Times New Roman" w:hAnsi="Times New Roman"/>
          <w:sz w:val="24"/>
          <w:szCs w:val="24"/>
          <w:lang w:val="en-AU"/>
        </w:rPr>
        <w:t xml:space="preserve"> </w:t>
      </w:r>
      <w:r w:rsidR="001D40E1">
        <w:rPr>
          <w:rFonts w:ascii="Times New Roman" w:hAnsi="Times New Roman"/>
          <w:sz w:val="24"/>
          <w:szCs w:val="24"/>
          <w:lang w:val="en-AU"/>
        </w:rPr>
        <w:t xml:space="preserve">namely </w:t>
      </w:r>
      <w:r w:rsidRPr="003078A7">
        <w:rPr>
          <w:rFonts w:ascii="Times New Roman" w:hAnsi="Times New Roman"/>
          <w:sz w:val="24"/>
          <w:szCs w:val="24"/>
          <w:lang w:val="en-AU"/>
        </w:rPr>
        <w:t>mature, induced epicormic</w:t>
      </w:r>
      <w:r w:rsidR="00D23474">
        <w:rPr>
          <w:rFonts w:ascii="Times New Roman" w:hAnsi="Times New Roman"/>
          <w:sz w:val="24"/>
          <w:szCs w:val="24"/>
          <w:lang w:val="en-AU"/>
        </w:rPr>
        <w:t>,</w:t>
      </w:r>
      <w:r w:rsidRPr="003078A7">
        <w:rPr>
          <w:rFonts w:ascii="Times New Roman" w:hAnsi="Times New Roman"/>
          <w:sz w:val="24"/>
          <w:szCs w:val="24"/>
          <w:lang w:val="en-AU"/>
        </w:rPr>
        <w:t xml:space="preserve"> and spontaneous epicormic sources. A model with an Experiment term and TTSC factor was utilised and all factors were tested on the Error term</w:t>
      </w:r>
      <w:del w:id="41" w:author="mshepher" w:date="2013-08-19T16:29:00Z">
        <w:r w:rsidRPr="003078A7" w:rsidDel="006169E2">
          <w:rPr>
            <w:rFonts w:ascii="Times New Roman" w:hAnsi="Times New Roman"/>
            <w:sz w:val="24"/>
            <w:szCs w:val="24"/>
            <w:lang w:val="en-AU"/>
          </w:rPr>
          <w:delText xml:space="preserve"> for F tests</w:delText>
        </w:r>
      </w:del>
      <w:r w:rsidRPr="003078A7">
        <w:rPr>
          <w:rFonts w:ascii="Times New Roman" w:hAnsi="Times New Roman"/>
          <w:sz w:val="24"/>
          <w:szCs w:val="24"/>
          <w:lang w:val="en-AU"/>
        </w:rPr>
        <w:t>.</w:t>
      </w:r>
    </w:p>
    <w:p w:rsidR="005B3B3C" w:rsidRPr="00C6005A" w:rsidRDefault="005B3B3C" w:rsidP="00E437E4">
      <w:pPr>
        <w:spacing w:line="480" w:lineRule="auto"/>
        <w:rPr>
          <w:rFonts w:ascii="Times New Roman" w:hAnsi="Times New Roman"/>
          <w:sz w:val="24"/>
          <w:szCs w:val="24"/>
          <w:lang w:val="en-AU"/>
        </w:rPr>
      </w:pPr>
    </w:p>
    <w:p w:rsidR="00334A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For all statistical analyses, factors were treated as fixed unless otherwise noted, and ANOVA and estimated margin means were generated using the </w:t>
      </w:r>
      <w:ins w:id="42" w:author="mshepher" w:date="2013-08-19T13:10:00Z">
        <w:r w:rsidR="00DC0189">
          <w:rPr>
            <w:rFonts w:ascii="Times New Roman" w:hAnsi="Times New Roman"/>
            <w:sz w:val="24"/>
            <w:szCs w:val="24"/>
            <w:lang w:val="en-AU"/>
          </w:rPr>
          <w:t>General Linear Model (</w:t>
        </w:r>
      </w:ins>
      <w:r w:rsidRPr="003078A7">
        <w:rPr>
          <w:rFonts w:ascii="Times New Roman" w:hAnsi="Times New Roman"/>
          <w:sz w:val="24"/>
          <w:szCs w:val="24"/>
          <w:lang w:val="en-AU"/>
        </w:rPr>
        <w:t>GLM</w:t>
      </w:r>
      <w:ins w:id="43" w:author="mshepher" w:date="2013-08-19T13:10:00Z">
        <w:r w:rsidR="00DC0189">
          <w:rPr>
            <w:rFonts w:ascii="Times New Roman" w:hAnsi="Times New Roman"/>
            <w:sz w:val="24"/>
            <w:szCs w:val="24"/>
            <w:lang w:val="en-AU"/>
          </w:rPr>
          <w:t>)</w:t>
        </w:r>
      </w:ins>
      <w:r w:rsidRPr="003078A7">
        <w:rPr>
          <w:rFonts w:ascii="Times New Roman" w:hAnsi="Times New Roman"/>
          <w:sz w:val="24"/>
          <w:szCs w:val="24"/>
          <w:lang w:val="en-AU"/>
        </w:rPr>
        <w:t xml:space="preserve"> Univariate module of SPSS 20. For all analyses, rooting rate was expressed as the proportion of rooted cuttings in each plot of five cuttings at the time of the assessment.</w:t>
      </w:r>
    </w:p>
    <w:p w:rsidR="005B3B3C" w:rsidRPr="00C6005A" w:rsidRDefault="005B3B3C" w:rsidP="00E437E4">
      <w:pPr>
        <w:spacing w:line="480" w:lineRule="auto"/>
        <w:rPr>
          <w:rFonts w:ascii="Times New Roman" w:hAnsi="Times New Roman"/>
          <w:sz w:val="24"/>
          <w:szCs w:val="24"/>
          <w:lang w:val="en-AU"/>
        </w:rPr>
      </w:pPr>
    </w:p>
    <w:p w:rsidR="00334A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The relationship between the stem height at which epicormic shoots were sourced and tree mean rooting proportion for the 37 trees where epicormic shoots were obtained was quantified by a Pearson’s correlation coefficient</w:t>
      </w:r>
      <w:ins w:id="44" w:author="mshepher" w:date="2013-08-19T16:30:00Z">
        <w:r w:rsidR="006F77CF">
          <w:rPr>
            <w:rFonts w:ascii="Times New Roman" w:hAnsi="Times New Roman"/>
            <w:sz w:val="24"/>
            <w:szCs w:val="24"/>
            <w:lang w:val="en-AU"/>
          </w:rPr>
          <w:t>,</w:t>
        </w:r>
      </w:ins>
      <w:r w:rsidRPr="003078A7">
        <w:rPr>
          <w:rFonts w:ascii="Times New Roman" w:hAnsi="Times New Roman"/>
          <w:sz w:val="24"/>
          <w:szCs w:val="24"/>
          <w:lang w:val="en-AU"/>
        </w:rPr>
        <w:t xml:space="preserve"> estimated in the Correlation module of SPSS.</w:t>
      </w:r>
    </w:p>
    <w:p w:rsidR="005B3B3C" w:rsidRPr="00C6005A" w:rsidRDefault="005B3B3C"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lastRenderedPageBreak/>
        <w:t>The degree of relationship between root and shoot production was assessed in Experiment 3 using the Descriptives / Crosstabs Module of SPSS and selecting the Contingency coefficient test for nominal variables. New shoot growth was recorded as a presence-absence variable during the Day 52 post-setting assessment of rooting.</w:t>
      </w:r>
    </w:p>
    <w:p w:rsidR="00334A5A" w:rsidRPr="00C6005A" w:rsidRDefault="003078A7" w:rsidP="00E437E4">
      <w:pPr>
        <w:spacing w:line="480" w:lineRule="auto"/>
        <w:rPr>
          <w:rFonts w:ascii="Times New Roman" w:hAnsi="Times New Roman"/>
          <w:b/>
          <w:sz w:val="24"/>
          <w:szCs w:val="24"/>
          <w:lang w:val="en-AU"/>
        </w:rPr>
      </w:pPr>
      <w:r w:rsidRPr="003078A7">
        <w:rPr>
          <w:rFonts w:ascii="Times New Roman" w:hAnsi="Times New Roman"/>
          <w:b/>
          <w:sz w:val="24"/>
          <w:szCs w:val="24"/>
          <w:lang w:val="en-AU"/>
        </w:rPr>
        <w:br w:type="page"/>
      </w:r>
    </w:p>
    <w:p w:rsidR="00334A5A" w:rsidRPr="00C6005A" w:rsidRDefault="003078A7" w:rsidP="00E437E4">
      <w:pPr>
        <w:spacing w:line="480" w:lineRule="auto"/>
        <w:rPr>
          <w:rFonts w:ascii="Times New Roman" w:hAnsi="Times New Roman"/>
          <w:b/>
          <w:sz w:val="24"/>
          <w:szCs w:val="24"/>
          <w:lang w:val="en-AU"/>
        </w:rPr>
      </w:pPr>
      <w:r w:rsidRPr="003078A7">
        <w:rPr>
          <w:rFonts w:ascii="Times New Roman" w:hAnsi="Times New Roman"/>
          <w:b/>
          <w:sz w:val="24"/>
          <w:szCs w:val="24"/>
          <w:lang w:val="en-AU"/>
        </w:rPr>
        <w:lastRenderedPageBreak/>
        <w:t>RESULTS</w:t>
      </w:r>
    </w:p>
    <w:p w:rsidR="00334A5A" w:rsidRPr="00C6005A" w:rsidRDefault="00334A5A" w:rsidP="00E437E4">
      <w:pPr>
        <w:spacing w:line="480" w:lineRule="auto"/>
        <w:rPr>
          <w:rFonts w:ascii="Times New Roman" w:hAnsi="Times New Roman"/>
          <w:sz w:val="24"/>
          <w:szCs w:val="24"/>
          <w:lang w:val="en-AU"/>
        </w:rPr>
      </w:pPr>
    </w:p>
    <w:p w:rsidR="00334A5A" w:rsidRPr="006C4DC4" w:rsidRDefault="003078A7" w:rsidP="00E437E4">
      <w:pPr>
        <w:spacing w:line="480" w:lineRule="auto"/>
        <w:rPr>
          <w:rFonts w:ascii="Times New Roman" w:hAnsi="Times New Roman"/>
          <w:b/>
          <w:i/>
          <w:sz w:val="24"/>
          <w:szCs w:val="24"/>
          <w:lang w:val="en-AU"/>
        </w:rPr>
      </w:pPr>
      <w:r w:rsidRPr="006C4DC4">
        <w:rPr>
          <w:rFonts w:ascii="Times New Roman" w:hAnsi="Times New Roman"/>
          <w:b/>
          <w:i/>
          <w:sz w:val="24"/>
          <w:szCs w:val="24"/>
          <w:lang w:val="en-AU"/>
        </w:rPr>
        <w:t>Response to wounding treatments</w:t>
      </w:r>
    </w:p>
    <w:p w:rsidR="00334A5A" w:rsidRPr="00C6005A" w:rsidRDefault="00334A5A" w:rsidP="00E437E4">
      <w:pPr>
        <w:spacing w:line="480" w:lineRule="auto"/>
        <w:rPr>
          <w:rFonts w:ascii="Times New Roman" w:hAnsi="Times New Roman"/>
          <w:sz w:val="24"/>
          <w:szCs w:val="24"/>
          <w:lang w:val="en-AU"/>
        </w:rPr>
      </w:pPr>
    </w:p>
    <w:p w:rsidR="00334A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Experiment 1 – </w:t>
      </w:r>
      <w:proofErr w:type="spellStart"/>
      <w:r w:rsidRPr="003078A7">
        <w:rPr>
          <w:rFonts w:ascii="Times New Roman" w:hAnsi="Times New Roman"/>
          <w:sz w:val="24"/>
          <w:szCs w:val="24"/>
          <w:lang w:val="en-AU"/>
        </w:rPr>
        <w:t>Dilkoon</w:t>
      </w:r>
      <w:proofErr w:type="spellEnd"/>
      <w:r w:rsidRPr="003078A7">
        <w:rPr>
          <w:rFonts w:ascii="Times New Roman" w:hAnsi="Times New Roman"/>
          <w:sz w:val="24"/>
          <w:szCs w:val="24"/>
          <w:lang w:val="en-AU"/>
        </w:rPr>
        <w:t xml:space="preserve"> – Stem basal wound versus branch severing.</w:t>
      </w:r>
    </w:p>
    <w:p w:rsidR="005B3B3C" w:rsidRPr="00C6005A" w:rsidRDefault="005B3B3C" w:rsidP="00E437E4">
      <w:pPr>
        <w:spacing w:line="480" w:lineRule="auto"/>
        <w:rPr>
          <w:rFonts w:ascii="Times New Roman" w:hAnsi="Times New Roman"/>
          <w:sz w:val="24"/>
          <w:szCs w:val="24"/>
          <w:lang w:val="en-AU"/>
        </w:rPr>
      </w:pPr>
    </w:p>
    <w:p w:rsidR="00334A5A" w:rsidRDefault="003078A7" w:rsidP="00E437E4">
      <w:pPr>
        <w:spacing w:line="480" w:lineRule="auto"/>
        <w:rPr>
          <w:rFonts w:ascii="Times New Roman" w:hAnsi="Times New Roman"/>
          <w:sz w:val="24"/>
          <w:szCs w:val="24"/>
          <w:lang w:val="en-AU"/>
        </w:rPr>
      </w:pPr>
      <w:del w:id="45" w:author="mshepher" w:date="2013-08-19T13:14:00Z">
        <w:r w:rsidRPr="003078A7" w:rsidDel="00D95D07">
          <w:rPr>
            <w:rFonts w:ascii="Times New Roman" w:hAnsi="Times New Roman"/>
            <w:sz w:val="24"/>
            <w:szCs w:val="24"/>
            <w:lang w:val="en-AU"/>
          </w:rPr>
          <w:delText xml:space="preserve">In Experiment 1, </w:delText>
        </w:r>
        <w:r w:rsidR="00EF2329" w:rsidDel="00D95D07">
          <w:rPr>
            <w:rFonts w:ascii="Times New Roman" w:hAnsi="Times New Roman"/>
            <w:sz w:val="24"/>
            <w:szCs w:val="24"/>
            <w:lang w:val="en-AU"/>
          </w:rPr>
          <w:delText>of</w:delText>
        </w:r>
      </w:del>
      <w:ins w:id="46" w:author="mshepher" w:date="2013-08-19T13:14:00Z">
        <w:r w:rsidR="00D95D07">
          <w:rPr>
            <w:rFonts w:ascii="Times New Roman" w:hAnsi="Times New Roman"/>
            <w:sz w:val="24"/>
            <w:szCs w:val="24"/>
            <w:lang w:val="en-AU"/>
          </w:rPr>
          <w:t>Of</w:t>
        </w:r>
      </w:ins>
      <w:r w:rsidR="00EF2329">
        <w:rPr>
          <w:rFonts w:ascii="Times New Roman" w:hAnsi="Times New Roman"/>
          <w:sz w:val="24"/>
          <w:szCs w:val="24"/>
          <w:lang w:val="en-AU"/>
        </w:rPr>
        <w:t xml:space="preserve"> the </w:t>
      </w:r>
      <w:r w:rsidRPr="003078A7">
        <w:rPr>
          <w:rFonts w:ascii="Times New Roman" w:hAnsi="Times New Roman"/>
          <w:sz w:val="24"/>
          <w:szCs w:val="24"/>
          <w:lang w:val="en-AU"/>
        </w:rPr>
        <w:t xml:space="preserve">10 trees at the </w:t>
      </w:r>
      <w:proofErr w:type="spellStart"/>
      <w:r w:rsidRPr="003078A7">
        <w:rPr>
          <w:rFonts w:ascii="Times New Roman" w:hAnsi="Times New Roman"/>
          <w:sz w:val="24"/>
          <w:szCs w:val="24"/>
          <w:lang w:val="en-AU"/>
        </w:rPr>
        <w:t>Dilkoon</w:t>
      </w:r>
      <w:proofErr w:type="spellEnd"/>
      <w:r w:rsidRPr="003078A7">
        <w:rPr>
          <w:rFonts w:ascii="Times New Roman" w:hAnsi="Times New Roman"/>
          <w:sz w:val="24"/>
          <w:szCs w:val="24"/>
          <w:lang w:val="en-AU"/>
        </w:rPr>
        <w:t xml:space="preserve"> site</w:t>
      </w:r>
      <w:r w:rsidR="00EF2329">
        <w:rPr>
          <w:rFonts w:ascii="Times New Roman" w:hAnsi="Times New Roman"/>
          <w:sz w:val="24"/>
          <w:szCs w:val="24"/>
          <w:lang w:val="en-AU"/>
        </w:rPr>
        <w:t>,</w:t>
      </w:r>
      <w:r w:rsidRPr="003078A7">
        <w:rPr>
          <w:rFonts w:ascii="Times New Roman" w:hAnsi="Times New Roman"/>
          <w:sz w:val="24"/>
          <w:szCs w:val="24"/>
          <w:lang w:val="en-AU"/>
        </w:rPr>
        <w:t xml:space="preserve"> </w:t>
      </w:r>
      <w:r w:rsidR="00EF2329" w:rsidRPr="003078A7">
        <w:rPr>
          <w:rFonts w:ascii="Times New Roman" w:hAnsi="Times New Roman"/>
          <w:sz w:val="24"/>
          <w:szCs w:val="24"/>
          <w:lang w:val="en-AU"/>
        </w:rPr>
        <w:t>no regrowth occurred from basal wounds</w:t>
      </w:r>
      <w:r w:rsidR="00EF2329">
        <w:rPr>
          <w:rFonts w:ascii="Times New Roman" w:hAnsi="Times New Roman"/>
          <w:sz w:val="24"/>
          <w:szCs w:val="24"/>
          <w:lang w:val="en-AU"/>
        </w:rPr>
        <w:t xml:space="preserve"> and only four </w:t>
      </w:r>
      <w:r w:rsidR="00B25685">
        <w:rPr>
          <w:rFonts w:ascii="Times New Roman" w:hAnsi="Times New Roman"/>
          <w:sz w:val="24"/>
          <w:szCs w:val="24"/>
          <w:lang w:val="en-AU"/>
        </w:rPr>
        <w:t xml:space="preserve">trees </w:t>
      </w:r>
      <w:ins w:id="47" w:author="mshepher" w:date="2013-08-19T16:02:00Z">
        <w:r w:rsidR="00D605C4" w:rsidRPr="003078A7">
          <w:rPr>
            <w:rFonts w:ascii="Times New Roman" w:hAnsi="Times New Roman"/>
            <w:sz w:val="24"/>
            <w:szCs w:val="24"/>
            <w:lang w:val="en-AU"/>
          </w:rPr>
          <w:t xml:space="preserve">(06-08 &amp; 10) </w:t>
        </w:r>
      </w:ins>
      <w:r w:rsidR="00EF2329">
        <w:rPr>
          <w:rFonts w:ascii="Times New Roman" w:hAnsi="Times New Roman"/>
          <w:sz w:val="24"/>
          <w:szCs w:val="24"/>
          <w:lang w:val="en-AU"/>
        </w:rPr>
        <w:t>sprouted</w:t>
      </w:r>
      <w:r w:rsidR="00EF2329" w:rsidRPr="003078A7">
        <w:rPr>
          <w:rFonts w:ascii="Times New Roman" w:hAnsi="Times New Roman"/>
          <w:sz w:val="24"/>
          <w:szCs w:val="24"/>
          <w:lang w:val="en-AU"/>
        </w:rPr>
        <w:t xml:space="preserve"> epicormic </w:t>
      </w:r>
      <w:r w:rsidR="00EF2329">
        <w:rPr>
          <w:rFonts w:ascii="Times New Roman" w:hAnsi="Times New Roman"/>
          <w:sz w:val="24"/>
          <w:szCs w:val="24"/>
          <w:lang w:val="en-AU"/>
        </w:rPr>
        <w:t xml:space="preserve">shoots from branch stumps, four months after </w:t>
      </w:r>
      <w:r w:rsidRPr="003078A7">
        <w:rPr>
          <w:rFonts w:ascii="Times New Roman" w:hAnsi="Times New Roman"/>
          <w:sz w:val="24"/>
          <w:szCs w:val="24"/>
          <w:lang w:val="en-AU"/>
        </w:rPr>
        <w:t>basal wounding and branch removal</w:t>
      </w:r>
      <w:r w:rsidR="00EF2329">
        <w:rPr>
          <w:rFonts w:ascii="Times New Roman" w:hAnsi="Times New Roman"/>
          <w:sz w:val="24"/>
          <w:szCs w:val="24"/>
          <w:lang w:val="en-AU"/>
        </w:rPr>
        <w:t xml:space="preserve">. </w:t>
      </w:r>
      <w:del w:id="48" w:author="mshepher" w:date="2013-08-19T16:03:00Z">
        <w:r w:rsidRPr="003078A7" w:rsidDel="00D605C4">
          <w:rPr>
            <w:rFonts w:ascii="Times New Roman" w:hAnsi="Times New Roman"/>
            <w:sz w:val="24"/>
            <w:szCs w:val="24"/>
            <w:lang w:val="en-AU"/>
          </w:rPr>
          <w:delText xml:space="preserve">Cutting material was collected from the four trees </w:delText>
        </w:r>
      </w:del>
      <w:del w:id="49" w:author="mshepher" w:date="2013-08-19T16:02:00Z">
        <w:r w:rsidRPr="003078A7" w:rsidDel="00D605C4">
          <w:rPr>
            <w:rFonts w:ascii="Times New Roman" w:hAnsi="Times New Roman"/>
            <w:sz w:val="24"/>
            <w:szCs w:val="24"/>
            <w:lang w:val="en-AU"/>
          </w:rPr>
          <w:delText xml:space="preserve">(06-08 &amp; 10) </w:delText>
        </w:r>
      </w:del>
      <w:del w:id="50" w:author="mshepher" w:date="2013-08-19T16:03:00Z">
        <w:r w:rsidRPr="003078A7" w:rsidDel="00D605C4">
          <w:rPr>
            <w:rFonts w:ascii="Times New Roman" w:hAnsi="Times New Roman"/>
            <w:sz w:val="24"/>
            <w:szCs w:val="24"/>
            <w:lang w:val="en-AU"/>
          </w:rPr>
          <w:delText xml:space="preserve">with newly induced epicormic shoots, and opportunistically from </w:delText>
        </w:r>
      </w:del>
      <w:ins w:id="51" w:author="mshepher" w:date="2013-08-19T16:03:00Z">
        <w:r w:rsidR="00D605C4">
          <w:rPr>
            <w:rFonts w:ascii="Times New Roman" w:hAnsi="Times New Roman"/>
            <w:sz w:val="24"/>
            <w:szCs w:val="24"/>
            <w:lang w:val="en-AU"/>
          </w:rPr>
          <w:t>S</w:t>
        </w:r>
      </w:ins>
      <w:del w:id="52" w:author="mshepher" w:date="2013-08-19T16:03:00Z">
        <w:r w:rsidRPr="003078A7" w:rsidDel="00D605C4">
          <w:rPr>
            <w:rFonts w:ascii="Times New Roman" w:hAnsi="Times New Roman"/>
            <w:sz w:val="24"/>
            <w:szCs w:val="24"/>
            <w:lang w:val="en-AU"/>
          </w:rPr>
          <w:delText>s</w:delText>
        </w:r>
      </w:del>
      <w:r w:rsidRPr="003078A7">
        <w:rPr>
          <w:rFonts w:ascii="Times New Roman" w:hAnsi="Times New Roman"/>
          <w:sz w:val="24"/>
          <w:szCs w:val="24"/>
          <w:lang w:val="en-AU"/>
        </w:rPr>
        <w:t xml:space="preserve">pontaneous epicormic shoots </w:t>
      </w:r>
      <w:ins w:id="53" w:author="mshepher" w:date="2013-08-19T16:03:00Z">
        <w:r w:rsidR="00D605C4">
          <w:rPr>
            <w:rFonts w:ascii="Times New Roman" w:hAnsi="Times New Roman"/>
            <w:sz w:val="24"/>
            <w:szCs w:val="24"/>
            <w:lang w:val="en-AU"/>
          </w:rPr>
          <w:t xml:space="preserve">were present </w:t>
        </w:r>
      </w:ins>
      <w:r w:rsidRPr="003078A7">
        <w:rPr>
          <w:rFonts w:ascii="Times New Roman" w:hAnsi="Times New Roman"/>
          <w:sz w:val="24"/>
          <w:szCs w:val="24"/>
          <w:lang w:val="en-AU"/>
        </w:rPr>
        <w:t>on five out of the six remaining trees (</w:t>
      </w:r>
      <w:r w:rsidR="00201314">
        <w:rPr>
          <w:rFonts w:ascii="Times New Roman" w:hAnsi="Times New Roman"/>
          <w:sz w:val="24"/>
          <w:szCs w:val="24"/>
          <w:lang w:val="en-AU"/>
        </w:rPr>
        <w:t>No epicormic shoots on Tree 09).</w:t>
      </w:r>
    </w:p>
    <w:p w:rsidR="00201314" w:rsidRPr="00C6005A" w:rsidRDefault="00201314" w:rsidP="00E437E4">
      <w:pPr>
        <w:spacing w:line="480" w:lineRule="auto"/>
        <w:rPr>
          <w:rFonts w:ascii="Times New Roman" w:hAnsi="Times New Roman"/>
          <w:sz w:val="24"/>
          <w:szCs w:val="24"/>
          <w:lang w:val="en-AU"/>
        </w:rPr>
      </w:pPr>
    </w:p>
    <w:p w:rsidR="00334A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Experiment 2 - Cannon Creek and Ballandean - Branch removal during winter</w:t>
      </w:r>
    </w:p>
    <w:p w:rsidR="00201314" w:rsidRPr="00C6005A" w:rsidRDefault="00201314"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Induction of epicormic regrowth by severing a low branch during winter (25</w:t>
      </w:r>
      <w:r w:rsidRPr="003078A7">
        <w:rPr>
          <w:rFonts w:ascii="Times New Roman" w:hAnsi="Times New Roman"/>
          <w:sz w:val="24"/>
          <w:szCs w:val="24"/>
          <w:vertAlign w:val="superscript"/>
          <w:lang w:val="en-AU"/>
        </w:rPr>
        <w:t>th</w:t>
      </w:r>
      <w:r w:rsidRPr="003078A7">
        <w:rPr>
          <w:rFonts w:ascii="Times New Roman" w:hAnsi="Times New Roman"/>
          <w:sz w:val="24"/>
          <w:szCs w:val="24"/>
          <w:lang w:val="en-AU"/>
        </w:rPr>
        <w:t xml:space="preserve"> July 2012) was more successful when applied at the Cannon Creek site, as all 10 treated trees had produced epicormic shoots at the branch stump approximately four months later by 7</w:t>
      </w:r>
      <w:r w:rsidRPr="003078A7">
        <w:rPr>
          <w:rFonts w:ascii="Times New Roman" w:hAnsi="Times New Roman"/>
          <w:sz w:val="24"/>
          <w:szCs w:val="24"/>
          <w:vertAlign w:val="superscript"/>
          <w:lang w:val="en-AU"/>
        </w:rPr>
        <w:t>th</w:t>
      </w:r>
      <w:r w:rsidRPr="003078A7">
        <w:rPr>
          <w:rFonts w:ascii="Times New Roman" w:hAnsi="Times New Roman"/>
          <w:sz w:val="24"/>
          <w:szCs w:val="24"/>
          <w:lang w:val="en-AU"/>
        </w:rPr>
        <w:t xml:space="preserve"> Nov 2012. The stump resprouts were typically not adequately developed enough to sample for cutting material (&lt;200 mm in length and unlignified), hence induced resprouts were only collected from two trees (05 and 08). Spontaneous epicormic shoots were collected from the eight remaining trees.</w:t>
      </w:r>
    </w:p>
    <w:p w:rsidR="00334A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lastRenderedPageBreak/>
        <w:t xml:space="preserve">Surprisingly, the same technique for induction of resprouting, applied at the same time, was less successful at the Ballandean site, as only four out of 10 treated trees produced sprouts. Two trees (01 and 02) were sampled for wound-induced </w:t>
      </w:r>
      <w:proofErr w:type="gramStart"/>
      <w:r w:rsidRPr="003078A7">
        <w:rPr>
          <w:rFonts w:ascii="Times New Roman" w:hAnsi="Times New Roman"/>
          <w:sz w:val="24"/>
          <w:szCs w:val="24"/>
          <w:lang w:val="en-AU"/>
        </w:rPr>
        <w:t>epicormic</w:t>
      </w:r>
      <w:ins w:id="54" w:author="mshepher" w:date="2013-08-19T16:32:00Z">
        <w:r w:rsidR="006F77CF">
          <w:rPr>
            <w:rFonts w:ascii="Times New Roman" w:hAnsi="Times New Roman"/>
            <w:sz w:val="24"/>
            <w:szCs w:val="24"/>
            <w:lang w:val="en-AU"/>
          </w:rPr>
          <w:t>,</w:t>
        </w:r>
      </w:ins>
      <w:proofErr w:type="gramEnd"/>
      <w:r w:rsidRPr="003078A7">
        <w:rPr>
          <w:rFonts w:ascii="Times New Roman" w:hAnsi="Times New Roman"/>
          <w:sz w:val="24"/>
          <w:szCs w:val="24"/>
          <w:lang w:val="en-AU"/>
        </w:rPr>
        <w:t xml:space="preserve"> whereas seven out of eight of the remaining trees were sampled for spontaneous epicormic (Tree 07 had no epicormic shoots). The main difference between the two sites was that the trees from Cannon Creek</w:t>
      </w:r>
      <w:r w:rsidR="00165096" w:rsidRPr="003078A7">
        <w:rPr>
          <w:rFonts w:ascii="Times New Roman" w:hAnsi="Times New Roman"/>
          <w:sz w:val="24"/>
          <w:szCs w:val="24"/>
          <w:lang w:val="en-AU"/>
        </w:rPr>
        <w:t xml:space="preserve"> </w:t>
      </w:r>
      <w:r w:rsidRPr="003078A7">
        <w:rPr>
          <w:rFonts w:ascii="Times New Roman" w:hAnsi="Times New Roman"/>
          <w:sz w:val="24"/>
          <w:szCs w:val="24"/>
          <w:lang w:val="en-AU"/>
        </w:rPr>
        <w:t>retained a more natural upright form, whereas most of the canopies of trees at Ballandean were newly regenerated from stems damaged by floods in January 2011. As the Ballandean trees were already undergoing extensive canopy replacement, they may not have responded to our additional wounding challenge (around 18 months later).</w:t>
      </w:r>
    </w:p>
    <w:p w:rsidR="005B3B3C" w:rsidRPr="00C6005A" w:rsidRDefault="005B3B3C" w:rsidP="00E437E4">
      <w:pPr>
        <w:spacing w:line="480" w:lineRule="auto"/>
        <w:rPr>
          <w:rFonts w:ascii="Times New Roman" w:hAnsi="Times New Roman"/>
          <w:sz w:val="24"/>
          <w:szCs w:val="24"/>
          <w:lang w:val="en-AU"/>
        </w:rPr>
      </w:pPr>
    </w:p>
    <w:p w:rsidR="00334A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Experiment 3 – Leeville – Partial severance of a branch in late winter</w:t>
      </w:r>
    </w:p>
    <w:p w:rsidR="005B3B3C" w:rsidRPr="00C6005A" w:rsidRDefault="005B3B3C"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Induction of epicormic regrowth, and subsequent rooting of cuttings</w:t>
      </w:r>
      <w:r w:rsidR="00D23474">
        <w:rPr>
          <w:rFonts w:ascii="Times New Roman" w:hAnsi="Times New Roman"/>
          <w:sz w:val="24"/>
          <w:szCs w:val="24"/>
          <w:lang w:val="en-AU"/>
        </w:rPr>
        <w:t xml:space="preserve"> (see below)</w:t>
      </w:r>
      <w:r w:rsidRPr="003078A7">
        <w:rPr>
          <w:rFonts w:ascii="Times New Roman" w:hAnsi="Times New Roman"/>
          <w:sz w:val="24"/>
          <w:szCs w:val="24"/>
          <w:lang w:val="en-AU"/>
        </w:rPr>
        <w:t xml:space="preserve"> was most successful in the Experiment 3, where eight out of 10 trees responded to partial severing of a branch in late winter (29th Aug 12). The cutting material collected from regrowth 4.5 months later (16 Jan 2013) was considered more </w:t>
      </w:r>
      <w:r w:rsidR="00083214">
        <w:rPr>
          <w:rFonts w:ascii="Times New Roman" w:hAnsi="Times New Roman"/>
          <w:sz w:val="24"/>
          <w:szCs w:val="24"/>
          <w:lang w:val="en-AU"/>
        </w:rPr>
        <w:t>suitable for rooting</w:t>
      </w:r>
      <w:r w:rsidR="00083214" w:rsidRPr="003078A7">
        <w:rPr>
          <w:rFonts w:ascii="Times New Roman" w:hAnsi="Times New Roman"/>
          <w:sz w:val="24"/>
          <w:szCs w:val="24"/>
          <w:lang w:val="en-AU"/>
        </w:rPr>
        <w:t xml:space="preserve"> </w:t>
      </w:r>
      <w:r w:rsidRPr="003078A7">
        <w:rPr>
          <w:rFonts w:ascii="Times New Roman" w:hAnsi="Times New Roman"/>
          <w:sz w:val="24"/>
          <w:szCs w:val="24"/>
          <w:lang w:val="en-AU"/>
        </w:rPr>
        <w:t xml:space="preserve">than </w:t>
      </w:r>
      <w:r w:rsidR="00083214">
        <w:rPr>
          <w:rFonts w:ascii="Times New Roman" w:hAnsi="Times New Roman"/>
          <w:sz w:val="24"/>
          <w:szCs w:val="24"/>
          <w:lang w:val="en-AU"/>
        </w:rPr>
        <w:t xml:space="preserve">that in the </w:t>
      </w:r>
      <w:r w:rsidRPr="003078A7">
        <w:rPr>
          <w:rFonts w:ascii="Times New Roman" w:hAnsi="Times New Roman"/>
          <w:sz w:val="24"/>
          <w:szCs w:val="24"/>
          <w:lang w:val="en-AU"/>
        </w:rPr>
        <w:t>earlier experiments because shoots showed some lignification and were around 500-1000 mm in length. Induced epicormic regrowth was utilised for seven out of 10 trees, epicormic shoots were sampled opportunistically from two trees (05 and 06), and no epicormic shoots were available for the remaining tree (07) at this site.</w:t>
      </w:r>
    </w:p>
    <w:p w:rsidR="00334A5A" w:rsidRPr="00C6005A" w:rsidRDefault="00334A5A" w:rsidP="00E437E4">
      <w:pPr>
        <w:spacing w:line="480" w:lineRule="auto"/>
        <w:rPr>
          <w:rFonts w:ascii="Times New Roman" w:hAnsi="Times New Roman"/>
          <w:sz w:val="24"/>
          <w:szCs w:val="24"/>
          <w:lang w:val="en-AU"/>
        </w:rPr>
      </w:pPr>
    </w:p>
    <w:p w:rsidR="00334A5A" w:rsidRPr="009A4A7C" w:rsidRDefault="003078A7" w:rsidP="00E437E4">
      <w:pPr>
        <w:autoSpaceDE w:val="0"/>
        <w:autoSpaceDN w:val="0"/>
        <w:adjustRightInd w:val="0"/>
        <w:spacing w:after="0" w:line="480" w:lineRule="auto"/>
        <w:rPr>
          <w:rFonts w:ascii="Times New Roman" w:hAnsi="Times New Roman"/>
          <w:b/>
          <w:i/>
          <w:sz w:val="24"/>
          <w:szCs w:val="24"/>
          <w:lang w:val="en-AU"/>
        </w:rPr>
      </w:pPr>
      <w:r w:rsidRPr="009A4A7C">
        <w:rPr>
          <w:rFonts w:ascii="Times New Roman" w:hAnsi="Times New Roman"/>
          <w:b/>
          <w:i/>
          <w:sz w:val="24"/>
          <w:szCs w:val="24"/>
          <w:lang w:val="en-AU"/>
        </w:rPr>
        <w:t>Testing for tissue-type and stock-plant effects within experiments or pooled across experiments</w:t>
      </w:r>
    </w:p>
    <w:p w:rsidR="00334A5A" w:rsidRPr="00C6005A" w:rsidRDefault="00334A5A" w:rsidP="00E437E4">
      <w:pPr>
        <w:autoSpaceDE w:val="0"/>
        <w:autoSpaceDN w:val="0"/>
        <w:adjustRightInd w:val="0"/>
        <w:spacing w:after="0" w:line="480" w:lineRule="auto"/>
        <w:rPr>
          <w:rFonts w:ascii="Times New Roman" w:hAnsi="Times New Roman"/>
          <w:sz w:val="24"/>
          <w:szCs w:val="24"/>
          <w:lang w:val="en-AU"/>
        </w:rPr>
      </w:pPr>
    </w:p>
    <w:p w:rsidR="00334A5A" w:rsidRPr="00C6005A" w:rsidRDefault="003078A7" w:rsidP="00E437E4">
      <w:pPr>
        <w:autoSpaceDE w:val="0"/>
        <w:autoSpaceDN w:val="0"/>
        <w:adjustRightInd w:val="0"/>
        <w:spacing w:after="0" w:line="480" w:lineRule="auto"/>
        <w:rPr>
          <w:rFonts w:ascii="Times New Roman" w:hAnsi="Times New Roman"/>
          <w:i/>
          <w:sz w:val="24"/>
          <w:szCs w:val="24"/>
          <w:lang w:val="en-AU"/>
        </w:rPr>
      </w:pPr>
      <w:r w:rsidRPr="003078A7">
        <w:rPr>
          <w:rFonts w:ascii="Times New Roman" w:hAnsi="Times New Roman"/>
          <w:i/>
          <w:sz w:val="24"/>
          <w:szCs w:val="24"/>
          <w:lang w:val="en-AU"/>
        </w:rPr>
        <w:t>Tissue-type within stock-plant</w:t>
      </w:r>
    </w:p>
    <w:p w:rsidR="00334A5A" w:rsidRPr="00C6005A" w:rsidRDefault="00334A5A" w:rsidP="00E437E4">
      <w:pPr>
        <w:autoSpaceDE w:val="0"/>
        <w:autoSpaceDN w:val="0"/>
        <w:adjustRightInd w:val="0"/>
        <w:spacing w:after="0" w:line="480" w:lineRule="auto"/>
        <w:rPr>
          <w:rFonts w:ascii="Times New Roman" w:hAnsi="Times New Roman"/>
          <w:sz w:val="24"/>
          <w:szCs w:val="24"/>
          <w:lang w:val="en-AU"/>
        </w:rPr>
      </w:pPr>
    </w:p>
    <w:p w:rsidR="00334A5A" w:rsidRPr="00C6005A" w:rsidRDefault="003078A7" w:rsidP="00E437E4">
      <w:pPr>
        <w:autoSpaceDE w:val="0"/>
        <w:autoSpaceDN w:val="0"/>
        <w:adjustRightInd w:val="0"/>
        <w:spacing w:after="0" w:line="480" w:lineRule="auto"/>
        <w:rPr>
          <w:rFonts w:ascii="Times New Roman" w:hAnsi="Times New Roman"/>
          <w:sz w:val="24"/>
          <w:szCs w:val="24"/>
          <w:lang w:val="en-AU"/>
        </w:rPr>
      </w:pPr>
      <w:r w:rsidRPr="003078A7">
        <w:rPr>
          <w:rFonts w:ascii="Times New Roman" w:hAnsi="Times New Roman"/>
          <w:sz w:val="24"/>
          <w:szCs w:val="24"/>
          <w:lang w:val="en-AU"/>
        </w:rPr>
        <w:t>Considering the pooled analysis of all three experiments, a wider (71 % 27/38) range of genotypes rooted from epicormic shoots than from cuttings derived from mature shoots (52.5</w:t>
      </w:r>
      <w:r w:rsidR="006129A0">
        <w:rPr>
          <w:rFonts w:ascii="Times New Roman" w:hAnsi="Times New Roman"/>
          <w:sz w:val="24"/>
          <w:szCs w:val="24"/>
          <w:lang w:val="en-AU"/>
        </w:rPr>
        <w:t xml:space="preserve"> </w:t>
      </w:r>
      <w:r w:rsidRPr="003078A7">
        <w:rPr>
          <w:rFonts w:ascii="Times New Roman" w:hAnsi="Times New Roman"/>
          <w:sz w:val="24"/>
          <w:szCs w:val="24"/>
          <w:lang w:val="en-AU"/>
        </w:rPr>
        <w:t>% 21/40), when assessed 65-69 days post-setting. Additionally, cuttings from epicormic shoots rooted at significantly higher rates (</w:t>
      </w:r>
      <w:del w:id="55" w:author="mshepher" w:date="2013-08-19T13:18:00Z">
        <w:r w:rsidR="0001782C" w:rsidDel="00D95D07">
          <w:rPr>
            <w:rFonts w:ascii="Times New Roman" w:hAnsi="Times New Roman"/>
            <w:sz w:val="24"/>
            <w:szCs w:val="24"/>
            <w:lang w:val="en-AU"/>
          </w:rPr>
          <w:delText xml:space="preserve">Mean </w:delText>
        </w:r>
        <w:r w:rsidR="0001782C" w:rsidRPr="005B3B3C" w:rsidDel="00D95D07">
          <w:rPr>
            <w:rFonts w:ascii="Symbol" w:hAnsi="Symbol"/>
            <w:sz w:val="24"/>
            <w:szCs w:val="24"/>
          </w:rPr>
          <w:delText></w:delText>
        </w:r>
        <w:r w:rsidR="0001782C" w:rsidDel="00D95D07">
          <w:rPr>
            <w:rFonts w:ascii="Symbol" w:hAnsi="Symbol"/>
            <w:sz w:val="24"/>
            <w:szCs w:val="24"/>
          </w:rPr>
          <w:delText></w:delText>
        </w:r>
        <w:r w:rsidR="0001782C" w:rsidRPr="0001782C" w:rsidDel="00D95D07">
          <w:rPr>
            <w:rFonts w:ascii="Times New Roman" w:hAnsi="Times New Roman"/>
            <w:sz w:val="24"/>
            <w:szCs w:val="24"/>
          </w:rPr>
          <w:delText>SE</w:delText>
        </w:r>
        <w:r w:rsidR="0001782C" w:rsidDel="00D95D07">
          <w:rPr>
            <w:rFonts w:ascii="Times New Roman" w:hAnsi="Times New Roman"/>
            <w:sz w:val="24"/>
            <w:szCs w:val="24"/>
            <w:lang w:val="en-AU"/>
          </w:rPr>
          <w:delText>;</w:delText>
        </w:r>
        <w:r w:rsidR="0001782C" w:rsidRPr="0001782C" w:rsidDel="00D95D07">
          <w:rPr>
            <w:rFonts w:ascii="Times New Roman" w:hAnsi="Times New Roman"/>
            <w:sz w:val="24"/>
            <w:szCs w:val="24"/>
            <w:lang w:val="en-AU"/>
          </w:rPr>
          <w:delText xml:space="preserve"> </w:delText>
        </w:r>
      </w:del>
      <w:r w:rsidRPr="003078A7">
        <w:rPr>
          <w:rFonts w:ascii="Times New Roman" w:hAnsi="Times New Roman"/>
          <w:sz w:val="24"/>
          <w:szCs w:val="24"/>
          <w:lang w:val="en-AU"/>
        </w:rPr>
        <w:t>26</w:t>
      </w:r>
      <w:r w:rsidR="00F71D12">
        <w:rPr>
          <w:rFonts w:ascii="Times New Roman" w:hAnsi="Times New Roman"/>
          <w:sz w:val="24"/>
          <w:szCs w:val="24"/>
          <w:lang w:val="en-AU"/>
        </w:rPr>
        <w:t>.0</w:t>
      </w:r>
      <w:r w:rsidRPr="003078A7">
        <w:rPr>
          <w:rFonts w:ascii="Times New Roman" w:hAnsi="Times New Roman"/>
          <w:sz w:val="24"/>
          <w:szCs w:val="24"/>
          <w:lang w:val="en-AU"/>
        </w:rPr>
        <w:t xml:space="preserve"> </w:t>
      </w:r>
      <w:r w:rsidRPr="005B3B3C">
        <w:rPr>
          <w:rFonts w:ascii="Symbol" w:hAnsi="Symbol"/>
          <w:sz w:val="24"/>
          <w:szCs w:val="24"/>
        </w:rPr>
        <w:t></w:t>
      </w:r>
      <w:r w:rsidRPr="003078A7">
        <w:rPr>
          <w:rFonts w:ascii="Times New Roman" w:hAnsi="Times New Roman"/>
          <w:sz w:val="24"/>
          <w:szCs w:val="24"/>
        </w:rPr>
        <w:t xml:space="preserve"> </w:t>
      </w:r>
      <w:r w:rsidR="0001782C">
        <w:rPr>
          <w:rFonts w:ascii="Times New Roman" w:hAnsi="Times New Roman"/>
          <w:sz w:val="24"/>
          <w:szCs w:val="24"/>
          <w:lang w:val="en-AU"/>
        </w:rPr>
        <w:t>3</w:t>
      </w:r>
      <w:r w:rsidR="00F71D12">
        <w:rPr>
          <w:rFonts w:ascii="Times New Roman" w:hAnsi="Times New Roman"/>
          <w:sz w:val="24"/>
          <w:szCs w:val="24"/>
          <w:lang w:val="en-AU"/>
        </w:rPr>
        <w:t>.5</w:t>
      </w:r>
      <w:r w:rsidR="006129A0">
        <w:rPr>
          <w:rFonts w:ascii="Times New Roman" w:hAnsi="Times New Roman"/>
          <w:sz w:val="24"/>
          <w:szCs w:val="24"/>
          <w:lang w:val="en-AU"/>
        </w:rPr>
        <w:t xml:space="preserve"> </w:t>
      </w:r>
      <w:r w:rsidRPr="003078A7">
        <w:rPr>
          <w:rFonts w:ascii="Times New Roman" w:hAnsi="Times New Roman"/>
          <w:sz w:val="24"/>
          <w:szCs w:val="24"/>
          <w:lang w:val="en-AU"/>
        </w:rPr>
        <w:t>%) than those derived from mature shoots (</w:t>
      </w:r>
      <w:del w:id="56" w:author="mshepher" w:date="2013-08-19T13:18:00Z">
        <w:r w:rsidR="0001782C" w:rsidDel="00D95D07">
          <w:rPr>
            <w:rFonts w:ascii="Times New Roman" w:hAnsi="Times New Roman"/>
            <w:sz w:val="24"/>
            <w:szCs w:val="24"/>
            <w:lang w:val="en-AU"/>
          </w:rPr>
          <w:delText xml:space="preserve">Mean </w:delText>
        </w:r>
        <w:r w:rsidR="0001782C" w:rsidRPr="005B3B3C" w:rsidDel="00D95D07">
          <w:rPr>
            <w:rFonts w:ascii="Symbol" w:hAnsi="Symbol"/>
            <w:sz w:val="24"/>
            <w:szCs w:val="24"/>
          </w:rPr>
          <w:delText></w:delText>
        </w:r>
        <w:r w:rsidR="0001782C" w:rsidDel="00D95D07">
          <w:rPr>
            <w:rFonts w:ascii="Symbol" w:hAnsi="Symbol"/>
            <w:sz w:val="24"/>
            <w:szCs w:val="24"/>
          </w:rPr>
          <w:delText></w:delText>
        </w:r>
        <w:r w:rsidR="0001782C" w:rsidRPr="0001782C" w:rsidDel="00D95D07">
          <w:rPr>
            <w:rFonts w:ascii="Times New Roman" w:hAnsi="Times New Roman"/>
            <w:sz w:val="24"/>
            <w:szCs w:val="24"/>
          </w:rPr>
          <w:delText>SE</w:delText>
        </w:r>
        <w:r w:rsidR="0001782C" w:rsidDel="00D95D07">
          <w:rPr>
            <w:rFonts w:ascii="Times New Roman" w:hAnsi="Times New Roman"/>
            <w:sz w:val="24"/>
            <w:szCs w:val="24"/>
            <w:lang w:val="en-AU"/>
          </w:rPr>
          <w:delText>;</w:delText>
        </w:r>
        <w:r w:rsidR="0001782C" w:rsidRPr="0001782C" w:rsidDel="00D95D07">
          <w:rPr>
            <w:rFonts w:ascii="Times New Roman" w:hAnsi="Times New Roman"/>
            <w:sz w:val="24"/>
            <w:szCs w:val="24"/>
            <w:lang w:val="en-AU"/>
          </w:rPr>
          <w:delText xml:space="preserve"> </w:delText>
        </w:r>
      </w:del>
      <w:r w:rsidR="0001782C">
        <w:rPr>
          <w:rFonts w:ascii="Times New Roman" w:hAnsi="Times New Roman"/>
          <w:sz w:val="24"/>
          <w:szCs w:val="24"/>
          <w:lang w:val="en-AU"/>
        </w:rPr>
        <w:t>11</w:t>
      </w:r>
      <w:r w:rsidR="00F71D12">
        <w:rPr>
          <w:rFonts w:ascii="Times New Roman" w:hAnsi="Times New Roman"/>
          <w:sz w:val="24"/>
          <w:szCs w:val="24"/>
          <w:lang w:val="en-AU"/>
        </w:rPr>
        <w:t>.2</w:t>
      </w:r>
      <w:r w:rsidR="0001782C" w:rsidRPr="003078A7">
        <w:rPr>
          <w:rFonts w:ascii="Times New Roman" w:hAnsi="Times New Roman"/>
          <w:sz w:val="24"/>
          <w:szCs w:val="24"/>
          <w:lang w:val="en-AU"/>
        </w:rPr>
        <w:t xml:space="preserve"> </w:t>
      </w:r>
      <w:r w:rsidR="0001782C" w:rsidRPr="005B3B3C">
        <w:rPr>
          <w:rFonts w:ascii="Symbol" w:hAnsi="Symbol"/>
          <w:sz w:val="24"/>
          <w:szCs w:val="24"/>
        </w:rPr>
        <w:t></w:t>
      </w:r>
      <w:r w:rsidR="0001782C" w:rsidRPr="003078A7">
        <w:rPr>
          <w:rFonts w:ascii="Times New Roman" w:hAnsi="Times New Roman"/>
          <w:sz w:val="24"/>
          <w:szCs w:val="24"/>
        </w:rPr>
        <w:t xml:space="preserve"> </w:t>
      </w:r>
      <w:r w:rsidR="00F71D12">
        <w:rPr>
          <w:rFonts w:ascii="Times New Roman" w:hAnsi="Times New Roman"/>
          <w:sz w:val="24"/>
          <w:szCs w:val="24"/>
          <w:lang w:val="en-AU"/>
        </w:rPr>
        <w:t>2.0</w:t>
      </w:r>
      <w:r w:rsidR="006129A0">
        <w:rPr>
          <w:rFonts w:ascii="Times New Roman" w:hAnsi="Times New Roman"/>
          <w:sz w:val="24"/>
          <w:szCs w:val="24"/>
          <w:lang w:val="en-AU"/>
        </w:rPr>
        <w:t xml:space="preserve"> </w:t>
      </w:r>
      <w:r w:rsidR="0001782C" w:rsidRPr="003078A7">
        <w:rPr>
          <w:rFonts w:ascii="Times New Roman" w:hAnsi="Times New Roman"/>
          <w:sz w:val="24"/>
          <w:szCs w:val="24"/>
          <w:lang w:val="en-AU"/>
        </w:rPr>
        <w:t xml:space="preserve">%) </w:t>
      </w:r>
      <w:r w:rsidR="00E80462">
        <w:rPr>
          <w:rFonts w:ascii="Times New Roman" w:hAnsi="Times New Roman"/>
          <w:sz w:val="24"/>
          <w:szCs w:val="24"/>
          <w:lang w:val="en-AU"/>
        </w:rPr>
        <w:t>(ANOVA p-value = 0.0</w:t>
      </w:r>
      <w:r w:rsidR="00670144">
        <w:rPr>
          <w:rFonts w:ascii="Times New Roman" w:hAnsi="Times New Roman"/>
          <w:sz w:val="24"/>
          <w:szCs w:val="24"/>
          <w:lang w:val="en-AU"/>
        </w:rPr>
        <w:t>,</w:t>
      </w:r>
      <w:r w:rsidR="00E80462">
        <w:rPr>
          <w:rFonts w:ascii="Times New Roman" w:hAnsi="Times New Roman"/>
          <w:sz w:val="24"/>
          <w:szCs w:val="24"/>
          <w:lang w:val="en-AU"/>
        </w:rPr>
        <w:t xml:space="preserve"> </w:t>
      </w:r>
      <w:r w:rsidRPr="003078A7">
        <w:rPr>
          <w:rFonts w:ascii="Times New Roman" w:hAnsi="Times New Roman"/>
          <w:sz w:val="24"/>
          <w:szCs w:val="24"/>
          <w:lang w:val="en-AU"/>
        </w:rPr>
        <w:t xml:space="preserve">Tables </w:t>
      </w:r>
      <w:r w:rsidR="005B3B3C">
        <w:rPr>
          <w:rFonts w:ascii="Times New Roman" w:hAnsi="Times New Roman"/>
          <w:sz w:val="24"/>
          <w:szCs w:val="24"/>
          <w:lang w:val="en-AU"/>
        </w:rPr>
        <w:t>1</w:t>
      </w:r>
      <w:r w:rsidRPr="003078A7">
        <w:rPr>
          <w:rFonts w:ascii="Times New Roman" w:hAnsi="Times New Roman"/>
          <w:sz w:val="24"/>
          <w:szCs w:val="24"/>
          <w:lang w:val="en-AU"/>
        </w:rPr>
        <w:t xml:space="preserve"> and </w:t>
      </w:r>
      <w:r w:rsidR="005B3B3C">
        <w:rPr>
          <w:rFonts w:ascii="Times New Roman" w:hAnsi="Times New Roman"/>
          <w:sz w:val="24"/>
          <w:szCs w:val="24"/>
          <w:lang w:val="en-AU"/>
        </w:rPr>
        <w:t>2</w:t>
      </w:r>
      <w:r w:rsidRPr="003078A7">
        <w:rPr>
          <w:rFonts w:ascii="Times New Roman" w:hAnsi="Times New Roman"/>
          <w:sz w:val="24"/>
          <w:szCs w:val="24"/>
          <w:lang w:val="en-AU"/>
        </w:rPr>
        <w:t>).</w:t>
      </w:r>
    </w:p>
    <w:p w:rsidR="00334A5A" w:rsidRPr="00C6005A" w:rsidRDefault="00334A5A" w:rsidP="00E437E4">
      <w:pPr>
        <w:autoSpaceDE w:val="0"/>
        <w:autoSpaceDN w:val="0"/>
        <w:adjustRightInd w:val="0"/>
        <w:spacing w:after="0" w:line="480" w:lineRule="auto"/>
        <w:rPr>
          <w:rFonts w:ascii="Times New Roman" w:hAnsi="Times New Roman"/>
          <w:sz w:val="24"/>
          <w:szCs w:val="24"/>
          <w:lang w:val="en-AU"/>
        </w:rPr>
      </w:pPr>
    </w:p>
    <w:p w:rsidR="00334A5A" w:rsidRPr="00C6005A" w:rsidRDefault="003078A7" w:rsidP="00E437E4">
      <w:pPr>
        <w:autoSpaceDE w:val="0"/>
        <w:autoSpaceDN w:val="0"/>
        <w:adjustRightInd w:val="0"/>
        <w:spacing w:after="0" w:line="480" w:lineRule="auto"/>
        <w:rPr>
          <w:rFonts w:ascii="Times New Roman" w:hAnsi="Times New Roman"/>
          <w:sz w:val="24"/>
          <w:szCs w:val="24"/>
          <w:lang w:val="en-AU"/>
        </w:rPr>
      </w:pPr>
      <w:r w:rsidRPr="003078A7">
        <w:rPr>
          <w:rFonts w:ascii="Times New Roman" w:hAnsi="Times New Roman"/>
          <w:sz w:val="24"/>
          <w:szCs w:val="24"/>
          <w:lang w:val="en-AU"/>
        </w:rPr>
        <w:t>At the individual experiment level, a significant tissue-type within stock-plant effect indicated epicormic-derived cuttings rooted more frequently than those from mature foliage at all assessment days for Experiments 2 and 3 b</w:t>
      </w:r>
      <w:r w:rsidR="00FC4C79">
        <w:rPr>
          <w:rFonts w:ascii="Times New Roman" w:hAnsi="Times New Roman"/>
          <w:sz w:val="24"/>
          <w:szCs w:val="24"/>
          <w:lang w:val="en-AU"/>
        </w:rPr>
        <w:t>ut not for Experiment 1 (Table 1</w:t>
      </w:r>
      <w:r w:rsidRPr="003078A7">
        <w:rPr>
          <w:rFonts w:ascii="Times New Roman" w:hAnsi="Times New Roman"/>
          <w:sz w:val="24"/>
          <w:szCs w:val="24"/>
          <w:lang w:val="en-AU"/>
        </w:rPr>
        <w:t xml:space="preserve">). The replicate effect was not significant in any of the ANOVA at the individual experiment level or in the pooled analysis (Tables </w:t>
      </w:r>
      <w:r w:rsidR="00FC4C79">
        <w:rPr>
          <w:rFonts w:ascii="Times New Roman" w:hAnsi="Times New Roman"/>
          <w:sz w:val="24"/>
          <w:szCs w:val="24"/>
          <w:lang w:val="en-AU"/>
        </w:rPr>
        <w:t>1</w:t>
      </w:r>
      <w:r w:rsidRPr="003078A7">
        <w:rPr>
          <w:rFonts w:ascii="Times New Roman" w:hAnsi="Times New Roman"/>
          <w:sz w:val="24"/>
          <w:szCs w:val="24"/>
          <w:lang w:val="en-AU"/>
        </w:rPr>
        <w:t xml:space="preserve"> and </w:t>
      </w:r>
      <w:r w:rsidR="00FC4C79">
        <w:rPr>
          <w:rFonts w:ascii="Times New Roman" w:hAnsi="Times New Roman"/>
          <w:sz w:val="24"/>
          <w:szCs w:val="24"/>
          <w:lang w:val="en-AU"/>
        </w:rPr>
        <w:t>2</w:t>
      </w:r>
      <w:r w:rsidRPr="003078A7">
        <w:rPr>
          <w:rFonts w:ascii="Times New Roman" w:hAnsi="Times New Roman"/>
          <w:sz w:val="24"/>
          <w:szCs w:val="24"/>
          <w:lang w:val="en-AU"/>
        </w:rPr>
        <w:t>).</w:t>
      </w:r>
    </w:p>
    <w:p w:rsidR="00334A5A" w:rsidRPr="00C6005A" w:rsidRDefault="00334A5A" w:rsidP="00E437E4">
      <w:pPr>
        <w:autoSpaceDE w:val="0"/>
        <w:autoSpaceDN w:val="0"/>
        <w:adjustRightInd w:val="0"/>
        <w:spacing w:after="0" w:line="480" w:lineRule="auto"/>
        <w:rPr>
          <w:rFonts w:ascii="Times New Roman" w:hAnsi="Times New Roman"/>
          <w:sz w:val="24"/>
          <w:szCs w:val="24"/>
          <w:lang w:val="en-AU"/>
        </w:rPr>
      </w:pPr>
    </w:p>
    <w:p w:rsidR="00334A5A" w:rsidRPr="00C6005A" w:rsidDel="004760EF" w:rsidRDefault="00FE6EBD" w:rsidP="00E437E4">
      <w:pPr>
        <w:autoSpaceDE w:val="0"/>
        <w:autoSpaceDN w:val="0"/>
        <w:adjustRightInd w:val="0"/>
        <w:spacing w:after="0" w:line="480" w:lineRule="auto"/>
        <w:rPr>
          <w:del w:id="57" w:author="mshepher" w:date="2013-08-20T09:53:00Z"/>
          <w:rFonts w:ascii="Times New Roman" w:hAnsi="Times New Roman"/>
          <w:sz w:val="24"/>
          <w:szCs w:val="24"/>
          <w:lang w:val="en-AU"/>
        </w:rPr>
      </w:pPr>
      <w:ins w:id="58" w:author="mshepher" w:date="2013-08-20T09:52:00Z">
        <w:r>
          <w:rPr>
            <w:rFonts w:ascii="Times New Roman" w:hAnsi="Times New Roman"/>
            <w:sz w:val="24"/>
            <w:szCs w:val="24"/>
            <w:lang w:val="en-AU"/>
          </w:rPr>
          <w:t xml:space="preserve">Experiment 1, differed from the other two experiments in that its </w:t>
        </w:r>
      </w:ins>
      <w:del w:id="59" w:author="mshepher" w:date="2013-08-20T09:52:00Z">
        <w:r w:rsidR="003078A7" w:rsidRPr="003078A7" w:rsidDel="00FE6EBD">
          <w:rPr>
            <w:rFonts w:ascii="Times New Roman" w:hAnsi="Times New Roman"/>
            <w:sz w:val="24"/>
            <w:szCs w:val="24"/>
            <w:lang w:val="en-AU"/>
          </w:rPr>
          <w:delText xml:space="preserve">Although the </w:delText>
        </w:r>
      </w:del>
      <w:r w:rsidR="003078A7" w:rsidRPr="003078A7">
        <w:rPr>
          <w:rFonts w:ascii="Times New Roman" w:hAnsi="Times New Roman"/>
          <w:sz w:val="24"/>
          <w:szCs w:val="24"/>
          <w:lang w:val="en-AU"/>
        </w:rPr>
        <w:t xml:space="preserve">mean rooting percentage for epicormic-derived cuttings </w:t>
      </w:r>
      <w:ins w:id="60" w:author="mshepher" w:date="2013-08-20T09:53:00Z">
        <w:r w:rsidRPr="003078A7">
          <w:rPr>
            <w:rFonts w:ascii="Times New Roman" w:hAnsi="Times New Roman"/>
            <w:sz w:val="24"/>
            <w:szCs w:val="24"/>
            <w:lang w:val="en-AU"/>
          </w:rPr>
          <w:t>(</w:t>
        </w:r>
        <w:r>
          <w:rPr>
            <w:rFonts w:ascii="Times New Roman" w:hAnsi="Times New Roman"/>
            <w:sz w:val="24"/>
            <w:szCs w:val="24"/>
            <w:lang w:val="en-AU"/>
          </w:rPr>
          <w:t>25.6</w:t>
        </w:r>
        <w:r w:rsidRPr="003078A7">
          <w:rPr>
            <w:rFonts w:ascii="Times New Roman" w:hAnsi="Times New Roman"/>
            <w:sz w:val="24"/>
            <w:szCs w:val="24"/>
            <w:lang w:val="en-AU"/>
          </w:rPr>
          <w:t xml:space="preserve"> </w:t>
        </w:r>
        <w:r w:rsidRPr="005B3B3C">
          <w:rPr>
            <w:rFonts w:ascii="Symbol" w:hAnsi="Symbol"/>
            <w:sz w:val="24"/>
            <w:szCs w:val="24"/>
          </w:rPr>
          <w:t></w:t>
        </w:r>
        <w:r w:rsidRPr="003078A7">
          <w:rPr>
            <w:rFonts w:ascii="Times New Roman" w:hAnsi="Times New Roman"/>
            <w:sz w:val="24"/>
            <w:szCs w:val="24"/>
          </w:rPr>
          <w:t xml:space="preserve"> </w:t>
        </w:r>
        <w:r>
          <w:rPr>
            <w:rFonts w:ascii="Times New Roman" w:hAnsi="Times New Roman"/>
            <w:sz w:val="24"/>
            <w:szCs w:val="24"/>
            <w:lang w:val="en-AU"/>
          </w:rPr>
          <w:t xml:space="preserve">7.6 </w:t>
        </w:r>
        <w:r w:rsidRPr="003078A7">
          <w:rPr>
            <w:rFonts w:ascii="Times New Roman" w:hAnsi="Times New Roman"/>
            <w:sz w:val="24"/>
            <w:szCs w:val="24"/>
            <w:lang w:val="en-AU"/>
          </w:rPr>
          <w:t xml:space="preserve">%) </w:t>
        </w:r>
      </w:ins>
      <w:del w:id="61" w:author="mshepher" w:date="2013-08-20T09:52:00Z">
        <w:r w:rsidR="003078A7" w:rsidRPr="003078A7" w:rsidDel="00FE6EBD">
          <w:rPr>
            <w:rFonts w:ascii="Times New Roman" w:hAnsi="Times New Roman"/>
            <w:sz w:val="24"/>
            <w:szCs w:val="24"/>
            <w:lang w:val="en-AU"/>
          </w:rPr>
          <w:delText>was higher in</w:delText>
        </w:r>
      </w:del>
      <w:ins w:id="62" w:author="mshepher" w:date="2013-08-20T09:52:00Z">
        <w:r>
          <w:rPr>
            <w:rFonts w:ascii="Times New Roman" w:hAnsi="Times New Roman"/>
            <w:sz w:val="24"/>
            <w:szCs w:val="24"/>
            <w:lang w:val="en-AU"/>
          </w:rPr>
          <w:t>was not significantly different to</w:t>
        </w:r>
      </w:ins>
      <w:r w:rsidR="003078A7" w:rsidRPr="003078A7">
        <w:rPr>
          <w:rFonts w:ascii="Times New Roman" w:hAnsi="Times New Roman"/>
          <w:sz w:val="24"/>
          <w:szCs w:val="24"/>
          <w:lang w:val="en-AU"/>
        </w:rPr>
        <w:t xml:space="preserve"> </w:t>
      </w:r>
      <w:del w:id="63" w:author="mshepher" w:date="2013-08-20T09:52:00Z">
        <w:r w:rsidR="003078A7" w:rsidRPr="003078A7" w:rsidDel="00FE6EBD">
          <w:rPr>
            <w:rFonts w:ascii="Times New Roman" w:hAnsi="Times New Roman"/>
            <w:sz w:val="24"/>
            <w:szCs w:val="24"/>
            <w:lang w:val="en-AU"/>
          </w:rPr>
          <w:delText xml:space="preserve">Experiment 1 </w:delText>
        </w:r>
      </w:del>
      <w:del w:id="64" w:author="mshepher" w:date="2013-08-20T09:53:00Z">
        <w:r w:rsidR="003078A7" w:rsidRPr="003078A7" w:rsidDel="00FE6EBD">
          <w:rPr>
            <w:rFonts w:ascii="Times New Roman" w:hAnsi="Times New Roman"/>
            <w:sz w:val="24"/>
            <w:szCs w:val="24"/>
            <w:lang w:val="en-AU"/>
          </w:rPr>
          <w:delText>(</w:delText>
        </w:r>
      </w:del>
      <w:del w:id="65" w:author="mshepher" w:date="2013-08-19T13:18:00Z">
        <w:r w:rsidR="006129A0" w:rsidDel="00D95D07">
          <w:rPr>
            <w:rFonts w:ascii="Times New Roman" w:hAnsi="Times New Roman"/>
            <w:sz w:val="24"/>
            <w:szCs w:val="24"/>
            <w:lang w:val="en-AU"/>
          </w:rPr>
          <w:delText xml:space="preserve">Mean </w:delText>
        </w:r>
        <w:r w:rsidR="006129A0" w:rsidRPr="005B3B3C" w:rsidDel="00D95D07">
          <w:rPr>
            <w:rFonts w:ascii="Symbol" w:hAnsi="Symbol"/>
            <w:sz w:val="24"/>
            <w:szCs w:val="24"/>
          </w:rPr>
          <w:delText></w:delText>
        </w:r>
        <w:r w:rsidR="006129A0" w:rsidDel="00D95D07">
          <w:rPr>
            <w:rFonts w:ascii="Symbol" w:hAnsi="Symbol"/>
            <w:sz w:val="24"/>
            <w:szCs w:val="24"/>
          </w:rPr>
          <w:delText></w:delText>
        </w:r>
        <w:r w:rsidR="006129A0" w:rsidRPr="0001782C" w:rsidDel="00D95D07">
          <w:rPr>
            <w:rFonts w:ascii="Times New Roman" w:hAnsi="Times New Roman"/>
            <w:sz w:val="24"/>
            <w:szCs w:val="24"/>
          </w:rPr>
          <w:delText>SE</w:delText>
        </w:r>
        <w:r w:rsidR="006129A0" w:rsidDel="00D95D07">
          <w:rPr>
            <w:rFonts w:ascii="Times New Roman" w:hAnsi="Times New Roman"/>
            <w:sz w:val="24"/>
            <w:szCs w:val="24"/>
            <w:lang w:val="en-AU"/>
          </w:rPr>
          <w:delText>;</w:delText>
        </w:r>
        <w:r w:rsidR="006129A0" w:rsidRPr="0001782C" w:rsidDel="00D95D07">
          <w:rPr>
            <w:rFonts w:ascii="Times New Roman" w:hAnsi="Times New Roman"/>
            <w:sz w:val="24"/>
            <w:szCs w:val="24"/>
            <w:lang w:val="en-AU"/>
          </w:rPr>
          <w:delText xml:space="preserve"> </w:delText>
        </w:r>
      </w:del>
      <w:del w:id="66" w:author="mshepher" w:date="2013-08-20T09:53:00Z">
        <w:r w:rsidR="00F71D12" w:rsidDel="00FE6EBD">
          <w:rPr>
            <w:rFonts w:ascii="Times New Roman" w:hAnsi="Times New Roman"/>
            <w:sz w:val="24"/>
            <w:szCs w:val="24"/>
            <w:lang w:val="en-AU"/>
          </w:rPr>
          <w:delText>25.6</w:delText>
        </w:r>
        <w:r w:rsidR="006129A0" w:rsidRPr="003078A7" w:rsidDel="00FE6EBD">
          <w:rPr>
            <w:rFonts w:ascii="Times New Roman" w:hAnsi="Times New Roman"/>
            <w:sz w:val="24"/>
            <w:szCs w:val="24"/>
            <w:lang w:val="en-AU"/>
          </w:rPr>
          <w:delText xml:space="preserve"> </w:delText>
        </w:r>
        <w:r w:rsidR="006129A0" w:rsidRPr="005B3B3C" w:rsidDel="00FE6EBD">
          <w:rPr>
            <w:rFonts w:ascii="Symbol" w:hAnsi="Symbol"/>
            <w:sz w:val="24"/>
            <w:szCs w:val="24"/>
          </w:rPr>
          <w:delText></w:delText>
        </w:r>
        <w:r w:rsidR="006129A0" w:rsidRPr="003078A7" w:rsidDel="00FE6EBD">
          <w:rPr>
            <w:rFonts w:ascii="Times New Roman" w:hAnsi="Times New Roman"/>
            <w:sz w:val="24"/>
            <w:szCs w:val="24"/>
          </w:rPr>
          <w:delText xml:space="preserve"> </w:delText>
        </w:r>
        <w:r w:rsidR="00F71D12" w:rsidDel="00FE6EBD">
          <w:rPr>
            <w:rFonts w:ascii="Times New Roman" w:hAnsi="Times New Roman"/>
            <w:sz w:val="24"/>
            <w:szCs w:val="24"/>
            <w:lang w:val="en-AU"/>
          </w:rPr>
          <w:delText>7.6</w:delText>
        </w:r>
        <w:r w:rsidR="006129A0" w:rsidDel="00FE6EBD">
          <w:rPr>
            <w:rFonts w:ascii="Times New Roman" w:hAnsi="Times New Roman"/>
            <w:sz w:val="24"/>
            <w:szCs w:val="24"/>
            <w:lang w:val="en-AU"/>
          </w:rPr>
          <w:delText xml:space="preserve"> </w:delText>
        </w:r>
        <w:r w:rsidR="006129A0" w:rsidRPr="003078A7" w:rsidDel="00FE6EBD">
          <w:rPr>
            <w:rFonts w:ascii="Times New Roman" w:hAnsi="Times New Roman"/>
            <w:sz w:val="24"/>
            <w:szCs w:val="24"/>
            <w:lang w:val="en-AU"/>
          </w:rPr>
          <w:delText xml:space="preserve">%) </w:delText>
        </w:r>
        <w:r w:rsidR="003078A7" w:rsidRPr="003078A7" w:rsidDel="00FE6EBD">
          <w:rPr>
            <w:rFonts w:ascii="Times New Roman" w:hAnsi="Times New Roman"/>
            <w:sz w:val="24"/>
            <w:szCs w:val="24"/>
            <w:lang w:val="en-AU"/>
          </w:rPr>
          <w:delText xml:space="preserve">than </w:delText>
        </w:r>
      </w:del>
      <w:r w:rsidR="003078A7" w:rsidRPr="003078A7">
        <w:rPr>
          <w:rFonts w:ascii="Times New Roman" w:hAnsi="Times New Roman"/>
          <w:sz w:val="24"/>
          <w:szCs w:val="24"/>
          <w:lang w:val="en-AU"/>
        </w:rPr>
        <w:t xml:space="preserve">that for mature shoots </w:t>
      </w:r>
      <w:ins w:id="67" w:author="mshepher" w:date="2013-08-20T09:53:00Z">
        <w:r>
          <w:rPr>
            <w:rFonts w:ascii="Times New Roman" w:hAnsi="Times New Roman"/>
            <w:sz w:val="24"/>
            <w:szCs w:val="24"/>
            <w:lang w:val="en-AU"/>
          </w:rPr>
          <w:t>(</w:t>
        </w:r>
        <w:r w:rsidRPr="003078A7">
          <w:rPr>
            <w:rFonts w:ascii="Times New Roman" w:hAnsi="Times New Roman"/>
            <w:sz w:val="24"/>
            <w:szCs w:val="24"/>
            <w:lang w:val="en-AU"/>
          </w:rPr>
          <w:t>2</w:t>
        </w:r>
        <w:r>
          <w:rPr>
            <w:rFonts w:ascii="Times New Roman" w:hAnsi="Times New Roman"/>
            <w:sz w:val="24"/>
            <w:szCs w:val="24"/>
            <w:lang w:val="en-AU"/>
          </w:rPr>
          <w:t>0.0</w:t>
        </w:r>
        <w:r w:rsidRPr="003078A7">
          <w:rPr>
            <w:rFonts w:ascii="Times New Roman" w:hAnsi="Times New Roman"/>
            <w:sz w:val="24"/>
            <w:szCs w:val="24"/>
            <w:lang w:val="en-AU"/>
          </w:rPr>
          <w:t xml:space="preserve"> </w:t>
        </w:r>
        <w:r w:rsidRPr="005B3B3C">
          <w:rPr>
            <w:rFonts w:ascii="Symbol" w:hAnsi="Symbol"/>
            <w:sz w:val="24"/>
            <w:szCs w:val="24"/>
          </w:rPr>
          <w:t></w:t>
        </w:r>
        <w:r w:rsidRPr="003078A7">
          <w:rPr>
            <w:rFonts w:ascii="Times New Roman" w:hAnsi="Times New Roman"/>
            <w:sz w:val="24"/>
            <w:szCs w:val="24"/>
          </w:rPr>
          <w:t xml:space="preserve"> </w:t>
        </w:r>
        <w:r>
          <w:rPr>
            <w:rFonts w:ascii="Times New Roman" w:hAnsi="Times New Roman"/>
            <w:sz w:val="24"/>
            <w:szCs w:val="24"/>
            <w:lang w:val="en-AU"/>
          </w:rPr>
          <w:t xml:space="preserve">5.2 </w:t>
        </w:r>
        <w:r w:rsidRPr="003078A7">
          <w:rPr>
            <w:rFonts w:ascii="Times New Roman" w:hAnsi="Times New Roman"/>
            <w:sz w:val="24"/>
            <w:szCs w:val="24"/>
            <w:lang w:val="en-AU"/>
          </w:rPr>
          <w:t xml:space="preserve">%) </w:t>
        </w:r>
      </w:ins>
      <w:r w:rsidR="003078A7" w:rsidRPr="003078A7">
        <w:rPr>
          <w:rFonts w:ascii="Times New Roman" w:hAnsi="Times New Roman"/>
          <w:sz w:val="24"/>
          <w:szCs w:val="24"/>
          <w:lang w:val="en-AU"/>
        </w:rPr>
        <w:t xml:space="preserve">at Day 69 </w:t>
      </w:r>
      <w:del w:id="68" w:author="mshepher" w:date="2013-08-20T09:53:00Z">
        <w:r w:rsidR="006129A0" w:rsidDel="00FE6EBD">
          <w:rPr>
            <w:rFonts w:ascii="Times New Roman" w:hAnsi="Times New Roman"/>
            <w:sz w:val="24"/>
            <w:szCs w:val="24"/>
            <w:lang w:val="en-AU"/>
          </w:rPr>
          <w:delText>(</w:delText>
        </w:r>
      </w:del>
      <w:del w:id="69" w:author="mshepher" w:date="2013-08-19T13:18:00Z">
        <w:r w:rsidR="006129A0" w:rsidDel="00D95D07">
          <w:rPr>
            <w:rFonts w:ascii="Times New Roman" w:hAnsi="Times New Roman"/>
            <w:sz w:val="24"/>
            <w:szCs w:val="24"/>
            <w:lang w:val="en-AU"/>
          </w:rPr>
          <w:delText xml:space="preserve">Mean </w:delText>
        </w:r>
        <w:r w:rsidR="006129A0" w:rsidRPr="005B3B3C" w:rsidDel="00D95D07">
          <w:rPr>
            <w:rFonts w:ascii="Symbol" w:hAnsi="Symbol"/>
            <w:sz w:val="24"/>
            <w:szCs w:val="24"/>
          </w:rPr>
          <w:delText></w:delText>
        </w:r>
        <w:r w:rsidR="006129A0" w:rsidDel="00D95D07">
          <w:rPr>
            <w:rFonts w:ascii="Symbol" w:hAnsi="Symbol"/>
            <w:sz w:val="24"/>
            <w:szCs w:val="24"/>
          </w:rPr>
          <w:delText></w:delText>
        </w:r>
        <w:r w:rsidR="006129A0" w:rsidRPr="0001782C" w:rsidDel="00D95D07">
          <w:rPr>
            <w:rFonts w:ascii="Times New Roman" w:hAnsi="Times New Roman"/>
            <w:sz w:val="24"/>
            <w:szCs w:val="24"/>
          </w:rPr>
          <w:delText>SE</w:delText>
        </w:r>
        <w:r w:rsidR="006129A0" w:rsidDel="00D95D07">
          <w:rPr>
            <w:rFonts w:ascii="Times New Roman" w:hAnsi="Times New Roman"/>
            <w:sz w:val="24"/>
            <w:szCs w:val="24"/>
            <w:lang w:val="en-AU"/>
          </w:rPr>
          <w:delText>;</w:delText>
        </w:r>
        <w:r w:rsidR="006129A0" w:rsidRPr="0001782C" w:rsidDel="00D95D07">
          <w:rPr>
            <w:rFonts w:ascii="Times New Roman" w:hAnsi="Times New Roman"/>
            <w:sz w:val="24"/>
            <w:szCs w:val="24"/>
            <w:lang w:val="en-AU"/>
          </w:rPr>
          <w:delText xml:space="preserve"> </w:delText>
        </w:r>
      </w:del>
      <w:del w:id="70" w:author="mshepher" w:date="2013-08-20T09:53:00Z">
        <w:r w:rsidR="006129A0" w:rsidRPr="003078A7" w:rsidDel="00FE6EBD">
          <w:rPr>
            <w:rFonts w:ascii="Times New Roman" w:hAnsi="Times New Roman"/>
            <w:sz w:val="24"/>
            <w:szCs w:val="24"/>
            <w:lang w:val="en-AU"/>
          </w:rPr>
          <w:delText>2</w:delText>
        </w:r>
        <w:r w:rsidR="006129A0" w:rsidDel="00FE6EBD">
          <w:rPr>
            <w:rFonts w:ascii="Times New Roman" w:hAnsi="Times New Roman"/>
            <w:sz w:val="24"/>
            <w:szCs w:val="24"/>
            <w:lang w:val="en-AU"/>
          </w:rPr>
          <w:delText>0</w:delText>
        </w:r>
        <w:r w:rsidR="00F71D12" w:rsidDel="00FE6EBD">
          <w:rPr>
            <w:rFonts w:ascii="Times New Roman" w:hAnsi="Times New Roman"/>
            <w:sz w:val="24"/>
            <w:szCs w:val="24"/>
            <w:lang w:val="en-AU"/>
          </w:rPr>
          <w:delText>.0</w:delText>
        </w:r>
        <w:r w:rsidR="006129A0" w:rsidRPr="003078A7" w:rsidDel="00FE6EBD">
          <w:rPr>
            <w:rFonts w:ascii="Times New Roman" w:hAnsi="Times New Roman"/>
            <w:sz w:val="24"/>
            <w:szCs w:val="24"/>
            <w:lang w:val="en-AU"/>
          </w:rPr>
          <w:delText xml:space="preserve"> </w:delText>
        </w:r>
        <w:r w:rsidR="006129A0" w:rsidRPr="005B3B3C" w:rsidDel="00FE6EBD">
          <w:rPr>
            <w:rFonts w:ascii="Symbol" w:hAnsi="Symbol"/>
            <w:sz w:val="24"/>
            <w:szCs w:val="24"/>
          </w:rPr>
          <w:delText></w:delText>
        </w:r>
        <w:r w:rsidR="006129A0" w:rsidRPr="003078A7" w:rsidDel="00FE6EBD">
          <w:rPr>
            <w:rFonts w:ascii="Times New Roman" w:hAnsi="Times New Roman"/>
            <w:sz w:val="24"/>
            <w:szCs w:val="24"/>
          </w:rPr>
          <w:delText xml:space="preserve"> </w:delText>
        </w:r>
        <w:r w:rsidR="006129A0" w:rsidDel="00FE6EBD">
          <w:rPr>
            <w:rFonts w:ascii="Times New Roman" w:hAnsi="Times New Roman"/>
            <w:sz w:val="24"/>
            <w:szCs w:val="24"/>
            <w:lang w:val="en-AU"/>
          </w:rPr>
          <w:delText>5</w:delText>
        </w:r>
        <w:r w:rsidR="00F71D12" w:rsidDel="00FE6EBD">
          <w:rPr>
            <w:rFonts w:ascii="Times New Roman" w:hAnsi="Times New Roman"/>
            <w:sz w:val="24"/>
            <w:szCs w:val="24"/>
            <w:lang w:val="en-AU"/>
          </w:rPr>
          <w:delText>.2</w:delText>
        </w:r>
        <w:r w:rsidR="006129A0" w:rsidDel="00FE6EBD">
          <w:rPr>
            <w:rFonts w:ascii="Times New Roman" w:hAnsi="Times New Roman"/>
            <w:sz w:val="24"/>
            <w:szCs w:val="24"/>
            <w:lang w:val="en-AU"/>
          </w:rPr>
          <w:delText xml:space="preserve"> </w:delText>
        </w:r>
        <w:r w:rsidR="006129A0" w:rsidRPr="003078A7" w:rsidDel="00FE6EBD">
          <w:rPr>
            <w:rFonts w:ascii="Times New Roman" w:hAnsi="Times New Roman"/>
            <w:sz w:val="24"/>
            <w:szCs w:val="24"/>
            <w:lang w:val="en-AU"/>
          </w:rPr>
          <w:delText xml:space="preserve">%) </w:delText>
        </w:r>
        <w:r w:rsidR="003078A7" w:rsidRPr="003078A7" w:rsidDel="00FE6EBD">
          <w:rPr>
            <w:rFonts w:ascii="Times New Roman" w:hAnsi="Times New Roman"/>
            <w:sz w:val="24"/>
            <w:szCs w:val="24"/>
            <w:lang w:val="en-AU"/>
          </w:rPr>
          <w:delText xml:space="preserve">it was not significantly different </w:delText>
        </w:r>
      </w:del>
      <w:r w:rsidR="003078A7" w:rsidRPr="003078A7">
        <w:rPr>
          <w:rFonts w:ascii="Times New Roman" w:hAnsi="Times New Roman"/>
          <w:sz w:val="24"/>
          <w:szCs w:val="24"/>
          <w:lang w:val="en-AU"/>
        </w:rPr>
        <w:t xml:space="preserve">(p-value = 0.26, Table </w:t>
      </w:r>
      <w:r w:rsidR="00FC4C79">
        <w:rPr>
          <w:rFonts w:ascii="Times New Roman" w:hAnsi="Times New Roman"/>
          <w:sz w:val="24"/>
          <w:szCs w:val="24"/>
          <w:lang w:val="en-AU"/>
        </w:rPr>
        <w:t>1</w:t>
      </w:r>
      <w:r w:rsidR="003078A7" w:rsidRPr="003078A7">
        <w:rPr>
          <w:rFonts w:ascii="Times New Roman" w:hAnsi="Times New Roman"/>
          <w:sz w:val="24"/>
          <w:szCs w:val="24"/>
          <w:lang w:val="en-AU"/>
        </w:rPr>
        <w:t>).</w:t>
      </w:r>
      <w:ins w:id="71" w:author="mshepher" w:date="2013-08-20T09:53:00Z">
        <w:r w:rsidR="004760EF">
          <w:rPr>
            <w:rFonts w:ascii="Times New Roman" w:hAnsi="Times New Roman"/>
            <w:sz w:val="24"/>
            <w:szCs w:val="24"/>
            <w:lang w:val="en-AU"/>
          </w:rPr>
          <w:t xml:space="preserve"> H</w:t>
        </w:r>
        <w:r w:rsidR="004760EF" w:rsidRPr="003078A7">
          <w:rPr>
            <w:rFonts w:ascii="Times New Roman" w:hAnsi="Times New Roman"/>
            <w:sz w:val="24"/>
            <w:szCs w:val="24"/>
            <w:lang w:val="en-AU"/>
          </w:rPr>
          <w:t>owever,</w:t>
        </w:r>
        <w:r w:rsidR="004760EF">
          <w:rPr>
            <w:rFonts w:ascii="Times New Roman" w:hAnsi="Times New Roman"/>
            <w:sz w:val="24"/>
            <w:szCs w:val="24"/>
            <w:lang w:val="en-AU"/>
          </w:rPr>
          <w:t xml:space="preserve"> </w:t>
        </w:r>
      </w:ins>
    </w:p>
    <w:p w:rsidR="00334A5A" w:rsidRPr="00C6005A" w:rsidDel="004760EF" w:rsidRDefault="00334A5A" w:rsidP="00E437E4">
      <w:pPr>
        <w:autoSpaceDE w:val="0"/>
        <w:autoSpaceDN w:val="0"/>
        <w:adjustRightInd w:val="0"/>
        <w:spacing w:after="0" w:line="480" w:lineRule="auto"/>
        <w:rPr>
          <w:del w:id="72" w:author="mshepher" w:date="2013-08-20T09:53:00Z"/>
          <w:rFonts w:ascii="Times New Roman" w:hAnsi="Times New Roman"/>
          <w:sz w:val="24"/>
          <w:szCs w:val="24"/>
          <w:lang w:val="en-AU"/>
        </w:rPr>
      </w:pPr>
    </w:p>
    <w:p w:rsidR="00F9342A" w:rsidRDefault="003078A7">
      <w:pPr>
        <w:autoSpaceDE w:val="0"/>
        <w:autoSpaceDN w:val="0"/>
        <w:adjustRightInd w:val="0"/>
        <w:spacing w:after="0" w:line="480" w:lineRule="auto"/>
        <w:rPr>
          <w:rFonts w:ascii="Times New Roman" w:hAnsi="Times New Roman"/>
          <w:sz w:val="24"/>
          <w:szCs w:val="24"/>
          <w:lang w:val="en-AU"/>
        </w:rPr>
      </w:pPr>
      <w:del w:id="73" w:author="mshepher" w:date="2013-08-20T09:54:00Z">
        <w:r w:rsidRPr="003078A7" w:rsidDel="004760EF">
          <w:rPr>
            <w:rFonts w:ascii="Times New Roman" w:hAnsi="Times New Roman"/>
            <w:sz w:val="24"/>
            <w:szCs w:val="24"/>
            <w:lang w:val="en-AU"/>
          </w:rPr>
          <w:delText>A</w:delText>
        </w:r>
      </w:del>
      <w:proofErr w:type="gramStart"/>
      <w:ins w:id="74" w:author="mshepher" w:date="2013-08-20T09:54:00Z">
        <w:r w:rsidR="004760EF">
          <w:rPr>
            <w:rFonts w:ascii="Times New Roman" w:hAnsi="Times New Roman"/>
            <w:sz w:val="24"/>
            <w:szCs w:val="24"/>
            <w:lang w:val="en-AU"/>
          </w:rPr>
          <w:t>a</w:t>
        </w:r>
      </w:ins>
      <w:r w:rsidRPr="003078A7">
        <w:rPr>
          <w:rFonts w:ascii="Times New Roman" w:hAnsi="Times New Roman"/>
          <w:sz w:val="24"/>
          <w:szCs w:val="24"/>
          <w:lang w:val="en-AU"/>
        </w:rPr>
        <w:t>t</w:t>
      </w:r>
      <w:proofErr w:type="gramEnd"/>
      <w:r w:rsidRPr="003078A7">
        <w:rPr>
          <w:rFonts w:ascii="Times New Roman" w:hAnsi="Times New Roman"/>
          <w:sz w:val="24"/>
          <w:szCs w:val="24"/>
          <w:lang w:val="en-AU"/>
        </w:rPr>
        <w:t xml:space="preserve"> an earlier assessment time point </w:t>
      </w:r>
      <w:del w:id="75" w:author="mshepher" w:date="2013-08-20T09:54:00Z">
        <w:r w:rsidRPr="003078A7" w:rsidDel="004760EF">
          <w:rPr>
            <w:rFonts w:ascii="Times New Roman" w:hAnsi="Times New Roman"/>
            <w:sz w:val="24"/>
            <w:szCs w:val="24"/>
            <w:lang w:val="en-AU"/>
          </w:rPr>
          <w:delText xml:space="preserve">in Experiment 1 </w:delText>
        </w:r>
      </w:del>
      <w:r w:rsidRPr="003078A7">
        <w:rPr>
          <w:rFonts w:ascii="Times New Roman" w:hAnsi="Times New Roman"/>
          <w:sz w:val="24"/>
          <w:szCs w:val="24"/>
          <w:lang w:val="en-AU"/>
        </w:rPr>
        <w:t xml:space="preserve">(Day 41), </w:t>
      </w:r>
      <w:del w:id="76" w:author="mshepher" w:date="2013-08-20T09:53:00Z">
        <w:r w:rsidRPr="003078A7" w:rsidDel="004760EF">
          <w:rPr>
            <w:rFonts w:ascii="Times New Roman" w:hAnsi="Times New Roman"/>
            <w:sz w:val="24"/>
            <w:szCs w:val="24"/>
            <w:lang w:val="en-AU"/>
          </w:rPr>
          <w:delText xml:space="preserve">however, </w:delText>
        </w:r>
      </w:del>
      <w:r w:rsidRPr="003078A7">
        <w:rPr>
          <w:rFonts w:ascii="Times New Roman" w:hAnsi="Times New Roman"/>
          <w:sz w:val="24"/>
          <w:szCs w:val="24"/>
          <w:lang w:val="en-AU"/>
        </w:rPr>
        <w:t>the difference between rooting rates of cuttings from different tissue types approached significance (p-value = 0.</w:t>
      </w:r>
      <w:r w:rsidR="00827681">
        <w:rPr>
          <w:rFonts w:ascii="Times New Roman" w:hAnsi="Times New Roman"/>
          <w:sz w:val="24"/>
          <w:szCs w:val="24"/>
          <w:lang w:val="en-AU"/>
        </w:rPr>
        <w:t>062</w:t>
      </w:r>
      <w:r w:rsidRPr="003078A7">
        <w:rPr>
          <w:rFonts w:ascii="Times New Roman" w:hAnsi="Times New Roman"/>
          <w:sz w:val="24"/>
          <w:szCs w:val="24"/>
          <w:lang w:val="en-AU"/>
        </w:rPr>
        <w:t xml:space="preserve">, Table </w:t>
      </w:r>
      <w:r w:rsidR="00FC4C79">
        <w:rPr>
          <w:rFonts w:ascii="Times New Roman" w:hAnsi="Times New Roman"/>
          <w:sz w:val="24"/>
          <w:szCs w:val="24"/>
          <w:lang w:val="en-AU"/>
        </w:rPr>
        <w:t>1</w:t>
      </w:r>
      <w:r w:rsidRPr="003078A7">
        <w:rPr>
          <w:rFonts w:ascii="Times New Roman" w:hAnsi="Times New Roman"/>
          <w:sz w:val="24"/>
          <w:szCs w:val="24"/>
          <w:lang w:val="en-AU"/>
        </w:rPr>
        <w:t xml:space="preserve">), which suggested mature-shoot derived cuttings may root more slowly than cuttings derived from epicormic-shoots. Plotting rooting rates over four assessment time </w:t>
      </w:r>
      <w:r w:rsidRPr="003078A7">
        <w:rPr>
          <w:rFonts w:ascii="Times New Roman" w:hAnsi="Times New Roman"/>
          <w:sz w:val="24"/>
          <w:szCs w:val="24"/>
          <w:lang w:val="en-AU"/>
        </w:rPr>
        <w:lastRenderedPageBreak/>
        <w:t>points indicated</w:t>
      </w:r>
      <w:del w:id="77" w:author="mshepher" w:date="2013-08-20T09:54:00Z">
        <w:r w:rsidRPr="003078A7" w:rsidDel="004B019B">
          <w:rPr>
            <w:rFonts w:ascii="Times New Roman" w:hAnsi="Times New Roman"/>
            <w:sz w:val="24"/>
            <w:szCs w:val="24"/>
            <w:lang w:val="en-AU"/>
          </w:rPr>
          <w:delText>, however,</w:delText>
        </w:r>
      </w:del>
      <w:r w:rsidRPr="003078A7">
        <w:rPr>
          <w:rFonts w:ascii="Times New Roman" w:hAnsi="Times New Roman"/>
          <w:sz w:val="24"/>
          <w:szCs w:val="24"/>
          <w:lang w:val="en-AU"/>
        </w:rPr>
        <w:t xml:space="preserve"> that the rate of rooting was more or less linear for cuttings from both tissue-types and increased at a similar rate over the time-span assessed (</w:t>
      </w:r>
      <w:r w:rsidR="00603DAD">
        <w:rPr>
          <w:rFonts w:ascii="Times New Roman" w:hAnsi="Times New Roman"/>
          <w:sz w:val="24"/>
          <w:szCs w:val="24"/>
          <w:lang w:val="en-AU"/>
        </w:rPr>
        <w:t>41-69 days post-setting) (</w:t>
      </w:r>
      <w:r w:rsidR="00F9342A" w:rsidRPr="00F9342A">
        <w:rPr>
          <w:rFonts w:ascii="Times New Roman" w:hAnsi="Times New Roman"/>
          <w:sz w:val="24"/>
          <w:szCs w:val="24"/>
          <w:highlight w:val="yellow"/>
          <w:lang w:val="en-AU"/>
          <w:rPrChange w:id="78" w:author="mshepher" w:date="2013-08-19T13:52:00Z">
            <w:rPr>
              <w:rFonts w:ascii="Times New Roman" w:hAnsi="Times New Roman"/>
              <w:sz w:val="24"/>
              <w:szCs w:val="24"/>
              <w:lang w:val="en-AU"/>
            </w:rPr>
          </w:rPrChange>
        </w:rPr>
        <w:t>Fig. 1</w:t>
      </w:r>
      <w:r w:rsidRPr="003078A7">
        <w:rPr>
          <w:rFonts w:ascii="Times New Roman" w:hAnsi="Times New Roman"/>
          <w:sz w:val="24"/>
          <w:szCs w:val="24"/>
          <w:lang w:val="en-AU"/>
        </w:rPr>
        <w:t>). Furthermore, an assessment of cuttings 81 days post-setting in Experiment 3 also tended to support the observation that rooting was largely completed by day 69, as no mature-shoot derived cuttings were found to have rooted beyond Day 69 (data not shown).</w:t>
      </w:r>
    </w:p>
    <w:p w:rsidR="00334A5A" w:rsidRPr="00C6005A" w:rsidRDefault="00334A5A" w:rsidP="00E437E4">
      <w:pPr>
        <w:autoSpaceDE w:val="0"/>
        <w:autoSpaceDN w:val="0"/>
        <w:adjustRightInd w:val="0"/>
        <w:spacing w:after="0" w:line="480" w:lineRule="auto"/>
        <w:rPr>
          <w:rFonts w:ascii="Times New Roman" w:hAnsi="Times New Roman"/>
          <w:sz w:val="24"/>
          <w:szCs w:val="24"/>
          <w:lang w:val="en-AU"/>
        </w:rPr>
      </w:pPr>
    </w:p>
    <w:p w:rsidR="00334A5A" w:rsidRPr="00C6005A" w:rsidRDefault="003078A7" w:rsidP="00E437E4">
      <w:pPr>
        <w:autoSpaceDE w:val="0"/>
        <w:autoSpaceDN w:val="0"/>
        <w:adjustRightInd w:val="0"/>
        <w:spacing w:after="0" w:line="480" w:lineRule="auto"/>
        <w:rPr>
          <w:rFonts w:ascii="Times New Roman" w:hAnsi="Times New Roman"/>
          <w:i/>
          <w:sz w:val="24"/>
          <w:szCs w:val="24"/>
          <w:lang w:val="en-AU"/>
        </w:rPr>
      </w:pPr>
      <w:r w:rsidRPr="003078A7">
        <w:rPr>
          <w:rFonts w:ascii="Times New Roman" w:hAnsi="Times New Roman"/>
          <w:i/>
          <w:sz w:val="24"/>
          <w:szCs w:val="24"/>
          <w:lang w:val="en-AU"/>
        </w:rPr>
        <w:t>Stock-plant</w:t>
      </w:r>
    </w:p>
    <w:p w:rsidR="00334A5A" w:rsidRPr="00C6005A" w:rsidRDefault="00334A5A" w:rsidP="00E437E4">
      <w:pPr>
        <w:autoSpaceDE w:val="0"/>
        <w:autoSpaceDN w:val="0"/>
        <w:adjustRightInd w:val="0"/>
        <w:spacing w:after="0"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Differences among stock-plants (i.e. due to genotype, plant age or health), were not significant for the pooled data set or at the individual experiment level except at the three later assessment dates in Experiment 1 (Table </w:t>
      </w:r>
      <w:r w:rsidR="00FC4C79">
        <w:rPr>
          <w:rFonts w:ascii="Times New Roman" w:hAnsi="Times New Roman"/>
          <w:sz w:val="24"/>
          <w:szCs w:val="24"/>
          <w:lang w:val="en-AU"/>
        </w:rPr>
        <w:t>1</w:t>
      </w:r>
      <w:r w:rsidRPr="003078A7">
        <w:rPr>
          <w:rFonts w:ascii="Times New Roman" w:hAnsi="Times New Roman"/>
          <w:sz w:val="24"/>
          <w:szCs w:val="24"/>
          <w:lang w:val="en-AU"/>
        </w:rPr>
        <w:t xml:space="preserve">). Some stock-plants from each site did not root </w:t>
      </w:r>
      <w:del w:id="79" w:author="mshepher" w:date="2013-08-19T13:39:00Z">
        <w:r w:rsidRPr="003078A7" w:rsidDel="00F22505">
          <w:rPr>
            <w:rFonts w:ascii="Times New Roman" w:hAnsi="Times New Roman"/>
            <w:sz w:val="24"/>
            <w:szCs w:val="24"/>
            <w:lang w:val="en-AU"/>
          </w:rPr>
          <w:delText xml:space="preserve">(i.e. Root = 0%) </w:delText>
        </w:r>
      </w:del>
      <w:r w:rsidR="008C4532">
        <w:rPr>
          <w:rFonts w:ascii="Times New Roman" w:hAnsi="Times New Roman"/>
          <w:sz w:val="24"/>
          <w:szCs w:val="24"/>
          <w:lang w:val="en-AU"/>
        </w:rPr>
        <w:t xml:space="preserve">at all, </w:t>
      </w:r>
      <w:r w:rsidRPr="003078A7">
        <w:rPr>
          <w:rFonts w:ascii="Times New Roman" w:hAnsi="Times New Roman"/>
          <w:sz w:val="24"/>
          <w:szCs w:val="24"/>
          <w:lang w:val="en-AU"/>
        </w:rPr>
        <w:t xml:space="preserve">whereas other genotypes </w:t>
      </w:r>
      <w:r w:rsidR="008C4532">
        <w:rPr>
          <w:rFonts w:ascii="Times New Roman" w:hAnsi="Times New Roman"/>
          <w:sz w:val="24"/>
          <w:szCs w:val="24"/>
          <w:lang w:val="en-AU"/>
        </w:rPr>
        <w:t>reached</w:t>
      </w:r>
      <w:r w:rsidR="008C4532" w:rsidRPr="003078A7">
        <w:rPr>
          <w:rFonts w:ascii="Times New Roman" w:hAnsi="Times New Roman"/>
          <w:sz w:val="24"/>
          <w:szCs w:val="24"/>
          <w:lang w:val="en-AU"/>
        </w:rPr>
        <w:t xml:space="preserve"> </w:t>
      </w:r>
      <w:r w:rsidRPr="003078A7">
        <w:rPr>
          <w:rFonts w:ascii="Times New Roman" w:hAnsi="Times New Roman"/>
          <w:sz w:val="24"/>
          <w:szCs w:val="24"/>
          <w:lang w:val="en-AU"/>
        </w:rPr>
        <w:t xml:space="preserve">the maximum rooting percentage (100%) for cuttings from at least one tissue-type in the case of </w:t>
      </w:r>
      <w:proofErr w:type="spellStart"/>
      <w:r w:rsidRPr="003078A7">
        <w:rPr>
          <w:rFonts w:ascii="Times New Roman" w:hAnsi="Times New Roman"/>
          <w:sz w:val="24"/>
          <w:szCs w:val="24"/>
          <w:lang w:val="en-AU"/>
        </w:rPr>
        <w:t>Dilkoon</w:t>
      </w:r>
      <w:proofErr w:type="spellEnd"/>
      <w:r w:rsidRPr="003078A7">
        <w:rPr>
          <w:rFonts w:ascii="Times New Roman" w:hAnsi="Times New Roman"/>
          <w:sz w:val="24"/>
          <w:szCs w:val="24"/>
          <w:lang w:val="en-AU"/>
        </w:rPr>
        <w:t xml:space="preserve"> and Leeville sources, and a maximum of 60 and 80% for Cannon Creek and Ballandean sources, respectively.</w:t>
      </w:r>
    </w:p>
    <w:p w:rsidR="00334A5A" w:rsidRPr="00C6005A" w:rsidRDefault="00334A5A" w:rsidP="00E437E4">
      <w:pPr>
        <w:spacing w:line="480" w:lineRule="auto"/>
        <w:rPr>
          <w:rFonts w:ascii="Times New Roman" w:hAnsi="Times New Roman"/>
          <w:sz w:val="24"/>
          <w:szCs w:val="24"/>
          <w:lang w:val="en-AU"/>
        </w:rPr>
      </w:pPr>
    </w:p>
    <w:p w:rsidR="00334A5A" w:rsidRDefault="005B3B3C" w:rsidP="00E437E4">
      <w:pPr>
        <w:spacing w:line="480" w:lineRule="auto"/>
        <w:rPr>
          <w:rFonts w:ascii="Times New Roman" w:hAnsi="Times New Roman"/>
          <w:i/>
          <w:sz w:val="24"/>
          <w:szCs w:val="24"/>
          <w:lang w:val="en-AU"/>
        </w:rPr>
      </w:pPr>
      <w:r>
        <w:rPr>
          <w:rFonts w:ascii="Times New Roman" w:hAnsi="Times New Roman"/>
          <w:i/>
          <w:sz w:val="24"/>
          <w:szCs w:val="24"/>
          <w:lang w:val="en-AU"/>
        </w:rPr>
        <w:t>Site</w:t>
      </w:r>
    </w:p>
    <w:p w:rsidR="005B3B3C" w:rsidRPr="00C6005A" w:rsidRDefault="005B3B3C" w:rsidP="00E437E4">
      <w:pPr>
        <w:spacing w:line="480" w:lineRule="auto"/>
        <w:rPr>
          <w:rFonts w:ascii="Times New Roman" w:hAnsi="Times New Roman"/>
          <w:i/>
          <w:sz w:val="24"/>
          <w:szCs w:val="24"/>
          <w:lang w:val="en-AU"/>
        </w:rPr>
      </w:pPr>
    </w:p>
    <w:p w:rsidR="00334A5A" w:rsidRPr="00C6005A" w:rsidRDefault="003078A7" w:rsidP="00E437E4">
      <w:pPr>
        <w:spacing w:line="480" w:lineRule="auto"/>
        <w:rPr>
          <w:rFonts w:ascii="Times New Roman" w:hAnsi="Times New Roman"/>
          <w:sz w:val="24"/>
          <w:szCs w:val="24"/>
          <w:lang w:val="en-AU"/>
        </w:rPr>
      </w:pPr>
      <w:del w:id="80" w:author="mshepher" w:date="2013-08-19T13:40:00Z">
        <w:r w:rsidRPr="003078A7" w:rsidDel="00A80141">
          <w:rPr>
            <w:rFonts w:ascii="Times New Roman" w:hAnsi="Times New Roman"/>
            <w:sz w:val="24"/>
            <w:szCs w:val="24"/>
            <w:lang w:val="en-AU"/>
          </w:rPr>
          <w:delText xml:space="preserve">The rooting rates for tissue-type </w:delText>
        </w:r>
        <w:r w:rsidR="00603DAD" w:rsidDel="00A80141">
          <w:rPr>
            <w:rFonts w:ascii="Times New Roman" w:hAnsi="Times New Roman"/>
            <w:sz w:val="24"/>
            <w:szCs w:val="24"/>
            <w:lang w:val="en-AU"/>
          </w:rPr>
          <w:delText>at each site are shown in Figure</w:delText>
        </w:r>
        <w:r w:rsidRPr="003078A7" w:rsidDel="00A80141">
          <w:rPr>
            <w:rFonts w:ascii="Times New Roman" w:hAnsi="Times New Roman"/>
            <w:sz w:val="24"/>
            <w:szCs w:val="24"/>
            <w:lang w:val="en-AU"/>
          </w:rPr>
          <w:delText xml:space="preserve"> 2. </w:delText>
        </w:r>
      </w:del>
      <w:r w:rsidRPr="003078A7">
        <w:rPr>
          <w:rFonts w:ascii="Times New Roman" w:hAnsi="Times New Roman"/>
          <w:sz w:val="24"/>
          <w:szCs w:val="24"/>
          <w:lang w:val="en-AU"/>
        </w:rPr>
        <w:t xml:space="preserve">A test for a site effect based on the mean for both tissue types was not significant (p-value = 0. 239; Table </w:t>
      </w:r>
      <w:r w:rsidR="00FC4C79">
        <w:rPr>
          <w:rFonts w:ascii="Times New Roman" w:hAnsi="Times New Roman"/>
          <w:sz w:val="24"/>
          <w:szCs w:val="24"/>
          <w:lang w:val="en-AU"/>
        </w:rPr>
        <w:t>1</w:t>
      </w:r>
      <w:r w:rsidRPr="003078A7">
        <w:rPr>
          <w:rFonts w:ascii="Times New Roman" w:hAnsi="Times New Roman"/>
          <w:sz w:val="24"/>
          <w:szCs w:val="24"/>
          <w:lang w:val="en-AU"/>
        </w:rPr>
        <w:t>) for the two sites in Experiment 2, the only comparison possible in this study</w:t>
      </w:r>
      <w:ins w:id="81" w:author="mshepher" w:date="2013-08-19T13:40:00Z">
        <w:r w:rsidR="00A80141">
          <w:rPr>
            <w:rFonts w:ascii="Times New Roman" w:hAnsi="Times New Roman"/>
            <w:sz w:val="24"/>
            <w:szCs w:val="24"/>
            <w:lang w:val="en-AU"/>
          </w:rPr>
          <w:t xml:space="preserve"> (</w:t>
        </w:r>
        <w:r w:rsidR="00F9342A" w:rsidRPr="00F9342A">
          <w:rPr>
            <w:rFonts w:ascii="Times New Roman" w:hAnsi="Times New Roman"/>
            <w:sz w:val="24"/>
            <w:szCs w:val="24"/>
            <w:highlight w:val="yellow"/>
            <w:lang w:val="en-AU"/>
            <w:rPrChange w:id="82" w:author="mshepher" w:date="2013-08-19T13:52:00Z">
              <w:rPr>
                <w:rFonts w:ascii="Times New Roman" w:hAnsi="Times New Roman"/>
                <w:sz w:val="24"/>
                <w:szCs w:val="24"/>
                <w:lang w:val="en-AU"/>
              </w:rPr>
            </w:rPrChange>
          </w:rPr>
          <w:t>Fig 2</w:t>
        </w:r>
      </w:ins>
      <w:ins w:id="83" w:author="mshepher" w:date="2013-08-19T13:41:00Z">
        <w:r w:rsidR="00F9342A" w:rsidRPr="00F9342A">
          <w:rPr>
            <w:rFonts w:ascii="Times New Roman" w:hAnsi="Times New Roman"/>
            <w:sz w:val="24"/>
            <w:szCs w:val="24"/>
            <w:highlight w:val="yellow"/>
            <w:lang w:val="en-AU"/>
            <w:rPrChange w:id="84" w:author="mshepher" w:date="2013-08-19T13:52:00Z">
              <w:rPr>
                <w:rFonts w:ascii="Times New Roman" w:hAnsi="Times New Roman"/>
                <w:sz w:val="24"/>
                <w:szCs w:val="24"/>
                <w:lang w:val="en-AU"/>
              </w:rPr>
            </w:rPrChange>
          </w:rPr>
          <w:t>.</w:t>
        </w:r>
      </w:ins>
      <w:ins w:id="85" w:author="mshepher" w:date="2013-08-19T13:40:00Z">
        <w:r w:rsidR="00F9342A" w:rsidRPr="00F9342A">
          <w:rPr>
            <w:rFonts w:ascii="Times New Roman" w:hAnsi="Times New Roman"/>
            <w:sz w:val="24"/>
            <w:szCs w:val="24"/>
            <w:highlight w:val="yellow"/>
            <w:lang w:val="en-AU"/>
            <w:rPrChange w:id="86" w:author="mshepher" w:date="2013-08-19T13:52:00Z">
              <w:rPr>
                <w:rFonts w:ascii="Times New Roman" w:hAnsi="Times New Roman"/>
                <w:sz w:val="24"/>
                <w:szCs w:val="24"/>
                <w:lang w:val="en-AU"/>
              </w:rPr>
            </w:rPrChange>
          </w:rPr>
          <w:t>)</w:t>
        </w:r>
      </w:ins>
      <w:r w:rsidR="00F9342A" w:rsidRPr="00F9342A">
        <w:rPr>
          <w:rFonts w:ascii="Times New Roman" w:hAnsi="Times New Roman"/>
          <w:sz w:val="24"/>
          <w:szCs w:val="24"/>
          <w:highlight w:val="yellow"/>
          <w:lang w:val="en-AU"/>
          <w:rPrChange w:id="87" w:author="mshepher" w:date="2013-08-19T13:52:00Z">
            <w:rPr>
              <w:rFonts w:ascii="Times New Roman" w:hAnsi="Times New Roman"/>
              <w:sz w:val="24"/>
              <w:szCs w:val="24"/>
              <w:lang w:val="en-AU"/>
            </w:rPr>
          </w:rPrChange>
        </w:rPr>
        <w:t>.</w:t>
      </w:r>
    </w:p>
    <w:p w:rsidR="00334A5A" w:rsidRPr="00C6005A" w:rsidRDefault="00334A5A"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b/>
          <w:i/>
          <w:sz w:val="24"/>
          <w:szCs w:val="24"/>
          <w:lang w:val="en-AU"/>
        </w:rPr>
      </w:pPr>
      <w:r w:rsidRPr="003078A7">
        <w:rPr>
          <w:rFonts w:ascii="Times New Roman" w:hAnsi="Times New Roman"/>
          <w:b/>
          <w:i/>
          <w:sz w:val="24"/>
          <w:szCs w:val="24"/>
          <w:lang w:val="en-AU"/>
        </w:rPr>
        <w:lastRenderedPageBreak/>
        <w:t>Variance components supported the greater importance of tissue-type relative to stock-plant</w:t>
      </w:r>
    </w:p>
    <w:p w:rsidR="00334A5A" w:rsidRPr="00670144" w:rsidRDefault="003078A7" w:rsidP="00670144">
      <w:pPr>
        <w:autoSpaceDE w:val="0"/>
        <w:autoSpaceDN w:val="0"/>
        <w:adjustRightInd w:val="0"/>
        <w:spacing w:after="0" w:line="480" w:lineRule="auto"/>
        <w:rPr>
          <w:rFonts w:ascii="MS Shell Dlg" w:hAnsi="MS Shell Dlg" w:cs="MS Shell Dlg"/>
          <w:sz w:val="17"/>
          <w:szCs w:val="17"/>
          <w:lang w:eastAsia="bg-BG"/>
        </w:rPr>
      </w:pPr>
      <w:r w:rsidRPr="003078A7">
        <w:rPr>
          <w:rFonts w:ascii="Times New Roman" w:hAnsi="Times New Roman"/>
          <w:sz w:val="24"/>
          <w:szCs w:val="24"/>
          <w:lang w:val="en-AU"/>
        </w:rPr>
        <w:t>Analysis of tissue-type within stock-plant and stock-plant effects as random variables on the pooled data set allowed estimation of variance components and indicated that the variance explained by tissue-type within stock-plant (</w:t>
      </w:r>
      <w:del w:id="88" w:author="mshepher" w:date="2013-08-19T13:45:00Z">
        <w:r w:rsidRPr="003078A7" w:rsidDel="00DB65F1">
          <w:rPr>
            <w:rFonts w:ascii="Times New Roman" w:hAnsi="Times New Roman"/>
            <w:sz w:val="24"/>
            <w:szCs w:val="24"/>
            <w:lang w:val="en-AU"/>
          </w:rPr>
          <w:delText>Estimate</w:delText>
        </w:r>
        <w:r w:rsidR="00670144" w:rsidDel="00DB65F1">
          <w:rPr>
            <w:rFonts w:ascii="Times New Roman" w:hAnsi="Times New Roman"/>
            <w:sz w:val="24"/>
            <w:szCs w:val="24"/>
            <w:lang w:val="en-AU"/>
          </w:rPr>
          <w:delText xml:space="preserve"> </w:delText>
        </w:r>
      </w:del>
      <w:ins w:id="89" w:author="mshepher" w:date="2013-08-19T13:46:00Z">
        <w:r w:rsidR="00DB65F1">
          <w:rPr>
            <w:rFonts w:ascii="Times New Roman" w:hAnsi="Times New Roman"/>
            <w:sz w:val="24"/>
            <w:szCs w:val="24"/>
            <w:lang w:val="en-AU"/>
          </w:rPr>
          <w:t>Estimate</w:t>
        </w:r>
      </w:ins>
      <w:ins w:id="90" w:author="mshepher" w:date="2013-08-19T13:45:00Z">
        <w:r w:rsidR="00DB65F1">
          <w:rPr>
            <w:rFonts w:ascii="Times New Roman" w:hAnsi="Times New Roman"/>
            <w:sz w:val="24"/>
            <w:szCs w:val="24"/>
            <w:lang w:val="en-AU"/>
          </w:rPr>
          <w:t xml:space="preserve"> </w:t>
        </w:r>
      </w:ins>
      <w:r w:rsidR="00670144">
        <w:rPr>
          <w:rFonts w:ascii="Symbol" w:hAnsi="Symbol" w:cs="Symbol"/>
          <w:sz w:val="24"/>
          <w:szCs w:val="24"/>
          <w:lang w:eastAsia="bg-BG"/>
        </w:rPr>
        <w:t></w:t>
      </w:r>
      <w:r w:rsidR="00670144" w:rsidRPr="00670144">
        <w:rPr>
          <w:rFonts w:ascii="Times New Roman" w:hAnsi="Times New Roman"/>
          <w:sz w:val="24"/>
          <w:szCs w:val="24"/>
          <w:lang w:val="en-AU"/>
        </w:rPr>
        <w:t xml:space="preserve"> </w:t>
      </w:r>
      <w:r w:rsidRPr="003078A7">
        <w:rPr>
          <w:rFonts w:ascii="Times New Roman" w:hAnsi="Times New Roman"/>
          <w:sz w:val="24"/>
          <w:szCs w:val="24"/>
          <w:lang w:val="en-AU"/>
        </w:rPr>
        <w:t>SE; 0.029</w:t>
      </w:r>
      <w:r w:rsidR="00670144">
        <w:rPr>
          <w:rFonts w:ascii="Times New Roman" w:hAnsi="Times New Roman"/>
          <w:sz w:val="24"/>
          <w:szCs w:val="24"/>
          <w:lang w:val="en-AU"/>
        </w:rPr>
        <w:t xml:space="preserve"> </w:t>
      </w:r>
      <w:r w:rsidR="00670144">
        <w:rPr>
          <w:rFonts w:ascii="Symbol" w:hAnsi="Symbol" w:cs="Symbol"/>
          <w:sz w:val="24"/>
          <w:szCs w:val="24"/>
          <w:lang w:eastAsia="bg-BG"/>
        </w:rPr>
        <w:t></w:t>
      </w:r>
      <w:r w:rsidR="00670144">
        <w:rPr>
          <w:rFonts w:ascii="Symbol" w:hAnsi="Symbol" w:cs="Symbol"/>
          <w:sz w:val="24"/>
          <w:szCs w:val="24"/>
          <w:lang w:eastAsia="bg-BG"/>
        </w:rPr>
        <w:t></w:t>
      </w:r>
      <w:r w:rsidRPr="003078A7">
        <w:rPr>
          <w:rFonts w:ascii="Times New Roman" w:hAnsi="Times New Roman"/>
          <w:sz w:val="24"/>
          <w:szCs w:val="24"/>
          <w:lang w:val="en-AU"/>
        </w:rPr>
        <w:t>0.01) was around four fold larger than that due to the stock-plant (</w:t>
      </w:r>
      <w:del w:id="91" w:author="mshepher" w:date="2013-08-19T13:45:00Z">
        <w:r w:rsidRPr="003078A7" w:rsidDel="00DB65F1">
          <w:rPr>
            <w:rFonts w:ascii="Times New Roman" w:hAnsi="Times New Roman"/>
            <w:sz w:val="24"/>
            <w:szCs w:val="24"/>
            <w:lang w:val="en-AU"/>
          </w:rPr>
          <w:delText xml:space="preserve">Estimate </w:delText>
        </w:r>
      </w:del>
      <w:ins w:id="92" w:author="mshepher" w:date="2013-08-19T13:46:00Z">
        <w:r w:rsidR="00DB65F1">
          <w:rPr>
            <w:rFonts w:ascii="Times New Roman" w:hAnsi="Times New Roman"/>
            <w:sz w:val="24"/>
            <w:szCs w:val="24"/>
            <w:lang w:val="en-AU"/>
          </w:rPr>
          <w:t>Estimate</w:t>
        </w:r>
      </w:ins>
      <w:ins w:id="93" w:author="mshepher" w:date="2013-08-19T13:45:00Z">
        <w:r w:rsidR="00DB65F1" w:rsidRPr="003078A7">
          <w:rPr>
            <w:rFonts w:ascii="Times New Roman" w:hAnsi="Times New Roman"/>
            <w:sz w:val="24"/>
            <w:szCs w:val="24"/>
            <w:lang w:val="en-AU"/>
          </w:rPr>
          <w:t xml:space="preserve"> </w:t>
        </w:r>
      </w:ins>
      <w:r w:rsidR="005B3B3C" w:rsidRPr="005B3B3C">
        <w:rPr>
          <w:rFonts w:ascii="Symbol" w:hAnsi="Symbol"/>
          <w:sz w:val="24"/>
          <w:szCs w:val="24"/>
        </w:rPr>
        <w:t></w:t>
      </w:r>
      <w:r w:rsidR="005B3B3C">
        <w:rPr>
          <w:rFonts w:ascii="Times New Roman" w:hAnsi="Times New Roman"/>
          <w:sz w:val="24"/>
          <w:szCs w:val="24"/>
        </w:rPr>
        <w:t xml:space="preserve"> </w:t>
      </w:r>
      <w:r w:rsidRPr="003078A7">
        <w:rPr>
          <w:rFonts w:ascii="Times New Roman" w:hAnsi="Times New Roman"/>
          <w:sz w:val="24"/>
          <w:szCs w:val="24"/>
          <w:lang w:val="en-AU"/>
        </w:rPr>
        <w:t>SE; 0.007</w:t>
      </w:r>
      <w:r w:rsidR="00670144">
        <w:rPr>
          <w:rFonts w:ascii="Times New Roman" w:hAnsi="Times New Roman"/>
          <w:sz w:val="24"/>
          <w:szCs w:val="24"/>
          <w:lang w:val="en-AU"/>
        </w:rPr>
        <w:t xml:space="preserve"> </w:t>
      </w:r>
      <w:r w:rsidR="00670144">
        <w:rPr>
          <w:rFonts w:ascii="Symbol" w:hAnsi="Symbol" w:cs="Symbol"/>
          <w:sz w:val="24"/>
          <w:szCs w:val="24"/>
          <w:lang w:eastAsia="bg-BG"/>
        </w:rPr>
        <w:t></w:t>
      </w:r>
      <w:r w:rsidR="00670144">
        <w:rPr>
          <w:rFonts w:ascii="Symbol" w:hAnsi="Symbol" w:cs="Symbol"/>
          <w:sz w:val="24"/>
          <w:szCs w:val="24"/>
          <w:lang w:eastAsia="bg-BG"/>
        </w:rPr>
        <w:t></w:t>
      </w:r>
      <w:r w:rsidRPr="003078A7">
        <w:rPr>
          <w:rFonts w:ascii="Times New Roman" w:hAnsi="Times New Roman"/>
          <w:sz w:val="24"/>
          <w:szCs w:val="24"/>
          <w:lang w:val="en-AU"/>
        </w:rPr>
        <w:t xml:space="preserve">0.008). The variance due to tissue-type within stock-plant was of a similar order of magnitude to that of the residual term (Estimate </w:t>
      </w:r>
      <w:r w:rsidR="00670144">
        <w:rPr>
          <w:rFonts w:ascii="Symbol" w:hAnsi="Symbol" w:cs="Symbol"/>
          <w:sz w:val="24"/>
          <w:szCs w:val="24"/>
          <w:lang w:eastAsia="bg-BG"/>
        </w:rPr>
        <w:t></w:t>
      </w:r>
      <w:r w:rsidR="00670144" w:rsidRPr="00670144">
        <w:rPr>
          <w:rFonts w:ascii="Times New Roman" w:hAnsi="Times New Roman"/>
          <w:sz w:val="24"/>
          <w:szCs w:val="24"/>
          <w:lang w:eastAsia="bg-BG"/>
        </w:rPr>
        <w:t xml:space="preserve"> </w:t>
      </w:r>
      <w:r w:rsidRPr="003078A7">
        <w:rPr>
          <w:rFonts w:ascii="Times New Roman" w:hAnsi="Times New Roman"/>
          <w:sz w:val="24"/>
          <w:szCs w:val="24"/>
          <w:lang w:val="en-AU"/>
        </w:rPr>
        <w:t xml:space="preserve">SE; 0.030 </w:t>
      </w:r>
      <w:r w:rsidR="00670144">
        <w:rPr>
          <w:rFonts w:ascii="Symbol" w:hAnsi="Symbol" w:cs="Symbol"/>
          <w:sz w:val="24"/>
          <w:szCs w:val="24"/>
          <w:lang w:eastAsia="bg-BG"/>
        </w:rPr>
        <w:t></w:t>
      </w:r>
      <w:r w:rsidR="00670144" w:rsidRPr="00670144">
        <w:rPr>
          <w:rFonts w:ascii="Times New Roman" w:hAnsi="Times New Roman"/>
          <w:sz w:val="24"/>
          <w:szCs w:val="24"/>
          <w:lang w:eastAsia="bg-BG"/>
        </w:rPr>
        <w:t xml:space="preserve"> </w:t>
      </w:r>
      <w:r w:rsidRPr="003078A7">
        <w:rPr>
          <w:rFonts w:ascii="Times New Roman" w:hAnsi="Times New Roman"/>
          <w:sz w:val="24"/>
          <w:szCs w:val="24"/>
          <w:lang w:val="en-AU"/>
        </w:rPr>
        <w:t>0.005), which in this analysis included unaccounted for variation due to factors such as site, or other experimental level differences, including differences in the propagation systems or the season in which shoots were harvested.</w:t>
      </w:r>
    </w:p>
    <w:p w:rsidR="005B3B3C" w:rsidRPr="00C6005A" w:rsidRDefault="005B3B3C" w:rsidP="00E437E4">
      <w:pPr>
        <w:spacing w:line="480" w:lineRule="auto"/>
        <w:rPr>
          <w:rFonts w:ascii="Times New Roman" w:hAnsi="Times New Roman"/>
          <w:sz w:val="24"/>
          <w:szCs w:val="24"/>
          <w:lang w:val="en-AU"/>
        </w:rPr>
      </w:pPr>
    </w:p>
    <w:p w:rsidR="00334A5A" w:rsidRDefault="003078A7" w:rsidP="00E437E4">
      <w:pPr>
        <w:spacing w:line="480" w:lineRule="auto"/>
        <w:rPr>
          <w:rFonts w:ascii="Times New Roman" w:hAnsi="Times New Roman"/>
          <w:b/>
          <w:i/>
          <w:sz w:val="24"/>
          <w:szCs w:val="24"/>
          <w:lang w:val="en-AU"/>
        </w:rPr>
      </w:pPr>
      <w:r w:rsidRPr="003078A7">
        <w:rPr>
          <w:rFonts w:ascii="Times New Roman" w:hAnsi="Times New Roman"/>
          <w:b/>
          <w:i/>
          <w:sz w:val="24"/>
          <w:szCs w:val="24"/>
          <w:lang w:val="en-AU"/>
        </w:rPr>
        <w:t>Differences among experiments on tissue-type subcategories</w:t>
      </w:r>
    </w:p>
    <w:p w:rsidR="005B3B3C" w:rsidRPr="00C6005A" w:rsidRDefault="005B3B3C" w:rsidP="00E437E4">
      <w:pPr>
        <w:spacing w:line="480" w:lineRule="auto"/>
        <w:rPr>
          <w:rFonts w:ascii="Times New Roman" w:hAnsi="Times New Roman"/>
          <w:b/>
          <w:i/>
          <w:sz w:val="24"/>
          <w:szCs w:val="24"/>
          <w:lang w:val="en-AU"/>
        </w:rPr>
      </w:pPr>
    </w:p>
    <w:p w:rsidR="00334A5A" w:rsidRDefault="008C0B65" w:rsidP="00E437E4">
      <w:pPr>
        <w:spacing w:line="480" w:lineRule="auto"/>
        <w:rPr>
          <w:rFonts w:ascii="Times New Roman" w:hAnsi="Times New Roman"/>
          <w:sz w:val="24"/>
          <w:szCs w:val="24"/>
          <w:lang w:val="en-AU"/>
        </w:rPr>
      </w:pPr>
      <w:del w:id="94" w:author="mshepher" w:date="2013-08-20T09:56:00Z">
        <w:r w:rsidDel="000F394F">
          <w:rPr>
            <w:rFonts w:ascii="Times New Roman" w:hAnsi="Times New Roman"/>
            <w:sz w:val="24"/>
            <w:szCs w:val="24"/>
            <w:lang w:val="en-AU"/>
          </w:rPr>
          <w:delText xml:space="preserve">Analysis </w:delText>
        </w:r>
      </w:del>
      <w:ins w:id="95" w:author="mshepher" w:date="2013-08-20T09:56:00Z">
        <w:r w:rsidR="000F394F">
          <w:rPr>
            <w:rFonts w:ascii="Times New Roman" w:hAnsi="Times New Roman"/>
            <w:sz w:val="24"/>
            <w:szCs w:val="24"/>
            <w:lang w:val="en-AU"/>
          </w:rPr>
          <w:t xml:space="preserve">An ANOVA </w:t>
        </w:r>
      </w:ins>
      <w:ins w:id="96" w:author="mshepher" w:date="2013-08-20T09:57:00Z">
        <w:r w:rsidR="000F394F">
          <w:rPr>
            <w:rFonts w:ascii="Times New Roman" w:hAnsi="Times New Roman"/>
            <w:sz w:val="24"/>
            <w:szCs w:val="24"/>
            <w:lang w:val="en-AU"/>
          </w:rPr>
          <w:t>using Experiment as a factor</w:t>
        </w:r>
      </w:ins>
      <w:ins w:id="97" w:author="mshepher" w:date="2013-08-20T09:56:00Z">
        <w:r w:rsidR="000F394F">
          <w:rPr>
            <w:rFonts w:ascii="Times New Roman" w:hAnsi="Times New Roman"/>
            <w:sz w:val="24"/>
            <w:szCs w:val="24"/>
            <w:lang w:val="en-AU"/>
          </w:rPr>
          <w:t xml:space="preserve"> indicated there were significant </w:t>
        </w:r>
      </w:ins>
      <w:ins w:id="98" w:author="mshepher" w:date="2013-08-20T09:57:00Z">
        <w:r w:rsidR="000F394F">
          <w:rPr>
            <w:rFonts w:ascii="Times New Roman" w:hAnsi="Times New Roman"/>
            <w:sz w:val="24"/>
            <w:szCs w:val="24"/>
            <w:lang w:val="en-AU"/>
          </w:rPr>
          <w:t>difference</w:t>
        </w:r>
      </w:ins>
      <w:ins w:id="99" w:author="mshepher" w:date="2013-08-20T09:58:00Z">
        <w:r w:rsidR="00581D44">
          <w:rPr>
            <w:rFonts w:ascii="Times New Roman" w:hAnsi="Times New Roman"/>
            <w:sz w:val="24"/>
            <w:szCs w:val="24"/>
            <w:lang w:val="en-AU"/>
          </w:rPr>
          <w:t>s</w:t>
        </w:r>
      </w:ins>
      <w:ins w:id="100" w:author="mshepher" w:date="2013-08-20T09:56:00Z">
        <w:r w:rsidR="000F394F">
          <w:rPr>
            <w:rFonts w:ascii="Times New Roman" w:hAnsi="Times New Roman"/>
            <w:sz w:val="24"/>
            <w:szCs w:val="24"/>
            <w:lang w:val="en-AU"/>
          </w:rPr>
          <w:t xml:space="preserve"> </w:t>
        </w:r>
      </w:ins>
      <w:del w:id="101" w:author="mshepher" w:date="2013-08-20T09:57:00Z">
        <w:r w:rsidDel="000F394F">
          <w:rPr>
            <w:rFonts w:ascii="Times New Roman" w:hAnsi="Times New Roman"/>
            <w:sz w:val="24"/>
            <w:szCs w:val="24"/>
            <w:lang w:val="en-AU"/>
          </w:rPr>
          <w:delText>of e</w:delText>
        </w:r>
        <w:r w:rsidR="00165096" w:rsidRPr="00294290" w:rsidDel="000F394F">
          <w:rPr>
            <w:rFonts w:ascii="Times New Roman" w:hAnsi="Times New Roman"/>
            <w:sz w:val="24"/>
            <w:szCs w:val="24"/>
            <w:lang w:val="en-AU"/>
          </w:rPr>
          <w:delText>xperiment</w:delText>
        </w:r>
        <w:r w:rsidDel="000F394F">
          <w:rPr>
            <w:rFonts w:ascii="Times New Roman" w:hAnsi="Times New Roman"/>
            <w:sz w:val="24"/>
            <w:szCs w:val="24"/>
            <w:lang w:val="en-AU"/>
          </w:rPr>
          <w:delText xml:space="preserve">al data </w:delText>
        </w:r>
        <w:r w:rsidR="00294290" w:rsidDel="000F394F">
          <w:rPr>
            <w:rFonts w:ascii="Times New Roman" w:hAnsi="Times New Roman"/>
            <w:sz w:val="24"/>
            <w:szCs w:val="24"/>
            <w:lang w:val="en-AU"/>
          </w:rPr>
          <w:delText>showed</w:delText>
        </w:r>
        <w:r w:rsidR="00165096" w:rsidRPr="00294290" w:rsidDel="000F394F">
          <w:rPr>
            <w:rFonts w:ascii="Times New Roman" w:hAnsi="Times New Roman"/>
            <w:sz w:val="24"/>
            <w:szCs w:val="24"/>
            <w:lang w:val="en-AU"/>
          </w:rPr>
          <w:delText xml:space="preserve"> </w:delText>
        </w:r>
        <w:r w:rsidR="003078A7" w:rsidRPr="003078A7" w:rsidDel="000F394F">
          <w:rPr>
            <w:rFonts w:ascii="Times New Roman" w:hAnsi="Times New Roman"/>
            <w:sz w:val="24"/>
            <w:szCs w:val="24"/>
            <w:lang w:val="en-AU"/>
          </w:rPr>
          <w:delText xml:space="preserve">a significant effect </w:delText>
        </w:r>
        <w:r w:rsidDel="000F394F">
          <w:rPr>
            <w:rFonts w:ascii="Times New Roman" w:hAnsi="Times New Roman"/>
            <w:sz w:val="24"/>
            <w:szCs w:val="24"/>
            <w:lang w:val="en-AU"/>
          </w:rPr>
          <w:delText xml:space="preserve">of tissue-type subcategories </w:delText>
        </w:r>
      </w:del>
      <w:ins w:id="102" w:author="mshepher" w:date="2013-08-20T09:57:00Z">
        <w:r w:rsidR="000F394F">
          <w:rPr>
            <w:rFonts w:ascii="Times New Roman" w:hAnsi="Times New Roman"/>
            <w:sz w:val="24"/>
            <w:szCs w:val="24"/>
            <w:lang w:val="en-AU"/>
          </w:rPr>
          <w:t xml:space="preserve">among the overall means for each experiment </w:t>
        </w:r>
      </w:ins>
      <w:r w:rsidR="003078A7" w:rsidRPr="003078A7">
        <w:rPr>
          <w:rFonts w:ascii="Times New Roman" w:hAnsi="Times New Roman"/>
          <w:sz w:val="24"/>
          <w:szCs w:val="24"/>
          <w:lang w:val="en-AU"/>
        </w:rPr>
        <w:t>(ANOVA not shown; df=2; p-value for F test on Experiment = 0.008</w:t>
      </w:r>
      <w:r w:rsidR="00165096" w:rsidRPr="00294290">
        <w:rPr>
          <w:rFonts w:ascii="Times New Roman" w:hAnsi="Times New Roman"/>
          <w:sz w:val="24"/>
          <w:szCs w:val="24"/>
          <w:lang w:val="en-AU"/>
        </w:rPr>
        <w:t>)</w:t>
      </w:r>
      <w:del w:id="103" w:author="mshepher" w:date="2013-08-20T09:57:00Z">
        <w:r w:rsidDel="00581D44">
          <w:rPr>
            <w:rFonts w:ascii="Times New Roman" w:hAnsi="Times New Roman"/>
            <w:sz w:val="24"/>
            <w:szCs w:val="24"/>
            <w:lang w:val="en-AU"/>
          </w:rPr>
          <w:delText xml:space="preserve"> on the</w:delText>
        </w:r>
        <w:r w:rsidR="003078A7" w:rsidRPr="003078A7" w:rsidDel="00581D44">
          <w:rPr>
            <w:rFonts w:ascii="Times New Roman" w:hAnsi="Times New Roman"/>
            <w:sz w:val="24"/>
            <w:szCs w:val="24"/>
            <w:lang w:val="en-AU"/>
          </w:rPr>
          <w:delText xml:space="preserve"> rooting rate</w:delText>
        </w:r>
      </w:del>
      <w:r>
        <w:rPr>
          <w:rFonts w:ascii="Times New Roman" w:hAnsi="Times New Roman"/>
          <w:sz w:val="24"/>
          <w:szCs w:val="24"/>
          <w:lang w:val="en-AU"/>
        </w:rPr>
        <w:t xml:space="preserve">. </w:t>
      </w:r>
      <w:ins w:id="104" w:author="mshepher" w:date="2013-08-20T10:00:00Z">
        <w:r w:rsidR="009550A3">
          <w:rPr>
            <w:rFonts w:ascii="Times New Roman" w:hAnsi="Times New Roman"/>
            <w:sz w:val="24"/>
            <w:szCs w:val="24"/>
            <w:lang w:val="en-AU"/>
          </w:rPr>
          <w:t xml:space="preserve">The mean for </w:t>
        </w:r>
        <w:r w:rsidR="009550A3" w:rsidRPr="003078A7">
          <w:rPr>
            <w:rFonts w:ascii="Times New Roman" w:hAnsi="Times New Roman"/>
            <w:sz w:val="24"/>
            <w:szCs w:val="24"/>
            <w:lang w:val="en-AU"/>
          </w:rPr>
          <w:t>Experiment 2 (</w:t>
        </w:r>
        <w:r w:rsidR="009550A3">
          <w:rPr>
            <w:rFonts w:ascii="Times New Roman" w:hAnsi="Times New Roman"/>
            <w:sz w:val="24"/>
            <w:szCs w:val="24"/>
            <w:lang w:val="en-AU"/>
          </w:rPr>
          <w:t>16</w:t>
        </w:r>
        <w:r w:rsidR="009550A3" w:rsidRPr="003078A7">
          <w:rPr>
            <w:rFonts w:ascii="Times New Roman" w:hAnsi="Times New Roman"/>
            <w:sz w:val="24"/>
            <w:szCs w:val="24"/>
            <w:lang w:val="en-AU"/>
          </w:rPr>
          <w:t xml:space="preserve"> </w:t>
        </w:r>
        <w:r w:rsidR="009550A3" w:rsidRPr="005B3B3C">
          <w:rPr>
            <w:rFonts w:ascii="Symbol" w:hAnsi="Symbol"/>
            <w:sz w:val="24"/>
            <w:szCs w:val="24"/>
          </w:rPr>
          <w:t></w:t>
        </w:r>
        <w:r w:rsidR="009550A3" w:rsidRPr="003078A7">
          <w:rPr>
            <w:rFonts w:ascii="Times New Roman" w:hAnsi="Times New Roman"/>
            <w:sz w:val="24"/>
            <w:szCs w:val="24"/>
          </w:rPr>
          <w:t xml:space="preserve"> </w:t>
        </w:r>
        <w:r w:rsidR="009550A3">
          <w:rPr>
            <w:rFonts w:ascii="Times New Roman" w:hAnsi="Times New Roman"/>
            <w:sz w:val="24"/>
            <w:szCs w:val="24"/>
            <w:lang w:val="en-AU"/>
          </w:rPr>
          <w:t xml:space="preserve">3 </w:t>
        </w:r>
        <w:r w:rsidR="009550A3" w:rsidRPr="00294290">
          <w:rPr>
            <w:rFonts w:ascii="Times New Roman" w:hAnsi="Times New Roman"/>
            <w:sz w:val="24"/>
            <w:szCs w:val="24"/>
            <w:lang w:val="en-AU"/>
          </w:rPr>
          <w:t>%)</w:t>
        </w:r>
        <w:r w:rsidR="009550A3">
          <w:rPr>
            <w:rFonts w:ascii="Times New Roman" w:hAnsi="Times New Roman"/>
            <w:sz w:val="24"/>
            <w:szCs w:val="24"/>
            <w:lang w:val="en-AU"/>
          </w:rPr>
          <w:t xml:space="preserve"> was lower than</w:t>
        </w:r>
      </w:ins>
      <w:del w:id="105" w:author="mshepher" w:date="2013-08-20T10:00:00Z">
        <w:r w:rsidDel="009550A3">
          <w:rPr>
            <w:rFonts w:ascii="Times New Roman" w:hAnsi="Times New Roman"/>
            <w:sz w:val="24"/>
            <w:szCs w:val="24"/>
            <w:lang w:val="en-AU"/>
          </w:rPr>
          <w:delText>The mean value</w:delText>
        </w:r>
        <w:r w:rsidR="003078A7" w:rsidRPr="003078A7" w:rsidDel="009550A3">
          <w:rPr>
            <w:rFonts w:ascii="Times New Roman" w:hAnsi="Times New Roman"/>
            <w:sz w:val="24"/>
            <w:szCs w:val="24"/>
            <w:lang w:val="en-AU"/>
          </w:rPr>
          <w:delText xml:space="preserve"> for</w:delText>
        </w:r>
      </w:del>
      <w:r w:rsidR="003078A7" w:rsidRPr="003078A7">
        <w:rPr>
          <w:rFonts w:ascii="Times New Roman" w:hAnsi="Times New Roman"/>
          <w:sz w:val="24"/>
          <w:szCs w:val="24"/>
          <w:lang w:val="en-AU"/>
        </w:rPr>
        <w:t xml:space="preserve"> </w:t>
      </w:r>
      <w:ins w:id="106" w:author="mshepher" w:date="2013-08-20T10:04:00Z">
        <w:r w:rsidR="009550A3">
          <w:rPr>
            <w:rFonts w:ascii="Times New Roman" w:hAnsi="Times New Roman"/>
            <w:sz w:val="24"/>
            <w:szCs w:val="24"/>
            <w:lang w:val="en-AU"/>
          </w:rPr>
          <w:t xml:space="preserve">the mean for </w:t>
        </w:r>
      </w:ins>
      <w:r w:rsidR="003078A7" w:rsidRPr="003078A7">
        <w:rPr>
          <w:rFonts w:ascii="Times New Roman" w:hAnsi="Times New Roman"/>
          <w:sz w:val="24"/>
          <w:szCs w:val="24"/>
          <w:lang w:val="en-AU"/>
        </w:rPr>
        <w:t>Experiment 3 (</w:t>
      </w:r>
      <w:del w:id="107" w:author="mshepher" w:date="2013-08-19T13:18:00Z">
        <w:r w:rsidR="00670144" w:rsidDel="00D95D07">
          <w:rPr>
            <w:rFonts w:ascii="Times New Roman" w:hAnsi="Times New Roman"/>
            <w:sz w:val="24"/>
            <w:szCs w:val="24"/>
            <w:lang w:val="en-AU"/>
          </w:rPr>
          <w:delText>Mean</w:delText>
        </w:r>
        <w:r w:rsidR="00670144" w:rsidRPr="003078A7" w:rsidDel="00D95D07">
          <w:rPr>
            <w:rFonts w:ascii="Times New Roman" w:hAnsi="Times New Roman"/>
            <w:sz w:val="24"/>
            <w:szCs w:val="24"/>
            <w:lang w:val="en-AU"/>
          </w:rPr>
          <w:delText xml:space="preserve"> </w:delText>
        </w:r>
        <w:r w:rsidR="00670144" w:rsidRPr="005B3B3C" w:rsidDel="00D95D07">
          <w:rPr>
            <w:rFonts w:ascii="Symbol" w:hAnsi="Symbol"/>
            <w:sz w:val="24"/>
            <w:szCs w:val="24"/>
          </w:rPr>
          <w:delText></w:delText>
        </w:r>
        <w:r w:rsidR="00670144" w:rsidRPr="003078A7" w:rsidDel="00D95D07">
          <w:rPr>
            <w:rFonts w:ascii="Times New Roman" w:hAnsi="Times New Roman"/>
            <w:sz w:val="24"/>
            <w:szCs w:val="24"/>
          </w:rPr>
          <w:delText xml:space="preserve"> </w:delText>
        </w:r>
        <w:r w:rsidR="00670144" w:rsidDel="00D95D07">
          <w:rPr>
            <w:rFonts w:ascii="Times New Roman" w:hAnsi="Times New Roman"/>
            <w:sz w:val="24"/>
            <w:szCs w:val="24"/>
            <w:lang w:val="en-AU"/>
          </w:rPr>
          <w:delText xml:space="preserve">SE; </w:delText>
        </w:r>
      </w:del>
      <w:r w:rsidR="00670144">
        <w:rPr>
          <w:rFonts w:ascii="Times New Roman" w:hAnsi="Times New Roman"/>
          <w:sz w:val="24"/>
          <w:szCs w:val="24"/>
          <w:lang w:val="en-AU"/>
        </w:rPr>
        <w:t>34</w:t>
      </w:r>
      <w:r w:rsidR="003078A7" w:rsidRPr="003078A7">
        <w:rPr>
          <w:rFonts w:ascii="Times New Roman" w:hAnsi="Times New Roman"/>
          <w:sz w:val="24"/>
          <w:szCs w:val="24"/>
          <w:lang w:val="en-AU"/>
        </w:rPr>
        <w:t xml:space="preserve"> </w:t>
      </w:r>
      <w:r w:rsidR="003078A7" w:rsidRPr="005B3B3C">
        <w:rPr>
          <w:rFonts w:ascii="Symbol" w:hAnsi="Symbol"/>
          <w:sz w:val="24"/>
          <w:szCs w:val="24"/>
        </w:rPr>
        <w:t></w:t>
      </w:r>
      <w:r w:rsidR="003078A7" w:rsidRPr="003078A7">
        <w:rPr>
          <w:rFonts w:ascii="Times New Roman" w:hAnsi="Times New Roman"/>
          <w:sz w:val="24"/>
          <w:szCs w:val="24"/>
        </w:rPr>
        <w:t xml:space="preserve"> </w:t>
      </w:r>
      <w:r w:rsidR="00670144">
        <w:rPr>
          <w:rFonts w:ascii="Times New Roman" w:hAnsi="Times New Roman"/>
          <w:sz w:val="24"/>
          <w:szCs w:val="24"/>
          <w:lang w:val="en-AU"/>
        </w:rPr>
        <w:t xml:space="preserve">5 </w:t>
      </w:r>
      <w:r w:rsidR="003078A7" w:rsidRPr="003078A7">
        <w:rPr>
          <w:rFonts w:ascii="Times New Roman" w:hAnsi="Times New Roman"/>
          <w:sz w:val="24"/>
          <w:szCs w:val="24"/>
          <w:lang w:val="en-AU"/>
        </w:rPr>
        <w:t xml:space="preserve">%) </w:t>
      </w:r>
      <w:del w:id="108" w:author="mshepher" w:date="2013-08-20T10:02:00Z">
        <w:r w:rsidR="003078A7" w:rsidRPr="003078A7" w:rsidDel="009550A3">
          <w:rPr>
            <w:rFonts w:ascii="Times New Roman" w:hAnsi="Times New Roman"/>
            <w:sz w:val="24"/>
            <w:szCs w:val="24"/>
            <w:lang w:val="en-AU"/>
          </w:rPr>
          <w:delText xml:space="preserve">was significantly higher </w:delText>
        </w:r>
        <w:r w:rsidR="00294290" w:rsidDel="009550A3">
          <w:rPr>
            <w:rFonts w:ascii="Times New Roman" w:hAnsi="Times New Roman"/>
            <w:sz w:val="24"/>
            <w:szCs w:val="24"/>
            <w:lang w:val="en-AU"/>
          </w:rPr>
          <w:delText xml:space="preserve">than </w:delText>
        </w:r>
      </w:del>
      <w:del w:id="109" w:author="mshepher" w:date="2013-08-20T09:58:00Z">
        <w:r w:rsidDel="00581D44">
          <w:rPr>
            <w:rFonts w:ascii="Times New Roman" w:hAnsi="Times New Roman"/>
            <w:sz w:val="24"/>
            <w:szCs w:val="24"/>
            <w:lang w:val="en-AU"/>
          </w:rPr>
          <w:delText>that for</w:delText>
        </w:r>
      </w:del>
      <w:del w:id="110" w:author="mshepher" w:date="2013-08-20T10:00:00Z">
        <w:r w:rsidR="00294290" w:rsidDel="009550A3">
          <w:rPr>
            <w:rFonts w:ascii="Times New Roman" w:hAnsi="Times New Roman"/>
            <w:sz w:val="24"/>
            <w:szCs w:val="24"/>
            <w:lang w:val="en-AU"/>
          </w:rPr>
          <w:delText xml:space="preserve"> </w:delText>
        </w:r>
        <w:r w:rsidR="003078A7" w:rsidRPr="003078A7" w:rsidDel="009550A3">
          <w:rPr>
            <w:rFonts w:ascii="Times New Roman" w:hAnsi="Times New Roman"/>
            <w:sz w:val="24"/>
            <w:szCs w:val="24"/>
            <w:lang w:val="en-AU"/>
          </w:rPr>
          <w:delText xml:space="preserve">Experiment 2 </w:delText>
        </w:r>
        <w:r w:rsidR="00670144" w:rsidRPr="003078A7" w:rsidDel="009550A3">
          <w:rPr>
            <w:rFonts w:ascii="Times New Roman" w:hAnsi="Times New Roman"/>
            <w:sz w:val="24"/>
            <w:szCs w:val="24"/>
            <w:lang w:val="en-AU"/>
          </w:rPr>
          <w:delText>(</w:delText>
        </w:r>
      </w:del>
      <w:del w:id="111" w:author="mshepher" w:date="2013-08-19T13:18:00Z">
        <w:r w:rsidR="00670144" w:rsidDel="00D95D07">
          <w:rPr>
            <w:rFonts w:ascii="Times New Roman" w:hAnsi="Times New Roman"/>
            <w:sz w:val="24"/>
            <w:szCs w:val="24"/>
            <w:lang w:val="en-AU"/>
          </w:rPr>
          <w:delText>Mean</w:delText>
        </w:r>
        <w:r w:rsidR="00670144" w:rsidRPr="003078A7" w:rsidDel="00D95D07">
          <w:rPr>
            <w:rFonts w:ascii="Times New Roman" w:hAnsi="Times New Roman"/>
            <w:sz w:val="24"/>
            <w:szCs w:val="24"/>
            <w:lang w:val="en-AU"/>
          </w:rPr>
          <w:delText xml:space="preserve"> </w:delText>
        </w:r>
        <w:r w:rsidR="00670144" w:rsidRPr="005B3B3C" w:rsidDel="00D95D07">
          <w:rPr>
            <w:rFonts w:ascii="Symbol" w:hAnsi="Symbol"/>
            <w:sz w:val="24"/>
            <w:szCs w:val="24"/>
          </w:rPr>
          <w:delText></w:delText>
        </w:r>
        <w:r w:rsidR="00670144" w:rsidRPr="003078A7" w:rsidDel="00D95D07">
          <w:rPr>
            <w:rFonts w:ascii="Times New Roman" w:hAnsi="Times New Roman"/>
            <w:sz w:val="24"/>
            <w:szCs w:val="24"/>
          </w:rPr>
          <w:delText xml:space="preserve"> </w:delText>
        </w:r>
        <w:r w:rsidR="00670144" w:rsidDel="00D95D07">
          <w:rPr>
            <w:rFonts w:ascii="Times New Roman" w:hAnsi="Times New Roman"/>
            <w:sz w:val="24"/>
            <w:szCs w:val="24"/>
            <w:lang w:val="en-AU"/>
          </w:rPr>
          <w:delText xml:space="preserve">SE; </w:delText>
        </w:r>
      </w:del>
      <w:del w:id="112" w:author="mshepher" w:date="2013-08-20T10:00:00Z">
        <w:r w:rsidR="00670144" w:rsidDel="009550A3">
          <w:rPr>
            <w:rFonts w:ascii="Times New Roman" w:hAnsi="Times New Roman"/>
            <w:sz w:val="24"/>
            <w:szCs w:val="24"/>
            <w:lang w:val="en-AU"/>
          </w:rPr>
          <w:delText>16</w:delText>
        </w:r>
        <w:r w:rsidR="00670144" w:rsidRPr="003078A7" w:rsidDel="009550A3">
          <w:rPr>
            <w:rFonts w:ascii="Times New Roman" w:hAnsi="Times New Roman"/>
            <w:sz w:val="24"/>
            <w:szCs w:val="24"/>
            <w:lang w:val="en-AU"/>
          </w:rPr>
          <w:delText xml:space="preserve"> </w:delText>
        </w:r>
        <w:r w:rsidR="00670144" w:rsidRPr="005B3B3C" w:rsidDel="009550A3">
          <w:rPr>
            <w:rFonts w:ascii="Symbol" w:hAnsi="Symbol"/>
            <w:sz w:val="24"/>
            <w:szCs w:val="24"/>
          </w:rPr>
          <w:delText></w:delText>
        </w:r>
        <w:r w:rsidR="00670144" w:rsidRPr="003078A7" w:rsidDel="009550A3">
          <w:rPr>
            <w:rFonts w:ascii="Times New Roman" w:hAnsi="Times New Roman"/>
            <w:sz w:val="24"/>
            <w:szCs w:val="24"/>
          </w:rPr>
          <w:delText xml:space="preserve"> </w:delText>
        </w:r>
        <w:r w:rsidR="00670144" w:rsidDel="009550A3">
          <w:rPr>
            <w:rFonts w:ascii="Times New Roman" w:hAnsi="Times New Roman"/>
            <w:sz w:val="24"/>
            <w:szCs w:val="24"/>
            <w:lang w:val="en-AU"/>
          </w:rPr>
          <w:delText xml:space="preserve">3 </w:delText>
        </w:r>
        <w:r w:rsidR="00165096" w:rsidRPr="00294290" w:rsidDel="009550A3">
          <w:rPr>
            <w:rFonts w:ascii="Times New Roman" w:hAnsi="Times New Roman"/>
            <w:sz w:val="24"/>
            <w:szCs w:val="24"/>
            <w:lang w:val="en-AU"/>
          </w:rPr>
          <w:delText>%)</w:delText>
        </w:r>
        <w:r w:rsidR="00294290" w:rsidDel="009550A3">
          <w:rPr>
            <w:rFonts w:ascii="Times New Roman" w:hAnsi="Times New Roman"/>
            <w:sz w:val="24"/>
            <w:szCs w:val="24"/>
            <w:lang w:val="en-AU"/>
          </w:rPr>
          <w:delText>,</w:delText>
        </w:r>
        <w:r w:rsidR="00670144" w:rsidRPr="003078A7" w:rsidDel="009550A3">
          <w:rPr>
            <w:rFonts w:ascii="Times New Roman" w:hAnsi="Times New Roman"/>
            <w:sz w:val="24"/>
            <w:szCs w:val="24"/>
            <w:lang w:val="en-AU"/>
          </w:rPr>
          <w:delText xml:space="preserve"> </w:delText>
        </w:r>
      </w:del>
      <w:r w:rsidR="003078A7" w:rsidRPr="003078A7">
        <w:rPr>
          <w:rFonts w:ascii="Times New Roman" w:hAnsi="Times New Roman"/>
          <w:sz w:val="24"/>
          <w:szCs w:val="24"/>
          <w:lang w:val="en-AU"/>
        </w:rPr>
        <w:t xml:space="preserve">but </w:t>
      </w:r>
      <w:del w:id="113" w:author="mshepher" w:date="2013-08-20T09:58:00Z">
        <w:r w:rsidR="003078A7" w:rsidRPr="003078A7" w:rsidDel="00581D44">
          <w:rPr>
            <w:rFonts w:ascii="Times New Roman" w:hAnsi="Times New Roman"/>
            <w:sz w:val="24"/>
            <w:szCs w:val="24"/>
            <w:lang w:val="en-AU"/>
          </w:rPr>
          <w:delText xml:space="preserve">not </w:delText>
        </w:r>
      </w:del>
      <w:ins w:id="114" w:author="mshepher" w:date="2013-08-20T09:58:00Z">
        <w:r w:rsidR="00581D44">
          <w:rPr>
            <w:rFonts w:ascii="Times New Roman" w:hAnsi="Times New Roman"/>
            <w:sz w:val="24"/>
            <w:szCs w:val="24"/>
            <w:lang w:val="en-AU"/>
          </w:rPr>
          <w:t>it was not</w:t>
        </w:r>
        <w:r w:rsidR="00581D44" w:rsidRPr="003078A7">
          <w:rPr>
            <w:rFonts w:ascii="Times New Roman" w:hAnsi="Times New Roman"/>
            <w:sz w:val="24"/>
            <w:szCs w:val="24"/>
            <w:lang w:val="en-AU"/>
          </w:rPr>
          <w:t xml:space="preserve"> </w:t>
        </w:r>
      </w:ins>
      <w:del w:id="115" w:author="mshepher" w:date="2013-08-20T10:02:00Z">
        <w:r w:rsidR="003078A7" w:rsidRPr="003078A7" w:rsidDel="009550A3">
          <w:rPr>
            <w:rFonts w:ascii="Times New Roman" w:hAnsi="Times New Roman"/>
            <w:sz w:val="24"/>
            <w:szCs w:val="24"/>
            <w:lang w:val="en-AU"/>
          </w:rPr>
          <w:delText xml:space="preserve">significantly </w:delText>
        </w:r>
      </w:del>
      <w:del w:id="116" w:author="mshepher" w:date="2013-08-20T09:58:00Z">
        <w:r w:rsidR="003078A7" w:rsidRPr="003078A7" w:rsidDel="00581D44">
          <w:rPr>
            <w:rFonts w:ascii="Times New Roman" w:hAnsi="Times New Roman"/>
            <w:sz w:val="24"/>
            <w:szCs w:val="24"/>
            <w:lang w:val="en-AU"/>
          </w:rPr>
          <w:delText xml:space="preserve">greater </w:delText>
        </w:r>
      </w:del>
      <w:del w:id="117" w:author="mshepher" w:date="2013-08-20T10:02:00Z">
        <w:r w:rsidR="003078A7" w:rsidRPr="003078A7" w:rsidDel="009550A3">
          <w:rPr>
            <w:rFonts w:ascii="Times New Roman" w:hAnsi="Times New Roman"/>
            <w:sz w:val="24"/>
            <w:szCs w:val="24"/>
            <w:lang w:val="en-AU"/>
          </w:rPr>
          <w:delText>than</w:delText>
        </w:r>
        <w:r w:rsidR="00165096" w:rsidRPr="00294290" w:rsidDel="009550A3">
          <w:rPr>
            <w:rFonts w:ascii="Times New Roman" w:hAnsi="Times New Roman"/>
            <w:sz w:val="24"/>
            <w:szCs w:val="24"/>
            <w:lang w:val="en-AU"/>
          </w:rPr>
          <w:delText xml:space="preserve"> </w:delText>
        </w:r>
        <w:r w:rsidDel="009550A3">
          <w:rPr>
            <w:rFonts w:ascii="Times New Roman" w:hAnsi="Times New Roman"/>
            <w:sz w:val="24"/>
            <w:szCs w:val="24"/>
            <w:lang w:val="en-AU"/>
          </w:rPr>
          <w:delText xml:space="preserve">the </w:delText>
        </w:r>
      </w:del>
      <w:del w:id="118" w:author="mshepher" w:date="2013-08-20T09:58:00Z">
        <w:r w:rsidDel="00581D44">
          <w:rPr>
            <w:rFonts w:ascii="Times New Roman" w:hAnsi="Times New Roman"/>
            <w:sz w:val="24"/>
            <w:szCs w:val="24"/>
            <w:lang w:val="en-AU"/>
          </w:rPr>
          <w:delText>one for</w:delText>
        </w:r>
      </w:del>
      <w:ins w:id="119" w:author="mshepher" w:date="2013-08-20T10:02:00Z">
        <w:r w:rsidR="009550A3">
          <w:rPr>
            <w:rFonts w:ascii="Times New Roman" w:hAnsi="Times New Roman"/>
            <w:sz w:val="24"/>
            <w:szCs w:val="24"/>
            <w:lang w:val="en-AU"/>
          </w:rPr>
          <w:t>different to</w:t>
        </w:r>
      </w:ins>
      <w:ins w:id="120" w:author="mshepher" w:date="2013-08-20T09:58:00Z">
        <w:r w:rsidR="00581D44">
          <w:rPr>
            <w:rFonts w:ascii="Times New Roman" w:hAnsi="Times New Roman"/>
            <w:sz w:val="24"/>
            <w:szCs w:val="24"/>
            <w:lang w:val="en-AU"/>
          </w:rPr>
          <w:t xml:space="preserve"> </w:t>
        </w:r>
      </w:ins>
      <w:del w:id="121" w:author="mshepher" w:date="2013-08-20T10:02:00Z">
        <w:r w:rsidR="003078A7" w:rsidRPr="003078A7" w:rsidDel="009550A3">
          <w:rPr>
            <w:rFonts w:ascii="Times New Roman" w:hAnsi="Times New Roman"/>
            <w:sz w:val="24"/>
            <w:szCs w:val="24"/>
            <w:lang w:val="en-AU"/>
          </w:rPr>
          <w:delText xml:space="preserve"> </w:delText>
        </w:r>
      </w:del>
      <w:r w:rsidR="003078A7" w:rsidRPr="003078A7">
        <w:rPr>
          <w:rFonts w:ascii="Times New Roman" w:hAnsi="Times New Roman"/>
          <w:sz w:val="24"/>
          <w:szCs w:val="24"/>
          <w:lang w:val="en-AU"/>
        </w:rPr>
        <w:t xml:space="preserve">Experiment 1 </w:t>
      </w:r>
      <w:r w:rsidR="00670144" w:rsidRPr="003078A7">
        <w:rPr>
          <w:rFonts w:ascii="Times New Roman" w:hAnsi="Times New Roman"/>
          <w:sz w:val="24"/>
          <w:szCs w:val="24"/>
          <w:lang w:val="en-AU"/>
        </w:rPr>
        <w:t>(</w:t>
      </w:r>
      <w:del w:id="122" w:author="mshepher" w:date="2013-08-19T13:18:00Z">
        <w:r w:rsidR="00670144" w:rsidDel="00D95D07">
          <w:rPr>
            <w:rFonts w:ascii="Times New Roman" w:hAnsi="Times New Roman"/>
            <w:sz w:val="24"/>
            <w:szCs w:val="24"/>
            <w:lang w:val="en-AU"/>
          </w:rPr>
          <w:delText>Mean</w:delText>
        </w:r>
        <w:r w:rsidR="00670144" w:rsidRPr="003078A7" w:rsidDel="00D95D07">
          <w:rPr>
            <w:rFonts w:ascii="Times New Roman" w:hAnsi="Times New Roman"/>
            <w:sz w:val="24"/>
            <w:szCs w:val="24"/>
            <w:lang w:val="en-AU"/>
          </w:rPr>
          <w:delText xml:space="preserve"> </w:delText>
        </w:r>
        <w:r w:rsidR="00670144" w:rsidRPr="005B3B3C" w:rsidDel="00D95D07">
          <w:rPr>
            <w:rFonts w:ascii="Symbol" w:hAnsi="Symbol"/>
            <w:sz w:val="24"/>
            <w:szCs w:val="24"/>
          </w:rPr>
          <w:delText></w:delText>
        </w:r>
        <w:r w:rsidR="00670144" w:rsidRPr="003078A7" w:rsidDel="00D95D07">
          <w:rPr>
            <w:rFonts w:ascii="Times New Roman" w:hAnsi="Times New Roman"/>
            <w:sz w:val="24"/>
            <w:szCs w:val="24"/>
          </w:rPr>
          <w:delText xml:space="preserve"> </w:delText>
        </w:r>
        <w:r w:rsidR="00670144" w:rsidDel="00D95D07">
          <w:rPr>
            <w:rFonts w:ascii="Times New Roman" w:hAnsi="Times New Roman"/>
            <w:sz w:val="24"/>
            <w:szCs w:val="24"/>
            <w:lang w:val="en-AU"/>
          </w:rPr>
          <w:delText xml:space="preserve">SE; </w:delText>
        </w:r>
      </w:del>
      <w:r w:rsidR="00670144">
        <w:rPr>
          <w:rFonts w:ascii="Times New Roman" w:hAnsi="Times New Roman"/>
          <w:sz w:val="24"/>
          <w:szCs w:val="24"/>
          <w:lang w:val="en-AU"/>
        </w:rPr>
        <w:t>23</w:t>
      </w:r>
      <w:r w:rsidR="00670144" w:rsidRPr="003078A7">
        <w:rPr>
          <w:rFonts w:ascii="Times New Roman" w:hAnsi="Times New Roman"/>
          <w:sz w:val="24"/>
          <w:szCs w:val="24"/>
          <w:lang w:val="en-AU"/>
        </w:rPr>
        <w:t xml:space="preserve"> </w:t>
      </w:r>
      <w:r w:rsidR="00670144" w:rsidRPr="005B3B3C">
        <w:rPr>
          <w:rFonts w:ascii="Symbol" w:hAnsi="Symbol"/>
          <w:sz w:val="24"/>
          <w:szCs w:val="24"/>
        </w:rPr>
        <w:t></w:t>
      </w:r>
      <w:r w:rsidR="00670144" w:rsidRPr="003078A7">
        <w:rPr>
          <w:rFonts w:ascii="Times New Roman" w:hAnsi="Times New Roman"/>
          <w:sz w:val="24"/>
          <w:szCs w:val="24"/>
        </w:rPr>
        <w:t xml:space="preserve"> </w:t>
      </w:r>
      <w:r w:rsidR="00670144">
        <w:rPr>
          <w:rFonts w:ascii="Times New Roman" w:hAnsi="Times New Roman"/>
          <w:sz w:val="24"/>
          <w:szCs w:val="24"/>
          <w:lang w:val="en-AU"/>
        </w:rPr>
        <w:t xml:space="preserve">4 </w:t>
      </w:r>
      <w:r w:rsidR="00670144" w:rsidRPr="003078A7">
        <w:rPr>
          <w:rFonts w:ascii="Times New Roman" w:hAnsi="Times New Roman"/>
          <w:sz w:val="24"/>
          <w:szCs w:val="24"/>
          <w:lang w:val="en-AU"/>
        </w:rPr>
        <w:t>%)</w:t>
      </w:r>
      <w:ins w:id="123" w:author="mshepher" w:date="2013-08-20T10:04:00Z">
        <w:r w:rsidR="009550A3">
          <w:rPr>
            <w:rFonts w:ascii="Times New Roman" w:hAnsi="Times New Roman"/>
            <w:sz w:val="24"/>
            <w:szCs w:val="24"/>
            <w:lang w:val="en-AU"/>
          </w:rPr>
          <w:t>,</w:t>
        </w:r>
      </w:ins>
      <w:del w:id="124" w:author="mshepher" w:date="2013-08-20T10:04:00Z">
        <w:r w:rsidR="00670144" w:rsidDel="009550A3">
          <w:rPr>
            <w:rFonts w:ascii="Times New Roman" w:hAnsi="Times New Roman"/>
            <w:sz w:val="24"/>
            <w:szCs w:val="24"/>
            <w:lang w:val="en-AU"/>
          </w:rPr>
          <w:delText>;</w:delText>
        </w:r>
      </w:del>
      <w:r w:rsidR="00670144" w:rsidRPr="003078A7">
        <w:rPr>
          <w:rFonts w:ascii="Times New Roman" w:hAnsi="Times New Roman"/>
          <w:sz w:val="24"/>
          <w:szCs w:val="24"/>
          <w:lang w:val="en-AU"/>
        </w:rPr>
        <w:t xml:space="preserve"> </w:t>
      </w:r>
      <w:r w:rsidR="003078A7" w:rsidRPr="003078A7">
        <w:rPr>
          <w:rFonts w:ascii="Times New Roman" w:hAnsi="Times New Roman"/>
          <w:sz w:val="24"/>
          <w:szCs w:val="24"/>
          <w:lang w:val="en-AU"/>
        </w:rPr>
        <w:t xml:space="preserve">and </w:t>
      </w:r>
      <w:del w:id="125" w:author="mshepher" w:date="2013-08-20T10:03:00Z">
        <w:r w:rsidR="003078A7" w:rsidRPr="003078A7" w:rsidDel="009550A3">
          <w:rPr>
            <w:rFonts w:ascii="Times New Roman" w:hAnsi="Times New Roman"/>
            <w:sz w:val="24"/>
            <w:szCs w:val="24"/>
            <w:lang w:val="en-AU"/>
          </w:rPr>
          <w:delText xml:space="preserve">the mean for </w:delText>
        </w:r>
      </w:del>
      <w:del w:id="126" w:author="mshepher" w:date="2013-08-20T09:59:00Z">
        <w:r w:rsidR="003078A7" w:rsidRPr="003078A7" w:rsidDel="00581D44">
          <w:rPr>
            <w:rFonts w:ascii="Times New Roman" w:hAnsi="Times New Roman"/>
            <w:sz w:val="24"/>
            <w:szCs w:val="24"/>
            <w:lang w:val="en-AU"/>
          </w:rPr>
          <w:delText xml:space="preserve">Experiment 2 was </w:delText>
        </w:r>
      </w:del>
      <w:del w:id="127" w:author="mshepher" w:date="2013-08-20T09:58:00Z">
        <w:r w:rsidR="003078A7" w:rsidRPr="003078A7" w:rsidDel="00581D44">
          <w:rPr>
            <w:rFonts w:ascii="Times New Roman" w:hAnsi="Times New Roman"/>
            <w:sz w:val="24"/>
            <w:szCs w:val="24"/>
            <w:lang w:val="en-AU"/>
          </w:rPr>
          <w:delText xml:space="preserve">also </w:delText>
        </w:r>
      </w:del>
      <w:del w:id="128" w:author="mshepher" w:date="2013-08-20T09:59:00Z">
        <w:r w:rsidR="003078A7" w:rsidRPr="003078A7" w:rsidDel="00581D44">
          <w:rPr>
            <w:rFonts w:ascii="Times New Roman" w:hAnsi="Times New Roman"/>
            <w:sz w:val="24"/>
            <w:szCs w:val="24"/>
            <w:lang w:val="en-AU"/>
          </w:rPr>
          <w:delText xml:space="preserve">significantly lower than </w:delText>
        </w:r>
        <w:r w:rsidDel="00581D44">
          <w:rPr>
            <w:rFonts w:ascii="Times New Roman" w:hAnsi="Times New Roman"/>
            <w:sz w:val="24"/>
            <w:szCs w:val="24"/>
            <w:lang w:val="en-AU"/>
          </w:rPr>
          <w:delText xml:space="preserve">the value obtained </w:delText>
        </w:r>
        <w:r w:rsidR="008E055F" w:rsidDel="00581D44">
          <w:rPr>
            <w:rFonts w:ascii="Times New Roman" w:hAnsi="Times New Roman"/>
            <w:sz w:val="24"/>
            <w:szCs w:val="24"/>
            <w:lang w:val="en-AU"/>
          </w:rPr>
          <w:delText xml:space="preserve">in </w:delText>
        </w:r>
        <w:r w:rsidR="003078A7" w:rsidRPr="003078A7" w:rsidDel="00581D44">
          <w:rPr>
            <w:rFonts w:ascii="Times New Roman" w:hAnsi="Times New Roman"/>
            <w:sz w:val="24"/>
            <w:szCs w:val="24"/>
            <w:lang w:val="en-AU"/>
          </w:rPr>
          <w:delText xml:space="preserve">Experiment 1 </w:delText>
        </w:r>
      </w:del>
      <w:ins w:id="129" w:author="mshepher" w:date="2013-08-20T09:59:00Z">
        <w:r w:rsidR="00581D44" w:rsidRPr="003078A7">
          <w:rPr>
            <w:rFonts w:ascii="Times New Roman" w:hAnsi="Times New Roman"/>
            <w:sz w:val="24"/>
            <w:szCs w:val="24"/>
            <w:lang w:val="en-AU"/>
          </w:rPr>
          <w:t xml:space="preserve">Experiment </w:t>
        </w:r>
      </w:ins>
      <w:ins w:id="130" w:author="mshepher" w:date="2013-08-20T10:03:00Z">
        <w:r w:rsidR="009550A3">
          <w:rPr>
            <w:rFonts w:ascii="Times New Roman" w:hAnsi="Times New Roman"/>
            <w:sz w:val="24"/>
            <w:szCs w:val="24"/>
            <w:lang w:val="en-AU"/>
          </w:rPr>
          <w:t>1</w:t>
        </w:r>
      </w:ins>
      <w:ins w:id="131" w:author="mshepher" w:date="2013-08-20T09:59:00Z">
        <w:r w:rsidR="00581D44" w:rsidRPr="003078A7">
          <w:rPr>
            <w:rFonts w:ascii="Times New Roman" w:hAnsi="Times New Roman"/>
            <w:sz w:val="24"/>
            <w:szCs w:val="24"/>
            <w:lang w:val="en-AU"/>
          </w:rPr>
          <w:t xml:space="preserve"> was significantly lower than Experiment </w:t>
        </w:r>
      </w:ins>
      <w:ins w:id="132" w:author="mshepher" w:date="2013-08-20T10:03:00Z">
        <w:r w:rsidR="009550A3">
          <w:rPr>
            <w:rFonts w:ascii="Times New Roman" w:hAnsi="Times New Roman"/>
            <w:sz w:val="24"/>
            <w:szCs w:val="24"/>
            <w:lang w:val="en-AU"/>
          </w:rPr>
          <w:t>3</w:t>
        </w:r>
      </w:ins>
      <w:ins w:id="133" w:author="mshepher" w:date="2013-08-20T09:59:00Z">
        <w:r w:rsidR="00581D44" w:rsidRPr="003078A7">
          <w:rPr>
            <w:rFonts w:ascii="Times New Roman" w:hAnsi="Times New Roman"/>
            <w:sz w:val="24"/>
            <w:szCs w:val="24"/>
            <w:lang w:val="en-AU"/>
          </w:rPr>
          <w:t xml:space="preserve"> </w:t>
        </w:r>
      </w:ins>
      <w:r w:rsidR="003078A7" w:rsidRPr="003078A7">
        <w:rPr>
          <w:rFonts w:ascii="Times New Roman" w:hAnsi="Times New Roman"/>
          <w:sz w:val="24"/>
          <w:szCs w:val="24"/>
          <w:lang w:val="en-AU"/>
        </w:rPr>
        <w:t>(</w:t>
      </w:r>
      <w:r w:rsidR="00603DAD">
        <w:rPr>
          <w:rFonts w:ascii="Times New Roman" w:hAnsi="Times New Roman"/>
          <w:sz w:val="24"/>
          <w:szCs w:val="24"/>
          <w:lang w:val="en-AU"/>
        </w:rPr>
        <w:t>Fig.</w:t>
      </w:r>
      <w:r w:rsidR="008E0ACA">
        <w:rPr>
          <w:rFonts w:ascii="Times New Roman" w:hAnsi="Times New Roman"/>
          <w:sz w:val="24"/>
          <w:szCs w:val="24"/>
          <w:lang w:val="en-AU"/>
        </w:rPr>
        <w:t xml:space="preserve"> 3</w:t>
      </w:r>
      <w:r w:rsidR="003078A7" w:rsidRPr="003078A7">
        <w:rPr>
          <w:rFonts w:ascii="Times New Roman" w:hAnsi="Times New Roman"/>
          <w:sz w:val="24"/>
          <w:szCs w:val="24"/>
          <w:lang w:val="en-AU"/>
        </w:rPr>
        <w:t>).</w:t>
      </w:r>
    </w:p>
    <w:p w:rsidR="005B3B3C" w:rsidRPr="00C6005A" w:rsidRDefault="005B3B3C"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Within each tissue-type sub-categorisation (mature, epicormic induced or epicormic spontaneous), </w:t>
      </w:r>
      <w:r w:rsidR="008E055F">
        <w:rPr>
          <w:rFonts w:ascii="Times New Roman" w:hAnsi="Times New Roman"/>
          <w:sz w:val="24"/>
          <w:szCs w:val="24"/>
          <w:lang w:val="en-AU"/>
        </w:rPr>
        <w:t>the factorial</w:t>
      </w:r>
      <w:r w:rsidRPr="003078A7">
        <w:rPr>
          <w:rFonts w:ascii="Times New Roman" w:hAnsi="Times New Roman"/>
          <w:sz w:val="24"/>
          <w:szCs w:val="24"/>
          <w:lang w:val="en-AU"/>
        </w:rPr>
        <w:t xml:space="preserve"> effect was also highly significant (ANOVA not shown; p-values =0). </w:t>
      </w:r>
      <w:del w:id="134" w:author="mshepher" w:date="2013-08-19T13:50:00Z">
        <w:r w:rsidRPr="003078A7" w:rsidDel="00F5385E">
          <w:rPr>
            <w:rFonts w:ascii="Times New Roman" w:hAnsi="Times New Roman"/>
            <w:sz w:val="24"/>
            <w:szCs w:val="24"/>
            <w:lang w:val="en-AU"/>
          </w:rPr>
          <w:delText xml:space="preserve">The mean values for each tissue-type sub-categorisation </w:delText>
        </w:r>
        <w:r w:rsidR="00E20D4F" w:rsidDel="00F5385E">
          <w:rPr>
            <w:rFonts w:ascii="Times New Roman" w:hAnsi="Times New Roman"/>
            <w:sz w:val="24"/>
            <w:szCs w:val="24"/>
            <w:lang w:val="en-AU"/>
          </w:rPr>
          <w:delText>with</w:delText>
        </w:r>
        <w:r w:rsidRPr="003078A7" w:rsidDel="00F5385E">
          <w:rPr>
            <w:rFonts w:ascii="Times New Roman" w:hAnsi="Times New Roman"/>
            <w:sz w:val="24"/>
            <w:szCs w:val="24"/>
            <w:lang w:val="en-AU"/>
          </w:rPr>
          <w:delText xml:space="preserve">in each experiment are summarised in Figure 3. </w:delText>
        </w:r>
      </w:del>
      <w:r w:rsidRPr="003078A7">
        <w:rPr>
          <w:rFonts w:ascii="Times New Roman" w:hAnsi="Times New Roman"/>
          <w:sz w:val="24"/>
          <w:szCs w:val="24"/>
          <w:lang w:val="en-AU"/>
        </w:rPr>
        <w:t>The better performance of Experiment 3 relative to the other two experiments could largely be attributed to better rooting on epicormic</w:t>
      </w:r>
      <w:r w:rsidR="008E055F">
        <w:rPr>
          <w:rFonts w:ascii="Times New Roman" w:hAnsi="Times New Roman"/>
          <w:sz w:val="24"/>
          <w:szCs w:val="24"/>
          <w:lang w:val="en-AU"/>
        </w:rPr>
        <w:t xml:space="preserve"> shoots</w:t>
      </w:r>
      <w:r w:rsidR="00F7674D">
        <w:rPr>
          <w:rFonts w:ascii="Times New Roman" w:hAnsi="Times New Roman"/>
          <w:sz w:val="24"/>
          <w:szCs w:val="24"/>
          <w:lang w:val="en-AU"/>
        </w:rPr>
        <w:t>-</w:t>
      </w:r>
      <w:r w:rsidR="00603DAD">
        <w:rPr>
          <w:rFonts w:ascii="Times New Roman" w:hAnsi="Times New Roman"/>
          <w:sz w:val="24"/>
          <w:szCs w:val="24"/>
          <w:lang w:val="en-AU"/>
        </w:rPr>
        <w:t>derived cuttings (Fig.</w:t>
      </w:r>
      <w:r w:rsidRPr="003078A7">
        <w:rPr>
          <w:rFonts w:ascii="Times New Roman" w:hAnsi="Times New Roman"/>
          <w:sz w:val="24"/>
          <w:szCs w:val="24"/>
          <w:lang w:val="en-AU"/>
        </w:rPr>
        <w:t xml:space="preserve"> 2 and 3). Experiment 1 differed from the other two experiments in that the rooting rate for cuttings derived from the induced epicormic shoots was on average lower (</w:t>
      </w:r>
      <w:del w:id="135" w:author="mshepher" w:date="2013-08-19T13:18:00Z">
        <w:r w:rsidR="00D76504" w:rsidDel="00D95D07">
          <w:rPr>
            <w:rFonts w:ascii="Times New Roman" w:hAnsi="Times New Roman"/>
            <w:sz w:val="24"/>
            <w:szCs w:val="24"/>
            <w:lang w:val="en-AU"/>
          </w:rPr>
          <w:delText xml:space="preserve">Mean </w:delText>
        </w:r>
        <w:r w:rsidR="00D76504" w:rsidRPr="005B3B3C" w:rsidDel="00D95D07">
          <w:rPr>
            <w:rFonts w:ascii="Symbol" w:hAnsi="Symbol"/>
            <w:sz w:val="24"/>
            <w:szCs w:val="24"/>
          </w:rPr>
          <w:delText></w:delText>
        </w:r>
        <w:r w:rsidR="00D76504" w:rsidRPr="003078A7" w:rsidDel="00D95D07">
          <w:rPr>
            <w:rFonts w:ascii="Times New Roman" w:hAnsi="Times New Roman"/>
            <w:sz w:val="24"/>
            <w:szCs w:val="24"/>
          </w:rPr>
          <w:delText xml:space="preserve"> </w:delText>
        </w:r>
        <w:r w:rsidR="00D76504" w:rsidDel="00D95D07">
          <w:rPr>
            <w:rFonts w:ascii="Times New Roman" w:hAnsi="Times New Roman"/>
            <w:sz w:val="24"/>
            <w:szCs w:val="24"/>
            <w:lang w:val="en-AU"/>
          </w:rPr>
          <w:delText xml:space="preserve">SE; </w:delText>
        </w:r>
      </w:del>
      <w:r w:rsidRPr="003078A7">
        <w:rPr>
          <w:rFonts w:ascii="Times New Roman" w:hAnsi="Times New Roman"/>
          <w:sz w:val="24"/>
          <w:szCs w:val="24"/>
          <w:lang w:val="en-AU"/>
        </w:rPr>
        <w:t>12</w:t>
      </w:r>
      <w:r w:rsidR="007505A9">
        <w:rPr>
          <w:rFonts w:ascii="Times New Roman" w:hAnsi="Times New Roman"/>
          <w:sz w:val="24"/>
          <w:szCs w:val="24"/>
          <w:lang w:val="en-AU"/>
        </w:rPr>
        <w:t>.5</w:t>
      </w:r>
      <w:r w:rsidRPr="003078A7">
        <w:rPr>
          <w:rFonts w:ascii="Times New Roman" w:hAnsi="Times New Roman"/>
          <w:sz w:val="24"/>
          <w:szCs w:val="24"/>
          <w:lang w:val="en-AU"/>
        </w:rPr>
        <w:t xml:space="preserve"> </w:t>
      </w:r>
      <w:r w:rsidRPr="005B3B3C">
        <w:rPr>
          <w:rFonts w:ascii="Symbol" w:hAnsi="Symbol"/>
          <w:sz w:val="24"/>
          <w:szCs w:val="24"/>
        </w:rPr>
        <w:t></w:t>
      </w:r>
      <w:r w:rsidRPr="003078A7">
        <w:rPr>
          <w:rFonts w:ascii="Times New Roman" w:hAnsi="Times New Roman"/>
          <w:sz w:val="24"/>
          <w:szCs w:val="24"/>
        </w:rPr>
        <w:t xml:space="preserve"> </w:t>
      </w:r>
      <w:r w:rsidRPr="003078A7">
        <w:rPr>
          <w:rFonts w:ascii="Times New Roman" w:hAnsi="Times New Roman"/>
          <w:sz w:val="24"/>
          <w:szCs w:val="24"/>
          <w:lang w:val="en-AU"/>
        </w:rPr>
        <w:t>8</w:t>
      </w:r>
      <w:r w:rsidR="007505A9">
        <w:rPr>
          <w:rFonts w:ascii="Times New Roman" w:hAnsi="Times New Roman"/>
          <w:sz w:val="24"/>
          <w:szCs w:val="24"/>
          <w:lang w:val="en-AU"/>
        </w:rPr>
        <w:t>.1</w:t>
      </w:r>
      <w:r w:rsidR="00D76504">
        <w:rPr>
          <w:rFonts w:ascii="Times New Roman" w:hAnsi="Times New Roman"/>
          <w:sz w:val="24"/>
          <w:szCs w:val="24"/>
          <w:lang w:val="en-AU"/>
        </w:rPr>
        <w:t xml:space="preserve"> </w:t>
      </w:r>
      <w:r w:rsidRPr="003078A7">
        <w:rPr>
          <w:rFonts w:ascii="Times New Roman" w:hAnsi="Times New Roman"/>
          <w:sz w:val="24"/>
          <w:szCs w:val="24"/>
          <w:lang w:val="en-AU"/>
        </w:rPr>
        <w:t>%, No of trees = 4) than cuttings from spontaneous epicormic shoots (</w:t>
      </w:r>
      <w:del w:id="136" w:author="mshepher" w:date="2013-08-19T13:18:00Z">
        <w:r w:rsidR="00D76504" w:rsidDel="00D95D07">
          <w:rPr>
            <w:rFonts w:ascii="Times New Roman" w:hAnsi="Times New Roman"/>
            <w:sz w:val="24"/>
            <w:szCs w:val="24"/>
            <w:lang w:val="en-AU"/>
          </w:rPr>
          <w:delText xml:space="preserve">Mean </w:delText>
        </w:r>
        <w:r w:rsidR="00D76504" w:rsidRPr="005B3B3C" w:rsidDel="00D95D07">
          <w:rPr>
            <w:rFonts w:ascii="Symbol" w:hAnsi="Symbol"/>
            <w:sz w:val="24"/>
            <w:szCs w:val="24"/>
          </w:rPr>
          <w:delText></w:delText>
        </w:r>
        <w:r w:rsidR="00D76504" w:rsidRPr="003078A7" w:rsidDel="00D95D07">
          <w:rPr>
            <w:rFonts w:ascii="Times New Roman" w:hAnsi="Times New Roman"/>
            <w:sz w:val="24"/>
            <w:szCs w:val="24"/>
          </w:rPr>
          <w:delText xml:space="preserve"> </w:delText>
        </w:r>
        <w:r w:rsidR="00D76504" w:rsidDel="00D95D07">
          <w:rPr>
            <w:rFonts w:ascii="Times New Roman" w:hAnsi="Times New Roman"/>
            <w:sz w:val="24"/>
            <w:szCs w:val="24"/>
            <w:lang w:val="en-AU"/>
          </w:rPr>
          <w:delText xml:space="preserve">SE; </w:delText>
        </w:r>
      </w:del>
      <w:r w:rsidRPr="003078A7">
        <w:rPr>
          <w:rFonts w:ascii="Times New Roman" w:hAnsi="Times New Roman"/>
          <w:sz w:val="24"/>
          <w:szCs w:val="24"/>
          <w:lang w:val="en-AU"/>
        </w:rPr>
        <w:t>36</w:t>
      </w:r>
      <w:r w:rsidR="007505A9">
        <w:rPr>
          <w:rFonts w:ascii="Times New Roman" w:hAnsi="Times New Roman"/>
          <w:sz w:val="24"/>
          <w:szCs w:val="24"/>
          <w:lang w:val="en-AU"/>
        </w:rPr>
        <w:t>.0</w:t>
      </w:r>
      <w:r w:rsidRPr="003078A7">
        <w:rPr>
          <w:rFonts w:ascii="Times New Roman" w:hAnsi="Times New Roman"/>
          <w:sz w:val="24"/>
          <w:szCs w:val="24"/>
          <w:lang w:val="en-AU"/>
        </w:rPr>
        <w:t xml:space="preserve"> </w:t>
      </w:r>
      <w:r w:rsidRPr="005B3B3C">
        <w:rPr>
          <w:rFonts w:ascii="Symbol" w:hAnsi="Symbol"/>
          <w:sz w:val="24"/>
          <w:szCs w:val="24"/>
        </w:rPr>
        <w:t></w:t>
      </w:r>
      <w:r w:rsidRPr="003078A7">
        <w:rPr>
          <w:rFonts w:ascii="Times New Roman" w:hAnsi="Times New Roman"/>
          <w:sz w:val="24"/>
          <w:szCs w:val="24"/>
        </w:rPr>
        <w:t xml:space="preserve"> </w:t>
      </w:r>
      <w:r w:rsidR="00D76504">
        <w:rPr>
          <w:rFonts w:ascii="Times New Roman" w:hAnsi="Times New Roman"/>
          <w:sz w:val="24"/>
          <w:szCs w:val="24"/>
          <w:lang w:val="en-AU"/>
        </w:rPr>
        <w:t>7</w:t>
      </w:r>
      <w:r w:rsidR="007505A9">
        <w:rPr>
          <w:rFonts w:ascii="Times New Roman" w:hAnsi="Times New Roman"/>
          <w:sz w:val="24"/>
          <w:szCs w:val="24"/>
          <w:lang w:val="en-AU"/>
        </w:rPr>
        <w:t>.2</w:t>
      </w:r>
      <w:r w:rsidR="00D76504">
        <w:rPr>
          <w:rFonts w:ascii="Times New Roman" w:hAnsi="Times New Roman"/>
          <w:sz w:val="24"/>
          <w:szCs w:val="24"/>
          <w:lang w:val="en-AU"/>
        </w:rPr>
        <w:t xml:space="preserve"> </w:t>
      </w:r>
      <w:r w:rsidRPr="003078A7">
        <w:rPr>
          <w:rFonts w:ascii="Times New Roman" w:hAnsi="Times New Roman"/>
          <w:sz w:val="24"/>
          <w:szCs w:val="24"/>
          <w:lang w:val="en-AU"/>
        </w:rPr>
        <w:t>%, No. of trees = 5), or mature shoots (</w:t>
      </w:r>
      <w:del w:id="137" w:author="mshepher" w:date="2013-08-19T13:19:00Z">
        <w:r w:rsidR="00D76504" w:rsidDel="00D95D07">
          <w:rPr>
            <w:rFonts w:ascii="Times New Roman" w:hAnsi="Times New Roman"/>
            <w:sz w:val="24"/>
            <w:szCs w:val="24"/>
            <w:lang w:val="en-AU"/>
          </w:rPr>
          <w:delText xml:space="preserve">Mean </w:delText>
        </w:r>
        <w:r w:rsidR="00D76504" w:rsidRPr="005B3B3C" w:rsidDel="00D95D07">
          <w:rPr>
            <w:rFonts w:ascii="Symbol" w:hAnsi="Symbol"/>
            <w:sz w:val="24"/>
            <w:szCs w:val="24"/>
          </w:rPr>
          <w:delText></w:delText>
        </w:r>
        <w:r w:rsidR="00D76504" w:rsidRPr="003078A7" w:rsidDel="00D95D07">
          <w:rPr>
            <w:rFonts w:ascii="Times New Roman" w:hAnsi="Times New Roman"/>
            <w:sz w:val="24"/>
            <w:szCs w:val="24"/>
          </w:rPr>
          <w:delText xml:space="preserve"> </w:delText>
        </w:r>
        <w:r w:rsidR="00D76504" w:rsidDel="00D95D07">
          <w:rPr>
            <w:rFonts w:ascii="Times New Roman" w:hAnsi="Times New Roman"/>
            <w:sz w:val="24"/>
            <w:szCs w:val="24"/>
            <w:lang w:val="en-AU"/>
          </w:rPr>
          <w:delText xml:space="preserve">SE; </w:delText>
        </w:r>
      </w:del>
      <w:r w:rsidRPr="003078A7">
        <w:rPr>
          <w:rFonts w:ascii="Times New Roman" w:hAnsi="Times New Roman"/>
          <w:sz w:val="24"/>
          <w:szCs w:val="24"/>
          <w:lang w:val="en-AU"/>
        </w:rPr>
        <w:t>20</w:t>
      </w:r>
      <w:r w:rsidR="007505A9">
        <w:rPr>
          <w:rFonts w:ascii="Times New Roman" w:hAnsi="Times New Roman"/>
          <w:sz w:val="24"/>
          <w:szCs w:val="24"/>
          <w:lang w:val="en-AU"/>
        </w:rPr>
        <w:t>.0</w:t>
      </w:r>
      <w:r w:rsidRPr="003078A7">
        <w:rPr>
          <w:rFonts w:ascii="Times New Roman" w:hAnsi="Times New Roman"/>
          <w:sz w:val="24"/>
          <w:szCs w:val="24"/>
          <w:lang w:val="en-AU"/>
        </w:rPr>
        <w:t xml:space="preserve"> </w:t>
      </w:r>
      <w:r w:rsidRPr="005B3B3C">
        <w:rPr>
          <w:rFonts w:ascii="Symbol" w:hAnsi="Symbol"/>
          <w:sz w:val="24"/>
          <w:szCs w:val="24"/>
        </w:rPr>
        <w:t></w:t>
      </w:r>
      <w:r w:rsidRPr="003078A7">
        <w:rPr>
          <w:rFonts w:ascii="Times New Roman" w:hAnsi="Times New Roman"/>
          <w:sz w:val="24"/>
          <w:szCs w:val="24"/>
        </w:rPr>
        <w:t xml:space="preserve"> </w:t>
      </w:r>
      <w:r w:rsidR="00D76504">
        <w:rPr>
          <w:rFonts w:ascii="Times New Roman" w:hAnsi="Times New Roman"/>
          <w:sz w:val="24"/>
          <w:szCs w:val="24"/>
          <w:lang w:val="en-AU"/>
        </w:rPr>
        <w:t>5</w:t>
      </w:r>
      <w:r w:rsidR="007505A9">
        <w:rPr>
          <w:rFonts w:ascii="Times New Roman" w:hAnsi="Times New Roman"/>
          <w:sz w:val="24"/>
          <w:szCs w:val="24"/>
          <w:lang w:val="en-AU"/>
        </w:rPr>
        <w:t>.1</w:t>
      </w:r>
      <w:r w:rsidR="00D76504">
        <w:rPr>
          <w:rFonts w:ascii="Times New Roman" w:hAnsi="Times New Roman"/>
          <w:sz w:val="24"/>
          <w:szCs w:val="24"/>
          <w:lang w:val="en-AU"/>
        </w:rPr>
        <w:t xml:space="preserve"> </w:t>
      </w:r>
      <w:r w:rsidRPr="003078A7">
        <w:rPr>
          <w:rFonts w:ascii="Times New Roman" w:hAnsi="Times New Roman"/>
          <w:sz w:val="24"/>
          <w:szCs w:val="24"/>
          <w:lang w:val="en-AU"/>
        </w:rPr>
        <w:t>%, No. of trees = 10), but not significantly so (One way ANOVA F</w:t>
      </w:r>
      <w:r w:rsidR="00D76504">
        <w:rPr>
          <w:rFonts w:ascii="Times New Roman" w:hAnsi="Times New Roman"/>
          <w:sz w:val="24"/>
          <w:szCs w:val="24"/>
          <w:lang w:val="en-AU"/>
        </w:rPr>
        <w:t xml:space="preserve">-value = 1.8, p-value = 0.175; </w:t>
      </w:r>
      <w:r w:rsidR="00603DAD">
        <w:rPr>
          <w:rFonts w:ascii="Times New Roman" w:hAnsi="Times New Roman"/>
          <w:sz w:val="24"/>
          <w:szCs w:val="24"/>
          <w:lang w:val="en-AU"/>
        </w:rPr>
        <w:t>Fig.</w:t>
      </w:r>
      <w:r w:rsidRPr="003078A7">
        <w:rPr>
          <w:rFonts w:ascii="Times New Roman" w:hAnsi="Times New Roman"/>
          <w:sz w:val="24"/>
          <w:szCs w:val="24"/>
          <w:lang w:val="en-AU"/>
        </w:rPr>
        <w:t xml:space="preserve"> 3).</w:t>
      </w:r>
    </w:p>
    <w:p w:rsidR="00334A5A" w:rsidRPr="00C6005A" w:rsidRDefault="00334A5A" w:rsidP="00E437E4">
      <w:pPr>
        <w:autoSpaceDE w:val="0"/>
        <w:autoSpaceDN w:val="0"/>
        <w:adjustRightInd w:val="0"/>
        <w:spacing w:after="0" w:line="480" w:lineRule="auto"/>
        <w:rPr>
          <w:rFonts w:ascii="Times New Roman" w:hAnsi="Times New Roman"/>
          <w:sz w:val="24"/>
          <w:szCs w:val="24"/>
          <w:lang w:val="en-AU"/>
        </w:rPr>
      </w:pPr>
    </w:p>
    <w:p w:rsidR="00334A5A" w:rsidRPr="00C6005A" w:rsidRDefault="003078A7" w:rsidP="00E437E4">
      <w:pPr>
        <w:autoSpaceDE w:val="0"/>
        <w:autoSpaceDN w:val="0"/>
        <w:adjustRightInd w:val="0"/>
        <w:spacing w:after="0" w:line="480" w:lineRule="auto"/>
        <w:rPr>
          <w:rFonts w:ascii="Times New Roman" w:hAnsi="Times New Roman"/>
          <w:b/>
          <w:i/>
          <w:sz w:val="24"/>
          <w:szCs w:val="24"/>
          <w:lang w:val="en-AU"/>
        </w:rPr>
      </w:pPr>
      <w:r w:rsidRPr="003078A7">
        <w:rPr>
          <w:rFonts w:ascii="Times New Roman" w:hAnsi="Times New Roman"/>
          <w:b/>
          <w:i/>
          <w:sz w:val="24"/>
          <w:szCs w:val="24"/>
          <w:lang w:val="en-AU"/>
        </w:rPr>
        <w:t>Stem height of epicormic shoots</w:t>
      </w:r>
    </w:p>
    <w:p w:rsidR="00334A5A" w:rsidRPr="00C6005A" w:rsidRDefault="00334A5A" w:rsidP="00E437E4">
      <w:pPr>
        <w:autoSpaceDE w:val="0"/>
        <w:autoSpaceDN w:val="0"/>
        <w:adjustRightInd w:val="0"/>
        <w:spacing w:after="0" w:line="480" w:lineRule="auto"/>
        <w:rPr>
          <w:rFonts w:ascii="Times New Roman" w:hAnsi="Times New Roman"/>
          <w:sz w:val="24"/>
          <w:szCs w:val="24"/>
          <w:lang w:val="en-AU"/>
        </w:rPr>
      </w:pPr>
    </w:p>
    <w:p w:rsidR="00334A5A" w:rsidRPr="00C6005A" w:rsidRDefault="003078A7" w:rsidP="00E437E4">
      <w:pPr>
        <w:autoSpaceDE w:val="0"/>
        <w:autoSpaceDN w:val="0"/>
        <w:adjustRightInd w:val="0"/>
        <w:spacing w:after="0" w:line="480" w:lineRule="auto"/>
        <w:rPr>
          <w:rFonts w:ascii="Times New Roman" w:hAnsi="Times New Roman"/>
          <w:sz w:val="24"/>
          <w:szCs w:val="24"/>
          <w:lang w:val="en-AU"/>
        </w:rPr>
      </w:pPr>
      <w:r w:rsidRPr="003078A7">
        <w:rPr>
          <w:rFonts w:ascii="Times New Roman" w:hAnsi="Times New Roman"/>
          <w:sz w:val="24"/>
          <w:szCs w:val="24"/>
          <w:lang w:val="en-AU"/>
        </w:rPr>
        <w:t xml:space="preserve">The height above ground level at which a tree is decapitated to produce coppice has been found to be critical for rooting rates of cuttings (e.g. </w:t>
      </w:r>
      <w:r w:rsidR="00F9342A" w:rsidRPr="003078A7">
        <w:rPr>
          <w:rFonts w:ascii="Times New Roman" w:hAnsi="Times New Roman"/>
          <w:sz w:val="24"/>
          <w:szCs w:val="24"/>
          <w:lang w:val="en-AU"/>
        </w:rPr>
        <w:fldChar w:fldCharType="begin"/>
      </w:r>
      <w:r w:rsidR="002B3AAD">
        <w:rPr>
          <w:rFonts w:ascii="Times New Roman" w:hAnsi="Times New Roman"/>
          <w:sz w:val="24"/>
          <w:szCs w:val="24"/>
          <w:lang w:val="en-AU"/>
        </w:rPr>
        <w:instrText xml:space="preserve"> ADDIN EN.CITE &lt;EndNote&gt;&lt;Cite&gt;&lt;Author&gt;Haines&lt;/Author&gt;&lt;Year&gt;1993&lt;/Year&gt;&lt;RecNum&gt;12727&lt;/RecNum&gt;&lt;DisplayText&gt;(Haines et al. 1993)&lt;/DisplayText&gt;&lt;record&gt;&lt;rec-number&gt;12727&lt;/rec-number&gt;&lt;foreign-keys&gt;&lt;key app="EN" db-id="9taxvpr2nzrwaaex9sp50f0stp25pre00vst"&gt;12727&lt;/key&gt;&lt;/foreign-keys&gt;&lt;ref-type name="Journal Article"&gt;17&lt;/ref-type&gt;&lt;contributors&gt;&lt;authors&gt;&lt;author&gt;Haines, R. J.&lt;/author&gt;&lt;author&gt;Walker, S. M.&lt;/author&gt;&lt;author&gt;Copley, T. R.&lt;/author&gt;&lt;/authors&gt;&lt;/contributors&gt;&lt;auth-address&gt;Forestry Research Centre, MS 483, Gympie, 4570, Qld, Australia&lt;/auth-address&gt;&lt;titles&gt;&lt;title&gt;Morphology and rooting of shoots developing in response to decapitation and pruning of Caribbean pine&lt;/title&gt;&lt;secondary-title&gt;New Forests&lt;/secondary-title&gt;&lt;/titles&gt;&lt;periodical&gt;&lt;full-title&gt;New Forests&lt;/full-title&gt;&lt;abbr-1&gt;New Forests&lt;/abbr-1&gt;&lt;/periodical&gt;&lt;pages&gt;133-141&lt;/pages&gt;&lt;volume&gt;7&lt;/volume&gt;&lt;number&gt;2&lt;/number&gt;&lt;keywords&gt;&lt;keyword&gt;Pinus caribaea var. hondurensis&lt;/keyword&gt;&lt;keyword&gt;rejuvenation&lt;/keyword&gt;&lt;keyword&gt;rooting&lt;/keyword&gt;&lt;keyword&gt;scu request&lt;/keyword&gt;&lt;keyword&gt;requested&lt;/keyword&gt;&lt;/keywords&gt;&lt;dates&gt;&lt;year&gt;1993&lt;/year&gt;&lt;/dates&gt;&lt;urls&gt;&lt;related-urls&gt;&lt;url&gt;http://www.scopus.com/inward/record.url?eid=2-s2.0-0010363719&amp;amp;partnerID=40&amp;amp;md5=ab303c516957ecc464506d7bed8c7a4f&lt;/url&gt;&lt;/related-urls&gt;&lt;/urls&gt;&lt;/record&gt;&lt;/Cite&gt;&lt;/EndNote&gt;</w:instrText>
      </w:r>
      <w:r w:rsidR="00F9342A" w:rsidRPr="003078A7">
        <w:rPr>
          <w:rFonts w:ascii="Times New Roman" w:hAnsi="Times New Roman"/>
          <w:sz w:val="24"/>
          <w:szCs w:val="24"/>
          <w:lang w:val="en-AU"/>
        </w:rPr>
        <w:fldChar w:fldCharType="separate"/>
      </w:r>
      <w:r w:rsidR="002B3AAD">
        <w:rPr>
          <w:rFonts w:ascii="Times New Roman" w:hAnsi="Times New Roman"/>
          <w:noProof/>
          <w:sz w:val="24"/>
          <w:szCs w:val="24"/>
          <w:lang w:val="en-AU"/>
        </w:rPr>
        <w:t>(</w:t>
      </w:r>
      <w:hyperlink w:anchor="_ENREF_14" w:tooltip="Haines, 1993 #12727" w:history="1">
        <w:r w:rsidR="00967DA5">
          <w:rPr>
            <w:rFonts w:ascii="Times New Roman" w:hAnsi="Times New Roman"/>
            <w:noProof/>
            <w:sz w:val="24"/>
            <w:szCs w:val="24"/>
            <w:lang w:val="en-AU"/>
          </w:rPr>
          <w:t>Haines et al. 1993</w:t>
        </w:r>
      </w:hyperlink>
      <w:r w:rsidR="002B3AAD">
        <w:rPr>
          <w:rFonts w:ascii="Times New Roman" w:hAnsi="Times New Roman"/>
          <w:noProof/>
          <w:sz w:val="24"/>
          <w:szCs w:val="24"/>
          <w:lang w:val="en-AU"/>
        </w:rPr>
        <w:t>)</w:t>
      </w:r>
      <w:r w:rsidR="00F9342A" w:rsidRPr="003078A7">
        <w:rPr>
          <w:rFonts w:ascii="Times New Roman" w:hAnsi="Times New Roman"/>
          <w:sz w:val="24"/>
          <w:szCs w:val="24"/>
          <w:lang w:val="en-AU"/>
        </w:rPr>
        <w:fldChar w:fldCharType="end"/>
      </w:r>
      <w:r w:rsidRPr="003078A7">
        <w:rPr>
          <w:rFonts w:ascii="Times New Roman" w:hAnsi="Times New Roman"/>
          <w:sz w:val="24"/>
          <w:szCs w:val="24"/>
          <w:lang w:val="en-AU"/>
        </w:rPr>
        <w:t>. In our study, total stem length (i.e. the sum of the length of the main stem plus the branch length) was used rather than vertical height above ground level because this was thought to moderate among tree forms (multi-stem “</w:t>
      </w:r>
      <w:proofErr w:type="spellStart"/>
      <w:r w:rsidRPr="003078A7">
        <w:rPr>
          <w:rFonts w:ascii="Times New Roman" w:hAnsi="Times New Roman"/>
          <w:sz w:val="24"/>
          <w:szCs w:val="24"/>
          <w:lang w:val="en-AU"/>
        </w:rPr>
        <w:t>mallee</w:t>
      </w:r>
      <w:proofErr w:type="spellEnd"/>
      <w:r w:rsidRPr="003078A7">
        <w:rPr>
          <w:rFonts w:ascii="Times New Roman" w:hAnsi="Times New Roman"/>
          <w:sz w:val="24"/>
          <w:szCs w:val="24"/>
          <w:lang w:val="en-AU"/>
        </w:rPr>
        <w:t>” forms versus small trees with short single main stems and damaged forms where trees had been prostrated by flood water). For the 37 trees sampled for induced or spontaneous epicormic, the shoots were sourced at stem lengths ranging from around 0.2m to 4m. There was a significant (p-value= 0.022) negative correlation (r = -0.375) between stem length and rooting rate.</w:t>
      </w:r>
    </w:p>
    <w:p w:rsidR="00334A5A" w:rsidRPr="00C6005A" w:rsidRDefault="00334A5A"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b/>
          <w:i/>
          <w:sz w:val="24"/>
          <w:szCs w:val="24"/>
          <w:lang w:val="en-AU"/>
        </w:rPr>
      </w:pPr>
      <w:r w:rsidRPr="003078A7">
        <w:rPr>
          <w:rFonts w:ascii="Times New Roman" w:hAnsi="Times New Roman"/>
          <w:b/>
          <w:i/>
          <w:sz w:val="24"/>
          <w:szCs w:val="24"/>
          <w:lang w:val="en-AU"/>
        </w:rPr>
        <w:lastRenderedPageBreak/>
        <w:t>Are new shoots on a cutting a reliable indicator of rooting?</w:t>
      </w:r>
    </w:p>
    <w:p w:rsidR="00334A5A" w:rsidRPr="00C6005A" w:rsidRDefault="00334A5A"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In Experiment 3, the production of new shoots was recorded as well as roots to test whether new shoots were an indicator of rooting. Although there was a significant positive correlation (Contingency coefficient = 0.252 p-value = 0), shooting was only a weak indicator of rooting, with many cuttings rooting but not shooting, and other cuttings shooting but not rooting by Day 52.</w:t>
      </w:r>
      <w:r w:rsidRPr="003078A7">
        <w:rPr>
          <w:rFonts w:ascii="Times New Roman" w:hAnsi="Times New Roman"/>
          <w:sz w:val="24"/>
          <w:szCs w:val="24"/>
          <w:lang w:val="en-AU"/>
        </w:rPr>
        <w:br w:type="page"/>
      </w:r>
    </w:p>
    <w:p w:rsidR="00334A5A" w:rsidRPr="00C6005A" w:rsidRDefault="005D291E" w:rsidP="00E437E4">
      <w:pPr>
        <w:spacing w:line="480" w:lineRule="auto"/>
        <w:rPr>
          <w:rFonts w:ascii="Times New Roman" w:hAnsi="Times New Roman"/>
          <w:b/>
          <w:sz w:val="24"/>
          <w:szCs w:val="24"/>
          <w:lang w:val="en-AU"/>
        </w:rPr>
      </w:pPr>
      <w:r>
        <w:rPr>
          <w:rFonts w:ascii="Times New Roman" w:hAnsi="Times New Roman"/>
          <w:b/>
          <w:sz w:val="24"/>
          <w:szCs w:val="24"/>
          <w:lang w:val="en-AU"/>
        </w:rPr>
        <w:lastRenderedPageBreak/>
        <w:t>DISCUSSION</w:t>
      </w:r>
    </w:p>
    <w:p w:rsidR="00334A5A" w:rsidRPr="006408EA" w:rsidRDefault="003078A7" w:rsidP="00E437E4">
      <w:pPr>
        <w:spacing w:line="480" w:lineRule="auto"/>
        <w:rPr>
          <w:rFonts w:ascii="Times New Roman" w:hAnsi="Times New Roman"/>
          <w:b/>
          <w:i/>
          <w:sz w:val="24"/>
          <w:szCs w:val="24"/>
          <w:lang w:val="en-AU"/>
        </w:rPr>
      </w:pPr>
      <w:r w:rsidRPr="006408EA">
        <w:rPr>
          <w:rFonts w:ascii="Times New Roman" w:hAnsi="Times New Roman"/>
          <w:b/>
          <w:i/>
          <w:sz w:val="24"/>
          <w:szCs w:val="24"/>
          <w:lang w:val="en-AU"/>
        </w:rPr>
        <w:t>Impact of maturation on rooting rates in M. alternifolia</w:t>
      </w:r>
    </w:p>
    <w:p w:rsidR="00334A5A" w:rsidRPr="00C6005A" w:rsidRDefault="00334A5A"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This study has shown that </w:t>
      </w:r>
      <w:r w:rsidR="00165096" w:rsidRPr="003078A7">
        <w:rPr>
          <w:rFonts w:ascii="Times New Roman" w:hAnsi="Times New Roman"/>
          <w:sz w:val="24"/>
          <w:szCs w:val="24"/>
          <w:lang w:val="en-AU"/>
        </w:rPr>
        <w:t>it</w:t>
      </w:r>
      <w:r w:rsidR="00723D7D">
        <w:rPr>
          <w:rFonts w:ascii="Times New Roman" w:hAnsi="Times New Roman"/>
          <w:sz w:val="24"/>
          <w:szCs w:val="24"/>
          <w:lang w:val="en-AU"/>
        </w:rPr>
        <w:t>’s</w:t>
      </w:r>
      <w:r w:rsidRPr="003078A7">
        <w:rPr>
          <w:rFonts w:ascii="Times New Roman" w:hAnsi="Times New Roman"/>
          <w:sz w:val="24"/>
          <w:szCs w:val="24"/>
          <w:lang w:val="en-AU"/>
        </w:rPr>
        <w:t xml:space="preserve"> possible to capture a wide range of genetic material from </w:t>
      </w:r>
      <w:r w:rsidRPr="003078A7">
        <w:rPr>
          <w:rFonts w:ascii="Times New Roman" w:hAnsi="Times New Roman"/>
          <w:i/>
          <w:sz w:val="24"/>
          <w:szCs w:val="24"/>
          <w:lang w:val="en-AU"/>
        </w:rPr>
        <w:t>M. alternifolia</w:t>
      </w:r>
      <w:r w:rsidRPr="003078A7">
        <w:rPr>
          <w:rFonts w:ascii="Times New Roman" w:hAnsi="Times New Roman"/>
          <w:sz w:val="24"/>
          <w:szCs w:val="24"/>
          <w:lang w:val="en-AU"/>
        </w:rPr>
        <w:t xml:space="preserve"> directly from natural stands via vegetative propagation. It was clear, that under most circumstances, there </w:t>
      </w:r>
      <w:r w:rsidR="00723D7D">
        <w:rPr>
          <w:rFonts w:ascii="Times New Roman" w:hAnsi="Times New Roman"/>
          <w:sz w:val="24"/>
          <w:szCs w:val="24"/>
          <w:lang w:val="en-AU"/>
        </w:rPr>
        <w:t>would</w:t>
      </w:r>
      <w:r w:rsidRPr="003078A7">
        <w:rPr>
          <w:rFonts w:ascii="Times New Roman" w:hAnsi="Times New Roman"/>
          <w:sz w:val="24"/>
          <w:szCs w:val="24"/>
          <w:lang w:val="en-AU"/>
        </w:rPr>
        <w:t xml:space="preserve"> be an advantage in targeting juvenile tissue from epicormic shoots when sourcing cuttings, either opportunistically or by inducing epicormic regrowth by wounding. The use of juvenile foliage both maximised the range (increasing the proportion of genotypes brought into cultivation from 53% to 71%), and the rate of rooting (ranging from 26-42% to 8-20% in three experiments) for epicormic and mature tissue-types, respectively.</w:t>
      </w:r>
    </w:p>
    <w:p w:rsidR="00334A5A" w:rsidRPr="00C6005A" w:rsidRDefault="00334A5A"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Maturation effects profoundly influence the morphology and physiology of ramets and are subject to both genetic and epigenetic control </w:t>
      </w:r>
      <w:r w:rsidR="00F9342A" w:rsidRPr="003078A7">
        <w:rPr>
          <w:rFonts w:ascii="Times New Roman" w:hAnsi="Times New Roman"/>
          <w:sz w:val="24"/>
          <w:szCs w:val="24"/>
          <w:lang w:val="en-AU"/>
        </w:rPr>
        <w:fldChar w:fldCharType="begin">
          <w:fldData xml:space="preserve">PEVuZE5vdGU+PENpdGU+PEF1dGhvcj5PbGVzZW48L0F1dGhvcj48WWVhcj4xOTc4PC9ZZWFyPjxS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</w:fldData>
        </w:fldChar>
      </w:r>
      <w:r w:rsidRPr="003078A7">
        <w:rPr>
          <w:rFonts w:ascii="Times New Roman" w:hAnsi="Times New Roman"/>
          <w:sz w:val="24"/>
          <w:szCs w:val="24"/>
          <w:lang w:val="en-AU"/>
        </w:rPr>
        <w:instrText xml:space="preserve"> ADDIN EN.CITE </w:instrText>
      </w:r>
      <w:r w:rsidR="00F9342A" w:rsidRPr="003078A7">
        <w:rPr>
          <w:rFonts w:ascii="Times New Roman" w:hAnsi="Times New Roman"/>
          <w:sz w:val="24"/>
          <w:szCs w:val="24"/>
          <w:lang w:val="en-AU"/>
        </w:rPr>
        <w:fldChar w:fldCharType="begin">
          <w:fldData xml:space="preserve">PEVuZE5vdGU+PENpdGU+PEF1dGhvcj5PbGVzZW48L0F1dGhvcj48WWVhcj4xOTc4PC9ZZWFyPjxS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</w:fldData>
        </w:fldChar>
      </w:r>
      <w:r w:rsidRPr="003078A7">
        <w:rPr>
          <w:rFonts w:ascii="Times New Roman" w:hAnsi="Times New Roman"/>
          <w:sz w:val="24"/>
          <w:szCs w:val="24"/>
          <w:lang w:val="en-AU"/>
        </w:rPr>
        <w:instrText xml:space="preserve"> ADDIN EN.CITE.DATA </w:instrText>
      </w:r>
      <w:r w:rsidR="00F9342A" w:rsidRPr="003078A7">
        <w:rPr>
          <w:rFonts w:ascii="Times New Roman" w:hAnsi="Times New Roman"/>
          <w:sz w:val="24"/>
          <w:szCs w:val="24"/>
          <w:lang w:val="en-AU"/>
        </w:rPr>
      </w:r>
      <w:r w:rsidR="00F9342A" w:rsidRPr="003078A7">
        <w:rPr>
          <w:rFonts w:ascii="Times New Roman" w:hAnsi="Times New Roman"/>
          <w:sz w:val="24"/>
          <w:szCs w:val="24"/>
          <w:lang w:val="en-AU"/>
        </w:rPr>
        <w:fldChar w:fldCharType="end"/>
      </w:r>
      <w:r w:rsidR="00F9342A" w:rsidRPr="003078A7">
        <w:rPr>
          <w:rFonts w:ascii="Times New Roman" w:hAnsi="Times New Roman"/>
          <w:sz w:val="24"/>
          <w:szCs w:val="24"/>
          <w:lang w:val="en-AU"/>
        </w:rPr>
      </w:r>
      <w:r w:rsidR="00F9342A"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22" w:tooltip="Olesen, 1978 #12728" w:history="1">
        <w:r w:rsidR="00967DA5" w:rsidRPr="003078A7">
          <w:rPr>
            <w:rFonts w:ascii="Times New Roman" w:hAnsi="Times New Roman"/>
            <w:noProof/>
            <w:sz w:val="24"/>
            <w:szCs w:val="24"/>
            <w:lang w:val="en-AU"/>
          </w:rPr>
          <w:t>Olesen 1978</w:t>
        </w:r>
      </w:hyperlink>
      <w:r w:rsidRPr="003078A7">
        <w:rPr>
          <w:rFonts w:ascii="Times New Roman" w:hAnsi="Times New Roman"/>
          <w:noProof/>
          <w:sz w:val="24"/>
          <w:szCs w:val="24"/>
          <w:lang w:val="en-AU"/>
        </w:rPr>
        <w:t xml:space="preserve">, </w:t>
      </w:r>
      <w:hyperlink w:anchor="_ENREF_13" w:tooltip="Greenwood, 1993 #3319" w:history="1">
        <w:r w:rsidR="00967DA5" w:rsidRPr="003078A7">
          <w:rPr>
            <w:rFonts w:ascii="Times New Roman" w:hAnsi="Times New Roman"/>
            <w:noProof/>
            <w:sz w:val="24"/>
            <w:szCs w:val="24"/>
            <w:lang w:val="en-AU"/>
          </w:rPr>
          <w:t>Greenwood and Hutchison 1993</w:t>
        </w:r>
      </w:hyperlink>
      <w:r w:rsidRPr="003078A7">
        <w:rPr>
          <w:rFonts w:ascii="Times New Roman" w:hAnsi="Times New Roman"/>
          <w:noProof/>
          <w:sz w:val="24"/>
          <w:szCs w:val="24"/>
          <w:lang w:val="en-AU"/>
        </w:rPr>
        <w:t xml:space="preserve">, </w:t>
      </w:r>
      <w:hyperlink w:anchor="_ENREF_11" w:tooltip="Eldridge, 1994 #12408" w:history="1">
        <w:r w:rsidR="00967DA5" w:rsidRPr="003078A7">
          <w:rPr>
            <w:rFonts w:ascii="Times New Roman" w:hAnsi="Times New Roman"/>
            <w:noProof/>
            <w:sz w:val="24"/>
            <w:szCs w:val="24"/>
            <w:lang w:val="en-AU"/>
          </w:rPr>
          <w:t>Eldridge et al. 1994</w:t>
        </w:r>
      </w:hyperlink>
      <w:r w:rsidRPr="003078A7">
        <w:rPr>
          <w:rFonts w:ascii="Times New Roman" w:hAnsi="Times New Roman"/>
          <w:noProof/>
          <w:sz w:val="24"/>
          <w:szCs w:val="24"/>
          <w:lang w:val="en-AU"/>
        </w:rPr>
        <w:t xml:space="preserve">, </w:t>
      </w:r>
      <w:hyperlink w:anchor="_ENREF_12" w:tooltip="Fraga, 2002 #12437" w:history="1">
        <w:r w:rsidR="00967DA5" w:rsidRPr="003078A7">
          <w:rPr>
            <w:rFonts w:ascii="Times New Roman" w:hAnsi="Times New Roman"/>
            <w:noProof/>
            <w:sz w:val="24"/>
            <w:szCs w:val="24"/>
            <w:lang w:val="en-AU"/>
          </w:rPr>
          <w:t>Fraga et al. 2002</w:t>
        </w:r>
      </w:hyperlink>
      <w:r w:rsidRPr="003078A7">
        <w:rPr>
          <w:rFonts w:ascii="Times New Roman" w:hAnsi="Times New Roman"/>
          <w:noProof/>
          <w:sz w:val="24"/>
          <w:szCs w:val="24"/>
          <w:lang w:val="en-AU"/>
        </w:rPr>
        <w:t xml:space="preserve">, </w:t>
      </w:r>
      <w:hyperlink w:anchor="_ENREF_25" w:tooltip="Shepherd, 2009 #9723" w:history="1">
        <w:r w:rsidR="00967DA5" w:rsidRPr="003078A7">
          <w:rPr>
            <w:rFonts w:ascii="Times New Roman" w:hAnsi="Times New Roman"/>
            <w:noProof/>
            <w:sz w:val="24"/>
            <w:szCs w:val="24"/>
            <w:lang w:val="en-AU"/>
          </w:rPr>
          <w:t>Shepherd et al. 2009</w:t>
        </w:r>
      </w:hyperlink>
      <w:r w:rsidRPr="003078A7">
        <w:rPr>
          <w:rFonts w:ascii="Times New Roman" w:hAnsi="Times New Roman"/>
          <w:noProof/>
          <w:sz w:val="24"/>
          <w:szCs w:val="24"/>
          <w:lang w:val="en-AU"/>
        </w:rPr>
        <w:t>)</w:t>
      </w:r>
      <w:r w:rsidR="00F9342A" w:rsidRPr="003078A7">
        <w:rPr>
          <w:rFonts w:ascii="Times New Roman" w:hAnsi="Times New Roman"/>
          <w:sz w:val="24"/>
          <w:szCs w:val="24"/>
          <w:lang w:val="en-AU"/>
        </w:rPr>
        <w:fldChar w:fldCharType="end"/>
      </w:r>
      <w:r w:rsidRPr="003078A7">
        <w:rPr>
          <w:rFonts w:ascii="Times New Roman" w:hAnsi="Times New Roman"/>
          <w:sz w:val="24"/>
          <w:szCs w:val="24"/>
          <w:lang w:val="en-AU"/>
        </w:rPr>
        <w:t xml:space="preserve">. As the plant ages there is a loss of </w:t>
      </w:r>
      <w:proofErr w:type="spellStart"/>
      <w:r w:rsidRPr="003078A7">
        <w:rPr>
          <w:rFonts w:ascii="Times New Roman" w:hAnsi="Times New Roman"/>
          <w:sz w:val="24"/>
          <w:szCs w:val="24"/>
          <w:lang w:val="en-AU"/>
        </w:rPr>
        <w:t>totipotency</w:t>
      </w:r>
      <w:proofErr w:type="spellEnd"/>
      <w:r w:rsidRPr="003078A7">
        <w:rPr>
          <w:rFonts w:ascii="Times New Roman" w:hAnsi="Times New Roman"/>
          <w:sz w:val="24"/>
          <w:szCs w:val="24"/>
          <w:lang w:val="en-AU"/>
        </w:rPr>
        <w:t xml:space="preserve"> in the tissue that must undergo dedifferentiation to give rise to adventitious roots and thus a reduction of rooting from stem cuttings. Within the Myrtaceae family, maturation effects have been reported for well-studied groups like the eucalypts (Genera </w:t>
      </w:r>
      <w:r w:rsidRPr="003078A7">
        <w:rPr>
          <w:rFonts w:ascii="Times New Roman" w:hAnsi="Times New Roman"/>
          <w:i/>
          <w:sz w:val="24"/>
          <w:szCs w:val="24"/>
          <w:lang w:val="en-AU"/>
        </w:rPr>
        <w:t>Eucalyptus, Corymbia and Angophora</w:t>
      </w:r>
      <w:r w:rsidRPr="003078A7">
        <w:rPr>
          <w:rFonts w:ascii="Times New Roman" w:hAnsi="Times New Roman"/>
          <w:sz w:val="24"/>
          <w:szCs w:val="24"/>
          <w:lang w:val="en-AU"/>
        </w:rPr>
        <w:t xml:space="preserve">) </w:t>
      </w:r>
      <w:r w:rsidR="00F9342A" w:rsidRPr="003078A7">
        <w:rPr>
          <w:rFonts w:ascii="Times New Roman" w:hAnsi="Times New Roman"/>
          <w:sz w:val="24"/>
          <w:szCs w:val="24"/>
          <w:lang w:val="en-AU"/>
        </w:rPr>
        <w:fldChar w:fldCharType="begin">
          <w:fldData xml:space="preserve">PEVuZE5vdGU+PENpdGU+PEF1dGhvcj5IYXJ0bmV5PC9BdXRob3I+PFllYXI+MTk4MDwvWWVhcj48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</w:fldData>
        </w:fldChar>
      </w:r>
      <w:r w:rsidRPr="003078A7">
        <w:rPr>
          <w:rFonts w:ascii="Times New Roman" w:hAnsi="Times New Roman"/>
          <w:sz w:val="24"/>
          <w:szCs w:val="24"/>
          <w:lang w:val="en-AU"/>
        </w:rPr>
        <w:instrText xml:space="preserve"> ADDIN EN.CITE </w:instrText>
      </w:r>
      <w:r w:rsidR="00F9342A" w:rsidRPr="003078A7">
        <w:rPr>
          <w:rFonts w:ascii="Times New Roman" w:hAnsi="Times New Roman"/>
          <w:sz w:val="24"/>
          <w:szCs w:val="24"/>
          <w:lang w:val="en-AU"/>
        </w:rPr>
        <w:fldChar w:fldCharType="begin">
          <w:fldData xml:space="preserve">PEVuZE5vdGU+PENpdGU+PEF1dGhvcj5IYXJ0bmV5PC9BdXRob3I+PFllYXI+MTk4MDwvWWVhcj48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</w:fldData>
        </w:fldChar>
      </w:r>
      <w:r w:rsidRPr="003078A7">
        <w:rPr>
          <w:rFonts w:ascii="Times New Roman" w:hAnsi="Times New Roman"/>
          <w:sz w:val="24"/>
          <w:szCs w:val="24"/>
          <w:lang w:val="en-AU"/>
        </w:rPr>
        <w:instrText xml:space="preserve"> ADDIN EN.CITE.DATA </w:instrText>
      </w:r>
      <w:r w:rsidR="00F9342A" w:rsidRPr="003078A7">
        <w:rPr>
          <w:rFonts w:ascii="Times New Roman" w:hAnsi="Times New Roman"/>
          <w:sz w:val="24"/>
          <w:szCs w:val="24"/>
          <w:lang w:val="en-AU"/>
        </w:rPr>
      </w:r>
      <w:r w:rsidR="00F9342A" w:rsidRPr="003078A7">
        <w:rPr>
          <w:rFonts w:ascii="Times New Roman" w:hAnsi="Times New Roman"/>
          <w:sz w:val="24"/>
          <w:szCs w:val="24"/>
          <w:lang w:val="en-AU"/>
        </w:rPr>
        <w:fldChar w:fldCharType="end"/>
      </w:r>
      <w:r w:rsidR="00F9342A" w:rsidRPr="003078A7">
        <w:rPr>
          <w:rFonts w:ascii="Times New Roman" w:hAnsi="Times New Roman"/>
          <w:sz w:val="24"/>
          <w:szCs w:val="24"/>
          <w:lang w:val="en-AU"/>
        </w:rPr>
      </w:r>
      <w:r w:rsidR="00F9342A"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15" w:tooltip="Hartney, 1980 #1144" w:history="1">
        <w:r w:rsidR="00967DA5" w:rsidRPr="003078A7">
          <w:rPr>
            <w:rFonts w:ascii="Times New Roman" w:hAnsi="Times New Roman"/>
            <w:noProof/>
            <w:sz w:val="24"/>
            <w:szCs w:val="24"/>
            <w:lang w:val="en-AU"/>
          </w:rPr>
          <w:t>Hartney 1980</w:t>
        </w:r>
      </w:hyperlink>
      <w:r w:rsidRPr="003078A7">
        <w:rPr>
          <w:rFonts w:ascii="Times New Roman" w:hAnsi="Times New Roman"/>
          <w:noProof/>
          <w:sz w:val="24"/>
          <w:szCs w:val="24"/>
          <w:lang w:val="en-AU"/>
        </w:rPr>
        <w:t xml:space="preserve">, </w:t>
      </w:r>
      <w:hyperlink w:anchor="_ENREF_11" w:tooltip="Eldridge, 1994 #12408" w:history="1">
        <w:r w:rsidR="00967DA5" w:rsidRPr="003078A7">
          <w:rPr>
            <w:rFonts w:ascii="Times New Roman" w:hAnsi="Times New Roman"/>
            <w:noProof/>
            <w:sz w:val="24"/>
            <w:szCs w:val="24"/>
            <w:lang w:val="en-AU"/>
          </w:rPr>
          <w:t>Eldridge et al. 1994</w:t>
        </w:r>
      </w:hyperlink>
      <w:r w:rsidRPr="003078A7">
        <w:rPr>
          <w:rFonts w:ascii="Times New Roman" w:hAnsi="Times New Roman"/>
          <w:noProof/>
          <w:sz w:val="24"/>
          <w:szCs w:val="24"/>
          <w:lang w:val="en-AU"/>
        </w:rPr>
        <w:t xml:space="preserve">, </w:t>
      </w:r>
      <w:hyperlink w:anchor="_ENREF_21" w:tooltip="Mankessi, 2010 #12760" w:history="1">
        <w:r w:rsidR="00967DA5" w:rsidRPr="003078A7">
          <w:rPr>
            <w:rFonts w:ascii="Times New Roman" w:hAnsi="Times New Roman"/>
            <w:noProof/>
            <w:sz w:val="24"/>
            <w:szCs w:val="24"/>
            <w:lang w:val="en-AU"/>
          </w:rPr>
          <w:t>Mankessi et al. 2010</w:t>
        </w:r>
      </w:hyperlink>
      <w:r w:rsidRPr="003078A7">
        <w:rPr>
          <w:rFonts w:ascii="Times New Roman" w:hAnsi="Times New Roman"/>
          <w:noProof/>
          <w:sz w:val="24"/>
          <w:szCs w:val="24"/>
          <w:lang w:val="en-AU"/>
        </w:rPr>
        <w:t>)</w:t>
      </w:r>
      <w:r w:rsidR="00F9342A" w:rsidRPr="003078A7">
        <w:rPr>
          <w:rFonts w:ascii="Times New Roman" w:hAnsi="Times New Roman"/>
          <w:sz w:val="24"/>
          <w:szCs w:val="24"/>
          <w:lang w:val="en-AU"/>
        </w:rPr>
        <w:fldChar w:fldCharType="end"/>
      </w:r>
      <w:r w:rsidRPr="003078A7">
        <w:rPr>
          <w:rFonts w:ascii="Times New Roman" w:hAnsi="Times New Roman"/>
          <w:sz w:val="24"/>
          <w:szCs w:val="24"/>
          <w:lang w:val="en-AU"/>
        </w:rPr>
        <w:t xml:space="preserve">. For example, </w:t>
      </w:r>
      <w:proofErr w:type="spellStart"/>
      <w:r w:rsidRPr="003078A7">
        <w:rPr>
          <w:rFonts w:ascii="Times New Roman" w:hAnsi="Times New Roman"/>
          <w:sz w:val="24"/>
          <w:szCs w:val="24"/>
          <w:lang w:val="en-AU"/>
        </w:rPr>
        <w:t>Mankessi</w:t>
      </w:r>
      <w:proofErr w:type="spellEnd"/>
      <w:r w:rsidRPr="003078A7">
        <w:rPr>
          <w:rFonts w:ascii="Times New Roman" w:hAnsi="Times New Roman"/>
          <w:sz w:val="24"/>
          <w:szCs w:val="24"/>
          <w:lang w:val="en-AU"/>
        </w:rPr>
        <w:t xml:space="preserve"> et al. 2010 found cuttings from juvenile shoots rooted at 38.7% which was significantly </w:t>
      </w:r>
      <w:r w:rsidR="00E445B9">
        <w:rPr>
          <w:rFonts w:ascii="Times New Roman" w:hAnsi="Times New Roman"/>
          <w:sz w:val="24"/>
          <w:szCs w:val="24"/>
          <w:lang w:val="en-AU"/>
        </w:rPr>
        <w:t>higher</w:t>
      </w:r>
      <w:r w:rsidRPr="003078A7">
        <w:rPr>
          <w:rFonts w:ascii="Times New Roman" w:hAnsi="Times New Roman"/>
          <w:sz w:val="24"/>
          <w:szCs w:val="24"/>
          <w:lang w:val="en-AU"/>
        </w:rPr>
        <w:t xml:space="preserve"> than the 28.7% for those from mature shoots for </w:t>
      </w:r>
      <w:r w:rsidRPr="003078A7">
        <w:rPr>
          <w:rFonts w:ascii="Times New Roman" w:hAnsi="Times New Roman"/>
          <w:i/>
          <w:sz w:val="24"/>
          <w:szCs w:val="24"/>
          <w:lang w:val="en-AU"/>
        </w:rPr>
        <w:t>E. grandis</w:t>
      </w:r>
      <w:r w:rsidRPr="003078A7">
        <w:rPr>
          <w:rFonts w:ascii="Times New Roman" w:hAnsi="Times New Roman"/>
          <w:sz w:val="24"/>
          <w:szCs w:val="24"/>
          <w:lang w:val="en-AU"/>
        </w:rPr>
        <w:t xml:space="preserve"> </w:t>
      </w:r>
      <w:ins w:id="138" w:author="mshepher" w:date="2013-08-20T10:05:00Z">
        <w:r w:rsidR="00182AAC">
          <w:rPr>
            <w:rFonts w:ascii="Times New Roman" w:hAnsi="Times New Roman"/>
            <w:sz w:val="24"/>
            <w:szCs w:val="24"/>
            <w:lang w:val="en-AU"/>
          </w:rPr>
          <w:t>X</w:t>
        </w:r>
      </w:ins>
      <w:del w:id="139" w:author="mshepher" w:date="2013-08-20T10:05:00Z">
        <w:r w:rsidRPr="003078A7" w:rsidDel="00182AAC">
          <w:rPr>
            <w:rFonts w:ascii="Times New Roman" w:hAnsi="Times New Roman"/>
            <w:sz w:val="24"/>
            <w:szCs w:val="24"/>
            <w:lang w:val="en-AU"/>
          </w:rPr>
          <w:delText>x</w:delText>
        </w:r>
      </w:del>
      <w:r w:rsidRPr="003078A7">
        <w:rPr>
          <w:rFonts w:ascii="Times New Roman" w:hAnsi="Times New Roman"/>
          <w:sz w:val="24"/>
          <w:szCs w:val="24"/>
          <w:lang w:val="en-AU"/>
        </w:rPr>
        <w:t xml:space="preserve"> </w:t>
      </w:r>
      <w:r w:rsidRPr="003078A7">
        <w:rPr>
          <w:rFonts w:ascii="Times New Roman" w:hAnsi="Times New Roman"/>
          <w:i/>
          <w:sz w:val="24"/>
          <w:szCs w:val="24"/>
          <w:lang w:val="en-AU"/>
        </w:rPr>
        <w:t>E. urophylla</w:t>
      </w:r>
      <w:r w:rsidRPr="003078A7">
        <w:rPr>
          <w:rFonts w:ascii="Times New Roman" w:hAnsi="Times New Roman"/>
          <w:sz w:val="24"/>
          <w:szCs w:val="24"/>
          <w:lang w:val="en-AU"/>
        </w:rPr>
        <w:t xml:space="preserve"> hybrids across settings in both the dry and wet season. </w:t>
      </w:r>
    </w:p>
    <w:p w:rsidR="00334A5A" w:rsidRPr="00C6005A" w:rsidRDefault="00334A5A"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lastRenderedPageBreak/>
        <w:t xml:space="preserve">The usual response to circumvent maturation-related rooting problems is to rejuvenate </w:t>
      </w:r>
      <w:r w:rsidR="00165096" w:rsidRPr="003078A7">
        <w:rPr>
          <w:rFonts w:ascii="Times New Roman" w:hAnsi="Times New Roman"/>
          <w:sz w:val="24"/>
          <w:szCs w:val="24"/>
          <w:lang w:val="en-AU"/>
        </w:rPr>
        <w:t>through induction of epicormic shoots</w:t>
      </w:r>
      <w:r w:rsidR="0065015A">
        <w:rPr>
          <w:rFonts w:ascii="Times New Roman" w:hAnsi="Times New Roman"/>
          <w:sz w:val="24"/>
          <w:szCs w:val="24"/>
          <w:lang w:val="en-AU"/>
        </w:rPr>
        <w:t xml:space="preserve"> </w:t>
      </w:r>
      <w:r w:rsidR="00F9342A" w:rsidRPr="003078A7">
        <w:rPr>
          <w:rFonts w:ascii="Times New Roman" w:hAnsi="Times New Roman"/>
          <w:sz w:val="24"/>
          <w:szCs w:val="24"/>
          <w:lang w:val="en-AU"/>
        </w:rPr>
        <w:fldChar w:fldCharType="begin"/>
      </w:r>
      <w:r w:rsidR="0056431B">
        <w:rPr>
          <w:rFonts w:ascii="Times New Roman" w:hAnsi="Times New Roman"/>
          <w:sz w:val="24"/>
          <w:szCs w:val="24"/>
          <w:lang w:val="en-AU"/>
        </w:rPr>
        <w:instrText xml:space="preserve"> ADDIN EN.CITE &lt;EndNote&gt;&lt;Cite&gt;&lt;Author&gt;Libby&lt;/Author&gt;&lt;Year&gt;1993&lt;/Year&gt;&lt;RecNum&gt;7543&lt;/RecNum&gt;&lt;DisplayText&gt;(Libby and Ahuja 1993)&lt;/DisplayText&gt;&lt;record&gt;&lt;rec-number&gt;7543&lt;/rec-number&gt;&lt;foreign-keys&gt;&lt;key app="EN" db-id="9taxvpr2nzrwaaex9sp50f0stp25pre00vst"&gt;7543&lt;/key&gt;&lt;/foreign-keys&gt;&lt;ref-type name="Book Section"&gt;5&lt;/ref-type&gt;&lt;contributors&gt;&lt;authors&gt;&lt;author&gt;Libby, W. J.&lt;/author&gt;&lt;author&gt;Ahuja, J.R.&lt;/author&gt;&lt;/authors&gt;&lt;secondary-authors&gt;&lt;author&gt;Ahuja, J.R.&lt;/author&gt;&lt;author&gt;Libby, W. J.&lt;/author&gt;&lt;/secondary-authors&gt;&lt;/contributors&gt;&lt;titles&gt;&lt;title&gt;Clonal forestry&lt;/title&gt;&lt;secondary-title&gt;Clonal Forestry II: Conservation and Application&lt;/secondary-title&gt;&lt;/titles&gt;&lt;pages&gt;1-8&lt;/pages&gt;&lt;volume&gt;2&lt;/volume&gt;&lt;num-vols&gt;2&lt;/num-vols&gt;&lt;keywords&gt;&lt;keyword&gt;clonal forestry&lt;/keyword&gt;&lt;keyword&gt;definition&lt;/keyword&gt;&lt;keyword&gt;clonal propagation&lt;/keyword&gt;&lt;/keywords&gt;&lt;dates&gt;&lt;year&gt;1993&lt;/year&gt;&lt;/dates&gt;&lt;pub-location&gt;Berlin&lt;/pub-location&gt;&lt;publisher&gt;Springer-Verlag&lt;/publisher&gt;&lt;label&gt;7543&lt;/label&gt;&lt;urls&gt;&lt;/urls&gt;&lt;custom1&gt;1&lt;/custom1&gt;&lt;/record&gt;&lt;/Cite&gt;&lt;/EndNote&gt;</w:instrText>
      </w:r>
      <w:r w:rsidR="00F9342A" w:rsidRPr="003078A7">
        <w:rPr>
          <w:rFonts w:ascii="Times New Roman" w:hAnsi="Times New Roman"/>
          <w:sz w:val="24"/>
          <w:szCs w:val="24"/>
          <w:lang w:val="en-AU"/>
        </w:rPr>
        <w:fldChar w:fldCharType="separate"/>
      </w:r>
      <w:r w:rsidR="0056431B">
        <w:rPr>
          <w:rFonts w:ascii="Times New Roman" w:hAnsi="Times New Roman"/>
          <w:noProof/>
          <w:sz w:val="24"/>
          <w:szCs w:val="24"/>
          <w:lang w:val="en-AU"/>
        </w:rPr>
        <w:t>(</w:t>
      </w:r>
      <w:hyperlink w:anchor="_ENREF_18" w:tooltip="Libby, 1993 #7543" w:history="1">
        <w:r w:rsidR="00967DA5">
          <w:rPr>
            <w:rFonts w:ascii="Times New Roman" w:hAnsi="Times New Roman"/>
            <w:noProof/>
            <w:sz w:val="24"/>
            <w:szCs w:val="24"/>
            <w:lang w:val="en-AU"/>
          </w:rPr>
          <w:t>Libby and Ahuja 1993</w:t>
        </w:r>
      </w:hyperlink>
      <w:r w:rsidR="0056431B">
        <w:rPr>
          <w:rFonts w:ascii="Times New Roman" w:hAnsi="Times New Roman"/>
          <w:noProof/>
          <w:sz w:val="24"/>
          <w:szCs w:val="24"/>
          <w:lang w:val="en-AU"/>
        </w:rPr>
        <w:t>)</w:t>
      </w:r>
      <w:r w:rsidR="00F9342A" w:rsidRPr="003078A7">
        <w:rPr>
          <w:rFonts w:ascii="Times New Roman" w:hAnsi="Times New Roman"/>
          <w:sz w:val="24"/>
          <w:szCs w:val="24"/>
          <w:lang w:val="en-AU"/>
        </w:rPr>
        <w:fldChar w:fldCharType="end"/>
      </w:r>
      <w:r w:rsidRPr="003078A7">
        <w:rPr>
          <w:rFonts w:ascii="Times New Roman" w:hAnsi="Times New Roman"/>
          <w:sz w:val="24"/>
          <w:szCs w:val="24"/>
          <w:lang w:val="en-AU"/>
        </w:rPr>
        <w:t xml:space="preserve">. Epicormic shoots are often a more successful source for cuttings because they are initially juvenile and in eucalypts, for example, may be induced by decapitation or wounding </w:t>
      </w:r>
      <w:r w:rsidR="00F9342A" w:rsidRPr="003078A7">
        <w:rPr>
          <w:rFonts w:ascii="Times New Roman" w:hAnsi="Times New Roman"/>
          <w:sz w:val="24"/>
          <w:szCs w:val="24"/>
          <w:lang w:val="en-AU"/>
        </w:rPr>
        <w:fldChar w:fldCharType="begin">
          <w:fldData xml:space="preserve">PEVuZE5vdGU+PENpdGU+PEF1dGhvcj5FbGRyaWRnZTwvQXV0aG9yPjxZZWFyPjE5OTQ8L1llYXI+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</w:fldData>
        </w:fldChar>
      </w:r>
      <w:r w:rsidRPr="003078A7">
        <w:rPr>
          <w:rFonts w:ascii="Times New Roman" w:hAnsi="Times New Roman"/>
          <w:sz w:val="24"/>
          <w:szCs w:val="24"/>
          <w:lang w:val="en-AU"/>
        </w:rPr>
        <w:instrText xml:space="preserve"> ADDIN EN.CITE </w:instrText>
      </w:r>
      <w:r w:rsidR="00F9342A" w:rsidRPr="003078A7">
        <w:rPr>
          <w:rFonts w:ascii="Times New Roman" w:hAnsi="Times New Roman"/>
          <w:sz w:val="24"/>
          <w:szCs w:val="24"/>
          <w:lang w:val="en-AU"/>
        </w:rPr>
        <w:fldChar w:fldCharType="begin">
          <w:fldData xml:space="preserve">PEVuZE5vdGU+PENpdGU+PEF1dGhvcj5FbGRyaWRnZTwvQXV0aG9yPjxZZWFyPjE5OTQ8L1llYXI+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</w:fldData>
        </w:fldChar>
      </w:r>
      <w:r w:rsidRPr="003078A7">
        <w:rPr>
          <w:rFonts w:ascii="Times New Roman" w:hAnsi="Times New Roman"/>
          <w:sz w:val="24"/>
          <w:szCs w:val="24"/>
          <w:lang w:val="en-AU"/>
        </w:rPr>
        <w:instrText xml:space="preserve"> ADDIN EN.CITE.DATA </w:instrText>
      </w:r>
      <w:r w:rsidR="00F9342A" w:rsidRPr="003078A7">
        <w:rPr>
          <w:rFonts w:ascii="Times New Roman" w:hAnsi="Times New Roman"/>
          <w:sz w:val="24"/>
          <w:szCs w:val="24"/>
          <w:lang w:val="en-AU"/>
        </w:rPr>
      </w:r>
      <w:r w:rsidR="00F9342A" w:rsidRPr="003078A7">
        <w:rPr>
          <w:rFonts w:ascii="Times New Roman" w:hAnsi="Times New Roman"/>
          <w:sz w:val="24"/>
          <w:szCs w:val="24"/>
          <w:lang w:val="en-AU"/>
        </w:rPr>
        <w:fldChar w:fldCharType="end"/>
      </w:r>
      <w:r w:rsidR="00F9342A" w:rsidRPr="003078A7">
        <w:rPr>
          <w:rFonts w:ascii="Times New Roman" w:hAnsi="Times New Roman"/>
          <w:sz w:val="24"/>
          <w:szCs w:val="24"/>
          <w:lang w:val="en-AU"/>
        </w:rPr>
      </w:r>
      <w:r w:rsidR="00F9342A"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11" w:tooltip="Eldridge, 1994 #12408" w:history="1">
        <w:r w:rsidR="00967DA5" w:rsidRPr="003078A7">
          <w:rPr>
            <w:rFonts w:ascii="Times New Roman" w:hAnsi="Times New Roman"/>
            <w:noProof/>
            <w:sz w:val="24"/>
            <w:szCs w:val="24"/>
            <w:lang w:val="en-AU"/>
          </w:rPr>
          <w:t>Eldridge et al. 1994</w:t>
        </w:r>
      </w:hyperlink>
      <w:r w:rsidRPr="003078A7">
        <w:rPr>
          <w:rFonts w:ascii="Times New Roman" w:hAnsi="Times New Roman"/>
          <w:noProof/>
          <w:sz w:val="24"/>
          <w:szCs w:val="24"/>
          <w:lang w:val="en-AU"/>
        </w:rPr>
        <w:t xml:space="preserve">, </w:t>
      </w:r>
      <w:hyperlink w:anchor="_ENREF_16" w:tooltip="Jacobs, 1955 #674" w:history="1">
        <w:r w:rsidR="00967DA5" w:rsidRPr="003078A7">
          <w:rPr>
            <w:rFonts w:ascii="Times New Roman" w:hAnsi="Times New Roman"/>
            <w:noProof/>
            <w:sz w:val="24"/>
            <w:szCs w:val="24"/>
            <w:lang w:val="en-AU"/>
          </w:rPr>
          <w:t>Jacobs 1955</w:t>
        </w:r>
      </w:hyperlink>
      <w:r w:rsidRPr="003078A7">
        <w:rPr>
          <w:rFonts w:ascii="Times New Roman" w:hAnsi="Times New Roman"/>
          <w:noProof/>
          <w:sz w:val="24"/>
          <w:szCs w:val="24"/>
          <w:lang w:val="en-AU"/>
        </w:rPr>
        <w:t>)</w:t>
      </w:r>
      <w:r w:rsidR="00F9342A" w:rsidRPr="003078A7">
        <w:rPr>
          <w:rFonts w:ascii="Times New Roman" w:hAnsi="Times New Roman"/>
          <w:sz w:val="24"/>
          <w:szCs w:val="24"/>
          <w:lang w:val="en-AU"/>
        </w:rPr>
        <w:fldChar w:fldCharType="end"/>
      </w:r>
      <w:r w:rsidRPr="003078A7">
        <w:rPr>
          <w:rFonts w:ascii="Times New Roman" w:hAnsi="Times New Roman"/>
          <w:sz w:val="24"/>
          <w:szCs w:val="24"/>
          <w:lang w:val="en-AU"/>
        </w:rPr>
        <w:t xml:space="preserve">. In eucalypts, epicormic regrowth arises from dormant bud strands (meristematic tissue) buried beneath the bark and are found at the base of every leaf </w:t>
      </w:r>
      <w:r w:rsidR="00F9342A" w:rsidRPr="003078A7">
        <w:rPr>
          <w:rFonts w:ascii="Times New Roman" w:hAnsi="Times New Roman"/>
          <w:sz w:val="24"/>
          <w:szCs w:val="24"/>
          <w:lang w:val="en-AU"/>
        </w:rPr>
        <w:fldChar w:fldCharType="begin">
          <w:fldData xml:space="preserve">PEVuZE5vdGU+PENpdGU+PEF1dGhvcj5CdXJyb3dzPC9BdXRob3I+PFllYXI+MjAwMjwvWWVhcj48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</w:fldData>
        </w:fldChar>
      </w:r>
      <w:r w:rsidRPr="003078A7">
        <w:rPr>
          <w:rFonts w:ascii="Times New Roman" w:hAnsi="Times New Roman"/>
          <w:sz w:val="24"/>
          <w:szCs w:val="24"/>
          <w:lang w:val="en-AU"/>
        </w:rPr>
        <w:instrText xml:space="preserve"> ADDIN EN.CITE </w:instrText>
      </w:r>
      <w:r w:rsidR="00F9342A" w:rsidRPr="003078A7">
        <w:rPr>
          <w:rFonts w:ascii="Times New Roman" w:hAnsi="Times New Roman"/>
          <w:sz w:val="24"/>
          <w:szCs w:val="24"/>
          <w:lang w:val="en-AU"/>
        </w:rPr>
        <w:fldChar w:fldCharType="begin">
          <w:fldData xml:space="preserve">PEVuZE5vdGU+PENpdGU+PEF1dGhvcj5CdXJyb3dzPC9BdXRob3I+PFllYXI+MjAwMjwvWWVhcj48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</w:fldData>
        </w:fldChar>
      </w:r>
      <w:r w:rsidRPr="003078A7">
        <w:rPr>
          <w:rFonts w:ascii="Times New Roman" w:hAnsi="Times New Roman"/>
          <w:sz w:val="24"/>
          <w:szCs w:val="24"/>
          <w:lang w:val="en-AU"/>
        </w:rPr>
        <w:instrText xml:space="preserve"> ADDIN EN.CITE.DATA </w:instrText>
      </w:r>
      <w:r w:rsidR="00F9342A" w:rsidRPr="003078A7">
        <w:rPr>
          <w:rFonts w:ascii="Times New Roman" w:hAnsi="Times New Roman"/>
          <w:sz w:val="24"/>
          <w:szCs w:val="24"/>
          <w:lang w:val="en-AU"/>
        </w:rPr>
      </w:r>
      <w:r w:rsidR="00F9342A" w:rsidRPr="003078A7">
        <w:rPr>
          <w:rFonts w:ascii="Times New Roman" w:hAnsi="Times New Roman"/>
          <w:sz w:val="24"/>
          <w:szCs w:val="24"/>
          <w:lang w:val="en-AU"/>
        </w:rPr>
        <w:fldChar w:fldCharType="end"/>
      </w:r>
      <w:r w:rsidR="00F9342A" w:rsidRPr="003078A7">
        <w:rPr>
          <w:rFonts w:ascii="Times New Roman" w:hAnsi="Times New Roman"/>
          <w:sz w:val="24"/>
          <w:szCs w:val="24"/>
          <w:lang w:val="en-AU"/>
        </w:rPr>
      </w:r>
      <w:r w:rsidR="00F9342A"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6" w:tooltip="Burrows, 2002 #8019" w:history="1">
        <w:r w:rsidR="00967DA5" w:rsidRPr="003078A7">
          <w:rPr>
            <w:rFonts w:ascii="Times New Roman" w:hAnsi="Times New Roman"/>
            <w:noProof/>
            <w:sz w:val="24"/>
            <w:szCs w:val="24"/>
            <w:lang w:val="en-AU"/>
          </w:rPr>
          <w:t>Burrows 2002</w:t>
        </w:r>
      </w:hyperlink>
      <w:r w:rsidRPr="003078A7">
        <w:rPr>
          <w:rFonts w:ascii="Times New Roman" w:hAnsi="Times New Roman"/>
          <w:noProof/>
          <w:sz w:val="24"/>
          <w:szCs w:val="24"/>
          <w:lang w:val="en-AU"/>
        </w:rPr>
        <w:t xml:space="preserve">, </w:t>
      </w:r>
      <w:hyperlink w:anchor="_ENREF_7" w:tooltip="Burrows, 2008 #12428" w:history="1">
        <w:r w:rsidR="00967DA5" w:rsidRPr="003078A7">
          <w:rPr>
            <w:rFonts w:ascii="Times New Roman" w:hAnsi="Times New Roman"/>
            <w:noProof/>
            <w:sz w:val="24"/>
            <w:szCs w:val="24"/>
            <w:lang w:val="en-AU"/>
          </w:rPr>
          <w:t>Burrows et al. 2008</w:t>
        </w:r>
      </w:hyperlink>
      <w:r w:rsidRPr="003078A7">
        <w:rPr>
          <w:rFonts w:ascii="Times New Roman" w:hAnsi="Times New Roman"/>
          <w:noProof/>
          <w:sz w:val="24"/>
          <w:szCs w:val="24"/>
          <w:lang w:val="en-AU"/>
        </w:rPr>
        <w:t>)</w:t>
      </w:r>
      <w:r w:rsidR="00F9342A" w:rsidRPr="003078A7">
        <w:rPr>
          <w:rFonts w:ascii="Times New Roman" w:hAnsi="Times New Roman"/>
          <w:sz w:val="24"/>
          <w:szCs w:val="24"/>
          <w:lang w:val="en-AU"/>
        </w:rPr>
        <w:fldChar w:fldCharType="end"/>
      </w:r>
      <w:r w:rsidRPr="003078A7">
        <w:rPr>
          <w:rFonts w:ascii="Times New Roman" w:hAnsi="Times New Roman"/>
          <w:sz w:val="24"/>
          <w:szCs w:val="24"/>
          <w:lang w:val="en-AU"/>
        </w:rPr>
        <w:t xml:space="preserve"> and may give rise to a foliage phase with strikingly different leaf form and physiological attributes </w:t>
      </w:r>
      <w:r w:rsidR="00F9342A" w:rsidRPr="003078A7">
        <w:rPr>
          <w:rFonts w:ascii="Times New Roman" w:hAnsi="Times New Roman"/>
          <w:sz w:val="24"/>
          <w:szCs w:val="24"/>
          <w:lang w:val="en-AU"/>
        </w:rPr>
        <w:fldChar w:fldCharType="begin"/>
      </w:r>
      <w:r w:rsidRPr="003078A7">
        <w:rPr>
          <w:rFonts w:ascii="Times New Roman" w:hAnsi="Times New Roman"/>
          <w:sz w:val="24"/>
          <w:szCs w:val="24"/>
          <w:lang w:val="en-AU"/>
        </w:rPr>
        <w:instrText xml:space="preserve"> ADDIN EN.CITE &lt;EndNote&gt;&lt;Cite&gt;&lt;Author&gt;Wiltshire&lt;/Author&gt;&lt;Year&gt;1998&lt;/Year&gt;&lt;RecNum&gt;9075&lt;/RecNum&gt;&lt;DisplayText&gt;(Wiltshire et al. 1998)&lt;/DisplayText&gt;&lt;record&gt;&lt;rec-number&gt;9075&lt;/rec-number&gt;&lt;foreign-keys&gt;&lt;key app="EN" db-id="9taxvpr2nzrwaaex9sp50f0stp25pre00vst"&gt;9075&lt;/key&gt;&lt;/foreign-keys&gt;&lt;ref-type name="Journal Article"&gt;17&lt;/ref-type&gt;&lt;contributors&gt;&lt;authors&gt;&lt;author&gt;Wiltshire, R.J.E.&lt;/author&gt;&lt;author&gt;Potts, B.M.&lt;/author&gt;&lt;author&gt;Reid, J.B.&lt;/author&gt;&lt;/authors&gt;&lt;/contributors&gt;&lt;titles&gt;&lt;title&gt;&lt;style face="normal" font="default" size="100%"&gt;The genetic control of reproductive and vegetative phase change in the &lt;/style&gt;&lt;style face="italic" font="default" size="100%"&gt;Eucalyptus&lt;/style&gt;&lt;style face="normal" font="default" size="100%"&gt; &lt;/style&gt;&lt;style face="italic" font="default" size="100%"&gt;risdonii&lt;/style&gt;&lt;style face="normal" font="default" size="100%"&gt;/&lt;/style&gt;&lt;style face="italic" font="default" size="100%"&gt;E. tenuiramis&lt;/style&gt;&lt;style face="normal" font="default" size="100%"&gt; complex&lt;/style&gt;&lt;/title&gt;&lt;secondary-title&gt;Australian Journal of Botany&lt;/secondary-title&gt;&lt;/titles&gt;&lt;periodical&gt;&lt;full-title&gt;Australian Journal of Botany&lt;/full-title&gt;&lt;abbr-1&gt;Aust. J. Bot.&lt;/abbr-1&gt;&lt;/periodical&gt;&lt;pages&gt;45-63&lt;/pages&gt;&lt;volume&gt;46&lt;/volume&gt;&lt;number&gt;1&lt;/number&gt;&lt;keywords&gt;&lt;keyword&gt;Gunnii-archeri complex&lt;/keyword&gt;&lt;keyword&gt;Globulus ssp globulus&lt;/keyword&gt;&lt;keyword&gt;Natural variation&lt;/keyword&gt;&lt;keyword&gt;Paedomorphocline&lt;/keyword&gt;&lt;keyword&gt;Epigenetic&lt;/keyword&gt;&lt;/keywords&gt;&lt;dates&gt;&lt;year&gt;1998&lt;/year&gt;&lt;/dates&gt;&lt;label&gt;BMP&lt;/label&gt;&lt;urls&gt;&lt;/urls&gt;&lt;/record&gt;&lt;/Cite&gt;&lt;/EndNote&gt;</w:instrText>
      </w:r>
      <w:r w:rsidR="00F9342A"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29" w:tooltip="Wiltshire, 1998 #9075" w:history="1">
        <w:r w:rsidR="00967DA5" w:rsidRPr="003078A7">
          <w:rPr>
            <w:rFonts w:ascii="Times New Roman" w:hAnsi="Times New Roman"/>
            <w:noProof/>
            <w:sz w:val="24"/>
            <w:szCs w:val="24"/>
            <w:lang w:val="en-AU"/>
          </w:rPr>
          <w:t>Wiltshire et al. 1998</w:t>
        </w:r>
      </w:hyperlink>
      <w:r w:rsidRPr="003078A7">
        <w:rPr>
          <w:rFonts w:ascii="Times New Roman" w:hAnsi="Times New Roman"/>
          <w:noProof/>
          <w:sz w:val="24"/>
          <w:szCs w:val="24"/>
          <w:lang w:val="en-AU"/>
        </w:rPr>
        <w:t>)</w:t>
      </w:r>
      <w:r w:rsidR="00F9342A" w:rsidRPr="003078A7">
        <w:rPr>
          <w:rFonts w:ascii="Times New Roman" w:hAnsi="Times New Roman"/>
          <w:sz w:val="24"/>
          <w:szCs w:val="24"/>
          <w:lang w:val="en-AU"/>
        </w:rPr>
        <w:fldChar w:fldCharType="end"/>
      </w:r>
      <w:r w:rsidRPr="003078A7">
        <w:rPr>
          <w:rFonts w:ascii="Times New Roman" w:hAnsi="Times New Roman"/>
          <w:sz w:val="24"/>
          <w:szCs w:val="24"/>
          <w:lang w:val="en-AU"/>
        </w:rPr>
        <w:t>.</w:t>
      </w:r>
    </w:p>
    <w:p w:rsidR="00334A5A" w:rsidRPr="00C6005A" w:rsidRDefault="00334A5A"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Like eucalypts, the</w:t>
      </w:r>
      <w:r w:rsidRPr="003078A7">
        <w:rPr>
          <w:rFonts w:ascii="Times New Roman" w:hAnsi="Times New Roman"/>
          <w:i/>
          <w:sz w:val="24"/>
          <w:szCs w:val="24"/>
          <w:lang w:val="en-AU"/>
        </w:rPr>
        <w:t xml:space="preserve"> </w:t>
      </w:r>
      <w:r w:rsidRPr="003078A7">
        <w:rPr>
          <w:rFonts w:ascii="Times New Roman" w:hAnsi="Times New Roman"/>
          <w:sz w:val="24"/>
          <w:szCs w:val="24"/>
          <w:lang w:val="en-AU"/>
        </w:rPr>
        <w:t xml:space="preserve">epicormic foliage of </w:t>
      </w:r>
      <w:r w:rsidRPr="003078A7">
        <w:rPr>
          <w:rFonts w:ascii="Times New Roman" w:hAnsi="Times New Roman"/>
          <w:i/>
          <w:sz w:val="24"/>
          <w:szCs w:val="24"/>
          <w:lang w:val="en-AU"/>
        </w:rPr>
        <w:t>M. alternifolia</w:t>
      </w:r>
      <w:r w:rsidRPr="003078A7">
        <w:rPr>
          <w:rFonts w:ascii="Times New Roman" w:hAnsi="Times New Roman"/>
          <w:sz w:val="24"/>
          <w:szCs w:val="24"/>
          <w:lang w:val="en-AU"/>
        </w:rPr>
        <w:t xml:space="preserve"> differed in morphology and chemistry from mature foliage and was generally readily recognised. The newly-induced epicormic shoots on </w:t>
      </w:r>
      <w:r w:rsidRPr="003078A7">
        <w:rPr>
          <w:rFonts w:ascii="Times New Roman" w:hAnsi="Times New Roman"/>
          <w:i/>
          <w:sz w:val="24"/>
          <w:szCs w:val="24"/>
          <w:lang w:val="en-AU"/>
        </w:rPr>
        <w:t>M. alternifolia</w:t>
      </w:r>
      <w:r w:rsidRPr="003078A7">
        <w:rPr>
          <w:rFonts w:ascii="Times New Roman" w:hAnsi="Times New Roman"/>
          <w:sz w:val="24"/>
          <w:szCs w:val="24"/>
          <w:lang w:val="en-AU"/>
        </w:rPr>
        <w:t xml:space="preserve"> tended to have a larger leaf form like the broader and longer foliage found on young seedlings (~ 3 mths of age before lateral branching begins), but this progressed to narrower, adult-like foliage so that by harvest time 4 mths later, it resembled the leaf form of the mature canopy. Epicormic shoots also differ in foliar oil composition and yield compared to adult foliage from the same tree (data not shown), similar to the differences found between the juvenile foliage of seedlings and adult foliage </w:t>
      </w:r>
      <w:r w:rsidR="00F9342A" w:rsidRPr="003078A7">
        <w:rPr>
          <w:rFonts w:ascii="Times New Roman" w:hAnsi="Times New Roman"/>
          <w:sz w:val="24"/>
          <w:szCs w:val="24"/>
          <w:lang w:val="en-AU"/>
        </w:rPr>
        <w:fldChar w:fldCharType="begin">
          <w:fldData xml:space="preserve">PEVuZE5vdGU+PENpdGU+PEF1dGhvcj5Tb3V0aHdlbGw8L0F1dGhvcj48WWVhcj4xOTg5PC9ZZWFy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</w:fldData>
        </w:fldChar>
      </w:r>
      <w:r w:rsidRPr="003078A7">
        <w:rPr>
          <w:rFonts w:ascii="Times New Roman" w:hAnsi="Times New Roman"/>
          <w:sz w:val="24"/>
          <w:szCs w:val="24"/>
          <w:lang w:val="en-AU"/>
        </w:rPr>
        <w:instrText xml:space="preserve"> ADDIN EN.CITE </w:instrText>
      </w:r>
      <w:r w:rsidR="00F9342A" w:rsidRPr="003078A7">
        <w:rPr>
          <w:rFonts w:ascii="Times New Roman" w:hAnsi="Times New Roman"/>
          <w:sz w:val="24"/>
          <w:szCs w:val="24"/>
          <w:lang w:val="en-AU"/>
        </w:rPr>
        <w:fldChar w:fldCharType="begin">
          <w:fldData xml:space="preserve">PEVuZE5vdGU+PENpdGU+PEF1dGhvcj5Tb3V0aHdlbGw8L0F1dGhvcj48WWVhcj4xOTg5PC9ZZWFy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</w:fldData>
        </w:fldChar>
      </w:r>
      <w:r w:rsidRPr="003078A7">
        <w:rPr>
          <w:rFonts w:ascii="Times New Roman" w:hAnsi="Times New Roman"/>
          <w:sz w:val="24"/>
          <w:szCs w:val="24"/>
          <w:lang w:val="en-AU"/>
        </w:rPr>
        <w:instrText xml:space="preserve"> ADDIN EN.CITE.DATA </w:instrText>
      </w:r>
      <w:r w:rsidR="00F9342A" w:rsidRPr="003078A7">
        <w:rPr>
          <w:rFonts w:ascii="Times New Roman" w:hAnsi="Times New Roman"/>
          <w:sz w:val="24"/>
          <w:szCs w:val="24"/>
          <w:lang w:val="en-AU"/>
        </w:rPr>
      </w:r>
      <w:r w:rsidR="00F9342A" w:rsidRPr="003078A7">
        <w:rPr>
          <w:rFonts w:ascii="Times New Roman" w:hAnsi="Times New Roman"/>
          <w:sz w:val="24"/>
          <w:szCs w:val="24"/>
          <w:lang w:val="en-AU"/>
        </w:rPr>
        <w:fldChar w:fldCharType="end"/>
      </w:r>
      <w:r w:rsidR="00F9342A" w:rsidRPr="003078A7">
        <w:rPr>
          <w:rFonts w:ascii="Times New Roman" w:hAnsi="Times New Roman"/>
          <w:sz w:val="24"/>
          <w:szCs w:val="24"/>
          <w:lang w:val="en-AU"/>
        </w:rPr>
      </w:r>
      <w:r w:rsidR="00F9342A"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26" w:tooltip="Southwell, 1989 #11806" w:history="1">
        <w:r w:rsidR="00967DA5" w:rsidRPr="003078A7">
          <w:rPr>
            <w:rFonts w:ascii="Times New Roman" w:hAnsi="Times New Roman"/>
            <w:noProof/>
            <w:sz w:val="24"/>
            <w:szCs w:val="24"/>
            <w:lang w:val="en-AU"/>
          </w:rPr>
          <w:t>Southwell and Stiff 1989</w:t>
        </w:r>
      </w:hyperlink>
      <w:r w:rsidRPr="003078A7">
        <w:rPr>
          <w:rFonts w:ascii="Times New Roman" w:hAnsi="Times New Roman"/>
          <w:noProof/>
          <w:sz w:val="24"/>
          <w:szCs w:val="24"/>
          <w:lang w:val="en-AU"/>
        </w:rPr>
        <w:t xml:space="preserve">, </w:t>
      </w:r>
      <w:hyperlink w:anchor="_ENREF_23" w:tooltip="Russell, 2002 #11709" w:history="1">
        <w:r w:rsidR="00967DA5" w:rsidRPr="003078A7">
          <w:rPr>
            <w:rFonts w:ascii="Times New Roman" w:hAnsi="Times New Roman"/>
            <w:noProof/>
            <w:sz w:val="24"/>
            <w:szCs w:val="24"/>
            <w:lang w:val="en-AU"/>
          </w:rPr>
          <w:t>Russell and Southwell 2002</w:t>
        </w:r>
      </w:hyperlink>
      <w:r w:rsidRPr="003078A7">
        <w:rPr>
          <w:rFonts w:ascii="Times New Roman" w:hAnsi="Times New Roman"/>
          <w:noProof/>
          <w:sz w:val="24"/>
          <w:szCs w:val="24"/>
          <w:lang w:val="en-AU"/>
        </w:rPr>
        <w:t xml:space="preserve">, </w:t>
      </w:r>
      <w:hyperlink w:anchor="_ENREF_24" w:tooltip="Russell, 2003 #12409" w:history="1">
        <w:r w:rsidR="00967DA5" w:rsidRPr="003078A7">
          <w:rPr>
            <w:rFonts w:ascii="Times New Roman" w:hAnsi="Times New Roman"/>
            <w:noProof/>
            <w:sz w:val="24"/>
            <w:szCs w:val="24"/>
            <w:lang w:val="en-AU"/>
          </w:rPr>
          <w:t>Russell and Southwell 2003</w:t>
        </w:r>
      </w:hyperlink>
      <w:r w:rsidRPr="003078A7">
        <w:rPr>
          <w:rFonts w:ascii="Times New Roman" w:hAnsi="Times New Roman"/>
          <w:noProof/>
          <w:sz w:val="24"/>
          <w:szCs w:val="24"/>
          <w:lang w:val="en-AU"/>
        </w:rPr>
        <w:t>)</w:t>
      </w:r>
      <w:r w:rsidR="00F9342A" w:rsidRPr="003078A7">
        <w:rPr>
          <w:rFonts w:ascii="Times New Roman" w:hAnsi="Times New Roman"/>
          <w:sz w:val="24"/>
          <w:szCs w:val="24"/>
          <w:lang w:val="en-AU"/>
        </w:rPr>
        <w:fldChar w:fldCharType="end"/>
      </w:r>
      <w:r w:rsidRPr="003078A7">
        <w:rPr>
          <w:rFonts w:ascii="Times New Roman" w:hAnsi="Times New Roman"/>
          <w:sz w:val="24"/>
          <w:szCs w:val="24"/>
          <w:lang w:val="en-AU"/>
        </w:rPr>
        <w:t xml:space="preserve">. Sourcing shoots from juvenile sources has significant advantages for vegetative propagation from </w:t>
      </w:r>
      <w:r w:rsidRPr="003078A7">
        <w:rPr>
          <w:rFonts w:ascii="Times New Roman" w:hAnsi="Times New Roman"/>
          <w:i/>
          <w:sz w:val="24"/>
          <w:szCs w:val="24"/>
          <w:lang w:val="en-AU"/>
        </w:rPr>
        <w:t>M. alternifolia</w:t>
      </w:r>
      <w:r w:rsidRPr="003078A7">
        <w:rPr>
          <w:rFonts w:ascii="Times New Roman" w:hAnsi="Times New Roman"/>
          <w:sz w:val="24"/>
          <w:szCs w:val="24"/>
          <w:lang w:val="en-AU"/>
        </w:rPr>
        <w:t>.</w:t>
      </w:r>
    </w:p>
    <w:p w:rsidR="00334A5A" w:rsidRPr="00C6005A" w:rsidRDefault="00334A5A" w:rsidP="00E437E4">
      <w:pPr>
        <w:spacing w:line="480" w:lineRule="auto"/>
        <w:rPr>
          <w:rFonts w:ascii="Times New Roman" w:hAnsi="Times New Roman"/>
          <w:b/>
          <w:sz w:val="24"/>
          <w:szCs w:val="24"/>
          <w:lang w:val="en-AU"/>
        </w:rPr>
      </w:pPr>
    </w:p>
    <w:p w:rsidR="00334A5A" w:rsidRPr="006408EA" w:rsidRDefault="003078A7" w:rsidP="00E437E4">
      <w:pPr>
        <w:spacing w:line="480" w:lineRule="auto"/>
        <w:rPr>
          <w:rFonts w:ascii="Times New Roman" w:hAnsi="Times New Roman"/>
          <w:b/>
          <w:i/>
          <w:sz w:val="24"/>
          <w:szCs w:val="24"/>
          <w:lang w:val="en-AU"/>
        </w:rPr>
      </w:pPr>
      <w:r w:rsidRPr="006408EA">
        <w:rPr>
          <w:rFonts w:ascii="Times New Roman" w:hAnsi="Times New Roman"/>
          <w:b/>
          <w:i/>
          <w:sz w:val="24"/>
          <w:szCs w:val="24"/>
          <w:lang w:val="en-AU"/>
        </w:rPr>
        <w:t>Mild induction of epicormic regrowth</w:t>
      </w:r>
    </w:p>
    <w:p w:rsidR="00334A5A" w:rsidRPr="00C6005A" w:rsidRDefault="00334A5A"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lastRenderedPageBreak/>
        <w:t>Relative to branch severance or even partial branch severance, a basal wound was not as effective at simulating regrowth. It is likely that relatively minor wounds (removal of a bark window of about 10 cm</w:t>
      </w:r>
      <w:r w:rsidRPr="003078A7">
        <w:rPr>
          <w:rFonts w:ascii="Times New Roman" w:hAnsi="Times New Roman"/>
          <w:sz w:val="24"/>
          <w:szCs w:val="24"/>
          <w:vertAlign w:val="superscript"/>
          <w:lang w:val="en-AU"/>
        </w:rPr>
        <w:t>2</w:t>
      </w:r>
      <w:r w:rsidRPr="003078A7">
        <w:rPr>
          <w:rFonts w:ascii="Times New Roman" w:hAnsi="Times New Roman"/>
          <w:sz w:val="24"/>
          <w:szCs w:val="24"/>
          <w:lang w:val="en-AU"/>
        </w:rPr>
        <w:t>) were insufficient to provide the necessary hormonal signals to stimulate regeneration. It is worth noting, however, that the relatively mild treatment of removing one branch can be effective if applied at the appropriate time of year. Partial branch severance followed by fracturing of the limb (but leaving it attached) was used in Experiment 3 and was also highly successful. Here we attempted to mimic the natural stimulus of flood damage, where extensive epicormic regrowth occurred along the lengths of branches that had been fractured and prostrated. It is likely a more drastic treatment (ie. decapitation) would be more successful in stimulating more ex</w:t>
      </w:r>
      <w:r w:rsidR="0061111A">
        <w:rPr>
          <w:rFonts w:ascii="Times New Roman" w:hAnsi="Times New Roman"/>
          <w:sz w:val="24"/>
          <w:szCs w:val="24"/>
          <w:lang w:val="en-AU"/>
        </w:rPr>
        <w:t xml:space="preserve">tensive regrowth and provide a </w:t>
      </w:r>
      <w:r w:rsidRPr="003078A7">
        <w:rPr>
          <w:rFonts w:ascii="Times New Roman" w:hAnsi="Times New Roman"/>
          <w:sz w:val="24"/>
          <w:szCs w:val="24"/>
          <w:lang w:val="en-AU"/>
        </w:rPr>
        <w:t xml:space="preserve">greater abundance of </w:t>
      </w:r>
      <w:r w:rsidR="0061111A">
        <w:rPr>
          <w:rFonts w:ascii="Times New Roman" w:hAnsi="Times New Roman"/>
          <w:sz w:val="24"/>
          <w:szCs w:val="24"/>
          <w:lang w:val="en-AU"/>
        </w:rPr>
        <w:t>shoots</w:t>
      </w:r>
      <w:r w:rsidRPr="003078A7">
        <w:rPr>
          <w:rFonts w:ascii="Times New Roman" w:hAnsi="Times New Roman"/>
          <w:sz w:val="24"/>
          <w:szCs w:val="24"/>
          <w:lang w:val="en-AU"/>
        </w:rPr>
        <w:t xml:space="preserve">, but this approach is also more risky, as trees may not recover </w:t>
      </w:r>
      <w:r w:rsidR="00F9342A" w:rsidRPr="003078A7">
        <w:rPr>
          <w:rFonts w:ascii="Times New Roman" w:hAnsi="Times New Roman"/>
          <w:sz w:val="24"/>
          <w:szCs w:val="24"/>
          <w:lang w:val="en-AU"/>
        </w:rPr>
        <w:fldChar w:fldCharType="begin"/>
      </w:r>
      <w:r w:rsidRPr="003078A7">
        <w:rPr>
          <w:rFonts w:ascii="Times New Roman" w:hAnsi="Times New Roman"/>
          <w:sz w:val="24"/>
          <w:szCs w:val="24"/>
          <w:lang w:val="en-AU"/>
        </w:rPr>
        <w:instrText xml:space="preserve"> ADDIN EN.CITE &lt;EndNote&gt;&lt;Cite&gt;&lt;Author&gt;Eldridge&lt;/Author&gt;&lt;Year&gt;1994&lt;/Year&gt;&lt;RecNum&gt;12408&lt;/RecNum&gt;&lt;DisplayText&gt;(Eldridge et al. 1994)&lt;/DisplayText&gt;&lt;record&gt;&lt;rec-number&gt;12408&lt;/rec-number&gt;&lt;foreign-keys&gt;&lt;key app="EN" db-id="9taxvpr2nzrwaaex9sp50f0stp25pre00vst"&gt;12408&lt;/key&gt;&lt;/foreign-keys&gt;&lt;ref-type name="Book Section"&gt;5&lt;/ref-type&gt;&lt;contributors&gt;&lt;authors&gt;&lt;author&gt;Eldridge, K.&lt;/author&gt;&lt;author&gt;Davidson, J.&lt;/author&gt;&lt;author&gt;Harwood, C.&lt;/author&gt;&lt;author&gt;van Wyk, G.&lt;/author&gt;&lt;/authors&gt;&lt;/contributors&gt;&lt;titles&gt;&lt;title&gt;Mass vegetative propagation&lt;/title&gt;&lt;secondary-title&gt;Eucalypt Domestication and Breeding&lt;/secondary-title&gt;&lt;/titles&gt;&lt;pages&gt;210-227&lt;/pages&gt;&lt;keywords&gt;&lt;keyword&gt;tree breeding&lt;/keyword&gt;&lt;keyword&gt;breeding population&lt;/keyword&gt;&lt;keyword&gt;eucalyptus&lt;/keyword&gt;&lt;keyword&gt;Melaleuca&lt;/keyword&gt;&lt;keyword&gt;Clonal propagation&lt;/keyword&gt;&lt;keyword&gt;coppicing&lt;/keyword&gt;&lt;keyword&gt;rooted cuttings&lt;/keyword&gt;&lt;/keywords&gt;&lt;dates&gt;&lt;year&gt;1994&lt;/year&gt;&lt;/dates&gt;&lt;pub-location&gt;Oxford&lt;/pub-location&gt;&lt;publisher&gt;Oxford Science Publications&lt;/publisher&gt;&lt;urls&gt;&lt;/urls&gt;&lt;/record&gt;&lt;/Cite&gt;&lt;/EndNote&gt;</w:instrText>
      </w:r>
      <w:r w:rsidR="00F9342A"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11" w:tooltip="Eldridge, 1994 #12408" w:history="1">
        <w:r w:rsidR="00967DA5" w:rsidRPr="003078A7">
          <w:rPr>
            <w:rFonts w:ascii="Times New Roman" w:hAnsi="Times New Roman"/>
            <w:noProof/>
            <w:sz w:val="24"/>
            <w:szCs w:val="24"/>
            <w:lang w:val="en-AU"/>
          </w:rPr>
          <w:t>Eldridge et al. 1994</w:t>
        </w:r>
      </w:hyperlink>
      <w:r w:rsidRPr="003078A7">
        <w:rPr>
          <w:rFonts w:ascii="Times New Roman" w:hAnsi="Times New Roman"/>
          <w:noProof/>
          <w:sz w:val="24"/>
          <w:szCs w:val="24"/>
          <w:lang w:val="en-AU"/>
        </w:rPr>
        <w:t>)</w:t>
      </w:r>
      <w:r w:rsidR="00F9342A" w:rsidRPr="003078A7">
        <w:rPr>
          <w:rFonts w:ascii="Times New Roman" w:hAnsi="Times New Roman"/>
          <w:sz w:val="24"/>
          <w:szCs w:val="24"/>
          <w:lang w:val="en-AU"/>
        </w:rPr>
        <w:fldChar w:fldCharType="end"/>
      </w:r>
      <w:r w:rsidRPr="003078A7">
        <w:rPr>
          <w:rFonts w:ascii="Times New Roman" w:hAnsi="Times New Roman"/>
          <w:sz w:val="24"/>
          <w:szCs w:val="24"/>
          <w:lang w:val="en-AU"/>
        </w:rPr>
        <w:t>, and may not be desirable in situations of high conservation value or for aesthetic reasons.</w:t>
      </w:r>
    </w:p>
    <w:p w:rsidR="00334A5A" w:rsidRPr="00C6005A" w:rsidRDefault="00334A5A" w:rsidP="00E437E4">
      <w:pPr>
        <w:spacing w:line="480" w:lineRule="auto"/>
        <w:rPr>
          <w:rFonts w:ascii="Times New Roman" w:hAnsi="Times New Roman"/>
          <w:b/>
          <w:sz w:val="24"/>
          <w:szCs w:val="24"/>
          <w:lang w:val="en-AU"/>
        </w:rPr>
      </w:pPr>
    </w:p>
    <w:p w:rsidR="00334A5A" w:rsidRPr="006408EA" w:rsidRDefault="003078A7" w:rsidP="00E437E4">
      <w:pPr>
        <w:spacing w:line="480" w:lineRule="auto"/>
        <w:rPr>
          <w:rFonts w:ascii="Times New Roman" w:hAnsi="Times New Roman"/>
          <w:b/>
          <w:i/>
          <w:sz w:val="24"/>
          <w:szCs w:val="24"/>
          <w:lang w:val="en-AU"/>
        </w:rPr>
      </w:pPr>
      <w:r w:rsidRPr="006408EA">
        <w:rPr>
          <w:rFonts w:ascii="Times New Roman" w:hAnsi="Times New Roman"/>
          <w:b/>
          <w:i/>
          <w:sz w:val="24"/>
          <w:szCs w:val="24"/>
          <w:lang w:val="en-AU"/>
        </w:rPr>
        <w:t>Genetic differences among provenances and site conditioning factors may be relatively small relative to propagation system effects</w:t>
      </w:r>
    </w:p>
    <w:p w:rsidR="00334A5A" w:rsidRPr="00C6005A" w:rsidRDefault="00334A5A"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It was also clear from this study that there could be strong interactions between the performance of cuttings from different tissue-types and experiment level effects (</w:t>
      </w:r>
      <w:proofErr w:type="spellStart"/>
      <w:r w:rsidR="00165096" w:rsidRPr="003078A7">
        <w:rPr>
          <w:rFonts w:ascii="Times New Roman" w:hAnsi="Times New Roman"/>
          <w:sz w:val="24"/>
          <w:szCs w:val="24"/>
          <w:lang w:val="en-AU"/>
        </w:rPr>
        <w:t>i</w:t>
      </w:r>
      <w:proofErr w:type="spellEnd"/>
      <w:r w:rsidR="00EF554B">
        <w:rPr>
          <w:rFonts w:ascii="Times New Roman" w:hAnsi="Times New Roman"/>
          <w:sz w:val="24"/>
          <w:szCs w:val="24"/>
          <w:lang w:val="en-AU"/>
        </w:rPr>
        <w:t xml:space="preserve">. </w:t>
      </w:r>
      <w:r w:rsidR="00165096" w:rsidRPr="003078A7">
        <w:rPr>
          <w:rFonts w:ascii="Times New Roman" w:hAnsi="Times New Roman"/>
          <w:sz w:val="24"/>
          <w:szCs w:val="24"/>
          <w:lang w:val="en-AU"/>
        </w:rPr>
        <w:t>e</w:t>
      </w:r>
      <w:r w:rsidRPr="003078A7">
        <w:rPr>
          <w:rFonts w:ascii="Times New Roman" w:hAnsi="Times New Roman"/>
          <w:sz w:val="24"/>
          <w:szCs w:val="24"/>
          <w:lang w:val="en-AU"/>
        </w:rPr>
        <w:t>. propagation system, timing of wounding and the harvest of cutting). While it wasn’t possible to separate these factors in our analysis, testing for a site effect in Experiment 2, nonetheless suggested that the site effects may be relatively small, at least for sites located within the same bioregion. Other experiment level factors such as the propagation system, and the timing of epicormic induction and shoot harvest, therefore, may be more important in determining rooting rates.</w:t>
      </w:r>
    </w:p>
    <w:p w:rsidR="00334A5A" w:rsidRPr="00C6005A" w:rsidRDefault="00334A5A" w:rsidP="00E437E4">
      <w:pPr>
        <w:spacing w:line="480" w:lineRule="auto"/>
        <w:rPr>
          <w:rFonts w:ascii="Times New Roman" w:hAnsi="Times New Roman"/>
          <w:b/>
          <w:sz w:val="24"/>
          <w:szCs w:val="24"/>
          <w:lang w:val="en-AU"/>
        </w:rPr>
      </w:pPr>
    </w:p>
    <w:p w:rsidR="00334A5A" w:rsidRPr="006408EA" w:rsidRDefault="003078A7" w:rsidP="00E437E4">
      <w:pPr>
        <w:spacing w:line="480" w:lineRule="auto"/>
        <w:rPr>
          <w:rFonts w:ascii="Times New Roman" w:hAnsi="Times New Roman"/>
          <w:b/>
          <w:i/>
          <w:sz w:val="24"/>
          <w:szCs w:val="24"/>
          <w:lang w:val="en-AU"/>
        </w:rPr>
      </w:pPr>
      <w:r w:rsidRPr="006408EA">
        <w:rPr>
          <w:rFonts w:ascii="Times New Roman" w:hAnsi="Times New Roman"/>
          <w:b/>
          <w:i/>
          <w:sz w:val="24"/>
          <w:szCs w:val="24"/>
          <w:lang w:val="en-AU"/>
        </w:rPr>
        <w:t>Optimising rooting rates</w:t>
      </w:r>
    </w:p>
    <w:p w:rsidR="00334A5A" w:rsidRPr="00C6005A" w:rsidRDefault="00334A5A"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By optimising the propagation system, the timing of treatments, and harvesting of shoots, it should be possible to at least reach rooting rates of around 48% for </w:t>
      </w:r>
      <w:r w:rsidRPr="003078A7">
        <w:rPr>
          <w:rFonts w:ascii="Times New Roman" w:hAnsi="Times New Roman"/>
          <w:i/>
          <w:sz w:val="24"/>
          <w:szCs w:val="24"/>
          <w:lang w:val="en-AU"/>
        </w:rPr>
        <w:t>M. alternifolia</w:t>
      </w:r>
      <w:r w:rsidRPr="003078A7">
        <w:rPr>
          <w:rFonts w:ascii="Times New Roman" w:hAnsi="Times New Roman"/>
          <w:sz w:val="24"/>
          <w:szCs w:val="24"/>
          <w:lang w:val="en-AU"/>
        </w:rPr>
        <w:t xml:space="preserve"> trees from a native stand (equal to the average rooting rate for wound-induced epicormic shoots across the stock-plants in Experiment 3). Differences among stock-plants (including those due to genotype, plant age and condition) were usually not significant, and the effect of tissue-type was comparatively larger (around 3.6 fold); hence, tissue-type appears to be the single-most important factor influencing rooting success within each experiment. In general</w:t>
      </w:r>
      <w:r w:rsidR="00EF554B">
        <w:rPr>
          <w:rFonts w:ascii="Times New Roman" w:hAnsi="Times New Roman"/>
          <w:sz w:val="24"/>
          <w:szCs w:val="24"/>
          <w:lang w:val="en-AU"/>
        </w:rPr>
        <w:t>,</w:t>
      </w:r>
      <w:r w:rsidRPr="003078A7">
        <w:rPr>
          <w:rFonts w:ascii="Times New Roman" w:hAnsi="Times New Roman"/>
          <w:sz w:val="24"/>
          <w:szCs w:val="24"/>
          <w:lang w:val="en-AU"/>
        </w:rPr>
        <w:t xml:space="preserve"> it seems that it is worth trying to induce epicormic growth at an optimal stage rather than relying on serendipitous production, although opportunistic collection of appropriate material may be a reserve option.</w:t>
      </w:r>
    </w:p>
    <w:p w:rsidR="00334A5A" w:rsidRPr="00C6005A" w:rsidRDefault="00334A5A" w:rsidP="00E437E4">
      <w:pPr>
        <w:spacing w:line="480" w:lineRule="auto"/>
        <w:rPr>
          <w:rFonts w:ascii="Times New Roman" w:hAnsi="Times New Roman"/>
          <w:b/>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The highest overall level of rooting was obtained in Experiment 3 (Leeville), largely due to the high rooting rates on cuttings from epicormic shoots. The large deviation in rooting response between cuttings derived from wound-induced epicormic and mature-shoots was unique in this experiment and suggests the timing of induction and harvesting of shoots were the most appropriate</w:t>
      </w:r>
      <w:r w:rsidR="00EF554B">
        <w:rPr>
          <w:rFonts w:ascii="Times New Roman" w:hAnsi="Times New Roman"/>
          <w:sz w:val="24"/>
          <w:szCs w:val="24"/>
          <w:lang w:val="en-AU"/>
        </w:rPr>
        <w:t>ly</w:t>
      </w:r>
      <w:r w:rsidRPr="003078A7">
        <w:rPr>
          <w:rFonts w:ascii="Times New Roman" w:hAnsi="Times New Roman"/>
          <w:sz w:val="24"/>
          <w:szCs w:val="24"/>
          <w:lang w:val="en-AU"/>
        </w:rPr>
        <w:t xml:space="preserve"> investigated, with the shoots produced here providing a model to aim for in future work.</w:t>
      </w:r>
    </w:p>
    <w:p w:rsidR="00334A5A" w:rsidRPr="00C6005A" w:rsidRDefault="00334A5A"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Our results from sourcing cutting material mid-summer, were consistent with general recommendations for epicormic shoot induction in eucalypts </w:t>
      </w:r>
      <w:r w:rsidR="00F9342A" w:rsidRPr="003078A7">
        <w:rPr>
          <w:rFonts w:ascii="Times New Roman" w:hAnsi="Times New Roman"/>
          <w:sz w:val="24"/>
          <w:szCs w:val="24"/>
          <w:lang w:val="en-AU"/>
        </w:rPr>
        <w:fldChar w:fldCharType="begin"/>
      </w:r>
      <w:r w:rsidRPr="003078A7">
        <w:rPr>
          <w:rFonts w:ascii="Times New Roman" w:hAnsi="Times New Roman"/>
          <w:sz w:val="24"/>
          <w:szCs w:val="24"/>
          <w:lang w:val="en-AU"/>
        </w:rPr>
        <w:instrText xml:space="preserve"> ADDIN EN.CITE &lt;EndNote&gt;&lt;Cite&gt;&lt;Author&gt;Eldridge&lt;/Author&gt;&lt;Year&gt;1994&lt;/Year&gt;&lt;RecNum&gt;12408&lt;/RecNum&gt;&lt;DisplayText&gt;(Eldridge et al. 1994)&lt;/DisplayText&gt;&lt;record&gt;&lt;rec-number&gt;12408&lt;/rec-number&gt;&lt;foreign-keys&gt;&lt;key app="EN" db-id="9taxvpr2nzrwaaex9sp50f0stp25pre00vst"&gt;12408&lt;/key&gt;&lt;/foreign-keys&gt;&lt;ref-type name="Book Section"&gt;5&lt;/ref-type&gt;&lt;contributors&gt;&lt;authors&gt;&lt;author&gt;Eldridge, K.&lt;/author&gt;&lt;author&gt;Davidson, J.&lt;/author&gt;&lt;author&gt;Harwood, C.&lt;/author&gt;&lt;author&gt;van Wyk, G.&lt;/author&gt;&lt;/authors&gt;&lt;/contributors&gt;&lt;titles&gt;&lt;title&gt;Mass vegetative propagation&lt;/title&gt;&lt;secondary-title&gt;Eucalypt Domestication and Breeding&lt;/secondary-title&gt;&lt;/titles&gt;&lt;pages&gt;210-227&lt;/pages&gt;&lt;keywords&gt;&lt;keyword&gt;tree breeding&lt;/keyword&gt;&lt;keyword&gt;breeding population&lt;/keyword&gt;&lt;keyword&gt;eucalyptus&lt;/keyword&gt;&lt;keyword&gt;Melaleuca&lt;/keyword&gt;&lt;keyword&gt;Clonal propagation&lt;/keyword&gt;&lt;keyword&gt;coppicing&lt;/keyword&gt;&lt;keyword&gt;rooted cuttings&lt;/keyword&gt;&lt;/keywords&gt;&lt;dates&gt;&lt;year&gt;1994&lt;/year&gt;&lt;/dates&gt;&lt;pub-location&gt;Oxford&lt;/pub-location&gt;&lt;publisher&gt;Oxford Science Publications&lt;/publisher&gt;&lt;urls&gt;&lt;/urls&gt;&lt;/record&gt;&lt;/Cite&gt;&lt;/EndNote&gt;</w:instrText>
      </w:r>
      <w:r w:rsidR="00F9342A"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11" w:tooltip="Eldridge, 1994 #12408" w:history="1">
        <w:r w:rsidR="00967DA5" w:rsidRPr="003078A7">
          <w:rPr>
            <w:rFonts w:ascii="Times New Roman" w:hAnsi="Times New Roman"/>
            <w:noProof/>
            <w:sz w:val="24"/>
            <w:szCs w:val="24"/>
            <w:lang w:val="en-AU"/>
          </w:rPr>
          <w:t>Eldridge et al. 1994</w:t>
        </w:r>
      </w:hyperlink>
      <w:r w:rsidRPr="003078A7">
        <w:rPr>
          <w:rFonts w:ascii="Times New Roman" w:hAnsi="Times New Roman"/>
          <w:noProof/>
          <w:sz w:val="24"/>
          <w:szCs w:val="24"/>
          <w:lang w:val="en-AU"/>
        </w:rPr>
        <w:t>)</w:t>
      </w:r>
      <w:r w:rsidR="00F9342A" w:rsidRPr="003078A7">
        <w:rPr>
          <w:rFonts w:ascii="Times New Roman" w:hAnsi="Times New Roman"/>
          <w:sz w:val="24"/>
          <w:szCs w:val="24"/>
          <w:lang w:val="en-AU"/>
        </w:rPr>
        <w:fldChar w:fldCharType="end"/>
      </w:r>
      <w:r w:rsidRPr="003078A7">
        <w:rPr>
          <w:rFonts w:ascii="Times New Roman" w:hAnsi="Times New Roman"/>
          <w:sz w:val="24"/>
          <w:szCs w:val="24"/>
          <w:lang w:val="en-AU"/>
        </w:rPr>
        <w:t xml:space="preserve"> where the </w:t>
      </w:r>
      <w:r w:rsidRPr="003078A7">
        <w:rPr>
          <w:rFonts w:ascii="Times New Roman" w:hAnsi="Times New Roman"/>
          <w:sz w:val="24"/>
          <w:szCs w:val="24"/>
          <w:lang w:val="en-AU"/>
        </w:rPr>
        <w:lastRenderedPageBreak/>
        <w:t xml:space="preserve">aim is to cutback at the beginning of the active growth period - almost any time in the tropics but late spring in temperate climates, so that resprouts are available 2 – 3 mths after induction. The advantage of sourcing cuttings from more actively growing stock-plants is exemplified in a recent study of two subtropical eucalypts that showed higher rooting rates from stock-plants maintained at higher temperatures </w:t>
      </w:r>
      <w:r w:rsidR="00F9342A" w:rsidRPr="003078A7">
        <w:rPr>
          <w:rFonts w:ascii="Times New Roman" w:hAnsi="Times New Roman"/>
          <w:sz w:val="24"/>
          <w:szCs w:val="24"/>
          <w:lang w:val="en-AU"/>
        </w:rPr>
        <w:fldChar w:fldCharType="begin"/>
      </w:r>
      <w:r w:rsidRPr="003078A7">
        <w:rPr>
          <w:rFonts w:ascii="Times New Roman" w:hAnsi="Times New Roman"/>
          <w:sz w:val="24"/>
          <w:szCs w:val="24"/>
          <w:lang w:val="en-AU"/>
        </w:rPr>
        <w:instrText xml:space="preserve"> ADDIN EN.CITE &lt;EndNote&gt;&lt;Cite&gt;&lt;Author&gt;Trueman&lt;/Author&gt;&lt;Year&gt;2013&lt;/Year&gt;&lt;RecNum&gt;12118&lt;/RecNum&gt;&lt;DisplayText&gt;(Trueman et al. 2013)&lt;/DisplayText&gt;&lt;record&gt;&lt;rec-number&gt;12118&lt;/rec-number&gt;&lt;foreign-keys&gt;&lt;key app="EN" db-id="9taxvpr2nzrwaaex9sp50f0stp25pre00vst"&gt;12118&lt;/key&gt;&lt;/foreign-keys&gt;&lt;ref-type name="Journal Article"&gt;17&lt;/ref-type&gt;&lt;contributors&gt;&lt;authors&gt;&lt;author&gt;Trueman, S.&lt;/author&gt;&lt;author&gt;McMahon, Tracey&lt;/author&gt;&lt;author&gt;Bristow, Mila&lt;/author&gt;&lt;/authors&gt;&lt;/contributors&gt;&lt;titles&gt;&lt;title&gt;&lt;style face="normal" font="default" size="100%"&gt;Production of cuttings in response to stock plant temperature in the subtropical eucalypts,&lt;/style&gt;&lt;style face="italic" font="default" size="100%"&gt; Corymbia citriodora&lt;/style&gt;&lt;style face="normal" font="default" size="100%"&gt; and &lt;/style&gt;&lt;style face="italic" font="default" size="100%"&gt;Eucalyptus dunnii&lt;/style&gt;&lt;/title&gt;&lt;secondary-title&gt;New Forests&lt;/secondary-title&gt;&lt;/titles&gt;&lt;periodical&gt;&lt;full-title&gt;New Forests&lt;/full-title&gt;&lt;abbr-1&gt;New Forests&lt;/abbr-1&gt;&lt;/periodical&gt;&lt;pages&gt;265-280&lt;/pages&gt;&lt;volume&gt; 44&lt;/volume&gt;&lt;number&gt;2&lt;/number&gt;&lt;edition&gt;Feb 2012&lt;/edition&gt;&lt;section&gt;265&lt;/section&gt;&lt;keywords&gt;&lt;keyword&gt;clonal propagation&lt;/keyword&gt;&lt;keyword&gt;eucalyptus&lt;/keyword&gt;&lt;keyword&gt;Melaleuca&lt;/keyword&gt;&lt;/keywords&gt;&lt;dates&gt;&lt;year&gt;2013&lt;/year&gt;&lt;pub-dates&gt;&lt;date&gt;Feb 2012&lt;/date&gt;&lt;/pub-dates&gt;&lt;/dates&gt;&lt;urls&gt;&lt;/urls&gt;&lt;/record&gt;&lt;/Cite&gt;&lt;/EndNote&gt;</w:instrText>
      </w:r>
      <w:r w:rsidR="00F9342A"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27" w:tooltip="Trueman, 2013 #12118" w:history="1">
        <w:r w:rsidR="00967DA5" w:rsidRPr="003078A7">
          <w:rPr>
            <w:rFonts w:ascii="Times New Roman" w:hAnsi="Times New Roman"/>
            <w:noProof/>
            <w:sz w:val="24"/>
            <w:szCs w:val="24"/>
            <w:lang w:val="en-AU"/>
          </w:rPr>
          <w:t>Trueman et al. 2013</w:t>
        </w:r>
      </w:hyperlink>
      <w:r w:rsidRPr="003078A7">
        <w:rPr>
          <w:rFonts w:ascii="Times New Roman" w:hAnsi="Times New Roman"/>
          <w:noProof/>
          <w:sz w:val="24"/>
          <w:szCs w:val="24"/>
          <w:lang w:val="en-AU"/>
        </w:rPr>
        <w:t>)</w:t>
      </w:r>
      <w:r w:rsidR="00F9342A" w:rsidRPr="003078A7">
        <w:rPr>
          <w:rFonts w:ascii="Times New Roman" w:hAnsi="Times New Roman"/>
          <w:sz w:val="24"/>
          <w:szCs w:val="24"/>
          <w:lang w:val="en-AU"/>
        </w:rPr>
        <w:fldChar w:fldCharType="end"/>
      </w:r>
      <w:r w:rsidRPr="003078A7">
        <w:rPr>
          <w:rFonts w:ascii="Times New Roman" w:hAnsi="Times New Roman"/>
          <w:sz w:val="24"/>
          <w:szCs w:val="24"/>
          <w:lang w:val="en-AU"/>
        </w:rPr>
        <w:t xml:space="preserve">. But this general guideline may not be universal, as was recently found for </w:t>
      </w:r>
      <w:r w:rsidRPr="003078A7">
        <w:rPr>
          <w:rFonts w:ascii="Times New Roman" w:hAnsi="Times New Roman"/>
          <w:i/>
          <w:sz w:val="24"/>
          <w:szCs w:val="24"/>
          <w:lang w:val="en-AU"/>
        </w:rPr>
        <w:t xml:space="preserve">E. grandis </w:t>
      </w:r>
      <w:r w:rsidRPr="003078A7">
        <w:rPr>
          <w:rFonts w:ascii="Times New Roman" w:hAnsi="Times New Roman"/>
          <w:sz w:val="24"/>
          <w:szCs w:val="24"/>
          <w:lang w:val="en-AU"/>
        </w:rPr>
        <w:t xml:space="preserve">x </w:t>
      </w:r>
      <w:r w:rsidRPr="003078A7">
        <w:rPr>
          <w:rFonts w:ascii="Times New Roman" w:hAnsi="Times New Roman"/>
          <w:i/>
          <w:sz w:val="24"/>
          <w:szCs w:val="24"/>
          <w:lang w:val="en-AU"/>
        </w:rPr>
        <w:t>E. urophylla</w:t>
      </w:r>
      <w:r w:rsidRPr="003078A7">
        <w:rPr>
          <w:rFonts w:ascii="Times New Roman" w:hAnsi="Times New Roman"/>
          <w:sz w:val="24"/>
          <w:szCs w:val="24"/>
          <w:lang w:val="en-AU"/>
        </w:rPr>
        <w:t xml:space="preserve"> where whilst high rooting and survival of cuttings was found in dry season harvests, rates for juvenile and mature shoots were not different for the rainy season </w:t>
      </w:r>
      <w:r w:rsidR="00F9342A" w:rsidRPr="003078A7">
        <w:rPr>
          <w:rFonts w:ascii="Times New Roman" w:hAnsi="Times New Roman"/>
          <w:sz w:val="24"/>
          <w:szCs w:val="24"/>
          <w:lang w:val="en-AU"/>
        </w:rPr>
        <w:fldChar w:fldCharType="begin"/>
      </w:r>
      <w:r w:rsidRPr="003078A7">
        <w:rPr>
          <w:rFonts w:ascii="Times New Roman" w:hAnsi="Times New Roman"/>
          <w:sz w:val="24"/>
          <w:szCs w:val="24"/>
          <w:lang w:val="en-AU"/>
        </w:rPr>
        <w:instrText xml:space="preserve"> ADDIN EN.CITE &lt;EndNote&gt;&lt;Cite&gt;&lt;Author&gt;Mankessi&lt;/Author&gt;&lt;Year&gt;2010&lt;/Year&gt;&lt;RecNum&gt;12760&lt;/RecNum&gt;&lt;DisplayText&gt;(Mankessi et al. 2010)&lt;/DisplayText&gt;&lt;record&gt;&lt;rec-number&gt;12760&lt;/rec-number&gt;&lt;foreign-keys&gt;&lt;key app="EN" db-id="9taxvpr2nzrwaaex9sp50f0stp25pre00vst"&gt;12760&lt;/key&gt;&lt;/foreign-keys&gt;&lt;ref-type name="Journal Article"&gt;17&lt;/ref-type&gt;&lt;contributors&gt;&lt;authors&gt;&lt;author&gt;Mankessi, F.&lt;/author&gt;&lt;author&gt;Saya, A. R.&lt;/author&gt;&lt;author&gt;Toto, M.&lt;/author&gt;&lt;author&gt;Monteuuis, O.&lt;/author&gt;&lt;/authors&gt;&lt;/contributors&gt;&lt;auth-address&gt;UR2PI, B.P 1291 Pointe-Noire, Congo&amp;#xD;CIRAD-BIOS, UMR DAP 1098, BURST Research Unit, TA A-96/03, Avenue Agropolis 34398, Montpellier Cedex 5, France&lt;/auth-address&gt;&lt;titles&gt;&lt;title&gt;&lt;style face="normal" font="default" size="100%"&gt;Propagation of &lt;/style&gt;&lt;style face="italic" font="default" size="100%"&gt;Eucalyptus urophylla x Eucalyptus grandis&lt;/style&gt;&lt;style face="normal" font="default" size="100%"&gt; clones by rooted cuttings: Influence of genotype and cutting type on rooting ability&lt;/style&gt;&lt;/title&gt;&lt;secondary-title&gt;Propagation of Ornamental Plants&lt;/secondary-title&gt;&lt;/titles&gt;&lt;periodical&gt;&lt;full-title&gt;Propagation of Ornamental Plants&lt;/full-title&gt;&lt;/periodical&gt;&lt;pages&gt;42-49&lt;/pages&gt;&lt;volume&gt;10&lt;/volume&gt;&lt;number&gt;1&lt;/number&gt;&lt;keywords&gt;&lt;keyword&gt;Clonal propagation&lt;/keyword&gt;&lt;keyword&gt;Cuttings&lt;/keyword&gt;&lt;keyword&gt;Eucalyptus urophylla x Eucalyptus grandis&lt;/keyword&gt;&lt;keyword&gt;Rooting ability&lt;/keyword&gt;&lt;keyword&gt;Stock plant management&lt;/keyword&gt;&lt;keyword&gt;get&lt;/keyword&gt;&lt;/keywords&gt;&lt;dates&gt;&lt;year&gt;2010&lt;/year&gt;&lt;/dates&gt;&lt;urls&gt;&lt;related-urls&gt;&lt;url&gt;http://www.scopus.com/inward/record.url?eid=2-s2.0-77955779557&amp;amp;partnerID=40&amp;amp;md5=986186e72b835a24461a70092f4da5d4&lt;/url&gt;&lt;/related-urls&gt;&lt;/urls&gt;&lt;/record&gt;&lt;/Cite&gt;&lt;/EndNote&gt;</w:instrText>
      </w:r>
      <w:r w:rsidR="00F9342A"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21" w:tooltip="Mankessi, 2010 #12760" w:history="1">
        <w:r w:rsidR="00967DA5" w:rsidRPr="003078A7">
          <w:rPr>
            <w:rFonts w:ascii="Times New Roman" w:hAnsi="Times New Roman"/>
            <w:noProof/>
            <w:sz w:val="24"/>
            <w:szCs w:val="24"/>
            <w:lang w:val="en-AU"/>
          </w:rPr>
          <w:t>Mankessi et al. 2010</w:t>
        </w:r>
      </w:hyperlink>
      <w:r w:rsidRPr="003078A7">
        <w:rPr>
          <w:rFonts w:ascii="Times New Roman" w:hAnsi="Times New Roman"/>
          <w:noProof/>
          <w:sz w:val="24"/>
          <w:szCs w:val="24"/>
          <w:lang w:val="en-AU"/>
        </w:rPr>
        <w:t>)</w:t>
      </w:r>
      <w:r w:rsidR="00F9342A" w:rsidRPr="003078A7">
        <w:rPr>
          <w:rFonts w:ascii="Times New Roman" w:hAnsi="Times New Roman"/>
          <w:sz w:val="24"/>
          <w:szCs w:val="24"/>
          <w:lang w:val="en-AU"/>
        </w:rPr>
        <w:fldChar w:fldCharType="end"/>
      </w:r>
      <w:r w:rsidRPr="003078A7">
        <w:rPr>
          <w:rFonts w:ascii="Times New Roman" w:hAnsi="Times New Roman"/>
          <w:sz w:val="24"/>
          <w:szCs w:val="24"/>
          <w:lang w:val="en-AU"/>
        </w:rPr>
        <w:t xml:space="preserve">. These authors note that this has been observed before both in eucalypts and conifers and attribute it to the “influence of </w:t>
      </w:r>
      <w:proofErr w:type="spellStart"/>
      <w:r w:rsidRPr="003078A7">
        <w:rPr>
          <w:rFonts w:ascii="Times New Roman" w:hAnsi="Times New Roman"/>
          <w:sz w:val="24"/>
          <w:szCs w:val="24"/>
          <w:lang w:val="en-AU"/>
        </w:rPr>
        <w:t>endogeneous</w:t>
      </w:r>
      <w:proofErr w:type="spellEnd"/>
      <w:r w:rsidRPr="003078A7">
        <w:rPr>
          <w:rFonts w:ascii="Times New Roman" w:hAnsi="Times New Roman"/>
          <w:sz w:val="24"/>
          <w:szCs w:val="24"/>
          <w:lang w:val="en-AU"/>
        </w:rPr>
        <w:t xml:space="preserve"> rhythms on time-related fluctuations in adventitious rooting capacity”. Because of difficulties in comparing responses across experiments in our study, we recommend further investigation of optimal timing for epicormic induction in </w:t>
      </w:r>
      <w:r w:rsidRPr="003078A7">
        <w:rPr>
          <w:rFonts w:ascii="Times New Roman" w:hAnsi="Times New Roman"/>
          <w:i/>
          <w:sz w:val="24"/>
          <w:szCs w:val="24"/>
          <w:lang w:val="en-AU"/>
        </w:rPr>
        <w:t>Melaleuca</w:t>
      </w:r>
      <w:r w:rsidRPr="003078A7">
        <w:rPr>
          <w:rFonts w:ascii="Times New Roman" w:hAnsi="Times New Roman"/>
          <w:sz w:val="24"/>
          <w:szCs w:val="24"/>
          <w:lang w:val="en-AU"/>
        </w:rPr>
        <w:t xml:space="preserve"> sp., where propagation and genetic material are standardised during experimentation.</w:t>
      </w:r>
    </w:p>
    <w:p w:rsidR="00334A5A" w:rsidRPr="00C6005A" w:rsidRDefault="00334A5A"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In terms of the timing of harvest and selection of appropriate shoots for cuttings, general recommendations for eucalypts also appear appropriate. Regrowth should be of an “appropriate shade of green, with some lignification but less than 1m long, shoots should not be too succulent, and shoot tips should be avoided in most species” </w:t>
      </w:r>
      <w:r w:rsidR="00F9342A" w:rsidRPr="003078A7">
        <w:rPr>
          <w:rFonts w:ascii="Times New Roman" w:hAnsi="Times New Roman"/>
          <w:sz w:val="24"/>
          <w:szCs w:val="24"/>
          <w:lang w:val="en-AU"/>
        </w:rPr>
        <w:fldChar w:fldCharType="begin"/>
      </w:r>
      <w:r w:rsidRPr="003078A7">
        <w:rPr>
          <w:rFonts w:ascii="Times New Roman" w:hAnsi="Times New Roman"/>
          <w:sz w:val="24"/>
          <w:szCs w:val="24"/>
          <w:lang w:val="en-AU"/>
        </w:rPr>
        <w:instrText xml:space="preserve"> ADDIN EN.CITE &lt;EndNote&gt;&lt;Cite&gt;&lt;Author&gt;Eldridge&lt;/Author&gt;&lt;Year&gt;1994&lt;/Year&gt;&lt;RecNum&gt;12408&lt;/RecNum&gt;&lt;DisplayText&gt;(Eldridge et al. 1994)&lt;/DisplayText&gt;&lt;record&gt;&lt;rec-number&gt;12408&lt;/rec-number&gt;&lt;foreign-keys&gt;&lt;key app="EN" db-id="9taxvpr2nzrwaaex9sp50f0stp25pre00vst"&gt;12408&lt;/key&gt;&lt;/foreign-keys&gt;&lt;ref-type name="Book Section"&gt;5&lt;/ref-type&gt;&lt;contributors&gt;&lt;authors&gt;&lt;author&gt;Eldridge, K.&lt;/author&gt;&lt;author&gt;Davidson, J.&lt;/author&gt;&lt;author&gt;Harwood, C.&lt;/author&gt;&lt;author&gt;van Wyk, G.&lt;/author&gt;&lt;/authors&gt;&lt;/contributors&gt;&lt;titles&gt;&lt;title&gt;Mass vegetative propagation&lt;/title&gt;&lt;secondary-title&gt;Eucalypt Domestication and Breeding&lt;/secondary-title&gt;&lt;/titles&gt;&lt;pages&gt;210-227&lt;/pages&gt;&lt;keywords&gt;&lt;keyword&gt;tree breeding&lt;/keyword&gt;&lt;keyword&gt;breeding population&lt;/keyword&gt;&lt;keyword&gt;eucalyptus&lt;/keyword&gt;&lt;keyword&gt;Melaleuca&lt;/keyword&gt;&lt;keyword&gt;Clonal propagation&lt;/keyword&gt;&lt;keyword&gt;coppicing&lt;/keyword&gt;&lt;keyword&gt;rooted cuttings&lt;/keyword&gt;&lt;/keywords&gt;&lt;dates&gt;&lt;year&gt;1994&lt;/year&gt;&lt;/dates&gt;&lt;pub-location&gt;Oxford&lt;/pub-location&gt;&lt;publisher&gt;Oxford Science Publications&lt;/publisher&gt;&lt;urls&gt;&lt;/urls&gt;&lt;/record&gt;&lt;/Cite&gt;&lt;/EndNote&gt;</w:instrText>
      </w:r>
      <w:r w:rsidR="00F9342A"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11" w:tooltip="Eldridge, 1994 #12408" w:history="1">
        <w:r w:rsidR="00967DA5" w:rsidRPr="003078A7">
          <w:rPr>
            <w:rFonts w:ascii="Times New Roman" w:hAnsi="Times New Roman"/>
            <w:noProof/>
            <w:sz w:val="24"/>
            <w:szCs w:val="24"/>
            <w:lang w:val="en-AU"/>
          </w:rPr>
          <w:t>Eldridge et al. 1994</w:t>
        </w:r>
      </w:hyperlink>
      <w:r w:rsidRPr="003078A7">
        <w:rPr>
          <w:rFonts w:ascii="Times New Roman" w:hAnsi="Times New Roman"/>
          <w:noProof/>
          <w:sz w:val="24"/>
          <w:szCs w:val="24"/>
          <w:lang w:val="en-AU"/>
        </w:rPr>
        <w:t>)</w:t>
      </w:r>
      <w:r w:rsidR="00F9342A" w:rsidRPr="003078A7">
        <w:rPr>
          <w:rFonts w:ascii="Times New Roman" w:hAnsi="Times New Roman"/>
          <w:sz w:val="24"/>
          <w:szCs w:val="24"/>
          <w:lang w:val="en-AU"/>
        </w:rPr>
        <w:fldChar w:fldCharType="end"/>
      </w:r>
      <w:r w:rsidRPr="003078A7">
        <w:rPr>
          <w:rFonts w:ascii="Times New Roman" w:hAnsi="Times New Roman"/>
          <w:sz w:val="24"/>
          <w:szCs w:val="24"/>
          <w:lang w:val="en-AU"/>
        </w:rPr>
        <w:t>. The most effective cutting material we used had some lignification and was around 500 -1000 mm in length, induced by partial severing of branches in autumn, and harvested 4.5 mths later in mid-summer (Experiment 3). The epicormic regrowth was growing vigorously, and the trees were not flowering at this stage (they flower late October- early November). We found that the use of relatively “soft” and unlignified induced epicormic shoots performed poorly, wilting quickly and decayi</w:t>
      </w:r>
      <w:r w:rsidR="006408EA">
        <w:rPr>
          <w:rFonts w:ascii="Times New Roman" w:hAnsi="Times New Roman"/>
          <w:sz w:val="24"/>
          <w:szCs w:val="24"/>
          <w:lang w:val="en-AU"/>
        </w:rPr>
        <w:t>ng more than “harder” cuttings.</w:t>
      </w:r>
    </w:p>
    <w:p w:rsidR="00334A5A" w:rsidRPr="00C6005A" w:rsidRDefault="00334A5A"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We also found that there was a negative correlation between rooting rates and the stem length at which epicormic shoots were sourced in </w:t>
      </w:r>
      <w:r w:rsidRPr="003078A7">
        <w:rPr>
          <w:rFonts w:ascii="Times New Roman" w:hAnsi="Times New Roman"/>
          <w:i/>
          <w:sz w:val="24"/>
          <w:szCs w:val="24"/>
          <w:lang w:val="en-AU"/>
        </w:rPr>
        <w:t>M. alternifolia</w:t>
      </w:r>
      <w:r w:rsidRPr="003078A7">
        <w:rPr>
          <w:rFonts w:ascii="Times New Roman" w:hAnsi="Times New Roman"/>
          <w:sz w:val="24"/>
          <w:szCs w:val="24"/>
          <w:lang w:val="en-AU"/>
        </w:rPr>
        <w:t xml:space="preserve">. This effect has also been found in a wide range of woody plants </w:t>
      </w:r>
      <w:r w:rsidR="00F9342A" w:rsidRPr="003078A7">
        <w:rPr>
          <w:rFonts w:ascii="Times New Roman" w:hAnsi="Times New Roman"/>
          <w:sz w:val="24"/>
          <w:szCs w:val="24"/>
          <w:lang w:val="en-AU"/>
        </w:rPr>
        <w:fldChar w:fldCharType="begin">
          <w:fldData xml:space="preserve">PEVuZE5vdGU+PENpdGU+PEF1dGhvcj5IYWluZXM8L0F1dGhvcj48WWVhcj4xOTkzPC9ZZWFyPjxS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</w:fldData>
        </w:fldChar>
      </w:r>
      <w:r w:rsidRPr="003078A7">
        <w:rPr>
          <w:rFonts w:ascii="Times New Roman" w:hAnsi="Times New Roman"/>
          <w:sz w:val="24"/>
          <w:szCs w:val="24"/>
          <w:lang w:val="en-AU"/>
        </w:rPr>
        <w:instrText xml:space="preserve"> ADDIN EN.CITE </w:instrText>
      </w:r>
      <w:r w:rsidR="00F9342A" w:rsidRPr="003078A7">
        <w:rPr>
          <w:rFonts w:ascii="Times New Roman" w:hAnsi="Times New Roman"/>
          <w:sz w:val="24"/>
          <w:szCs w:val="24"/>
          <w:lang w:val="en-AU"/>
        </w:rPr>
        <w:fldChar w:fldCharType="begin">
          <w:fldData xml:space="preserve">PEVuZE5vdGU+PENpdGU+PEF1dGhvcj5IYWluZXM8L0F1dGhvcj48WWVhcj4xOTkzPC9ZZWFyPjxS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</w:fldData>
        </w:fldChar>
      </w:r>
      <w:r w:rsidRPr="003078A7">
        <w:rPr>
          <w:rFonts w:ascii="Times New Roman" w:hAnsi="Times New Roman"/>
          <w:sz w:val="24"/>
          <w:szCs w:val="24"/>
          <w:lang w:val="en-AU"/>
        </w:rPr>
        <w:instrText xml:space="preserve"> ADDIN EN.CITE.DATA </w:instrText>
      </w:r>
      <w:r w:rsidR="00F9342A" w:rsidRPr="003078A7">
        <w:rPr>
          <w:rFonts w:ascii="Times New Roman" w:hAnsi="Times New Roman"/>
          <w:sz w:val="24"/>
          <w:szCs w:val="24"/>
          <w:lang w:val="en-AU"/>
        </w:rPr>
      </w:r>
      <w:r w:rsidR="00F9342A" w:rsidRPr="003078A7">
        <w:rPr>
          <w:rFonts w:ascii="Times New Roman" w:hAnsi="Times New Roman"/>
          <w:sz w:val="24"/>
          <w:szCs w:val="24"/>
          <w:lang w:val="en-AU"/>
        </w:rPr>
        <w:fldChar w:fldCharType="end"/>
      </w:r>
      <w:r w:rsidR="00F9342A" w:rsidRPr="003078A7">
        <w:rPr>
          <w:rFonts w:ascii="Times New Roman" w:hAnsi="Times New Roman"/>
          <w:sz w:val="24"/>
          <w:szCs w:val="24"/>
          <w:lang w:val="en-AU"/>
        </w:rPr>
      </w:r>
      <w:r w:rsidR="00F9342A"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14" w:tooltip="Haines, 1993 #12727" w:history="1">
        <w:r w:rsidR="00967DA5" w:rsidRPr="003078A7">
          <w:rPr>
            <w:rFonts w:ascii="Times New Roman" w:hAnsi="Times New Roman"/>
            <w:noProof/>
            <w:sz w:val="24"/>
            <w:szCs w:val="24"/>
            <w:lang w:val="en-AU"/>
          </w:rPr>
          <w:t>Haines et al. 1993</w:t>
        </w:r>
      </w:hyperlink>
      <w:r w:rsidRPr="003078A7">
        <w:rPr>
          <w:rFonts w:ascii="Times New Roman" w:hAnsi="Times New Roman"/>
          <w:noProof/>
          <w:sz w:val="24"/>
          <w:szCs w:val="24"/>
          <w:lang w:val="en-AU"/>
        </w:rPr>
        <w:t xml:space="preserve">, </w:t>
      </w:r>
      <w:hyperlink w:anchor="_ENREF_11" w:tooltip="Eldridge, 1994 #12408" w:history="1">
        <w:r w:rsidR="00967DA5" w:rsidRPr="003078A7">
          <w:rPr>
            <w:rFonts w:ascii="Times New Roman" w:hAnsi="Times New Roman"/>
            <w:noProof/>
            <w:sz w:val="24"/>
            <w:szCs w:val="24"/>
            <w:lang w:val="en-AU"/>
          </w:rPr>
          <w:t>Eldridge et al. 1994</w:t>
        </w:r>
      </w:hyperlink>
      <w:r w:rsidRPr="003078A7">
        <w:rPr>
          <w:rFonts w:ascii="Times New Roman" w:hAnsi="Times New Roman"/>
          <w:noProof/>
          <w:sz w:val="24"/>
          <w:szCs w:val="24"/>
          <w:lang w:val="en-AU"/>
        </w:rPr>
        <w:t>)</w:t>
      </w:r>
      <w:r w:rsidR="00F9342A" w:rsidRPr="003078A7">
        <w:rPr>
          <w:rFonts w:ascii="Times New Roman" w:hAnsi="Times New Roman"/>
          <w:sz w:val="24"/>
          <w:szCs w:val="24"/>
          <w:lang w:val="en-AU"/>
        </w:rPr>
        <w:fldChar w:fldCharType="end"/>
      </w:r>
      <w:r w:rsidRPr="003078A7">
        <w:rPr>
          <w:rFonts w:ascii="Times New Roman" w:hAnsi="Times New Roman"/>
          <w:sz w:val="24"/>
          <w:szCs w:val="24"/>
          <w:lang w:val="en-AU"/>
        </w:rPr>
        <w:t xml:space="preserve">. Maturation advances unevenly in a tree so that juvenility declines with height on the main stem or towards the tips of lateral branches </w:t>
      </w:r>
      <w:r w:rsidR="00F9342A" w:rsidRPr="003078A7">
        <w:rPr>
          <w:rFonts w:ascii="Times New Roman" w:hAnsi="Times New Roman"/>
          <w:sz w:val="24"/>
          <w:szCs w:val="24"/>
          <w:lang w:val="en-AU"/>
        </w:rPr>
        <w:fldChar w:fldCharType="begin"/>
      </w:r>
      <w:r w:rsidRPr="003078A7">
        <w:rPr>
          <w:rFonts w:ascii="Times New Roman" w:hAnsi="Times New Roman"/>
          <w:sz w:val="24"/>
          <w:szCs w:val="24"/>
          <w:lang w:val="en-AU"/>
        </w:rPr>
        <w:instrText xml:space="preserve"> ADDIN EN.CITE &lt;EndNote&gt;&lt;Cite&gt;&lt;Author&gt;Olesen&lt;/Author&gt;&lt;Year&gt;1978&lt;/Year&gt;&lt;RecNum&gt;12728&lt;/RecNum&gt;&lt;DisplayText&gt;(Olesen 1978)&lt;/DisplayText&gt;&lt;record&gt;&lt;rec-number&gt;12728&lt;/rec-number&gt;&lt;foreign-keys&gt;&lt;key app="EN" db-id="9taxvpr2nzrwaaex9sp50f0stp25pre00vst"&gt;12728&lt;/key&gt;&lt;/foreign-keys&gt;&lt;ref-type name="Journal Article"&gt;17&lt;/ref-type&gt;&lt;contributors&gt;&lt;authors&gt;&lt;author&gt;Olesen, P.O.&lt;/author&gt;&lt;/authors&gt;&lt;/contributors&gt;&lt;titles&gt;&lt;title&gt;On cyclophysis and topophysis&lt;/title&gt;&lt;secondary-title&gt;Silvae Genetica&lt;/secondary-title&gt;&lt;/titles&gt;&lt;periodical&gt;&lt;full-title&gt;Silvae Genetica&lt;/full-title&gt;&lt;abbr-1&gt;Sil. Genet.&lt;/abbr-1&gt;&lt;/periodical&gt;&lt;pages&gt;173-178&lt;/pages&gt;&lt;volume&gt;27&lt;/volume&gt;&lt;keywords&gt;&lt;keyword&gt;vegetative propagation&lt;/keyword&gt;&lt;keyword&gt;forest tree&lt;/keyword&gt;&lt;keyword&gt;tree&lt;/keyword&gt;&lt;keyword&gt;Maturation&lt;/keyword&gt;&lt;keyword&gt;Juvenile&lt;/keyword&gt;&lt;keyword&gt;get&lt;/keyword&gt;&lt;keyword&gt;phase change&lt;/keyword&gt;&lt;/keywords&gt;&lt;dates&gt;&lt;year&gt;1978&lt;/year&gt;&lt;/dates&gt;&lt;urls&gt;&lt;/urls&gt;&lt;/record&gt;&lt;/Cite&gt;&lt;/EndNote&gt;</w:instrText>
      </w:r>
      <w:r w:rsidR="00F9342A"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22" w:tooltip="Olesen, 1978 #12728" w:history="1">
        <w:r w:rsidR="00967DA5" w:rsidRPr="003078A7">
          <w:rPr>
            <w:rFonts w:ascii="Times New Roman" w:hAnsi="Times New Roman"/>
            <w:noProof/>
            <w:sz w:val="24"/>
            <w:szCs w:val="24"/>
            <w:lang w:val="en-AU"/>
          </w:rPr>
          <w:t>Olesen 1978</w:t>
        </w:r>
      </w:hyperlink>
      <w:r w:rsidRPr="003078A7">
        <w:rPr>
          <w:rFonts w:ascii="Times New Roman" w:hAnsi="Times New Roman"/>
          <w:noProof/>
          <w:sz w:val="24"/>
          <w:szCs w:val="24"/>
          <w:lang w:val="en-AU"/>
        </w:rPr>
        <w:t>)</w:t>
      </w:r>
      <w:r w:rsidR="00F9342A" w:rsidRPr="003078A7">
        <w:rPr>
          <w:rFonts w:ascii="Times New Roman" w:hAnsi="Times New Roman"/>
          <w:sz w:val="24"/>
          <w:szCs w:val="24"/>
          <w:lang w:val="en-AU"/>
        </w:rPr>
        <w:fldChar w:fldCharType="end"/>
      </w:r>
      <w:r w:rsidRPr="003078A7">
        <w:rPr>
          <w:rFonts w:ascii="Times New Roman" w:hAnsi="Times New Roman"/>
          <w:sz w:val="24"/>
          <w:szCs w:val="24"/>
          <w:lang w:val="en-AU"/>
        </w:rPr>
        <w:t xml:space="preserve">. </w:t>
      </w:r>
      <w:ins w:id="140" w:author="mshepher" w:date="2013-08-20T10:06:00Z">
        <w:r w:rsidR="007930B6">
          <w:rPr>
            <w:rFonts w:ascii="Times New Roman" w:hAnsi="Times New Roman"/>
            <w:sz w:val="24"/>
            <w:szCs w:val="24"/>
            <w:lang w:val="en-AU"/>
          </w:rPr>
          <w:t xml:space="preserve">Our study showed that targeting branches that joined the main stem within 0.5m of ground level </w:t>
        </w:r>
      </w:ins>
      <w:ins w:id="141" w:author="mshepher" w:date="2013-08-20T10:08:00Z">
        <w:r w:rsidR="006F5B98">
          <w:rPr>
            <w:rFonts w:ascii="Times New Roman" w:hAnsi="Times New Roman"/>
            <w:sz w:val="24"/>
            <w:szCs w:val="24"/>
            <w:lang w:val="en-AU"/>
          </w:rPr>
          <w:t xml:space="preserve">for cuttings, </w:t>
        </w:r>
      </w:ins>
      <w:ins w:id="142" w:author="mshepher" w:date="2013-08-20T10:06:00Z">
        <w:r w:rsidR="007930B6">
          <w:rPr>
            <w:rFonts w:ascii="Times New Roman" w:hAnsi="Times New Roman"/>
            <w:sz w:val="24"/>
            <w:szCs w:val="24"/>
            <w:lang w:val="en-AU"/>
          </w:rPr>
          <w:t>tended to improve rooting rates, which was consistent with the differential maturation effects observed in other trees.</w:t>
        </w:r>
      </w:ins>
      <w:del w:id="143" w:author="mshepher" w:date="2013-08-20T10:08:00Z">
        <w:r w:rsidRPr="003078A7" w:rsidDel="007930B6">
          <w:rPr>
            <w:rFonts w:ascii="Times New Roman" w:hAnsi="Times New Roman"/>
            <w:sz w:val="24"/>
            <w:szCs w:val="24"/>
            <w:lang w:val="en-AU"/>
          </w:rPr>
          <w:delText>Our attempt to ameliorate maturation effects manifest in this way by targeting branches for removal that joined the main stem within 0.5 m of ground level, tended to improve rooting rates.</w:delText>
        </w:r>
      </w:del>
    </w:p>
    <w:p w:rsidR="00334A5A" w:rsidRPr="00C6005A" w:rsidRDefault="00334A5A"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Targeting or inducing suitable epicormic resprouts provided </w:t>
      </w:r>
      <w:r w:rsidR="00394521">
        <w:rPr>
          <w:rFonts w:ascii="Times New Roman" w:hAnsi="Times New Roman"/>
          <w:sz w:val="24"/>
          <w:szCs w:val="24"/>
          <w:lang w:val="en-AU"/>
        </w:rPr>
        <w:t>an</w:t>
      </w:r>
      <w:r w:rsidRPr="003078A7">
        <w:rPr>
          <w:rFonts w:ascii="Times New Roman" w:hAnsi="Times New Roman"/>
          <w:sz w:val="24"/>
          <w:szCs w:val="24"/>
          <w:lang w:val="en-AU"/>
        </w:rPr>
        <w:t xml:space="preserve"> advantage </w:t>
      </w:r>
      <w:r w:rsidR="00394521" w:rsidRPr="003078A7">
        <w:rPr>
          <w:rFonts w:ascii="Times New Roman" w:hAnsi="Times New Roman"/>
          <w:sz w:val="24"/>
          <w:szCs w:val="24"/>
          <w:lang w:val="en-AU"/>
        </w:rPr>
        <w:t xml:space="preserve">by allowing the capture of </w:t>
      </w:r>
      <w:r w:rsidR="00394521">
        <w:rPr>
          <w:rFonts w:ascii="Times New Roman" w:hAnsi="Times New Roman"/>
          <w:sz w:val="24"/>
          <w:szCs w:val="24"/>
          <w:lang w:val="en-AU"/>
        </w:rPr>
        <w:t>more</w:t>
      </w:r>
      <w:r w:rsidR="00394521" w:rsidRPr="003078A7">
        <w:rPr>
          <w:rFonts w:ascii="Times New Roman" w:hAnsi="Times New Roman"/>
          <w:sz w:val="24"/>
          <w:szCs w:val="24"/>
          <w:lang w:val="en-AU"/>
        </w:rPr>
        <w:t xml:space="preserve"> genotypes from mature native forest stands</w:t>
      </w:r>
      <w:r w:rsidR="00F66990">
        <w:rPr>
          <w:rFonts w:ascii="Times New Roman" w:hAnsi="Times New Roman"/>
          <w:sz w:val="24"/>
          <w:szCs w:val="24"/>
          <w:lang w:val="en-AU"/>
        </w:rPr>
        <w:t xml:space="preserve"> of</w:t>
      </w:r>
      <w:r w:rsidR="00394521" w:rsidRPr="003078A7">
        <w:rPr>
          <w:rFonts w:ascii="Times New Roman" w:hAnsi="Times New Roman"/>
          <w:i/>
          <w:sz w:val="24"/>
          <w:szCs w:val="24"/>
          <w:lang w:val="en-AU"/>
        </w:rPr>
        <w:t xml:space="preserve"> </w:t>
      </w:r>
      <w:r w:rsidRPr="003078A7">
        <w:rPr>
          <w:rFonts w:ascii="Times New Roman" w:hAnsi="Times New Roman"/>
          <w:i/>
          <w:sz w:val="24"/>
          <w:szCs w:val="24"/>
          <w:lang w:val="en-AU"/>
        </w:rPr>
        <w:t>M. alternifolia</w:t>
      </w:r>
      <w:r w:rsidRPr="003078A7">
        <w:rPr>
          <w:rFonts w:ascii="Times New Roman" w:hAnsi="Times New Roman"/>
          <w:sz w:val="24"/>
          <w:szCs w:val="24"/>
          <w:lang w:val="en-AU"/>
        </w:rPr>
        <w:t xml:space="preserve">. </w:t>
      </w:r>
      <w:r w:rsidR="00394521">
        <w:rPr>
          <w:rFonts w:ascii="Times New Roman" w:hAnsi="Times New Roman"/>
          <w:sz w:val="24"/>
          <w:szCs w:val="24"/>
          <w:lang w:val="en-AU"/>
        </w:rPr>
        <w:t xml:space="preserve">Further optimisation of propagation via cuttings may benefit by studying the </w:t>
      </w:r>
      <w:r w:rsidR="0012040B">
        <w:rPr>
          <w:rFonts w:ascii="Times New Roman" w:hAnsi="Times New Roman"/>
          <w:sz w:val="24"/>
          <w:szCs w:val="24"/>
          <w:lang w:val="en-AU"/>
        </w:rPr>
        <w:t xml:space="preserve">influence of </w:t>
      </w:r>
      <w:r w:rsidR="00394521">
        <w:rPr>
          <w:rFonts w:ascii="Times New Roman" w:hAnsi="Times New Roman"/>
          <w:sz w:val="24"/>
          <w:szCs w:val="24"/>
          <w:lang w:val="en-AU"/>
        </w:rPr>
        <w:t>hormone application</w:t>
      </w:r>
      <w:r w:rsidRPr="003078A7">
        <w:rPr>
          <w:rFonts w:ascii="Times New Roman" w:hAnsi="Times New Roman"/>
          <w:sz w:val="24"/>
          <w:szCs w:val="24"/>
          <w:lang w:val="en-AU"/>
        </w:rPr>
        <w:t xml:space="preserve">, </w:t>
      </w:r>
      <w:r w:rsidR="0012040B">
        <w:rPr>
          <w:rFonts w:ascii="Times New Roman" w:hAnsi="Times New Roman"/>
          <w:sz w:val="24"/>
          <w:szCs w:val="24"/>
          <w:lang w:val="en-AU"/>
        </w:rPr>
        <w:t xml:space="preserve">as </w:t>
      </w:r>
      <w:proofErr w:type="spellStart"/>
      <w:r w:rsidR="003B7DF5">
        <w:rPr>
          <w:rFonts w:ascii="Times New Roman" w:hAnsi="Times New Roman"/>
          <w:sz w:val="24"/>
          <w:szCs w:val="24"/>
          <w:lang w:val="en-AU"/>
        </w:rPr>
        <w:t>micropropagation</w:t>
      </w:r>
      <w:proofErr w:type="spellEnd"/>
      <w:r w:rsidR="003B7DF5">
        <w:rPr>
          <w:rFonts w:ascii="Times New Roman" w:hAnsi="Times New Roman"/>
          <w:sz w:val="24"/>
          <w:szCs w:val="24"/>
          <w:lang w:val="en-AU"/>
        </w:rPr>
        <w:t xml:space="preserve"> </w:t>
      </w:r>
      <w:r w:rsidR="0012040B">
        <w:rPr>
          <w:rFonts w:ascii="Times New Roman" w:hAnsi="Times New Roman"/>
          <w:sz w:val="24"/>
          <w:szCs w:val="24"/>
          <w:lang w:val="en-AU"/>
        </w:rPr>
        <w:t xml:space="preserve">studies </w:t>
      </w:r>
      <w:r w:rsidR="0014051C">
        <w:rPr>
          <w:rFonts w:ascii="Times New Roman" w:hAnsi="Times New Roman"/>
          <w:sz w:val="24"/>
          <w:szCs w:val="24"/>
          <w:lang w:val="en-AU"/>
        </w:rPr>
        <w:t>indicate</w:t>
      </w:r>
      <w:r w:rsidR="0012040B">
        <w:rPr>
          <w:rFonts w:ascii="Times New Roman" w:hAnsi="Times New Roman"/>
          <w:sz w:val="24"/>
          <w:szCs w:val="24"/>
          <w:lang w:val="en-AU"/>
        </w:rPr>
        <w:t xml:space="preserve"> that exogenous </w:t>
      </w:r>
      <w:r w:rsidR="003B7DF5">
        <w:rPr>
          <w:rFonts w:ascii="Times New Roman" w:hAnsi="Times New Roman"/>
          <w:sz w:val="24"/>
          <w:szCs w:val="24"/>
          <w:lang w:val="en-AU"/>
        </w:rPr>
        <w:t>IBA</w:t>
      </w:r>
      <w:r w:rsidR="0012040B">
        <w:rPr>
          <w:rFonts w:ascii="Times New Roman" w:hAnsi="Times New Roman"/>
          <w:sz w:val="24"/>
          <w:szCs w:val="24"/>
          <w:lang w:val="en-AU"/>
        </w:rPr>
        <w:t xml:space="preserve"> app</w:t>
      </w:r>
      <w:r w:rsidR="003B7DF5">
        <w:rPr>
          <w:rFonts w:ascii="Times New Roman" w:hAnsi="Times New Roman"/>
          <w:sz w:val="24"/>
          <w:szCs w:val="24"/>
          <w:lang w:val="en-AU"/>
        </w:rPr>
        <w:t>lications are sub-</w:t>
      </w:r>
      <w:r w:rsidR="0012040B">
        <w:rPr>
          <w:rFonts w:ascii="Times New Roman" w:hAnsi="Times New Roman"/>
          <w:sz w:val="24"/>
          <w:szCs w:val="24"/>
          <w:lang w:val="en-AU"/>
        </w:rPr>
        <w:t xml:space="preserve">optimal for stimulation of rooting </w:t>
      </w:r>
      <w:r w:rsidR="00F9342A">
        <w:rPr>
          <w:rFonts w:ascii="Times New Roman" w:hAnsi="Times New Roman"/>
          <w:sz w:val="24"/>
          <w:szCs w:val="24"/>
          <w:lang w:val="en-AU"/>
        </w:rPr>
        <w:fldChar w:fldCharType="begin"/>
      </w:r>
      <w:r w:rsidR="00B74411">
        <w:rPr>
          <w:rFonts w:ascii="Times New Roman" w:hAnsi="Times New Roman"/>
          <w:sz w:val="24"/>
          <w:szCs w:val="24"/>
          <w:lang w:val="en-AU"/>
        </w:rPr>
        <w:instrText xml:space="preserve"> ADDIN EN.CITE &lt;EndNote&gt;&lt;Cite&gt;&lt;Author&gt;de Oliveira&lt;/Author&gt;&lt;Year&gt;2010&lt;/Year&gt;&lt;RecNum&gt;10648&lt;/RecNum&gt;&lt;DisplayText&gt;(de Oliveira et al. 2010)&lt;/DisplayText&gt;&lt;record&gt;&lt;rec-number&gt;10648&lt;/rec-number&gt;&lt;foreign-keys&gt;&lt;key app="EN" db-id="9taxvpr2nzrwaaex9sp50f0stp25pre00vst"&gt;10648&lt;/key&gt;&lt;/foreign-keys&gt;&lt;ref-type name="Journal Article"&gt;17&lt;/ref-type&gt;&lt;contributors&gt;&lt;authors&gt;&lt;author&gt;de Oliveira, Yohana&lt;/author&gt;&lt;author&gt;Pinto, Fernanda&lt;/author&gt;&lt;author&gt;da Silva, Andre Luis Lopes&lt;/author&gt;&lt;author&gt;Guedes, Ivan&lt;/author&gt;&lt;author&gt;Biasi, Luiz Antonio&lt;/author&gt;&lt;author&gt;Quoirin, Marguerite&lt;/author&gt;&lt;/authors&gt;&lt;/contributors&gt;&lt;titles&gt;&lt;title&gt;&lt;style face="normal" font="default" size="100%"&gt;An efficient protocol for micropropagation of &lt;/style&gt;&lt;style face="italic" font="default" size="100%"&gt;Melaleuca alternifolia&lt;/style&gt;&lt;style face="normal" font="default" size="100%"&gt; Cheel&lt;/style&gt;&lt;/title&gt;&lt;secondary-title&gt;In Vitro Cellular &amp;amp; Developmental Biology - Plant&lt;/secondary-title&gt;&lt;/titles&gt;&lt;periodical&gt;&lt;full-title&gt;In Vitro Cellular &amp;amp; Developmental Biology - Plant&lt;/full-title&gt;&lt;/periodical&gt;&lt;pages&gt;192-197&lt;/pages&gt;&lt;volume&gt;46&lt;/volume&gt;&lt;keywords&gt;&lt;keyword&gt;tea tree&lt;/keyword&gt;&lt;keyword&gt;Cloning&lt;/keyword&gt;&lt;keyword&gt;Micropropagation&lt;/keyword&gt;&lt;keyword&gt;Melaleuca&lt;/keyword&gt;&lt;/keywords&gt;&lt;dates&gt;&lt;year&gt;2010&lt;/year&gt;&lt;/dates&gt;&lt;urls&gt;&lt;/urls&gt;&lt;/record&gt;&lt;/Cite&gt;&lt;/EndNote&gt;</w:instrText>
      </w:r>
      <w:r w:rsidR="00F9342A">
        <w:rPr>
          <w:rFonts w:ascii="Times New Roman" w:hAnsi="Times New Roman"/>
          <w:sz w:val="24"/>
          <w:szCs w:val="24"/>
          <w:lang w:val="en-AU"/>
        </w:rPr>
        <w:fldChar w:fldCharType="separate"/>
      </w:r>
      <w:r w:rsidR="00B74411">
        <w:rPr>
          <w:rFonts w:ascii="Times New Roman" w:hAnsi="Times New Roman"/>
          <w:noProof/>
          <w:sz w:val="24"/>
          <w:szCs w:val="24"/>
          <w:lang w:val="en-AU"/>
        </w:rPr>
        <w:t>(</w:t>
      </w:r>
      <w:hyperlink w:anchor="_ENREF_8" w:tooltip="de Oliveira, 2010 #10648" w:history="1">
        <w:r w:rsidR="00967DA5">
          <w:rPr>
            <w:rFonts w:ascii="Times New Roman" w:hAnsi="Times New Roman"/>
            <w:noProof/>
            <w:sz w:val="24"/>
            <w:szCs w:val="24"/>
            <w:lang w:val="en-AU"/>
          </w:rPr>
          <w:t>de Oliveira et al. 2010</w:t>
        </w:r>
      </w:hyperlink>
      <w:r w:rsidR="00B74411">
        <w:rPr>
          <w:rFonts w:ascii="Times New Roman" w:hAnsi="Times New Roman"/>
          <w:noProof/>
          <w:sz w:val="24"/>
          <w:szCs w:val="24"/>
          <w:lang w:val="en-AU"/>
        </w:rPr>
        <w:t>)</w:t>
      </w:r>
      <w:r w:rsidR="00F9342A">
        <w:rPr>
          <w:rFonts w:ascii="Times New Roman" w:hAnsi="Times New Roman"/>
          <w:sz w:val="24"/>
          <w:szCs w:val="24"/>
          <w:lang w:val="en-AU"/>
        </w:rPr>
        <w:fldChar w:fldCharType="end"/>
      </w:r>
      <w:r w:rsidR="003B7DF5">
        <w:rPr>
          <w:rFonts w:ascii="Times New Roman" w:hAnsi="Times New Roman"/>
          <w:sz w:val="24"/>
          <w:szCs w:val="24"/>
          <w:lang w:val="en-AU"/>
        </w:rPr>
        <w:t>, and hormone type can influence the</w:t>
      </w:r>
      <w:r w:rsidR="00394521">
        <w:rPr>
          <w:rFonts w:ascii="Times New Roman" w:hAnsi="Times New Roman"/>
          <w:sz w:val="24"/>
          <w:szCs w:val="24"/>
          <w:lang w:val="en-AU"/>
        </w:rPr>
        <w:t xml:space="preserve"> quality of the root system </w:t>
      </w:r>
      <w:r w:rsidR="0014051C">
        <w:rPr>
          <w:rFonts w:ascii="Times New Roman" w:hAnsi="Times New Roman"/>
          <w:sz w:val="24"/>
          <w:szCs w:val="24"/>
          <w:lang w:val="en-AU"/>
        </w:rPr>
        <w:t xml:space="preserve">on a </w:t>
      </w:r>
      <w:r w:rsidR="00F66990">
        <w:rPr>
          <w:rFonts w:ascii="Times New Roman" w:hAnsi="Times New Roman"/>
          <w:sz w:val="24"/>
          <w:szCs w:val="24"/>
          <w:lang w:val="en-AU"/>
        </w:rPr>
        <w:t xml:space="preserve">Tea Tree </w:t>
      </w:r>
      <w:r w:rsidR="0014051C">
        <w:rPr>
          <w:rFonts w:ascii="Times New Roman" w:hAnsi="Times New Roman"/>
          <w:sz w:val="24"/>
          <w:szCs w:val="24"/>
          <w:lang w:val="en-AU"/>
        </w:rPr>
        <w:t xml:space="preserve">cutting </w:t>
      </w:r>
      <w:r w:rsidR="003B7DF5">
        <w:rPr>
          <w:rFonts w:ascii="Times New Roman" w:hAnsi="Times New Roman"/>
          <w:sz w:val="24"/>
          <w:szCs w:val="24"/>
          <w:lang w:val="en-AU"/>
        </w:rPr>
        <w:t>(Whish 1994).</w:t>
      </w:r>
    </w:p>
    <w:p w:rsidR="00334A5A" w:rsidRPr="00C6005A" w:rsidRDefault="00334A5A" w:rsidP="00E437E4">
      <w:pPr>
        <w:spacing w:line="480" w:lineRule="auto"/>
        <w:rPr>
          <w:rFonts w:ascii="Times New Roman" w:hAnsi="Times New Roman"/>
          <w:sz w:val="24"/>
          <w:szCs w:val="24"/>
          <w:lang w:val="en-AU"/>
        </w:rPr>
      </w:pPr>
    </w:p>
    <w:p w:rsidR="00334A5A" w:rsidRPr="00C6005A" w:rsidRDefault="002F573C" w:rsidP="00E420E2">
      <w:pPr>
        <w:rPr>
          <w:rFonts w:ascii="Times New Roman" w:hAnsi="Times New Roman"/>
          <w:b/>
          <w:sz w:val="24"/>
          <w:szCs w:val="24"/>
          <w:lang w:val="en-AU"/>
        </w:rPr>
      </w:pPr>
      <w:r>
        <w:rPr>
          <w:rFonts w:ascii="Times New Roman" w:hAnsi="Times New Roman"/>
          <w:b/>
          <w:sz w:val="24"/>
          <w:szCs w:val="24"/>
          <w:lang w:val="en-AU"/>
        </w:rPr>
        <w:t>ACKNOWLEDGEMENTS</w:t>
      </w:r>
    </w:p>
    <w:p w:rsidR="00334A5A" w:rsidRPr="00C6005A" w:rsidRDefault="00334A5A" w:rsidP="00E420E2">
      <w:pPr>
        <w:rPr>
          <w:rFonts w:ascii="Times New Roman" w:hAnsi="Times New Roman"/>
          <w:sz w:val="24"/>
          <w:szCs w:val="24"/>
          <w:lang w:val="en-AU"/>
        </w:rPr>
      </w:pPr>
    </w:p>
    <w:p w:rsidR="00334A5A" w:rsidRPr="00C6005A" w:rsidRDefault="003078A7" w:rsidP="00E420E2">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The authors thank R Dyason, M &amp;L Simpson, D &amp; M Hood and J </w:t>
      </w:r>
      <w:proofErr w:type="spellStart"/>
      <w:r w:rsidRPr="003078A7">
        <w:rPr>
          <w:rFonts w:ascii="Times New Roman" w:hAnsi="Times New Roman"/>
          <w:sz w:val="24"/>
          <w:szCs w:val="24"/>
          <w:lang w:val="en-AU"/>
        </w:rPr>
        <w:t>Wicken</w:t>
      </w:r>
      <w:proofErr w:type="spellEnd"/>
      <w:r w:rsidRPr="003078A7">
        <w:rPr>
          <w:rFonts w:ascii="Times New Roman" w:hAnsi="Times New Roman"/>
          <w:sz w:val="24"/>
          <w:szCs w:val="24"/>
          <w:lang w:val="en-AU"/>
        </w:rPr>
        <w:t xml:space="preserve"> for allowing access to their properties for collections, T Olesen for cooperation with use of NSW DPI propagation facility at Alstonville, G Ablett, A Wiseman, M Abasolo, R Wood and J McDowell for assistance with collections, setting or assessments of the experiments, and T </w:t>
      </w:r>
      <w:r w:rsidRPr="003078A7">
        <w:rPr>
          <w:rFonts w:ascii="Times New Roman" w:hAnsi="Times New Roman"/>
          <w:sz w:val="24"/>
          <w:szCs w:val="24"/>
          <w:lang w:val="en-AU"/>
        </w:rPr>
        <w:lastRenderedPageBreak/>
        <w:t>Olesen, D Cliffe, T Shapter and G Baker for valuable discussions on the propagation of Tea Tree.</w:t>
      </w:r>
    </w:p>
    <w:p w:rsidR="00334A5A" w:rsidRPr="00C6005A" w:rsidRDefault="00334A5A" w:rsidP="00E437E4">
      <w:pPr>
        <w:spacing w:line="480" w:lineRule="auto"/>
        <w:rPr>
          <w:rFonts w:ascii="Times New Roman" w:hAnsi="Times New Roman"/>
          <w:sz w:val="24"/>
          <w:szCs w:val="24"/>
          <w:lang w:val="en-AU"/>
        </w:rPr>
      </w:pPr>
    </w:p>
    <w:p w:rsidR="00334A5A" w:rsidRPr="00C6005A" w:rsidRDefault="00334A5A">
      <w:pPr>
        <w:rPr>
          <w:rFonts w:ascii="Times New Roman" w:hAnsi="Times New Roman"/>
          <w:sz w:val="24"/>
          <w:szCs w:val="24"/>
          <w:lang w:val="en-AU"/>
        </w:rPr>
        <w:sectPr w:rsidR="00334A5A" w:rsidRPr="00C6005A" w:rsidSect="00B514CE">
          <w:pgSz w:w="11906" w:h="16838"/>
          <w:pgMar w:top="1440" w:right="1440" w:bottom="1440" w:left="1440" w:header="708" w:footer="708" w:gutter="0"/>
          <w:lnNumType w:countBy="1" w:restart="continuous"/>
          <w:cols w:space="708"/>
          <w:docGrid w:linePitch="360"/>
        </w:sectPr>
      </w:pPr>
    </w:p>
    <w:p w:rsidR="00334A5A" w:rsidRPr="00C6005A" w:rsidRDefault="002F573C" w:rsidP="002B4270">
      <w:pPr>
        <w:rPr>
          <w:rFonts w:ascii="Times New Roman" w:hAnsi="Times New Roman"/>
          <w:b/>
          <w:sz w:val="24"/>
          <w:szCs w:val="24"/>
          <w:lang w:val="en-AU"/>
        </w:rPr>
      </w:pPr>
      <w:r>
        <w:rPr>
          <w:rFonts w:ascii="Times New Roman" w:hAnsi="Times New Roman"/>
          <w:b/>
          <w:sz w:val="24"/>
          <w:szCs w:val="24"/>
          <w:lang w:val="en-AU"/>
        </w:rPr>
        <w:lastRenderedPageBreak/>
        <w:t>TABLES</w:t>
      </w:r>
    </w:p>
    <w:p w:rsidR="00334A5A" w:rsidRPr="00C4152C" w:rsidRDefault="00C4152C" w:rsidP="00DD6E9B">
      <w:pPr>
        <w:autoSpaceDE w:val="0"/>
        <w:autoSpaceDN w:val="0"/>
        <w:adjustRightInd w:val="0"/>
        <w:spacing w:after="0" w:line="480" w:lineRule="auto"/>
        <w:rPr>
          <w:rFonts w:ascii="Times New Roman" w:hAnsi="Times New Roman"/>
          <w:sz w:val="24"/>
          <w:szCs w:val="24"/>
        </w:rPr>
      </w:pPr>
      <w:proofErr w:type="gramStart"/>
      <w:r w:rsidRPr="00C4152C">
        <w:rPr>
          <w:rFonts w:ascii="Times New Roman" w:hAnsi="Times New Roman"/>
          <w:sz w:val="24"/>
          <w:szCs w:val="24"/>
          <w:lang w:val="en-AU"/>
        </w:rPr>
        <w:t xml:space="preserve">Table </w:t>
      </w:r>
      <w:r w:rsidR="00FC4C79">
        <w:rPr>
          <w:rFonts w:ascii="Times New Roman" w:hAnsi="Times New Roman"/>
          <w:sz w:val="24"/>
          <w:szCs w:val="24"/>
          <w:lang w:val="en-AU"/>
        </w:rPr>
        <w:t>1</w:t>
      </w:r>
      <w:r w:rsidR="0061111A">
        <w:rPr>
          <w:rFonts w:ascii="Times New Roman" w:hAnsi="Times New Roman"/>
          <w:sz w:val="24"/>
          <w:szCs w:val="24"/>
          <w:lang w:val="en-AU"/>
        </w:rPr>
        <w:t>.</w:t>
      </w:r>
      <w:proofErr w:type="gramEnd"/>
      <w:r w:rsidR="0061111A" w:rsidRPr="00997C9B">
        <w:rPr>
          <w:rFonts w:ascii="Times New Roman" w:hAnsi="Times New Roman"/>
          <w:sz w:val="24"/>
          <w:szCs w:val="24"/>
          <w:lang w:val="en-AU"/>
        </w:rPr>
        <w:t xml:space="preserve"> </w:t>
      </w:r>
      <w:proofErr w:type="gramStart"/>
      <w:ins w:id="144" w:author="mshepher" w:date="2013-08-19T13:21:00Z">
        <w:r w:rsidR="00F9342A" w:rsidRPr="00F9342A">
          <w:rPr>
            <w:rFonts w:ascii="Times New Roman" w:hAnsi="Times New Roman"/>
            <w:sz w:val="24"/>
            <w:szCs w:val="24"/>
            <w:lang w:val="en-US"/>
            <w:rPrChange w:id="145" w:author="mshepher" w:date="2013-08-19T13:21:00Z">
              <w:rPr>
                <w:lang w:val="en-US"/>
              </w:rPr>
            </w:rPrChange>
          </w:rPr>
          <w:t>Factors affecting the rooting rates for each of three experiments and pooled data set</w:t>
        </w:r>
        <w:r w:rsidR="00997C9B">
          <w:rPr>
            <w:rFonts w:ascii="Times New Roman" w:hAnsi="Times New Roman"/>
            <w:sz w:val="24"/>
            <w:szCs w:val="24"/>
            <w:lang w:val="en-US"/>
          </w:rPr>
          <w:t>.</w:t>
        </w:r>
        <w:proofErr w:type="gramEnd"/>
        <w:r w:rsidR="00997C9B">
          <w:rPr>
            <w:rFonts w:ascii="Times New Roman" w:hAnsi="Times New Roman"/>
            <w:sz w:val="24"/>
            <w:szCs w:val="24"/>
            <w:lang w:val="en-AU"/>
          </w:rPr>
          <w:t xml:space="preserve"> </w:t>
        </w:r>
      </w:ins>
      <w:del w:id="146" w:author="mshepher" w:date="2013-08-19T13:21:00Z">
        <w:r w:rsidR="0061111A" w:rsidDel="00997C9B">
          <w:rPr>
            <w:rFonts w:ascii="Times New Roman" w:hAnsi="Times New Roman"/>
            <w:sz w:val="24"/>
            <w:szCs w:val="24"/>
            <w:lang w:val="en-AU"/>
          </w:rPr>
          <w:delText xml:space="preserve">Rooting percentage </w:delText>
        </w:r>
      </w:del>
      <w:del w:id="147" w:author="mshepher" w:date="2013-08-19T13:19:00Z">
        <w:r w:rsidR="0061111A" w:rsidDel="00D95D07">
          <w:rPr>
            <w:rFonts w:ascii="Times New Roman" w:hAnsi="Times New Roman"/>
            <w:sz w:val="24"/>
            <w:szCs w:val="24"/>
            <w:lang w:val="en-AU"/>
          </w:rPr>
          <w:delText>(Mean</w:delText>
        </w:r>
        <w:r w:rsidR="003078A7" w:rsidRPr="00C4152C" w:rsidDel="00D95D07">
          <w:rPr>
            <w:rFonts w:ascii="Times New Roman" w:hAnsi="Times New Roman"/>
            <w:sz w:val="24"/>
            <w:szCs w:val="24"/>
            <w:lang w:val="en-AU"/>
          </w:rPr>
          <w:delText xml:space="preserve"> </w:delText>
        </w:r>
        <w:r w:rsidR="003078A7" w:rsidRPr="00C4152C" w:rsidDel="00D95D07">
          <w:rPr>
            <w:rFonts w:ascii="Symbol" w:hAnsi="Symbol"/>
            <w:sz w:val="24"/>
            <w:szCs w:val="24"/>
          </w:rPr>
          <w:delText></w:delText>
        </w:r>
        <w:r w:rsidR="003078A7" w:rsidRPr="00C4152C" w:rsidDel="00D95D07">
          <w:rPr>
            <w:rFonts w:ascii="Times New Roman" w:hAnsi="Times New Roman"/>
            <w:sz w:val="24"/>
            <w:szCs w:val="24"/>
          </w:rPr>
          <w:delText xml:space="preserve"> </w:delText>
        </w:r>
        <w:r w:rsidR="003078A7" w:rsidRPr="00C4152C" w:rsidDel="00D95D07">
          <w:rPr>
            <w:rFonts w:ascii="Times New Roman" w:hAnsi="Times New Roman"/>
            <w:sz w:val="24"/>
            <w:szCs w:val="24"/>
            <w:lang w:val="en-AU"/>
          </w:rPr>
          <w:delText>S</w:delText>
        </w:r>
        <w:r w:rsidR="005B6CD0" w:rsidDel="00D95D07">
          <w:rPr>
            <w:rFonts w:ascii="Times New Roman" w:hAnsi="Times New Roman"/>
            <w:sz w:val="24"/>
            <w:szCs w:val="24"/>
            <w:lang w:val="en-AU"/>
          </w:rPr>
          <w:delText>E</w:delText>
        </w:r>
        <w:r w:rsidR="0061111A" w:rsidDel="00D95D07">
          <w:rPr>
            <w:rFonts w:ascii="Times New Roman" w:hAnsi="Times New Roman"/>
            <w:sz w:val="24"/>
            <w:szCs w:val="24"/>
            <w:lang w:val="en-AU"/>
          </w:rPr>
          <w:delText xml:space="preserve"> %</w:delText>
        </w:r>
        <w:r w:rsidR="003078A7" w:rsidRPr="00C4152C" w:rsidDel="00D95D07">
          <w:rPr>
            <w:rFonts w:ascii="Times New Roman" w:hAnsi="Times New Roman"/>
            <w:sz w:val="24"/>
            <w:szCs w:val="24"/>
            <w:lang w:val="en-AU"/>
          </w:rPr>
          <w:delText xml:space="preserve">) </w:delText>
        </w:r>
      </w:del>
      <w:del w:id="148" w:author="mshepher" w:date="2013-08-19T13:21:00Z">
        <w:r w:rsidR="003078A7" w:rsidRPr="00C4152C" w:rsidDel="00997C9B">
          <w:rPr>
            <w:rFonts w:ascii="Times New Roman" w:hAnsi="Times New Roman"/>
            <w:sz w:val="24"/>
            <w:szCs w:val="24"/>
            <w:lang w:val="en-AU"/>
          </w:rPr>
          <w:delText>and factors influencing rooting rates for each of three experiments as well as a pooled data set (df = degrees of freedom, MS = Mean Square, Sig = Significance of F test).</w:delText>
        </w:r>
        <w:r w:rsidR="0065729F" w:rsidDel="00997C9B">
          <w:rPr>
            <w:rFonts w:ascii="Times New Roman" w:hAnsi="Times New Roman"/>
            <w:sz w:val="24"/>
            <w:szCs w:val="24"/>
            <w:lang w:val="en-AU"/>
          </w:rPr>
          <w:delText xml:space="preserve"> NB. Site factor could only be tested in Experiment 2 where </w:delText>
        </w:r>
        <w:r w:rsidR="001A31F8" w:rsidDel="00997C9B">
          <w:rPr>
            <w:rFonts w:ascii="Times New Roman" w:hAnsi="Times New Roman"/>
            <w:sz w:val="24"/>
            <w:szCs w:val="24"/>
            <w:lang w:val="en-AU"/>
          </w:rPr>
          <w:delText>material from two sites was</w:delText>
        </w:r>
        <w:r w:rsidR="0065729F" w:rsidDel="00997C9B">
          <w:rPr>
            <w:rFonts w:ascii="Times New Roman" w:hAnsi="Times New Roman"/>
            <w:sz w:val="24"/>
            <w:szCs w:val="24"/>
            <w:lang w:val="en-AU"/>
          </w:rPr>
          <w:delText xml:space="preserve"> subjected to the same propagation conditions. Tests for differences among tissue-types in Experiment 1 and 3 are shown for multiple assessment times, 4 in the case of Dilkoon and 2, in th</w:delText>
        </w:r>
        <w:r w:rsidR="001A31F8" w:rsidDel="00997C9B">
          <w:rPr>
            <w:rFonts w:ascii="Times New Roman" w:hAnsi="Times New Roman"/>
            <w:sz w:val="24"/>
            <w:szCs w:val="24"/>
            <w:lang w:val="en-AU"/>
          </w:rPr>
          <w:delText>e case of the Leeville material</w:delText>
        </w:r>
        <w:r w:rsidR="00D813E4" w:rsidDel="00997C9B">
          <w:rPr>
            <w:rFonts w:ascii="Times New Roman" w:hAnsi="Times New Roman"/>
            <w:sz w:val="24"/>
            <w:szCs w:val="24"/>
            <w:lang w:val="en-AU"/>
          </w:rPr>
          <w:delText>.</w:delText>
        </w:r>
      </w:del>
    </w:p>
    <w:tbl>
      <w:tblPr>
        <w:tblW w:w="0" w:type="auto"/>
        <w:tblInd w:w="98" w:type="dxa"/>
        <w:tblLook w:val="00A0"/>
        <w:tblPrChange w:id="149" w:author="mshepher" w:date="2013-08-19T13:23:00Z">
          <w:tblPr>
            <w:tblW w:w="0" w:type="auto"/>
            <w:tblInd w:w="98" w:type="dxa"/>
            <w:tblLook w:val="00A0"/>
          </w:tblPr>
        </w:tblPrChange>
      </w:tblPr>
      <w:tblGrid>
        <w:gridCol w:w="559"/>
        <w:gridCol w:w="1136"/>
        <w:gridCol w:w="774"/>
        <w:gridCol w:w="1736"/>
        <w:gridCol w:w="1551"/>
        <w:gridCol w:w="1134"/>
        <w:gridCol w:w="1086"/>
        <w:gridCol w:w="430"/>
        <w:gridCol w:w="536"/>
        <w:gridCol w:w="576"/>
        <w:gridCol w:w="350"/>
        <w:gridCol w:w="576"/>
        <w:gridCol w:w="576"/>
        <w:gridCol w:w="376"/>
        <w:gridCol w:w="576"/>
        <w:gridCol w:w="576"/>
        <w:gridCol w:w="376"/>
        <w:gridCol w:w="576"/>
        <w:gridCol w:w="576"/>
        <w:tblGridChange w:id="150">
          <w:tblGrid>
            <w:gridCol w:w="832"/>
            <w:gridCol w:w="1136"/>
            <w:gridCol w:w="1736"/>
            <w:gridCol w:w="1736"/>
            <w:gridCol w:w="1551"/>
            <w:gridCol w:w="1134"/>
            <w:gridCol w:w="1086"/>
            <w:gridCol w:w="368"/>
            <w:gridCol w:w="536"/>
            <w:gridCol w:w="576"/>
            <w:gridCol w:w="350"/>
            <w:gridCol w:w="576"/>
            <w:gridCol w:w="576"/>
            <w:gridCol w:w="426"/>
            <w:gridCol w:w="653"/>
            <w:gridCol w:w="653"/>
            <w:gridCol w:w="465"/>
            <w:gridCol w:w="711"/>
            <w:gridCol w:w="711"/>
          </w:tblGrid>
        </w:tblGridChange>
      </w:tblGrid>
      <w:tr w:rsidR="0086548F" w:rsidRPr="00C6005A" w:rsidTr="0086548F">
        <w:trPr>
          <w:trHeight w:val="570"/>
          <w:trPrChange w:id="151" w:author="mshepher" w:date="2013-08-19T13:23:00Z">
            <w:trPr>
              <w:trHeight w:val="570"/>
            </w:trPr>
          </w:trPrChange>
        </w:trPr>
        <w:tc>
          <w:tcPr>
            <w:tcW w:w="559" w:type="dxa"/>
            <w:tcBorders>
              <w:top w:val="single" w:sz="8" w:space="0" w:color="auto"/>
              <w:left w:val="single" w:sz="8" w:space="0" w:color="auto"/>
              <w:bottom w:val="single" w:sz="6" w:space="0" w:color="auto"/>
              <w:right w:val="single" w:sz="6" w:space="0" w:color="auto"/>
            </w:tcBorders>
            <w:vAlign w:val="bottom"/>
            <w:tcPrChange w:id="152" w:author="mshepher" w:date="2013-08-19T13:23:00Z">
              <w:tcPr>
                <w:tcW w:w="0" w:type="auto"/>
                <w:tcBorders>
                  <w:top w:val="single" w:sz="8" w:space="0" w:color="auto"/>
                  <w:left w:val="single" w:sz="8" w:space="0" w:color="auto"/>
                  <w:bottom w:val="single" w:sz="6" w:space="0" w:color="auto"/>
                  <w:right w:val="single" w:sz="6" w:space="0" w:color="auto"/>
                </w:tcBorders>
                <w:vAlign w:val="bottom"/>
              </w:tcPr>
            </w:tcPrChange>
          </w:tcPr>
          <w:p w:rsidR="0086548F" w:rsidRPr="00C6005A" w:rsidRDefault="0086548F"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Expt. No.</w:t>
            </w:r>
          </w:p>
        </w:tc>
        <w:tc>
          <w:tcPr>
            <w:tcW w:w="1136" w:type="dxa"/>
            <w:tcBorders>
              <w:top w:val="single" w:sz="8" w:space="0" w:color="auto"/>
              <w:left w:val="single" w:sz="6" w:space="0" w:color="auto"/>
              <w:bottom w:val="single" w:sz="6" w:space="0" w:color="auto"/>
              <w:right w:val="single" w:sz="6" w:space="0" w:color="auto"/>
            </w:tcBorders>
            <w:vAlign w:val="bottom"/>
            <w:tcPrChange w:id="153" w:author="mshepher" w:date="2013-08-19T13:23:00Z">
              <w:tcPr>
                <w:tcW w:w="0" w:type="auto"/>
                <w:tcBorders>
                  <w:top w:val="single" w:sz="8" w:space="0" w:color="auto"/>
                  <w:left w:val="single" w:sz="6" w:space="0" w:color="auto"/>
                  <w:bottom w:val="single" w:sz="6" w:space="0" w:color="auto"/>
                  <w:right w:val="single" w:sz="6" w:space="0" w:color="auto"/>
                </w:tcBorders>
                <w:vAlign w:val="bottom"/>
              </w:tcPr>
            </w:tcPrChange>
          </w:tcPr>
          <w:p w:rsidR="0086548F" w:rsidRPr="00C6005A" w:rsidRDefault="0086548F"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Provenance</w:t>
            </w:r>
          </w:p>
        </w:tc>
        <w:tc>
          <w:tcPr>
            <w:tcW w:w="836" w:type="dxa"/>
            <w:tcBorders>
              <w:top w:val="single" w:sz="8" w:space="0" w:color="auto"/>
              <w:left w:val="single" w:sz="6" w:space="0" w:color="auto"/>
              <w:bottom w:val="single" w:sz="6" w:space="0" w:color="auto"/>
              <w:right w:val="single" w:sz="6" w:space="0" w:color="auto"/>
            </w:tcBorders>
            <w:tcPrChange w:id="154" w:author="mshepher" w:date="2013-08-19T13:23:00Z">
              <w:tcPr>
                <w:tcW w:w="1736" w:type="dxa"/>
                <w:tcBorders>
                  <w:top w:val="single" w:sz="8" w:space="0" w:color="auto"/>
                  <w:left w:val="single" w:sz="6" w:space="0" w:color="auto"/>
                  <w:bottom w:val="single" w:sz="6" w:space="0" w:color="auto"/>
                  <w:right w:val="single" w:sz="6" w:space="0" w:color="auto"/>
                </w:tcBorders>
              </w:tcPr>
            </w:tcPrChange>
          </w:tcPr>
          <w:p w:rsidR="0086548F" w:rsidRPr="003078A7" w:rsidRDefault="0086548F" w:rsidP="00AF12D6">
            <w:pPr>
              <w:spacing w:after="0" w:line="240" w:lineRule="auto"/>
              <w:rPr>
                <w:rFonts w:ascii="Times New Roman" w:hAnsi="Times New Roman"/>
                <w:color w:val="000000"/>
                <w:sz w:val="16"/>
                <w:szCs w:val="16"/>
                <w:lang w:eastAsia="en-GB"/>
              </w:rPr>
            </w:pPr>
            <w:ins w:id="155" w:author="mshepher" w:date="2013-08-19T13:23:00Z">
              <w:r>
                <w:rPr>
                  <w:rFonts w:ascii="Times New Roman" w:hAnsi="Times New Roman"/>
                  <w:color w:val="000000"/>
                  <w:sz w:val="16"/>
                  <w:szCs w:val="16"/>
                  <w:lang w:eastAsia="en-GB"/>
                </w:rPr>
                <w:t>No. of Trees</w:t>
              </w:r>
            </w:ins>
          </w:p>
        </w:tc>
        <w:tc>
          <w:tcPr>
            <w:tcW w:w="1736" w:type="dxa"/>
            <w:tcBorders>
              <w:top w:val="single" w:sz="8" w:space="0" w:color="auto"/>
              <w:left w:val="single" w:sz="6" w:space="0" w:color="auto"/>
              <w:bottom w:val="single" w:sz="6" w:space="0" w:color="auto"/>
              <w:right w:val="single" w:sz="6" w:space="0" w:color="auto"/>
            </w:tcBorders>
            <w:vAlign w:val="bottom"/>
            <w:tcPrChange w:id="156" w:author="mshepher" w:date="2013-08-19T13:23:00Z">
              <w:tcPr>
                <w:tcW w:w="1736" w:type="dxa"/>
                <w:tcBorders>
                  <w:top w:val="single" w:sz="8" w:space="0" w:color="auto"/>
                  <w:left w:val="single" w:sz="6" w:space="0" w:color="auto"/>
                  <w:bottom w:val="single" w:sz="6" w:space="0" w:color="auto"/>
                  <w:right w:val="single" w:sz="6" w:space="0" w:color="auto"/>
                </w:tcBorders>
                <w:vAlign w:val="bottom"/>
              </w:tcPr>
            </w:tcPrChange>
          </w:tcPr>
          <w:p w:rsidR="0086548F" w:rsidRPr="00C6005A" w:rsidRDefault="0086548F" w:rsidP="00AF12D6">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Assessment (Days post-setting)</w:t>
            </w:r>
          </w:p>
        </w:tc>
        <w:tc>
          <w:tcPr>
            <w:tcW w:w="1551" w:type="dxa"/>
            <w:tcBorders>
              <w:top w:val="single" w:sz="8" w:space="0" w:color="auto"/>
              <w:left w:val="single" w:sz="6" w:space="0" w:color="auto"/>
              <w:bottom w:val="single" w:sz="6" w:space="0" w:color="auto"/>
              <w:right w:val="single" w:sz="6" w:space="0" w:color="auto"/>
            </w:tcBorders>
            <w:vAlign w:val="bottom"/>
            <w:tcPrChange w:id="157" w:author="mshepher" w:date="2013-08-19T13:23:00Z">
              <w:tcPr>
                <w:tcW w:w="1551" w:type="dxa"/>
                <w:tcBorders>
                  <w:top w:val="single" w:sz="8" w:space="0" w:color="auto"/>
                  <w:left w:val="single" w:sz="6" w:space="0" w:color="auto"/>
                  <w:bottom w:val="single" w:sz="6" w:space="0" w:color="auto"/>
                  <w:right w:val="single" w:sz="6" w:space="0" w:color="auto"/>
                </w:tcBorders>
                <w:vAlign w:val="bottom"/>
              </w:tcPr>
            </w:tcPrChange>
          </w:tcPr>
          <w:p w:rsidR="0086548F" w:rsidRPr="00C6005A" w:rsidRDefault="0086548F"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First roots (Days post-setting)</w:t>
            </w:r>
          </w:p>
        </w:tc>
        <w:tc>
          <w:tcPr>
            <w:tcW w:w="2220" w:type="dxa"/>
            <w:gridSpan w:val="2"/>
            <w:tcBorders>
              <w:top w:val="single" w:sz="8" w:space="0" w:color="auto"/>
              <w:left w:val="single" w:sz="6" w:space="0" w:color="auto"/>
              <w:right w:val="single" w:sz="6" w:space="0" w:color="auto"/>
            </w:tcBorders>
            <w:vAlign w:val="bottom"/>
            <w:tcPrChange w:id="158" w:author="mshepher" w:date="2013-08-19T13:23:00Z">
              <w:tcPr>
                <w:tcW w:w="2220" w:type="dxa"/>
                <w:gridSpan w:val="2"/>
                <w:tcBorders>
                  <w:top w:val="single" w:sz="8" w:space="0" w:color="auto"/>
                  <w:left w:val="single" w:sz="6" w:space="0" w:color="auto"/>
                  <w:right w:val="single" w:sz="6" w:space="0" w:color="auto"/>
                </w:tcBorders>
                <w:vAlign w:val="bottom"/>
              </w:tcPr>
            </w:tcPrChange>
          </w:tcPr>
          <w:p w:rsidR="0086548F" w:rsidRPr="00C6005A" w:rsidRDefault="0086548F"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Rooting Percentage</w:t>
            </w:r>
            <w:r>
              <w:rPr>
                <w:rFonts w:ascii="Times New Roman" w:hAnsi="Times New Roman"/>
                <w:color w:val="000000"/>
                <w:sz w:val="16"/>
                <w:szCs w:val="16"/>
                <w:lang w:eastAsia="en-GB"/>
              </w:rPr>
              <w:t xml:space="preserve"> </w:t>
            </w:r>
            <w:r w:rsidRPr="00CD4572">
              <w:rPr>
                <w:rFonts w:ascii="Times New Roman" w:hAnsi="Times New Roman"/>
                <w:color w:val="000000"/>
                <w:sz w:val="16"/>
                <w:szCs w:val="16"/>
                <w:vertAlign w:val="superscript"/>
                <w:lang w:eastAsia="en-GB"/>
              </w:rPr>
              <w:t>1</w:t>
            </w:r>
          </w:p>
        </w:tc>
        <w:tc>
          <w:tcPr>
            <w:tcW w:w="6038" w:type="dxa"/>
            <w:gridSpan w:val="12"/>
            <w:tcBorders>
              <w:top w:val="single" w:sz="8" w:space="0" w:color="auto"/>
              <w:left w:val="single" w:sz="6" w:space="0" w:color="auto"/>
              <w:bottom w:val="single" w:sz="6" w:space="0" w:color="auto"/>
              <w:right w:val="single" w:sz="8" w:space="0" w:color="auto"/>
            </w:tcBorders>
            <w:vAlign w:val="bottom"/>
            <w:tcPrChange w:id="159" w:author="mshepher" w:date="2013-08-19T13:23:00Z">
              <w:tcPr>
                <w:tcW w:w="0" w:type="auto"/>
                <w:gridSpan w:val="12"/>
                <w:tcBorders>
                  <w:top w:val="single" w:sz="8" w:space="0" w:color="auto"/>
                  <w:left w:val="single" w:sz="6" w:space="0" w:color="auto"/>
                  <w:bottom w:val="single" w:sz="6" w:space="0" w:color="auto"/>
                  <w:right w:val="single" w:sz="8" w:space="0" w:color="auto"/>
                </w:tcBorders>
                <w:vAlign w:val="bottom"/>
              </w:tcPr>
            </w:tcPrChange>
          </w:tcPr>
          <w:p w:rsidR="0086548F" w:rsidRPr="00C6005A" w:rsidRDefault="0086548F" w:rsidP="00F205A9">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ANOVA factors</w:t>
            </w:r>
          </w:p>
        </w:tc>
      </w:tr>
      <w:tr w:rsidR="0086548F" w:rsidRPr="00C6005A" w:rsidTr="0086548F">
        <w:trPr>
          <w:trHeight w:val="439"/>
          <w:trPrChange w:id="160" w:author="mshepher" w:date="2013-08-19T13:23:00Z">
            <w:trPr>
              <w:trHeight w:val="439"/>
            </w:trPr>
          </w:trPrChange>
        </w:trPr>
        <w:tc>
          <w:tcPr>
            <w:tcW w:w="559" w:type="dxa"/>
            <w:tcBorders>
              <w:top w:val="single" w:sz="8" w:space="0" w:color="auto"/>
              <w:left w:val="single" w:sz="8" w:space="0" w:color="auto"/>
              <w:bottom w:val="single" w:sz="6" w:space="0" w:color="auto"/>
              <w:right w:val="single" w:sz="6" w:space="0" w:color="auto"/>
            </w:tcBorders>
            <w:vAlign w:val="bottom"/>
            <w:tcPrChange w:id="161" w:author="mshepher" w:date="2013-08-19T13:23:00Z">
              <w:tcPr>
                <w:tcW w:w="0" w:type="auto"/>
                <w:tcBorders>
                  <w:top w:val="single" w:sz="8" w:space="0" w:color="auto"/>
                  <w:left w:val="single" w:sz="8" w:space="0" w:color="auto"/>
                  <w:bottom w:val="single" w:sz="6" w:space="0" w:color="auto"/>
                  <w:right w:val="single" w:sz="6" w:space="0" w:color="auto"/>
                </w:tcBorders>
                <w:vAlign w:val="bottom"/>
              </w:tcPr>
            </w:tcPrChange>
          </w:tcPr>
          <w:p w:rsidR="0086548F" w:rsidRPr="00C6005A" w:rsidRDefault="0086548F" w:rsidP="00277D2A">
            <w:pPr>
              <w:spacing w:after="0" w:line="240" w:lineRule="auto"/>
              <w:rPr>
                <w:rFonts w:ascii="Times New Roman" w:hAnsi="Times New Roman"/>
                <w:color w:val="000000"/>
                <w:sz w:val="16"/>
                <w:szCs w:val="16"/>
                <w:lang w:eastAsia="en-GB"/>
              </w:rPr>
            </w:pPr>
          </w:p>
        </w:tc>
        <w:tc>
          <w:tcPr>
            <w:tcW w:w="1136" w:type="dxa"/>
            <w:tcBorders>
              <w:top w:val="single" w:sz="8" w:space="0" w:color="auto"/>
              <w:left w:val="single" w:sz="6" w:space="0" w:color="auto"/>
              <w:bottom w:val="single" w:sz="6" w:space="0" w:color="auto"/>
              <w:right w:val="single" w:sz="6" w:space="0" w:color="auto"/>
            </w:tcBorders>
            <w:vAlign w:val="bottom"/>
            <w:tcPrChange w:id="162" w:author="mshepher" w:date="2013-08-19T13:23:00Z">
              <w:tcPr>
                <w:tcW w:w="0" w:type="auto"/>
                <w:tcBorders>
                  <w:top w:val="single" w:sz="8" w:space="0" w:color="auto"/>
                  <w:left w:val="single" w:sz="6" w:space="0" w:color="auto"/>
                  <w:bottom w:val="single" w:sz="6" w:space="0" w:color="auto"/>
                  <w:right w:val="single" w:sz="6" w:space="0" w:color="auto"/>
                </w:tcBorders>
                <w:vAlign w:val="bottom"/>
              </w:tcPr>
            </w:tcPrChange>
          </w:tcPr>
          <w:p w:rsidR="0086548F" w:rsidRPr="00C6005A" w:rsidRDefault="0086548F" w:rsidP="00277D2A">
            <w:pPr>
              <w:spacing w:after="0" w:line="240" w:lineRule="auto"/>
              <w:rPr>
                <w:rFonts w:ascii="Times New Roman" w:hAnsi="Times New Roman"/>
                <w:color w:val="000000"/>
                <w:sz w:val="16"/>
                <w:szCs w:val="16"/>
                <w:lang w:eastAsia="en-GB"/>
              </w:rPr>
            </w:pPr>
          </w:p>
        </w:tc>
        <w:tc>
          <w:tcPr>
            <w:tcW w:w="836" w:type="dxa"/>
            <w:tcBorders>
              <w:top w:val="single" w:sz="8" w:space="0" w:color="auto"/>
              <w:left w:val="single" w:sz="6" w:space="0" w:color="auto"/>
              <w:bottom w:val="single" w:sz="6" w:space="0" w:color="auto"/>
              <w:right w:val="single" w:sz="6" w:space="0" w:color="auto"/>
            </w:tcBorders>
            <w:tcPrChange w:id="163" w:author="mshepher" w:date="2013-08-19T13:23:00Z">
              <w:tcPr>
                <w:tcW w:w="1736" w:type="dxa"/>
                <w:tcBorders>
                  <w:top w:val="single" w:sz="8" w:space="0" w:color="auto"/>
                  <w:left w:val="single" w:sz="6" w:space="0" w:color="auto"/>
                  <w:bottom w:val="single" w:sz="6" w:space="0" w:color="auto"/>
                  <w:right w:val="single" w:sz="6" w:space="0" w:color="auto"/>
                </w:tcBorders>
              </w:tcPr>
            </w:tcPrChange>
          </w:tcPr>
          <w:p w:rsidR="0086548F" w:rsidRPr="00C6005A" w:rsidRDefault="0086548F" w:rsidP="00AF12D6">
            <w:pPr>
              <w:spacing w:after="0" w:line="240" w:lineRule="auto"/>
              <w:rPr>
                <w:rFonts w:ascii="Times New Roman" w:hAnsi="Times New Roman"/>
                <w:color w:val="000000"/>
                <w:sz w:val="16"/>
                <w:szCs w:val="16"/>
                <w:lang w:eastAsia="en-GB"/>
              </w:rPr>
            </w:pPr>
          </w:p>
        </w:tc>
        <w:tc>
          <w:tcPr>
            <w:tcW w:w="1736" w:type="dxa"/>
            <w:tcBorders>
              <w:top w:val="single" w:sz="8" w:space="0" w:color="auto"/>
              <w:left w:val="single" w:sz="6" w:space="0" w:color="auto"/>
              <w:bottom w:val="single" w:sz="6" w:space="0" w:color="auto"/>
              <w:right w:val="single" w:sz="6" w:space="0" w:color="auto"/>
            </w:tcBorders>
            <w:vAlign w:val="bottom"/>
            <w:tcPrChange w:id="164" w:author="mshepher" w:date="2013-08-19T13:23:00Z">
              <w:tcPr>
                <w:tcW w:w="1736" w:type="dxa"/>
                <w:tcBorders>
                  <w:top w:val="single" w:sz="8" w:space="0" w:color="auto"/>
                  <w:left w:val="single" w:sz="6" w:space="0" w:color="auto"/>
                  <w:bottom w:val="single" w:sz="6" w:space="0" w:color="auto"/>
                  <w:right w:val="single" w:sz="6" w:space="0" w:color="auto"/>
                </w:tcBorders>
                <w:vAlign w:val="bottom"/>
              </w:tcPr>
            </w:tcPrChange>
          </w:tcPr>
          <w:p w:rsidR="0086548F" w:rsidRPr="00C6005A" w:rsidRDefault="0086548F" w:rsidP="00AF12D6">
            <w:pPr>
              <w:spacing w:after="0" w:line="240" w:lineRule="auto"/>
              <w:rPr>
                <w:rFonts w:ascii="Times New Roman" w:hAnsi="Times New Roman"/>
                <w:color w:val="000000"/>
                <w:sz w:val="16"/>
                <w:szCs w:val="16"/>
                <w:lang w:eastAsia="en-GB"/>
              </w:rPr>
            </w:pPr>
          </w:p>
        </w:tc>
        <w:tc>
          <w:tcPr>
            <w:tcW w:w="1551" w:type="dxa"/>
            <w:tcBorders>
              <w:top w:val="single" w:sz="8" w:space="0" w:color="auto"/>
              <w:left w:val="single" w:sz="6" w:space="0" w:color="auto"/>
              <w:bottom w:val="single" w:sz="6" w:space="0" w:color="auto"/>
              <w:right w:val="single" w:sz="6" w:space="0" w:color="auto"/>
            </w:tcBorders>
            <w:vAlign w:val="bottom"/>
            <w:tcPrChange w:id="165" w:author="mshepher" w:date="2013-08-19T13:23:00Z">
              <w:tcPr>
                <w:tcW w:w="1551" w:type="dxa"/>
                <w:tcBorders>
                  <w:top w:val="single" w:sz="8" w:space="0" w:color="auto"/>
                  <w:left w:val="single" w:sz="6" w:space="0" w:color="auto"/>
                  <w:bottom w:val="single" w:sz="6" w:space="0" w:color="auto"/>
                  <w:right w:val="single" w:sz="6" w:space="0" w:color="auto"/>
                </w:tcBorders>
                <w:vAlign w:val="bottom"/>
              </w:tcPr>
            </w:tcPrChange>
          </w:tcPr>
          <w:p w:rsidR="0086548F" w:rsidRPr="00C6005A" w:rsidRDefault="0086548F" w:rsidP="00277D2A">
            <w:pPr>
              <w:spacing w:after="0" w:line="240" w:lineRule="auto"/>
              <w:rPr>
                <w:rFonts w:ascii="Times New Roman" w:hAnsi="Times New Roman"/>
                <w:color w:val="000000"/>
                <w:sz w:val="16"/>
                <w:szCs w:val="16"/>
                <w:lang w:eastAsia="en-GB"/>
              </w:rPr>
            </w:pPr>
          </w:p>
        </w:tc>
        <w:tc>
          <w:tcPr>
            <w:tcW w:w="1134" w:type="dxa"/>
            <w:tcBorders>
              <w:top w:val="single" w:sz="8" w:space="0" w:color="auto"/>
              <w:left w:val="single" w:sz="6" w:space="0" w:color="auto"/>
              <w:right w:val="single" w:sz="6" w:space="0" w:color="auto"/>
            </w:tcBorders>
            <w:vAlign w:val="bottom"/>
            <w:tcPrChange w:id="166" w:author="mshepher" w:date="2013-08-19T13:23:00Z">
              <w:tcPr>
                <w:tcW w:w="1134" w:type="dxa"/>
                <w:tcBorders>
                  <w:top w:val="single" w:sz="8" w:space="0" w:color="auto"/>
                  <w:left w:val="single" w:sz="6" w:space="0" w:color="auto"/>
                  <w:right w:val="single" w:sz="6" w:space="0" w:color="auto"/>
                </w:tcBorders>
                <w:vAlign w:val="bottom"/>
              </w:tcPr>
            </w:tcPrChange>
          </w:tcPr>
          <w:p w:rsidR="0086548F" w:rsidRPr="00C6005A" w:rsidRDefault="0086548F"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Epicormic</w:t>
            </w:r>
          </w:p>
        </w:tc>
        <w:tc>
          <w:tcPr>
            <w:tcW w:w="1086" w:type="dxa"/>
            <w:tcBorders>
              <w:top w:val="single" w:sz="8" w:space="0" w:color="auto"/>
              <w:left w:val="single" w:sz="6" w:space="0" w:color="auto"/>
              <w:right w:val="single" w:sz="6" w:space="0" w:color="auto"/>
            </w:tcBorders>
            <w:vAlign w:val="bottom"/>
            <w:tcPrChange w:id="167" w:author="mshepher" w:date="2013-08-19T13:23:00Z">
              <w:tcPr>
                <w:tcW w:w="1086" w:type="dxa"/>
                <w:tcBorders>
                  <w:top w:val="single" w:sz="8" w:space="0" w:color="auto"/>
                  <w:left w:val="single" w:sz="6" w:space="0" w:color="auto"/>
                  <w:right w:val="single" w:sz="6" w:space="0" w:color="auto"/>
                </w:tcBorders>
                <w:vAlign w:val="bottom"/>
              </w:tcPr>
            </w:tcPrChange>
          </w:tcPr>
          <w:p w:rsidR="0086548F" w:rsidRPr="00C6005A" w:rsidRDefault="0086548F"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Mature</w:t>
            </w:r>
          </w:p>
        </w:tc>
        <w:tc>
          <w:tcPr>
            <w:tcW w:w="1480" w:type="dxa"/>
            <w:gridSpan w:val="3"/>
            <w:tcBorders>
              <w:top w:val="single" w:sz="8" w:space="0" w:color="auto"/>
              <w:left w:val="single" w:sz="6" w:space="0" w:color="auto"/>
              <w:right w:val="single" w:sz="6" w:space="0" w:color="auto"/>
            </w:tcBorders>
            <w:vAlign w:val="bottom"/>
            <w:tcPrChange w:id="168" w:author="mshepher" w:date="2013-08-19T13:23:00Z">
              <w:tcPr>
                <w:tcW w:w="0" w:type="auto"/>
                <w:gridSpan w:val="3"/>
                <w:tcBorders>
                  <w:top w:val="single" w:sz="8" w:space="0" w:color="auto"/>
                  <w:left w:val="single" w:sz="6" w:space="0" w:color="auto"/>
                  <w:right w:val="single" w:sz="6" w:space="0" w:color="auto"/>
                </w:tcBorders>
                <w:vAlign w:val="bottom"/>
              </w:tcPr>
            </w:tcPrChange>
          </w:tcPr>
          <w:p w:rsidR="0086548F" w:rsidRPr="00C6005A" w:rsidRDefault="0086548F"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Site</w:t>
            </w:r>
            <w:ins w:id="169" w:author="mshepher" w:date="2013-08-19T13:26:00Z">
              <w:r w:rsidR="003054A6" w:rsidRPr="003054A6">
                <w:rPr>
                  <w:rFonts w:ascii="Times New Roman" w:hAnsi="Times New Roman"/>
                  <w:sz w:val="24"/>
                  <w:szCs w:val="24"/>
                  <w:vertAlign w:val="superscript"/>
                  <w:lang w:val="en-AU"/>
                </w:rPr>
                <w:t>5</w:t>
              </w:r>
            </w:ins>
          </w:p>
        </w:tc>
        <w:tc>
          <w:tcPr>
            <w:tcW w:w="1502" w:type="dxa"/>
            <w:gridSpan w:val="3"/>
            <w:tcBorders>
              <w:top w:val="single" w:sz="8" w:space="0" w:color="auto"/>
              <w:left w:val="single" w:sz="6" w:space="0" w:color="auto"/>
              <w:right w:val="single" w:sz="6" w:space="0" w:color="auto"/>
            </w:tcBorders>
            <w:vAlign w:val="bottom"/>
            <w:tcPrChange w:id="170" w:author="mshepher" w:date="2013-08-19T13:23:00Z">
              <w:tcPr>
                <w:tcW w:w="1502" w:type="dxa"/>
                <w:gridSpan w:val="3"/>
                <w:tcBorders>
                  <w:top w:val="single" w:sz="8" w:space="0" w:color="auto"/>
                  <w:left w:val="single" w:sz="6" w:space="0" w:color="auto"/>
                  <w:right w:val="single" w:sz="6" w:space="0" w:color="auto"/>
                </w:tcBorders>
                <w:vAlign w:val="bottom"/>
              </w:tcPr>
            </w:tcPrChange>
          </w:tcPr>
          <w:p w:rsidR="0086548F" w:rsidRPr="00C6005A" w:rsidRDefault="0086548F"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Replicate</w:t>
            </w:r>
          </w:p>
        </w:tc>
        <w:tc>
          <w:tcPr>
            <w:tcW w:w="1528" w:type="dxa"/>
            <w:gridSpan w:val="3"/>
            <w:tcBorders>
              <w:top w:val="single" w:sz="8" w:space="0" w:color="auto"/>
              <w:left w:val="single" w:sz="6" w:space="0" w:color="auto"/>
              <w:right w:val="single" w:sz="6" w:space="0" w:color="auto"/>
            </w:tcBorders>
            <w:vAlign w:val="bottom"/>
            <w:tcPrChange w:id="171" w:author="mshepher" w:date="2013-08-19T13:23:00Z">
              <w:tcPr>
                <w:tcW w:w="1732" w:type="dxa"/>
                <w:gridSpan w:val="3"/>
                <w:tcBorders>
                  <w:top w:val="single" w:sz="8" w:space="0" w:color="auto"/>
                  <w:left w:val="single" w:sz="6" w:space="0" w:color="auto"/>
                  <w:right w:val="single" w:sz="6" w:space="0" w:color="auto"/>
                </w:tcBorders>
                <w:vAlign w:val="bottom"/>
              </w:tcPr>
            </w:tcPrChange>
          </w:tcPr>
          <w:p w:rsidR="0086548F" w:rsidRPr="00C6005A" w:rsidRDefault="0086548F"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Stock-plant</w:t>
            </w:r>
          </w:p>
        </w:tc>
        <w:tc>
          <w:tcPr>
            <w:tcW w:w="1528" w:type="dxa"/>
            <w:gridSpan w:val="3"/>
            <w:tcBorders>
              <w:top w:val="single" w:sz="8" w:space="0" w:color="auto"/>
              <w:left w:val="single" w:sz="6" w:space="0" w:color="auto"/>
              <w:right w:val="single" w:sz="8" w:space="0" w:color="auto"/>
            </w:tcBorders>
            <w:vAlign w:val="bottom"/>
            <w:tcPrChange w:id="172" w:author="mshepher" w:date="2013-08-19T13:23:00Z">
              <w:tcPr>
                <w:tcW w:w="1887" w:type="dxa"/>
                <w:gridSpan w:val="3"/>
                <w:tcBorders>
                  <w:top w:val="single" w:sz="8" w:space="0" w:color="auto"/>
                  <w:left w:val="single" w:sz="6" w:space="0" w:color="auto"/>
                  <w:right w:val="single" w:sz="8" w:space="0" w:color="auto"/>
                </w:tcBorders>
                <w:vAlign w:val="bottom"/>
              </w:tcPr>
            </w:tcPrChange>
          </w:tcPr>
          <w:p w:rsidR="0086548F" w:rsidRPr="00C6005A" w:rsidRDefault="0086548F" w:rsidP="00F205A9">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Tissue-type(Stock-plant</w:t>
            </w:r>
            <w:r>
              <w:rPr>
                <w:rFonts w:ascii="Times New Roman" w:hAnsi="Times New Roman"/>
                <w:color w:val="000000"/>
                <w:sz w:val="16"/>
                <w:szCs w:val="16"/>
                <w:lang w:eastAsia="en-GB"/>
              </w:rPr>
              <w:t>)</w:t>
            </w:r>
          </w:p>
        </w:tc>
      </w:tr>
      <w:tr w:rsidR="0086548F" w:rsidRPr="00C6005A" w:rsidTr="0086548F">
        <w:trPr>
          <w:trHeight w:val="261"/>
          <w:trPrChange w:id="173" w:author="mshepher" w:date="2013-08-19T13:23:00Z">
            <w:trPr>
              <w:trHeight w:val="261"/>
            </w:trPr>
          </w:trPrChange>
        </w:trPr>
        <w:tc>
          <w:tcPr>
            <w:tcW w:w="559" w:type="dxa"/>
            <w:tcBorders>
              <w:top w:val="single" w:sz="8" w:space="0" w:color="auto"/>
              <w:left w:val="single" w:sz="8" w:space="0" w:color="auto"/>
              <w:bottom w:val="single" w:sz="6" w:space="0" w:color="auto"/>
              <w:right w:val="single" w:sz="6" w:space="0" w:color="auto"/>
            </w:tcBorders>
            <w:vAlign w:val="bottom"/>
            <w:tcPrChange w:id="174" w:author="mshepher" w:date="2013-08-19T13:23:00Z">
              <w:tcPr>
                <w:tcW w:w="0" w:type="auto"/>
                <w:tcBorders>
                  <w:top w:val="single" w:sz="8" w:space="0" w:color="auto"/>
                  <w:left w:val="single" w:sz="8" w:space="0" w:color="auto"/>
                  <w:bottom w:val="single" w:sz="6" w:space="0" w:color="auto"/>
                  <w:right w:val="single" w:sz="6" w:space="0" w:color="auto"/>
                </w:tcBorders>
                <w:vAlign w:val="bottom"/>
              </w:tcPr>
            </w:tcPrChange>
          </w:tcPr>
          <w:p w:rsidR="0086548F" w:rsidRPr="00C6005A" w:rsidRDefault="0086548F" w:rsidP="00277D2A">
            <w:pPr>
              <w:spacing w:after="0" w:line="240" w:lineRule="auto"/>
              <w:rPr>
                <w:rFonts w:ascii="Times New Roman" w:hAnsi="Times New Roman"/>
                <w:color w:val="000000"/>
                <w:sz w:val="16"/>
                <w:szCs w:val="16"/>
                <w:lang w:eastAsia="en-GB"/>
              </w:rPr>
            </w:pPr>
          </w:p>
        </w:tc>
        <w:tc>
          <w:tcPr>
            <w:tcW w:w="1136" w:type="dxa"/>
            <w:tcBorders>
              <w:top w:val="single" w:sz="8" w:space="0" w:color="auto"/>
              <w:left w:val="single" w:sz="6" w:space="0" w:color="auto"/>
              <w:bottom w:val="single" w:sz="6" w:space="0" w:color="auto"/>
              <w:right w:val="single" w:sz="6" w:space="0" w:color="auto"/>
            </w:tcBorders>
            <w:vAlign w:val="bottom"/>
            <w:tcPrChange w:id="175" w:author="mshepher" w:date="2013-08-19T13:23:00Z">
              <w:tcPr>
                <w:tcW w:w="0" w:type="auto"/>
                <w:tcBorders>
                  <w:top w:val="single" w:sz="8" w:space="0" w:color="auto"/>
                  <w:left w:val="single" w:sz="6" w:space="0" w:color="auto"/>
                  <w:bottom w:val="single" w:sz="6" w:space="0" w:color="auto"/>
                  <w:right w:val="single" w:sz="6" w:space="0" w:color="auto"/>
                </w:tcBorders>
                <w:vAlign w:val="bottom"/>
              </w:tcPr>
            </w:tcPrChange>
          </w:tcPr>
          <w:p w:rsidR="0086548F" w:rsidRPr="00C6005A" w:rsidRDefault="0086548F" w:rsidP="00277D2A">
            <w:pPr>
              <w:spacing w:after="0" w:line="240" w:lineRule="auto"/>
              <w:rPr>
                <w:rFonts w:ascii="Times New Roman" w:hAnsi="Times New Roman"/>
                <w:color w:val="000000"/>
                <w:sz w:val="16"/>
                <w:szCs w:val="16"/>
                <w:lang w:eastAsia="en-GB"/>
              </w:rPr>
            </w:pPr>
          </w:p>
        </w:tc>
        <w:tc>
          <w:tcPr>
            <w:tcW w:w="836" w:type="dxa"/>
            <w:tcBorders>
              <w:top w:val="single" w:sz="8" w:space="0" w:color="auto"/>
              <w:left w:val="single" w:sz="6" w:space="0" w:color="auto"/>
              <w:bottom w:val="single" w:sz="6" w:space="0" w:color="auto"/>
              <w:right w:val="single" w:sz="6" w:space="0" w:color="auto"/>
            </w:tcBorders>
            <w:tcPrChange w:id="176" w:author="mshepher" w:date="2013-08-19T13:23:00Z">
              <w:tcPr>
                <w:tcW w:w="1736" w:type="dxa"/>
                <w:tcBorders>
                  <w:top w:val="single" w:sz="8" w:space="0" w:color="auto"/>
                  <w:left w:val="single" w:sz="6" w:space="0" w:color="auto"/>
                  <w:bottom w:val="single" w:sz="6" w:space="0" w:color="auto"/>
                  <w:right w:val="single" w:sz="6" w:space="0" w:color="auto"/>
                </w:tcBorders>
              </w:tcPr>
            </w:tcPrChange>
          </w:tcPr>
          <w:p w:rsidR="0086548F" w:rsidRPr="00C6005A" w:rsidRDefault="0086548F" w:rsidP="00AF12D6">
            <w:pPr>
              <w:spacing w:after="0" w:line="240" w:lineRule="auto"/>
              <w:rPr>
                <w:rFonts w:ascii="Times New Roman" w:hAnsi="Times New Roman"/>
                <w:color w:val="000000"/>
                <w:sz w:val="16"/>
                <w:szCs w:val="16"/>
                <w:lang w:eastAsia="en-GB"/>
              </w:rPr>
            </w:pPr>
          </w:p>
        </w:tc>
        <w:tc>
          <w:tcPr>
            <w:tcW w:w="1736" w:type="dxa"/>
            <w:tcBorders>
              <w:top w:val="single" w:sz="8" w:space="0" w:color="auto"/>
              <w:left w:val="single" w:sz="6" w:space="0" w:color="auto"/>
              <w:bottom w:val="single" w:sz="6" w:space="0" w:color="auto"/>
              <w:right w:val="single" w:sz="6" w:space="0" w:color="auto"/>
            </w:tcBorders>
            <w:vAlign w:val="bottom"/>
            <w:tcPrChange w:id="177" w:author="mshepher" w:date="2013-08-19T13:23:00Z">
              <w:tcPr>
                <w:tcW w:w="1736" w:type="dxa"/>
                <w:tcBorders>
                  <w:top w:val="single" w:sz="8" w:space="0" w:color="auto"/>
                  <w:left w:val="single" w:sz="6" w:space="0" w:color="auto"/>
                  <w:bottom w:val="single" w:sz="6" w:space="0" w:color="auto"/>
                  <w:right w:val="single" w:sz="6" w:space="0" w:color="auto"/>
                </w:tcBorders>
                <w:vAlign w:val="bottom"/>
              </w:tcPr>
            </w:tcPrChange>
          </w:tcPr>
          <w:p w:rsidR="0086548F" w:rsidRPr="00C6005A" w:rsidRDefault="0086548F" w:rsidP="00AF12D6">
            <w:pPr>
              <w:spacing w:after="0" w:line="240" w:lineRule="auto"/>
              <w:rPr>
                <w:rFonts w:ascii="Times New Roman" w:hAnsi="Times New Roman"/>
                <w:color w:val="000000"/>
                <w:sz w:val="16"/>
                <w:szCs w:val="16"/>
                <w:lang w:eastAsia="en-GB"/>
              </w:rPr>
            </w:pPr>
          </w:p>
        </w:tc>
        <w:tc>
          <w:tcPr>
            <w:tcW w:w="1551" w:type="dxa"/>
            <w:tcBorders>
              <w:top w:val="single" w:sz="8" w:space="0" w:color="auto"/>
              <w:left w:val="single" w:sz="6" w:space="0" w:color="auto"/>
              <w:bottom w:val="single" w:sz="6" w:space="0" w:color="auto"/>
              <w:right w:val="single" w:sz="6" w:space="0" w:color="auto"/>
            </w:tcBorders>
            <w:vAlign w:val="bottom"/>
            <w:tcPrChange w:id="178" w:author="mshepher" w:date="2013-08-19T13:23:00Z">
              <w:tcPr>
                <w:tcW w:w="1551" w:type="dxa"/>
                <w:tcBorders>
                  <w:top w:val="single" w:sz="8" w:space="0" w:color="auto"/>
                  <w:left w:val="single" w:sz="6" w:space="0" w:color="auto"/>
                  <w:bottom w:val="single" w:sz="6" w:space="0" w:color="auto"/>
                  <w:right w:val="single" w:sz="6" w:space="0" w:color="auto"/>
                </w:tcBorders>
                <w:vAlign w:val="bottom"/>
              </w:tcPr>
            </w:tcPrChange>
          </w:tcPr>
          <w:p w:rsidR="0086548F" w:rsidRPr="00C6005A" w:rsidRDefault="0086548F" w:rsidP="00277D2A">
            <w:pPr>
              <w:spacing w:after="0" w:line="240" w:lineRule="auto"/>
              <w:rPr>
                <w:rFonts w:ascii="Times New Roman" w:hAnsi="Times New Roman"/>
                <w:color w:val="000000"/>
                <w:sz w:val="16"/>
                <w:szCs w:val="16"/>
                <w:lang w:eastAsia="en-GB"/>
              </w:rPr>
            </w:pPr>
          </w:p>
        </w:tc>
        <w:tc>
          <w:tcPr>
            <w:tcW w:w="1134" w:type="dxa"/>
            <w:tcBorders>
              <w:top w:val="single" w:sz="8" w:space="0" w:color="auto"/>
              <w:left w:val="single" w:sz="6" w:space="0" w:color="auto"/>
              <w:right w:val="single" w:sz="6" w:space="0" w:color="auto"/>
            </w:tcBorders>
            <w:vAlign w:val="bottom"/>
            <w:tcPrChange w:id="179" w:author="mshepher" w:date="2013-08-19T13:23:00Z">
              <w:tcPr>
                <w:tcW w:w="1134" w:type="dxa"/>
                <w:tcBorders>
                  <w:top w:val="single" w:sz="8" w:space="0" w:color="auto"/>
                  <w:left w:val="single" w:sz="6" w:space="0" w:color="auto"/>
                  <w:right w:val="single" w:sz="6" w:space="0" w:color="auto"/>
                </w:tcBorders>
                <w:vAlign w:val="bottom"/>
              </w:tcPr>
            </w:tcPrChange>
          </w:tcPr>
          <w:p w:rsidR="0086548F" w:rsidRPr="00C6005A" w:rsidRDefault="0086548F"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w:t>
            </w:r>
            <w:r>
              <w:rPr>
                <w:rFonts w:ascii="Times New Roman" w:hAnsi="Times New Roman"/>
                <w:color w:val="000000"/>
                <w:sz w:val="16"/>
                <w:szCs w:val="16"/>
                <w:lang w:eastAsia="en-GB"/>
              </w:rPr>
              <w:t xml:space="preserve"> (SE)</w:t>
            </w:r>
          </w:p>
        </w:tc>
        <w:tc>
          <w:tcPr>
            <w:tcW w:w="1086" w:type="dxa"/>
            <w:tcBorders>
              <w:top w:val="single" w:sz="8" w:space="0" w:color="auto"/>
              <w:left w:val="single" w:sz="6" w:space="0" w:color="auto"/>
              <w:right w:val="single" w:sz="6" w:space="0" w:color="auto"/>
            </w:tcBorders>
            <w:vAlign w:val="bottom"/>
            <w:tcPrChange w:id="180" w:author="mshepher" w:date="2013-08-19T13:23:00Z">
              <w:tcPr>
                <w:tcW w:w="1086" w:type="dxa"/>
                <w:tcBorders>
                  <w:top w:val="single" w:sz="8" w:space="0" w:color="auto"/>
                  <w:left w:val="single" w:sz="6" w:space="0" w:color="auto"/>
                  <w:right w:val="single" w:sz="6" w:space="0" w:color="auto"/>
                </w:tcBorders>
                <w:vAlign w:val="bottom"/>
              </w:tcPr>
            </w:tcPrChange>
          </w:tcPr>
          <w:p w:rsidR="0086548F" w:rsidRPr="00C6005A" w:rsidRDefault="0086548F"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w:t>
            </w:r>
            <w:r>
              <w:rPr>
                <w:rFonts w:ascii="Times New Roman" w:hAnsi="Times New Roman"/>
                <w:color w:val="000000"/>
                <w:sz w:val="16"/>
                <w:szCs w:val="16"/>
                <w:lang w:eastAsia="en-GB"/>
              </w:rPr>
              <w:t xml:space="preserve"> (SE)</w:t>
            </w:r>
          </w:p>
        </w:tc>
        <w:tc>
          <w:tcPr>
            <w:tcW w:w="368" w:type="dxa"/>
            <w:tcBorders>
              <w:top w:val="single" w:sz="8" w:space="0" w:color="auto"/>
              <w:left w:val="single" w:sz="6" w:space="0" w:color="auto"/>
              <w:right w:val="single" w:sz="6" w:space="0" w:color="auto"/>
            </w:tcBorders>
            <w:vAlign w:val="bottom"/>
            <w:tcPrChange w:id="181" w:author="mshepher" w:date="2013-08-19T13:23:00Z">
              <w:tcPr>
                <w:tcW w:w="0" w:type="auto"/>
                <w:tcBorders>
                  <w:top w:val="single" w:sz="8" w:space="0" w:color="auto"/>
                  <w:left w:val="single" w:sz="6" w:space="0" w:color="auto"/>
                  <w:right w:val="single" w:sz="6" w:space="0" w:color="auto"/>
                </w:tcBorders>
                <w:vAlign w:val="bottom"/>
              </w:tcPr>
            </w:tcPrChange>
          </w:tcPr>
          <w:p w:rsidR="0086548F" w:rsidRPr="00C6005A" w:rsidRDefault="0086548F"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df</w:t>
            </w:r>
            <w:ins w:id="182" w:author="mshepher" w:date="2013-08-19T13:25:00Z">
              <w:r w:rsidR="003054A6" w:rsidRPr="003054A6">
                <w:rPr>
                  <w:rFonts w:ascii="Times New Roman" w:hAnsi="Times New Roman"/>
                  <w:sz w:val="24"/>
                  <w:szCs w:val="24"/>
                  <w:vertAlign w:val="superscript"/>
                  <w:lang w:val="en-AU"/>
                </w:rPr>
                <w:t>2</w:t>
              </w:r>
            </w:ins>
          </w:p>
        </w:tc>
        <w:tc>
          <w:tcPr>
            <w:tcW w:w="536" w:type="dxa"/>
            <w:tcBorders>
              <w:top w:val="single" w:sz="8" w:space="0" w:color="auto"/>
              <w:left w:val="single" w:sz="6" w:space="0" w:color="auto"/>
              <w:right w:val="single" w:sz="6" w:space="0" w:color="auto"/>
            </w:tcBorders>
            <w:vAlign w:val="bottom"/>
            <w:tcPrChange w:id="183" w:author="mshepher" w:date="2013-08-19T13:23:00Z">
              <w:tcPr>
                <w:tcW w:w="0" w:type="auto"/>
                <w:tcBorders>
                  <w:top w:val="single" w:sz="8" w:space="0" w:color="auto"/>
                  <w:left w:val="single" w:sz="6" w:space="0" w:color="auto"/>
                  <w:right w:val="single" w:sz="6" w:space="0" w:color="auto"/>
                </w:tcBorders>
                <w:vAlign w:val="bottom"/>
              </w:tcPr>
            </w:tcPrChange>
          </w:tcPr>
          <w:p w:rsidR="0086548F" w:rsidRPr="00C6005A" w:rsidRDefault="0086548F"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MS</w:t>
            </w:r>
            <w:ins w:id="184" w:author="mshepher" w:date="2013-08-19T13:25:00Z">
              <w:r w:rsidR="003054A6" w:rsidRPr="003054A6">
                <w:rPr>
                  <w:rFonts w:ascii="Times New Roman" w:hAnsi="Times New Roman"/>
                  <w:sz w:val="24"/>
                  <w:szCs w:val="24"/>
                  <w:vertAlign w:val="superscript"/>
                  <w:lang w:val="en-AU"/>
                </w:rPr>
                <w:t>3</w:t>
              </w:r>
            </w:ins>
          </w:p>
        </w:tc>
        <w:tc>
          <w:tcPr>
            <w:tcW w:w="576" w:type="dxa"/>
            <w:tcBorders>
              <w:top w:val="single" w:sz="8" w:space="0" w:color="auto"/>
              <w:left w:val="single" w:sz="6" w:space="0" w:color="auto"/>
              <w:right w:val="single" w:sz="6" w:space="0" w:color="auto"/>
            </w:tcBorders>
            <w:vAlign w:val="bottom"/>
            <w:tcPrChange w:id="185" w:author="mshepher" w:date="2013-08-19T13:23:00Z">
              <w:tcPr>
                <w:tcW w:w="0" w:type="auto"/>
                <w:tcBorders>
                  <w:top w:val="single" w:sz="8" w:space="0" w:color="auto"/>
                  <w:left w:val="single" w:sz="6" w:space="0" w:color="auto"/>
                  <w:right w:val="single" w:sz="6" w:space="0" w:color="auto"/>
                </w:tcBorders>
                <w:vAlign w:val="bottom"/>
              </w:tcPr>
            </w:tcPrChange>
          </w:tcPr>
          <w:p w:rsidR="0086548F" w:rsidRPr="00C6005A" w:rsidRDefault="0086548F"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Sig</w:t>
            </w:r>
            <w:ins w:id="186" w:author="mshepher" w:date="2013-08-19T13:25:00Z">
              <w:r w:rsidR="003054A6" w:rsidRPr="003054A6">
                <w:rPr>
                  <w:rFonts w:ascii="Times New Roman" w:hAnsi="Times New Roman"/>
                  <w:sz w:val="24"/>
                  <w:szCs w:val="24"/>
                  <w:vertAlign w:val="superscript"/>
                  <w:lang w:val="en-AU"/>
                </w:rPr>
                <w:t>4</w:t>
              </w:r>
            </w:ins>
          </w:p>
        </w:tc>
        <w:tc>
          <w:tcPr>
            <w:tcW w:w="350" w:type="dxa"/>
            <w:tcBorders>
              <w:top w:val="single" w:sz="8" w:space="0" w:color="auto"/>
              <w:left w:val="single" w:sz="6" w:space="0" w:color="auto"/>
              <w:right w:val="single" w:sz="6" w:space="0" w:color="auto"/>
            </w:tcBorders>
            <w:vAlign w:val="bottom"/>
            <w:tcPrChange w:id="187" w:author="mshepher" w:date="2013-08-19T13:23:00Z">
              <w:tcPr>
                <w:tcW w:w="0" w:type="auto"/>
                <w:tcBorders>
                  <w:top w:val="single" w:sz="8" w:space="0" w:color="auto"/>
                  <w:left w:val="single" w:sz="6" w:space="0" w:color="auto"/>
                  <w:right w:val="single" w:sz="6" w:space="0" w:color="auto"/>
                </w:tcBorders>
                <w:vAlign w:val="bottom"/>
              </w:tcPr>
            </w:tcPrChange>
          </w:tcPr>
          <w:p w:rsidR="0086548F" w:rsidRPr="00C6005A" w:rsidRDefault="0086548F"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df</w:t>
            </w:r>
          </w:p>
        </w:tc>
        <w:tc>
          <w:tcPr>
            <w:tcW w:w="576" w:type="dxa"/>
            <w:tcBorders>
              <w:top w:val="single" w:sz="8" w:space="0" w:color="auto"/>
              <w:left w:val="single" w:sz="6" w:space="0" w:color="auto"/>
              <w:right w:val="single" w:sz="6" w:space="0" w:color="auto"/>
            </w:tcBorders>
            <w:vAlign w:val="bottom"/>
            <w:tcPrChange w:id="188" w:author="mshepher" w:date="2013-08-19T13:23:00Z">
              <w:tcPr>
                <w:tcW w:w="0" w:type="auto"/>
                <w:tcBorders>
                  <w:top w:val="single" w:sz="8" w:space="0" w:color="auto"/>
                  <w:left w:val="single" w:sz="6" w:space="0" w:color="auto"/>
                  <w:right w:val="single" w:sz="6" w:space="0" w:color="auto"/>
                </w:tcBorders>
                <w:vAlign w:val="bottom"/>
              </w:tcPr>
            </w:tcPrChange>
          </w:tcPr>
          <w:p w:rsidR="0086548F" w:rsidRPr="00C6005A" w:rsidRDefault="0086548F"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MS</w:t>
            </w:r>
          </w:p>
        </w:tc>
        <w:tc>
          <w:tcPr>
            <w:tcW w:w="576" w:type="dxa"/>
            <w:tcBorders>
              <w:top w:val="single" w:sz="8" w:space="0" w:color="auto"/>
              <w:left w:val="single" w:sz="6" w:space="0" w:color="auto"/>
              <w:right w:val="single" w:sz="6" w:space="0" w:color="auto"/>
            </w:tcBorders>
            <w:vAlign w:val="bottom"/>
            <w:tcPrChange w:id="189" w:author="mshepher" w:date="2013-08-19T13:23:00Z">
              <w:tcPr>
                <w:tcW w:w="0" w:type="auto"/>
                <w:tcBorders>
                  <w:top w:val="single" w:sz="8" w:space="0" w:color="auto"/>
                  <w:left w:val="single" w:sz="6" w:space="0" w:color="auto"/>
                  <w:right w:val="single" w:sz="6" w:space="0" w:color="auto"/>
                </w:tcBorders>
                <w:vAlign w:val="bottom"/>
              </w:tcPr>
            </w:tcPrChange>
          </w:tcPr>
          <w:p w:rsidR="0086548F" w:rsidRPr="00C6005A" w:rsidRDefault="0086548F"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Sig</w:t>
            </w:r>
          </w:p>
        </w:tc>
        <w:tc>
          <w:tcPr>
            <w:tcW w:w="376" w:type="dxa"/>
            <w:tcBorders>
              <w:top w:val="single" w:sz="8" w:space="0" w:color="auto"/>
              <w:left w:val="single" w:sz="6" w:space="0" w:color="auto"/>
              <w:right w:val="single" w:sz="6" w:space="0" w:color="auto"/>
            </w:tcBorders>
            <w:vAlign w:val="bottom"/>
            <w:tcPrChange w:id="190" w:author="mshepher" w:date="2013-08-19T13:23:00Z">
              <w:tcPr>
                <w:tcW w:w="0" w:type="auto"/>
                <w:tcBorders>
                  <w:top w:val="single" w:sz="8" w:space="0" w:color="auto"/>
                  <w:left w:val="single" w:sz="6" w:space="0" w:color="auto"/>
                  <w:right w:val="single" w:sz="6" w:space="0" w:color="auto"/>
                </w:tcBorders>
                <w:vAlign w:val="bottom"/>
              </w:tcPr>
            </w:tcPrChange>
          </w:tcPr>
          <w:p w:rsidR="0086548F" w:rsidRPr="00C6005A" w:rsidRDefault="0086548F"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df</w:t>
            </w:r>
          </w:p>
        </w:tc>
        <w:tc>
          <w:tcPr>
            <w:tcW w:w="576" w:type="dxa"/>
            <w:tcBorders>
              <w:top w:val="single" w:sz="8" w:space="0" w:color="auto"/>
              <w:left w:val="single" w:sz="6" w:space="0" w:color="auto"/>
              <w:right w:val="single" w:sz="6" w:space="0" w:color="auto"/>
            </w:tcBorders>
            <w:vAlign w:val="bottom"/>
            <w:tcPrChange w:id="191" w:author="mshepher" w:date="2013-08-19T13:23:00Z">
              <w:tcPr>
                <w:tcW w:w="0" w:type="auto"/>
                <w:tcBorders>
                  <w:top w:val="single" w:sz="8" w:space="0" w:color="auto"/>
                  <w:left w:val="single" w:sz="6" w:space="0" w:color="auto"/>
                  <w:right w:val="single" w:sz="6" w:space="0" w:color="auto"/>
                </w:tcBorders>
                <w:vAlign w:val="bottom"/>
              </w:tcPr>
            </w:tcPrChange>
          </w:tcPr>
          <w:p w:rsidR="0086548F" w:rsidRPr="00C6005A" w:rsidRDefault="0086548F"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MS</w:t>
            </w:r>
          </w:p>
        </w:tc>
        <w:tc>
          <w:tcPr>
            <w:tcW w:w="576" w:type="dxa"/>
            <w:tcBorders>
              <w:top w:val="single" w:sz="8" w:space="0" w:color="auto"/>
              <w:left w:val="single" w:sz="6" w:space="0" w:color="auto"/>
              <w:right w:val="single" w:sz="6" w:space="0" w:color="auto"/>
            </w:tcBorders>
            <w:vAlign w:val="bottom"/>
            <w:tcPrChange w:id="192" w:author="mshepher" w:date="2013-08-19T13:23:00Z">
              <w:tcPr>
                <w:tcW w:w="0" w:type="auto"/>
                <w:tcBorders>
                  <w:top w:val="single" w:sz="8" w:space="0" w:color="auto"/>
                  <w:left w:val="single" w:sz="6" w:space="0" w:color="auto"/>
                  <w:right w:val="single" w:sz="6" w:space="0" w:color="auto"/>
                </w:tcBorders>
                <w:vAlign w:val="bottom"/>
              </w:tcPr>
            </w:tcPrChange>
          </w:tcPr>
          <w:p w:rsidR="0086548F" w:rsidRPr="00C6005A" w:rsidRDefault="0086548F"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Sig</w:t>
            </w:r>
          </w:p>
        </w:tc>
        <w:tc>
          <w:tcPr>
            <w:tcW w:w="376" w:type="dxa"/>
            <w:tcBorders>
              <w:top w:val="single" w:sz="8" w:space="0" w:color="auto"/>
              <w:left w:val="single" w:sz="6" w:space="0" w:color="auto"/>
              <w:right w:val="single" w:sz="6" w:space="0" w:color="auto"/>
            </w:tcBorders>
            <w:vAlign w:val="bottom"/>
            <w:tcPrChange w:id="193" w:author="mshepher" w:date="2013-08-19T13:23:00Z">
              <w:tcPr>
                <w:tcW w:w="0" w:type="auto"/>
                <w:tcBorders>
                  <w:top w:val="single" w:sz="8" w:space="0" w:color="auto"/>
                  <w:left w:val="single" w:sz="6" w:space="0" w:color="auto"/>
                  <w:right w:val="single" w:sz="6" w:space="0" w:color="auto"/>
                </w:tcBorders>
                <w:vAlign w:val="bottom"/>
              </w:tcPr>
            </w:tcPrChange>
          </w:tcPr>
          <w:p w:rsidR="0086548F" w:rsidRPr="00C6005A" w:rsidRDefault="0086548F"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df</w:t>
            </w:r>
          </w:p>
        </w:tc>
        <w:tc>
          <w:tcPr>
            <w:tcW w:w="576" w:type="dxa"/>
            <w:tcBorders>
              <w:top w:val="single" w:sz="8" w:space="0" w:color="auto"/>
              <w:left w:val="single" w:sz="6" w:space="0" w:color="auto"/>
              <w:bottom w:val="single" w:sz="6" w:space="0" w:color="auto"/>
              <w:right w:val="single" w:sz="6" w:space="0" w:color="auto"/>
            </w:tcBorders>
            <w:vAlign w:val="bottom"/>
            <w:tcPrChange w:id="194" w:author="mshepher" w:date="2013-08-19T13:23:00Z">
              <w:tcPr>
                <w:tcW w:w="0" w:type="auto"/>
                <w:tcBorders>
                  <w:top w:val="single" w:sz="8" w:space="0" w:color="auto"/>
                  <w:left w:val="single" w:sz="6" w:space="0" w:color="auto"/>
                  <w:bottom w:val="single" w:sz="6" w:space="0" w:color="auto"/>
                  <w:right w:val="single" w:sz="6" w:space="0" w:color="auto"/>
                </w:tcBorders>
                <w:vAlign w:val="bottom"/>
              </w:tcPr>
            </w:tcPrChange>
          </w:tcPr>
          <w:p w:rsidR="0086548F" w:rsidRPr="00C6005A" w:rsidRDefault="0086548F" w:rsidP="00F205A9">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MS</w:t>
            </w:r>
          </w:p>
        </w:tc>
        <w:tc>
          <w:tcPr>
            <w:tcW w:w="576" w:type="dxa"/>
            <w:tcBorders>
              <w:top w:val="single" w:sz="8" w:space="0" w:color="auto"/>
              <w:left w:val="single" w:sz="6" w:space="0" w:color="auto"/>
              <w:bottom w:val="single" w:sz="6" w:space="0" w:color="auto"/>
              <w:right w:val="single" w:sz="8" w:space="0" w:color="auto"/>
            </w:tcBorders>
            <w:vAlign w:val="bottom"/>
            <w:tcPrChange w:id="195" w:author="mshepher" w:date="2013-08-19T13:23:00Z">
              <w:tcPr>
                <w:tcW w:w="0" w:type="auto"/>
                <w:tcBorders>
                  <w:top w:val="single" w:sz="8" w:space="0" w:color="auto"/>
                  <w:left w:val="single" w:sz="6" w:space="0" w:color="auto"/>
                  <w:bottom w:val="single" w:sz="6" w:space="0" w:color="auto"/>
                  <w:right w:val="single" w:sz="8" w:space="0" w:color="auto"/>
                </w:tcBorders>
                <w:vAlign w:val="bottom"/>
              </w:tcPr>
            </w:tcPrChange>
          </w:tcPr>
          <w:p w:rsidR="0086548F" w:rsidRPr="00C6005A" w:rsidRDefault="0086548F" w:rsidP="00F205A9">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Sig</w:t>
            </w:r>
          </w:p>
        </w:tc>
      </w:tr>
      <w:tr w:rsidR="0086548F" w:rsidRPr="00C6005A" w:rsidTr="0086548F">
        <w:trPr>
          <w:trHeight w:val="315"/>
          <w:trPrChange w:id="196" w:author="mshepher" w:date="2013-08-19T13:23:00Z">
            <w:trPr>
              <w:trHeight w:val="315"/>
            </w:trPr>
          </w:trPrChange>
        </w:trPr>
        <w:tc>
          <w:tcPr>
            <w:tcW w:w="559" w:type="dxa"/>
            <w:tcBorders>
              <w:top w:val="single" w:sz="6" w:space="0" w:color="auto"/>
              <w:left w:val="single" w:sz="8" w:space="0" w:color="auto"/>
              <w:bottom w:val="single" w:sz="6" w:space="0" w:color="auto"/>
              <w:right w:val="single" w:sz="6" w:space="0" w:color="auto"/>
            </w:tcBorders>
            <w:noWrap/>
            <w:vAlign w:val="bottom"/>
            <w:tcPrChange w:id="197" w:author="mshepher" w:date="2013-08-19T13:23:00Z">
              <w:tcPr>
                <w:tcW w:w="0" w:type="auto"/>
                <w:tcBorders>
                  <w:top w:val="single" w:sz="6" w:space="0" w:color="auto"/>
                  <w:left w:val="single" w:sz="8"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w:t>
            </w:r>
          </w:p>
        </w:tc>
        <w:tc>
          <w:tcPr>
            <w:tcW w:w="1136" w:type="dxa"/>
            <w:tcBorders>
              <w:top w:val="single" w:sz="6" w:space="0" w:color="auto"/>
              <w:left w:val="single" w:sz="6" w:space="0" w:color="auto"/>
              <w:bottom w:val="single" w:sz="6" w:space="0" w:color="auto"/>
              <w:right w:val="single" w:sz="6" w:space="0" w:color="auto"/>
            </w:tcBorders>
            <w:noWrap/>
            <w:vAlign w:val="bottom"/>
            <w:tcPrChange w:id="198" w:author="mshepher" w:date="2013-08-19T13:23:00Z">
              <w:tcPr>
                <w:tcW w:w="0" w:type="auto"/>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Dilkoon</w:t>
            </w:r>
            <w:proofErr w:type="spellEnd"/>
          </w:p>
        </w:tc>
        <w:tc>
          <w:tcPr>
            <w:tcW w:w="836" w:type="dxa"/>
            <w:tcBorders>
              <w:top w:val="single" w:sz="6" w:space="0" w:color="auto"/>
              <w:left w:val="single" w:sz="6" w:space="0" w:color="auto"/>
              <w:bottom w:val="single" w:sz="6" w:space="0" w:color="auto"/>
              <w:right w:val="single" w:sz="6" w:space="0" w:color="auto"/>
            </w:tcBorders>
            <w:tcPrChange w:id="199" w:author="mshepher" w:date="2013-08-19T13:23:00Z">
              <w:tcPr>
                <w:tcW w:w="1736" w:type="dxa"/>
                <w:tcBorders>
                  <w:top w:val="single" w:sz="6" w:space="0" w:color="auto"/>
                  <w:left w:val="single" w:sz="6" w:space="0" w:color="auto"/>
                  <w:bottom w:val="single" w:sz="6" w:space="0" w:color="auto"/>
                  <w:right w:val="single" w:sz="6" w:space="0" w:color="auto"/>
                </w:tcBorders>
              </w:tcPr>
            </w:tcPrChange>
          </w:tcPr>
          <w:p w:rsidR="0086548F" w:rsidRPr="003078A7" w:rsidRDefault="0086548F" w:rsidP="00392AFD">
            <w:pPr>
              <w:spacing w:after="0" w:line="240" w:lineRule="auto"/>
              <w:jc w:val="right"/>
              <w:rPr>
                <w:rFonts w:ascii="Times New Roman" w:hAnsi="Times New Roman"/>
                <w:color w:val="000000"/>
                <w:sz w:val="16"/>
                <w:szCs w:val="16"/>
                <w:lang w:eastAsia="en-GB"/>
              </w:rPr>
            </w:pPr>
            <w:ins w:id="200" w:author="mshepher" w:date="2013-08-19T13:23:00Z">
              <w:r>
                <w:rPr>
                  <w:rFonts w:ascii="Times New Roman" w:hAnsi="Times New Roman"/>
                  <w:color w:val="000000"/>
                  <w:sz w:val="16"/>
                  <w:szCs w:val="16"/>
                  <w:lang w:eastAsia="en-GB"/>
                </w:rPr>
                <w:t>10</w:t>
              </w:r>
            </w:ins>
          </w:p>
        </w:tc>
        <w:tc>
          <w:tcPr>
            <w:tcW w:w="1736" w:type="dxa"/>
            <w:tcBorders>
              <w:top w:val="single" w:sz="6" w:space="0" w:color="auto"/>
              <w:left w:val="single" w:sz="6" w:space="0" w:color="auto"/>
              <w:bottom w:val="single" w:sz="6" w:space="0" w:color="auto"/>
              <w:right w:val="single" w:sz="6" w:space="0" w:color="auto"/>
            </w:tcBorders>
            <w:vAlign w:val="bottom"/>
            <w:tcPrChange w:id="201" w:author="mshepher" w:date="2013-08-19T13:23:00Z">
              <w:tcPr>
                <w:tcW w:w="1736" w:type="dxa"/>
                <w:tcBorders>
                  <w:top w:val="single" w:sz="6" w:space="0" w:color="auto"/>
                  <w:left w:val="single" w:sz="6" w:space="0" w:color="auto"/>
                  <w:bottom w:val="single" w:sz="6" w:space="0" w:color="auto"/>
                  <w:right w:val="single" w:sz="6" w:space="0" w:color="auto"/>
                </w:tcBorders>
                <w:vAlign w:val="bottom"/>
              </w:tcPr>
            </w:tcPrChange>
          </w:tcPr>
          <w:p w:rsidR="0086548F" w:rsidRPr="00C6005A" w:rsidRDefault="0086548F" w:rsidP="00392AFD">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41</w:t>
            </w:r>
          </w:p>
        </w:tc>
        <w:tc>
          <w:tcPr>
            <w:tcW w:w="1551" w:type="dxa"/>
            <w:tcBorders>
              <w:top w:val="single" w:sz="6" w:space="0" w:color="auto"/>
              <w:left w:val="single" w:sz="6" w:space="0" w:color="auto"/>
              <w:bottom w:val="single" w:sz="6" w:space="0" w:color="auto"/>
              <w:right w:val="single" w:sz="6" w:space="0" w:color="auto"/>
            </w:tcBorders>
            <w:noWrap/>
            <w:vAlign w:val="bottom"/>
            <w:tcPrChange w:id="202" w:author="mshepher" w:date="2013-08-19T13:23:00Z">
              <w:tcPr>
                <w:tcW w:w="1551" w:type="dxa"/>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C15E03">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38-41</w:t>
            </w:r>
          </w:p>
        </w:tc>
        <w:tc>
          <w:tcPr>
            <w:tcW w:w="1134" w:type="dxa"/>
            <w:tcBorders>
              <w:top w:val="single" w:sz="6" w:space="0" w:color="auto"/>
              <w:left w:val="single" w:sz="6" w:space="0" w:color="auto"/>
              <w:bottom w:val="single" w:sz="6" w:space="0" w:color="auto"/>
              <w:right w:val="single" w:sz="6" w:space="0" w:color="auto"/>
            </w:tcBorders>
            <w:noWrap/>
            <w:vAlign w:val="bottom"/>
            <w:tcPrChange w:id="203" w:author="mshepher" w:date="2013-08-19T13:23:00Z">
              <w:tcPr>
                <w:tcW w:w="1134" w:type="dxa"/>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C15E03">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12</w:t>
            </w:r>
            <w:r>
              <w:rPr>
                <w:rFonts w:ascii="Times New Roman" w:hAnsi="Times New Roman"/>
                <w:color w:val="000000"/>
                <w:sz w:val="16"/>
                <w:szCs w:val="16"/>
                <w:lang w:eastAsia="en-GB"/>
              </w:rPr>
              <w:t>.2 (4.9)</w:t>
            </w:r>
            <w:r w:rsidRPr="00A8226D">
              <w:rPr>
                <w:rFonts w:ascii="Times New Roman" w:hAnsi="Times New Roman"/>
                <w:color w:val="000000"/>
                <w:sz w:val="16"/>
                <w:szCs w:val="16"/>
                <w:vertAlign w:val="superscript"/>
                <w:lang w:eastAsia="en-GB"/>
              </w:rPr>
              <w:t>a</w:t>
            </w:r>
          </w:p>
        </w:tc>
        <w:tc>
          <w:tcPr>
            <w:tcW w:w="1086" w:type="dxa"/>
            <w:tcBorders>
              <w:top w:val="single" w:sz="6" w:space="0" w:color="auto"/>
              <w:left w:val="single" w:sz="6" w:space="0" w:color="auto"/>
              <w:bottom w:val="single" w:sz="6" w:space="0" w:color="auto"/>
              <w:right w:val="single" w:sz="6" w:space="0" w:color="auto"/>
            </w:tcBorders>
            <w:noWrap/>
            <w:vAlign w:val="bottom"/>
            <w:tcPrChange w:id="204" w:author="mshepher" w:date="2013-08-19T13:23:00Z">
              <w:tcPr>
                <w:tcW w:w="1086" w:type="dxa"/>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4</w:t>
            </w:r>
            <w:r>
              <w:rPr>
                <w:rFonts w:ascii="Times New Roman" w:hAnsi="Times New Roman"/>
                <w:color w:val="000000"/>
                <w:sz w:val="16"/>
                <w:szCs w:val="16"/>
                <w:lang w:eastAsia="en-GB"/>
              </w:rPr>
              <w:t>.0 (2.3)</w:t>
            </w:r>
            <w:r w:rsidRPr="00A8226D">
              <w:rPr>
                <w:rFonts w:ascii="Times New Roman" w:hAnsi="Times New Roman"/>
                <w:color w:val="000000"/>
                <w:sz w:val="16"/>
                <w:szCs w:val="16"/>
                <w:vertAlign w:val="superscript"/>
                <w:lang w:eastAsia="en-GB"/>
              </w:rPr>
              <w:t>a</w:t>
            </w:r>
          </w:p>
        </w:tc>
        <w:tc>
          <w:tcPr>
            <w:tcW w:w="368" w:type="dxa"/>
            <w:tcBorders>
              <w:top w:val="single" w:sz="6" w:space="0" w:color="auto"/>
              <w:left w:val="single" w:sz="6" w:space="0" w:color="auto"/>
              <w:bottom w:val="single" w:sz="6" w:space="0" w:color="auto"/>
              <w:right w:val="single" w:sz="6" w:space="0" w:color="auto"/>
            </w:tcBorders>
            <w:noWrap/>
            <w:vAlign w:val="bottom"/>
            <w:tcPrChange w:id="205" w:author="mshepher" w:date="2013-08-19T13:23:00Z">
              <w:tcPr>
                <w:tcW w:w="0" w:type="auto"/>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536" w:type="dxa"/>
            <w:tcBorders>
              <w:top w:val="single" w:sz="6" w:space="0" w:color="auto"/>
              <w:left w:val="single" w:sz="6" w:space="0" w:color="auto"/>
              <w:bottom w:val="single" w:sz="6" w:space="0" w:color="auto"/>
              <w:right w:val="single" w:sz="6" w:space="0" w:color="auto"/>
            </w:tcBorders>
            <w:noWrap/>
            <w:vAlign w:val="bottom"/>
            <w:tcPrChange w:id="206" w:author="mshepher" w:date="2013-08-19T13:23:00Z">
              <w:tcPr>
                <w:tcW w:w="0" w:type="auto"/>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576" w:type="dxa"/>
            <w:tcBorders>
              <w:top w:val="single" w:sz="6" w:space="0" w:color="auto"/>
              <w:left w:val="single" w:sz="6" w:space="0" w:color="auto"/>
              <w:bottom w:val="single" w:sz="6" w:space="0" w:color="auto"/>
              <w:right w:val="single" w:sz="6" w:space="0" w:color="auto"/>
            </w:tcBorders>
            <w:noWrap/>
            <w:vAlign w:val="bottom"/>
            <w:tcPrChange w:id="207" w:author="mshepher" w:date="2013-08-19T13:23:00Z">
              <w:tcPr>
                <w:tcW w:w="0" w:type="auto"/>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350" w:type="dxa"/>
            <w:tcBorders>
              <w:top w:val="single" w:sz="6" w:space="0" w:color="auto"/>
              <w:left w:val="single" w:sz="6" w:space="0" w:color="auto"/>
              <w:bottom w:val="single" w:sz="6" w:space="0" w:color="auto"/>
              <w:right w:val="single" w:sz="6" w:space="0" w:color="auto"/>
            </w:tcBorders>
            <w:noWrap/>
            <w:vAlign w:val="bottom"/>
            <w:tcPrChange w:id="208" w:author="mshepher" w:date="2013-08-19T13:23:00Z">
              <w:tcPr>
                <w:tcW w:w="0" w:type="auto"/>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w:t>
            </w:r>
          </w:p>
        </w:tc>
        <w:tc>
          <w:tcPr>
            <w:tcW w:w="576" w:type="dxa"/>
            <w:tcBorders>
              <w:top w:val="single" w:sz="6" w:space="0" w:color="auto"/>
              <w:left w:val="single" w:sz="6" w:space="0" w:color="auto"/>
              <w:bottom w:val="single" w:sz="6" w:space="0" w:color="auto"/>
              <w:right w:val="single" w:sz="6" w:space="0" w:color="auto"/>
            </w:tcBorders>
            <w:noWrap/>
            <w:vAlign w:val="bottom"/>
            <w:tcPrChange w:id="209" w:author="mshepher" w:date="2013-08-19T13:23:00Z">
              <w:tcPr>
                <w:tcW w:w="0" w:type="auto"/>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0.009</w:t>
            </w:r>
          </w:p>
        </w:tc>
        <w:tc>
          <w:tcPr>
            <w:tcW w:w="576" w:type="dxa"/>
            <w:tcBorders>
              <w:top w:val="single" w:sz="6" w:space="0" w:color="auto"/>
              <w:left w:val="single" w:sz="6" w:space="0" w:color="auto"/>
              <w:bottom w:val="single" w:sz="6" w:space="0" w:color="auto"/>
              <w:right w:val="single" w:sz="6" w:space="0" w:color="auto"/>
            </w:tcBorders>
            <w:noWrap/>
            <w:vAlign w:val="bottom"/>
            <w:tcPrChange w:id="210" w:author="mshepher" w:date="2013-08-19T13:23:00Z">
              <w:tcPr>
                <w:tcW w:w="0" w:type="auto"/>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0.675</w:t>
            </w:r>
          </w:p>
        </w:tc>
        <w:tc>
          <w:tcPr>
            <w:tcW w:w="376" w:type="dxa"/>
            <w:tcBorders>
              <w:top w:val="single" w:sz="6" w:space="0" w:color="auto"/>
              <w:left w:val="single" w:sz="6" w:space="0" w:color="auto"/>
              <w:bottom w:val="single" w:sz="6" w:space="0" w:color="auto"/>
              <w:right w:val="single" w:sz="6" w:space="0" w:color="auto"/>
            </w:tcBorders>
            <w:noWrap/>
            <w:vAlign w:val="bottom"/>
            <w:tcPrChange w:id="211" w:author="mshepher" w:date="2013-08-19T13:23:00Z">
              <w:tcPr>
                <w:tcW w:w="0" w:type="auto"/>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9</w:t>
            </w:r>
          </w:p>
        </w:tc>
        <w:tc>
          <w:tcPr>
            <w:tcW w:w="576" w:type="dxa"/>
            <w:tcBorders>
              <w:top w:val="single" w:sz="6" w:space="0" w:color="auto"/>
              <w:left w:val="single" w:sz="6" w:space="0" w:color="auto"/>
              <w:bottom w:val="single" w:sz="6" w:space="0" w:color="auto"/>
              <w:right w:val="single" w:sz="6" w:space="0" w:color="auto"/>
            </w:tcBorders>
            <w:noWrap/>
            <w:vAlign w:val="bottom"/>
            <w:tcPrChange w:id="212" w:author="mshepher" w:date="2013-08-19T13:23:00Z">
              <w:tcPr>
                <w:tcW w:w="0" w:type="auto"/>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0.05</w:t>
            </w:r>
            <w:r>
              <w:rPr>
                <w:rFonts w:ascii="Times New Roman" w:hAnsi="Times New Roman"/>
                <w:color w:val="000000"/>
                <w:sz w:val="16"/>
                <w:szCs w:val="16"/>
                <w:lang w:eastAsia="en-GB"/>
              </w:rPr>
              <w:t>4</w:t>
            </w:r>
          </w:p>
        </w:tc>
        <w:tc>
          <w:tcPr>
            <w:tcW w:w="576" w:type="dxa"/>
            <w:tcBorders>
              <w:top w:val="single" w:sz="6" w:space="0" w:color="auto"/>
              <w:left w:val="single" w:sz="6" w:space="0" w:color="auto"/>
              <w:bottom w:val="single" w:sz="6" w:space="0" w:color="auto"/>
              <w:right w:val="single" w:sz="6" w:space="0" w:color="auto"/>
            </w:tcBorders>
            <w:noWrap/>
            <w:vAlign w:val="bottom"/>
            <w:tcPrChange w:id="213" w:author="mshepher" w:date="2013-08-19T13:23:00Z">
              <w:tcPr>
                <w:tcW w:w="0" w:type="auto"/>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w:t>
            </w:r>
            <w:r>
              <w:rPr>
                <w:rFonts w:ascii="Times New Roman" w:hAnsi="Times New Roman"/>
                <w:color w:val="000000"/>
                <w:sz w:val="16"/>
                <w:szCs w:val="16"/>
                <w:lang w:eastAsia="en-GB"/>
              </w:rPr>
              <w:t>061</w:t>
            </w:r>
          </w:p>
        </w:tc>
        <w:tc>
          <w:tcPr>
            <w:tcW w:w="376" w:type="dxa"/>
            <w:tcBorders>
              <w:top w:val="single" w:sz="6" w:space="0" w:color="auto"/>
              <w:left w:val="single" w:sz="6" w:space="0" w:color="auto"/>
              <w:bottom w:val="single" w:sz="6" w:space="0" w:color="auto"/>
              <w:right w:val="single" w:sz="6" w:space="0" w:color="auto"/>
            </w:tcBorders>
            <w:noWrap/>
            <w:vAlign w:val="bottom"/>
            <w:tcPrChange w:id="214" w:author="mshepher" w:date="2013-08-19T13:23:00Z">
              <w:tcPr>
                <w:tcW w:w="0" w:type="auto"/>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9</w:t>
            </w:r>
          </w:p>
        </w:tc>
        <w:tc>
          <w:tcPr>
            <w:tcW w:w="576" w:type="dxa"/>
            <w:tcBorders>
              <w:top w:val="single" w:sz="6" w:space="0" w:color="auto"/>
              <w:left w:val="single" w:sz="6" w:space="0" w:color="auto"/>
              <w:bottom w:val="single" w:sz="6" w:space="0" w:color="auto"/>
              <w:right w:val="single" w:sz="6" w:space="0" w:color="auto"/>
            </w:tcBorders>
            <w:noWrap/>
            <w:vAlign w:val="bottom"/>
            <w:tcPrChange w:id="215" w:author="mshepher" w:date="2013-08-19T13:23:00Z">
              <w:tcPr>
                <w:tcW w:w="0" w:type="auto"/>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983364">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0.032</w:t>
            </w:r>
          </w:p>
        </w:tc>
        <w:tc>
          <w:tcPr>
            <w:tcW w:w="576" w:type="dxa"/>
            <w:tcBorders>
              <w:top w:val="single" w:sz="6" w:space="0" w:color="auto"/>
              <w:left w:val="single" w:sz="6" w:space="0" w:color="auto"/>
              <w:bottom w:val="single" w:sz="6" w:space="0" w:color="auto"/>
              <w:right w:val="single" w:sz="8" w:space="0" w:color="auto"/>
            </w:tcBorders>
            <w:noWrap/>
            <w:vAlign w:val="bottom"/>
            <w:tcPrChange w:id="216" w:author="mshepher" w:date="2013-08-19T13:23:00Z">
              <w:tcPr>
                <w:tcW w:w="0" w:type="auto"/>
                <w:tcBorders>
                  <w:top w:val="single" w:sz="6" w:space="0" w:color="auto"/>
                  <w:left w:val="single" w:sz="6" w:space="0" w:color="auto"/>
                  <w:bottom w:val="single" w:sz="6" w:space="0" w:color="auto"/>
                  <w:right w:val="single" w:sz="8" w:space="0" w:color="auto"/>
                </w:tcBorders>
                <w:noWrap/>
                <w:vAlign w:val="bottom"/>
              </w:tcPr>
            </w:tcPrChange>
          </w:tcPr>
          <w:p w:rsidR="0086548F" w:rsidRPr="00C6005A" w:rsidRDefault="0086548F" w:rsidP="00983364">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0.062</w:t>
            </w:r>
          </w:p>
        </w:tc>
      </w:tr>
      <w:tr w:rsidR="0086548F" w:rsidRPr="00C6005A" w:rsidTr="0086548F">
        <w:trPr>
          <w:trHeight w:val="315"/>
          <w:trPrChange w:id="217" w:author="mshepher" w:date="2013-08-19T13:23:00Z">
            <w:trPr>
              <w:trHeight w:val="315"/>
            </w:trPr>
          </w:trPrChange>
        </w:trPr>
        <w:tc>
          <w:tcPr>
            <w:tcW w:w="559" w:type="dxa"/>
            <w:tcBorders>
              <w:top w:val="single" w:sz="6" w:space="0" w:color="auto"/>
              <w:left w:val="single" w:sz="8" w:space="0" w:color="auto"/>
              <w:bottom w:val="single" w:sz="6" w:space="0" w:color="auto"/>
              <w:right w:val="single" w:sz="6" w:space="0" w:color="auto"/>
            </w:tcBorders>
            <w:noWrap/>
            <w:vAlign w:val="bottom"/>
            <w:tcPrChange w:id="218" w:author="mshepher" w:date="2013-08-19T13:23:00Z">
              <w:tcPr>
                <w:tcW w:w="0" w:type="auto"/>
                <w:tcBorders>
                  <w:top w:val="single" w:sz="6" w:space="0" w:color="auto"/>
                  <w:left w:val="single" w:sz="8"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w:t>
            </w:r>
          </w:p>
        </w:tc>
        <w:tc>
          <w:tcPr>
            <w:tcW w:w="1136" w:type="dxa"/>
            <w:tcBorders>
              <w:top w:val="single" w:sz="6" w:space="0" w:color="auto"/>
              <w:left w:val="single" w:sz="6" w:space="0" w:color="auto"/>
              <w:bottom w:val="single" w:sz="6" w:space="0" w:color="auto"/>
              <w:right w:val="single" w:sz="6" w:space="0" w:color="auto"/>
            </w:tcBorders>
            <w:noWrap/>
            <w:vAlign w:val="bottom"/>
            <w:tcPrChange w:id="219" w:author="mshepher" w:date="2013-08-19T13:23:00Z">
              <w:tcPr>
                <w:tcW w:w="0" w:type="auto"/>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Dilkoon</w:t>
            </w:r>
            <w:proofErr w:type="spellEnd"/>
          </w:p>
        </w:tc>
        <w:tc>
          <w:tcPr>
            <w:tcW w:w="836" w:type="dxa"/>
            <w:tcBorders>
              <w:top w:val="single" w:sz="6" w:space="0" w:color="auto"/>
              <w:left w:val="single" w:sz="6" w:space="0" w:color="auto"/>
              <w:bottom w:val="single" w:sz="6" w:space="0" w:color="auto"/>
              <w:right w:val="single" w:sz="6" w:space="0" w:color="auto"/>
            </w:tcBorders>
            <w:tcPrChange w:id="220" w:author="mshepher" w:date="2013-08-19T13:23:00Z">
              <w:tcPr>
                <w:tcW w:w="1736" w:type="dxa"/>
                <w:tcBorders>
                  <w:top w:val="single" w:sz="6" w:space="0" w:color="auto"/>
                  <w:left w:val="single" w:sz="6" w:space="0" w:color="auto"/>
                  <w:bottom w:val="single" w:sz="6" w:space="0" w:color="auto"/>
                  <w:right w:val="single" w:sz="6" w:space="0" w:color="auto"/>
                </w:tcBorders>
              </w:tcPr>
            </w:tcPrChange>
          </w:tcPr>
          <w:p w:rsidR="0086548F" w:rsidRPr="003078A7" w:rsidRDefault="0086548F" w:rsidP="00392AFD">
            <w:pPr>
              <w:spacing w:after="0" w:line="240" w:lineRule="auto"/>
              <w:jc w:val="right"/>
              <w:rPr>
                <w:rFonts w:ascii="Times New Roman" w:hAnsi="Times New Roman"/>
                <w:color w:val="000000"/>
                <w:sz w:val="16"/>
                <w:szCs w:val="16"/>
                <w:lang w:eastAsia="en-GB"/>
              </w:rPr>
            </w:pPr>
            <w:ins w:id="221" w:author="mshepher" w:date="2013-08-19T13:23:00Z">
              <w:r>
                <w:rPr>
                  <w:rFonts w:ascii="Times New Roman" w:hAnsi="Times New Roman"/>
                  <w:color w:val="000000"/>
                  <w:sz w:val="16"/>
                  <w:szCs w:val="16"/>
                  <w:lang w:eastAsia="en-GB"/>
                </w:rPr>
                <w:t>“</w:t>
              </w:r>
            </w:ins>
          </w:p>
        </w:tc>
        <w:tc>
          <w:tcPr>
            <w:tcW w:w="1736" w:type="dxa"/>
            <w:tcBorders>
              <w:top w:val="single" w:sz="6" w:space="0" w:color="auto"/>
              <w:left w:val="single" w:sz="6" w:space="0" w:color="auto"/>
              <w:bottom w:val="single" w:sz="6" w:space="0" w:color="auto"/>
              <w:right w:val="single" w:sz="6" w:space="0" w:color="auto"/>
            </w:tcBorders>
            <w:vAlign w:val="bottom"/>
            <w:tcPrChange w:id="222" w:author="mshepher" w:date="2013-08-19T13:23:00Z">
              <w:tcPr>
                <w:tcW w:w="1736" w:type="dxa"/>
                <w:tcBorders>
                  <w:top w:val="single" w:sz="6" w:space="0" w:color="auto"/>
                  <w:left w:val="single" w:sz="6" w:space="0" w:color="auto"/>
                  <w:bottom w:val="single" w:sz="6" w:space="0" w:color="auto"/>
                  <w:right w:val="single" w:sz="6" w:space="0" w:color="auto"/>
                </w:tcBorders>
                <w:vAlign w:val="bottom"/>
              </w:tcPr>
            </w:tcPrChange>
          </w:tcPr>
          <w:p w:rsidR="0086548F" w:rsidRPr="00C6005A" w:rsidRDefault="0086548F" w:rsidP="00392AFD">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48</w:t>
            </w:r>
          </w:p>
        </w:tc>
        <w:tc>
          <w:tcPr>
            <w:tcW w:w="1551" w:type="dxa"/>
            <w:tcBorders>
              <w:top w:val="single" w:sz="6" w:space="0" w:color="auto"/>
              <w:left w:val="single" w:sz="6" w:space="0" w:color="auto"/>
              <w:bottom w:val="single" w:sz="6" w:space="0" w:color="auto"/>
              <w:right w:val="single" w:sz="6" w:space="0" w:color="auto"/>
            </w:tcBorders>
            <w:noWrap/>
            <w:vAlign w:val="bottom"/>
            <w:tcPrChange w:id="223" w:author="mshepher" w:date="2013-08-19T13:23:00Z">
              <w:tcPr>
                <w:tcW w:w="1551" w:type="dxa"/>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C15E03">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w:t>
            </w:r>
          </w:p>
        </w:tc>
        <w:tc>
          <w:tcPr>
            <w:tcW w:w="1134" w:type="dxa"/>
            <w:tcBorders>
              <w:top w:val="single" w:sz="6" w:space="0" w:color="auto"/>
              <w:left w:val="single" w:sz="6" w:space="0" w:color="auto"/>
              <w:bottom w:val="single" w:sz="6" w:space="0" w:color="auto"/>
              <w:right w:val="single" w:sz="6" w:space="0" w:color="auto"/>
            </w:tcBorders>
            <w:noWrap/>
            <w:vAlign w:val="bottom"/>
            <w:tcPrChange w:id="224" w:author="mshepher" w:date="2013-08-19T13:23:00Z">
              <w:tcPr>
                <w:tcW w:w="1134" w:type="dxa"/>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392AFD">
            <w:pPr>
              <w:spacing w:after="0" w:line="240" w:lineRule="auto"/>
              <w:jc w:val="right"/>
              <w:rPr>
                <w:rFonts w:ascii="Times New Roman" w:hAnsi="Times New Roman"/>
                <w:color w:val="000000"/>
                <w:sz w:val="16"/>
                <w:szCs w:val="16"/>
                <w:lang w:eastAsia="en-GB"/>
              </w:rPr>
            </w:pPr>
            <w:r>
              <w:rPr>
                <w:rFonts w:ascii="Times New Roman" w:hAnsi="Times New Roman"/>
                <w:color w:val="000000"/>
                <w:sz w:val="16"/>
                <w:szCs w:val="16"/>
                <w:lang w:eastAsia="en-GB"/>
              </w:rPr>
              <w:t>17.8 (7.3)</w:t>
            </w:r>
            <w:r w:rsidRPr="00A8226D">
              <w:rPr>
                <w:rFonts w:ascii="Times New Roman" w:hAnsi="Times New Roman"/>
                <w:color w:val="000000"/>
                <w:sz w:val="16"/>
                <w:szCs w:val="16"/>
                <w:vertAlign w:val="superscript"/>
                <w:lang w:eastAsia="en-GB"/>
              </w:rPr>
              <w:t>a</w:t>
            </w:r>
          </w:p>
        </w:tc>
        <w:tc>
          <w:tcPr>
            <w:tcW w:w="1086" w:type="dxa"/>
            <w:tcBorders>
              <w:top w:val="single" w:sz="6" w:space="0" w:color="auto"/>
              <w:left w:val="single" w:sz="6" w:space="0" w:color="auto"/>
              <w:bottom w:val="single" w:sz="6" w:space="0" w:color="auto"/>
              <w:right w:val="single" w:sz="6" w:space="0" w:color="auto"/>
            </w:tcBorders>
            <w:noWrap/>
            <w:vAlign w:val="bottom"/>
            <w:tcPrChange w:id="225" w:author="mshepher" w:date="2013-08-19T13:23:00Z">
              <w:tcPr>
                <w:tcW w:w="1086" w:type="dxa"/>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11</w:t>
            </w:r>
            <w:r>
              <w:rPr>
                <w:rFonts w:ascii="Times New Roman" w:hAnsi="Times New Roman"/>
                <w:color w:val="000000"/>
                <w:sz w:val="16"/>
                <w:szCs w:val="16"/>
                <w:lang w:eastAsia="en-GB"/>
              </w:rPr>
              <w:t>.0 (4.4)</w:t>
            </w:r>
            <w:r w:rsidRPr="00A8226D">
              <w:rPr>
                <w:rFonts w:ascii="Times New Roman" w:hAnsi="Times New Roman"/>
                <w:color w:val="000000"/>
                <w:sz w:val="16"/>
                <w:szCs w:val="16"/>
                <w:vertAlign w:val="superscript"/>
                <w:lang w:eastAsia="en-GB"/>
              </w:rPr>
              <w:t>a</w:t>
            </w:r>
          </w:p>
        </w:tc>
        <w:tc>
          <w:tcPr>
            <w:tcW w:w="368" w:type="dxa"/>
            <w:tcBorders>
              <w:top w:val="single" w:sz="6" w:space="0" w:color="auto"/>
              <w:left w:val="single" w:sz="6" w:space="0" w:color="auto"/>
              <w:bottom w:val="single" w:sz="6" w:space="0" w:color="auto"/>
              <w:right w:val="single" w:sz="6" w:space="0" w:color="auto"/>
            </w:tcBorders>
            <w:noWrap/>
            <w:vAlign w:val="bottom"/>
            <w:tcPrChange w:id="226" w:author="mshepher" w:date="2013-08-19T13:23:00Z">
              <w:tcPr>
                <w:tcW w:w="0" w:type="auto"/>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536" w:type="dxa"/>
            <w:tcBorders>
              <w:top w:val="single" w:sz="6" w:space="0" w:color="auto"/>
              <w:left w:val="single" w:sz="6" w:space="0" w:color="auto"/>
              <w:bottom w:val="single" w:sz="6" w:space="0" w:color="auto"/>
              <w:right w:val="single" w:sz="6" w:space="0" w:color="auto"/>
            </w:tcBorders>
            <w:noWrap/>
            <w:vAlign w:val="bottom"/>
            <w:tcPrChange w:id="227" w:author="mshepher" w:date="2013-08-19T13:23:00Z">
              <w:tcPr>
                <w:tcW w:w="0" w:type="auto"/>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576" w:type="dxa"/>
            <w:tcBorders>
              <w:top w:val="single" w:sz="6" w:space="0" w:color="auto"/>
              <w:left w:val="single" w:sz="6" w:space="0" w:color="auto"/>
              <w:bottom w:val="single" w:sz="6" w:space="0" w:color="auto"/>
              <w:right w:val="single" w:sz="6" w:space="0" w:color="auto"/>
            </w:tcBorders>
            <w:noWrap/>
            <w:vAlign w:val="bottom"/>
            <w:tcPrChange w:id="228" w:author="mshepher" w:date="2013-08-19T13:23:00Z">
              <w:tcPr>
                <w:tcW w:w="0" w:type="auto"/>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350" w:type="dxa"/>
            <w:tcBorders>
              <w:top w:val="single" w:sz="6" w:space="0" w:color="auto"/>
              <w:left w:val="single" w:sz="6" w:space="0" w:color="auto"/>
              <w:bottom w:val="single" w:sz="6" w:space="0" w:color="auto"/>
              <w:right w:val="single" w:sz="6" w:space="0" w:color="auto"/>
            </w:tcBorders>
            <w:noWrap/>
            <w:vAlign w:val="bottom"/>
            <w:tcPrChange w:id="229" w:author="mshepher" w:date="2013-08-19T13:23:00Z">
              <w:tcPr>
                <w:tcW w:w="0" w:type="auto"/>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w:t>
            </w:r>
          </w:p>
        </w:tc>
        <w:tc>
          <w:tcPr>
            <w:tcW w:w="576" w:type="dxa"/>
            <w:tcBorders>
              <w:top w:val="single" w:sz="6" w:space="0" w:color="auto"/>
              <w:left w:val="single" w:sz="6" w:space="0" w:color="auto"/>
              <w:bottom w:val="single" w:sz="6" w:space="0" w:color="auto"/>
              <w:right w:val="single" w:sz="6" w:space="0" w:color="auto"/>
            </w:tcBorders>
            <w:noWrap/>
            <w:vAlign w:val="bottom"/>
            <w:tcPrChange w:id="230" w:author="mshepher" w:date="2013-08-19T13:23:00Z">
              <w:tcPr>
                <w:tcW w:w="0" w:type="auto"/>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0.127</w:t>
            </w:r>
          </w:p>
        </w:tc>
        <w:tc>
          <w:tcPr>
            <w:tcW w:w="576" w:type="dxa"/>
            <w:tcBorders>
              <w:top w:val="single" w:sz="6" w:space="0" w:color="auto"/>
              <w:left w:val="single" w:sz="6" w:space="0" w:color="auto"/>
              <w:bottom w:val="single" w:sz="6" w:space="0" w:color="auto"/>
              <w:right w:val="single" w:sz="6" w:space="0" w:color="auto"/>
            </w:tcBorders>
            <w:noWrap/>
            <w:vAlign w:val="bottom"/>
            <w:tcPrChange w:id="231" w:author="mshepher" w:date="2013-08-19T13:23:00Z">
              <w:tcPr>
                <w:tcW w:w="0" w:type="auto"/>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0.394</w:t>
            </w:r>
          </w:p>
        </w:tc>
        <w:tc>
          <w:tcPr>
            <w:tcW w:w="376" w:type="dxa"/>
            <w:tcBorders>
              <w:top w:val="single" w:sz="6" w:space="0" w:color="auto"/>
              <w:left w:val="single" w:sz="6" w:space="0" w:color="auto"/>
              <w:bottom w:val="single" w:sz="6" w:space="0" w:color="auto"/>
              <w:right w:val="single" w:sz="6" w:space="0" w:color="auto"/>
            </w:tcBorders>
            <w:noWrap/>
            <w:vAlign w:val="bottom"/>
            <w:tcPrChange w:id="232" w:author="mshepher" w:date="2013-08-19T13:23:00Z">
              <w:tcPr>
                <w:tcW w:w="0" w:type="auto"/>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9</w:t>
            </w:r>
          </w:p>
        </w:tc>
        <w:tc>
          <w:tcPr>
            <w:tcW w:w="576" w:type="dxa"/>
            <w:tcBorders>
              <w:top w:val="single" w:sz="6" w:space="0" w:color="auto"/>
              <w:left w:val="single" w:sz="6" w:space="0" w:color="auto"/>
              <w:bottom w:val="single" w:sz="6" w:space="0" w:color="auto"/>
              <w:right w:val="single" w:sz="6" w:space="0" w:color="auto"/>
            </w:tcBorders>
            <w:noWrap/>
            <w:vAlign w:val="bottom"/>
            <w:tcPrChange w:id="233" w:author="mshepher" w:date="2013-08-19T13:23:00Z">
              <w:tcPr>
                <w:tcW w:w="0" w:type="auto"/>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0.159</w:t>
            </w:r>
          </w:p>
        </w:tc>
        <w:tc>
          <w:tcPr>
            <w:tcW w:w="576" w:type="dxa"/>
            <w:tcBorders>
              <w:top w:val="single" w:sz="6" w:space="0" w:color="auto"/>
              <w:left w:val="single" w:sz="6" w:space="0" w:color="auto"/>
              <w:bottom w:val="single" w:sz="6" w:space="0" w:color="auto"/>
              <w:right w:val="single" w:sz="6" w:space="0" w:color="auto"/>
            </w:tcBorders>
            <w:noWrap/>
            <w:vAlign w:val="bottom"/>
            <w:tcPrChange w:id="234" w:author="mshepher" w:date="2013-08-19T13:23:00Z">
              <w:tcPr>
                <w:tcW w:w="0" w:type="auto"/>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0.009</w:t>
            </w:r>
          </w:p>
        </w:tc>
        <w:tc>
          <w:tcPr>
            <w:tcW w:w="376" w:type="dxa"/>
            <w:tcBorders>
              <w:top w:val="single" w:sz="6" w:space="0" w:color="auto"/>
              <w:left w:val="single" w:sz="6" w:space="0" w:color="auto"/>
              <w:bottom w:val="single" w:sz="6" w:space="0" w:color="auto"/>
              <w:right w:val="single" w:sz="6" w:space="0" w:color="auto"/>
            </w:tcBorders>
            <w:noWrap/>
            <w:vAlign w:val="bottom"/>
            <w:tcPrChange w:id="235" w:author="mshepher" w:date="2013-08-19T13:23:00Z">
              <w:tcPr>
                <w:tcW w:w="0" w:type="auto"/>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9</w:t>
            </w:r>
          </w:p>
        </w:tc>
        <w:tc>
          <w:tcPr>
            <w:tcW w:w="576" w:type="dxa"/>
            <w:tcBorders>
              <w:top w:val="single" w:sz="6" w:space="0" w:color="auto"/>
              <w:left w:val="single" w:sz="6" w:space="0" w:color="auto"/>
              <w:bottom w:val="single" w:sz="6" w:space="0" w:color="auto"/>
              <w:right w:val="single" w:sz="6" w:space="0" w:color="auto"/>
            </w:tcBorders>
            <w:noWrap/>
            <w:vAlign w:val="bottom"/>
            <w:tcPrChange w:id="236" w:author="mshepher" w:date="2013-08-19T13:23:00Z">
              <w:tcPr>
                <w:tcW w:w="0" w:type="auto"/>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0.029</w:t>
            </w:r>
          </w:p>
        </w:tc>
        <w:tc>
          <w:tcPr>
            <w:tcW w:w="576" w:type="dxa"/>
            <w:tcBorders>
              <w:top w:val="single" w:sz="6" w:space="0" w:color="auto"/>
              <w:left w:val="single" w:sz="6" w:space="0" w:color="auto"/>
              <w:bottom w:val="single" w:sz="6" w:space="0" w:color="auto"/>
              <w:right w:val="single" w:sz="8" w:space="0" w:color="auto"/>
            </w:tcBorders>
            <w:noWrap/>
            <w:vAlign w:val="bottom"/>
            <w:tcPrChange w:id="237" w:author="mshepher" w:date="2013-08-19T13:23:00Z">
              <w:tcPr>
                <w:tcW w:w="0" w:type="auto"/>
                <w:tcBorders>
                  <w:top w:val="single" w:sz="6" w:space="0" w:color="auto"/>
                  <w:left w:val="single" w:sz="6" w:space="0" w:color="auto"/>
                  <w:bottom w:val="single" w:sz="6" w:space="0" w:color="auto"/>
                  <w:right w:val="single" w:sz="8" w:space="0" w:color="auto"/>
                </w:tcBorders>
                <w:noWrap/>
                <w:vAlign w:val="bottom"/>
              </w:tcPr>
            </w:tcPrChange>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0.539</w:t>
            </w:r>
          </w:p>
        </w:tc>
      </w:tr>
      <w:tr w:rsidR="0086548F" w:rsidRPr="00C6005A" w:rsidTr="0086548F">
        <w:trPr>
          <w:trHeight w:val="315"/>
          <w:trPrChange w:id="238" w:author="mshepher" w:date="2013-08-19T13:23:00Z">
            <w:trPr>
              <w:trHeight w:val="315"/>
            </w:trPr>
          </w:trPrChange>
        </w:trPr>
        <w:tc>
          <w:tcPr>
            <w:tcW w:w="559" w:type="dxa"/>
            <w:tcBorders>
              <w:top w:val="single" w:sz="6" w:space="0" w:color="auto"/>
              <w:left w:val="single" w:sz="8" w:space="0" w:color="auto"/>
              <w:bottom w:val="single" w:sz="6" w:space="0" w:color="auto"/>
              <w:right w:val="single" w:sz="6" w:space="0" w:color="auto"/>
            </w:tcBorders>
            <w:noWrap/>
            <w:vAlign w:val="bottom"/>
            <w:tcPrChange w:id="239" w:author="mshepher" w:date="2013-08-19T13:23:00Z">
              <w:tcPr>
                <w:tcW w:w="0" w:type="auto"/>
                <w:tcBorders>
                  <w:top w:val="single" w:sz="6" w:space="0" w:color="auto"/>
                  <w:left w:val="single" w:sz="8"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w:t>
            </w:r>
          </w:p>
        </w:tc>
        <w:tc>
          <w:tcPr>
            <w:tcW w:w="1136" w:type="dxa"/>
            <w:tcBorders>
              <w:top w:val="single" w:sz="6" w:space="0" w:color="auto"/>
              <w:left w:val="single" w:sz="6" w:space="0" w:color="auto"/>
              <w:bottom w:val="single" w:sz="6" w:space="0" w:color="auto"/>
              <w:right w:val="single" w:sz="6" w:space="0" w:color="auto"/>
            </w:tcBorders>
            <w:noWrap/>
            <w:vAlign w:val="bottom"/>
            <w:tcPrChange w:id="240" w:author="mshepher" w:date="2013-08-19T13:23:00Z">
              <w:tcPr>
                <w:tcW w:w="0" w:type="auto"/>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Dilkoon</w:t>
            </w:r>
            <w:proofErr w:type="spellEnd"/>
          </w:p>
        </w:tc>
        <w:tc>
          <w:tcPr>
            <w:tcW w:w="836" w:type="dxa"/>
            <w:tcBorders>
              <w:top w:val="single" w:sz="6" w:space="0" w:color="auto"/>
              <w:left w:val="single" w:sz="6" w:space="0" w:color="auto"/>
              <w:bottom w:val="single" w:sz="6" w:space="0" w:color="auto"/>
              <w:right w:val="single" w:sz="6" w:space="0" w:color="auto"/>
            </w:tcBorders>
            <w:tcPrChange w:id="241" w:author="mshepher" w:date="2013-08-19T13:23:00Z">
              <w:tcPr>
                <w:tcW w:w="1736" w:type="dxa"/>
                <w:tcBorders>
                  <w:top w:val="single" w:sz="6" w:space="0" w:color="auto"/>
                  <w:left w:val="single" w:sz="6" w:space="0" w:color="auto"/>
                  <w:bottom w:val="single" w:sz="6" w:space="0" w:color="auto"/>
                  <w:right w:val="single" w:sz="6" w:space="0" w:color="auto"/>
                </w:tcBorders>
              </w:tcPr>
            </w:tcPrChange>
          </w:tcPr>
          <w:p w:rsidR="0086548F" w:rsidRPr="003078A7" w:rsidRDefault="0086548F" w:rsidP="00392AFD">
            <w:pPr>
              <w:spacing w:after="0" w:line="240" w:lineRule="auto"/>
              <w:jc w:val="right"/>
              <w:rPr>
                <w:rFonts w:ascii="Times New Roman" w:hAnsi="Times New Roman"/>
                <w:color w:val="000000"/>
                <w:sz w:val="16"/>
                <w:szCs w:val="16"/>
                <w:lang w:eastAsia="en-GB"/>
              </w:rPr>
            </w:pPr>
            <w:ins w:id="242" w:author="mshepher" w:date="2013-08-19T13:23:00Z">
              <w:r>
                <w:rPr>
                  <w:rFonts w:ascii="Times New Roman" w:hAnsi="Times New Roman"/>
                  <w:color w:val="000000"/>
                  <w:sz w:val="16"/>
                  <w:szCs w:val="16"/>
                  <w:lang w:eastAsia="en-GB"/>
                </w:rPr>
                <w:t>“</w:t>
              </w:r>
            </w:ins>
          </w:p>
        </w:tc>
        <w:tc>
          <w:tcPr>
            <w:tcW w:w="1736" w:type="dxa"/>
            <w:tcBorders>
              <w:top w:val="single" w:sz="6" w:space="0" w:color="auto"/>
              <w:left w:val="single" w:sz="6" w:space="0" w:color="auto"/>
              <w:bottom w:val="single" w:sz="6" w:space="0" w:color="auto"/>
              <w:right w:val="single" w:sz="6" w:space="0" w:color="auto"/>
            </w:tcBorders>
            <w:vAlign w:val="bottom"/>
            <w:tcPrChange w:id="243" w:author="mshepher" w:date="2013-08-19T13:23:00Z">
              <w:tcPr>
                <w:tcW w:w="1736" w:type="dxa"/>
                <w:tcBorders>
                  <w:top w:val="single" w:sz="6" w:space="0" w:color="auto"/>
                  <w:left w:val="single" w:sz="6" w:space="0" w:color="auto"/>
                  <w:bottom w:val="single" w:sz="6" w:space="0" w:color="auto"/>
                  <w:right w:val="single" w:sz="6" w:space="0" w:color="auto"/>
                </w:tcBorders>
                <w:vAlign w:val="bottom"/>
              </w:tcPr>
            </w:tcPrChange>
          </w:tcPr>
          <w:p w:rsidR="0086548F" w:rsidRPr="00C6005A" w:rsidRDefault="0086548F" w:rsidP="00392AFD">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58</w:t>
            </w:r>
          </w:p>
        </w:tc>
        <w:tc>
          <w:tcPr>
            <w:tcW w:w="1551" w:type="dxa"/>
            <w:tcBorders>
              <w:top w:val="single" w:sz="6" w:space="0" w:color="auto"/>
              <w:left w:val="single" w:sz="6" w:space="0" w:color="auto"/>
              <w:bottom w:val="single" w:sz="6" w:space="0" w:color="auto"/>
              <w:right w:val="single" w:sz="6" w:space="0" w:color="auto"/>
            </w:tcBorders>
            <w:noWrap/>
            <w:vAlign w:val="bottom"/>
            <w:tcPrChange w:id="244" w:author="mshepher" w:date="2013-08-19T13:23:00Z">
              <w:tcPr>
                <w:tcW w:w="1551" w:type="dxa"/>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C15E03">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w:t>
            </w:r>
          </w:p>
        </w:tc>
        <w:tc>
          <w:tcPr>
            <w:tcW w:w="1134" w:type="dxa"/>
            <w:tcBorders>
              <w:top w:val="single" w:sz="6" w:space="0" w:color="auto"/>
              <w:left w:val="single" w:sz="6" w:space="0" w:color="auto"/>
              <w:bottom w:val="single" w:sz="6" w:space="0" w:color="auto"/>
              <w:right w:val="single" w:sz="6" w:space="0" w:color="auto"/>
            </w:tcBorders>
            <w:noWrap/>
            <w:vAlign w:val="bottom"/>
            <w:tcPrChange w:id="245" w:author="mshepher" w:date="2013-08-19T13:23:00Z">
              <w:tcPr>
                <w:tcW w:w="1134" w:type="dxa"/>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C15E03">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21</w:t>
            </w:r>
            <w:r>
              <w:rPr>
                <w:rFonts w:ascii="Times New Roman" w:hAnsi="Times New Roman"/>
                <w:color w:val="000000"/>
                <w:sz w:val="16"/>
                <w:szCs w:val="16"/>
                <w:lang w:eastAsia="en-GB"/>
              </w:rPr>
              <w:t>.1 (6.9)</w:t>
            </w:r>
            <w:r w:rsidRPr="00A8226D">
              <w:rPr>
                <w:rFonts w:ascii="Times New Roman" w:hAnsi="Times New Roman"/>
                <w:color w:val="000000"/>
                <w:sz w:val="16"/>
                <w:szCs w:val="16"/>
                <w:vertAlign w:val="superscript"/>
                <w:lang w:eastAsia="en-GB"/>
              </w:rPr>
              <w:t>a</w:t>
            </w:r>
          </w:p>
        </w:tc>
        <w:tc>
          <w:tcPr>
            <w:tcW w:w="1086" w:type="dxa"/>
            <w:tcBorders>
              <w:top w:val="single" w:sz="6" w:space="0" w:color="auto"/>
              <w:left w:val="single" w:sz="6" w:space="0" w:color="auto"/>
              <w:bottom w:val="single" w:sz="6" w:space="0" w:color="auto"/>
              <w:right w:val="single" w:sz="6" w:space="0" w:color="auto"/>
            </w:tcBorders>
            <w:noWrap/>
            <w:vAlign w:val="bottom"/>
            <w:tcPrChange w:id="246" w:author="mshepher" w:date="2013-08-19T13:23:00Z">
              <w:tcPr>
                <w:tcW w:w="1086" w:type="dxa"/>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16</w:t>
            </w:r>
            <w:r>
              <w:rPr>
                <w:rFonts w:ascii="Times New Roman" w:hAnsi="Times New Roman"/>
                <w:color w:val="000000"/>
                <w:sz w:val="16"/>
                <w:szCs w:val="16"/>
                <w:lang w:eastAsia="en-GB"/>
              </w:rPr>
              <w:t>.0 (4.4)</w:t>
            </w:r>
            <w:r w:rsidRPr="00A8226D">
              <w:rPr>
                <w:rFonts w:ascii="Times New Roman" w:hAnsi="Times New Roman"/>
                <w:color w:val="000000"/>
                <w:sz w:val="16"/>
                <w:szCs w:val="16"/>
                <w:vertAlign w:val="superscript"/>
                <w:lang w:eastAsia="en-GB"/>
              </w:rPr>
              <w:t>a</w:t>
            </w:r>
          </w:p>
        </w:tc>
        <w:tc>
          <w:tcPr>
            <w:tcW w:w="368" w:type="dxa"/>
            <w:tcBorders>
              <w:top w:val="single" w:sz="6" w:space="0" w:color="auto"/>
              <w:left w:val="single" w:sz="6" w:space="0" w:color="auto"/>
              <w:bottom w:val="single" w:sz="6" w:space="0" w:color="auto"/>
              <w:right w:val="single" w:sz="6" w:space="0" w:color="auto"/>
            </w:tcBorders>
            <w:noWrap/>
            <w:vAlign w:val="bottom"/>
            <w:tcPrChange w:id="247" w:author="mshepher" w:date="2013-08-19T13:23:00Z">
              <w:tcPr>
                <w:tcW w:w="0" w:type="auto"/>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536" w:type="dxa"/>
            <w:tcBorders>
              <w:top w:val="single" w:sz="6" w:space="0" w:color="auto"/>
              <w:left w:val="single" w:sz="6" w:space="0" w:color="auto"/>
              <w:bottom w:val="single" w:sz="6" w:space="0" w:color="auto"/>
              <w:right w:val="single" w:sz="6" w:space="0" w:color="auto"/>
            </w:tcBorders>
            <w:noWrap/>
            <w:vAlign w:val="bottom"/>
            <w:tcPrChange w:id="248" w:author="mshepher" w:date="2013-08-19T13:23:00Z">
              <w:tcPr>
                <w:tcW w:w="0" w:type="auto"/>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576" w:type="dxa"/>
            <w:tcBorders>
              <w:top w:val="single" w:sz="6" w:space="0" w:color="auto"/>
              <w:left w:val="single" w:sz="6" w:space="0" w:color="auto"/>
              <w:bottom w:val="single" w:sz="6" w:space="0" w:color="auto"/>
              <w:right w:val="single" w:sz="6" w:space="0" w:color="auto"/>
            </w:tcBorders>
            <w:noWrap/>
            <w:vAlign w:val="bottom"/>
            <w:tcPrChange w:id="249" w:author="mshepher" w:date="2013-08-19T13:23:00Z">
              <w:tcPr>
                <w:tcW w:w="0" w:type="auto"/>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350" w:type="dxa"/>
            <w:tcBorders>
              <w:top w:val="single" w:sz="6" w:space="0" w:color="auto"/>
              <w:left w:val="single" w:sz="6" w:space="0" w:color="auto"/>
              <w:bottom w:val="single" w:sz="6" w:space="0" w:color="auto"/>
              <w:right w:val="single" w:sz="6" w:space="0" w:color="auto"/>
            </w:tcBorders>
            <w:noWrap/>
            <w:vAlign w:val="bottom"/>
            <w:tcPrChange w:id="250" w:author="mshepher" w:date="2013-08-19T13:23:00Z">
              <w:tcPr>
                <w:tcW w:w="0" w:type="auto"/>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w:t>
            </w:r>
          </w:p>
        </w:tc>
        <w:tc>
          <w:tcPr>
            <w:tcW w:w="576" w:type="dxa"/>
            <w:tcBorders>
              <w:top w:val="single" w:sz="6" w:space="0" w:color="auto"/>
              <w:left w:val="single" w:sz="6" w:space="0" w:color="auto"/>
              <w:bottom w:val="single" w:sz="6" w:space="0" w:color="auto"/>
              <w:right w:val="single" w:sz="6" w:space="0" w:color="auto"/>
            </w:tcBorders>
            <w:noWrap/>
            <w:vAlign w:val="bottom"/>
            <w:tcPrChange w:id="251" w:author="mshepher" w:date="2013-08-19T13:23:00Z">
              <w:tcPr>
                <w:tcW w:w="0" w:type="auto"/>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0.127</w:t>
            </w:r>
          </w:p>
        </w:tc>
        <w:tc>
          <w:tcPr>
            <w:tcW w:w="576" w:type="dxa"/>
            <w:tcBorders>
              <w:top w:val="single" w:sz="6" w:space="0" w:color="auto"/>
              <w:left w:val="single" w:sz="6" w:space="0" w:color="auto"/>
              <w:bottom w:val="single" w:sz="6" w:space="0" w:color="auto"/>
              <w:right w:val="single" w:sz="6" w:space="0" w:color="auto"/>
            </w:tcBorders>
            <w:noWrap/>
            <w:vAlign w:val="bottom"/>
            <w:tcPrChange w:id="252" w:author="mshepher" w:date="2013-08-19T13:23:00Z">
              <w:tcPr>
                <w:tcW w:w="0" w:type="auto"/>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0.384</w:t>
            </w:r>
          </w:p>
        </w:tc>
        <w:tc>
          <w:tcPr>
            <w:tcW w:w="376" w:type="dxa"/>
            <w:tcBorders>
              <w:top w:val="single" w:sz="6" w:space="0" w:color="auto"/>
              <w:left w:val="single" w:sz="6" w:space="0" w:color="auto"/>
              <w:bottom w:val="single" w:sz="6" w:space="0" w:color="auto"/>
              <w:right w:val="single" w:sz="6" w:space="0" w:color="auto"/>
            </w:tcBorders>
            <w:noWrap/>
            <w:vAlign w:val="bottom"/>
            <w:tcPrChange w:id="253" w:author="mshepher" w:date="2013-08-19T13:23:00Z">
              <w:tcPr>
                <w:tcW w:w="0" w:type="auto"/>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9</w:t>
            </w:r>
          </w:p>
        </w:tc>
        <w:tc>
          <w:tcPr>
            <w:tcW w:w="576" w:type="dxa"/>
            <w:tcBorders>
              <w:top w:val="single" w:sz="6" w:space="0" w:color="auto"/>
              <w:left w:val="single" w:sz="6" w:space="0" w:color="auto"/>
              <w:bottom w:val="single" w:sz="6" w:space="0" w:color="auto"/>
              <w:right w:val="single" w:sz="6" w:space="0" w:color="auto"/>
            </w:tcBorders>
            <w:noWrap/>
            <w:vAlign w:val="bottom"/>
            <w:tcPrChange w:id="254" w:author="mshepher" w:date="2013-08-19T13:23:00Z">
              <w:tcPr>
                <w:tcW w:w="0" w:type="auto"/>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0.152</w:t>
            </w:r>
          </w:p>
        </w:tc>
        <w:tc>
          <w:tcPr>
            <w:tcW w:w="576" w:type="dxa"/>
            <w:tcBorders>
              <w:top w:val="single" w:sz="6" w:space="0" w:color="auto"/>
              <w:left w:val="single" w:sz="6" w:space="0" w:color="auto"/>
              <w:bottom w:val="single" w:sz="6" w:space="0" w:color="auto"/>
              <w:right w:val="single" w:sz="6" w:space="0" w:color="auto"/>
            </w:tcBorders>
            <w:noWrap/>
            <w:vAlign w:val="bottom"/>
            <w:tcPrChange w:id="255" w:author="mshepher" w:date="2013-08-19T13:23:00Z">
              <w:tcPr>
                <w:tcW w:w="0" w:type="auto"/>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0.004</w:t>
            </w:r>
          </w:p>
        </w:tc>
        <w:tc>
          <w:tcPr>
            <w:tcW w:w="376" w:type="dxa"/>
            <w:tcBorders>
              <w:top w:val="single" w:sz="6" w:space="0" w:color="auto"/>
              <w:left w:val="single" w:sz="6" w:space="0" w:color="auto"/>
              <w:bottom w:val="single" w:sz="6" w:space="0" w:color="auto"/>
              <w:right w:val="single" w:sz="6" w:space="0" w:color="auto"/>
            </w:tcBorders>
            <w:noWrap/>
            <w:vAlign w:val="bottom"/>
            <w:tcPrChange w:id="256" w:author="mshepher" w:date="2013-08-19T13:23:00Z">
              <w:tcPr>
                <w:tcW w:w="0" w:type="auto"/>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9</w:t>
            </w:r>
          </w:p>
        </w:tc>
        <w:tc>
          <w:tcPr>
            <w:tcW w:w="576" w:type="dxa"/>
            <w:tcBorders>
              <w:top w:val="single" w:sz="6" w:space="0" w:color="auto"/>
              <w:left w:val="single" w:sz="6" w:space="0" w:color="auto"/>
              <w:bottom w:val="single" w:sz="6" w:space="0" w:color="auto"/>
              <w:right w:val="single" w:sz="6" w:space="0" w:color="auto"/>
            </w:tcBorders>
            <w:noWrap/>
            <w:vAlign w:val="bottom"/>
            <w:tcPrChange w:id="257" w:author="mshepher" w:date="2013-08-19T13:23:00Z">
              <w:tcPr>
                <w:tcW w:w="0" w:type="auto"/>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0.022</w:t>
            </w:r>
          </w:p>
        </w:tc>
        <w:tc>
          <w:tcPr>
            <w:tcW w:w="576" w:type="dxa"/>
            <w:tcBorders>
              <w:top w:val="single" w:sz="6" w:space="0" w:color="auto"/>
              <w:left w:val="single" w:sz="6" w:space="0" w:color="auto"/>
              <w:bottom w:val="single" w:sz="6" w:space="0" w:color="auto"/>
              <w:right w:val="single" w:sz="8" w:space="0" w:color="auto"/>
            </w:tcBorders>
            <w:noWrap/>
            <w:vAlign w:val="bottom"/>
            <w:tcPrChange w:id="258" w:author="mshepher" w:date="2013-08-19T13:23:00Z">
              <w:tcPr>
                <w:tcW w:w="0" w:type="auto"/>
                <w:tcBorders>
                  <w:top w:val="single" w:sz="6" w:space="0" w:color="auto"/>
                  <w:left w:val="single" w:sz="6" w:space="0" w:color="auto"/>
                  <w:bottom w:val="single" w:sz="6" w:space="0" w:color="auto"/>
                  <w:right w:val="single" w:sz="8" w:space="0" w:color="auto"/>
                </w:tcBorders>
                <w:noWrap/>
                <w:vAlign w:val="bottom"/>
              </w:tcPr>
            </w:tcPrChange>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0.702</w:t>
            </w:r>
          </w:p>
        </w:tc>
      </w:tr>
      <w:tr w:rsidR="0086548F" w:rsidRPr="00C6005A" w:rsidTr="0086548F">
        <w:trPr>
          <w:trHeight w:val="315"/>
          <w:trPrChange w:id="259" w:author="mshepher" w:date="2013-08-19T13:23:00Z">
            <w:trPr>
              <w:trHeight w:val="315"/>
            </w:trPr>
          </w:trPrChange>
        </w:trPr>
        <w:tc>
          <w:tcPr>
            <w:tcW w:w="559" w:type="dxa"/>
            <w:tcBorders>
              <w:top w:val="single" w:sz="6" w:space="0" w:color="auto"/>
              <w:left w:val="single" w:sz="8" w:space="0" w:color="auto"/>
              <w:bottom w:val="single" w:sz="6" w:space="0" w:color="auto"/>
              <w:right w:val="single" w:sz="6" w:space="0" w:color="auto"/>
            </w:tcBorders>
            <w:noWrap/>
            <w:vAlign w:val="bottom"/>
            <w:tcPrChange w:id="260" w:author="mshepher" w:date="2013-08-19T13:23:00Z">
              <w:tcPr>
                <w:tcW w:w="0" w:type="auto"/>
                <w:tcBorders>
                  <w:top w:val="single" w:sz="6" w:space="0" w:color="auto"/>
                  <w:left w:val="single" w:sz="8"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w:t>
            </w:r>
          </w:p>
        </w:tc>
        <w:tc>
          <w:tcPr>
            <w:tcW w:w="1136" w:type="dxa"/>
            <w:tcBorders>
              <w:top w:val="single" w:sz="6" w:space="0" w:color="auto"/>
              <w:left w:val="single" w:sz="6" w:space="0" w:color="auto"/>
              <w:bottom w:val="single" w:sz="6" w:space="0" w:color="auto"/>
              <w:right w:val="single" w:sz="6" w:space="0" w:color="auto"/>
            </w:tcBorders>
            <w:noWrap/>
            <w:vAlign w:val="bottom"/>
            <w:tcPrChange w:id="261" w:author="mshepher" w:date="2013-08-19T13:23:00Z">
              <w:tcPr>
                <w:tcW w:w="0" w:type="auto"/>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Dilkoon</w:t>
            </w:r>
            <w:proofErr w:type="spellEnd"/>
          </w:p>
        </w:tc>
        <w:tc>
          <w:tcPr>
            <w:tcW w:w="836" w:type="dxa"/>
            <w:tcBorders>
              <w:top w:val="single" w:sz="6" w:space="0" w:color="auto"/>
              <w:left w:val="single" w:sz="6" w:space="0" w:color="auto"/>
              <w:bottom w:val="single" w:sz="6" w:space="0" w:color="auto"/>
              <w:right w:val="single" w:sz="6" w:space="0" w:color="auto"/>
            </w:tcBorders>
            <w:tcPrChange w:id="262" w:author="mshepher" w:date="2013-08-19T13:23:00Z">
              <w:tcPr>
                <w:tcW w:w="1736" w:type="dxa"/>
                <w:tcBorders>
                  <w:top w:val="single" w:sz="6" w:space="0" w:color="auto"/>
                  <w:left w:val="single" w:sz="6" w:space="0" w:color="auto"/>
                  <w:bottom w:val="single" w:sz="6" w:space="0" w:color="auto"/>
                  <w:right w:val="single" w:sz="6" w:space="0" w:color="auto"/>
                </w:tcBorders>
              </w:tcPr>
            </w:tcPrChange>
          </w:tcPr>
          <w:p w:rsidR="0086548F" w:rsidRPr="003078A7" w:rsidRDefault="0086548F" w:rsidP="00392AFD">
            <w:pPr>
              <w:spacing w:after="0" w:line="240" w:lineRule="auto"/>
              <w:jc w:val="right"/>
              <w:rPr>
                <w:rFonts w:ascii="Times New Roman" w:hAnsi="Times New Roman"/>
                <w:color w:val="000000"/>
                <w:sz w:val="16"/>
                <w:szCs w:val="16"/>
                <w:lang w:eastAsia="en-GB"/>
              </w:rPr>
            </w:pPr>
            <w:ins w:id="263" w:author="mshepher" w:date="2013-08-19T13:23:00Z">
              <w:r>
                <w:rPr>
                  <w:rFonts w:ascii="Times New Roman" w:hAnsi="Times New Roman"/>
                  <w:color w:val="000000"/>
                  <w:sz w:val="16"/>
                  <w:szCs w:val="16"/>
                  <w:lang w:eastAsia="en-GB"/>
                </w:rPr>
                <w:t>“</w:t>
              </w:r>
            </w:ins>
          </w:p>
        </w:tc>
        <w:tc>
          <w:tcPr>
            <w:tcW w:w="1736" w:type="dxa"/>
            <w:tcBorders>
              <w:top w:val="single" w:sz="6" w:space="0" w:color="auto"/>
              <w:left w:val="single" w:sz="6" w:space="0" w:color="auto"/>
              <w:bottom w:val="single" w:sz="6" w:space="0" w:color="auto"/>
              <w:right w:val="single" w:sz="6" w:space="0" w:color="auto"/>
            </w:tcBorders>
            <w:vAlign w:val="bottom"/>
            <w:tcPrChange w:id="264" w:author="mshepher" w:date="2013-08-19T13:23:00Z">
              <w:tcPr>
                <w:tcW w:w="1736" w:type="dxa"/>
                <w:tcBorders>
                  <w:top w:val="single" w:sz="6" w:space="0" w:color="auto"/>
                  <w:left w:val="single" w:sz="6" w:space="0" w:color="auto"/>
                  <w:bottom w:val="single" w:sz="6" w:space="0" w:color="auto"/>
                  <w:right w:val="single" w:sz="6" w:space="0" w:color="auto"/>
                </w:tcBorders>
                <w:vAlign w:val="bottom"/>
              </w:tcPr>
            </w:tcPrChange>
          </w:tcPr>
          <w:p w:rsidR="0086548F" w:rsidRPr="00C6005A" w:rsidRDefault="0086548F" w:rsidP="00392AFD">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69</w:t>
            </w:r>
          </w:p>
        </w:tc>
        <w:tc>
          <w:tcPr>
            <w:tcW w:w="1551" w:type="dxa"/>
            <w:tcBorders>
              <w:top w:val="single" w:sz="6" w:space="0" w:color="auto"/>
              <w:left w:val="single" w:sz="6" w:space="0" w:color="auto"/>
              <w:bottom w:val="single" w:sz="6" w:space="0" w:color="auto"/>
              <w:right w:val="single" w:sz="6" w:space="0" w:color="auto"/>
            </w:tcBorders>
            <w:noWrap/>
            <w:vAlign w:val="bottom"/>
            <w:tcPrChange w:id="265" w:author="mshepher" w:date="2013-08-19T13:23:00Z">
              <w:tcPr>
                <w:tcW w:w="1551" w:type="dxa"/>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C15E03">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w:t>
            </w:r>
          </w:p>
        </w:tc>
        <w:tc>
          <w:tcPr>
            <w:tcW w:w="1134" w:type="dxa"/>
            <w:tcBorders>
              <w:top w:val="single" w:sz="6" w:space="0" w:color="auto"/>
              <w:left w:val="single" w:sz="6" w:space="0" w:color="auto"/>
              <w:bottom w:val="single" w:sz="6" w:space="0" w:color="auto"/>
              <w:right w:val="single" w:sz="6" w:space="0" w:color="auto"/>
            </w:tcBorders>
            <w:noWrap/>
            <w:vAlign w:val="bottom"/>
            <w:tcPrChange w:id="266" w:author="mshepher" w:date="2013-08-19T13:23:00Z">
              <w:tcPr>
                <w:tcW w:w="1134" w:type="dxa"/>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C15E03">
            <w:pPr>
              <w:spacing w:after="0" w:line="240" w:lineRule="auto"/>
              <w:jc w:val="right"/>
              <w:rPr>
                <w:rFonts w:ascii="Times New Roman" w:hAnsi="Times New Roman"/>
                <w:color w:val="000000"/>
                <w:sz w:val="16"/>
                <w:szCs w:val="16"/>
                <w:lang w:eastAsia="en-GB"/>
              </w:rPr>
            </w:pPr>
            <w:r>
              <w:rPr>
                <w:rFonts w:ascii="Times New Roman" w:hAnsi="Times New Roman"/>
                <w:color w:val="000000"/>
                <w:sz w:val="16"/>
                <w:szCs w:val="16"/>
                <w:lang w:eastAsia="en-GB"/>
              </w:rPr>
              <w:t>25.6 (7.6)</w:t>
            </w:r>
            <w:r w:rsidRPr="00A8226D">
              <w:rPr>
                <w:rFonts w:ascii="Times New Roman" w:hAnsi="Times New Roman"/>
                <w:color w:val="000000"/>
                <w:sz w:val="16"/>
                <w:szCs w:val="16"/>
                <w:vertAlign w:val="superscript"/>
                <w:lang w:eastAsia="en-GB"/>
              </w:rPr>
              <w:t>a</w:t>
            </w:r>
          </w:p>
        </w:tc>
        <w:tc>
          <w:tcPr>
            <w:tcW w:w="1086" w:type="dxa"/>
            <w:tcBorders>
              <w:top w:val="single" w:sz="6" w:space="0" w:color="auto"/>
              <w:left w:val="single" w:sz="6" w:space="0" w:color="auto"/>
              <w:bottom w:val="single" w:sz="6" w:space="0" w:color="auto"/>
              <w:right w:val="single" w:sz="6" w:space="0" w:color="auto"/>
            </w:tcBorders>
            <w:noWrap/>
            <w:vAlign w:val="bottom"/>
            <w:tcPrChange w:id="267" w:author="mshepher" w:date="2013-08-19T13:23:00Z">
              <w:tcPr>
                <w:tcW w:w="1086" w:type="dxa"/>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20</w:t>
            </w:r>
            <w:r>
              <w:rPr>
                <w:rFonts w:ascii="Times New Roman" w:hAnsi="Times New Roman"/>
                <w:color w:val="000000"/>
                <w:sz w:val="16"/>
                <w:szCs w:val="16"/>
                <w:lang w:eastAsia="en-GB"/>
              </w:rPr>
              <w:t>.0 (5.2)</w:t>
            </w:r>
            <w:r w:rsidRPr="00A8226D">
              <w:rPr>
                <w:rFonts w:ascii="Times New Roman" w:hAnsi="Times New Roman"/>
                <w:color w:val="000000"/>
                <w:sz w:val="16"/>
                <w:szCs w:val="16"/>
                <w:vertAlign w:val="superscript"/>
                <w:lang w:eastAsia="en-GB"/>
              </w:rPr>
              <w:t>a</w:t>
            </w:r>
          </w:p>
        </w:tc>
        <w:tc>
          <w:tcPr>
            <w:tcW w:w="368" w:type="dxa"/>
            <w:tcBorders>
              <w:top w:val="single" w:sz="6" w:space="0" w:color="auto"/>
              <w:left w:val="single" w:sz="6" w:space="0" w:color="auto"/>
              <w:bottom w:val="single" w:sz="6" w:space="0" w:color="auto"/>
              <w:right w:val="single" w:sz="6" w:space="0" w:color="auto"/>
            </w:tcBorders>
            <w:noWrap/>
            <w:vAlign w:val="bottom"/>
            <w:tcPrChange w:id="268" w:author="mshepher" w:date="2013-08-19T13:23:00Z">
              <w:tcPr>
                <w:tcW w:w="0" w:type="auto"/>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536" w:type="dxa"/>
            <w:tcBorders>
              <w:top w:val="single" w:sz="6" w:space="0" w:color="auto"/>
              <w:left w:val="single" w:sz="6" w:space="0" w:color="auto"/>
              <w:bottom w:val="single" w:sz="6" w:space="0" w:color="auto"/>
              <w:right w:val="single" w:sz="6" w:space="0" w:color="auto"/>
            </w:tcBorders>
            <w:noWrap/>
            <w:vAlign w:val="bottom"/>
            <w:tcPrChange w:id="269" w:author="mshepher" w:date="2013-08-19T13:23:00Z">
              <w:tcPr>
                <w:tcW w:w="0" w:type="auto"/>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576" w:type="dxa"/>
            <w:tcBorders>
              <w:top w:val="single" w:sz="6" w:space="0" w:color="auto"/>
              <w:left w:val="single" w:sz="6" w:space="0" w:color="auto"/>
              <w:bottom w:val="single" w:sz="6" w:space="0" w:color="auto"/>
              <w:right w:val="single" w:sz="6" w:space="0" w:color="auto"/>
            </w:tcBorders>
            <w:noWrap/>
            <w:vAlign w:val="bottom"/>
            <w:tcPrChange w:id="270" w:author="mshepher" w:date="2013-08-19T13:23:00Z">
              <w:tcPr>
                <w:tcW w:w="0" w:type="auto"/>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350" w:type="dxa"/>
            <w:tcBorders>
              <w:top w:val="single" w:sz="6" w:space="0" w:color="auto"/>
              <w:left w:val="single" w:sz="6" w:space="0" w:color="auto"/>
              <w:bottom w:val="single" w:sz="6" w:space="0" w:color="auto"/>
              <w:right w:val="single" w:sz="6" w:space="0" w:color="auto"/>
            </w:tcBorders>
            <w:noWrap/>
            <w:vAlign w:val="bottom"/>
            <w:tcPrChange w:id="271" w:author="mshepher" w:date="2013-08-19T13:23:00Z">
              <w:tcPr>
                <w:tcW w:w="0" w:type="auto"/>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w:t>
            </w:r>
          </w:p>
        </w:tc>
        <w:tc>
          <w:tcPr>
            <w:tcW w:w="576" w:type="dxa"/>
            <w:tcBorders>
              <w:top w:val="single" w:sz="6" w:space="0" w:color="auto"/>
              <w:left w:val="single" w:sz="6" w:space="0" w:color="auto"/>
              <w:bottom w:val="single" w:sz="6" w:space="0" w:color="auto"/>
              <w:right w:val="single" w:sz="6" w:space="0" w:color="auto"/>
            </w:tcBorders>
            <w:noWrap/>
            <w:vAlign w:val="bottom"/>
            <w:tcPrChange w:id="272" w:author="mshepher" w:date="2013-08-19T13:23:00Z">
              <w:tcPr>
                <w:tcW w:w="0" w:type="auto"/>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0.127</w:t>
            </w:r>
          </w:p>
        </w:tc>
        <w:tc>
          <w:tcPr>
            <w:tcW w:w="576" w:type="dxa"/>
            <w:tcBorders>
              <w:top w:val="single" w:sz="6" w:space="0" w:color="auto"/>
              <w:left w:val="single" w:sz="6" w:space="0" w:color="auto"/>
              <w:bottom w:val="single" w:sz="6" w:space="0" w:color="auto"/>
              <w:right w:val="single" w:sz="6" w:space="0" w:color="auto"/>
            </w:tcBorders>
            <w:noWrap/>
            <w:vAlign w:val="bottom"/>
            <w:tcPrChange w:id="273" w:author="mshepher" w:date="2013-08-19T13:23:00Z">
              <w:tcPr>
                <w:tcW w:w="0" w:type="auto"/>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0.445</w:t>
            </w:r>
          </w:p>
        </w:tc>
        <w:tc>
          <w:tcPr>
            <w:tcW w:w="376" w:type="dxa"/>
            <w:tcBorders>
              <w:top w:val="single" w:sz="6" w:space="0" w:color="auto"/>
              <w:left w:val="single" w:sz="6" w:space="0" w:color="auto"/>
              <w:bottom w:val="single" w:sz="6" w:space="0" w:color="auto"/>
              <w:right w:val="single" w:sz="6" w:space="0" w:color="auto"/>
            </w:tcBorders>
            <w:noWrap/>
            <w:vAlign w:val="bottom"/>
            <w:tcPrChange w:id="274" w:author="mshepher" w:date="2013-08-19T13:23:00Z">
              <w:tcPr>
                <w:tcW w:w="0" w:type="auto"/>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9</w:t>
            </w:r>
          </w:p>
        </w:tc>
        <w:tc>
          <w:tcPr>
            <w:tcW w:w="576" w:type="dxa"/>
            <w:tcBorders>
              <w:top w:val="single" w:sz="6" w:space="0" w:color="auto"/>
              <w:left w:val="single" w:sz="6" w:space="0" w:color="auto"/>
              <w:bottom w:val="single" w:sz="6" w:space="0" w:color="auto"/>
              <w:right w:val="single" w:sz="6" w:space="0" w:color="auto"/>
            </w:tcBorders>
            <w:noWrap/>
            <w:vAlign w:val="bottom"/>
            <w:tcPrChange w:id="275" w:author="mshepher" w:date="2013-08-19T13:23:00Z">
              <w:tcPr>
                <w:tcW w:w="0" w:type="auto"/>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0.044</w:t>
            </w:r>
          </w:p>
        </w:tc>
        <w:tc>
          <w:tcPr>
            <w:tcW w:w="576" w:type="dxa"/>
            <w:tcBorders>
              <w:top w:val="single" w:sz="6" w:space="0" w:color="auto"/>
              <w:left w:val="single" w:sz="6" w:space="0" w:color="auto"/>
              <w:bottom w:val="single" w:sz="6" w:space="0" w:color="auto"/>
              <w:right w:val="single" w:sz="6" w:space="0" w:color="auto"/>
            </w:tcBorders>
            <w:noWrap/>
            <w:vAlign w:val="bottom"/>
            <w:tcPrChange w:id="276" w:author="mshepher" w:date="2013-08-19T13:23:00Z">
              <w:tcPr>
                <w:tcW w:w="0" w:type="auto"/>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0.018</w:t>
            </w:r>
          </w:p>
        </w:tc>
        <w:tc>
          <w:tcPr>
            <w:tcW w:w="376" w:type="dxa"/>
            <w:tcBorders>
              <w:top w:val="single" w:sz="6" w:space="0" w:color="auto"/>
              <w:left w:val="single" w:sz="6" w:space="0" w:color="auto"/>
              <w:bottom w:val="single" w:sz="6" w:space="0" w:color="auto"/>
              <w:right w:val="single" w:sz="6" w:space="0" w:color="auto"/>
            </w:tcBorders>
            <w:noWrap/>
            <w:vAlign w:val="bottom"/>
            <w:tcPrChange w:id="277" w:author="mshepher" w:date="2013-08-19T13:23:00Z">
              <w:tcPr>
                <w:tcW w:w="0" w:type="auto"/>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9</w:t>
            </w:r>
          </w:p>
        </w:tc>
        <w:tc>
          <w:tcPr>
            <w:tcW w:w="576" w:type="dxa"/>
            <w:tcBorders>
              <w:top w:val="single" w:sz="6" w:space="0" w:color="auto"/>
              <w:left w:val="single" w:sz="6" w:space="0" w:color="auto"/>
              <w:bottom w:val="single" w:sz="6" w:space="0" w:color="auto"/>
              <w:right w:val="single" w:sz="6" w:space="0" w:color="auto"/>
            </w:tcBorders>
            <w:noWrap/>
            <w:vAlign w:val="bottom"/>
            <w:tcPrChange w:id="278" w:author="mshepher" w:date="2013-08-19T13:23:00Z">
              <w:tcPr>
                <w:tcW w:w="0" w:type="auto"/>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0.044</w:t>
            </w:r>
          </w:p>
        </w:tc>
        <w:tc>
          <w:tcPr>
            <w:tcW w:w="576" w:type="dxa"/>
            <w:tcBorders>
              <w:top w:val="single" w:sz="6" w:space="0" w:color="auto"/>
              <w:left w:val="single" w:sz="6" w:space="0" w:color="auto"/>
              <w:bottom w:val="single" w:sz="6" w:space="0" w:color="auto"/>
              <w:right w:val="single" w:sz="8" w:space="0" w:color="auto"/>
            </w:tcBorders>
            <w:noWrap/>
            <w:vAlign w:val="bottom"/>
            <w:tcPrChange w:id="279" w:author="mshepher" w:date="2013-08-19T13:23:00Z">
              <w:tcPr>
                <w:tcW w:w="0" w:type="auto"/>
                <w:tcBorders>
                  <w:top w:val="single" w:sz="6" w:space="0" w:color="auto"/>
                  <w:left w:val="single" w:sz="6" w:space="0" w:color="auto"/>
                  <w:bottom w:val="single" w:sz="6" w:space="0" w:color="auto"/>
                  <w:right w:val="single" w:sz="8" w:space="0" w:color="auto"/>
                </w:tcBorders>
                <w:noWrap/>
                <w:vAlign w:val="bottom"/>
              </w:tcPr>
            </w:tcPrChange>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0.260</w:t>
            </w:r>
          </w:p>
        </w:tc>
      </w:tr>
      <w:tr w:rsidR="0086548F" w:rsidRPr="00C6005A" w:rsidTr="0086548F">
        <w:trPr>
          <w:trHeight w:val="315"/>
          <w:trPrChange w:id="280" w:author="mshepher" w:date="2013-08-19T13:23:00Z">
            <w:trPr>
              <w:trHeight w:val="315"/>
            </w:trPr>
          </w:trPrChange>
        </w:trPr>
        <w:tc>
          <w:tcPr>
            <w:tcW w:w="559" w:type="dxa"/>
            <w:tcBorders>
              <w:top w:val="single" w:sz="6" w:space="0" w:color="auto"/>
              <w:left w:val="single" w:sz="8" w:space="0" w:color="auto"/>
              <w:bottom w:val="single" w:sz="6" w:space="0" w:color="auto"/>
              <w:right w:val="single" w:sz="6" w:space="0" w:color="auto"/>
            </w:tcBorders>
            <w:noWrap/>
            <w:vAlign w:val="bottom"/>
            <w:tcPrChange w:id="281" w:author="mshepher" w:date="2013-08-19T13:23:00Z">
              <w:tcPr>
                <w:tcW w:w="0" w:type="auto"/>
                <w:tcBorders>
                  <w:top w:val="single" w:sz="6" w:space="0" w:color="auto"/>
                  <w:left w:val="single" w:sz="8"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2</w:t>
            </w:r>
          </w:p>
        </w:tc>
        <w:tc>
          <w:tcPr>
            <w:tcW w:w="1136" w:type="dxa"/>
            <w:tcBorders>
              <w:top w:val="single" w:sz="6" w:space="0" w:color="auto"/>
              <w:left w:val="single" w:sz="6" w:space="0" w:color="auto"/>
              <w:bottom w:val="single" w:sz="6" w:space="0" w:color="auto"/>
              <w:right w:val="single" w:sz="6" w:space="0" w:color="auto"/>
            </w:tcBorders>
            <w:noWrap/>
            <w:vAlign w:val="bottom"/>
            <w:tcPrChange w:id="282" w:author="mshepher" w:date="2013-08-19T13:23:00Z">
              <w:tcPr>
                <w:tcW w:w="0" w:type="auto"/>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Cannon Creek</w:t>
            </w:r>
          </w:p>
        </w:tc>
        <w:tc>
          <w:tcPr>
            <w:tcW w:w="836" w:type="dxa"/>
            <w:tcBorders>
              <w:top w:val="single" w:sz="6" w:space="0" w:color="auto"/>
              <w:left w:val="single" w:sz="6" w:space="0" w:color="auto"/>
              <w:bottom w:val="single" w:sz="6" w:space="0" w:color="auto"/>
              <w:right w:val="single" w:sz="6" w:space="0" w:color="auto"/>
            </w:tcBorders>
            <w:tcPrChange w:id="283" w:author="mshepher" w:date="2013-08-19T13:23:00Z">
              <w:tcPr>
                <w:tcW w:w="1736" w:type="dxa"/>
                <w:tcBorders>
                  <w:top w:val="single" w:sz="6" w:space="0" w:color="auto"/>
                  <w:left w:val="single" w:sz="6" w:space="0" w:color="auto"/>
                  <w:bottom w:val="single" w:sz="6" w:space="0" w:color="auto"/>
                  <w:right w:val="single" w:sz="6" w:space="0" w:color="auto"/>
                </w:tcBorders>
              </w:tcPr>
            </w:tcPrChange>
          </w:tcPr>
          <w:p w:rsidR="0086548F" w:rsidRPr="003078A7" w:rsidRDefault="0086548F" w:rsidP="00392AFD">
            <w:pPr>
              <w:spacing w:after="0" w:line="240" w:lineRule="auto"/>
              <w:jc w:val="right"/>
              <w:rPr>
                <w:rFonts w:ascii="Times New Roman" w:hAnsi="Times New Roman"/>
                <w:color w:val="000000"/>
                <w:sz w:val="16"/>
                <w:szCs w:val="16"/>
                <w:lang w:eastAsia="en-GB"/>
              </w:rPr>
            </w:pPr>
            <w:ins w:id="284" w:author="mshepher" w:date="2013-08-19T13:23:00Z">
              <w:r>
                <w:rPr>
                  <w:rFonts w:ascii="Times New Roman" w:hAnsi="Times New Roman"/>
                  <w:color w:val="000000"/>
                  <w:sz w:val="16"/>
                  <w:szCs w:val="16"/>
                  <w:lang w:eastAsia="en-GB"/>
                </w:rPr>
                <w:t>10</w:t>
              </w:r>
            </w:ins>
          </w:p>
        </w:tc>
        <w:tc>
          <w:tcPr>
            <w:tcW w:w="1736" w:type="dxa"/>
            <w:tcBorders>
              <w:top w:val="single" w:sz="6" w:space="0" w:color="auto"/>
              <w:left w:val="single" w:sz="6" w:space="0" w:color="auto"/>
              <w:bottom w:val="single" w:sz="6" w:space="0" w:color="auto"/>
              <w:right w:val="single" w:sz="6" w:space="0" w:color="auto"/>
            </w:tcBorders>
            <w:vAlign w:val="bottom"/>
            <w:tcPrChange w:id="285" w:author="mshepher" w:date="2013-08-19T13:23:00Z">
              <w:tcPr>
                <w:tcW w:w="1736" w:type="dxa"/>
                <w:tcBorders>
                  <w:top w:val="single" w:sz="6" w:space="0" w:color="auto"/>
                  <w:left w:val="single" w:sz="6" w:space="0" w:color="auto"/>
                  <w:bottom w:val="single" w:sz="6" w:space="0" w:color="auto"/>
                  <w:right w:val="single" w:sz="6" w:space="0" w:color="auto"/>
                </w:tcBorders>
                <w:vAlign w:val="bottom"/>
              </w:tcPr>
            </w:tcPrChange>
          </w:tcPr>
          <w:p w:rsidR="0086548F" w:rsidRPr="00C6005A" w:rsidRDefault="0086548F" w:rsidP="00392AFD">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64</w:t>
            </w:r>
          </w:p>
        </w:tc>
        <w:tc>
          <w:tcPr>
            <w:tcW w:w="1551" w:type="dxa"/>
            <w:tcBorders>
              <w:top w:val="single" w:sz="6" w:space="0" w:color="auto"/>
              <w:left w:val="single" w:sz="6" w:space="0" w:color="auto"/>
              <w:bottom w:val="single" w:sz="6" w:space="0" w:color="auto"/>
              <w:right w:val="single" w:sz="6" w:space="0" w:color="auto"/>
            </w:tcBorders>
            <w:noWrap/>
            <w:vAlign w:val="bottom"/>
            <w:tcPrChange w:id="286" w:author="mshepher" w:date="2013-08-19T13:23:00Z">
              <w:tcPr>
                <w:tcW w:w="1551" w:type="dxa"/>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C15E03">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&lt;40</w:t>
            </w:r>
          </w:p>
        </w:tc>
        <w:tc>
          <w:tcPr>
            <w:tcW w:w="1134" w:type="dxa"/>
            <w:tcBorders>
              <w:top w:val="single" w:sz="6" w:space="0" w:color="auto"/>
              <w:left w:val="single" w:sz="6" w:space="0" w:color="auto"/>
              <w:bottom w:val="single" w:sz="6" w:space="0" w:color="auto"/>
              <w:right w:val="single" w:sz="6" w:space="0" w:color="auto"/>
            </w:tcBorders>
            <w:noWrap/>
            <w:vAlign w:val="bottom"/>
            <w:tcPrChange w:id="287" w:author="mshepher" w:date="2013-08-19T13:23:00Z">
              <w:tcPr>
                <w:tcW w:w="1134" w:type="dxa"/>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C15E03">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21</w:t>
            </w:r>
            <w:r>
              <w:rPr>
                <w:rFonts w:ascii="Times New Roman" w:hAnsi="Times New Roman"/>
                <w:color w:val="000000"/>
                <w:sz w:val="16"/>
                <w:szCs w:val="16"/>
                <w:lang w:eastAsia="en-GB"/>
              </w:rPr>
              <w:t>.0 (5.1)</w:t>
            </w:r>
            <w:r w:rsidRPr="00A8226D">
              <w:rPr>
                <w:rFonts w:ascii="Times New Roman" w:hAnsi="Times New Roman"/>
                <w:color w:val="000000"/>
                <w:sz w:val="16"/>
                <w:szCs w:val="16"/>
                <w:vertAlign w:val="superscript"/>
                <w:lang w:eastAsia="en-GB"/>
              </w:rPr>
              <w:t>a</w:t>
            </w:r>
          </w:p>
        </w:tc>
        <w:tc>
          <w:tcPr>
            <w:tcW w:w="1086" w:type="dxa"/>
            <w:tcBorders>
              <w:top w:val="single" w:sz="6" w:space="0" w:color="auto"/>
              <w:left w:val="single" w:sz="6" w:space="0" w:color="auto"/>
              <w:bottom w:val="single" w:sz="6" w:space="0" w:color="auto"/>
              <w:right w:val="single" w:sz="6" w:space="0" w:color="auto"/>
            </w:tcBorders>
            <w:noWrap/>
            <w:vAlign w:val="bottom"/>
            <w:tcPrChange w:id="288" w:author="mshepher" w:date="2013-08-19T13:23:00Z">
              <w:tcPr>
                <w:tcW w:w="1086" w:type="dxa"/>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9</w:t>
            </w:r>
            <w:r>
              <w:rPr>
                <w:rFonts w:ascii="Times New Roman" w:hAnsi="Times New Roman"/>
                <w:color w:val="000000"/>
                <w:sz w:val="16"/>
                <w:szCs w:val="16"/>
                <w:lang w:eastAsia="en-GB"/>
              </w:rPr>
              <w:t>.0 (3.1)</w:t>
            </w:r>
            <w:r w:rsidRPr="00A8226D">
              <w:rPr>
                <w:rFonts w:ascii="Times New Roman" w:hAnsi="Times New Roman"/>
                <w:color w:val="000000"/>
                <w:sz w:val="16"/>
                <w:szCs w:val="16"/>
                <w:vertAlign w:val="superscript"/>
                <w:lang w:eastAsia="en-GB"/>
              </w:rPr>
              <w:t>b</w:t>
            </w:r>
          </w:p>
        </w:tc>
        <w:tc>
          <w:tcPr>
            <w:tcW w:w="368" w:type="dxa"/>
            <w:tcBorders>
              <w:top w:val="single" w:sz="6" w:space="0" w:color="auto"/>
              <w:left w:val="single" w:sz="6" w:space="0" w:color="auto"/>
              <w:bottom w:val="single" w:sz="6" w:space="0" w:color="auto"/>
              <w:right w:val="single" w:sz="6" w:space="0" w:color="auto"/>
            </w:tcBorders>
            <w:noWrap/>
            <w:vAlign w:val="bottom"/>
            <w:tcPrChange w:id="289" w:author="mshepher" w:date="2013-08-19T13:23:00Z">
              <w:tcPr>
                <w:tcW w:w="0" w:type="auto"/>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1 </w:t>
            </w:r>
          </w:p>
        </w:tc>
        <w:tc>
          <w:tcPr>
            <w:tcW w:w="536" w:type="dxa"/>
            <w:tcBorders>
              <w:top w:val="single" w:sz="6" w:space="0" w:color="auto"/>
              <w:left w:val="single" w:sz="6" w:space="0" w:color="auto"/>
              <w:bottom w:val="single" w:sz="6" w:space="0" w:color="auto"/>
              <w:right w:val="single" w:sz="6" w:space="0" w:color="auto"/>
            </w:tcBorders>
            <w:noWrap/>
            <w:vAlign w:val="bottom"/>
            <w:tcPrChange w:id="290" w:author="mshepher" w:date="2013-08-19T13:23:00Z">
              <w:tcPr>
                <w:tcW w:w="0" w:type="auto"/>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 0.05</w:t>
            </w:r>
          </w:p>
        </w:tc>
        <w:tc>
          <w:tcPr>
            <w:tcW w:w="576" w:type="dxa"/>
            <w:tcBorders>
              <w:top w:val="single" w:sz="6" w:space="0" w:color="auto"/>
              <w:left w:val="single" w:sz="6" w:space="0" w:color="auto"/>
              <w:bottom w:val="single" w:sz="6" w:space="0" w:color="auto"/>
              <w:right w:val="single" w:sz="6" w:space="0" w:color="auto"/>
            </w:tcBorders>
            <w:noWrap/>
            <w:vAlign w:val="bottom"/>
            <w:tcPrChange w:id="291" w:author="mshepher" w:date="2013-08-19T13:23:00Z">
              <w:tcPr>
                <w:tcW w:w="0" w:type="auto"/>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0.239</w:t>
            </w:r>
          </w:p>
        </w:tc>
        <w:tc>
          <w:tcPr>
            <w:tcW w:w="350" w:type="dxa"/>
            <w:tcBorders>
              <w:top w:val="single" w:sz="6" w:space="0" w:color="auto"/>
              <w:left w:val="single" w:sz="6" w:space="0" w:color="auto"/>
              <w:bottom w:val="single" w:sz="6" w:space="0" w:color="auto"/>
              <w:right w:val="single" w:sz="6" w:space="0" w:color="auto"/>
            </w:tcBorders>
            <w:noWrap/>
            <w:vAlign w:val="bottom"/>
            <w:tcPrChange w:id="292" w:author="mshepher" w:date="2013-08-19T13:23:00Z">
              <w:tcPr>
                <w:tcW w:w="0" w:type="auto"/>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w:t>
            </w:r>
          </w:p>
        </w:tc>
        <w:tc>
          <w:tcPr>
            <w:tcW w:w="576" w:type="dxa"/>
            <w:tcBorders>
              <w:top w:val="single" w:sz="6" w:space="0" w:color="auto"/>
              <w:left w:val="single" w:sz="6" w:space="0" w:color="auto"/>
              <w:bottom w:val="single" w:sz="6" w:space="0" w:color="auto"/>
              <w:right w:val="single" w:sz="6" w:space="0" w:color="auto"/>
            </w:tcBorders>
            <w:noWrap/>
            <w:vAlign w:val="bottom"/>
            <w:tcPrChange w:id="293" w:author="mshepher" w:date="2013-08-19T13:23:00Z">
              <w:tcPr>
                <w:tcW w:w="0" w:type="auto"/>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0.032</w:t>
            </w:r>
          </w:p>
        </w:tc>
        <w:tc>
          <w:tcPr>
            <w:tcW w:w="576" w:type="dxa"/>
            <w:tcBorders>
              <w:top w:val="single" w:sz="6" w:space="0" w:color="auto"/>
              <w:left w:val="single" w:sz="6" w:space="0" w:color="auto"/>
              <w:bottom w:val="single" w:sz="6" w:space="0" w:color="auto"/>
              <w:right w:val="single" w:sz="6" w:space="0" w:color="auto"/>
            </w:tcBorders>
            <w:noWrap/>
            <w:vAlign w:val="bottom"/>
            <w:tcPrChange w:id="294" w:author="mshepher" w:date="2013-08-19T13:23:00Z">
              <w:tcPr>
                <w:tcW w:w="0" w:type="auto"/>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jc w:val="center"/>
              <w:rPr>
                <w:rFonts w:ascii="Times New Roman" w:hAnsi="Times New Roman"/>
                <w:color w:val="000000"/>
                <w:sz w:val="16"/>
                <w:szCs w:val="16"/>
                <w:lang w:eastAsia="en-GB"/>
              </w:rPr>
            </w:pPr>
            <w:r w:rsidRPr="003078A7">
              <w:rPr>
                <w:rFonts w:ascii="Times New Roman" w:hAnsi="Times New Roman"/>
                <w:color w:val="000000"/>
                <w:sz w:val="16"/>
                <w:szCs w:val="16"/>
                <w:lang w:eastAsia="en-GB"/>
              </w:rPr>
              <w:t>0.418</w:t>
            </w:r>
          </w:p>
        </w:tc>
        <w:tc>
          <w:tcPr>
            <w:tcW w:w="376" w:type="dxa"/>
            <w:tcBorders>
              <w:top w:val="single" w:sz="6" w:space="0" w:color="auto"/>
              <w:left w:val="single" w:sz="6" w:space="0" w:color="auto"/>
              <w:bottom w:val="single" w:sz="6" w:space="0" w:color="auto"/>
              <w:right w:val="single" w:sz="6" w:space="0" w:color="auto"/>
            </w:tcBorders>
            <w:noWrap/>
            <w:vAlign w:val="bottom"/>
            <w:tcPrChange w:id="295" w:author="mshepher" w:date="2013-08-19T13:23:00Z">
              <w:tcPr>
                <w:tcW w:w="0" w:type="auto"/>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18</w:t>
            </w:r>
          </w:p>
        </w:tc>
        <w:tc>
          <w:tcPr>
            <w:tcW w:w="576" w:type="dxa"/>
            <w:tcBorders>
              <w:top w:val="single" w:sz="6" w:space="0" w:color="auto"/>
              <w:left w:val="single" w:sz="6" w:space="0" w:color="auto"/>
              <w:bottom w:val="single" w:sz="6" w:space="0" w:color="auto"/>
              <w:right w:val="single" w:sz="6" w:space="0" w:color="auto"/>
            </w:tcBorders>
            <w:noWrap/>
            <w:vAlign w:val="bottom"/>
            <w:tcPrChange w:id="296" w:author="mshepher" w:date="2013-08-19T13:23:00Z">
              <w:tcPr>
                <w:tcW w:w="0" w:type="auto"/>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0.047</w:t>
            </w:r>
          </w:p>
        </w:tc>
        <w:tc>
          <w:tcPr>
            <w:tcW w:w="576" w:type="dxa"/>
            <w:tcBorders>
              <w:top w:val="single" w:sz="6" w:space="0" w:color="auto"/>
              <w:left w:val="single" w:sz="6" w:space="0" w:color="auto"/>
              <w:bottom w:val="single" w:sz="6" w:space="0" w:color="auto"/>
              <w:right w:val="single" w:sz="6" w:space="0" w:color="auto"/>
            </w:tcBorders>
            <w:noWrap/>
            <w:vAlign w:val="bottom"/>
            <w:tcPrChange w:id="297" w:author="mshepher" w:date="2013-08-19T13:23:00Z">
              <w:tcPr>
                <w:tcW w:w="0" w:type="auto"/>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0.538</w:t>
            </w:r>
          </w:p>
        </w:tc>
        <w:tc>
          <w:tcPr>
            <w:tcW w:w="376" w:type="dxa"/>
            <w:tcBorders>
              <w:top w:val="single" w:sz="6" w:space="0" w:color="auto"/>
              <w:left w:val="single" w:sz="6" w:space="0" w:color="auto"/>
              <w:bottom w:val="single" w:sz="6" w:space="0" w:color="auto"/>
              <w:right w:val="single" w:sz="6" w:space="0" w:color="auto"/>
            </w:tcBorders>
            <w:noWrap/>
            <w:vAlign w:val="bottom"/>
            <w:tcPrChange w:id="298" w:author="mshepher" w:date="2013-08-19T13:23:00Z">
              <w:tcPr>
                <w:tcW w:w="0" w:type="auto"/>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20</w:t>
            </w:r>
          </w:p>
        </w:tc>
        <w:tc>
          <w:tcPr>
            <w:tcW w:w="576" w:type="dxa"/>
            <w:tcBorders>
              <w:top w:val="single" w:sz="6" w:space="0" w:color="auto"/>
              <w:left w:val="single" w:sz="6" w:space="0" w:color="auto"/>
              <w:bottom w:val="single" w:sz="6" w:space="0" w:color="auto"/>
              <w:right w:val="single" w:sz="6" w:space="0" w:color="auto"/>
            </w:tcBorders>
            <w:noWrap/>
            <w:vAlign w:val="bottom"/>
            <w:tcPrChange w:id="299" w:author="mshepher" w:date="2013-08-19T13:23:00Z">
              <w:tcPr>
                <w:tcW w:w="0" w:type="auto"/>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0.049</w:t>
            </w:r>
          </w:p>
        </w:tc>
        <w:tc>
          <w:tcPr>
            <w:tcW w:w="576" w:type="dxa"/>
            <w:tcBorders>
              <w:top w:val="single" w:sz="6" w:space="0" w:color="auto"/>
              <w:left w:val="single" w:sz="6" w:space="0" w:color="auto"/>
              <w:bottom w:val="single" w:sz="6" w:space="0" w:color="auto"/>
              <w:right w:val="single" w:sz="8" w:space="0" w:color="auto"/>
            </w:tcBorders>
            <w:noWrap/>
            <w:vAlign w:val="bottom"/>
            <w:tcPrChange w:id="300" w:author="mshepher" w:date="2013-08-19T13:23:00Z">
              <w:tcPr>
                <w:tcW w:w="0" w:type="auto"/>
                <w:tcBorders>
                  <w:top w:val="single" w:sz="6" w:space="0" w:color="auto"/>
                  <w:left w:val="single" w:sz="6" w:space="0" w:color="auto"/>
                  <w:bottom w:val="single" w:sz="6" w:space="0" w:color="auto"/>
                  <w:right w:val="single" w:sz="8" w:space="0" w:color="auto"/>
                </w:tcBorders>
                <w:noWrap/>
                <w:vAlign w:val="bottom"/>
              </w:tcPr>
            </w:tcPrChange>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0.043</w:t>
            </w:r>
          </w:p>
        </w:tc>
      </w:tr>
      <w:tr w:rsidR="0086548F" w:rsidRPr="00C6005A" w:rsidTr="0086548F">
        <w:trPr>
          <w:trHeight w:val="315"/>
          <w:trPrChange w:id="301" w:author="mshepher" w:date="2013-08-19T13:23:00Z">
            <w:trPr>
              <w:trHeight w:val="315"/>
            </w:trPr>
          </w:trPrChange>
        </w:trPr>
        <w:tc>
          <w:tcPr>
            <w:tcW w:w="559" w:type="dxa"/>
            <w:tcBorders>
              <w:top w:val="single" w:sz="6" w:space="0" w:color="auto"/>
              <w:left w:val="single" w:sz="8" w:space="0" w:color="auto"/>
              <w:bottom w:val="single" w:sz="6" w:space="0" w:color="auto"/>
              <w:right w:val="single" w:sz="6" w:space="0" w:color="auto"/>
            </w:tcBorders>
            <w:noWrap/>
            <w:vAlign w:val="bottom"/>
            <w:tcPrChange w:id="302" w:author="mshepher" w:date="2013-08-19T13:23:00Z">
              <w:tcPr>
                <w:tcW w:w="0" w:type="auto"/>
                <w:tcBorders>
                  <w:top w:val="single" w:sz="6" w:space="0" w:color="auto"/>
                  <w:left w:val="single" w:sz="8"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2</w:t>
            </w:r>
          </w:p>
        </w:tc>
        <w:tc>
          <w:tcPr>
            <w:tcW w:w="1136" w:type="dxa"/>
            <w:tcBorders>
              <w:top w:val="single" w:sz="6" w:space="0" w:color="auto"/>
              <w:left w:val="single" w:sz="6" w:space="0" w:color="auto"/>
              <w:bottom w:val="single" w:sz="6" w:space="0" w:color="auto"/>
              <w:right w:val="single" w:sz="6" w:space="0" w:color="auto"/>
            </w:tcBorders>
            <w:noWrap/>
            <w:vAlign w:val="bottom"/>
            <w:tcPrChange w:id="303" w:author="mshepher" w:date="2013-08-19T13:23:00Z">
              <w:tcPr>
                <w:tcW w:w="0" w:type="auto"/>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Ballandean</w:t>
            </w:r>
            <w:proofErr w:type="spellEnd"/>
          </w:p>
        </w:tc>
        <w:tc>
          <w:tcPr>
            <w:tcW w:w="836" w:type="dxa"/>
            <w:tcBorders>
              <w:top w:val="single" w:sz="6" w:space="0" w:color="auto"/>
              <w:left w:val="single" w:sz="6" w:space="0" w:color="auto"/>
              <w:bottom w:val="single" w:sz="6" w:space="0" w:color="auto"/>
              <w:right w:val="single" w:sz="6" w:space="0" w:color="auto"/>
            </w:tcBorders>
            <w:tcPrChange w:id="304" w:author="mshepher" w:date="2013-08-19T13:23:00Z">
              <w:tcPr>
                <w:tcW w:w="1736" w:type="dxa"/>
                <w:tcBorders>
                  <w:top w:val="single" w:sz="6" w:space="0" w:color="auto"/>
                  <w:left w:val="single" w:sz="6" w:space="0" w:color="auto"/>
                  <w:bottom w:val="single" w:sz="6" w:space="0" w:color="auto"/>
                  <w:right w:val="single" w:sz="6" w:space="0" w:color="auto"/>
                </w:tcBorders>
              </w:tcPr>
            </w:tcPrChange>
          </w:tcPr>
          <w:p w:rsidR="0086548F" w:rsidRPr="003078A7" w:rsidRDefault="0086548F" w:rsidP="00392AFD">
            <w:pPr>
              <w:spacing w:after="0" w:line="240" w:lineRule="auto"/>
              <w:jc w:val="right"/>
              <w:rPr>
                <w:rFonts w:ascii="Times New Roman" w:hAnsi="Times New Roman"/>
                <w:color w:val="000000"/>
                <w:sz w:val="16"/>
                <w:szCs w:val="16"/>
                <w:lang w:eastAsia="en-GB"/>
              </w:rPr>
            </w:pPr>
            <w:ins w:id="305" w:author="mshepher" w:date="2013-08-19T13:23:00Z">
              <w:r>
                <w:rPr>
                  <w:rFonts w:ascii="Times New Roman" w:hAnsi="Times New Roman"/>
                  <w:color w:val="000000"/>
                  <w:sz w:val="16"/>
                  <w:szCs w:val="16"/>
                  <w:lang w:eastAsia="en-GB"/>
                </w:rPr>
                <w:t>10</w:t>
              </w:r>
            </w:ins>
          </w:p>
        </w:tc>
        <w:tc>
          <w:tcPr>
            <w:tcW w:w="1736" w:type="dxa"/>
            <w:tcBorders>
              <w:top w:val="single" w:sz="6" w:space="0" w:color="auto"/>
              <w:left w:val="single" w:sz="6" w:space="0" w:color="auto"/>
              <w:bottom w:val="single" w:sz="6" w:space="0" w:color="auto"/>
              <w:right w:val="single" w:sz="6" w:space="0" w:color="auto"/>
            </w:tcBorders>
            <w:vAlign w:val="bottom"/>
            <w:tcPrChange w:id="306" w:author="mshepher" w:date="2013-08-19T13:23:00Z">
              <w:tcPr>
                <w:tcW w:w="1736" w:type="dxa"/>
                <w:tcBorders>
                  <w:top w:val="single" w:sz="6" w:space="0" w:color="auto"/>
                  <w:left w:val="single" w:sz="6" w:space="0" w:color="auto"/>
                  <w:bottom w:val="single" w:sz="6" w:space="0" w:color="auto"/>
                  <w:right w:val="single" w:sz="6" w:space="0" w:color="auto"/>
                </w:tcBorders>
                <w:vAlign w:val="bottom"/>
              </w:tcPr>
            </w:tcPrChange>
          </w:tcPr>
          <w:p w:rsidR="0086548F" w:rsidRPr="00C6005A" w:rsidRDefault="0086548F" w:rsidP="00392AFD">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64</w:t>
            </w:r>
          </w:p>
        </w:tc>
        <w:tc>
          <w:tcPr>
            <w:tcW w:w="1551" w:type="dxa"/>
            <w:tcBorders>
              <w:top w:val="single" w:sz="6" w:space="0" w:color="auto"/>
              <w:left w:val="single" w:sz="6" w:space="0" w:color="auto"/>
              <w:bottom w:val="single" w:sz="6" w:space="0" w:color="auto"/>
              <w:right w:val="single" w:sz="6" w:space="0" w:color="auto"/>
            </w:tcBorders>
            <w:noWrap/>
            <w:vAlign w:val="bottom"/>
            <w:tcPrChange w:id="307" w:author="mshepher" w:date="2013-08-19T13:23:00Z">
              <w:tcPr>
                <w:tcW w:w="1551" w:type="dxa"/>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C15E03">
            <w:pPr>
              <w:spacing w:after="0" w:line="240" w:lineRule="auto"/>
              <w:jc w:val="right"/>
              <w:rPr>
                <w:rFonts w:ascii="Times New Roman" w:hAnsi="Times New Roman"/>
                <w:color w:val="000000"/>
                <w:sz w:val="16"/>
                <w:szCs w:val="16"/>
                <w:lang w:eastAsia="en-GB"/>
              </w:rPr>
            </w:pPr>
            <w:r>
              <w:rPr>
                <w:rFonts w:ascii="Times New Roman" w:hAnsi="Times New Roman"/>
                <w:color w:val="000000"/>
                <w:sz w:val="16"/>
                <w:szCs w:val="16"/>
                <w:lang w:eastAsia="en-GB"/>
              </w:rPr>
              <w:t>“</w:t>
            </w:r>
          </w:p>
        </w:tc>
        <w:tc>
          <w:tcPr>
            <w:tcW w:w="1134" w:type="dxa"/>
            <w:tcBorders>
              <w:top w:val="single" w:sz="6" w:space="0" w:color="auto"/>
              <w:left w:val="single" w:sz="6" w:space="0" w:color="auto"/>
              <w:bottom w:val="single" w:sz="6" w:space="0" w:color="auto"/>
              <w:right w:val="single" w:sz="6" w:space="0" w:color="auto"/>
            </w:tcBorders>
            <w:noWrap/>
            <w:vAlign w:val="bottom"/>
            <w:tcPrChange w:id="308" w:author="mshepher" w:date="2013-08-19T13:23:00Z">
              <w:tcPr>
                <w:tcW w:w="1134" w:type="dxa"/>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C15E03">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12</w:t>
            </w:r>
            <w:r>
              <w:rPr>
                <w:rFonts w:ascii="Times New Roman" w:hAnsi="Times New Roman"/>
                <w:color w:val="000000"/>
                <w:sz w:val="16"/>
                <w:szCs w:val="16"/>
                <w:lang w:eastAsia="en-GB"/>
              </w:rPr>
              <w:t>.0 (4.7)</w:t>
            </w:r>
            <w:r w:rsidRPr="00A8226D">
              <w:rPr>
                <w:rFonts w:ascii="Times New Roman" w:hAnsi="Times New Roman"/>
                <w:color w:val="000000"/>
                <w:sz w:val="16"/>
                <w:szCs w:val="16"/>
                <w:vertAlign w:val="superscript"/>
                <w:lang w:eastAsia="en-GB"/>
              </w:rPr>
              <w:t>a</w:t>
            </w:r>
          </w:p>
        </w:tc>
        <w:tc>
          <w:tcPr>
            <w:tcW w:w="1086" w:type="dxa"/>
            <w:tcBorders>
              <w:top w:val="single" w:sz="6" w:space="0" w:color="auto"/>
              <w:left w:val="single" w:sz="6" w:space="0" w:color="auto"/>
              <w:bottom w:val="single" w:sz="6" w:space="0" w:color="auto"/>
              <w:right w:val="single" w:sz="6" w:space="0" w:color="auto"/>
            </w:tcBorders>
            <w:noWrap/>
            <w:vAlign w:val="bottom"/>
            <w:tcPrChange w:id="309" w:author="mshepher" w:date="2013-08-19T13:23:00Z">
              <w:tcPr>
                <w:tcW w:w="1086" w:type="dxa"/>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8</w:t>
            </w:r>
            <w:r>
              <w:rPr>
                <w:rFonts w:ascii="Times New Roman" w:hAnsi="Times New Roman"/>
                <w:color w:val="000000"/>
                <w:sz w:val="16"/>
                <w:szCs w:val="16"/>
                <w:lang w:eastAsia="en-GB"/>
              </w:rPr>
              <w:t>.0 (3.7)</w:t>
            </w:r>
            <w:r w:rsidRPr="00A8226D">
              <w:rPr>
                <w:rFonts w:ascii="Times New Roman" w:hAnsi="Times New Roman"/>
                <w:color w:val="000000"/>
                <w:sz w:val="16"/>
                <w:szCs w:val="16"/>
                <w:vertAlign w:val="superscript"/>
                <w:lang w:eastAsia="en-GB"/>
              </w:rPr>
              <w:t>b</w:t>
            </w:r>
          </w:p>
        </w:tc>
        <w:tc>
          <w:tcPr>
            <w:tcW w:w="368" w:type="dxa"/>
            <w:tcBorders>
              <w:top w:val="single" w:sz="6" w:space="0" w:color="auto"/>
              <w:left w:val="single" w:sz="6" w:space="0" w:color="auto"/>
              <w:bottom w:val="single" w:sz="6" w:space="0" w:color="auto"/>
              <w:right w:val="single" w:sz="6" w:space="0" w:color="auto"/>
            </w:tcBorders>
            <w:noWrap/>
            <w:vAlign w:val="bottom"/>
            <w:tcPrChange w:id="310" w:author="mshepher" w:date="2013-08-19T13:23:00Z">
              <w:tcPr>
                <w:tcW w:w="0" w:type="auto"/>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w:t>
            </w:r>
          </w:p>
        </w:tc>
        <w:tc>
          <w:tcPr>
            <w:tcW w:w="536" w:type="dxa"/>
            <w:tcBorders>
              <w:top w:val="single" w:sz="6" w:space="0" w:color="auto"/>
              <w:left w:val="single" w:sz="6" w:space="0" w:color="auto"/>
              <w:bottom w:val="single" w:sz="6" w:space="0" w:color="auto"/>
              <w:right w:val="single" w:sz="6" w:space="0" w:color="auto"/>
            </w:tcBorders>
            <w:noWrap/>
            <w:vAlign w:val="bottom"/>
            <w:tcPrChange w:id="311" w:author="mshepher" w:date="2013-08-19T13:23:00Z">
              <w:tcPr>
                <w:tcW w:w="0" w:type="auto"/>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w:t>
            </w:r>
          </w:p>
        </w:tc>
        <w:tc>
          <w:tcPr>
            <w:tcW w:w="576" w:type="dxa"/>
            <w:tcBorders>
              <w:top w:val="single" w:sz="6" w:space="0" w:color="auto"/>
              <w:left w:val="single" w:sz="6" w:space="0" w:color="auto"/>
              <w:bottom w:val="single" w:sz="6" w:space="0" w:color="auto"/>
              <w:right w:val="single" w:sz="6" w:space="0" w:color="auto"/>
            </w:tcBorders>
            <w:noWrap/>
            <w:vAlign w:val="bottom"/>
            <w:tcPrChange w:id="312" w:author="mshepher" w:date="2013-08-19T13:23:00Z">
              <w:tcPr>
                <w:tcW w:w="0" w:type="auto"/>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w:t>
            </w:r>
          </w:p>
        </w:tc>
        <w:tc>
          <w:tcPr>
            <w:tcW w:w="350" w:type="dxa"/>
            <w:tcBorders>
              <w:top w:val="single" w:sz="6" w:space="0" w:color="auto"/>
              <w:left w:val="single" w:sz="6" w:space="0" w:color="auto"/>
              <w:bottom w:val="single" w:sz="6" w:space="0" w:color="auto"/>
              <w:right w:val="single" w:sz="6" w:space="0" w:color="auto"/>
            </w:tcBorders>
            <w:noWrap/>
            <w:vAlign w:val="bottom"/>
            <w:tcPrChange w:id="313" w:author="mshepher" w:date="2013-08-19T13:23:00Z">
              <w:tcPr>
                <w:tcW w:w="0" w:type="auto"/>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w:t>
            </w:r>
          </w:p>
        </w:tc>
        <w:tc>
          <w:tcPr>
            <w:tcW w:w="576" w:type="dxa"/>
            <w:tcBorders>
              <w:top w:val="single" w:sz="6" w:space="0" w:color="auto"/>
              <w:left w:val="single" w:sz="6" w:space="0" w:color="auto"/>
              <w:bottom w:val="single" w:sz="6" w:space="0" w:color="auto"/>
              <w:right w:val="single" w:sz="6" w:space="0" w:color="auto"/>
            </w:tcBorders>
            <w:noWrap/>
            <w:vAlign w:val="bottom"/>
            <w:tcPrChange w:id="314" w:author="mshepher" w:date="2013-08-19T13:23:00Z">
              <w:tcPr>
                <w:tcW w:w="0" w:type="auto"/>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w:t>
            </w:r>
          </w:p>
        </w:tc>
        <w:tc>
          <w:tcPr>
            <w:tcW w:w="576" w:type="dxa"/>
            <w:tcBorders>
              <w:top w:val="single" w:sz="6" w:space="0" w:color="auto"/>
              <w:left w:val="single" w:sz="6" w:space="0" w:color="auto"/>
              <w:bottom w:val="single" w:sz="6" w:space="0" w:color="auto"/>
              <w:right w:val="single" w:sz="6" w:space="0" w:color="auto"/>
            </w:tcBorders>
            <w:noWrap/>
            <w:vAlign w:val="bottom"/>
            <w:tcPrChange w:id="315" w:author="mshepher" w:date="2013-08-19T13:23:00Z">
              <w:tcPr>
                <w:tcW w:w="0" w:type="auto"/>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jc w:val="center"/>
              <w:rPr>
                <w:rFonts w:ascii="Times New Roman" w:hAnsi="Times New Roman"/>
                <w:color w:val="000000"/>
                <w:sz w:val="16"/>
                <w:szCs w:val="16"/>
                <w:lang w:eastAsia="en-GB"/>
              </w:rPr>
            </w:pPr>
            <w:r w:rsidRPr="003078A7">
              <w:rPr>
                <w:rFonts w:ascii="Times New Roman" w:hAnsi="Times New Roman"/>
                <w:color w:val="000000"/>
                <w:sz w:val="16"/>
                <w:szCs w:val="16"/>
                <w:lang w:eastAsia="en-GB"/>
              </w:rPr>
              <w:t>“</w:t>
            </w:r>
          </w:p>
        </w:tc>
        <w:tc>
          <w:tcPr>
            <w:tcW w:w="376" w:type="dxa"/>
            <w:tcBorders>
              <w:top w:val="single" w:sz="6" w:space="0" w:color="auto"/>
              <w:left w:val="single" w:sz="6" w:space="0" w:color="auto"/>
              <w:bottom w:val="single" w:sz="6" w:space="0" w:color="auto"/>
              <w:right w:val="single" w:sz="6" w:space="0" w:color="auto"/>
            </w:tcBorders>
            <w:noWrap/>
            <w:vAlign w:val="bottom"/>
            <w:tcPrChange w:id="316" w:author="mshepher" w:date="2013-08-19T13:23:00Z">
              <w:tcPr>
                <w:tcW w:w="0" w:type="auto"/>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18</w:t>
            </w:r>
          </w:p>
        </w:tc>
        <w:tc>
          <w:tcPr>
            <w:tcW w:w="576" w:type="dxa"/>
            <w:tcBorders>
              <w:top w:val="single" w:sz="6" w:space="0" w:color="auto"/>
              <w:left w:val="single" w:sz="6" w:space="0" w:color="auto"/>
              <w:bottom w:val="single" w:sz="6" w:space="0" w:color="auto"/>
              <w:right w:val="single" w:sz="6" w:space="0" w:color="auto"/>
            </w:tcBorders>
            <w:noWrap/>
            <w:vAlign w:val="bottom"/>
            <w:tcPrChange w:id="317" w:author="mshepher" w:date="2013-08-19T13:23:00Z">
              <w:tcPr>
                <w:tcW w:w="0" w:type="auto"/>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0.047</w:t>
            </w:r>
          </w:p>
        </w:tc>
        <w:tc>
          <w:tcPr>
            <w:tcW w:w="576" w:type="dxa"/>
            <w:tcBorders>
              <w:top w:val="single" w:sz="6" w:space="0" w:color="auto"/>
              <w:left w:val="single" w:sz="6" w:space="0" w:color="auto"/>
              <w:bottom w:val="single" w:sz="6" w:space="0" w:color="auto"/>
              <w:right w:val="single" w:sz="6" w:space="0" w:color="auto"/>
            </w:tcBorders>
            <w:noWrap/>
            <w:vAlign w:val="bottom"/>
            <w:tcPrChange w:id="318" w:author="mshepher" w:date="2013-08-19T13:23:00Z">
              <w:tcPr>
                <w:tcW w:w="0" w:type="auto"/>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0.538</w:t>
            </w:r>
          </w:p>
        </w:tc>
        <w:tc>
          <w:tcPr>
            <w:tcW w:w="376" w:type="dxa"/>
            <w:tcBorders>
              <w:top w:val="single" w:sz="6" w:space="0" w:color="auto"/>
              <w:left w:val="single" w:sz="6" w:space="0" w:color="auto"/>
              <w:bottom w:val="single" w:sz="6" w:space="0" w:color="auto"/>
              <w:right w:val="single" w:sz="6" w:space="0" w:color="auto"/>
            </w:tcBorders>
            <w:noWrap/>
            <w:vAlign w:val="bottom"/>
            <w:tcPrChange w:id="319" w:author="mshepher" w:date="2013-08-19T13:23:00Z">
              <w:tcPr>
                <w:tcW w:w="0" w:type="auto"/>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20</w:t>
            </w:r>
          </w:p>
        </w:tc>
        <w:tc>
          <w:tcPr>
            <w:tcW w:w="576" w:type="dxa"/>
            <w:tcBorders>
              <w:top w:val="single" w:sz="6" w:space="0" w:color="auto"/>
              <w:left w:val="single" w:sz="6" w:space="0" w:color="auto"/>
              <w:bottom w:val="single" w:sz="6" w:space="0" w:color="auto"/>
              <w:right w:val="single" w:sz="6" w:space="0" w:color="auto"/>
            </w:tcBorders>
            <w:noWrap/>
            <w:vAlign w:val="bottom"/>
            <w:tcPrChange w:id="320" w:author="mshepher" w:date="2013-08-19T13:23:00Z">
              <w:tcPr>
                <w:tcW w:w="0" w:type="auto"/>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0.05</w:t>
            </w:r>
          </w:p>
        </w:tc>
        <w:tc>
          <w:tcPr>
            <w:tcW w:w="576" w:type="dxa"/>
            <w:tcBorders>
              <w:top w:val="single" w:sz="6" w:space="0" w:color="auto"/>
              <w:left w:val="single" w:sz="6" w:space="0" w:color="auto"/>
              <w:bottom w:val="single" w:sz="6" w:space="0" w:color="auto"/>
              <w:right w:val="single" w:sz="8" w:space="0" w:color="auto"/>
            </w:tcBorders>
            <w:noWrap/>
            <w:vAlign w:val="bottom"/>
            <w:tcPrChange w:id="321" w:author="mshepher" w:date="2013-08-19T13:23:00Z">
              <w:tcPr>
                <w:tcW w:w="0" w:type="auto"/>
                <w:tcBorders>
                  <w:top w:val="single" w:sz="6" w:space="0" w:color="auto"/>
                  <w:left w:val="single" w:sz="6" w:space="0" w:color="auto"/>
                  <w:bottom w:val="single" w:sz="6" w:space="0" w:color="auto"/>
                  <w:right w:val="single" w:sz="8" w:space="0" w:color="auto"/>
                </w:tcBorders>
                <w:noWrap/>
                <w:vAlign w:val="bottom"/>
              </w:tcPr>
            </w:tcPrChange>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0.043</w:t>
            </w:r>
          </w:p>
        </w:tc>
      </w:tr>
      <w:tr w:rsidR="0086548F" w:rsidRPr="00C6005A" w:rsidTr="0086548F">
        <w:trPr>
          <w:trHeight w:val="315"/>
          <w:trPrChange w:id="322" w:author="mshepher" w:date="2013-08-19T13:23:00Z">
            <w:trPr>
              <w:trHeight w:val="315"/>
            </w:trPr>
          </w:trPrChange>
        </w:trPr>
        <w:tc>
          <w:tcPr>
            <w:tcW w:w="559" w:type="dxa"/>
            <w:tcBorders>
              <w:top w:val="single" w:sz="6" w:space="0" w:color="auto"/>
              <w:left w:val="single" w:sz="8" w:space="0" w:color="auto"/>
              <w:bottom w:val="single" w:sz="6" w:space="0" w:color="auto"/>
              <w:right w:val="single" w:sz="6" w:space="0" w:color="auto"/>
            </w:tcBorders>
            <w:noWrap/>
            <w:vAlign w:val="bottom"/>
            <w:tcPrChange w:id="323" w:author="mshepher" w:date="2013-08-19T13:23:00Z">
              <w:tcPr>
                <w:tcW w:w="0" w:type="auto"/>
                <w:tcBorders>
                  <w:top w:val="single" w:sz="6" w:space="0" w:color="auto"/>
                  <w:left w:val="single" w:sz="8"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3</w:t>
            </w:r>
          </w:p>
        </w:tc>
        <w:tc>
          <w:tcPr>
            <w:tcW w:w="1136" w:type="dxa"/>
            <w:tcBorders>
              <w:top w:val="single" w:sz="6" w:space="0" w:color="auto"/>
              <w:left w:val="single" w:sz="6" w:space="0" w:color="auto"/>
              <w:bottom w:val="single" w:sz="6" w:space="0" w:color="auto"/>
              <w:right w:val="single" w:sz="6" w:space="0" w:color="auto"/>
            </w:tcBorders>
            <w:noWrap/>
            <w:vAlign w:val="bottom"/>
            <w:tcPrChange w:id="324" w:author="mshepher" w:date="2013-08-19T13:23:00Z">
              <w:tcPr>
                <w:tcW w:w="0" w:type="auto"/>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Leeville</w:t>
            </w:r>
            <w:proofErr w:type="spellEnd"/>
          </w:p>
        </w:tc>
        <w:tc>
          <w:tcPr>
            <w:tcW w:w="836" w:type="dxa"/>
            <w:tcBorders>
              <w:top w:val="single" w:sz="6" w:space="0" w:color="auto"/>
              <w:left w:val="single" w:sz="6" w:space="0" w:color="auto"/>
              <w:bottom w:val="single" w:sz="6" w:space="0" w:color="auto"/>
              <w:right w:val="single" w:sz="6" w:space="0" w:color="auto"/>
            </w:tcBorders>
            <w:tcPrChange w:id="325" w:author="mshepher" w:date="2013-08-19T13:23:00Z">
              <w:tcPr>
                <w:tcW w:w="1736" w:type="dxa"/>
                <w:tcBorders>
                  <w:top w:val="single" w:sz="6" w:space="0" w:color="auto"/>
                  <w:left w:val="single" w:sz="6" w:space="0" w:color="auto"/>
                  <w:bottom w:val="single" w:sz="6" w:space="0" w:color="auto"/>
                  <w:right w:val="single" w:sz="6" w:space="0" w:color="auto"/>
                </w:tcBorders>
              </w:tcPr>
            </w:tcPrChange>
          </w:tcPr>
          <w:p w:rsidR="0086548F" w:rsidRPr="003078A7" w:rsidRDefault="0086548F" w:rsidP="00392AFD">
            <w:pPr>
              <w:spacing w:after="0" w:line="240" w:lineRule="auto"/>
              <w:jc w:val="right"/>
              <w:rPr>
                <w:rFonts w:ascii="Times New Roman" w:hAnsi="Times New Roman"/>
                <w:color w:val="000000"/>
                <w:sz w:val="16"/>
                <w:szCs w:val="16"/>
                <w:lang w:eastAsia="en-GB"/>
              </w:rPr>
            </w:pPr>
            <w:ins w:id="326" w:author="mshepher" w:date="2013-08-19T13:23:00Z">
              <w:r>
                <w:rPr>
                  <w:rFonts w:ascii="Times New Roman" w:hAnsi="Times New Roman"/>
                  <w:color w:val="000000"/>
                  <w:sz w:val="16"/>
                  <w:szCs w:val="16"/>
                  <w:lang w:eastAsia="en-GB"/>
                </w:rPr>
                <w:t>10</w:t>
              </w:r>
            </w:ins>
          </w:p>
        </w:tc>
        <w:tc>
          <w:tcPr>
            <w:tcW w:w="1736" w:type="dxa"/>
            <w:tcBorders>
              <w:top w:val="single" w:sz="6" w:space="0" w:color="auto"/>
              <w:left w:val="single" w:sz="6" w:space="0" w:color="auto"/>
              <w:bottom w:val="single" w:sz="6" w:space="0" w:color="auto"/>
              <w:right w:val="single" w:sz="6" w:space="0" w:color="auto"/>
            </w:tcBorders>
            <w:vAlign w:val="bottom"/>
            <w:tcPrChange w:id="327" w:author="mshepher" w:date="2013-08-19T13:23:00Z">
              <w:tcPr>
                <w:tcW w:w="1736" w:type="dxa"/>
                <w:tcBorders>
                  <w:top w:val="single" w:sz="6" w:space="0" w:color="auto"/>
                  <w:left w:val="single" w:sz="6" w:space="0" w:color="auto"/>
                  <w:bottom w:val="single" w:sz="6" w:space="0" w:color="auto"/>
                  <w:right w:val="single" w:sz="6" w:space="0" w:color="auto"/>
                </w:tcBorders>
                <w:vAlign w:val="bottom"/>
              </w:tcPr>
            </w:tcPrChange>
          </w:tcPr>
          <w:p w:rsidR="0086548F" w:rsidRPr="00C6005A" w:rsidRDefault="0086548F" w:rsidP="00392AFD">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52</w:t>
            </w:r>
          </w:p>
        </w:tc>
        <w:tc>
          <w:tcPr>
            <w:tcW w:w="1551" w:type="dxa"/>
            <w:tcBorders>
              <w:top w:val="single" w:sz="6" w:space="0" w:color="auto"/>
              <w:left w:val="single" w:sz="6" w:space="0" w:color="auto"/>
              <w:bottom w:val="single" w:sz="6" w:space="0" w:color="auto"/>
              <w:right w:val="single" w:sz="6" w:space="0" w:color="auto"/>
            </w:tcBorders>
            <w:noWrap/>
            <w:vAlign w:val="bottom"/>
            <w:tcPrChange w:id="328" w:author="mshepher" w:date="2013-08-19T13:23:00Z">
              <w:tcPr>
                <w:tcW w:w="1551" w:type="dxa"/>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C15E03">
            <w:pPr>
              <w:spacing w:after="0" w:line="240" w:lineRule="auto"/>
              <w:jc w:val="right"/>
              <w:rPr>
                <w:rFonts w:ascii="Times New Roman" w:hAnsi="Times New Roman"/>
                <w:color w:val="000000"/>
                <w:sz w:val="16"/>
                <w:szCs w:val="16"/>
                <w:lang w:eastAsia="en-GB"/>
              </w:rPr>
            </w:pPr>
            <w:r>
              <w:rPr>
                <w:rFonts w:ascii="Times New Roman" w:hAnsi="Times New Roman"/>
                <w:color w:val="000000"/>
                <w:sz w:val="16"/>
                <w:szCs w:val="16"/>
                <w:lang w:eastAsia="en-GB"/>
              </w:rPr>
              <w:t>“</w:t>
            </w:r>
          </w:p>
        </w:tc>
        <w:tc>
          <w:tcPr>
            <w:tcW w:w="1134" w:type="dxa"/>
            <w:tcBorders>
              <w:top w:val="single" w:sz="6" w:space="0" w:color="auto"/>
              <w:left w:val="single" w:sz="6" w:space="0" w:color="auto"/>
              <w:bottom w:val="single" w:sz="6" w:space="0" w:color="auto"/>
              <w:right w:val="single" w:sz="6" w:space="0" w:color="auto"/>
            </w:tcBorders>
            <w:noWrap/>
            <w:vAlign w:val="bottom"/>
            <w:tcPrChange w:id="329" w:author="mshepher" w:date="2013-08-19T13:23:00Z">
              <w:tcPr>
                <w:tcW w:w="1134" w:type="dxa"/>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C15E03">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42</w:t>
            </w:r>
            <w:r>
              <w:rPr>
                <w:rFonts w:ascii="Times New Roman" w:hAnsi="Times New Roman"/>
                <w:color w:val="000000"/>
                <w:sz w:val="16"/>
                <w:szCs w:val="16"/>
                <w:lang w:eastAsia="en-GB"/>
              </w:rPr>
              <w:t>.2 (8.2)</w:t>
            </w:r>
            <w:r w:rsidRPr="00A8226D">
              <w:rPr>
                <w:rFonts w:ascii="Times New Roman" w:hAnsi="Times New Roman"/>
                <w:color w:val="000000"/>
                <w:sz w:val="16"/>
                <w:szCs w:val="16"/>
                <w:vertAlign w:val="superscript"/>
                <w:lang w:eastAsia="en-GB"/>
              </w:rPr>
              <w:t>a</w:t>
            </w:r>
          </w:p>
        </w:tc>
        <w:tc>
          <w:tcPr>
            <w:tcW w:w="1086" w:type="dxa"/>
            <w:tcBorders>
              <w:top w:val="single" w:sz="6" w:space="0" w:color="auto"/>
              <w:left w:val="single" w:sz="6" w:space="0" w:color="auto"/>
              <w:bottom w:val="single" w:sz="6" w:space="0" w:color="auto"/>
              <w:right w:val="single" w:sz="6" w:space="0" w:color="auto"/>
            </w:tcBorders>
            <w:noWrap/>
            <w:vAlign w:val="bottom"/>
            <w:tcPrChange w:id="330" w:author="mshepher" w:date="2013-08-19T13:23:00Z">
              <w:tcPr>
                <w:tcW w:w="1086" w:type="dxa"/>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6</w:t>
            </w:r>
            <w:r>
              <w:rPr>
                <w:rFonts w:ascii="Times New Roman" w:hAnsi="Times New Roman"/>
                <w:color w:val="000000"/>
                <w:sz w:val="16"/>
                <w:szCs w:val="16"/>
                <w:lang w:eastAsia="en-GB"/>
              </w:rPr>
              <w:t>.0 (2.1)</w:t>
            </w:r>
            <w:r w:rsidRPr="00A8226D">
              <w:rPr>
                <w:rFonts w:ascii="Times New Roman" w:hAnsi="Times New Roman"/>
                <w:color w:val="000000"/>
                <w:sz w:val="16"/>
                <w:szCs w:val="16"/>
                <w:vertAlign w:val="superscript"/>
                <w:lang w:eastAsia="en-GB"/>
              </w:rPr>
              <w:t>b</w:t>
            </w:r>
          </w:p>
        </w:tc>
        <w:tc>
          <w:tcPr>
            <w:tcW w:w="368" w:type="dxa"/>
            <w:tcBorders>
              <w:top w:val="single" w:sz="6" w:space="0" w:color="auto"/>
              <w:left w:val="single" w:sz="6" w:space="0" w:color="auto"/>
              <w:bottom w:val="single" w:sz="6" w:space="0" w:color="auto"/>
              <w:right w:val="single" w:sz="6" w:space="0" w:color="auto"/>
            </w:tcBorders>
            <w:noWrap/>
            <w:vAlign w:val="bottom"/>
            <w:tcPrChange w:id="331" w:author="mshepher" w:date="2013-08-19T13:23:00Z">
              <w:tcPr>
                <w:tcW w:w="0" w:type="auto"/>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536" w:type="dxa"/>
            <w:tcBorders>
              <w:top w:val="single" w:sz="6" w:space="0" w:color="auto"/>
              <w:left w:val="single" w:sz="6" w:space="0" w:color="auto"/>
              <w:bottom w:val="single" w:sz="6" w:space="0" w:color="auto"/>
              <w:right w:val="single" w:sz="6" w:space="0" w:color="auto"/>
            </w:tcBorders>
            <w:noWrap/>
            <w:vAlign w:val="bottom"/>
            <w:tcPrChange w:id="332" w:author="mshepher" w:date="2013-08-19T13:23:00Z">
              <w:tcPr>
                <w:tcW w:w="0" w:type="auto"/>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576" w:type="dxa"/>
            <w:tcBorders>
              <w:top w:val="single" w:sz="6" w:space="0" w:color="auto"/>
              <w:left w:val="single" w:sz="6" w:space="0" w:color="auto"/>
              <w:bottom w:val="single" w:sz="6" w:space="0" w:color="auto"/>
              <w:right w:val="single" w:sz="6" w:space="0" w:color="auto"/>
            </w:tcBorders>
            <w:noWrap/>
            <w:vAlign w:val="bottom"/>
            <w:tcPrChange w:id="333" w:author="mshepher" w:date="2013-08-19T13:23:00Z">
              <w:tcPr>
                <w:tcW w:w="0" w:type="auto"/>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350" w:type="dxa"/>
            <w:tcBorders>
              <w:top w:val="single" w:sz="6" w:space="0" w:color="auto"/>
              <w:left w:val="single" w:sz="6" w:space="0" w:color="auto"/>
              <w:bottom w:val="single" w:sz="6" w:space="0" w:color="auto"/>
              <w:right w:val="single" w:sz="6" w:space="0" w:color="auto"/>
            </w:tcBorders>
            <w:noWrap/>
            <w:vAlign w:val="bottom"/>
            <w:tcPrChange w:id="334" w:author="mshepher" w:date="2013-08-19T13:23:00Z">
              <w:tcPr>
                <w:tcW w:w="0" w:type="auto"/>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w:t>
            </w:r>
          </w:p>
        </w:tc>
        <w:tc>
          <w:tcPr>
            <w:tcW w:w="576" w:type="dxa"/>
            <w:tcBorders>
              <w:top w:val="single" w:sz="6" w:space="0" w:color="auto"/>
              <w:left w:val="single" w:sz="6" w:space="0" w:color="auto"/>
              <w:bottom w:val="single" w:sz="6" w:space="0" w:color="auto"/>
              <w:right w:val="single" w:sz="6" w:space="0" w:color="auto"/>
            </w:tcBorders>
            <w:noWrap/>
            <w:vAlign w:val="bottom"/>
            <w:tcPrChange w:id="335" w:author="mshepher" w:date="2013-08-19T13:23:00Z">
              <w:tcPr>
                <w:tcW w:w="0" w:type="auto"/>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0.105</w:t>
            </w:r>
          </w:p>
        </w:tc>
        <w:tc>
          <w:tcPr>
            <w:tcW w:w="576" w:type="dxa"/>
            <w:tcBorders>
              <w:top w:val="single" w:sz="6" w:space="0" w:color="auto"/>
              <w:left w:val="single" w:sz="6" w:space="0" w:color="auto"/>
              <w:bottom w:val="single" w:sz="6" w:space="0" w:color="auto"/>
              <w:right w:val="single" w:sz="6" w:space="0" w:color="auto"/>
            </w:tcBorders>
            <w:noWrap/>
            <w:vAlign w:val="bottom"/>
            <w:tcPrChange w:id="336" w:author="mshepher" w:date="2013-08-19T13:23:00Z">
              <w:tcPr>
                <w:tcW w:w="0" w:type="auto"/>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0.359</w:t>
            </w:r>
          </w:p>
        </w:tc>
        <w:tc>
          <w:tcPr>
            <w:tcW w:w="376" w:type="dxa"/>
            <w:tcBorders>
              <w:top w:val="single" w:sz="6" w:space="0" w:color="auto"/>
              <w:left w:val="single" w:sz="6" w:space="0" w:color="auto"/>
              <w:bottom w:val="single" w:sz="6" w:space="0" w:color="auto"/>
              <w:right w:val="single" w:sz="6" w:space="0" w:color="auto"/>
            </w:tcBorders>
            <w:noWrap/>
            <w:vAlign w:val="bottom"/>
            <w:tcPrChange w:id="337" w:author="mshepher" w:date="2013-08-19T13:23:00Z">
              <w:tcPr>
                <w:tcW w:w="0" w:type="auto"/>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9</w:t>
            </w:r>
          </w:p>
        </w:tc>
        <w:tc>
          <w:tcPr>
            <w:tcW w:w="576" w:type="dxa"/>
            <w:tcBorders>
              <w:top w:val="single" w:sz="6" w:space="0" w:color="auto"/>
              <w:left w:val="single" w:sz="6" w:space="0" w:color="auto"/>
              <w:bottom w:val="single" w:sz="6" w:space="0" w:color="auto"/>
              <w:right w:val="single" w:sz="6" w:space="0" w:color="auto"/>
            </w:tcBorders>
            <w:noWrap/>
            <w:vAlign w:val="bottom"/>
            <w:tcPrChange w:id="338" w:author="mshepher" w:date="2013-08-19T13:23:00Z">
              <w:tcPr>
                <w:tcW w:w="0" w:type="auto"/>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0.112</w:t>
            </w:r>
          </w:p>
        </w:tc>
        <w:tc>
          <w:tcPr>
            <w:tcW w:w="576" w:type="dxa"/>
            <w:tcBorders>
              <w:top w:val="single" w:sz="6" w:space="0" w:color="auto"/>
              <w:left w:val="single" w:sz="6" w:space="0" w:color="auto"/>
              <w:bottom w:val="single" w:sz="6" w:space="0" w:color="auto"/>
              <w:right w:val="single" w:sz="6" w:space="0" w:color="auto"/>
            </w:tcBorders>
            <w:noWrap/>
            <w:vAlign w:val="bottom"/>
            <w:tcPrChange w:id="339" w:author="mshepher" w:date="2013-08-19T13:23:00Z">
              <w:tcPr>
                <w:tcW w:w="0" w:type="auto"/>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0.821</w:t>
            </w:r>
          </w:p>
        </w:tc>
        <w:tc>
          <w:tcPr>
            <w:tcW w:w="376" w:type="dxa"/>
            <w:tcBorders>
              <w:top w:val="single" w:sz="6" w:space="0" w:color="auto"/>
              <w:left w:val="single" w:sz="6" w:space="0" w:color="auto"/>
              <w:bottom w:val="single" w:sz="6" w:space="0" w:color="auto"/>
              <w:right w:val="single" w:sz="6" w:space="0" w:color="auto"/>
            </w:tcBorders>
            <w:noWrap/>
            <w:vAlign w:val="bottom"/>
            <w:tcPrChange w:id="340" w:author="mshepher" w:date="2013-08-19T13:23:00Z">
              <w:tcPr>
                <w:tcW w:w="0" w:type="auto"/>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9</w:t>
            </w:r>
          </w:p>
        </w:tc>
        <w:tc>
          <w:tcPr>
            <w:tcW w:w="576" w:type="dxa"/>
            <w:tcBorders>
              <w:top w:val="single" w:sz="6" w:space="0" w:color="auto"/>
              <w:left w:val="single" w:sz="6" w:space="0" w:color="auto"/>
              <w:bottom w:val="single" w:sz="6" w:space="0" w:color="auto"/>
              <w:right w:val="single" w:sz="6" w:space="0" w:color="auto"/>
            </w:tcBorders>
            <w:noWrap/>
            <w:vAlign w:val="bottom"/>
            <w:tcPrChange w:id="341" w:author="mshepher" w:date="2013-08-19T13:23:00Z">
              <w:tcPr>
                <w:tcW w:w="0" w:type="auto"/>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0.212</w:t>
            </w:r>
          </w:p>
        </w:tc>
        <w:tc>
          <w:tcPr>
            <w:tcW w:w="576" w:type="dxa"/>
            <w:tcBorders>
              <w:top w:val="single" w:sz="6" w:space="0" w:color="auto"/>
              <w:left w:val="single" w:sz="6" w:space="0" w:color="auto"/>
              <w:bottom w:val="single" w:sz="6" w:space="0" w:color="auto"/>
              <w:right w:val="single" w:sz="8" w:space="0" w:color="auto"/>
            </w:tcBorders>
            <w:noWrap/>
            <w:vAlign w:val="bottom"/>
            <w:tcPrChange w:id="342" w:author="mshepher" w:date="2013-08-19T13:23:00Z">
              <w:tcPr>
                <w:tcW w:w="0" w:type="auto"/>
                <w:tcBorders>
                  <w:top w:val="single" w:sz="6" w:space="0" w:color="auto"/>
                  <w:left w:val="single" w:sz="6" w:space="0" w:color="auto"/>
                  <w:bottom w:val="single" w:sz="6" w:space="0" w:color="auto"/>
                  <w:right w:val="single" w:sz="8" w:space="0" w:color="auto"/>
                </w:tcBorders>
                <w:noWrap/>
                <w:vAlign w:val="bottom"/>
              </w:tcPr>
            </w:tcPrChange>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0.000</w:t>
            </w:r>
          </w:p>
        </w:tc>
      </w:tr>
      <w:tr w:rsidR="0086548F" w:rsidRPr="00C6005A" w:rsidTr="0086548F">
        <w:trPr>
          <w:trHeight w:val="315"/>
          <w:trPrChange w:id="343" w:author="mshepher" w:date="2013-08-19T13:23:00Z">
            <w:trPr>
              <w:trHeight w:val="315"/>
            </w:trPr>
          </w:trPrChange>
        </w:trPr>
        <w:tc>
          <w:tcPr>
            <w:tcW w:w="559" w:type="dxa"/>
            <w:tcBorders>
              <w:top w:val="single" w:sz="6" w:space="0" w:color="auto"/>
              <w:left w:val="single" w:sz="8" w:space="0" w:color="auto"/>
              <w:bottom w:val="single" w:sz="6" w:space="0" w:color="auto"/>
              <w:right w:val="single" w:sz="6" w:space="0" w:color="auto"/>
            </w:tcBorders>
            <w:noWrap/>
            <w:vAlign w:val="bottom"/>
            <w:tcPrChange w:id="344" w:author="mshepher" w:date="2013-08-19T13:23:00Z">
              <w:tcPr>
                <w:tcW w:w="0" w:type="auto"/>
                <w:tcBorders>
                  <w:top w:val="single" w:sz="6" w:space="0" w:color="auto"/>
                  <w:left w:val="single" w:sz="8"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3</w:t>
            </w:r>
          </w:p>
        </w:tc>
        <w:tc>
          <w:tcPr>
            <w:tcW w:w="1136" w:type="dxa"/>
            <w:tcBorders>
              <w:top w:val="single" w:sz="6" w:space="0" w:color="auto"/>
              <w:left w:val="single" w:sz="6" w:space="0" w:color="auto"/>
              <w:bottom w:val="single" w:sz="6" w:space="0" w:color="auto"/>
              <w:right w:val="single" w:sz="6" w:space="0" w:color="auto"/>
            </w:tcBorders>
            <w:noWrap/>
            <w:vAlign w:val="bottom"/>
            <w:tcPrChange w:id="345" w:author="mshepher" w:date="2013-08-19T13:23:00Z">
              <w:tcPr>
                <w:tcW w:w="0" w:type="auto"/>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Leeville</w:t>
            </w:r>
            <w:proofErr w:type="spellEnd"/>
          </w:p>
        </w:tc>
        <w:tc>
          <w:tcPr>
            <w:tcW w:w="836" w:type="dxa"/>
            <w:tcBorders>
              <w:top w:val="single" w:sz="6" w:space="0" w:color="auto"/>
              <w:left w:val="single" w:sz="6" w:space="0" w:color="auto"/>
              <w:bottom w:val="single" w:sz="6" w:space="0" w:color="auto"/>
              <w:right w:val="single" w:sz="6" w:space="0" w:color="auto"/>
            </w:tcBorders>
            <w:tcPrChange w:id="346" w:author="mshepher" w:date="2013-08-19T13:23:00Z">
              <w:tcPr>
                <w:tcW w:w="1736" w:type="dxa"/>
                <w:tcBorders>
                  <w:top w:val="single" w:sz="6" w:space="0" w:color="auto"/>
                  <w:left w:val="single" w:sz="6" w:space="0" w:color="auto"/>
                  <w:bottom w:val="single" w:sz="6" w:space="0" w:color="auto"/>
                  <w:right w:val="single" w:sz="6" w:space="0" w:color="auto"/>
                </w:tcBorders>
              </w:tcPr>
            </w:tcPrChange>
          </w:tcPr>
          <w:p w:rsidR="0086548F" w:rsidRPr="003078A7" w:rsidRDefault="0086548F" w:rsidP="00392AFD">
            <w:pPr>
              <w:spacing w:after="0" w:line="240" w:lineRule="auto"/>
              <w:jc w:val="right"/>
              <w:rPr>
                <w:rFonts w:ascii="Times New Roman" w:hAnsi="Times New Roman"/>
                <w:color w:val="000000"/>
                <w:sz w:val="16"/>
                <w:szCs w:val="16"/>
                <w:lang w:eastAsia="en-GB"/>
              </w:rPr>
            </w:pPr>
            <w:ins w:id="347" w:author="mshepher" w:date="2013-08-19T13:23:00Z">
              <w:r>
                <w:rPr>
                  <w:rFonts w:ascii="Times New Roman" w:hAnsi="Times New Roman"/>
                  <w:color w:val="000000"/>
                  <w:sz w:val="16"/>
                  <w:szCs w:val="16"/>
                  <w:lang w:eastAsia="en-GB"/>
                </w:rPr>
                <w:t>“</w:t>
              </w:r>
            </w:ins>
          </w:p>
        </w:tc>
        <w:tc>
          <w:tcPr>
            <w:tcW w:w="1736" w:type="dxa"/>
            <w:tcBorders>
              <w:top w:val="single" w:sz="6" w:space="0" w:color="auto"/>
              <w:left w:val="single" w:sz="6" w:space="0" w:color="auto"/>
              <w:bottom w:val="single" w:sz="6" w:space="0" w:color="auto"/>
              <w:right w:val="single" w:sz="6" w:space="0" w:color="auto"/>
            </w:tcBorders>
            <w:vAlign w:val="bottom"/>
            <w:tcPrChange w:id="348" w:author="mshepher" w:date="2013-08-19T13:23:00Z">
              <w:tcPr>
                <w:tcW w:w="1736" w:type="dxa"/>
                <w:tcBorders>
                  <w:top w:val="single" w:sz="6" w:space="0" w:color="auto"/>
                  <w:left w:val="single" w:sz="6" w:space="0" w:color="auto"/>
                  <w:bottom w:val="single" w:sz="6" w:space="0" w:color="auto"/>
                  <w:right w:val="single" w:sz="6" w:space="0" w:color="auto"/>
                </w:tcBorders>
                <w:vAlign w:val="bottom"/>
              </w:tcPr>
            </w:tcPrChange>
          </w:tcPr>
          <w:p w:rsidR="0086548F" w:rsidRPr="00C6005A" w:rsidRDefault="0086548F" w:rsidP="00392AFD">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64</w:t>
            </w:r>
          </w:p>
        </w:tc>
        <w:tc>
          <w:tcPr>
            <w:tcW w:w="1551" w:type="dxa"/>
            <w:tcBorders>
              <w:top w:val="single" w:sz="6" w:space="0" w:color="auto"/>
              <w:left w:val="single" w:sz="6" w:space="0" w:color="auto"/>
              <w:bottom w:val="single" w:sz="6" w:space="0" w:color="auto"/>
              <w:right w:val="single" w:sz="6" w:space="0" w:color="auto"/>
            </w:tcBorders>
            <w:noWrap/>
            <w:vAlign w:val="bottom"/>
            <w:tcPrChange w:id="349" w:author="mshepher" w:date="2013-08-19T13:23:00Z">
              <w:tcPr>
                <w:tcW w:w="1551" w:type="dxa"/>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C15E03">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w:t>
            </w:r>
          </w:p>
        </w:tc>
        <w:tc>
          <w:tcPr>
            <w:tcW w:w="1134" w:type="dxa"/>
            <w:tcBorders>
              <w:top w:val="single" w:sz="6" w:space="0" w:color="auto"/>
              <w:left w:val="single" w:sz="6" w:space="0" w:color="auto"/>
              <w:bottom w:val="single" w:sz="6" w:space="0" w:color="auto"/>
              <w:right w:val="single" w:sz="6" w:space="0" w:color="auto"/>
            </w:tcBorders>
            <w:noWrap/>
            <w:vAlign w:val="bottom"/>
            <w:tcPrChange w:id="350" w:author="mshepher" w:date="2013-08-19T13:23:00Z">
              <w:tcPr>
                <w:tcW w:w="1134" w:type="dxa"/>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C15E03">
            <w:pPr>
              <w:spacing w:after="0" w:line="240" w:lineRule="auto"/>
              <w:jc w:val="right"/>
              <w:rPr>
                <w:rFonts w:ascii="Times New Roman" w:hAnsi="Times New Roman"/>
                <w:color w:val="000000"/>
                <w:sz w:val="16"/>
                <w:szCs w:val="16"/>
                <w:lang w:eastAsia="en-GB"/>
              </w:rPr>
            </w:pPr>
            <w:r>
              <w:rPr>
                <w:rFonts w:ascii="Times New Roman" w:hAnsi="Times New Roman"/>
                <w:color w:val="000000"/>
                <w:sz w:val="16"/>
                <w:szCs w:val="16"/>
                <w:lang w:eastAsia="en-GB"/>
              </w:rPr>
              <w:t>47.8 (8.1)</w:t>
            </w:r>
            <w:r w:rsidRPr="00A8226D">
              <w:rPr>
                <w:rFonts w:ascii="Times New Roman" w:hAnsi="Times New Roman"/>
                <w:color w:val="000000"/>
                <w:sz w:val="16"/>
                <w:szCs w:val="16"/>
                <w:vertAlign w:val="superscript"/>
                <w:lang w:eastAsia="en-GB"/>
              </w:rPr>
              <w:t>a</w:t>
            </w:r>
          </w:p>
        </w:tc>
        <w:tc>
          <w:tcPr>
            <w:tcW w:w="1086" w:type="dxa"/>
            <w:tcBorders>
              <w:top w:val="single" w:sz="6" w:space="0" w:color="auto"/>
              <w:left w:val="single" w:sz="6" w:space="0" w:color="auto"/>
              <w:bottom w:val="single" w:sz="6" w:space="0" w:color="auto"/>
              <w:right w:val="single" w:sz="6" w:space="0" w:color="auto"/>
            </w:tcBorders>
            <w:noWrap/>
            <w:vAlign w:val="bottom"/>
            <w:tcPrChange w:id="351" w:author="mshepher" w:date="2013-08-19T13:23:00Z">
              <w:tcPr>
                <w:tcW w:w="1086" w:type="dxa"/>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8</w:t>
            </w:r>
            <w:r>
              <w:rPr>
                <w:rFonts w:ascii="Times New Roman" w:hAnsi="Times New Roman"/>
                <w:color w:val="000000"/>
                <w:sz w:val="16"/>
                <w:szCs w:val="16"/>
                <w:lang w:eastAsia="en-GB"/>
              </w:rPr>
              <w:t>.0 (2.7)</w:t>
            </w:r>
            <w:r w:rsidRPr="00A8226D">
              <w:rPr>
                <w:rFonts w:ascii="Times New Roman" w:hAnsi="Times New Roman"/>
                <w:color w:val="000000"/>
                <w:sz w:val="16"/>
                <w:szCs w:val="16"/>
                <w:vertAlign w:val="superscript"/>
                <w:lang w:eastAsia="en-GB"/>
              </w:rPr>
              <w:t>b</w:t>
            </w:r>
          </w:p>
        </w:tc>
        <w:tc>
          <w:tcPr>
            <w:tcW w:w="368" w:type="dxa"/>
            <w:tcBorders>
              <w:top w:val="single" w:sz="6" w:space="0" w:color="auto"/>
              <w:left w:val="single" w:sz="6" w:space="0" w:color="auto"/>
              <w:bottom w:val="single" w:sz="6" w:space="0" w:color="auto"/>
              <w:right w:val="single" w:sz="6" w:space="0" w:color="auto"/>
            </w:tcBorders>
            <w:noWrap/>
            <w:vAlign w:val="bottom"/>
            <w:tcPrChange w:id="352" w:author="mshepher" w:date="2013-08-19T13:23:00Z">
              <w:tcPr>
                <w:tcW w:w="0" w:type="auto"/>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536" w:type="dxa"/>
            <w:tcBorders>
              <w:top w:val="single" w:sz="6" w:space="0" w:color="auto"/>
              <w:left w:val="single" w:sz="6" w:space="0" w:color="auto"/>
              <w:bottom w:val="single" w:sz="6" w:space="0" w:color="auto"/>
              <w:right w:val="single" w:sz="6" w:space="0" w:color="auto"/>
            </w:tcBorders>
            <w:noWrap/>
            <w:vAlign w:val="bottom"/>
            <w:tcPrChange w:id="353" w:author="mshepher" w:date="2013-08-19T13:23:00Z">
              <w:tcPr>
                <w:tcW w:w="0" w:type="auto"/>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576" w:type="dxa"/>
            <w:tcBorders>
              <w:top w:val="single" w:sz="6" w:space="0" w:color="auto"/>
              <w:left w:val="single" w:sz="6" w:space="0" w:color="auto"/>
              <w:bottom w:val="single" w:sz="6" w:space="0" w:color="auto"/>
              <w:right w:val="single" w:sz="6" w:space="0" w:color="auto"/>
            </w:tcBorders>
            <w:noWrap/>
            <w:vAlign w:val="bottom"/>
            <w:tcPrChange w:id="354" w:author="mshepher" w:date="2013-08-19T13:23:00Z">
              <w:tcPr>
                <w:tcW w:w="0" w:type="auto"/>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350" w:type="dxa"/>
            <w:tcBorders>
              <w:top w:val="single" w:sz="6" w:space="0" w:color="auto"/>
              <w:left w:val="single" w:sz="6" w:space="0" w:color="auto"/>
              <w:bottom w:val="single" w:sz="6" w:space="0" w:color="auto"/>
              <w:right w:val="single" w:sz="6" w:space="0" w:color="auto"/>
            </w:tcBorders>
            <w:noWrap/>
            <w:vAlign w:val="bottom"/>
            <w:tcPrChange w:id="355" w:author="mshepher" w:date="2013-08-19T13:23:00Z">
              <w:tcPr>
                <w:tcW w:w="0" w:type="auto"/>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w:t>
            </w:r>
          </w:p>
        </w:tc>
        <w:tc>
          <w:tcPr>
            <w:tcW w:w="576" w:type="dxa"/>
            <w:tcBorders>
              <w:top w:val="single" w:sz="6" w:space="0" w:color="auto"/>
              <w:left w:val="single" w:sz="6" w:space="0" w:color="auto"/>
              <w:bottom w:val="single" w:sz="6" w:space="0" w:color="auto"/>
              <w:right w:val="single" w:sz="6" w:space="0" w:color="auto"/>
            </w:tcBorders>
            <w:noWrap/>
            <w:vAlign w:val="bottom"/>
            <w:tcPrChange w:id="356" w:author="mshepher" w:date="2013-08-19T13:23:00Z">
              <w:tcPr>
                <w:tcW w:w="0" w:type="auto"/>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0.052</w:t>
            </w:r>
          </w:p>
        </w:tc>
        <w:tc>
          <w:tcPr>
            <w:tcW w:w="576" w:type="dxa"/>
            <w:tcBorders>
              <w:top w:val="single" w:sz="6" w:space="0" w:color="auto"/>
              <w:left w:val="single" w:sz="6" w:space="0" w:color="auto"/>
              <w:bottom w:val="single" w:sz="6" w:space="0" w:color="auto"/>
              <w:right w:val="single" w:sz="6" w:space="0" w:color="auto"/>
            </w:tcBorders>
            <w:noWrap/>
            <w:vAlign w:val="bottom"/>
            <w:tcPrChange w:id="357" w:author="mshepher" w:date="2013-08-19T13:23:00Z">
              <w:tcPr>
                <w:tcW w:w="0" w:type="auto"/>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0.550</w:t>
            </w:r>
          </w:p>
        </w:tc>
        <w:tc>
          <w:tcPr>
            <w:tcW w:w="376" w:type="dxa"/>
            <w:tcBorders>
              <w:top w:val="single" w:sz="6" w:space="0" w:color="auto"/>
              <w:left w:val="single" w:sz="6" w:space="0" w:color="auto"/>
              <w:bottom w:val="single" w:sz="6" w:space="0" w:color="auto"/>
              <w:right w:val="single" w:sz="6" w:space="0" w:color="auto"/>
            </w:tcBorders>
            <w:noWrap/>
            <w:vAlign w:val="bottom"/>
            <w:tcPrChange w:id="358" w:author="mshepher" w:date="2013-08-19T13:23:00Z">
              <w:tcPr>
                <w:tcW w:w="0" w:type="auto"/>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9</w:t>
            </w:r>
          </w:p>
        </w:tc>
        <w:tc>
          <w:tcPr>
            <w:tcW w:w="576" w:type="dxa"/>
            <w:tcBorders>
              <w:top w:val="single" w:sz="6" w:space="0" w:color="auto"/>
              <w:left w:val="single" w:sz="6" w:space="0" w:color="auto"/>
              <w:bottom w:val="single" w:sz="6" w:space="0" w:color="auto"/>
              <w:right w:val="single" w:sz="6" w:space="0" w:color="auto"/>
            </w:tcBorders>
            <w:noWrap/>
            <w:vAlign w:val="bottom"/>
            <w:tcPrChange w:id="359" w:author="mshepher" w:date="2013-08-19T13:23:00Z">
              <w:tcPr>
                <w:tcW w:w="0" w:type="auto"/>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0.134</w:t>
            </w:r>
          </w:p>
        </w:tc>
        <w:tc>
          <w:tcPr>
            <w:tcW w:w="576" w:type="dxa"/>
            <w:tcBorders>
              <w:top w:val="single" w:sz="6" w:space="0" w:color="auto"/>
              <w:left w:val="single" w:sz="6" w:space="0" w:color="auto"/>
              <w:bottom w:val="single" w:sz="6" w:space="0" w:color="auto"/>
              <w:right w:val="single" w:sz="6" w:space="0" w:color="auto"/>
            </w:tcBorders>
            <w:noWrap/>
            <w:vAlign w:val="bottom"/>
            <w:tcPrChange w:id="360" w:author="mshepher" w:date="2013-08-19T13:23:00Z">
              <w:tcPr>
                <w:tcW w:w="0" w:type="auto"/>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0.770</w:t>
            </w:r>
          </w:p>
        </w:tc>
        <w:tc>
          <w:tcPr>
            <w:tcW w:w="376" w:type="dxa"/>
            <w:tcBorders>
              <w:top w:val="single" w:sz="6" w:space="0" w:color="auto"/>
              <w:left w:val="single" w:sz="6" w:space="0" w:color="auto"/>
              <w:bottom w:val="single" w:sz="6" w:space="0" w:color="auto"/>
              <w:right w:val="single" w:sz="6" w:space="0" w:color="auto"/>
            </w:tcBorders>
            <w:noWrap/>
            <w:vAlign w:val="bottom"/>
            <w:tcPrChange w:id="361" w:author="mshepher" w:date="2013-08-19T13:23:00Z">
              <w:tcPr>
                <w:tcW w:w="0" w:type="auto"/>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9</w:t>
            </w:r>
          </w:p>
        </w:tc>
        <w:tc>
          <w:tcPr>
            <w:tcW w:w="576" w:type="dxa"/>
            <w:tcBorders>
              <w:top w:val="single" w:sz="6" w:space="0" w:color="auto"/>
              <w:left w:val="single" w:sz="6" w:space="0" w:color="auto"/>
              <w:bottom w:val="single" w:sz="6" w:space="0" w:color="auto"/>
              <w:right w:val="single" w:sz="6" w:space="0" w:color="auto"/>
            </w:tcBorders>
            <w:noWrap/>
            <w:vAlign w:val="bottom"/>
            <w:tcPrChange w:id="362" w:author="mshepher" w:date="2013-08-19T13:23:00Z">
              <w:tcPr>
                <w:tcW w:w="0" w:type="auto"/>
                <w:tcBorders>
                  <w:top w:val="single" w:sz="6" w:space="0" w:color="auto"/>
                  <w:left w:val="single" w:sz="6" w:space="0" w:color="auto"/>
                  <w:bottom w:val="single" w:sz="6" w:space="0" w:color="auto"/>
                  <w:right w:val="single" w:sz="6" w:space="0" w:color="auto"/>
                </w:tcBorders>
                <w:noWrap/>
                <w:vAlign w:val="bottom"/>
              </w:tcPr>
            </w:tcPrChange>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0.222</w:t>
            </w:r>
          </w:p>
        </w:tc>
        <w:tc>
          <w:tcPr>
            <w:tcW w:w="576" w:type="dxa"/>
            <w:tcBorders>
              <w:top w:val="single" w:sz="6" w:space="0" w:color="auto"/>
              <w:left w:val="single" w:sz="6" w:space="0" w:color="auto"/>
              <w:bottom w:val="single" w:sz="6" w:space="0" w:color="auto"/>
              <w:right w:val="single" w:sz="8" w:space="0" w:color="auto"/>
            </w:tcBorders>
            <w:noWrap/>
            <w:vAlign w:val="bottom"/>
            <w:tcPrChange w:id="363" w:author="mshepher" w:date="2013-08-19T13:23:00Z">
              <w:tcPr>
                <w:tcW w:w="0" w:type="auto"/>
                <w:tcBorders>
                  <w:top w:val="single" w:sz="6" w:space="0" w:color="auto"/>
                  <w:left w:val="single" w:sz="6" w:space="0" w:color="auto"/>
                  <w:bottom w:val="single" w:sz="6" w:space="0" w:color="auto"/>
                  <w:right w:val="single" w:sz="8" w:space="0" w:color="auto"/>
                </w:tcBorders>
                <w:noWrap/>
                <w:vAlign w:val="bottom"/>
              </w:tcPr>
            </w:tcPrChange>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0.000</w:t>
            </w:r>
          </w:p>
        </w:tc>
      </w:tr>
      <w:tr w:rsidR="0086548F" w:rsidRPr="00C6005A" w:rsidTr="0086548F">
        <w:trPr>
          <w:trHeight w:val="315"/>
          <w:trPrChange w:id="364" w:author="mshepher" w:date="2013-08-19T13:23:00Z">
            <w:trPr>
              <w:trHeight w:val="315"/>
            </w:trPr>
          </w:trPrChange>
        </w:trPr>
        <w:tc>
          <w:tcPr>
            <w:tcW w:w="1695" w:type="dxa"/>
            <w:gridSpan w:val="2"/>
            <w:tcBorders>
              <w:top w:val="single" w:sz="6" w:space="0" w:color="auto"/>
              <w:left w:val="single" w:sz="8" w:space="0" w:color="auto"/>
              <w:bottom w:val="single" w:sz="8" w:space="0" w:color="auto"/>
              <w:right w:val="single" w:sz="6" w:space="0" w:color="auto"/>
            </w:tcBorders>
            <w:noWrap/>
            <w:vAlign w:val="bottom"/>
            <w:tcPrChange w:id="365" w:author="mshepher" w:date="2013-08-19T13:23:00Z">
              <w:tcPr>
                <w:tcW w:w="0" w:type="auto"/>
                <w:gridSpan w:val="2"/>
                <w:tcBorders>
                  <w:top w:val="single" w:sz="6" w:space="0" w:color="auto"/>
                  <w:left w:val="single" w:sz="8" w:space="0" w:color="auto"/>
                  <w:bottom w:val="single" w:sz="8" w:space="0" w:color="auto"/>
                  <w:right w:val="single" w:sz="6" w:space="0" w:color="auto"/>
                </w:tcBorders>
                <w:noWrap/>
                <w:vAlign w:val="bottom"/>
              </w:tcPr>
            </w:tcPrChange>
          </w:tcPr>
          <w:p w:rsidR="0086548F" w:rsidRPr="00C6005A" w:rsidRDefault="0086548F"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Pooled</w:t>
            </w:r>
          </w:p>
        </w:tc>
        <w:tc>
          <w:tcPr>
            <w:tcW w:w="836" w:type="dxa"/>
            <w:tcBorders>
              <w:top w:val="single" w:sz="6" w:space="0" w:color="auto"/>
              <w:left w:val="single" w:sz="6" w:space="0" w:color="auto"/>
              <w:bottom w:val="single" w:sz="8" w:space="0" w:color="auto"/>
              <w:right w:val="single" w:sz="6" w:space="0" w:color="auto"/>
            </w:tcBorders>
            <w:tcPrChange w:id="366" w:author="mshepher" w:date="2013-08-19T13:23:00Z">
              <w:tcPr>
                <w:tcW w:w="1736" w:type="dxa"/>
                <w:tcBorders>
                  <w:top w:val="single" w:sz="6" w:space="0" w:color="auto"/>
                  <w:left w:val="single" w:sz="6" w:space="0" w:color="auto"/>
                  <w:bottom w:val="single" w:sz="8" w:space="0" w:color="auto"/>
                  <w:right w:val="single" w:sz="6" w:space="0" w:color="auto"/>
                </w:tcBorders>
              </w:tcPr>
            </w:tcPrChange>
          </w:tcPr>
          <w:p w:rsidR="0086548F" w:rsidRDefault="0086548F" w:rsidP="00392AFD">
            <w:pPr>
              <w:spacing w:after="0" w:line="240" w:lineRule="auto"/>
              <w:jc w:val="right"/>
              <w:rPr>
                <w:rFonts w:ascii="Times New Roman" w:hAnsi="Times New Roman"/>
                <w:color w:val="000000"/>
                <w:sz w:val="16"/>
                <w:szCs w:val="16"/>
                <w:lang w:eastAsia="en-GB"/>
              </w:rPr>
            </w:pPr>
          </w:p>
        </w:tc>
        <w:tc>
          <w:tcPr>
            <w:tcW w:w="1736" w:type="dxa"/>
            <w:tcBorders>
              <w:top w:val="single" w:sz="6" w:space="0" w:color="auto"/>
              <w:left w:val="single" w:sz="6" w:space="0" w:color="auto"/>
              <w:bottom w:val="single" w:sz="8" w:space="0" w:color="auto"/>
              <w:right w:val="single" w:sz="6" w:space="0" w:color="auto"/>
            </w:tcBorders>
            <w:noWrap/>
            <w:vAlign w:val="bottom"/>
            <w:tcPrChange w:id="367" w:author="mshepher" w:date="2013-08-19T13:23:00Z">
              <w:tcPr>
                <w:tcW w:w="1736" w:type="dxa"/>
                <w:tcBorders>
                  <w:top w:val="single" w:sz="6" w:space="0" w:color="auto"/>
                  <w:left w:val="single" w:sz="6" w:space="0" w:color="auto"/>
                  <w:bottom w:val="single" w:sz="8" w:space="0" w:color="auto"/>
                  <w:right w:val="single" w:sz="6" w:space="0" w:color="auto"/>
                </w:tcBorders>
                <w:noWrap/>
                <w:vAlign w:val="bottom"/>
              </w:tcPr>
            </w:tcPrChange>
          </w:tcPr>
          <w:p w:rsidR="0086548F" w:rsidRPr="00C6005A" w:rsidRDefault="0086548F" w:rsidP="00392AFD">
            <w:pPr>
              <w:spacing w:after="0" w:line="240" w:lineRule="auto"/>
              <w:jc w:val="right"/>
              <w:rPr>
                <w:rFonts w:ascii="Times New Roman" w:hAnsi="Times New Roman"/>
                <w:color w:val="000000"/>
                <w:sz w:val="16"/>
                <w:szCs w:val="16"/>
                <w:lang w:eastAsia="en-GB"/>
              </w:rPr>
            </w:pPr>
            <w:r>
              <w:rPr>
                <w:rFonts w:ascii="Times New Roman" w:hAnsi="Times New Roman"/>
                <w:color w:val="000000"/>
                <w:sz w:val="16"/>
                <w:szCs w:val="16"/>
                <w:lang w:eastAsia="en-GB"/>
              </w:rPr>
              <w:t> 64</w:t>
            </w:r>
            <w:r w:rsidRPr="003078A7">
              <w:rPr>
                <w:rFonts w:ascii="Times New Roman" w:hAnsi="Times New Roman"/>
                <w:color w:val="000000"/>
                <w:sz w:val="16"/>
                <w:szCs w:val="16"/>
                <w:lang w:eastAsia="en-GB"/>
              </w:rPr>
              <w:t>-69</w:t>
            </w:r>
          </w:p>
        </w:tc>
        <w:tc>
          <w:tcPr>
            <w:tcW w:w="1551" w:type="dxa"/>
            <w:tcBorders>
              <w:top w:val="single" w:sz="6" w:space="0" w:color="auto"/>
              <w:left w:val="single" w:sz="6" w:space="0" w:color="auto"/>
              <w:bottom w:val="single" w:sz="8" w:space="0" w:color="auto"/>
              <w:right w:val="single" w:sz="6" w:space="0" w:color="auto"/>
            </w:tcBorders>
            <w:vAlign w:val="bottom"/>
            <w:tcPrChange w:id="368" w:author="mshepher" w:date="2013-08-19T13:23:00Z">
              <w:tcPr>
                <w:tcW w:w="1551" w:type="dxa"/>
                <w:tcBorders>
                  <w:top w:val="single" w:sz="6" w:space="0" w:color="auto"/>
                  <w:left w:val="single" w:sz="6" w:space="0" w:color="auto"/>
                  <w:bottom w:val="single" w:sz="8" w:space="0" w:color="auto"/>
                  <w:right w:val="single" w:sz="6" w:space="0" w:color="auto"/>
                </w:tcBorders>
                <w:vAlign w:val="bottom"/>
              </w:tcPr>
            </w:tcPrChange>
          </w:tcPr>
          <w:p w:rsidR="0086548F" w:rsidRPr="00C6005A" w:rsidRDefault="0086548F" w:rsidP="00C15E03">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NA</w:t>
            </w:r>
          </w:p>
        </w:tc>
        <w:tc>
          <w:tcPr>
            <w:tcW w:w="1134" w:type="dxa"/>
            <w:tcBorders>
              <w:top w:val="single" w:sz="6" w:space="0" w:color="auto"/>
              <w:left w:val="single" w:sz="6" w:space="0" w:color="auto"/>
              <w:bottom w:val="single" w:sz="8" w:space="0" w:color="auto"/>
              <w:right w:val="single" w:sz="6" w:space="0" w:color="auto"/>
            </w:tcBorders>
            <w:noWrap/>
            <w:vAlign w:val="bottom"/>
            <w:tcPrChange w:id="369" w:author="mshepher" w:date="2013-08-19T13:23:00Z">
              <w:tcPr>
                <w:tcW w:w="1134" w:type="dxa"/>
                <w:tcBorders>
                  <w:top w:val="single" w:sz="6" w:space="0" w:color="auto"/>
                  <w:left w:val="single" w:sz="6" w:space="0" w:color="auto"/>
                  <w:bottom w:val="single" w:sz="8" w:space="0" w:color="auto"/>
                  <w:right w:val="single" w:sz="6" w:space="0" w:color="auto"/>
                </w:tcBorders>
                <w:noWrap/>
                <w:vAlign w:val="bottom"/>
              </w:tcPr>
            </w:tcPrChange>
          </w:tcPr>
          <w:p w:rsidR="0086548F" w:rsidRPr="00C6005A" w:rsidRDefault="0086548F" w:rsidP="00C15E03">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26</w:t>
            </w:r>
            <w:r>
              <w:rPr>
                <w:rFonts w:ascii="Times New Roman" w:hAnsi="Times New Roman"/>
                <w:color w:val="000000"/>
                <w:sz w:val="16"/>
                <w:szCs w:val="16"/>
                <w:lang w:eastAsia="en-GB"/>
              </w:rPr>
              <w:t>.0 (3.5)</w:t>
            </w:r>
            <w:r w:rsidRPr="00A8226D">
              <w:rPr>
                <w:rFonts w:ascii="Times New Roman" w:hAnsi="Times New Roman"/>
                <w:color w:val="000000"/>
                <w:sz w:val="16"/>
                <w:szCs w:val="16"/>
                <w:vertAlign w:val="superscript"/>
                <w:lang w:eastAsia="en-GB"/>
              </w:rPr>
              <w:t>a</w:t>
            </w:r>
          </w:p>
        </w:tc>
        <w:tc>
          <w:tcPr>
            <w:tcW w:w="1086" w:type="dxa"/>
            <w:tcBorders>
              <w:top w:val="single" w:sz="6" w:space="0" w:color="auto"/>
              <w:left w:val="single" w:sz="6" w:space="0" w:color="auto"/>
              <w:bottom w:val="single" w:sz="8" w:space="0" w:color="auto"/>
              <w:right w:val="single" w:sz="6" w:space="0" w:color="auto"/>
            </w:tcBorders>
            <w:noWrap/>
            <w:vAlign w:val="bottom"/>
            <w:tcPrChange w:id="370" w:author="mshepher" w:date="2013-08-19T13:23:00Z">
              <w:tcPr>
                <w:tcW w:w="1086" w:type="dxa"/>
                <w:tcBorders>
                  <w:top w:val="single" w:sz="6" w:space="0" w:color="auto"/>
                  <w:left w:val="single" w:sz="6" w:space="0" w:color="auto"/>
                  <w:bottom w:val="single" w:sz="8" w:space="0" w:color="auto"/>
                  <w:right w:val="single" w:sz="6" w:space="0" w:color="auto"/>
                </w:tcBorders>
                <w:noWrap/>
                <w:vAlign w:val="bottom"/>
              </w:tcPr>
            </w:tcPrChange>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11</w:t>
            </w:r>
            <w:r>
              <w:rPr>
                <w:rFonts w:ascii="Times New Roman" w:hAnsi="Times New Roman"/>
                <w:color w:val="000000"/>
                <w:sz w:val="16"/>
                <w:szCs w:val="16"/>
                <w:lang w:eastAsia="en-GB"/>
              </w:rPr>
              <w:t>.2 (2.0)</w:t>
            </w:r>
            <w:r w:rsidRPr="00A8226D">
              <w:rPr>
                <w:rFonts w:ascii="Times New Roman" w:hAnsi="Times New Roman"/>
                <w:color w:val="000000"/>
                <w:sz w:val="16"/>
                <w:szCs w:val="16"/>
                <w:vertAlign w:val="superscript"/>
                <w:lang w:eastAsia="en-GB"/>
              </w:rPr>
              <w:t>b</w:t>
            </w:r>
          </w:p>
        </w:tc>
        <w:tc>
          <w:tcPr>
            <w:tcW w:w="368" w:type="dxa"/>
            <w:tcBorders>
              <w:top w:val="single" w:sz="6" w:space="0" w:color="auto"/>
              <w:left w:val="single" w:sz="6" w:space="0" w:color="auto"/>
              <w:bottom w:val="single" w:sz="8" w:space="0" w:color="auto"/>
              <w:right w:val="single" w:sz="6" w:space="0" w:color="auto"/>
            </w:tcBorders>
            <w:noWrap/>
            <w:vAlign w:val="bottom"/>
            <w:tcPrChange w:id="371" w:author="mshepher" w:date="2013-08-19T13:23:00Z">
              <w:tcPr>
                <w:tcW w:w="0" w:type="auto"/>
                <w:tcBorders>
                  <w:top w:val="single" w:sz="6" w:space="0" w:color="auto"/>
                  <w:left w:val="single" w:sz="6" w:space="0" w:color="auto"/>
                  <w:bottom w:val="single" w:sz="8" w:space="0" w:color="auto"/>
                  <w:right w:val="single" w:sz="6" w:space="0" w:color="auto"/>
                </w:tcBorders>
                <w:noWrap/>
                <w:vAlign w:val="bottom"/>
              </w:tcPr>
            </w:tcPrChange>
          </w:tcPr>
          <w:p w:rsidR="0086548F" w:rsidRPr="00C6005A" w:rsidRDefault="0086548F"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 </w:t>
            </w:r>
          </w:p>
        </w:tc>
        <w:tc>
          <w:tcPr>
            <w:tcW w:w="536" w:type="dxa"/>
            <w:tcBorders>
              <w:top w:val="single" w:sz="6" w:space="0" w:color="auto"/>
              <w:left w:val="single" w:sz="6" w:space="0" w:color="auto"/>
              <w:bottom w:val="single" w:sz="8" w:space="0" w:color="auto"/>
              <w:right w:val="single" w:sz="6" w:space="0" w:color="auto"/>
            </w:tcBorders>
            <w:noWrap/>
            <w:vAlign w:val="bottom"/>
            <w:tcPrChange w:id="372" w:author="mshepher" w:date="2013-08-19T13:23:00Z">
              <w:tcPr>
                <w:tcW w:w="0" w:type="auto"/>
                <w:tcBorders>
                  <w:top w:val="single" w:sz="6" w:space="0" w:color="auto"/>
                  <w:left w:val="single" w:sz="6" w:space="0" w:color="auto"/>
                  <w:bottom w:val="single" w:sz="8" w:space="0" w:color="auto"/>
                  <w:right w:val="single" w:sz="6" w:space="0" w:color="auto"/>
                </w:tcBorders>
                <w:noWrap/>
                <w:vAlign w:val="bottom"/>
              </w:tcPr>
            </w:tcPrChange>
          </w:tcPr>
          <w:p w:rsidR="0086548F" w:rsidRPr="00C6005A" w:rsidRDefault="0086548F"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 </w:t>
            </w:r>
          </w:p>
        </w:tc>
        <w:tc>
          <w:tcPr>
            <w:tcW w:w="576" w:type="dxa"/>
            <w:tcBorders>
              <w:top w:val="single" w:sz="6" w:space="0" w:color="auto"/>
              <w:left w:val="single" w:sz="6" w:space="0" w:color="auto"/>
              <w:bottom w:val="single" w:sz="8" w:space="0" w:color="auto"/>
              <w:right w:val="single" w:sz="6" w:space="0" w:color="auto"/>
            </w:tcBorders>
            <w:noWrap/>
            <w:vAlign w:val="bottom"/>
            <w:tcPrChange w:id="373" w:author="mshepher" w:date="2013-08-19T13:23:00Z">
              <w:tcPr>
                <w:tcW w:w="0" w:type="auto"/>
                <w:tcBorders>
                  <w:top w:val="single" w:sz="6" w:space="0" w:color="auto"/>
                  <w:left w:val="single" w:sz="6" w:space="0" w:color="auto"/>
                  <w:bottom w:val="single" w:sz="8" w:space="0" w:color="auto"/>
                  <w:right w:val="single" w:sz="6" w:space="0" w:color="auto"/>
                </w:tcBorders>
                <w:noWrap/>
                <w:vAlign w:val="bottom"/>
              </w:tcPr>
            </w:tcPrChange>
          </w:tcPr>
          <w:p w:rsidR="0086548F" w:rsidRPr="00C6005A" w:rsidRDefault="0086548F"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 </w:t>
            </w:r>
          </w:p>
        </w:tc>
        <w:tc>
          <w:tcPr>
            <w:tcW w:w="350" w:type="dxa"/>
            <w:tcBorders>
              <w:top w:val="single" w:sz="6" w:space="0" w:color="auto"/>
              <w:left w:val="single" w:sz="6" w:space="0" w:color="auto"/>
              <w:bottom w:val="single" w:sz="8" w:space="0" w:color="auto"/>
              <w:right w:val="single" w:sz="6" w:space="0" w:color="auto"/>
            </w:tcBorders>
            <w:noWrap/>
            <w:vAlign w:val="bottom"/>
            <w:tcPrChange w:id="374" w:author="mshepher" w:date="2013-08-19T13:23:00Z">
              <w:tcPr>
                <w:tcW w:w="0" w:type="auto"/>
                <w:tcBorders>
                  <w:top w:val="single" w:sz="6" w:space="0" w:color="auto"/>
                  <w:left w:val="single" w:sz="6" w:space="0" w:color="auto"/>
                  <w:bottom w:val="single" w:sz="8" w:space="0" w:color="auto"/>
                  <w:right w:val="single" w:sz="6" w:space="0" w:color="auto"/>
                </w:tcBorders>
                <w:noWrap/>
                <w:vAlign w:val="bottom"/>
              </w:tcPr>
            </w:tcPrChange>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w:t>
            </w:r>
          </w:p>
        </w:tc>
        <w:tc>
          <w:tcPr>
            <w:tcW w:w="576" w:type="dxa"/>
            <w:tcBorders>
              <w:top w:val="single" w:sz="6" w:space="0" w:color="auto"/>
              <w:left w:val="single" w:sz="6" w:space="0" w:color="auto"/>
              <w:bottom w:val="single" w:sz="8" w:space="0" w:color="auto"/>
              <w:right w:val="single" w:sz="6" w:space="0" w:color="auto"/>
            </w:tcBorders>
            <w:noWrap/>
            <w:vAlign w:val="bottom"/>
            <w:tcPrChange w:id="375" w:author="mshepher" w:date="2013-08-19T13:23:00Z">
              <w:tcPr>
                <w:tcW w:w="0" w:type="auto"/>
                <w:tcBorders>
                  <w:top w:val="single" w:sz="6" w:space="0" w:color="auto"/>
                  <w:left w:val="single" w:sz="6" w:space="0" w:color="auto"/>
                  <w:bottom w:val="single" w:sz="8" w:space="0" w:color="auto"/>
                  <w:right w:val="single" w:sz="6" w:space="0" w:color="auto"/>
                </w:tcBorders>
                <w:noWrap/>
                <w:vAlign w:val="bottom"/>
              </w:tcPr>
            </w:tcPrChange>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0.004</w:t>
            </w:r>
          </w:p>
        </w:tc>
        <w:tc>
          <w:tcPr>
            <w:tcW w:w="576" w:type="dxa"/>
            <w:tcBorders>
              <w:top w:val="single" w:sz="6" w:space="0" w:color="auto"/>
              <w:left w:val="single" w:sz="6" w:space="0" w:color="auto"/>
              <w:bottom w:val="single" w:sz="8" w:space="0" w:color="auto"/>
              <w:right w:val="single" w:sz="6" w:space="0" w:color="auto"/>
            </w:tcBorders>
            <w:noWrap/>
            <w:vAlign w:val="bottom"/>
            <w:tcPrChange w:id="376" w:author="mshepher" w:date="2013-08-19T13:23:00Z">
              <w:tcPr>
                <w:tcW w:w="0" w:type="auto"/>
                <w:tcBorders>
                  <w:top w:val="single" w:sz="6" w:space="0" w:color="auto"/>
                  <w:left w:val="single" w:sz="6" w:space="0" w:color="auto"/>
                  <w:bottom w:val="single" w:sz="8" w:space="0" w:color="auto"/>
                  <w:right w:val="single" w:sz="6" w:space="0" w:color="auto"/>
                </w:tcBorders>
                <w:noWrap/>
                <w:vAlign w:val="bottom"/>
              </w:tcPr>
            </w:tcPrChange>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0.851</w:t>
            </w:r>
          </w:p>
        </w:tc>
        <w:tc>
          <w:tcPr>
            <w:tcW w:w="376" w:type="dxa"/>
            <w:tcBorders>
              <w:top w:val="single" w:sz="6" w:space="0" w:color="auto"/>
              <w:left w:val="single" w:sz="6" w:space="0" w:color="auto"/>
              <w:bottom w:val="single" w:sz="8" w:space="0" w:color="auto"/>
              <w:right w:val="single" w:sz="6" w:space="0" w:color="auto"/>
            </w:tcBorders>
            <w:noWrap/>
            <w:vAlign w:val="bottom"/>
            <w:tcPrChange w:id="377" w:author="mshepher" w:date="2013-08-19T13:23:00Z">
              <w:tcPr>
                <w:tcW w:w="0" w:type="auto"/>
                <w:tcBorders>
                  <w:top w:val="single" w:sz="6" w:space="0" w:color="auto"/>
                  <w:left w:val="single" w:sz="6" w:space="0" w:color="auto"/>
                  <w:bottom w:val="single" w:sz="8" w:space="0" w:color="auto"/>
                  <w:right w:val="single" w:sz="6" w:space="0" w:color="auto"/>
                </w:tcBorders>
                <w:noWrap/>
                <w:vAlign w:val="bottom"/>
              </w:tcPr>
            </w:tcPrChange>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39</w:t>
            </w:r>
          </w:p>
        </w:tc>
        <w:tc>
          <w:tcPr>
            <w:tcW w:w="576" w:type="dxa"/>
            <w:tcBorders>
              <w:top w:val="single" w:sz="6" w:space="0" w:color="auto"/>
              <w:left w:val="single" w:sz="6" w:space="0" w:color="auto"/>
              <w:bottom w:val="single" w:sz="8" w:space="0" w:color="auto"/>
              <w:right w:val="single" w:sz="6" w:space="0" w:color="auto"/>
            </w:tcBorders>
            <w:noWrap/>
            <w:vAlign w:val="bottom"/>
            <w:tcPrChange w:id="378" w:author="mshepher" w:date="2013-08-19T13:23:00Z">
              <w:tcPr>
                <w:tcW w:w="0" w:type="auto"/>
                <w:tcBorders>
                  <w:top w:val="single" w:sz="6" w:space="0" w:color="auto"/>
                  <w:left w:val="single" w:sz="6" w:space="0" w:color="auto"/>
                  <w:bottom w:val="single" w:sz="8" w:space="0" w:color="auto"/>
                  <w:right w:val="single" w:sz="6" w:space="0" w:color="auto"/>
                </w:tcBorders>
                <w:noWrap/>
                <w:vAlign w:val="bottom"/>
              </w:tcPr>
            </w:tcPrChange>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0.115</w:t>
            </w:r>
          </w:p>
        </w:tc>
        <w:tc>
          <w:tcPr>
            <w:tcW w:w="576" w:type="dxa"/>
            <w:tcBorders>
              <w:top w:val="single" w:sz="6" w:space="0" w:color="auto"/>
              <w:left w:val="single" w:sz="6" w:space="0" w:color="auto"/>
              <w:bottom w:val="single" w:sz="8" w:space="0" w:color="auto"/>
              <w:right w:val="single" w:sz="6" w:space="0" w:color="auto"/>
            </w:tcBorders>
            <w:noWrap/>
            <w:vAlign w:val="bottom"/>
            <w:tcPrChange w:id="379" w:author="mshepher" w:date="2013-08-19T13:23:00Z">
              <w:tcPr>
                <w:tcW w:w="0" w:type="auto"/>
                <w:tcBorders>
                  <w:top w:val="single" w:sz="6" w:space="0" w:color="auto"/>
                  <w:left w:val="single" w:sz="6" w:space="0" w:color="auto"/>
                  <w:bottom w:val="single" w:sz="8" w:space="0" w:color="auto"/>
                  <w:right w:val="single" w:sz="6" w:space="0" w:color="auto"/>
                </w:tcBorders>
                <w:noWrap/>
                <w:vAlign w:val="bottom"/>
              </w:tcPr>
            </w:tcPrChange>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0.212</w:t>
            </w:r>
          </w:p>
        </w:tc>
        <w:tc>
          <w:tcPr>
            <w:tcW w:w="376" w:type="dxa"/>
            <w:tcBorders>
              <w:top w:val="single" w:sz="6" w:space="0" w:color="auto"/>
              <w:left w:val="single" w:sz="6" w:space="0" w:color="auto"/>
              <w:bottom w:val="single" w:sz="8" w:space="0" w:color="auto"/>
              <w:right w:val="single" w:sz="6" w:space="0" w:color="auto"/>
            </w:tcBorders>
            <w:noWrap/>
            <w:vAlign w:val="bottom"/>
            <w:tcPrChange w:id="380" w:author="mshepher" w:date="2013-08-19T13:23:00Z">
              <w:tcPr>
                <w:tcW w:w="0" w:type="auto"/>
                <w:tcBorders>
                  <w:top w:val="single" w:sz="6" w:space="0" w:color="auto"/>
                  <w:left w:val="single" w:sz="6" w:space="0" w:color="auto"/>
                  <w:bottom w:val="single" w:sz="8" w:space="0" w:color="auto"/>
                  <w:right w:val="single" w:sz="6" w:space="0" w:color="auto"/>
                </w:tcBorders>
                <w:noWrap/>
                <w:vAlign w:val="bottom"/>
              </w:tcPr>
            </w:tcPrChange>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38</w:t>
            </w:r>
          </w:p>
        </w:tc>
        <w:tc>
          <w:tcPr>
            <w:tcW w:w="576" w:type="dxa"/>
            <w:tcBorders>
              <w:top w:val="single" w:sz="6" w:space="0" w:color="auto"/>
              <w:left w:val="single" w:sz="6" w:space="0" w:color="auto"/>
              <w:bottom w:val="single" w:sz="8" w:space="0" w:color="auto"/>
              <w:right w:val="single" w:sz="6" w:space="0" w:color="auto"/>
            </w:tcBorders>
            <w:noWrap/>
            <w:vAlign w:val="bottom"/>
            <w:tcPrChange w:id="381" w:author="mshepher" w:date="2013-08-19T13:23:00Z">
              <w:tcPr>
                <w:tcW w:w="0" w:type="auto"/>
                <w:tcBorders>
                  <w:top w:val="single" w:sz="6" w:space="0" w:color="auto"/>
                  <w:left w:val="single" w:sz="6" w:space="0" w:color="auto"/>
                  <w:bottom w:val="single" w:sz="8" w:space="0" w:color="auto"/>
                  <w:right w:val="single" w:sz="6" w:space="0" w:color="auto"/>
                </w:tcBorders>
                <w:noWrap/>
                <w:vAlign w:val="bottom"/>
              </w:tcPr>
            </w:tcPrChange>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0.089</w:t>
            </w:r>
          </w:p>
        </w:tc>
        <w:tc>
          <w:tcPr>
            <w:tcW w:w="576" w:type="dxa"/>
            <w:tcBorders>
              <w:top w:val="single" w:sz="6" w:space="0" w:color="auto"/>
              <w:left w:val="single" w:sz="6" w:space="0" w:color="auto"/>
              <w:bottom w:val="single" w:sz="8" w:space="0" w:color="auto"/>
              <w:right w:val="single" w:sz="8" w:space="0" w:color="auto"/>
            </w:tcBorders>
            <w:noWrap/>
            <w:vAlign w:val="bottom"/>
            <w:tcPrChange w:id="382" w:author="mshepher" w:date="2013-08-19T13:23:00Z">
              <w:tcPr>
                <w:tcW w:w="0" w:type="auto"/>
                <w:tcBorders>
                  <w:top w:val="single" w:sz="6" w:space="0" w:color="auto"/>
                  <w:left w:val="single" w:sz="6" w:space="0" w:color="auto"/>
                  <w:bottom w:val="single" w:sz="8" w:space="0" w:color="auto"/>
                  <w:right w:val="single" w:sz="8" w:space="0" w:color="auto"/>
                </w:tcBorders>
                <w:noWrap/>
                <w:vAlign w:val="bottom"/>
              </w:tcPr>
            </w:tcPrChange>
          </w:tcPr>
          <w:p w:rsidR="0086548F" w:rsidRPr="00C6005A" w:rsidRDefault="0086548F"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0.000</w:t>
            </w:r>
          </w:p>
        </w:tc>
      </w:tr>
    </w:tbl>
    <w:p w:rsidR="00997C9B" w:rsidRDefault="00CD4572" w:rsidP="00452D58">
      <w:pPr>
        <w:rPr>
          <w:ins w:id="383" w:author="mshepher" w:date="2013-08-19T13:21:00Z"/>
          <w:rFonts w:ascii="Times New Roman" w:hAnsi="Times New Roman"/>
          <w:sz w:val="24"/>
          <w:szCs w:val="24"/>
          <w:lang w:val="en-AU"/>
        </w:rPr>
      </w:pPr>
      <w:r w:rsidRPr="00553A38">
        <w:rPr>
          <w:rFonts w:ascii="Times New Roman" w:hAnsi="Times New Roman"/>
          <w:sz w:val="24"/>
          <w:szCs w:val="24"/>
          <w:vertAlign w:val="superscript"/>
          <w:lang w:val="en-AU"/>
        </w:rPr>
        <w:t>1</w:t>
      </w:r>
      <w:r>
        <w:rPr>
          <w:rFonts w:ascii="Times New Roman" w:hAnsi="Times New Roman"/>
          <w:sz w:val="24"/>
          <w:szCs w:val="24"/>
          <w:lang w:val="en-AU"/>
        </w:rPr>
        <w:t xml:space="preserve"> Differences in rooting percentage means at p-value &lt;0.5 indicated by different letters based on ANOVA F test.</w:t>
      </w:r>
    </w:p>
    <w:p w:rsidR="003054A6" w:rsidRDefault="00F9342A" w:rsidP="00452D58">
      <w:pPr>
        <w:rPr>
          <w:ins w:id="384" w:author="mshepher" w:date="2013-08-19T13:24:00Z"/>
          <w:rFonts w:ascii="Times New Roman" w:hAnsi="Times New Roman"/>
          <w:sz w:val="24"/>
          <w:szCs w:val="24"/>
          <w:lang w:val="en-AU"/>
        </w:rPr>
      </w:pPr>
      <w:ins w:id="385" w:author="mshepher" w:date="2013-08-19T13:24:00Z">
        <w:r w:rsidRPr="00F9342A">
          <w:rPr>
            <w:rFonts w:ascii="Times New Roman" w:hAnsi="Times New Roman"/>
            <w:sz w:val="24"/>
            <w:szCs w:val="24"/>
            <w:vertAlign w:val="superscript"/>
            <w:lang w:val="en-AU"/>
            <w:rPrChange w:id="386" w:author="mshepher" w:date="2013-08-19T13:25:00Z">
              <w:rPr>
                <w:rFonts w:ascii="Times New Roman" w:hAnsi="Times New Roman"/>
                <w:sz w:val="24"/>
                <w:szCs w:val="24"/>
                <w:lang w:val="en-AU"/>
              </w:rPr>
            </w:rPrChange>
          </w:rPr>
          <w:t>2</w:t>
        </w:r>
        <w:r w:rsidR="003054A6">
          <w:rPr>
            <w:rFonts w:ascii="Times New Roman" w:hAnsi="Times New Roman"/>
            <w:sz w:val="24"/>
            <w:szCs w:val="24"/>
            <w:lang w:val="en-AU"/>
          </w:rPr>
          <w:t xml:space="preserve"> </w:t>
        </w:r>
      </w:ins>
      <w:proofErr w:type="gramStart"/>
      <w:ins w:id="387" w:author="mshepher" w:date="2013-08-19T13:21:00Z">
        <w:r w:rsidR="003054A6">
          <w:rPr>
            <w:rFonts w:ascii="Times New Roman" w:hAnsi="Times New Roman"/>
            <w:sz w:val="24"/>
            <w:szCs w:val="24"/>
            <w:lang w:val="en-AU"/>
          </w:rPr>
          <w:t>df</w:t>
        </w:r>
        <w:proofErr w:type="gramEnd"/>
        <w:r w:rsidR="003054A6">
          <w:rPr>
            <w:rFonts w:ascii="Times New Roman" w:hAnsi="Times New Roman"/>
            <w:sz w:val="24"/>
            <w:szCs w:val="24"/>
            <w:lang w:val="en-AU"/>
          </w:rPr>
          <w:t xml:space="preserve"> = degrees of freedom</w:t>
        </w:r>
      </w:ins>
    </w:p>
    <w:p w:rsidR="003054A6" w:rsidRDefault="00F9342A" w:rsidP="00452D58">
      <w:pPr>
        <w:rPr>
          <w:ins w:id="388" w:author="mshepher" w:date="2013-08-19T13:24:00Z"/>
          <w:rFonts w:ascii="Times New Roman" w:hAnsi="Times New Roman"/>
          <w:sz w:val="24"/>
          <w:szCs w:val="24"/>
          <w:lang w:val="en-AU"/>
        </w:rPr>
      </w:pPr>
      <w:ins w:id="389" w:author="mshepher" w:date="2013-08-19T13:24:00Z">
        <w:r w:rsidRPr="00F9342A">
          <w:rPr>
            <w:rFonts w:ascii="Times New Roman" w:hAnsi="Times New Roman"/>
            <w:sz w:val="24"/>
            <w:szCs w:val="24"/>
            <w:vertAlign w:val="superscript"/>
            <w:lang w:val="en-AU"/>
            <w:rPrChange w:id="390" w:author="mshepher" w:date="2013-08-19T13:25:00Z">
              <w:rPr>
                <w:rFonts w:ascii="Times New Roman" w:hAnsi="Times New Roman"/>
                <w:sz w:val="24"/>
                <w:szCs w:val="24"/>
                <w:lang w:val="en-AU"/>
              </w:rPr>
            </w:rPrChange>
          </w:rPr>
          <w:t>3</w:t>
        </w:r>
        <w:r w:rsidR="003054A6">
          <w:rPr>
            <w:rFonts w:ascii="Times New Roman" w:hAnsi="Times New Roman"/>
            <w:sz w:val="24"/>
            <w:szCs w:val="24"/>
            <w:lang w:val="en-AU"/>
          </w:rPr>
          <w:t xml:space="preserve"> </w:t>
        </w:r>
      </w:ins>
      <w:ins w:id="391" w:author="mshepher" w:date="2013-08-19T13:21:00Z">
        <w:r w:rsidR="003054A6">
          <w:rPr>
            <w:rFonts w:ascii="Times New Roman" w:hAnsi="Times New Roman"/>
            <w:sz w:val="24"/>
            <w:szCs w:val="24"/>
            <w:lang w:val="en-AU"/>
          </w:rPr>
          <w:t>MS = Mean Square</w:t>
        </w:r>
      </w:ins>
    </w:p>
    <w:p w:rsidR="003054A6" w:rsidRDefault="00F9342A" w:rsidP="00452D58">
      <w:pPr>
        <w:rPr>
          <w:ins w:id="392" w:author="mshepher" w:date="2013-08-19T13:25:00Z"/>
          <w:rFonts w:ascii="Times New Roman" w:hAnsi="Times New Roman"/>
          <w:sz w:val="24"/>
          <w:szCs w:val="24"/>
          <w:lang w:val="en-AU"/>
        </w:rPr>
      </w:pPr>
      <w:ins w:id="393" w:author="mshepher" w:date="2013-08-19T13:24:00Z">
        <w:r w:rsidRPr="00F9342A">
          <w:rPr>
            <w:rFonts w:ascii="Times New Roman" w:hAnsi="Times New Roman"/>
            <w:sz w:val="24"/>
            <w:szCs w:val="24"/>
            <w:vertAlign w:val="superscript"/>
            <w:lang w:val="en-AU"/>
            <w:rPrChange w:id="394" w:author="mshepher" w:date="2013-08-19T13:25:00Z">
              <w:rPr>
                <w:rFonts w:ascii="Times New Roman" w:hAnsi="Times New Roman"/>
                <w:sz w:val="24"/>
                <w:szCs w:val="24"/>
                <w:lang w:val="en-AU"/>
              </w:rPr>
            </w:rPrChange>
          </w:rPr>
          <w:lastRenderedPageBreak/>
          <w:t>4</w:t>
        </w:r>
        <w:r w:rsidR="003054A6">
          <w:rPr>
            <w:rFonts w:ascii="Times New Roman" w:hAnsi="Times New Roman"/>
            <w:sz w:val="24"/>
            <w:szCs w:val="24"/>
            <w:lang w:val="en-AU"/>
          </w:rPr>
          <w:t xml:space="preserve"> </w:t>
        </w:r>
      </w:ins>
      <w:ins w:id="395" w:author="mshepher" w:date="2013-08-19T13:21:00Z">
        <w:r w:rsidR="003054A6">
          <w:rPr>
            <w:rFonts w:ascii="Times New Roman" w:hAnsi="Times New Roman"/>
            <w:sz w:val="24"/>
            <w:szCs w:val="24"/>
            <w:lang w:val="en-AU"/>
          </w:rPr>
          <w:t>Sig = Significance of F test</w:t>
        </w:r>
      </w:ins>
      <w:ins w:id="396" w:author="mshepher" w:date="2013-08-19T13:25:00Z">
        <w:r w:rsidR="003054A6">
          <w:rPr>
            <w:rFonts w:ascii="Times New Roman" w:hAnsi="Times New Roman"/>
            <w:sz w:val="24"/>
            <w:szCs w:val="24"/>
            <w:lang w:val="en-AU"/>
          </w:rPr>
          <w:t>.</w:t>
        </w:r>
      </w:ins>
    </w:p>
    <w:p w:rsidR="00334A5A" w:rsidRDefault="00F9342A" w:rsidP="00452D58">
      <w:pPr>
        <w:rPr>
          <w:rFonts w:ascii="Times New Roman" w:hAnsi="Times New Roman"/>
          <w:sz w:val="24"/>
          <w:szCs w:val="24"/>
          <w:lang w:val="en-AU"/>
        </w:rPr>
      </w:pPr>
      <w:proofErr w:type="gramStart"/>
      <w:ins w:id="397" w:author="mshepher" w:date="2013-08-19T13:25:00Z">
        <w:r w:rsidRPr="00F9342A">
          <w:rPr>
            <w:rFonts w:ascii="Times New Roman" w:hAnsi="Times New Roman"/>
            <w:sz w:val="24"/>
            <w:szCs w:val="24"/>
            <w:vertAlign w:val="superscript"/>
            <w:lang w:val="en-AU"/>
            <w:rPrChange w:id="398" w:author="mshepher" w:date="2013-08-19T13:25:00Z">
              <w:rPr>
                <w:rFonts w:ascii="Times New Roman" w:hAnsi="Times New Roman"/>
                <w:sz w:val="24"/>
                <w:szCs w:val="24"/>
                <w:lang w:val="en-AU"/>
              </w:rPr>
            </w:rPrChange>
          </w:rPr>
          <w:t>5</w:t>
        </w:r>
        <w:r w:rsidR="003054A6">
          <w:rPr>
            <w:rFonts w:ascii="Times New Roman" w:hAnsi="Times New Roman"/>
            <w:sz w:val="24"/>
            <w:szCs w:val="24"/>
            <w:lang w:val="en-AU"/>
          </w:rPr>
          <w:t xml:space="preserve"> </w:t>
        </w:r>
      </w:ins>
      <w:ins w:id="399" w:author="mshepher" w:date="2013-08-19T13:21:00Z">
        <w:r w:rsidR="00997C9B">
          <w:rPr>
            <w:rFonts w:ascii="Times New Roman" w:hAnsi="Times New Roman"/>
            <w:sz w:val="24"/>
            <w:szCs w:val="24"/>
            <w:lang w:val="en-AU"/>
          </w:rPr>
          <w:t>NB.</w:t>
        </w:r>
        <w:proofErr w:type="gramEnd"/>
        <w:r w:rsidR="00997C9B">
          <w:rPr>
            <w:rFonts w:ascii="Times New Roman" w:hAnsi="Times New Roman"/>
            <w:sz w:val="24"/>
            <w:szCs w:val="24"/>
            <w:lang w:val="en-AU"/>
          </w:rPr>
          <w:t xml:space="preserve"> Site factor could only be tested in Experiment 2 where material from two sites was subjected to the same propagation conditions. Tests for differences among tissue-types in Experiment 1 and 3 are shown for multiple assessment times, 4 in the case of </w:t>
        </w:r>
        <w:proofErr w:type="spellStart"/>
        <w:r w:rsidR="00997C9B">
          <w:rPr>
            <w:rFonts w:ascii="Times New Roman" w:hAnsi="Times New Roman"/>
            <w:sz w:val="24"/>
            <w:szCs w:val="24"/>
            <w:lang w:val="en-AU"/>
          </w:rPr>
          <w:t>Dilkoon</w:t>
        </w:r>
        <w:proofErr w:type="spellEnd"/>
        <w:r w:rsidR="00997C9B">
          <w:rPr>
            <w:rFonts w:ascii="Times New Roman" w:hAnsi="Times New Roman"/>
            <w:sz w:val="24"/>
            <w:szCs w:val="24"/>
            <w:lang w:val="en-AU"/>
          </w:rPr>
          <w:t xml:space="preserve"> and 2, in the case of the Leeville material</w:t>
        </w:r>
        <w:proofErr w:type="gramStart"/>
        <w:r w:rsidR="00997C9B">
          <w:rPr>
            <w:rFonts w:ascii="Times New Roman" w:hAnsi="Times New Roman"/>
            <w:sz w:val="24"/>
            <w:szCs w:val="24"/>
            <w:lang w:val="en-AU"/>
          </w:rPr>
          <w:t>.</w:t>
        </w:r>
      </w:ins>
      <w:r w:rsidR="00CD4572">
        <w:rPr>
          <w:rFonts w:ascii="Times New Roman" w:hAnsi="Times New Roman"/>
          <w:sz w:val="24"/>
          <w:szCs w:val="24"/>
          <w:lang w:val="en-AU"/>
        </w:rPr>
        <w:t>.</w:t>
      </w:r>
      <w:proofErr w:type="gramEnd"/>
    </w:p>
    <w:p w:rsidR="00CD4572" w:rsidRPr="00C6005A" w:rsidRDefault="00CD4572" w:rsidP="00452D58">
      <w:pPr>
        <w:rPr>
          <w:rFonts w:ascii="Times New Roman" w:hAnsi="Times New Roman"/>
          <w:sz w:val="24"/>
          <w:szCs w:val="24"/>
          <w:lang w:val="en-AU"/>
        </w:rPr>
        <w:sectPr w:rsidR="00CD4572" w:rsidRPr="00C6005A" w:rsidSect="00FF09C6">
          <w:type w:val="continuous"/>
          <w:pgSz w:w="16838" w:h="11906" w:orient="landscape"/>
          <w:pgMar w:top="1440" w:right="1440" w:bottom="1440" w:left="1440" w:header="708" w:footer="708" w:gutter="0"/>
          <w:lnNumType w:countBy="1" w:restart="continuous"/>
          <w:cols w:space="708"/>
          <w:docGrid w:linePitch="360"/>
        </w:sectPr>
      </w:pPr>
    </w:p>
    <w:p w:rsidR="002537FE" w:rsidRDefault="002537FE" w:rsidP="00DD6E9B">
      <w:pPr>
        <w:spacing w:line="480" w:lineRule="auto"/>
        <w:rPr>
          <w:rFonts w:ascii="Times New Roman" w:hAnsi="Times New Roman"/>
          <w:sz w:val="24"/>
          <w:szCs w:val="24"/>
          <w:lang w:val="en-AU"/>
        </w:rPr>
      </w:pPr>
      <w:proofErr w:type="gramStart"/>
      <w:r>
        <w:rPr>
          <w:rFonts w:ascii="Times New Roman" w:hAnsi="Times New Roman"/>
          <w:sz w:val="24"/>
          <w:szCs w:val="24"/>
          <w:lang w:val="en-AU"/>
        </w:rPr>
        <w:lastRenderedPageBreak/>
        <w:t>Table 2</w:t>
      </w:r>
      <w:r w:rsidRPr="003078A7">
        <w:rPr>
          <w:rFonts w:ascii="Times New Roman" w:hAnsi="Times New Roman"/>
          <w:sz w:val="24"/>
          <w:szCs w:val="24"/>
          <w:lang w:val="en-AU"/>
        </w:rPr>
        <w:t>.</w:t>
      </w:r>
      <w:proofErr w:type="gramEnd"/>
      <w:r w:rsidRPr="003078A7">
        <w:rPr>
          <w:rFonts w:ascii="Times New Roman" w:hAnsi="Times New Roman"/>
          <w:sz w:val="24"/>
          <w:szCs w:val="24"/>
          <w:lang w:val="en-AU"/>
        </w:rPr>
        <w:t xml:space="preserve"> </w:t>
      </w:r>
      <w:proofErr w:type="gramStart"/>
      <w:r w:rsidRPr="003078A7">
        <w:rPr>
          <w:rFonts w:ascii="Times New Roman" w:hAnsi="Times New Roman"/>
          <w:sz w:val="24"/>
          <w:szCs w:val="24"/>
          <w:lang w:val="en-AU"/>
        </w:rPr>
        <w:t>ANOVA for the effect of tissue-type, stock-plant and replicate upon rooting percentages based on the pooled data from three experiments.</w:t>
      </w:r>
      <w:proofErr w:type="gramEnd"/>
    </w:p>
    <w:tbl>
      <w:tblPr>
        <w:tblW w:w="5728" w:type="dxa"/>
        <w:tblInd w:w="108" w:type="dxa"/>
        <w:tblLook w:val="00A0"/>
      </w:tblPr>
      <w:tblGrid>
        <w:gridCol w:w="1430"/>
        <w:gridCol w:w="1110"/>
        <w:gridCol w:w="617"/>
        <w:gridCol w:w="990"/>
        <w:gridCol w:w="817"/>
        <w:gridCol w:w="764"/>
      </w:tblGrid>
      <w:tr w:rsidR="002537FE" w:rsidRPr="00C6005A" w:rsidTr="0079290C">
        <w:trPr>
          <w:trHeight w:val="1005"/>
        </w:trPr>
        <w:tc>
          <w:tcPr>
            <w:tcW w:w="1430" w:type="dxa"/>
            <w:tcBorders>
              <w:top w:val="single" w:sz="12" w:space="0" w:color="000000"/>
              <w:left w:val="single" w:sz="12" w:space="0" w:color="000000"/>
              <w:bottom w:val="single" w:sz="12" w:space="0" w:color="000000"/>
              <w:right w:val="single" w:sz="12" w:space="0" w:color="000000"/>
            </w:tcBorders>
            <w:vAlign w:val="bottom"/>
          </w:tcPr>
          <w:p w:rsidR="002537FE" w:rsidRPr="00C6005A" w:rsidRDefault="002537FE" w:rsidP="0079290C">
            <w:pPr>
              <w:spacing w:after="0" w:line="240" w:lineRule="auto"/>
              <w:rPr>
                <w:rFonts w:ascii="Times New Roman" w:hAnsi="Times New Roman"/>
                <w:color w:val="000000"/>
                <w:sz w:val="24"/>
                <w:szCs w:val="24"/>
                <w:lang w:eastAsia="en-GB"/>
              </w:rPr>
            </w:pPr>
            <w:r w:rsidRPr="003078A7">
              <w:rPr>
                <w:rFonts w:ascii="Times New Roman" w:hAnsi="Times New Roman"/>
                <w:color w:val="000000"/>
                <w:sz w:val="24"/>
                <w:szCs w:val="24"/>
                <w:lang w:eastAsia="en-GB"/>
              </w:rPr>
              <w:t>Source</w:t>
            </w:r>
          </w:p>
        </w:tc>
        <w:tc>
          <w:tcPr>
            <w:tcW w:w="1110" w:type="dxa"/>
            <w:tcBorders>
              <w:top w:val="single" w:sz="12" w:space="0" w:color="000000"/>
              <w:left w:val="nil"/>
              <w:bottom w:val="single" w:sz="12" w:space="0" w:color="000000"/>
              <w:right w:val="single" w:sz="4" w:space="0" w:color="000000"/>
            </w:tcBorders>
            <w:vAlign w:val="bottom"/>
          </w:tcPr>
          <w:p w:rsidR="002537FE" w:rsidRPr="00C6005A" w:rsidRDefault="002537FE" w:rsidP="0079290C">
            <w:pPr>
              <w:spacing w:after="0" w:line="240" w:lineRule="auto"/>
              <w:jc w:val="center"/>
              <w:rPr>
                <w:rFonts w:ascii="Times New Roman" w:hAnsi="Times New Roman"/>
                <w:color w:val="000000"/>
                <w:sz w:val="24"/>
                <w:szCs w:val="24"/>
                <w:lang w:eastAsia="en-GB"/>
              </w:rPr>
            </w:pPr>
            <w:r w:rsidRPr="003078A7">
              <w:rPr>
                <w:rFonts w:ascii="Times New Roman" w:hAnsi="Times New Roman"/>
                <w:color w:val="000000"/>
                <w:sz w:val="24"/>
                <w:szCs w:val="24"/>
                <w:lang w:eastAsia="en-GB"/>
              </w:rPr>
              <w:t>Type III Sum of Squares</w:t>
            </w:r>
          </w:p>
        </w:tc>
        <w:tc>
          <w:tcPr>
            <w:tcW w:w="617" w:type="dxa"/>
            <w:tcBorders>
              <w:top w:val="single" w:sz="12" w:space="0" w:color="000000"/>
              <w:left w:val="nil"/>
              <w:bottom w:val="single" w:sz="12" w:space="0" w:color="000000"/>
              <w:right w:val="single" w:sz="4" w:space="0" w:color="000000"/>
            </w:tcBorders>
            <w:vAlign w:val="bottom"/>
          </w:tcPr>
          <w:p w:rsidR="002537FE" w:rsidRPr="00C6005A" w:rsidRDefault="002537FE" w:rsidP="0079290C">
            <w:pPr>
              <w:spacing w:after="0" w:line="240" w:lineRule="auto"/>
              <w:jc w:val="center"/>
              <w:rPr>
                <w:rFonts w:ascii="Times New Roman" w:hAnsi="Times New Roman"/>
                <w:color w:val="000000"/>
                <w:sz w:val="24"/>
                <w:szCs w:val="24"/>
                <w:lang w:eastAsia="en-GB"/>
              </w:rPr>
            </w:pPr>
            <w:r w:rsidRPr="003078A7">
              <w:rPr>
                <w:rFonts w:ascii="Times New Roman" w:hAnsi="Times New Roman"/>
                <w:color w:val="000000"/>
                <w:sz w:val="24"/>
                <w:szCs w:val="24"/>
                <w:lang w:eastAsia="en-GB"/>
              </w:rPr>
              <w:t>df</w:t>
            </w:r>
          </w:p>
        </w:tc>
        <w:tc>
          <w:tcPr>
            <w:tcW w:w="990" w:type="dxa"/>
            <w:tcBorders>
              <w:top w:val="single" w:sz="12" w:space="0" w:color="000000"/>
              <w:left w:val="nil"/>
              <w:bottom w:val="single" w:sz="12" w:space="0" w:color="000000"/>
              <w:right w:val="single" w:sz="4" w:space="0" w:color="000000"/>
            </w:tcBorders>
            <w:vAlign w:val="bottom"/>
          </w:tcPr>
          <w:p w:rsidR="002537FE" w:rsidRPr="00C6005A" w:rsidRDefault="002537FE" w:rsidP="0079290C">
            <w:pPr>
              <w:spacing w:after="0" w:line="240" w:lineRule="auto"/>
              <w:jc w:val="center"/>
              <w:rPr>
                <w:rFonts w:ascii="Times New Roman" w:hAnsi="Times New Roman"/>
                <w:color w:val="000000"/>
                <w:sz w:val="24"/>
                <w:szCs w:val="24"/>
                <w:lang w:eastAsia="en-GB"/>
              </w:rPr>
            </w:pPr>
            <w:r w:rsidRPr="003078A7">
              <w:rPr>
                <w:rFonts w:ascii="Times New Roman" w:hAnsi="Times New Roman"/>
                <w:color w:val="000000"/>
                <w:sz w:val="24"/>
                <w:szCs w:val="24"/>
                <w:lang w:eastAsia="en-GB"/>
              </w:rPr>
              <w:t>Mean Square</w:t>
            </w:r>
          </w:p>
        </w:tc>
        <w:tc>
          <w:tcPr>
            <w:tcW w:w="817" w:type="dxa"/>
            <w:tcBorders>
              <w:top w:val="single" w:sz="12" w:space="0" w:color="000000"/>
              <w:left w:val="nil"/>
              <w:bottom w:val="single" w:sz="12" w:space="0" w:color="000000"/>
              <w:right w:val="single" w:sz="4" w:space="0" w:color="000000"/>
            </w:tcBorders>
            <w:vAlign w:val="bottom"/>
          </w:tcPr>
          <w:p w:rsidR="002537FE" w:rsidRPr="00C6005A" w:rsidRDefault="002537FE" w:rsidP="0079290C">
            <w:pPr>
              <w:spacing w:after="0" w:line="240" w:lineRule="auto"/>
              <w:jc w:val="center"/>
              <w:rPr>
                <w:rFonts w:ascii="Times New Roman" w:hAnsi="Times New Roman"/>
                <w:color w:val="000000"/>
                <w:sz w:val="24"/>
                <w:szCs w:val="24"/>
                <w:lang w:eastAsia="en-GB"/>
              </w:rPr>
            </w:pPr>
            <w:r w:rsidRPr="003078A7">
              <w:rPr>
                <w:rFonts w:ascii="Times New Roman" w:hAnsi="Times New Roman"/>
                <w:color w:val="000000"/>
                <w:sz w:val="24"/>
                <w:szCs w:val="24"/>
                <w:lang w:eastAsia="en-GB"/>
              </w:rPr>
              <w:t>F</w:t>
            </w:r>
          </w:p>
        </w:tc>
        <w:tc>
          <w:tcPr>
            <w:tcW w:w="764" w:type="dxa"/>
            <w:tcBorders>
              <w:top w:val="single" w:sz="12" w:space="0" w:color="000000"/>
              <w:left w:val="nil"/>
              <w:bottom w:val="single" w:sz="12" w:space="0" w:color="000000"/>
              <w:right w:val="single" w:sz="12" w:space="0" w:color="000000"/>
            </w:tcBorders>
            <w:vAlign w:val="bottom"/>
          </w:tcPr>
          <w:p w:rsidR="002537FE" w:rsidRPr="00C6005A" w:rsidRDefault="002537FE" w:rsidP="0079290C">
            <w:pPr>
              <w:spacing w:after="0" w:line="240" w:lineRule="auto"/>
              <w:jc w:val="center"/>
              <w:rPr>
                <w:rFonts w:ascii="Times New Roman" w:hAnsi="Times New Roman"/>
                <w:color w:val="000000"/>
                <w:sz w:val="24"/>
                <w:szCs w:val="24"/>
                <w:lang w:eastAsia="en-GB"/>
              </w:rPr>
            </w:pPr>
            <w:r w:rsidRPr="003078A7">
              <w:rPr>
                <w:rFonts w:ascii="Times New Roman" w:hAnsi="Times New Roman"/>
                <w:color w:val="000000"/>
                <w:sz w:val="24"/>
                <w:szCs w:val="24"/>
                <w:lang w:eastAsia="en-GB"/>
              </w:rPr>
              <w:t>Sig.</w:t>
            </w:r>
          </w:p>
        </w:tc>
      </w:tr>
      <w:tr w:rsidR="002537FE" w:rsidRPr="00C6005A" w:rsidTr="0079290C">
        <w:trPr>
          <w:trHeight w:val="495"/>
        </w:trPr>
        <w:tc>
          <w:tcPr>
            <w:tcW w:w="1430" w:type="dxa"/>
            <w:tcBorders>
              <w:top w:val="nil"/>
              <w:left w:val="single" w:sz="12" w:space="0" w:color="000000"/>
              <w:bottom w:val="nil"/>
              <w:right w:val="single" w:sz="12" w:space="0" w:color="000000"/>
            </w:tcBorders>
          </w:tcPr>
          <w:p w:rsidR="002537FE" w:rsidRPr="00C6005A" w:rsidRDefault="002537FE" w:rsidP="0079290C">
            <w:pPr>
              <w:spacing w:after="0" w:line="240" w:lineRule="auto"/>
              <w:rPr>
                <w:rFonts w:ascii="Times New Roman" w:hAnsi="Times New Roman"/>
                <w:color w:val="000000"/>
                <w:sz w:val="24"/>
                <w:szCs w:val="24"/>
                <w:lang w:eastAsia="en-GB"/>
              </w:rPr>
            </w:pPr>
            <w:r w:rsidRPr="003078A7">
              <w:rPr>
                <w:rFonts w:ascii="Times New Roman" w:hAnsi="Times New Roman"/>
                <w:color w:val="000000"/>
                <w:sz w:val="24"/>
                <w:szCs w:val="24"/>
                <w:lang w:eastAsia="en-GB"/>
              </w:rPr>
              <w:t>Model</w:t>
            </w:r>
          </w:p>
        </w:tc>
        <w:tc>
          <w:tcPr>
            <w:tcW w:w="1110" w:type="dxa"/>
            <w:tcBorders>
              <w:top w:val="nil"/>
              <w:left w:val="nil"/>
              <w:bottom w:val="nil"/>
              <w:right w:val="single" w:sz="4" w:space="0" w:color="000000"/>
            </w:tcBorders>
            <w:noWrap/>
          </w:tcPr>
          <w:p w:rsidR="002537FE" w:rsidRPr="00C6005A" w:rsidRDefault="002537FE" w:rsidP="0079290C">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13.204</w:t>
            </w:r>
            <w:r w:rsidRPr="003078A7">
              <w:rPr>
                <w:rFonts w:ascii="Times New Roman" w:hAnsi="Times New Roman"/>
                <w:color w:val="000000"/>
                <w:sz w:val="24"/>
                <w:szCs w:val="24"/>
                <w:vertAlign w:val="superscript"/>
                <w:lang w:eastAsia="en-GB"/>
              </w:rPr>
              <w:t>a</w:t>
            </w:r>
          </w:p>
        </w:tc>
        <w:tc>
          <w:tcPr>
            <w:tcW w:w="617" w:type="dxa"/>
            <w:tcBorders>
              <w:top w:val="nil"/>
              <w:left w:val="nil"/>
              <w:bottom w:val="nil"/>
              <w:right w:val="single" w:sz="4" w:space="0" w:color="000000"/>
            </w:tcBorders>
            <w:noWrap/>
          </w:tcPr>
          <w:p w:rsidR="002537FE" w:rsidRPr="00C6005A" w:rsidRDefault="002537FE" w:rsidP="0079290C">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79</w:t>
            </w:r>
          </w:p>
        </w:tc>
        <w:tc>
          <w:tcPr>
            <w:tcW w:w="990" w:type="dxa"/>
            <w:tcBorders>
              <w:top w:val="nil"/>
              <w:left w:val="nil"/>
              <w:bottom w:val="nil"/>
              <w:right w:val="single" w:sz="4" w:space="0" w:color="000000"/>
            </w:tcBorders>
            <w:noWrap/>
          </w:tcPr>
          <w:p w:rsidR="002537FE" w:rsidRPr="00C6005A" w:rsidRDefault="002537FE" w:rsidP="0079290C">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0.167</w:t>
            </w:r>
          </w:p>
        </w:tc>
        <w:tc>
          <w:tcPr>
            <w:tcW w:w="817" w:type="dxa"/>
            <w:tcBorders>
              <w:top w:val="nil"/>
              <w:left w:val="nil"/>
              <w:bottom w:val="nil"/>
              <w:right w:val="single" w:sz="4" w:space="0" w:color="000000"/>
            </w:tcBorders>
            <w:noWrap/>
          </w:tcPr>
          <w:p w:rsidR="002537FE" w:rsidRPr="00C6005A" w:rsidRDefault="002537FE" w:rsidP="0079290C">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5.557</w:t>
            </w:r>
          </w:p>
        </w:tc>
        <w:tc>
          <w:tcPr>
            <w:tcW w:w="764" w:type="dxa"/>
            <w:tcBorders>
              <w:top w:val="nil"/>
              <w:left w:val="nil"/>
              <w:bottom w:val="nil"/>
              <w:right w:val="single" w:sz="12" w:space="0" w:color="000000"/>
            </w:tcBorders>
            <w:noWrap/>
          </w:tcPr>
          <w:p w:rsidR="002537FE" w:rsidRPr="00C6005A" w:rsidRDefault="002537FE" w:rsidP="0079290C">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0.000</w:t>
            </w:r>
          </w:p>
        </w:tc>
      </w:tr>
      <w:tr w:rsidR="002537FE" w:rsidRPr="00C6005A" w:rsidTr="0079290C">
        <w:trPr>
          <w:trHeight w:val="960"/>
        </w:trPr>
        <w:tc>
          <w:tcPr>
            <w:tcW w:w="1430" w:type="dxa"/>
            <w:tcBorders>
              <w:top w:val="nil"/>
              <w:left w:val="single" w:sz="12" w:space="0" w:color="000000"/>
              <w:bottom w:val="nil"/>
              <w:right w:val="single" w:sz="12" w:space="0" w:color="000000"/>
            </w:tcBorders>
          </w:tcPr>
          <w:p w:rsidR="002537FE" w:rsidRPr="00C6005A" w:rsidRDefault="002537FE" w:rsidP="0079290C">
            <w:pPr>
              <w:spacing w:after="0" w:line="240" w:lineRule="auto"/>
              <w:rPr>
                <w:rFonts w:ascii="Times New Roman" w:hAnsi="Times New Roman"/>
                <w:color w:val="000000"/>
                <w:sz w:val="24"/>
                <w:szCs w:val="24"/>
                <w:lang w:eastAsia="en-GB"/>
              </w:rPr>
            </w:pPr>
            <w:r w:rsidRPr="003078A7">
              <w:rPr>
                <w:rFonts w:ascii="Times New Roman" w:hAnsi="Times New Roman"/>
                <w:color w:val="000000"/>
                <w:sz w:val="24"/>
                <w:szCs w:val="24"/>
                <w:lang w:eastAsia="en-GB"/>
              </w:rPr>
              <w:t>Replicate</w:t>
            </w:r>
          </w:p>
        </w:tc>
        <w:tc>
          <w:tcPr>
            <w:tcW w:w="1110" w:type="dxa"/>
            <w:tcBorders>
              <w:top w:val="nil"/>
              <w:left w:val="nil"/>
              <w:bottom w:val="nil"/>
              <w:right w:val="single" w:sz="4" w:space="0" w:color="000000"/>
            </w:tcBorders>
            <w:noWrap/>
          </w:tcPr>
          <w:p w:rsidR="002537FE" w:rsidRPr="00C6005A" w:rsidRDefault="002537FE" w:rsidP="0079290C">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0.004</w:t>
            </w:r>
          </w:p>
        </w:tc>
        <w:tc>
          <w:tcPr>
            <w:tcW w:w="617" w:type="dxa"/>
            <w:tcBorders>
              <w:top w:val="nil"/>
              <w:left w:val="nil"/>
              <w:bottom w:val="nil"/>
              <w:right w:val="single" w:sz="4" w:space="0" w:color="000000"/>
            </w:tcBorders>
            <w:noWrap/>
          </w:tcPr>
          <w:p w:rsidR="002537FE" w:rsidRPr="00C6005A" w:rsidRDefault="002537FE" w:rsidP="0079290C">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1</w:t>
            </w:r>
          </w:p>
        </w:tc>
        <w:tc>
          <w:tcPr>
            <w:tcW w:w="990" w:type="dxa"/>
            <w:tcBorders>
              <w:top w:val="nil"/>
              <w:left w:val="nil"/>
              <w:bottom w:val="nil"/>
              <w:right w:val="single" w:sz="4" w:space="0" w:color="000000"/>
            </w:tcBorders>
            <w:noWrap/>
          </w:tcPr>
          <w:p w:rsidR="002537FE" w:rsidRPr="00C6005A" w:rsidRDefault="002537FE" w:rsidP="0079290C">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0.004</w:t>
            </w:r>
          </w:p>
        </w:tc>
        <w:tc>
          <w:tcPr>
            <w:tcW w:w="817" w:type="dxa"/>
            <w:tcBorders>
              <w:top w:val="nil"/>
              <w:left w:val="nil"/>
              <w:bottom w:val="nil"/>
              <w:right w:val="single" w:sz="4" w:space="0" w:color="000000"/>
            </w:tcBorders>
            <w:noWrap/>
          </w:tcPr>
          <w:p w:rsidR="002537FE" w:rsidRPr="00C6005A" w:rsidRDefault="002537FE" w:rsidP="0079290C">
            <w:pPr>
              <w:spacing w:after="0" w:line="240" w:lineRule="auto"/>
              <w:jc w:val="right"/>
              <w:rPr>
                <w:rFonts w:ascii="Times New Roman" w:hAnsi="Times New Roman"/>
                <w:sz w:val="24"/>
                <w:szCs w:val="24"/>
                <w:lang w:eastAsia="en-GB"/>
              </w:rPr>
            </w:pPr>
            <w:r w:rsidRPr="003078A7">
              <w:rPr>
                <w:rFonts w:ascii="Times New Roman" w:hAnsi="Times New Roman"/>
                <w:sz w:val="24"/>
                <w:szCs w:val="24"/>
                <w:lang w:eastAsia="en-GB"/>
              </w:rPr>
              <w:t>0.036</w:t>
            </w:r>
          </w:p>
        </w:tc>
        <w:tc>
          <w:tcPr>
            <w:tcW w:w="764" w:type="dxa"/>
            <w:tcBorders>
              <w:top w:val="nil"/>
              <w:left w:val="nil"/>
              <w:bottom w:val="nil"/>
              <w:right w:val="single" w:sz="12" w:space="0" w:color="000000"/>
            </w:tcBorders>
            <w:noWrap/>
          </w:tcPr>
          <w:p w:rsidR="002537FE" w:rsidRPr="00C6005A" w:rsidRDefault="002537FE" w:rsidP="0079290C">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0.851</w:t>
            </w:r>
          </w:p>
        </w:tc>
      </w:tr>
      <w:tr w:rsidR="002537FE" w:rsidRPr="00C6005A" w:rsidTr="0079290C">
        <w:trPr>
          <w:trHeight w:val="480"/>
        </w:trPr>
        <w:tc>
          <w:tcPr>
            <w:tcW w:w="1430" w:type="dxa"/>
            <w:tcBorders>
              <w:top w:val="nil"/>
              <w:left w:val="single" w:sz="12" w:space="0" w:color="000000"/>
              <w:right w:val="single" w:sz="12" w:space="0" w:color="000000"/>
            </w:tcBorders>
          </w:tcPr>
          <w:p w:rsidR="002537FE" w:rsidRPr="00C6005A" w:rsidRDefault="002537FE" w:rsidP="0079290C">
            <w:pPr>
              <w:spacing w:after="0" w:line="240" w:lineRule="auto"/>
              <w:rPr>
                <w:rFonts w:ascii="Times New Roman" w:hAnsi="Times New Roman"/>
                <w:color w:val="000000"/>
                <w:sz w:val="24"/>
                <w:szCs w:val="24"/>
                <w:lang w:eastAsia="en-GB"/>
              </w:rPr>
            </w:pPr>
            <w:r w:rsidRPr="003078A7">
              <w:rPr>
                <w:rFonts w:ascii="Times New Roman" w:hAnsi="Times New Roman"/>
                <w:color w:val="000000"/>
                <w:sz w:val="24"/>
                <w:szCs w:val="24"/>
                <w:lang w:eastAsia="en-GB"/>
              </w:rPr>
              <w:t>Stock-plant</w:t>
            </w:r>
          </w:p>
        </w:tc>
        <w:tc>
          <w:tcPr>
            <w:tcW w:w="1110" w:type="dxa"/>
            <w:tcBorders>
              <w:top w:val="nil"/>
              <w:left w:val="nil"/>
              <w:right w:val="single" w:sz="4" w:space="0" w:color="000000"/>
            </w:tcBorders>
            <w:noWrap/>
          </w:tcPr>
          <w:p w:rsidR="002537FE" w:rsidRPr="00C6005A" w:rsidRDefault="002537FE" w:rsidP="0079290C">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4.503</w:t>
            </w:r>
          </w:p>
        </w:tc>
        <w:tc>
          <w:tcPr>
            <w:tcW w:w="617" w:type="dxa"/>
            <w:tcBorders>
              <w:top w:val="nil"/>
              <w:left w:val="nil"/>
              <w:right w:val="single" w:sz="4" w:space="0" w:color="000000"/>
            </w:tcBorders>
            <w:noWrap/>
          </w:tcPr>
          <w:p w:rsidR="002537FE" w:rsidRPr="00C6005A" w:rsidRDefault="002537FE" w:rsidP="0079290C">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39</w:t>
            </w:r>
          </w:p>
        </w:tc>
        <w:tc>
          <w:tcPr>
            <w:tcW w:w="990" w:type="dxa"/>
            <w:tcBorders>
              <w:top w:val="nil"/>
              <w:left w:val="nil"/>
              <w:right w:val="single" w:sz="4" w:space="0" w:color="000000"/>
            </w:tcBorders>
            <w:noWrap/>
          </w:tcPr>
          <w:p w:rsidR="002537FE" w:rsidRPr="00C6005A" w:rsidRDefault="002537FE" w:rsidP="0079290C">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0.115</w:t>
            </w:r>
          </w:p>
        </w:tc>
        <w:tc>
          <w:tcPr>
            <w:tcW w:w="817" w:type="dxa"/>
            <w:tcBorders>
              <w:top w:val="nil"/>
              <w:left w:val="nil"/>
              <w:right w:val="single" w:sz="4" w:space="0" w:color="000000"/>
            </w:tcBorders>
            <w:noWrap/>
          </w:tcPr>
          <w:p w:rsidR="002537FE" w:rsidRPr="00C6005A" w:rsidRDefault="002537FE" w:rsidP="0079290C">
            <w:pPr>
              <w:spacing w:after="0" w:line="240" w:lineRule="auto"/>
              <w:jc w:val="right"/>
              <w:rPr>
                <w:rFonts w:ascii="Times New Roman" w:hAnsi="Times New Roman"/>
                <w:sz w:val="24"/>
                <w:szCs w:val="24"/>
                <w:lang w:eastAsia="en-GB"/>
              </w:rPr>
            </w:pPr>
            <w:r w:rsidRPr="003078A7">
              <w:rPr>
                <w:rFonts w:ascii="Times New Roman" w:hAnsi="Times New Roman"/>
                <w:sz w:val="24"/>
                <w:szCs w:val="24"/>
                <w:lang w:eastAsia="en-GB"/>
              </w:rPr>
              <w:t>1.298</w:t>
            </w:r>
          </w:p>
        </w:tc>
        <w:tc>
          <w:tcPr>
            <w:tcW w:w="764" w:type="dxa"/>
            <w:tcBorders>
              <w:top w:val="nil"/>
              <w:left w:val="nil"/>
              <w:right w:val="single" w:sz="12" w:space="0" w:color="000000"/>
            </w:tcBorders>
            <w:noWrap/>
          </w:tcPr>
          <w:p w:rsidR="002537FE" w:rsidRPr="00C6005A" w:rsidRDefault="002537FE" w:rsidP="0079290C">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0.212</w:t>
            </w:r>
          </w:p>
        </w:tc>
      </w:tr>
      <w:tr w:rsidR="002537FE" w:rsidRPr="00C6005A" w:rsidTr="0079290C">
        <w:trPr>
          <w:trHeight w:val="735"/>
        </w:trPr>
        <w:tc>
          <w:tcPr>
            <w:tcW w:w="1430" w:type="dxa"/>
            <w:tcBorders>
              <w:top w:val="nil"/>
              <w:left w:val="single" w:sz="12" w:space="0" w:color="000000"/>
              <w:bottom w:val="nil"/>
              <w:right w:val="single" w:sz="12" w:space="0" w:color="000000"/>
            </w:tcBorders>
            <w:shd w:val="clear" w:color="000000" w:fill="auto"/>
          </w:tcPr>
          <w:p w:rsidR="002537FE" w:rsidRPr="00C6005A" w:rsidRDefault="002537FE" w:rsidP="0079290C">
            <w:pPr>
              <w:spacing w:after="0" w:line="240" w:lineRule="auto"/>
              <w:rPr>
                <w:rFonts w:ascii="Times New Roman" w:hAnsi="Times New Roman"/>
                <w:color w:val="000000"/>
                <w:sz w:val="24"/>
                <w:szCs w:val="24"/>
                <w:lang w:eastAsia="en-GB"/>
              </w:rPr>
            </w:pPr>
            <w:r w:rsidRPr="003078A7">
              <w:rPr>
                <w:rFonts w:ascii="Times New Roman" w:hAnsi="Times New Roman"/>
                <w:color w:val="000000"/>
                <w:sz w:val="24"/>
                <w:szCs w:val="24"/>
                <w:lang w:eastAsia="en-GB"/>
              </w:rPr>
              <w:t>Tissue-type(Stock-plant)</w:t>
            </w:r>
          </w:p>
        </w:tc>
        <w:tc>
          <w:tcPr>
            <w:tcW w:w="1110" w:type="dxa"/>
            <w:tcBorders>
              <w:top w:val="nil"/>
              <w:left w:val="nil"/>
              <w:bottom w:val="nil"/>
              <w:right w:val="single" w:sz="4" w:space="0" w:color="000000"/>
            </w:tcBorders>
            <w:shd w:val="clear" w:color="000000" w:fill="auto"/>
            <w:noWrap/>
          </w:tcPr>
          <w:p w:rsidR="002537FE" w:rsidRPr="00C6005A" w:rsidRDefault="002537FE" w:rsidP="0079290C">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3.380</w:t>
            </w:r>
          </w:p>
        </w:tc>
        <w:tc>
          <w:tcPr>
            <w:tcW w:w="617" w:type="dxa"/>
            <w:tcBorders>
              <w:top w:val="nil"/>
              <w:left w:val="nil"/>
              <w:bottom w:val="nil"/>
              <w:right w:val="single" w:sz="4" w:space="0" w:color="000000"/>
            </w:tcBorders>
            <w:shd w:val="clear" w:color="000000" w:fill="auto"/>
            <w:noWrap/>
          </w:tcPr>
          <w:p w:rsidR="002537FE" w:rsidRPr="00C6005A" w:rsidRDefault="002537FE" w:rsidP="0079290C">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38</w:t>
            </w:r>
          </w:p>
        </w:tc>
        <w:tc>
          <w:tcPr>
            <w:tcW w:w="990" w:type="dxa"/>
            <w:tcBorders>
              <w:top w:val="nil"/>
              <w:left w:val="nil"/>
              <w:bottom w:val="nil"/>
              <w:right w:val="single" w:sz="4" w:space="0" w:color="000000"/>
            </w:tcBorders>
            <w:shd w:val="clear" w:color="000000" w:fill="auto"/>
            <w:noWrap/>
          </w:tcPr>
          <w:p w:rsidR="002537FE" w:rsidRPr="00C6005A" w:rsidRDefault="002537FE" w:rsidP="0079290C">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0.089</w:t>
            </w:r>
          </w:p>
        </w:tc>
        <w:tc>
          <w:tcPr>
            <w:tcW w:w="817" w:type="dxa"/>
            <w:tcBorders>
              <w:top w:val="nil"/>
              <w:left w:val="nil"/>
              <w:bottom w:val="nil"/>
              <w:right w:val="single" w:sz="4" w:space="0" w:color="000000"/>
            </w:tcBorders>
            <w:shd w:val="clear" w:color="000000" w:fill="auto"/>
            <w:noWrap/>
          </w:tcPr>
          <w:p w:rsidR="002537FE" w:rsidRPr="00C6005A" w:rsidRDefault="002537FE" w:rsidP="0079290C">
            <w:pPr>
              <w:spacing w:after="0" w:line="240" w:lineRule="auto"/>
              <w:jc w:val="right"/>
              <w:rPr>
                <w:rFonts w:ascii="Times New Roman" w:hAnsi="Times New Roman"/>
                <w:sz w:val="24"/>
                <w:szCs w:val="24"/>
                <w:lang w:eastAsia="en-GB"/>
              </w:rPr>
            </w:pPr>
            <w:r w:rsidRPr="003078A7">
              <w:rPr>
                <w:rFonts w:ascii="Times New Roman" w:hAnsi="Times New Roman"/>
                <w:sz w:val="24"/>
                <w:szCs w:val="24"/>
                <w:lang w:eastAsia="en-GB"/>
              </w:rPr>
              <w:t>2.957</w:t>
            </w:r>
          </w:p>
        </w:tc>
        <w:tc>
          <w:tcPr>
            <w:tcW w:w="764" w:type="dxa"/>
            <w:tcBorders>
              <w:top w:val="nil"/>
              <w:left w:val="nil"/>
              <w:bottom w:val="nil"/>
              <w:right w:val="single" w:sz="12" w:space="0" w:color="000000"/>
            </w:tcBorders>
            <w:shd w:val="clear" w:color="000000" w:fill="auto"/>
            <w:noWrap/>
          </w:tcPr>
          <w:p w:rsidR="002537FE" w:rsidRPr="00C6005A" w:rsidRDefault="002537FE" w:rsidP="0079290C">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0.000</w:t>
            </w:r>
          </w:p>
        </w:tc>
      </w:tr>
      <w:tr w:rsidR="002537FE" w:rsidRPr="00C6005A" w:rsidTr="0079290C">
        <w:trPr>
          <w:trHeight w:val="315"/>
        </w:trPr>
        <w:tc>
          <w:tcPr>
            <w:tcW w:w="1430" w:type="dxa"/>
            <w:tcBorders>
              <w:top w:val="nil"/>
              <w:left w:val="single" w:sz="12" w:space="0" w:color="000000"/>
              <w:bottom w:val="nil"/>
              <w:right w:val="single" w:sz="12" w:space="0" w:color="000000"/>
            </w:tcBorders>
          </w:tcPr>
          <w:p w:rsidR="002537FE" w:rsidRPr="00C6005A" w:rsidRDefault="002537FE" w:rsidP="0079290C">
            <w:pPr>
              <w:spacing w:after="0" w:line="240" w:lineRule="auto"/>
              <w:rPr>
                <w:rFonts w:ascii="Times New Roman" w:hAnsi="Times New Roman"/>
                <w:color w:val="000000"/>
                <w:sz w:val="24"/>
                <w:szCs w:val="24"/>
                <w:lang w:eastAsia="en-GB"/>
              </w:rPr>
            </w:pPr>
            <w:r w:rsidRPr="003078A7">
              <w:rPr>
                <w:rFonts w:ascii="Times New Roman" w:hAnsi="Times New Roman"/>
                <w:color w:val="000000"/>
                <w:sz w:val="24"/>
                <w:szCs w:val="24"/>
                <w:lang w:eastAsia="en-GB"/>
              </w:rPr>
              <w:t>Error</w:t>
            </w:r>
          </w:p>
        </w:tc>
        <w:tc>
          <w:tcPr>
            <w:tcW w:w="1110" w:type="dxa"/>
            <w:tcBorders>
              <w:top w:val="nil"/>
              <w:left w:val="nil"/>
              <w:bottom w:val="nil"/>
              <w:right w:val="single" w:sz="4" w:space="0" w:color="000000"/>
            </w:tcBorders>
            <w:noWrap/>
          </w:tcPr>
          <w:p w:rsidR="002537FE" w:rsidRPr="00C6005A" w:rsidRDefault="002537FE" w:rsidP="0079290C">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2.316</w:t>
            </w:r>
          </w:p>
        </w:tc>
        <w:tc>
          <w:tcPr>
            <w:tcW w:w="617" w:type="dxa"/>
            <w:tcBorders>
              <w:top w:val="nil"/>
              <w:left w:val="nil"/>
              <w:bottom w:val="nil"/>
              <w:right w:val="single" w:sz="4" w:space="0" w:color="000000"/>
            </w:tcBorders>
            <w:noWrap/>
          </w:tcPr>
          <w:p w:rsidR="002537FE" w:rsidRPr="00C6005A" w:rsidRDefault="002537FE" w:rsidP="0079290C">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77</w:t>
            </w:r>
          </w:p>
        </w:tc>
        <w:tc>
          <w:tcPr>
            <w:tcW w:w="990" w:type="dxa"/>
            <w:tcBorders>
              <w:top w:val="nil"/>
              <w:left w:val="nil"/>
              <w:bottom w:val="nil"/>
              <w:right w:val="single" w:sz="4" w:space="0" w:color="000000"/>
            </w:tcBorders>
            <w:noWrap/>
          </w:tcPr>
          <w:p w:rsidR="002537FE" w:rsidRPr="00C6005A" w:rsidRDefault="002537FE" w:rsidP="0079290C">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0.030</w:t>
            </w:r>
          </w:p>
        </w:tc>
        <w:tc>
          <w:tcPr>
            <w:tcW w:w="817" w:type="dxa"/>
            <w:tcBorders>
              <w:top w:val="nil"/>
              <w:left w:val="nil"/>
              <w:bottom w:val="nil"/>
              <w:right w:val="single" w:sz="4" w:space="0" w:color="000000"/>
            </w:tcBorders>
          </w:tcPr>
          <w:p w:rsidR="002537FE" w:rsidRPr="00C6005A" w:rsidRDefault="002537FE" w:rsidP="0079290C">
            <w:pPr>
              <w:spacing w:after="0" w:line="240" w:lineRule="auto"/>
              <w:rPr>
                <w:rFonts w:ascii="Times New Roman" w:hAnsi="Times New Roman"/>
                <w:color w:val="000000"/>
                <w:sz w:val="24"/>
                <w:szCs w:val="24"/>
                <w:lang w:eastAsia="en-GB"/>
              </w:rPr>
            </w:pPr>
            <w:r w:rsidRPr="003078A7">
              <w:rPr>
                <w:rFonts w:ascii="Times New Roman" w:hAnsi="Times New Roman"/>
                <w:color w:val="000000"/>
                <w:sz w:val="24"/>
                <w:szCs w:val="24"/>
                <w:lang w:eastAsia="en-GB"/>
              </w:rPr>
              <w:t> </w:t>
            </w:r>
          </w:p>
        </w:tc>
        <w:tc>
          <w:tcPr>
            <w:tcW w:w="764" w:type="dxa"/>
            <w:tcBorders>
              <w:top w:val="nil"/>
              <w:left w:val="nil"/>
              <w:bottom w:val="nil"/>
              <w:right w:val="single" w:sz="12" w:space="0" w:color="000000"/>
            </w:tcBorders>
          </w:tcPr>
          <w:p w:rsidR="002537FE" w:rsidRPr="00C6005A" w:rsidRDefault="002537FE" w:rsidP="0079290C">
            <w:pPr>
              <w:spacing w:after="0" w:line="240" w:lineRule="auto"/>
              <w:rPr>
                <w:rFonts w:ascii="Times New Roman" w:hAnsi="Times New Roman"/>
                <w:color w:val="000000"/>
                <w:sz w:val="24"/>
                <w:szCs w:val="24"/>
                <w:lang w:eastAsia="en-GB"/>
              </w:rPr>
            </w:pPr>
            <w:r w:rsidRPr="003078A7">
              <w:rPr>
                <w:rFonts w:ascii="Times New Roman" w:hAnsi="Times New Roman"/>
                <w:color w:val="000000"/>
                <w:sz w:val="24"/>
                <w:szCs w:val="24"/>
                <w:lang w:eastAsia="en-GB"/>
              </w:rPr>
              <w:t> </w:t>
            </w:r>
          </w:p>
        </w:tc>
      </w:tr>
      <w:tr w:rsidR="002537FE" w:rsidRPr="00C6005A" w:rsidTr="0079290C">
        <w:trPr>
          <w:trHeight w:val="315"/>
        </w:trPr>
        <w:tc>
          <w:tcPr>
            <w:tcW w:w="1430" w:type="dxa"/>
            <w:tcBorders>
              <w:top w:val="nil"/>
              <w:left w:val="single" w:sz="12" w:space="0" w:color="000000"/>
              <w:bottom w:val="single" w:sz="12" w:space="0" w:color="000000"/>
              <w:right w:val="single" w:sz="12" w:space="0" w:color="000000"/>
            </w:tcBorders>
          </w:tcPr>
          <w:p w:rsidR="002537FE" w:rsidRPr="00C6005A" w:rsidRDefault="002537FE" w:rsidP="0079290C">
            <w:pPr>
              <w:spacing w:after="0" w:line="240" w:lineRule="auto"/>
              <w:rPr>
                <w:rFonts w:ascii="Times New Roman" w:hAnsi="Times New Roman"/>
                <w:color w:val="000000"/>
                <w:sz w:val="24"/>
                <w:szCs w:val="24"/>
                <w:lang w:eastAsia="en-GB"/>
              </w:rPr>
            </w:pPr>
            <w:r w:rsidRPr="003078A7">
              <w:rPr>
                <w:rFonts w:ascii="Times New Roman" w:hAnsi="Times New Roman"/>
                <w:color w:val="000000"/>
                <w:sz w:val="24"/>
                <w:szCs w:val="24"/>
                <w:lang w:eastAsia="en-GB"/>
              </w:rPr>
              <w:t>Total</w:t>
            </w:r>
          </w:p>
        </w:tc>
        <w:tc>
          <w:tcPr>
            <w:tcW w:w="1110" w:type="dxa"/>
            <w:tcBorders>
              <w:top w:val="nil"/>
              <w:left w:val="nil"/>
              <w:bottom w:val="single" w:sz="12" w:space="0" w:color="000000"/>
              <w:right w:val="single" w:sz="4" w:space="0" w:color="000000"/>
            </w:tcBorders>
            <w:noWrap/>
          </w:tcPr>
          <w:p w:rsidR="002537FE" w:rsidRPr="00C6005A" w:rsidRDefault="002537FE" w:rsidP="0079290C">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15.520</w:t>
            </w:r>
          </w:p>
        </w:tc>
        <w:tc>
          <w:tcPr>
            <w:tcW w:w="617" w:type="dxa"/>
            <w:tcBorders>
              <w:top w:val="nil"/>
              <w:left w:val="nil"/>
              <w:bottom w:val="single" w:sz="12" w:space="0" w:color="000000"/>
              <w:right w:val="single" w:sz="4" w:space="0" w:color="000000"/>
            </w:tcBorders>
            <w:noWrap/>
          </w:tcPr>
          <w:p w:rsidR="002537FE" w:rsidRPr="00C6005A" w:rsidRDefault="002537FE" w:rsidP="0079290C">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156</w:t>
            </w:r>
          </w:p>
        </w:tc>
        <w:tc>
          <w:tcPr>
            <w:tcW w:w="990" w:type="dxa"/>
            <w:tcBorders>
              <w:top w:val="nil"/>
              <w:left w:val="nil"/>
              <w:bottom w:val="single" w:sz="12" w:space="0" w:color="000000"/>
              <w:right w:val="single" w:sz="4" w:space="0" w:color="000000"/>
            </w:tcBorders>
          </w:tcPr>
          <w:p w:rsidR="002537FE" w:rsidRPr="00C6005A" w:rsidRDefault="002537FE" w:rsidP="0079290C">
            <w:pPr>
              <w:spacing w:after="0" w:line="240" w:lineRule="auto"/>
              <w:rPr>
                <w:rFonts w:ascii="Times New Roman" w:hAnsi="Times New Roman"/>
                <w:color w:val="000000"/>
                <w:sz w:val="24"/>
                <w:szCs w:val="24"/>
                <w:lang w:eastAsia="en-GB"/>
              </w:rPr>
            </w:pPr>
            <w:r w:rsidRPr="003078A7">
              <w:rPr>
                <w:rFonts w:ascii="Times New Roman" w:hAnsi="Times New Roman"/>
                <w:color w:val="000000"/>
                <w:sz w:val="24"/>
                <w:szCs w:val="24"/>
                <w:lang w:eastAsia="en-GB"/>
              </w:rPr>
              <w:t> </w:t>
            </w:r>
          </w:p>
        </w:tc>
        <w:tc>
          <w:tcPr>
            <w:tcW w:w="817" w:type="dxa"/>
            <w:tcBorders>
              <w:top w:val="nil"/>
              <w:left w:val="nil"/>
              <w:bottom w:val="single" w:sz="12" w:space="0" w:color="000000"/>
              <w:right w:val="single" w:sz="4" w:space="0" w:color="000000"/>
            </w:tcBorders>
          </w:tcPr>
          <w:p w:rsidR="002537FE" w:rsidRPr="00C6005A" w:rsidRDefault="002537FE" w:rsidP="0079290C">
            <w:pPr>
              <w:spacing w:after="0" w:line="240" w:lineRule="auto"/>
              <w:rPr>
                <w:rFonts w:ascii="Times New Roman" w:hAnsi="Times New Roman"/>
                <w:color w:val="000000"/>
                <w:sz w:val="24"/>
                <w:szCs w:val="24"/>
                <w:lang w:eastAsia="en-GB"/>
              </w:rPr>
            </w:pPr>
            <w:r w:rsidRPr="003078A7">
              <w:rPr>
                <w:rFonts w:ascii="Times New Roman" w:hAnsi="Times New Roman"/>
                <w:color w:val="000000"/>
                <w:sz w:val="24"/>
                <w:szCs w:val="24"/>
                <w:lang w:eastAsia="en-GB"/>
              </w:rPr>
              <w:t> </w:t>
            </w:r>
          </w:p>
        </w:tc>
        <w:tc>
          <w:tcPr>
            <w:tcW w:w="764" w:type="dxa"/>
            <w:tcBorders>
              <w:top w:val="nil"/>
              <w:left w:val="nil"/>
              <w:bottom w:val="single" w:sz="12" w:space="0" w:color="000000"/>
              <w:right w:val="single" w:sz="12" w:space="0" w:color="000000"/>
            </w:tcBorders>
          </w:tcPr>
          <w:p w:rsidR="002537FE" w:rsidRPr="00C6005A" w:rsidRDefault="002537FE" w:rsidP="0079290C">
            <w:pPr>
              <w:spacing w:after="0" w:line="240" w:lineRule="auto"/>
              <w:rPr>
                <w:rFonts w:ascii="Times New Roman" w:hAnsi="Times New Roman"/>
                <w:color w:val="000000"/>
                <w:sz w:val="24"/>
                <w:szCs w:val="24"/>
                <w:lang w:eastAsia="en-GB"/>
              </w:rPr>
            </w:pPr>
            <w:r w:rsidRPr="003078A7">
              <w:rPr>
                <w:rFonts w:ascii="Times New Roman" w:hAnsi="Times New Roman"/>
                <w:color w:val="000000"/>
                <w:sz w:val="24"/>
                <w:szCs w:val="24"/>
                <w:lang w:eastAsia="en-GB"/>
              </w:rPr>
              <w:t> </w:t>
            </w:r>
          </w:p>
        </w:tc>
      </w:tr>
      <w:tr w:rsidR="002537FE" w:rsidRPr="00C6005A" w:rsidTr="0079290C">
        <w:trPr>
          <w:trHeight w:val="315"/>
        </w:trPr>
        <w:tc>
          <w:tcPr>
            <w:tcW w:w="5728" w:type="dxa"/>
            <w:gridSpan w:val="6"/>
            <w:tcBorders>
              <w:top w:val="nil"/>
              <w:left w:val="nil"/>
              <w:bottom w:val="nil"/>
              <w:right w:val="nil"/>
            </w:tcBorders>
          </w:tcPr>
          <w:p w:rsidR="002537FE" w:rsidRPr="00C6005A" w:rsidRDefault="002537FE" w:rsidP="0079290C">
            <w:pPr>
              <w:spacing w:after="0" w:line="240" w:lineRule="auto"/>
              <w:rPr>
                <w:rFonts w:ascii="Times New Roman" w:hAnsi="Times New Roman"/>
                <w:color w:val="000000"/>
                <w:sz w:val="24"/>
                <w:szCs w:val="24"/>
                <w:lang w:eastAsia="en-GB"/>
              </w:rPr>
            </w:pPr>
            <w:r w:rsidRPr="003078A7">
              <w:rPr>
                <w:rFonts w:ascii="Times New Roman" w:hAnsi="Times New Roman"/>
                <w:color w:val="000000"/>
                <w:sz w:val="24"/>
                <w:szCs w:val="24"/>
                <w:lang w:eastAsia="en-GB"/>
              </w:rPr>
              <w:t>a. R Squared = .851 (Adjusted R Squared = .698)</w:t>
            </w:r>
          </w:p>
        </w:tc>
      </w:tr>
    </w:tbl>
    <w:p w:rsidR="002537FE" w:rsidRPr="00C6005A" w:rsidRDefault="002537FE" w:rsidP="002B4270">
      <w:pPr>
        <w:rPr>
          <w:rFonts w:ascii="Times New Roman" w:hAnsi="Times New Roman"/>
          <w:sz w:val="24"/>
          <w:szCs w:val="24"/>
          <w:lang w:val="en-AU"/>
        </w:rPr>
      </w:pPr>
    </w:p>
    <w:p w:rsidR="00334A5A" w:rsidRPr="00C6005A" w:rsidRDefault="003078A7">
      <w:pPr>
        <w:rPr>
          <w:rFonts w:ascii="Times New Roman" w:hAnsi="Times New Roman"/>
          <w:sz w:val="24"/>
          <w:szCs w:val="24"/>
          <w:lang w:val="en-AU"/>
        </w:rPr>
      </w:pPr>
      <w:r w:rsidRPr="003078A7">
        <w:rPr>
          <w:rFonts w:ascii="Times New Roman" w:hAnsi="Times New Roman"/>
          <w:sz w:val="24"/>
          <w:szCs w:val="24"/>
          <w:lang w:val="en-AU"/>
        </w:rPr>
        <w:br w:type="page"/>
      </w:r>
    </w:p>
    <w:p w:rsidR="004819A9" w:rsidRPr="00D11A77" w:rsidRDefault="00603DAD" w:rsidP="00D11A77">
      <w:pPr>
        <w:rPr>
          <w:rFonts w:ascii="Times New Roman" w:hAnsi="Times New Roman"/>
          <w:b/>
          <w:sz w:val="24"/>
          <w:szCs w:val="24"/>
          <w:lang w:val="en-AU"/>
        </w:rPr>
      </w:pPr>
      <w:r>
        <w:rPr>
          <w:rFonts w:ascii="Times New Roman" w:hAnsi="Times New Roman"/>
          <w:b/>
          <w:sz w:val="24"/>
          <w:szCs w:val="24"/>
          <w:lang w:val="en-AU"/>
        </w:rPr>
        <w:lastRenderedPageBreak/>
        <w:t>FIGURE LEGENDS</w:t>
      </w:r>
    </w:p>
    <w:p w:rsidR="004819A9" w:rsidRDefault="004819A9" w:rsidP="004819A9">
      <w:pPr>
        <w:autoSpaceDE w:val="0"/>
        <w:autoSpaceDN w:val="0"/>
        <w:adjustRightInd w:val="0"/>
        <w:spacing w:after="0" w:line="240" w:lineRule="auto"/>
        <w:rPr>
          <w:rFonts w:ascii="Times New Roman" w:hAnsi="Times New Roman"/>
          <w:sz w:val="24"/>
          <w:szCs w:val="24"/>
          <w:lang w:eastAsia="bg-BG"/>
        </w:rPr>
      </w:pPr>
    </w:p>
    <w:p w:rsidR="00CF322E" w:rsidRDefault="009B07F7" w:rsidP="000A280A">
      <w:pPr>
        <w:autoSpaceDE w:val="0"/>
        <w:autoSpaceDN w:val="0"/>
        <w:adjustRightInd w:val="0"/>
        <w:spacing w:after="0" w:line="480" w:lineRule="auto"/>
        <w:rPr>
          <w:rFonts w:ascii="Times New Roman" w:hAnsi="Times New Roman"/>
          <w:sz w:val="24"/>
          <w:szCs w:val="24"/>
          <w:lang w:val="en-AU"/>
        </w:rPr>
      </w:pPr>
      <w:proofErr w:type="gramStart"/>
      <w:r w:rsidRPr="009B07F7">
        <w:rPr>
          <w:rFonts w:ascii="Times New Roman" w:hAnsi="Times New Roman"/>
          <w:b/>
          <w:sz w:val="24"/>
          <w:szCs w:val="24"/>
          <w:lang w:val="en-AU"/>
        </w:rPr>
        <w:t>Fig.</w:t>
      </w:r>
      <w:r w:rsidR="003078A7" w:rsidRPr="009B07F7">
        <w:rPr>
          <w:rFonts w:ascii="Times New Roman" w:hAnsi="Times New Roman"/>
          <w:b/>
          <w:sz w:val="24"/>
          <w:szCs w:val="24"/>
          <w:lang w:val="en-AU"/>
        </w:rPr>
        <w:t xml:space="preserve"> 1.</w:t>
      </w:r>
      <w:proofErr w:type="gramEnd"/>
      <w:r w:rsidR="003078A7" w:rsidRPr="003078A7">
        <w:rPr>
          <w:rFonts w:ascii="Times New Roman" w:hAnsi="Times New Roman"/>
          <w:sz w:val="24"/>
          <w:szCs w:val="24"/>
          <w:lang w:val="en-AU"/>
        </w:rPr>
        <w:t xml:space="preserve"> Progression of rooting during days 41-69 post-se</w:t>
      </w:r>
      <w:r w:rsidR="00CF322E">
        <w:rPr>
          <w:rFonts w:ascii="Times New Roman" w:hAnsi="Times New Roman"/>
          <w:sz w:val="24"/>
          <w:szCs w:val="24"/>
          <w:lang w:val="en-AU"/>
        </w:rPr>
        <w:t>tting for cuttings derived from</w:t>
      </w:r>
    </w:p>
    <w:p w:rsidR="001F006F" w:rsidRDefault="003078A7" w:rsidP="00BF04B7">
      <w:pPr>
        <w:autoSpaceDE w:val="0"/>
        <w:autoSpaceDN w:val="0"/>
        <w:adjustRightInd w:val="0"/>
        <w:spacing w:after="0" w:line="480" w:lineRule="auto"/>
        <w:rPr>
          <w:rFonts w:ascii="Times New Roman" w:hAnsi="Times New Roman"/>
          <w:sz w:val="24"/>
          <w:szCs w:val="24"/>
          <w:lang w:val="en-AU"/>
        </w:rPr>
      </w:pPr>
      <w:proofErr w:type="gramStart"/>
      <w:r w:rsidRPr="003078A7">
        <w:rPr>
          <w:rFonts w:ascii="Times New Roman" w:hAnsi="Times New Roman"/>
          <w:sz w:val="24"/>
          <w:szCs w:val="24"/>
          <w:lang w:val="en-AU"/>
        </w:rPr>
        <w:t>epicormic</w:t>
      </w:r>
      <w:proofErr w:type="gramEnd"/>
      <w:r w:rsidRPr="003078A7">
        <w:rPr>
          <w:rFonts w:ascii="Times New Roman" w:hAnsi="Times New Roman"/>
          <w:sz w:val="24"/>
          <w:szCs w:val="24"/>
          <w:lang w:val="en-AU"/>
        </w:rPr>
        <w:t xml:space="preserve"> (E) or mature (M) shoots for 10 </w:t>
      </w:r>
      <w:r w:rsidRPr="003078A7">
        <w:rPr>
          <w:rFonts w:ascii="Times New Roman" w:hAnsi="Times New Roman"/>
          <w:i/>
          <w:sz w:val="24"/>
          <w:szCs w:val="24"/>
          <w:lang w:val="en-AU"/>
        </w:rPr>
        <w:t>Melaleuca alternifolia</w:t>
      </w:r>
      <w:r w:rsidRPr="003078A7">
        <w:rPr>
          <w:rFonts w:ascii="Times New Roman" w:hAnsi="Times New Roman"/>
          <w:sz w:val="24"/>
          <w:szCs w:val="24"/>
          <w:lang w:val="en-AU"/>
        </w:rPr>
        <w:t xml:space="preserve"> trees from </w:t>
      </w:r>
      <w:proofErr w:type="spellStart"/>
      <w:r w:rsidRPr="003078A7">
        <w:rPr>
          <w:rFonts w:ascii="Times New Roman" w:hAnsi="Times New Roman"/>
          <w:sz w:val="24"/>
          <w:szCs w:val="24"/>
          <w:lang w:val="en-AU"/>
        </w:rPr>
        <w:t>Dilkoon</w:t>
      </w:r>
      <w:proofErr w:type="spellEnd"/>
      <w:r w:rsidRPr="003078A7">
        <w:rPr>
          <w:rFonts w:ascii="Times New Roman" w:hAnsi="Times New Roman"/>
          <w:sz w:val="24"/>
          <w:szCs w:val="24"/>
          <w:lang w:val="en-AU"/>
        </w:rPr>
        <w:t>.</w:t>
      </w:r>
    </w:p>
    <w:p w:rsidR="00BF04B7" w:rsidRPr="00BF04B7" w:rsidRDefault="00BF04B7" w:rsidP="00BF04B7">
      <w:pPr>
        <w:autoSpaceDE w:val="0"/>
        <w:autoSpaceDN w:val="0"/>
        <w:adjustRightInd w:val="0"/>
        <w:spacing w:after="0" w:line="480" w:lineRule="auto"/>
        <w:rPr>
          <w:rFonts w:ascii="Times New Roman" w:hAnsi="Times New Roman"/>
          <w:sz w:val="24"/>
          <w:szCs w:val="24"/>
          <w:lang w:val="en-AU"/>
        </w:rPr>
      </w:pPr>
    </w:p>
    <w:p w:rsidR="00194E49" w:rsidRDefault="009B07F7" w:rsidP="00BF04B7">
      <w:pPr>
        <w:spacing w:line="480" w:lineRule="auto"/>
        <w:rPr>
          <w:rFonts w:ascii="Times New Roman" w:hAnsi="Times New Roman"/>
          <w:sz w:val="24"/>
          <w:szCs w:val="24"/>
          <w:lang w:val="en-AU"/>
        </w:rPr>
      </w:pPr>
      <w:proofErr w:type="gramStart"/>
      <w:r w:rsidRPr="009B07F7">
        <w:rPr>
          <w:rFonts w:ascii="Times New Roman" w:hAnsi="Times New Roman"/>
          <w:b/>
          <w:sz w:val="24"/>
          <w:szCs w:val="24"/>
          <w:lang w:val="en-AU"/>
        </w:rPr>
        <w:t>Fig.</w:t>
      </w:r>
      <w:r w:rsidR="003078A7" w:rsidRPr="009B07F7">
        <w:rPr>
          <w:rFonts w:ascii="Times New Roman" w:hAnsi="Times New Roman"/>
          <w:b/>
          <w:sz w:val="24"/>
          <w:szCs w:val="24"/>
          <w:lang w:val="en-AU"/>
        </w:rPr>
        <w:t xml:space="preserve"> 2.</w:t>
      </w:r>
      <w:proofErr w:type="gramEnd"/>
      <w:r w:rsidR="008011C1">
        <w:rPr>
          <w:rFonts w:ascii="Times New Roman" w:hAnsi="Times New Roman"/>
          <w:sz w:val="24"/>
          <w:szCs w:val="24"/>
          <w:lang w:val="en-AU"/>
        </w:rPr>
        <w:t xml:space="preserve"> Mean r</w:t>
      </w:r>
      <w:r w:rsidR="003078A7" w:rsidRPr="003078A7">
        <w:rPr>
          <w:rFonts w:ascii="Times New Roman" w:hAnsi="Times New Roman"/>
          <w:sz w:val="24"/>
          <w:szCs w:val="24"/>
          <w:lang w:val="en-AU"/>
        </w:rPr>
        <w:t xml:space="preserve">ooting rates </w:t>
      </w:r>
      <w:del w:id="400" w:author="mshepher" w:date="2013-08-19T13:29:00Z">
        <w:r w:rsidR="00C81AAF" w:rsidDel="00EE1009">
          <w:rPr>
            <w:rFonts w:ascii="Times New Roman" w:hAnsi="Times New Roman"/>
            <w:sz w:val="24"/>
            <w:szCs w:val="24"/>
            <w:lang w:val="en-AU"/>
          </w:rPr>
          <w:delText xml:space="preserve">(error bars +/- </w:delText>
        </w:r>
        <w:r w:rsidR="00E501C4" w:rsidDel="00EE1009">
          <w:rPr>
            <w:rFonts w:ascii="Times New Roman" w:hAnsi="Times New Roman"/>
            <w:sz w:val="24"/>
            <w:szCs w:val="24"/>
            <w:lang w:val="en-AU"/>
          </w:rPr>
          <w:delText>1</w:delText>
        </w:r>
        <w:r w:rsidR="00C81AAF" w:rsidDel="00EE1009">
          <w:rPr>
            <w:rFonts w:ascii="Times New Roman" w:hAnsi="Times New Roman"/>
            <w:sz w:val="24"/>
            <w:szCs w:val="24"/>
            <w:lang w:val="en-AU"/>
          </w:rPr>
          <w:delText xml:space="preserve">SE) </w:delText>
        </w:r>
      </w:del>
      <w:r w:rsidR="003078A7" w:rsidRPr="003078A7">
        <w:rPr>
          <w:rFonts w:ascii="Times New Roman" w:hAnsi="Times New Roman"/>
          <w:sz w:val="24"/>
          <w:szCs w:val="24"/>
          <w:lang w:val="en-AU"/>
        </w:rPr>
        <w:t xml:space="preserve">for cuttings derived from epicormic (E) or mature (M) shoots for </w:t>
      </w:r>
      <w:r w:rsidR="003078A7" w:rsidRPr="003078A7">
        <w:rPr>
          <w:rFonts w:ascii="Times New Roman" w:hAnsi="Times New Roman"/>
          <w:i/>
          <w:sz w:val="24"/>
          <w:szCs w:val="24"/>
          <w:lang w:val="en-AU"/>
        </w:rPr>
        <w:t>Melaleuca alternifolia</w:t>
      </w:r>
      <w:r w:rsidR="003078A7" w:rsidRPr="003078A7">
        <w:rPr>
          <w:rFonts w:ascii="Times New Roman" w:hAnsi="Times New Roman"/>
          <w:sz w:val="24"/>
          <w:szCs w:val="24"/>
          <w:lang w:val="en-AU"/>
        </w:rPr>
        <w:t xml:space="preserve"> at each of 4 sites. </w:t>
      </w:r>
      <w:del w:id="401" w:author="mshepher" w:date="2013-08-19T13:32:00Z">
        <w:r w:rsidR="0041756C" w:rsidDel="00EE1009">
          <w:rPr>
            <w:rFonts w:ascii="Times New Roman" w:hAnsi="Times New Roman"/>
            <w:sz w:val="24"/>
            <w:szCs w:val="24"/>
            <w:lang w:val="en-AU"/>
          </w:rPr>
          <w:delText>Cuttings from e</w:delText>
        </w:r>
        <w:r w:rsidR="002A6F29" w:rsidDel="00EE1009">
          <w:rPr>
            <w:rFonts w:ascii="Times New Roman" w:hAnsi="Times New Roman"/>
            <w:sz w:val="24"/>
            <w:szCs w:val="24"/>
            <w:lang w:val="en-AU"/>
          </w:rPr>
          <w:delText xml:space="preserve">picormic </w:delText>
        </w:r>
        <w:r w:rsidR="0041756C" w:rsidDel="00EE1009">
          <w:rPr>
            <w:rFonts w:ascii="Times New Roman" w:hAnsi="Times New Roman"/>
            <w:sz w:val="24"/>
            <w:szCs w:val="24"/>
            <w:lang w:val="en-AU"/>
          </w:rPr>
          <w:delText>shoots</w:delText>
        </w:r>
        <w:r w:rsidR="002A6F29" w:rsidDel="00EE1009">
          <w:rPr>
            <w:rFonts w:ascii="Times New Roman" w:hAnsi="Times New Roman"/>
            <w:sz w:val="24"/>
            <w:szCs w:val="24"/>
            <w:lang w:val="en-AU"/>
          </w:rPr>
          <w:delText xml:space="preserve"> rooted at a significantly higher rate than mature </w:delText>
        </w:r>
        <w:r w:rsidR="0041756C" w:rsidDel="00EE1009">
          <w:rPr>
            <w:rFonts w:ascii="Times New Roman" w:hAnsi="Times New Roman"/>
            <w:sz w:val="24"/>
            <w:szCs w:val="24"/>
            <w:lang w:val="en-AU"/>
          </w:rPr>
          <w:delText>shoots when considered across</w:delText>
        </w:r>
        <w:r w:rsidR="002A6F29" w:rsidDel="00EE1009">
          <w:rPr>
            <w:rFonts w:ascii="Times New Roman" w:hAnsi="Times New Roman"/>
            <w:sz w:val="24"/>
            <w:szCs w:val="24"/>
            <w:lang w:val="en-AU"/>
          </w:rPr>
          <w:delText xml:space="preserve"> all experiments (See Table 2</w:delText>
        </w:r>
        <w:r w:rsidR="0041756C" w:rsidDel="00EE1009">
          <w:rPr>
            <w:rFonts w:ascii="Times New Roman" w:hAnsi="Times New Roman"/>
            <w:sz w:val="24"/>
            <w:szCs w:val="24"/>
            <w:lang w:val="en-AU"/>
          </w:rPr>
          <w:delText xml:space="preserve"> for pooled data analysis</w:delText>
        </w:r>
        <w:r w:rsidR="002A6F29" w:rsidDel="00EE1009">
          <w:rPr>
            <w:rFonts w:ascii="Times New Roman" w:hAnsi="Times New Roman"/>
            <w:sz w:val="24"/>
            <w:szCs w:val="24"/>
            <w:lang w:val="en-AU"/>
          </w:rPr>
          <w:delText>)</w:delText>
        </w:r>
        <w:r w:rsidR="0041756C" w:rsidDel="00EE1009">
          <w:rPr>
            <w:rFonts w:ascii="Times New Roman" w:hAnsi="Times New Roman"/>
            <w:sz w:val="24"/>
            <w:szCs w:val="24"/>
            <w:lang w:val="en-AU"/>
          </w:rPr>
          <w:delText xml:space="preserve">. </w:delText>
        </w:r>
      </w:del>
      <w:ins w:id="402" w:author="mshepher" w:date="2013-08-19T13:30:00Z">
        <w:r w:rsidR="00EE1009">
          <w:rPr>
            <w:rFonts w:ascii="Times New Roman" w:hAnsi="Times New Roman"/>
            <w:sz w:val="24"/>
            <w:szCs w:val="24"/>
            <w:lang w:val="en-AU"/>
          </w:rPr>
          <w:t xml:space="preserve">Error bars represent the standard error of the mean. </w:t>
        </w:r>
      </w:ins>
      <w:del w:id="403" w:author="mshepher" w:date="2013-08-19T13:30:00Z">
        <w:r w:rsidR="00E9726F" w:rsidDel="00EE1009">
          <w:rPr>
            <w:rFonts w:ascii="Times New Roman" w:hAnsi="Times New Roman"/>
            <w:sz w:val="24"/>
            <w:szCs w:val="24"/>
            <w:lang w:val="en-AU"/>
          </w:rPr>
          <w:delText xml:space="preserve">Small </w:delText>
        </w:r>
      </w:del>
      <w:ins w:id="404" w:author="mshepher" w:date="2013-08-19T13:30:00Z">
        <w:r w:rsidR="00EE1009">
          <w:rPr>
            <w:rFonts w:ascii="Times New Roman" w:hAnsi="Times New Roman"/>
            <w:sz w:val="24"/>
            <w:szCs w:val="24"/>
            <w:lang w:val="en-AU"/>
          </w:rPr>
          <w:t xml:space="preserve">Different </w:t>
        </w:r>
      </w:ins>
      <w:r w:rsidR="00E9726F">
        <w:rPr>
          <w:rFonts w:ascii="Times New Roman" w:hAnsi="Times New Roman"/>
          <w:sz w:val="24"/>
          <w:szCs w:val="24"/>
          <w:lang w:val="en-AU"/>
        </w:rPr>
        <w:t xml:space="preserve">letters denote significant differences </w:t>
      </w:r>
      <w:r w:rsidR="00EB3C97">
        <w:rPr>
          <w:rFonts w:ascii="Times New Roman" w:hAnsi="Times New Roman"/>
          <w:sz w:val="24"/>
          <w:szCs w:val="24"/>
          <w:lang w:val="en-AU"/>
        </w:rPr>
        <w:t xml:space="preserve">at the 95% level, </w:t>
      </w:r>
      <w:r w:rsidR="00E9726F">
        <w:rPr>
          <w:rFonts w:ascii="Times New Roman" w:hAnsi="Times New Roman"/>
          <w:sz w:val="24"/>
          <w:szCs w:val="24"/>
          <w:lang w:val="en-AU"/>
        </w:rPr>
        <w:t>between tissue-type</w:t>
      </w:r>
      <w:r w:rsidR="00EB3C97">
        <w:rPr>
          <w:rFonts w:ascii="Times New Roman" w:hAnsi="Times New Roman"/>
          <w:sz w:val="24"/>
          <w:szCs w:val="24"/>
          <w:lang w:val="en-AU"/>
        </w:rPr>
        <w:t>s, within an experiment</w:t>
      </w:r>
      <w:r w:rsidR="00D813E4">
        <w:rPr>
          <w:rFonts w:ascii="Times New Roman" w:hAnsi="Times New Roman"/>
          <w:sz w:val="24"/>
          <w:szCs w:val="24"/>
          <w:lang w:val="en-AU"/>
        </w:rPr>
        <w:t>.</w:t>
      </w:r>
      <w:del w:id="405" w:author="mshepher" w:date="2013-08-19T13:38:00Z">
        <w:r w:rsidR="002A6F29" w:rsidDel="00F22505">
          <w:rPr>
            <w:rFonts w:ascii="Times New Roman" w:hAnsi="Times New Roman"/>
            <w:sz w:val="24"/>
            <w:szCs w:val="24"/>
            <w:lang w:val="en-AU"/>
          </w:rPr>
          <w:delText xml:space="preserve"> </w:delText>
        </w:r>
        <w:r w:rsidR="00D813E4" w:rsidDel="00F22505">
          <w:rPr>
            <w:rFonts w:ascii="Times New Roman" w:hAnsi="Times New Roman"/>
            <w:sz w:val="24"/>
            <w:szCs w:val="24"/>
            <w:lang w:val="en-AU"/>
          </w:rPr>
          <w:delText>NB</w:delText>
        </w:r>
        <w:r w:rsidR="003078A7" w:rsidRPr="003078A7" w:rsidDel="00F22505">
          <w:rPr>
            <w:rFonts w:ascii="Times New Roman" w:hAnsi="Times New Roman"/>
            <w:sz w:val="24"/>
            <w:szCs w:val="24"/>
            <w:lang w:val="en-AU"/>
          </w:rPr>
          <w:delText xml:space="preserve"> </w:delText>
        </w:r>
        <w:r w:rsidR="00650BF8" w:rsidDel="00F22505">
          <w:rPr>
            <w:rFonts w:ascii="Times New Roman" w:hAnsi="Times New Roman"/>
            <w:sz w:val="24"/>
            <w:szCs w:val="24"/>
            <w:lang w:val="en-AU"/>
          </w:rPr>
          <w:delText>Ball</w:delText>
        </w:r>
        <w:r w:rsidR="003078A7" w:rsidRPr="003078A7" w:rsidDel="00F22505">
          <w:rPr>
            <w:rFonts w:ascii="Times New Roman" w:hAnsi="Times New Roman"/>
            <w:sz w:val="24"/>
            <w:szCs w:val="24"/>
            <w:lang w:val="en-AU"/>
          </w:rPr>
          <w:delText>andean (Ball) and Cannon Creek (Cann) were propa</w:delText>
        </w:r>
        <w:r w:rsidR="007228A3" w:rsidDel="00F22505">
          <w:rPr>
            <w:rFonts w:ascii="Times New Roman" w:hAnsi="Times New Roman"/>
            <w:sz w:val="24"/>
            <w:szCs w:val="24"/>
            <w:lang w:val="en-AU"/>
          </w:rPr>
          <w:delText>gated under the same conditions</w:delText>
        </w:r>
        <w:r w:rsidR="00D46EE5" w:rsidDel="00F22505">
          <w:rPr>
            <w:rFonts w:ascii="Times New Roman" w:hAnsi="Times New Roman"/>
            <w:sz w:val="24"/>
            <w:szCs w:val="24"/>
            <w:lang w:val="en-AU"/>
          </w:rPr>
          <w:delText xml:space="preserve"> in th</w:delText>
        </w:r>
        <w:r w:rsidR="00D813E4" w:rsidDel="00F22505">
          <w:rPr>
            <w:rFonts w:ascii="Times New Roman" w:hAnsi="Times New Roman"/>
            <w:sz w:val="24"/>
            <w:szCs w:val="24"/>
            <w:lang w:val="en-AU"/>
          </w:rPr>
          <w:delText xml:space="preserve">e same experiment and </w:delText>
        </w:r>
        <w:r w:rsidR="00D46EE5" w:rsidDel="00F22505">
          <w:rPr>
            <w:rFonts w:ascii="Times New Roman" w:hAnsi="Times New Roman"/>
            <w:sz w:val="24"/>
            <w:szCs w:val="24"/>
            <w:lang w:val="en-AU"/>
          </w:rPr>
          <w:delText>were assessed for rooting at 64 days post-setting</w:delText>
        </w:r>
        <w:r w:rsidR="00650BF8" w:rsidDel="00F22505">
          <w:rPr>
            <w:rFonts w:ascii="Times New Roman" w:hAnsi="Times New Roman"/>
            <w:sz w:val="24"/>
            <w:szCs w:val="24"/>
            <w:lang w:val="en-AU"/>
          </w:rPr>
          <w:delText>. M</w:delText>
        </w:r>
        <w:r w:rsidR="003078A7" w:rsidRPr="003078A7" w:rsidDel="00F22505">
          <w:rPr>
            <w:rFonts w:ascii="Times New Roman" w:hAnsi="Times New Roman"/>
            <w:sz w:val="24"/>
            <w:szCs w:val="24"/>
            <w:lang w:val="en-AU"/>
          </w:rPr>
          <w:delText xml:space="preserve">aterial from Dilkoon (Dilk) </w:delText>
        </w:r>
        <w:r w:rsidR="00D46EE5" w:rsidDel="00F22505">
          <w:rPr>
            <w:rFonts w:ascii="Times New Roman" w:hAnsi="Times New Roman"/>
            <w:sz w:val="24"/>
            <w:szCs w:val="24"/>
            <w:lang w:val="en-AU"/>
          </w:rPr>
          <w:delText xml:space="preserve">(assessed 69 days post-setting) </w:delText>
        </w:r>
        <w:r w:rsidR="003078A7" w:rsidRPr="003078A7" w:rsidDel="00F22505">
          <w:rPr>
            <w:rFonts w:ascii="Times New Roman" w:hAnsi="Times New Roman"/>
            <w:sz w:val="24"/>
            <w:szCs w:val="24"/>
            <w:lang w:val="en-AU"/>
          </w:rPr>
          <w:delText xml:space="preserve">and Leeville (Leev) </w:delText>
        </w:r>
        <w:r w:rsidR="00D46EE5" w:rsidDel="00F22505">
          <w:rPr>
            <w:rFonts w:ascii="Times New Roman" w:hAnsi="Times New Roman"/>
            <w:sz w:val="24"/>
            <w:szCs w:val="24"/>
            <w:lang w:val="en-AU"/>
          </w:rPr>
          <w:delText xml:space="preserve">(assessed 64 days post-setting) </w:delText>
        </w:r>
        <w:r w:rsidR="003078A7" w:rsidRPr="003078A7" w:rsidDel="00F22505">
          <w:rPr>
            <w:rFonts w:ascii="Times New Roman" w:hAnsi="Times New Roman"/>
            <w:sz w:val="24"/>
            <w:szCs w:val="24"/>
            <w:lang w:val="en-AU"/>
          </w:rPr>
          <w:delText xml:space="preserve">were tested </w:delText>
        </w:r>
        <w:r w:rsidR="007228A3" w:rsidDel="00F22505">
          <w:rPr>
            <w:rFonts w:ascii="Times New Roman" w:hAnsi="Times New Roman"/>
            <w:sz w:val="24"/>
            <w:szCs w:val="24"/>
            <w:lang w:val="en-AU"/>
          </w:rPr>
          <w:delText>in separate experiments</w:delText>
        </w:r>
        <w:r w:rsidR="00D46EE5" w:rsidDel="00F22505">
          <w:rPr>
            <w:rFonts w:ascii="Times New Roman" w:hAnsi="Times New Roman"/>
            <w:sz w:val="24"/>
            <w:szCs w:val="24"/>
            <w:lang w:val="en-AU"/>
          </w:rPr>
          <w:delText>,</w:delText>
        </w:r>
        <w:r w:rsidR="007228A3" w:rsidDel="00F22505">
          <w:rPr>
            <w:rFonts w:ascii="Times New Roman" w:hAnsi="Times New Roman"/>
            <w:sz w:val="24"/>
            <w:szCs w:val="24"/>
            <w:lang w:val="en-AU"/>
          </w:rPr>
          <w:delText xml:space="preserve"> each using different propagation systems </w:delText>
        </w:r>
        <w:r w:rsidR="003078A7" w:rsidRPr="003078A7" w:rsidDel="00F22505">
          <w:rPr>
            <w:rFonts w:ascii="Times New Roman" w:hAnsi="Times New Roman"/>
            <w:sz w:val="24"/>
            <w:szCs w:val="24"/>
            <w:lang w:val="en-AU"/>
          </w:rPr>
          <w:delText xml:space="preserve">(See </w:delText>
        </w:r>
        <w:r w:rsidR="00201314" w:rsidDel="00F22505">
          <w:rPr>
            <w:rFonts w:ascii="Times New Roman" w:hAnsi="Times New Roman"/>
            <w:sz w:val="24"/>
            <w:szCs w:val="24"/>
            <w:lang w:val="en-AU"/>
          </w:rPr>
          <w:delText>Methods for details)</w:delText>
        </w:r>
        <w:r w:rsidR="00F24E87" w:rsidDel="00F22505">
          <w:rPr>
            <w:rFonts w:ascii="Times New Roman" w:hAnsi="Times New Roman"/>
            <w:sz w:val="24"/>
            <w:szCs w:val="24"/>
            <w:lang w:val="en-AU"/>
          </w:rPr>
          <w:delText>,</w:delText>
        </w:r>
        <w:r w:rsidR="00E9726F" w:rsidDel="00F22505">
          <w:rPr>
            <w:rFonts w:ascii="Times New Roman" w:hAnsi="Times New Roman"/>
            <w:sz w:val="24"/>
            <w:szCs w:val="24"/>
            <w:lang w:val="en-AU"/>
          </w:rPr>
          <w:delText xml:space="preserve"> and site </w:delText>
        </w:r>
        <w:r w:rsidR="000626F1" w:rsidDel="00F22505">
          <w:rPr>
            <w:rFonts w:ascii="Times New Roman" w:hAnsi="Times New Roman"/>
            <w:sz w:val="24"/>
            <w:szCs w:val="24"/>
            <w:lang w:val="en-AU"/>
          </w:rPr>
          <w:delText xml:space="preserve">or tissue-type </w:delText>
        </w:r>
        <w:r w:rsidR="00E9726F" w:rsidDel="00F22505">
          <w:rPr>
            <w:rFonts w:ascii="Times New Roman" w:hAnsi="Times New Roman"/>
            <w:sz w:val="24"/>
            <w:szCs w:val="24"/>
            <w:lang w:val="en-AU"/>
          </w:rPr>
          <w:delText>means are not directly comparable with other site</w:delText>
        </w:r>
        <w:r w:rsidR="00F24E87" w:rsidDel="00F22505">
          <w:rPr>
            <w:rFonts w:ascii="Times New Roman" w:hAnsi="Times New Roman"/>
            <w:sz w:val="24"/>
            <w:szCs w:val="24"/>
            <w:lang w:val="en-AU"/>
          </w:rPr>
          <w:delText>s</w:delText>
        </w:r>
        <w:r w:rsidR="00201314" w:rsidDel="00F22505">
          <w:rPr>
            <w:rFonts w:ascii="Times New Roman" w:hAnsi="Times New Roman"/>
            <w:sz w:val="24"/>
            <w:szCs w:val="24"/>
            <w:lang w:val="en-AU"/>
          </w:rPr>
          <w:delText>.</w:delText>
        </w:r>
      </w:del>
    </w:p>
    <w:p w:rsidR="00BF04B7" w:rsidRPr="00BF04B7" w:rsidRDefault="00BF04B7" w:rsidP="00BF04B7">
      <w:pPr>
        <w:spacing w:line="480" w:lineRule="auto"/>
        <w:rPr>
          <w:rFonts w:ascii="Times New Roman" w:hAnsi="Times New Roman"/>
          <w:sz w:val="24"/>
          <w:szCs w:val="24"/>
          <w:lang w:val="en-AU"/>
        </w:rPr>
      </w:pPr>
    </w:p>
    <w:p w:rsidR="00334A5A" w:rsidRPr="00C6005A" w:rsidRDefault="009B07F7" w:rsidP="003A2C61">
      <w:pPr>
        <w:autoSpaceDE w:val="0"/>
        <w:autoSpaceDN w:val="0"/>
        <w:adjustRightInd w:val="0"/>
        <w:spacing w:after="0" w:line="480" w:lineRule="auto"/>
        <w:rPr>
          <w:rFonts w:ascii="Times New Roman" w:hAnsi="Times New Roman"/>
          <w:sz w:val="24"/>
          <w:szCs w:val="24"/>
        </w:rPr>
      </w:pPr>
      <w:proofErr w:type="gramStart"/>
      <w:r w:rsidRPr="009B07F7">
        <w:rPr>
          <w:rFonts w:ascii="Times New Roman" w:hAnsi="Times New Roman"/>
          <w:b/>
          <w:sz w:val="24"/>
          <w:szCs w:val="24"/>
        </w:rPr>
        <w:t>Fig.</w:t>
      </w:r>
      <w:r w:rsidR="00CE476F" w:rsidRPr="009B07F7">
        <w:rPr>
          <w:rFonts w:ascii="Times New Roman" w:hAnsi="Times New Roman"/>
          <w:b/>
          <w:sz w:val="24"/>
          <w:szCs w:val="24"/>
        </w:rPr>
        <w:t xml:space="preserve"> 3.</w:t>
      </w:r>
      <w:proofErr w:type="gramEnd"/>
      <w:r w:rsidR="00CE476F">
        <w:rPr>
          <w:rFonts w:ascii="Times New Roman" w:hAnsi="Times New Roman"/>
          <w:sz w:val="24"/>
          <w:szCs w:val="24"/>
        </w:rPr>
        <w:t xml:space="preserve"> Mean r</w:t>
      </w:r>
      <w:r w:rsidR="003078A7" w:rsidRPr="003078A7">
        <w:rPr>
          <w:rFonts w:ascii="Times New Roman" w:hAnsi="Times New Roman"/>
          <w:sz w:val="24"/>
          <w:szCs w:val="24"/>
        </w:rPr>
        <w:t xml:space="preserve">ooting proportions </w:t>
      </w:r>
      <w:del w:id="406" w:author="mshepher" w:date="2013-08-19T13:53:00Z">
        <w:r w:rsidR="00CE476F" w:rsidDel="00973D5B">
          <w:rPr>
            <w:rFonts w:ascii="Times New Roman" w:hAnsi="Times New Roman"/>
            <w:sz w:val="24"/>
            <w:szCs w:val="24"/>
            <w:lang w:val="en-AU"/>
          </w:rPr>
          <w:delText xml:space="preserve">(error bars +/- 1SE) </w:delText>
        </w:r>
      </w:del>
      <w:r w:rsidR="00337F95">
        <w:rPr>
          <w:rFonts w:ascii="Times New Roman" w:hAnsi="Times New Roman"/>
          <w:sz w:val="24"/>
          <w:szCs w:val="24"/>
          <w:lang w:val="en-AU"/>
        </w:rPr>
        <w:t>for</w:t>
      </w:r>
      <w:r w:rsidR="008575E3">
        <w:rPr>
          <w:rFonts w:ascii="Times New Roman" w:hAnsi="Times New Roman"/>
          <w:sz w:val="24"/>
          <w:szCs w:val="24"/>
          <w:lang w:val="en-AU"/>
        </w:rPr>
        <w:t xml:space="preserve"> </w:t>
      </w:r>
      <w:r w:rsidR="008575E3" w:rsidRPr="003078A7">
        <w:rPr>
          <w:rFonts w:ascii="Times New Roman" w:hAnsi="Times New Roman"/>
          <w:i/>
          <w:sz w:val="24"/>
          <w:szCs w:val="24"/>
        </w:rPr>
        <w:t>Melaleuca alternifolia</w:t>
      </w:r>
      <w:r w:rsidR="008575E3">
        <w:rPr>
          <w:rFonts w:ascii="Times New Roman" w:hAnsi="Times New Roman"/>
          <w:sz w:val="24"/>
          <w:szCs w:val="24"/>
          <w:lang w:val="en-AU"/>
        </w:rPr>
        <w:t xml:space="preserve"> cuttings </w:t>
      </w:r>
      <w:r w:rsidR="002820F3">
        <w:rPr>
          <w:rFonts w:ascii="Times New Roman" w:hAnsi="Times New Roman"/>
          <w:sz w:val="24"/>
          <w:szCs w:val="24"/>
          <w:lang w:val="en-AU"/>
        </w:rPr>
        <w:t xml:space="preserve">for </w:t>
      </w:r>
      <w:r w:rsidR="00833551">
        <w:rPr>
          <w:rFonts w:ascii="Times New Roman" w:hAnsi="Times New Roman"/>
          <w:sz w:val="24"/>
          <w:szCs w:val="24"/>
        </w:rPr>
        <w:t>three t</w:t>
      </w:r>
      <w:r w:rsidR="00AB25AC" w:rsidRPr="003078A7">
        <w:rPr>
          <w:rFonts w:ascii="Times New Roman" w:hAnsi="Times New Roman"/>
          <w:sz w:val="24"/>
          <w:szCs w:val="24"/>
        </w:rPr>
        <w:t xml:space="preserve">issue-type </w:t>
      </w:r>
      <w:r w:rsidR="002820F3">
        <w:rPr>
          <w:rFonts w:ascii="Times New Roman" w:hAnsi="Times New Roman"/>
          <w:sz w:val="24"/>
          <w:szCs w:val="24"/>
        </w:rPr>
        <w:t>subcategories</w:t>
      </w:r>
      <w:r w:rsidR="00BF4EC0">
        <w:rPr>
          <w:rFonts w:ascii="Times New Roman" w:hAnsi="Times New Roman"/>
          <w:sz w:val="24"/>
          <w:szCs w:val="24"/>
        </w:rPr>
        <w:t>:</w:t>
      </w:r>
      <w:r w:rsidR="002820F3">
        <w:rPr>
          <w:rFonts w:ascii="Times New Roman" w:hAnsi="Times New Roman"/>
          <w:sz w:val="24"/>
          <w:szCs w:val="24"/>
        </w:rPr>
        <w:t xml:space="preserve"> (M) mature shoots</w:t>
      </w:r>
      <w:r w:rsidR="00AB25AC" w:rsidRPr="003078A7">
        <w:rPr>
          <w:rFonts w:ascii="Times New Roman" w:hAnsi="Times New Roman"/>
          <w:sz w:val="24"/>
          <w:szCs w:val="24"/>
        </w:rPr>
        <w:t>, (S) spontaneous epicormic</w:t>
      </w:r>
      <w:r w:rsidR="00BF4EC0">
        <w:rPr>
          <w:rFonts w:ascii="Times New Roman" w:hAnsi="Times New Roman"/>
          <w:sz w:val="24"/>
          <w:szCs w:val="24"/>
        </w:rPr>
        <w:t xml:space="preserve"> shoots</w:t>
      </w:r>
      <w:r w:rsidR="00AB25AC" w:rsidRPr="003078A7">
        <w:rPr>
          <w:rFonts w:ascii="Times New Roman" w:hAnsi="Times New Roman"/>
          <w:sz w:val="24"/>
          <w:szCs w:val="24"/>
        </w:rPr>
        <w:t>,</w:t>
      </w:r>
      <w:r w:rsidR="00AB25AC">
        <w:rPr>
          <w:rFonts w:ascii="Times New Roman" w:hAnsi="Times New Roman"/>
          <w:sz w:val="24"/>
          <w:szCs w:val="24"/>
        </w:rPr>
        <w:t xml:space="preserve"> or (W) wound-induced epicormic</w:t>
      </w:r>
      <w:r w:rsidR="00337F95" w:rsidRPr="00337F95">
        <w:rPr>
          <w:rFonts w:ascii="Times New Roman" w:hAnsi="Times New Roman"/>
          <w:sz w:val="24"/>
          <w:szCs w:val="24"/>
        </w:rPr>
        <w:t xml:space="preserve"> </w:t>
      </w:r>
      <w:r w:rsidR="00BF4EC0">
        <w:rPr>
          <w:rFonts w:ascii="Times New Roman" w:hAnsi="Times New Roman"/>
          <w:sz w:val="24"/>
          <w:szCs w:val="24"/>
        </w:rPr>
        <w:t xml:space="preserve">shoots </w:t>
      </w:r>
      <w:r w:rsidR="00337F95">
        <w:rPr>
          <w:rFonts w:ascii="Times New Roman" w:hAnsi="Times New Roman"/>
          <w:sz w:val="24"/>
          <w:szCs w:val="24"/>
        </w:rPr>
        <w:t xml:space="preserve">in each of </w:t>
      </w:r>
      <w:r w:rsidR="00337F95" w:rsidRPr="003078A7">
        <w:rPr>
          <w:rFonts w:ascii="Times New Roman" w:hAnsi="Times New Roman"/>
          <w:sz w:val="24"/>
          <w:szCs w:val="24"/>
        </w:rPr>
        <w:t>three experiments</w:t>
      </w:r>
      <w:r w:rsidR="008575E3">
        <w:rPr>
          <w:rFonts w:ascii="Times New Roman" w:hAnsi="Times New Roman"/>
          <w:sz w:val="24"/>
          <w:szCs w:val="24"/>
        </w:rPr>
        <w:t>.</w:t>
      </w:r>
      <w:r w:rsidR="00AA3A43">
        <w:rPr>
          <w:rFonts w:ascii="Times New Roman" w:hAnsi="Times New Roman"/>
          <w:sz w:val="24"/>
          <w:szCs w:val="24"/>
        </w:rPr>
        <w:t xml:space="preserve"> ANOVA</w:t>
      </w:r>
      <w:r w:rsidR="00BF4EC0">
        <w:rPr>
          <w:rFonts w:ascii="Times New Roman" w:hAnsi="Times New Roman"/>
          <w:sz w:val="24"/>
          <w:szCs w:val="24"/>
        </w:rPr>
        <w:t>-based</w:t>
      </w:r>
      <w:r w:rsidR="00AA3A43">
        <w:rPr>
          <w:rFonts w:ascii="Times New Roman" w:hAnsi="Times New Roman"/>
          <w:sz w:val="24"/>
          <w:szCs w:val="24"/>
        </w:rPr>
        <w:t xml:space="preserve"> e</w:t>
      </w:r>
      <w:r w:rsidR="006B7DD8">
        <w:rPr>
          <w:rFonts w:ascii="Times New Roman" w:hAnsi="Times New Roman"/>
          <w:sz w:val="24"/>
          <w:szCs w:val="24"/>
        </w:rPr>
        <w:t xml:space="preserve">xperimental means </w:t>
      </w:r>
      <w:r w:rsidR="00BF4EC0">
        <w:rPr>
          <w:rFonts w:ascii="Times New Roman" w:hAnsi="Times New Roman"/>
          <w:sz w:val="24"/>
          <w:szCs w:val="24"/>
        </w:rPr>
        <w:t xml:space="preserve">are </w:t>
      </w:r>
      <w:r w:rsidR="00AA3A43">
        <w:rPr>
          <w:rFonts w:ascii="Times New Roman" w:hAnsi="Times New Roman"/>
          <w:sz w:val="24"/>
          <w:szCs w:val="24"/>
        </w:rPr>
        <w:t xml:space="preserve">shown above </w:t>
      </w:r>
      <w:r w:rsidR="00BF4EC0">
        <w:rPr>
          <w:rFonts w:ascii="Times New Roman" w:hAnsi="Times New Roman"/>
          <w:sz w:val="24"/>
          <w:szCs w:val="24"/>
        </w:rPr>
        <w:t xml:space="preserve">the </w:t>
      </w:r>
      <w:r w:rsidR="00165096">
        <w:rPr>
          <w:rFonts w:ascii="Times New Roman" w:hAnsi="Times New Roman"/>
          <w:sz w:val="24"/>
          <w:szCs w:val="24"/>
        </w:rPr>
        <w:t>cluster</w:t>
      </w:r>
      <w:r w:rsidR="00BF4EC0">
        <w:rPr>
          <w:rFonts w:ascii="Times New Roman" w:hAnsi="Times New Roman"/>
          <w:sz w:val="24"/>
          <w:szCs w:val="24"/>
        </w:rPr>
        <w:t>s</w:t>
      </w:r>
      <w:r w:rsidR="00AA3A43">
        <w:rPr>
          <w:rFonts w:ascii="Times New Roman" w:hAnsi="Times New Roman"/>
          <w:sz w:val="24"/>
          <w:szCs w:val="24"/>
        </w:rPr>
        <w:t xml:space="preserve"> </w:t>
      </w:r>
      <w:ins w:id="407" w:author="mshepher" w:date="2013-08-19T13:38:00Z">
        <w:r w:rsidR="002C22C6">
          <w:rPr>
            <w:rFonts w:ascii="Times New Roman" w:hAnsi="Times New Roman"/>
            <w:sz w:val="24"/>
            <w:szCs w:val="24"/>
          </w:rPr>
          <w:t xml:space="preserve">with </w:t>
        </w:r>
        <w:r w:rsidR="002C22C6">
          <w:rPr>
            <w:rFonts w:ascii="Times New Roman" w:hAnsi="Times New Roman"/>
            <w:sz w:val="24"/>
            <w:szCs w:val="24"/>
            <w:lang w:val="en-AU"/>
          </w:rPr>
          <w:t>e</w:t>
        </w:r>
      </w:ins>
      <w:ins w:id="408" w:author="mshepher" w:date="2013-08-19T13:37:00Z">
        <w:r w:rsidR="002C22C6">
          <w:rPr>
            <w:rFonts w:ascii="Times New Roman" w:hAnsi="Times New Roman"/>
            <w:sz w:val="24"/>
            <w:szCs w:val="24"/>
            <w:lang w:val="en-AU"/>
          </w:rPr>
          <w:t xml:space="preserve">rror bars </w:t>
        </w:r>
      </w:ins>
      <w:ins w:id="409" w:author="mshepher" w:date="2013-08-19T13:38:00Z">
        <w:r w:rsidR="002C22C6">
          <w:rPr>
            <w:rFonts w:ascii="Times New Roman" w:hAnsi="Times New Roman"/>
            <w:sz w:val="24"/>
            <w:szCs w:val="24"/>
            <w:lang w:val="en-AU"/>
          </w:rPr>
          <w:t xml:space="preserve">that </w:t>
        </w:r>
      </w:ins>
      <w:ins w:id="410" w:author="mshepher" w:date="2013-08-19T13:37:00Z">
        <w:r w:rsidR="002C22C6">
          <w:rPr>
            <w:rFonts w:ascii="Times New Roman" w:hAnsi="Times New Roman"/>
            <w:sz w:val="24"/>
            <w:szCs w:val="24"/>
            <w:lang w:val="en-AU"/>
          </w:rPr>
          <w:t>represent the standard error of the mean.</w:t>
        </w:r>
      </w:ins>
      <w:ins w:id="411" w:author="mshepher" w:date="2013-08-19T13:38:00Z">
        <w:r w:rsidR="002C22C6">
          <w:rPr>
            <w:rFonts w:ascii="Times New Roman" w:hAnsi="Times New Roman"/>
            <w:sz w:val="24"/>
            <w:szCs w:val="24"/>
            <w:lang w:val="en-AU"/>
          </w:rPr>
          <w:t xml:space="preserve"> </w:t>
        </w:r>
      </w:ins>
      <w:del w:id="412" w:author="mshepher" w:date="2013-08-19T13:37:00Z">
        <w:r w:rsidR="00AA3A43" w:rsidDel="002C22C6">
          <w:rPr>
            <w:rFonts w:ascii="Times New Roman" w:hAnsi="Times New Roman"/>
            <w:sz w:val="24"/>
            <w:szCs w:val="24"/>
          </w:rPr>
          <w:delText xml:space="preserve">with </w:delText>
        </w:r>
        <w:r w:rsidR="00AA3A43" w:rsidDel="002C22C6">
          <w:rPr>
            <w:rFonts w:ascii="Times New Roman" w:hAnsi="Times New Roman"/>
            <w:sz w:val="24"/>
            <w:szCs w:val="24"/>
            <w:lang w:val="en-AU"/>
          </w:rPr>
          <w:delText>+/- 1SE</w:delText>
        </w:r>
        <w:r w:rsidR="00833551" w:rsidDel="002C22C6">
          <w:rPr>
            <w:rFonts w:ascii="Times New Roman" w:hAnsi="Times New Roman"/>
            <w:sz w:val="24"/>
            <w:szCs w:val="24"/>
          </w:rPr>
          <w:delText xml:space="preserve"> (See Results).</w:delText>
        </w:r>
        <w:r w:rsidR="00AA3A43" w:rsidDel="002C22C6">
          <w:rPr>
            <w:rFonts w:ascii="Times New Roman" w:hAnsi="Times New Roman"/>
            <w:sz w:val="24"/>
            <w:szCs w:val="24"/>
          </w:rPr>
          <w:delText xml:space="preserve"> </w:delText>
        </w:r>
      </w:del>
      <w:r w:rsidR="00833551">
        <w:rPr>
          <w:rFonts w:ascii="Times New Roman" w:hAnsi="Times New Roman"/>
          <w:sz w:val="24"/>
          <w:szCs w:val="24"/>
        </w:rPr>
        <w:t>S</w:t>
      </w:r>
      <w:r w:rsidR="00AA3A43">
        <w:rPr>
          <w:rFonts w:ascii="Times New Roman" w:hAnsi="Times New Roman"/>
          <w:sz w:val="24"/>
          <w:szCs w:val="24"/>
        </w:rPr>
        <w:t xml:space="preserve">ignificant differences </w:t>
      </w:r>
      <w:r w:rsidR="00833551">
        <w:rPr>
          <w:rFonts w:ascii="Times New Roman" w:hAnsi="Times New Roman"/>
          <w:sz w:val="24"/>
          <w:szCs w:val="24"/>
        </w:rPr>
        <w:t xml:space="preserve">in experiment means </w:t>
      </w:r>
      <w:r w:rsidR="00AA3A43">
        <w:rPr>
          <w:rFonts w:ascii="Times New Roman" w:hAnsi="Times New Roman"/>
          <w:sz w:val="24"/>
          <w:szCs w:val="24"/>
        </w:rPr>
        <w:t xml:space="preserve">at 95% level for </w:t>
      </w:r>
      <w:r w:rsidR="00165096">
        <w:rPr>
          <w:rFonts w:ascii="Times New Roman" w:hAnsi="Times New Roman"/>
          <w:sz w:val="24"/>
          <w:szCs w:val="24"/>
        </w:rPr>
        <w:t>a</w:t>
      </w:r>
      <w:r w:rsidR="00AA3A43">
        <w:rPr>
          <w:rFonts w:ascii="Times New Roman" w:hAnsi="Times New Roman"/>
          <w:sz w:val="24"/>
          <w:szCs w:val="24"/>
        </w:rPr>
        <w:t xml:space="preserve"> </w:t>
      </w:r>
      <w:r w:rsidR="00833551">
        <w:rPr>
          <w:rFonts w:ascii="Times New Roman" w:hAnsi="Times New Roman"/>
          <w:sz w:val="24"/>
          <w:szCs w:val="24"/>
        </w:rPr>
        <w:t>Least Significant Difference test (</w:t>
      </w:r>
      <w:r w:rsidR="00AA3A43">
        <w:rPr>
          <w:rFonts w:ascii="Times New Roman" w:hAnsi="Times New Roman"/>
          <w:sz w:val="24"/>
          <w:szCs w:val="24"/>
        </w:rPr>
        <w:t>LSD</w:t>
      </w:r>
      <w:r w:rsidR="00833551">
        <w:rPr>
          <w:rFonts w:ascii="Times New Roman" w:hAnsi="Times New Roman"/>
          <w:sz w:val="24"/>
          <w:szCs w:val="24"/>
        </w:rPr>
        <w:t>)</w:t>
      </w:r>
      <w:r w:rsidR="00AA3A43">
        <w:rPr>
          <w:rFonts w:ascii="Times New Roman" w:hAnsi="Times New Roman"/>
          <w:sz w:val="24"/>
          <w:szCs w:val="24"/>
        </w:rPr>
        <w:t xml:space="preserve"> are indicated by </w:t>
      </w:r>
      <w:del w:id="413" w:author="mshepher" w:date="2013-08-19T13:53:00Z">
        <w:r w:rsidR="00257703" w:rsidDel="000459BA">
          <w:rPr>
            <w:rFonts w:ascii="Times New Roman" w:hAnsi="Times New Roman"/>
            <w:sz w:val="24"/>
            <w:szCs w:val="24"/>
          </w:rPr>
          <w:delText xml:space="preserve">small </w:delText>
        </w:r>
      </w:del>
      <w:ins w:id="414" w:author="mshepher" w:date="2013-08-19T13:53:00Z">
        <w:r w:rsidR="000459BA">
          <w:rPr>
            <w:rFonts w:ascii="Times New Roman" w:hAnsi="Times New Roman"/>
            <w:sz w:val="24"/>
            <w:szCs w:val="24"/>
          </w:rPr>
          <w:t xml:space="preserve">different </w:t>
        </w:r>
      </w:ins>
      <w:r w:rsidR="00AA3A43">
        <w:rPr>
          <w:rFonts w:ascii="Times New Roman" w:hAnsi="Times New Roman"/>
          <w:sz w:val="24"/>
          <w:szCs w:val="24"/>
        </w:rPr>
        <w:t>letter</w:t>
      </w:r>
      <w:r w:rsidR="00257703">
        <w:rPr>
          <w:rFonts w:ascii="Times New Roman" w:hAnsi="Times New Roman"/>
          <w:sz w:val="24"/>
          <w:szCs w:val="24"/>
        </w:rPr>
        <w:t xml:space="preserve"> following each mean</w:t>
      </w:r>
      <w:r w:rsidR="00AA3A43">
        <w:rPr>
          <w:rFonts w:ascii="Times New Roman" w:hAnsi="Times New Roman"/>
          <w:sz w:val="24"/>
          <w:szCs w:val="24"/>
        </w:rPr>
        <w:t>.</w:t>
      </w:r>
      <w:r w:rsidR="00833551">
        <w:rPr>
          <w:rFonts w:ascii="Times New Roman" w:hAnsi="Times New Roman"/>
          <w:sz w:val="24"/>
          <w:szCs w:val="24"/>
        </w:rPr>
        <w:t xml:space="preserve"> Differences among t</w:t>
      </w:r>
      <w:r w:rsidR="00AA3A43">
        <w:rPr>
          <w:rFonts w:ascii="Times New Roman" w:hAnsi="Times New Roman"/>
          <w:sz w:val="24"/>
          <w:szCs w:val="24"/>
        </w:rPr>
        <w:t xml:space="preserve">issue-type subcategories </w:t>
      </w:r>
      <w:r w:rsidR="00AA3A43" w:rsidRPr="00833551">
        <w:rPr>
          <w:rFonts w:ascii="Times New Roman" w:hAnsi="Times New Roman"/>
          <w:i/>
          <w:sz w:val="24"/>
          <w:szCs w:val="24"/>
        </w:rPr>
        <w:t>within</w:t>
      </w:r>
      <w:r w:rsidR="00AA3A43">
        <w:rPr>
          <w:rFonts w:ascii="Times New Roman" w:hAnsi="Times New Roman"/>
          <w:sz w:val="24"/>
          <w:szCs w:val="24"/>
        </w:rPr>
        <w:t xml:space="preserve"> </w:t>
      </w:r>
      <w:r w:rsidR="00833551">
        <w:rPr>
          <w:rFonts w:ascii="Times New Roman" w:hAnsi="Times New Roman"/>
          <w:sz w:val="24"/>
          <w:szCs w:val="24"/>
        </w:rPr>
        <w:t xml:space="preserve">each </w:t>
      </w:r>
      <w:r w:rsidR="00D813E4">
        <w:rPr>
          <w:rFonts w:ascii="Times New Roman" w:hAnsi="Times New Roman"/>
          <w:sz w:val="24"/>
          <w:szCs w:val="24"/>
        </w:rPr>
        <w:t>experiment</w:t>
      </w:r>
      <w:r w:rsidR="00AA3A43">
        <w:rPr>
          <w:rFonts w:ascii="Times New Roman" w:hAnsi="Times New Roman"/>
          <w:sz w:val="24"/>
          <w:szCs w:val="24"/>
        </w:rPr>
        <w:t xml:space="preserve"> are </w:t>
      </w:r>
      <w:r w:rsidR="00833551">
        <w:rPr>
          <w:rFonts w:ascii="Times New Roman" w:hAnsi="Times New Roman"/>
          <w:sz w:val="24"/>
          <w:szCs w:val="24"/>
        </w:rPr>
        <w:t>denoted</w:t>
      </w:r>
      <w:r w:rsidR="00AA3A43">
        <w:rPr>
          <w:rFonts w:ascii="Times New Roman" w:hAnsi="Times New Roman"/>
          <w:sz w:val="24"/>
          <w:szCs w:val="24"/>
        </w:rPr>
        <w:t xml:space="preserve"> by different letters under each experimental mean.</w:t>
      </w:r>
    </w:p>
    <w:p w:rsidR="00334A5A" w:rsidRPr="00C6005A" w:rsidRDefault="003078A7">
      <w:pPr>
        <w:rPr>
          <w:rFonts w:ascii="Times New Roman" w:hAnsi="Times New Roman"/>
          <w:sz w:val="24"/>
          <w:szCs w:val="24"/>
          <w:lang w:val="en-AU"/>
        </w:rPr>
      </w:pPr>
      <w:r w:rsidRPr="003078A7">
        <w:rPr>
          <w:rFonts w:ascii="Times New Roman" w:hAnsi="Times New Roman"/>
          <w:sz w:val="24"/>
          <w:szCs w:val="24"/>
          <w:lang w:val="en-AU"/>
        </w:rPr>
        <w:lastRenderedPageBreak/>
        <w:br w:type="page"/>
      </w:r>
    </w:p>
    <w:p w:rsidR="00334A5A" w:rsidRPr="00C6005A" w:rsidRDefault="002F573C">
      <w:pPr>
        <w:rPr>
          <w:rFonts w:ascii="Times New Roman" w:hAnsi="Times New Roman"/>
          <w:b/>
          <w:sz w:val="24"/>
          <w:szCs w:val="24"/>
          <w:lang w:val="en-AU"/>
        </w:rPr>
      </w:pPr>
      <w:r>
        <w:rPr>
          <w:rFonts w:ascii="Times New Roman" w:hAnsi="Times New Roman"/>
          <w:b/>
          <w:sz w:val="24"/>
          <w:szCs w:val="24"/>
          <w:lang w:val="en-AU"/>
        </w:rPr>
        <w:lastRenderedPageBreak/>
        <w:t>REFERENCES</w:t>
      </w:r>
    </w:p>
    <w:p w:rsidR="00334A5A" w:rsidRPr="0037642C" w:rsidRDefault="00334A5A" w:rsidP="0037642C">
      <w:pPr>
        <w:spacing w:line="480" w:lineRule="auto"/>
        <w:rPr>
          <w:rFonts w:ascii="Times New Roman" w:hAnsi="Times New Roman"/>
          <w:sz w:val="24"/>
          <w:szCs w:val="24"/>
          <w:lang w:val="en-AU"/>
        </w:rPr>
      </w:pPr>
    </w:p>
    <w:p w:rsidR="00967DA5" w:rsidRPr="00967DA5" w:rsidRDefault="00F9342A" w:rsidP="00967DA5">
      <w:pPr>
        <w:spacing w:after="0" w:line="240" w:lineRule="auto"/>
        <w:ind w:left="720" w:hanging="720"/>
        <w:rPr>
          <w:noProof/>
          <w:szCs w:val="24"/>
          <w:lang w:val="en-AU"/>
        </w:rPr>
      </w:pPr>
      <w:r w:rsidRPr="0037642C">
        <w:rPr>
          <w:rFonts w:ascii="Times New Roman" w:hAnsi="Times New Roman"/>
          <w:sz w:val="24"/>
          <w:szCs w:val="24"/>
          <w:lang w:val="en-AU"/>
        </w:rPr>
        <w:fldChar w:fldCharType="begin"/>
      </w:r>
      <w:r w:rsidR="003078A7" w:rsidRPr="0037642C">
        <w:rPr>
          <w:rFonts w:ascii="Times New Roman" w:hAnsi="Times New Roman"/>
          <w:sz w:val="24"/>
          <w:szCs w:val="24"/>
          <w:lang w:val="en-AU"/>
        </w:rPr>
        <w:instrText xml:space="preserve"> ADDIN EN.REFLIST </w:instrText>
      </w:r>
      <w:r w:rsidRPr="0037642C">
        <w:rPr>
          <w:rFonts w:ascii="Times New Roman" w:hAnsi="Times New Roman"/>
          <w:sz w:val="24"/>
          <w:szCs w:val="24"/>
          <w:lang w:val="en-AU"/>
        </w:rPr>
        <w:fldChar w:fldCharType="separate"/>
      </w:r>
      <w:bookmarkStart w:id="415" w:name="_ENREF_1"/>
      <w:r w:rsidR="00967DA5" w:rsidRPr="00967DA5">
        <w:rPr>
          <w:noProof/>
          <w:szCs w:val="24"/>
          <w:lang w:val="en-AU"/>
        </w:rPr>
        <w:t xml:space="preserve">Amissah J.N., Bassuk N. (2009). Cutting back stock plants promotes adventitious rooting of stems of </w:t>
      </w:r>
      <w:r w:rsidR="00967DA5" w:rsidRPr="00967DA5">
        <w:rPr>
          <w:i/>
          <w:noProof/>
          <w:szCs w:val="24"/>
          <w:lang w:val="en-AU"/>
        </w:rPr>
        <w:t>Querus bicolor</w:t>
      </w:r>
      <w:r w:rsidR="00967DA5" w:rsidRPr="00967DA5">
        <w:rPr>
          <w:noProof/>
          <w:szCs w:val="24"/>
          <w:lang w:val="en-AU"/>
        </w:rPr>
        <w:t xml:space="preserve"> and </w:t>
      </w:r>
      <w:r w:rsidR="00967DA5" w:rsidRPr="00967DA5">
        <w:rPr>
          <w:i/>
          <w:noProof/>
          <w:szCs w:val="24"/>
          <w:lang w:val="en-AU"/>
        </w:rPr>
        <w:t>Quercus macrocarpa</w:t>
      </w:r>
      <w:r w:rsidR="00967DA5" w:rsidRPr="00967DA5">
        <w:rPr>
          <w:noProof/>
          <w:szCs w:val="24"/>
          <w:lang w:val="en-AU"/>
        </w:rPr>
        <w:t>. Journal of Environmental Horticulture, 27:159-165.</w:t>
      </w:r>
      <w:bookmarkEnd w:id="415"/>
    </w:p>
    <w:p w:rsidR="00967DA5" w:rsidRPr="00967DA5" w:rsidRDefault="00967DA5" w:rsidP="00967DA5">
      <w:pPr>
        <w:spacing w:after="0" w:line="240" w:lineRule="auto"/>
        <w:ind w:left="720" w:hanging="720"/>
        <w:rPr>
          <w:noProof/>
          <w:szCs w:val="24"/>
          <w:lang w:val="en-AU"/>
        </w:rPr>
      </w:pPr>
      <w:bookmarkStart w:id="416" w:name="_ENREF_2"/>
      <w:r w:rsidRPr="00967DA5">
        <w:rPr>
          <w:noProof/>
          <w:szCs w:val="24"/>
          <w:lang w:val="en-AU"/>
        </w:rPr>
        <w:t xml:space="preserve">ANBG (2013). </w:t>
      </w:r>
      <w:r w:rsidRPr="00967DA5">
        <w:rPr>
          <w:i/>
          <w:noProof/>
          <w:szCs w:val="24"/>
          <w:lang w:val="en-AU"/>
        </w:rPr>
        <w:t>Melaleuca exuvia</w:t>
      </w:r>
      <w:r w:rsidRPr="00967DA5">
        <w:rPr>
          <w:noProof/>
          <w:szCs w:val="24"/>
          <w:lang w:val="en-AU"/>
        </w:rPr>
        <w:t xml:space="preserve">. Australian National Botanical Garden. </w:t>
      </w:r>
      <w:hyperlink r:id="rId10" w:history="1">
        <w:r w:rsidRPr="00967DA5">
          <w:rPr>
            <w:rStyle w:val="Hyperlink"/>
            <w:noProof/>
            <w:szCs w:val="24"/>
            <w:lang w:val="en-AU"/>
          </w:rPr>
          <w:t>http://www.anbg.gov.au/gnp/interns-2003/melaleuca-exuvia.html</w:t>
        </w:r>
      </w:hyperlink>
      <w:r w:rsidRPr="00967DA5">
        <w:rPr>
          <w:noProof/>
          <w:szCs w:val="24"/>
          <w:lang w:val="en-AU"/>
        </w:rPr>
        <w:t>. Accessed June 2013.</w:t>
      </w:r>
      <w:bookmarkEnd w:id="416"/>
    </w:p>
    <w:p w:rsidR="00967DA5" w:rsidRPr="00967DA5" w:rsidRDefault="00967DA5" w:rsidP="00967DA5">
      <w:pPr>
        <w:spacing w:after="0" w:line="240" w:lineRule="auto"/>
        <w:ind w:left="720" w:hanging="720"/>
        <w:rPr>
          <w:noProof/>
          <w:szCs w:val="24"/>
          <w:lang w:val="en-AU"/>
        </w:rPr>
      </w:pPr>
      <w:bookmarkStart w:id="417" w:name="_ENREF_3"/>
      <w:r w:rsidRPr="00967DA5">
        <w:rPr>
          <w:noProof/>
          <w:szCs w:val="24"/>
          <w:lang w:val="en-AU"/>
        </w:rPr>
        <w:t xml:space="preserve">ANPSA (2012). Propagation of </w:t>
      </w:r>
      <w:r w:rsidRPr="00967DA5">
        <w:rPr>
          <w:i/>
          <w:noProof/>
          <w:szCs w:val="24"/>
          <w:lang w:val="en-AU"/>
        </w:rPr>
        <w:t>Melaleuca</w:t>
      </w:r>
      <w:r w:rsidRPr="00967DA5">
        <w:rPr>
          <w:noProof/>
          <w:szCs w:val="24"/>
          <w:lang w:val="en-AU"/>
        </w:rPr>
        <w:t xml:space="preserve">. Australian Native Plants Society. </w:t>
      </w:r>
      <w:hyperlink r:id="rId11" w:history="1">
        <w:r w:rsidRPr="00967DA5">
          <w:rPr>
            <w:rStyle w:val="Hyperlink"/>
            <w:noProof/>
            <w:szCs w:val="24"/>
            <w:lang w:val="en-AU"/>
          </w:rPr>
          <w:t>http://anpsa.org.au/melaleu2.html</w:t>
        </w:r>
      </w:hyperlink>
      <w:r w:rsidRPr="00967DA5">
        <w:rPr>
          <w:noProof/>
          <w:szCs w:val="24"/>
          <w:lang w:val="en-AU"/>
        </w:rPr>
        <w:t>. Accessed July 2012.</w:t>
      </w:r>
      <w:bookmarkEnd w:id="417"/>
    </w:p>
    <w:p w:rsidR="00967DA5" w:rsidRPr="00967DA5" w:rsidRDefault="00967DA5" w:rsidP="00967DA5">
      <w:pPr>
        <w:spacing w:after="0" w:line="240" w:lineRule="auto"/>
        <w:ind w:left="720" w:hanging="720"/>
        <w:rPr>
          <w:noProof/>
          <w:szCs w:val="24"/>
          <w:lang w:val="en-AU"/>
        </w:rPr>
      </w:pPr>
      <w:bookmarkStart w:id="418" w:name="_ENREF_4"/>
      <w:r w:rsidRPr="00967DA5">
        <w:rPr>
          <w:noProof/>
          <w:szCs w:val="24"/>
          <w:lang w:val="en-AU"/>
        </w:rPr>
        <w:t xml:space="preserve">Baker G. (1999). Tea tree breeding. </w:t>
      </w:r>
      <w:r w:rsidRPr="00967DA5">
        <w:rPr>
          <w:i/>
          <w:noProof/>
          <w:szCs w:val="24"/>
          <w:lang w:val="en-AU"/>
        </w:rPr>
        <w:t>In</w:t>
      </w:r>
      <w:r w:rsidRPr="00967DA5">
        <w:rPr>
          <w:noProof/>
          <w:szCs w:val="24"/>
          <w:lang w:val="en-AU"/>
        </w:rPr>
        <w:t xml:space="preserve">: Southwell IA, Lowe R (eds) Tea Tree - The genus </w:t>
      </w:r>
      <w:r w:rsidRPr="00967DA5">
        <w:rPr>
          <w:i/>
          <w:noProof/>
          <w:szCs w:val="24"/>
          <w:lang w:val="en-AU"/>
        </w:rPr>
        <w:t>Melaleuca</w:t>
      </w:r>
      <w:r w:rsidRPr="00967DA5">
        <w:rPr>
          <w:noProof/>
          <w:szCs w:val="24"/>
          <w:lang w:val="en-AU"/>
        </w:rPr>
        <w:t>, vol 9. Medicinal and Aromatic Plants - Industrial Profiles. Harwood Publishers, Amsterdam: 135-151.</w:t>
      </w:r>
      <w:bookmarkEnd w:id="418"/>
    </w:p>
    <w:p w:rsidR="00967DA5" w:rsidRPr="00967DA5" w:rsidRDefault="00967DA5" w:rsidP="00967DA5">
      <w:pPr>
        <w:spacing w:after="0" w:line="240" w:lineRule="auto"/>
        <w:ind w:left="720" w:hanging="720"/>
        <w:rPr>
          <w:noProof/>
          <w:szCs w:val="24"/>
          <w:lang w:val="en-AU"/>
        </w:rPr>
      </w:pPr>
      <w:bookmarkStart w:id="419" w:name="_ENREF_5"/>
      <w:r w:rsidRPr="00967DA5">
        <w:rPr>
          <w:noProof/>
          <w:szCs w:val="24"/>
          <w:lang w:val="en-AU"/>
        </w:rPr>
        <w:t xml:space="preserve">Bolton K.G.E., Greenway M. (1997). A feasibility study of </w:t>
      </w:r>
      <w:r w:rsidRPr="00967DA5">
        <w:rPr>
          <w:i/>
          <w:noProof/>
          <w:szCs w:val="24"/>
          <w:lang w:val="en-AU"/>
        </w:rPr>
        <w:t xml:space="preserve">Melaleuca </w:t>
      </w:r>
      <w:r w:rsidRPr="00967DA5">
        <w:rPr>
          <w:noProof/>
          <w:szCs w:val="24"/>
          <w:lang w:val="en-AU"/>
        </w:rPr>
        <w:t>trees for use in constructed wetlands in subtropical Australia. Water Science &amp; Technology, 35:247-254.</w:t>
      </w:r>
      <w:bookmarkEnd w:id="419"/>
    </w:p>
    <w:p w:rsidR="00967DA5" w:rsidRPr="00967DA5" w:rsidRDefault="00967DA5" w:rsidP="00967DA5">
      <w:pPr>
        <w:spacing w:after="0" w:line="240" w:lineRule="auto"/>
        <w:ind w:left="720" w:hanging="720"/>
        <w:rPr>
          <w:noProof/>
          <w:szCs w:val="24"/>
          <w:lang w:val="en-AU"/>
        </w:rPr>
      </w:pPr>
      <w:bookmarkStart w:id="420" w:name="_ENREF_6"/>
      <w:r w:rsidRPr="00967DA5">
        <w:rPr>
          <w:noProof/>
          <w:szCs w:val="24"/>
          <w:lang w:val="en-AU"/>
        </w:rPr>
        <w:t xml:space="preserve">Burrows G.E. (2002). Epicormic strand structure in </w:t>
      </w:r>
      <w:r w:rsidRPr="00967DA5">
        <w:rPr>
          <w:i/>
          <w:noProof/>
          <w:szCs w:val="24"/>
          <w:lang w:val="en-AU"/>
        </w:rPr>
        <w:t>Angophora</w:t>
      </w:r>
      <w:r w:rsidRPr="00967DA5">
        <w:rPr>
          <w:noProof/>
          <w:szCs w:val="24"/>
          <w:lang w:val="en-AU"/>
        </w:rPr>
        <w:t xml:space="preserve">, </w:t>
      </w:r>
      <w:r w:rsidRPr="00967DA5">
        <w:rPr>
          <w:i/>
          <w:noProof/>
          <w:szCs w:val="24"/>
          <w:lang w:val="en-AU"/>
        </w:rPr>
        <w:t xml:space="preserve">Eucalyptus </w:t>
      </w:r>
      <w:r w:rsidRPr="00967DA5">
        <w:rPr>
          <w:noProof/>
          <w:szCs w:val="24"/>
          <w:lang w:val="en-AU"/>
        </w:rPr>
        <w:t xml:space="preserve">and </w:t>
      </w:r>
      <w:r w:rsidRPr="00967DA5">
        <w:rPr>
          <w:i/>
          <w:noProof/>
          <w:szCs w:val="24"/>
          <w:lang w:val="en-AU"/>
        </w:rPr>
        <w:t xml:space="preserve">Lophostemon </w:t>
      </w:r>
      <w:r w:rsidRPr="00967DA5">
        <w:rPr>
          <w:noProof/>
          <w:szCs w:val="24"/>
          <w:lang w:val="en-AU"/>
        </w:rPr>
        <w:t>(Myrtaceae) - implications for fire resistance and recovery. New Phytologist, 153:111-131.</w:t>
      </w:r>
      <w:bookmarkEnd w:id="420"/>
    </w:p>
    <w:p w:rsidR="00967DA5" w:rsidRPr="00967DA5" w:rsidRDefault="00967DA5" w:rsidP="00967DA5">
      <w:pPr>
        <w:spacing w:after="0" w:line="240" w:lineRule="auto"/>
        <w:ind w:left="720" w:hanging="720"/>
        <w:rPr>
          <w:noProof/>
          <w:szCs w:val="24"/>
          <w:lang w:val="en-AU"/>
        </w:rPr>
      </w:pPr>
      <w:bookmarkStart w:id="421" w:name="_ENREF_7"/>
      <w:r w:rsidRPr="00967DA5">
        <w:rPr>
          <w:noProof/>
          <w:szCs w:val="24"/>
          <w:lang w:val="en-AU"/>
        </w:rPr>
        <w:t>Burrows G.E., Hornby S.K., Waters D.A., Bellairs S.M., Prior L.D., Bowman D.M.J.S. (2008). Leaf axil anatomy and bud reserves in 21 myrtaceae species from northern Australia. International Journal of Plant Sciences, 169:1174-1186.</w:t>
      </w:r>
      <w:bookmarkEnd w:id="421"/>
    </w:p>
    <w:p w:rsidR="00967DA5" w:rsidRPr="00967DA5" w:rsidRDefault="00967DA5" w:rsidP="00967DA5">
      <w:pPr>
        <w:spacing w:after="0" w:line="240" w:lineRule="auto"/>
        <w:ind w:left="720" w:hanging="720"/>
        <w:rPr>
          <w:noProof/>
          <w:szCs w:val="24"/>
          <w:lang w:val="en-AU"/>
        </w:rPr>
      </w:pPr>
      <w:bookmarkStart w:id="422" w:name="_ENREF_8"/>
      <w:r w:rsidRPr="00967DA5">
        <w:rPr>
          <w:noProof/>
          <w:szCs w:val="24"/>
          <w:lang w:val="en-AU"/>
        </w:rPr>
        <w:t xml:space="preserve">de Oliveira Y., Pinto F., da Silva A.L.L., Guedes I., Biasi L.A., Quoirin M. (2010). An efficient protocol for micropropagation of </w:t>
      </w:r>
      <w:r w:rsidRPr="00967DA5">
        <w:rPr>
          <w:i/>
          <w:noProof/>
          <w:szCs w:val="24"/>
          <w:lang w:val="en-AU"/>
        </w:rPr>
        <w:t>Melaleuca alternifolia</w:t>
      </w:r>
      <w:r w:rsidRPr="00967DA5">
        <w:rPr>
          <w:noProof/>
          <w:szCs w:val="24"/>
          <w:lang w:val="en-AU"/>
        </w:rPr>
        <w:t xml:space="preserve"> Cheel. In Vitro Cellular &amp; Developmental Biology - Plant, 46:192-197.</w:t>
      </w:r>
      <w:bookmarkEnd w:id="422"/>
    </w:p>
    <w:p w:rsidR="00967DA5" w:rsidRPr="00967DA5" w:rsidRDefault="00967DA5" w:rsidP="00967DA5">
      <w:pPr>
        <w:spacing w:after="0" w:line="240" w:lineRule="auto"/>
        <w:ind w:left="720" w:hanging="720"/>
        <w:rPr>
          <w:noProof/>
          <w:szCs w:val="24"/>
          <w:lang w:val="en-AU"/>
        </w:rPr>
      </w:pPr>
      <w:bookmarkStart w:id="423" w:name="_ENREF_9"/>
      <w:r w:rsidRPr="00967DA5">
        <w:rPr>
          <w:noProof/>
          <w:szCs w:val="24"/>
          <w:lang w:val="en-AU"/>
        </w:rPr>
        <w:t>Doran J.C., Baker G.R., Murtagh G.J., Southwell I.A. (1997). Improving Tea Tree Yield and Quality through Breeding and selection. RIRDC publication no. 97/53. Rural Industries Research and Development Corporation, 56 p.</w:t>
      </w:r>
      <w:bookmarkEnd w:id="423"/>
    </w:p>
    <w:p w:rsidR="00967DA5" w:rsidRPr="00967DA5" w:rsidRDefault="00967DA5" w:rsidP="00967DA5">
      <w:pPr>
        <w:spacing w:after="0" w:line="240" w:lineRule="auto"/>
        <w:ind w:left="720" w:hanging="720"/>
        <w:rPr>
          <w:noProof/>
          <w:szCs w:val="24"/>
          <w:lang w:val="en-AU"/>
        </w:rPr>
      </w:pPr>
      <w:bookmarkStart w:id="424" w:name="_ENREF_10"/>
      <w:r w:rsidRPr="00967DA5">
        <w:rPr>
          <w:noProof/>
          <w:szCs w:val="24"/>
          <w:lang w:val="en-AU"/>
        </w:rPr>
        <w:t xml:space="preserve">Edwards R.D., Craven L.A., Crisp M.D., Cook L.G. (2010). </w:t>
      </w:r>
      <w:r w:rsidRPr="00967DA5">
        <w:rPr>
          <w:i/>
          <w:noProof/>
          <w:szCs w:val="24"/>
          <w:lang w:val="en-AU"/>
        </w:rPr>
        <w:t xml:space="preserve">Melaleuca </w:t>
      </w:r>
      <w:r w:rsidRPr="00967DA5">
        <w:rPr>
          <w:noProof/>
          <w:szCs w:val="24"/>
          <w:lang w:val="en-AU"/>
        </w:rPr>
        <w:t xml:space="preserve">revisited: cpDNA and morphological data confirm that </w:t>
      </w:r>
      <w:r w:rsidRPr="00967DA5">
        <w:rPr>
          <w:i/>
          <w:noProof/>
          <w:szCs w:val="24"/>
          <w:lang w:val="en-AU"/>
        </w:rPr>
        <w:t xml:space="preserve">Melaleuca </w:t>
      </w:r>
      <w:r w:rsidRPr="00967DA5">
        <w:rPr>
          <w:noProof/>
          <w:szCs w:val="24"/>
          <w:lang w:val="en-AU"/>
        </w:rPr>
        <w:t>L. (Myrtaceae) is not monophyletic. Taxon, 59:744-754.</w:t>
      </w:r>
      <w:bookmarkEnd w:id="424"/>
    </w:p>
    <w:p w:rsidR="00967DA5" w:rsidRPr="00967DA5" w:rsidRDefault="00967DA5" w:rsidP="00967DA5">
      <w:pPr>
        <w:spacing w:after="0" w:line="240" w:lineRule="auto"/>
        <w:ind w:left="720" w:hanging="720"/>
        <w:rPr>
          <w:noProof/>
          <w:szCs w:val="24"/>
          <w:lang w:val="en-AU"/>
        </w:rPr>
      </w:pPr>
      <w:bookmarkStart w:id="425" w:name="_ENREF_11"/>
      <w:r w:rsidRPr="00967DA5">
        <w:rPr>
          <w:noProof/>
          <w:szCs w:val="24"/>
          <w:lang w:val="en-AU"/>
        </w:rPr>
        <w:t xml:space="preserve">Eldridge K., Davidson J., Harwood C., van Wyk G. (1994). Mass vegetative propagation. </w:t>
      </w:r>
      <w:r w:rsidRPr="00967DA5">
        <w:rPr>
          <w:i/>
          <w:noProof/>
          <w:szCs w:val="24"/>
          <w:lang w:val="en-AU"/>
        </w:rPr>
        <w:t>In</w:t>
      </w:r>
      <w:r w:rsidRPr="00967DA5">
        <w:rPr>
          <w:noProof/>
          <w:szCs w:val="24"/>
          <w:lang w:val="en-AU"/>
        </w:rPr>
        <w:t>:  Eucalypt Domestication and Breeding. Oxford Science Publications, Oxford: 210-227.</w:t>
      </w:r>
      <w:bookmarkEnd w:id="425"/>
    </w:p>
    <w:p w:rsidR="00967DA5" w:rsidRPr="00967DA5" w:rsidRDefault="00967DA5" w:rsidP="00967DA5">
      <w:pPr>
        <w:spacing w:after="0" w:line="240" w:lineRule="auto"/>
        <w:ind w:left="720" w:hanging="720"/>
        <w:rPr>
          <w:noProof/>
          <w:szCs w:val="24"/>
          <w:lang w:val="en-AU"/>
        </w:rPr>
      </w:pPr>
      <w:bookmarkStart w:id="426" w:name="_ENREF_12"/>
      <w:r w:rsidRPr="00967DA5">
        <w:rPr>
          <w:noProof/>
          <w:szCs w:val="24"/>
          <w:lang w:val="en-AU"/>
        </w:rPr>
        <w:t xml:space="preserve">Fraga M.F., Cañal M.J., Rodríguez R. (2002). </w:t>
      </w:r>
      <w:r w:rsidRPr="00967DA5">
        <w:rPr>
          <w:i/>
          <w:noProof/>
          <w:szCs w:val="24"/>
          <w:lang w:val="en-AU"/>
        </w:rPr>
        <w:t>In vitro</w:t>
      </w:r>
      <w:r w:rsidRPr="00967DA5">
        <w:rPr>
          <w:noProof/>
          <w:szCs w:val="24"/>
          <w:lang w:val="en-AU"/>
        </w:rPr>
        <w:t xml:space="preserve"> morphogenic potential of differently aged </w:t>
      </w:r>
      <w:r w:rsidRPr="00967DA5">
        <w:rPr>
          <w:i/>
          <w:noProof/>
          <w:szCs w:val="24"/>
          <w:lang w:val="en-AU"/>
        </w:rPr>
        <w:t>Pinus radiata</w:t>
      </w:r>
      <w:r w:rsidRPr="00967DA5">
        <w:rPr>
          <w:noProof/>
          <w:szCs w:val="24"/>
          <w:lang w:val="en-AU"/>
        </w:rPr>
        <w:t xml:space="preserve"> trees correlates with polyamines and DNA methylation levels. Plant Cell, Tissue and Organ Culture, 70:139-145.</w:t>
      </w:r>
      <w:bookmarkEnd w:id="426"/>
    </w:p>
    <w:p w:rsidR="00967DA5" w:rsidRPr="00967DA5" w:rsidRDefault="00967DA5" w:rsidP="00967DA5">
      <w:pPr>
        <w:spacing w:after="0" w:line="240" w:lineRule="auto"/>
        <w:ind w:left="720" w:hanging="720"/>
        <w:rPr>
          <w:noProof/>
          <w:szCs w:val="24"/>
          <w:lang w:val="en-AU"/>
        </w:rPr>
      </w:pPr>
      <w:bookmarkStart w:id="427" w:name="_ENREF_13"/>
      <w:r w:rsidRPr="00967DA5">
        <w:rPr>
          <w:noProof/>
          <w:szCs w:val="24"/>
          <w:lang w:val="en-AU"/>
        </w:rPr>
        <w:t xml:space="preserve">Greenwood M.S., Hutchison K.W. (1993). Maturation as a developmental process. </w:t>
      </w:r>
      <w:r w:rsidRPr="00967DA5">
        <w:rPr>
          <w:i/>
          <w:noProof/>
          <w:szCs w:val="24"/>
          <w:lang w:val="en-AU"/>
        </w:rPr>
        <w:t>In</w:t>
      </w:r>
      <w:r w:rsidRPr="00967DA5">
        <w:rPr>
          <w:noProof/>
          <w:szCs w:val="24"/>
          <w:lang w:val="en-AU"/>
        </w:rPr>
        <w:t>: Ahuja MR, Libby WJ (eds) Clonal Forestry I - Genetics and Biotechnology, vol 1. Springer-Verlag, Berlin: 14-33.</w:t>
      </w:r>
      <w:bookmarkEnd w:id="427"/>
    </w:p>
    <w:p w:rsidR="00967DA5" w:rsidRPr="00967DA5" w:rsidRDefault="00967DA5" w:rsidP="00967DA5">
      <w:pPr>
        <w:spacing w:after="0" w:line="240" w:lineRule="auto"/>
        <w:ind w:left="720" w:hanging="720"/>
        <w:rPr>
          <w:noProof/>
          <w:szCs w:val="24"/>
          <w:lang w:val="en-AU"/>
        </w:rPr>
      </w:pPr>
      <w:bookmarkStart w:id="428" w:name="_ENREF_14"/>
      <w:r w:rsidRPr="00967DA5">
        <w:rPr>
          <w:noProof/>
          <w:szCs w:val="24"/>
          <w:lang w:val="en-AU"/>
        </w:rPr>
        <w:t>Haines R.J., Walker S.M., Copley T.R. (1993). Morphology and rooting of shoots developing in response to decapitation and pruning of Caribbean pine. New Forests, 7:133-141.</w:t>
      </w:r>
      <w:bookmarkEnd w:id="428"/>
    </w:p>
    <w:p w:rsidR="00967DA5" w:rsidRPr="00967DA5" w:rsidRDefault="00967DA5" w:rsidP="00967DA5">
      <w:pPr>
        <w:spacing w:after="0" w:line="240" w:lineRule="auto"/>
        <w:ind w:left="720" w:hanging="720"/>
        <w:rPr>
          <w:noProof/>
          <w:szCs w:val="24"/>
          <w:lang w:val="en-AU"/>
        </w:rPr>
      </w:pPr>
      <w:bookmarkStart w:id="429" w:name="_ENREF_15"/>
      <w:r w:rsidRPr="00967DA5">
        <w:rPr>
          <w:noProof/>
          <w:szCs w:val="24"/>
          <w:lang w:val="en-AU"/>
        </w:rPr>
        <w:t>Hartney V.J. (1980). Vegetative propagation in the eucalypts. Australian Forestry Research, 10:191-211.</w:t>
      </w:r>
      <w:bookmarkEnd w:id="429"/>
    </w:p>
    <w:p w:rsidR="00967DA5" w:rsidRPr="00967DA5" w:rsidRDefault="00967DA5" w:rsidP="00967DA5">
      <w:pPr>
        <w:spacing w:after="0" w:line="240" w:lineRule="auto"/>
        <w:ind w:left="720" w:hanging="720"/>
        <w:rPr>
          <w:noProof/>
          <w:szCs w:val="24"/>
          <w:lang w:val="en-AU"/>
        </w:rPr>
      </w:pPr>
      <w:bookmarkStart w:id="430" w:name="_ENREF_16"/>
      <w:r w:rsidRPr="00967DA5">
        <w:rPr>
          <w:noProof/>
          <w:szCs w:val="24"/>
          <w:lang w:val="en-AU"/>
        </w:rPr>
        <w:t>Jacobs M.R. (1955). Growth Habits of the Eucalypts. Forestry and Timber Bureau, Department of the Interior. Commonwealth Government Printer, Canberra, 255 pp.</w:t>
      </w:r>
      <w:bookmarkEnd w:id="430"/>
    </w:p>
    <w:p w:rsidR="00967DA5" w:rsidRPr="00967DA5" w:rsidRDefault="00967DA5" w:rsidP="00967DA5">
      <w:pPr>
        <w:spacing w:after="0" w:line="240" w:lineRule="auto"/>
        <w:ind w:left="720" w:hanging="720"/>
        <w:rPr>
          <w:noProof/>
          <w:szCs w:val="24"/>
          <w:lang w:val="en-AU"/>
        </w:rPr>
      </w:pPr>
      <w:bookmarkStart w:id="431" w:name="_ENREF_17"/>
      <w:r w:rsidRPr="00967DA5">
        <w:rPr>
          <w:noProof/>
          <w:szCs w:val="24"/>
          <w:lang w:val="en-AU"/>
        </w:rPr>
        <w:t>Kasan N.A. (2011). Nutrient retention capacity of a constructed wetland in the Cox Creek sub-catchement of the Mt. Bold Reservoir, South Australia. PhD, University of Adelaide, Adelaide, 150 pp.</w:t>
      </w:r>
      <w:bookmarkEnd w:id="431"/>
    </w:p>
    <w:p w:rsidR="00967DA5" w:rsidRPr="00967DA5" w:rsidRDefault="00967DA5" w:rsidP="00967DA5">
      <w:pPr>
        <w:spacing w:after="0" w:line="240" w:lineRule="auto"/>
        <w:ind w:left="720" w:hanging="720"/>
        <w:rPr>
          <w:noProof/>
          <w:szCs w:val="24"/>
          <w:lang w:val="en-AU"/>
        </w:rPr>
      </w:pPr>
      <w:bookmarkStart w:id="432" w:name="_ENREF_18"/>
      <w:r w:rsidRPr="00967DA5">
        <w:rPr>
          <w:noProof/>
          <w:szCs w:val="24"/>
          <w:lang w:val="en-AU"/>
        </w:rPr>
        <w:t xml:space="preserve">Libby W.J., Ahuja J.R. (1993). Clonal forestry. </w:t>
      </w:r>
      <w:r w:rsidRPr="00967DA5">
        <w:rPr>
          <w:i/>
          <w:noProof/>
          <w:szCs w:val="24"/>
          <w:lang w:val="en-AU"/>
        </w:rPr>
        <w:t>In</w:t>
      </w:r>
      <w:r w:rsidRPr="00967DA5">
        <w:rPr>
          <w:noProof/>
          <w:szCs w:val="24"/>
          <w:lang w:val="en-AU"/>
        </w:rPr>
        <w:t>: Ahuja JR, Libby WJ (eds) Clonal Forestry II: Conservation and Application, vol 2. Springer-Verlag, Berlin: 1-8.</w:t>
      </w:r>
      <w:bookmarkEnd w:id="432"/>
    </w:p>
    <w:p w:rsidR="00967DA5" w:rsidRPr="00967DA5" w:rsidRDefault="00967DA5" w:rsidP="00967DA5">
      <w:pPr>
        <w:spacing w:after="0" w:line="240" w:lineRule="auto"/>
        <w:ind w:left="720" w:hanging="720"/>
        <w:rPr>
          <w:noProof/>
          <w:szCs w:val="24"/>
          <w:lang w:val="en-AU"/>
        </w:rPr>
      </w:pPr>
      <w:bookmarkStart w:id="433" w:name="_ENREF_19"/>
      <w:r w:rsidRPr="00967DA5">
        <w:rPr>
          <w:noProof/>
          <w:szCs w:val="24"/>
          <w:lang w:val="en-AU"/>
        </w:rPr>
        <w:t xml:space="preserve">List S.E., Brown P.H., Low C.S., Walsh K.B. (1996). A micropropagation protocol for </w:t>
      </w:r>
      <w:r w:rsidRPr="00967DA5">
        <w:rPr>
          <w:i/>
          <w:noProof/>
          <w:szCs w:val="24"/>
          <w:lang w:val="en-AU"/>
        </w:rPr>
        <w:t>Melaleuca alternifolia</w:t>
      </w:r>
      <w:r w:rsidRPr="00967DA5">
        <w:rPr>
          <w:noProof/>
          <w:szCs w:val="24"/>
          <w:lang w:val="en-AU"/>
        </w:rPr>
        <w:t xml:space="preserve"> (tea tree). Australian Journal of Experimental Agriculture, 36:755-760.</w:t>
      </w:r>
      <w:bookmarkEnd w:id="433"/>
    </w:p>
    <w:p w:rsidR="00967DA5" w:rsidRPr="00967DA5" w:rsidRDefault="00967DA5" w:rsidP="00967DA5">
      <w:pPr>
        <w:spacing w:after="0" w:line="240" w:lineRule="auto"/>
        <w:ind w:left="720" w:hanging="720"/>
        <w:rPr>
          <w:noProof/>
          <w:szCs w:val="24"/>
          <w:lang w:val="en-AU"/>
        </w:rPr>
      </w:pPr>
      <w:bookmarkStart w:id="434" w:name="_ENREF_20"/>
      <w:r w:rsidRPr="00967DA5">
        <w:rPr>
          <w:noProof/>
          <w:szCs w:val="24"/>
          <w:lang w:val="en-AU"/>
        </w:rPr>
        <w:lastRenderedPageBreak/>
        <w:t xml:space="preserve">Mankessi F., Saya A., Toto M., Monteuuis O. (2011). Cloning field growing </w:t>
      </w:r>
      <w:r w:rsidRPr="00967DA5">
        <w:rPr>
          <w:i/>
          <w:noProof/>
          <w:szCs w:val="24"/>
          <w:lang w:val="en-AU"/>
        </w:rPr>
        <w:t>Eucalyptus urophylla</w:t>
      </w:r>
      <w:r w:rsidRPr="00967DA5">
        <w:rPr>
          <w:noProof/>
          <w:szCs w:val="24"/>
          <w:lang w:val="en-AU"/>
        </w:rPr>
        <w:t xml:space="preserve"> x </w:t>
      </w:r>
      <w:r w:rsidRPr="00967DA5">
        <w:rPr>
          <w:i/>
          <w:noProof/>
          <w:szCs w:val="24"/>
          <w:lang w:val="en-AU"/>
        </w:rPr>
        <w:t>E. grandis</w:t>
      </w:r>
      <w:r w:rsidRPr="00967DA5">
        <w:rPr>
          <w:noProof/>
          <w:szCs w:val="24"/>
          <w:lang w:val="en-AU"/>
        </w:rPr>
        <w:t xml:space="preserve"> by rooted cuttings: age, within-shoot position and season effects. Propagation of Ornamental Plants, 11:3-9.</w:t>
      </w:r>
      <w:bookmarkEnd w:id="434"/>
    </w:p>
    <w:p w:rsidR="00967DA5" w:rsidRPr="00967DA5" w:rsidRDefault="00967DA5" w:rsidP="00967DA5">
      <w:pPr>
        <w:spacing w:after="0" w:line="240" w:lineRule="auto"/>
        <w:ind w:left="720" w:hanging="720"/>
        <w:rPr>
          <w:noProof/>
          <w:szCs w:val="24"/>
          <w:lang w:val="en-AU"/>
        </w:rPr>
      </w:pPr>
      <w:bookmarkStart w:id="435" w:name="_ENREF_21"/>
      <w:r w:rsidRPr="00967DA5">
        <w:rPr>
          <w:noProof/>
          <w:szCs w:val="24"/>
          <w:lang w:val="en-AU"/>
        </w:rPr>
        <w:t xml:space="preserve">Mankessi F., Saya A.R., Toto M., Monteuuis O. (2010). Propagation of </w:t>
      </w:r>
      <w:r w:rsidRPr="00967DA5">
        <w:rPr>
          <w:i/>
          <w:noProof/>
          <w:szCs w:val="24"/>
          <w:lang w:val="en-AU"/>
        </w:rPr>
        <w:t>Eucalyptus urophylla x Eucalyptus grandis</w:t>
      </w:r>
      <w:r w:rsidRPr="00967DA5">
        <w:rPr>
          <w:noProof/>
          <w:szCs w:val="24"/>
          <w:lang w:val="en-AU"/>
        </w:rPr>
        <w:t xml:space="preserve"> clones by rooted cuttings: Influence of genotype and cutting type on rooting ability. Propagation of Ornamental Plants, 10:42-49.</w:t>
      </w:r>
      <w:bookmarkEnd w:id="435"/>
    </w:p>
    <w:p w:rsidR="00967DA5" w:rsidRPr="00967DA5" w:rsidRDefault="00967DA5" w:rsidP="00967DA5">
      <w:pPr>
        <w:spacing w:after="0" w:line="240" w:lineRule="auto"/>
        <w:ind w:left="720" w:hanging="720"/>
        <w:rPr>
          <w:noProof/>
          <w:szCs w:val="24"/>
          <w:lang w:val="en-AU"/>
        </w:rPr>
      </w:pPr>
      <w:bookmarkStart w:id="436" w:name="_ENREF_22"/>
      <w:r w:rsidRPr="00967DA5">
        <w:rPr>
          <w:noProof/>
          <w:szCs w:val="24"/>
          <w:lang w:val="en-AU"/>
        </w:rPr>
        <w:t>Olesen P.O. (1978). On cyclophysis and topophysis. Silvae Genetica, 27:173-178.</w:t>
      </w:r>
      <w:bookmarkEnd w:id="436"/>
    </w:p>
    <w:p w:rsidR="00967DA5" w:rsidRPr="00967DA5" w:rsidRDefault="00967DA5" w:rsidP="00967DA5">
      <w:pPr>
        <w:spacing w:after="0" w:line="240" w:lineRule="auto"/>
        <w:ind w:left="720" w:hanging="720"/>
        <w:rPr>
          <w:noProof/>
          <w:szCs w:val="24"/>
          <w:lang w:val="en-AU"/>
        </w:rPr>
      </w:pPr>
      <w:bookmarkStart w:id="437" w:name="_ENREF_23"/>
      <w:r w:rsidRPr="00967DA5">
        <w:rPr>
          <w:noProof/>
          <w:szCs w:val="24"/>
          <w:lang w:val="en-AU"/>
        </w:rPr>
        <w:t xml:space="preserve">Russell M., Southwell I.A. (2002). Monoterpenoid accummulation in </w:t>
      </w:r>
      <w:r w:rsidRPr="00967DA5">
        <w:rPr>
          <w:i/>
          <w:noProof/>
          <w:szCs w:val="24"/>
          <w:lang w:val="en-AU"/>
        </w:rPr>
        <w:t>Melaleuca alternifolia</w:t>
      </w:r>
      <w:r w:rsidRPr="00967DA5">
        <w:rPr>
          <w:noProof/>
          <w:szCs w:val="24"/>
          <w:lang w:val="en-AU"/>
        </w:rPr>
        <w:t xml:space="preserve"> seedlings. Phytochemistry, 59:709-716.</w:t>
      </w:r>
      <w:bookmarkEnd w:id="437"/>
    </w:p>
    <w:p w:rsidR="00967DA5" w:rsidRPr="00967DA5" w:rsidRDefault="00967DA5" w:rsidP="00967DA5">
      <w:pPr>
        <w:spacing w:after="0" w:line="240" w:lineRule="auto"/>
        <w:ind w:left="720" w:hanging="720"/>
        <w:rPr>
          <w:noProof/>
          <w:szCs w:val="24"/>
          <w:lang w:val="en-AU"/>
        </w:rPr>
      </w:pPr>
      <w:bookmarkStart w:id="438" w:name="_ENREF_24"/>
      <w:r w:rsidRPr="00967DA5">
        <w:rPr>
          <w:noProof/>
          <w:szCs w:val="24"/>
          <w:lang w:val="en-AU"/>
        </w:rPr>
        <w:t xml:space="preserve">Russell M.F., Southwell I.A. (2003). Monoterpenoid accumulation in 1,8 cineole, terpinolene and terpinen-4-ol chemotypes of </w:t>
      </w:r>
      <w:r w:rsidRPr="00967DA5">
        <w:rPr>
          <w:i/>
          <w:noProof/>
          <w:szCs w:val="24"/>
          <w:lang w:val="en-AU"/>
        </w:rPr>
        <w:t>Melaleuca alternifolia</w:t>
      </w:r>
      <w:r w:rsidRPr="00967DA5">
        <w:rPr>
          <w:noProof/>
          <w:szCs w:val="24"/>
          <w:lang w:val="en-AU"/>
        </w:rPr>
        <w:t xml:space="preserve"> seedlings. Phytochemistry, 62:683-689.</w:t>
      </w:r>
      <w:bookmarkEnd w:id="438"/>
    </w:p>
    <w:p w:rsidR="00967DA5" w:rsidRPr="00967DA5" w:rsidRDefault="00967DA5" w:rsidP="00967DA5">
      <w:pPr>
        <w:spacing w:after="0" w:line="240" w:lineRule="auto"/>
        <w:ind w:left="720" w:hanging="720"/>
        <w:rPr>
          <w:noProof/>
          <w:szCs w:val="24"/>
          <w:lang w:val="en-AU"/>
        </w:rPr>
      </w:pPr>
      <w:bookmarkStart w:id="439" w:name="_ENREF_25"/>
      <w:r w:rsidRPr="00967DA5">
        <w:rPr>
          <w:noProof/>
          <w:szCs w:val="24"/>
          <w:lang w:val="en-AU"/>
        </w:rPr>
        <w:t xml:space="preserve">Shepherd M., Dieters M.J., Baltunis B.S. (2009). Genetic control and architecture of adventitious rooting in forest trees. </w:t>
      </w:r>
      <w:r w:rsidRPr="00967DA5">
        <w:rPr>
          <w:i/>
          <w:noProof/>
          <w:szCs w:val="24"/>
          <w:lang w:val="en-AU"/>
        </w:rPr>
        <w:t>In</w:t>
      </w:r>
      <w:r w:rsidRPr="00967DA5">
        <w:rPr>
          <w:noProof/>
          <w:szCs w:val="24"/>
          <w:lang w:val="en-AU"/>
        </w:rPr>
        <w:t>: Niemi K, Scagel C (eds) Adventitious root formation of forest trees and horticultural woody plant - from genes to applications. Research Signpost, Kerala, India, Kerala, India: 51-84.</w:t>
      </w:r>
      <w:bookmarkEnd w:id="439"/>
    </w:p>
    <w:p w:rsidR="00967DA5" w:rsidRPr="00967DA5" w:rsidRDefault="00967DA5" w:rsidP="00967DA5">
      <w:pPr>
        <w:spacing w:after="0" w:line="240" w:lineRule="auto"/>
        <w:ind w:left="720" w:hanging="720"/>
        <w:rPr>
          <w:noProof/>
          <w:szCs w:val="24"/>
          <w:lang w:val="en-AU"/>
        </w:rPr>
      </w:pPr>
      <w:bookmarkStart w:id="440" w:name="_ENREF_26"/>
      <w:r w:rsidRPr="00967DA5">
        <w:rPr>
          <w:noProof/>
          <w:szCs w:val="24"/>
          <w:lang w:val="en-AU"/>
        </w:rPr>
        <w:t xml:space="preserve">Southwell I.A., Stiff I.A. (1989). Ontogenetical changes in monoterpenoids of </w:t>
      </w:r>
      <w:r w:rsidRPr="00967DA5">
        <w:rPr>
          <w:i/>
          <w:noProof/>
          <w:szCs w:val="24"/>
          <w:lang w:val="en-AU"/>
        </w:rPr>
        <w:t>Melaleuca alternifolia</w:t>
      </w:r>
      <w:r w:rsidRPr="00967DA5">
        <w:rPr>
          <w:noProof/>
          <w:szCs w:val="24"/>
          <w:lang w:val="en-AU"/>
        </w:rPr>
        <w:t xml:space="preserve"> leaf. Phytochemistry, 28:1047-1051.</w:t>
      </w:r>
      <w:bookmarkEnd w:id="440"/>
    </w:p>
    <w:p w:rsidR="00967DA5" w:rsidRPr="00967DA5" w:rsidRDefault="00967DA5" w:rsidP="00967DA5">
      <w:pPr>
        <w:spacing w:after="0" w:line="240" w:lineRule="auto"/>
        <w:ind w:left="720" w:hanging="720"/>
        <w:rPr>
          <w:noProof/>
          <w:szCs w:val="24"/>
          <w:lang w:val="en-AU"/>
        </w:rPr>
      </w:pPr>
      <w:bookmarkStart w:id="441" w:name="_ENREF_27"/>
      <w:r w:rsidRPr="00967DA5">
        <w:rPr>
          <w:noProof/>
          <w:szCs w:val="24"/>
          <w:lang w:val="en-AU"/>
        </w:rPr>
        <w:t>Trueman S., McMahon T., Bristow M. (2013). Production of cuttings in response to stock plant temperature in the subtropical eucalypts,</w:t>
      </w:r>
      <w:r w:rsidRPr="00967DA5">
        <w:rPr>
          <w:i/>
          <w:noProof/>
          <w:szCs w:val="24"/>
          <w:lang w:val="en-AU"/>
        </w:rPr>
        <w:t xml:space="preserve"> Corymbia citriodora</w:t>
      </w:r>
      <w:r w:rsidRPr="00967DA5">
        <w:rPr>
          <w:noProof/>
          <w:szCs w:val="24"/>
          <w:lang w:val="en-AU"/>
        </w:rPr>
        <w:t xml:space="preserve"> and </w:t>
      </w:r>
      <w:r w:rsidRPr="00967DA5">
        <w:rPr>
          <w:i/>
          <w:noProof/>
          <w:szCs w:val="24"/>
          <w:lang w:val="en-AU"/>
        </w:rPr>
        <w:t>Eucalyptus dunnii</w:t>
      </w:r>
      <w:r w:rsidRPr="00967DA5">
        <w:rPr>
          <w:noProof/>
          <w:szCs w:val="24"/>
          <w:lang w:val="en-AU"/>
        </w:rPr>
        <w:t>. New Forests, 44:265-280.</w:t>
      </w:r>
      <w:bookmarkEnd w:id="441"/>
    </w:p>
    <w:p w:rsidR="00967DA5" w:rsidRPr="00967DA5" w:rsidRDefault="00967DA5" w:rsidP="00967DA5">
      <w:pPr>
        <w:spacing w:after="0" w:line="240" w:lineRule="auto"/>
        <w:ind w:left="720" w:hanging="720"/>
        <w:rPr>
          <w:noProof/>
          <w:szCs w:val="24"/>
          <w:lang w:val="en-AU"/>
        </w:rPr>
      </w:pPr>
      <w:bookmarkStart w:id="442" w:name="_ENREF_28"/>
      <w:r w:rsidRPr="00967DA5">
        <w:rPr>
          <w:noProof/>
          <w:szCs w:val="24"/>
          <w:lang w:val="en-AU"/>
        </w:rPr>
        <w:t>Whish J.P.M. (1994). Improving tea tree oil production : technology, plant selection and propagation. University of New England, 117 pp.</w:t>
      </w:r>
      <w:bookmarkEnd w:id="442"/>
    </w:p>
    <w:p w:rsidR="00967DA5" w:rsidRPr="00967DA5" w:rsidRDefault="00967DA5" w:rsidP="00967DA5">
      <w:pPr>
        <w:spacing w:line="240" w:lineRule="auto"/>
        <w:ind w:left="720" w:hanging="720"/>
        <w:rPr>
          <w:noProof/>
          <w:szCs w:val="24"/>
          <w:lang w:val="en-AU"/>
        </w:rPr>
      </w:pPr>
      <w:bookmarkStart w:id="443" w:name="_ENREF_29"/>
      <w:r w:rsidRPr="00967DA5">
        <w:rPr>
          <w:noProof/>
          <w:szCs w:val="24"/>
          <w:lang w:val="en-AU"/>
        </w:rPr>
        <w:t xml:space="preserve">Wiltshire R.J.E., Potts B.M., Reid J.B. (1998). The genetic control of reproductive and vegetative phase change in the </w:t>
      </w:r>
      <w:r w:rsidRPr="00967DA5">
        <w:rPr>
          <w:i/>
          <w:noProof/>
          <w:szCs w:val="24"/>
          <w:lang w:val="en-AU"/>
        </w:rPr>
        <w:t>Eucalyptus</w:t>
      </w:r>
      <w:r w:rsidRPr="00967DA5">
        <w:rPr>
          <w:noProof/>
          <w:szCs w:val="24"/>
          <w:lang w:val="en-AU"/>
        </w:rPr>
        <w:t xml:space="preserve"> </w:t>
      </w:r>
      <w:r w:rsidRPr="00967DA5">
        <w:rPr>
          <w:i/>
          <w:noProof/>
          <w:szCs w:val="24"/>
          <w:lang w:val="en-AU"/>
        </w:rPr>
        <w:t>risdonii</w:t>
      </w:r>
      <w:r w:rsidRPr="00967DA5">
        <w:rPr>
          <w:noProof/>
          <w:szCs w:val="24"/>
          <w:lang w:val="en-AU"/>
        </w:rPr>
        <w:t>/</w:t>
      </w:r>
      <w:r w:rsidRPr="00967DA5">
        <w:rPr>
          <w:i/>
          <w:noProof/>
          <w:szCs w:val="24"/>
          <w:lang w:val="en-AU"/>
        </w:rPr>
        <w:t>E. tenuiramis</w:t>
      </w:r>
      <w:r w:rsidRPr="00967DA5">
        <w:rPr>
          <w:noProof/>
          <w:szCs w:val="24"/>
          <w:lang w:val="en-AU"/>
        </w:rPr>
        <w:t xml:space="preserve"> complex. Australian Journal of Botany, 46:45-63.</w:t>
      </w:r>
      <w:bookmarkEnd w:id="443"/>
    </w:p>
    <w:p w:rsidR="00967DA5" w:rsidRDefault="00967DA5" w:rsidP="00967DA5">
      <w:pPr>
        <w:spacing w:line="240" w:lineRule="auto"/>
        <w:rPr>
          <w:noProof/>
          <w:szCs w:val="24"/>
          <w:lang w:val="en-AU"/>
        </w:rPr>
      </w:pPr>
    </w:p>
    <w:p w:rsidR="00334A5A" w:rsidRPr="00C6005A" w:rsidRDefault="00F9342A" w:rsidP="0037642C">
      <w:pPr>
        <w:spacing w:line="480" w:lineRule="auto"/>
        <w:rPr>
          <w:rFonts w:ascii="Times New Roman" w:hAnsi="Times New Roman"/>
          <w:sz w:val="24"/>
          <w:szCs w:val="24"/>
          <w:lang w:val="en-AU"/>
        </w:rPr>
      </w:pPr>
      <w:r w:rsidRPr="0037642C">
        <w:rPr>
          <w:rFonts w:ascii="Times New Roman" w:hAnsi="Times New Roman"/>
          <w:sz w:val="24"/>
          <w:szCs w:val="24"/>
          <w:lang w:val="en-AU"/>
        </w:rPr>
        <w:fldChar w:fldCharType="end"/>
      </w:r>
    </w:p>
    <w:sectPr w:rsidR="00334A5A" w:rsidRPr="00C6005A" w:rsidSect="00EB27BB">
      <w:pgSz w:w="11906" w:h="16838"/>
      <w:pgMar w:top="1440" w:right="1440" w:bottom="1440" w:left="1440" w:header="709" w:footer="709" w:gutter="0"/>
      <w:lnNumType w:countBy="1" w:restart="continuou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3761" w:rsidRDefault="00713761" w:rsidP="00A04BA7">
      <w:pPr>
        <w:spacing w:after="0" w:line="240" w:lineRule="auto"/>
      </w:pPr>
      <w:r>
        <w:separator/>
      </w:r>
    </w:p>
  </w:endnote>
  <w:endnote w:type="continuationSeparator" w:id="0">
    <w:p w:rsidR="00713761" w:rsidRDefault="00713761" w:rsidP="00A04B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S Shell Dlg">
    <w:panose1 w:val="020B0604020202020204"/>
    <w:charset w:val="00"/>
    <w:family w:val="swiss"/>
    <w:pitch w:val="variable"/>
    <w:sig w:usb0="61002BDF"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FA9" w:rsidRPr="009331CA" w:rsidRDefault="00000FA9">
    <w:pPr>
      <w:pStyle w:val="Footer"/>
      <w:jc w:val="center"/>
      <w:rPr>
        <w:rFonts w:ascii="Times New Roman" w:hAnsi="Times New Roman"/>
      </w:rPr>
    </w:pPr>
    <w:r w:rsidRPr="009331CA">
      <w:rPr>
        <w:rFonts w:ascii="Times New Roman" w:hAnsi="Times New Roman"/>
      </w:rPr>
      <w:t xml:space="preserve">Page </w:t>
    </w:r>
    <w:r w:rsidR="00F9342A" w:rsidRPr="009331CA">
      <w:rPr>
        <w:rFonts w:ascii="Times New Roman" w:hAnsi="Times New Roman"/>
        <w:b/>
      </w:rPr>
      <w:fldChar w:fldCharType="begin"/>
    </w:r>
    <w:r w:rsidRPr="009331CA">
      <w:rPr>
        <w:rFonts w:ascii="Times New Roman" w:hAnsi="Times New Roman"/>
        <w:b/>
      </w:rPr>
      <w:instrText xml:space="preserve"> PAGE </w:instrText>
    </w:r>
    <w:r w:rsidR="00F9342A" w:rsidRPr="009331CA">
      <w:rPr>
        <w:rFonts w:ascii="Times New Roman" w:hAnsi="Times New Roman"/>
        <w:b/>
      </w:rPr>
      <w:fldChar w:fldCharType="separate"/>
    </w:r>
    <w:r w:rsidR="00967DA5">
      <w:rPr>
        <w:rFonts w:ascii="Times New Roman" w:hAnsi="Times New Roman"/>
        <w:b/>
        <w:noProof/>
      </w:rPr>
      <w:t>2</w:t>
    </w:r>
    <w:r w:rsidR="00F9342A" w:rsidRPr="009331CA">
      <w:rPr>
        <w:rFonts w:ascii="Times New Roman" w:hAnsi="Times New Roman"/>
        <w:b/>
      </w:rPr>
      <w:fldChar w:fldCharType="end"/>
    </w:r>
    <w:r w:rsidRPr="009331CA">
      <w:rPr>
        <w:rFonts w:ascii="Times New Roman" w:hAnsi="Times New Roman"/>
      </w:rPr>
      <w:t xml:space="preserve"> of </w:t>
    </w:r>
    <w:r w:rsidR="00F9342A" w:rsidRPr="009331CA">
      <w:rPr>
        <w:rFonts w:ascii="Times New Roman" w:hAnsi="Times New Roman"/>
        <w:b/>
      </w:rPr>
      <w:fldChar w:fldCharType="begin"/>
    </w:r>
    <w:r w:rsidRPr="009331CA">
      <w:rPr>
        <w:rFonts w:ascii="Times New Roman" w:hAnsi="Times New Roman"/>
        <w:b/>
      </w:rPr>
      <w:instrText xml:space="preserve"> NUMPAGES  </w:instrText>
    </w:r>
    <w:r w:rsidR="00F9342A" w:rsidRPr="009331CA">
      <w:rPr>
        <w:rFonts w:ascii="Times New Roman" w:hAnsi="Times New Roman"/>
        <w:b/>
      </w:rPr>
      <w:fldChar w:fldCharType="separate"/>
    </w:r>
    <w:r w:rsidR="00967DA5">
      <w:rPr>
        <w:rFonts w:ascii="Times New Roman" w:hAnsi="Times New Roman"/>
        <w:b/>
        <w:noProof/>
      </w:rPr>
      <w:t>34</w:t>
    </w:r>
    <w:r w:rsidR="00F9342A" w:rsidRPr="009331CA">
      <w:rPr>
        <w:rFonts w:ascii="Times New Roman" w:hAnsi="Times New Roman"/>
        <w:b/>
      </w:rPr>
      <w:fldChar w:fldCharType="end"/>
    </w:r>
  </w:p>
  <w:p w:rsidR="00000FA9" w:rsidRDefault="00000FA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3761" w:rsidRDefault="00713761" w:rsidP="00A04BA7">
      <w:pPr>
        <w:spacing w:after="0" w:line="240" w:lineRule="auto"/>
      </w:pPr>
      <w:r>
        <w:separator/>
      </w:r>
    </w:p>
  </w:footnote>
  <w:footnote w:type="continuationSeparator" w:id="0">
    <w:p w:rsidR="00713761" w:rsidRDefault="00713761" w:rsidP="00A04BA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FA9" w:rsidRDefault="00000FA9" w:rsidP="00874981">
    <w:pPr>
      <w:pStyle w:val="Header"/>
      <w:tabs>
        <w:tab w:val="left" w:pos="6293"/>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61A04"/>
    <w:multiLevelType w:val="hybridMultilevel"/>
    <w:tmpl w:val="88BE40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704474"/>
    <w:multiLevelType w:val="hybridMultilevel"/>
    <w:tmpl w:val="A4AE5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E190068"/>
    <w:multiLevelType w:val="hybridMultilevel"/>
    <w:tmpl w:val="8AA2DD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EB07898"/>
    <w:multiLevelType w:val="hybridMultilevel"/>
    <w:tmpl w:val="5186E4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3EA718C"/>
    <w:multiLevelType w:val="hybridMultilevel"/>
    <w:tmpl w:val="A192E728"/>
    <w:lvl w:ilvl="0" w:tplc="08090003">
      <w:start w:val="1"/>
      <w:numFmt w:val="bullet"/>
      <w:lvlText w:val="o"/>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26373770"/>
    <w:multiLevelType w:val="hybridMultilevel"/>
    <w:tmpl w:val="FC1A1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70E09BA"/>
    <w:multiLevelType w:val="hybridMultilevel"/>
    <w:tmpl w:val="349EE9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1163CA4"/>
    <w:multiLevelType w:val="hybridMultilevel"/>
    <w:tmpl w:val="568A6D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C867A2D"/>
    <w:multiLevelType w:val="hybridMultilevel"/>
    <w:tmpl w:val="4BF43B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E9C473E"/>
    <w:multiLevelType w:val="hybridMultilevel"/>
    <w:tmpl w:val="8C88E2E2"/>
    <w:lvl w:ilvl="0" w:tplc="08090003">
      <w:start w:val="1"/>
      <w:numFmt w:val="bullet"/>
      <w:lvlText w:val="o"/>
      <w:lvlJc w:val="left"/>
      <w:pPr>
        <w:ind w:left="720" w:hanging="360"/>
      </w:pPr>
      <w:rPr>
        <w:rFonts w:ascii="Courier New" w:hAnsi="Courier New"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39209F6"/>
    <w:multiLevelType w:val="hybridMultilevel"/>
    <w:tmpl w:val="88128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num>
  <w:num w:numId="4">
    <w:abstractNumId w:val="8"/>
  </w:num>
  <w:num w:numId="5">
    <w:abstractNumId w:val="7"/>
  </w:num>
  <w:num w:numId="6">
    <w:abstractNumId w:val="3"/>
  </w:num>
  <w:num w:numId="7">
    <w:abstractNumId w:val="5"/>
  </w:num>
  <w:num w:numId="8">
    <w:abstractNumId w:val="10"/>
  </w:num>
  <w:num w:numId="9">
    <w:abstractNumId w:val="4"/>
  </w:num>
  <w:num w:numId="10">
    <w:abstractNumId w:val="9"/>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trackRevisions/>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Propagation of Ornamental Plant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9taxvpr2nzrwaaex9sp50f0stp25pre00vst&quot;&gt;mervbib-Converted&lt;record-ids&gt;&lt;item&gt;674&lt;/item&gt;&lt;item&gt;1144&lt;/item&gt;&lt;item&gt;3319&lt;/item&gt;&lt;item&gt;7543&lt;/item&gt;&lt;item&gt;8019&lt;/item&gt;&lt;item&gt;9075&lt;/item&gt;&lt;item&gt;9723&lt;/item&gt;&lt;item&gt;10648&lt;/item&gt;&lt;item&gt;10652&lt;/item&gt;&lt;item&gt;10682&lt;/item&gt;&lt;item&gt;11591&lt;/item&gt;&lt;item&gt;11709&lt;/item&gt;&lt;item&gt;11806&lt;/item&gt;&lt;item&gt;11858&lt;/item&gt;&lt;item&gt;12069&lt;/item&gt;&lt;item&gt;12072&lt;/item&gt;&lt;item&gt;12095&lt;/item&gt;&lt;item&gt;12118&lt;/item&gt;&lt;item&gt;12408&lt;/item&gt;&lt;item&gt;12409&lt;/item&gt;&lt;item&gt;12428&lt;/item&gt;&lt;item&gt;12437&lt;/item&gt;&lt;item&gt;12455&lt;/item&gt;&lt;item&gt;12727&lt;/item&gt;&lt;item&gt;12728&lt;/item&gt;&lt;item&gt;12760&lt;/item&gt;&lt;item&gt;12763&lt;/item&gt;&lt;item&gt;12764&lt;/item&gt;&lt;item&gt;12794&lt;/item&gt;&lt;/record-ids&gt;&lt;/item&gt;&lt;/Libraries&gt;"/>
  </w:docVars>
  <w:rsids>
    <w:rsidRoot w:val="00BD759E"/>
    <w:rsid w:val="0000029E"/>
    <w:rsid w:val="00000FA9"/>
    <w:rsid w:val="000010E4"/>
    <w:rsid w:val="00002F7B"/>
    <w:rsid w:val="00002FE2"/>
    <w:rsid w:val="00004225"/>
    <w:rsid w:val="00004259"/>
    <w:rsid w:val="00004935"/>
    <w:rsid w:val="00004CE5"/>
    <w:rsid w:val="00005245"/>
    <w:rsid w:val="00005554"/>
    <w:rsid w:val="00012FC8"/>
    <w:rsid w:val="0001410F"/>
    <w:rsid w:val="0001416D"/>
    <w:rsid w:val="00015BA9"/>
    <w:rsid w:val="00015F01"/>
    <w:rsid w:val="00016A6A"/>
    <w:rsid w:val="000177C9"/>
    <w:rsid w:val="0001782C"/>
    <w:rsid w:val="00017CAF"/>
    <w:rsid w:val="00021404"/>
    <w:rsid w:val="00022B24"/>
    <w:rsid w:val="00022F2D"/>
    <w:rsid w:val="00023662"/>
    <w:rsid w:val="00024063"/>
    <w:rsid w:val="0002426F"/>
    <w:rsid w:val="000301FD"/>
    <w:rsid w:val="0003058A"/>
    <w:rsid w:val="000329AC"/>
    <w:rsid w:val="0003348E"/>
    <w:rsid w:val="000348A9"/>
    <w:rsid w:val="000356D2"/>
    <w:rsid w:val="00036BBA"/>
    <w:rsid w:val="0003714E"/>
    <w:rsid w:val="000371D2"/>
    <w:rsid w:val="00040194"/>
    <w:rsid w:val="00040804"/>
    <w:rsid w:val="0004207D"/>
    <w:rsid w:val="00042465"/>
    <w:rsid w:val="0004246D"/>
    <w:rsid w:val="00043244"/>
    <w:rsid w:val="0004337B"/>
    <w:rsid w:val="00043BB5"/>
    <w:rsid w:val="00044F2F"/>
    <w:rsid w:val="00045495"/>
    <w:rsid w:val="000459BA"/>
    <w:rsid w:val="00051127"/>
    <w:rsid w:val="000523F3"/>
    <w:rsid w:val="0005375D"/>
    <w:rsid w:val="00054C33"/>
    <w:rsid w:val="00055282"/>
    <w:rsid w:val="000576EA"/>
    <w:rsid w:val="0006115B"/>
    <w:rsid w:val="0006141C"/>
    <w:rsid w:val="0006188C"/>
    <w:rsid w:val="000623BE"/>
    <w:rsid w:val="000626F1"/>
    <w:rsid w:val="000628CF"/>
    <w:rsid w:val="00062F49"/>
    <w:rsid w:val="000639FF"/>
    <w:rsid w:val="00063F4A"/>
    <w:rsid w:val="00067007"/>
    <w:rsid w:val="00071010"/>
    <w:rsid w:val="00074C25"/>
    <w:rsid w:val="00075759"/>
    <w:rsid w:val="00075C0B"/>
    <w:rsid w:val="0007782B"/>
    <w:rsid w:val="00077E5D"/>
    <w:rsid w:val="00080BB8"/>
    <w:rsid w:val="0008105B"/>
    <w:rsid w:val="00082F0B"/>
    <w:rsid w:val="00082F1F"/>
    <w:rsid w:val="00083214"/>
    <w:rsid w:val="000837AD"/>
    <w:rsid w:val="00084B1B"/>
    <w:rsid w:val="00084E0C"/>
    <w:rsid w:val="00084F9D"/>
    <w:rsid w:val="0008513B"/>
    <w:rsid w:val="000857FF"/>
    <w:rsid w:val="00086043"/>
    <w:rsid w:val="0008720B"/>
    <w:rsid w:val="00087A35"/>
    <w:rsid w:val="00091079"/>
    <w:rsid w:val="00092B54"/>
    <w:rsid w:val="00093BA2"/>
    <w:rsid w:val="00093F55"/>
    <w:rsid w:val="00095BD5"/>
    <w:rsid w:val="00095C42"/>
    <w:rsid w:val="00096105"/>
    <w:rsid w:val="00096140"/>
    <w:rsid w:val="000A008D"/>
    <w:rsid w:val="000A23D5"/>
    <w:rsid w:val="000A280A"/>
    <w:rsid w:val="000A3270"/>
    <w:rsid w:val="000A3D7A"/>
    <w:rsid w:val="000A4287"/>
    <w:rsid w:val="000A4A82"/>
    <w:rsid w:val="000A4BD6"/>
    <w:rsid w:val="000A55A7"/>
    <w:rsid w:val="000A7481"/>
    <w:rsid w:val="000B20C1"/>
    <w:rsid w:val="000B223B"/>
    <w:rsid w:val="000B3E00"/>
    <w:rsid w:val="000B46D9"/>
    <w:rsid w:val="000B59A9"/>
    <w:rsid w:val="000B79A0"/>
    <w:rsid w:val="000C05CA"/>
    <w:rsid w:val="000C061E"/>
    <w:rsid w:val="000C078E"/>
    <w:rsid w:val="000C100F"/>
    <w:rsid w:val="000C18A3"/>
    <w:rsid w:val="000C18C7"/>
    <w:rsid w:val="000C210A"/>
    <w:rsid w:val="000C412A"/>
    <w:rsid w:val="000C582D"/>
    <w:rsid w:val="000C5891"/>
    <w:rsid w:val="000C5AC8"/>
    <w:rsid w:val="000C5DDF"/>
    <w:rsid w:val="000D11F4"/>
    <w:rsid w:val="000D1FE8"/>
    <w:rsid w:val="000D29E6"/>
    <w:rsid w:val="000D3DBA"/>
    <w:rsid w:val="000D432F"/>
    <w:rsid w:val="000E0984"/>
    <w:rsid w:val="000E0A97"/>
    <w:rsid w:val="000E0DEB"/>
    <w:rsid w:val="000E117C"/>
    <w:rsid w:val="000E553E"/>
    <w:rsid w:val="000E56F0"/>
    <w:rsid w:val="000E66AB"/>
    <w:rsid w:val="000E7B13"/>
    <w:rsid w:val="000F0D02"/>
    <w:rsid w:val="000F0D23"/>
    <w:rsid w:val="000F11B2"/>
    <w:rsid w:val="000F1555"/>
    <w:rsid w:val="000F15E6"/>
    <w:rsid w:val="000F180E"/>
    <w:rsid w:val="000F1AA2"/>
    <w:rsid w:val="000F21F9"/>
    <w:rsid w:val="000F2FAD"/>
    <w:rsid w:val="000F339A"/>
    <w:rsid w:val="000F394F"/>
    <w:rsid w:val="000F4A85"/>
    <w:rsid w:val="000F5601"/>
    <w:rsid w:val="00100881"/>
    <w:rsid w:val="00100EA4"/>
    <w:rsid w:val="0010215C"/>
    <w:rsid w:val="00102AC6"/>
    <w:rsid w:val="00102B75"/>
    <w:rsid w:val="001053FE"/>
    <w:rsid w:val="00105996"/>
    <w:rsid w:val="00106374"/>
    <w:rsid w:val="00110F10"/>
    <w:rsid w:val="00111323"/>
    <w:rsid w:val="00111471"/>
    <w:rsid w:val="00115031"/>
    <w:rsid w:val="001157D0"/>
    <w:rsid w:val="001159D3"/>
    <w:rsid w:val="00115D7D"/>
    <w:rsid w:val="00116488"/>
    <w:rsid w:val="0012040B"/>
    <w:rsid w:val="001205E3"/>
    <w:rsid w:val="001215EE"/>
    <w:rsid w:val="0012201D"/>
    <w:rsid w:val="00122D60"/>
    <w:rsid w:val="00123174"/>
    <w:rsid w:val="0012381E"/>
    <w:rsid w:val="00124629"/>
    <w:rsid w:val="00125756"/>
    <w:rsid w:val="001260C5"/>
    <w:rsid w:val="00126C7B"/>
    <w:rsid w:val="00127470"/>
    <w:rsid w:val="00127B94"/>
    <w:rsid w:val="00130596"/>
    <w:rsid w:val="00131F75"/>
    <w:rsid w:val="00132080"/>
    <w:rsid w:val="00132ECE"/>
    <w:rsid w:val="00134AAE"/>
    <w:rsid w:val="001356B1"/>
    <w:rsid w:val="00136B15"/>
    <w:rsid w:val="001372AE"/>
    <w:rsid w:val="00137F6B"/>
    <w:rsid w:val="0014051C"/>
    <w:rsid w:val="001405B9"/>
    <w:rsid w:val="00140687"/>
    <w:rsid w:val="001415E1"/>
    <w:rsid w:val="00142AF2"/>
    <w:rsid w:val="00143A63"/>
    <w:rsid w:val="00143B77"/>
    <w:rsid w:val="001461EF"/>
    <w:rsid w:val="001475C3"/>
    <w:rsid w:val="00147738"/>
    <w:rsid w:val="00152D4E"/>
    <w:rsid w:val="00153483"/>
    <w:rsid w:val="001535EF"/>
    <w:rsid w:val="00153B93"/>
    <w:rsid w:val="0015454A"/>
    <w:rsid w:val="00154DFA"/>
    <w:rsid w:val="001552F6"/>
    <w:rsid w:val="00155541"/>
    <w:rsid w:val="0015648B"/>
    <w:rsid w:val="00156BF0"/>
    <w:rsid w:val="0015717E"/>
    <w:rsid w:val="00157401"/>
    <w:rsid w:val="00157A15"/>
    <w:rsid w:val="001624F9"/>
    <w:rsid w:val="0016298F"/>
    <w:rsid w:val="00163AD6"/>
    <w:rsid w:val="00164E91"/>
    <w:rsid w:val="00165096"/>
    <w:rsid w:val="001709F3"/>
    <w:rsid w:val="00170E50"/>
    <w:rsid w:val="00171616"/>
    <w:rsid w:val="001720F8"/>
    <w:rsid w:val="00172D1B"/>
    <w:rsid w:val="00173E6C"/>
    <w:rsid w:val="00174065"/>
    <w:rsid w:val="00176DAF"/>
    <w:rsid w:val="001771AC"/>
    <w:rsid w:val="001772A1"/>
    <w:rsid w:val="00180556"/>
    <w:rsid w:val="00181324"/>
    <w:rsid w:val="00182AAC"/>
    <w:rsid w:val="00183779"/>
    <w:rsid w:val="00184562"/>
    <w:rsid w:val="00185416"/>
    <w:rsid w:val="00185536"/>
    <w:rsid w:val="0018619E"/>
    <w:rsid w:val="00191F19"/>
    <w:rsid w:val="001920A5"/>
    <w:rsid w:val="00192990"/>
    <w:rsid w:val="0019318F"/>
    <w:rsid w:val="001943C5"/>
    <w:rsid w:val="00194577"/>
    <w:rsid w:val="00194E49"/>
    <w:rsid w:val="00195B55"/>
    <w:rsid w:val="001A0488"/>
    <w:rsid w:val="001A0934"/>
    <w:rsid w:val="001A1389"/>
    <w:rsid w:val="001A28D4"/>
    <w:rsid w:val="001A2A07"/>
    <w:rsid w:val="001A2C14"/>
    <w:rsid w:val="001A31F8"/>
    <w:rsid w:val="001A4580"/>
    <w:rsid w:val="001A6BE3"/>
    <w:rsid w:val="001A6D09"/>
    <w:rsid w:val="001A7342"/>
    <w:rsid w:val="001A760B"/>
    <w:rsid w:val="001B044D"/>
    <w:rsid w:val="001B0693"/>
    <w:rsid w:val="001B3EAB"/>
    <w:rsid w:val="001B4A64"/>
    <w:rsid w:val="001B51B6"/>
    <w:rsid w:val="001B60DF"/>
    <w:rsid w:val="001B669E"/>
    <w:rsid w:val="001B72C4"/>
    <w:rsid w:val="001C0120"/>
    <w:rsid w:val="001C0531"/>
    <w:rsid w:val="001C05A4"/>
    <w:rsid w:val="001C30E0"/>
    <w:rsid w:val="001C3B3E"/>
    <w:rsid w:val="001C3F03"/>
    <w:rsid w:val="001C47C0"/>
    <w:rsid w:val="001C47D4"/>
    <w:rsid w:val="001C5F60"/>
    <w:rsid w:val="001C6B04"/>
    <w:rsid w:val="001D0C83"/>
    <w:rsid w:val="001D1FDC"/>
    <w:rsid w:val="001D22B4"/>
    <w:rsid w:val="001D295A"/>
    <w:rsid w:val="001D2EAF"/>
    <w:rsid w:val="001D38E2"/>
    <w:rsid w:val="001D3D68"/>
    <w:rsid w:val="001D40E1"/>
    <w:rsid w:val="001D58C4"/>
    <w:rsid w:val="001D7C7C"/>
    <w:rsid w:val="001E01C1"/>
    <w:rsid w:val="001E2913"/>
    <w:rsid w:val="001E3C0A"/>
    <w:rsid w:val="001F006F"/>
    <w:rsid w:val="001F0551"/>
    <w:rsid w:val="001F20FE"/>
    <w:rsid w:val="001F227E"/>
    <w:rsid w:val="001F2B8A"/>
    <w:rsid w:val="001F2C8F"/>
    <w:rsid w:val="001F306C"/>
    <w:rsid w:val="001F5163"/>
    <w:rsid w:val="001F5C74"/>
    <w:rsid w:val="001F5E18"/>
    <w:rsid w:val="001F6899"/>
    <w:rsid w:val="00200BFD"/>
    <w:rsid w:val="00201314"/>
    <w:rsid w:val="00201358"/>
    <w:rsid w:val="00201401"/>
    <w:rsid w:val="00202737"/>
    <w:rsid w:val="0020273A"/>
    <w:rsid w:val="002053CE"/>
    <w:rsid w:val="002058AB"/>
    <w:rsid w:val="00206D57"/>
    <w:rsid w:val="00207426"/>
    <w:rsid w:val="002115A5"/>
    <w:rsid w:val="0021193A"/>
    <w:rsid w:val="00213111"/>
    <w:rsid w:val="002133DC"/>
    <w:rsid w:val="00213938"/>
    <w:rsid w:val="00213F8C"/>
    <w:rsid w:val="002146D1"/>
    <w:rsid w:val="00215BBD"/>
    <w:rsid w:val="002200A6"/>
    <w:rsid w:val="002222B2"/>
    <w:rsid w:val="00222594"/>
    <w:rsid w:val="00224D34"/>
    <w:rsid w:val="00225F0E"/>
    <w:rsid w:val="00226EAA"/>
    <w:rsid w:val="00227448"/>
    <w:rsid w:val="00230191"/>
    <w:rsid w:val="0023024D"/>
    <w:rsid w:val="00231761"/>
    <w:rsid w:val="00231783"/>
    <w:rsid w:val="00232A7D"/>
    <w:rsid w:val="002333F9"/>
    <w:rsid w:val="002339FE"/>
    <w:rsid w:val="00233D7E"/>
    <w:rsid w:val="00233FA1"/>
    <w:rsid w:val="00234B80"/>
    <w:rsid w:val="00234E01"/>
    <w:rsid w:val="00235358"/>
    <w:rsid w:val="002353F9"/>
    <w:rsid w:val="00235563"/>
    <w:rsid w:val="00241167"/>
    <w:rsid w:val="0024206C"/>
    <w:rsid w:val="002425B0"/>
    <w:rsid w:val="00242A3F"/>
    <w:rsid w:val="00242A82"/>
    <w:rsid w:val="0024307D"/>
    <w:rsid w:val="00245EE2"/>
    <w:rsid w:val="00246BF4"/>
    <w:rsid w:val="00247EB7"/>
    <w:rsid w:val="002523EC"/>
    <w:rsid w:val="0025298C"/>
    <w:rsid w:val="00252DE5"/>
    <w:rsid w:val="002537FE"/>
    <w:rsid w:val="0025536A"/>
    <w:rsid w:val="00255679"/>
    <w:rsid w:val="002556D5"/>
    <w:rsid w:val="00257581"/>
    <w:rsid w:val="00257703"/>
    <w:rsid w:val="00257F87"/>
    <w:rsid w:val="0026185E"/>
    <w:rsid w:val="002622C8"/>
    <w:rsid w:val="00263676"/>
    <w:rsid w:val="00263DFE"/>
    <w:rsid w:val="00265508"/>
    <w:rsid w:val="00265733"/>
    <w:rsid w:val="00265DBF"/>
    <w:rsid w:val="00266EEC"/>
    <w:rsid w:val="00270DC2"/>
    <w:rsid w:val="00270E18"/>
    <w:rsid w:val="00271316"/>
    <w:rsid w:val="00271B35"/>
    <w:rsid w:val="00271DCE"/>
    <w:rsid w:val="00272DF9"/>
    <w:rsid w:val="0027311B"/>
    <w:rsid w:val="0027324E"/>
    <w:rsid w:val="00273A3D"/>
    <w:rsid w:val="0027419B"/>
    <w:rsid w:val="002752F8"/>
    <w:rsid w:val="00275C58"/>
    <w:rsid w:val="00277D2A"/>
    <w:rsid w:val="00277E82"/>
    <w:rsid w:val="00280A61"/>
    <w:rsid w:val="00281360"/>
    <w:rsid w:val="00281AEF"/>
    <w:rsid w:val="002820F3"/>
    <w:rsid w:val="0028216A"/>
    <w:rsid w:val="002827BF"/>
    <w:rsid w:val="00282D9C"/>
    <w:rsid w:val="0028345F"/>
    <w:rsid w:val="002845C1"/>
    <w:rsid w:val="002848A1"/>
    <w:rsid w:val="002857B5"/>
    <w:rsid w:val="002860E4"/>
    <w:rsid w:val="0028649F"/>
    <w:rsid w:val="00287B7E"/>
    <w:rsid w:val="00287C19"/>
    <w:rsid w:val="00287FCF"/>
    <w:rsid w:val="00291581"/>
    <w:rsid w:val="00292BD3"/>
    <w:rsid w:val="00293B1A"/>
    <w:rsid w:val="00293F5B"/>
    <w:rsid w:val="00294290"/>
    <w:rsid w:val="002946F9"/>
    <w:rsid w:val="00295543"/>
    <w:rsid w:val="00295D44"/>
    <w:rsid w:val="002961C0"/>
    <w:rsid w:val="002969A9"/>
    <w:rsid w:val="00296D4D"/>
    <w:rsid w:val="002974A8"/>
    <w:rsid w:val="002A054D"/>
    <w:rsid w:val="002A2B81"/>
    <w:rsid w:val="002A38A6"/>
    <w:rsid w:val="002A4075"/>
    <w:rsid w:val="002A46DF"/>
    <w:rsid w:val="002A47D4"/>
    <w:rsid w:val="002A6169"/>
    <w:rsid w:val="002A64F7"/>
    <w:rsid w:val="002A6647"/>
    <w:rsid w:val="002A6F29"/>
    <w:rsid w:val="002B0F6F"/>
    <w:rsid w:val="002B104E"/>
    <w:rsid w:val="002B130E"/>
    <w:rsid w:val="002B1F48"/>
    <w:rsid w:val="002B3420"/>
    <w:rsid w:val="002B3AAD"/>
    <w:rsid w:val="002B4270"/>
    <w:rsid w:val="002B705A"/>
    <w:rsid w:val="002C0029"/>
    <w:rsid w:val="002C032D"/>
    <w:rsid w:val="002C0746"/>
    <w:rsid w:val="002C2090"/>
    <w:rsid w:val="002C22C6"/>
    <w:rsid w:val="002C3383"/>
    <w:rsid w:val="002C39B0"/>
    <w:rsid w:val="002C40EE"/>
    <w:rsid w:val="002C42A8"/>
    <w:rsid w:val="002C5546"/>
    <w:rsid w:val="002C603C"/>
    <w:rsid w:val="002C6ADD"/>
    <w:rsid w:val="002C6D53"/>
    <w:rsid w:val="002C7BA0"/>
    <w:rsid w:val="002D14F4"/>
    <w:rsid w:val="002D1A1C"/>
    <w:rsid w:val="002D1F09"/>
    <w:rsid w:val="002D282D"/>
    <w:rsid w:val="002D37A8"/>
    <w:rsid w:val="002D37AB"/>
    <w:rsid w:val="002D49A3"/>
    <w:rsid w:val="002D4FCF"/>
    <w:rsid w:val="002D5737"/>
    <w:rsid w:val="002D785E"/>
    <w:rsid w:val="002D795B"/>
    <w:rsid w:val="002E03C6"/>
    <w:rsid w:val="002E05FA"/>
    <w:rsid w:val="002E0690"/>
    <w:rsid w:val="002E250A"/>
    <w:rsid w:val="002E2556"/>
    <w:rsid w:val="002E3056"/>
    <w:rsid w:val="002E435E"/>
    <w:rsid w:val="002E637F"/>
    <w:rsid w:val="002E6473"/>
    <w:rsid w:val="002F1764"/>
    <w:rsid w:val="002F19F4"/>
    <w:rsid w:val="002F2B30"/>
    <w:rsid w:val="002F366F"/>
    <w:rsid w:val="002F3BAD"/>
    <w:rsid w:val="002F5289"/>
    <w:rsid w:val="002F573C"/>
    <w:rsid w:val="002F6B63"/>
    <w:rsid w:val="002F6EC1"/>
    <w:rsid w:val="003003F5"/>
    <w:rsid w:val="00300749"/>
    <w:rsid w:val="00300E25"/>
    <w:rsid w:val="00302512"/>
    <w:rsid w:val="00302D2D"/>
    <w:rsid w:val="00302FBD"/>
    <w:rsid w:val="00303DDE"/>
    <w:rsid w:val="00304E4A"/>
    <w:rsid w:val="003054A6"/>
    <w:rsid w:val="003078A7"/>
    <w:rsid w:val="00310599"/>
    <w:rsid w:val="003105E3"/>
    <w:rsid w:val="00311334"/>
    <w:rsid w:val="003113D6"/>
    <w:rsid w:val="00312328"/>
    <w:rsid w:val="003126C8"/>
    <w:rsid w:val="00312D51"/>
    <w:rsid w:val="00313ADA"/>
    <w:rsid w:val="00313CA0"/>
    <w:rsid w:val="00314B99"/>
    <w:rsid w:val="00315D72"/>
    <w:rsid w:val="00316389"/>
    <w:rsid w:val="0031651A"/>
    <w:rsid w:val="00316D6F"/>
    <w:rsid w:val="003174FC"/>
    <w:rsid w:val="00317945"/>
    <w:rsid w:val="0032067F"/>
    <w:rsid w:val="00320797"/>
    <w:rsid w:val="0032270E"/>
    <w:rsid w:val="003241CC"/>
    <w:rsid w:val="00324B47"/>
    <w:rsid w:val="00324F0A"/>
    <w:rsid w:val="0032702E"/>
    <w:rsid w:val="00327A19"/>
    <w:rsid w:val="0033083B"/>
    <w:rsid w:val="003310A3"/>
    <w:rsid w:val="00331DEB"/>
    <w:rsid w:val="0033261B"/>
    <w:rsid w:val="003326B7"/>
    <w:rsid w:val="00332C41"/>
    <w:rsid w:val="0033464A"/>
    <w:rsid w:val="00334A5A"/>
    <w:rsid w:val="00334A94"/>
    <w:rsid w:val="00334C04"/>
    <w:rsid w:val="00336B58"/>
    <w:rsid w:val="00337F95"/>
    <w:rsid w:val="003407A4"/>
    <w:rsid w:val="00341368"/>
    <w:rsid w:val="0034626D"/>
    <w:rsid w:val="00346648"/>
    <w:rsid w:val="00347C03"/>
    <w:rsid w:val="00352461"/>
    <w:rsid w:val="00352AFD"/>
    <w:rsid w:val="00352B4B"/>
    <w:rsid w:val="003533DB"/>
    <w:rsid w:val="003535F7"/>
    <w:rsid w:val="00353B0F"/>
    <w:rsid w:val="00353CD6"/>
    <w:rsid w:val="00354D3C"/>
    <w:rsid w:val="00356020"/>
    <w:rsid w:val="00360190"/>
    <w:rsid w:val="00360316"/>
    <w:rsid w:val="00360DDC"/>
    <w:rsid w:val="00362FE1"/>
    <w:rsid w:val="003633FD"/>
    <w:rsid w:val="00364119"/>
    <w:rsid w:val="00365923"/>
    <w:rsid w:val="00366EFD"/>
    <w:rsid w:val="00367AB9"/>
    <w:rsid w:val="00370812"/>
    <w:rsid w:val="00373465"/>
    <w:rsid w:val="00373CFB"/>
    <w:rsid w:val="0037642C"/>
    <w:rsid w:val="003776D8"/>
    <w:rsid w:val="00377A2D"/>
    <w:rsid w:val="00377CB8"/>
    <w:rsid w:val="00377DCF"/>
    <w:rsid w:val="003802BA"/>
    <w:rsid w:val="003817F1"/>
    <w:rsid w:val="00381A6E"/>
    <w:rsid w:val="003829CA"/>
    <w:rsid w:val="00382EC8"/>
    <w:rsid w:val="00382F30"/>
    <w:rsid w:val="0038344E"/>
    <w:rsid w:val="003834C0"/>
    <w:rsid w:val="00384EEF"/>
    <w:rsid w:val="00385D8C"/>
    <w:rsid w:val="00386585"/>
    <w:rsid w:val="00391E36"/>
    <w:rsid w:val="0039230C"/>
    <w:rsid w:val="00392AFD"/>
    <w:rsid w:val="00393C68"/>
    <w:rsid w:val="00393FD7"/>
    <w:rsid w:val="00394072"/>
    <w:rsid w:val="00394521"/>
    <w:rsid w:val="003959F2"/>
    <w:rsid w:val="00396781"/>
    <w:rsid w:val="00396FBA"/>
    <w:rsid w:val="003A196F"/>
    <w:rsid w:val="003A2C61"/>
    <w:rsid w:val="003A41C3"/>
    <w:rsid w:val="003A4493"/>
    <w:rsid w:val="003A4ED6"/>
    <w:rsid w:val="003A53A9"/>
    <w:rsid w:val="003A5941"/>
    <w:rsid w:val="003A59FA"/>
    <w:rsid w:val="003A6887"/>
    <w:rsid w:val="003B0313"/>
    <w:rsid w:val="003B0911"/>
    <w:rsid w:val="003B1562"/>
    <w:rsid w:val="003B2DE8"/>
    <w:rsid w:val="003B35A0"/>
    <w:rsid w:val="003B3927"/>
    <w:rsid w:val="003B4E7B"/>
    <w:rsid w:val="003B519A"/>
    <w:rsid w:val="003B6A91"/>
    <w:rsid w:val="003B6C5A"/>
    <w:rsid w:val="003B79A6"/>
    <w:rsid w:val="003B7DF5"/>
    <w:rsid w:val="003C085E"/>
    <w:rsid w:val="003C14D3"/>
    <w:rsid w:val="003C1A16"/>
    <w:rsid w:val="003C1A20"/>
    <w:rsid w:val="003C1CE9"/>
    <w:rsid w:val="003C3FB5"/>
    <w:rsid w:val="003C5CDE"/>
    <w:rsid w:val="003C6881"/>
    <w:rsid w:val="003C696A"/>
    <w:rsid w:val="003C7DE4"/>
    <w:rsid w:val="003D012F"/>
    <w:rsid w:val="003D098F"/>
    <w:rsid w:val="003D1438"/>
    <w:rsid w:val="003D1C02"/>
    <w:rsid w:val="003D1C9D"/>
    <w:rsid w:val="003D443F"/>
    <w:rsid w:val="003D4C00"/>
    <w:rsid w:val="003D57FC"/>
    <w:rsid w:val="003D760C"/>
    <w:rsid w:val="003E0DCB"/>
    <w:rsid w:val="003E19C4"/>
    <w:rsid w:val="003E2BD7"/>
    <w:rsid w:val="003E594B"/>
    <w:rsid w:val="003E5D0B"/>
    <w:rsid w:val="003E61A9"/>
    <w:rsid w:val="003E6389"/>
    <w:rsid w:val="003E740F"/>
    <w:rsid w:val="003E7DD4"/>
    <w:rsid w:val="003F020E"/>
    <w:rsid w:val="003F0210"/>
    <w:rsid w:val="003F079D"/>
    <w:rsid w:val="003F0CB5"/>
    <w:rsid w:val="003F1A72"/>
    <w:rsid w:val="003F73BD"/>
    <w:rsid w:val="003F75B5"/>
    <w:rsid w:val="004002D1"/>
    <w:rsid w:val="004004C3"/>
    <w:rsid w:val="00400958"/>
    <w:rsid w:val="00401E61"/>
    <w:rsid w:val="0040263E"/>
    <w:rsid w:val="00403729"/>
    <w:rsid w:val="0040380E"/>
    <w:rsid w:val="004075B1"/>
    <w:rsid w:val="00410DE0"/>
    <w:rsid w:val="00410F45"/>
    <w:rsid w:val="004134D7"/>
    <w:rsid w:val="0041534B"/>
    <w:rsid w:val="00415B55"/>
    <w:rsid w:val="004167DE"/>
    <w:rsid w:val="0041756C"/>
    <w:rsid w:val="00421165"/>
    <w:rsid w:val="00421FCE"/>
    <w:rsid w:val="0043225D"/>
    <w:rsid w:val="00432635"/>
    <w:rsid w:val="004334F6"/>
    <w:rsid w:val="00435540"/>
    <w:rsid w:val="004358A6"/>
    <w:rsid w:val="00436A13"/>
    <w:rsid w:val="00436E92"/>
    <w:rsid w:val="00437682"/>
    <w:rsid w:val="004401F1"/>
    <w:rsid w:val="004411D5"/>
    <w:rsid w:val="00441D3C"/>
    <w:rsid w:val="00441DBD"/>
    <w:rsid w:val="00441E21"/>
    <w:rsid w:val="00444D56"/>
    <w:rsid w:val="00444E50"/>
    <w:rsid w:val="0044557B"/>
    <w:rsid w:val="00445C3E"/>
    <w:rsid w:val="00445CE0"/>
    <w:rsid w:val="004465BF"/>
    <w:rsid w:val="0044728C"/>
    <w:rsid w:val="0045141A"/>
    <w:rsid w:val="00452D58"/>
    <w:rsid w:val="00454DFC"/>
    <w:rsid w:val="0045516B"/>
    <w:rsid w:val="0045663F"/>
    <w:rsid w:val="004569B0"/>
    <w:rsid w:val="00456A88"/>
    <w:rsid w:val="00457E16"/>
    <w:rsid w:val="00460171"/>
    <w:rsid w:val="00460AA9"/>
    <w:rsid w:val="0046123E"/>
    <w:rsid w:val="00461D81"/>
    <w:rsid w:val="00461FDC"/>
    <w:rsid w:val="0046340E"/>
    <w:rsid w:val="004636E6"/>
    <w:rsid w:val="00464F0A"/>
    <w:rsid w:val="00465997"/>
    <w:rsid w:val="00466051"/>
    <w:rsid w:val="004668AD"/>
    <w:rsid w:val="00466F1F"/>
    <w:rsid w:val="004715F0"/>
    <w:rsid w:val="00472378"/>
    <w:rsid w:val="00472895"/>
    <w:rsid w:val="004729FF"/>
    <w:rsid w:val="00472D02"/>
    <w:rsid w:val="00473381"/>
    <w:rsid w:val="00474EEE"/>
    <w:rsid w:val="004760EF"/>
    <w:rsid w:val="0047679D"/>
    <w:rsid w:val="00477155"/>
    <w:rsid w:val="00480EBC"/>
    <w:rsid w:val="00480FEC"/>
    <w:rsid w:val="00481096"/>
    <w:rsid w:val="00481357"/>
    <w:rsid w:val="004819A9"/>
    <w:rsid w:val="004822A6"/>
    <w:rsid w:val="00483897"/>
    <w:rsid w:val="0048627A"/>
    <w:rsid w:val="00487F11"/>
    <w:rsid w:val="00490314"/>
    <w:rsid w:val="004912BC"/>
    <w:rsid w:val="00491799"/>
    <w:rsid w:val="00491A13"/>
    <w:rsid w:val="0049253E"/>
    <w:rsid w:val="0049454A"/>
    <w:rsid w:val="004945A1"/>
    <w:rsid w:val="00494736"/>
    <w:rsid w:val="004956D0"/>
    <w:rsid w:val="004A0713"/>
    <w:rsid w:val="004A0C53"/>
    <w:rsid w:val="004A1AAC"/>
    <w:rsid w:val="004A2847"/>
    <w:rsid w:val="004A49BD"/>
    <w:rsid w:val="004A4C25"/>
    <w:rsid w:val="004A5C53"/>
    <w:rsid w:val="004B019B"/>
    <w:rsid w:val="004B1121"/>
    <w:rsid w:val="004B2242"/>
    <w:rsid w:val="004B22A6"/>
    <w:rsid w:val="004B4B43"/>
    <w:rsid w:val="004B7E77"/>
    <w:rsid w:val="004C0D8A"/>
    <w:rsid w:val="004C2141"/>
    <w:rsid w:val="004C2445"/>
    <w:rsid w:val="004C30AA"/>
    <w:rsid w:val="004C360F"/>
    <w:rsid w:val="004C59B2"/>
    <w:rsid w:val="004C683E"/>
    <w:rsid w:val="004C68DD"/>
    <w:rsid w:val="004D10B5"/>
    <w:rsid w:val="004D1F03"/>
    <w:rsid w:val="004D236B"/>
    <w:rsid w:val="004D50F1"/>
    <w:rsid w:val="004D5A31"/>
    <w:rsid w:val="004D5E2F"/>
    <w:rsid w:val="004D757A"/>
    <w:rsid w:val="004D7A49"/>
    <w:rsid w:val="004D7FF4"/>
    <w:rsid w:val="004E11C5"/>
    <w:rsid w:val="004E267F"/>
    <w:rsid w:val="004E4301"/>
    <w:rsid w:val="004E495D"/>
    <w:rsid w:val="004E5AC1"/>
    <w:rsid w:val="004E60C4"/>
    <w:rsid w:val="004E704A"/>
    <w:rsid w:val="004E7B1A"/>
    <w:rsid w:val="004E7DA8"/>
    <w:rsid w:val="004F0D3B"/>
    <w:rsid w:val="004F17D7"/>
    <w:rsid w:val="004F20F7"/>
    <w:rsid w:val="004F296E"/>
    <w:rsid w:val="004F31C0"/>
    <w:rsid w:val="004F3441"/>
    <w:rsid w:val="004F4119"/>
    <w:rsid w:val="004F58CC"/>
    <w:rsid w:val="004F68C0"/>
    <w:rsid w:val="004F68E0"/>
    <w:rsid w:val="004F7313"/>
    <w:rsid w:val="005025F8"/>
    <w:rsid w:val="005035F0"/>
    <w:rsid w:val="00503A9E"/>
    <w:rsid w:val="00503F6E"/>
    <w:rsid w:val="005044D3"/>
    <w:rsid w:val="00504B7F"/>
    <w:rsid w:val="00505242"/>
    <w:rsid w:val="00506942"/>
    <w:rsid w:val="00507A00"/>
    <w:rsid w:val="00507BA6"/>
    <w:rsid w:val="00510D92"/>
    <w:rsid w:val="00511CC5"/>
    <w:rsid w:val="00511CC6"/>
    <w:rsid w:val="00512E7C"/>
    <w:rsid w:val="00515D16"/>
    <w:rsid w:val="005164A5"/>
    <w:rsid w:val="005167B7"/>
    <w:rsid w:val="00516850"/>
    <w:rsid w:val="00516BB2"/>
    <w:rsid w:val="005179A3"/>
    <w:rsid w:val="00517BB9"/>
    <w:rsid w:val="00520204"/>
    <w:rsid w:val="0052022C"/>
    <w:rsid w:val="00522B56"/>
    <w:rsid w:val="00522CD2"/>
    <w:rsid w:val="00523621"/>
    <w:rsid w:val="005243F3"/>
    <w:rsid w:val="005249CB"/>
    <w:rsid w:val="005265AC"/>
    <w:rsid w:val="0052751E"/>
    <w:rsid w:val="00527E41"/>
    <w:rsid w:val="00530CBB"/>
    <w:rsid w:val="005311DF"/>
    <w:rsid w:val="00532272"/>
    <w:rsid w:val="00534E53"/>
    <w:rsid w:val="00535A15"/>
    <w:rsid w:val="00536D4C"/>
    <w:rsid w:val="005370BB"/>
    <w:rsid w:val="00540E78"/>
    <w:rsid w:val="00542903"/>
    <w:rsid w:val="00543585"/>
    <w:rsid w:val="0054478F"/>
    <w:rsid w:val="00544D31"/>
    <w:rsid w:val="00545297"/>
    <w:rsid w:val="00545370"/>
    <w:rsid w:val="00545412"/>
    <w:rsid w:val="00545B71"/>
    <w:rsid w:val="00547552"/>
    <w:rsid w:val="00547EF4"/>
    <w:rsid w:val="00550004"/>
    <w:rsid w:val="005506C8"/>
    <w:rsid w:val="005508FC"/>
    <w:rsid w:val="00551115"/>
    <w:rsid w:val="00551B74"/>
    <w:rsid w:val="00552B58"/>
    <w:rsid w:val="0055355F"/>
    <w:rsid w:val="00553A38"/>
    <w:rsid w:val="00554C0D"/>
    <w:rsid w:val="00554C8D"/>
    <w:rsid w:val="00554EC7"/>
    <w:rsid w:val="00555252"/>
    <w:rsid w:val="00555FBD"/>
    <w:rsid w:val="0056070F"/>
    <w:rsid w:val="00560FC8"/>
    <w:rsid w:val="00561383"/>
    <w:rsid w:val="00562FEF"/>
    <w:rsid w:val="0056354E"/>
    <w:rsid w:val="00563BAE"/>
    <w:rsid w:val="0056431B"/>
    <w:rsid w:val="00565357"/>
    <w:rsid w:val="00565ECE"/>
    <w:rsid w:val="00566BBB"/>
    <w:rsid w:val="00566C3C"/>
    <w:rsid w:val="0056720C"/>
    <w:rsid w:val="0056791D"/>
    <w:rsid w:val="00567DD5"/>
    <w:rsid w:val="00571B7F"/>
    <w:rsid w:val="00573A75"/>
    <w:rsid w:val="005742A8"/>
    <w:rsid w:val="005751D7"/>
    <w:rsid w:val="00581D44"/>
    <w:rsid w:val="00591595"/>
    <w:rsid w:val="00592232"/>
    <w:rsid w:val="00593368"/>
    <w:rsid w:val="00593681"/>
    <w:rsid w:val="00593BDF"/>
    <w:rsid w:val="00594B39"/>
    <w:rsid w:val="005951FB"/>
    <w:rsid w:val="00596127"/>
    <w:rsid w:val="005A062E"/>
    <w:rsid w:val="005A0859"/>
    <w:rsid w:val="005A39FE"/>
    <w:rsid w:val="005A40FD"/>
    <w:rsid w:val="005A4B80"/>
    <w:rsid w:val="005A5D92"/>
    <w:rsid w:val="005A5EB9"/>
    <w:rsid w:val="005A6300"/>
    <w:rsid w:val="005A6678"/>
    <w:rsid w:val="005B1BDC"/>
    <w:rsid w:val="005B2397"/>
    <w:rsid w:val="005B30F1"/>
    <w:rsid w:val="005B3B3C"/>
    <w:rsid w:val="005B468C"/>
    <w:rsid w:val="005B5C49"/>
    <w:rsid w:val="005B667F"/>
    <w:rsid w:val="005B6955"/>
    <w:rsid w:val="005B6CD0"/>
    <w:rsid w:val="005B7806"/>
    <w:rsid w:val="005C235B"/>
    <w:rsid w:val="005C2ADF"/>
    <w:rsid w:val="005C30C7"/>
    <w:rsid w:val="005C3ABA"/>
    <w:rsid w:val="005C4595"/>
    <w:rsid w:val="005C49FE"/>
    <w:rsid w:val="005C503D"/>
    <w:rsid w:val="005C5057"/>
    <w:rsid w:val="005C524B"/>
    <w:rsid w:val="005C7914"/>
    <w:rsid w:val="005D01EF"/>
    <w:rsid w:val="005D0658"/>
    <w:rsid w:val="005D0A7D"/>
    <w:rsid w:val="005D1310"/>
    <w:rsid w:val="005D1790"/>
    <w:rsid w:val="005D1AFF"/>
    <w:rsid w:val="005D1EC7"/>
    <w:rsid w:val="005D22FE"/>
    <w:rsid w:val="005D291E"/>
    <w:rsid w:val="005D40B1"/>
    <w:rsid w:val="005D43FD"/>
    <w:rsid w:val="005D479F"/>
    <w:rsid w:val="005D482A"/>
    <w:rsid w:val="005D543F"/>
    <w:rsid w:val="005D57AF"/>
    <w:rsid w:val="005D59E8"/>
    <w:rsid w:val="005D5F66"/>
    <w:rsid w:val="005D6A83"/>
    <w:rsid w:val="005D7A76"/>
    <w:rsid w:val="005E02EE"/>
    <w:rsid w:val="005E1511"/>
    <w:rsid w:val="005E2761"/>
    <w:rsid w:val="005E3712"/>
    <w:rsid w:val="005E4751"/>
    <w:rsid w:val="005E475B"/>
    <w:rsid w:val="005E62AB"/>
    <w:rsid w:val="005E7B8B"/>
    <w:rsid w:val="005F05A0"/>
    <w:rsid w:val="005F2877"/>
    <w:rsid w:val="005F370F"/>
    <w:rsid w:val="005F566F"/>
    <w:rsid w:val="005F5BD5"/>
    <w:rsid w:val="005F5E7D"/>
    <w:rsid w:val="005F7218"/>
    <w:rsid w:val="005F73CD"/>
    <w:rsid w:val="00600473"/>
    <w:rsid w:val="00600F6F"/>
    <w:rsid w:val="006010C3"/>
    <w:rsid w:val="00601F5D"/>
    <w:rsid w:val="00602505"/>
    <w:rsid w:val="006027BD"/>
    <w:rsid w:val="00603109"/>
    <w:rsid w:val="0060355A"/>
    <w:rsid w:val="00603DAD"/>
    <w:rsid w:val="006041E2"/>
    <w:rsid w:val="006052C4"/>
    <w:rsid w:val="00605A7B"/>
    <w:rsid w:val="00606810"/>
    <w:rsid w:val="00606BC7"/>
    <w:rsid w:val="006077B1"/>
    <w:rsid w:val="00607CFD"/>
    <w:rsid w:val="0061031B"/>
    <w:rsid w:val="0061111A"/>
    <w:rsid w:val="006129A0"/>
    <w:rsid w:val="00613C31"/>
    <w:rsid w:val="006146BB"/>
    <w:rsid w:val="00616471"/>
    <w:rsid w:val="006169E2"/>
    <w:rsid w:val="006177DC"/>
    <w:rsid w:val="00617DA3"/>
    <w:rsid w:val="00621AC2"/>
    <w:rsid w:val="00621FBD"/>
    <w:rsid w:val="00622232"/>
    <w:rsid w:val="00624027"/>
    <w:rsid w:val="00624DAC"/>
    <w:rsid w:val="006255F6"/>
    <w:rsid w:val="0062653A"/>
    <w:rsid w:val="0062786C"/>
    <w:rsid w:val="00627942"/>
    <w:rsid w:val="00630563"/>
    <w:rsid w:val="0063112C"/>
    <w:rsid w:val="00631BED"/>
    <w:rsid w:val="006329B7"/>
    <w:rsid w:val="00632EB8"/>
    <w:rsid w:val="006345DC"/>
    <w:rsid w:val="00636BBF"/>
    <w:rsid w:val="006371E9"/>
    <w:rsid w:val="006376D3"/>
    <w:rsid w:val="006404DB"/>
    <w:rsid w:val="0064081D"/>
    <w:rsid w:val="006408EA"/>
    <w:rsid w:val="0064154A"/>
    <w:rsid w:val="006416FB"/>
    <w:rsid w:val="00641C52"/>
    <w:rsid w:val="00641D96"/>
    <w:rsid w:val="00644FC7"/>
    <w:rsid w:val="00645953"/>
    <w:rsid w:val="006466D2"/>
    <w:rsid w:val="0065015A"/>
    <w:rsid w:val="00650184"/>
    <w:rsid w:val="00650BF8"/>
    <w:rsid w:val="00650FEE"/>
    <w:rsid w:val="006511F0"/>
    <w:rsid w:val="006526A6"/>
    <w:rsid w:val="00652A38"/>
    <w:rsid w:val="00653CB7"/>
    <w:rsid w:val="00655640"/>
    <w:rsid w:val="00656947"/>
    <w:rsid w:val="00656AC1"/>
    <w:rsid w:val="0065729F"/>
    <w:rsid w:val="006574CF"/>
    <w:rsid w:val="006579C8"/>
    <w:rsid w:val="00657A43"/>
    <w:rsid w:val="006625DE"/>
    <w:rsid w:val="00662ED5"/>
    <w:rsid w:val="006643D3"/>
    <w:rsid w:val="00664851"/>
    <w:rsid w:val="00664DD1"/>
    <w:rsid w:val="00667D31"/>
    <w:rsid w:val="00667FC2"/>
    <w:rsid w:val="00670144"/>
    <w:rsid w:val="00670791"/>
    <w:rsid w:val="00672256"/>
    <w:rsid w:val="00672E98"/>
    <w:rsid w:val="00674970"/>
    <w:rsid w:val="006766C8"/>
    <w:rsid w:val="00677BBA"/>
    <w:rsid w:val="0068025C"/>
    <w:rsid w:val="0068030A"/>
    <w:rsid w:val="00680901"/>
    <w:rsid w:val="00680921"/>
    <w:rsid w:val="00681255"/>
    <w:rsid w:val="00683207"/>
    <w:rsid w:val="006836EC"/>
    <w:rsid w:val="006850C2"/>
    <w:rsid w:val="006857EE"/>
    <w:rsid w:val="006862C4"/>
    <w:rsid w:val="00687CC3"/>
    <w:rsid w:val="0069022F"/>
    <w:rsid w:val="006917AC"/>
    <w:rsid w:val="00692264"/>
    <w:rsid w:val="00692B8A"/>
    <w:rsid w:val="006930B7"/>
    <w:rsid w:val="006930E1"/>
    <w:rsid w:val="0069523F"/>
    <w:rsid w:val="006959E9"/>
    <w:rsid w:val="00695AC9"/>
    <w:rsid w:val="00695BAA"/>
    <w:rsid w:val="006976C0"/>
    <w:rsid w:val="00697D04"/>
    <w:rsid w:val="006A118C"/>
    <w:rsid w:val="006A1457"/>
    <w:rsid w:val="006A4A84"/>
    <w:rsid w:val="006A61D5"/>
    <w:rsid w:val="006A6907"/>
    <w:rsid w:val="006A7AE1"/>
    <w:rsid w:val="006A7C23"/>
    <w:rsid w:val="006B0556"/>
    <w:rsid w:val="006B1142"/>
    <w:rsid w:val="006B158D"/>
    <w:rsid w:val="006B1795"/>
    <w:rsid w:val="006B1CFC"/>
    <w:rsid w:val="006B5328"/>
    <w:rsid w:val="006B5A34"/>
    <w:rsid w:val="006B6240"/>
    <w:rsid w:val="006B6A41"/>
    <w:rsid w:val="006B730C"/>
    <w:rsid w:val="006B7A44"/>
    <w:rsid w:val="006B7DD8"/>
    <w:rsid w:val="006C0B95"/>
    <w:rsid w:val="006C0EC6"/>
    <w:rsid w:val="006C20BE"/>
    <w:rsid w:val="006C21F9"/>
    <w:rsid w:val="006C36C2"/>
    <w:rsid w:val="006C3F36"/>
    <w:rsid w:val="006C4876"/>
    <w:rsid w:val="006C4DC4"/>
    <w:rsid w:val="006C5B8B"/>
    <w:rsid w:val="006C7703"/>
    <w:rsid w:val="006C7853"/>
    <w:rsid w:val="006C7ECC"/>
    <w:rsid w:val="006D03B4"/>
    <w:rsid w:val="006D0DCC"/>
    <w:rsid w:val="006D0DCE"/>
    <w:rsid w:val="006D1C8C"/>
    <w:rsid w:val="006D21AE"/>
    <w:rsid w:val="006D21BC"/>
    <w:rsid w:val="006D3029"/>
    <w:rsid w:val="006D38D3"/>
    <w:rsid w:val="006D44E9"/>
    <w:rsid w:val="006D4646"/>
    <w:rsid w:val="006D49B2"/>
    <w:rsid w:val="006D52EC"/>
    <w:rsid w:val="006D60E8"/>
    <w:rsid w:val="006D6CFD"/>
    <w:rsid w:val="006D713E"/>
    <w:rsid w:val="006E09FB"/>
    <w:rsid w:val="006E12A9"/>
    <w:rsid w:val="006E1913"/>
    <w:rsid w:val="006E2326"/>
    <w:rsid w:val="006E26CA"/>
    <w:rsid w:val="006E34BF"/>
    <w:rsid w:val="006E3566"/>
    <w:rsid w:val="006E3CB3"/>
    <w:rsid w:val="006E468A"/>
    <w:rsid w:val="006E5DA0"/>
    <w:rsid w:val="006E6C0F"/>
    <w:rsid w:val="006E6C39"/>
    <w:rsid w:val="006F0249"/>
    <w:rsid w:val="006F0CA7"/>
    <w:rsid w:val="006F37A0"/>
    <w:rsid w:val="006F384E"/>
    <w:rsid w:val="006F3FA7"/>
    <w:rsid w:val="006F54EA"/>
    <w:rsid w:val="006F5B98"/>
    <w:rsid w:val="006F5C85"/>
    <w:rsid w:val="006F6FB5"/>
    <w:rsid w:val="006F7062"/>
    <w:rsid w:val="006F77CF"/>
    <w:rsid w:val="006F7D75"/>
    <w:rsid w:val="007019AB"/>
    <w:rsid w:val="007019F3"/>
    <w:rsid w:val="00701FF4"/>
    <w:rsid w:val="00703352"/>
    <w:rsid w:val="00703F3E"/>
    <w:rsid w:val="00704047"/>
    <w:rsid w:val="007047C3"/>
    <w:rsid w:val="0070526E"/>
    <w:rsid w:val="0071044A"/>
    <w:rsid w:val="007117C3"/>
    <w:rsid w:val="00711A36"/>
    <w:rsid w:val="007124CB"/>
    <w:rsid w:val="0071250B"/>
    <w:rsid w:val="00713112"/>
    <w:rsid w:val="0071351D"/>
    <w:rsid w:val="00713761"/>
    <w:rsid w:val="00713E57"/>
    <w:rsid w:val="00715041"/>
    <w:rsid w:val="00715D59"/>
    <w:rsid w:val="00715FE4"/>
    <w:rsid w:val="00716273"/>
    <w:rsid w:val="0071664F"/>
    <w:rsid w:val="00720A1B"/>
    <w:rsid w:val="00721630"/>
    <w:rsid w:val="007218AE"/>
    <w:rsid w:val="007220DE"/>
    <w:rsid w:val="007228A3"/>
    <w:rsid w:val="00722CAD"/>
    <w:rsid w:val="00723BB5"/>
    <w:rsid w:val="00723D7D"/>
    <w:rsid w:val="00724383"/>
    <w:rsid w:val="00726020"/>
    <w:rsid w:val="0072712C"/>
    <w:rsid w:val="007276B3"/>
    <w:rsid w:val="00730A80"/>
    <w:rsid w:val="00731219"/>
    <w:rsid w:val="00733114"/>
    <w:rsid w:val="00736AB3"/>
    <w:rsid w:val="0073739B"/>
    <w:rsid w:val="0073793D"/>
    <w:rsid w:val="00737EF6"/>
    <w:rsid w:val="007404B9"/>
    <w:rsid w:val="007407B0"/>
    <w:rsid w:val="00740CE3"/>
    <w:rsid w:val="00741992"/>
    <w:rsid w:val="0074209A"/>
    <w:rsid w:val="007432C9"/>
    <w:rsid w:val="00744860"/>
    <w:rsid w:val="00745054"/>
    <w:rsid w:val="00745EFE"/>
    <w:rsid w:val="00745F6D"/>
    <w:rsid w:val="00746E5C"/>
    <w:rsid w:val="007475F5"/>
    <w:rsid w:val="00747CEB"/>
    <w:rsid w:val="007505A9"/>
    <w:rsid w:val="00750D57"/>
    <w:rsid w:val="00751BBF"/>
    <w:rsid w:val="007523E6"/>
    <w:rsid w:val="0075279F"/>
    <w:rsid w:val="007532AA"/>
    <w:rsid w:val="00753A73"/>
    <w:rsid w:val="00753E22"/>
    <w:rsid w:val="00754062"/>
    <w:rsid w:val="0075479C"/>
    <w:rsid w:val="0075555E"/>
    <w:rsid w:val="007570FF"/>
    <w:rsid w:val="00757F46"/>
    <w:rsid w:val="007609CA"/>
    <w:rsid w:val="007624B8"/>
    <w:rsid w:val="007627CA"/>
    <w:rsid w:val="00762A9F"/>
    <w:rsid w:val="0076331C"/>
    <w:rsid w:val="00763E91"/>
    <w:rsid w:val="007641AD"/>
    <w:rsid w:val="00764BF6"/>
    <w:rsid w:val="00773252"/>
    <w:rsid w:val="007735B4"/>
    <w:rsid w:val="007778B0"/>
    <w:rsid w:val="007819B9"/>
    <w:rsid w:val="00782040"/>
    <w:rsid w:val="00783902"/>
    <w:rsid w:val="00783B20"/>
    <w:rsid w:val="00783C11"/>
    <w:rsid w:val="00784E96"/>
    <w:rsid w:val="00785A62"/>
    <w:rsid w:val="00790724"/>
    <w:rsid w:val="00790EFD"/>
    <w:rsid w:val="007917D9"/>
    <w:rsid w:val="00791F72"/>
    <w:rsid w:val="007922E3"/>
    <w:rsid w:val="0079290C"/>
    <w:rsid w:val="007930B6"/>
    <w:rsid w:val="00793557"/>
    <w:rsid w:val="00793C2A"/>
    <w:rsid w:val="007943F0"/>
    <w:rsid w:val="0079545C"/>
    <w:rsid w:val="007955CA"/>
    <w:rsid w:val="00796564"/>
    <w:rsid w:val="0079728C"/>
    <w:rsid w:val="007A0CA7"/>
    <w:rsid w:val="007A2D64"/>
    <w:rsid w:val="007A314F"/>
    <w:rsid w:val="007A38AB"/>
    <w:rsid w:val="007A6263"/>
    <w:rsid w:val="007A62E1"/>
    <w:rsid w:val="007A6CF9"/>
    <w:rsid w:val="007B3CB1"/>
    <w:rsid w:val="007B5670"/>
    <w:rsid w:val="007B572B"/>
    <w:rsid w:val="007B6BCE"/>
    <w:rsid w:val="007B6D90"/>
    <w:rsid w:val="007B7063"/>
    <w:rsid w:val="007C0D72"/>
    <w:rsid w:val="007C19F5"/>
    <w:rsid w:val="007C23C8"/>
    <w:rsid w:val="007C264C"/>
    <w:rsid w:val="007C2D78"/>
    <w:rsid w:val="007C3149"/>
    <w:rsid w:val="007C6659"/>
    <w:rsid w:val="007C6BC6"/>
    <w:rsid w:val="007C6DBD"/>
    <w:rsid w:val="007C70D5"/>
    <w:rsid w:val="007D192B"/>
    <w:rsid w:val="007D1A50"/>
    <w:rsid w:val="007D1D50"/>
    <w:rsid w:val="007D2B31"/>
    <w:rsid w:val="007D420E"/>
    <w:rsid w:val="007D44A4"/>
    <w:rsid w:val="007D63A5"/>
    <w:rsid w:val="007D67F3"/>
    <w:rsid w:val="007D6A50"/>
    <w:rsid w:val="007D6B47"/>
    <w:rsid w:val="007D6F9F"/>
    <w:rsid w:val="007D73F0"/>
    <w:rsid w:val="007E027C"/>
    <w:rsid w:val="007E0863"/>
    <w:rsid w:val="007E0993"/>
    <w:rsid w:val="007E15C9"/>
    <w:rsid w:val="007E2E1C"/>
    <w:rsid w:val="007E49F4"/>
    <w:rsid w:val="007E5568"/>
    <w:rsid w:val="007E590E"/>
    <w:rsid w:val="007E668A"/>
    <w:rsid w:val="007E7CD7"/>
    <w:rsid w:val="007F1C93"/>
    <w:rsid w:val="007F1D64"/>
    <w:rsid w:val="007F1E36"/>
    <w:rsid w:val="007F34B4"/>
    <w:rsid w:val="00800D2A"/>
    <w:rsid w:val="008011C1"/>
    <w:rsid w:val="00801937"/>
    <w:rsid w:val="00801986"/>
    <w:rsid w:val="00802F58"/>
    <w:rsid w:val="008049F4"/>
    <w:rsid w:val="00805AE4"/>
    <w:rsid w:val="008068EF"/>
    <w:rsid w:val="00807552"/>
    <w:rsid w:val="00811A12"/>
    <w:rsid w:val="00811F3B"/>
    <w:rsid w:val="00811F55"/>
    <w:rsid w:val="008127C6"/>
    <w:rsid w:val="00812B88"/>
    <w:rsid w:val="00812F16"/>
    <w:rsid w:val="008130FD"/>
    <w:rsid w:val="008133ED"/>
    <w:rsid w:val="00814E5F"/>
    <w:rsid w:val="008162F1"/>
    <w:rsid w:val="0081689B"/>
    <w:rsid w:val="008171DF"/>
    <w:rsid w:val="00820CF5"/>
    <w:rsid w:val="008213F4"/>
    <w:rsid w:val="00821C18"/>
    <w:rsid w:val="00822D2C"/>
    <w:rsid w:val="00822D9B"/>
    <w:rsid w:val="00824272"/>
    <w:rsid w:val="00824F74"/>
    <w:rsid w:val="00825AD5"/>
    <w:rsid w:val="00826949"/>
    <w:rsid w:val="00827681"/>
    <w:rsid w:val="008278A2"/>
    <w:rsid w:val="00832B26"/>
    <w:rsid w:val="00833551"/>
    <w:rsid w:val="008350A6"/>
    <w:rsid w:val="008353FF"/>
    <w:rsid w:val="0083556A"/>
    <w:rsid w:val="00836A94"/>
    <w:rsid w:val="00836BA6"/>
    <w:rsid w:val="00837C92"/>
    <w:rsid w:val="008409B9"/>
    <w:rsid w:val="00841411"/>
    <w:rsid w:val="00842AF5"/>
    <w:rsid w:val="00842DC5"/>
    <w:rsid w:val="008437E9"/>
    <w:rsid w:val="0084442D"/>
    <w:rsid w:val="00846702"/>
    <w:rsid w:val="008468AC"/>
    <w:rsid w:val="00846E45"/>
    <w:rsid w:val="00847165"/>
    <w:rsid w:val="00847560"/>
    <w:rsid w:val="008475BE"/>
    <w:rsid w:val="008478E9"/>
    <w:rsid w:val="008501C5"/>
    <w:rsid w:val="0085041D"/>
    <w:rsid w:val="00850AA3"/>
    <w:rsid w:val="00851C07"/>
    <w:rsid w:val="00851FC1"/>
    <w:rsid w:val="008520F2"/>
    <w:rsid w:val="00854BC1"/>
    <w:rsid w:val="00857567"/>
    <w:rsid w:val="008575B6"/>
    <w:rsid w:val="008575E3"/>
    <w:rsid w:val="00857ABB"/>
    <w:rsid w:val="00857D87"/>
    <w:rsid w:val="0086548F"/>
    <w:rsid w:val="00865A1B"/>
    <w:rsid w:val="00866DEF"/>
    <w:rsid w:val="0087048F"/>
    <w:rsid w:val="008713A8"/>
    <w:rsid w:val="00872345"/>
    <w:rsid w:val="008726D9"/>
    <w:rsid w:val="00872B8B"/>
    <w:rsid w:val="00874981"/>
    <w:rsid w:val="008756A6"/>
    <w:rsid w:val="00875C0C"/>
    <w:rsid w:val="0087634D"/>
    <w:rsid w:val="008778A5"/>
    <w:rsid w:val="008821DA"/>
    <w:rsid w:val="00883B46"/>
    <w:rsid w:val="00883D0B"/>
    <w:rsid w:val="008868AE"/>
    <w:rsid w:val="00890821"/>
    <w:rsid w:val="00890B18"/>
    <w:rsid w:val="00891564"/>
    <w:rsid w:val="008921B2"/>
    <w:rsid w:val="00894E3C"/>
    <w:rsid w:val="0089560B"/>
    <w:rsid w:val="008956B2"/>
    <w:rsid w:val="008957D4"/>
    <w:rsid w:val="00896306"/>
    <w:rsid w:val="008969A7"/>
    <w:rsid w:val="00897451"/>
    <w:rsid w:val="008A0374"/>
    <w:rsid w:val="008A0E0A"/>
    <w:rsid w:val="008A0ED2"/>
    <w:rsid w:val="008A3436"/>
    <w:rsid w:val="008A355C"/>
    <w:rsid w:val="008A5545"/>
    <w:rsid w:val="008A585C"/>
    <w:rsid w:val="008A6357"/>
    <w:rsid w:val="008A66DA"/>
    <w:rsid w:val="008B06F8"/>
    <w:rsid w:val="008B2691"/>
    <w:rsid w:val="008B402A"/>
    <w:rsid w:val="008B43A4"/>
    <w:rsid w:val="008B4638"/>
    <w:rsid w:val="008B4C9A"/>
    <w:rsid w:val="008B4DB4"/>
    <w:rsid w:val="008B683D"/>
    <w:rsid w:val="008C08A0"/>
    <w:rsid w:val="008C0B65"/>
    <w:rsid w:val="008C2585"/>
    <w:rsid w:val="008C3A10"/>
    <w:rsid w:val="008C4532"/>
    <w:rsid w:val="008C5557"/>
    <w:rsid w:val="008C6B45"/>
    <w:rsid w:val="008C758A"/>
    <w:rsid w:val="008C79E6"/>
    <w:rsid w:val="008D137F"/>
    <w:rsid w:val="008D2B04"/>
    <w:rsid w:val="008D5D7E"/>
    <w:rsid w:val="008D739A"/>
    <w:rsid w:val="008E00BB"/>
    <w:rsid w:val="008E055F"/>
    <w:rsid w:val="008E0ACA"/>
    <w:rsid w:val="008E0DDC"/>
    <w:rsid w:val="008E17AF"/>
    <w:rsid w:val="008E20D0"/>
    <w:rsid w:val="008E23CA"/>
    <w:rsid w:val="008E36A6"/>
    <w:rsid w:val="008E451B"/>
    <w:rsid w:val="008E60D0"/>
    <w:rsid w:val="008E7419"/>
    <w:rsid w:val="008E7B3C"/>
    <w:rsid w:val="008F1723"/>
    <w:rsid w:val="008F3628"/>
    <w:rsid w:val="008F4CB8"/>
    <w:rsid w:val="008F53C8"/>
    <w:rsid w:val="008F5582"/>
    <w:rsid w:val="008F5780"/>
    <w:rsid w:val="008F5FF6"/>
    <w:rsid w:val="008F7567"/>
    <w:rsid w:val="008F7BCC"/>
    <w:rsid w:val="00900F89"/>
    <w:rsid w:val="009013EB"/>
    <w:rsid w:val="00901E63"/>
    <w:rsid w:val="0090264F"/>
    <w:rsid w:val="00904DE0"/>
    <w:rsid w:val="009052E4"/>
    <w:rsid w:val="009053AC"/>
    <w:rsid w:val="00905EBF"/>
    <w:rsid w:val="009061A3"/>
    <w:rsid w:val="009067AA"/>
    <w:rsid w:val="0090718E"/>
    <w:rsid w:val="00907B9A"/>
    <w:rsid w:val="00907DBC"/>
    <w:rsid w:val="00914565"/>
    <w:rsid w:val="00914FDB"/>
    <w:rsid w:val="00915453"/>
    <w:rsid w:val="00915629"/>
    <w:rsid w:val="00916273"/>
    <w:rsid w:val="009163EA"/>
    <w:rsid w:val="009175CC"/>
    <w:rsid w:val="0092049B"/>
    <w:rsid w:val="00920C79"/>
    <w:rsid w:val="00922CC6"/>
    <w:rsid w:val="009238EC"/>
    <w:rsid w:val="00923957"/>
    <w:rsid w:val="00925362"/>
    <w:rsid w:val="00926215"/>
    <w:rsid w:val="00926C20"/>
    <w:rsid w:val="00927504"/>
    <w:rsid w:val="00927F41"/>
    <w:rsid w:val="00930450"/>
    <w:rsid w:val="00930C71"/>
    <w:rsid w:val="009317A2"/>
    <w:rsid w:val="00931FAE"/>
    <w:rsid w:val="009326B5"/>
    <w:rsid w:val="009327FE"/>
    <w:rsid w:val="00932BCE"/>
    <w:rsid w:val="009331CA"/>
    <w:rsid w:val="00933A1F"/>
    <w:rsid w:val="009342E5"/>
    <w:rsid w:val="00935164"/>
    <w:rsid w:val="00935321"/>
    <w:rsid w:val="009379A5"/>
    <w:rsid w:val="0094129A"/>
    <w:rsid w:val="009444DC"/>
    <w:rsid w:val="00945D1D"/>
    <w:rsid w:val="00945D96"/>
    <w:rsid w:val="00946FEF"/>
    <w:rsid w:val="00947686"/>
    <w:rsid w:val="00947A97"/>
    <w:rsid w:val="0095012A"/>
    <w:rsid w:val="00950B22"/>
    <w:rsid w:val="009513C2"/>
    <w:rsid w:val="00952129"/>
    <w:rsid w:val="00954943"/>
    <w:rsid w:val="009550A3"/>
    <w:rsid w:val="0095585F"/>
    <w:rsid w:val="0095723F"/>
    <w:rsid w:val="009574C6"/>
    <w:rsid w:val="0096044A"/>
    <w:rsid w:val="00960F70"/>
    <w:rsid w:val="009638D5"/>
    <w:rsid w:val="00963CF6"/>
    <w:rsid w:val="00965818"/>
    <w:rsid w:val="00966105"/>
    <w:rsid w:val="0096718A"/>
    <w:rsid w:val="0096795C"/>
    <w:rsid w:val="00967DA5"/>
    <w:rsid w:val="00970099"/>
    <w:rsid w:val="009722E5"/>
    <w:rsid w:val="009724F9"/>
    <w:rsid w:val="0097288C"/>
    <w:rsid w:val="00972ADA"/>
    <w:rsid w:val="00972AFE"/>
    <w:rsid w:val="00973D5B"/>
    <w:rsid w:val="00974445"/>
    <w:rsid w:val="00974D77"/>
    <w:rsid w:val="00974F00"/>
    <w:rsid w:val="00975658"/>
    <w:rsid w:val="00975B65"/>
    <w:rsid w:val="00976AD3"/>
    <w:rsid w:val="00977445"/>
    <w:rsid w:val="009816EA"/>
    <w:rsid w:val="00981A7F"/>
    <w:rsid w:val="009822D9"/>
    <w:rsid w:val="00982398"/>
    <w:rsid w:val="00982EED"/>
    <w:rsid w:val="00983364"/>
    <w:rsid w:val="00983E12"/>
    <w:rsid w:val="00985CFC"/>
    <w:rsid w:val="00986D5F"/>
    <w:rsid w:val="00986DAA"/>
    <w:rsid w:val="009875FB"/>
    <w:rsid w:val="009901AD"/>
    <w:rsid w:val="0099164F"/>
    <w:rsid w:val="00993321"/>
    <w:rsid w:val="00993571"/>
    <w:rsid w:val="00993747"/>
    <w:rsid w:val="0099675C"/>
    <w:rsid w:val="00997C9B"/>
    <w:rsid w:val="00997CD0"/>
    <w:rsid w:val="009A0752"/>
    <w:rsid w:val="009A0848"/>
    <w:rsid w:val="009A08EF"/>
    <w:rsid w:val="009A1F12"/>
    <w:rsid w:val="009A214B"/>
    <w:rsid w:val="009A2400"/>
    <w:rsid w:val="009A35A1"/>
    <w:rsid w:val="009A419E"/>
    <w:rsid w:val="009A4343"/>
    <w:rsid w:val="009A4A7C"/>
    <w:rsid w:val="009A4AF4"/>
    <w:rsid w:val="009A4D17"/>
    <w:rsid w:val="009A577A"/>
    <w:rsid w:val="009A5918"/>
    <w:rsid w:val="009A604C"/>
    <w:rsid w:val="009A73C6"/>
    <w:rsid w:val="009B0647"/>
    <w:rsid w:val="009B07F7"/>
    <w:rsid w:val="009B0FED"/>
    <w:rsid w:val="009B1616"/>
    <w:rsid w:val="009B1BFF"/>
    <w:rsid w:val="009B20DB"/>
    <w:rsid w:val="009B2A16"/>
    <w:rsid w:val="009B394E"/>
    <w:rsid w:val="009B4BB4"/>
    <w:rsid w:val="009B5368"/>
    <w:rsid w:val="009B5E77"/>
    <w:rsid w:val="009B5FCF"/>
    <w:rsid w:val="009B60C6"/>
    <w:rsid w:val="009B6D9E"/>
    <w:rsid w:val="009B6EF0"/>
    <w:rsid w:val="009C1D52"/>
    <w:rsid w:val="009C2118"/>
    <w:rsid w:val="009C2505"/>
    <w:rsid w:val="009C2BD6"/>
    <w:rsid w:val="009C30E8"/>
    <w:rsid w:val="009C4769"/>
    <w:rsid w:val="009C498A"/>
    <w:rsid w:val="009C49BD"/>
    <w:rsid w:val="009C502B"/>
    <w:rsid w:val="009C5D52"/>
    <w:rsid w:val="009C5D60"/>
    <w:rsid w:val="009C60A1"/>
    <w:rsid w:val="009C62E4"/>
    <w:rsid w:val="009D0FA3"/>
    <w:rsid w:val="009D2F8D"/>
    <w:rsid w:val="009D574D"/>
    <w:rsid w:val="009D577C"/>
    <w:rsid w:val="009D61F0"/>
    <w:rsid w:val="009D757E"/>
    <w:rsid w:val="009E0011"/>
    <w:rsid w:val="009E0426"/>
    <w:rsid w:val="009E18ED"/>
    <w:rsid w:val="009E1978"/>
    <w:rsid w:val="009E244A"/>
    <w:rsid w:val="009E36C0"/>
    <w:rsid w:val="009E3F81"/>
    <w:rsid w:val="009E4BC2"/>
    <w:rsid w:val="009E50C1"/>
    <w:rsid w:val="009E6277"/>
    <w:rsid w:val="009F0491"/>
    <w:rsid w:val="009F2923"/>
    <w:rsid w:val="009F2F03"/>
    <w:rsid w:val="009F3825"/>
    <w:rsid w:val="009F3913"/>
    <w:rsid w:val="009F45FC"/>
    <w:rsid w:val="009F5BCF"/>
    <w:rsid w:val="009F5CB3"/>
    <w:rsid w:val="009F6B73"/>
    <w:rsid w:val="009F759B"/>
    <w:rsid w:val="009F786E"/>
    <w:rsid w:val="00A00A74"/>
    <w:rsid w:val="00A01CBF"/>
    <w:rsid w:val="00A01D1C"/>
    <w:rsid w:val="00A027EF"/>
    <w:rsid w:val="00A03031"/>
    <w:rsid w:val="00A0355F"/>
    <w:rsid w:val="00A04BA7"/>
    <w:rsid w:val="00A06C40"/>
    <w:rsid w:val="00A11010"/>
    <w:rsid w:val="00A1198B"/>
    <w:rsid w:val="00A120EB"/>
    <w:rsid w:val="00A13032"/>
    <w:rsid w:val="00A14444"/>
    <w:rsid w:val="00A147FF"/>
    <w:rsid w:val="00A152C8"/>
    <w:rsid w:val="00A1547C"/>
    <w:rsid w:val="00A178D5"/>
    <w:rsid w:val="00A17A98"/>
    <w:rsid w:val="00A21CFA"/>
    <w:rsid w:val="00A2242D"/>
    <w:rsid w:val="00A227AC"/>
    <w:rsid w:val="00A24A95"/>
    <w:rsid w:val="00A250D1"/>
    <w:rsid w:val="00A2684D"/>
    <w:rsid w:val="00A30004"/>
    <w:rsid w:val="00A302AF"/>
    <w:rsid w:val="00A320D2"/>
    <w:rsid w:val="00A321BD"/>
    <w:rsid w:val="00A322BE"/>
    <w:rsid w:val="00A32DB1"/>
    <w:rsid w:val="00A3342F"/>
    <w:rsid w:val="00A36797"/>
    <w:rsid w:val="00A36E88"/>
    <w:rsid w:val="00A4163E"/>
    <w:rsid w:val="00A41D00"/>
    <w:rsid w:val="00A41D0A"/>
    <w:rsid w:val="00A4213F"/>
    <w:rsid w:val="00A433FC"/>
    <w:rsid w:val="00A4347C"/>
    <w:rsid w:val="00A4359C"/>
    <w:rsid w:val="00A43A6D"/>
    <w:rsid w:val="00A46931"/>
    <w:rsid w:val="00A4789C"/>
    <w:rsid w:val="00A503F9"/>
    <w:rsid w:val="00A50470"/>
    <w:rsid w:val="00A50703"/>
    <w:rsid w:val="00A50D07"/>
    <w:rsid w:val="00A50DF9"/>
    <w:rsid w:val="00A547A1"/>
    <w:rsid w:val="00A547F1"/>
    <w:rsid w:val="00A54C29"/>
    <w:rsid w:val="00A55807"/>
    <w:rsid w:val="00A55A96"/>
    <w:rsid w:val="00A5725B"/>
    <w:rsid w:val="00A60929"/>
    <w:rsid w:val="00A61E44"/>
    <w:rsid w:val="00A62757"/>
    <w:rsid w:val="00A62BE5"/>
    <w:rsid w:val="00A64352"/>
    <w:rsid w:val="00A659B6"/>
    <w:rsid w:val="00A71574"/>
    <w:rsid w:val="00A72156"/>
    <w:rsid w:val="00A7313C"/>
    <w:rsid w:val="00A741DC"/>
    <w:rsid w:val="00A74D07"/>
    <w:rsid w:val="00A75EDC"/>
    <w:rsid w:val="00A760B2"/>
    <w:rsid w:val="00A80141"/>
    <w:rsid w:val="00A809E6"/>
    <w:rsid w:val="00A80F72"/>
    <w:rsid w:val="00A811E7"/>
    <w:rsid w:val="00A8226D"/>
    <w:rsid w:val="00A83853"/>
    <w:rsid w:val="00A8387A"/>
    <w:rsid w:val="00A84FE8"/>
    <w:rsid w:val="00A859B8"/>
    <w:rsid w:val="00A85E97"/>
    <w:rsid w:val="00A85EB6"/>
    <w:rsid w:val="00A86F2C"/>
    <w:rsid w:val="00A879FB"/>
    <w:rsid w:val="00A90606"/>
    <w:rsid w:val="00A908EE"/>
    <w:rsid w:val="00A90C6C"/>
    <w:rsid w:val="00A91566"/>
    <w:rsid w:val="00A91A68"/>
    <w:rsid w:val="00A92102"/>
    <w:rsid w:val="00A92EB4"/>
    <w:rsid w:val="00A931E6"/>
    <w:rsid w:val="00A94404"/>
    <w:rsid w:val="00A950C7"/>
    <w:rsid w:val="00A9563D"/>
    <w:rsid w:val="00A95752"/>
    <w:rsid w:val="00A958CE"/>
    <w:rsid w:val="00AA1D1E"/>
    <w:rsid w:val="00AA234B"/>
    <w:rsid w:val="00AA2ACC"/>
    <w:rsid w:val="00AA3A43"/>
    <w:rsid w:val="00AA3B8A"/>
    <w:rsid w:val="00AA6394"/>
    <w:rsid w:val="00AA6E29"/>
    <w:rsid w:val="00AB0738"/>
    <w:rsid w:val="00AB25AC"/>
    <w:rsid w:val="00AB3691"/>
    <w:rsid w:val="00AB3ADB"/>
    <w:rsid w:val="00AB45E0"/>
    <w:rsid w:val="00AB46CA"/>
    <w:rsid w:val="00AB5280"/>
    <w:rsid w:val="00AB5C1C"/>
    <w:rsid w:val="00AB6083"/>
    <w:rsid w:val="00AC1847"/>
    <w:rsid w:val="00AC2015"/>
    <w:rsid w:val="00AC213C"/>
    <w:rsid w:val="00AC2861"/>
    <w:rsid w:val="00AC3777"/>
    <w:rsid w:val="00AC3A7E"/>
    <w:rsid w:val="00AC3F1D"/>
    <w:rsid w:val="00AC7252"/>
    <w:rsid w:val="00AC7767"/>
    <w:rsid w:val="00AD0371"/>
    <w:rsid w:val="00AD05C2"/>
    <w:rsid w:val="00AD122D"/>
    <w:rsid w:val="00AD23DB"/>
    <w:rsid w:val="00AD2712"/>
    <w:rsid w:val="00AD296C"/>
    <w:rsid w:val="00AD2AEA"/>
    <w:rsid w:val="00AD3178"/>
    <w:rsid w:val="00AD3E8B"/>
    <w:rsid w:val="00AD645B"/>
    <w:rsid w:val="00AD673A"/>
    <w:rsid w:val="00AE4AC4"/>
    <w:rsid w:val="00AE52B7"/>
    <w:rsid w:val="00AE55E9"/>
    <w:rsid w:val="00AE6F2C"/>
    <w:rsid w:val="00AF12D6"/>
    <w:rsid w:val="00AF2DD8"/>
    <w:rsid w:val="00AF3119"/>
    <w:rsid w:val="00AF31BB"/>
    <w:rsid w:val="00AF3A76"/>
    <w:rsid w:val="00AF4189"/>
    <w:rsid w:val="00AF6764"/>
    <w:rsid w:val="00AF76A4"/>
    <w:rsid w:val="00B0095B"/>
    <w:rsid w:val="00B03668"/>
    <w:rsid w:val="00B036F4"/>
    <w:rsid w:val="00B04473"/>
    <w:rsid w:val="00B0509A"/>
    <w:rsid w:val="00B05764"/>
    <w:rsid w:val="00B05835"/>
    <w:rsid w:val="00B05B6D"/>
    <w:rsid w:val="00B05C07"/>
    <w:rsid w:val="00B05E6D"/>
    <w:rsid w:val="00B077DF"/>
    <w:rsid w:val="00B07B52"/>
    <w:rsid w:val="00B07E34"/>
    <w:rsid w:val="00B1005E"/>
    <w:rsid w:val="00B10A14"/>
    <w:rsid w:val="00B1102F"/>
    <w:rsid w:val="00B11235"/>
    <w:rsid w:val="00B1213A"/>
    <w:rsid w:val="00B14067"/>
    <w:rsid w:val="00B15561"/>
    <w:rsid w:val="00B1592C"/>
    <w:rsid w:val="00B15CDA"/>
    <w:rsid w:val="00B16CDE"/>
    <w:rsid w:val="00B16D5D"/>
    <w:rsid w:val="00B20C90"/>
    <w:rsid w:val="00B20EC5"/>
    <w:rsid w:val="00B2179E"/>
    <w:rsid w:val="00B22CCF"/>
    <w:rsid w:val="00B23D60"/>
    <w:rsid w:val="00B23DC4"/>
    <w:rsid w:val="00B24DA8"/>
    <w:rsid w:val="00B25685"/>
    <w:rsid w:val="00B25736"/>
    <w:rsid w:val="00B257B8"/>
    <w:rsid w:val="00B27402"/>
    <w:rsid w:val="00B27DB7"/>
    <w:rsid w:val="00B27E52"/>
    <w:rsid w:val="00B30352"/>
    <w:rsid w:val="00B32288"/>
    <w:rsid w:val="00B346EE"/>
    <w:rsid w:val="00B34E93"/>
    <w:rsid w:val="00B352FE"/>
    <w:rsid w:val="00B35BAF"/>
    <w:rsid w:val="00B35C6E"/>
    <w:rsid w:val="00B377CF"/>
    <w:rsid w:val="00B37841"/>
    <w:rsid w:val="00B40251"/>
    <w:rsid w:val="00B403DE"/>
    <w:rsid w:val="00B410BB"/>
    <w:rsid w:val="00B41B95"/>
    <w:rsid w:val="00B42F64"/>
    <w:rsid w:val="00B438D6"/>
    <w:rsid w:val="00B475DC"/>
    <w:rsid w:val="00B50F99"/>
    <w:rsid w:val="00B514CE"/>
    <w:rsid w:val="00B51FEB"/>
    <w:rsid w:val="00B52E34"/>
    <w:rsid w:val="00B54D57"/>
    <w:rsid w:val="00B55828"/>
    <w:rsid w:val="00B55A9B"/>
    <w:rsid w:val="00B55CDF"/>
    <w:rsid w:val="00B564D0"/>
    <w:rsid w:val="00B60D05"/>
    <w:rsid w:val="00B6123A"/>
    <w:rsid w:val="00B63840"/>
    <w:rsid w:val="00B6529B"/>
    <w:rsid w:val="00B65B08"/>
    <w:rsid w:val="00B65C48"/>
    <w:rsid w:val="00B65DBF"/>
    <w:rsid w:val="00B65F9A"/>
    <w:rsid w:val="00B662CD"/>
    <w:rsid w:val="00B66B68"/>
    <w:rsid w:val="00B66C6F"/>
    <w:rsid w:val="00B66E93"/>
    <w:rsid w:val="00B70410"/>
    <w:rsid w:val="00B711CC"/>
    <w:rsid w:val="00B720FC"/>
    <w:rsid w:val="00B724A6"/>
    <w:rsid w:val="00B72D21"/>
    <w:rsid w:val="00B74411"/>
    <w:rsid w:val="00B75A5A"/>
    <w:rsid w:val="00B75FCF"/>
    <w:rsid w:val="00B767FD"/>
    <w:rsid w:val="00B77C10"/>
    <w:rsid w:val="00B77F74"/>
    <w:rsid w:val="00B802AD"/>
    <w:rsid w:val="00B8043D"/>
    <w:rsid w:val="00B80454"/>
    <w:rsid w:val="00B80EAD"/>
    <w:rsid w:val="00B816BC"/>
    <w:rsid w:val="00B82557"/>
    <w:rsid w:val="00B828A4"/>
    <w:rsid w:val="00B832D5"/>
    <w:rsid w:val="00B83AD1"/>
    <w:rsid w:val="00B83D20"/>
    <w:rsid w:val="00B8420C"/>
    <w:rsid w:val="00B85473"/>
    <w:rsid w:val="00B8598A"/>
    <w:rsid w:val="00B85DC2"/>
    <w:rsid w:val="00B8788C"/>
    <w:rsid w:val="00B914E6"/>
    <w:rsid w:val="00B92705"/>
    <w:rsid w:val="00B92C6D"/>
    <w:rsid w:val="00B935ED"/>
    <w:rsid w:val="00B9376B"/>
    <w:rsid w:val="00B9496B"/>
    <w:rsid w:val="00B955B0"/>
    <w:rsid w:val="00B972B2"/>
    <w:rsid w:val="00B9755E"/>
    <w:rsid w:val="00B975D6"/>
    <w:rsid w:val="00BA0087"/>
    <w:rsid w:val="00BA038E"/>
    <w:rsid w:val="00BA184E"/>
    <w:rsid w:val="00BA1CAF"/>
    <w:rsid w:val="00BA250D"/>
    <w:rsid w:val="00BA3087"/>
    <w:rsid w:val="00BA5375"/>
    <w:rsid w:val="00BA5B0B"/>
    <w:rsid w:val="00BA62E2"/>
    <w:rsid w:val="00BA698B"/>
    <w:rsid w:val="00BB0F36"/>
    <w:rsid w:val="00BB188F"/>
    <w:rsid w:val="00BB2E6A"/>
    <w:rsid w:val="00BB35F4"/>
    <w:rsid w:val="00BB44DD"/>
    <w:rsid w:val="00BB5109"/>
    <w:rsid w:val="00BB5B0D"/>
    <w:rsid w:val="00BB64B7"/>
    <w:rsid w:val="00BB75EF"/>
    <w:rsid w:val="00BC1327"/>
    <w:rsid w:val="00BC3A6D"/>
    <w:rsid w:val="00BC5124"/>
    <w:rsid w:val="00BC5796"/>
    <w:rsid w:val="00BC5F93"/>
    <w:rsid w:val="00BC6B8D"/>
    <w:rsid w:val="00BC6B93"/>
    <w:rsid w:val="00BC6E00"/>
    <w:rsid w:val="00BC7680"/>
    <w:rsid w:val="00BC7A30"/>
    <w:rsid w:val="00BD0EA4"/>
    <w:rsid w:val="00BD1D9D"/>
    <w:rsid w:val="00BD20FB"/>
    <w:rsid w:val="00BD471C"/>
    <w:rsid w:val="00BD4CD9"/>
    <w:rsid w:val="00BD759E"/>
    <w:rsid w:val="00BE12E6"/>
    <w:rsid w:val="00BE3080"/>
    <w:rsid w:val="00BE3D19"/>
    <w:rsid w:val="00BE4779"/>
    <w:rsid w:val="00BE6B88"/>
    <w:rsid w:val="00BF04B7"/>
    <w:rsid w:val="00BF07E5"/>
    <w:rsid w:val="00BF0EB3"/>
    <w:rsid w:val="00BF1DF9"/>
    <w:rsid w:val="00BF1E47"/>
    <w:rsid w:val="00BF2834"/>
    <w:rsid w:val="00BF451B"/>
    <w:rsid w:val="00BF45DB"/>
    <w:rsid w:val="00BF4CC5"/>
    <w:rsid w:val="00BF4EC0"/>
    <w:rsid w:val="00BF5F0D"/>
    <w:rsid w:val="00BF70B6"/>
    <w:rsid w:val="00BF71CC"/>
    <w:rsid w:val="00BF7AE3"/>
    <w:rsid w:val="00C00136"/>
    <w:rsid w:val="00C019B8"/>
    <w:rsid w:val="00C01C89"/>
    <w:rsid w:val="00C03C8C"/>
    <w:rsid w:val="00C04095"/>
    <w:rsid w:val="00C0430B"/>
    <w:rsid w:val="00C046C3"/>
    <w:rsid w:val="00C071E3"/>
    <w:rsid w:val="00C072E8"/>
    <w:rsid w:val="00C07E3E"/>
    <w:rsid w:val="00C105A1"/>
    <w:rsid w:val="00C1074B"/>
    <w:rsid w:val="00C108AD"/>
    <w:rsid w:val="00C12E84"/>
    <w:rsid w:val="00C12EB7"/>
    <w:rsid w:val="00C13195"/>
    <w:rsid w:val="00C15940"/>
    <w:rsid w:val="00C15E03"/>
    <w:rsid w:val="00C163E3"/>
    <w:rsid w:val="00C20ACF"/>
    <w:rsid w:val="00C20C55"/>
    <w:rsid w:val="00C22C54"/>
    <w:rsid w:val="00C2369B"/>
    <w:rsid w:val="00C236AB"/>
    <w:rsid w:val="00C24080"/>
    <w:rsid w:val="00C242B2"/>
    <w:rsid w:val="00C2689B"/>
    <w:rsid w:val="00C26F2C"/>
    <w:rsid w:val="00C27CC7"/>
    <w:rsid w:val="00C30218"/>
    <w:rsid w:val="00C30AE0"/>
    <w:rsid w:val="00C30C15"/>
    <w:rsid w:val="00C318E3"/>
    <w:rsid w:val="00C32E64"/>
    <w:rsid w:val="00C333D7"/>
    <w:rsid w:val="00C33C80"/>
    <w:rsid w:val="00C33E70"/>
    <w:rsid w:val="00C340D7"/>
    <w:rsid w:val="00C346BC"/>
    <w:rsid w:val="00C34CC3"/>
    <w:rsid w:val="00C376CA"/>
    <w:rsid w:val="00C37A35"/>
    <w:rsid w:val="00C37D51"/>
    <w:rsid w:val="00C37F0C"/>
    <w:rsid w:val="00C4152C"/>
    <w:rsid w:val="00C4158E"/>
    <w:rsid w:val="00C4304D"/>
    <w:rsid w:val="00C4433C"/>
    <w:rsid w:val="00C44F25"/>
    <w:rsid w:val="00C4582E"/>
    <w:rsid w:val="00C4774F"/>
    <w:rsid w:val="00C47BB7"/>
    <w:rsid w:val="00C50742"/>
    <w:rsid w:val="00C519E0"/>
    <w:rsid w:val="00C51BA8"/>
    <w:rsid w:val="00C51F2A"/>
    <w:rsid w:val="00C5401B"/>
    <w:rsid w:val="00C5433C"/>
    <w:rsid w:val="00C54F84"/>
    <w:rsid w:val="00C55DF2"/>
    <w:rsid w:val="00C57911"/>
    <w:rsid w:val="00C6005A"/>
    <w:rsid w:val="00C60487"/>
    <w:rsid w:val="00C625F1"/>
    <w:rsid w:val="00C627C1"/>
    <w:rsid w:val="00C62E62"/>
    <w:rsid w:val="00C6384F"/>
    <w:rsid w:val="00C65E93"/>
    <w:rsid w:val="00C668EB"/>
    <w:rsid w:val="00C670E9"/>
    <w:rsid w:val="00C7076D"/>
    <w:rsid w:val="00C707FC"/>
    <w:rsid w:val="00C70CE1"/>
    <w:rsid w:val="00C718C2"/>
    <w:rsid w:val="00C7513C"/>
    <w:rsid w:val="00C753F7"/>
    <w:rsid w:val="00C76AD6"/>
    <w:rsid w:val="00C80188"/>
    <w:rsid w:val="00C806A4"/>
    <w:rsid w:val="00C81AAF"/>
    <w:rsid w:val="00C83F50"/>
    <w:rsid w:val="00C86233"/>
    <w:rsid w:val="00C86B1A"/>
    <w:rsid w:val="00C8770C"/>
    <w:rsid w:val="00C87C82"/>
    <w:rsid w:val="00C90046"/>
    <w:rsid w:val="00C91313"/>
    <w:rsid w:val="00C913D5"/>
    <w:rsid w:val="00C917B1"/>
    <w:rsid w:val="00C9285D"/>
    <w:rsid w:val="00C93766"/>
    <w:rsid w:val="00C950D0"/>
    <w:rsid w:val="00C96C3E"/>
    <w:rsid w:val="00C96D83"/>
    <w:rsid w:val="00CA06D5"/>
    <w:rsid w:val="00CA17B6"/>
    <w:rsid w:val="00CA2318"/>
    <w:rsid w:val="00CA41FF"/>
    <w:rsid w:val="00CA511E"/>
    <w:rsid w:val="00CA5767"/>
    <w:rsid w:val="00CA5988"/>
    <w:rsid w:val="00CA5E5D"/>
    <w:rsid w:val="00CA69F0"/>
    <w:rsid w:val="00CA6FAB"/>
    <w:rsid w:val="00CA7327"/>
    <w:rsid w:val="00CA77C2"/>
    <w:rsid w:val="00CA7BBF"/>
    <w:rsid w:val="00CB0216"/>
    <w:rsid w:val="00CB0AA7"/>
    <w:rsid w:val="00CB0D32"/>
    <w:rsid w:val="00CB14CE"/>
    <w:rsid w:val="00CB2BE7"/>
    <w:rsid w:val="00CB31A4"/>
    <w:rsid w:val="00CB3B14"/>
    <w:rsid w:val="00CB547D"/>
    <w:rsid w:val="00CB61EA"/>
    <w:rsid w:val="00CC1C67"/>
    <w:rsid w:val="00CC2F6C"/>
    <w:rsid w:val="00CC39BB"/>
    <w:rsid w:val="00CC3F32"/>
    <w:rsid w:val="00CC40B3"/>
    <w:rsid w:val="00CC4C73"/>
    <w:rsid w:val="00CC5493"/>
    <w:rsid w:val="00CC55DE"/>
    <w:rsid w:val="00CC7130"/>
    <w:rsid w:val="00CC76AC"/>
    <w:rsid w:val="00CC7D85"/>
    <w:rsid w:val="00CD064A"/>
    <w:rsid w:val="00CD1847"/>
    <w:rsid w:val="00CD200B"/>
    <w:rsid w:val="00CD4572"/>
    <w:rsid w:val="00CD4CF5"/>
    <w:rsid w:val="00CD64D7"/>
    <w:rsid w:val="00CD64F1"/>
    <w:rsid w:val="00CD6C88"/>
    <w:rsid w:val="00CD7E1C"/>
    <w:rsid w:val="00CE1637"/>
    <w:rsid w:val="00CE1D03"/>
    <w:rsid w:val="00CE3D63"/>
    <w:rsid w:val="00CE40DF"/>
    <w:rsid w:val="00CE476F"/>
    <w:rsid w:val="00CE4A53"/>
    <w:rsid w:val="00CE50CC"/>
    <w:rsid w:val="00CE55E0"/>
    <w:rsid w:val="00CE5959"/>
    <w:rsid w:val="00CE6F03"/>
    <w:rsid w:val="00CE75DC"/>
    <w:rsid w:val="00CE7CD4"/>
    <w:rsid w:val="00CF0DBF"/>
    <w:rsid w:val="00CF2715"/>
    <w:rsid w:val="00CF2A00"/>
    <w:rsid w:val="00CF301F"/>
    <w:rsid w:val="00CF322E"/>
    <w:rsid w:val="00CF3862"/>
    <w:rsid w:val="00CF38CA"/>
    <w:rsid w:val="00CF3C89"/>
    <w:rsid w:val="00CF71BB"/>
    <w:rsid w:val="00CF778B"/>
    <w:rsid w:val="00D00448"/>
    <w:rsid w:val="00D053A1"/>
    <w:rsid w:val="00D05513"/>
    <w:rsid w:val="00D05B67"/>
    <w:rsid w:val="00D05F62"/>
    <w:rsid w:val="00D06B63"/>
    <w:rsid w:val="00D06EC2"/>
    <w:rsid w:val="00D10460"/>
    <w:rsid w:val="00D10D73"/>
    <w:rsid w:val="00D10D84"/>
    <w:rsid w:val="00D10EDD"/>
    <w:rsid w:val="00D11003"/>
    <w:rsid w:val="00D11583"/>
    <w:rsid w:val="00D11A77"/>
    <w:rsid w:val="00D138CF"/>
    <w:rsid w:val="00D139BF"/>
    <w:rsid w:val="00D1418D"/>
    <w:rsid w:val="00D1448B"/>
    <w:rsid w:val="00D1514E"/>
    <w:rsid w:val="00D152C8"/>
    <w:rsid w:val="00D16BD7"/>
    <w:rsid w:val="00D16F37"/>
    <w:rsid w:val="00D22775"/>
    <w:rsid w:val="00D23012"/>
    <w:rsid w:val="00D23474"/>
    <w:rsid w:val="00D23828"/>
    <w:rsid w:val="00D252A1"/>
    <w:rsid w:val="00D265B9"/>
    <w:rsid w:val="00D266CD"/>
    <w:rsid w:val="00D30C18"/>
    <w:rsid w:val="00D32166"/>
    <w:rsid w:val="00D32CC9"/>
    <w:rsid w:val="00D33522"/>
    <w:rsid w:val="00D33647"/>
    <w:rsid w:val="00D34CF3"/>
    <w:rsid w:val="00D35E82"/>
    <w:rsid w:val="00D36598"/>
    <w:rsid w:val="00D37E73"/>
    <w:rsid w:val="00D42383"/>
    <w:rsid w:val="00D423A0"/>
    <w:rsid w:val="00D423EA"/>
    <w:rsid w:val="00D425BF"/>
    <w:rsid w:val="00D442EE"/>
    <w:rsid w:val="00D46403"/>
    <w:rsid w:val="00D46EE5"/>
    <w:rsid w:val="00D47955"/>
    <w:rsid w:val="00D47AAB"/>
    <w:rsid w:val="00D5076E"/>
    <w:rsid w:val="00D50A90"/>
    <w:rsid w:val="00D50BB1"/>
    <w:rsid w:val="00D516D7"/>
    <w:rsid w:val="00D51BB8"/>
    <w:rsid w:val="00D521D1"/>
    <w:rsid w:val="00D53049"/>
    <w:rsid w:val="00D54D9F"/>
    <w:rsid w:val="00D55C2B"/>
    <w:rsid w:val="00D55D15"/>
    <w:rsid w:val="00D564DE"/>
    <w:rsid w:val="00D605C4"/>
    <w:rsid w:val="00D60FC3"/>
    <w:rsid w:val="00D612A9"/>
    <w:rsid w:val="00D61B3B"/>
    <w:rsid w:val="00D625BD"/>
    <w:rsid w:val="00D62DD7"/>
    <w:rsid w:val="00D6420C"/>
    <w:rsid w:val="00D64D5D"/>
    <w:rsid w:val="00D65360"/>
    <w:rsid w:val="00D65F30"/>
    <w:rsid w:val="00D65FCF"/>
    <w:rsid w:val="00D66FF8"/>
    <w:rsid w:val="00D7051A"/>
    <w:rsid w:val="00D72842"/>
    <w:rsid w:val="00D7566E"/>
    <w:rsid w:val="00D76504"/>
    <w:rsid w:val="00D76967"/>
    <w:rsid w:val="00D8034D"/>
    <w:rsid w:val="00D81362"/>
    <w:rsid w:val="00D813E4"/>
    <w:rsid w:val="00D81B8D"/>
    <w:rsid w:val="00D820C1"/>
    <w:rsid w:val="00D8260C"/>
    <w:rsid w:val="00D82C96"/>
    <w:rsid w:val="00D82DF1"/>
    <w:rsid w:val="00D846B1"/>
    <w:rsid w:val="00D84DB1"/>
    <w:rsid w:val="00D870AA"/>
    <w:rsid w:val="00D875A9"/>
    <w:rsid w:val="00D87F96"/>
    <w:rsid w:val="00D9149C"/>
    <w:rsid w:val="00D9186F"/>
    <w:rsid w:val="00D93946"/>
    <w:rsid w:val="00D93A90"/>
    <w:rsid w:val="00D946B0"/>
    <w:rsid w:val="00D957E7"/>
    <w:rsid w:val="00D95D07"/>
    <w:rsid w:val="00D96709"/>
    <w:rsid w:val="00D97276"/>
    <w:rsid w:val="00DA0F26"/>
    <w:rsid w:val="00DA15DE"/>
    <w:rsid w:val="00DA1739"/>
    <w:rsid w:val="00DA17A2"/>
    <w:rsid w:val="00DA1D83"/>
    <w:rsid w:val="00DA2E65"/>
    <w:rsid w:val="00DA5E87"/>
    <w:rsid w:val="00DA7374"/>
    <w:rsid w:val="00DB0877"/>
    <w:rsid w:val="00DB0AB3"/>
    <w:rsid w:val="00DB2051"/>
    <w:rsid w:val="00DB35DD"/>
    <w:rsid w:val="00DB44AA"/>
    <w:rsid w:val="00DB4998"/>
    <w:rsid w:val="00DB55A6"/>
    <w:rsid w:val="00DB5784"/>
    <w:rsid w:val="00DB5F80"/>
    <w:rsid w:val="00DB632E"/>
    <w:rsid w:val="00DB65F1"/>
    <w:rsid w:val="00DB6942"/>
    <w:rsid w:val="00DB69FD"/>
    <w:rsid w:val="00DB74B8"/>
    <w:rsid w:val="00DB7B0A"/>
    <w:rsid w:val="00DC0189"/>
    <w:rsid w:val="00DC081D"/>
    <w:rsid w:val="00DC0EBF"/>
    <w:rsid w:val="00DC2153"/>
    <w:rsid w:val="00DC36D5"/>
    <w:rsid w:val="00DC3E84"/>
    <w:rsid w:val="00DC47A3"/>
    <w:rsid w:val="00DC5695"/>
    <w:rsid w:val="00DC66D1"/>
    <w:rsid w:val="00DC79F4"/>
    <w:rsid w:val="00DC7A53"/>
    <w:rsid w:val="00DD0320"/>
    <w:rsid w:val="00DD0862"/>
    <w:rsid w:val="00DD15DC"/>
    <w:rsid w:val="00DD26CF"/>
    <w:rsid w:val="00DD2A2A"/>
    <w:rsid w:val="00DD2F07"/>
    <w:rsid w:val="00DD2FDF"/>
    <w:rsid w:val="00DD3C00"/>
    <w:rsid w:val="00DD401A"/>
    <w:rsid w:val="00DD4324"/>
    <w:rsid w:val="00DD4CF0"/>
    <w:rsid w:val="00DD5B15"/>
    <w:rsid w:val="00DD6E9B"/>
    <w:rsid w:val="00DD71C1"/>
    <w:rsid w:val="00DD7622"/>
    <w:rsid w:val="00DE0181"/>
    <w:rsid w:val="00DE23A3"/>
    <w:rsid w:val="00DE2BDB"/>
    <w:rsid w:val="00DE3A78"/>
    <w:rsid w:val="00DE6722"/>
    <w:rsid w:val="00DE67A8"/>
    <w:rsid w:val="00DE77A8"/>
    <w:rsid w:val="00DF1FCE"/>
    <w:rsid w:val="00DF3EE8"/>
    <w:rsid w:val="00DF41CF"/>
    <w:rsid w:val="00DF42DB"/>
    <w:rsid w:val="00DF47B2"/>
    <w:rsid w:val="00DF5C81"/>
    <w:rsid w:val="00DF6237"/>
    <w:rsid w:val="00DF6364"/>
    <w:rsid w:val="00DF698B"/>
    <w:rsid w:val="00DF7178"/>
    <w:rsid w:val="00DF7755"/>
    <w:rsid w:val="00E014C7"/>
    <w:rsid w:val="00E01663"/>
    <w:rsid w:val="00E03A5B"/>
    <w:rsid w:val="00E050A6"/>
    <w:rsid w:val="00E0689F"/>
    <w:rsid w:val="00E06E22"/>
    <w:rsid w:val="00E07491"/>
    <w:rsid w:val="00E07831"/>
    <w:rsid w:val="00E07ACA"/>
    <w:rsid w:val="00E10907"/>
    <w:rsid w:val="00E10909"/>
    <w:rsid w:val="00E111AE"/>
    <w:rsid w:val="00E120A6"/>
    <w:rsid w:val="00E12420"/>
    <w:rsid w:val="00E12669"/>
    <w:rsid w:val="00E12CD5"/>
    <w:rsid w:val="00E15906"/>
    <w:rsid w:val="00E159D2"/>
    <w:rsid w:val="00E15FBA"/>
    <w:rsid w:val="00E161D7"/>
    <w:rsid w:val="00E17127"/>
    <w:rsid w:val="00E1740D"/>
    <w:rsid w:val="00E20061"/>
    <w:rsid w:val="00E2018F"/>
    <w:rsid w:val="00E205E3"/>
    <w:rsid w:val="00E209AF"/>
    <w:rsid w:val="00E20D4F"/>
    <w:rsid w:val="00E21125"/>
    <w:rsid w:val="00E214FC"/>
    <w:rsid w:val="00E22002"/>
    <w:rsid w:val="00E22D36"/>
    <w:rsid w:val="00E22D7E"/>
    <w:rsid w:val="00E245F3"/>
    <w:rsid w:val="00E247C4"/>
    <w:rsid w:val="00E24D07"/>
    <w:rsid w:val="00E250C9"/>
    <w:rsid w:val="00E25951"/>
    <w:rsid w:val="00E267A3"/>
    <w:rsid w:val="00E300BE"/>
    <w:rsid w:val="00E30702"/>
    <w:rsid w:val="00E32143"/>
    <w:rsid w:val="00E325E4"/>
    <w:rsid w:val="00E346E2"/>
    <w:rsid w:val="00E3488B"/>
    <w:rsid w:val="00E37A2E"/>
    <w:rsid w:val="00E37C84"/>
    <w:rsid w:val="00E409E2"/>
    <w:rsid w:val="00E418D6"/>
    <w:rsid w:val="00E41CA6"/>
    <w:rsid w:val="00E420E2"/>
    <w:rsid w:val="00E437E4"/>
    <w:rsid w:val="00E441BB"/>
    <w:rsid w:val="00E445B9"/>
    <w:rsid w:val="00E4513E"/>
    <w:rsid w:val="00E451D6"/>
    <w:rsid w:val="00E45A98"/>
    <w:rsid w:val="00E45AD1"/>
    <w:rsid w:val="00E45BDE"/>
    <w:rsid w:val="00E463C5"/>
    <w:rsid w:val="00E47F9C"/>
    <w:rsid w:val="00E501C4"/>
    <w:rsid w:val="00E51D28"/>
    <w:rsid w:val="00E51E5C"/>
    <w:rsid w:val="00E53283"/>
    <w:rsid w:val="00E535C0"/>
    <w:rsid w:val="00E53EAE"/>
    <w:rsid w:val="00E56696"/>
    <w:rsid w:val="00E5762F"/>
    <w:rsid w:val="00E57DF8"/>
    <w:rsid w:val="00E57E5D"/>
    <w:rsid w:val="00E609AA"/>
    <w:rsid w:val="00E61BBE"/>
    <w:rsid w:val="00E650AF"/>
    <w:rsid w:val="00E654B4"/>
    <w:rsid w:val="00E65A7F"/>
    <w:rsid w:val="00E6683A"/>
    <w:rsid w:val="00E7043C"/>
    <w:rsid w:val="00E70D6F"/>
    <w:rsid w:val="00E710B7"/>
    <w:rsid w:val="00E71D77"/>
    <w:rsid w:val="00E740CC"/>
    <w:rsid w:val="00E74B4D"/>
    <w:rsid w:val="00E80462"/>
    <w:rsid w:val="00E81568"/>
    <w:rsid w:val="00E82965"/>
    <w:rsid w:val="00E85ADF"/>
    <w:rsid w:val="00E85DE2"/>
    <w:rsid w:val="00E8639B"/>
    <w:rsid w:val="00E903E7"/>
    <w:rsid w:val="00E90D0D"/>
    <w:rsid w:val="00E90F79"/>
    <w:rsid w:val="00E91034"/>
    <w:rsid w:val="00E93E5E"/>
    <w:rsid w:val="00E93EFE"/>
    <w:rsid w:val="00E94B8C"/>
    <w:rsid w:val="00E96301"/>
    <w:rsid w:val="00E96A27"/>
    <w:rsid w:val="00E96A49"/>
    <w:rsid w:val="00E9726F"/>
    <w:rsid w:val="00E97489"/>
    <w:rsid w:val="00E97802"/>
    <w:rsid w:val="00EA0B42"/>
    <w:rsid w:val="00EA0F98"/>
    <w:rsid w:val="00EA138B"/>
    <w:rsid w:val="00EA1504"/>
    <w:rsid w:val="00EA5073"/>
    <w:rsid w:val="00EA54F9"/>
    <w:rsid w:val="00EA5911"/>
    <w:rsid w:val="00EA62E3"/>
    <w:rsid w:val="00EA65C2"/>
    <w:rsid w:val="00EA6D73"/>
    <w:rsid w:val="00EB27BB"/>
    <w:rsid w:val="00EB3908"/>
    <w:rsid w:val="00EB3C97"/>
    <w:rsid w:val="00EB4184"/>
    <w:rsid w:val="00EB4628"/>
    <w:rsid w:val="00EB471E"/>
    <w:rsid w:val="00EB4F21"/>
    <w:rsid w:val="00EB54B8"/>
    <w:rsid w:val="00EC112F"/>
    <w:rsid w:val="00EC2E74"/>
    <w:rsid w:val="00EC3C0B"/>
    <w:rsid w:val="00EC41B1"/>
    <w:rsid w:val="00EC48A9"/>
    <w:rsid w:val="00EC597D"/>
    <w:rsid w:val="00EC5C60"/>
    <w:rsid w:val="00EC60D0"/>
    <w:rsid w:val="00EC70CF"/>
    <w:rsid w:val="00ED032E"/>
    <w:rsid w:val="00ED0C1F"/>
    <w:rsid w:val="00ED1BA1"/>
    <w:rsid w:val="00ED1F28"/>
    <w:rsid w:val="00ED2D66"/>
    <w:rsid w:val="00ED2E66"/>
    <w:rsid w:val="00ED3D5E"/>
    <w:rsid w:val="00ED3D90"/>
    <w:rsid w:val="00ED3EDE"/>
    <w:rsid w:val="00ED5322"/>
    <w:rsid w:val="00ED55EA"/>
    <w:rsid w:val="00ED5D66"/>
    <w:rsid w:val="00ED5FD6"/>
    <w:rsid w:val="00ED6B3D"/>
    <w:rsid w:val="00EE0289"/>
    <w:rsid w:val="00EE05AF"/>
    <w:rsid w:val="00EE087A"/>
    <w:rsid w:val="00EE1009"/>
    <w:rsid w:val="00EE128C"/>
    <w:rsid w:val="00EE15C9"/>
    <w:rsid w:val="00EE520F"/>
    <w:rsid w:val="00EE596E"/>
    <w:rsid w:val="00EE5E15"/>
    <w:rsid w:val="00EE5E7F"/>
    <w:rsid w:val="00EE619C"/>
    <w:rsid w:val="00EE6803"/>
    <w:rsid w:val="00EE6A53"/>
    <w:rsid w:val="00EE7365"/>
    <w:rsid w:val="00EE739C"/>
    <w:rsid w:val="00EF07BE"/>
    <w:rsid w:val="00EF0972"/>
    <w:rsid w:val="00EF1355"/>
    <w:rsid w:val="00EF2329"/>
    <w:rsid w:val="00EF2E71"/>
    <w:rsid w:val="00EF3EE3"/>
    <w:rsid w:val="00EF45B6"/>
    <w:rsid w:val="00EF554B"/>
    <w:rsid w:val="00EF58D9"/>
    <w:rsid w:val="00EF5AFB"/>
    <w:rsid w:val="00EF5E51"/>
    <w:rsid w:val="00EF796E"/>
    <w:rsid w:val="00EF7BBD"/>
    <w:rsid w:val="00F04502"/>
    <w:rsid w:val="00F0461F"/>
    <w:rsid w:val="00F04A46"/>
    <w:rsid w:val="00F0544B"/>
    <w:rsid w:val="00F05B73"/>
    <w:rsid w:val="00F06601"/>
    <w:rsid w:val="00F1092A"/>
    <w:rsid w:val="00F109C1"/>
    <w:rsid w:val="00F124FE"/>
    <w:rsid w:val="00F15579"/>
    <w:rsid w:val="00F16480"/>
    <w:rsid w:val="00F16D80"/>
    <w:rsid w:val="00F20173"/>
    <w:rsid w:val="00F202D7"/>
    <w:rsid w:val="00F205A9"/>
    <w:rsid w:val="00F20F06"/>
    <w:rsid w:val="00F22505"/>
    <w:rsid w:val="00F23719"/>
    <w:rsid w:val="00F23B2E"/>
    <w:rsid w:val="00F24183"/>
    <w:rsid w:val="00F2486F"/>
    <w:rsid w:val="00F24E87"/>
    <w:rsid w:val="00F25729"/>
    <w:rsid w:val="00F25E02"/>
    <w:rsid w:val="00F31210"/>
    <w:rsid w:val="00F331D7"/>
    <w:rsid w:val="00F33768"/>
    <w:rsid w:val="00F3406F"/>
    <w:rsid w:val="00F34578"/>
    <w:rsid w:val="00F350F3"/>
    <w:rsid w:val="00F35437"/>
    <w:rsid w:val="00F37606"/>
    <w:rsid w:val="00F379DA"/>
    <w:rsid w:val="00F4092D"/>
    <w:rsid w:val="00F40A91"/>
    <w:rsid w:val="00F41014"/>
    <w:rsid w:val="00F418C1"/>
    <w:rsid w:val="00F4196B"/>
    <w:rsid w:val="00F41D1D"/>
    <w:rsid w:val="00F43604"/>
    <w:rsid w:val="00F43E4B"/>
    <w:rsid w:val="00F441FA"/>
    <w:rsid w:val="00F44CFA"/>
    <w:rsid w:val="00F4660F"/>
    <w:rsid w:val="00F47F10"/>
    <w:rsid w:val="00F5197F"/>
    <w:rsid w:val="00F536F6"/>
    <w:rsid w:val="00F5373C"/>
    <w:rsid w:val="00F5385E"/>
    <w:rsid w:val="00F568A1"/>
    <w:rsid w:val="00F5733D"/>
    <w:rsid w:val="00F575F9"/>
    <w:rsid w:val="00F57D76"/>
    <w:rsid w:val="00F605AB"/>
    <w:rsid w:val="00F606DB"/>
    <w:rsid w:val="00F60DC1"/>
    <w:rsid w:val="00F622CD"/>
    <w:rsid w:val="00F62303"/>
    <w:rsid w:val="00F62778"/>
    <w:rsid w:val="00F62FC0"/>
    <w:rsid w:val="00F63353"/>
    <w:rsid w:val="00F63675"/>
    <w:rsid w:val="00F652E5"/>
    <w:rsid w:val="00F656D0"/>
    <w:rsid w:val="00F65C5C"/>
    <w:rsid w:val="00F663F8"/>
    <w:rsid w:val="00F66990"/>
    <w:rsid w:val="00F6708F"/>
    <w:rsid w:val="00F67DB7"/>
    <w:rsid w:val="00F71D12"/>
    <w:rsid w:val="00F7247A"/>
    <w:rsid w:val="00F72C59"/>
    <w:rsid w:val="00F736DE"/>
    <w:rsid w:val="00F75EF9"/>
    <w:rsid w:val="00F76217"/>
    <w:rsid w:val="00F7624C"/>
    <w:rsid w:val="00F765D2"/>
    <w:rsid w:val="00F7674D"/>
    <w:rsid w:val="00F76E1A"/>
    <w:rsid w:val="00F82100"/>
    <w:rsid w:val="00F83112"/>
    <w:rsid w:val="00F84F10"/>
    <w:rsid w:val="00F8524D"/>
    <w:rsid w:val="00F85387"/>
    <w:rsid w:val="00F85A66"/>
    <w:rsid w:val="00F85FB7"/>
    <w:rsid w:val="00F868C7"/>
    <w:rsid w:val="00F90BD2"/>
    <w:rsid w:val="00F90D28"/>
    <w:rsid w:val="00F9342A"/>
    <w:rsid w:val="00F93B62"/>
    <w:rsid w:val="00F93CD8"/>
    <w:rsid w:val="00F96478"/>
    <w:rsid w:val="00F9680C"/>
    <w:rsid w:val="00F96A89"/>
    <w:rsid w:val="00FA04CD"/>
    <w:rsid w:val="00FA2477"/>
    <w:rsid w:val="00FA30C4"/>
    <w:rsid w:val="00FA313E"/>
    <w:rsid w:val="00FA3AE0"/>
    <w:rsid w:val="00FA7264"/>
    <w:rsid w:val="00FA75FF"/>
    <w:rsid w:val="00FA7A36"/>
    <w:rsid w:val="00FB1F09"/>
    <w:rsid w:val="00FB2236"/>
    <w:rsid w:val="00FB259D"/>
    <w:rsid w:val="00FB26CE"/>
    <w:rsid w:val="00FB37CB"/>
    <w:rsid w:val="00FB3B5F"/>
    <w:rsid w:val="00FB3C94"/>
    <w:rsid w:val="00FB3CED"/>
    <w:rsid w:val="00FB5271"/>
    <w:rsid w:val="00FB74A9"/>
    <w:rsid w:val="00FB75E6"/>
    <w:rsid w:val="00FB7D0B"/>
    <w:rsid w:val="00FC007D"/>
    <w:rsid w:val="00FC30D7"/>
    <w:rsid w:val="00FC41DB"/>
    <w:rsid w:val="00FC4C79"/>
    <w:rsid w:val="00FC53FD"/>
    <w:rsid w:val="00FC69FD"/>
    <w:rsid w:val="00FC758A"/>
    <w:rsid w:val="00FD0A03"/>
    <w:rsid w:val="00FD2218"/>
    <w:rsid w:val="00FD3E3D"/>
    <w:rsid w:val="00FD652A"/>
    <w:rsid w:val="00FD6F25"/>
    <w:rsid w:val="00FD7850"/>
    <w:rsid w:val="00FE116C"/>
    <w:rsid w:val="00FE1CF8"/>
    <w:rsid w:val="00FE25EF"/>
    <w:rsid w:val="00FE3662"/>
    <w:rsid w:val="00FE3968"/>
    <w:rsid w:val="00FE4F77"/>
    <w:rsid w:val="00FE69AF"/>
    <w:rsid w:val="00FE6EBD"/>
    <w:rsid w:val="00FF09C6"/>
    <w:rsid w:val="00FF1A31"/>
    <w:rsid w:val="00FF355E"/>
    <w:rsid w:val="00FF7EFB"/>
  </w:rsids>
  <m:mathPr>
    <m:mathFont m:val="Cambria Math"/>
    <m:brkBin m:val="before"/>
    <m:brkBinSub m:val="--"/>
    <m:smallFrac m:val="off"/>
    <m:dispDef/>
    <m:lMargin m:val="0"/>
    <m:rMargin m:val="0"/>
    <m:defJc m:val="centerGroup"/>
    <m:wrapIndent m:val="1440"/>
    <m:intLim m:val="subSup"/>
    <m:naryLim m:val="undOvr"/>
  </m:mathPr>
  <w:attachedSchema w:val="urn:schemas-microsoft-com:office:smarttags"/>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bg-BG" w:eastAsia="bg-BG"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uiPriority="0"/>
    <w:lsdException w:name="header" w:uiPriority="0"/>
    <w:lsdException w:name="footer" w:uiPriority="0"/>
    <w:lsdException w:name="caption" w:locked="1" w:uiPriority="0" w:qFormat="1"/>
    <w:lsdException w:name="annotation reference" w:uiPriority="0"/>
    <w:lsdException w:name="line number" w:uiPriority="0"/>
    <w:lsdException w:name="Title" w:locked="1" w:semiHidden="0" w:uiPriority="0" w:unhideWhenUsed="0" w:qFormat="1"/>
    <w:lsdException w:name="Default Paragraph Font" w:locked="1" w:semiHidden="0" w:uiPriority="1" w:unhideWhenUsed="0"/>
    <w:lsdException w:name="Subtitle" w:locked="1" w:semiHidden="0" w:uiPriority="0" w:unhideWhenUsed="0" w:qFormat="1"/>
    <w:lsdException w:name="Hyperlink" w:uiPriority="0"/>
    <w:lsdException w:name="FollowedHyperlink" w:uiPriority="0"/>
    <w:lsdException w:name="Strong" w:locked="1" w:semiHidden="0" w:uiPriority="0" w:unhideWhenUsed="0" w:qFormat="1"/>
    <w:lsdException w:name="Emphasis" w:locked="1" w:semiHidden="0" w:uiPriority="0" w:unhideWhenUsed="0" w:qFormat="1"/>
    <w:lsdException w:name="Normal (Web)" w:uiPriority="0"/>
    <w:lsdException w:name="annotation subject" w:uiPriority="0"/>
    <w:lsdException w:name="Balloon Text"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BCF"/>
    <w:pPr>
      <w:spacing w:after="200" w:line="276" w:lineRule="auto"/>
    </w:pPr>
    <w:rPr>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BD759E"/>
    <w:pPr>
      <w:ind w:left="720"/>
      <w:contextualSpacing/>
    </w:pPr>
  </w:style>
  <w:style w:type="paragraph" w:styleId="Header">
    <w:name w:val="header"/>
    <w:basedOn w:val="Normal"/>
    <w:link w:val="HeaderChar"/>
    <w:semiHidden/>
    <w:rsid w:val="00A04BA7"/>
    <w:pPr>
      <w:tabs>
        <w:tab w:val="center" w:pos="4513"/>
        <w:tab w:val="right" w:pos="9026"/>
      </w:tabs>
      <w:spacing w:after="0" w:line="240" w:lineRule="auto"/>
    </w:pPr>
  </w:style>
  <w:style w:type="character" w:customStyle="1" w:styleId="HeaderChar">
    <w:name w:val="Header Char"/>
    <w:basedOn w:val="DefaultParagraphFont"/>
    <w:link w:val="Header"/>
    <w:semiHidden/>
    <w:locked/>
    <w:rsid w:val="00A04BA7"/>
    <w:rPr>
      <w:rFonts w:cs="Times New Roman"/>
    </w:rPr>
  </w:style>
  <w:style w:type="paragraph" w:styleId="Footer">
    <w:name w:val="footer"/>
    <w:basedOn w:val="Normal"/>
    <w:link w:val="FooterChar"/>
    <w:rsid w:val="00A04BA7"/>
    <w:pPr>
      <w:tabs>
        <w:tab w:val="center" w:pos="4513"/>
        <w:tab w:val="right" w:pos="9026"/>
      </w:tabs>
      <w:spacing w:after="0" w:line="240" w:lineRule="auto"/>
    </w:pPr>
  </w:style>
  <w:style w:type="character" w:customStyle="1" w:styleId="FooterChar">
    <w:name w:val="Footer Char"/>
    <w:basedOn w:val="DefaultParagraphFont"/>
    <w:link w:val="Footer"/>
    <w:locked/>
    <w:rsid w:val="00A04BA7"/>
    <w:rPr>
      <w:rFonts w:cs="Times New Roman"/>
    </w:rPr>
  </w:style>
  <w:style w:type="table" w:styleId="TableGrid">
    <w:name w:val="Table Grid"/>
    <w:basedOn w:val="TableNormal"/>
    <w:rsid w:val="007D2B3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353B0F"/>
    <w:rPr>
      <w:rFonts w:cs="Times New Roman"/>
      <w:color w:val="0000FF"/>
      <w:u w:val="single"/>
    </w:rPr>
  </w:style>
  <w:style w:type="paragraph" w:styleId="NormalWeb">
    <w:name w:val="Normal (Web)"/>
    <w:basedOn w:val="Normal"/>
    <w:rsid w:val="00353B0F"/>
    <w:pPr>
      <w:spacing w:after="0" w:line="336" w:lineRule="atLeast"/>
      <w:ind w:left="234" w:right="94"/>
    </w:pPr>
    <w:rPr>
      <w:rFonts w:ascii="Arial" w:eastAsia="Times New Roman" w:hAnsi="Arial" w:cs="Arial"/>
      <w:color w:val="272D35"/>
      <w:sz w:val="24"/>
      <w:szCs w:val="24"/>
      <w:lang w:eastAsia="en-GB"/>
    </w:rPr>
  </w:style>
  <w:style w:type="character" w:styleId="Strong">
    <w:name w:val="Strong"/>
    <w:basedOn w:val="DefaultParagraphFont"/>
    <w:qFormat/>
    <w:rsid w:val="00353B0F"/>
    <w:rPr>
      <w:rFonts w:cs="Times New Roman"/>
      <w:b/>
      <w:bCs/>
    </w:rPr>
  </w:style>
  <w:style w:type="paragraph" w:styleId="BalloonText">
    <w:name w:val="Balloon Text"/>
    <w:basedOn w:val="Normal"/>
    <w:link w:val="BalloonTextChar"/>
    <w:semiHidden/>
    <w:rsid w:val="00CB61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locked/>
    <w:rsid w:val="00CB61EA"/>
    <w:rPr>
      <w:rFonts w:ascii="Tahoma" w:hAnsi="Tahoma" w:cs="Tahoma"/>
      <w:sz w:val="16"/>
      <w:szCs w:val="16"/>
    </w:rPr>
  </w:style>
  <w:style w:type="character" w:styleId="Emphasis">
    <w:name w:val="Emphasis"/>
    <w:basedOn w:val="DefaultParagraphFont"/>
    <w:qFormat/>
    <w:rsid w:val="00E47F9C"/>
    <w:rPr>
      <w:rFonts w:cs="Times New Roman"/>
      <w:b/>
      <w:bCs/>
    </w:rPr>
  </w:style>
  <w:style w:type="character" w:customStyle="1" w:styleId="googqs-tidbit1">
    <w:name w:val="goog_qs-tidbit1"/>
    <w:basedOn w:val="DefaultParagraphFont"/>
    <w:rsid w:val="007922E3"/>
    <w:rPr>
      <w:rFonts w:cs="Times New Roman"/>
    </w:rPr>
  </w:style>
  <w:style w:type="character" w:styleId="FollowedHyperlink">
    <w:name w:val="FollowedHyperlink"/>
    <w:basedOn w:val="DefaultParagraphFont"/>
    <w:semiHidden/>
    <w:rsid w:val="003E2BD7"/>
    <w:rPr>
      <w:rFonts w:cs="Times New Roman"/>
      <w:color w:val="800080"/>
      <w:u w:val="single"/>
    </w:rPr>
  </w:style>
  <w:style w:type="character" w:styleId="LineNumber">
    <w:name w:val="line number"/>
    <w:basedOn w:val="DefaultParagraphFont"/>
    <w:semiHidden/>
    <w:rsid w:val="003B3927"/>
    <w:rPr>
      <w:rFonts w:cs="Times New Roman"/>
    </w:rPr>
  </w:style>
  <w:style w:type="paragraph" w:styleId="Revision">
    <w:name w:val="Revision"/>
    <w:hidden/>
    <w:semiHidden/>
    <w:rsid w:val="003B4E7B"/>
    <w:rPr>
      <w:lang w:val="en-GB" w:eastAsia="en-US"/>
    </w:rPr>
  </w:style>
  <w:style w:type="character" w:styleId="CommentReference">
    <w:name w:val="annotation reference"/>
    <w:basedOn w:val="DefaultParagraphFont"/>
    <w:semiHidden/>
    <w:rsid w:val="0056431B"/>
    <w:rPr>
      <w:sz w:val="16"/>
      <w:szCs w:val="16"/>
    </w:rPr>
  </w:style>
  <w:style w:type="paragraph" w:styleId="CommentText">
    <w:name w:val="annotation text"/>
    <w:basedOn w:val="Normal"/>
    <w:link w:val="CommentTextChar"/>
    <w:semiHidden/>
    <w:rsid w:val="0056431B"/>
    <w:rPr>
      <w:rFonts w:eastAsia="Times New Roman"/>
      <w:sz w:val="20"/>
      <w:szCs w:val="20"/>
    </w:rPr>
  </w:style>
  <w:style w:type="character" w:customStyle="1" w:styleId="CommentTextChar">
    <w:name w:val="Comment Text Char"/>
    <w:basedOn w:val="DefaultParagraphFont"/>
    <w:link w:val="CommentText"/>
    <w:semiHidden/>
    <w:rsid w:val="0056431B"/>
    <w:rPr>
      <w:rFonts w:eastAsia="Times New Roman"/>
      <w:sz w:val="20"/>
      <w:szCs w:val="20"/>
      <w:lang w:val="en-GB" w:eastAsia="en-US"/>
    </w:rPr>
  </w:style>
  <w:style w:type="paragraph" w:styleId="CommentSubject">
    <w:name w:val="annotation subject"/>
    <w:basedOn w:val="CommentText"/>
    <w:next w:val="CommentText"/>
    <w:link w:val="CommentSubjectChar"/>
    <w:semiHidden/>
    <w:rsid w:val="0056431B"/>
    <w:rPr>
      <w:b/>
      <w:bCs/>
    </w:rPr>
  </w:style>
  <w:style w:type="character" w:customStyle="1" w:styleId="CommentSubjectChar">
    <w:name w:val="Comment Subject Char"/>
    <w:basedOn w:val="CommentTextChar"/>
    <w:link w:val="CommentSubject"/>
    <w:semiHidden/>
    <w:rsid w:val="0056431B"/>
    <w:rPr>
      <w:b/>
      <w:bCs/>
    </w:rPr>
  </w:style>
</w:styles>
</file>

<file path=word/webSettings.xml><?xml version="1.0" encoding="utf-8"?>
<w:webSettings xmlns:r="http://schemas.openxmlformats.org/officeDocument/2006/relationships" xmlns:w="http://schemas.openxmlformats.org/wordprocessingml/2006/main">
  <w:divs>
    <w:div w:id="5">
      <w:marLeft w:val="0"/>
      <w:marRight w:val="0"/>
      <w:marTop w:val="0"/>
      <w:marBottom w:val="0"/>
      <w:divBdr>
        <w:top w:val="none" w:sz="0" w:space="0" w:color="auto"/>
        <w:left w:val="none" w:sz="0" w:space="0" w:color="auto"/>
        <w:bottom w:val="none" w:sz="0" w:space="0" w:color="auto"/>
        <w:right w:val="none" w:sz="0" w:space="0" w:color="auto"/>
      </w:divBdr>
      <w:divsChild>
        <w:div w:id="1">
          <w:marLeft w:val="28"/>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47"/>
              <w:marBottom w:val="0"/>
              <w:divBdr>
                <w:top w:val="single" w:sz="8" w:space="0" w:color="006600"/>
                <w:left w:val="single" w:sz="8" w:space="0" w:color="006600"/>
                <w:bottom w:val="single" w:sz="8" w:space="0" w:color="006600"/>
                <w:right w:val="single" w:sz="8" w:space="0" w:color="006600"/>
              </w:divBdr>
              <w:divsChild>
                <w:div w:id="9">
                  <w:marLeft w:val="19"/>
                  <w:marRight w:val="19"/>
                  <w:marTop w:val="19"/>
                  <w:marBottom w:val="19"/>
                  <w:divBdr>
                    <w:top w:val="none" w:sz="0" w:space="0" w:color="auto"/>
                    <w:left w:val="none" w:sz="0" w:space="0" w:color="auto"/>
                    <w:bottom w:val="none" w:sz="0" w:space="0" w:color="auto"/>
                    <w:right w:val="none" w:sz="0" w:space="0" w:color="auto"/>
                  </w:divBdr>
                </w:div>
              </w:divsChild>
            </w:div>
          </w:divsChild>
        </w:div>
      </w:divsChild>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sChild>
                    <w:div w:id="12">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08159499">
      <w:marLeft w:val="0"/>
      <w:marRight w:val="0"/>
      <w:marTop w:val="0"/>
      <w:marBottom w:val="0"/>
      <w:divBdr>
        <w:top w:val="none" w:sz="0" w:space="0" w:color="auto"/>
        <w:left w:val="none" w:sz="0" w:space="0" w:color="auto"/>
        <w:bottom w:val="none" w:sz="0" w:space="0" w:color="auto"/>
        <w:right w:val="none" w:sz="0" w:space="0" w:color="auto"/>
      </w:divBdr>
      <w:divsChild>
        <w:div w:id="108159495">
          <w:marLeft w:val="28"/>
          <w:marRight w:val="0"/>
          <w:marTop w:val="0"/>
          <w:marBottom w:val="0"/>
          <w:divBdr>
            <w:top w:val="none" w:sz="0" w:space="0" w:color="auto"/>
            <w:left w:val="none" w:sz="0" w:space="0" w:color="auto"/>
            <w:bottom w:val="none" w:sz="0" w:space="0" w:color="auto"/>
            <w:right w:val="none" w:sz="0" w:space="0" w:color="auto"/>
          </w:divBdr>
          <w:divsChild>
            <w:div w:id="108159497">
              <w:marLeft w:val="0"/>
              <w:marRight w:val="0"/>
              <w:marTop w:val="47"/>
              <w:marBottom w:val="0"/>
              <w:divBdr>
                <w:top w:val="single" w:sz="8" w:space="0" w:color="006600"/>
                <w:left w:val="single" w:sz="8" w:space="0" w:color="006600"/>
                <w:bottom w:val="single" w:sz="8" w:space="0" w:color="006600"/>
                <w:right w:val="single" w:sz="8" w:space="0" w:color="006600"/>
              </w:divBdr>
              <w:divsChild>
                <w:div w:id="108159503">
                  <w:marLeft w:val="19"/>
                  <w:marRight w:val="19"/>
                  <w:marTop w:val="19"/>
                  <w:marBottom w:val="19"/>
                  <w:divBdr>
                    <w:top w:val="none" w:sz="0" w:space="0" w:color="auto"/>
                    <w:left w:val="none" w:sz="0" w:space="0" w:color="auto"/>
                    <w:bottom w:val="none" w:sz="0" w:space="0" w:color="auto"/>
                    <w:right w:val="none" w:sz="0" w:space="0" w:color="auto"/>
                  </w:divBdr>
                </w:div>
              </w:divsChild>
            </w:div>
          </w:divsChild>
        </w:div>
      </w:divsChild>
    </w:div>
    <w:div w:id="108159500">
      <w:marLeft w:val="0"/>
      <w:marRight w:val="0"/>
      <w:marTop w:val="0"/>
      <w:marBottom w:val="0"/>
      <w:divBdr>
        <w:top w:val="none" w:sz="0" w:space="0" w:color="auto"/>
        <w:left w:val="none" w:sz="0" w:space="0" w:color="auto"/>
        <w:bottom w:val="none" w:sz="0" w:space="0" w:color="auto"/>
        <w:right w:val="none" w:sz="0" w:space="0" w:color="auto"/>
      </w:divBdr>
    </w:div>
    <w:div w:id="108159501">
      <w:marLeft w:val="0"/>
      <w:marRight w:val="0"/>
      <w:marTop w:val="0"/>
      <w:marBottom w:val="0"/>
      <w:divBdr>
        <w:top w:val="none" w:sz="0" w:space="0" w:color="auto"/>
        <w:left w:val="none" w:sz="0" w:space="0" w:color="auto"/>
        <w:bottom w:val="none" w:sz="0" w:space="0" w:color="auto"/>
        <w:right w:val="none" w:sz="0" w:space="0" w:color="auto"/>
      </w:divBdr>
    </w:div>
    <w:div w:id="108159504">
      <w:marLeft w:val="0"/>
      <w:marRight w:val="0"/>
      <w:marTop w:val="0"/>
      <w:marBottom w:val="0"/>
      <w:divBdr>
        <w:top w:val="none" w:sz="0" w:space="0" w:color="auto"/>
        <w:left w:val="none" w:sz="0" w:space="0" w:color="auto"/>
        <w:bottom w:val="none" w:sz="0" w:space="0" w:color="auto"/>
        <w:right w:val="none" w:sz="0" w:space="0" w:color="auto"/>
      </w:divBdr>
      <w:divsChild>
        <w:div w:id="108159498">
          <w:marLeft w:val="0"/>
          <w:marRight w:val="0"/>
          <w:marTop w:val="0"/>
          <w:marBottom w:val="0"/>
          <w:divBdr>
            <w:top w:val="none" w:sz="0" w:space="0" w:color="auto"/>
            <w:left w:val="none" w:sz="0" w:space="0" w:color="auto"/>
            <w:bottom w:val="none" w:sz="0" w:space="0" w:color="auto"/>
            <w:right w:val="none" w:sz="0" w:space="0" w:color="auto"/>
          </w:divBdr>
          <w:divsChild>
            <w:div w:id="108159505">
              <w:marLeft w:val="0"/>
              <w:marRight w:val="0"/>
              <w:marTop w:val="0"/>
              <w:marBottom w:val="0"/>
              <w:divBdr>
                <w:top w:val="none" w:sz="0" w:space="0" w:color="auto"/>
                <w:left w:val="none" w:sz="0" w:space="0" w:color="auto"/>
                <w:bottom w:val="none" w:sz="0" w:space="0" w:color="auto"/>
                <w:right w:val="none" w:sz="0" w:space="0" w:color="auto"/>
              </w:divBdr>
              <w:divsChild>
                <w:div w:id="108159502">
                  <w:marLeft w:val="0"/>
                  <w:marRight w:val="0"/>
                  <w:marTop w:val="0"/>
                  <w:marBottom w:val="0"/>
                  <w:divBdr>
                    <w:top w:val="none" w:sz="0" w:space="0" w:color="auto"/>
                    <w:left w:val="none" w:sz="0" w:space="0" w:color="auto"/>
                    <w:bottom w:val="none" w:sz="0" w:space="0" w:color="auto"/>
                    <w:right w:val="none" w:sz="0" w:space="0" w:color="auto"/>
                  </w:divBdr>
                  <w:divsChild>
                    <w:div w:id="108159506">
                      <w:marLeft w:val="0"/>
                      <w:marRight w:val="0"/>
                      <w:marTop w:val="0"/>
                      <w:marBottom w:val="0"/>
                      <w:divBdr>
                        <w:top w:val="none" w:sz="0" w:space="0" w:color="auto"/>
                        <w:left w:val="none" w:sz="0" w:space="0" w:color="auto"/>
                        <w:bottom w:val="none" w:sz="0" w:space="0" w:color="auto"/>
                        <w:right w:val="none" w:sz="0" w:space="0" w:color="auto"/>
                      </w:divBdr>
                      <w:divsChild>
                        <w:div w:id="108159511">
                          <w:marLeft w:val="0"/>
                          <w:marRight w:val="0"/>
                          <w:marTop w:val="0"/>
                          <w:marBottom w:val="0"/>
                          <w:divBdr>
                            <w:top w:val="none" w:sz="0" w:space="0" w:color="auto"/>
                            <w:left w:val="none" w:sz="0" w:space="0" w:color="auto"/>
                            <w:bottom w:val="none" w:sz="0" w:space="0" w:color="auto"/>
                            <w:right w:val="none" w:sz="0" w:space="0" w:color="auto"/>
                          </w:divBdr>
                          <w:divsChild>
                            <w:div w:id="108159496">
                              <w:marLeft w:val="0"/>
                              <w:marRight w:val="0"/>
                              <w:marTop w:val="0"/>
                              <w:marBottom w:val="0"/>
                              <w:divBdr>
                                <w:top w:val="none" w:sz="0" w:space="0" w:color="auto"/>
                                <w:left w:val="none" w:sz="0" w:space="0" w:color="auto"/>
                                <w:bottom w:val="none" w:sz="0" w:space="0" w:color="auto"/>
                                <w:right w:val="none" w:sz="0" w:space="0" w:color="auto"/>
                              </w:divBdr>
                              <w:divsChild>
                                <w:div w:id="10815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159507">
      <w:marLeft w:val="0"/>
      <w:marRight w:val="0"/>
      <w:marTop w:val="0"/>
      <w:marBottom w:val="0"/>
      <w:divBdr>
        <w:top w:val="none" w:sz="0" w:space="0" w:color="auto"/>
        <w:left w:val="none" w:sz="0" w:space="0" w:color="auto"/>
        <w:bottom w:val="none" w:sz="0" w:space="0" w:color="auto"/>
        <w:right w:val="none" w:sz="0" w:space="0" w:color="auto"/>
      </w:divBdr>
    </w:div>
    <w:div w:id="108159508">
      <w:marLeft w:val="0"/>
      <w:marRight w:val="0"/>
      <w:marTop w:val="0"/>
      <w:marBottom w:val="0"/>
      <w:divBdr>
        <w:top w:val="none" w:sz="0" w:space="0" w:color="auto"/>
        <w:left w:val="none" w:sz="0" w:space="0" w:color="auto"/>
        <w:bottom w:val="none" w:sz="0" w:space="0" w:color="auto"/>
        <w:right w:val="none" w:sz="0" w:space="0" w:color="auto"/>
      </w:divBdr>
    </w:div>
    <w:div w:id="10815951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ervyn.shepherd@scu.edu.a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npsa.org.au/melaleu2.html" TargetMode="External"/><Relationship Id="rId5" Type="http://schemas.openxmlformats.org/officeDocument/2006/relationships/footnotes" Target="footnotes.xml"/><Relationship Id="rId10" Type="http://schemas.openxmlformats.org/officeDocument/2006/relationships/hyperlink" Target="http://www.anbg.gov.au/gnp/interns-2003/melaleuca-exuvia.html" TargetMode="Externa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315</TotalTime>
  <Pages>34</Pages>
  <Words>10981</Words>
  <Characters>62597</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Mild rejuvenation of mature native Tea Tree (Melaleuca alternifolia) for vegetative propagation</vt:lpstr>
    </vt:vector>
  </TitlesOfParts>
  <Company>Southern Cross University</Company>
  <LinksUpToDate>false</LinksUpToDate>
  <CharactersWithSpaces>73432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Mild rejuvenation of mature native Tea Tree (Melaleuca alternifolia) for vegetative propagation</dc:title>
  <dc:subject/>
  <dc:creator>mshepher</dc:creator>
  <cp:keywords/>
  <dc:description/>
  <cp:lastModifiedBy>mshepher</cp:lastModifiedBy>
  <cp:revision>51</cp:revision>
  <cp:lastPrinted>2013-07-12T02:43:00Z</cp:lastPrinted>
  <dcterms:created xsi:type="dcterms:W3CDTF">2013-08-01T23:31:00Z</dcterms:created>
  <dcterms:modified xsi:type="dcterms:W3CDTF">2013-08-20T03:12:00Z</dcterms:modified>
</cp:coreProperties>
</file>