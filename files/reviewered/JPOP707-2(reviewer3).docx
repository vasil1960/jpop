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C3E" w:rsidRPr="00BC4DB6" w:rsidRDefault="00BE1C3E" w:rsidP="00F70A37">
      <w:pPr>
        <w:pStyle w:val="Heading2"/>
        <w:spacing w:line="480" w:lineRule="auto"/>
        <w:rPr>
          <w:b w:val="0"/>
          <w:sz w:val="20"/>
          <w:szCs w:val="20"/>
        </w:rPr>
      </w:pPr>
      <w:r w:rsidRPr="0017765E">
        <w:rPr>
          <w:sz w:val="20"/>
          <w:szCs w:val="20"/>
        </w:rPr>
        <w:t>Sprouting and Plant Regeneration Capa</w:t>
      </w:r>
      <w:r>
        <w:rPr>
          <w:sz w:val="20"/>
          <w:szCs w:val="20"/>
        </w:rPr>
        <w:t>bility in Saline Conditions of Seashore paspalum, Manilagrass and Hybrid B</w:t>
      </w:r>
      <w:r w:rsidRPr="0017765E">
        <w:rPr>
          <w:sz w:val="20"/>
          <w:szCs w:val="20"/>
        </w:rPr>
        <w:t>ermudagrass</w:t>
      </w:r>
      <w:r>
        <w:rPr>
          <w:sz w:val="20"/>
          <w:szCs w:val="20"/>
        </w:rPr>
        <w:t xml:space="preserve"> S</w:t>
      </w:r>
      <w:r w:rsidRPr="0017765E">
        <w:rPr>
          <w:sz w:val="20"/>
          <w:szCs w:val="20"/>
        </w:rPr>
        <w:t>tolons</w:t>
      </w:r>
      <w:r w:rsidRPr="00BC4DB6">
        <w:rPr>
          <w:b w:val="0"/>
          <w:sz w:val="20"/>
          <w:szCs w:val="20"/>
        </w:rPr>
        <w:t>.</w:t>
      </w:r>
    </w:p>
    <w:p w:rsidR="00BE1C3E" w:rsidRPr="00BC4DB6" w:rsidRDefault="00BE1C3E" w:rsidP="00F70A37">
      <w:pPr>
        <w:spacing w:line="480" w:lineRule="auto"/>
        <w:jc w:val="both"/>
        <w:rPr>
          <w:rFonts w:ascii="Arial" w:hAnsi="Arial" w:cs="Arial"/>
          <w:sz w:val="20"/>
          <w:szCs w:val="20"/>
        </w:rPr>
      </w:pPr>
    </w:p>
    <w:p w:rsidR="00BE1C3E" w:rsidRPr="00C90470" w:rsidRDefault="00BE1C3E" w:rsidP="00F70A37">
      <w:pPr>
        <w:spacing w:line="480" w:lineRule="auto"/>
        <w:jc w:val="both"/>
        <w:rPr>
          <w:rFonts w:ascii="Arial" w:hAnsi="Arial" w:cs="Arial"/>
          <w:sz w:val="20"/>
          <w:szCs w:val="20"/>
          <w:lang w:val="it-IT"/>
        </w:rPr>
      </w:pPr>
      <w:r w:rsidRPr="00267F68">
        <w:rPr>
          <w:rFonts w:ascii="Arial" w:hAnsi="Arial" w:cs="Arial"/>
          <w:sz w:val="20"/>
          <w:szCs w:val="20"/>
          <w:lang w:val="it-IT"/>
        </w:rPr>
        <w:t>Gaetani M.</w:t>
      </w:r>
      <w:r w:rsidRPr="00267F68">
        <w:rPr>
          <w:rFonts w:ascii="Arial" w:hAnsi="Arial" w:cs="Arial"/>
          <w:sz w:val="20"/>
          <w:szCs w:val="20"/>
          <w:vertAlign w:val="superscript"/>
          <w:lang w:val="it-IT"/>
        </w:rPr>
        <w:t>1</w:t>
      </w:r>
      <w:r>
        <w:rPr>
          <w:rFonts w:ascii="Arial" w:hAnsi="Arial" w:cs="Arial"/>
          <w:sz w:val="20"/>
          <w:szCs w:val="20"/>
          <w:vertAlign w:val="superscript"/>
          <w:lang w:val="it-IT"/>
        </w:rPr>
        <w:t xml:space="preserve">  7</w:t>
      </w:r>
      <w:r w:rsidRPr="00267F68">
        <w:rPr>
          <w:rFonts w:ascii="Arial" w:hAnsi="Arial" w:cs="Arial"/>
          <w:sz w:val="20"/>
          <w:szCs w:val="20"/>
          <w:lang w:val="it-IT"/>
        </w:rPr>
        <w:t>, Lulli F.</w:t>
      </w:r>
      <w:r w:rsidRPr="00267F68">
        <w:rPr>
          <w:rFonts w:ascii="Arial" w:hAnsi="Arial" w:cs="Arial"/>
          <w:sz w:val="20"/>
          <w:szCs w:val="20"/>
          <w:vertAlign w:val="superscript"/>
          <w:lang w:val="it-IT"/>
        </w:rPr>
        <w:t xml:space="preserve">2, </w:t>
      </w:r>
      <w:r w:rsidRPr="00267F68">
        <w:rPr>
          <w:rFonts w:ascii="Arial" w:hAnsi="Arial" w:cs="Arial"/>
          <w:sz w:val="20"/>
          <w:szCs w:val="20"/>
          <w:lang w:val="it-IT"/>
        </w:rPr>
        <w:t>, Andreucci A.</w:t>
      </w:r>
      <w:r>
        <w:rPr>
          <w:rFonts w:ascii="Arial" w:hAnsi="Arial" w:cs="Arial"/>
          <w:sz w:val="20"/>
          <w:szCs w:val="20"/>
          <w:vertAlign w:val="superscript"/>
          <w:lang w:val="it-IT"/>
        </w:rPr>
        <w:t>3</w:t>
      </w:r>
      <w:r w:rsidRPr="00267F68">
        <w:rPr>
          <w:rFonts w:ascii="Arial" w:hAnsi="Arial" w:cs="Arial"/>
          <w:sz w:val="20"/>
          <w:szCs w:val="20"/>
          <w:lang w:val="it-IT"/>
        </w:rPr>
        <w:t>, Masini A.</w:t>
      </w:r>
      <w:r w:rsidRPr="00267F68">
        <w:rPr>
          <w:rFonts w:ascii="Arial" w:hAnsi="Arial" w:cs="Arial"/>
          <w:sz w:val="20"/>
          <w:szCs w:val="20"/>
          <w:vertAlign w:val="superscript"/>
          <w:lang w:val="it-IT"/>
        </w:rPr>
        <w:t xml:space="preserve"> </w:t>
      </w:r>
      <w:r>
        <w:rPr>
          <w:rFonts w:ascii="Arial" w:hAnsi="Arial" w:cs="Arial"/>
          <w:sz w:val="20"/>
          <w:szCs w:val="20"/>
          <w:vertAlign w:val="superscript"/>
          <w:lang w:val="it-IT"/>
        </w:rPr>
        <w:t>4</w:t>
      </w:r>
      <w:r>
        <w:rPr>
          <w:rFonts w:ascii="Arial" w:hAnsi="Arial" w:cs="Arial"/>
          <w:sz w:val="20"/>
          <w:szCs w:val="20"/>
          <w:lang w:val="it-IT"/>
        </w:rPr>
        <w:t>, Vittori G.</w:t>
      </w:r>
      <w:r>
        <w:rPr>
          <w:rFonts w:ascii="Arial" w:hAnsi="Arial" w:cs="Arial"/>
          <w:sz w:val="20"/>
          <w:szCs w:val="20"/>
          <w:vertAlign w:val="superscript"/>
          <w:lang w:val="it-IT"/>
        </w:rPr>
        <w:t>5</w:t>
      </w:r>
      <w:r>
        <w:rPr>
          <w:rFonts w:ascii="Arial" w:hAnsi="Arial" w:cs="Arial"/>
          <w:sz w:val="20"/>
          <w:szCs w:val="20"/>
          <w:lang w:val="it-IT"/>
        </w:rPr>
        <w:t xml:space="preserve">, </w:t>
      </w:r>
      <w:r w:rsidRPr="00267F68">
        <w:rPr>
          <w:rFonts w:ascii="Arial" w:hAnsi="Arial" w:cs="Arial"/>
          <w:sz w:val="20"/>
          <w:szCs w:val="20"/>
          <w:lang w:val="it-IT"/>
        </w:rPr>
        <w:t>Volterrani M.</w:t>
      </w:r>
      <w:r>
        <w:rPr>
          <w:rFonts w:ascii="Arial" w:hAnsi="Arial" w:cs="Arial"/>
          <w:sz w:val="20"/>
          <w:szCs w:val="20"/>
          <w:vertAlign w:val="superscript"/>
          <w:lang w:val="it-IT"/>
        </w:rPr>
        <w:t>6</w:t>
      </w:r>
    </w:p>
    <w:p w:rsidR="00BE1C3E" w:rsidRPr="00267F68" w:rsidRDefault="00BE1C3E" w:rsidP="00F70A37">
      <w:pPr>
        <w:spacing w:line="480" w:lineRule="auto"/>
        <w:jc w:val="both"/>
        <w:rPr>
          <w:rFonts w:ascii="Arial" w:hAnsi="Arial" w:cs="Arial"/>
          <w:sz w:val="20"/>
          <w:szCs w:val="20"/>
          <w:lang w:val="it-IT"/>
        </w:rPr>
      </w:pPr>
    </w:p>
    <w:p w:rsidR="00BE1C3E" w:rsidRPr="00BC4DB6" w:rsidRDefault="00BE1C3E" w:rsidP="00F70A37">
      <w:pPr>
        <w:spacing w:line="480" w:lineRule="auto"/>
        <w:jc w:val="both"/>
        <w:rPr>
          <w:rFonts w:ascii="Arial" w:hAnsi="Arial" w:cs="Arial"/>
          <w:sz w:val="20"/>
          <w:szCs w:val="20"/>
        </w:rPr>
      </w:pPr>
      <w:r w:rsidRPr="00BC4DB6">
        <w:rPr>
          <w:rFonts w:ascii="Arial" w:hAnsi="Arial" w:cs="Arial"/>
          <w:sz w:val="20"/>
          <w:szCs w:val="20"/>
          <w:vertAlign w:val="superscript"/>
        </w:rPr>
        <w:t xml:space="preserve">1 </w:t>
      </w:r>
      <w:r>
        <w:rPr>
          <w:rFonts w:ascii="Arial" w:hAnsi="Arial" w:cs="Arial"/>
          <w:sz w:val="20"/>
          <w:szCs w:val="20"/>
        </w:rPr>
        <w:t>Department of Agriculture, Food and Environment</w:t>
      </w:r>
      <w:r w:rsidRPr="00BC4DB6">
        <w:rPr>
          <w:rFonts w:ascii="Arial" w:hAnsi="Arial" w:cs="Arial"/>
          <w:sz w:val="20"/>
          <w:szCs w:val="20"/>
        </w:rPr>
        <w:t xml:space="preserve">, </w:t>
      </w:r>
      <w:smartTag w:uri="urn:schemas-microsoft-com:office:smarttags" w:element="PlaceType">
        <w:r w:rsidRPr="00BC4DB6">
          <w:rPr>
            <w:rFonts w:ascii="Arial" w:hAnsi="Arial" w:cs="Arial"/>
            <w:sz w:val="20"/>
            <w:szCs w:val="20"/>
          </w:rPr>
          <w:t>University</w:t>
        </w:r>
      </w:smartTag>
      <w:r w:rsidRPr="00BC4DB6">
        <w:rPr>
          <w:rFonts w:ascii="Arial" w:hAnsi="Arial" w:cs="Arial"/>
          <w:sz w:val="20"/>
          <w:szCs w:val="20"/>
        </w:rPr>
        <w:t xml:space="preserve"> of </w:t>
      </w:r>
      <w:smartTag w:uri="urn:schemas-microsoft-com:office:smarttags" w:element="PlaceName">
        <w:r w:rsidRPr="00BC4DB6">
          <w:rPr>
            <w:rFonts w:ascii="Arial" w:hAnsi="Arial" w:cs="Arial"/>
            <w:sz w:val="20"/>
            <w:szCs w:val="20"/>
          </w:rPr>
          <w:t>Pisa</w:t>
        </w:r>
      </w:smartTag>
      <w:r w:rsidRPr="00BC4DB6">
        <w:rPr>
          <w:rFonts w:ascii="Arial" w:hAnsi="Arial" w:cs="Arial"/>
          <w:sz w:val="20"/>
          <w:szCs w:val="20"/>
        </w:rPr>
        <w:t xml:space="preserve">, Via </w:t>
      </w:r>
      <w:r>
        <w:rPr>
          <w:rFonts w:ascii="Arial" w:hAnsi="Arial" w:cs="Arial"/>
          <w:sz w:val="20"/>
          <w:szCs w:val="20"/>
        </w:rPr>
        <w:t>del Borghetto 80</w:t>
      </w:r>
      <w:r w:rsidRPr="00BC4DB6">
        <w:rPr>
          <w:rFonts w:ascii="Arial" w:hAnsi="Arial" w:cs="Arial"/>
          <w:sz w:val="20"/>
          <w:szCs w:val="20"/>
        </w:rPr>
        <w:t xml:space="preserve">, 56124 </w:t>
      </w:r>
      <w:smartTag w:uri="urn:schemas-microsoft-com:office:smarttags" w:element="City">
        <w:r w:rsidRPr="00BC4DB6">
          <w:rPr>
            <w:rFonts w:ascii="Arial" w:hAnsi="Arial" w:cs="Arial"/>
            <w:sz w:val="20"/>
            <w:szCs w:val="20"/>
          </w:rPr>
          <w:t>Pisa</w:t>
        </w:r>
      </w:smartTag>
      <w:r w:rsidRPr="00BC4DB6">
        <w:rPr>
          <w:rFonts w:ascii="Arial" w:hAnsi="Arial" w:cs="Arial"/>
          <w:sz w:val="20"/>
          <w:szCs w:val="20"/>
        </w:rPr>
        <w:t xml:space="preserve"> (</w:t>
      </w:r>
      <w:smartTag w:uri="urn:schemas-microsoft-com:office:smarttags" w:element="place">
        <w:smartTag w:uri="urn:schemas-microsoft-com:office:smarttags" w:element="country-region">
          <w:r w:rsidRPr="00BC4DB6">
            <w:rPr>
              <w:rFonts w:ascii="Arial" w:hAnsi="Arial" w:cs="Arial"/>
              <w:sz w:val="20"/>
              <w:szCs w:val="20"/>
            </w:rPr>
            <w:t>Italy</w:t>
          </w:r>
        </w:smartTag>
      </w:smartTag>
      <w:r w:rsidRPr="00BC4DB6">
        <w:rPr>
          <w:rFonts w:ascii="Arial" w:hAnsi="Arial" w:cs="Arial"/>
          <w:sz w:val="20"/>
          <w:szCs w:val="20"/>
        </w:rPr>
        <w:t xml:space="preserve">), fax: +390502218970, email: mgaetani@agr.unipi.it. </w:t>
      </w:r>
    </w:p>
    <w:p w:rsidR="00BE1C3E" w:rsidRDefault="00BE1C3E" w:rsidP="00F70A37">
      <w:pPr>
        <w:spacing w:line="480" w:lineRule="auto"/>
        <w:jc w:val="both"/>
        <w:rPr>
          <w:rFonts w:ascii="Arial" w:hAnsi="Arial" w:cs="Arial"/>
          <w:sz w:val="20"/>
          <w:szCs w:val="20"/>
        </w:rPr>
      </w:pPr>
      <w:r w:rsidRPr="00BC4DB6">
        <w:rPr>
          <w:rFonts w:ascii="Arial" w:hAnsi="Arial" w:cs="Arial"/>
          <w:sz w:val="20"/>
          <w:szCs w:val="20"/>
          <w:vertAlign w:val="superscript"/>
        </w:rPr>
        <w:t xml:space="preserve">2 </w:t>
      </w:r>
      <w:r>
        <w:rPr>
          <w:rFonts w:ascii="Arial" w:hAnsi="Arial" w:cs="Arial"/>
          <w:sz w:val="20"/>
          <w:szCs w:val="20"/>
        </w:rPr>
        <w:t xml:space="preserve">Turf Europe, R&amp;D Department, Via Malasoma 24, 56121 </w:t>
      </w:r>
      <w:smartTag w:uri="urn:schemas-microsoft-com:office:smarttags" w:element="City">
        <w:r>
          <w:rPr>
            <w:rFonts w:ascii="Arial" w:hAnsi="Arial" w:cs="Arial"/>
            <w:sz w:val="20"/>
            <w:szCs w:val="20"/>
          </w:rPr>
          <w:t>Pisa</w:t>
        </w:r>
      </w:smartTag>
      <w:r>
        <w:rPr>
          <w:rFonts w:ascii="Arial" w:hAnsi="Arial" w:cs="Arial"/>
          <w:sz w:val="20"/>
          <w:szCs w:val="20"/>
        </w:rPr>
        <w:t xml:space="preserve"> (</w:t>
      </w:r>
      <w:smartTag w:uri="urn:schemas-microsoft-com:office:smarttags" w:element="place">
        <w:smartTag w:uri="urn:schemas-microsoft-com:office:smarttags" w:element="country-region">
          <w:r>
            <w:rPr>
              <w:rFonts w:ascii="Arial" w:hAnsi="Arial" w:cs="Arial"/>
              <w:sz w:val="20"/>
              <w:szCs w:val="20"/>
            </w:rPr>
            <w:t>Italy</w:t>
          </w:r>
        </w:smartTag>
      </w:smartTag>
      <w:r>
        <w:rPr>
          <w:rFonts w:ascii="Arial" w:hAnsi="Arial" w:cs="Arial"/>
          <w:sz w:val="20"/>
          <w:szCs w:val="20"/>
        </w:rPr>
        <w:t xml:space="preserve">), fax: +39050984283, email: </w:t>
      </w:r>
      <w:r w:rsidRPr="00BA08D7">
        <w:rPr>
          <w:rFonts w:ascii="Arial" w:hAnsi="Arial" w:cs="Arial"/>
          <w:sz w:val="20"/>
          <w:szCs w:val="20"/>
        </w:rPr>
        <w:t>filippo.lulli@turfeurope.eu</w:t>
      </w:r>
      <w:r>
        <w:rPr>
          <w:rFonts w:ascii="Arial" w:hAnsi="Arial" w:cs="Arial"/>
          <w:sz w:val="20"/>
          <w:szCs w:val="20"/>
        </w:rPr>
        <w:t xml:space="preserve"> </w:t>
      </w:r>
    </w:p>
    <w:p w:rsidR="00BE1C3E" w:rsidRPr="00BC4DB6" w:rsidRDefault="00BE1C3E" w:rsidP="00F70A37">
      <w:pPr>
        <w:spacing w:line="480" w:lineRule="auto"/>
        <w:jc w:val="both"/>
        <w:rPr>
          <w:rFonts w:ascii="Arial" w:hAnsi="Arial" w:cs="Arial"/>
          <w:sz w:val="20"/>
          <w:szCs w:val="20"/>
        </w:rPr>
      </w:pPr>
      <w:r>
        <w:rPr>
          <w:rFonts w:ascii="Arial" w:hAnsi="Arial" w:cs="Arial"/>
          <w:sz w:val="20"/>
          <w:szCs w:val="20"/>
          <w:vertAlign w:val="superscript"/>
        </w:rPr>
        <w:t>3</w:t>
      </w:r>
      <w:r w:rsidRPr="00BC4DB6">
        <w:rPr>
          <w:rFonts w:ascii="Arial" w:hAnsi="Arial" w:cs="Arial"/>
          <w:sz w:val="20"/>
          <w:szCs w:val="20"/>
          <w:vertAlign w:val="superscript"/>
        </w:rPr>
        <w:t xml:space="preserve"> </w:t>
      </w:r>
      <w:r w:rsidRPr="00BC4DB6">
        <w:rPr>
          <w:rFonts w:ascii="Arial" w:hAnsi="Arial" w:cs="Arial"/>
          <w:sz w:val="20"/>
          <w:szCs w:val="20"/>
        </w:rPr>
        <w:t xml:space="preserve">Department of Biology, </w:t>
      </w:r>
      <w:smartTag w:uri="urn:schemas-microsoft-com:office:smarttags" w:element="PlaceType">
        <w:r w:rsidRPr="00BC4DB6">
          <w:rPr>
            <w:rFonts w:ascii="Arial" w:hAnsi="Arial" w:cs="Arial"/>
            <w:sz w:val="20"/>
            <w:szCs w:val="20"/>
          </w:rPr>
          <w:t>University</w:t>
        </w:r>
      </w:smartTag>
      <w:r w:rsidRPr="00BC4DB6">
        <w:rPr>
          <w:rFonts w:ascii="Arial" w:hAnsi="Arial" w:cs="Arial"/>
          <w:sz w:val="20"/>
          <w:szCs w:val="20"/>
        </w:rPr>
        <w:t xml:space="preserve"> of </w:t>
      </w:r>
      <w:smartTag w:uri="urn:schemas-microsoft-com:office:smarttags" w:element="PlaceName">
        <w:r w:rsidRPr="00BC4DB6">
          <w:rPr>
            <w:rFonts w:ascii="Arial" w:hAnsi="Arial" w:cs="Arial"/>
            <w:sz w:val="20"/>
            <w:szCs w:val="20"/>
          </w:rPr>
          <w:t>Pisa</w:t>
        </w:r>
      </w:smartTag>
      <w:r w:rsidRPr="00BC4DB6">
        <w:rPr>
          <w:rFonts w:ascii="Arial" w:hAnsi="Arial" w:cs="Arial"/>
          <w:sz w:val="20"/>
          <w:szCs w:val="20"/>
        </w:rPr>
        <w:t>, Via Luca Ghini</w:t>
      </w:r>
      <w:r>
        <w:rPr>
          <w:rFonts w:ascii="Arial" w:hAnsi="Arial" w:cs="Arial"/>
          <w:sz w:val="20"/>
          <w:szCs w:val="20"/>
        </w:rPr>
        <w:t xml:space="preserve"> 13</w:t>
      </w:r>
      <w:r w:rsidRPr="00BC4DB6">
        <w:rPr>
          <w:rFonts w:ascii="Arial" w:hAnsi="Arial" w:cs="Arial"/>
          <w:sz w:val="20"/>
          <w:szCs w:val="20"/>
        </w:rPr>
        <w:t xml:space="preserve">, 56126 </w:t>
      </w:r>
      <w:smartTag w:uri="urn:schemas-microsoft-com:office:smarttags" w:element="City">
        <w:r w:rsidRPr="00BC4DB6">
          <w:rPr>
            <w:rFonts w:ascii="Arial" w:hAnsi="Arial" w:cs="Arial"/>
            <w:sz w:val="20"/>
            <w:szCs w:val="20"/>
          </w:rPr>
          <w:t>Pisa</w:t>
        </w:r>
      </w:smartTag>
      <w:r w:rsidRPr="00BC4DB6">
        <w:rPr>
          <w:rFonts w:ascii="Arial" w:hAnsi="Arial" w:cs="Arial"/>
          <w:sz w:val="20"/>
          <w:szCs w:val="20"/>
        </w:rPr>
        <w:t xml:space="preserve"> (</w:t>
      </w:r>
      <w:smartTag w:uri="urn:schemas-microsoft-com:office:smarttags" w:element="place">
        <w:smartTag w:uri="urn:schemas-microsoft-com:office:smarttags" w:element="country-region">
          <w:r w:rsidRPr="00BC4DB6">
            <w:rPr>
              <w:rFonts w:ascii="Arial" w:hAnsi="Arial" w:cs="Arial"/>
              <w:sz w:val="20"/>
              <w:szCs w:val="20"/>
            </w:rPr>
            <w:t>Italy</w:t>
          </w:r>
        </w:smartTag>
      </w:smartTag>
      <w:r w:rsidRPr="00BC4DB6">
        <w:rPr>
          <w:rFonts w:ascii="Arial" w:hAnsi="Arial" w:cs="Arial"/>
          <w:sz w:val="20"/>
          <w:szCs w:val="20"/>
        </w:rPr>
        <w:t>), fax: +390502211309, email: aandreucci@biologia.unipi.it.</w:t>
      </w:r>
    </w:p>
    <w:p w:rsidR="00BE1C3E" w:rsidRDefault="00BE1C3E" w:rsidP="00F70A37">
      <w:pPr>
        <w:spacing w:line="480" w:lineRule="auto"/>
        <w:jc w:val="both"/>
        <w:rPr>
          <w:rFonts w:ascii="Arial" w:hAnsi="Arial" w:cs="Arial"/>
          <w:sz w:val="20"/>
          <w:szCs w:val="20"/>
        </w:rPr>
      </w:pPr>
      <w:r>
        <w:rPr>
          <w:rFonts w:ascii="Arial" w:hAnsi="Arial" w:cs="Arial"/>
          <w:sz w:val="20"/>
          <w:szCs w:val="20"/>
          <w:vertAlign w:val="superscript"/>
        </w:rPr>
        <w:t>4</w:t>
      </w:r>
      <w:r w:rsidRPr="00BC4DB6">
        <w:rPr>
          <w:rFonts w:ascii="Arial" w:hAnsi="Arial" w:cs="Arial"/>
          <w:sz w:val="20"/>
          <w:szCs w:val="20"/>
          <w:vertAlign w:val="superscript"/>
        </w:rPr>
        <w:t xml:space="preserve"> </w:t>
      </w:r>
      <w:r w:rsidRPr="00BC4DB6">
        <w:rPr>
          <w:rFonts w:ascii="Arial" w:hAnsi="Arial" w:cs="Arial"/>
          <w:sz w:val="20"/>
          <w:szCs w:val="20"/>
        </w:rPr>
        <w:t xml:space="preserve">Department of Biology, </w:t>
      </w:r>
      <w:smartTag w:uri="urn:schemas-microsoft-com:office:smarttags" w:element="PlaceType">
        <w:r w:rsidRPr="00BC4DB6">
          <w:rPr>
            <w:rFonts w:ascii="Arial" w:hAnsi="Arial" w:cs="Arial"/>
            <w:sz w:val="20"/>
            <w:szCs w:val="20"/>
          </w:rPr>
          <w:t>Univ</w:t>
        </w:r>
        <w:r>
          <w:rPr>
            <w:rFonts w:ascii="Arial" w:hAnsi="Arial" w:cs="Arial"/>
            <w:sz w:val="20"/>
            <w:szCs w:val="20"/>
          </w:rPr>
          <w:t>ersity</w:t>
        </w:r>
      </w:smartTag>
      <w:r>
        <w:rPr>
          <w:rFonts w:ascii="Arial" w:hAnsi="Arial" w:cs="Arial"/>
          <w:sz w:val="20"/>
          <w:szCs w:val="20"/>
        </w:rPr>
        <w:t xml:space="preserve"> of </w:t>
      </w:r>
      <w:smartTag w:uri="urn:schemas-microsoft-com:office:smarttags" w:element="PlaceName">
        <w:r>
          <w:rPr>
            <w:rFonts w:ascii="Arial" w:hAnsi="Arial" w:cs="Arial"/>
            <w:sz w:val="20"/>
            <w:szCs w:val="20"/>
          </w:rPr>
          <w:t>Pisa</w:t>
        </w:r>
      </w:smartTag>
      <w:r>
        <w:rPr>
          <w:rFonts w:ascii="Arial" w:hAnsi="Arial" w:cs="Arial"/>
          <w:sz w:val="20"/>
          <w:szCs w:val="20"/>
        </w:rPr>
        <w:t>, Via Luca Ghini 13</w:t>
      </w:r>
      <w:r w:rsidRPr="00BC4DB6">
        <w:rPr>
          <w:rFonts w:ascii="Arial" w:hAnsi="Arial" w:cs="Arial"/>
          <w:sz w:val="20"/>
          <w:szCs w:val="20"/>
        </w:rPr>
        <w:t xml:space="preserve">, 56126 </w:t>
      </w:r>
      <w:smartTag w:uri="urn:schemas-microsoft-com:office:smarttags" w:element="City">
        <w:r w:rsidRPr="00BC4DB6">
          <w:rPr>
            <w:rFonts w:ascii="Arial" w:hAnsi="Arial" w:cs="Arial"/>
            <w:sz w:val="20"/>
            <w:szCs w:val="20"/>
          </w:rPr>
          <w:t>Pisa</w:t>
        </w:r>
      </w:smartTag>
      <w:r w:rsidRPr="00BC4DB6">
        <w:rPr>
          <w:rFonts w:ascii="Arial" w:hAnsi="Arial" w:cs="Arial"/>
          <w:sz w:val="20"/>
          <w:szCs w:val="20"/>
        </w:rPr>
        <w:t xml:space="preserve"> (</w:t>
      </w:r>
      <w:smartTag w:uri="urn:schemas-microsoft-com:office:smarttags" w:element="place">
        <w:smartTag w:uri="urn:schemas-microsoft-com:office:smarttags" w:element="country-region">
          <w:r w:rsidRPr="00BC4DB6">
            <w:rPr>
              <w:rFonts w:ascii="Arial" w:hAnsi="Arial" w:cs="Arial"/>
              <w:sz w:val="20"/>
              <w:szCs w:val="20"/>
            </w:rPr>
            <w:t>Italy</w:t>
          </w:r>
        </w:smartTag>
      </w:smartTag>
      <w:r w:rsidRPr="00BC4DB6">
        <w:rPr>
          <w:rFonts w:ascii="Arial" w:hAnsi="Arial" w:cs="Arial"/>
          <w:sz w:val="20"/>
          <w:szCs w:val="20"/>
        </w:rPr>
        <w:t xml:space="preserve">), fax: +390502211309, email: </w:t>
      </w:r>
      <w:r w:rsidRPr="0044574A">
        <w:rPr>
          <w:rFonts w:ascii="Arial" w:hAnsi="Arial" w:cs="Arial"/>
          <w:sz w:val="20"/>
          <w:szCs w:val="20"/>
        </w:rPr>
        <w:t>amasini@biologia.unipi.it</w:t>
      </w:r>
      <w:r w:rsidRPr="00BC4DB6">
        <w:rPr>
          <w:rFonts w:ascii="Arial" w:hAnsi="Arial" w:cs="Arial"/>
          <w:sz w:val="20"/>
          <w:szCs w:val="20"/>
        </w:rPr>
        <w:t>.</w:t>
      </w:r>
    </w:p>
    <w:p w:rsidR="00BE1C3E" w:rsidRDefault="00BE1C3E" w:rsidP="00F70A37">
      <w:pPr>
        <w:spacing w:line="480" w:lineRule="auto"/>
        <w:jc w:val="both"/>
        <w:rPr>
          <w:rFonts w:ascii="Arial" w:hAnsi="Arial" w:cs="Arial"/>
          <w:sz w:val="20"/>
          <w:szCs w:val="20"/>
        </w:rPr>
      </w:pPr>
      <w:r>
        <w:rPr>
          <w:rFonts w:ascii="Arial" w:hAnsi="Arial" w:cs="Arial"/>
          <w:sz w:val="20"/>
          <w:szCs w:val="20"/>
          <w:vertAlign w:val="superscript"/>
        </w:rPr>
        <w:t xml:space="preserve">5 </w:t>
      </w:r>
      <w:r w:rsidRPr="00BC4DB6">
        <w:rPr>
          <w:rFonts w:ascii="Arial" w:hAnsi="Arial" w:cs="Arial"/>
          <w:sz w:val="20"/>
          <w:szCs w:val="20"/>
        </w:rPr>
        <w:t xml:space="preserve">Department of Biology, </w:t>
      </w:r>
      <w:smartTag w:uri="urn:schemas-microsoft-com:office:smarttags" w:element="PlaceType">
        <w:r w:rsidRPr="00BC4DB6">
          <w:rPr>
            <w:rFonts w:ascii="Arial" w:hAnsi="Arial" w:cs="Arial"/>
            <w:sz w:val="20"/>
            <w:szCs w:val="20"/>
          </w:rPr>
          <w:t>University</w:t>
        </w:r>
      </w:smartTag>
      <w:r w:rsidRPr="00BC4DB6">
        <w:rPr>
          <w:rFonts w:ascii="Arial" w:hAnsi="Arial" w:cs="Arial"/>
          <w:sz w:val="20"/>
          <w:szCs w:val="20"/>
        </w:rPr>
        <w:t xml:space="preserve"> of </w:t>
      </w:r>
      <w:smartTag w:uri="urn:schemas-microsoft-com:office:smarttags" w:element="PlaceName">
        <w:r w:rsidRPr="00BC4DB6">
          <w:rPr>
            <w:rFonts w:ascii="Arial" w:hAnsi="Arial" w:cs="Arial"/>
            <w:sz w:val="20"/>
            <w:szCs w:val="20"/>
          </w:rPr>
          <w:t>Pisa</w:t>
        </w:r>
      </w:smartTag>
      <w:r w:rsidRPr="00BC4DB6">
        <w:rPr>
          <w:rFonts w:ascii="Arial" w:hAnsi="Arial" w:cs="Arial"/>
          <w:sz w:val="20"/>
          <w:szCs w:val="20"/>
        </w:rPr>
        <w:t>, Via Luca Ghini</w:t>
      </w:r>
      <w:r>
        <w:rPr>
          <w:rFonts w:ascii="Arial" w:hAnsi="Arial" w:cs="Arial"/>
          <w:sz w:val="20"/>
          <w:szCs w:val="20"/>
        </w:rPr>
        <w:t xml:space="preserve"> 13</w:t>
      </w:r>
      <w:r w:rsidRPr="00BC4DB6">
        <w:rPr>
          <w:rFonts w:ascii="Arial" w:hAnsi="Arial" w:cs="Arial"/>
          <w:sz w:val="20"/>
          <w:szCs w:val="20"/>
        </w:rPr>
        <w:t xml:space="preserve">, 56126 </w:t>
      </w:r>
      <w:smartTag w:uri="urn:schemas-microsoft-com:office:smarttags" w:element="City">
        <w:r w:rsidRPr="00BC4DB6">
          <w:rPr>
            <w:rFonts w:ascii="Arial" w:hAnsi="Arial" w:cs="Arial"/>
            <w:sz w:val="20"/>
            <w:szCs w:val="20"/>
          </w:rPr>
          <w:t>Pisa</w:t>
        </w:r>
      </w:smartTag>
      <w:r w:rsidRPr="00BC4DB6">
        <w:rPr>
          <w:rFonts w:ascii="Arial" w:hAnsi="Arial" w:cs="Arial"/>
          <w:sz w:val="20"/>
          <w:szCs w:val="20"/>
        </w:rPr>
        <w:t xml:space="preserve"> (</w:t>
      </w:r>
      <w:smartTag w:uri="urn:schemas-microsoft-com:office:smarttags" w:element="place">
        <w:smartTag w:uri="urn:schemas-microsoft-com:office:smarttags" w:element="country-region">
          <w:r w:rsidRPr="00BC4DB6">
            <w:rPr>
              <w:rFonts w:ascii="Arial" w:hAnsi="Arial" w:cs="Arial"/>
              <w:sz w:val="20"/>
              <w:szCs w:val="20"/>
            </w:rPr>
            <w:t>Italy</w:t>
          </w:r>
        </w:smartTag>
      </w:smartTag>
      <w:r w:rsidRPr="00BC4DB6">
        <w:rPr>
          <w:rFonts w:ascii="Arial" w:hAnsi="Arial" w:cs="Arial"/>
          <w:sz w:val="20"/>
          <w:szCs w:val="20"/>
        </w:rPr>
        <w:t>), fax: +390502211309</w:t>
      </w:r>
    </w:p>
    <w:p w:rsidR="00BE1C3E" w:rsidRPr="009D1C79" w:rsidRDefault="00BE1C3E" w:rsidP="00F70A37">
      <w:pPr>
        <w:spacing w:line="480" w:lineRule="auto"/>
        <w:jc w:val="both"/>
        <w:rPr>
          <w:rFonts w:ascii="Arial" w:hAnsi="Arial" w:cs="Arial"/>
          <w:sz w:val="20"/>
          <w:szCs w:val="20"/>
        </w:rPr>
      </w:pPr>
      <w:r>
        <w:rPr>
          <w:rFonts w:ascii="Arial" w:hAnsi="Arial" w:cs="Arial"/>
          <w:sz w:val="20"/>
          <w:szCs w:val="20"/>
          <w:vertAlign w:val="superscript"/>
        </w:rPr>
        <w:t>6</w:t>
      </w:r>
      <w:r w:rsidRPr="00BC4DB6">
        <w:rPr>
          <w:rFonts w:ascii="Arial" w:hAnsi="Arial" w:cs="Arial"/>
          <w:sz w:val="20"/>
          <w:szCs w:val="20"/>
          <w:vertAlign w:val="superscript"/>
        </w:rPr>
        <w:t xml:space="preserve"> </w:t>
      </w:r>
      <w:r>
        <w:rPr>
          <w:rFonts w:ascii="Arial" w:hAnsi="Arial" w:cs="Arial"/>
          <w:sz w:val="20"/>
          <w:szCs w:val="20"/>
        </w:rPr>
        <w:t>Department of Agriculture, Food and Environment</w:t>
      </w:r>
      <w:r w:rsidRPr="00BC4DB6">
        <w:rPr>
          <w:rFonts w:ascii="Arial" w:hAnsi="Arial" w:cs="Arial"/>
          <w:sz w:val="20"/>
          <w:szCs w:val="20"/>
        </w:rPr>
        <w:t xml:space="preserve">, </w:t>
      </w:r>
      <w:smartTag w:uri="urn:schemas-microsoft-com:office:smarttags" w:element="PlaceType">
        <w:r w:rsidRPr="00BC4DB6">
          <w:rPr>
            <w:rFonts w:ascii="Arial" w:hAnsi="Arial" w:cs="Arial"/>
            <w:sz w:val="20"/>
            <w:szCs w:val="20"/>
          </w:rPr>
          <w:t>University</w:t>
        </w:r>
      </w:smartTag>
      <w:r w:rsidRPr="00BC4DB6">
        <w:rPr>
          <w:rFonts w:ascii="Arial" w:hAnsi="Arial" w:cs="Arial"/>
          <w:sz w:val="20"/>
          <w:szCs w:val="20"/>
        </w:rPr>
        <w:t xml:space="preserve"> of </w:t>
      </w:r>
      <w:smartTag w:uri="urn:schemas-microsoft-com:office:smarttags" w:element="PlaceName">
        <w:r w:rsidRPr="00BC4DB6">
          <w:rPr>
            <w:rFonts w:ascii="Arial" w:hAnsi="Arial" w:cs="Arial"/>
            <w:sz w:val="20"/>
            <w:szCs w:val="20"/>
          </w:rPr>
          <w:t>Pisa</w:t>
        </w:r>
      </w:smartTag>
      <w:r w:rsidRPr="00BC4DB6">
        <w:rPr>
          <w:rFonts w:ascii="Arial" w:hAnsi="Arial" w:cs="Arial"/>
          <w:sz w:val="20"/>
          <w:szCs w:val="20"/>
        </w:rPr>
        <w:t xml:space="preserve">, Via </w:t>
      </w:r>
      <w:r>
        <w:rPr>
          <w:rFonts w:ascii="Arial" w:hAnsi="Arial" w:cs="Arial"/>
          <w:sz w:val="20"/>
          <w:szCs w:val="20"/>
        </w:rPr>
        <w:t>del Borghetto 80</w:t>
      </w:r>
      <w:r w:rsidRPr="00BC4DB6">
        <w:rPr>
          <w:rFonts w:ascii="Arial" w:hAnsi="Arial" w:cs="Arial"/>
          <w:sz w:val="20"/>
          <w:szCs w:val="20"/>
        </w:rPr>
        <w:t xml:space="preserve">, 56124 </w:t>
      </w:r>
      <w:smartTag w:uri="urn:schemas-microsoft-com:office:smarttags" w:element="City">
        <w:r w:rsidRPr="00BC4DB6">
          <w:rPr>
            <w:rFonts w:ascii="Arial" w:hAnsi="Arial" w:cs="Arial"/>
            <w:sz w:val="20"/>
            <w:szCs w:val="20"/>
          </w:rPr>
          <w:t>Pisa</w:t>
        </w:r>
      </w:smartTag>
      <w:r w:rsidRPr="00BC4DB6">
        <w:rPr>
          <w:rFonts w:ascii="Arial" w:hAnsi="Arial" w:cs="Arial"/>
          <w:sz w:val="20"/>
          <w:szCs w:val="20"/>
        </w:rPr>
        <w:t xml:space="preserve"> (</w:t>
      </w:r>
      <w:smartTag w:uri="urn:schemas-microsoft-com:office:smarttags" w:element="place">
        <w:smartTag w:uri="urn:schemas-microsoft-com:office:smarttags" w:element="country-region">
          <w:r w:rsidRPr="00BC4DB6">
            <w:rPr>
              <w:rFonts w:ascii="Arial" w:hAnsi="Arial" w:cs="Arial"/>
              <w:sz w:val="20"/>
              <w:szCs w:val="20"/>
            </w:rPr>
            <w:t>Italy</w:t>
          </w:r>
        </w:smartTag>
      </w:smartTag>
      <w:r w:rsidRPr="00BC4DB6">
        <w:rPr>
          <w:rFonts w:ascii="Arial" w:hAnsi="Arial" w:cs="Arial"/>
          <w:sz w:val="20"/>
          <w:szCs w:val="20"/>
        </w:rPr>
        <w:t>), fax: +390502218970, email: marco.volterrani@agr.unipi.it.</w:t>
      </w:r>
    </w:p>
    <w:p w:rsidR="00BE1C3E" w:rsidRPr="00BC4DB6" w:rsidRDefault="00BE1C3E" w:rsidP="00F70A37">
      <w:pPr>
        <w:spacing w:line="480" w:lineRule="auto"/>
        <w:jc w:val="both"/>
        <w:rPr>
          <w:rFonts w:ascii="Arial" w:hAnsi="Arial" w:cs="Arial"/>
          <w:sz w:val="20"/>
          <w:szCs w:val="20"/>
        </w:rPr>
      </w:pPr>
      <w:r>
        <w:rPr>
          <w:rFonts w:ascii="Arial" w:hAnsi="Arial" w:cs="Arial"/>
          <w:sz w:val="20"/>
          <w:szCs w:val="20"/>
          <w:vertAlign w:val="superscript"/>
        </w:rPr>
        <w:t>7</w:t>
      </w:r>
      <w:r w:rsidRPr="00BC4DB6">
        <w:rPr>
          <w:rFonts w:ascii="Arial" w:hAnsi="Arial" w:cs="Arial"/>
          <w:sz w:val="20"/>
          <w:szCs w:val="20"/>
          <w:vertAlign w:val="superscript"/>
        </w:rPr>
        <w:t xml:space="preserve"> </w:t>
      </w:r>
      <w:r w:rsidRPr="00BC4DB6">
        <w:rPr>
          <w:rFonts w:ascii="Arial" w:hAnsi="Arial" w:cs="Arial"/>
          <w:sz w:val="20"/>
          <w:szCs w:val="20"/>
        </w:rPr>
        <w:t>Corresponding author.</w:t>
      </w:r>
    </w:p>
    <w:p w:rsidR="00BE1C3E" w:rsidRDefault="00BE1C3E" w:rsidP="00F70A37">
      <w:pPr>
        <w:spacing w:line="480" w:lineRule="auto"/>
        <w:jc w:val="both"/>
        <w:rPr>
          <w:rFonts w:ascii="Arial" w:hAnsi="Arial" w:cs="Arial"/>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Default="00BE1C3E" w:rsidP="00F70A37">
      <w:pPr>
        <w:spacing w:line="480" w:lineRule="auto"/>
        <w:jc w:val="both"/>
        <w:rPr>
          <w:rFonts w:ascii="Arial" w:hAnsi="Arial" w:cs="Arial"/>
          <w:b/>
          <w:bCs/>
          <w:sz w:val="20"/>
          <w:szCs w:val="20"/>
        </w:rPr>
      </w:pPr>
    </w:p>
    <w:p w:rsidR="00BE1C3E" w:rsidRPr="00F036AA" w:rsidRDefault="00BE1C3E" w:rsidP="00F70A37">
      <w:pPr>
        <w:spacing w:line="480" w:lineRule="auto"/>
        <w:jc w:val="both"/>
        <w:rPr>
          <w:rFonts w:ascii="Arial" w:hAnsi="Arial" w:cs="Arial"/>
          <w:b/>
          <w:bCs/>
          <w:sz w:val="20"/>
          <w:szCs w:val="20"/>
        </w:rPr>
      </w:pPr>
      <w:r>
        <w:rPr>
          <w:rFonts w:ascii="Arial" w:hAnsi="Arial" w:cs="Arial"/>
          <w:b/>
          <w:bCs/>
          <w:sz w:val="20"/>
          <w:szCs w:val="20"/>
        </w:rPr>
        <w:t>Abstract</w:t>
      </w:r>
    </w:p>
    <w:p w:rsidR="00BE1C3E" w:rsidRPr="00F036AA" w:rsidRDefault="00BE1C3E" w:rsidP="00F70A37">
      <w:pPr>
        <w:spacing w:line="480" w:lineRule="auto"/>
        <w:jc w:val="both"/>
        <w:rPr>
          <w:rFonts w:ascii="Arial" w:hAnsi="Arial" w:cs="Arial"/>
          <w:sz w:val="20"/>
          <w:szCs w:val="20"/>
        </w:rPr>
      </w:pPr>
      <w:r w:rsidRPr="00F036AA">
        <w:rPr>
          <w:rFonts w:ascii="Arial" w:hAnsi="Arial" w:cs="Arial"/>
          <w:sz w:val="20"/>
          <w:szCs w:val="20"/>
        </w:rPr>
        <w:t xml:space="preserve">Some of the most highly rated </w:t>
      </w:r>
      <w:r>
        <w:rPr>
          <w:rFonts w:ascii="Arial" w:hAnsi="Arial" w:cs="Arial"/>
          <w:sz w:val="20"/>
          <w:szCs w:val="20"/>
        </w:rPr>
        <w:t xml:space="preserve">warm season </w:t>
      </w:r>
      <w:r w:rsidRPr="00F036AA">
        <w:rPr>
          <w:rFonts w:ascii="Arial" w:hAnsi="Arial" w:cs="Arial"/>
          <w:sz w:val="20"/>
          <w:szCs w:val="20"/>
        </w:rPr>
        <w:t xml:space="preserve">turfgrass species </w:t>
      </w:r>
      <w:r>
        <w:rPr>
          <w:rFonts w:ascii="Arial" w:hAnsi="Arial" w:cs="Arial"/>
          <w:sz w:val="20"/>
          <w:szCs w:val="20"/>
        </w:rPr>
        <w:t>[</w:t>
      </w:r>
      <w:r w:rsidRPr="00F036AA">
        <w:rPr>
          <w:rFonts w:ascii="Arial" w:hAnsi="Arial" w:cs="Arial"/>
          <w:i/>
          <w:sz w:val="20"/>
          <w:szCs w:val="20"/>
        </w:rPr>
        <w:t>Cynodon dactylon</w:t>
      </w:r>
      <w:r w:rsidRPr="00F036AA">
        <w:rPr>
          <w:rFonts w:ascii="Arial" w:hAnsi="Arial" w:cs="Arial"/>
          <w:sz w:val="20"/>
          <w:szCs w:val="20"/>
        </w:rPr>
        <w:t xml:space="preserve"> x </w:t>
      </w:r>
      <w:r w:rsidRPr="00F036AA">
        <w:rPr>
          <w:rFonts w:ascii="Arial" w:hAnsi="Arial" w:cs="Arial"/>
          <w:i/>
          <w:sz w:val="20"/>
          <w:szCs w:val="20"/>
        </w:rPr>
        <w:t>C. transvaalensis</w:t>
      </w:r>
      <w:r>
        <w:rPr>
          <w:rFonts w:ascii="Arial" w:hAnsi="Arial" w:cs="Arial"/>
          <w:i/>
          <w:sz w:val="20"/>
          <w:szCs w:val="20"/>
        </w:rPr>
        <w:t xml:space="preserve"> </w:t>
      </w:r>
      <w:r>
        <w:rPr>
          <w:rFonts w:ascii="Arial" w:hAnsi="Arial" w:cs="Arial"/>
          <w:sz w:val="20"/>
          <w:szCs w:val="20"/>
        </w:rPr>
        <w:t>(Cdxt)</w:t>
      </w:r>
      <w:r w:rsidRPr="00F036AA">
        <w:rPr>
          <w:rFonts w:ascii="Arial" w:hAnsi="Arial" w:cs="Arial"/>
          <w:sz w:val="20"/>
          <w:szCs w:val="20"/>
        </w:rPr>
        <w:t xml:space="preserve">, </w:t>
      </w:r>
      <w:r w:rsidRPr="00F036AA">
        <w:rPr>
          <w:rFonts w:ascii="Arial" w:hAnsi="Arial" w:cs="Arial"/>
          <w:i/>
          <w:sz w:val="20"/>
          <w:szCs w:val="20"/>
        </w:rPr>
        <w:t>Zoysia matrella</w:t>
      </w:r>
      <w:r>
        <w:rPr>
          <w:rFonts w:ascii="Arial" w:hAnsi="Arial" w:cs="Arial"/>
          <w:i/>
          <w:sz w:val="20"/>
          <w:szCs w:val="20"/>
        </w:rPr>
        <w:t xml:space="preserve"> </w:t>
      </w:r>
      <w:r>
        <w:rPr>
          <w:rFonts w:ascii="Arial" w:hAnsi="Arial" w:cs="Arial"/>
          <w:sz w:val="20"/>
          <w:szCs w:val="20"/>
        </w:rPr>
        <w:t>(Zm)</w:t>
      </w:r>
      <w:r w:rsidRPr="00F036AA">
        <w:rPr>
          <w:rFonts w:ascii="Arial" w:hAnsi="Arial" w:cs="Arial"/>
          <w:sz w:val="20"/>
          <w:szCs w:val="20"/>
        </w:rPr>
        <w:t xml:space="preserve"> and </w:t>
      </w:r>
      <w:r w:rsidRPr="00F036AA">
        <w:rPr>
          <w:rFonts w:ascii="Arial" w:hAnsi="Arial" w:cs="Arial"/>
          <w:i/>
          <w:sz w:val="20"/>
          <w:szCs w:val="20"/>
        </w:rPr>
        <w:t>Paspalum vaginatum</w:t>
      </w:r>
      <w:r>
        <w:rPr>
          <w:rFonts w:ascii="Arial" w:hAnsi="Arial" w:cs="Arial"/>
          <w:sz w:val="20"/>
          <w:szCs w:val="20"/>
        </w:rPr>
        <w:t xml:space="preserve"> (Pv)]</w:t>
      </w:r>
      <w:r w:rsidRPr="00F036AA">
        <w:rPr>
          <w:rFonts w:ascii="Arial" w:hAnsi="Arial" w:cs="Arial"/>
          <w:sz w:val="20"/>
          <w:szCs w:val="20"/>
        </w:rPr>
        <w:t xml:space="preserve"> can only be established via vegetative propagation (sodding, sprigging, hydrostolonizing, transplant of single plants) as no seed is commercially available (or genetically possible). These species are often used</w:t>
      </w:r>
      <w:r>
        <w:rPr>
          <w:rFonts w:ascii="Arial" w:hAnsi="Arial" w:cs="Arial"/>
          <w:sz w:val="20"/>
          <w:szCs w:val="20"/>
        </w:rPr>
        <w:t xml:space="preserve"> for creating high-end turf</w:t>
      </w:r>
      <w:r w:rsidRPr="00F036AA">
        <w:rPr>
          <w:rFonts w:ascii="Arial" w:hAnsi="Arial" w:cs="Arial"/>
          <w:sz w:val="20"/>
          <w:szCs w:val="20"/>
        </w:rPr>
        <w:t xml:space="preserve"> surfaces in golf courses, sports grounds, parks and gardens, in coastal areas affected by salt or in non-coastal areas where irrigation with low-quality water is carried out. Much is known on their adaptation to saline environment as a mature sward, and on similar species’ (</w:t>
      </w:r>
      <w:r w:rsidRPr="00F036AA">
        <w:rPr>
          <w:rFonts w:ascii="Arial" w:hAnsi="Arial" w:cs="Arial"/>
          <w:i/>
          <w:sz w:val="20"/>
          <w:szCs w:val="20"/>
        </w:rPr>
        <w:t>Cynodon dactylon</w:t>
      </w:r>
      <w:r>
        <w:rPr>
          <w:rFonts w:ascii="Arial" w:hAnsi="Arial" w:cs="Arial"/>
          <w:sz w:val="20"/>
          <w:szCs w:val="20"/>
        </w:rPr>
        <w:t xml:space="preserve"> and</w:t>
      </w:r>
      <w:r w:rsidRPr="00F036AA">
        <w:rPr>
          <w:rFonts w:ascii="Arial" w:hAnsi="Arial" w:cs="Arial"/>
          <w:sz w:val="20"/>
          <w:szCs w:val="20"/>
        </w:rPr>
        <w:t xml:space="preserve"> </w:t>
      </w:r>
      <w:r w:rsidRPr="00F036AA">
        <w:rPr>
          <w:rFonts w:ascii="Arial" w:hAnsi="Arial" w:cs="Arial"/>
          <w:i/>
          <w:sz w:val="20"/>
          <w:szCs w:val="20"/>
        </w:rPr>
        <w:t>Zoysia japonica</w:t>
      </w:r>
      <w:r w:rsidRPr="00F036AA">
        <w:rPr>
          <w:rFonts w:ascii="Arial" w:hAnsi="Arial" w:cs="Arial"/>
          <w:sz w:val="20"/>
          <w:szCs w:val="20"/>
        </w:rPr>
        <w:t>) seed germination in saline conditions, but precious little data is available on the plant regeneration capabilities of their vegetative propagation organs (stolons and rhizomes) under saline conditions. A greenhouse trial was setu</w:t>
      </w:r>
      <w:r>
        <w:rPr>
          <w:rFonts w:ascii="Arial" w:hAnsi="Arial" w:cs="Arial"/>
          <w:sz w:val="20"/>
          <w:szCs w:val="20"/>
        </w:rPr>
        <w:t>p to evaluate stolon sprouting inhibition</w:t>
      </w:r>
      <w:r w:rsidRPr="00F036AA">
        <w:rPr>
          <w:rFonts w:ascii="Arial" w:hAnsi="Arial" w:cs="Arial"/>
          <w:sz w:val="20"/>
          <w:szCs w:val="20"/>
        </w:rPr>
        <w:t xml:space="preserve">, </w:t>
      </w:r>
      <w:r>
        <w:rPr>
          <w:rFonts w:ascii="Arial" w:hAnsi="Arial" w:cs="Arial"/>
          <w:sz w:val="20"/>
          <w:szCs w:val="20"/>
        </w:rPr>
        <w:t>aerial apex growth inhibition, root apex growth inhibition and root tip elongation inhibition</w:t>
      </w:r>
      <w:r w:rsidRPr="00F036AA">
        <w:rPr>
          <w:rFonts w:ascii="Arial" w:hAnsi="Arial" w:cs="Arial"/>
          <w:sz w:val="20"/>
          <w:szCs w:val="20"/>
        </w:rPr>
        <w:t xml:space="preserve"> of three varieties of the </w:t>
      </w:r>
      <w:r>
        <w:rPr>
          <w:rFonts w:ascii="Arial" w:hAnsi="Arial" w:cs="Arial"/>
          <w:sz w:val="20"/>
          <w:szCs w:val="20"/>
        </w:rPr>
        <w:t xml:space="preserve">three </w:t>
      </w:r>
      <w:r w:rsidRPr="00F036AA">
        <w:rPr>
          <w:rFonts w:ascii="Arial" w:hAnsi="Arial" w:cs="Arial"/>
          <w:sz w:val="20"/>
          <w:szCs w:val="20"/>
        </w:rPr>
        <w:t>above</w:t>
      </w:r>
      <w:ins w:id="0" w:author="Alenka Gajdošová" w:date="2013-04-21T12:18:00Z">
        <w:r>
          <w:rPr>
            <w:rFonts w:ascii="Arial" w:hAnsi="Arial" w:cs="Arial"/>
            <w:sz w:val="20"/>
            <w:szCs w:val="20"/>
          </w:rPr>
          <w:t xml:space="preserve"> </w:t>
        </w:r>
      </w:ins>
      <w:r w:rsidRPr="00F036AA">
        <w:rPr>
          <w:rFonts w:ascii="Arial" w:hAnsi="Arial" w:cs="Arial"/>
          <w:sz w:val="20"/>
          <w:szCs w:val="20"/>
        </w:rPr>
        <w:t>mentioned species in progressively increasing saline solutions (0%, 1%, 2%, 3%, 4%). All species performed very well at 0% salinity, while</w:t>
      </w:r>
      <w:r>
        <w:rPr>
          <w:rFonts w:ascii="Arial" w:hAnsi="Arial" w:cs="Arial"/>
          <w:sz w:val="20"/>
          <w:szCs w:val="20"/>
        </w:rPr>
        <w:t xml:space="preserve"> virtually no stolon sprouting</w:t>
      </w:r>
      <w:r w:rsidRPr="00F036AA">
        <w:rPr>
          <w:rFonts w:ascii="Arial" w:hAnsi="Arial" w:cs="Arial"/>
          <w:sz w:val="20"/>
          <w:szCs w:val="20"/>
        </w:rPr>
        <w:t xml:space="preserve"> was witnessed at the higher salinity level (4%). As salinity increases,</w:t>
      </w:r>
      <w:r>
        <w:rPr>
          <w:rFonts w:ascii="Arial" w:hAnsi="Arial" w:cs="Arial"/>
          <w:sz w:val="20"/>
          <w:szCs w:val="20"/>
        </w:rPr>
        <w:t xml:space="preserve"> Zm is the first to lose sprouting capability</w:t>
      </w:r>
      <w:r w:rsidRPr="00F036AA">
        <w:rPr>
          <w:rFonts w:ascii="Arial" w:hAnsi="Arial" w:cs="Arial"/>
          <w:sz w:val="20"/>
          <w:szCs w:val="20"/>
        </w:rPr>
        <w:t>, followed by Cdxt, whi</w:t>
      </w:r>
      <w:r>
        <w:rPr>
          <w:rFonts w:ascii="Arial" w:hAnsi="Arial" w:cs="Arial"/>
          <w:sz w:val="20"/>
          <w:szCs w:val="20"/>
        </w:rPr>
        <w:t>le Pv continues to show sprout</w:t>
      </w:r>
      <w:r w:rsidRPr="00F036AA">
        <w:rPr>
          <w:rFonts w:ascii="Arial" w:hAnsi="Arial" w:cs="Arial"/>
          <w:sz w:val="20"/>
          <w:szCs w:val="20"/>
        </w:rPr>
        <w:t>i</w:t>
      </w:r>
      <w:r>
        <w:rPr>
          <w:rFonts w:ascii="Arial" w:hAnsi="Arial" w:cs="Arial"/>
          <w:sz w:val="20"/>
          <w:szCs w:val="20"/>
        </w:rPr>
        <w:t>ng</w:t>
      </w:r>
      <w:r w:rsidRPr="00F036AA">
        <w:rPr>
          <w:rFonts w:ascii="Arial" w:hAnsi="Arial" w:cs="Arial"/>
          <w:sz w:val="20"/>
          <w:szCs w:val="20"/>
        </w:rPr>
        <w:t xml:space="preserve"> </w:t>
      </w:r>
      <w:r>
        <w:rPr>
          <w:rFonts w:ascii="Arial" w:hAnsi="Arial" w:cs="Arial"/>
          <w:sz w:val="20"/>
          <w:szCs w:val="20"/>
        </w:rPr>
        <w:t>power</w:t>
      </w:r>
      <w:r w:rsidRPr="00F036AA">
        <w:rPr>
          <w:rFonts w:ascii="Arial" w:hAnsi="Arial" w:cs="Arial"/>
          <w:sz w:val="20"/>
          <w:szCs w:val="20"/>
        </w:rPr>
        <w:t xml:space="preserve"> up to 3% salinity. In accordance with its origin from waterlogged and coastal areas, Pv showed a clear adaptation to 2% salt concentrations (polyhaline brackish water), with higher vegetative growth, root growth and root tip elongation, compared to 1% and 3% salinity. As such Pv emerges as the clear choice for the vegetative establishment of turfgrass in saline conditions.</w:t>
      </w:r>
    </w:p>
    <w:p w:rsidR="00BE1C3E" w:rsidRPr="00F036AA" w:rsidRDefault="00BE1C3E" w:rsidP="00F70A37">
      <w:pPr>
        <w:spacing w:line="480" w:lineRule="auto"/>
        <w:jc w:val="both"/>
        <w:rPr>
          <w:rFonts w:ascii="Arial" w:hAnsi="Arial" w:cs="Arial"/>
          <w:sz w:val="20"/>
          <w:szCs w:val="20"/>
        </w:rPr>
      </w:pPr>
    </w:p>
    <w:p w:rsidR="00BE1C3E" w:rsidRDefault="00BE1C3E" w:rsidP="00F70A37">
      <w:pPr>
        <w:spacing w:line="480" w:lineRule="auto"/>
        <w:rPr>
          <w:rFonts w:ascii="Arial" w:hAnsi="Arial" w:cs="Arial"/>
          <w:sz w:val="20"/>
          <w:szCs w:val="20"/>
        </w:rPr>
      </w:pPr>
      <w:r w:rsidRPr="00F036AA">
        <w:rPr>
          <w:rFonts w:ascii="Arial" w:hAnsi="Arial" w:cs="Arial"/>
          <w:b/>
          <w:bCs/>
          <w:sz w:val="20"/>
          <w:szCs w:val="20"/>
        </w:rPr>
        <w:t xml:space="preserve">Key words: </w:t>
      </w:r>
      <w:r w:rsidRPr="000C2E62">
        <w:rPr>
          <w:rFonts w:ascii="Arial" w:hAnsi="Arial" w:cs="Arial"/>
          <w:i/>
          <w:sz w:val="20"/>
          <w:szCs w:val="20"/>
        </w:rPr>
        <w:t>Paspalum vaginatum</w:t>
      </w:r>
      <w:r>
        <w:rPr>
          <w:rFonts w:ascii="Arial" w:hAnsi="Arial" w:cs="Arial"/>
          <w:sz w:val="20"/>
          <w:szCs w:val="20"/>
        </w:rPr>
        <w:t xml:space="preserve"> Swartz.</w:t>
      </w:r>
      <w:r w:rsidRPr="00F036AA">
        <w:rPr>
          <w:rFonts w:ascii="Arial" w:hAnsi="Arial" w:cs="Arial"/>
          <w:sz w:val="20"/>
          <w:szCs w:val="20"/>
        </w:rPr>
        <w:t xml:space="preserve">, </w:t>
      </w:r>
      <w:r w:rsidRPr="000C2E62">
        <w:rPr>
          <w:rFonts w:ascii="Arial" w:hAnsi="Arial" w:cs="Arial"/>
          <w:i/>
          <w:sz w:val="20"/>
          <w:szCs w:val="20"/>
        </w:rPr>
        <w:t>Zoysia matrella</w:t>
      </w:r>
      <w:r>
        <w:rPr>
          <w:rFonts w:ascii="Arial" w:hAnsi="Arial" w:cs="Arial"/>
          <w:sz w:val="20"/>
          <w:szCs w:val="20"/>
        </w:rPr>
        <w:t xml:space="preserve"> (L.) Merr.</w:t>
      </w:r>
      <w:r w:rsidRPr="00F036AA">
        <w:rPr>
          <w:rFonts w:ascii="Arial" w:hAnsi="Arial" w:cs="Arial"/>
          <w:sz w:val="20"/>
          <w:szCs w:val="20"/>
        </w:rPr>
        <w:t xml:space="preserve">, </w:t>
      </w:r>
      <w:r w:rsidRPr="00F036AA">
        <w:rPr>
          <w:rFonts w:ascii="Arial" w:hAnsi="Arial" w:cs="Arial"/>
          <w:i/>
          <w:sz w:val="20"/>
          <w:szCs w:val="20"/>
        </w:rPr>
        <w:t>Cynodon dactylon</w:t>
      </w:r>
      <w:r w:rsidRPr="00F036AA">
        <w:rPr>
          <w:rFonts w:ascii="Arial" w:hAnsi="Arial" w:cs="Arial"/>
          <w:sz w:val="20"/>
          <w:szCs w:val="20"/>
        </w:rPr>
        <w:t xml:space="preserve"> x </w:t>
      </w:r>
      <w:r w:rsidRPr="00F036AA">
        <w:rPr>
          <w:rFonts w:ascii="Arial" w:hAnsi="Arial" w:cs="Arial"/>
          <w:i/>
          <w:sz w:val="20"/>
          <w:szCs w:val="20"/>
        </w:rPr>
        <w:t>C. transvaale</w:t>
      </w:r>
      <w:r>
        <w:rPr>
          <w:rFonts w:ascii="Arial" w:hAnsi="Arial" w:cs="Arial"/>
          <w:i/>
          <w:sz w:val="20"/>
          <w:szCs w:val="20"/>
        </w:rPr>
        <w:t>nsis</w:t>
      </w:r>
      <w:r>
        <w:rPr>
          <w:rFonts w:ascii="Arial" w:hAnsi="Arial" w:cs="Arial"/>
          <w:sz w:val="20"/>
          <w:szCs w:val="20"/>
        </w:rPr>
        <w:t xml:space="preserve"> Burtt.-Davey</w:t>
      </w:r>
      <w:r>
        <w:rPr>
          <w:rFonts w:ascii="Arial" w:hAnsi="Arial" w:cs="Arial"/>
          <w:i/>
          <w:sz w:val="20"/>
          <w:szCs w:val="20"/>
        </w:rPr>
        <w:t xml:space="preserve"> </w:t>
      </w:r>
      <w:r>
        <w:rPr>
          <w:rFonts w:ascii="Arial" w:hAnsi="Arial" w:cs="Arial"/>
          <w:sz w:val="20"/>
          <w:szCs w:val="20"/>
        </w:rPr>
        <w:t xml:space="preserve">, roots, salinity, </w:t>
      </w:r>
      <w:r w:rsidRPr="00F036AA">
        <w:rPr>
          <w:rFonts w:ascii="Arial" w:hAnsi="Arial" w:cs="Arial"/>
          <w:sz w:val="20"/>
          <w:szCs w:val="20"/>
        </w:rPr>
        <w:t>turfgrass.</w:t>
      </w:r>
    </w:p>
    <w:p w:rsidR="00BE1C3E" w:rsidRPr="00BC4DB6" w:rsidRDefault="00BE1C3E" w:rsidP="00F70A37">
      <w:pPr>
        <w:spacing w:line="480" w:lineRule="auto"/>
        <w:rPr>
          <w:rFonts w:ascii="Arial" w:hAnsi="Arial" w:cs="Arial"/>
          <w:b/>
          <w:sz w:val="20"/>
          <w:szCs w:val="20"/>
        </w:rPr>
      </w:pPr>
      <w:r w:rsidRPr="00F036AA">
        <w:rPr>
          <w:rFonts w:ascii="Arial" w:hAnsi="Arial" w:cs="Arial"/>
          <w:sz w:val="20"/>
          <w:szCs w:val="20"/>
        </w:rPr>
        <w:br w:type="page"/>
      </w:r>
      <w:r w:rsidRPr="00BC4DB6">
        <w:rPr>
          <w:rFonts w:ascii="Arial" w:hAnsi="Arial" w:cs="Arial"/>
          <w:b/>
          <w:sz w:val="20"/>
          <w:szCs w:val="20"/>
        </w:rPr>
        <w:t>Introduction</w:t>
      </w:r>
    </w:p>
    <w:p w:rsidR="00BE1C3E" w:rsidRPr="00BC4DB6" w:rsidRDefault="00BE1C3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In temperate climate areas (i.e. Mediterranean cli</w:t>
      </w:r>
      <w:r>
        <w:rPr>
          <w:rFonts w:ascii="Arial" w:hAnsi="Arial" w:cs="Arial"/>
          <w:sz w:val="20"/>
          <w:szCs w:val="20"/>
        </w:rPr>
        <w:t>mate, Humid subtropical climate,</w:t>
      </w:r>
      <w:r w:rsidRPr="00BC4DB6">
        <w:rPr>
          <w:rFonts w:ascii="Arial" w:hAnsi="Arial" w:cs="Arial"/>
          <w:sz w:val="20"/>
          <w:szCs w:val="20"/>
        </w:rPr>
        <w:t xml:space="preserve"> Oceanic climate)</w:t>
      </w:r>
      <w:r>
        <w:rPr>
          <w:rFonts w:ascii="Arial" w:hAnsi="Arial" w:cs="Arial"/>
          <w:sz w:val="20"/>
          <w:szCs w:val="20"/>
        </w:rPr>
        <w:t>,</w:t>
      </w:r>
      <w:r w:rsidRPr="00BC4DB6">
        <w:rPr>
          <w:rFonts w:ascii="Arial" w:hAnsi="Arial" w:cs="Arial"/>
          <w:sz w:val="20"/>
          <w:szCs w:val="20"/>
        </w:rPr>
        <w:t xml:space="preserve"> the increasing budgetary and environmental concerns are starting to dictate a shift towards the adoption of the more environmentally-friendly and aesthetically pleasing C4 species for the establishment of new turfgrass areas or for the conversion of existing C3 turfgrass areas to C4 species</w:t>
      </w:r>
      <w:r>
        <w:rPr>
          <w:rFonts w:ascii="Arial" w:hAnsi="Arial" w:cs="Arial"/>
          <w:sz w:val="20"/>
          <w:szCs w:val="20"/>
        </w:rPr>
        <w:t xml:space="preserve"> </w:t>
      </w:r>
      <w:r w:rsidRPr="00BC4DB6">
        <w:rPr>
          <w:rFonts w:ascii="Arial" w:hAnsi="Arial" w:cs="Arial"/>
          <w:sz w:val="20"/>
          <w:szCs w:val="20"/>
        </w:rPr>
        <w:t>(Peel et al.</w:t>
      </w:r>
      <w:r>
        <w:rPr>
          <w:rFonts w:ascii="Arial" w:hAnsi="Arial" w:cs="Arial"/>
          <w:sz w:val="20"/>
          <w:szCs w:val="20"/>
        </w:rPr>
        <w:t>, 2007)</w:t>
      </w:r>
      <w:r w:rsidRPr="00BC4DB6">
        <w:rPr>
          <w:rFonts w:ascii="Arial" w:hAnsi="Arial" w:cs="Arial"/>
          <w:sz w:val="20"/>
          <w:szCs w:val="20"/>
        </w:rPr>
        <w:t>. Among the many environmental strong points of C4 turfgrass species, there is the capability of adapting to soil and/or irrigation water salinity. Salt affected soils impact nearly 10% of the land surface and 50% of all irrigated land in the world (Carrow and Duncan</w:t>
      </w:r>
      <w:r>
        <w:rPr>
          <w:rFonts w:ascii="Arial" w:hAnsi="Arial" w:cs="Arial"/>
          <w:sz w:val="20"/>
          <w:szCs w:val="20"/>
        </w:rPr>
        <w:t>,</w:t>
      </w:r>
      <w:r w:rsidRPr="00BC4DB6">
        <w:rPr>
          <w:rFonts w:ascii="Arial" w:hAnsi="Arial" w:cs="Arial"/>
          <w:sz w:val="20"/>
          <w:szCs w:val="20"/>
        </w:rPr>
        <w:t xml:space="preserve"> 1998). Naturally, the distribution of these salt-affected sites is also reflected in a multitude of turfgrass sites for recreation (golf, football, horse racing, parks) and ornamental purposes (public and private gardens).</w:t>
      </w:r>
    </w:p>
    <w:p w:rsidR="00BE1C3E" w:rsidRPr="00BC4DB6" w:rsidRDefault="00BE1C3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Salinity </w:t>
      </w:r>
      <w:del w:id="1" w:author="Alenka Gajdošová" w:date="2013-04-21T12:21:00Z">
        <w:r w:rsidRPr="00BC4DB6" w:rsidDel="00D35513">
          <w:rPr>
            <w:rFonts w:ascii="Arial" w:hAnsi="Arial" w:cs="Arial"/>
            <w:sz w:val="20"/>
            <w:szCs w:val="20"/>
          </w:rPr>
          <w:delText xml:space="preserve"> </w:delText>
        </w:r>
      </w:del>
      <w:r w:rsidRPr="00BC4DB6">
        <w:rPr>
          <w:rFonts w:ascii="Arial" w:hAnsi="Arial" w:cs="Arial"/>
          <w:sz w:val="20"/>
          <w:szCs w:val="20"/>
        </w:rPr>
        <w:t>stresses are major factors limiting plant growth and productivity, with detrimental effects on plant growth resulting from direct effects of ion toxicity (Hasegawa et al.</w:t>
      </w:r>
      <w:r>
        <w:rPr>
          <w:rFonts w:ascii="Arial" w:hAnsi="Arial" w:cs="Arial"/>
          <w:sz w:val="20"/>
          <w:szCs w:val="20"/>
        </w:rPr>
        <w:t>,</w:t>
      </w:r>
      <w:r w:rsidRPr="00BC4DB6">
        <w:rPr>
          <w:rFonts w:ascii="Arial" w:hAnsi="Arial" w:cs="Arial"/>
          <w:sz w:val="20"/>
          <w:szCs w:val="20"/>
        </w:rPr>
        <w:t xml:space="preserve"> 1986) or indirect effects of saline ions on the soil water potential. Avoidance of toxicity may involve ion exclusion at the root cortex (Jeschke</w:t>
      </w:r>
      <w:r>
        <w:rPr>
          <w:rFonts w:ascii="Arial" w:hAnsi="Arial" w:cs="Arial"/>
          <w:sz w:val="20"/>
          <w:szCs w:val="20"/>
        </w:rPr>
        <w:t>,</w:t>
      </w:r>
      <w:r w:rsidRPr="00BC4DB6">
        <w:rPr>
          <w:rFonts w:ascii="Arial" w:hAnsi="Arial" w:cs="Arial"/>
          <w:sz w:val="20"/>
          <w:szCs w:val="20"/>
        </w:rPr>
        <w:t xml:space="preserve"> 1984), redistribution of excess ions to senescing leaves or other plant parts (Yeo and Flowers</w:t>
      </w:r>
      <w:r>
        <w:rPr>
          <w:rFonts w:ascii="Arial" w:hAnsi="Arial" w:cs="Arial"/>
          <w:sz w:val="20"/>
          <w:szCs w:val="20"/>
        </w:rPr>
        <w:t>,</w:t>
      </w:r>
      <w:r w:rsidRPr="00BC4DB6">
        <w:rPr>
          <w:rFonts w:ascii="Arial" w:hAnsi="Arial" w:cs="Arial"/>
          <w:sz w:val="20"/>
          <w:szCs w:val="20"/>
        </w:rPr>
        <w:t xml:space="preserve"> 1984) and, in some halophytic plants, secretion or sequestration of ions into salt glands or bladders (Marcum and Murdoch</w:t>
      </w:r>
      <w:r>
        <w:rPr>
          <w:rFonts w:ascii="Arial" w:hAnsi="Arial" w:cs="Arial"/>
          <w:sz w:val="20"/>
          <w:szCs w:val="20"/>
        </w:rPr>
        <w:t>,</w:t>
      </w:r>
      <w:r w:rsidRPr="00BC4DB6">
        <w:rPr>
          <w:rFonts w:ascii="Arial" w:hAnsi="Arial" w:cs="Arial"/>
          <w:sz w:val="20"/>
          <w:szCs w:val="20"/>
        </w:rPr>
        <w:t xml:space="preserve"> 1990).</w:t>
      </w:r>
    </w:p>
    <w:p w:rsidR="00BE1C3E" w:rsidRPr="00BC4DB6" w:rsidRDefault="00BE1C3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Salinity tolerance differs among crop species with growth of most crops adversely affected when electrical conductivity of soil (saturated paste extract, ECe) is 1 to 3 dS m</w:t>
      </w:r>
      <w:r w:rsidRPr="00BC4DB6">
        <w:rPr>
          <w:rFonts w:ascii="Arial" w:hAnsi="Arial" w:cs="Arial"/>
          <w:sz w:val="20"/>
          <w:szCs w:val="20"/>
          <w:vertAlign w:val="superscript"/>
        </w:rPr>
        <w:t>-1</w:t>
      </w:r>
      <w:r w:rsidRPr="00BC4DB6">
        <w:rPr>
          <w:rFonts w:ascii="Arial" w:hAnsi="Arial" w:cs="Arial"/>
          <w:sz w:val="20"/>
          <w:szCs w:val="20"/>
        </w:rPr>
        <w:t>, while moderately salt tolerant crops may continue to grow up to 8 dS m</w:t>
      </w:r>
      <w:r w:rsidRPr="00BC4DB6">
        <w:rPr>
          <w:rFonts w:ascii="Arial" w:hAnsi="Arial" w:cs="Arial"/>
          <w:sz w:val="20"/>
          <w:szCs w:val="20"/>
          <w:vertAlign w:val="superscript"/>
        </w:rPr>
        <w:t>-1</w:t>
      </w:r>
      <w:r w:rsidRPr="00BC4DB6">
        <w:rPr>
          <w:rFonts w:ascii="Arial" w:hAnsi="Arial" w:cs="Arial"/>
          <w:sz w:val="20"/>
          <w:szCs w:val="20"/>
        </w:rPr>
        <w:t xml:space="preserve"> (Maas, 1987). Only halophytes, however, can survive at higher salinity &gt;30 dS m</w:t>
      </w:r>
      <w:r w:rsidRPr="00BE3166">
        <w:rPr>
          <w:rFonts w:ascii="Arial" w:hAnsi="Arial" w:cs="Arial"/>
          <w:sz w:val="20"/>
          <w:szCs w:val="20"/>
          <w:vertAlign w:val="superscript"/>
        </w:rPr>
        <w:t>-1</w:t>
      </w:r>
      <w:r w:rsidRPr="00BC4DB6">
        <w:rPr>
          <w:rFonts w:ascii="Arial" w:hAnsi="Arial" w:cs="Arial"/>
          <w:sz w:val="20"/>
          <w:szCs w:val="20"/>
        </w:rPr>
        <w:t xml:space="preserve"> (Flowers et al.</w:t>
      </w:r>
      <w:r>
        <w:rPr>
          <w:rFonts w:ascii="Arial" w:hAnsi="Arial" w:cs="Arial"/>
          <w:sz w:val="20"/>
          <w:szCs w:val="20"/>
        </w:rPr>
        <w:t>,</w:t>
      </w:r>
      <w:r w:rsidRPr="00BC4DB6">
        <w:rPr>
          <w:rFonts w:ascii="Arial" w:hAnsi="Arial" w:cs="Arial"/>
          <w:sz w:val="20"/>
          <w:szCs w:val="20"/>
        </w:rPr>
        <w:t xml:space="preserve"> 1977; Flowers and Yeo</w:t>
      </w:r>
      <w:r>
        <w:rPr>
          <w:rFonts w:ascii="Arial" w:hAnsi="Arial" w:cs="Arial"/>
          <w:sz w:val="20"/>
          <w:szCs w:val="20"/>
        </w:rPr>
        <w:t>,</w:t>
      </w:r>
      <w:r w:rsidRPr="00BC4DB6">
        <w:rPr>
          <w:rFonts w:ascii="Arial" w:hAnsi="Arial" w:cs="Arial"/>
          <w:sz w:val="20"/>
          <w:szCs w:val="20"/>
        </w:rPr>
        <w:t xml:space="preserve"> 1986; Maas</w:t>
      </w:r>
      <w:r>
        <w:rPr>
          <w:rFonts w:ascii="Arial" w:hAnsi="Arial" w:cs="Arial"/>
          <w:sz w:val="20"/>
          <w:szCs w:val="20"/>
        </w:rPr>
        <w:t>,</w:t>
      </w:r>
      <w:r w:rsidRPr="00BC4DB6">
        <w:rPr>
          <w:rFonts w:ascii="Arial" w:hAnsi="Arial" w:cs="Arial"/>
          <w:sz w:val="20"/>
          <w:szCs w:val="20"/>
        </w:rPr>
        <w:t xml:space="preserve"> 1987). As such, halophytes are defined as salt-tolerant, salt-loving, or saltwater plants that </w:t>
      </w:r>
      <w:ins w:id="2" w:author="Alenka Gajdošová" w:date="2013-04-21T12:22:00Z">
        <w:r>
          <w:rPr>
            <w:rFonts w:ascii="Arial" w:hAnsi="Arial" w:cs="Arial"/>
            <w:sz w:val="20"/>
            <w:szCs w:val="20"/>
          </w:rPr>
          <w:t>are</w:t>
        </w:r>
      </w:ins>
      <w:del w:id="3" w:author="Alenka Gajdošová" w:date="2013-04-21T12:22:00Z">
        <w:r w:rsidRPr="00BC4DB6" w:rsidDel="00D35513">
          <w:rPr>
            <w:rFonts w:ascii="Arial" w:hAnsi="Arial" w:cs="Arial"/>
            <w:sz w:val="20"/>
            <w:szCs w:val="20"/>
          </w:rPr>
          <w:delText>have</w:delText>
        </w:r>
      </w:del>
      <w:r w:rsidRPr="00BC4DB6">
        <w:rPr>
          <w:rFonts w:ascii="Arial" w:hAnsi="Arial" w:cs="Arial"/>
          <w:sz w:val="20"/>
          <w:szCs w:val="20"/>
        </w:rPr>
        <w:t xml:space="preserve"> genetically morphologically, and physiologically well-adapting in high salinity conditions, where most of domesticated crops (salt-sensitive glycophytes) rarely survive (Glenn et al.</w:t>
      </w:r>
      <w:r>
        <w:rPr>
          <w:rFonts w:ascii="Arial" w:hAnsi="Arial" w:cs="Arial"/>
          <w:sz w:val="20"/>
          <w:szCs w:val="20"/>
        </w:rPr>
        <w:t>,</w:t>
      </w:r>
      <w:r w:rsidRPr="00BC4DB6">
        <w:rPr>
          <w:rFonts w:ascii="Arial" w:hAnsi="Arial" w:cs="Arial"/>
          <w:sz w:val="20"/>
          <w:szCs w:val="20"/>
        </w:rPr>
        <w:t xml:space="preserve"> 1999; Khan and Duke</w:t>
      </w:r>
      <w:r>
        <w:rPr>
          <w:rFonts w:ascii="Arial" w:hAnsi="Arial" w:cs="Arial"/>
          <w:sz w:val="20"/>
          <w:szCs w:val="20"/>
        </w:rPr>
        <w:t>,</w:t>
      </w:r>
      <w:r w:rsidRPr="00BC4DB6">
        <w:rPr>
          <w:rFonts w:ascii="Arial" w:hAnsi="Arial" w:cs="Arial"/>
          <w:sz w:val="20"/>
          <w:szCs w:val="20"/>
        </w:rPr>
        <w:t xml:space="preserve"> 2001). Halophytes generally accumulate Na</w:t>
      </w:r>
      <w:r w:rsidRPr="00BC4DB6">
        <w:rPr>
          <w:rFonts w:ascii="Arial" w:hAnsi="Arial" w:cs="Arial"/>
          <w:sz w:val="20"/>
          <w:szCs w:val="20"/>
          <w:vertAlign w:val="superscript"/>
        </w:rPr>
        <w:t>+</w:t>
      </w:r>
      <w:r w:rsidRPr="00BC4DB6">
        <w:rPr>
          <w:rFonts w:ascii="Arial" w:hAnsi="Arial" w:cs="Arial"/>
          <w:sz w:val="20"/>
          <w:szCs w:val="20"/>
        </w:rPr>
        <w:t xml:space="preserve"> and Cl</w:t>
      </w:r>
      <w:r w:rsidRPr="00BC4DB6">
        <w:rPr>
          <w:rFonts w:ascii="Arial" w:hAnsi="Arial" w:cs="Arial"/>
          <w:sz w:val="20"/>
          <w:szCs w:val="20"/>
          <w:vertAlign w:val="superscript"/>
        </w:rPr>
        <w:t>-</w:t>
      </w:r>
      <w:r w:rsidRPr="00BC4DB6">
        <w:rPr>
          <w:rFonts w:ascii="Arial" w:hAnsi="Arial" w:cs="Arial"/>
          <w:sz w:val="20"/>
          <w:szCs w:val="20"/>
        </w:rPr>
        <w:t xml:space="preserve"> ions in vacuoles and synthesize organic osmolytes in the cytoplasm, which facilitates water uptake into the plant and turgor-driven enhancement at low to moderate salinity levels (Flowers et al.</w:t>
      </w:r>
      <w:r>
        <w:rPr>
          <w:rFonts w:ascii="Arial" w:hAnsi="Arial" w:cs="Arial"/>
          <w:sz w:val="20"/>
          <w:szCs w:val="20"/>
        </w:rPr>
        <w:t>,</w:t>
      </w:r>
      <w:r w:rsidRPr="00BC4DB6">
        <w:rPr>
          <w:rFonts w:ascii="Arial" w:hAnsi="Arial" w:cs="Arial"/>
          <w:sz w:val="20"/>
          <w:szCs w:val="20"/>
        </w:rPr>
        <w:t xml:space="preserve"> 1977; Flowers and Yeo</w:t>
      </w:r>
      <w:r>
        <w:rPr>
          <w:rFonts w:ascii="Arial" w:hAnsi="Arial" w:cs="Arial"/>
          <w:sz w:val="20"/>
          <w:szCs w:val="20"/>
        </w:rPr>
        <w:t>,</w:t>
      </w:r>
      <w:r w:rsidRPr="00BC4DB6">
        <w:rPr>
          <w:rFonts w:ascii="Arial" w:hAnsi="Arial" w:cs="Arial"/>
          <w:sz w:val="20"/>
          <w:szCs w:val="20"/>
        </w:rPr>
        <w:t xml:space="preserve"> 1986; Bell and O’Leary</w:t>
      </w:r>
      <w:r>
        <w:rPr>
          <w:rFonts w:ascii="Arial" w:hAnsi="Arial" w:cs="Arial"/>
          <w:sz w:val="20"/>
          <w:szCs w:val="20"/>
        </w:rPr>
        <w:t>,</w:t>
      </w:r>
      <w:r w:rsidRPr="00BC4DB6">
        <w:rPr>
          <w:rFonts w:ascii="Arial" w:hAnsi="Arial" w:cs="Arial"/>
          <w:sz w:val="20"/>
          <w:szCs w:val="20"/>
        </w:rPr>
        <w:t xml:space="preserve"> 2003). </w:t>
      </w:r>
    </w:p>
    <w:p w:rsidR="00BE1C3E" w:rsidRPr="00BC4DB6" w:rsidRDefault="00BE1C3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Up to date many results have demonstrated that salinity stress produces different morphological changes in all the organs of the plant, especially in roots. Root system can exhibit </w:t>
      </w:r>
      <w:r>
        <w:rPr>
          <w:rFonts w:ascii="Arial" w:hAnsi="Arial" w:cs="Arial"/>
          <w:sz w:val="20"/>
          <w:szCs w:val="20"/>
        </w:rPr>
        <w:t>high</w:t>
      </w:r>
      <w:r w:rsidRPr="00BC4DB6">
        <w:rPr>
          <w:rFonts w:ascii="Arial" w:hAnsi="Arial" w:cs="Arial"/>
          <w:sz w:val="20"/>
          <w:szCs w:val="20"/>
        </w:rPr>
        <w:t xml:space="preserve"> plasticity in response to local environmental conditions. This plasticity is critical for a plant’s ability to find nutrients and water in the soil and enhances the fitness of plants (Grime et al., 1986; Lynch, 1995, Sultan, 2000</w:t>
      </w:r>
      <w:r>
        <w:rPr>
          <w:rFonts w:ascii="Arial" w:hAnsi="Arial" w:cs="Arial"/>
          <w:sz w:val="20"/>
          <w:szCs w:val="20"/>
        </w:rPr>
        <w:t>;</w:t>
      </w:r>
      <w:r w:rsidRPr="002122E2">
        <w:rPr>
          <w:rFonts w:ascii="Arial" w:hAnsi="Arial" w:cs="Arial"/>
          <w:sz w:val="20"/>
          <w:szCs w:val="20"/>
        </w:rPr>
        <w:t xml:space="preserve"> </w:t>
      </w:r>
      <w:r w:rsidRPr="000E6E61">
        <w:rPr>
          <w:rFonts w:ascii="Arial" w:hAnsi="Arial" w:cs="Arial"/>
          <w:sz w:val="20"/>
          <w:szCs w:val="20"/>
        </w:rPr>
        <w:t>Rewald</w:t>
      </w:r>
      <w:r>
        <w:rPr>
          <w:rFonts w:ascii="Arial" w:hAnsi="Arial" w:cs="Arial"/>
          <w:sz w:val="20"/>
          <w:szCs w:val="20"/>
        </w:rPr>
        <w:t xml:space="preserve"> et al., 2012</w:t>
      </w:r>
      <w:r w:rsidRPr="00BC4DB6">
        <w:rPr>
          <w:rFonts w:ascii="Arial" w:hAnsi="Arial" w:cs="Arial"/>
          <w:sz w:val="20"/>
          <w:szCs w:val="20"/>
        </w:rPr>
        <w:t>). Root system modifications under salinity are a trade-off between the</w:t>
      </w:r>
      <w:r>
        <w:rPr>
          <w:rFonts w:ascii="Arial" w:hAnsi="Arial" w:cs="Arial"/>
          <w:sz w:val="20"/>
          <w:szCs w:val="20"/>
        </w:rPr>
        <w:t xml:space="preserve"> </w:t>
      </w:r>
      <w:r w:rsidRPr="00BC4DB6">
        <w:rPr>
          <w:rFonts w:ascii="Arial" w:hAnsi="Arial" w:cs="Arial"/>
          <w:sz w:val="20"/>
          <w:szCs w:val="20"/>
        </w:rPr>
        <w:t>capacity to exclude excess ions and sustained water or nutrient uptake in response to different environmental parameters such as water and nutrient availability (Sorgonà et al., 2007;</w:t>
      </w:r>
      <w:r>
        <w:rPr>
          <w:rFonts w:ascii="Arial" w:hAnsi="Arial" w:cs="Arial"/>
          <w:sz w:val="20"/>
          <w:szCs w:val="20"/>
        </w:rPr>
        <w:t xml:space="preserve"> </w:t>
      </w:r>
      <w:r w:rsidRPr="00BC4DB6">
        <w:rPr>
          <w:rFonts w:ascii="Arial" w:hAnsi="Arial" w:cs="Arial"/>
          <w:sz w:val="20"/>
          <w:szCs w:val="20"/>
        </w:rPr>
        <w:t xml:space="preserve">Wang et al., 2009; Gruber et al., 2011) or excess ions (Deak and Malamy, 2005; Zolla et al., 2010; Rewald et al., 2011a, b). Most of these modifications have been studied in several systems and are referred to be changes in root order frequency, morphology and anatomy: increased root:shoot ratios (Zekri and Parsons, 1989); reduced root branching (Pregitzer et al., 2002; Valenzuela-Estrada et al., 2008); modified axial root conductivity (Rewald et al., 2011b); a well-developed Casparian strip closer to the root apex (Walker et al., 1984; Lux et al., </w:t>
      </w:r>
      <w:r>
        <w:rPr>
          <w:rFonts w:ascii="Arial" w:hAnsi="Arial" w:cs="Arial"/>
          <w:sz w:val="20"/>
          <w:szCs w:val="20"/>
        </w:rPr>
        <w:t>2011</w:t>
      </w:r>
      <w:r w:rsidRPr="003D0A06">
        <w:rPr>
          <w:rFonts w:ascii="Arial" w:hAnsi="Arial" w:cs="Arial"/>
          <w:sz w:val="20"/>
          <w:szCs w:val="20"/>
        </w:rPr>
        <w:t>); a shorter distance from the root tip to the closest protoxylem tracheary element (Reinhardt and Rost, 1995; Lux</w:t>
      </w:r>
      <w:r>
        <w:rPr>
          <w:rFonts w:ascii="Arial" w:hAnsi="Arial" w:cs="Arial"/>
          <w:sz w:val="20"/>
          <w:szCs w:val="20"/>
        </w:rPr>
        <w:t xml:space="preserve"> et al., 2011;</w:t>
      </w:r>
      <w:r w:rsidRPr="00BC4DB6">
        <w:rPr>
          <w:rFonts w:ascii="Arial" w:hAnsi="Arial" w:cs="Arial"/>
          <w:sz w:val="20"/>
          <w:szCs w:val="20"/>
        </w:rPr>
        <w:t xml:space="preserve"> </w:t>
      </w:r>
      <w:r>
        <w:rPr>
          <w:rFonts w:ascii="Arial" w:hAnsi="Arial" w:cs="Arial"/>
          <w:sz w:val="20"/>
          <w:szCs w:val="20"/>
        </w:rPr>
        <w:t>S</w:t>
      </w:r>
      <w:r w:rsidRPr="00A72588">
        <w:rPr>
          <w:rFonts w:ascii="Arial" w:hAnsi="Arial" w:cs="Arial"/>
          <w:sz w:val="20"/>
          <w:szCs w:val="20"/>
        </w:rPr>
        <w:t>toláriková</w:t>
      </w:r>
      <w:r>
        <w:rPr>
          <w:rFonts w:ascii="Arial" w:hAnsi="Arial" w:cs="Arial"/>
          <w:sz w:val="20"/>
          <w:szCs w:val="20"/>
        </w:rPr>
        <w:t xml:space="preserve"> et al. 2012; Vaculik et al., 2012</w:t>
      </w:r>
      <w:r w:rsidRPr="00BC4DB6">
        <w:rPr>
          <w:rFonts w:ascii="Arial" w:hAnsi="Arial" w:cs="Arial"/>
          <w:sz w:val="20"/>
          <w:szCs w:val="20"/>
        </w:rPr>
        <w:t>).</w:t>
      </w:r>
    </w:p>
    <w:p w:rsidR="00BE1C3E" w:rsidRPr="00BC4DB6" w:rsidRDefault="00BE1C3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Osmotic adjustment associated with saline ion accumulation has been noted to occur under saline conditions in a number of C4 turfgrasses (Marcum and Murdoch, 1990; Peacock and Dudeck.</w:t>
      </w:r>
      <w:r>
        <w:rPr>
          <w:rFonts w:ascii="Arial" w:hAnsi="Arial" w:cs="Arial"/>
          <w:sz w:val="20"/>
          <w:szCs w:val="20"/>
        </w:rPr>
        <w:t>,</w:t>
      </w:r>
      <w:r w:rsidRPr="00BC4DB6">
        <w:rPr>
          <w:rFonts w:ascii="Arial" w:hAnsi="Arial" w:cs="Arial"/>
          <w:sz w:val="20"/>
          <w:szCs w:val="20"/>
        </w:rPr>
        <w:t xml:space="preserve"> 1985). Seashore paspalum (</w:t>
      </w:r>
      <w:r w:rsidRPr="00BC4DB6">
        <w:rPr>
          <w:rFonts w:ascii="Arial" w:hAnsi="Arial" w:cs="Arial"/>
          <w:i/>
          <w:iCs/>
          <w:sz w:val="20"/>
          <w:szCs w:val="20"/>
        </w:rPr>
        <w:t>Paspalum vaginatum</w:t>
      </w:r>
      <w:r w:rsidRPr="00BC4DB6">
        <w:rPr>
          <w:rFonts w:ascii="Arial" w:hAnsi="Arial" w:cs="Arial"/>
          <w:sz w:val="20"/>
          <w:szCs w:val="20"/>
        </w:rPr>
        <w:t xml:space="preserve"> Swartz), a halophytic warm season grass, has gained interest for use on saline turfgrass sites, drainage water reuse schemes, and land reclamation under saline conditions (Duncan and Carrow</w:t>
      </w:r>
      <w:r>
        <w:rPr>
          <w:rFonts w:ascii="Arial" w:hAnsi="Arial" w:cs="Arial"/>
          <w:sz w:val="20"/>
          <w:szCs w:val="20"/>
        </w:rPr>
        <w:t>,</w:t>
      </w:r>
      <w:r w:rsidRPr="00BC4DB6">
        <w:rPr>
          <w:rFonts w:ascii="Arial" w:hAnsi="Arial" w:cs="Arial"/>
          <w:sz w:val="20"/>
          <w:szCs w:val="20"/>
        </w:rPr>
        <w:t xml:space="preserve"> 2000; Semple et al.</w:t>
      </w:r>
      <w:r>
        <w:rPr>
          <w:rFonts w:ascii="Arial" w:hAnsi="Arial" w:cs="Arial"/>
          <w:sz w:val="20"/>
          <w:szCs w:val="20"/>
        </w:rPr>
        <w:t>,</w:t>
      </w:r>
      <w:r w:rsidRPr="00BC4DB6">
        <w:rPr>
          <w:rFonts w:ascii="Arial" w:hAnsi="Arial" w:cs="Arial"/>
          <w:sz w:val="20"/>
          <w:szCs w:val="20"/>
        </w:rPr>
        <w:t xml:space="preserve"> 2003; Grattan et al.</w:t>
      </w:r>
      <w:r>
        <w:rPr>
          <w:rFonts w:ascii="Arial" w:hAnsi="Arial" w:cs="Arial"/>
          <w:sz w:val="20"/>
          <w:szCs w:val="20"/>
        </w:rPr>
        <w:t>,</w:t>
      </w:r>
      <w:r w:rsidRPr="00BC4DB6">
        <w:rPr>
          <w:rFonts w:ascii="Arial" w:hAnsi="Arial" w:cs="Arial"/>
          <w:sz w:val="20"/>
          <w:szCs w:val="20"/>
        </w:rPr>
        <w:t xml:space="preserve"> 2004; Rogers et al.</w:t>
      </w:r>
      <w:r>
        <w:rPr>
          <w:rFonts w:ascii="Arial" w:hAnsi="Arial" w:cs="Arial"/>
          <w:sz w:val="20"/>
          <w:szCs w:val="20"/>
        </w:rPr>
        <w:t>,</w:t>
      </w:r>
      <w:r w:rsidRPr="00BC4DB6">
        <w:rPr>
          <w:rFonts w:ascii="Arial" w:hAnsi="Arial" w:cs="Arial"/>
          <w:sz w:val="20"/>
          <w:szCs w:val="20"/>
        </w:rPr>
        <w:t xml:space="preserve"> 2005). Ecotypes of seashore paspalum grow on coastal sites subjected to seawater (34,486 mg</w:t>
      </w:r>
      <w:r>
        <w:rPr>
          <w:rFonts w:ascii="Arial" w:hAnsi="Arial" w:cs="Arial"/>
          <w:sz w:val="20"/>
          <w:szCs w:val="20"/>
        </w:rPr>
        <w:t xml:space="preserve"> </w:t>
      </w:r>
      <w:r w:rsidRPr="00BC4DB6">
        <w:rPr>
          <w:rFonts w:ascii="Arial" w:hAnsi="Arial" w:cs="Arial"/>
          <w:sz w:val="20"/>
          <w:szCs w:val="20"/>
        </w:rPr>
        <w:t>L</w:t>
      </w:r>
      <w:r w:rsidRPr="00BC4DB6">
        <w:rPr>
          <w:rFonts w:ascii="Arial" w:hAnsi="Arial" w:cs="Arial"/>
          <w:sz w:val="20"/>
          <w:szCs w:val="20"/>
          <w:vertAlign w:val="superscript"/>
        </w:rPr>
        <w:t>-1</w:t>
      </w:r>
      <w:r w:rsidRPr="00BC4DB6">
        <w:rPr>
          <w:rFonts w:ascii="Arial" w:hAnsi="Arial" w:cs="Arial"/>
          <w:sz w:val="20"/>
          <w:szCs w:val="20"/>
        </w:rPr>
        <w:t xml:space="preserve"> total soluble salts or electrical conductivity of ECw of 54 dS m</w:t>
      </w:r>
      <w:r w:rsidRPr="00BC4DB6">
        <w:rPr>
          <w:rFonts w:ascii="Arial" w:hAnsi="Arial" w:cs="Arial"/>
          <w:sz w:val="20"/>
          <w:szCs w:val="20"/>
          <w:vertAlign w:val="superscript"/>
        </w:rPr>
        <w:t>-1</w:t>
      </w:r>
      <w:r w:rsidRPr="00BC4DB6">
        <w:rPr>
          <w:rFonts w:ascii="Arial" w:hAnsi="Arial" w:cs="Arial"/>
          <w:sz w:val="20"/>
          <w:szCs w:val="20"/>
        </w:rPr>
        <w:t xml:space="preserve">) (Duncan 1996, 1999). </w:t>
      </w:r>
      <w:r w:rsidRPr="00BC4DB6">
        <w:rPr>
          <w:rFonts w:ascii="Arial" w:hAnsi="Arial" w:cs="Arial"/>
          <w:color w:val="000000"/>
          <w:sz w:val="20"/>
          <w:szCs w:val="20"/>
        </w:rPr>
        <w:t xml:space="preserve">Osmotic adjustment through inorganic ion uptake or synthesis of organic compounds has been postulated to have a significant role in salt tolerance in seashore paspalum by </w:t>
      </w:r>
      <w:r w:rsidRPr="00BC4DB6">
        <w:rPr>
          <w:rFonts w:ascii="Arial" w:hAnsi="Arial" w:cs="Arial"/>
          <w:sz w:val="20"/>
          <w:szCs w:val="20"/>
        </w:rPr>
        <w:t>Marcum and Murdoch (1994).</w:t>
      </w:r>
    </w:p>
    <w:p w:rsidR="00BE1C3E" w:rsidRPr="00BC4DB6" w:rsidRDefault="00BE1C3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Salinity tolerance in other high quality C4 turfgrasses, </w:t>
      </w:r>
      <w:r w:rsidRPr="00BC4DB6">
        <w:rPr>
          <w:rFonts w:ascii="Arial" w:hAnsi="Arial" w:cs="Arial"/>
          <w:i/>
          <w:iCs/>
          <w:sz w:val="20"/>
          <w:szCs w:val="20"/>
        </w:rPr>
        <w:t>Cynodon dactylon</w:t>
      </w:r>
      <w:r w:rsidRPr="00BC4DB6">
        <w:rPr>
          <w:rFonts w:ascii="Arial" w:hAnsi="Arial" w:cs="Arial"/>
          <w:sz w:val="20"/>
          <w:szCs w:val="20"/>
        </w:rPr>
        <w:t xml:space="preserve"> x </w:t>
      </w:r>
      <w:r w:rsidRPr="00BC4DB6">
        <w:rPr>
          <w:rFonts w:ascii="Arial" w:hAnsi="Arial" w:cs="Arial"/>
          <w:i/>
          <w:iCs/>
          <w:sz w:val="20"/>
          <w:szCs w:val="20"/>
        </w:rPr>
        <w:t>transvaalensis</w:t>
      </w:r>
      <w:r w:rsidRPr="00BC4DB6">
        <w:rPr>
          <w:rFonts w:ascii="Arial" w:hAnsi="Arial" w:cs="Arial"/>
          <w:sz w:val="20"/>
          <w:szCs w:val="20"/>
        </w:rPr>
        <w:t xml:space="preserve"> and </w:t>
      </w:r>
      <w:r w:rsidRPr="00BC4DB6">
        <w:rPr>
          <w:rFonts w:ascii="Arial" w:hAnsi="Arial" w:cs="Arial"/>
          <w:i/>
          <w:iCs/>
          <w:sz w:val="20"/>
          <w:szCs w:val="20"/>
        </w:rPr>
        <w:t>Zoysia matrella</w:t>
      </w:r>
      <w:r w:rsidRPr="00BC4DB6">
        <w:rPr>
          <w:rFonts w:ascii="Arial" w:hAnsi="Arial" w:cs="Arial"/>
          <w:sz w:val="20"/>
          <w:szCs w:val="20"/>
        </w:rPr>
        <w:t>, is largely due to ion exclusion via sequestration into leaf salt glands (Marcum and Murdoch, 1994). Indeed in these species salinity tolerance is negatively correlated with leaf tissue Na+ concentration and positively correlated with leaf salt gland density (Marcum and Murdoch, 1990; Marcum and Pessarakli, 2006).</w:t>
      </w:r>
    </w:p>
    <w:p w:rsidR="00BE1C3E" w:rsidRPr="00BC4DB6" w:rsidRDefault="00BE1C3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Traditional</w:t>
      </w:r>
      <w:r>
        <w:rPr>
          <w:rFonts w:ascii="Arial" w:hAnsi="Arial" w:cs="Arial"/>
          <w:sz w:val="20"/>
          <w:szCs w:val="20"/>
        </w:rPr>
        <w:t>ly</w:t>
      </w:r>
      <w:r w:rsidRPr="00BC4DB6">
        <w:rPr>
          <w:rFonts w:ascii="Arial" w:hAnsi="Arial" w:cs="Arial"/>
          <w:sz w:val="20"/>
          <w:szCs w:val="20"/>
        </w:rPr>
        <w:t xml:space="preserve"> salinity tolerance assessments on C4 turfgrass species, were based mainly on shoot growth parameters (Ackerson and Youngner</w:t>
      </w:r>
      <w:r>
        <w:rPr>
          <w:rFonts w:ascii="Arial" w:hAnsi="Arial" w:cs="Arial"/>
          <w:sz w:val="20"/>
          <w:szCs w:val="20"/>
        </w:rPr>
        <w:t>,</w:t>
      </w:r>
      <w:r w:rsidRPr="00BC4DB6">
        <w:rPr>
          <w:rFonts w:ascii="Arial" w:hAnsi="Arial" w:cs="Arial"/>
          <w:sz w:val="20"/>
          <w:szCs w:val="20"/>
        </w:rPr>
        <w:t xml:space="preserve"> 1975; Maas</w:t>
      </w:r>
      <w:r>
        <w:rPr>
          <w:rFonts w:ascii="Arial" w:hAnsi="Arial" w:cs="Arial"/>
          <w:sz w:val="20"/>
          <w:szCs w:val="20"/>
        </w:rPr>
        <w:t>,</w:t>
      </w:r>
      <w:r w:rsidRPr="00BC4DB6">
        <w:rPr>
          <w:rFonts w:ascii="Arial" w:hAnsi="Arial" w:cs="Arial"/>
          <w:sz w:val="20"/>
          <w:szCs w:val="20"/>
        </w:rPr>
        <w:t xml:space="preserve"> 1987; Hoffman et al.</w:t>
      </w:r>
      <w:r>
        <w:rPr>
          <w:rFonts w:ascii="Arial" w:hAnsi="Arial" w:cs="Arial"/>
          <w:sz w:val="20"/>
          <w:szCs w:val="20"/>
        </w:rPr>
        <w:t>,</w:t>
      </w:r>
      <w:r w:rsidRPr="00BC4DB6">
        <w:rPr>
          <w:rFonts w:ascii="Arial" w:hAnsi="Arial" w:cs="Arial"/>
          <w:sz w:val="20"/>
          <w:szCs w:val="20"/>
        </w:rPr>
        <w:t xml:space="preserve"> 1977, Lee et al.</w:t>
      </w:r>
      <w:r>
        <w:rPr>
          <w:rFonts w:ascii="Arial" w:hAnsi="Arial" w:cs="Arial"/>
          <w:sz w:val="20"/>
          <w:szCs w:val="20"/>
        </w:rPr>
        <w:t>,</w:t>
      </w:r>
      <w:r w:rsidRPr="00BC4DB6">
        <w:rPr>
          <w:rFonts w:ascii="Arial" w:hAnsi="Arial" w:cs="Arial"/>
          <w:sz w:val="20"/>
          <w:szCs w:val="20"/>
        </w:rPr>
        <w:t xml:space="preserve"> 2004), and on seed germination and seedling emergence (Serena et al. 2012; Johnson et al. 2007; Raymer et al.</w:t>
      </w:r>
      <w:r>
        <w:rPr>
          <w:rFonts w:ascii="Arial" w:hAnsi="Arial" w:cs="Arial"/>
          <w:sz w:val="20"/>
          <w:szCs w:val="20"/>
        </w:rPr>
        <w:t>,</w:t>
      </w:r>
      <w:r w:rsidRPr="00BC4DB6">
        <w:rPr>
          <w:rFonts w:ascii="Arial" w:hAnsi="Arial" w:cs="Arial"/>
          <w:sz w:val="20"/>
          <w:szCs w:val="20"/>
        </w:rPr>
        <w:t xml:space="preserve"> 2007). However, given the lack of commercially available seed of most high quality C4 turfgrass cultivars, be it due to their interspecific and hence sterile nature (i.e. </w:t>
      </w:r>
      <w:r w:rsidRPr="00BC4DB6">
        <w:rPr>
          <w:rFonts w:ascii="Arial" w:hAnsi="Arial" w:cs="Arial"/>
          <w:i/>
          <w:sz w:val="20"/>
          <w:szCs w:val="20"/>
        </w:rPr>
        <w:t>Cynodon dactylon</w:t>
      </w:r>
      <w:r w:rsidRPr="00BC4DB6">
        <w:rPr>
          <w:rFonts w:ascii="Arial" w:hAnsi="Arial" w:cs="Arial"/>
          <w:sz w:val="20"/>
          <w:szCs w:val="20"/>
        </w:rPr>
        <w:t xml:space="preserve"> x </w:t>
      </w:r>
      <w:r w:rsidRPr="00BC4DB6">
        <w:rPr>
          <w:rFonts w:ascii="Arial" w:hAnsi="Arial" w:cs="Arial"/>
          <w:i/>
          <w:sz w:val="20"/>
          <w:szCs w:val="20"/>
        </w:rPr>
        <w:t>C. transvaalensis</w:t>
      </w:r>
      <w:r w:rsidRPr="00BC4DB6">
        <w:rPr>
          <w:rFonts w:ascii="Arial" w:hAnsi="Arial" w:cs="Arial"/>
          <w:sz w:val="20"/>
          <w:szCs w:val="20"/>
        </w:rPr>
        <w:t xml:space="preserve"> ‘Tifway 419’), or due to the difficulty of carrying out commercially viable seed production (i.e. </w:t>
      </w:r>
      <w:r w:rsidRPr="00BC4DB6">
        <w:rPr>
          <w:rFonts w:ascii="Arial" w:hAnsi="Arial" w:cs="Arial"/>
          <w:i/>
          <w:sz w:val="20"/>
          <w:szCs w:val="20"/>
        </w:rPr>
        <w:t>Paspalum vaginatum</w:t>
      </w:r>
      <w:r w:rsidRPr="00BC4DB6">
        <w:rPr>
          <w:rFonts w:ascii="Arial" w:hAnsi="Arial" w:cs="Arial"/>
          <w:sz w:val="20"/>
          <w:szCs w:val="20"/>
        </w:rPr>
        <w:t xml:space="preserve"> ‘Salam’, </w:t>
      </w:r>
      <w:r w:rsidRPr="00BC4DB6">
        <w:rPr>
          <w:rFonts w:ascii="Arial" w:hAnsi="Arial" w:cs="Arial"/>
          <w:i/>
          <w:sz w:val="20"/>
          <w:szCs w:val="20"/>
        </w:rPr>
        <w:t>Zoysia matrella</w:t>
      </w:r>
      <w:r w:rsidRPr="00BC4DB6">
        <w:rPr>
          <w:rFonts w:ascii="Arial" w:hAnsi="Arial" w:cs="Arial"/>
          <w:sz w:val="20"/>
          <w:szCs w:val="20"/>
        </w:rPr>
        <w:t xml:space="preserve"> ‘Zeon’), the establishment of these species is usually carried out by stolonizing (Fagerness et al.</w:t>
      </w:r>
      <w:r>
        <w:rPr>
          <w:rFonts w:ascii="Arial" w:hAnsi="Arial" w:cs="Arial"/>
          <w:sz w:val="20"/>
          <w:szCs w:val="20"/>
        </w:rPr>
        <w:t>,</w:t>
      </w:r>
      <w:r w:rsidRPr="00BC4DB6">
        <w:rPr>
          <w:rFonts w:ascii="Arial" w:hAnsi="Arial" w:cs="Arial"/>
          <w:sz w:val="20"/>
          <w:szCs w:val="20"/>
        </w:rPr>
        <w:t xml:space="preserve"> 2002; Johnson and Duncan</w:t>
      </w:r>
      <w:r>
        <w:rPr>
          <w:rFonts w:ascii="Arial" w:hAnsi="Arial" w:cs="Arial"/>
          <w:sz w:val="20"/>
          <w:szCs w:val="20"/>
        </w:rPr>
        <w:t>,</w:t>
      </w:r>
      <w:r w:rsidRPr="00BC4DB6">
        <w:rPr>
          <w:rFonts w:ascii="Arial" w:hAnsi="Arial" w:cs="Arial"/>
          <w:sz w:val="20"/>
          <w:szCs w:val="20"/>
        </w:rPr>
        <w:t xml:space="preserve"> 1998; Richardson and Boyd</w:t>
      </w:r>
      <w:r>
        <w:rPr>
          <w:rFonts w:ascii="Arial" w:hAnsi="Arial" w:cs="Arial"/>
          <w:sz w:val="20"/>
          <w:szCs w:val="20"/>
        </w:rPr>
        <w:t>,</w:t>
      </w:r>
      <w:r w:rsidRPr="00BC4DB6">
        <w:rPr>
          <w:rFonts w:ascii="Arial" w:hAnsi="Arial" w:cs="Arial"/>
          <w:sz w:val="20"/>
          <w:szCs w:val="20"/>
        </w:rPr>
        <w:t xml:space="preserve"> 2001), plugging (Ruemmele et al.</w:t>
      </w:r>
      <w:r>
        <w:rPr>
          <w:rFonts w:ascii="Arial" w:hAnsi="Arial" w:cs="Arial"/>
          <w:sz w:val="20"/>
          <w:szCs w:val="20"/>
        </w:rPr>
        <w:t>,</w:t>
      </w:r>
      <w:r w:rsidRPr="00BC4DB6">
        <w:rPr>
          <w:rFonts w:ascii="Arial" w:hAnsi="Arial" w:cs="Arial"/>
          <w:sz w:val="20"/>
          <w:szCs w:val="20"/>
        </w:rPr>
        <w:t xml:space="preserve"> 1993) or by the transplant of single potted plants (Volterrani et al.</w:t>
      </w:r>
      <w:r>
        <w:rPr>
          <w:rFonts w:ascii="Arial" w:hAnsi="Arial" w:cs="Arial"/>
          <w:sz w:val="20"/>
          <w:szCs w:val="20"/>
        </w:rPr>
        <w:t>,</w:t>
      </w:r>
      <w:r w:rsidRPr="00BC4DB6">
        <w:rPr>
          <w:rFonts w:ascii="Arial" w:hAnsi="Arial" w:cs="Arial"/>
          <w:sz w:val="20"/>
          <w:szCs w:val="20"/>
        </w:rPr>
        <w:t xml:space="preserve"> 2008).</w:t>
      </w:r>
    </w:p>
    <w:p w:rsidR="00BE1C3E" w:rsidRPr="00BC4DB6" w:rsidRDefault="00BE1C3E" w:rsidP="00F70A37">
      <w:pPr>
        <w:pStyle w:val="Heading5"/>
        <w:spacing w:line="480" w:lineRule="auto"/>
        <w:ind w:firstLine="1080"/>
        <w:rPr>
          <w:rFonts w:ascii="Arial" w:hAnsi="Arial" w:cs="Arial"/>
          <w:sz w:val="20"/>
          <w:szCs w:val="20"/>
        </w:rPr>
      </w:pPr>
      <w:r w:rsidRPr="00BC4DB6">
        <w:rPr>
          <w:rFonts w:ascii="Arial" w:hAnsi="Arial" w:cs="Arial"/>
          <w:sz w:val="20"/>
          <w:szCs w:val="20"/>
        </w:rPr>
        <w:t>The objectives in this study were to assess the potential for germination</w:t>
      </w:r>
      <w:r>
        <w:rPr>
          <w:rFonts w:ascii="Arial" w:hAnsi="Arial" w:cs="Arial"/>
          <w:sz w:val="20"/>
          <w:szCs w:val="20"/>
        </w:rPr>
        <w:t xml:space="preserve"> and growth</w:t>
      </w:r>
      <w:r w:rsidRPr="00BC4DB6">
        <w:rPr>
          <w:rFonts w:ascii="Arial" w:hAnsi="Arial" w:cs="Arial"/>
          <w:sz w:val="20"/>
          <w:szCs w:val="20"/>
        </w:rPr>
        <w:t xml:space="preserve"> in an increasingly saline environment of stolons of </w:t>
      </w:r>
      <w:r w:rsidRPr="00BC4DB6">
        <w:rPr>
          <w:rFonts w:ascii="Arial" w:hAnsi="Arial" w:cs="Arial"/>
          <w:i/>
          <w:iCs/>
          <w:sz w:val="20"/>
          <w:szCs w:val="20"/>
        </w:rPr>
        <w:t>Cynodon dactylon</w:t>
      </w:r>
      <w:r w:rsidRPr="00BC4DB6">
        <w:rPr>
          <w:rFonts w:ascii="Arial" w:hAnsi="Arial" w:cs="Arial"/>
          <w:sz w:val="20"/>
          <w:szCs w:val="20"/>
        </w:rPr>
        <w:t xml:space="preserve"> x </w:t>
      </w:r>
      <w:r w:rsidRPr="00BC4DB6">
        <w:rPr>
          <w:rFonts w:ascii="Arial" w:hAnsi="Arial" w:cs="Arial"/>
          <w:i/>
          <w:sz w:val="20"/>
          <w:szCs w:val="20"/>
        </w:rPr>
        <w:t xml:space="preserve">C. </w:t>
      </w:r>
      <w:r w:rsidRPr="00BC4DB6">
        <w:rPr>
          <w:rFonts w:ascii="Arial" w:hAnsi="Arial" w:cs="Arial"/>
          <w:i/>
          <w:iCs/>
          <w:sz w:val="20"/>
          <w:szCs w:val="20"/>
        </w:rPr>
        <w:t>transvaalensis</w:t>
      </w:r>
      <w:r w:rsidRPr="00BC4DB6">
        <w:rPr>
          <w:rFonts w:ascii="Arial" w:hAnsi="Arial" w:cs="Arial"/>
          <w:sz w:val="20"/>
          <w:szCs w:val="20"/>
        </w:rPr>
        <w:t xml:space="preserve"> (cv Tifway), </w:t>
      </w:r>
      <w:r w:rsidRPr="00BC4DB6">
        <w:rPr>
          <w:rFonts w:ascii="Arial" w:hAnsi="Arial" w:cs="Arial"/>
          <w:i/>
          <w:iCs/>
          <w:sz w:val="20"/>
          <w:szCs w:val="20"/>
        </w:rPr>
        <w:t>Paspalum vaginatum</w:t>
      </w:r>
      <w:r w:rsidRPr="00BC4DB6">
        <w:rPr>
          <w:rFonts w:ascii="Arial" w:hAnsi="Arial" w:cs="Arial"/>
          <w:sz w:val="20"/>
          <w:szCs w:val="20"/>
        </w:rPr>
        <w:t xml:space="preserve"> (cv Salam) and </w:t>
      </w:r>
      <w:r w:rsidRPr="00BC4DB6">
        <w:rPr>
          <w:rFonts w:ascii="Arial" w:hAnsi="Arial" w:cs="Arial"/>
          <w:i/>
          <w:iCs/>
          <w:sz w:val="20"/>
          <w:szCs w:val="20"/>
        </w:rPr>
        <w:t>Zoysia matrella</w:t>
      </w:r>
      <w:r w:rsidRPr="00BC4DB6">
        <w:rPr>
          <w:rFonts w:ascii="Arial" w:hAnsi="Arial" w:cs="Arial"/>
          <w:sz w:val="20"/>
          <w:szCs w:val="20"/>
        </w:rPr>
        <w:t xml:space="preserve"> (cv Zeon) in a greenhouse trial, and subsequently determine their plant regeneration capabilities and root tip architecture and elongation as affected by salinity.</w:t>
      </w:r>
    </w:p>
    <w:p w:rsidR="00BE1C3E" w:rsidRPr="00BC4DB6" w:rsidRDefault="00BE1C3E" w:rsidP="00F70A37">
      <w:pPr>
        <w:widowControl w:val="0"/>
        <w:spacing w:line="480" w:lineRule="auto"/>
        <w:jc w:val="both"/>
        <w:rPr>
          <w:rFonts w:ascii="Arial" w:hAnsi="Arial" w:cs="Arial"/>
          <w:b/>
          <w:sz w:val="20"/>
          <w:szCs w:val="20"/>
        </w:rPr>
      </w:pPr>
      <w:r w:rsidRPr="00BC4DB6">
        <w:rPr>
          <w:rFonts w:ascii="Arial" w:hAnsi="Arial" w:cs="Arial"/>
          <w:sz w:val="20"/>
          <w:szCs w:val="20"/>
        </w:rPr>
        <w:br w:type="page"/>
      </w:r>
      <w:r w:rsidRPr="00BC4DB6">
        <w:rPr>
          <w:rFonts w:ascii="Arial" w:hAnsi="Arial" w:cs="Arial"/>
          <w:b/>
          <w:sz w:val="20"/>
          <w:szCs w:val="20"/>
        </w:rPr>
        <w:t>Materials and Methods</w:t>
      </w:r>
    </w:p>
    <w:p w:rsidR="00BE1C3E" w:rsidRPr="00BC4DB6" w:rsidRDefault="00BE1C3E" w:rsidP="00F70A37">
      <w:pPr>
        <w:pStyle w:val="Heading5"/>
        <w:spacing w:line="480" w:lineRule="auto"/>
        <w:ind w:firstLine="1080"/>
        <w:rPr>
          <w:rFonts w:ascii="Arial" w:hAnsi="Arial" w:cs="Arial"/>
          <w:sz w:val="20"/>
          <w:szCs w:val="20"/>
        </w:rPr>
      </w:pPr>
      <w:r w:rsidRPr="00BC4DB6">
        <w:rPr>
          <w:rFonts w:ascii="Arial" w:hAnsi="Arial" w:cs="Arial"/>
          <w:sz w:val="20"/>
          <w:szCs w:val="20"/>
        </w:rPr>
        <w:t>The stolon germination trial was carried out between June 07 and July 06</w:t>
      </w:r>
      <w:ins w:id="4" w:author="Alenka Gajdošová" w:date="2013-04-21T12:29:00Z">
        <w:r>
          <w:rPr>
            <w:rFonts w:ascii="Arial" w:hAnsi="Arial" w:cs="Arial"/>
            <w:sz w:val="20"/>
            <w:szCs w:val="20"/>
          </w:rPr>
          <w:t>,</w:t>
        </w:r>
      </w:ins>
      <w:r w:rsidRPr="00BC4DB6">
        <w:rPr>
          <w:rFonts w:ascii="Arial" w:hAnsi="Arial" w:cs="Arial"/>
          <w:sz w:val="20"/>
          <w:szCs w:val="20"/>
        </w:rPr>
        <w:t xml:space="preserve"> 201</w:t>
      </w:r>
      <w:r>
        <w:rPr>
          <w:rFonts w:ascii="Arial" w:hAnsi="Arial" w:cs="Arial"/>
          <w:sz w:val="20"/>
          <w:szCs w:val="20"/>
        </w:rPr>
        <w:t>0</w:t>
      </w:r>
      <w:r w:rsidRPr="00BC4DB6">
        <w:rPr>
          <w:rFonts w:ascii="Arial" w:hAnsi="Arial" w:cs="Arial"/>
          <w:sz w:val="20"/>
          <w:szCs w:val="20"/>
        </w:rPr>
        <w:t xml:space="preserve"> at the </w:t>
      </w:r>
      <w:r>
        <w:rPr>
          <w:rFonts w:ascii="Arial" w:hAnsi="Arial" w:cs="Arial"/>
          <w:sz w:val="20"/>
          <w:szCs w:val="20"/>
        </w:rPr>
        <w:t xml:space="preserve">Department of Agriculture, Food and Environment (DAFE) </w:t>
      </w:r>
      <w:r w:rsidRPr="00BC4DB6">
        <w:rPr>
          <w:rFonts w:ascii="Arial" w:hAnsi="Arial" w:cs="Arial"/>
          <w:sz w:val="20"/>
          <w:szCs w:val="20"/>
        </w:rPr>
        <w:t>of the University of Pisa (43° 40’ N, 10° 19’ E; 6 m a.s.l.) in a greenhouse with controlled environment (max T° 35±4 °C; min T° 25±3 °C; 80±5 % relative humidity). Treatment</w:t>
      </w:r>
      <w:r>
        <w:rPr>
          <w:rFonts w:ascii="Arial" w:hAnsi="Arial" w:cs="Arial"/>
          <w:sz w:val="20"/>
          <w:szCs w:val="20"/>
        </w:rPr>
        <w:t>s</w:t>
      </w:r>
      <w:r w:rsidRPr="00BC4DB6">
        <w:rPr>
          <w:rFonts w:ascii="Arial" w:hAnsi="Arial" w:cs="Arial"/>
          <w:sz w:val="20"/>
          <w:szCs w:val="20"/>
        </w:rPr>
        <w:t xml:space="preserve"> consisted of three vegetatively-propagated turfgrass species </w:t>
      </w:r>
      <w:r>
        <w:rPr>
          <w:rFonts w:ascii="Arial" w:hAnsi="Arial" w:cs="Arial"/>
          <w:sz w:val="20"/>
          <w:szCs w:val="20"/>
        </w:rPr>
        <w:t>[</w:t>
      </w:r>
      <w:r w:rsidRPr="00BC4DB6">
        <w:rPr>
          <w:rFonts w:ascii="Arial" w:hAnsi="Arial" w:cs="Arial"/>
          <w:i/>
          <w:iCs/>
          <w:sz w:val="20"/>
          <w:szCs w:val="20"/>
        </w:rPr>
        <w:t>Cynodon dactylon</w:t>
      </w:r>
      <w:r w:rsidRPr="00BC4DB6">
        <w:rPr>
          <w:rFonts w:ascii="Arial" w:hAnsi="Arial" w:cs="Arial"/>
          <w:sz w:val="20"/>
          <w:szCs w:val="20"/>
        </w:rPr>
        <w:t xml:space="preserve"> x </w:t>
      </w:r>
      <w:r>
        <w:rPr>
          <w:rFonts w:ascii="Arial" w:hAnsi="Arial" w:cs="Arial"/>
          <w:sz w:val="20"/>
          <w:szCs w:val="20"/>
        </w:rPr>
        <w:t xml:space="preserve">C. </w:t>
      </w:r>
      <w:r w:rsidRPr="00BC4DB6">
        <w:rPr>
          <w:rFonts w:ascii="Arial" w:hAnsi="Arial" w:cs="Arial"/>
          <w:i/>
          <w:iCs/>
          <w:sz w:val="20"/>
          <w:szCs w:val="20"/>
        </w:rPr>
        <w:t>transvaalensis</w:t>
      </w:r>
      <w:r w:rsidRPr="00BC4DB6">
        <w:rPr>
          <w:rFonts w:ascii="Arial" w:hAnsi="Arial" w:cs="Arial"/>
          <w:sz w:val="20"/>
          <w:szCs w:val="20"/>
        </w:rPr>
        <w:t xml:space="preserve"> (cv Tifway = Cdxt), </w:t>
      </w:r>
      <w:r w:rsidRPr="00BC4DB6">
        <w:rPr>
          <w:rFonts w:ascii="Arial" w:hAnsi="Arial" w:cs="Arial"/>
          <w:i/>
          <w:iCs/>
          <w:sz w:val="20"/>
          <w:szCs w:val="20"/>
        </w:rPr>
        <w:t>Paspalum vaginatum</w:t>
      </w:r>
      <w:r w:rsidRPr="00BC4DB6">
        <w:rPr>
          <w:rFonts w:ascii="Arial" w:hAnsi="Arial" w:cs="Arial"/>
          <w:sz w:val="20"/>
          <w:szCs w:val="20"/>
        </w:rPr>
        <w:t xml:space="preserve"> (cv Salam = Pv), </w:t>
      </w:r>
      <w:r w:rsidRPr="00BC4DB6">
        <w:rPr>
          <w:rFonts w:ascii="Arial" w:hAnsi="Arial" w:cs="Arial"/>
          <w:i/>
          <w:iCs/>
          <w:sz w:val="20"/>
          <w:szCs w:val="20"/>
        </w:rPr>
        <w:t>Zoysia matrella</w:t>
      </w:r>
      <w:r w:rsidRPr="00BC4DB6">
        <w:rPr>
          <w:rFonts w:ascii="Arial" w:hAnsi="Arial" w:cs="Arial"/>
          <w:sz w:val="20"/>
          <w:szCs w:val="20"/>
        </w:rPr>
        <w:t xml:space="preserve"> (cv Zeon = Zm)</w:t>
      </w:r>
      <w:r>
        <w:rPr>
          <w:rFonts w:ascii="Arial" w:hAnsi="Arial" w:cs="Arial"/>
          <w:sz w:val="20"/>
          <w:szCs w:val="20"/>
        </w:rPr>
        <w:t xml:space="preserve">] </w:t>
      </w:r>
      <w:r w:rsidRPr="00BC4DB6">
        <w:rPr>
          <w:rFonts w:ascii="Arial" w:hAnsi="Arial" w:cs="Arial"/>
          <w:sz w:val="20"/>
          <w:szCs w:val="20"/>
        </w:rPr>
        <w:t xml:space="preserve">assessed for stolon germination in 6 </w:t>
      </w:r>
      <w:ins w:id="5" w:author="Alenka Gajdošová" w:date="2013-04-21T12:30:00Z">
        <w:r>
          <w:rPr>
            <w:rFonts w:ascii="Arial" w:hAnsi="Arial" w:cs="Arial"/>
            <w:sz w:val="20"/>
            <w:szCs w:val="20"/>
            <w:lang w:val="en-US"/>
          </w:rPr>
          <w:t xml:space="preserve">? 5 </w:t>
        </w:r>
      </w:ins>
      <w:r w:rsidRPr="00BC4DB6">
        <w:rPr>
          <w:rFonts w:ascii="Arial" w:hAnsi="Arial" w:cs="Arial"/>
          <w:sz w:val="20"/>
          <w:szCs w:val="20"/>
        </w:rPr>
        <w:t>levels of salin</w:t>
      </w:r>
      <w:r>
        <w:rPr>
          <w:rFonts w:ascii="Arial" w:hAnsi="Arial" w:cs="Arial"/>
          <w:sz w:val="20"/>
          <w:szCs w:val="20"/>
        </w:rPr>
        <w:t>e</w:t>
      </w:r>
      <w:r w:rsidRPr="00BC4DB6">
        <w:rPr>
          <w:rFonts w:ascii="Arial" w:hAnsi="Arial" w:cs="Arial"/>
          <w:sz w:val="20"/>
          <w:szCs w:val="20"/>
        </w:rPr>
        <w:t xml:space="preserve"> (0%, 1%, 2%, 3%, 4%)</w:t>
      </w:r>
      <w:r>
        <w:rPr>
          <w:rFonts w:ascii="Arial" w:hAnsi="Arial" w:cs="Arial"/>
          <w:sz w:val="20"/>
          <w:szCs w:val="20"/>
        </w:rPr>
        <w:t xml:space="preserve"> environment. Hence the treatments studied were: Cdxt 0% (control), Cdxt 1%, Cdxt 2%, Cdxt 3%, Cdxt 4%, Pv 0% (control), Pv 1%, Pv 2%, Pv 3%, Pv 4%, Zm 0% (control), Zm 1%, Zm 2%, Zm 3%, Zm 4%</w:t>
      </w:r>
      <w:r w:rsidRPr="00BC4DB6">
        <w:rPr>
          <w:rFonts w:ascii="Arial" w:hAnsi="Arial" w:cs="Arial"/>
          <w:sz w:val="20"/>
          <w:szCs w:val="20"/>
        </w:rPr>
        <w:t xml:space="preserve">. All treatments were carried out in 3 replicates for a total of </w:t>
      </w:r>
      <w:r>
        <w:rPr>
          <w:rFonts w:ascii="Arial" w:hAnsi="Arial" w:cs="Arial"/>
          <w:sz w:val="20"/>
          <w:szCs w:val="20"/>
        </w:rPr>
        <w:t>45</w:t>
      </w:r>
      <w:r w:rsidRPr="00BC4DB6">
        <w:rPr>
          <w:rFonts w:ascii="Arial" w:hAnsi="Arial" w:cs="Arial"/>
          <w:sz w:val="20"/>
          <w:szCs w:val="20"/>
        </w:rPr>
        <w:t xml:space="preserve"> experimental units arranged in a completely randomized block design.</w:t>
      </w:r>
    </w:p>
    <w:p w:rsidR="00BE1C3E" w:rsidRPr="00BC4DB6" w:rsidRDefault="00BE1C3E" w:rsidP="00F70A37">
      <w:pPr>
        <w:spacing w:line="480" w:lineRule="auto"/>
        <w:jc w:val="both"/>
        <w:rPr>
          <w:rFonts w:ascii="Arial" w:hAnsi="Arial" w:cs="Arial"/>
          <w:i/>
          <w:sz w:val="20"/>
          <w:szCs w:val="20"/>
        </w:rPr>
      </w:pPr>
      <w:r w:rsidRPr="00BC4DB6">
        <w:rPr>
          <w:rFonts w:ascii="Arial" w:hAnsi="Arial" w:cs="Arial"/>
          <w:i/>
          <w:sz w:val="20"/>
          <w:szCs w:val="20"/>
        </w:rPr>
        <w:t>Preparation of donor plants</w:t>
      </w:r>
    </w:p>
    <w:p w:rsidR="00BE1C3E" w:rsidRPr="00BC4DB6" w:rsidRDefault="00BE1C3E" w:rsidP="00F70A37">
      <w:pPr>
        <w:spacing w:line="480" w:lineRule="auto"/>
        <w:ind w:firstLine="1080"/>
        <w:jc w:val="both"/>
        <w:rPr>
          <w:rFonts w:ascii="Arial" w:hAnsi="Arial" w:cs="Arial"/>
          <w:sz w:val="20"/>
          <w:szCs w:val="20"/>
          <w:lang w:eastAsia="en-US"/>
        </w:rPr>
      </w:pPr>
      <w:r w:rsidRPr="00BC4DB6">
        <w:rPr>
          <w:rFonts w:ascii="Arial" w:hAnsi="Arial" w:cs="Arial"/>
          <w:sz w:val="20"/>
          <w:szCs w:val="20"/>
          <w:lang w:eastAsia="en-US"/>
        </w:rPr>
        <w:t>In September 07</w:t>
      </w:r>
      <w:ins w:id="6" w:author="Alenka Gajdošová" w:date="2013-04-21T12:32:00Z">
        <w:r>
          <w:rPr>
            <w:rFonts w:ascii="Arial" w:hAnsi="Arial" w:cs="Arial"/>
            <w:sz w:val="20"/>
            <w:szCs w:val="20"/>
            <w:lang w:eastAsia="en-US"/>
          </w:rPr>
          <w:t>,</w:t>
        </w:r>
      </w:ins>
      <w:r w:rsidRPr="00BC4DB6">
        <w:rPr>
          <w:rFonts w:ascii="Arial" w:hAnsi="Arial" w:cs="Arial"/>
          <w:sz w:val="20"/>
          <w:szCs w:val="20"/>
          <w:lang w:eastAsia="en-US"/>
        </w:rPr>
        <w:t xml:space="preserve"> 20</w:t>
      </w:r>
      <w:r>
        <w:rPr>
          <w:rFonts w:ascii="Arial" w:hAnsi="Arial" w:cs="Arial"/>
          <w:sz w:val="20"/>
          <w:szCs w:val="20"/>
          <w:lang w:eastAsia="en-US"/>
        </w:rPr>
        <w:t>09</w:t>
      </w:r>
      <w:r w:rsidRPr="00BC4DB6">
        <w:rPr>
          <w:rFonts w:ascii="Arial" w:hAnsi="Arial" w:cs="Arial"/>
          <w:sz w:val="20"/>
          <w:szCs w:val="20"/>
          <w:lang w:eastAsia="en-US"/>
        </w:rPr>
        <w:t xml:space="preserve"> three 50 cm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plugs per species were harvested from mature swards of Cdxt, Pv and Zm grown on a silt loam soil at the research station of the Centre for Research on Turfgrass for Environment and Sports - University of Pisa</w:t>
      </w:r>
      <w:r>
        <w:rPr>
          <w:rFonts w:ascii="Arial" w:hAnsi="Arial" w:cs="Arial"/>
          <w:sz w:val="20"/>
          <w:szCs w:val="20"/>
          <w:lang w:eastAsia="en-US"/>
        </w:rPr>
        <w:t>.</w:t>
      </w:r>
      <w:r w:rsidRPr="00BC4DB6">
        <w:rPr>
          <w:rFonts w:ascii="Arial" w:hAnsi="Arial" w:cs="Arial"/>
          <w:sz w:val="20"/>
          <w:szCs w:val="20"/>
          <w:lang w:eastAsia="en-US"/>
        </w:rPr>
        <w:t xml:space="preserve"> Plugs were washed clean from native soil and transferred to 5000 ml pots containing peat (Brill Type 3 Special: 50% white peat – 50% black peat; pH: 5.5-6.0; salt content: 0.7-1.2 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xml:space="preserve">; N: 100-160 mg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P</w:t>
      </w:r>
      <w:r w:rsidRPr="00BC4DB6">
        <w:rPr>
          <w:rFonts w:ascii="Arial" w:hAnsi="Arial" w:cs="Arial"/>
          <w:sz w:val="20"/>
          <w:szCs w:val="20"/>
          <w:vertAlign w:val="subscript"/>
          <w:lang w:eastAsia="en-US"/>
        </w:rPr>
        <w:t>2</w:t>
      </w:r>
      <w:r w:rsidRPr="00BC4DB6">
        <w:rPr>
          <w:rFonts w:ascii="Arial" w:hAnsi="Arial" w:cs="Arial"/>
          <w:sz w:val="20"/>
          <w:szCs w:val="20"/>
          <w:lang w:eastAsia="en-US"/>
        </w:rPr>
        <w:t>O</w:t>
      </w:r>
      <w:r w:rsidRPr="00BC4DB6">
        <w:rPr>
          <w:rFonts w:ascii="Arial" w:hAnsi="Arial" w:cs="Arial"/>
          <w:sz w:val="20"/>
          <w:szCs w:val="20"/>
          <w:vertAlign w:val="subscript"/>
          <w:lang w:eastAsia="en-US"/>
        </w:rPr>
        <w:t>5</w:t>
      </w:r>
      <w:r w:rsidRPr="00BC4DB6">
        <w:rPr>
          <w:rFonts w:ascii="Arial" w:hAnsi="Arial" w:cs="Arial"/>
          <w:sz w:val="20"/>
          <w:szCs w:val="20"/>
          <w:lang w:eastAsia="en-US"/>
        </w:rPr>
        <w:t xml:space="preserve">: 120-200 mg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K</w:t>
      </w:r>
      <w:r w:rsidRPr="00BC4DB6">
        <w:rPr>
          <w:rFonts w:ascii="Arial" w:hAnsi="Arial" w:cs="Arial"/>
          <w:sz w:val="20"/>
          <w:szCs w:val="20"/>
          <w:vertAlign w:val="subscript"/>
          <w:lang w:eastAsia="en-US"/>
        </w:rPr>
        <w:t>2</w:t>
      </w:r>
      <w:r w:rsidRPr="00BC4DB6">
        <w:rPr>
          <w:rFonts w:ascii="Arial" w:hAnsi="Arial" w:cs="Arial"/>
          <w:sz w:val="20"/>
          <w:szCs w:val="20"/>
          <w:lang w:eastAsia="en-US"/>
        </w:rPr>
        <w:t xml:space="preserve">O: 140-240 mg </w:t>
      </w:r>
      <w:r>
        <w:rPr>
          <w:rFonts w:ascii="Arial" w:hAnsi="Arial" w:cs="Arial"/>
          <w:sz w:val="20"/>
          <w:szCs w:val="20"/>
          <w:lang w:eastAsia="en-US"/>
        </w:rPr>
        <w:t>L</w:t>
      </w:r>
      <w:r w:rsidRPr="00BC4DB6">
        <w:rPr>
          <w:rFonts w:ascii="Arial" w:hAnsi="Arial" w:cs="Arial"/>
          <w:sz w:val="20"/>
          <w:szCs w:val="20"/>
          <w:vertAlign w:val="superscript"/>
          <w:lang w:eastAsia="en-US"/>
        </w:rPr>
        <w:t>-1</w:t>
      </w:r>
      <w:r w:rsidRPr="00BC4DB6">
        <w:rPr>
          <w:rFonts w:ascii="Arial" w:hAnsi="Arial" w:cs="Arial"/>
          <w:sz w:val="20"/>
          <w:szCs w:val="20"/>
          <w:lang w:eastAsia="en-US"/>
        </w:rPr>
        <w:t>). The pots were arranged in a completely randomized block with three replications in a greenhouse environment and allowed to grow as stolon donor plants (plants suspended 1.</w:t>
      </w:r>
      <w:r>
        <w:rPr>
          <w:rFonts w:ascii="Arial" w:hAnsi="Arial" w:cs="Arial"/>
          <w:sz w:val="20"/>
          <w:szCs w:val="20"/>
          <w:lang w:eastAsia="en-US"/>
        </w:rPr>
        <w:t>5 m above ground) for 40 weeks</w:t>
      </w:r>
      <w:r w:rsidRPr="00BC4DB6">
        <w:rPr>
          <w:rFonts w:ascii="Arial" w:hAnsi="Arial" w:cs="Arial"/>
          <w:sz w:val="20"/>
          <w:szCs w:val="20"/>
          <w:lang w:eastAsia="en-US"/>
        </w:rPr>
        <w:t>. After initial rooting in the pots, only one mowing at 1 cm height was carried during the trial (November 01</w:t>
      </w:r>
      <w:ins w:id="7" w:author="Alenka Gajdošová" w:date="2013-04-21T12:33:00Z">
        <w:r>
          <w:rPr>
            <w:rFonts w:ascii="Arial" w:hAnsi="Arial" w:cs="Arial"/>
            <w:sz w:val="20"/>
            <w:szCs w:val="20"/>
            <w:lang w:eastAsia="en-US"/>
          </w:rPr>
          <w:t>-</w:t>
        </w:r>
      </w:ins>
      <w:del w:id="8" w:author="Alenka Gajdošová" w:date="2013-04-21T12:33:00Z">
        <w:r w:rsidRPr="00BC4DB6" w:rsidDel="00EE6CC2">
          <w:rPr>
            <w:rFonts w:ascii="Arial" w:hAnsi="Arial" w:cs="Arial"/>
            <w:sz w:val="20"/>
            <w:szCs w:val="20"/>
            <w:lang w:eastAsia="en-US"/>
          </w:rPr>
          <w:delText xml:space="preserve"> </w:delText>
        </w:r>
      </w:del>
      <w:r w:rsidRPr="00BC4DB6">
        <w:rPr>
          <w:rFonts w:ascii="Arial" w:hAnsi="Arial" w:cs="Arial"/>
          <w:sz w:val="20"/>
          <w:szCs w:val="20"/>
          <w:lang w:eastAsia="en-US"/>
        </w:rPr>
        <w:t>10</w:t>
      </w:r>
      <w:ins w:id="9" w:author="Alenka Gajdošová" w:date="2013-04-21T12:33:00Z">
        <w:r>
          <w:rPr>
            <w:rFonts w:ascii="Arial" w:hAnsi="Arial" w:cs="Arial"/>
            <w:sz w:val="20"/>
            <w:szCs w:val="20"/>
            <w:lang w:eastAsia="en-US"/>
          </w:rPr>
          <w:t>,</w:t>
        </w:r>
      </w:ins>
      <w:r w:rsidRPr="00BC4DB6">
        <w:rPr>
          <w:rFonts w:ascii="Arial" w:hAnsi="Arial" w:cs="Arial"/>
          <w:sz w:val="20"/>
          <w:szCs w:val="20"/>
          <w:lang w:eastAsia="en-US"/>
        </w:rPr>
        <w:t xml:space="preserve"> 2009) in order to uniform vegetation. During the 40 weeks of greenhouse growing the identical management practices for all species were: daily irrigation with 5 mm of water; six fertilizations (Septemb</w:t>
      </w:r>
      <w:r>
        <w:rPr>
          <w:rFonts w:ascii="Arial" w:hAnsi="Arial" w:cs="Arial"/>
          <w:sz w:val="20"/>
          <w:szCs w:val="20"/>
          <w:lang w:eastAsia="en-US"/>
        </w:rPr>
        <w:t>er 07, October 12, November 09</w:t>
      </w:r>
      <w:r w:rsidRPr="00BC4DB6">
        <w:rPr>
          <w:rFonts w:ascii="Arial" w:hAnsi="Arial" w:cs="Arial"/>
          <w:sz w:val="20"/>
          <w:szCs w:val="20"/>
          <w:lang w:eastAsia="en-US"/>
        </w:rPr>
        <w:t>, February 0</w:t>
      </w:r>
      <w:r>
        <w:rPr>
          <w:rFonts w:ascii="Arial" w:hAnsi="Arial" w:cs="Arial"/>
          <w:sz w:val="20"/>
          <w:szCs w:val="20"/>
          <w:lang w:eastAsia="en-US"/>
        </w:rPr>
        <w:t>8</w:t>
      </w:r>
      <w:r w:rsidRPr="00BC4DB6">
        <w:rPr>
          <w:rFonts w:ascii="Arial" w:hAnsi="Arial" w:cs="Arial"/>
          <w:sz w:val="20"/>
          <w:szCs w:val="20"/>
          <w:lang w:eastAsia="en-US"/>
        </w:rPr>
        <w:t>) each with 5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N, 1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P</w:t>
      </w:r>
      <w:r w:rsidRPr="00BC4DB6">
        <w:rPr>
          <w:rFonts w:ascii="Arial" w:hAnsi="Arial" w:cs="Arial"/>
          <w:sz w:val="20"/>
          <w:szCs w:val="20"/>
          <w:vertAlign w:val="subscript"/>
          <w:lang w:eastAsia="en-US"/>
        </w:rPr>
        <w:t>2</w:t>
      </w:r>
      <w:r w:rsidRPr="00BC4DB6">
        <w:rPr>
          <w:rFonts w:ascii="Arial" w:hAnsi="Arial" w:cs="Arial"/>
          <w:sz w:val="20"/>
          <w:szCs w:val="20"/>
          <w:lang w:eastAsia="en-US"/>
        </w:rPr>
        <w:t>O</w:t>
      </w:r>
      <w:r w:rsidRPr="00BC4DB6">
        <w:rPr>
          <w:rFonts w:ascii="Arial" w:hAnsi="Arial" w:cs="Arial"/>
          <w:sz w:val="20"/>
          <w:szCs w:val="20"/>
          <w:vertAlign w:val="subscript"/>
          <w:lang w:eastAsia="en-US"/>
        </w:rPr>
        <w:t>5</w:t>
      </w:r>
      <w:r w:rsidRPr="00BC4DB6">
        <w:rPr>
          <w:rFonts w:ascii="Arial" w:hAnsi="Arial" w:cs="Arial"/>
          <w:sz w:val="20"/>
          <w:szCs w:val="20"/>
          <w:lang w:eastAsia="en-US"/>
        </w:rPr>
        <w:t xml:space="preserve"> and 2 g m</w:t>
      </w:r>
      <w:r w:rsidRPr="00BC4DB6">
        <w:rPr>
          <w:rFonts w:ascii="Arial" w:hAnsi="Arial" w:cs="Arial"/>
          <w:sz w:val="20"/>
          <w:szCs w:val="20"/>
          <w:vertAlign w:val="superscript"/>
          <w:lang w:eastAsia="en-US"/>
        </w:rPr>
        <w:t>-2</w:t>
      </w:r>
      <w:r w:rsidRPr="00BC4DB6">
        <w:rPr>
          <w:rFonts w:ascii="Arial" w:hAnsi="Arial" w:cs="Arial"/>
          <w:sz w:val="20"/>
          <w:szCs w:val="20"/>
          <w:lang w:eastAsia="en-US"/>
        </w:rPr>
        <w:t xml:space="preserve"> of K</w:t>
      </w:r>
      <w:r w:rsidRPr="00BC4DB6">
        <w:rPr>
          <w:rFonts w:ascii="Arial" w:hAnsi="Arial" w:cs="Arial"/>
          <w:sz w:val="20"/>
          <w:szCs w:val="20"/>
          <w:vertAlign w:val="subscript"/>
          <w:lang w:eastAsia="en-US"/>
        </w:rPr>
        <w:t>2</w:t>
      </w:r>
      <w:r w:rsidRPr="00BC4DB6">
        <w:rPr>
          <w:rFonts w:ascii="Arial" w:hAnsi="Arial" w:cs="Arial"/>
          <w:sz w:val="20"/>
          <w:szCs w:val="20"/>
          <w:lang w:eastAsia="en-US"/>
        </w:rPr>
        <w:t>O; no fungicide or weed control application; no trimming of resulting stolons.</w:t>
      </w:r>
    </w:p>
    <w:p w:rsidR="00BE1C3E" w:rsidRPr="00BC4DB6" w:rsidRDefault="00BE1C3E" w:rsidP="00F70A37">
      <w:pPr>
        <w:spacing w:line="480" w:lineRule="auto"/>
        <w:jc w:val="both"/>
        <w:rPr>
          <w:rFonts w:ascii="Arial" w:hAnsi="Arial" w:cs="Arial"/>
          <w:i/>
          <w:sz w:val="20"/>
          <w:szCs w:val="20"/>
          <w:lang w:eastAsia="en-US"/>
        </w:rPr>
      </w:pPr>
      <w:r w:rsidRPr="00BC4DB6">
        <w:rPr>
          <w:rFonts w:ascii="Arial" w:hAnsi="Arial" w:cs="Arial"/>
          <w:i/>
          <w:sz w:val="20"/>
          <w:szCs w:val="20"/>
          <w:lang w:eastAsia="en-US"/>
        </w:rPr>
        <w:t xml:space="preserve">Cutting explant </w:t>
      </w:r>
    </w:p>
    <w:p w:rsidR="00BE1C3E" w:rsidRPr="00BC4DB6" w:rsidRDefault="00BE1C3E" w:rsidP="00F70A37">
      <w:pPr>
        <w:spacing w:line="480" w:lineRule="auto"/>
        <w:ind w:firstLine="1080"/>
        <w:jc w:val="both"/>
        <w:rPr>
          <w:rFonts w:ascii="Arial" w:hAnsi="Arial" w:cs="Arial"/>
          <w:sz w:val="20"/>
          <w:szCs w:val="20"/>
        </w:rPr>
      </w:pPr>
      <w:r w:rsidRPr="00BC4DB6">
        <w:rPr>
          <w:rFonts w:ascii="Arial" w:hAnsi="Arial" w:cs="Arial"/>
          <w:sz w:val="20"/>
          <w:szCs w:val="20"/>
        </w:rPr>
        <w:t xml:space="preserve">In order to minimize effects deriving from stolon tissue age, single-node phytomers (cuttings) were prepared by selecting stolon nodes from donor plants after the </w:t>
      </w:r>
      <w:r>
        <w:rPr>
          <w:rFonts w:ascii="Arial" w:hAnsi="Arial" w:cs="Arial"/>
          <w:sz w:val="20"/>
          <w:szCs w:val="20"/>
        </w:rPr>
        <w:t>4</w:t>
      </w:r>
      <w:r w:rsidRPr="00BC4DB6">
        <w:rPr>
          <w:rFonts w:ascii="Arial" w:hAnsi="Arial" w:cs="Arial"/>
          <w:sz w:val="20"/>
          <w:szCs w:val="20"/>
          <w:vertAlign w:val="superscript"/>
        </w:rPr>
        <w:t>th</w:t>
      </w:r>
      <w:r w:rsidRPr="00BC4DB6">
        <w:rPr>
          <w:rFonts w:ascii="Arial" w:hAnsi="Arial" w:cs="Arial"/>
          <w:sz w:val="20"/>
          <w:szCs w:val="20"/>
        </w:rPr>
        <w:t xml:space="preserve"> node (numbered from stolon apex)</w:t>
      </w:r>
      <w:r>
        <w:rPr>
          <w:rFonts w:ascii="Arial" w:hAnsi="Arial" w:cs="Arial"/>
          <w:sz w:val="20"/>
          <w:szCs w:val="20"/>
        </w:rPr>
        <w:t xml:space="preserve"> (Roche and Loch, 2005)</w:t>
      </w:r>
      <w:r w:rsidRPr="00BC4DB6">
        <w:rPr>
          <w:rFonts w:ascii="Arial" w:hAnsi="Arial" w:cs="Arial"/>
          <w:sz w:val="20"/>
          <w:szCs w:val="20"/>
        </w:rPr>
        <w:t>, and by cutting them leaving 1 cm of internode tissue fore and aft of the node. For each species 3</w:t>
      </w:r>
      <w:r>
        <w:rPr>
          <w:rFonts w:ascii="Arial" w:hAnsi="Arial" w:cs="Arial"/>
          <w:sz w:val="20"/>
          <w:szCs w:val="20"/>
        </w:rPr>
        <w:t>30</w:t>
      </w:r>
      <w:r w:rsidRPr="00BC4DB6">
        <w:rPr>
          <w:rFonts w:ascii="Arial" w:hAnsi="Arial" w:cs="Arial"/>
          <w:sz w:val="20"/>
          <w:szCs w:val="20"/>
        </w:rPr>
        <w:t xml:space="preserve"> stolon cuttings were prepared, for a trial total of </w:t>
      </w:r>
      <w:r>
        <w:rPr>
          <w:rFonts w:ascii="Arial" w:hAnsi="Arial" w:cs="Arial"/>
          <w:sz w:val="20"/>
          <w:szCs w:val="20"/>
        </w:rPr>
        <w:t>990</w:t>
      </w:r>
      <w:r w:rsidRPr="00BC4DB6">
        <w:rPr>
          <w:rFonts w:ascii="Arial" w:hAnsi="Arial" w:cs="Arial"/>
          <w:sz w:val="20"/>
          <w:szCs w:val="20"/>
        </w:rPr>
        <w:t xml:space="preserve"> cuttings.</w:t>
      </w:r>
    </w:p>
    <w:p w:rsidR="00BE1C3E" w:rsidRPr="00BC4DB6" w:rsidRDefault="00BE1C3E" w:rsidP="00F70A37">
      <w:pPr>
        <w:spacing w:line="480" w:lineRule="auto"/>
        <w:jc w:val="both"/>
        <w:rPr>
          <w:rFonts w:ascii="Arial" w:hAnsi="Arial" w:cs="Arial"/>
          <w:i/>
          <w:sz w:val="20"/>
          <w:szCs w:val="20"/>
        </w:rPr>
      </w:pPr>
      <w:r w:rsidRPr="00BC4DB6">
        <w:rPr>
          <w:rFonts w:ascii="Arial" w:hAnsi="Arial" w:cs="Arial"/>
          <w:i/>
          <w:sz w:val="20"/>
          <w:szCs w:val="20"/>
        </w:rPr>
        <w:t>Saline solutions</w:t>
      </w:r>
    </w:p>
    <w:p w:rsidR="00BE1C3E" w:rsidRPr="00BC4DB6" w:rsidRDefault="00BE1C3E" w:rsidP="00F70A37">
      <w:pPr>
        <w:widowControl w:val="0"/>
        <w:autoSpaceDE w:val="0"/>
        <w:autoSpaceDN w:val="0"/>
        <w:adjustRightInd w:val="0"/>
        <w:spacing w:line="480" w:lineRule="auto"/>
        <w:ind w:firstLine="1080"/>
        <w:jc w:val="both"/>
        <w:rPr>
          <w:rFonts w:ascii="Arial" w:hAnsi="Arial" w:cs="Arial"/>
          <w:sz w:val="20"/>
          <w:szCs w:val="20"/>
        </w:rPr>
      </w:pPr>
      <w:r w:rsidRPr="00BC4DB6">
        <w:rPr>
          <w:rFonts w:ascii="Arial" w:hAnsi="Arial" w:cs="Arial"/>
          <w:sz w:val="20"/>
          <w:szCs w:val="20"/>
        </w:rPr>
        <w:t xml:space="preserve">Saline solutions were prepared by gradually adding </w:t>
      </w:r>
      <w:r>
        <w:rPr>
          <w:rFonts w:ascii="Arial" w:hAnsi="Arial" w:cs="Arial"/>
          <w:sz w:val="20"/>
          <w:szCs w:val="20"/>
        </w:rPr>
        <w:t xml:space="preserve">table </w:t>
      </w:r>
      <w:r w:rsidRPr="00BC4DB6">
        <w:rPr>
          <w:rFonts w:ascii="Arial" w:hAnsi="Arial" w:cs="Arial"/>
          <w:sz w:val="20"/>
          <w:szCs w:val="20"/>
        </w:rPr>
        <w:t>marine salt to tap water until the required salinity level was attained (0%, 1%, 2%, 3%, 4%). During the preparation of saline solutions ECw was monitored using a Orio</w:t>
      </w:r>
      <w:r>
        <w:rPr>
          <w:rFonts w:ascii="Arial" w:hAnsi="Arial" w:cs="Arial"/>
          <w:sz w:val="20"/>
          <w:szCs w:val="20"/>
        </w:rPr>
        <w:t>n</w:t>
      </w:r>
      <w:r w:rsidRPr="00BC4DB6">
        <w:rPr>
          <w:rFonts w:ascii="Arial" w:hAnsi="Arial" w:cs="Arial"/>
          <w:sz w:val="20"/>
          <w:szCs w:val="20"/>
        </w:rPr>
        <w:t xml:space="preserve"> 160 conductivity meter (Orion, Boston, MA), which was also used to monitor salinity levels in the experimental units during the greenhouse trial. </w:t>
      </w:r>
      <w:r>
        <w:rPr>
          <w:rFonts w:ascii="Arial" w:hAnsi="Arial" w:cs="Arial"/>
          <w:sz w:val="20"/>
          <w:szCs w:val="20"/>
        </w:rPr>
        <w:t>The 5 salinity levels generated the following electric conductivity levels (dS m</w:t>
      </w:r>
      <w:r w:rsidRPr="0093375F">
        <w:rPr>
          <w:rFonts w:ascii="Arial" w:hAnsi="Arial" w:cs="Arial"/>
          <w:sz w:val="20"/>
          <w:szCs w:val="20"/>
          <w:vertAlign w:val="superscript"/>
        </w:rPr>
        <w:t>-1</w:t>
      </w:r>
      <w:r>
        <w:rPr>
          <w:rFonts w:ascii="Arial" w:hAnsi="Arial" w:cs="Arial"/>
          <w:sz w:val="20"/>
          <w:szCs w:val="20"/>
        </w:rPr>
        <w:t xml:space="preserve">): 0%=1, 1%=16, 2%=39, 3%=53, 4%=70). </w:t>
      </w:r>
      <w:r w:rsidRPr="00BC4DB6">
        <w:rPr>
          <w:rFonts w:ascii="Arial" w:hAnsi="Arial" w:cs="Arial"/>
          <w:sz w:val="20"/>
          <w:szCs w:val="20"/>
        </w:rPr>
        <w:t xml:space="preserve">Tap water was used to correct EC throughout the trial as influenced by evapotranspiration. </w:t>
      </w:r>
    </w:p>
    <w:p w:rsidR="00BE1C3E" w:rsidRPr="003F1B29" w:rsidRDefault="00BE1C3E" w:rsidP="00F70A37">
      <w:pPr>
        <w:widowControl w:val="0"/>
        <w:autoSpaceDE w:val="0"/>
        <w:autoSpaceDN w:val="0"/>
        <w:adjustRightInd w:val="0"/>
        <w:spacing w:line="480" w:lineRule="auto"/>
        <w:jc w:val="both"/>
        <w:rPr>
          <w:rFonts w:ascii="Arial" w:hAnsi="Arial" w:cs="Arial"/>
          <w:i/>
          <w:sz w:val="20"/>
          <w:szCs w:val="20"/>
          <w:lang w:val="en-US"/>
        </w:rPr>
      </w:pPr>
      <w:r w:rsidRPr="003F1B29">
        <w:rPr>
          <w:rFonts w:ascii="Arial" w:hAnsi="Arial" w:cs="Arial"/>
          <w:i/>
          <w:sz w:val="20"/>
          <w:szCs w:val="20"/>
          <w:lang w:val="en-US"/>
        </w:rPr>
        <w:t>Cutting transplant, substrate and float system</w:t>
      </w:r>
      <w:r w:rsidRPr="003F1B29">
        <w:rPr>
          <w:lang w:val="en-US"/>
        </w:rPr>
        <w:t xml:space="preserve"> </w:t>
      </w:r>
    </w:p>
    <w:p w:rsidR="00BE1C3E" w:rsidRPr="003F1B29" w:rsidRDefault="00BE1C3E" w:rsidP="00F70A37">
      <w:pPr>
        <w:widowControl w:val="0"/>
        <w:autoSpaceDE w:val="0"/>
        <w:autoSpaceDN w:val="0"/>
        <w:adjustRightInd w:val="0"/>
        <w:spacing w:line="480" w:lineRule="auto"/>
        <w:jc w:val="both"/>
        <w:rPr>
          <w:rFonts w:ascii="Arial" w:hAnsi="Arial" w:cs="Arial"/>
          <w:i/>
          <w:sz w:val="20"/>
          <w:szCs w:val="20"/>
          <w:lang w:val="en-US"/>
        </w:rPr>
      </w:pPr>
      <w:r w:rsidRPr="00BC4DB6">
        <w:rPr>
          <w:rFonts w:ascii="Arial" w:hAnsi="Arial" w:cs="Arial"/>
          <w:sz w:val="20"/>
          <w:szCs w:val="20"/>
        </w:rPr>
        <w:t xml:space="preserve">The experimental units were 9.7 </w:t>
      </w:r>
      <w:r>
        <w:rPr>
          <w:rFonts w:ascii="Arial" w:hAnsi="Arial" w:cs="Arial"/>
          <w:sz w:val="20"/>
          <w:szCs w:val="20"/>
        </w:rPr>
        <w:t>L</w:t>
      </w:r>
      <w:r w:rsidRPr="00BC4DB6">
        <w:rPr>
          <w:rFonts w:ascii="Arial" w:hAnsi="Arial" w:cs="Arial"/>
          <w:sz w:val="20"/>
          <w:szCs w:val="20"/>
        </w:rPr>
        <w:t xml:space="preserve"> polyethylene vases (20 x 44 x 11 cm), each filled with 4 </w:t>
      </w:r>
      <w:r>
        <w:rPr>
          <w:rFonts w:ascii="Arial" w:hAnsi="Arial" w:cs="Arial"/>
          <w:sz w:val="20"/>
          <w:szCs w:val="20"/>
        </w:rPr>
        <w:t>L</w:t>
      </w:r>
      <w:r w:rsidRPr="00BC4DB6">
        <w:rPr>
          <w:rFonts w:ascii="Arial" w:hAnsi="Arial" w:cs="Arial"/>
          <w:sz w:val="20"/>
          <w:szCs w:val="20"/>
        </w:rPr>
        <w:t xml:space="preserve"> of saline solution, in which polystyrene slab</w:t>
      </w:r>
      <w:r>
        <w:rPr>
          <w:rFonts w:ascii="Arial" w:hAnsi="Arial" w:cs="Arial"/>
          <w:sz w:val="20"/>
          <w:szCs w:val="20"/>
        </w:rPr>
        <w:t>s containing 22 alveoli of 10 ml</w:t>
      </w:r>
      <w:r w:rsidRPr="00BC4DB6">
        <w:rPr>
          <w:rFonts w:ascii="Arial" w:hAnsi="Arial" w:cs="Arial"/>
          <w:sz w:val="20"/>
          <w:szCs w:val="20"/>
        </w:rPr>
        <w:t xml:space="preserve"> were left to float. </w:t>
      </w:r>
      <w:r>
        <w:rPr>
          <w:rFonts w:ascii="Arial" w:hAnsi="Arial" w:cs="Arial"/>
          <w:sz w:val="20"/>
          <w:szCs w:val="20"/>
        </w:rPr>
        <w:t>T</w:t>
      </w:r>
      <w:r w:rsidRPr="00BC4DB6">
        <w:rPr>
          <w:rFonts w:ascii="Arial" w:hAnsi="Arial" w:cs="Arial"/>
          <w:sz w:val="20"/>
          <w:szCs w:val="20"/>
        </w:rPr>
        <w:t>h</w:t>
      </w:r>
      <w:r>
        <w:rPr>
          <w:rFonts w:ascii="Arial" w:hAnsi="Arial" w:cs="Arial"/>
          <w:sz w:val="20"/>
          <w:szCs w:val="20"/>
        </w:rPr>
        <w:t>e alveoli were filled with 10 ml</w:t>
      </w:r>
      <w:r w:rsidRPr="00BC4DB6">
        <w:rPr>
          <w:rFonts w:ascii="Arial" w:hAnsi="Arial" w:cs="Arial"/>
          <w:sz w:val="20"/>
          <w:szCs w:val="20"/>
        </w:rPr>
        <w:t xml:space="preserve"> of silica </w:t>
      </w:r>
      <w:r w:rsidRPr="00BC4DB6">
        <w:rPr>
          <w:rFonts w:ascii="Arial" w:hAnsi="Arial" w:cs="Arial"/>
          <w:sz w:val="20"/>
        </w:rPr>
        <w:t xml:space="preserve">sand (0-2 mm Ø particle size, pH 6.9) as a growing medium. </w:t>
      </w:r>
      <w:r w:rsidRPr="00BC4DB6">
        <w:rPr>
          <w:rFonts w:ascii="Arial" w:hAnsi="Arial" w:cs="Arial"/>
          <w:sz w:val="20"/>
          <w:szCs w:val="20"/>
        </w:rPr>
        <w:t xml:space="preserve">The single alveoli had a drainage hole at the bottom which was plugged with cotton cloth to allow water entrance and propagation through the substrate by capillarity. A single </w:t>
      </w:r>
      <w:r>
        <w:rPr>
          <w:rFonts w:ascii="Arial" w:hAnsi="Arial" w:cs="Arial"/>
          <w:sz w:val="20"/>
          <w:szCs w:val="20"/>
        </w:rPr>
        <w:t>cutting</w:t>
      </w:r>
      <w:r w:rsidRPr="00BC4DB6">
        <w:rPr>
          <w:rFonts w:ascii="Arial" w:hAnsi="Arial" w:cs="Arial"/>
          <w:sz w:val="20"/>
          <w:szCs w:val="20"/>
        </w:rPr>
        <w:t xml:space="preserve"> was then inserted into each alveoli, with the node fully inserted in the silica sand.</w:t>
      </w:r>
      <w:r>
        <w:rPr>
          <w:rFonts w:ascii="Arial" w:hAnsi="Arial" w:cs="Arial"/>
          <w:sz w:val="20"/>
          <w:szCs w:val="20"/>
        </w:rPr>
        <w:t xml:space="preserve"> </w:t>
      </w:r>
    </w:p>
    <w:p w:rsidR="00BE1C3E" w:rsidRPr="00BC4DB6" w:rsidRDefault="00BE1C3E" w:rsidP="00F70A37">
      <w:pPr>
        <w:pStyle w:val="Heading9"/>
        <w:rPr>
          <w:rFonts w:ascii="Arial" w:hAnsi="Arial" w:cs="Arial"/>
          <w:sz w:val="20"/>
          <w:szCs w:val="20"/>
        </w:rPr>
      </w:pPr>
      <w:r>
        <w:rPr>
          <w:rFonts w:ascii="Arial" w:hAnsi="Arial" w:cs="Arial"/>
          <w:sz w:val="20"/>
          <w:szCs w:val="20"/>
        </w:rPr>
        <w:t>Cutting sprouting</w:t>
      </w:r>
      <w:r w:rsidRPr="00BC4DB6">
        <w:rPr>
          <w:rFonts w:ascii="Arial" w:hAnsi="Arial" w:cs="Arial"/>
          <w:sz w:val="20"/>
          <w:szCs w:val="20"/>
        </w:rPr>
        <w:t xml:space="preserve"> and biometric assessments</w:t>
      </w:r>
    </w:p>
    <w:p w:rsidR="00BE1C3E" w:rsidRPr="00BC4DB6" w:rsidRDefault="00BE1C3E" w:rsidP="00F70A37">
      <w:pPr>
        <w:spacing w:line="480" w:lineRule="auto"/>
        <w:ind w:firstLine="1080"/>
        <w:jc w:val="both"/>
        <w:rPr>
          <w:rFonts w:ascii="Arial" w:hAnsi="Arial" w:cs="Arial"/>
          <w:sz w:val="20"/>
          <w:szCs w:val="20"/>
        </w:rPr>
      </w:pPr>
      <w:r w:rsidRPr="00BC4DB6">
        <w:rPr>
          <w:rFonts w:ascii="Arial" w:hAnsi="Arial" w:cs="Arial"/>
          <w:sz w:val="20"/>
          <w:szCs w:val="20"/>
        </w:rPr>
        <w:t xml:space="preserve">The following assessments were carried out daily during the first week after transplant (1 WAT), three times during </w:t>
      </w:r>
      <w:del w:id="10" w:author="Alenka Gajdošová" w:date="2013-04-21T12:38:00Z">
        <w:r w:rsidRPr="00BC4DB6" w:rsidDel="00E32733">
          <w:rPr>
            <w:rFonts w:ascii="Arial" w:hAnsi="Arial" w:cs="Arial"/>
            <w:sz w:val="20"/>
            <w:szCs w:val="20"/>
          </w:rPr>
          <w:delText xml:space="preserve"> </w:delText>
        </w:r>
      </w:del>
      <w:r w:rsidRPr="00BC4DB6">
        <w:rPr>
          <w:rFonts w:ascii="Arial" w:hAnsi="Arial" w:cs="Arial"/>
          <w:sz w:val="20"/>
          <w:szCs w:val="20"/>
        </w:rPr>
        <w:t>2 WAT, two times during 3 WAT and once during 4 WAT:</w:t>
      </w:r>
    </w:p>
    <w:p w:rsidR="00BE1C3E" w:rsidRPr="00BC4DB6" w:rsidRDefault="00BE1C3E" w:rsidP="00F70A37">
      <w:pPr>
        <w:numPr>
          <w:ilvl w:val="0"/>
          <w:numId w:val="2"/>
          <w:numberingChange w:id="11" w:author="Alenka Gajdošová" w:date="2013-04-21T12:18:00Z" w:original="-"/>
        </w:numPr>
        <w:spacing w:line="480" w:lineRule="auto"/>
        <w:jc w:val="both"/>
        <w:rPr>
          <w:rFonts w:ascii="Arial" w:hAnsi="Arial" w:cs="Arial"/>
          <w:sz w:val="20"/>
          <w:szCs w:val="20"/>
        </w:rPr>
      </w:pPr>
      <w:r>
        <w:rPr>
          <w:rFonts w:ascii="Arial" w:hAnsi="Arial" w:cs="Arial"/>
          <w:sz w:val="20"/>
          <w:szCs w:val="20"/>
        </w:rPr>
        <w:t>Sprouting</w:t>
      </w:r>
      <w:r w:rsidRPr="00BC4DB6">
        <w:rPr>
          <w:rFonts w:ascii="Arial" w:hAnsi="Arial" w:cs="Arial"/>
          <w:sz w:val="20"/>
          <w:szCs w:val="20"/>
        </w:rPr>
        <w:t xml:space="preserve"> percen</w:t>
      </w:r>
      <w:r>
        <w:rPr>
          <w:rFonts w:ascii="Arial" w:hAnsi="Arial" w:cs="Arial"/>
          <w:sz w:val="20"/>
          <w:szCs w:val="20"/>
        </w:rPr>
        <w:t>tage: by manual count of sprouted</w:t>
      </w:r>
      <w:r w:rsidRPr="00BC4DB6">
        <w:rPr>
          <w:rFonts w:ascii="Arial" w:hAnsi="Arial" w:cs="Arial"/>
          <w:sz w:val="20"/>
          <w:szCs w:val="20"/>
        </w:rPr>
        <w:t xml:space="preserve"> cuttings.</w:t>
      </w:r>
    </w:p>
    <w:p w:rsidR="00BE1C3E" w:rsidRPr="00BC4DB6" w:rsidRDefault="00BE1C3E" w:rsidP="00F70A37">
      <w:pPr>
        <w:numPr>
          <w:ilvl w:val="0"/>
          <w:numId w:val="2"/>
          <w:numberingChange w:id="12" w:author="Alenka Gajdošová" w:date="2013-04-21T12:18:00Z" w:original="-"/>
        </w:numPr>
        <w:spacing w:line="480" w:lineRule="auto"/>
        <w:jc w:val="both"/>
        <w:rPr>
          <w:rFonts w:ascii="Arial" w:hAnsi="Arial" w:cs="Arial"/>
          <w:sz w:val="20"/>
          <w:szCs w:val="20"/>
        </w:rPr>
      </w:pPr>
      <w:r w:rsidRPr="00BC4DB6">
        <w:rPr>
          <w:rFonts w:ascii="Arial" w:hAnsi="Arial" w:cs="Arial"/>
          <w:sz w:val="20"/>
          <w:szCs w:val="20"/>
        </w:rPr>
        <w:t xml:space="preserve">Maximum </w:t>
      </w:r>
      <w:r>
        <w:rPr>
          <w:rFonts w:ascii="Arial" w:hAnsi="Arial" w:cs="Arial"/>
          <w:sz w:val="20"/>
          <w:szCs w:val="20"/>
        </w:rPr>
        <w:t>aerial apex</w:t>
      </w:r>
      <w:r w:rsidRPr="00BC4DB6">
        <w:rPr>
          <w:rFonts w:ascii="Arial" w:hAnsi="Arial" w:cs="Arial"/>
          <w:sz w:val="20"/>
          <w:szCs w:val="20"/>
        </w:rPr>
        <w:t xml:space="preserve"> height / maximum root </w:t>
      </w:r>
      <w:r>
        <w:rPr>
          <w:rFonts w:ascii="Arial" w:hAnsi="Arial" w:cs="Arial"/>
          <w:sz w:val="20"/>
          <w:szCs w:val="20"/>
        </w:rPr>
        <w:t xml:space="preserve">apex </w:t>
      </w:r>
      <w:r w:rsidRPr="00BC4DB6">
        <w:rPr>
          <w:rFonts w:ascii="Arial" w:hAnsi="Arial" w:cs="Arial"/>
          <w:sz w:val="20"/>
          <w:szCs w:val="20"/>
        </w:rPr>
        <w:t xml:space="preserve">length: a cutting per experimental unit was sampled and placed on millimetric paper, and the maximum height of vegetation and depth of roots was measured.  </w:t>
      </w:r>
    </w:p>
    <w:p w:rsidR="00BE1C3E" w:rsidRPr="00BC4DB6" w:rsidRDefault="00BE1C3E" w:rsidP="00F70A37">
      <w:pPr>
        <w:numPr>
          <w:ilvl w:val="0"/>
          <w:numId w:val="2"/>
          <w:numberingChange w:id="13" w:author="Alenka Gajdošová" w:date="2013-04-21T12:18:00Z" w:original="-"/>
        </w:numPr>
        <w:spacing w:line="480" w:lineRule="auto"/>
        <w:jc w:val="both"/>
        <w:rPr>
          <w:rFonts w:ascii="Arial" w:hAnsi="Arial" w:cs="Arial"/>
          <w:sz w:val="20"/>
          <w:szCs w:val="20"/>
        </w:rPr>
      </w:pPr>
      <w:r>
        <w:rPr>
          <w:rFonts w:ascii="Arial" w:hAnsi="Arial" w:cs="Arial"/>
          <w:sz w:val="20"/>
          <w:szCs w:val="20"/>
        </w:rPr>
        <w:t xml:space="preserve">At 4 </w:t>
      </w:r>
      <w:r w:rsidRPr="00BC4DB6">
        <w:rPr>
          <w:rFonts w:ascii="Arial" w:hAnsi="Arial" w:cs="Arial"/>
          <w:sz w:val="20"/>
          <w:szCs w:val="20"/>
        </w:rPr>
        <w:t>WAT, a cutting per replica was sampled and preserved in a FAA (10% formaldehyde, 5% acetic acid, 45% ethanol) fixing agent, in order to prepare it for laboratory assays</w:t>
      </w:r>
      <w:r>
        <w:rPr>
          <w:rFonts w:ascii="Arial" w:hAnsi="Arial" w:cs="Arial"/>
          <w:sz w:val="20"/>
          <w:szCs w:val="20"/>
        </w:rPr>
        <w:t xml:space="preserve"> on root tip elongation</w:t>
      </w:r>
      <w:r w:rsidRPr="00BC4DB6">
        <w:rPr>
          <w:rFonts w:ascii="Arial" w:hAnsi="Arial" w:cs="Arial"/>
          <w:sz w:val="20"/>
          <w:szCs w:val="20"/>
        </w:rPr>
        <w:t>.</w:t>
      </w:r>
    </w:p>
    <w:p w:rsidR="00BE1C3E" w:rsidRPr="00BC4DB6" w:rsidRDefault="00BE1C3E" w:rsidP="00F70A37">
      <w:pPr>
        <w:spacing w:line="480" w:lineRule="auto"/>
        <w:jc w:val="both"/>
        <w:rPr>
          <w:rFonts w:ascii="Arial" w:hAnsi="Arial" w:cs="Arial"/>
          <w:i/>
          <w:sz w:val="20"/>
          <w:szCs w:val="20"/>
        </w:rPr>
      </w:pPr>
      <w:r w:rsidRPr="00BC4DB6">
        <w:rPr>
          <w:rFonts w:ascii="Arial" w:hAnsi="Arial" w:cs="Arial"/>
          <w:i/>
          <w:sz w:val="20"/>
          <w:szCs w:val="20"/>
        </w:rPr>
        <w:t>Light Microscopy</w:t>
      </w:r>
    </w:p>
    <w:p w:rsidR="00BE1C3E" w:rsidRPr="00BC4DB6" w:rsidRDefault="00BE1C3E" w:rsidP="00F70A37">
      <w:pPr>
        <w:spacing w:line="480" w:lineRule="auto"/>
        <w:ind w:firstLine="1080"/>
        <w:jc w:val="both"/>
        <w:rPr>
          <w:rFonts w:ascii="Arial" w:hAnsi="Arial" w:cs="Arial"/>
          <w:sz w:val="20"/>
          <w:szCs w:val="20"/>
        </w:rPr>
      </w:pPr>
      <w:r w:rsidRPr="00BC4DB6">
        <w:rPr>
          <w:rFonts w:ascii="Arial" w:hAnsi="Arial" w:cs="Arial"/>
          <w:sz w:val="20"/>
          <w:szCs w:val="20"/>
        </w:rPr>
        <w:t xml:space="preserve">Cdxt, Zm and Pv isolated roots were fixed in FAA, dehydrated through a graded ethanol series (25, 50, 75, 95%, 5 hours each step), incubated overnight in 100% ethanol, infiltrated and embedded in LR White resin (Sigma). The material was polymerized at 60 °C for 24 h. Three μm seriated sections were cut with a LKB Ultratome Nova and stained with 0.05% toluidine blue O (TBO, BDH Chemicals) in 0.1 M acetate buffer, pH 4.4 (Feder and O'Brien 1968) to obtain the staining of the different tissues. </w:t>
      </w:r>
    </w:p>
    <w:p w:rsidR="00BE1C3E" w:rsidRDefault="00BE1C3E" w:rsidP="00F70A37">
      <w:pPr>
        <w:spacing w:line="480" w:lineRule="auto"/>
        <w:jc w:val="both"/>
        <w:rPr>
          <w:rFonts w:ascii="Arial" w:hAnsi="Arial" w:cs="Arial"/>
          <w:i/>
          <w:sz w:val="20"/>
          <w:szCs w:val="20"/>
        </w:rPr>
      </w:pPr>
      <w:r w:rsidRPr="00BC4DB6">
        <w:rPr>
          <w:rFonts w:ascii="Arial" w:hAnsi="Arial" w:cs="Arial"/>
          <w:i/>
          <w:sz w:val="20"/>
          <w:szCs w:val="20"/>
        </w:rPr>
        <w:t>Statistical analysis</w:t>
      </w:r>
    </w:p>
    <w:p w:rsidR="00BE1C3E" w:rsidRDefault="00BE1C3E" w:rsidP="00F70A37">
      <w:pPr>
        <w:spacing w:line="480" w:lineRule="auto"/>
        <w:ind w:firstLine="1080"/>
        <w:jc w:val="both"/>
        <w:rPr>
          <w:rFonts w:ascii="Arial" w:hAnsi="Arial" w:cs="Arial"/>
          <w:sz w:val="20"/>
          <w:szCs w:val="20"/>
        </w:rPr>
      </w:pPr>
      <w:r w:rsidRPr="00BC4DB6">
        <w:rPr>
          <w:rFonts w:ascii="Arial" w:hAnsi="Arial" w:cs="Arial"/>
          <w:sz w:val="20"/>
          <w:szCs w:val="20"/>
        </w:rPr>
        <w:t xml:space="preserve">All data was subject to </w:t>
      </w:r>
      <w:r>
        <w:rPr>
          <w:rFonts w:ascii="Arial" w:hAnsi="Arial" w:cs="Arial"/>
          <w:sz w:val="20"/>
          <w:szCs w:val="20"/>
        </w:rPr>
        <w:t>one-way</w:t>
      </w:r>
      <w:r w:rsidRPr="00BC4DB6">
        <w:rPr>
          <w:rFonts w:ascii="Arial" w:hAnsi="Arial" w:cs="Arial"/>
          <w:sz w:val="20"/>
          <w:szCs w:val="20"/>
        </w:rPr>
        <w:t xml:space="preserve"> analysis of variance (ANOVA). </w:t>
      </w:r>
      <w:r>
        <w:rPr>
          <w:rFonts w:ascii="Arial" w:hAnsi="Arial" w:cs="Arial"/>
          <w:sz w:val="20"/>
          <w:szCs w:val="20"/>
        </w:rPr>
        <w:t>Fisher’s Protected LSD</w:t>
      </w:r>
      <w:r w:rsidRPr="00BC4DB6">
        <w:rPr>
          <w:rFonts w:ascii="Arial" w:hAnsi="Arial" w:cs="Arial"/>
          <w:sz w:val="20"/>
          <w:szCs w:val="20"/>
        </w:rPr>
        <w:t xml:space="preserve"> for P≥0.05 was used to detect differences between means. </w:t>
      </w:r>
      <w:r>
        <w:rPr>
          <w:rFonts w:ascii="Arial" w:hAnsi="Arial" w:cs="Arial"/>
          <w:sz w:val="20"/>
          <w:szCs w:val="20"/>
        </w:rPr>
        <w:t xml:space="preserve">Aerial apex measurements and root apex measurements (mm) during the 8 weeks of trial were used to calculate </w:t>
      </w:r>
      <w:r w:rsidRPr="00631CCA">
        <w:rPr>
          <w:rFonts w:ascii="Arial" w:hAnsi="Arial" w:cs="Arial"/>
          <w:b/>
          <w:sz w:val="20"/>
          <w:szCs w:val="20"/>
        </w:rPr>
        <w:t>a)</w:t>
      </w:r>
      <w:r>
        <w:rPr>
          <w:rFonts w:ascii="Arial" w:hAnsi="Arial" w:cs="Arial"/>
          <w:sz w:val="20"/>
          <w:szCs w:val="20"/>
        </w:rPr>
        <w:t xml:space="preserve"> the cumulative growth for each treatment (</w:t>
      </w:r>
      <w:r w:rsidRPr="00BC4DB6">
        <w:rPr>
          <w:rFonts w:ascii="Arial" w:hAnsi="Arial" w:cs="Arial"/>
          <w:sz w:val="20"/>
          <w:szCs w:val="20"/>
        </w:rPr>
        <w:t>by summing the growths measured at each assessment date</w:t>
      </w:r>
      <w:r>
        <w:rPr>
          <w:rFonts w:ascii="Arial" w:hAnsi="Arial" w:cs="Arial"/>
          <w:sz w:val="20"/>
          <w:szCs w:val="20"/>
        </w:rPr>
        <w:t xml:space="preserve">) and then </w:t>
      </w:r>
      <w:r w:rsidRPr="00631CCA">
        <w:rPr>
          <w:rFonts w:ascii="Arial" w:hAnsi="Arial" w:cs="Arial"/>
          <w:b/>
          <w:sz w:val="20"/>
          <w:szCs w:val="20"/>
        </w:rPr>
        <w:t>b)</w:t>
      </w:r>
      <w:r>
        <w:rPr>
          <w:rFonts w:ascii="Arial" w:hAnsi="Arial" w:cs="Arial"/>
          <w:sz w:val="20"/>
          <w:szCs w:val="20"/>
        </w:rPr>
        <w:t xml:space="preserve"> the growth inhibition (as a percentage of the growth obtained by the 0% salinity controls) induced by the salinity level. Stolon sprouting count (n) at 4 WAT was used to calculate sprouting inhibition (as a percentage of the sprouting obtained by the 0% salinity controls) induced by the salinity level. Root tip elongation (mm) at 4 WAT was used to calculate root tip elongation inhibition (as a percentage of the root tip elongation obtained by the 0% salinity controls) induced by the salinity level.  </w:t>
      </w:r>
      <w:r w:rsidRPr="00BC4DB6">
        <w:rPr>
          <w:rFonts w:ascii="Arial" w:hAnsi="Arial" w:cs="Arial"/>
          <w:sz w:val="20"/>
          <w:szCs w:val="20"/>
        </w:rPr>
        <w:t xml:space="preserve">All percentage data was log-transformed before carrying out ANOVA. </w:t>
      </w:r>
    </w:p>
    <w:p w:rsidR="00BE1C3E" w:rsidRPr="00BA08D7" w:rsidRDefault="00BE1C3E" w:rsidP="00F70A37">
      <w:pPr>
        <w:spacing w:line="480" w:lineRule="auto"/>
        <w:ind w:firstLine="1080"/>
        <w:jc w:val="both"/>
        <w:rPr>
          <w:rFonts w:ascii="Arial" w:hAnsi="Arial" w:cs="Arial"/>
          <w:i/>
          <w:sz w:val="20"/>
          <w:szCs w:val="20"/>
        </w:rPr>
      </w:pPr>
      <w:r w:rsidRPr="00BC4DB6">
        <w:rPr>
          <w:rFonts w:ascii="Arial" w:hAnsi="Arial" w:cs="Arial"/>
          <w:sz w:val="20"/>
          <w:szCs w:val="20"/>
        </w:rPr>
        <w:t>Correlation</w:t>
      </w:r>
      <w:r>
        <w:rPr>
          <w:rFonts w:ascii="Arial" w:hAnsi="Arial" w:cs="Arial"/>
          <w:sz w:val="20"/>
          <w:szCs w:val="20"/>
        </w:rPr>
        <w:t>s</w:t>
      </w:r>
      <w:r w:rsidRPr="00BC4DB6">
        <w:rPr>
          <w:rFonts w:ascii="Arial" w:hAnsi="Arial" w:cs="Arial"/>
          <w:sz w:val="20"/>
          <w:szCs w:val="20"/>
        </w:rPr>
        <w:t xml:space="preserve"> via Pearson’s Product Moment Correlation Coefficient (r) were carried out between </w:t>
      </w:r>
      <w:r>
        <w:rPr>
          <w:rFonts w:ascii="Arial" w:hAnsi="Arial" w:cs="Arial"/>
          <w:sz w:val="20"/>
          <w:szCs w:val="20"/>
        </w:rPr>
        <w:t>EC levels (dS m</w:t>
      </w:r>
      <w:r w:rsidRPr="0093375F">
        <w:rPr>
          <w:rFonts w:ascii="Arial" w:hAnsi="Arial" w:cs="Arial"/>
          <w:sz w:val="20"/>
          <w:szCs w:val="20"/>
          <w:vertAlign w:val="superscript"/>
        </w:rPr>
        <w:t>-1</w:t>
      </w:r>
      <w:r>
        <w:rPr>
          <w:rFonts w:ascii="Arial" w:hAnsi="Arial" w:cs="Arial"/>
          <w:sz w:val="20"/>
          <w:szCs w:val="20"/>
        </w:rPr>
        <w:t>)</w:t>
      </w:r>
      <w:r w:rsidRPr="00BC4DB6">
        <w:rPr>
          <w:rFonts w:ascii="Arial" w:hAnsi="Arial" w:cs="Arial"/>
          <w:sz w:val="20"/>
          <w:szCs w:val="20"/>
        </w:rPr>
        <w:t xml:space="preserve"> and </w:t>
      </w:r>
      <w:r>
        <w:rPr>
          <w:rFonts w:ascii="Arial" w:hAnsi="Arial" w:cs="Arial"/>
          <w:sz w:val="20"/>
          <w:szCs w:val="20"/>
        </w:rPr>
        <w:t>phytomer (stolon) sprouting</w:t>
      </w:r>
      <w:r w:rsidRPr="00BC4DB6">
        <w:rPr>
          <w:rFonts w:ascii="Arial" w:hAnsi="Arial" w:cs="Arial"/>
          <w:sz w:val="20"/>
          <w:szCs w:val="20"/>
        </w:rPr>
        <w:t xml:space="preserve"> </w:t>
      </w:r>
      <w:r>
        <w:rPr>
          <w:rFonts w:ascii="Arial" w:hAnsi="Arial" w:cs="Arial"/>
          <w:sz w:val="20"/>
          <w:szCs w:val="20"/>
        </w:rPr>
        <w:t>inhibition, aerial apex growth inhibition, root apex growth inhibition and root tip elongation inhibition</w:t>
      </w:r>
      <w:r w:rsidRPr="00BC4DB6">
        <w:rPr>
          <w:rFonts w:ascii="Arial" w:hAnsi="Arial" w:cs="Arial"/>
          <w:sz w:val="20"/>
          <w:szCs w:val="20"/>
        </w:rPr>
        <w:t xml:space="preserve">. For all statistical analysis the COSTAT 6.400 </w:t>
      </w:r>
      <w:r>
        <w:rPr>
          <w:rFonts w:ascii="Arial" w:hAnsi="Arial" w:cs="Arial"/>
          <w:sz w:val="20"/>
          <w:szCs w:val="20"/>
        </w:rPr>
        <w:t xml:space="preserve">program </w:t>
      </w:r>
      <w:r w:rsidRPr="00BC4DB6">
        <w:rPr>
          <w:rFonts w:ascii="Arial" w:hAnsi="Arial" w:cs="Arial"/>
          <w:sz w:val="20"/>
          <w:szCs w:val="20"/>
        </w:rPr>
        <w:t xml:space="preserve">(Costat 2008) was used. </w:t>
      </w:r>
    </w:p>
    <w:p w:rsidR="00BE1C3E" w:rsidRPr="00BC4DB6" w:rsidRDefault="00BE1C3E" w:rsidP="00F70A37">
      <w:pPr>
        <w:widowControl w:val="0"/>
        <w:spacing w:line="480" w:lineRule="auto"/>
        <w:jc w:val="both"/>
        <w:rPr>
          <w:rFonts w:ascii="Arial" w:hAnsi="Arial" w:cs="Arial"/>
          <w:b/>
          <w:sz w:val="20"/>
          <w:szCs w:val="20"/>
        </w:rPr>
      </w:pPr>
      <w:r w:rsidRPr="00BC4DB6">
        <w:rPr>
          <w:rFonts w:ascii="Arial" w:hAnsi="Arial" w:cs="Arial"/>
          <w:sz w:val="20"/>
          <w:szCs w:val="20"/>
        </w:rPr>
        <w:br w:type="page"/>
      </w:r>
      <w:r w:rsidRPr="00BC4DB6">
        <w:rPr>
          <w:rFonts w:ascii="Arial" w:hAnsi="Arial" w:cs="Arial"/>
          <w:b/>
          <w:sz w:val="20"/>
          <w:szCs w:val="20"/>
        </w:rPr>
        <w:t>Results</w:t>
      </w:r>
    </w:p>
    <w:p w:rsidR="00BE1C3E" w:rsidRPr="0053594E" w:rsidRDefault="00BE1C3E" w:rsidP="00F70A37">
      <w:pPr>
        <w:widowControl w:val="0"/>
        <w:spacing w:line="480" w:lineRule="auto"/>
        <w:jc w:val="both"/>
        <w:rPr>
          <w:rFonts w:ascii="Arial" w:hAnsi="Arial" w:cs="Arial"/>
          <w:i/>
          <w:sz w:val="20"/>
          <w:szCs w:val="20"/>
        </w:rPr>
      </w:pPr>
      <w:r w:rsidRPr="0053594E">
        <w:rPr>
          <w:rFonts w:ascii="Arial" w:hAnsi="Arial" w:cs="Arial"/>
          <w:i/>
          <w:sz w:val="20"/>
          <w:szCs w:val="20"/>
        </w:rPr>
        <w:t>Stolon sprouting</w:t>
      </w:r>
    </w:p>
    <w:p w:rsidR="00BE1C3E" w:rsidRPr="00631CCA" w:rsidRDefault="00BE1C3E" w:rsidP="00F70A37">
      <w:pPr>
        <w:widowControl w:val="0"/>
        <w:spacing w:line="480" w:lineRule="auto"/>
        <w:ind w:firstLine="1080"/>
        <w:jc w:val="both"/>
        <w:rPr>
          <w:rFonts w:ascii="Arial" w:hAnsi="Arial" w:cs="Arial"/>
          <w:sz w:val="20"/>
          <w:szCs w:val="20"/>
          <w:highlight w:val="yellow"/>
        </w:rPr>
      </w:pPr>
      <w:r>
        <w:rPr>
          <w:rFonts w:ascii="Arial" w:hAnsi="Arial" w:cs="Arial"/>
          <w:sz w:val="20"/>
          <w:szCs w:val="20"/>
        </w:rPr>
        <w:t xml:space="preserve">Stolon sprouting inhibition (Fig. 1) at 4% salinity level as percentage of the control was next to 100% at </w:t>
      </w:r>
      <w:r w:rsidRPr="003F1B29">
        <w:rPr>
          <w:rFonts w:ascii="Arial" w:hAnsi="Arial" w:cs="Arial"/>
          <w:sz w:val="20"/>
          <w:szCs w:val="20"/>
        </w:rPr>
        <w:t>4 WAT</w:t>
      </w:r>
      <w:r>
        <w:rPr>
          <w:rFonts w:ascii="Arial" w:hAnsi="Arial" w:cs="Arial"/>
          <w:sz w:val="20"/>
          <w:szCs w:val="20"/>
        </w:rPr>
        <w:t xml:space="preserve">. Zm </w:t>
      </w:r>
      <w:r w:rsidRPr="0011623A">
        <w:rPr>
          <w:rFonts w:ascii="Arial" w:hAnsi="Arial" w:cs="Arial"/>
          <w:sz w:val="20"/>
          <w:szCs w:val="20"/>
        </w:rPr>
        <w:t>is co</w:t>
      </w:r>
      <w:r>
        <w:rPr>
          <w:rFonts w:ascii="Arial" w:hAnsi="Arial" w:cs="Arial"/>
          <w:sz w:val="20"/>
          <w:szCs w:val="20"/>
        </w:rPr>
        <w:t>nsistently the worst sprouting</w:t>
      </w:r>
      <w:r w:rsidRPr="0011623A">
        <w:rPr>
          <w:rFonts w:ascii="Arial" w:hAnsi="Arial" w:cs="Arial"/>
          <w:sz w:val="20"/>
          <w:szCs w:val="20"/>
        </w:rPr>
        <w:t xml:space="preserve"> species at all sali</w:t>
      </w:r>
      <w:r>
        <w:rPr>
          <w:rFonts w:ascii="Arial" w:hAnsi="Arial" w:cs="Arial"/>
          <w:sz w:val="20"/>
          <w:szCs w:val="20"/>
        </w:rPr>
        <w:t>nity levels, and its sprouting</w:t>
      </w:r>
      <w:r w:rsidRPr="0011623A">
        <w:rPr>
          <w:rFonts w:ascii="Arial" w:hAnsi="Arial" w:cs="Arial"/>
          <w:sz w:val="20"/>
          <w:szCs w:val="20"/>
        </w:rPr>
        <w:t xml:space="preserve"> is virtually </w:t>
      </w:r>
      <w:r>
        <w:rPr>
          <w:rFonts w:ascii="Arial" w:hAnsi="Arial" w:cs="Arial"/>
          <w:sz w:val="20"/>
          <w:szCs w:val="20"/>
        </w:rPr>
        <w:t xml:space="preserve">inhibited </w:t>
      </w:r>
      <w:r w:rsidRPr="0011623A">
        <w:rPr>
          <w:rFonts w:ascii="Arial" w:hAnsi="Arial" w:cs="Arial"/>
          <w:sz w:val="20"/>
          <w:szCs w:val="20"/>
        </w:rPr>
        <w:t>at salinity levels above 1%.</w:t>
      </w:r>
      <w:r>
        <w:rPr>
          <w:rFonts w:ascii="Arial" w:hAnsi="Arial" w:cs="Arial"/>
          <w:sz w:val="20"/>
          <w:szCs w:val="20"/>
        </w:rPr>
        <w:t xml:space="preserve"> At lower salinity level (1%), Cdxt showed lower sprouting inhibition, the increase of salt concentration decreases its sprouting at 2% salinity level with inhibition percentages statistically not different from Pv, but at 3% salinity level the sprouting inhibition is high and not different from 4% salinity. In Pv sprouting inhibition is equal for the first three salinity levels.</w:t>
      </w:r>
    </w:p>
    <w:p w:rsidR="00BE1C3E" w:rsidRPr="00E6103D" w:rsidRDefault="00BE1C3E" w:rsidP="00F70A37">
      <w:pPr>
        <w:widowControl w:val="0"/>
        <w:spacing w:line="480" w:lineRule="auto"/>
        <w:jc w:val="both"/>
        <w:rPr>
          <w:rFonts w:ascii="Arial" w:hAnsi="Arial" w:cs="Arial"/>
          <w:i/>
          <w:sz w:val="20"/>
          <w:szCs w:val="20"/>
        </w:rPr>
      </w:pPr>
      <w:r w:rsidRPr="00E6103D">
        <w:rPr>
          <w:rFonts w:ascii="Arial" w:hAnsi="Arial" w:cs="Arial"/>
          <w:i/>
          <w:sz w:val="20"/>
          <w:szCs w:val="20"/>
        </w:rPr>
        <w:t>Vegetative growth</w:t>
      </w:r>
    </w:p>
    <w:p w:rsidR="00BE1C3E" w:rsidRDefault="00BE1C3E" w:rsidP="00F70A37">
      <w:pPr>
        <w:widowControl w:val="0"/>
        <w:spacing w:line="480" w:lineRule="auto"/>
        <w:ind w:firstLine="1080"/>
        <w:jc w:val="both"/>
        <w:rPr>
          <w:rFonts w:ascii="Arial" w:hAnsi="Arial" w:cs="Arial"/>
          <w:sz w:val="20"/>
          <w:szCs w:val="20"/>
        </w:rPr>
      </w:pPr>
      <w:r w:rsidRPr="00277F5F">
        <w:rPr>
          <w:rFonts w:ascii="Arial" w:hAnsi="Arial" w:cs="Arial"/>
          <w:sz w:val="20"/>
          <w:szCs w:val="20"/>
        </w:rPr>
        <w:t xml:space="preserve">At 4 WAT vegetative growth </w:t>
      </w:r>
      <w:r>
        <w:rPr>
          <w:rFonts w:ascii="Arial" w:hAnsi="Arial" w:cs="Arial"/>
          <w:sz w:val="20"/>
          <w:szCs w:val="20"/>
        </w:rPr>
        <w:t xml:space="preserve">(Fig. 2) </w:t>
      </w:r>
      <w:r w:rsidRPr="00277F5F">
        <w:rPr>
          <w:rFonts w:ascii="Arial" w:hAnsi="Arial" w:cs="Arial"/>
          <w:sz w:val="20"/>
          <w:szCs w:val="20"/>
        </w:rPr>
        <w:t xml:space="preserve">is strongly influenced by salinity levels. While Zm emerges as the most salinity-sensitive species, with a sudden inhibition in aerial apex growth from the lowest salinity level (1%), the response of Pv and Cdxt is more gradual and very similar between these species, with appreciable vegetative growth until the 3% salinity level. </w:t>
      </w:r>
    </w:p>
    <w:p w:rsidR="00BE1C3E" w:rsidRPr="00E6103D" w:rsidRDefault="00BE1C3E" w:rsidP="00F70A37">
      <w:pPr>
        <w:widowControl w:val="0"/>
        <w:spacing w:line="480" w:lineRule="auto"/>
        <w:jc w:val="both"/>
        <w:rPr>
          <w:rFonts w:ascii="Arial" w:hAnsi="Arial" w:cs="Arial"/>
          <w:i/>
          <w:sz w:val="20"/>
          <w:szCs w:val="20"/>
        </w:rPr>
      </w:pPr>
      <w:r w:rsidRPr="00E6103D">
        <w:rPr>
          <w:rFonts w:ascii="Arial" w:hAnsi="Arial" w:cs="Arial"/>
          <w:i/>
          <w:sz w:val="20"/>
          <w:szCs w:val="20"/>
        </w:rPr>
        <w:t>Root growth</w:t>
      </w:r>
    </w:p>
    <w:p w:rsidR="00BE1C3E" w:rsidRPr="003E24F8" w:rsidRDefault="00BE1C3E" w:rsidP="00F70A37">
      <w:pPr>
        <w:widowControl w:val="0"/>
        <w:spacing w:line="480" w:lineRule="auto"/>
        <w:ind w:firstLine="1080"/>
        <w:jc w:val="both"/>
        <w:rPr>
          <w:rFonts w:ascii="Arial" w:hAnsi="Arial" w:cs="Arial"/>
          <w:sz w:val="20"/>
          <w:szCs w:val="20"/>
        </w:rPr>
      </w:pPr>
      <w:r w:rsidRPr="003E24F8">
        <w:rPr>
          <w:rFonts w:ascii="Arial" w:hAnsi="Arial" w:cs="Arial"/>
          <w:sz w:val="20"/>
          <w:szCs w:val="20"/>
        </w:rPr>
        <w:t>Root apex growth inhibition results (Figure 3) confirm the findings on vegetative growth with,</w:t>
      </w:r>
      <w:r>
        <w:rPr>
          <w:rFonts w:ascii="Arial" w:hAnsi="Arial" w:cs="Arial"/>
          <w:sz w:val="20"/>
          <w:szCs w:val="20"/>
        </w:rPr>
        <w:t xml:space="preserve"> apart from the slow-growing and</w:t>
      </w:r>
      <w:r w:rsidRPr="003E24F8">
        <w:rPr>
          <w:rFonts w:ascii="Arial" w:hAnsi="Arial" w:cs="Arial"/>
          <w:sz w:val="20"/>
          <w:szCs w:val="20"/>
        </w:rPr>
        <w:t xml:space="preserve"> salt-sensitive Zm, similar results obtained by Cdxt and Pv, although the inhibition in root growth between 1% and 2-3% salinity is less abrupt for Pv. This is probably the salinity level at which the halophytic behaviour of Pv begins to show in root growth, and indeed this is in accordance with the origin of this species that appears to have differentiated from swampy coastal areas (Duncan and Carrow, 2000) rich in brackish water.</w:t>
      </w:r>
    </w:p>
    <w:p w:rsidR="00BE1C3E" w:rsidRPr="00E6103D" w:rsidRDefault="00BE1C3E" w:rsidP="00F70A37">
      <w:pPr>
        <w:widowControl w:val="0"/>
        <w:spacing w:line="480" w:lineRule="auto"/>
        <w:jc w:val="both"/>
        <w:rPr>
          <w:rFonts w:ascii="Arial" w:hAnsi="Arial" w:cs="Arial"/>
          <w:i/>
          <w:sz w:val="20"/>
          <w:szCs w:val="20"/>
          <w:lang w:val="en-US"/>
        </w:rPr>
      </w:pPr>
      <w:r w:rsidRPr="00E6103D">
        <w:rPr>
          <w:rFonts w:ascii="Arial" w:hAnsi="Arial" w:cs="Arial"/>
          <w:i/>
          <w:sz w:val="20"/>
          <w:szCs w:val="20"/>
          <w:lang w:val="en-US"/>
        </w:rPr>
        <w:t>Root tip elongation</w:t>
      </w:r>
    </w:p>
    <w:p w:rsidR="00BE1C3E" w:rsidRPr="007D59E5" w:rsidRDefault="00BE1C3E" w:rsidP="00F70A37">
      <w:pPr>
        <w:widowControl w:val="0"/>
        <w:spacing w:line="480" w:lineRule="auto"/>
        <w:ind w:firstLine="1080"/>
        <w:jc w:val="both"/>
        <w:rPr>
          <w:rFonts w:ascii="Arial" w:hAnsi="Arial" w:cs="Arial"/>
          <w:sz w:val="20"/>
          <w:szCs w:val="20"/>
          <w:lang w:val="en-US"/>
        </w:rPr>
      </w:pPr>
      <w:r w:rsidRPr="007D59E5">
        <w:rPr>
          <w:rFonts w:ascii="Arial" w:hAnsi="Arial" w:cs="Arial"/>
          <w:sz w:val="20"/>
          <w:szCs w:val="20"/>
          <w:lang w:val="en-US"/>
        </w:rPr>
        <w:t xml:space="preserve">The distance of the area of root tracheid differentiation from the root tip was considered a histological measure of </w:t>
      </w:r>
      <w:del w:id="14" w:author="Alenka Gajdošová" w:date="2013-04-21T12:43:00Z">
        <w:r w:rsidRPr="007D59E5" w:rsidDel="00006188">
          <w:rPr>
            <w:rFonts w:ascii="Arial" w:hAnsi="Arial" w:cs="Arial"/>
            <w:sz w:val="20"/>
            <w:szCs w:val="20"/>
            <w:lang w:val="en-US"/>
          </w:rPr>
          <w:delText xml:space="preserve"> </w:delText>
        </w:r>
      </w:del>
      <w:r w:rsidRPr="007D59E5">
        <w:rPr>
          <w:rFonts w:ascii="Arial" w:hAnsi="Arial" w:cs="Arial"/>
          <w:sz w:val="20"/>
          <w:szCs w:val="20"/>
          <w:lang w:val="en-US"/>
        </w:rPr>
        <w:t xml:space="preserve">salinity response. At 4 WAT the inhibition of tracheid differentiation from root tip (Fig. 4) </w:t>
      </w:r>
      <w:del w:id="15" w:author="Alenka Gajdošová" w:date="2013-04-21T12:43:00Z">
        <w:r w:rsidRPr="007D59E5" w:rsidDel="00006188">
          <w:rPr>
            <w:rFonts w:ascii="Arial" w:hAnsi="Arial" w:cs="Arial"/>
            <w:sz w:val="20"/>
            <w:szCs w:val="20"/>
            <w:lang w:val="en-US"/>
          </w:rPr>
          <w:delText xml:space="preserve"> </w:delText>
        </w:r>
      </w:del>
      <w:r w:rsidRPr="007D59E5">
        <w:rPr>
          <w:rFonts w:ascii="Arial" w:hAnsi="Arial" w:cs="Arial"/>
          <w:sz w:val="20"/>
          <w:szCs w:val="20"/>
          <w:lang w:val="en-US"/>
        </w:rPr>
        <w:t xml:space="preserve">increased  with salinity increase for Cdxt and Zm, but Pv exhibited a different behavior, with even an increase in root tip elongation </w:t>
      </w:r>
      <w:del w:id="16" w:author="Alenka Gajdošová" w:date="2013-04-21T12:43:00Z">
        <w:r w:rsidRPr="007D59E5" w:rsidDel="00006188">
          <w:rPr>
            <w:rFonts w:ascii="Arial" w:hAnsi="Arial" w:cs="Arial"/>
            <w:sz w:val="20"/>
            <w:szCs w:val="20"/>
            <w:lang w:val="en-US"/>
          </w:rPr>
          <w:delText xml:space="preserve"> </w:delText>
        </w:r>
      </w:del>
      <w:r w:rsidRPr="007D59E5">
        <w:rPr>
          <w:rFonts w:ascii="Arial" w:hAnsi="Arial" w:cs="Arial"/>
          <w:sz w:val="20"/>
          <w:szCs w:val="20"/>
          <w:lang w:val="en-US"/>
        </w:rPr>
        <w:t xml:space="preserve">at salinity levels of 2%, as root tip elongation inhibition at 1% salinity was not statistically different from 3%. </w:t>
      </w:r>
    </w:p>
    <w:p w:rsidR="00BE1C3E" w:rsidRDefault="00BE1C3E" w:rsidP="00F70A37">
      <w:pPr>
        <w:widowControl w:val="0"/>
        <w:spacing w:line="480" w:lineRule="auto"/>
        <w:ind w:firstLine="1080"/>
        <w:jc w:val="both"/>
        <w:rPr>
          <w:rFonts w:ascii="Arial" w:hAnsi="Arial" w:cs="Arial"/>
          <w:sz w:val="20"/>
          <w:szCs w:val="20"/>
        </w:rPr>
      </w:pPr>
      <w:r w:rsidRPr="007D59E5">
        <w:rPr>
          <w:rFonts w:ascii="Arial" w:hAnsi="Arial" w:cs="Arial"/>
          <w:sz w:val="20"/>
          <w:szCs w:val="20"/>
          <w:lang w:val="en-US"/>
        </w:rPr>
        <w:t>Another aspect that emerged from root tip sections was the gradual response to salinity by Cdxt, as opposed to the abrupt tracheid differentiation inhibition arrest of Zm already from 1% salinity level. Only</w:t>
      </w:r>
      <w:r w:rsidRPr="007D59E5">
        <w:rPr>
          <w:rFonts w:ascii="Arial" w:hAnsi="Arial" w:cs="Arial"/>
          <w:sz w:val="20"/>
          <w:szCs w:val="20"/>
        </w:rPr>
        <w:t xml:space="preserve"> Zm and Cdxt showed statistically significant correlation between saline solution electric conductivity and root tip elongation inhibition.</w:t>
      </w:r>
    </w:p>
    <w:p w:rsidR="00BE1C3E" w:rsidRPr="00E6103D" w:rsidRDefault="00BE1C3E" w:rsidP="00F70A37">
      <w:pPr>
        <w:widowControl w:val="0"/>
        <w:spacing w:line="480" w:lineRule="auto"/>
        <w:jc w:val="both"/>
        <w:rPr>
          <w:rFonts w:ascii="Arial" w:hAnsi="Arial" w:cs="Arial"/>
          <w:i/>
          <w:sz w:val="20"/>
          <w:szCs w:val="20"/>
          <w:lang w:val="en-US"/>
        </w:rPr>
      </w:pPr>
      <w:r w:rsidRPr="00E6103D">
        <w:rPr>
          <w:rFonts w:ascii="Arial" w:hAnsi="Arial" w:cs="Arial"/>
          <w:i/>
          <w:sz w:val="20"/>
          <w:szCs w:val="20"/>
          <w:lang w:val="en-US"/>
        </w:rPr>
        <w:t>Correlations</w:t>
      </w:r>
    </w:p>
    <w:p w:rsidR="00BE1C3E" w:rsidRDefault="00BE1C3E" w:rsidP="00F70A37">
      <w:pPr>
        <w:widowControl w:val="0"/>
        <w:spacing w:line="480" w:lineRule="auto"/>
        <w:ind w:firstLine="1080"/>
        <w:jc w:val="both"/>
        <w:rPr>
          <w:rFonts w:ascii="Arial" w:hAnsi="Arial" w:cs="Arial"/>
          <w:sz w:val="20"/>
          <w:szCs w:val="20"/>
          <w:lang w:val="en-US"/>
        </w:rPr>
      </w:pPr>
      <w:r w:rsidRPr="00A166EC">
        <w:rPr>
          <w:rFonts w:ascii="Arial" w:hAnsi="Arial" w:cs="Arial"/>
          <w:sz w:val="20"/>
          <w:szCs w:val="20"/>
          <w:lang w:val="en-US"/>
        </w:rPr>
        <w:t>The correlations</w:t>
      </w:r>
      <w:r>
        <w:rPr>
          <w:rFonts w:ascii="Arial" w:hAnsi="Arial" w:cs="Arial"/>
          <w:sz w:val="20"/>
          <w:szCs w:val="20"/>
          <w:lang w:val="en-US"/>
        </w:rPr>
        <w:t xml:space="preserve"> in the range of 0-3% salinity levels (Table 1</w:t>
      </w:r>
      <w:r w:rsidRPr="00A166EC">
        <w:rPr>
          <w:rFonts w:ascii="Arial" w:hAnsi="Arial" w:cs="Arial"/>
          <w:sz w:val="20"/>
          <w:szCs w:val="20"/>
          <w:lang w:val="en-US"/>
        </w:rPr>
        <w:t xml:space="preserve">) </w:t>
      </w:r>
      <w:r>
        <w:rPr>
          <w:rFonts w:ascii="Arial" w:hAnsi="Arial" w:cs="Arial"/>
          <w:sz w:val="20"/>
          <w:szCs w:val="20"/>
          <w:lang w:val="en-US"/>
        </w:rPr>
        <w:t xml:space="preserve">between electric conductivity (dS </w:t>
      </w:r>
      <w:r w:rsidRPr="00A166EC">
        <w:rPr>
          <w:rFonts w:ascii="Arial" w:hAnsi="Arial" w:cs="Arial"/>
          <w:sz w:val="20"/>
          <w:szCs w:val="20"/>
          <w:lang w:val="en-US"/>
        </w:rPr>
        <w:t>m</w:t>
      </w:r>
      <w:r w:rsidRPr="00A166EC">
        <w:rPr>
          <w:rFonts w:ascii="Arial" w:hAnsi="Arial" w:cs="Arial"/>
          <w:sz w:val="20"/>
          <w:szCs w:val="20"/>
          <w:vertAlign w:val="superscript"/>
          <w:lang w:val="en-US"/>
        </w:rPr>
        <w:t>-1</w:t>
      </w:r>
      <w:r w:rsidRPr="00A166EC">
        <w:rPr>
          <w:rFonts w:ascii="Arial" w:hAnsi="Arial" w:cs="Arial"/>
          <w:sz w:val="20"/>
          <w:szCs w:val="20"/>
          <w:lang w:val="en-US"/>
        </w:rPr>
        <w:t>) and 4 WAT cumulative percent stolon sprouting inhibition (%),</w:t>
      </w:r>
      <w:r>
        <w:rPr>
          <w:rFonts w:ascii="Arial" w:hAnsi="Arial" w:cs="Arial"/>
          <w:sz w:val="20"/>
          <w:szCs w:val="20"/>
          <w:lang w:val="en-US"/>
        </w:rPr>
        <w:t xml:space="preserve"> </w:t>
      </w:r>
      <w:r w:rsidRPr="00A166EC">
        <w:rPr>
          <w:rFonts w:ascii="Arial" w:hAnsi="Arial" w:cs="Arial"/>
          <w:sz w:val="20"/>
          <w:szCs w:val="20"/>
          <w:lang w:val="en-US"/>
        </w:rPr>
        <w:t>aerial apex cumulative growth inhibition</w:t>
      </w:r>
      <w:r>
        <w:rPr>
          <w:rFonts w:ascii="Arial" w:hAnsi="Arial" w:cs="Arial"/>
          <w:sz w:val="20"/>
          <w:szCs w:val="20"/>
          <w:lang w:val="en-US"/>
        </w:rPr>
        <w:t xml:space="preserve"> </w:t>
      </w:r>
      <w:r w:rsidRPr="00A166EC">
        <w:rPr>
          <w:rFonts w:ascii="Arial" w:hAnsi="Arial" w:cs="Arial"/>
          <w:sz w:val="20"/>
          <w:szCs w:val="20"/>
          <w:lang w:val="en-US"/>
        </w:rPr>
        <w:t>(%), cumulated root apex growth inhibition</w:t>
      </w:r>
      <w:r>
        <w:rPr>
          <w:rFonts w:ascii="Arial" w:hAnsi="Arial" w:cs="Arial"/>
          <w:sz w:val="20"/>
          <w:szCs w:val="20"/>
          <w:lang w:val="en-US"/>
        </w:rPr>
        <w:t xml:space="preserve"> </w:t>
      </w:r>
      <w:r w:rsidRPr="00A166EC">
        <w:rPr>
          <w:rFonts w:ascii="Arial" w:hAnsi="Arial" w:cs="Arial"/>
          <w:sz w:val="20"/>
          <w:szCs w:val="20"/>
          <w:lang w:val="en-US"/>
        </w:rPr>
        <w:t>(%) and root tip elongation inhibition (%) showed strict correlations in Cdxt and Zm for all parameters, thus indicating consistent sensitivity to saline environment. Conversely, Pv showed a strong correlation between salinity levels and stolon sprouting inhibition  (r=0,76) and aerial apex growth inhibition (r=0.80) and a weaker correlation with root apex growth inhibition (r=0,58), while no correlation was found for root tip elongation inhibition</w:t>
      </w:r>
      <w:r>
        <w:rPr>
          <w:rFonts w:ascii="Arial" w:hAnsi="Arial" w:cs="Arial"/>
          <w:sz w:val="20"/>
          <w:szCs w:val="20"/>
          <w:lang w:val="en-US"/>
        </w:rPr>
        <w:t>.</w:t>
      </w:r>
    </w:p>
    <w:p w:rsidR="00BE1C3E" w:rsidRDefault="00BE1C3E" w:rsidP="00F70A37">
      <w:pPr>
        <w:widowControl w:val="0"/>
        <w:spacing w:line="480" w:lineRule="auto"/>
        <w:ind w:firstLine="1080"/>
        <w:jc w:val="both"/>
        <w:rPr>
          <w:rFonts w:ascii="Arial" w:hAnsi="Arial" w:cs="Arial"/>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Default="00BE1C3E" w:rsidP="00F70A37">
      <w:pPr>
        <w:widowControl w:val="0"/>
        <w:spacing w:line="480" w:lineRule="auto"/>
        <w:jc w:val="both"/>
        <w:rPr>
          <w:rFonts w:ascii="Arial" w:hAnsi="Arial" w:cs="Arial"/>
          <w:b/>
          <w:sz w:val="20"/>
          <w:szCs w:val="20"/>
          <w:lang w:val="en-US"/>
        </w:rPr>
      </w:pPr>
    </w:p>
    <w:p w:rsidR="00BE1C3E" w:rsidRPr="00514747" w:rsidRDefault="00BE1C3E" w:rsidP="00F70A37">
      <w:pPr>
        <w:widowControl w:val="0"/>
        <w:spacing w:line="480" w:lineRule="auto"/>
        <w:jc w:val="both"/>
        <w:rPr>
          <w:rFonts w:ascii="Arial" w:hAnsi="Arial" w:cs="Arial"/>
          <w:b/>
          <w:sz w:val="20"/>
          <w:szCs w:val="20"/>
          <w:lang w:val="en-US"/>
        </w:rPr>
      </w:pPr>
      <w:r w:rsidRPr="00514747">
        <w:rPr>
          <w:rFonts w:ascii="Arial" w:hAnsi="Arial" w:cs="Arial"/>
          <w:b/>
          <w:sz w:val="20"/>
          <w:szCs w:val="20"/>
          <w:lang w:val="en-US"/>
        </w:rPr>
        <w:t>Discussion</w:t>
      </w:r>
    </w:p>
    <w:p w:rsidR="00BE1C3E" w:rsidRPr="00B73F3E" w:rsidRDefault="00BE1C3E" w:rsidP="00F70A37">
      <w:pPr>
        <w:widowControl w:val="0"/>
        <w:spacing w:line="480" w:lineRule="auto"/>
        <w:ind w:firstLine="1080"/>
        <w:jc w:val="both"/>
        <w:rPr>
          <w:rFonts w:ascii="Arial" w:hAnsi="Arial" w:cs="Arial"/>
          <w:sz w:val="20"/>
          <w:szCs w:val="20"/>
        </w:rPr>
      </w:pPr>
      <w:r w:rsidRPr="00B76FCC">
        <w:rPr>
          <w:rFonts w:ascii="Arial" w:hAnsi="Arial" w:cs="Arial"/>
          <w:sz w:val="20"/>
          <w:szCs w:val="20"/>
        </w:rPr>
        <w:t xml:space="preserve">Stolon sprouting, </w:t>
      </w:r>
      <w:r>
        <w:rPr>
          <w:rFonts w:ascii="Arial" w:hAnsi="Arial" w:cs="Arial"/>
          <w:sz w:val="20"/>
          <w:szCs w:val="20"/>
        </w:rPr>
        <w:t xml:space="preserve">aerial </w:t>
      </w:r>
      <w:r w:rsidRPr="00B76FCC">
        <w:rPr>
          <w:rFonts w:ascii="Arial" w:hAnsi="Arial" w:cs="Arial"/>
          <w:sz w:val="20"/>
          <w:szCs w:val="20"/>
        </w:rPr>
        <w:t xml:space="preserve">apex growth and root apex growth </w:t>
      </w:r>
      <w:del w:id="17" w:author="Alenka Gajdošová" w:date="2013-04-21T12:45:00Z">
        <w:r w:rsidRPr="00B76FCC" w:rsidDel="00D13696">
          <w:rPr>
            <w:rFonts w:ascii="Arial" w:hAnsi="Arial" w:cs="Arial"/>
            <w:sz w:val="20"/>
            <w:szCs w:val="20"/>
          </w:rPr>
          <w:delText xml:space="preserve"> </w:delText>
        </w:r>
      </w:del>
      <w:r w:rsidRPr="00B76FCC">
        <w:rPr>
          <w:rFonts w:ascii="Arial" w:hAnsi="Arial" w:cs="Arial"/>
          <w:sz w:val="20"/>
          <w:szCs w:val="20"/>
        </w:rPr>
        <w:t xml:space="preserve">inhibition at 4% salinity level confirm the 3% salinity level as the maximum operating level for vegetative establishment for the three species, beyond which point neither tolerance or avoidance mechanisms (Duncan and Carrow, 1999; Marcum and Murdoch, 1990) can allow plant regeneration. </w:t>
      </w:r>
    </w:p>
    <w:p w:rsidR="00BE1C3E" w:rsidRDefault="00BE1C3E" w:rsidP="00F70A37">
      <w:pPr>
        <w:widowControl w:val="0"/>
        <w:spacing w:line="480" w:lineRule="auto"/>
        <w:jc w:val="both"/>
        <w:rPr>
          <w:rFonts w:ascii="Arial" w:hAnsi="Arial" w:cs="Arial"/>
          <w:sz w:val="20"/>
          <w:szCs w:val="20"/>
        </w:rPr>
      </w:pPr>
      <w:r>
        <w:rPr>
          <w:rFonts w:ascii="Arial" w:hAnsi="Arial" w:cs="Arial"/>
          <w:sz w:val="20"/>
          <w:szCs w:val="20"/>
          <w:lang w:val="en-US"/>
        </w:rPr>
        <w:t>Zm is the species with the worst performance</w:t>
      </w:r>
      <w:r>
        <w:rPr>
          <w:rFonts w:ascii="Arial" w:hAnsi="Arial" w:cs="Arial"/>
          <w:sz w:val="20"/>
          <w:szCs w:val="20"/>
        </w:rPr>
        <w:t xml:space="preserve"> at all salinity levels, indeed its sprouting</w:t>
      </w:r>
      <w:r w:rsidRPr="0011623A">
        <w:rPr>
          <w:rFonts w:ascii="Arial" w:hAnsi="Arial" w:cs="Arial"/>
          <w:sz w:val="20"/>
          <w:szCs w:val="20"/>
        </w:rPr>
        <w:t xml:space="preserve"> is virtually </w:t>
      </w:r>
      <w:r>
        <w:rPr>
          <w:rFonts w:ascii="Arial" w:hAnsi="Arial" w:cs="Arial"/>
          <w:sz w:val="20"/>
          <w:szCs w:val="20"/>
        </w:rPr>
        <w:t>inhibited at salinity levels above 1%, while aerial</w:t>
      </w:r>
      <w:r w:rsidRPr="00B76FCC">
        <w:rPr>
          <w:rFonts w:ascii="Arial" w:hAnsi="Arial" w:cs="Arial"/>
          <w:sz w:val="20"/>
          <w:szCs w:val="20"/>
        </w:rPr>
        <w:t xml:space="preserve"> apex growth </w:t>
      </w:r>
      <w:r>
        <w:rPr>
          <w:rFonts w:ascii="Arial" w:hAnsi="Arial" w:cs="Arial"/>
          <w:sz w:val="20"/>
          <w:szCs w:val="20"/>
        </w:rPr>
        <w:t>and</w:t>
      </w:r>
      <w:r w:rsidRPr="00B76FCC">
        <w:rPr>
          <w:rFonts w:ascii="Arial" w:hAnsi="Arial" w:cs="Arial"/>
          <w:sz w:val="20"/>
          <w:szCs w:val="20"/>
        </w:rPr>
        <w:t xml:space="preserve"> root apex growth </w:t>
      </w:r>
      <w:r>
        <w:rPr>
          <w:rFonts w:ascii="Arial" w:hAnsi="Arial" w:cs="Arial"/>
          <w:sz w:val="20"/>
          <w:szCs w:val="20"/>
        </w:rPr>
        <w:t>are inhibited since the lower salinity concentration.</w:t>
      </w:r>
    </w:p>
    <w:p w:rsidR="00BE1C3E" w:rsidRDefault="00BE1C3E" w:rsidP="00F70A37">
      <w:pPr>
        <w:widowControl w:val="0"/>
        <w:spacing w:line="480" w:lineRule="auto"/>
        <w:jc w:val="both"/>
        <w:rPr>
          <w:rFonts w:ascii="Arial" w:hAnsi="Arial" w:cs="Arial"/>
          <w:sz w:val="20"/>
          <w:szCs w:val="20"/>
          <w:lang w:val="en-US"/>
        </w:rPr>
      </w:pPr>
      <w:r>
        <w:rPr>
          <w:rFonts w:ascii="Arial" w:hAnsi="Arial" w:cs="Arial"/>
          <w:sz w:val="20"/>
          <w:szCs w:val="20"/>
        </w:rPr>
        <w:t>The progressive increase of sprouting inhibition in Cdxt and its sprouting similar to Pv at 2% and the gradual and very similar to Pv response of this species to salinity level for aerial</w:t>
      </w:r>
      <w:r w:rsidRPr="00B76FCC">
        <w:rPr>
          <w:rFonts w:ascii="Arial" w:hAnsi="Arial" w:cs="Arial"/>
          <w:sz w:val="20"/>
          <w:szCs w:val="20"/>
        </w:rPr>
        <w:t xml:space="preserve"> apex growth</w:t>
      </w:r>
      <w:r>
        <w:rPr>
          <w:rFonts w:ascii="Arial" w:hAnsi="Arial" w:cs="Arial"/>
          <w:sz w:val="20"/>
          <w:szCs w:val="20"/>
        </w:rPr>
        <w:t xml:space="preserve">, </w:t>
      </w:r>
      <w:r w:rsidRPr="0094388E">
        <w:rPr>
          <w:rFonts w:ascii="Arial" w:hAnsi="Arial" w:cs="Arial"/>
          <w:sz w:val="20"/>
          <w:szCs w:val="20"/>
        </w:rPr>
        <w:t>could be explained by the high starch levels found in a study (Lulli et al., 2011) on the stolons of this</w:t>
      </w:r>
      <w:r>
        <w:rPr>
          <w:rFonts w:ascii="Arial" w:hAnsi="Arial" w:cs="Arial"/>
          <w:sz w:val="20"/>
          <w:szCs w:val="20"/>
        </w:rPr>
        <w:t xml:space="preserve"> </w:t>
      </w:r>
      <w:r w:rsidRPr="0094388E">
        <w:rPr>
          <w:rFonts w:ascii="Arial" w:hAnsi="Arial" w:cs="Arial"/>
          <w:sz w:val="20"/>
          <w:szCs w:val="20"/>
        </w:rPr>
        <w:t xml:space="preserve">species, </w:t>
      </w:r>
      <w:r w:rsidRPr="00277F5F">
        <w:rPr>
          <w:rFonts w:ascii="Arial" w:hAnsi="Arial" w:cs="Arial"/>
          <w:sz w:val="20"/>
          <w:szCs w:val="20"/>
        </w:rPr>
        <w:t>high starch levels in Cdxt could explain this behaviour that is similar to that of a halophytic plant</w:t>
      </w:r>
      <w:r>
        <w:rPr>
          <w:rFonts w:ascii="Arial" w:hAnsi="Arial" w:cs="Arial"/>
          <w:sz w:val="20"/>
          <w:szCs w:val="20"/>
        </w:rPr>
        <w:t>s.</w:t>
      </w:r>
      <w:r w:rsidRPr="00170D5A">
        <w:rPr>
          <w:rFonts w:ascii="Arial" w:hAnsi="Arial" w:cs="Arial"/>
          <w:sz w:val="20"/>
          <w:szCs w:val="20"/>
          <w:lang w:val="en-US"/>
        </w:rPr>
        <w:t xml:space="preserve">These responses of bermudagrass </w:t>
      </w:r>
      <w:r>
        <w:rPr>
          <w:rFonts w:ascii="Arial" w:hAnsi="Arial" w:cs="Arial"/>
          <w:sz w:val="20"/>
          <w:szCs w:val="20"/>
          <w:lang w:val="en-US"/>
        </w:rPr>
        <w:t xml:space="preserve">even for the root apex growth, </w:t>
      </w:r>
      <w:r w:rsidRPr="00170D5A">
        <w:rPr>
          <w:rFonts w:ascii="Arial" w:hAnsi="Arial" w:cs="Arial"/>
          <w:sz w:val="20"/>
          <w:szCs w:val="20"/>
          <w:lang w:val="en-US"/>
        </w:rPr>
        <w:t>are in agreement with earlier st</w:t>
      </w:r>
      <w:r>
        <w:rPr>
          <w:rFonts w:ascii="Arial" w:hAnsi="Arial" w:cs="Arial"/>
          <w:sz w:val="20"/>
          <w:szCs w:val="20"/>
          <w:lang w:val="en-US"/>
        </w:rPr>
        <w:t>udies (Marcum and Murdoch, 1990,</w:t>
      </w:r>
      <w:r w:rsidRPr="00170D5A">
        <w:rPr>
          <w:rFonts w:ascii="Arial" w:hAnsi="Arial" w:cs="Arial"/>
          <w:sz w:val="20"/>
          <w:szCs w:val="20"/>
          <w:lang w:val="en-US"/>
        </w:rPr>
        <w:t xml:space="preserve"> 1994</w:t>
      </w:r>
      <w:r>
        <w:rPr>
          <w:rFonts w:ascii="Arial" w:hAnsi="Arial" w:cs="Arial"/>
          <w:sz w:val="20"/>
          <w:szCs w:val="20"/>
          <w:lang w:val="en-US"/>
        </w:rPr>
        <w:t>; Marcum, 1999</w:t>
      </w:r>
      <w:r w:rsidRPr="00170D5A">
        <w:rPr>
          <w:rFonts w:ascii="Arial" w:hAnsi="Arial" w:cs="Arial"/>
          <w:sz w:val="20"/>
          <w:szCs w:val="20"/>
          <w:lang w:val="en-US"/>
        </w:rPr>
        <w:t>) where bermudagrass cultivars responded to in</w:t>
      </w:r>
      <w:r>
        <w:rPr>
          <w:rFonts w:ascii="Arial" w:hAnsi="Arial" w:cs="Arial"/>
          <w:sz w:val="20"/>
          <w:szCs w:val="20"/>
          <w:lang w:val="en-US"/>
        </w:rPr>
        <w:t>creasing salinity levels in a manner inter</w:t>
      </w:r>
      <w:r w:rsidRPr="00170D5A">
        <w:rPr>
          <w:rFonts w:ascii="Arial" w:hAnsi="Arial" w:cs="Arial"/>
          <w:sz w:val="20"/>
          <w:szCs w:val="20"/>
          <w:lang w:val="en-US"/>
        </w:rPr>
        <w:t xml:space="preserve">mediate between that of glycophytes and </w:t>
      </w:r>
      <w:r>
        <w:rPr>
          <w:rFonts w:ascii="Arial" w:hAnsi="Arial" w:cs="Arial"/>
          <w:sz w:val="20"/>
          <w:szCs w:val="20"/>
          <w:lang w:val="en-US"/>
        </w:rPr>
        <w:t>halophytes.</w:t>
      </w:r>
    </w:p>
    <w:p w:rsidR="00BE1C3E" w:rsidRPr="00103FD1" w:rsidRDefault="00BE1C3E" w:rsidP="00F70A37">
      <w:pPr>
        <w:widowControl w:val="0"/>
        <w:spacing w:line="480" w:lineRule="auto"/>
        <w:jc w:val="both"/>
        <w:rPr>
          <w:rFonts w:ascii="Arial" w:hAnsi="Arial" w:cs="Arial"/>
          <w:sz w:val="20"/>
          <w:szCs w:val="20"/>
          <w:lang w:val="en-US"/>
        </w:rPr>
      </w:pPr>
      <w:r w:rsidRPr="00C362CF">
        <w:rPr>
          <w:rFonts w:ascii="Arial" w:hAnsi="Arial" w:cs="Arial"/>
          <w:sz w:val="20"/>
          <w:szCs w:val="20"/>
          <w:lang w:val="en-US"/>
        </w:rPr>
        <w:t xml:space="preserve">Pv exhibited a different behavior, with even an increase in root tip elongation </w:t>
      </w:r>
      <w:del w:id="18" w:author="Alenka Gajdošová" w:date="2013-04-21T12:46:00Z">
        <w:r w:rsidRPr="00C362CF" w:rsidDel="00D13696">
          <w:rPr>
            <w:rFonts w:ascii="Arial" w:hAnsi="Arial" w:cs="Arial"/>
            <w:sz w:val="20"/>
            <w:szCs w:val="20"/>
            <w:lang w:val="en-US"/>
          </w:rPr>
          <w:delText xml:space="preserve"> </w:delText>
        </w:r>
      </w:del>
      <w:r w:rsidRPr="00C362CF">
        <w:rPr>
          <w:rFonts w:ascii="Arial" w:hAnsi="Arial" w:cs="Arial"/>
          <w:sz w:val="20"/>
          <w:szCs w:val="20"/>
          <w:lang w:val="en-US"/>
        </w:rPr>
        <w:t>at salinity levels of 2%, as root tip elongation inhibition at 1% salinity was not statistically different from 3%.</w:t>
      </w:r>
      <w:del w:id="19" w:author="Alenka Gajdošová" w:date="2013-04-21T12:46:00Z">
        <w:r w:rsidRPr="00C362CF" w:rsidDel="00D13696">
          <w:rPr>
            <w:rFonts w:ascii="Arial" w:hAnsi="Arial" w:cs="Arial"/>
            <w:sz w:val="20"/>
            <w:szCs w:val="20"/>
            <w:lang w:val="en-US"/>
          </w:rPr>
          <w:delText>.</w:delText>
        </w:r>
      </w:del>
      <w:r w:rsidRPr="00C362CF">
        <w:rPr>
          <w:rFonts w:ascii="Arial" w:hAnsi="Arial" w:cs="Arial"/>
          <w:sz w:val="20"/>
          <w:szCs w:val="20"/>
          <w:lang w:val="en-US"/>
        </w:rPr>
        <w:t xml:space="preserve"> </w:t>
      </w:r>
    </w:p>
    <w:p w:rsidR="00BE1C3E" w:rsidRDefault="00BE1C3E" w:rsidP="00F70A37">
      <w:pPr>
        <w:widowControl w:val="0"/>
        <w:spacing w:line="480" w:lineRule="auto"/>
        <w:jc w:val="both"/>
        <w:rPr>
          <w:rFonts w:ascii="Arial" w:hAnsi="Arial" w:cs="Arial"/>
          <w:sz w:val="20"/>
          <w:szCs w:val="20"/>
        </w:rPr>
      </w:pPr>
      <w:r w:rsidRPr="0044574A">
        <w:rPr>
          <w:rFonts w:ascii="Arial" w:hAnsi="Arial" w:cs="Arial"/>
          <w:sz w:val="20"/>
          <w:szCs w:val="20"/>
        </w:rPr>
        <w:t>Results show that the root anatomy is altered when plants are exposed to high NaCl concentrations. In particular, we observed changes in the size of the roots and all the primary root tissues developed closer to the root apex when compared with the control roots. There are many data showing that morphological and anatomical traits influence the uptake processes (Dunabin et al., 2004; Trubat et al., 2006; Rieger and Litvin, 1999; Rewald et al., 2012) and that the acceleration of primary tissues development might be related with the strategy of the plant root to reduce the uptake and the translocation of high amount of ions (Martinka and Lux 2004; Enstone et al. 2002; Reinhardt and Rost 1995; Karahara et al., 2004; Krishnamurthy et al., 2009, Vaculík et al., 2012b). These observations are in agreement with our results in which the earlier root modification observed could confer a higher tolerance to NaCl stress.</w:t>
      </w:r>
      <w:r>
        <w:rPr>
          <w:rFonts w:ascii="Arial" w:hAnsi="Arial" w:cs="Arial"/>
          <w:sz w:val="20"/>
          <w:szCs w:val="20"/>
        </w:rPr>
        <w:t xml:space="preserve"> </w:t>
      </w:r>
    </w:p>
    <w:p w:rsidR="00BE1C3E" w:rsidRDefault="00BE1C3E" w:rsidP="00F70A37">
      <w:pPr>
        <w:autoSpaceDE w:val="0"/>
        <w:autoSpaceDN w:val="0"/>
        <w:adjustRightInd w:val="0"/>
        <w:spacing w:line="480" w:lineRule="auto"/>
        <w:jc w:val="both"/>
        <w:rPr>
          <w:rFonts w:ascii="Arial" w:hAnsi="Arial" w:cs="Arial"/>
          <w:sz w:val="20"/>
          <w:szCs w:val="20"/>
          <w:lang w:val="en-US"/>
        </w:rPr>
      </w:pPr>
      <w:r w:rsidRPr="009D404C">
        <w:rPr>
          <w:rFonts w:ascii="Arial" w:hAnsi="Arial" w:cs="Arial"/>
          <w:sz w:val="20"/>
          <w:szCs w:val="20"/>
          <w:lang w:val="en-US"/>
        </w:rPr>
        <w:t>The weaker correlations between salinity levels and root apex growth inhibition and the absence of correlation for root tip elongation inhibition in Pv, confirmed a high degree of salinity tolerance and seemed to have adaptation mechanisms for superior salinity tolerance</w:t>
      </w:r>
      <w:ins w:id="20" w:author="Alenka Gajdošová" w:date="2013-04-21T12:47:00Z">
        <w:r>
          <w:rPr>
            <w:rFonts w:ascii="Arial" w:hAnsi="Arial" w:cs="Arial"/>
            <w:sz w:val="20"/>
            <w:szCs w:val="20"/>
            <w:lang w:val="en-US"/>
          </w:rPr>
          <w:t xml:space="preserve"> </w:t>
        </w:r>
      </w:ins>
      <w:del w:id="21" w:author="Alenka Gajdošová" w:date="2013-04-21T12:47:00Z">
        <w:r w:rsidRPr="009D404C" w:rsidDel="00D13696">
          <w:rPr>
            <w:rFonts w:ascii="Arial" w:hAnsi="Arial" w:cs="Arial"/>
            <w:sz w:val="20"/>
            <w:szCs w:val="20"/>
            <w:lang w:val="en-US"/>
          </w:rPr>
          <w:delText xml:space="preserve">. </w:delText>
        </w:r>
      </w:del>
      <w:r w:rsidRPr="009D404C">
        <w:rPr>
          <w:rFonts w:ascii="Arial" w:hAnsi="Arial" w:cs="Arial"/>
          <w:sz w:val="20"/>
          <w:szCs w:val="20"/>
          <w:lang w:val="en-US"/>
        </w:rPr>
        <w:t>(Lee et al 2004)</w:t>
      </w:r>
      <w:r>
        <w:rPr>
          <w:rFonts w:ascii="Arial" w:hAnsi="Arial" w:cs="Arial"/>
          <w:sz w:val="20"/>
          <w:szCs w:val="20"/>
          <w:lang w:val="en-US"/>
        </w:rPr>
        <w:t>.</w:t>
      </w:r>
    </w:p>
    <w:p w:rsidR="00BE1C3E" w:rsidRPr="00514747" w:rsidRDefault="00BE1C3E" w:rsidP="00F70A37">
      <w:pPr>
        <w:widowControl w:val="0"/>
        <w:spacing w:line="480" w:lineRule="auto"/>
        <w:jc w:val="both"/>
        <w:rPr>
          <w:rFonts w:ascii="Arial" w:hAnsi="Arial" w:cs="Arial"/>
          <w:b/>
          <w:sz w:val="20"/>
          <w:szCs w:val="20"/>
          <w:lang w:val="en-US"/>
        </w:rPr>
      </w:pPr>
      <w:r>
        <w:rPr>
          <w:rFonts w:ascii="Arial" w:hAnsi="Arial" w:cs="Arial"/>
          <w:b/>
          <w:sz w:val="20"/>
          <w:szCs w:val="20"/>
          <w:lang w:val="en-US"/>
        </w:rPr>
        <w:t>Conclusions</w:t>
      </w:r>
    </w:p>
    <w:p w:rsidR="00BE1C3E" w:rsidRDefault="00BE1C3E" w:rsidP="00F70A37">
      <w:pPr>
        <w:autoSpaceDE w:val="0"/>
        <w:autoSpaceDN w:val="0"/>
        <w:adjustRightInd w:val="0"/>
        <w:spacing w:line="480" w:lineRule="auto"/>
        <w:ind w:firstLine="1134"/>
        <w:jc w:val="both"/>
        <w:rPr>
          <w:rFonts w:ascii="Arial" w:hAnsi="Arial" w:cs="Arial"/>
          <w:sz w:val="20"/>
          <w:szCs w:val="20"/>
        </w:rPr>
      </w:pPr>
      <w:r>
        <w:rPr>
          <w:rFonts w:ascii="Arial" w:hAnsi="Arial" w:cs="Arial"/>
          <w:sz w:val="20"/>
          <w:szCs w:val="20"/>
        </w:rPr>
        <w:t xml:space="preserve">The results of this trial prompt the following conclusions: a) </w:t>
      </w:r>
      <w:r w:rsidRPr="00CF7E25">
        <w:rPr>
          <w:rFonts w:ascii="Arial" w:hAnsi="Arial" w:cs="Arial"/>
          <w:i/>
          <w:sz w:val="20"/>
          <w:szCs w:val="20"/>
        </w:rPr>
        <w:t>Zoysia matrella</w:t>
      </w:r>
      <w:r>
        <w:rPr>
          <w:rFonts w:ascii="Arial" w:hAnsi="Arial" w:cs="Arial"/>
          <w:sz w:val="20"/>
          <w:szCs w:val="20"/>
        </w:rPr>
        <w:t xml:space="preserve"> is the most salt-sensitive of the three evaluated C4 turfgrass species, with little scope for technical vegetative propagation in situations above 1% salinity; b) </w:t>
      </w:r>
      <w:r w:rsidRPr="00CF7E25">
        <w:rPr>
          <w:rFonts w:ascii="Arial" w:hAnsi="Arial" w:cs="Arial"/>
          <w:i/>
          <w:sz w:val="20"/>
          <w:szCs w:val="20"/>
        </w:rPr>
        <w:t>Paspalum vaginatum</w:t>
      </w:r>
      <w:r>
        <w:rPr>
          <w:rFonts w:ascii="Arial" w:hAnsi="Arial" w:cs="Arial"/>
          <w:sz w:val="20"/>
          <w:szCs w:val="20"/>
        </w:rPr>
        <w:t xml:space="preserve"> is the clear choice for vegetative propagation in saline conditions, with even a pronounced  sprouting stimulation at around 2% salinity, which seems to be the species’ preferred salinity level; c) hybrid bermudagrass (</w:t>
      </w:r>
      <w:r w:rsidRPr="00CF7E25">
        <w:rPr>
          <w:rFonts w:ascii="Arial" w:hAnsi="Arial" w:cs="Arial"/>
          <w:i/>
          <w:sz w:val="20"/>
          <w:szCs w:val="20"/>
        </w:rPr>
        <w:t>Cynodon dactylon</w:t>
      </w:r>
      <w:r>
        <w:rPr>
          <w:rFonts w:ascii="Arial" w:hAnsi="Arial" w:cs="Arial"/>
          <w:sz w:val="20"/>
          <w:szCs w:val="20"/>
        </w:rPr>
        <w:t xml:space="preserve"> x </w:t>
      </w:r>
      <w:r>
        <w:rPr>
          <w:rFonts w:ascii="Arial" w:hAnsi="Arial" w:cs="Arial"/>
          <w:i/>
          <w:sz w:val="20"/>
          <w:szCs w:val="20"/>
        </w:rPr>
        <w:t>C. t</w:t>
      </w:r>
      <w:r w:rsidRPr="00CF7E25">
        <w:rPr>
          <w:rFonts w:ascii="Arial" w:hAnsi="Arial" w:cs="Arial"/>
          <w:i/>
          <w:sz w:val="20"/>
          <w:szCs w:val="20"/>
        </w:rPr>
        <w:t>ransvaalensis</w:t>
      </w:r>
      <w:r>
        <w:rPr>
          <w:rFonts w:ascii="Arial" w:hAnsi="Arial" w:cs="Arial"/>
          <w:sz w:val="20"/>
          <w:szCs w:val="20"/>
        </w:rPr>
        <w:t>), despite not being a true halophyte, does show a remarkable adaptation up to 2% salinity levels and is hence very well suited to vegetative propagation in mildly-saline conditions; d) C4 turfgrass stolon sprouting dynamics in saline environment do differ markedly from seed germination dynamics, and they deserve to be the object of further studies in order to clarify the potential for turfgrass vegetative establishment in salt-affected soils.</w:t>
      </w:r>
    </w:p>
    <w:p w:rsidR="00BE1C3E" w:rsidRDefault="00BE1C3E" w:rsidP="00F70A37">
      <w:pPr>
        <w:autoSpaceDE w:val="0"/>
        <w:autoSpaceDN w:val="0"/>
        <w:adjustRightInd w:val="0"/>
        <w:spacing w:line="480" w:lineRule="auto"/>
        <w:rPr>
          <w:rFonts w:ascii="Arial" w:hAnsi="Arial" w:cs="Arial"/>
          <w:b/>
          <w:sz w:val="20"/>
          <w:szCs w:val="20"/>
        </w:rPr>
      </w:pPr>
      <w:r w:rsidRPr="00BC4DB6">
        <w:rPr>
          <w:rFonts w:ascii="Arial" w:hAnsi="Arial" w:cs="Arial"/>
          <w:sz w:val="20"/>
          <w:szCs w:val="20"/>
        </w:rPr>
        <w:br w:type="page"/>
      </w:r>
      <w:r>
        <w:rPr>
          <w:rFonts w:ascii="Arial" w:hAnsi="Arial" w:cs="Arial"/>
          <w:b/>
          <w:sz w:val="20"/>
          <w:szCs w:val="20"/>
        </w:rPr>
        <w:t>References</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Ackerson R.C.</w:t>
      </w:r>
      <w:r>
        <w:rPr>
          <w:rFonts w:ascii="Arial" w:hAnsi="Arial" w:cs="Arial"/>
          <w:sz w:val="20"/>
          <w:szCs w:val="20"/>
        </w:rPr>
        <w:t xml:space="preserve">, </w:t>
      </w:r>
      <w:r w:rsidRPr="00BC4DB6">
        <w:rPr>
          <w:rFonts w:ascii="Arial" w:hAnsi="Arial" w:cs="Arial"/>
          <w:sz w:val="20"/>
          <w:szCs w:val="20"/>
        </w:rPr>
        <w:t>Youngner</w:t>
      </w:r>
      <w:r>
        <w:rPr>
          <w:rFonts w:ascii="Arial" w:hAnsi="Arial" w:cs="Arial"/>
          <w:sz w:val="20"/>
          <w:szCs w:val="20"/>
        </w:rPr>
        <w:t xml:space="preserve"> V.B.</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1975</w:t>
      </w:r>
      <w:r>
        <w:rPr>
          <w:rFonts w:ascii="Arial" w:hAnsi="Arial" w:cs="Arial"/>
          <w:sz w:val="20"/>
          <w:szCs w:val="20"/>
        </w:rPr>
        <w:t>)</w:t>
      </w:r>
      <w:r w:rsidRPr="00BC4DB6">
        <w:rPr>
          <w:rFonts w:ascii="Arial" w:hAnsi="Arial" w:cs="Arial"/>
          <w:sz w:val="20"/>
          <w:szCs w:val="20"/>
        </w:rPr>
        <w:t>. Responses of bermudagrass to salinity. Agronomy Journal</w:t>
      </w:r>
      <w:r>
        <w:rPr>
          <w:rFonts w:ascii="Arial" w:hAnsi="Arial" w:cs="Arial"/>
          <w:sz w:val="20"/>
          <w:szCs w:val="20"/>
        </w:rPr>
        <w:t>,</w:t>
      </w:r>
      <w:r w:rsidRPr="00BC4DB6">
        <w:rPr>
          <w:rFonts w:ascii="Arial" w:hAnsi="Arial" w:cs="Arial"/>
          <w:sz w:val="20"/>
          <w:szCs w:val="20"/>
        </w:rPr>
        <w:t xml:space="preserve"> 67:678-681.</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Bell H.L.</w:t>
      </w:r>
      <w:r>
        <w:rPr>
          <w:rFonts w:ascii="Arial" w:hAnsi="Arial" w:cs="Arial"/>
          <w:sz w:val="20"/>
          <w:szCs w:val="20"/>
        </w:rPr>
        <w:t>, O’L</w:t>
      </w:r>
      <w:r w:rsidRPr="00BC4DB6">
        <w:rPr>
          <w:rFonts w:ascii="Arial" w:hAnsi="Arial" w:cs="Arial"/>
          <w:sz w:val="20"/>
          <w:szCs w:val="20"/>
        </w:rPr>
        <w:t>eary</w:t>
      </w:r>
      <w:r w:rsidRPr="00F448C7">
        <w:rPr>
          <w:rFonts w:ascii="Arial" w:hAnsi="Arial" w:cs="Arial"/>
          <w:sz w:val="20"/>
          <w:szCs w:val="20"/>
        </w:rPr>
        <w:t xml:space="preserve"> </w:t>
      </w:r>
      <w:r>
        <w:rPr>
          <w:rFonts w:ascii="Arial" w:hAnsi="Arial" w:cs="Arial"/>
          <w:sz w:val="20"/>
          <w:szCs w:val="20"/>
        </w:rPr>
        <w:t>J.W.</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2003</w:t>
      </w:r>
      <w:r>
        <w:rPr>
          <w:rFonts w:ascii="Arial" w:hAnsi="Arial" w:cs="Arial"/>
          <w:sz w:val="20"/>
          <w:szCs w:val="20"/>
        </w:rPr>
        <w:t>)</w:t>
      </w:r>
      <w:r w:rsidRPr="00BC4DB6">
        <w:rPr>
          <w:rFonts w:ascii="Arial" w:hAnsi="Arial" w:cs="Arial"/>
          <w:sz w:val="20"/>
          <w:szCs w:val="20"/>
        </w:rPr>
        <w:t xml:space="preserve">. Effects of salinity on growth and cation accumulation of </w:t>
      </w:r>
      <w:r w:rsidRPr="00737DAE">
        <w:rPr>
          <w:rFonts w:ascii="Arial" w:hAnsi="Arial" w:cs="Arial"/>
          <w:i/>
          <w:sz w:val="20"/>
          <w:szCs w:val="20"/>
        </w:rPr>
        <w:t>Sporobolus virginicus</w:t>
      </w:r>
      <w:r w:rsidRPr="00BC4DB6">
        <w:rPr>
          <w:rFonts w:ascii="Arial" w:hAnsi="Arial" w:cs="Arial"/>
          <w:sz w:val="20"/>
          <w:szCs w:val="20"/>
        </w:rPr>
        <w:t xml:space="preserve"> (Poaceae). American Journal of Botany</w:t>
      </w:r>
      <w:r>
        <w:rPr>
          <w:rFonts w:ascii="Arial" w:hAnsi="Arial" w:cs="Arial"/>
          <w:sz w:val="20"/>
          <w:szCs w:val="20"/>
        </w:rPr>
        <w:t>,</w:t>
      </w:r>
      <w:r w:rsidRPr="00BC4DB6">
        <w:rPr>
          <w:rFonts w:ascii="Arial" w:hAnsi="Arial" w:cs="Arial"/>
          <w:sz w:val="20"/>
          <w:szCs w:val="20"/>
        </w:rPr>
        <w:t xml:space="preserve"> 90: 1416-1424.</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Carrow R.N.</w:t>
      </w:r>
      <w:r>
        <w:rPr>
          <w:rFonts w:ascii="Arial" w:hAnsi="Arial" w:cs="Arial"/>
          <w:sz w:val="20"/>
          <w:szCs w:val="20"/>
        </w:rPr>
        <w:t>,</w:t>
      </w:r>
      <w:r w:rsidRPr="00BC4DB6">
        <w:rPr>
          <w:rFonts w:ascii="Arial" w:hAnsi="Arial" w:cs="Arial"/>
          <w:sz w:val="20"/>
          <w:szCs w:val="20"/>
        </w:rPr>
        <w:t xml:space="preserve"> Duncan</w:t>
      </w:r>
      <w:r w:rsidRPr="00F448C7">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1998</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Salt-Affected Turfgrass Sites: Assessment and Management. Ann Arbor Press, Chelsea, Michigan</w:t>
      </w:r>
      <w:r>
        <w:rPr>
          <w:rFonts w:ascii="Arial" w:hAnsi="Arial" w:cs="Arial"/>
          <w:sz w:val="20"/>
          <w:szCs w:val="20"/>
        </w:rPr>
        <w:t>,</w:t>
      </w:r>
      <w:r w:rsidRPr="00BC4DB6">
        <w:rPr>
          <w:rFonts w:ascii="Arial" w:hAnsi="Arial" w:cs="Arial"/>
          <w:sz w:val="20"/>
          <w:szCs w:val="20"/>
        </w:rPr>
        <w:t xml:space="preserve"> 185 pp.</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COSTAT Manual (2008). Version 6.400, Copyright © 1998-2008 CoHort Software.</w:t>
      </w:r>
    </w:p>
    <w:p w:rsidR="00BE1C3E" w:rsidRDefault="00BE1C3E" w:rsidP="00F70A37">
      <w:pPr>
        <w:spacing w:line="480" w:lineRule="auto"/>
        <w:ind w:left="540" w:hanging="540"/>
        <w:jc w:val="both"/>
        <w:rPr>
          <w:rFonts w:ascii="Arial" w:hAnsi="Arial" w:cs="Arial"/>
          <w:sz w:val="20"/>
          <w:szCs w:val="20"/>
        </w:rPr>
      </w:pPr>
      <w:r w:rsidRPr="007F0970">
        <w:rPr>
          <w:rFonts w:ascii="Arial" w:hAnsi="Arial" w:cs="Arial"/>
          <w:sz w:val="20"/>
          <w:szCs w:val="20"/>
          <w:lang w:val="it-IT"/>
        </w:rPr>
        <w:t>Deak K.I.</w:t>
      </w:r>
      <w:ins w:id="22" w:author="Alenka Gajdošová" w:date="2013-04-21T12:49:00Z">
        <w:r>
          <w:rPr>
            <w:rFonts w:ascii="Arial" w:hAnsi="Arial" w:cs="Arial"/>
            <w:sz w:val="20"/>
            <w:szCs w:val="20"/>
            <w:lang w:val="it-IT"/>
          </w:rPr>
          <w:t>,</w:t>
        </w:r>
      </w:ins>
      <w:r w:rsidRPr="007F0970">
        <w:rPr>
          <w:rFonts w:ascii="Arial" w:hAnsi="Arial" w:cs="Arial"/>
          <w:sz w:val="20"/>
          <w:szCs w:val="20"/>
          <w:lang w:val="it-IT"/>
        </w:rPr>
        <w:t xml:space="preserve"> Malamy J. </w:t>
      </w:r>
      <w:r>
        <w:rPr>
          <w:rFonts w:ascii="Arial" w:hAnsi="Arial" w:cs="Arial"/>
          <w:sz w:val="20"/>
          <w:szCs w:val="20"/>
          <w:lang w:val="it-IT"/>
        </w:rPr>
        <w:t>(</w:t>
      </w:r>
      <w:r w:rsidRPr="007F0970">
        <w:rPr>
          <w:rFonts w:ascii="Arial" w:hAnsi="Arial" w:cs="Arial"/>
          <w:sz w:val="20"/>
          <w:szCs w:val="20"/>
          <w:lang w:val="it-IT"/>
        </w:rPr>
        <w:t>2005</w:t>
      </w:r>
      <w:r>
        <w:rPr>
          <w:rFonts w:ascii="Arial" w:hAnsi="Arial" w:cs="Arial"/>
          <w:sz w:val="20"/>
          <w:szCs w:val="20"/>
          <w:lang w:val="it-IT"/>
        </w:rPr>
        <w:t>)</w:t>
      </w:r>
      <w:r w:rsidRPr="007F0970">
        <w:rPr>
          <w:rFonts w:ascii="Arial" w:hAnsi="Arial" w:cs="Arial"/>
          <w:sz w:val="20"/>
          <w:szCs w:val="20"/>
          <w:lang w:val="it-IT"/>
        </w:rPr>
        <w:t xml:space="preserve">. </w:t>
      </w:r>
      <w:r w:rsidRPr="00BC4DB6">
        <w:rPr>
          <w:rFonts w:ascii="Arial" w:hAnsi="Arial" w:cs="Arial"/>
          <w:sz w:val="20"/>
          <w:szCs w:val="20"/>
        </w:rPr>
        <w:t>Osmotic regulation of root system architecture. The Plant Journal</w:t>
      </w:r>
      <w:r>
        <w:rPr>
          <w:rFonts w:ascii="Arial" w:hAnsi="Arial" w:cs="Arial"/>
          <w:sz w:val="20"/>
          <w:szCs w:val="20"/>
        </w:rPr>
        <w:t>,</w:t>
      </w:r>
      <w:r w:rsidRPr="00BC4DB6">
        <w:rPr>
          <w:rFonts w:ascii="Arial" w:hAnsi="Arial" w:cs="Arial"/>
          <w:sz w:val="20"/>
          <w:szCs w:val="20"/>
        </w:rPr>
        <w:t xml:space="preserve"> 43</w:t>
      </w:r>
      <w:r>
        <w:rPr>
          <w:rFonts w:ascii="Arial" w:hAnsi="Arial" w:cs="Arial"/>
          <w:sz w:val="20"/>
          <w:szCs w:val="20"/>
        </w:rPr>
        <w:t>:</w:t>
      </w:r>
      <w:r w:rsidRPr="00BC4DB6">
        <w:rPr>
          <w:rFonts w:ascii="Arial" w:hAnsi="Arial" w:cs="Arial"/>
          <w:sz w:val="20"/>
          <w:szCs w:val="20"/>
        </w:rPr>
        <w:t xml:space="preserve"> 17–28.</w:t>
      </w:r>
    </w:p>
    <w:p w:rsidR="00BE1C3E" w:rsidRPr="00BC4DB6" w:rsidRDefault="00BE1C3E" w:rsidP="00F70A37">
      <w:pPr>
        <w:spacing w:line="480" w:lineRule="auto"/>
        <w:ind w:left="539" w:hanging="539"/>
        <w:jc w:val="both"/>
        <w:rPr>
          <w:rFonts w:ascii="Arial" w:hAnsi="Arial" w:cs="Arial"/>
          <w:sz w:val="20"/>
          <w:szCs w:val="20"/>
        </w:rPr>
      </w:pPr>
      <w:r w:rsidRPr="000B0DE6">
        <w:rPr>
          <w:rFonts w:ascii="Arial" w:hAnsi="Arial" w:cs="Arial"/>
          <w:caps/>
          <w:sz w:val="20"/>
          <w:szCs w:val="20"/>
        </w:rPr>
        <w:t>D</w:t>
      </w:r>
      <w:r>
        <w:rPr>
          <w:rFonts w:ascii="Arial" w:hAnsi="Arial" w:cs="Arial"/>
          <w:sz w:val="20"/>
          <w:szCs w:val="20"/>
        </w:rPr>
        <w:t>un</w:t>
      </w:r>
      <w:r w:rsidRPr="00DC2E7D">
        <w:rPr>
          <w:rFonts w:ascii="Arial" w:hAnsi="Arial" w:cs="Arial"/>
          <w:sz w:val="20"/>
          <w:szCs w:val="20"/>
        </w:rPr>
        <w:t>abin</w:t>
      </w:r>
      <w:r w:rsidRPr="000B0DE6">
        <w:rPr>
          <w:rFonts w:ascii="Arial" w:hAnsi="Arial" w:cs="Arial"/>
          <w:caps/>
          <w:sz w:val="20"/>
          <w:szCs w:val="20"/>
        </w:rPr>
        <w:t xml:space="preserve"> V</w:t>
      </w:r>
      <w:r>
        <w:rPr>
          <w:rFonts w:ascii="Arial" w:hAnsi="Arial" w:cs="Arial"/>
          <w:caps/>
          <w:sz w:val="20"/>
          <w:szCs w:val="20"/>
        </w:rPr>
        <w:t>.</w:t>
      </w:r>
      <w:r w:rsidRPr="000B0DE6">
        <w:rPr>
          <w:rFonts w:ascii="Arial" w:hAnsi="Arial" w:cs="Arial"/>
          <w:caps/>
          <w:sz w:val="20"/>
          <w:szCs w:val="20"/>
        </w:rPr>
        <w:t>M</w:t>
      </w:r>
      <w:r>
        <w:rPr>
          <w:rFonts w:ascii="Arial" w:hAnsi="Arial" w:cs="Arial"/>
          <w:caps/>
          <w:sz w:val="20"/>
          <w:szCs w:val="20"/>
        </w:rPr>
        <w:t>.</w:t>
      </w:r>
      <w:r w:rsidRPr="000B0DE6">
        <w:rPr>
          <w:rFonts w:ascii="Arial" w:hAnsi="Arial" w:cs="Arial"/>
          <w:caps/>
          <w:sz w:val="20"/>
          <w:szCs w:val="20"/>
        </w:rPr>
        <w:t>, R</w:t>
      </w:r>
      <w:r w:rsidRPr="00DC2E7D">
        <w:rPr>
          <w:rFonts w:ascii="Arial" w:hAnsi="Arial" w:cs="Arial"/>
          <w:sz w:val="20"/>
          <w:szCs w:val="20"/>
        </w:rPr>
        <w:t>engel</w:t>
      </w:r>
      <w:r w:rsidRPr="000B0DE6">
        <w:rPr>
          <w:rFonts w:ascii="Arial" w:hAnsi="Arial" w:cs="Arial"/>
          <w:caps/>
          <w:sz w:val="20"/>
          <w:szCs w:val="20"/>
        </w:rPr>
        <w:t xml:space="preserve"> Z</w:t>
      </w:r>
      <w:r>
        <w:rPr>
          <w:rFonts w:ascii="Arial" w:hAnsi="Arial" w:cs="Arial"/>
          <w:caps/>
          <w:sz w:val="20"/>
          <w:szCs w:val="20"/>
        </w:rPr>
        <w:t>.</w:t>
      </w:r>
      <w:r w:rsidRPr="000B0DE6">
        <w:rPr>
          <w:rFonts w:ascii="Arial" w:hAnsi="Arial" w:cs="Arial"/>
          <w:caps/>
          <w:sz w:val="20"/>
          <w:szCs w:val="20"/>
        </w:rPr>
        <w:t>, D</w:t>
      </w:r>
      <w:r w:rsidRPr="00DC2E7D">
        <w:rPr>
          <w:rFonts w:ascii="Arial" w:hAnsi="Arial" w:cs="Arial"/>
          <w:sz w:val="20"/>
          <w:szCs w:val="20"/>
        </w:rPr>
        <w:t>iggle</w:t>
      </w:r>
      <w:r w:rsidRPr="000B0DE6">
        <w:rPr>
          <w:rFonts w:ascii="Arial" w:hAnsi="Arial" w:cs="Arial"/>
          <w:caps/>
          <w:sz w:val="20"/>
          <w:szCs w:val="20"/>
        </w:rPr>
        <w:t xml:space="preserve"> A</w:t>
      </w:r>
      <w:r>
        <w:rPr>
          <w:rFonts w:ascii="Arial" w:hAnsi="Arial" w:cs="Arial"/>
          <w:caps/>
          <w:sz w:val="20"/>
          <w:szCs w:val="20"/>
        </w:rPr>
        <w:t>.</w:t>
      </w:r>
      <w:r w:rsidRPr="000B0DE6">
        <w:rPr>
          <w:rFonts w:ascii="Arial" w:hAnsi="Arial" w:cs="Arial"/>
          <w:caps/>
          <w:sz w:val="20"/>
          <w:szCs w:val="20"/>
        </w:rPr>
        <w:t>J</w:t>
      </w:r>
      <w:r w:rsidRPr="000B0DE6">
        <w:rPr>
          <w:rFonts w:ascii="Arial" w:hAnsi="Arial" w:cs="Arial"/>
          <w:sz w:val="20"/>
          <w:szCs w:val="20"/>
        </w:rPr>
        <w:t xml:space="preserve">. </w:t>
      </w:r>
      <w:r>
        <w:rPr>
          <w:rFonts w:ascii="Arial" w:hAnsi="Arial" w:cs="Arial"/>
          <w:sz w:val="20"/>
          <w:szCs w:val="20"/>
        </w:rPr>
        <w:t>(</w:t>
      </w:r>
      <w:r w:rsidRPr="000B0DE6">
        <w:rPr>
          <w:rFonts w:ascii="Arial" w:hAnsi="Arial" w:cs="Arial"/>
          <w:sz w:val="20"/>
          <w:szCs w:val="20"/>
        </w:rPr>
        <w:t>2004</w:t>
      </w:r>
      <w:r>
        <w:rPr>
          <w:rFonts w:ascii="Arial" w:hAnsi="Arial" w:cs="Arial"/>
          <w:sz w:val="20"/>
          <w:szCs w:val="20"/>
        </w:rPr>
        <w:t>)</w:t>
      </w:r>
      <w:r w:rsidRPr="000B0DE6">
        <w:rPr>
          <w:rFonts w:ascii="Arial" w:hAnsi="Arial" w:cs="Arial"/>
          <w:sz w:val="20"/>
          <w:szCs w:val="20"/>
        </w:rPr>
        <w:t>. Simulating form and</w:t>
      </w:r>
      <w:r>
        <w:rPr>
          <w:rFonts w:ascii="Arial" w:hAnsi="Arial" w:cs="Arial"/>
          <w:sz w:val="20"/>
          <w:szCs w:val="20"/>
        </w:rPr>
        <w:t xml:space="preserve"> </w:t>
      </w:r>
      <w:r w:rsidRPr="000B0DE6">
        <w:rPr>
          <w:rFonts w:ascii="Arial" w:hAnsi="Arial" w:cs="Arial"/>
          <w:sz w:val="20"/>
          <w:szCs w:val="20"/>
        </w:rPr>
        <w:t>function of root systems: efficiency of nitrate uptake is dependent on</w:t>
      </w:r>
      <w:r>
        <w:rPr>
          <w:rFonts w:ascii="Arial" w:hAnsi="Arial" w:cs="Arial"/>
          <w:sz w:val="20"/>
          <w:szCs w:val="20"/>
        </w:rPr>
        <w:t xml:space="preserve"> </w:t>
      </w:r>
      <w:r w:rsidRPr="000B0DE6">
        <w:rPr>
          <w:rFonts w:ascii="Arial" w:hAnsi="Arial" w:cs="Arial"/>
          <w:sz w:val="20"/>
          <w:szCs w:val="20"/>
        </w:rPr>
        <w:t>root system architecture and the spatial and temporal variability of</w:t>
      </w:r>
      <w:r>
        <w:rPr>
          <w:rFonts w:ascii="Arial" w:hAnsi="Arial" w:cs="Arial"/>
          <w:sz w:val="20"/>
          <w:szCs w:val="20"/>
        </w:rPr>
        <w:t xml:space="preserve"> </w:t>
      </w:r>
      <w:r w:rsidRPr="000B0DE6">
        <w:rPr>
          <w:rFonts w:ascii="Arial" w:hAnsi="Arial" w:cs="Arial"/>
          <w:sz w:val="20"/>
          <w:szCs w:val="20"/>
        </w:rPr>
        <w:t>nitrate supply. Functional Ecology</w:t>
      </w:r>
      <w:r>
        <w:rPr>
          <w:rFonts w:ascii="Arial" w:hAnsi="Arial" w:cs="Arial"/>
          <w:sz w:val="20"/>
          <w:szCs w:val="20"/>
        </w:rPr>
        <w:t>,</w:t>
      </w:r>
      <w:r w:rsidRPr="000B0DE6">
        <w:rPr>
          <w:rFonts w:ascii="Arial" w:hAnsi="Arial" w:cs="Arial"/>
          <w:sz w:val="20"/>
          <w:szCs w:val="20"/>
        </w:rPr>
        <w:t xml:space="preserve"> 18</w:t>
      </w:r>
      <w:r>
        <w:rPr>
          <w:rFonts w:ascii="Arial" w:hAnsi="Arial" w:cs="Arial"/>
          <w:sz w:val="20"/>
          <w:szCs w:val="20"/>
        </w:rPr>
        <w:t>:</w:t>
      </w:r>
      <w:r w:rsidRPr="000B0DE6">
        <w:rPr>
          <w:rFonts w:ascii="Arial" w:hAnsi="Arial" w:cs="Arial"/>
          <w:sz w:val="20"/>
          <w:szCs w:val="20"/>
        </w:rPr>
        <w:t xml:space="preserve"> 204–211.</w:t>
      </w:r>
    </w:p>
    <w:p w:rsidR="00BE1C3E" w:rsidRPr="00BC4DB6" w:rsidRDefault="00BE1C3E" w:rsidP="00F70A37">
      <w:pPr>
        <w:autoSpaceDE w:val="0"/>
        <w:autoSpaceDN w:val="0"/>
        <w:adjustRightInd w:val="0"/>
        <w:spacing w:line="480" w:lineRule="auto"/>
        <w:ind w:left="540" w:hanging="540"/>
        <w:rPr>
          <w:rFonts w:ascii="Arial" w:hAnsi="Arial" w:cs="Arial"/>
          <w:sz w:val="20"/>
          <w:szCs w:val="20"/>
        </w:rPr>
      </w:pPr>
      <w:r w:rsidRPr="00BC4DB6">
        <w:rPr>
          <w:rFonts w:ascii="Arial" w:hAnsi="Arial" w:cs="Arial"/>
          <w:sz w:val="20"/>
          <w:szCs w:val="20"/>
        </w:rPr>
        <w:t>D</w:t>
      </w:r>
      <w:r>
        <w:rPr>
          <w:rFonts w:ascii="Arial" w:hAnsi="Arial" w:cs="Arial"/>
          <w:sz w:val="20"/>
          <w:szCs w:val="20"/>
        </w:rPr>
        <w:t>uncan</w:t>
      </w:r>
      <w:r w:rsidRPr="00BC4DB6">
        <w:rPr>
          <w:rFonts w:ascii="Arial" w:hAnsi="Arial" w:cs="Arial"/>
          <w:sz w:val="20"/>
          <w:szCs w:val="20"/>
        </w:rPr>
        <w:t xml:space="preserve"> R.R. 1996. The environmentally sound turfgrass of</w:t>
      </w:r>
      <w:r>
        <w:rPr>
          <w:rFonts w:ascii="Arial" w:hAnsi="Arial" w:cs="Arial"/>
          <w:sz w:val="20"/>
          <w:szCs w:val="20"/>
        </w:rPr>
        <w:t xml:space="preserve"> </w:t>
      </w:r>
      <w:r w:rsidRPr="00BC4DB6">
        <w:rPr>
          <w:rFonts w:ascii="Arial" w:hAnsi="Arial" w:cs="Arial"/>
          <w:sz w:val="20"/>
          <w:szCs w:val="20"/>
        </w:rPr>
        <w:t>the future</w:t>
      </w:r>
      <w:r>
        <w:rPr>
          <w:rFonts w:ascii="Arial" w:hAnsi="Arial" w:cs="Arial"/>
          <w:sz w:val="20"/>
          <w:szCs w:val="20"/>
        </w:rPr>
        <w:t xml:space="preserve">: </w:t>
      </w:r>
      <w:r w:rsidRPr="00BC4DB6">
        <w:rPr>
          <w:rFonts w:ascii="Arial" w:hAnsi="Arial" w:cs="Arial"/>
          <w:sz w:val="20"/>
          <w:szCs w:val="20"/>
        </w:rPr>
        <w:t>seashore paspalum can withstand the test. U.S. Golf Assn. Green Section Record 34:9-1 1.</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Duncan R.R.</w:t>
      </w:r>
      <w:r>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1999</w:t>
      </w:r>
      <w:r>
        <w:rPr>
          <w:rFonts w:ascii="Arial" w:hAnsi="Arial" w:cs="Arial"/>
          <w:sz w:val="20"/>
          <w:szCs w:val="20"/>
        </w:rPr>
        <w:t>)</w:t>
      </w:r>
      <w:r w:rsidRPr="00BC4DB6">
        <w:rPr>
          <w:rFonts w:ascii="Arial" w:hAnsi="Arial" w:cs="Arial"/>
          <w:sz w:val="20"/>
          <w:szCs w:val="20"/>
        </w:rPr>
        <w:t>. Salinity tolerance mechanisms in s</w:t>
      </w:r>
      <w:r>
        <w:rPr>
          <w:rFonts w:ascii="Arial" w:hAnsi="Arial" w:cs="Arial"/>
          <w:sz w:val="20"/>
          <w:szCs w:val="20"/>
        </w:rPr>
        <w:t xml:space="preserve">eashore paspalum ecotypes. </w:t>
      </w:r>
      <w:r w:rsidRPr="00BC4DB6">
        <w:rPr>
          <w:rFonts w:ascii="Arial" w:hAnsi="Arial" w:cs="Arial"/>
          <w:sz w:val="20"/>
          <w:szCs w:val="20"/>
        </w:rPr>
        <w:t>Annual Meeting Abstracts [ASA/CSSA/SSSA], 91: p. 126.</w:t>
      </w:r>
    </w:p>
    <w:p w:rsidR="00BE1C3E" w:rsidRDefault="00BE1C3E" w:rsidP="00F70A37">
      <w:pPr>
        <w:autoSpaceDE w:val="0"/>
        <w:autoSpaceDN w:val="0"/>
        <w:adjustRightInd w:val="0"/>
        <w:spacing w:line="480" w:lineRule="auto"/>
        <w:ind w:left="540" w:hanging="540"/>
        <w:rPr>
          <w:rFonts w:ascii="Arial" w:hAnsi="Arial" w:cs="Arial"/>
          <w:sz w:val="20"/>
          <w:szCs w:val="20"/>
        </w:rPr>
      </w:pPr>
      <w:r>
        <w:rPr>
          <w:rFonts w:ascii="Arial" w:hAnsi="Arial" w:cs="Arial"/>
          <w:sz w:val="20"/>
          <w:szCs w:val="20"/>
        </w:rPr>
        <w:t>Duncan</w:t>
      </w:r>
      <w:r w:rsidRPr="00BC4DB6">
        <w:rPr>
          <w:rFonts w:ascii="Arial" w:hAnsi="Arial" w:cs="Arial"/>
          <w:sz w:val="20"/>
          <w:szCs w:val="20"/>
        </w:rPr>
        <w:t xml:space="preserve"> R.R.</w:t>
      </w:r>
      <w:ins w:id="23" w:author="Alenka Gajdošová" w:date="2013-04-21T12:49:00Z">
        <w:r>
          <w:rPr>
            <w:rFonts w:ascii="Arial" w:hAnsi="Arial" w:cs="Arial"/>
            <w:sz w:val="20"/>
            <w:szCs w:val="20"/>
          </w:rPr>
          <w:t>,</w:t>
        </w:r>
      </w:ins>
      <w:r w:rsidRPr="007F0970">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 (</w:t>
      </w:r>
      <w:r w:rsidRPr="00BC4DB6">
        <w:rPr>
          <w:rFonts w:ascii="Arial" w:hAnsi="Arial" w:cs="Arial"/>
          <w:sz w:val="20"/>
          <w:szCs w:val="20"/>
        </w:rPr>
        <w:t>2000</w:t>
      </w:r>
      <w:r>
        <w:rPr>
          <w:rFonts w:ascii="Arial" w:hAnsi="Arial" w:cs="Arial"/>
          <w:sz w:val="20"/>
          <w:szCs w:val="20"/>
        </w:rPr>
        <w:t>).</w:t>
      </w:r>
      <w:r w:rsidRPr="00BC4DB6">
        <w:rPr>
          <w:rFonts w:ascii="Arial" w:hAnsi="Arial" w:cs="Arial"/>
          <w:sz w:val="20"/>
          <w:szCs w:val="20"/>
        </w:rPr>
        <w:t xml:space="preserve"> Seashore paspalum: The environmental turfgras</w:t>
      </w:r>
      <w:r>
        <w:rPr>
          <w:rFonts w:ascii="Arial" w:hAnsi="Arial" w:cs="Arial"/>
          <w:sz w:val="20"/>
          <w:szCs w:val="20"/>
        </w:rPr>
        <w:t>s. J. Wiley &amp; Sons, Hoboken, NJ,</w:t>
      </w:r>
      <w:r w:rsidRPr="00BC4DB6">
        <w:rPr>
          <w:rFonts w:ascii="Arial" w:hAnsi="Arial" w:cs="Arial"/>
          <w:sz w:val="20"/>
          <w:szCs w:val="20"/>
        </w:rPr>
        <w:t xml:space="preserve"> 281 pp.</w:t>
      </w:r>
    </w:p>
    <w:p w:rsidR="00BE1C3E" w:rsidRPr="00BC4DB6" w:rsidRDefault="00BE1C3E" w:rsidP="00F70A37">
      <w:pPr>
        <w:autoSpaceDE w:val="0"/>
        <w:autoSpaceDN w:val="0"/>
        <w:adjustRightInd w:val="0"/>
        <w:spacing w:line="480" w:lineRule="auto"/>
        <w:ind w:left="539" w:hanging="539"/>
        <w:rPr>
          <w:rFonts w:ascii="Arial" w:hAnsi="Arial" w:cs="Arial"/>
          <w:sz w:val="20"/>
          <w:szCs w:val="20"/>
        </w:rPr>
      </w:pPr>
      <w:r w:rsidRPr="00C90470">
        <w:rPr>
          <w:rFonts w:ascii="Arial" w:hAnsi="Arial" w:cs="Arial"/>
          <w:caps/>
          <w:sz w:val="20"/>
          <w:szCs w:val="20"/>
          <w:lang w:val="en-US"/>
        </w:rPr>
        <w:t>E</w:t>
      </w:r>
      <w:r w:rsidRPr="00C90470">
        <w:rPr>
          <w:rFonts w:ascii="Arial" w:hAnsi="Arial" w:cs="Arial"/>
          <w:sz w:val="20"/>
          <w:szCs w:val="20"/>
          <w:lang w:val="en-US"/>
        </w:rPr>
        <w:t>nstone</w:t>
      </w:r>
      <w:r w:rsidRPr="00C90470">
        <w:rPr>
          <w:rFonts w:ascii="Arial" w:hAnsi="Arial" w:cs="Arial"/>
          <w:caps/>
          <w:sz w:val="20"/>
          <w:szCs w:val="20"/>
          <w:lang w:val="en-US"/>
        </w:rPr>
        <w:t xml:space="preserve"> D.E., P</w:t>
      </w:r>
      <w:r w:rsidRPr="00C90470">
        <w:rPr>
          <w:rFonts w:ascii="Arial" w:hAnsi="Arial" w:cs="Arial"/>
          <w:sz w:val="20"/>
          <w:szCs w:val="20"/>
          <w:lang w:val="en-US"/>
        </w:rPr>
        <w:t>eterson</w:t>
      </w:r>
      <w:r w:rsidRPr="00C90470">
        <w:rPr>
          <w:rFonts w:ascii="Arial" w:hAnsi="Arial" w:cs="Arial"/>
          <w:caps/>
          <w:sz w:val="20"/>
          <w:szCs w:val="20"/>
          <w:lang w:val="en-US"/>
        </w:rPr>
        <w:t xml:space="preserve"> C.A., M</w:t>
      </w:r>
      <w:r w:rsidRPr="00C90470">
        <w:rPr>
          <w:rFonts w:ascii="Arial" w:hAnsi="Arial" w:cs="Arial"/>
          <w:sz w:val="20"/>
          <w:szCs w:val="20"/>
          <w:lang w:val="en-US"/>
        </w:rPr>
        <w:t>a</w:t>
      </w:r>
      <w:r w:rsidRPr="00C90470">
        <w:rPr>
          <w:rFonts w:ascii="Arial" w:hAnsi="Arial" w:cs="Arial"/>
          <w:caps/>
          <w:sz w:val="20"/>
          <w:szCs w:val="20"/>
          <w:lang w:val="en-US"/>
        </w:rPr>
        <w:t xml:space="preserve"> F.S.</w:t>
      </w:r>
      <w:r w:rsidRPr="00C90470">
        <w:rPr>
          <w:rFonts w:ascii="Arial" w:hAnsi="Arial" w:cs="Arial"/>
          <w:sz w:val="20"/>
          <w:szCs w:val="20"/>
          <w:lang w:val="en-US"/>
        </w:rPr>
        <w:t xml:space="preserve"> (2002). </w:t>
      </w:r>
      <w:r w:rsidRPr="00BF304B">
        <w:rPr>
          <w:rFonts w:ascii="Arial" w:hAnsi="Arial" w:cs="Arial"/>
          <w:sz w:val="20"/>
          <w:szCs w:val="20"/>
        </w:rPr>
        <w:t>Root endodermis</w:t>
      </w:r>
      <w:r>
        <w:rPr>
          <w:rFonts w:ascii="Arial" w:hAnsi="Arial" w:cs="Arial"/>
          <w:sz w:val="20"/>
          <w:szCs w:val="20"/>
        </w:rPr>
        <w:t xml:space="preserve"> </w:t>
      </w:r>
      <w:r w:rsidRPr="00BF304B">
        <w:rPr>
          <w:rFonts w:ascii="Arial" w:hAnsi="Arial" w:cs="Arial"/>
          <w:sz w:val="20"/>
          <w:szCs w:val="20"/>
        </w:rPr>
        <w:t>and exodermis: structure, function and responses to the environment.</w:t>
      </w:r>
      <w:r>
        <w:rPr>
          <w:rFonts w:ascii="Arial" w:hAnsi="Arial" w:cs="Arial"/>
          <w:sz w:val="20"/>
          <w:szCs w:val="20"/>
        </w:rPr>
        <w:t xml:space="preserve"> </w:t>
      </w:r>
      <w:r w:rsidRPr="00BF304B">
        <w:rPr>
          <w:rFonts w:ascii="Arial" w:hAnsi="Arial" w:cs="Arial"/>
          <w:sz w:val="20"/>
          <w:szCs w:val="20"/>
        </w:rPr>
        <w:t>J</w:t>
      </w:r>
      <w:r>
        <w:rPr>
          <w:rFonts w:ascii="Arial" w:hAnsi="Arial" w:cs="Arial"/>
          <w:sz w:val="20"/>
          <w:szCs w:val="20"/>
        </w:rPr>
        <w:t>ournal of</w:t>
      </w:r>
      <w:r w:rsidRPr="00BF304B">
        <w:rPr>
          <w:rFonts w:ascii="Arial" w:hAnsi="Arial" w:cs="Arial"/>
          <w:sz w:val="20"/>
          <w:szCs w:val="20"/>
        </w:rPr>
        <w:t xml:space="preserve"> Plant Growth Regul</w:t>
      </w:r>
      <w:r>
        <w:rPr>
          <w:rFonts w:ascii="Arial" w:hAnsi="Arial" w:cs="Arial"/>
          <w:sz w:val="20"/>
          <w:szCs w:val="20"/>
        </w:rPr>
        <w:t>ation,</w:t>
      </w:r>
      <w:r w:rsidRPr="00BF304B">
        <w:rPr>
          <w:rFonts w:ascii="Arial" w:hAnsi="Arial" w:cs="Arial"/>
          <w:sz w:val="20"/>
          <w:szCs w:val="20"/>
        </w:rPr>
        <w:t xml:space="preserve"> 21: 335–351.</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Fagerness M.J.,</w:t>
      </w:r>
      <w:r>
        <w:rPr>
          <w:rFonts w:ascii="Arial" w:hAnsi="Arial" w:cs="Arial"/>
          <w:sz w:val="20"/>
          <w:szCs w:val="20"/>
        </w:rPr>
        <w:t xml:space="preserve"> </w:t>
      </w:r>
      <w:r w:rsidRPr="00BC4DB6">
        <w:rPr>
          <w:rFonts w:ascii="Arial" w:hAnsi="Arial" w:cs="Arial"/>
          <w:sz w:val="20"/>
          <w:szCs w:val="20"/>
        </w:rPr>
        <w:t>Yelverton</w:t>
      </w:r>
      <w:r>
        <w:rPr>
          <w:rFonts w:ascii="Arial" w:hAnsi="Arial" w:cs="Arial"/>
          <w:sz w:val="20"/>
          <w:szCs w:val="20"/>
        </w:rPr>
        <w:t xml:space="preserve"> F.H., </w:t>
      </w:r>
      <w:r w:rsidRPr="00BC4DB6">
        <w:rPr>
          <w:rFonts w:ascii="Arial" w:hAnsi="Arial" w:cs="Arial"/>
          <w:sz w:val="20"/>
          <w:szCs w:val="20"/>
        </w:rPr>
        <w:t>Cooper</w:t>
      </w:r>
      <w:r w:rsidRPr="00E331FC">
        <w:rPr>
          <w:rFonts w:ascii="Arial" w:hAnsi="Arial" w:cs="Arial"/>
          <w:sz w:val="20"/>
          <w:szCs w:val="20"/>
        </w:rPr>
        <w:t xml:space="preserve"> </w:t>
      </w:r>
      <w:r>
        <w:rPr>
          <w:rFonts w:ascii="Arial" w:hAnsi="Arial" w:cs="Arial"/>
          <w:sz w:val="20"/>
          <w:szCs w:val="20"/>
        </w:rPr>
        <w:t>R.J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2002</w:t>
      </w:r>
      <w:r>
        <w:rPr>
          <w:rFonts w:ascii="Arial" w:hAnsi="Arial" w:cs="Arial"/>
          <w:sz w:val="20"/>
          <w:szCs w:val="20"/>
        </w:rPr>
        <w:t>)</w:t>
      </w:r>
      <w:r w:rsidRPr="00BC4DB6">
        <w:rPr>
          <w:rFonts w:ascii="Arial" w:hAnsi="Arial" w:cs="Arial"/>
          <w:sz w:val="20"/>
          <w:szCs w:val="20"/>
        </w:rPr>
        <w:t>. Bermudagrass [</w:t>
      </w:r>
      <w:r w:rsidRPr="00737DAE">
        <w:rPr>
          <w:rFonts w:ascii="Arial" w:hAnsi="Arial" w:cs="Arial"/>
          <w:i/>
          <w:sz w:val="20"/>
          <w:szCs w:val="20"/>
        </w:rPr>
        <w:t>Cynodon dactylon</w:t>
      </w:r>
      <w:r w:rsidRPr="00BC4DB6">
        <w:rPr>
          <w:rFonts w:ascii="Arial" w:hAnsi="Arial" w:cs="Arial"/>
          <w:sz w:val="20"/>
          <w:szCs w:val="20"/>
        </w:rPr>
        <w:t xml:space="preserve"> (L.) Pers.] and zoysiagrass (</w:t>
      </w:r>
      <w:r w:rsidRPr="00737DAE">
        <w:rPr>
          <w:rFonts w:ascii="Arial" w:hAnsi="Arial" w:cs="Arial"/>
          <w:i/>
          <w:sz w:val="20"/>
          <w:szCs w:val="20"/>
        </w:rPr>
        <w:t>Zoysia japonica</w:t>
      </w:r>
      <w:r w:rsidRPr="00BC4DB6">
        <w:rPr>
          <w:rFonts w:ascii="Arial" w:hAnsi="Arial" w:cs="Arial"/>
          <w:sz w:val="20"/>
          <w:szCs w:val="20"/>
        </w:rPr>
        <w:t>) establishment after preemergence herbicide applications. Weed Technology</w:t>
      </w:r>
      <w:r>
        <w:rPr>
          <w:rFonts w:ascii="Arial" w:hAnsi="Arial" w:cs="Arial"/>
          <w:sz w:val="20"/>
          <w:szCs w:val="20"/>
        </w:rPr>
        <w:t>,</w:t>
      </w:r>
      <w:r w:rsidRPr="00BC4DB6">
        <w:rPr>
          <w:rFonts w:ascii="Arial" w:hAnsi="Arial" w:cs="Arial"/>
          <w:sz w:val="20"/>
          <w:szCs w:val="20"/>
        </w:rPr>
        <w:t xml:space="preserve"> 16: 597-602.</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Feder N.</w:t>
      </w:r>
      <w:r>
        <w:rPr>
          <w:rFonts w:ascii="Arial" w:hAnsi="Arial" w:cs="Arial"/>
          <w:sz w:val="20"/>
          <w:szCs w:val="20"/>
        </w:rPr>
        <w:t xml:space="preserve">, </w:t>
      </w:r>
      <w:r w:rsidRPr="00BC4DB6">
        <w:rPr>
          <w:rFonts w:ascii="Arial" w:hAnsi="Arial" w:cs="Arial"/>
          <w:sz w:val="20"/>
          <w:szCs w:val="20"/>
        </w:rPr>
        <w:t>O'</w:t>
      </w:r>
      <w:r>
        <w:rPr>
          <w:rFonts w:ascii="Arial" w:hAnsi="Arial" w:cs="Arial"/>
          <w:sz w:val="20"/>
          <w:szCs w:val="20"/>
        </w:rPr>
        <w:t>B</w:t>
      </w:r>
      <w:r w:rsidRPr="00BC4DB6">
        <w:rPr>
          <w:rFonts w:ascii="Arial" w:hAnsi="Arial" w:cs="Arial"/>
          <w:sz w:val="20"/>
          <w:szCs w:val="20"/>
        </w:rPr>
        <w:t>rien</w:t>
      </w:r>
      <w:r w:rsidRPr="00870853">
        <w:rPr>
          <w:rFonts w:ascii="Arial" w:hAnsi="Arial" w:cs="Arial"/>
          <w:sz w:val="20"/>
          <w:szCs w:val="20"/>
        </w:rPr>
        <w:t xml:space="preserve"> </w:t>
      </w:r>
      <w:r>
        <w:rPr>
          <w:rFonts w:ascii="Arial" w:hAnsi="Arial" w:cs="Arial"/>
          <w:sz w:val="20"/>
          <w:szCs w:val="20"/>
        </w:rPr>
        <w:t>T.P.</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1968</w:t>
      </w:r>
      <w:r>
        <w:rPr>
          <w:rFonts w:ascii="Arial" w:hAnsi="Arial" w:cs="Arial"/>
          <w:sz w:val="20"/>
          <w:szCs w:val="20"/>
        </w:rPr>
        <w:t>).</w:t>
      </w:r>
      <w:r w:rsidRPr="00BC4DB6">
        <w:rPr>
          <w:rFonts w:ascii="Arial" w:hAnsi="Arial" w:cs="Arial"/>
          <w:sz w:val="20"/>
          <w:szCs w:val="20"/>
        </w:rPr>
        <w:t xml:space="preserve"> Plant microtechnique: some principles and new methods. Am</w:t>
      </w:r>
      <w:r>
        <w:rPr>
          <w:rFonts w:ascii="Arial" w:hAnsi="Arial" w:cs="Arial"/>
          <w:sz w:val="20"/>
          <w:szCs w:val="20"/>
        </w:rPr>
        <w:t>erican Journal of Botany,</w:t>
      </w:r>
      <w:r w:rsidRPr="00BC4DB6">
        <w:rPr>
          <w:rFonts w:ascii="Arial" w:hAnsi="Arial" w:cs="Arial"/>
          <w:sz w:val="20"/>
          <w:szCs w:val="20"/>
        </w:rPr>
        <w:t xml:space="preserve"> 55</w:t>
      </w:r>
      <w:r>
        <w:rPr>
          <w:rFonts w:ascii="Arial" w:hAnsi="Arial" w:cs="Arial"/>
          <w:sz w:val="20"/>
          <w:szCs w:val="20"/>
        </w:rPr>
        <w:t xml:space="preserve">: </w:t>
      </w:r>
      <w:r w:rsidRPr="00BC4DB6">
        <w:rPr>
          <w:rFonts w:ascii="Arial" w:hAnsi="Arial" w:cs="Arial"/>
          <w:sz w:val="20"/>
          <w:szCs w:val="20"/>
        </w:rPr>
        <w:t>123</w:t>
      </w:r>
      <w:r>
        <w:rPr>
          <w:rFonts w:ascii="Arial" w:hAnsi="Arial" w:cs="Arial"/>
          <w:sz w:val="20"/>
          <w:szCs w:val="20"/>
        </w:rPr>
        <w:t>-142</w:t>
      </w:r>
      <w:r w:rsidRPr="00BC4DB6">
        <w:rPr>
          <w:rFonts w:ascii="Arial" w:hAnsi="Arial" w:cs="Arial"/>
          <w:sz w:val="20"/>
          <w:szCs w:val="20"/>
        </w:rPr>
        <w:t>.</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Flowers</w:t>
      </w:r>
      <w:r>
        <w:rPr>
          <w:rFonts w:ascii="Arial" w:hAnsi="Arial" w:cs="Arial"/>
          <w:sz w:val="20"/>
          <w:szCs w:val="20"/>
        </w:rPr>
        <w:t xml:space="preserve"> </w:t>
      </w:r>
      <w:r w:rsidRPr="00BC4DB6">
        <w:rPr>
          <w:rFonts w:ascii="Arial" w:hAnsi="Arial" w:cs="Arial"/>
          <w:sz w:val="20"/>
          <w:szCs w:val="20"/>
        </w:rPr>
        <w:t>T.J., Troke</w:t>
      </w:r>
      <w:r w:rsidRPr="00870853">
        <w:rPr>
          <w:rFonts w:ascii="Arial" w:hAnsi="Arial" w:cs="Arial"/>
          <w:sz w:val="20"/>
          <w:szCs w:val="20"/>
        </w:rPr>
        <w:t xml:space="preserve"> </w:t>
      </w:r>
      <w:r>
        <w:rPr>
          <w:rFonts w:ascii="Arial" w:hAnsi="Arial" w:cs="Arial"/>
          <w:sz w:val="20"/>
          <w:szCs w:val="20"/>
        </w:rPr>
        <w:t xml:space="preserve">P.F., </w:t>
      </w:r>
      <w:r w:rsidRPr="00BC4DB6">
        <w:rPr>
          <w:rFonts w:ascii="Arial" w:hAnsi="Arial" w:cs="Arial"/>
          <w:sz w:val="20"/>
          <w:szCs w:val="20"/>
        </w:rPr>
        <w:t>Yeo</w:t>
      </w:r>
      <w:r w:rsidRPr="00870853">
        <w:rPr>
          <w:rFonts w:ascii="Arial" w:hAnsi="Arial" w:cs="Arial"/>
          <w:sz w:val="20"/>
          <w:szCs w:val="20"/>
        </w:rPr>
        <w:t xml:space="preserve"> </w:t>
      </w:r>
      <w:r>
        <w:rPr>
          <w:rFonts w:ascii="Arial" w:hAnsi="Arial" w:cs="Arial"/>
          <w:sz w:val="20"/>
          <w:szCs w:val="20"/>
        </w:rPr>
        <w:t>A.R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1977</w:t>
      </w:r>
      <w:r>
        <w:rPr>
          <w:rFonts w:ascii="Arial" w:hAnsi="Arial" w:cs="Arial"/>
          <w:sz w:val="20"/>
          <w:szCs w:val="20"/>
        </w:rPr>
        <w:t>)</w:t>
      </w:r>
      <w:r w:rsidRPr="00BC4DB6">
        <w:rPr>
          <w:rFonts w:ascii="Arial" w:hAnsi="Arial" w:cs="Arial"/>
          <w:sz w:val="20"/>
          <w:szCs w:val="20"/>
        </w:rPr>
        <w:t>. Mechanisms of salt tolerance in halophytes. Annual review of Plant Physiology and Plant Molecular Biology</w:t>
      </w:r>
      <w:r>
        <w:rPr>
          <w:rFonts w:ascii="Arial" w:hAnsi="Arial" w:cs="Arial"/>
          <w:sz w:val="20"/>
          <w:szCs w:val="20"/>
        </w:rPr>
        <w:t>,</w:t>
      </w:r>
      <w:r w:rsidRPr="00BC4DB6">
        <w:rPr>
          <w:rFonts w:ascii="Arial" w:hAnsi="Arial" w:cs="Arial"/>
          <w:sz w:val="20"/>
          <w:szCs w:val="20"/>
        </w:rPr>
        <w:t xml:space="preserve"> 28: 89-121.</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Flowers</w:t>
      </w:r>
      <w:r>
        <w:rPr>
          <w:rFonts w:ascii="Arial" w:hAnsi="Arial" w:cs="Arial"/>
          <w:sz w:val="20"/>
          <w:szCs w:val="20"/>
        </w:rPr>
        <w:t xml:space="preserve"> </w:t>
      </w:r>
      <w:r w:rsidRPr="00BC4DB6">
        <w:rPr>
          <w:rFonts w:ascii="Arial" w:hAnsi="Arial" w:cs="Arial"/>
          <w:sz w:val="20"/>
          <w:szCs w:val="20"/>
        </w:rPr>
        <w:t>T.J.</w:t>
      </w:r>
      <w:ins w:id="24" w:author="Alenka Gajdošová" w:date="2013-04-21T12:49:00Z">
        <w:r>
          <w:rPr>
            <w:rFonts w:ascii="Arial" w:hAnsi="Arial" w:cs="Arial"/>
            <w:sz w:val="20"/>
            <w:szCs w:val="20"/>
          </w:rPr>
          <w:t>,</w:t>
        </w:r>
      </w:ins>
      <w:r>
        <w:rPr>
          <w:rFonts w:ascii="Arial" w:hAnsi="Arial" w:cs="Arial"/>
          <w:sz w:val="20"/>
          <w:szCs w:val="20"/>
        </w:rPr>
        <w:t xml:space="preserve"> </w:t>
      </w:r>
      <w:r w:rsidRPr="00BC4DB6">
        <w:rPr>
          <w:rFonts w:ascii="Arial" w:hAnsi="Arial" w:cs="Arial"/>
          <w:sz w:val="20"/>
          <w:szCs w:val="20"/>
        </w:rPr>
        <w:t>Yeo</w:t>
      </w:r>
      <w:r w:rsidRPr="00870853">
        <w:rPr>
          <w:rFonts w:ascii="Arial" w:hAnsi="Arial" w:cs="Arial"/>
          <w:sz w:val="20"/>
          <w:szCs w:val="20"/>
        </w:rPr>
        <w:t xml:space="preserve"> </w:t>
      </w:r>
      <w:r>
        <w:rPr>
          <w:rFonts w:ascii="Arial" w:hAnsi="Arial" w:cs="Arial"/>
          <w:sz w:val="20"/>
          <w:szCs w:val="20"/>
        </w:rPr>
        <w:t>A.R.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Ion relations of plants under drought and salinity. Australian Journal of Plant Physiology</w:t>
      </w:r>
      <w:r>
        <w:rPr>
          <w:rFonts w:ascii="Arial" w:hAnsi="Arial" w:cs="Arial"/>
          <w:sz w:val="20"/>
          <w:szCs w:val="20"/>
        </w:rPr>
        <w:t>,</w:t>
      </w:r>
      <w:r w:rsidRPr="00BC4DB6">
        <w:rPr>
          <w:rFonts w:ascii="Arial" w:hAnsi="Arial" w:cs="Arial"/>
          <w:sz w:val="20"/>
          <w:szCs w:val="20"/>
        </w:rPr>
        <w:t xml:space="preserve"> 13: 75-91.</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Glenn E.P., Brown</w:t>
      </w:r>
      <w:r w:rsidRPr="00870853">
        <w:rPr>
          <w:rFonts w:ascii="Arial" w:hAnsi="Arial" w:cs="Arial"/>
          <w:sz w:val="20"/>
          <w:szCs w:val="20"/>
        </w:rPr>
        <w:t xml:space="preserve"> </w:t>
      </w:r>
      <w:r>
        <w:rPr>
          <w:rFonts w:ascii="Arial" w:hAnsi="Arial" w:cs="Arial"/>
          <w:sz w:val="20"/>
          <w:szCs w:val="20"/>
        </w:rPr>
        <w:t xml:space="preserve">J.J., </w:t>
      </w:r>
      <w:r w:rsidRPr="00BC4DB6">
        <w:rPr>
          <w:rFonts w:ascii="Arial" w:hAnsi="Arial" w:cs="Arial"/>
          <w:sz w:val="20"/>
          <w:szCs w:val="20"/>
        </w:rPr>
        <w:t>Blumwald</w:t>
      </w:r>
      <w:r w:rsidRPr="00870853">
        <w:rPr>
          <w:rFonts w:ascii="Arial" w:hAnsi="Arial" w:cs="Arial"/>
          <w:sz w:val="20"/>
          <w:szCs w:val="20"/>
        </w:rPr>
        <w:t xml:space="preserve"> </w:t>
      </w:r>
      <w:r>
        <w:rPr>
          <w:rFonts w:ascii="Arial" w:hAnsi="Arial" w:cs="Arial"/>
          <w:sz w:val="20"/>
          <w:szCs w:val="20"/>
        </w:rPr>
        <w:t>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1999</w:t>
      </w:r>
      <w:r>
        <w:rPr>
          <w:rFonts w:ascii="Arial" w:hAnsi="Arial" w:cs="Arial"/>
          <w:sz w:val="20"/>
          <w:szCs w:val="20"/>
        </w:rPr>
        <w:t>)</w:t>
      </w:r>
      <w:r w:rsidRPr="00BC4DB6">
        <w:rPr>
          <w:rFonts w:ascii="Arial" w:hAnsi="Arial" w:cs="Arial"/>
          <w:sz w:val="20"/>
          <w:szCs w:val="20"/>
        </w:rPr>
        <w:t>. Salt tolerance and crop potential of  alophytes. Critical reviews in Plant Science</w:t>
      </w:r>
      <w:r>
        <w:rPr>
          <w:rFonts w:ascii="Arial" w:hAnsi="Arial" w:cs="Arial"/>
          <w:sz w:val="20"/>
          <w:szCs w:val="20"/>
        </w:rPr>
        <w:t>,</w:t>
      </w:r>
      <w:r w:rsidRPr="00BC4DB6">
        <w:rPr>
          <w:rFonts w:ascii="Arial" w:hAnsi="Arial" w:cs="Arial"/>
          <w:sz w:val="20"/>
          <w:szCs w:val="20"/>
        </w:rPr>
        <w:t xml:space="preserve"> 18: 227-255.</w:t>
      </w:r>
    </w:p>
    <w:p w:rsidR="00BE1C3E" w:rsidRPr="00BC4DB6" w:rsidRDefault="00BE1C3E" w:rsidP="00F70A37">
      <w:pPr>
        <w:spacing w:line="480" w:lineRule="auto"/>
        <w:ind w:left="540" w:hanging="540"/>
        <w:jc w:val="both"/>
        <w:rPr>
          <w:rFonts w:ascii="Arial" w:hAnsi="Arial" w:cs="Arial"/>
          <w:sz w:val="20"/>
          <w:szCs w:val="20"/>
        </w:rPr>
      </w:pPr>
      <w:r>
        <w:rPr>
          <w:rFonts w:ascii="Arial" w:hAnsi="Arial" w:cs="Arial"/>
          <w:sz w:val="20"/>
          <w:szCs w:val="20"/>
        </w:rPr>
        <w:t>Grattan</w:t>
      </w:r>
      <w:r w:rsidRPr="00EC51AA">
        <w:rPr>
          <w:rFonts w:ascii="Arial" w:hAnsi="Arial" w:cs="Arial"/>
          <w:sz w:val="20"/>
          <w:szCs w:val="20"/>
        </w:rPr>
        <w:t xml:space="preserve"> S.R., Grieve</w:t>
      </w:r>
      <w:r w:rsidRPr="00870853">
        <w:rPr>
          <w:rFonts w:ascii="Arial" w:hAnsi="Arial" w:cs="Arial"/>
          <w:sz w:val="20"/>
          <w:szCs w:val="20"/>
        </w:rPr>
        <w:t xml:space="preserve"> </w:t>
      </w:r>
      <w:r>
        <w:rPr>
          <w:rFonts w:ascii="Arial" w:hAnsi="Arial" w:cs="Arial"/>
          <w:sz w:val="20"/>
          <w:szCs w:val="20"/>
        </w:rPr>
        <w:t>C.M.</w:t>
      </w:r>
      <w:r w:rsidRPr="00EC51AA">
        <w:rPr>
          <w:rFonts w:ascii="Arial" w:hAnsi="Arial" w:cs="Arial"/>
          <w:sz w:val="20"/>
          <w:szCs w:val="20"/>
        </w:rPr>
        <w:t>, Poss</w:t>
      </w:r>
      <w:r w:rsidRPr="00870853">
        <w:rPr>
          <w:rFonts w:ascii="Arial" w:hAnsi="Arial" w:cs="Arial"/>
          <w:sz w:val="20"/>
          <w:szCs w:val="20"/>
        </w:rPr>
        <w:t xml:space="preserve"> </w:t>
      </w:r>
      <w:r>
        <w:rPr>
          <w:rFonts w:ascii="Arial" w:hAnsi="Arial" w:cs="Arial"/>
          <w:sz w:val="20"/>
          <w:szCs w:val="20"/>
        </w:rPr>
        <w:t>J.A.</w:t>
      </w:r>
      <w:r w:rsidRPr="00EC51AA">
        <w:rPr>
          <w:rFonts w:ascii="Arial" w:hAnsi="Arial" w:cs="Arial"/>
          <w:sz w:val="20"/>
          <w:szCs w:val="20"/>
        </w:rPr>
        <w:t>, Robinson</w:t>
      </w:r>
      <w:r w:rsidRPr="00870853">
        <w:rPr>
          <w:rFonts w:ascii="Arial" w:hAnsi="Arial" w:cs="Arial"/>
          <w:sz w:val="20"/>
          <w:szCs w:val="20"/>
        </w:rPr>
        <w:t xml:space="preserve"> </w:t>
      </w:r>
      <w:r>
        <w:rPr>
          <w:rFonts w:ascii="Arial" w:hAnsi="Arial" w:cs="Arial"/>
          <w:sz w:val="20"/>
          <w:szCs w:val="20"/>
        </w:rPr>
        <w:t>P.H.</w:t>
      </w:r>
      <w:r w:rsidRPr="00EC51AA">
        <w:rPr>
          <w:rFonts w:ascii="Arial" w:hAnsi="Arial" w:cs="Arial"/>
          <w:sz w:val="20"/>
          <w:szCs w:val="20"/>
        </w:rPr>
        <w:t>, Suarez</w:t>
      </w:r>
      <w:r w:rsidRPr="00870853">
        <w:rPr>
          <w:rFonts w:ascii="Arial" w:hAnsi="Arial" w:cs="Arial"/>
          <w:sz w:val="20"/>
          <w:szCs w:val="20"/>
        </w:rPr>
        <w:t xml:space="preserve"> </w:t>
      </w:r>
      <w:r>
        <w:rPr>
          <w:rFonts w:ascii="Arial" w:hAnsi="Arial" w:cs="Arial"/>
          <w:sz w:val="20"/>
          <w:szCs w:val="20"/>
        </w:rPr>
        <w:t xml:space="preserve">D.L., </w:t>
      </w:r>
      <w:r w:rsidRPr="00EC51AA">
        <w:rPr>
          <w:rFonts w:ascii="Arial" w:hAnsi="Arial" w:cs="Arial"/>
          <w:sz w:val="20"/>
          <w:szCs w:val="20"/>
        </w:rPr>
        <w:t>Benes</w:t>
      </w:r>
      <w:r w:rsidRPr="00870853">
        <w:rPr>
          <w:rFonts w:ascii="Arial" w:hAnsi="Arial" w:cs="Arial"/>
          <w:sz w:val="20"/>
          <w:szCs w:val="20"/>
        </w:rPr>
        <w:t xml:space="preserve"> </w:t>
      </w:r>
      <w:r>
        <w:rPr>
          <w:rFonts w:ascii="Arial" w:hAnsi="Arial" w:cs="Arial"/>
          <w:sz w:val="20"/>
          <w:szCs w:val="20"/>
        </w:rPr>
        <w:t>S.E.</w:t>
      </w:r>
      <w:r w:rsidRPr="00EC51AA">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2004</w:t>
      </w:r>
      <w:r>
        <w:rPr>
          <w:rFonts w:ascii="Arial" w:hAnsi="Arial" w:cs="Arial"/>
          <w:sz w:val="20"/>
          <w:szCs w:val="20"/>
        </w:rPr>
        <w:t>)</w:t>
      </w:r>
      <w:r w:rsidRPr="00BC4DB6">
        <w:rPr>
          <w:rFonts w:ascii="Arial" w:hAnsi="Arial" w:cs="Arial"/>
          <w:sz w:val="20"/>
          <w:szCs w:val="20"/>
        </w:rPr>
        <w:t>. Evaluation of salt-tolerant forages for sequential water reuse systems - I. Biomass production. Agricultural Water Management, 70: 1</w:t>
      </w:r>
      <w:r>
        <w:rPr>
          <w:rFonts w:ascii="Arial" w:hAnsi="Arial" w:cs="Arial"/>
          <w:sz w:val="20"/>
          <w:szCs w:val="20"/>
        </w:rPr>
        <w:t>21-135</w:t>
      </w:r>
      <w:r w:rsidRPr="00BC4DB6">
        <w:rPr>
          <w:rFonts w:ascii="Arial" w:hAnsi="Arial" w:cs="Arial"/>
          <w:sz w:val="20"/>
          <w:szCs w:val="20"/>
        </w:rPr>
        <w:t>.</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Grime J</w:t>
      </w:r>
      <w:r>
        <w:rPr>
          <w:rFonts w:ascii="Arial" w:hAnsi="Arial" w:cs="Arial"/>
          <w:sz w:val="20"/>
          <w:szCs w:val="20"/>
        </w:rPr>
        <w:t>.P.</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Crick</w:t>
      </w:r>
      <w:r>
        <w:rPr>
          <w:rFonts w:ascii="Arial" w:hAnsi="Arial" w:cs="Arial"/>
          <w:sz w:val="20"/>
          <w:szCs w:val="20"/>
        </w:rPr>
        <w:t xml:space="preserve"> J.C., </w:t>
      </w:r>
      <w:r w:rsidRPr="00BC4DB6">
        <w:rPr>
          <w:rFonts w:ascii="Arial" w:hAnsi="Arial" w:cs="Arial"/>
          <w:sz w:val="20"/>
          <w:szCs w:val="20"/>
        </w:rPr>
        <w:t>Rincon</w:t>
      </w:r>
      <w:r w:rsidRPr="00D607B6">
        <w:rPr>
          <w:rFonts w:ascii="Arial" w:hAnsi="Arial" w:cs="Arial"/>
          <w:sz w:val="20"/>
          <w:szCs w:val="20"/>
        </w:rPr>
        <w:t xml:space="preserve"> </w:t>
      </w:r>
      <w:r>
        <w:rPr>
          <w:rFonts w:ascii="Arial" w:hAnsi="Arial" w:cs="Arial"/>
          <w:sz w:val="20"/>
          <w:szCs w:val="20"/>
        </w:rPr>
        <w:t>J.E.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xml:space="preserve">. The ecological significance of plasticity. </w:t>
      </w:r>
      <w:r w:rsidRPr="00D607B6">
        <w:rPr>
          <w:rFonts w:ascii="Arial" w:hAnsi="Arial" w:cs="Arial"/>
          <w:i/>
          <w:sz w:val="20"/>
          <w:szCs w:val="20"/>
        </w:rPr>
        <w:t>In</w:t>
      </w:r>
      <w:r w:rsidRPr="00BC4DB6">
        <w:rPr>
          <w:rFonts w:ascii="Arial" w:hAnsi="Arial" w:cs="Arial"/>
          <w:sz w:val="20"/>
          <w:szCs w:val="20"/>
        </w:rPr>
        <w:t>: Je</w:t>
      </w:r>
      <w:r>
        <w:rPr>
          <w:rFonts w:ascii="Arial" w:hAnsi="Arial" w:cs="Arial"/>
          <w:sz w:val="20"/>
          <w:szCs w:val="20"/>
        </w:rPr>
        <w:t>nnings DH, Trewavas AJ.</w:t>
      </w:r>
      <w:r w:rsidRPr="00BC4DB6">
        <w:rPr>
          <w:rFonts w:ascii="Arial" w:hAnsi="Arial" w:cs="Arial"/>
          <w:sz w:val="20"/>
          <w:szCs w:val="20"/>
        </w:rPr>
        <w:t xml:space="preserve"> </w:t>
      </w:r>
      <w:r>
        <w:rPr>
          <w:rFonts w:ascii="Arial" w:hAnsi="Arial" w:cs="Arial"/>
          <w:sz w:val="20"/>
          <w:szCs w:val="20"/>
        </w:rPr>
        <w:t>(E</w:t>
      </w:r>
      <w:r w:rsidRPr="00BC4DB6">
        <w:rPr>
          <w:rFonts w:ascii="Arial" w:hAnsi="Arial" w:cs="Arial"/>
          <w:sz w:val="20"/>
          <w:szCs w:val="20"/>
        </w:rPr>
        <w:t>ds.</w:t>
      </w:r>
      <w:r>
        <w:rPr>
          <w:rFonts w:ascii="Arial" w:hAnsi="Arial" w:cs="Arial"/>
          <w:sz w:val="20"/>
          <w:szCs w:val="20"/>
        </w:rPr>
        <w:t>)</w:t>
      </w:r>
      <w:r w:rsidRPr="00BC4DB6">
        <w:rPr>
          <w:rFonts w:ascii="Arial" w:hAnsi="Arial" w:cs="Arial"/>
          <w:sz w:val="20"/>
          <w:szCs w:val="20"/>
        </w:rPr>
        <w:t xml:space="preserve"> Plasticity in plants. </w:t>
      </w:r>
      <w:r>
        <w:rPr>
          <w:rFonts w:ascii="Arial" w:hAnsi="Arial" w:cs="Arial"/>
          <w:sz w:val="20"/>
          <w:szCs w:val="20"/>
        </w:rPr>
        <w:t>Cambridge University Press:</w:t>
      </w:r>
      <w:r w:rsidRPr="00BC4DB6">
        <w:rPr>
          <w:rFonts w:ascii="Arial" w:hAnsi="Arial" w:cs="Arial"/>
          <w:sz w:val="20"/>
          <w:szCs w:val="20"/>
        </w:rPr>
        <w:t xml:space="preserve"> 5–29.</w:t>
      </w:r>
    </w:p>
    <w:p w:rsidR="00BE1C3E" w:rsidRPr="00BC4DB6" w:rsidRDefault="00BE1C3E" w:rsidP="00F70A37">
      <w:pPr>
        <w:spacing w:line="480" w:lineRule="auto"/>
        <w:ind w:left="540" w:hanging="540"/>
        <w:jc w:val="both"/>
        <w:rPr>
          <w:rFonts w:ascii="Arial" w:hAnsi="Arial" w:cs="Arial"/>
          <w:sz w:val="20"/>
          <w:szCs w:val="20"/>
        </w:rPr>
      </w:pPr>
      <w:r w:rsidRPr="006C5143">
        <w:rPr>
          <w:rFonts w:ascii="Arial" w:hAnsi="Arial" w:cs="Arial"/>
          <w:sz w:val="20"/>
          <w:szCs w:val="20"/>
          <w:lang w:val="it-IT"/>
        </w:rPr>
        <w:t xml:space="preserve">Gruber V.O.,. </w:t>
      </w:r>
      <w:r w:rsidRPr="00941FB4">
        <w:rPr>
          <w:rFonts w:ascii="Arial" w:hAnsi="Arial" w:cs="Arial"/>
          <w:sz w:val="20"/>
          <w:szCs w:val="20"/>
          <w:lang w:val="it-IT"/>
        </w:rPr>
        <w:t>Diet Z.A</w:t>
      </w:r>
      <w:r>
        <w:rPr>
          <w:rFonts w:ascii="Arial" w:hAnsi="Arial" w:cs="Arial"/>
          <w:sz w:val="20"/>
          <w:szCs w:val="20"/>
          <w:lang w:val="it-IT"/>
        </w:rPr>
        <w:t>.</w:t>
      </w:r>
      <w:r w:rsidRPr="00941FB4">
        <w:rPr>
          <w:rFonts w:ascii="Arial" w:hAnsi="Arial" w:cs="Arial"/>
          <w:sz w:val="20"/>
          <w:szCs w:val="20"/>
          <w:lang w:val="it-IT"/>
        </w:rPr>
        <w:t>,  Zélicourt A., Lorenzo L., Crespi</w:t>
      </w:r>
      <w:r>
        <w:rPr>
          <w:rFonts w:ascii="Arial" w:hAnsi="Arial" w:cs="Arial"/>
          <w:sz w:val="20"/>
          <w:szCs w:val="20"/>
          <w:lang w:val="it-IT"/>
        </w:rPr>
        <w:t xml:space="preserve"> </w:t>
      </w:r>
      <w:r w:rsidRPr="00941FB4">
        <w:rPr>
          <w:rFonts w:ascii="Arial" w:hAnsi="Arial" w:cs="Arial"/>
          <w:sz w:val="20"/>
          <w:szCs w:val="20"/>
          <w:lang w:val="it-IT"/>
        </w:rPr>
        <w:t xml:space="preserve">M. </w:t>
      </w:r>
      <w:r>
        <w:rPr>
          <w:rFonts w:ascii="Arial" w:hAnsi="Arial" w:cs="Arial"/>
          <w:sz w:val="20"/>
          <w:szCs w:val="20"/>
          <w:lang w:val="it-IT"/>
        </w:rPr>
        <w:t>(</w:t>
      </w:r>
      <w:r w:rsidRPr="00941FB4">
        <w:rPr>
          <w:rFonts w:ascii="Arial" w:hAnsi="Arial" w:cs="Arial"/>
          <w:sz w:val="20"/>
          <w:szCs w:val="20"/>
          <w:lang w:val="it-IT"/>
        </w:rPr>
        <w:t>2011</w:t>
      </w:r>
      <w:r>
        <w:rPr>
          <w:rFonts w:ascii="Arial" w:hAnsi="Arial" w:cs="Arial"/>
          <w:sz w:val="20"/>
          <w:szCs w:val="20"/>
          <w:lang w:val="it-IT"/>
        </w:rPr>
        <w:t>)</w:t>
      </w:r>
      <w:r w:rsidRPr="00941FB4">
        <w:rPr>
          <w:rFonts w:ascii="Arial" w:hAnsi="Arial" w:cs="Arial"/>
          <w:sz w:val="20"/>
          <w:szCs w:val="20"/>
          <w:lang w:val="it-IT"/>
        </w:rPr>
        <w:t xml:space="preserve">. </w:t>
      </w:r>
      <w:r w:rsidRPr="00BC4DB6">
        <w:rPr>
          <w:rFonts w:ascii="Arial" w:hAnsi="Arial" w:cs="Arial"/>
          <w:sz w:val="20"/>
          <w:szCs w:val="20"/>
        </w:rPr>
        <w:t xml:space="preserve">Impact of the environment on root architecture in dicotyledoneous plants. </w:t>
      </w:r>
      <w:r w:rsidRPr="00941FB4">
        <w:rPr>
          <w:rFonts w:ascii="Arial" w:hAnsi="Arial" w:cs="Arial"/>
          <w:i/>
          <w:sz w:val="20"/>
          <w:szCs w:val="20"/>
        </w:rPr>
        <w:t>In</w:t>
      </w:r>
      <w:r w:rsidRPr="00BC4DB6">
        <w:rPr>
          <w:rFonts w:ascii="Arial" w:hAnsi="Arial" w:cs="Arial"/>
          <w:sz w:val="20"/>
          <w:szCs w:val="20"/>
        </w:rPr>
        <w:t xml:space="preserve">: Oliveira ACd, Varshney RK, </w:t>
      </w:r>
      <w:r>
        <w:rPr>
          <w:rFonts w:ascii="Arial" w:hAnsi="Arial" w:cs="Arial"/>
          <w:sz w:val="20"/>
          <w:szCs w:val="20"/>
        </w:rPr>
        <w:t>(E</w:t>
      </w:r>
      <w:r w:rsidRPr="00BC4DB6">
        <w:rPr>
          <w:rFonts w:ascii="Arial" w:hAnsi="Arial" w:cs="Arial"/>
          <w:sz w:val="20"/>
          <w:szCs w:val="20"/>
        </w:rPr>
        <w:t>ds.</w:t>
      </w:r>
      <w:r>
        <w:rPr>
          <w:rFonts w:ascii="Arial" w:hAnsi="Arial" w:cs="Arial"/>
          <w:sz w:val="20"/>
          <w:szCs w:val="20"/>
        </w:rPr>
        <w:t>) Root genomics, Springer:</w:t>
      </w:r>
      <w:r w:rsidRPr="00BC4DB6">
        <w:rPr>
          <w:rFonts w:ascii="Arial" w:hAnsi="Arial" w:cs="Arial"/>
          <w:sz w:val="20"/>
          <w:szCs w:val="20"/>
        </w:rPr>
        <w:t xml:space="preserve"> 113–132.</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Hasegawa P.M.,</w:t>
      </w:r>
      <w:r>
        <w:rPr>
          <w:rFonts w:ascii="Arial" w:hAnsi="Arial" w:cs="Arial"/>
          <w:sz w:val="20"/>
          <w:szCs w:val="20"/>
        </w:rPr>
        <w:t xml:space="preserve"> </w:t>
      </w:r>
      <w:r w:rsidRPr="00BC4DB6">
        <w:rPr>
          <w:rFonts w:ascii="Arial" w:hAnsi="Arial" w:cs="Arial"/>
          <w:sz w:val="20"/>
          <w:szCs w:val="20"/>
        </w:rPr>
        <w:t>Bressan</w:t>
      </w:r>
      <w:r w:rsidRPr="00941FB4">
        <w:rPr>
          <w:rFonts w:ascii="Arial" w:hAnsi="Arial" w:cs="Arial"/>
          <w:sz w:val="20"/>
          <w:szCs w:val="20"/>
        </w:rPr>
        <w:t xml:space="preserve"> </w:t>
      </w:r>
      <w:r>
        <w:rPr>
          <w:rFonts w:ascii="Arial" w:hAnsi="Arial" w:cs="Arial"/>
          <w:sz w:val="20"/>
          <w:szCs w:val="20"/>
        </w:rPr>
        <w:t xml:space="preserve">R.A., </w:t>
      </w:r>
      <w:r w:rsidRPr="00BC4DB6">
        <w:rPr>
          <w:rFonts w:ascii="Arial" w:hAnsi="Arial" w:cs="Arial"/>
          <w:sz w:val="20"/>
          <w:szCs w:val="20"/>
        </w:rPr>
        <w:t>Handa</w:t>
      </w:r>
      <w:r w:rsidRPr="00941FB4">
        <w:rPr>
          <w:rFonts w:ascii="Arial" w:hAnsi="Arial" w:cs="Arial"/>
          <w:sz w:val="20"/>
          <w:szCs w:val="20"/>
        </w:rPr>
        <w:t xml:space="preserve"> </w:t>
      </w:r>
      <w:r>
        <w:rPr>
          <w:rFonts w:ascii="Arial" w:hAnsi="Arial" w:cs="Arial"/>
          <w:sz w:val="20"/>
          <w:szCs w:val="20"/>
        </w:rPr>
        <w:t>A.K.</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1986</w:t>
      </w:r>
      <w:r>
        <w:rPr>
          <w:rFonts w:ascii="Arial" w:hAnsi="Arial" w:cs="Arial"/>
          <w:sz w:val="20"/>
          <w:szCs w:val="20"/>
        </w:rPr>
        <w:t>)</w:t>
      </w:r>
      <w:r w:rsidRPr="00BC4DB6">
        <w:rPr>
          <w:rFonts w:ascii="Arial" w:hAnsi="Arial" w:cs="Arial"/>
          <w:sz w:val="20"/>
          <w:szCs w:val="20"/>
        </w:rPr>
        <w:t>. Cellular mechanisms of salinity tolerance. Hortscience</w:t>
      </w:r>
      <w:r>
        <w:rPr>
          <w:rFonts w:ascii="Arial" w:hAnsi="Arial" w:cs="Arial"/>
          <w:sz w:val="20"/>
          <w:szCs w:val="20"/>
        </w:rPr>
        <w:t>,</w:t>
      </w:r>
      <w:r w:rsidRPr="00BC4DB6">
        <w:rPr>
          <w:rFonts w:ascii="Arial" w:hAnsi="Arial" w:cs="Arial"/>
          <w:sz w:val="20"/>
          <w:szCs w:val="20"/>
        </w:rPr>
        <w:t xml:space="preserve"> 21: 1317-1324.</w:t>
      </w:r>
    </w:p>
    <w:p w:rsidR="00BE1C3E" w:rsidRPr="00BC4DB6" w:rsidRDefault="00BE1C3E" w:rsidP="00F70A37">
      <w:pPr>
        <w:spacing w:line="480" w:lineRule="auto"/>
        <w:ind w:left="540" w:hanging="540"/>
        <w:jc w:val="both"/>
        <w:rPr>
          <w:rFonts w:ascii="Arial" w:hAnsi="Arial" w:cs="Arial"/>
          <w:sz w:val="20"/>
          <w:szCs w:val="20"/>
        </w:rPr>
      </w:pPr>
      <w:r>
        <w:rPr>
          <w:rFonts w:ascii="Arial" w:hAnsi="Arial" w:cs="Arial"/>
          <w:sz w:val="20"/>
          <w:szCs w:val="20"/>
        </w:rPr>
        <w:t xml:space="preserve">Hoffman G.J., </w:t>
      </w:r>
      <w:r w:rsidRPr="00F11717">
        <w:rPr>
          <w:rFonts w:ascii="Arial" w:hAnsi="Arial" w:cs="Arial"/>
          <w:sz w:val="20"/>
          <w:szCs w:val="20"/>
        </w:rPr>
        <w:t>Dirksen</w:t>
      </w:r>
      <w:r w:rsidRPr="00C25DA3">
        <w:rPr>
          <w:rFonts w:ascii="Arial" w:hAnsi="Arial" w:cs="Arial"/>
          <w:sz w:val="20"/>
          <w:szCs w:val="20"/>
        </w:rPr>
        <w:t xml:space="preserve"> </w:t>
      </w:r>
      <w:r>
        <w:rPr>
          <w:rFonts w:ascii="Arial" w:hAnsi="Arial" w:cs="Arial"/>
          <w:sz w:val="20"/>
          <w:szCs w:val="20"/>
        </w:rPr>
        <w:t>C.</w:t>
      </w:r>
      <w:r w:rsidRPr="00F11717">
        <w:rPr>
          <w:rFonts w:ascii="Arial" w:hAnsi="Arial" w:cs="Arial"/>
          <w:sz w:val="20"/>
          <w:szCs w:val="20"/>
        </w:rPr>
        <w:t>, Ingvalson</w:t>
      </w:r>
      <w:r w:rsidRPr="00C25DA3">
        <w:rPr>
          <w:rFonts w:ascii="Arial" w:hAnsi="Arial" w:cs="Arial"/>
          <w:sz w:val="20"/>
          <w:szCs w:val="20"/>
        </w:rPr>
        <w:t xml:space="preserve"> </w:t>
      </w:r>
      <w:r w:rsidRPr="00F11717">
        <w:rPr>
          <w:rFonts w:ascii="Arial" w:hAnsi="Arial" w:cs="Arial"/>
          <w:sz w:val="20"/>
          <w:szCs w:val="20"/>
        </w:rPr>
        <w:t>R.D., Maas</w:t>
      </w:r>
      <w:r w:rsidRPr="00C25DA3">
        <w:rPr>
          <w:rFonts w:ascii="Arial" w:hAnsi="Arial" w:cs="Arial"/>
          <w:sz w:val="20"/>
          <w:szCs w:val="20"/>
        </w:rPr>
        <w:t xml:space="preserve"> </w:t>
      </w:r>
      <w:r w:rsidRPr="00F11717">
        <w:rPr>
          <w:rFonts w:ascii="Arial" w:hAnsi="Arial" w:cs="Arial"/>
          <w:sz w:val="20"/>
          <w:szCs w:val="20"/>
        </w:rPr>
        <w:t>E.V., Oster</w:t>
      </w:r>
      <w:r w:rsidRPr="00C25DA3">
        <w:rPr>
          <w:rFonts w:ascii="Arial" w:hAnsi="Arial" w:cs="Arial"/>
          <w:sz w:val="20"/>
          <w:szCs w:val="20"/>
        </w:rPr>
        <w:t xml:space="preserve"> </w:t>
      </w:r>
      <w:r w:rsidRPr="00F11717">
        <w:rPr>
          <w:rFonts w:ascii="Arial" w:hAnsi="Arial" w:cs="Arial"/>
          <w:sz w:val="20"/>
          <w:szCs w:val="20"/>
        </w:rPr>
        <w:t>J.D., Rawlins</w:t>
      </w:r>
      <w:r w:rsidRPr="00C25DA3">
        <w:rPr>
          <w:rFonts w:ascii="Arial" w:hAnsi="Arial" w:cs="Arial"/>
          <w:sz w:val="20"/>
          <w:szCs w:val="20"/>
        </w:rPr>
        <w:t xml:space="preserve"> </w:t>
      </w:r>
      <w:r w:rsidRPr="00F11717">
        <w:rPr>
          <w:rFonts w:ascii="Arial" w:hAnsi="Arial" w:cs="Arial"/>
          <w:sz w:val="20"/>
          <w:szCs w:val="20"/>
        </w:rPr>
        <w:t>S.L., Rhoades</w:t>
      </w:r>
      <w:r w:rsidRPr="00C25DA3">
        <w:rPr>
          <w:rFonts w:ascii="Arial" w:hAnsi="Arial" w:cs="Arial"/>
          <w:sz w:val="20"/>
          <w:szCs w:val="20"/>
        </w:rPr>
        <w:t xml:space="preserve"> </w:t>
      </w:r>
      <w:r w:rsidRPr="00F11717">
        <w:rPr>
          <w:rFonts w:ascii="Arial" w:hAnsi="Arial" w:cs="Arial"/>
          <w:sz w:val="20"/>
          <w:szCs w:val="20"/>
        </w:rPr>
        <w:t>J.D. Van Schilfgaarde</w:t>
      </w:r>
      <w:r w:rsidRPr="00C25DA3">
        <w:rPr>
          <w:rFonts w:ascii="Arial" w:hAnsi="Arial" w:cs="Arial"/>
          <w:sz w:val="20"/>
          <w:szCs w:val="20"/>
        </w:rPr>
        <w:t xml:space="preserve"> </w:t>
      </w:r>
      <w:r w:rsidRPr="00F11717">
        <w:rPr>
          <w:rFonts w:ascii="Arial" w:hAnsi="Arial" w:cs="Arial"/>
          <w:sz w:val="20"/>
          <w:szCs w:val="20"/>
        </w:rPr>
        <w:t xml:space="preserve">J. </w:t>
      </w:r>
      <w:r>
        <w:rPr>
          <w:rFonts w:ascii="Arial" w:hAnsi="Arial" w:cs="Arial"/>
          <w:sz w:val="20"/>
          <w:szCs w:val="20"/>
        </w:rPr>
        <w:t>(</w:t>
      </w:r>
      <w:r w:rsidRPr="00BC4DB6">
        <w:rPr>
          <w:rFonts w:ascii="Arial" w:hAnsi="Arial" w:cs="Arial"/>
          <w:sz w:val="20"/>
          <w:szCs w:val="20"/>
        </w:rPr>
        <w:t>1977</w:t>
      </w:r>
      <w:r>
        <w:rPr>
          <w:rFonts w:ascii="Arial" w:hAnsi="Arial" w:cs="Arial"/>
          <w:sz w:val="20"/>
          <w:szCs w:val="20"/>
        </w:rPr>
        <w:t>)</w:t>
      </w:r>
      <w:r w:rsidRPr="00BC4DB6">
        <w:rPr>
          <w:rFonts w:ascii="Arial" w:hAnsi="Arial" w:cs="Arial"/>
          <w:sz w:val="20"/>
          <w:szCs w:val="20"/>
        </w:rPr>
        <w:t>. Minimizing salt in drain water by irrigation management - design and initial results of Arizona field studies. Agricultural Water Management</w:t>
      </w:r>
      <w:r>
        <w:rPr>
          <w:rFonts w:ascii="Arial" w:hAnsi="Arial" w:cs="Arial"/>
          <w:sz w:val="20"/>
          <w:szCs w:val="20"/>
        </w:rPr>
        <w:t>,</w:t>
      </w:r>
      <w:r w:rsidRPr="00BC4DB6">
        <w:rPr>
          <w:rFonts w:ascii="Arial" w:hAnsi="Arial" w:cs="Arial"/>
          <w:sz w:val="20"/>
          <w:szCs w:val="20"/>
        </w:rPr>
        <w:t xml:space="preserve"> 3: 233-252.</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 xml:space="preserve">Jeschke W.D.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Effects of transpiration on potassium and sodium fluxes in root-cells and the regulation of ion distribution between roots and shoots of barley seedlings. Journal of  Plant Physiology, 117: 267-285.</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Johnson C.J.</w:t>
      </w:r>
      <w:r>
        <w:rPr>
          <w:rFonts w:ascii="Arial" w:hAnsi="Arial" w:cs="Arial"/>
          <w:sz w:val="20"/>
          <w:szCs w:val="20"/>
        </w:rPr>
        <w:t xml:space="preserve">, </w:t>
      </w:r>
      <w:r w:rsidRPr="00BC4DB6">
        <w:rPr>
          <w:rFonts w:ascii="Arial" w:hAnsi="Arial" w:cs="Arial"/>
          <w:sz w:val="20"/>
          <w:szCs w:val="20"/>
        </w:rPr>
        <w:t>Duncan</w:t>
      </w:r>
      <w:r w:rsidRPr="009D68DE">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1998</w:t>
      </w:r>
      <w:r>
        <w:rPr>
          <w:rFonts w:ascii="Arial" w:hAnsi="Arial" w:cs="Arial"/>
          <w:sz w:val="20"/>
          <w:szCs w:val="20"/>
        </w:rPr>
        <w:t>)</w:t>
      </w:r>
      <w:r w:rsidRPr="00BC4DB6">
        <w:rPr>
          <w:rFonts w:ascii="Arial" w:hAnsi="Arial" w:cs="Arial"/>
          <w:sz w:val="20"/>
          <w:szCs w:val="20"/>
        </w:rPr>
        <w:t>. Influence of herbicides on establishment of eight seashore paspalum cultivars. Journal of Environmental Horticulture</w:t>
      </w:r>
      <w:r>
        <w:rPr>
          <w:rFonts w:ascii="Arial" w:hAnsi="Arial" w:cs="Arial"/>
          <w:sz w:val="20"/>
          <w:szCs w:val="20"/>
        </w:rPr>
        <w:t>,</w:t>
      </w:r>
      <w:r w:rsidRPr="00BC4DB6">
        <w:rPr>
          <w:rFonts w:ascii="Arial" w:hAnsi="Arial" w:cs="Arial"/>
          <w:sz w:val="20"/>
          <w:szCs w:val="20"/>
        </w:rPr>
        <w:t xml:space="preserve"> 16: 79-81.</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Johnson C.J.,</w:t>
      </w:r>
      <w:r>
        <w:rPr>
          <w:rFonts w:ascii="Arial" w:hAnsi="Arial" w:cs="Arial"/>
          <w:sz w:val="20"/>
          <w:szCs w:val="20"/>
        </w:rPr>
        <w:t xml:space="preserve"> </w:t>
      </w:r>
      <w:r w:rsidRPr="00BC4DB6">
        <w:rPr>
          <w:rFonts w:ascii="Arial" w:hAnsi="Arial" w:cs="Arial"/>
          <w:sz w:val="20"/>
          <w:szCs w:val="20"/>
        </w:rPr>
        <w:t>Leinauer</w:t>
      </w:r>
      <w:r w:rsidRPr="009D68DE">
        <w:rPr>
          <w:rFonts w:ascii="Arial" w:hAnsi="Arial" w:cs="Arial"/>
          <w:sz w:val="20"/>
          <w:szCs w:val="20"/>
        </w:rPr>
        <w:t xml:space="preserve"> </w:t>
      </w:r>
      <w:r>
        <w:rPr>
          <w:rFonts w:ascii="Arial" w:hAnsi="Arial" w:cs="Arial"/>
          <w:sz w:val="20"/>
          <w:szCs w:val="20"/>
        </w:rPr>
        <w:t>B.</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Ulery</w:t>
      </w:r>
      <w:r w:rsidRPr="009D68DE">
        <w:rPr>
          <w:rFonts w:ascii="Arial" w:hAnsi="Arial" w:cs="Arial"/>
          <w:sz w:val="20"/>
          <w:szCs w:val="20"/>
        </w:rPr>
        <w:t xml:space="preserve"> </w:t>
      </w:r>
      <w:r>
        <w:rPr>
          <w:rFonts w:ascii="Arial" w:hAnsi="Arial" w:cs="Arial"/>
          <w:sz w:val="20"/>
          <w:szCs w:val="20"/>
        </w:rPr>
        <w:t>A.L.</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Karcher</w:t>
      </w:r>
      <w:r w:rsidRPr="009D68DE">
        <w:rPr>
          <w:rFonts w:ascii="Arial" w:hAnsi="Arial" w:cs="Arial"/>
          <w:sz w:val="20"/>
          <w:szCs w:val="20"/>
        </w:rPr>
        <w:t xml:space="preserve"> </w:t>
      </w:r>
      <w:r>
        <w:rPr>
          <w:rFonts w:ascii="Arial" w:hAnsi="Arial" w:cs="Arial"/>
          <w:sz w:val="20"/>
          <w:szCs w:val="20"/>
        </w:rPr>
        <w:t xml:space="preserve">D.E., </w:t>
      </w:r>
      <w:r w:rsidRPr="00BC4DB6">
        <w:rPr>
          <w:rFonts w:ascii="Arial" w:hAnsi="Arial" w:cs="Arial"/>
          <w:sz w:val="20"/>
          <w:szCs w:val="20"/>
        </w:rPr>
        <w:t>Goss</w:t>
      </w:r>
      <w:r w:rsidRPr="009D68DE">
        <w:rPr>
          <w:rFonts w:ascii="Arial" w:hAnsi="Arial" w:cs="Arial"/>
          <w:sz w:val="20"/>
          <w:szCs w:val="20"/>
        </w:rPr>
        <w:t xml:space="preserve"> </w:t>
      </w:r>
      <w:r>
        <w:rPr>
          <w:rFonts w:ascii="Arial" w:hAnsi="Arial" w:cs="Arial"/>
          <w:sz w:val="20"/>
          <w:szCs w:val="20"/>
        </w:rPr>
        <w:t>R.M.</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Moderate salinity does not affect germination of several cool- and warm-season turfgrasses. Applied Turfgrass Science</w:t>
      </w:r>
      <w:r>
        <w:rPr>
          <w:rFonts w:ascii="Arial" w:hAnsi="Arial" w:cs="Arial"/>
          <w:sz w:val="20"/>
          <w:szCs w:val="20"/>
        </w:rPr>
        <w:t>,</w:t>
      </w:r>
      <w:r w:rsidRPr="00BC4DB6">
        <w:rPr>
          <w:rFonts w:ascii="Arial" w:hAnsi="Arial" w:cs="Arial"/>
          <w:sz w:val="20"/>
          <w:szCs w:val="20"/>
        </w:rPr>
        <w:t xml:space="preserve"> 12: 1-7.</w:t>
      </w:r>
    </w:p>
    <w:p w:rsidR="00BE1C3E" w:rsidRPr="00BC4DB6" w:rsidRDefault="00BE1C3E" w:rsidP="00F70A37">
      <w:pPr>
        <w:spacing w:line="480" w:lineRule="auto"/>
        <w:ind w:left="539" w:hanging="539"/>
        <w:jc w:val="both"/>
        <w:rPr>
          <w:rFonts w:ascii="Arial" w:hAnsi="Arial" w:cs="Arial"/>
          <w:sz w:val="20"/>
          <w:szCs w:val="20"/>
        </w:rPr>
      </w:pPr>
      <w:r w:rsidRPr="00025EEE">
        <w:rPr>
          <w:rFonts w:ascii="Arial" w:hAnsi="Arial" w:cs="Arial"/>
          <w:caps/>
          <w:sz w:val="20"/>
          <w:szCs w:val="20"/>
        </w:rPr>
        <w:t>K</w:t>
      </w:r>
      <w:r w:rsidRPr="00DC2E7D">
        <w:rPr>
          <w:rFonts w:ascii="Arial" w:hAnsi="Arial" w:cs="Arial"/>
          <w:sz w:val="20"/>
          <w:szCs w:val="20"/>
        </w:rPr>
        <w:t>arahara</w:t>
      </w:r>
      <w:r w:rsidRPr="00025EEE">
        <w:rPr>
          <w:rFonts w:ascii="Arial" w:hAnsi="Arial" w:cs="Arial"/>
          <w:caps/>
          <w:sz w:val="20"/>
          <w:szCs w:val="20"/>
        </w:rPr>
        <w:t xml:space="preserve"> I., I</w:t>
      </w:r>
      <w:r w:rsidRPr="00DC2E7D">
        <w:rPr>
          <w:rFonts w:ascii="Arial" w:hAnsi="Arial" w:cs="Arial"/>
          <w:sz w:val="20"/>
          <w:szCs w:val="20"/>
        </w:rPr>
        <w:t>keda</w:t>
      </w:r>
      <w:r w:rsidRPr="00025EEE">
        <w:rPr>
          <w:rFonts w:ascii="Arial" w:hAnsi="Arial" w:cs="Arial"/>
          <w:caps/>
          <w:sz w:val="20"/>
          <w:szCs w:val="20"/>
        </w:rPr>
        <w:t xml:space="preserve"> A., K</w:t>
      </w:r>
      <w:r w:rsidRPr="00DC2E7D">
        <w:rPr>
          <w:rFonts w:ascii="Arial" w:hAnsi="Arial" w:cs="Arial"/>
          <w:sz w:val="20"/>
          <w:szCs w:val="20"/>
        </w:rPr>
        <w:t>ondo</w:t>
      </w:r>
      <w:r w:rsidRPr="00025EEE">
        <w:rPr>
          <w:rFonts w:ascii="Arial" w:hAnsi="Arial" w:cs="Arial"/>
          <w:caps/>
          <w:sz w:val="20"/>
          <w:szCs w:val="20"/>
        </w:rPr>
        <w:t xml:space="preserve"> T.</w:t>
      </w:r>
      <w:r>
        <w:rPr>
          <w:rFonts w:ascii="Arial" w:hAnsi="Arial" w:cs="Arial"/>
          <w:caps/>
          <w:sz w:val="20"/>
          <w:szCs w:val="20"/>
        </w:rPr>
        <w:t>,</w:t>
      </w:r>
      <w:r w:rsidRPr="00025EEE">
        <w:rPr>
          <w:rFonts w:ascii="Arial" w:hAnsi="Arial" w:cs="Arial"/>
          <w:caps/>
          <w:sz w:val="20"/>
          <w:szCs w:val="20"/>
        </w:rPr>
        <w:t xml:space="preserve"> U</w:t>
      </w:r>
      <w:r w:rsidRPr="00DC2E7D">
        <w:rPr>
          <w:rFonts w:ascii="Arial" w:hAnsi="Arial" w:cs="Arial"/>
          <w:sz w:val="20"/>
          <w:szCs w:val="20"/>
        </w:rPr>
        <w:t>etake</w:t>
      </w:r>
      <w:r w:rsidRPr="00025EEE">
        <w:rPr>
          <w:rFonts w:ascii="Arial" w:hAnsi="Arial" w:cs="Arial"/>
          <w:caps/>
          <w:sz w:val="20"/>
          <w:szCs w:val="20"/>
        </w:rPr>
        <w:t xml:space="preserve"> Y</w:t>
      </w:r>
      <w:r w:rsidRPr="00025EEE">
        <w:rPr>
          <w:rFonts w:ascii="Arial" w:hAnsi="Arial" w:cs="Arial"/>
          <w:sz w:val="20"/>
          <w:szCs w:val="20"/>
        </w:rPr>
        <w:t xml:space="preserve">. </w:t>
      </w:r>
      <w:r>
        <w:rPr>
          <w:rFonts w:ascii="Arial" w:hAnsi="Arial" w:cs="Arial"/>
          <w:sz w:val="20"/>
          <w:szCs w:val="20"/>
        </w:rPr>
        <w:t>(</w:t>
      </w:r>
      <w:r w:rsidRPr="00025EEE">
        <w:rPr>
          <w:rFonts w:ascii="Arial" w:hAnsi="Arial" w:cs="Arial"/>
          <w:sz w:val="20"/>
          <w:szCs w:val="20"/>
        </w:rPr>
        <w:t>2004</w:t>
      </w:r>
      <w:r>
        <w:rPr>
          <w:rFonts w:ascii="Arial" w:hAnsi="Arial" w:cs="Arial"/>
          <w:sz w:val="20"/>
          <w:szCs w:val="20"/>
        </w:rPr>
        <w:t>)</w:t>
      </w:r>
      <w:r w:rsidRPr="00025EEE">
        <w:rPr>
          <w:rFonts w:ascii="Arial" w:hAnsi="Arial" w:cs="Arial"/>
          <w:sz w:val="20"/>
          <w:szCs w:val="20"/>
        </w:rPr>
        <w:t>. Development</w:t>
      </w:r>
      <w:r>
        <w:rPr>
          <w:rFonts w:ascii="Arial" w:hAnsi="Arial" w:cs="Arial"/>
          <w:sz w:val="20"/>
          <w:szCs w:val="20"/>
        </w:rPr>
        <w:t xml:space="preserve"> </w:t>
      </w:r>
      <w:r w:rsidRPr="00025EEE">
        <w:rPr>
          <w:rFonts w:ascii="Arial" w:hAnsi="Arial" w:cs="Arial"/>
          <w:sz w:val="20"/>
          <w:szCs w:val="20"/>
        </w:rPr>
        <w:t>of the Casparian strip in primary roots of maize under salt</w:t>
      </w:r>
      <w:r>
        <w:rPr>
          <w:rFonts w:ascii="Arial" w:hAnsi="Arial" w:cs="Arial"/>
          <w:sz w:val="20"/>
          <w:szCs w:val="20"/>
        </w:rPr>
        <w:t xml:space="preserve"> </w:t>
      </w:r>
      <w:r w:rsidRPr="00025EEE">
        <w:rPr>
          <w:rFonts w:ascii="Arial" w:hAnsi="Arial" w:cs="Arial"/>
          <w:sz w:val="20"/>
          <w:szCs w:val="20"/>
        </w:rPr>
        <w:t>stress. Planta</w:t>
      </w:r>
      <w:r>
        <w:rPr>
          <w:rFonts w:ascii="Arial" w:hAnsi="Arial" w:cs="Arial"/>
          <w:sz w:val="20"/>
          <w:szCs w:val="20"/>
        </w:rPr>
        <w:t>,</w:t>
      </w:r>
      <w:r w:rsidRPr="00025EEE">
        <w:rPr>
          <w:rFonts w:ascii="Arial" w:hAnsi="Arial" w:cs="Arial"/>
          <w:sz w:val="20"/>
          <w:szCs w:val="20"/>
        </w:rPr>
        <w:t xml:space="preserve"> 219: 41–47.</w:t>
      </w:r>
    </w:p>
    <w:p w:rsidR="00BE1C3E" w:rsidRPr="00BE1C3E" w:rsidRDefault="00BE1C3E" w:rsidP="00F70A37">
      <w:pPr>
        <w:autoSpaceDE w:val="0"/>
        <w:autoSpaceDN w:val="0"/>
        <w:adjustRightInd w:val="0"/>
        <w:spacing w:line="480" w:lineRule="auto"/>
        <w:ind w:left="540" w:hanging="540"/>
        <w:jc w:val="both"/>
        <w:rPr>
          <w:rFonts w:ascii="Arial" w:hAnsi="Arial" w:cs="Arial"/>
          <w:sz w:val="20"/>
          <w:szCs w:val="20"/>
          <w:lang w:val="de-DE"/>
          <w:rPrChange w:id="25" w:author="Alenka Gajdošová" w:date="2013-04-21T12:18:00Z">
            <w:rPr>
              <w:rFonts w:ascii="Arial" w:hAnsi="Arial" w:cs="Arial"/>
              <w:sz w:val="20"/>
              <w:szCs w:val="20"/>
            </w:rPr>
          </w:rPrChange>
        </w:rPr>
      </w:pPr>
      <w:r>
        <w:rPr>
          <w:rFonts w:ascii="Arial" w:hAnsi="Arial" w:cs="Arial"/>
          <w:sz w:val="20"/>
          <w:szCs w:val="20"/>
        </w:rPr>
        <w:t>Khan</w:t>
      </w:r>
      <w:r w:rsidRPr="00BC4DB6">
        <w:rPr>
          <w:rFonts w:ascii="Arial" w:hAnsi="Arial" w:cs="Arial"/>
          <w:sz w:val="20"/>
          <w:szCs w:val="20"/>
        </w:rPr>
        <w:t xml:space="preserve"> M.A.</w:t>
      </w:r>
      <w:r>
        <w:rPr>
          <w:rFonts w:ascii="Arial" w:hAnsi="Arial" w:cs="Arial"/>
          <w:sz w:val="20"/>
          <w:szCs w:val="20"/>
        </w:rPr>
        <w:t xml:space="preserve">, </w:t>
      </w:r>
      <w:r w:rsidRPr="00BC4DB6">
        <w:rPr>
          <w:rFonts w:ascii="Arial" w:hAnsi="Arial" w:cs="Arial"/>
          <w:sz w:val="20"/>
          <w:szCs w:val="20"/>
        </w:rPr>
        <w:t>Duke</w:t>
      </w:r>
      <w:r w:rsidRPr="009D68DE">
        <w:rPr>
          <w:rFonts w:ascii="Arial" w:hAnsi="Arial" w:cs="Arial"/>
          <w:sz w:val="20"/>
          <w:szCs w:val="20"/>
        </w:rPr>
        <w:t xml:space="preserve"> </w:t>
      </w:r>
      <w:r>
        <w:rPr>
          <w:rFonts w:ascii="Arial" w:hAnsi="Arial" w:cs="Arial"/>
          <w:sz w:val="20"/>
          <w:szCs w:val="20"/>
        </w:rPr>
        <w:t>N.C.</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2001</w:t>
      </w:r>
      <w:r>
        <w:rPr>
          <w:rFonts w:ascii="Arial" w:hAnsi="Arial" w:cs="Arial"/>
          <w:sz w:val="20"/>
          <w:szCs w:val="20"/>
        </w:rPr>
        <w:t>)</w:t>
      </w:r>
      <w:r w:rsidRPr="00BC4DB6">
        <w:rPr>
          <w:rFonts w:ascii="Arial" w:hAnsi="Arial" w:cs="Arial"/>
          <w:sz w:val="20"/>
          <w:szCs w:val="20"/>
        </w:rPr>
        <w:t>. Halophytes</w:t>
      </w:r>
      <w:r>
        <w:rPr>
          <w:rFonts w:ascii="Arial" w:hAnsi="Arial" w:cs="Arial"/>
          <w:sz w:val="20"/>
          <w:szCs w:val="20"/>
        </w:rPr>
        <w:t xml:space="preserve"> </w:t>
      </w:r>
      <w:r w:rsidRPr="00BC4DB6">
        <w:rPr>
          <w:rFonts w:ascii="Arial" w:hAnsi="Arial" w:cs="Arial"/>
          <w:sz w:val="20"/>
          <w:szCs w:val="20"/>
        </w:rPr>
        <w:t xml:space="preserve">- A resource for the </w:t>
      </w:r>
      <w:del w:id="26" w:author="Alenka Gajdošová" w:date="2013-04-21T12:50:00Z">
        <w:r w:rsidRPr="00BC4DB6" w:rsidDel="00D37A01">
          <w:rPr>
            <w:rFonts w:ascii="Arial" w:hAnsi="Arial" w:cs="Arial"/>
            <w:sz w:val="20"/>
            <w:szCs w:val="20"/>
          </w:rPr>
          <w:delText xml:space="preserve"> </w:delText>
        </w:r>
      </w:del>
      <w:r w:rsidRPr="00BC4DB6">
        <w:rPr>
          <w:rFonts w:ascii="Arial" w:hAnsi="Arial" w:cs="Arial"/>
          <w:sz w:val="20"/>
          <w:szCs w:val="20"/>
        </w:rPr>
        <w:t xml:space="preserve">future. </w:t>
      </w:r>
      <w:r w:rsidRPr="00BE1C3E">
        <w:rPr>
          <w:rFonts w:ascii="Arial" w:hAnsi="Arial" w:cs="Arial"/>
          <w:sz w:val="20"/>
          <w:szCs w:val="20"/>
          <w:lang w:val="de-DE"/>
          <w:rPrChange w:id="27" w:author="Alenka Gajdošová" w:date="2013-04-21T12:18:00Z">
            <w:rPr>
              <w:rFonts w:ascii="Arial" w:hAnsi="Arial" w:cs="Arial"/>
              <w:sz w:val="20"/>
              <w:szCs w:val="20"/>
            </w:rPr>
          </w:rPrChange>
        </w:rPr>
        <w:t>Wetlands Ecology Management, 6:455-456.</w:t>
      </w:r>
    </w:p>
    <w:p w:rsidR="00BE1C3E" w:rsidRPr="00BC4DB6" w:rsidRDefault="00BE1C3E" w:rsidP="00F70A37">
      <w:pPr>
        <w:autoSpaceDE w:val="0"/>
        <w:autoSpaceDN w:val="0"/>
        <w:adjustRightInd w:val="0"/>
        <w:spacing w:line="480" w:lineRule="auto"/>
        <w:ind w:left="539" w:hanging="539"/>
        <w:rPr>
          <w:rFonts w:ascii="Arial" w:hAnsi="Arial" w:cs="Arial"/>
          <w:sz w:val="20"/>
          <w:szCs w:val="20"/>
        </w:rPr>
      </w:pPr>
      <w:r w:rsidRPr="00BE1C3E">
        <w:rPr>
          <w:rFonts w:ascii="Arial" w:hAnsi="Arial" w:cs="Arial"/>
          <w:caps/>
          <w:sz w:val="20"/>
          <w:szCs w:val="20"/>
          <w:lang w:val="de-DE"/>
          <w:rPrChange w:id="28" w:author="Alenka Gajdošová" w:date="2013-04-21T12:18:00Z">
            <w:rPr>
              <w:rFonts w:ascii="Arial" w:hAnsi="Arial" w:cs="Arial"/>
              <w:caps/>
              <w:sz w:val="20"/>
              <w:szCs w:val="20"/>
            </w:rPr>
          </w:rPrChange>
        </w:rPr>
        <w:t>K</w:t>
      </w:r>
      <w:r w:rsidRPr="00BE1C3E">
        <w:rPr>
          <w:rFonts w:ascii="Arial" w:hAnsi="Arial" w:cs="Arial"/>
          <w:sz w:val="20"/>
          <w:szCs w:val="20"/>
          <w:lang w:val="de-DE"/>
          <w:rPrChange w:id="29" w:author="Alenka Gajdošová" w:date="2013-04-21T12:18:00Z">
            <w:rPr>
              <w:rFonts w:ascii="Arial" w:hAnsi="Arial" w:cs="Arial"/>
              <w:sz w:val="20"/>
              <w:szCs w:val="20"/>
            </w:rPr>
          </w:rPrChange>
        </w:rPr>
        <w:t>rishnamurthy</w:t>
      </w:r>
      <w:r w:rsidRPr="00BE1C3E">
        <w:rPr>
          <w:rFonts w:ascii="Arial" w:hAnsi="Arial" w:cs="Arial"/>
          <w:caps/>
          <w:sz w:val="20"/>
          <w:szCs w:val="20"/>
          <w:lang w:val="de-DE"/>
          <w:rPrChange w:id="30" w:author="Alenka Gajdošová" w:date="2013-04-21T12:18:00Z">
            <w:rPr>
              <w:rFonts w:ascii="Arial" w:hAnsi="Arial" w:cs="Arial"/>
              <w:caps/>
              <w:sz w:val="20"/>
              <w:szCs w:val="20"/>
            </w:rPr>
          </w:rPrChange>
        </w:rPr>
        <w:t xml:space="preserve"> P., R</w:t>
      </w:r>
      <w:r w:rsidRPr="00BE1C3E">
        <w:rPr>
          <w:rFonts w:ascii="Arial" w:hAnsi="Arial" w:cs="Arial"/>
          <w:sz w:val="20"/>
          <w:szCs w:val="20"/>
          <w:lang w:val="de-DE"/>
          <w:rPrChange w:id="31" w:author="Alenka Gajdošová" w:date="2013-04-21T12:18:00Z">
            <w:rPr>
              <w:rFonts w:ascii="Arial" w:hAnsi="Arial" w:cs="Arial"/>
              <w:sz w:val="20"/>
              <w:szCs w:val="20"/>
            </w:rPr>
          </w:rPrChange>
        </w:rPr>
        <w:t>anathunge</w:t>
      </w:r>
      <w:r w:rsidRPr="00BE1C3E">
        <w:rPr>
          <w:rFonts w:ascii="Arial" w:hAnsi="Arial" w:cs="Arial"/>
          <w:caps/>
          <w:sz w:val="20"/>
          <w:szCs w:val="20"/>
          <w:lang w:val="de-DE"/>
          <w:rPrChange w:id="32" w:author="Alenka Gajdošová" w:date="2013-04-21T12:18:00Z">
            <w:rPr>
              <w:rFonts w:ascii="Arial" w:hAnsi="Arial" w:cs="Arial"/>
              <w:caps/>
              <w:sz w:val="20"/>
              <w:szCs w:val="20"/>
            </w:rPr>
          </w:rPrChange>
        </w:rPr>
        <w:t xml:space="preserve"> K., F</w:t>
      </w:r>
      <w:r w:rsidRPr="00BE1C3E">
        <w:rPr>
          <w:rFonts w:ascii="Arial" w:hAnsi="Arial" w:cs="Arial"/>
          <w:sz w:val="20"/>
          <w:szCs w:val="20"/>
          <w:lang w:val="de-DE"/>
          <w:rPrChange w:id="33" w:author="Alenka Gajdošová" w:date="2013-04-21T12:18:00Z">
            <w:rPr>
              <w:rFonts w:ascii="Arial" w:hAnsi="Arial" w:cs="Arial"/>
              <w:sz w:val="20"/>
              <w:szCs w:val="20"/>
            </w:rPr>
          </w:rPrChange>
        </w:rPr>
        <w:t>ranke</w:t>
      </w:r>
      <w:r w:rsidRPr="00BE1C3E">
        <w:rPr>
          <w:rFonts w:ascii="Arial" w:hAnsi="Arial" w:cs="Arial"/>
          <w:caps/>
          <w:sz w:val="20"/>
          <w:szCs w:val="20"/>
          <w:lang w:val="de-DE"/>
          <w:rPrChange w:id="34" w:author="Alenka Gajdošová" w:date="2013-04-21T12:18:00Z">
            <w:rPr>
              <w:rFonts w:ascii="Arial" w:hAnsi="Arial" w:cs="Arial"/>
              <w:caps/>
              <w:sz w:val="20"/>
              <w:szCs w:val="20"/>
            </w:rPr>
          </w:rPrChange>
        </w:rPr>
        <w:t xml:space="preserve"> R., P</w:t>
      </w:r>
      <w:r w:rsidRPr="00BE1C3E">
        <w:rPr>
          <w:rFonts w:ascii="Arial" w:hAnsi="Arial" w:cs="Arial"/>
          <w:sz w:val="20"/>
          <w:szCs w:val="20"/>
          <w:lang w:val="de-DE"/>
          <w:rPrChange w:id="35" w:author="Alenka Gajdošová" w:date="2013-04-21T12:18:00Z">
            <w:rPr>
              <w:rFonts w:ascii="Arial" w:hAnsi="Arial" w:cs="Arial"/>
              <w:sz w:val="20"/>
              <w:szCs w:val="20"/>
            </w:rPr>
          </w:rPrChange>
        </w:rPr>
        <w:t>rakash</w:t>
      </w:r>
      <w:r w:rsidRPr="00BE1C3E">
        <w:rPr>
          <w:rFonts w:ascii="Arial" w:hAnsi="Arial" w:cs="Arial"/>
          <w:caps/>
          <w:sz w:val="20"/>
          <w:szCs w:val="20"/>
          <w:lang w:val="de-DE"/>
          <w:rPrChange w:id="36" w:author="Alenka Gajdošová" w:date="2013-04-21T12:18:00Z">
            <w:rPr>
              <w:rFonts w:ascii="Arial" w:hAnsi="Arial" w:cs="Arial"/>
              <w:caps/>
              <w:sz w:val="20"/>
              <w:szCs w:val="20"/>
            </w:rPr>
          </w:rPrChange>
        </w:rPr>
        <w:t xml:space="preserve"> H.S., S</w:t>
      </w:r>
      <w:r w:rsidRPr="00BE1C3E">
        <w:rPr>
          <w:rFonts w:ascii="Arial" w:hAnsi="Arial" w:cs="Arial"/>
          <w:sz w:val="20"/>
          <w:szCs w:val="20"/>
          <w:lang w:val="de-DE"/>
          <w:rPrChange w:id="37" w:author="Alenka Gajdošová" w:date="2013-04-21T12:18:00Z">
            <w:rPr>
              <w:rFonts w:ascii="Arial" w:hAnsi="Arial" w:cs="Arial"/>
              <w:sz w:val="20"/>
              <w:szCs w:val="20"/>
            </w:rPr>
          </w:rPrChange>
        </w:rPr>
        <w:t>chreiber</w:t>
      </w:r>
      <w:r w:rsidRPr="00BE1C3E">
        <w:rPr>
          <w:rFonts w:ascii="Arial" w:hAnsi="Arial" w:cs="Arial"/>
          <w:caps/>
          <w:sz w:val="20"/>
          <w:szCs w:val="20"/>
          <w:lang w:val="de-DE"/>
          <w:rPrChange w:id="38" w:author="Alenka Gajdošová" w:date="2013-04-21T12:18:00Z">
            <w:rPr>
              <w:rFonts w:ascii="Arial" w:hAnsi="Arial" w:cs="Arial"/>
              <w:caps/>
              <w:sz w:val="20"/>
              <w:szCs w:val="20"/>
            </w:rPr>
          </w:rPrChange>
        </w:rPr>
        <w:t xml:space="preserve"> L., M</w:t>
      </w:r>
      <w:r w:rsidRPr="00BE1C3E">
        <w:rPr>
          <w:rFonts w:ascii="Arial" w:hAnsi="Arial" w:cs="Arial"/>
          <w:sz w:val="20"/>
          <w:szCs w:val="20"/>
          <w:lang w:val="de-DE"/>
          <w:rPrChange w:id="39" w:author="Alenka Gajdošová" w:date="2013-04-21T12:18:00Z">
            <w:rPr>
              <w:rFonts w:ascii="Arial" w:hAnsi="Arial" w:cs="Arial"/>
              <w:sz w:val="20"/>
              <w:szCs w:val="20"/>
            </w:rPr>
          </w:rPrChange>
        </w:rPr>
        <w:t>athew</w:t>
      </w:r>
      <w:r w:rsidRPr="00BE1C3E">
        <w:rPr>
          <w:rFonts w:ascii="Arial" w:hAnsi="Arial" w:cs="Arial"/>
          <w:caps/>
          <w:sz w:val="20"/>
          <w:szCs w:val="20"/>
          <w:lang w:val="de-DE"/>
          <w:rPrChange w:id="40" w:author="Alenka Gajdošová" w:date="2013-04-21T12:18:00Z">
            <w:rPr>
              <w:rFonts w:ascii="Arial" w:hAnsi="Arial" w:cs="Arial"/>
              <w:caps/>
              <w:sz w:val="20"/>
              <w:szCs w:val="20"/>
            </w:rPr>
          </w:rPrChange>
        </w:rPr>
        <w:t xml:space="preserve"> M.K.</w:t>
      </w:r>
      <w:r w:rsidRPr="00BE1C3E">
        <w:rPr>
          <w:rFonts w:ascii="Arial" w:hAnsi="Arial" w:cs="Arial"/>
          <w:sz w:val="20"/>
          <w:szCs w:val="20"/>
          <w:lang w:val="de-DE"/>
          <w:rPrChange w:id="41" w:author="Alenka Gajdošová" w:date="2013-04-21T12:18:00Z">
            <w:rPr>
              <w:rFonts w:ascii="Arial" w:hAnsi="Arial" w:cs="Arial"/>
              <w:sz w:val="20"/>
              <w:szCs w:val="20"/>
            </w:rPr>
          </w:rPrChange>
        </w:rPr>
        <w:t xml:space="preserve"> (2009). </w:t>
      </w:r>
      <w:r w:rsidRPr="00025EEE">
        <w:rPr>
          <w:rFonts w:ascii="Arial" w:hAnsi="Arial" w:cs="Arial"/>
          <w:sz w:val="20"/>
          <w:szCs w:val="20"/>
        </w:rPr>
        <w:t>The role of apoplastic</w:t>
      </w:r>
      <w:r>
        <w:rPr>
          <w:rFonts w:ascii="Arial" w:hAnsi="Arial" w:cs="Arial"/>
          <w:sz w:val="20"/>
          <w:szCs w:val="20"/>
        </w:rPr>
        <w:t xml:space="preserve"> </w:t>
      </w:r>
      <w:r w:rsidRPr="00025EEE">
        <w:rPr>
          <w:rFonts w:ascii="Arial" w:hAnsi="Arial" w:cs="Arial"/>
          <w:sz w:val="20"/>
          <w:szCs w:val="20"/>
        </w:rPr>
        <w:t>transport barriers in salt tolerance of rice (</w:t>
      </w:r>
      <w:r w:rsidRPr="00025EEE">
        <w:rPr>
          <w:rFonts w:ascii="Arial" w:hAnsi="Arial" w:cs="Arial"/>
          <w:i/>
          <w:sz w:val="20"/>
          <w:szCs w:val="20"/>
        </w:rPr>
        <w:t>Oryza sativa</w:t>
      </w:r>
      <w:r w:rsidRPr="00025EEE">
        <w:rPr>
          <w:rFonts w:ascii="Arial" w:hAnsi="Arial" w:cs="Arial"/>
          <w:sz w:val="20"/>
          <w:szCs w:val="20"/>
        </w:rPr>
        <w:t xml:space="preserve"> L.).</w:t>
      </w:r>
      <w:r>
        <w:rPr>
          <w:rFonts w:ascii="Arial" w:hAnsi="Arial" w:cs="Arial"/>
          <w:sz w:val="20"/>
          <w:szCs w:val="20"/>
        </w:rPr>
        <w:t xml:space="preserve"> </w:t>
      </w:r>
      <w:r w:rsidRPr="00025EEE">
        <w:rPr>
          <w:rFonts w:ascii="Arial" w:hAnsi="Arial" w:cs="Arial"/>
          <w:sz w:val="20"/>
          <w:szCs w:val="20"/>
        </w:rPr>
        <w:t>Planta</w:t>
      </w:r>
      <w:r>
        <w:rPr>
          <w:rFonts w:ascii="Arial" w:hAnsi="Arial" w:cs="Arial"/>
          <w:sz w:val="20"/>
          <w:szCs w:val="20"/>
        </w:rPr>
        <w:t>,</w:t>
      </w:r>
      <w:r w:rsidRPr="00025EEE">
        <w:rPr>
          <w:rFonts w:ascii="Arial" w:hAnsi="Arial" w:cs="Arial"/>
          <w:sz w:val="20"/>
          <w:szCs w:val="20"/>
        </w:rPr>
        <w:t xml:space="preserve"> 230: 119–134.</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Lee G.,</w:t>
      </w:r>
      <w:r>
        <w:rPr>
          <w:rFonts w:ascii="Arial" w:hAnsi="Arial" w:cs="Arial"/>
          <w:sz w:val="20"/>
          <w:szCs w:val="20"/>
        </w:rPr>
        <w:t xml:space="preserve"> </w:t>
      </w:r>
      <w:r w:rsidRPr="00BC4DB6">
        <w:rPr>
          <w:rFonts w:ascii="Arial" w:hAnsi="Arial" w:cs="Arial"/>
          <w:sz w:val="20"/>
          <w:szCs w:val="20"/>
        </w:rPr>
        <w:t>Duncan</w:t>
      </w:r>
      <w:r w:rsidRPr="009D68DE">
        <w:rPr>
          <w:rFonts w:ascii="Arial" w:hAnsi="Arial" w:cs="Arial"/>
          <w:sz w:val="20"/>
          <w:szCs w:val="20"/>
        </w:rPr>
        <w:t xml:space="preserve"> </w:t>
      </w:r>
      <w:r>
        <w:rPr>
          <w:rFonts w:ascii="Arial" w:hAnsi="Arial" w:cs="Arial"/>
          <w:sz w:val="20"/>
          <w:szCs w:val="20"/>
        </w:rPr>
        <w:t>R.R.,</w:t>
      </w:r>
      <w:r w:rsidRPr="00BC4DB6">
        <w:rPr>
          <w:rFonts w:ascii="Arial" w:hAnsi="Arial" w:cs="Arial"/>
          <w:sz w:val="20"/>
          <w:szCs w:val="20"/>
        </w:rPr>
        <w:t xml:space="preserve"> Carrow</w:t>
      </w:r>
      <w:r w:rsidRPr="009D68DE">
        <w:rPr>
          <w:rFonts w:ascii="Arial" w:hAnsi="Arial" w:cs="Arial"/>
          <w:sz w:val="20"/>
          <w:szCs w:val="20"/>
        </w:rPr>
        <w:t xml:space="preserve"> </w:t>
      </w:r>
      <w:r>
        <w:rPr>
          <w:rFonts w:ascii="Arial" w:hAnsi="Arial" w:cs="Arial"/>
          <w:sz w:val="20"/>
          <w:szCs w:val="20"/>
        </w:rPr>
        <w:t>R.N.</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2004</w:t>
      </w:r>
      <w:r>
        <w:rPr>
          <w:rFonts w:ascii="Arial" w:hAnsi="Arial" w:cs="Arial"/>
          <w:sz w:val="20"/>
          <w:szCs w:val="20"/>
        </w:rPr>
        <w:t>)</w:t>
      </w:r>
      <w:r w:rsidRPr="00BC4DB6">
        <w:rPr>
          <w:rFonts w:ascii="Arial" w:hAnsi="Arial" w:cs="Arial"/>
          <w:sz w:val="20"/>
          <w:szCs w:val="20"/>
        </w:rPr>
        <w:t>. Salinity tolerance of seashore paspalum ecotypes: Shoot growth responses and criteria. HortScience</w:t>
      </w:r>
      <w:r>
        <w:rPr>
          <w:rFonts w:ascii="Arial" w:hAnsi="Arial" w:cs="Arial"/>
          <w:sz w:val="20"/>
          <w:szCs w:val="20"/>
        </w:rPr>
        <w:t>,</w:t>
      </w:r>
      <w:r w:rsidRPr="00BC4DB6">
        <w:rPr>
          <w:rFonts w:ascii="Arial" w:hAnsi="Arial" w:cs="Arial"/>
          <w:sz w:val="20"/>
          <w:szCs w:val="20"/>
        </w:rPr>
        <w:t xml:space="preserve"> 39:1138-1142.</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Lux A,</w:t>
      </w:r>
      <w:r>
        <w:rPr>
          <w:rFonts w:ascii="Arial" w:hAnsi="Arial" w:cs="Arial"/>
          <w:sz w:val="20"/>
          <w:szCs w:val="20"/>
        </w:rPr>
        <w:t xml:space="preserve"> </w:t>
      </w:r>
      <w:r w:rsidRPr="00BC4DB6">
        <w:rPr>
          <w:rFonts w:ascii="Arial" w:hAnsi="Arial" w:cs="Arial"/>
          <w:sz w:val="20"/>
          <w:szCs w:val="20"/>
        </w:rPr>
        <w:t>Martinka</w:t>
      </w:r>
      <w:r w:rsidRPr="00BA0F16">
        <w:rPr>
          <w:rFonts w:ascii="Arial" w:hAnsi="Arial" w:cs="Arial"/>
          <w:sz w:val="20"/>
          <w:szCs w:val="20"/>
        </w:rPr>
        <w:t xml:space="preserve"> </w:t>
      </w:r>
      <w:r>
        <w:rPr>
          <w:rFonts w:ascii="Arial" w:hAnsi="Arial" w:cs="Arial"/>
          <w:sz w:val="20"/>
          <w:szCs w:val="20"/>
        </w:rPr>
        <w:t>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Vaculìk</w:t>
      </w:r>
      <w:r>
        <w:rPr>
          <w:rFonts w:ascii="Arial" w:hAnsi="Arial" w:cs="Arial"/>
          <w:sz w:val="20"/>
          <w:szCs w:val="20"/>
        </w:rPr>
        <w:t xml:space="preserve"> M.,</w:t>
      </w:r>
      <w:r w:rsidRPr="00BC4DB6">
        <w:rPr>
          <w:rFonts w:ascii="Arial" w:hAnsi="Arial" w:cs="Arial"/>
          <w:sz w:val="20"/>
          <w:szCs w:val="20"/>
        </w:rPr>
        <w:t xml:space="preserve"> White</w:t>
      </w:r>
      <w:r w:rsidRPr="00560708">
        <w:rPr>
          <w:rFonts w:ascii="Arial" w:hAnsi="Arial" w:cs="Arial"/>
          <w:sz w:val="20"/>
          <w:szCs w:val="20"/>
        </w:rPr>
        <w:t xml:space="preserve"> </w:t>
      </w:r>
      <w:r>
        <w:rPr>
          <w:rFonts w:ascii="Arial" w:hAnsi="Arial" w:cs="Arial"/>
          <w:sz w:val="20"/>
          <w:szCs w:val="20"/>
        </w:rPr>
        <w:t>P.J.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2011</w:t>
      </w:r>
      <w:r>
        <w:rPr>
          <w:rFonts w:ascii="Arial" w:hAnsi="Arial" w:cs="Arial"/>
          <w:sz w:val="20"/>
          <w:szCs w:val="20"/>
        </w:rPr>
        <w:t>)</w:t>
      </w:r>
      <w:r w:rsidRPr="00BC4DB6">
        <w:rPr>
          <w:rFonts w:ascii="Arial" w:hAnsi="Arial" w:cs="Arial"/>
          <w:sz w:val="20"/>
          <w:szCs w:val="20"/>
        </w:rPr>
        <w:t>. Root responses to cadmium in the rhizosphere: a review. Journal of Experimental Botany</w:t>
      </w:r>
      <w:r>
        <w:rPr>
          <w:rFonts w:ascii="Arial" w:hAnsi="Arial" w:cs="Arial"/>
          <w:sz w:val="20"/>
          <w:szCs w:val="20"/>
        </w:rPr>
        <w:t>,</w:t>
      </w:r>
      <w:r w:rsidRPr="00BC4DB6">
        <w:rPr>
          <w:rFonts w:ascii="Arial" w:hAnsi="Arial" w:cs="Arial"/>
          <w:sz w:val="20"/>
          <w:szCs w:val="20"/>
        </w:rPr>
        <w:t xml:space="preserve"> 62</w:t>
      </w:r>
      <w:r>
        <w:rPr>
          <w:rFonts w:ascii="Arial" w:hAnsi="Arial" w:cs="Arial"/>
          <w:sz w:val="20"/>
          <w:szCs w:val="20"/>
        </w:rPr>
        <w:t>:</w:t>
      </w:r>
      <w:r w:rsidRPr="00BC4DB6">
        <w:rPr>
          <w:rFonts w:ascii="Arial" w:hAnsi="Arial" w:cs="Arial"/>
          <w:sz w:val="20"/>
          <w:szCs w:val="20"/>
        </w:rPr>
        <w:t xml:space="preserve"> 21–37</w:t>
      </w:r>
      <w:r>
        <w:rPr>
          <w:rFonts w:ascii="Arial" w:hAnsi="Arial" w:cs="Arial"/>
          <w:sz w:val="20"/>
          <w:szCs w:val="20"/>
        </w:rPr>
        <w:t>.</w:t>
      </w:r>
    </w:p>
    <w:p w:rsidR="00BE1C3E" w:rsidRDefault="00BE1C3E" w:rsidP="00F70A37">
      <w:pPr>
        <w:spacing w:line="480" w:lineRule="auto"/>
        <w:ind w:left="540" w:hanging="540"/>
        <w:jc w:val="both"/>
        <w:rPr>
          <w:rFonts w:ascii="Arial" w:hAnsi="Arial" w:cs="Arial"/>
          <w:sz w:val="20"/>
          <w:szCs w:val="20"/>
          <w:lang w:val="it-IT"/>
        </w:rPr>
      </w:pPr>
      <w:r w:rsidRPr="00BC4DB6">
        <w:rPr>
          <w:rFonts w:ascii="Arial" w:hAnsi="Arial" w:cs="Arial"/>
          <w:sz w:val="20"/>
          <w:szCs w:val="20"/>
        </w:rPr>
        <w:t>L</w:t>
      </w:r>
      <w:r>
        <w:rPr>
          <w:rFonts w:ascii="Arial" w:hAnsi="Arial" w:cs="Arial"/>
          <w:sz w:val="20"/>
          <w:szCs w:val="20"/>
        </w:rPr>
        <w:t xml:space="preserve">ynch </w:t>
      </w:r>
      <w:r w:rsidRPr="00BC4DB6">
        <w:rPr>
          <w:rFonts w:ascii="Arial" w:hAnsi="Arial" w:cs="Arial"/>
          <w:sz w:val="20"/>
          <w:szCs w:val="20"/>
        </w:rPr>
        <w:t>J.</w:t>
      </w:r>
      <w:r>
        <w:rPr>
          <w:rFonts w:ascii="Arial" w:hAnsi="Arial" w:cs="Arial"/>
          <w:sz w:val="20"/>
          <w:szCs w:val="20"/>
        </w:rPr>
        <w:t xml:space="preserve"> (</w:t>
      </w:r>
      <w:r w:rsidRPr="00BC4DB6">
        <w:rPr>
          <w:rFonts w:ascii="Arial" w:hAnsi="Arial" w:cs="Arial"/>
          <w:sz w:val="20"/>
          <w:szCs w:val="20"/>
        </w:rPr>
        <w:t>1995</w:t>
      </w:r>
      <w:r>
        <w:rPr>
          <w:rFonts w:ascii="Arial" w:hAnsi="Arial" w:cs="Arial"/>
          <w:sz w:val="20"/>
          <w:szCs w:val="20"/>
        </w:rPr>
        <w:t>)</w:t>
      </w:r>
      <w:r w:rsidRPr="00BC4DB6">
        <w:rPr>
          <w:rFonts w:ascii="Arial" w:hAnsi="Arial" w:cs="Arial"/>
          <w:sz w:val="20"/>
          <w:szCs w:val="20"/>
        </w:rPr>
        <w:t xml:space="preserve">. Root architecture and plant productivity. </w:t>
      </w:r>
      <w:r w:rsidRPr="00267F68">
        <w:rPr>
          <w:rFonts w:ascii="Arial" w:hAnsi="Arial" w:cs="Arial"/>
          <w:sz w:val="20"/>
          <w:szCs w:val="20"/>
          <w:lang w:val="it-IT"/>
        </w:rPr>
        <w:t>Plant Physiology</w:t>
      </w:r>
      <w:r>
        <w:rPr>
          <w:rFonts w:ascii="Arial" w:hAnsi="Arial" w:cs="Arial"/>
          <w:sz w:val="20"/>
          <w:szCs w:val="20"/>
          <w:lang w:val="it-IT"/>
        </w:rPr>
        <w:t>,</w:t>
      </w:r>
      <w:r w:rsidRPr="00267F68">
        <w:rPr>
          <w:rFonts w:ascii="Arial" w:hAnsi="Arial" w:cs="Arial"/>
          <w:sz w:val="20"/>
          <w:szCs w:val="20"/>
          <w:lang w:val="it-IT"/>
        </w:rPr>
        <w:t xml:space="preserve"> 109: 7–13.</w:t>
      </w:r>
    </w:p>
    <w:p w:rsidR="00BE1C3E" w:rsidRDefault="00BE1C3E" w:rsidP="00F70A37">
      <w:pPr>
        <w:spacing w:line="480" w:lineRule="auto"/>
        <w:ind w:left="540" w:hanging="540"/>
        <w:jc w:val="both"/>
        <w:rPr>
          <w:rFonts w:ascii="Arial" w:hAnsi="Arial" w:cs="Arial"/>
          <w:sz w:val="20"/>
          <w:szCs w:val="20"/>
        </w:rPr>
      </w:pPr>
      <w:r w:rsidRPr="00AA1EB7">
        <w:rPr>
          <w:rFonts w:ascii="Arial" w:hAnsi="Arial" w:cs="Arial"/>
          <w:sz w:val="20"/>
          <w:szCs w:val="20"/>
          <w:lang w:val="it-IT"/>
        </w:rPr>
        <w:t>Lulli F., Guglielminetti</w:t>
      </w:r>
      <w:r w:rsidRPr="00560708">
        <w:rPr>
          <w:rFonts w:ascii="Arial" w:hAnsi="Arial" w:cs="Arial"/>
          <w:sz w:val="20"/>
          <w:szCs w:val="20"/>
          <w:lang w:val="it-IT"/>
        </w:rPr>
        <w:t xml:space="preserve"> </w:t>
      </w:r>
      <w:r>
        <w:rPr>
          <w:rFonts w:ascii="Arial" w:hAnsi="Arial" w:cs="Arial"/>
          <w:sz w:val="20"/>
          <w:szCs w:val="20"/>
          <w:lang w:val="it-IT"/>
        </w:rPr>
        <w:t>L.</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Gross</w:t>
      </w:r>
      <w:r>
        <w:rPr>
          <w:rFonts w:ascii="Arial" w:hAnsi="Arial" w:cs="Arial"/>
          <w:sz w:val="20"/>
          <w:szCs w:val="20"/>
          <w:lang w:val="it-IT"/>
        </w:rPr>
        <w:t>i N.</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Armeni</w:t>
      </w:r>
      <w:r>
        <w:rPr>
          <w:rFonts w:ascii="Arial" w:hAnsi="Arial" w:cs="Arial"/>
          <w:sz w:val="20"/>
          <w:szCs w:val="20"/>
          <w:lang w:val="it-IT"/>
        </w:rPr>
        <w:t xml:space="preserve"> R:</w:t>
      </w:r>
      <w:r w:rsidRPr="00AA1EB7">
        <w:rPr>
          <w:rFonts w:ascii="Arial" w:hAnsi="Arial" w:cs="Arial"/>
          <w:sz w:val="20"/>
          <w:szCs w:val="20"/>
          <w:lang w:val="it-IT"/>
        </w:rPr>
        <w:t>,</w:t>
      </w:r>
      <w:r>
        <w:rPr>
          <w:rFonts w:ascii="Arial" w:hAnsi="Arial" w:cs="Arial"/>
          <w:sz w:val="20"/>
          <w:szCs w:val="20"/>
          <w:lang w:val="it-IT"/>
        </w:rPr>
        <w:t xml:space="preserve"> </w:t>
      </w:r>
      <w:r w:rsidRPr="00AA1EB7">
        <w:rPr>
          <w:rFonts w:ascii="Arial" w:hAnsi="Arial" w:cs="Arial"/>
          <w:sz w:val="20"/>
          <w:szCs w:val="20"/>
          <w:lang w:val="it-IT"/>
        </w:rPr>
        <w:t>Stefanini</w:t>
      </w:r>
      <w:r>
        <w:rPr>
          <w:rFonts w:ascii="Arial" w:hAnsi="Arial" w:cs="Arial"/>
          <w:sz w:val="20"/>
          <w:szCs w:val="20"/>
          <w:lang w:val="it-IT"/>
        </w:rPr>
        <w:t xml:space="preserve"> S., </w:t>
      </w:r>
      <w:r w:rsidRPr="00AA1EB7">
        <w:rPr>
          <w:rFonts w:ascii="Arial" w:hAnsi="Arial" w:cs="Arial"/>
          <w:sz w:val="20"/>
          <w:szCs w:val="20"/>
          <w:lang w:val="it-IT"/>
        </w:rPr>
        <w:t>Volterrani</w:t>
      </w:r>
      <w:r>
        <w:rPr>
          <w:rFonts w:ascii="Arial" w:hAnsi="Arial" w:cs="Arial"/>
          <w:sz w:val="20"/>
          <w:szCs w:val="20"/>
          <w:lang w:val="it-IT"/>
        </w:rPr>
        <w:t xml:space="preserve"> M.</w:t>
      </w:r>
      <w:r w:rsidRPr="00AA1EB7">
        <w:rPr>
          <w:rFonts w:ascii="Arial" w:hAnsi="Arial" w:cs="Arial"/>
          <w:sz w:val="20"/>
          <w:szCs w:val="20"/>
          <w:lang w:val="it-IT"/>
        </w:rPr>
        <w:t xml:space="preserve"> </w:t>
      </w:r>
      <w:r>
        <w:rPr>
          <w:rFonts w:ascii="Arial" w:hAnsi="Arial" w:cs="Arial"/>
          <w:sz w:val="20"/>
          <w:szCs w:val="20"/>
          <w:lang w:val="it-IT"/>
        </w:rPr>
        <w:t>(</w:t>
      </w:r>
      <w:r w:rsidRPr="00560708">
        <w:rPr>
          <w:rFonts w:ascii="Arial" w:hAnsi="Arial" w:cs="Arial"/>
          <w:sz w:val="20"/>
          <w:szCs w:val="20"/>
          <w:lang w:val="it-IT"/>
        </w:rPr>
        <w:t>2011</w:t>
      </w:r>
      <w:r>
        <w:rPr>
          <w:rFonts w:ascii="Arial" w:hAnsi="Arial" w:cs="Arial"/>
          <w:sz w:val="20"/>
          <w:szCs w:val="20"/>
          <w:lang w:val="it-IT"/>
        </w:rPr>
        <w:t>)</w:t>
      </w:r>
      <w:r w:rsidRPr="00560708">
        <w:rPr>
          <w:rFonts w:ascii="Arial" w:hAnsi="Arial" w:cs="Arial"/>
          <w:sz w:val="20"/>
          <w:szCs w:val="20"/>
          <w:lang w:val="it-IT"/>
        </w:rPr>
        <w:t xml:space="preserve">. </w:t>
      </w:r>
      <w:r w:rsidRPr="00AA1EB7">
        <w:rPr>
          <w:rFonts w:ascii="Arial" w:hAnsi="Arial" w:cs="Arial"/>
          <w:sz w:val="20"/>
          <w:szCs w:val="20"/>
        </w:rPr>
        <w:t>Physiological and morphological factors influencing leaf, rhizome and stolon tensile strength in C4 turfgrass species. Functional Plant Biology</w:t>
      </w:r>
      <w:r>
        <w:rPr>
          <w:rFonts w:ascii="Arial" w:hAnsi="Arial" w:cs="Arial"/>
          <w:sz w:val="20"/>
          <w:szCs w:val="20"/>
        </w:rPr>
        <w:t>,</w:t>
      </w:r>
      <w:r w:rsidRPr="00AA1EB7">
        <w:rPr>
          <w:rFonts w:ascii="Arial" w:hAnsi="Arial" w:cs="Arial"/>
          <w:sz w:val="20"/>
          <w:szCs w:val="20"/>
        </w:rPr>
        <w:t xml:space="preserve"> 38: 919-926.</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M</w:t>
      </w:r>
      <w:r>
        <w:rPr>
          <w:rFonts w:ascii="Arial" w:hAnsi="Arial" w:cs="Arial"/>
          <w:sz w:val="20"/>
          <w:szCs w:val="20"/>
        </w:rPr>
        <w:t>aas</w:t>
      </w:r>
      <w:r w:rsidRPr="00BC4DB6">
        <w:rPr>
          <w:rFonts w:ascii="Arial" w:hAnsi="Arial" w:cs="Arial"/>
          <w:sz w:val="20"/>
          <w:szCs w:val="20"/>
        </w:rPr>
        <w:t xml:space="preserve"> E.V. </w:t>
      </w:r>
      <w:r>
        <w:rPr>
          <w:rFonts w:ascii="Arial" w:hAnsi="Arial" w:cs="Arial"/>
          <w:sz w:val="20"/>
          <w:szCs w:val="20"/>
        </w:rPr>
        <w:t>(</w:t>
      </w:r>
      <w:r w:rsidRPr="00BC4DB6">
        <w:rPr>
          <w:rFonts w:ascii="Arial" w:hAnsi="Arial" w:cs="Arial"/>
          <w:sz w:val="20"/>
          <w:szCs w:val="20"/>
        </w:rPr>
        <w:t>1987</w:t>
      </w:r>
      <w:r>
        <w:rPr>
          <w:rFonts w:ascii="Arial" w:hAnsi="Arial" w:cs="Arial"/>
          <w:sz w:val="20"/>
          <w:szCs w:val="20"/>
        </w:rPr>
        <w:t>)</w:t>
      </w:r>
      <w:r w:rsidRPr="00BC4DB6">
        <w:rPr>
          <w:rFonts w:ascii="Arial" w:hAnsi="Arial" w:cs="Arial"/>
          <w:sz w:val="20"/>
          <w:szCs w:val="20"/>
        </w:rPr>
        <w:t>. Salt tolerance of plants.</w:t>
      </w:r>
      <w:r w:rsidRPr="00560708">
        <w:rPr>
          <w:rFonts w:ascii="Arial" w:hAnsi="Arial" w:cs="Arial"/>
          <w:sz w:val="20"/>
          <w:szCs w:val="20"/>
          <w:lang w:val="en-US"/>
        </w:rPr>
        <w:t xml:space="preserve"> </w:t>
      </w:r>
      <w:r w:rsidRPr="00560708">
        <w:rPr>
          <w:rFonts w:ascii="Arial" w:hAnsi="Arial" w:cs="Arial"/>
          <w:i/>
          <w:sz w:val="20"/>
          <w:szCs w:val="20"/>
          <w:lang w:val="en-US"/>
        </w:rPr>
        <w:t>In</w:t>
      </w:r>
      <w:r w:rsidRPr="00560708">
        <w:rPr>
          <w:rFonts w:ascii="Arial" w:hAnsi="Arial" w:cs="Arial"/>
          <w:sz w:val="20"/>
          <w:szCs w:val="20"/>
          <w:lang w:val="en-US"/>
        </w:rPr>
        <w:t>: Christie</w:t>
      </w:r>
      <w:r>
        <w:rPr>
          <w:rFonts w:ascii="Arial" w:hAnsi="Arial" w:cs="Arial"/>
          <w:sz w:val="20"/>
          <w:szCs w:val="20"/>
          <w:lang w:val="en-US"/>
        </w:rPr>
        <w:t xml:space="preserve"> B.R. (E</w:t>
      </w:r>
      <w:r w:rsidRPr="00560708">
        <w:rPr>
          <w:rFonts w:ascii="Arial" w:hAnsi="Arial" w:cs="Arial"/>
          <w:sz w:val="20"/>
          <w:szCs w:val="20"/>
          <w:lang w:val="en-US"/>
        </w:rPr>
        <w:t>d</w:t>
      </w:r>
      <w:r>
        <w:rPr>
          <w:rFonts w:ascii="Arial" w:hAnsi="Arial" w:cs="Arial"/>
          <w:sz w:val="20"/>
          <w:szCs w:val="20"/>
          <w:lang w:val="en-US"/>
        </w:rPr>
        <w:t>s</w:t>
      </w:r>
      <w:r w:rsidRPr="00560708">
        <w:rPr>
          <w:rFonts w:ascii="Arial" w:hAnsi="Arial" w:cs="Arial"/>
          <w:sz w:val="20"/>
          <w:szCs w:val="20"/>
          <w:lang w:val="en-US"/>
        </w:rPr>
        <w:t xml:space="preserve">.) </w:t>
      </w:r>
      <w:r w:rsidRPr="00BC4DB6">
        <w:rPr>
          <w:rFonts w:ascii="Arial" w:hAnsi="Arial" w:cs="Arial"/>
          <w:sz w:val="20"/>
          <w:szCs w:val="20"/>
        </w:rPr>
        <w:t xml:space="preserve">Handbook </w:t>
      </w:r>
      <w:r>
        <w:rPr>
          <w:rFonts w:ascii="Arial" w:hAnsi="Arial" w:cs="Arial"/>
          <w:sz w:val="20"/>
          <w:szCs w:val="20"/>
        </w:rPr>
        <w:t>of Plant Science in Agriculture,</w:t>
      </w:r>
      <w:r w:rsidRPr="00BC4DB6">
        <w:rPr>
          <w:rFonts w:ascii="Arial" w:hAnsi="Arial" w:cs="Arial"/>
          <w:sz w:val="20"/>
          <w:szCs w:val="20"/>
        </w:rPr>
        <w:t xml:space="preserve"> CRS Press</w:t>
      </w:r>
      <w:r>
        <w:rPr>
          <w:rFonts w:ascii="Arial" w:hAnsi="Arial" w:cs="Arial"/>
          <w:sz w:val="20"/>
          <w:szCs w:val="20"/>
        </w:rPr>
        <w:t>:</w:t>
      </w:r>
      <w:r w:rsidRPr="00560708">
        <w:rPr>
          <w:rFonts w:ascii="Arial" w:hAnsi="Arial" w:cs="Arial"/>
          <w:sz w:val="20"/>
          <w:szCs w:val="20"/>
          <w:lang w:val="en-US"/>
        </w:rPr>
        <w:t>57-75</w:t>
      </w:r>
      <w:r>
        <w:rPr>
          <w:rFonts w:ascii="Arial" w:hAnsi="Arial" w:cs="Arial"/>
          <w:sz w:val="20"/>
          <w:szCs w:val="20"/>
        </w:rPr>
        <w:t xml:space="preserve">, </w:t>
      </w:r>
      <w:r w:rsidRPr="00BC4DB6">
        <w:rPr>
          <w:rFonts w:ascii="Arial" w:hAnsi="Arial" w:cs="Arial"/>
          <w:sz w:val="20"/>
          <w:szCs w:val="20"/>
        </w:rPr>
        <w:t>.</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B00C34">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1990</w:t>
      </w:r>
      <w:r>
        <w:rPr>
          <w:rFonts w:ascii="Arial" w:hAnsi="Arial" w:cs="Arial"/>
          <w:sz w:val="20"/>
          <w:szCs w:val="20"/>
        </w:rPr>
        <w:t>)</w:t>
      </w:r>
      <w:r w:rsidRPr="00BC4DB6">
        <w:rPr>
          <w:rFonts w:ascii="Arial" w:hAnsi="Arial" w:cs="Arial"/>
          <w:sz w:val="20"/>
          <w:szCs w:val="20"/>
        </w:rPr>
        <w:t>. Salt-glands in the Zoysiae. Annals of Botany</w:t>
      </w:r>
      <w:r>
        <w:rPr>
          <w:rFonts w:ascii="Arial" w:hAnsi="Arial" w:cs="Arial"/>
          <w:sz w:val="20"/>
          <w:szCs w:val="20"/>
        </w:rPr>
        <w:t>,</w:t>
      </w:r>
      <w:r w:rsidRPr="00BC4DB6">
        <w:rPr>
          <w:rFonts w:ascii="Arial" w:hAnsi="Arial" w:cs="Arial"/>
          <w:sz w:val="20"/>
          <w:szCs w:val="20"/>
        </w:rPr>
        <w:t xml:space="preserve"> 66: 1-7.</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690F2E">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1990</w:t>
      </w:r>
      <w:r>
        <w:rPr>
          <w:rFonts w:ascii="Arial" w:hAnsi="Arial" w:cs="Arial"/>
          <w:sz w:val="20"/>
          <w:szCs w:val="20"/>
        </w:rPr>
        <w:t>)</w:t>
      </w:r>
      <w:r w:rsidRPr="00BC4DB6">
        <w:rPr>
          <w:rFonts w:ascii="Arial" w:hAnsi="Arial" w:cs="Arial"/>
          <w:sz w:val="20"/>
          <w:szCs w:val="20"/>
        </w:rPr>
        <w:t>. Growth Responses, Ion Relations, and Osmotic Adaptations of Eleven C4 Turfgrasses to Salinity. Agronomy Journal</w:t>
      </w:r>
      <w:r>
        <w:rPr>
          <w:rFonts w:ascii="Arial" w:hAnsi="Arial" w:cs="Arial"/>
          <w:sz w:val="20"/>
          <w:szCs w:val="20"/>
        </w:rPr>
        <w:t>,</w:t>
      </w:r>
      <w:r w:rsidRPr="00BC4DB6">
        <w:rPr>
          <w:rFonts w:ascii="Arial" w:hAnsi="Arial" w:cs="Arial"/>
          <w:sz w:val="20"/>
          <w:szCs w:val="20"/>
        </w:rPr>
        <w:t xml:space="preserve"> 82:892-895.</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Marcum K.B.</w:t>
      </w:r>
      <w:r>
        <w:rPr>
          <w:rFonts w:ascii="Arial" w:hAnsi="Arial" w:cs="Arial"/>
          <w:sz w:val="20"/>
          <w:szCs w:val="20"/>
        </w:rPr>
        <w:t xml:space="preserve">, </w:t>
      </w:r>
      <w:r w:rsidRPr="00BC4DB6">
        <w:rPr>
          <w:rFonts w:ascii="Arial" w:hAnsi="Arial" w:cs="Arial"/>
          <w:sz w:val="20"/>
          <w:szCs w:val="20"/>
        </w:rPr>
        <w:t>Murdoch</w:t>
      </w:r>
      <w:r w:rsidRPr="00690F2E">
        <w:rPr>
          <w:rFonts w:ascii="Arial" w:hAnsi="Arial" w:cs="Arial"/>
          <w:sz w:val="20"/>
          <w:szCs w:val="20"/>
        </w:rPr>
        <w:t xml:space="preserve"> </w:t>
      </w:r>
      <w:r>
        <w:rPr>
          <w:rFonts w:ascii="Arial" w:hAnsi="Arial" w:cs="Arial"/>
          <w:sz w:val="20"/>
          <w:szCs w:val="20"/>
        </w:rPr>
        <w:t>C.L.</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w:t>
      </w:r>
      <w:r>
        <w:rPr>
          <w:rFonts w:ascii="Arial" w:hAnsi="Arial" w:cs="Arial"/>
          <w:sz w:val="20"/>
          <w:szCs w:val="20"/>
        </w:rPr>
        <w:t>4)</w:t>
      </w:r>
      <w:r w:rsidRPr="00BC4DB6">
        <w:rPr>
          <w:rFonts w:ascii="Arial" w:hAnsi="Arial" w:cs="Arial"/>
          <w:sz w:val="20"/>
          <w:szCs w:val="20"/>
        </w:rPr>
        <w:t>. Salinity tolerance mechanisms of six C4 turfgrasses. Journal of the American Society for Horticultural Science</w:t>
      </w:r>
      <w:r>
        <w:rPr>
          <w:rFonts w:ascii="Arial" w:hAnsi="Arial" w:cs="Arial"/>
          <w:sz w:val="20"/>
          <w:szCs w:val="20"/>
        </w:rPr>
        <w:t>,</w:t>
      </w:r>
      <w:r w:rsidRPr="00BC4DB6">
        <w:rPr>
          <w:rFonts w:ascii="Arial" w:hAnsi="Arial" w:cs="Arial"/>
          <w:sz w:val="20"/>
          <w:szCs w:val="20"/>
        </w:rPr>
        <w:t xml:space="preserve"> 119: 779-784.</w:t>
      </w:r>
    </w:p>
    <w:p w:rsidR="00BE1C3E" w:rsidRDefault="00BE1C3E" w:rsidP="00F70A37">
      <w:pPr>
        <w:spacing w:line="480" w:lineRule="auto"/>
        <w:ind w:left="540" w:hanging="540"/>
        <w:jc w:val="both"/>
        <w:rPr>
          <w:rFonts w:ascii="Arial" w:hAnsi="Arial" w:cs="Arial"/>
          <w:sz w:val="20"/>
          <w:szCs w:val="20"/>
        </w:rPr>
      </w:pPr>
      <w:r w:rsidRPr="006C5143">
        <w:rPr>
          <w:rFonts w:ascii="Arial" w:hAnsi="Arial" w:cs="Arial"/>
          <w:sz w:val="20"/>
          <w:szCs w:val="20"/>
          <w:lang w:val="en-US"/>
        </w:rPr>
        <w:t xml:space="preserve">Marcum K.B., Pessarakli M. (2006). </w:t>
      </w:r>
      <w:r w:rsidRPr="00BC4DB6">
        <w:rPr>
          <w:rFonts w:ascii="Arial" w:hAnsi="Arial" w:cs="Arial"/>
          <w:sz w:val="20"/>
          <w:szCs w:val="20"/>
        </w:rPr>
        <w:t>Salinity tolerance and salt gland excretion efficiency of bermudagrass turf cultivars. Crop Science</w:t>
      </w:r>
      <w:r>
        <w:rPr>
          <w:rFonts w:ascii="Arial" w:hAnsi="Arial" w:cs="Arial"/>
          <w:sz w:val="20"/>
          <w:szCs w:val="20"/>
        </w:rPr>
        <w:t>,</w:t>
      </w:r>
      <w:r w:rsidRPr="00BC4DB6">
        <w:rPr>
          <w:rFonts w:ascii="Arial" w:hAnsi="Arial" w:cs="Arial"/>
          <w:sz w:val="20"/>
          <w:szCs w:val="20"/>
        </w:rPr>
        <w:t xml:space="preserve"> 46: 2571-2574.</w:t>
      </w:r>
    </w:p>
    <w:p w:rsidR="00BE1C3E" w:rsidRPr="00BC4DB6" w:rsidRDefault="00BE1C3E" w:rsidP="00F70A37">
      <w:pPr>
        <w:spacing w:line="480" w:lineRule="auto"/>
        <w:ind w:left="539" w:hanging="539"/>
        <w:jc w:val="both"/>
        <w:rPr>
          <w:rFonts w:ascii="Arial" w:hAnsi="Arial" w:cs="Arial"/>
          <w:sz w:val="20"/>
          <w:szCs w:val="20"/>
        </w:rPr>
      </w:pPr>
      <w:r w:rsidRPr="00BF304B">
        <w:rPr>
          <w:rFonts w:ascii="Arial" w:hAnsi="Arial" w:cs="Arial"/>
          <w:caps/>
          <w:sz w:val="20"/>
          <w:szCs w:val="20"/>
        </w:rPr>
        <w:t>M</w:t>
      </w:r>
      <w:r w:rsidRPr="00DC2E7D">
        <w:rPr>
          <w:rFonts w:ascii="Arial" w:hAnsi="Arial" w:cs="Arial"/>
          <w:sz w:val="20"/>
          <w:szCs w:val="20"/>
        </w:rPr>
        <w:t>artinka</w:t>
      </w:r>
      <w:r w:rsidRPr="00BF304B">
        <w:rPr>
          <w:rFonts w:ascii="Arial" w:hAnsi="Arial" w:cs="Arial"/>
          <w:caps/>
          <w:sz w:val="20"/>
          <w:szCs w:val="20"/>
        </w:rPr>
        <w:t xml:space="preserve"> M., L</w:t>
      </w:r>
      <w:r w:rsidRPr="00DC2E7D">
        <w:rPr>
          <w:rFonts w:ascii="Arial" w:hAnsi="Arial" w:cs="Arial"/>
          <w:sz w:val="20"/>
          <w:szCs w:val="20"/>
        </w:rPr>
        <w:t>ux</w:t>
      </w:r>
      <w:r w:rsidRPr="00BF304B">
        <w:rPr>
          <w:rFonts w:ascii="Arial" w:hAnsi="Arial" w:cs="Arial"/>
          <w:caps/>
          <w:sz w:val="20"/>
          <w:szCs w:val="20"/>
        </w:rPr>
        <w:t xml:space="preserve"> A</w:t>
      </w:r>
      <w:r w:rsidRPr="00BF304B">
        <w:rPr>
          <w:rFonts w:ascii="Arial" w:hAnsi="Arial" w:cs="Arial"/>
          <w:sz w:val="20"/>
          <w:szCs w:val="20"/>
        </w:rPr>
        <w:t xml:space="preserve">. </w:t>
      </w:r>
      <w:r>
        <w:rPr>
          <w:rFonts w:ascii="Arial" w:hAnsi="Arial" w:cs="Arial"/>
          <w:sz w:val="20"/>
          <w:szCs w:val="20"/>
        </w:rPr>
        <w:t>(</w:t>
      </w:r>
      <w:r w:rsidRPr="00BF304B">
        <w:rPr>
          <w:rFonts w:ascii="Arial" w:hAnsi="Arial" w:cs="Arial"/>
          <w:sz w:val="20"/>
          <w:szCs w:val="20"/>
        </w:rPr>
        <w:t>2004</w:t>
      </w:r>
      <w:r>
        <w:rPr>
          <w:rFonts w:ascii="Arial" w:hAnsi="Arial" w:cs="Arial"/>
          <w:sz w:val="20"/>
          <w:szCs w:val="20"/>
        </w:rPr>
        <w:t>)</w:t>
      </w:r>
      <w:r w:rsidRPr="00BF304B">
        <w:rPr>
          <w:rFonts w:ascii="Arial" w:hAnsi="Arial" w:cs="Arial"/>
          <w:sz w:val="20"/>
          <w:szCs w:val="20"/>
        </w:rPr>
        <w:t>. Response of roots of three populations</w:t>
      </w:r>
      <w:r>
        <w:rPr>
          <w:rFonts w:ascii="Arial" w:hAnsi="Arial" w:cs="Arial"/>
          <w:sz w:val="20"/>
          <w:szCs w:val="20"/>
        </w:rPr>
        <w:t xml:space="preserve"> </w:t>
      </w:r>
      <w:r w:rsidRPr="00BF304B">
        <w:rPr>
          <w:rFonts w:ascii="Arial" w:hAnsi="Arial" w:cs="Arial"/>
          <w:sz w:val="20"/>
          <w:szCs w:val="20"/>
        </w:rPr>
        <w:t xml:space="preserve">of </w:t>
      </w:r>
      <w:r w:rsidRPr="00BF304B">
        <w:rPr>
          <w:rFonts w:ascii="Arial" w:hAnsi="Arial" w:cs="Arial"/>
          <w:i/>
          <w:sz w:val="20"/>
          <w:szCs w:val="20"/>
        </w:rPr>
        <w:t>Silene dioica</w:t>
      </w:r>
      <w:r w:rsidRPr="00BF304B">
        <w:rPr>
          <w:rFonts w:ascii="Arial" w:hAnsi="Arial" w:cs="Arial"/>
          <w:sz w:val="20"/>
          <w:szCs w:val="20"/>
        </w:rPr>
        <w:t xml:space="preserve"> to cadmium treatment. Biologia</w:t>
      </w:r>
      <w:r>
        <w:rPr>
          <w:rFonts w:ascii="Arial" w:hAnsi="Arial" w:cs="Arial"/>
          <w:sz w:val="20"/>
          <w:szCs w:val="20"/>
        </w:rPr>
        <w:t>,</w:t>
      </w:r>
      <w:r w:rsidRPr="00BF304B">
        <w:rPr>
          <w:rFonts w:ascii="Arial" w:hAnsi="Arial" w:cs="Arial"/>
          <w:sz w:val="20"/>
          <w:szCs w:val="20"/>
        </w:rPr>
        <w:t xml:space="preserve"> 59:</w:t>
      </w:r>
      <w:r>
        <w:rPr>
          <w:rFonts w:ascii="Arial" w:hAnsi="Arial" w:cs="Arial"/>
          <w:sz w:val="20"/>
          <w:szCs w:val="20"/>
        </w:rPr>
        <w:t xml:space="preserve"> </w:t>
      </w:r>
      <w:r w:rsidRPr="00BF304B">
        <w:rPr>
          <w:rFonts w:ascii="Arial" w:hAnsi="Arial" w:cs="Arial"/>
          <w:sz w:val="20"/>
          <w:szCs w:val="20"/>
        </w:rPr>
        <w:t>185–189.</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Peacock C.H.</w:t>
      </w:r>
      <w:r>
        <w:rPr>
          <w:rFonts w:ascii="Arial" w:hAnsi="Arial" w:cs="Arial"/>
          <w:sz w:val="20"/>
          <w:szCs w:val="20"/>
        </w:rPr>
        <w:t xml:space="preserve">, </w:t>
      </w:r>
      <w:r w:rsidRPr="00BC4DB6">
        <w:rPr>
          <w:rFonts w:ascii="Arial" w:hAnsi="Arial" w:cs="Arial"/>
          <w:sz w:val="20"/>
          <w:szCs w:val="20"/>
        </w:rPr>
        <w:t>Dudeck</w:t>
      </w:r>
      <w:r w:rsidRPr="00690F2E">
        <w:rPr>
          <w:rFonts w:ascii="Arial" w:hAnsi="Arial" w:cs="Arial"/>
          <w:sz w:val="20"/>
          <w:szCs w:val="20"/>
        </w:rPr>
        <w:t xml:space="preserve"> </w:t>
      </w:r>
      <w:r>
        <w:rPr>
          <w:rFonts w:ascii="Arial" w:hAnsi="Arial" w:cs="Arial"/>
          <w:sz w:val="20"/>
          <w:szCs w:val="20"/>
        </w:rPr>
        <w:t>A.E.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1985</w:t>
      </w:r>
      <w:r>
        <w:rPr>
          <w:rFonts w:ascii="Arial" w:hAnsi="Arial" w:cs="Arial"/>
          <w:sz w:val="20"/>
          <w:szCs w:val="20"/>
        </w:rPr>
        <w:t>)</w:t>
      </w:r>
      <w:r w:rsidRPr="00BC4DB6">
        <w:rPr>
          <w:rFonts w:ascii="Arial" w:hAnsi="Arial" w:cs="Arial"/>
          <w:sz w:val="20"/>
          <w:szCs w:val="20"/>
        </w:rPr>
        <w:t>. A comparative study of turfgrass physiological responses to salinity. International Turfgrass Society Research Journal</w:t>
      </w:r>
      <w:r>
        <w:rPr>
          <w:rFonts w:ascii="Arial" w:hAnsi="Arial" w:cs="Arial"/>
          <w:sz w:val="20"/>
          <w:szCs w:val="20"/>
        </w:rPr>
        <w:t>,</w:t>
      </w:r>
      <w:r w:rsidRPr="00BC4DB6">
        <w:rPr>
          <w:rFonts w:ascii="Arial" w:hAnsi="Arial" w:cs="Arial"/>
          <w:sz w:val="20"/>
          <w:szCs w:val="20"/>
        </w:rPr>
        <w:t xml:space="preserve"> 5: 821-830.</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Peel M.C.,</w:t>
      </w:r>
      <w:r>
        <w:rPr>
          <w:rFonts w:ascii="Arial" w:hAnsi="Arial" w:cs="Arial"/>
          <w:sz w:val="20"/>
          <w:szCs w:val="20"/>
        </w:rPr>
        <w:t xml:space="preserve"> </w:t>
      </w:r>
      <w:r w:rsidRPr="00BC4DB6">
        <w:rPr>
          <w:rFonts w:ascii="Arial" w:hAnsi="Arial" w:cs="Arial"/>
          <w:sz w:val="20"/>
          <w:szCs w:val="20"/>
        </w:rPr>
        <w:t>Finlayson</w:t>
      </w:r>
      <w:r w:rsidRPr="00A27BFC">
        <w:rPr>
          <w:rFonts w:ascii="Arial" w:hAnsi="Arial" w:cs="Arial"/>
          <w:sz w:val="20"/>
          <w:szCs w:val="20"/>
        </w:rPr>
        <w:t xml:space="preserve"> </w:t>
      </w:r>
      <w:r>
        <w:rPr>
          <w:rFonts w:ascii="Arial" w:hAnsi="Arial" w:cs="Arial"/>
          <w:sz w:val="20"/>
          <w:szCs w:val="20"/>
        </w:rPr>
        <w:t xml:space="preserve">B.L., </w:t>
      </w:r>
      <w:r w:rsidRPr="00BC4DB6">
        <w:rPr>
          <w:rFonts w:ascii="Arial" w:hAnsi="Arial" w:cs="Arial"/>
          <w:sz w:val="20"/>
          <w:szCs w:val="20"/>
        </w:rPr>
        <w:t>Mc</w:t>
      </w:r>
      <w:r>
        <w:rPr>
          <w:rFonts w:ascii="Arial" w:hAnsi="Arial" w:cs="Arial"/>
          <w:sz w:val="20"/>
          <w:szCs w:val="20"/>
        </w:rPr>
        <w:t>M</w:t>
      </w:r>
      <w:r w:rsidRPr="00BC4DB6">
        <w:rPr>
          <w:rFonts w:ascii="Arial" w:hAnsi="Arial" w:cs="Arial"/>
          <w:sz w:val="20"/>
          <w:szCs w:val="20"/>
        </w:rPr>
        <w:t>ahon</w:t>
      </w:r>
      <w:r w:rsidRPr="00A27BFC">
        <w:rPr>
          <w:rFonts w:ascii="Arial" w:hAnsi="Arial" w:cs="Arial"/>
          <w:sz w:val="20"/>
          <w:szCs w:val="20"/>
        </w:rPr>
        <w:t xml:space="preserve"> </w:t>
      </w:r>
      <w:r>
        <w:rPr>
          <w:rFonts w:ascii="Arial" w:hAnsi="Arial" w:cs="Arial"/>
          <w:sz w:val="20"/>
          <w:szCs w:val="20"/>
        </w:rPr>
        <w:t>T.A.</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Updated world map of the Köppen–Geiger climate classification. Hydr</w:t>
      </w:r>
      <w:r>
        <w:rPr>
          <w:rFonts w:ascii="Arial" w:hAnsi="Arial" w:cs="Arial"/>
          <w:sz w:val="20"/>
          <w:szCs w:val="20"/>
        </w:rPr>
        <w:t>ology and Earth System Sciences,</w:t>
      </w:r>
      <w:r w:rsidRPr="00BC4DB6">
        <w:rPr>
          <w:rFonts w:ascii="Arial" w:hAnsi="Arial" w:cs="Arial"/>
          <w:sz w:val="20"/>
          <w:szCs w:val="20"/>
        </w:rPr>
        <w:t xml:space="preserve"> 11: 1633–1644.</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Pregitzer</w:t>
      </w:r>
      <w:r>
        <w:rPr>
          <w:rFonts w:ascii="Arial" w:hAnsi="Arial" w:cs="Arial"/>
          <w:sz w:val="20"/>
          <w:szCs w:val="20"/>
        </w:rPr>
        <w:t xml:space="preserve"> </w:t>
      </w:r>
      <w:r w:rsidRPr="00BC4DB6">
        <w:rPr>
          <w:rFonts w:ascii="Arial" w:hAnsi="Arial" w:cs="Arial"/>
          <w:sz w:val="20"/>
          <w:szCs w:val="20"/>
        </w:rPr>
        <w:t>K</w:t>
      </w:r>
      <w:r>
        <w:rPr>
          <w:rFonts w:ascii="Arial" w:hAnsi="Arial" w:cs="Arial"/>
          <w:sz w:val="20"/>
          <w:szCs w:val="20"/>
        </w:rPr>
        <w:t>.S.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Deforest</w:t>
      </w:r>
      <w:r w:rsidRPr="00A27BFC">
        <w:rPr>
          <w:rFonts w:ascii="Arial" w:hAnsi="Arial" w:cs="Arial"/>
          <w:sz w:val="20"/>
          <w:szCs w:val="20"/>
        </w:rPr>
        <w:t xml:space="preserve"> </w:t>
      </w:r>
      <w:r>
        <w:rPr>
          <w:rFonts w:ascii="Arial" w:hAnsi="Arial" w:cs="Arial"/>
          <w:sz w:val="20"/>
          <w:szCs w:val="20"/>
        </w:rPr>
        <w:t>J.I.</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Burton</w:t>
      </w:r>
      <w:r w:rsidRPr="00A27BFC">
        <w:rPr>
          <w:rFonts w:ascii="Arial" w:hAnsi="Arial" w:cs="Arial"/>
          <w:sz w:val="20"/>
          <w:szCs w:val="20"/>
        </w:rPr>
        <w:t xml:space="preserve"> </w:t>
      </w:r>
      <w:r>
        <w:rPr>
          <w:rFonts w:ascii="Arial" w:hAnsi="Arial" w:cs="Arial"/>
          <w:sz w:val="20"/>
          <w:szCs w:val="20"/>
        </w:rPr>
        <w:t>A.J.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Allen</w:t>
      </w:r>
      <w:r w:rsidRPr="00A27BFC">
        <w:rPr>
          <w:rFonts w:ascii="Arial" w:hAnsi="Arial" w:cs="Arial"/>
          <w:sz w:val="20"/>
          <w:szCs w:val="20"/>
        </w:rPr>
        <w:t xml:space="preserve"> </w:t>
      </w:r>
      <w:r>
        <w:rPr>
          <w:rFonts w:ascii="Arial" w:hAnsi="Arial" w:cs="Arial"/>
          <w:sz w:val="20"/>
          <w:szCs w:val="20"/>
        </w:rPr>
        <w:t xml:space="preserve">M.F., </w:t>
      </w:r>
      <w:r w:rsidRPr="00BC4DB6">
        <w:rPr>
          <w:rFonts w:ascii="Arial" w:hAnsi="Arial" w:cs="Arial"/>
          <w:sz w:val="20"/>
          <w:szCs w:val="20"/>
        </w:rPr>
        <w:t>Ruess</w:t>
      </w:r>
      <w:r w:rsidRPr="00A27BFC">
        <w:rPr>
          <w:rFonts w:ascii="Arial" w:hAnsi="Arial" w:cs="Arial"/>
          <w:sz w:val="20"/>
          <w:szCs w:val="20"/>
        </w:rPr>
        <w:t xml:space="preserve"> </w:t>
      </w:r>
      <w:r>
        <w:rPr>
          <w:rFonts w:ascii="Arial" w:hAnsi="Arial" w:cs="Arial"/>
          <w:sz w:val="20"/>
          <w:szCs w:val="20"/>
        </w:rPr>
        <w:t xml:space="preserve">R.W., </w:t>
      </w:r>
      <w:r w:rsidRPr="00BC4DB6">
        <w:rPr>
          <w:rFonts w:ascii="Arial" w:hAnsi="Arial" w:cs="Arial"/>
          <w:sz w:val="20"/>
          <w:szCs w:val="20"/>
        </w:rPr>
        <w:t>Hendrick</w:t>
      </w:r>
      <w:r w:rsidRPr="00A27BFC">
        <w:rPr>
          <w:rFonts w:ascii="Arial" w:hAnsi="Arial" w:cs="Arial"/>
          <w:sz w:val="20"/>
          <w:szCs w:val="20"/>
        </w:rPr>
        <w:t xml:space="preserve"> </w:t>
      </w:r>
      <w:r>
        <w:rPr>
          <w:rFonts w:ascii="Arial" w:hAnsi="Arial" w:cs="Arial"/>
          <w:sz w:val="20"/>
          <w:szCs w:val="20"/>
        </w:rPr>
        <w:t>R.I</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2002</w:t>
      </w:r>
      <w:r>
        <w:rPr>
          <w:rFonts w:ascii="Arial" w:hAnsi="Arial" w:cs="Arial"/>
          <w:sz w:val="20"/>
          <w:szCs w:val="20"/>
        </w:rPr>
        <w:t>)</w:t>
      </w:r>
      <w:r w:rsidRPr="00BC4DB6">
        <w:rPr>
          <w:rFonts w:ascii="Arial" w:hAnsi="Arial" w:cs="Arial"/>
          <w:sz w:val="20"/>
          <w:szCs w:val="20"/>
        </w:rPr>
        <w:t>. Fine root architecture of nine North American trees. Ecological Monographs</w:t>
      </w:r>
      <w:r>
        <w:rPr>
          <w:rFonts w:ascii="Arial" w:hAnsi="Arial" w:cs="Arial"/>
          <w:sz w:val="20"/>
          <w:szCs w:val="20"/>
        </w:rPr>
        <w:t>,</w:t>
      </w:r>
      <w:r w:rsidRPr="00BC4DB6">
        <w:rPr>
          <w:rFonts w:ascii="Arial" w:hAnsi="Arial" w:cs="Arial"/>
          <w:sz w:val="20"/>
          <w:szCs w:val="20"/>
        </w:rPr>
        <w:t xml:space="preserve"> 72</w:t>
      </w:r>
      <w:r>
        <w:rPr>
          <w:rFonts w:ascii="Arial" w:hAnsi="Arial" w:cs="Arial"/>
          <w:sz w:val="20"/>
          <w:szCs w:val="20"/>
        </w:rPr>
        <w:t>:</w:t>
      </w:r>
      <w:r w:rsidRPr="00BC4DB6">
        <w:rPr>
          <w:rFonts w:ascii="Arial" w:hAnsi="Arial" w:cs="Arial"/>
          <w:sz w:val="20"/>
          <w:szCs w:val="20"/>
        </w:rPr>
        <w:t xml:space="preserve"> 293–309.</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Raymer P.,</w:t>
      </w:r>
      <w:r>
        <w:rPr>
          <w:rFonts w:ascii="Arial" w:hAnsi="Arial" w:cs="Arial"/>
          <w:sz w:val="20"/>
          <w:szCs w:val="20"/>
        </w:rPr>
        <w:t xml:space="preserve"> </w:t>
      </w:r>
      <w:r w:rsidRPr="00BC4DB6">
        <w:rPr>
          <w:rFonts w:ascii="Arial" w:hAnsi="Arial" w:cs="Arial"/>
          <w:sz w:val="20"/>
          <w:szCs w:val="20"/>
        </w:rPr>
        <w:t>Carrow</w:t>
      </w:r>
      <w:r>
        <w:rPr>
          <w:rFonts w:ascii="Arial" w:hAnsi="Arial" w:cs="Arial"/>
          <w:sz w:val="20"/>
          <w:szCs w:val="20"/>
        </w:rPr>
        <w:t xml:space="preserve"> R.N, </w:t>
      </w:r>
      <w:r w:rsidRPr="00BC4DB6">
        <w:rPr>
          <w:rFonts w:ascii="Arial" w:hAnsi="Arial" w:cs="Arial"/>
          <w:sz w:val="20"/>
          <w:szCs w:val="20"/>
        </w:rPr>
        <w:t>Chen</w:t>
      </w:r>
      <w:r w:rsidRPr="00C428AC">
        <w:rPr>
          <w:rFonts w:ascii="Arial" w:hAnsi="Arial" w:cs="Arial"/>
          <w:sz w:val="20"/>
          <w:szCs w:val="20"/>
        </w:rPr>
        <w:t xml:space="preserve"> </w:t>
      </w:r>
      <w:r>
        <w:rPr>
          <w:rFonts w:ascii="Arial" w:hAnsi="Arial" w:cs="Arial"/>
          <w:sz w:val="20"/>
          <w:szCs w:val="20"/>
        </w:rPr>
        <w:t>Z.</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2007</w:t>
      </w:r>
      <w:r>
        <w:rPr>
          <w:rFonts w:ascii="Arial" w:hAnsi="Arial" w:cs="Arial"/>
          <w:sz w:val="20"/>
          <w:szCs w:val="20"/>
        </w:rPr>
        <w:t>)</w:t>
      </w:r>
      <w:r w:rsidRPr="00BC4DB6">
        <w:rPr>
          <w:rFonts w:ascii="Arial" w:hAnsi="Arial" w:cs="Arial"/>
          <w:sz w:val="20"/>
          <w:szCs w:val="20"/>
        </w:rPr>
        <w:t xml:space="preserve">. Effect of salt concentration on germination and establishment of seashore paspalum. Abstracts International </w:t>
      </w:r>
      <w:r>
        <w:rPr>
          <w:rFonts w:ascii="Arial" w:hAnsi="Arial" w:cs="Arial"/>
          <w:sz w:val="20"/>
          <w:szCs w:val="20"/>
        </w:rPr>
        <w:t>Annual Meetings [ASA/CSSA/SSSA].</w:t>
      </w:r>
      <w:r w:rsidRPr="00BC4DB6">
        <w:rPr>
          <w:rFonts w:ascii="Arial" w:hAnsi="Arial" w:cs="Arial"/>
          <w:sz w:val="20"/>
          <w:szCs w:val="20"/>
        </w:rPr>
        <w:t xml:space="preserve"> </w:t>
      </w:r>
    </w:p>
    <w:p w:rsidR="00BE1C3E" w:rsidRPr="00D9258E" w:rsidRDefault="00BE1C3E" w:rsidP="00F70A37">
      <w:pPr>
        <w:spacing w:line="480" w:lineRule="auto"/>
        <w:ind w:left="540" w:hanging="540"/>
        <w:jc w:val="both"/>
        <w:rPr>
          <w:rFonts w:ascii="Arial" w:hAnsi="Arial" w:cs="Arial"/>
          <w:sz w:val="20"/>
          <w:szCs w:val="20"/>
          <w:lang w:val="en-US"/>
        </w:rPr>
      </w:pPr>
      <w:r w:rsidRPr="003D0A06">
        <w:rPr>
          <w:rFonts w:ascii="Arial" w:hAnsi="Arial" w:cs="Arial"/>
          <w:iCs/>
          <w:sz w:val="20"/>
          <w:szCs w:val="20"/>
          <w:lang w:val="en-US"/>
        </w:rPr>
        <w:t>Reinhardt D.H.</w:t>
      </w:r>
      <w:r>
        <w:rPr>
          <w:rFonts w:ascii="Arial" w:hAnsi="Arial" w:cs="Arial"/>
          <w:iCs/>
          <w:sz w:val="20"/>
          <w:szCs w:val="20"/>
          <w:lang w:val="en-US"/>
        </w:rPr>
        <w:t xml:space="preserve">, </w:t>
      </w:r>
      <w:r w:rsidRPr="003D0A06">
        <w:rPr>
          <w:rFonts w:ascii="Arial" w:hAnsi="Arial" w:cs="Arial"/>
          <w:iCs/>
          <w:sz w:val="20"/>
          <w:szCs w:val="20"/>
          <w:lang w:val="en-US"/>
        </w:rPr>
        <w:t>Rost</w:t>
      </w:r>
      <w:r w:rsidRPr="00C428AC">
        <w:rPr>
          <w:rFonts w:ascii="Arial" w:hAnsi="Arial" w:cs="Arial"/>
          <w:iCs/>
          <w:sz w:val="20"/>
          <w:szCs w:val="20"/>
          <w:lang w:val="en-US"/>
        </w:rPr>
        <w:t xml:space="preserve"> </w:t>
      </w:r>
      <w:r>
        <w:rPr>
          <w:rFonts w:ascii="Arial" w:hAnsi="Arial" w:cs="Arial"/>
          <w:iCs/>
          <w:sz w:val="20"/>
          <w:szCs w:val="20"/>
          <w:lang w:val="en-US"/>
        </w:rPr>
        <w:t>T.L.</w:t>
      </w:r>
      <w:r w:rsidRPr="003D0A06">
        <w:rPr>
          <w:rFonts w:ascii="Arial" w:hAnsi="Arial" w:cs="Arial"/>
          <w:iCs/>
          <w:sz w:val="20"/>
          <w:szCs w:val="20"/>
          <w:lang w:val="en-US"/>
        </w:rPr>
        <w:t xml:space="preserve"> </w:t>
      </w:r>
      <w:r>
        <w:rPr>
          <w:rFonts w:ascii="Arial" w:hAnsi="Arial" w:cs="Arial"/>
          <w:iCs/>
          <w:sz w:val="20"/>
          <w:szCs w:val="20"/>
          <w:lang w:val="en-US"/>
        </w:rPr>
        <w:t>(</w:t>
      </w:r>
      <w:r w:rsidRPr="003D0A06">
        <w:rPr>
          <w:rFonts w:ascii="Arial" w:hAnsi="Arial" w:cs="Arial"/>
          <w:iCs/>
          <w:sz w:val="20"/>
          <w:szCs w:val="20"/>
          <w:lang w:val="en-US"/>
        </w:rPr>
        <w:t>1995</w:t>
      </w:r>
      <w:r>
        <w:rPr>
          <w:rFonts w:ascii="Arial" w:hAnsi="Arial" w:cs="Arial"/>
          <w:iCs/>
          <w:sz w:val="20"/>
          <w:szCs w:val="20"/>
          <w:lang w:val="en-US"/>
        </w:rPr>
        <w:t>)</w:t>
      </w:r>
      <w:r w:rsidRPr="003D0A06">
        <w:rPr>
          <w:rFonts w:ascii="Arial" w:hAnsi="Arial" w:cs="Arial"/>
          <w:iCs/>
          <w:sz w:val="20"/>
          <w:szCs w:val="20"/>
          <w:lang w:val="en-US"/>
        </w:rPr>
        <w:t xml:space="preserve">. </w:t>
      </w:r>
      <w:r w:rsidRPr="003D0A06">
        <w:rPr>
          <w:rFonts w:ascii="Arial" w:hAnsi="Arial" w:cs="Arial"/>
          <w:sz w:val="20"/>
          <w:szCs w:val="20"/>
          <w:lang w:val="en-US"/>
        </w:rPr>
        <w:t xml:space="preserve">Salinity accelerates endodermal development and induces an exodermis in cotton seedling roots. </w:t>
      </w:r>
      <w:r w:rsidRPr="003D0A06">
        <w:rPr>
          <w:rFonts w:ascii="Arial" w:hAnsi="Arial" w:cs="Arial"/>
          <w:iCs/>
          <w:sz w:val="20"/>
          <w:szCs w:val="20"/>
          <w:lang w:val="en-US"/>
        </w:rPr>
        <w:t>Environmental and Experimental Botany</w:t>
      </w:r>
      <w:r>
        <w:rPr>
          <w:rFonts w:ascii="Arial" w:hAnsi="Arial" w:cs="Arial"/>
          <w:iCs/>
          <w:sz w:val="20"/>
          <w:szCs w:val="20"/>
          <w:lang w:val="en-US"/>
        </w:rPr>
        <w:t>,</w:t>
      </w:r>
      <w:r w:rsidRPr="003D0A06">
        <w:rPr>
          <w:rFonts w:ascii="Arial" w:hAnsi="Arial" w:cs="Arial"/>
          <w:sz w:val="20"/>
          <w:szCs w:val="20"/>
          <w:lang w:val="en-US"/>
        </w:rPr>
        <w:t xml:space="preserve"> 35:</w:t>
      </w:r>
      <w:r>
        <w:rPr>
          <w:rFonts w:ascii="Arial" w:hAnsi="Arial" w:cs="Arial"/>
          <w:sz w:val="20"/>
          <w:szCs w:val="20"/>
          <w:lang w:val="en-US"/>
        </w:rPr>
        <w:t xml:space="preserve"> </w:t>
      </w:r>
      <w:r w:rsidRPr="003D0A06">
        <w:rPr>
          <w:rFonts w:ascii="Arial" w:hAnsi="Arial" w:cs="Arial"/>
          <w:sz w:val="20"/>
          <w:szCs w:val="20"/>
          <w:lang w:val="en-US"/>
        </w:rPr>
        <w:t>563</w:t>
      </w:r>
      <w:r>
        <w:rPr>
          <w:rFonts w:ascii="Arial" w:hAnsi="Arial" w:cs="Arial"/>
          <w:sz w:val="20"/>
          <w:szCs w:val="20"/>
          <w:lang w:val="en-US"/>
        </w:rPr>
        <w:t>-</w:t>
      </w:r>
      <w:r w:rsidRPr="003D0A06">
        <w:rPr>
          <w:rFonts w:ascii="Arial" w:hAnsi="Arial" w:cs="Arial"/>
          <w:sz w:val="20"/>
          <w:szCs w:val="20"/>
          <w:lang w:val="en-US"/>
        </w:rPr>
        <w:t>574.</w:t>
      </w:r>
      <w:r>
        <w:rPr>
          <w:rFonts w:ascii="Arial" w:hAnsi="Arial" w:cs="Arial"/>
          <w:sz w:val="20"/>
          <w:szCs w:val="20"/>
          <w:lang w:val="en-US"/>
        </w:rPr>
        <w:t xml:space="preserve"> </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Rewald B</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Rachmilevitch</w:t>
      </w:r>
      <w:r w:rsidRPr="00C428AC">
        <w:rPr>
          <w:rFonts w:ascii="Arial" w:hAnsi="Arial" w:cs="Arial"/>
          <w:sz w:val="20"/>
          <w:szCs w:val="20"/>
        </w:rPr>
        <w:t xml:space="preserve"> </w:t>
      </w:r>
      <w:r>
        <w:rPr>
          <w:rFonts w:ascii="Arial" w:hAnsi="Arial" w:cs="Arial"/>
          <w:sz w:val="20"/>
          <w:szCs w:val="20"/>
        </w:rPr>
        <w:t>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Mc</w:t>
      </w:r>
      <w:r>
        <w:rPr>
          <w:rFonts w:ascii="Arial" w:hAnsi="Arial" w:cs="Arial"/>
          <w:sz w:val="20"/>
          <w:szCs w:val="20"/>
        </w:rPr>
        <w:t>C</w:t>
      </w:r>
      <w:r w:rsidRPr="00BC4DB6">
        <w:rPr>
          <w:rFonts w:ascii="Arial" w:hAnsi="Arial" w:cs="Arial"/>
          <w:sz w:val="20"/>
          <w:szCs w:val="20"/>
        </w:rPr>
        <w:t>ue</w:t>
      </w:r>
      <w:r w:rsidRPr="00C428AC">
        <w:rPr>
          <w:rFonts w:ascii="Arial" w:hAnsi="Arial" w:cs="Arial"/>
          <w:sz w:val="20"/>
          <w:szCs w:val="20"/>
        </w:rPr>
        <w:t xml:space="preserve"> </w:t>
      </w:r>
      <w:r>
        <w:rPr>
          <w:rFonts w:ascii="Arial" w:hAnsi="Arial" w:cs="Arial"/>
          <w:sz w:val="20"/>
          <w:szCs w:val="20"/>
        </w:rPr>
        <w:t xml:space="preserve">M.D., </w:t>
      </w:r>
      <w:r w:rsidRPr="00BC4DB6">
        <w:rPr>
          <w:rFonts w:ascii="Arial" w:hAnsi="Arial" w:cs="Arial"/>
          <w:sz w:val="20"/>
          <w:szCs w:val="20"/>
        </w:rPr>
        <w:t>Ephrath</w:t>
      </w:r>
      <w:r w:rsidRPr="00C428AC">
        <w:rPr>
          <w:rFonts w:ascii="Arial" w:hAnsi="Arial" w:cs="Arial"/>
          <w:sz w:val="20"/>
          <w:szCs w:val="20"/>
        </w:rPr>
        <w:t xml:space="preserve"> </w:t>
      </w:r>
      <w:r>
        <w:rPr>
          <w:rFonts w:ascii="Arial" w:hAnsi="Arial" w:cs="Arial"/>
          <w:sz w:val="20"/>
          <w:szCs w:val="20"/>
        </w:rPr>
        <w:t>J.E.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2011a</w:t>
      </w:r>
      <w:r>
        <w:rPr>
          <w:rFonts w:ascii="Arial" w:hAnsi="Arial" w:cs="Arial"/>
          <w:sz w:val="20"/>
          <w:szCs w:val="20"/>
        </w:rPr>
        <w:t>)</w:t>
      </w:r>
      <w:r w:rsidRPr="00BC4DB6">
        <w:rPr>
          <w:rFonts w:ascii="Arial" w:hAnsi="Arial" w:cs="Arial"/>
          <w:sz w:val="20"/>
          <w:szCs w:val="20"/>
        </w:rPr>
        <w:t>. Influence of saline drip-irrigation on fine root and sap-flow densities of two mature olive varieties. Environmental and Experimental Botany</w:t>
      </w:r>
      <w:r>
        <w:rPr>
          <w:rFonts w:ascii="Arial" w:hAnsi="Arial" w:cs="Arial"/>
          <w:sz w:val="20"/>
          <w:szCs w:val="20"/>
        </w:rPr>
        <w:t xml:space="preserve">, </w:t>
      </w:r>
      <w:r w:rsidRPr="00BC4DB6">
        <w:rPr>
          <w:rFonts w:ascii="Arial" w:hAnsi="Arial" w:cs="Arial"/>
          <w:sz w:val="20"/>
          <w:szCs w:val="20"/>
        </w:rPr>
        <w:t>72</w:t>
      </w:r>
      <w:r>
        <w:rPr>
          <w:rFonts w:ascii="Arial" w:hAnsi="Arial" w:cs="Arial"/>
          <w:sz w:val="20"/>
          <w:szCs w:val="20"/>
        </w:rPr>
        <w:t>:</w:t>
      </w:r>
      <w:r w:rsidRPr="00BC4DB6">
        <w:rPr>
          <w:rFonts w:ascii="Arial" w:hAnsi="Arial" w:cs="Arial"/>
          <w:sz w:val="20"/>
          <w:szCs w:val="20"/>
        </w:rPr>
        <w:t xml:space="preserve"> 107–114.</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Rewald B</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E1C3E">
        <w:rPr>
          <w:rFonts w:ascii="Arial" w:hAnsi="Arial" w:cs="Arial"/>
          <w:sz w:val="20"/>
          <w:szCs w:val="20"/>
          <w:lang w:val="en-US"/>
          <w:rPrChange w:id="42" w:author="Alenka Gajdošová" w:date="2013-04-21T12:18:00Z">
            <w:rPr>
              <w:rFonts w:ascii="Arial" w:hAnsi="Arial" w:cs="Arial"/>
              <w:sz w:val="20"/>
              <w:szCs w:val="20"/>
              <w:lang w:val="de-DE"/>
            </w:rPr>
          </w:rPrChange>
        </w:rPr>
        <w:t>Leuschner</w:t>
      </w:r>
      <w:r w:rsidRPr="00C428AC">
        <w:rPr>
          <w:rFonts w:ascii="Arial" w:hAnsi="Arial" w:cs="Arial"/>
          <w:sz w:val="20"/>
          <w:szCs w:val="20"/>
        </w:rPr>
        <w:t xml:space="preserve"> </w:t>
      </w:r>
      <w:r>
        <w:rPr>
          <w:rFonts w:ascii="Arial" w:hAnsi="Arial" w:cs="Arial"/>
          <w:sz w:val="20"/>
          <w:szCs w:val="20"/>
        </w:rPr>
        <w:t>C.</w:t>
      </w:r>
      <w:r w:rsidRPr="00BE1C3E">
        <w:rPr>
          <w:rFonts w:ascii="Arial" w:hAnsi="Arial" w:cs="Arial"/>
          <w:sz w:val="20"/>
          <w:szCs w:val="20"/>
          <w:lang w:val="en-US"/>
          <w:rPrChange w:id="43" w:author="Alenka Gajdošová" w:date="2013-04-21T12:18:00Z">
            <w:rPr>
              <w:rFonts w:ascii="Arial" w:hAnsi="Arial" w:cs="Arial"/>
              <w:sz w:val="20"/>
              <w:szCs w:val="20"/>
              <w:lang w:val="de-DE"/>
            </w:rPr>
          </w:rPrChange>
        </w:rPr>
        <w:t xml:space="preserve">, Wiesman Z., </w:t>
      </w:r>
      <w:r w:rsidRPr="00BC4DB6">
        <w:rPr>
          <w:rFonts w:ascii="Arial" w:hAnsi="Arial" w:cs="Arial"/>
          <w:sz w:val="20"/>
          <w:szCs w:val="20"/>
        </w:rPr>
        <w:t>Ephrath</w:t>
      </w:r>
      <w:r w:rsidRPr="00C428AC">
        <w:rPr>
          <w:rFonts w:ascii="Arial" w:hAnsi="Arial" w:cs="Arial"/>
          <w:sz w:val="20"/>
          <w:szCs w:val="20"/>
        </w:rPr>
        <w:t xml:space="preserve"> </w:t>
      </w:r>
      <w:r>
        <w:rPr>
          <w:rFonts w:ascii="Arial" w:hAnsi="Arial" w:cs="Arial"/>
          <w:sz w:val="20"/>
          <w:szCs w:val="20"/>
        </w:rPr>
        <w:t>J.E</w:t>
      </w:r>
      <w:r w:rsidRPr="00BE1C3E">
        <w:rPr>
          <w:rFonts w:ascii="Arial" w:hAnsi="Arial" w:cs="Arial"/>
          <w:sz w:val="20"/>
          <w:szCs w:val="20"/>
          <w:lang w:val="en-US"/>
          <w:rPrChange w:id="44" w:author="Alenka Gajdošová" w:date="2013-04-21T12:18:00Z">
            <w:rPr>
              <w:rFonts w:ascii="Arial" w:hAnsi="Arial" w:cs="Arial"/>
              <w:sz w:val="20"/>
              <w:szCs w:val="20"/>
              <w:lang w:val="de-DE"/>
            </w:rPr>
          </w:rPrChange>
        </w:rPr>
        <w:t xml:space="preserve">. </w:t>
      </w:r>
      <w:r w:rsidRPr="00BC4DB6">
        <w:rPr>
          <w:rFonts w:ascii="Arial" w:hAnsi="Arial" w:cs="Arial"/>
          <w:sz w:val="20"/>
          <w:szCs w:val="20"/>
        </w:rPr>
        <w:t>(2011b). Influence of salinity on root hydraulic properties of three olive varieties. Plant Biosystems</w:t>
      </w:r>
      <w:r>
        <w:rPr>
          <w:rFonts w:ascii="Arial" w:hAnsi="Arial" w:cs="Arial"/>
          <w:sz w:val="20"/>
          <w:szCs w:val="20"/>
        </w:rPr>
        <w:t xml:space="preserve">, </w:t>
      </w:r>
      <w:r w:rsidRPr="00BC4DB6">
        <w:rPr>
          <w:rFonts w:ascii="Arial" w:hAnsi="Arial" w:cs="Arial"/>
          <w:sz w:val="20"/>
          <w:szCs w:val="20"/>
        </w:rPr>
        <w:t>145</w:t>
      </w:r>
      <w:r>
        <w:rPr>
          <w:rFonts w:ascii="Arial" w:hAnsi="Arial" w:cs="Arial"/>
          <w:sz w:val="20"/>
          <w:szCs w:val="20"/>
        </w:rPr>
        <w:t>:</w:t>
      </w:r>
      <w:r w:rsidRPr="00BC4DB6">
        <w:rPr>
          <w:rFonts w:ascii="Arial" w:hAnsi="Arial" w:cs="Arial"/>
          <w:sz w:val="20"/>
          <w:szCs w:val="20"/>
        </w:rPr>
        <w:t xml:space="preserve"> 12–22.</w:t>
      </w:r>
    </w:p>
    <w:p w:rsidR="00BE1C3E" w:rsidRPr="000E6E61" w:rsidRDefault="00BE1C3E" w:rsidP="00F70A37">
      <w:pPr>
        <w:spacing w:line="480" w:lineRule="auto"/>
        <w:ind w:left="539" w:hanging="539"/>
        <w:jc w:val="both"/>
        <w:rPr>
          <w:rFonts w:ascii="Arial" w:hAnsi="Arial" w:cs="Arial"/>
          <w:sz w:val="20"/>
          <w:szCs w:val="20"/>
          <w:lang w:val="en-US"/>
        </w:rPr>
      </w:pPr>
      <w:r w:rsidRPr="000E6E61">
        <w:rPr>
          <w:rFonts w:ascii="AdvPSA189" w:hAnsi="AdvPSA189" w:cs="AdvPSA189"/>
          <w:caps/>
          <w:sz w:val="20"/>
          <w:szCs w:val="20"/>
          <w:lang w:val="en-US"/>
        </w:rPr>
        <w:t>R</w:t>
      </w:r>
      <w:r w:rsidRPr="00DC2E7D">
        <w:rPr>
          <w:rFonts w:ascii="AdvPSA189" w:hAnsi="AdvPSA189" w:cs="AdvPSA189"/>
          <w:sz w:val="20"/>
          <w:szCs w:val="20"/>
          <w:lang w:val="en-US"/>
        </w:rPr>
        <w:t>ewald</w:t>
      </w:r>
      <w:r>
        <w:rPr>
          <w:rFonts w:ascii="AdvPSA189" w:hAnsi="AdvPSA189" w:cs="AdvPSA189"/>
          <w:caps/>
          <w:sz w:val="20"/>
          <w:szCs w:val="20"/>
          <w:lang w:val="en-US"/>
        </w:rPr>
        <w:t xml:space="preserve"> B.</w:t>
      </w:r>
      <w:r w:rsidRPr="000E6E61">
        <w:rPr>
          <w:rFonts w:ascii="AdvPSA189" w:hAnsi="AdvPSA189" w:cs="AdvPSA189"/>
          <w:caps/>
          <w:sz w:val="20"/>
          <w:szCs w:val="20"/>
          <w:lang w:val="en-US"/>
        </w:rPr>
        <w:t>, R</w:t>
      </w:r>
      <w:r w:rsidRPr="00DC2E7D">
        <w:rPr>
          <w:rFonts w:ascii="AdvPSA189" w:hAnsi="AdvPSA189" w:cs="AdvPSA189"/>
          <w:sz w:val="20"/>
          <w:szCs w:val="20"/>
          <w:lang w:val="en-US"/>
        </w:rPr>
        <w:t>aveh</w:t>
      </w:r>
      <w:r>
        <w:rPr>
          <w:rFonts w:ascii="AdvPSA189" w:hAnsi="AdvPSA189" w:cs="AdvPSA189"/>
          <w:caps/>
          <w:sz w:val="20"/>
          <w:szCs w:val="20"/>
          <w:lang w:val="en-US"/>
        </w:rPr>
        <w:t xml:space="preserve"> E.</w:t>
      </w:r>
      <w:r w:rsidRPr="000E6E61">
        <w:rPr>
          <w:rFonts w:ascii="AdvPSA189" w:hAnsi="AdvPSA189" w:cs="AdvPSA189"/>
          <w:caps/>
          <w:sz w:val="20"/>
          <w:szCs w:val="20"/>
          <w:lang w:val="en-US"/>
        </w:rPr>
        <w:t>, G</w:t>
      </w:r>
      <w:r w:rsidRPr="00DC2E7D">
        <w:rPr>
          <w:rFonts w:ascii="AdvPSA189" w:hAnsi="AdvPSA189" w:cs="AdvPSA189"/>
          <w:sz w:val="20"/>
          <w:szCs w:val="20"/>
          <w:lang w:val="en-US"/>
        </w:rPr>
        <w:t>endler</w:t>
      </w:r>
      <w:r>
        <w:rPr>
          <w:rFonts w:ascii="AdvPSA189" w:hAnsi="AdvPSA189" w:cs="AdvPSA189"/>
          <w:caps/>
          <w:sz w:val="20"/>
          <w:szCs w:val="20"/>
          <w:lang w:val="en-US"/>
        </w:rPr>
        <w:t xml:space="preserve"> T,</w:t>
      </w:r>
      <w:r w:rsidRPr="000E6E61">
        <w:rPr>
          <w:rFonts w:ascii="AdvPSA189" w:hAnsi="AdvPSA189" w:cs="AdvPSA189"/>
          <w:caps/>
          <w:sz w:val="20"/>
          <w:szCs w:val="20"/>
          <w:lang w:val="en-US"/>
        </w:rPr>
        <w:t xml:space="preserve"> E</w:t>
      </w:r>
      <w:r w:rsidRPr="00DC2E7D">
        <w:rPr>
          <w:rFonts w:ascii="AdvPSA189" w:hAnsi="AdvPSA189" w:cs="AdvPSA189"/>
          <w:sz w:val="20"/>
          <w:szCs w:val="20"/>
          <w:lang w:val="en-US"/>
        </w:rPr>
        <w:t>phratH</w:t>
      </w:r>
      <w:r w:rsidRPr="000E6E61">
        <w:rPr>
          <w:rFonts w:ascii="AdvPSA189" w:hAnsi="AdvPSA189" w:cs="AdvPSA189"/>
          <w:caps/>
          <w:sz w:val="20"/>
          <w:szCs w:val="20"/>
          <w:lang w:val="en-US"/>
        </w:rPr>
        <w:t xml:space="preserve"> JE, R</w:t>
      </w:r>
      <w:r w:rsidRPr="00DC2E7D">
        <w:rPr>
          <w:rFonts w:ascii="AdvPSA189" w:hAnsi="AdvPSA189" w:cs="AdvPSA189"/>
          <w:sz w:val="20"/>
          <w:szCs w:val="20"/>
          <w:lang w:val="en-US"/>
        </w:rPr>
        <w:t>achmilevitcH</w:t>
      </w:r>
      <w:r w:rsidRPr="000E6E61">
        <w:rPr>
          <w:rFonts w:ascii="AdvPSA189" w:hAnsi="AdvPSA189" w:cs="AdvPSA189"/>
          <w:caps/>
          <w:sz w:val="20"/>
          <w:szCs w:val="20"/>
          <w:lang w:val="en-US"/>
        </w:rPr>
        <w:t xml:space="preserve"> S. </w:t>
      </w:r>
      <w:r>
        <w:rPr>
          <w:rFonts w:ascii="AdvPSA189" w:hAnsi="AdvPSA189" w:cs="AdvPSA189"/>
          <w:caps/>
          <w:sz w:val="20"/>
          <w:szCs w:val="20"/>
          <w:lang w:val="en-US"/>
        </w:rPr>
        <w:t xml:space="preserve">(2012). </w:t>
      </w:r>
      <w:r w:rsidRPr="000E6E61">
        <w:rPr>
          <w:rFonts w:ascii="AdvPSA189" w:hAnsi="AdvPSA189" w:cs="AdvPSA189"/>
          <w:sz w:val="20"/>
          <w:szCs w:val="20"/>
          <w:lang w:val="en-US"/>
        </w:rPr>
        <w:t xml:space="preserve">Phenotypic plasticity and water flux rates of </w:t>
      </w:r>
      <w:r w:rsidRPr="000E6E61">
        <w:rPr>
          <w:rFonts w:ascii="AdvPSA189" w:hAnsi="AdvPSA189" w:cs="AdvPSA189"/>
          <w:i/>
          <w:sz w:val="20"/>
          <w:szCs w:val="20"/>
          <w:lang w:val="en-US"/>
        </w:rPr>
        <w:t>Citrus</w:t>
      </w:r>
      <w:r w:rsidRPr="000E6E61">
        <w:rPr>
          <w:rFonts w:ascii="AdvPSA189" w:hAnsi="AdvPSA189" w:cs="AdvPSA189"/>
          <w:sz w:val="20"/>
          <w:szCs w:val="20"/>
          <w:lang w:val="en-US"/>
        </w:rPr>
        <w:t xml:space="preserve"> root orders under salinity</w:t>
      </w:r>
      <w:r>
        <w:rPr>
          <w:rFonts w:ascii="AdvPSA189" w:hAnsi="AdvPSA189" w:cs="AdvPSA189"/>
          <w:sz w:val="20"/>
          <w:szCs w:val="20"/>
          <w:lang w:val="en-US"/>
        </w:rPr>
        <w:t xml:space="preserve">. </w:t>
      </w:r>
      <w:r w:rsidRPr="000E6E61">
        <w:rPr>
          <w:rFonts w:ascii="AdvPSA189" w:hAnsi="AdvPSA189" w:cs="AdvPSA189"/>
          <w:sz w:val="20"/>
          <w:szCs w:val="20"/>
          <w:lang w:val="en-US"/>
        </w:rPr>
        <w:t>Journal of Experimental Botany, 63</w:t>
      </w:r>
      <w:r>
        <w:rPr>
          <w:rFonts w:ascii="AdvPSA189" w:hAnsi="AdvPSA189" w:cs="AdvPSA189"/>
          <w:sz w:val="20"/>
          <w:szCs w:val="20"/>
          <w:lang w:val="en-US"/>
        </w:rPr>
        <w:t>(</w:t>
      </w:r>
      <w:r w:rsidRPr="000E6E61">
        <w:rPr>
          <w:rFonts w:ascii="AdvPSA189" w:hAnsi="AdvPSA189" w:cs="AdvPSA189"/>
          <w:sz w:val="20"/>
          <w:szCs w:val="20"/>
          <w:lang w:val="en-US"/>
        </w:rPr>
        <w:t>7</w:t>
      </w:r>
      <w:r>
        <w:rPr>
          <w:rFonts w:ascii="AdvPSA189" w:hAnsi="AdvPSA189" w:cs="AdvPSA189"/>
          <w:sz w:val="20"/>
          <w:szCs w:val="20"/>
          <w:lang w:val="en-US"/>
        </w:rPr>
        <w:t>):</w:t>
      </w:r>
      <w:r w:rsidRPr="000E6E61">
        <w:rPr>
          <w:rFonts w:ascii="AdvPSA189" w:hAnsi="AdvPSA189" w:cs="AdvPSA189"/>
          <w:sz w:val="20"/>
          <w:szCs w:val="20"/>
          <w:lang w:val="en-US"/>
        </w:rPr>
        <w:t xml:space="preserve"> 2717–2727</w:t>
      </w:r>
      <w:r>
        <w:rPr>
          <w:rFonts w:ascii="AdvPSA189" w:hAnsi="AdvPSA189" w:cs="AdvPSA189"/>
          <w:sz w:val="20"/>
          <w:szCs w:val="20"/>
          <w:lang w:val="en-US"/>
        </w:rPr>
        <w:t>.</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Richardson</w:t>
      </w:r>
      <w:r>
        <w:rPr>
          <w:rFonts w:ascii="Arial" w:hAnsi="Arial" w:cs="Arial"/>
          <w:sz w:val="20"/>
          <w:szCs w:val="20"/>
        </w:rPr>
        <w:t xml:space="preserve"> M.D., </w:t>
      </w:r>
      <w:r w:rsidRPr="00BC4DB6">
        <w:rPr>
          <w:rFonts w:ascii="Arial" w:hAnsi="Arial" w:cs="Arial"/>
          <w:sz w:val="20"/>
          <w:szCs w:val="20"/>
        </w:rPr>
        <w:t>Boyd</w:t>
      </w:r>
      <w:r w:rsidRPr="00C428AC">
        <w:rPr>
          <w:rFonts w:ascii="Arial" w:hAnsi="Arial" w:cs="Arial"/>
          <w:sz w:val="20"/>
          <w:szCs w:val="20"/>
        </w:rPr>
        <w:t xml:space="preserve"> </w:t>
      </w:r>
      <w:r>
        <w:rPr>
          <w:rFonts w:ascii="Arial" w:hAnsi="Arial" w:cs="Arial"/>
          <w:sz w:val="20"/>
          <w:szCs w:val="20"/>
        </w:rPr>
        <w:t>J.W.</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2001</w:t>
      </w:r>
      <w:r>
        <w:rPr>
          <w:rFonts w:ascii="Arial" w:hAnsi="Arial" w:cs="Arial"/>
          <w:sz w:val="20"/>
          <w:szCs w:val="20"/>
        </w:rPr>
        <w:t>)</w:t>
      </w:r>
      <w:r w:rsidRPr="00BC4DB6">
        <w:rPr>
          <w:rFonts w:ascii="Arial" w:hAnsi="Arial" w:cs="Arial"/>
          <w:sz w:val="20"/>
          <w:szCs w:val="20"/>
        </w:rPr>
        <w:t xml:space="preserve">. Establishing </w:t>
      </w:r>
      <w:r w:rsidRPr="00737DAE">
        <w:rPr>
          <w:rFonts w:ascii="Arial" w:hAnsi="Arial" w:cs="Arial"/>
          <w:i/>
          <w:sz w:val="20"/>
          <w:szCs w:val="20"/>
        </w:rPr>
        <w:t>Zoysia japonica</w:t>
      </w:r>
      <w:r w:rsidRPr="00BC4DB6">
        <w:rPr>
          <w:rFonts w:ascii="Arial" w:hAnsi="Arial" w:cs="Arial"/>
          <w:sz w:val="20"/>
          <w:szCs w:val="20"/>
        </w:rPr>
        <w:t xml:space="preserve"> from sprigs: effects of topdressing and nitrogen fertility. HortScience</w:t>
      </w:r>
      <w:r>
        <w:rPr>
          <w:rFonts w:ascii="Arial" w:hAnsi="Arial" w:cs="Arial"/>
          <w:sz w:val="20"/>
          <w:szCs w:val="20"/>
        </w:rPr>
        <w:t>,</w:t>
      </w:r>
      <w:r w:rsidRPr="00BC4DB6">
        <w:rPr>
          <w:rFonts w:ascii="Arial" w:hAnsi="Arial" w:cs="Arial"/>
          <w:sz w:val="20"/>
          <w:szCs w:val="20"/>
        </w:rPr>
        <w:t xml:space="preserve"> 36:</w:t>
      </w:r>
      <w:r>
        <w:rPr>
          <w:rFonts w:ascii="Arial" w:hAnsi="Arial" w:cs="Arial"/>
          <w:sz w:val="20"/>
          <w:szCs w:val="20"/>
        </w:rPr>
        <w:t xml:space="preserve"> </w:t>
      </w:r>
      <w:r w:rsidRPr="00BC4DB6">
        <w:rPr>
          <w:rFonts w:ascii="Arial" w:hAnsi="Arial" w:cs="Arial"/>
          <w:sz w:val="20"/>
          <w:szCs w:val="20"/>
        </w:rPr>
        <w:t>377–379.</w:t>
      </w:r>
      <w:r w:rsidRPr="00BE3166">
        <w:rPr>
          <w:rFonts w:ascii="Arial" w:hAnsi="Arial" w:cs="Arial"/>
          <w:sz w:val="20"/>
          <w:szCs w:val="20"/>
        </w:rPr>
        <w:t xml:space="preserve"> </w:t>
      </w:r>
    </w:p>
    <w:p w:rsidR="00BE1C3E" w:rsidRPr="00BC4DB6" w:rsidRDefault="00BE1C3E" w:rsidP="00F70A37">
      <w:pPr>
        <w:spacing w:line="480" w:lineRule="auto"/>
        <w:ind w:left="539" w:hanging="539"/>
        <w:jc w:val="both"/>
        <w:rPr>
          <w:rFonts w:ascii="Arial" w:hAnsi="Arial" w:cs="Arial"/>
          <w:sz w:val="20"/>
          <w:szCs w:val="20"/>
        </w:rPr>
      </w:pPr>
      <w:r w:rsidRPr="00BF304B">
        <w:rPr>
          <w:rFonts w:ascii="Arial" w:hAnsi="Arial" w:cs="Arial"/>
          <w:caps/>
          <w:sz w:val="20"/>
          <w:szCs w:val="20"/>
        </w:rPr>
        <w:t>R</w:t>
      </w:r>
      <w:r w:rsidRPr="00DC2E7D">
        <w:rPr>
          <w:rFonts w:ascii="Arial" w:hAnsi="Arial" w:cs="Arial"/>
          <w:sz w:val="20"/>
          <w:szCs w:val="20"/>
        </w:rPr>
        <w:t>ieger</w:t>
      </w:r>
      <w:r w:rsidRPr="00BF304B">
        <w:rPr>
          <w:rFonts w:ascii="Arial" w:hAnsi="Arial" w:cs="Arial"/>
          <w:caps/>
          <w:sz w:val="20"/>
          <w:szCs w:val="20"/>
        </w:rPr>
        <w:t xml:space="preserve"> M, L</w:t>
      </w:r>
      <w:r w:rsidRPr="00DC2E7D">
        <w:rPr>
          <w:rFonts w:ascii="Arial" w:hAnsi="Arial" w:cs="Arial"/>
          <w:sz w:val="20"/>
          <w:szCs w:val="20"/>
        </w:rPr>
        <w:t>itvin</w:t>
      </w:r>
      <w:r w:rsidRPr="00BF304B">
        <w:rPr>
          <w:rFonts w:ascii="Arial" w:hAnsi="Arial" w:cs="Arial"/>
          <w:caps/>
          <w:sz w:val="20"/>
          <w:szCs w:val="20"/>
        </w:rPr>
        <w:t xml:space="preserve"> P. </w:t>
      </w:r>
      <w:r>
        <w:rPr>
          <w:rFonts w:ascii="Arial" w:hAnsi="Arial" w:cs="Arial"/>
          <w:caps/>
          <w:sz w:val="20"/>
          <w:szCs w:val="20"/>
        </w:rPr>
        <w:t>(</w:t>
      </w:r>
      <w:r w:rsidRPr="00BF304B">
        <w:rPr>
          <w:rFonts w:ascii="Arial" w:hAnsi="Arial" w:cs="Arial"/>
          <w:caps/>
          <w:sz w:val="20"/>
          <w:szCs w:val="20"/>
        </w:rPr>
        <w:t>1999</w:t>
      </w:r>
      <w:r>
        <w:rPr>
          <w:rFonts w:ascii="Arial" w:hAnsi="Arial" w:cs="Arial"/>
          <w:caps/>
          <w:sz w:val="20"/>
          <w:szCs w:val="20"/>
        </w:rPr>
        <w:t>)</w:t>
      </w:r>
      <w:r w:rsidRPr="00BF304B">
        <w:rPr>
          <w:rFonts w:ascii="Arial" w:hAnsi="Arial" w:cs="Arial"/>
          <w:sz w:val="20"/>
          <w:szCs w:val="20"/>
        </w:rPr>
        <w:t>. Root system hydraulic conductivity in</w:t>
      </w:r>
      <w:r>
        <w:rPr>
          <w:rFonts w:ascii="Arial" w:hAnsi="Arial" w:cs="Arial"/>
          <w:sz w:val="20"/>
          <w:szCs w:val="20"/>
        </w:rPr>
        <w:t xml:space="preserve"> </w:t>
      </w:r>
      <w:r w:rsidRPr="00BF304B">
        <w:rPr>
          <w:rFonts w:ascii="Arial" w:hAnsi="Arial" w:cs="Arial"/>
          <w:sz w:val="20"/>
          <w:szCs w:val="20"/>
        </w:rPr>
        <w:t>species with contrasting root anatomy. Journal of Experimental Botany</w:t>
      </w:r>
      <w:r>
        <w:rPr>
          <w:rFonts w:ascii="Arial" w:hAnsi="Arial" w:cs="Arial"/>
          <w:sz w:val="20"/>
          <w:szCs w:val="20"/>
        </w:rPr>
        <w:t xml:space="preserve">, </w:t>
      </w:r>
      <w:r w:rsidRPr="00BF304B">
        <w:rPr>
          <w:rFonts w:ascii="Arial" w:hAnsi="Arial" w:cs="Arial"/>
          <w:sz w:val="20"/>
          <w:szCs w:val="20"/>
        </w:rPr>
        <w:t>50</w:t>
      </w:r>
      <w:r>
        <w:rPr>
          <w:rFonts w:ascii="Arial" w:hAnsi="Arial" w:cs="Arial"/>
          <w:sz w:val="20"/>
          <w:szCs w:val="20"/>
        </w:rPr>
        <w:t>:</w:t>
      </w:r>
      <w:r w:rsidRPr="00BF304B">
        <w:rPr>
          <w:rFonts w:ascii="Arial" w:hAnsi="Arial" w:cs="Arial"/>
          <w:sz w:val="20"/>
          <w:szCs w:val="20"/>
        </w:rPr>
        <w:t xml:space="preserve"> 201–209.</w:t>
      </w:r>
      <w:r w:rsidRPr="00BE3166">
        <w:rPr>
          <w:rFonts w:ascii="Arial" w:hAnsi="Arial" w:cs="Arial"/>
          <w:sz w:val="20"/>
          <w:szCs w:val="20"/>
        </w:rPr>
        <w:t xml:space="preserve"> </w:t>
      </w:r>
    </w:p>
    <w:p w:rsidR="00BE1C3E" w:rsidRPr="0023076A" w:rsidRDefault="00BE1C3E" w:rsidP="00F70A37">
      <w:pPr>
        <w:spacing w:line="480" w:lineRule="auto"/>
        <w:ind w:left="709" w:hanging="709"/>
        <w:jc w:val="both"/>
        <w:rPr>
          <w:rFonts w:ascii="Arial" w:hAnsi="Arial" w:cs="Arial"/>
          <w:sz w:val="20"/>
          <w:szCs w:val="20"/>
          <w:lang w:val="en-US"/>
        </w:rPr>
      </w:pPr>
      <w:r w:rsidRPr="00872528">
        <w:rPr>
          <w:rFonts w:ascii="Arial" w:hAnsi="Arial" w:cs="Arial"/>
          <w:sz w:val="20"/>
          <w:szCs w:val="20"/>
          <w:lang w:val="fr-FR"/>
        </w:rPr>
        <w:t xml:space="preserve">Roche M.B., Loch D.S. </w:t>
      </w:r>
      <w:r>
        <w:rPr>
          <w:rFonts w:ascii="Arial" w:hAnsi="Arial" w:cs="Arial"/>
          <w:sz w:val="20"/>
          <w:szCs w:val="20"/>
          <w:lang w:val="fr-FR"/>
        </w:rPr>
        <w:t>(</w:t>
      </w:r>
      <w:r w:rsidRPr="00872528">
        <w:rPr>
          <w:rFonts w:ascii="Arial" w:hAnsi="Arial" w:cs="Arial"/>
          <w:sz w:val="20"/>
          <w:szCs w:val="20"/>
          <w:lang w:val="fr-FR"/>
        </w:rPr>
        <w:t>2005</w:t>
      </w:r>
      <w:r>
        <w:rPr>
          <w:rFonts w:ascii="Arial" w:hAnsi="Arial" w:cs="Arial"/>
          <w:sz w:val="20"/>
          <w:szCs w:val="20"/>
          <w:lang w:val="fr-FR"/>
        </w:rPr>
        <w:t>)</w:t>
      </w:r>
      <w:r w:rsidRPr="00872528">
        <w:rPr>
          <w:rFonts w:ascii="Arial" w:hAnsi="Arial" w:cs="Arial"/>
          <w:sz w:val="20"/>
          <w:szCs w:val="20"/>
          <w:lang w:val="fr-FR"/>
        </w:rPr>
        <w:t xml:space="preserve">. </w:t>
      </w:r>
      <w:r w:rsidRPr="00872528">
        <w:rPr>
          <w:rFonts w:ascii="Arial" w:hAnsi="Arial" w:cs="Arial"/>
          <w:bCs/>
          <w:sz w:val="20"/>
          <w:szCs w:val="20"/>
          <w:lang w:val="en-US"/>
        </w:rPr>
        <w:t>Morphological and developmental comparisons of seven greens quality hybrid bermudagrass (Cynodon dactylon (L.) Pers. X C.transvaalensis Burtt-Davy) cultivars.</w:t>
      </w:r>
      <w:r w:rsidRPr="00872528">
        <w:rPr>
          <w:rFonts w:ascii="Arial" w:hAnsi="Arial" w:cs="Arial"/>
          <w:sz w:val="20"/>
          <w:szCs w:val="20"/>
          <w:lang w:val="en-US"/>
        </w:rPr>
        <w:t xml:space="preserve"> International Turfgrass Society Research Journal</w:t>
      </w:r>
      <w:r>
        <w:rPr>
          <w:rFonts w:ascii="Arial" w:hAnsi="Arial" w:cs="Arial"/>
          <w:sz w:val="20"/>
          <w:szCs w:val="20"/>
          <w:lang w:val="en-US"/>
        </w:rPr>
        <w:t>,</w:t>
      </w:r>
      <w:r w:rsidRPr="00872528">
        <w:rPr>
          <w:rFonts w:ascii="Arial" w:hAnsi="Arial" w:cs="Arial"/>
          <w:sz w:val="20"/>
          <w:szCs w:val="20"/>
          <w:lang w:val="en-US"/>
        </w:rPr>
        <w:t xml:space="preserve"> 10:627-634.</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Rogers M.E.,</w:t>
      </w:r>
      <w:r>
        <w:rPr>
          <w:rFonts w:ascii="Arial" w:hAnsi="Arial" w:cs="Arial"/>
          <w:sz w:val="20"/>
          <w:szCs w:val="20"/>
        </w:rPr>
        <w:t xml:space="preserve"> </w:t>
      </w:r>
      <w:r w:rsidRPr="00BC4DB6">
        <w:rPr>
          <w:rFonts w:ascii="Arial" w:hAnsi="Arial" w:cs="Arial"/>
          <w:sz w:val="20"/>
          <w:szCs w:val="20"/>
        </w:rPr>
        <w:t>Craig</w:t>
      </w:r>
      <w:r w:rsidRPr="00C428AC">
        <w:rPr>
          <w:rFonts w:ascii="Arial" w:hAnsi="Arial" w:cs="Arial"/>
          <w:sz w:val="20"/>
          <w:szCs w:val="20"/>
        </w:rPr>
        <w:t xml:space="preserve"> </w:t>
      </w:r>
      <w:r>
        <w:rPr>
          <w:rFonts w:ascii="Arial" w:hAnsi="Arial" w:cs="Arial"/>
          <w:sz w:val="20"/>
          <w:szCs w:val="20"/>
        </w:rPr>
        <w:t>A.D.</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Munns</w:t>
      </w:r>
      <w:r w:rsidRPr="00C428AC">
        <w:rPr>
          <w:rFonts w:ascii="Arial" w:hAnsi="Arial" w:cs="Arial"/>
          <w:sz w:val="20"/>
          <w:szCs w:val="20"/>
        </w:rPr>
        <w:t xml:space="preserve"> </w:t>
      </w:r>
      <w:r>
        <w:rPr>
          <w:rFonts w:ascii="Arial" w:hAnsi="Arial" w:cs="Arial"/>
          <w:sz w:val="20"/>
          <w:szCs w:val="20"/>
        </w:rPr>
        <w:t>R.E.</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Colmer</w:t>
      </w:r>
      <w:r w:rsidRPr="00C428AC">
        <w:rPr>
          <w:rFonts w:ascii="Arial" w:hAnsi="Arial" w:cs="Arial"/>
          <w:sz w:val="20"/>
          <w:szCs w:val="20"/>
        </w:rPr>
        <w:t xml:space="preserve"> </w:t>
      </w:r>
      <w:r>
        <w:rPr>
          <w:rFonts w:ascii="Arial" w:hAnsi="Arial" w:cs="Arial"/>
          <w:sz w:val="20"/>
          <w:szCs w:val="20"/>
        </w:rPr>
        <w:t>T.D</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Nichols</w:t>
      </w:r>
      <w:r w:rsidRPr="00C428AC">
        <w:rPr>
          <w:rFonts w:ascii="Arial" w:hAnsi="Arial" w:cs="Arial"/>
          <w:sz w:val="20"/>
          <w:szCs w:val="20"/>
        </w:rPr>
        <w:t xml:space="preserve"> </w:t>
      </w:r>
      <w:r>
        <w:rPr>
          <w:rFonts w:ascii="Arial" w:hAnsi="Arial" w:cs="Arial"/>
          <w:sz w:val="20"/>
          <w:szCs w:val="20"/>
        </w:rPr>
        <w:t>P.G.H.</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Malcolm</w:t>
      </w:r>
      <w:r w:rsidRPr="00C428AC">
        <w:rPr>
          <w:rFonts w:ascii="Arial" w:hAnsi="Arial" w:cs="Arial"/>
          <w:sz w:val="20"/>
          <w:szCs w:val="20"/>
        </w:rPr>
        <w:t xml:space="preserve"> </w:t>
      </w:r>
      <w:r>
        <w:rPr>
          <w:rFonts w:ascii="Arial" w:hAnsi="Arial" w:cs="Arial"/>
          <w:sz w:val="20"/>
          <w:szCs w:val="20"/>
        </w:rPr>
        <w:t>C.V.</w:t>
      </w:r>
      <w:r w:rsidRPr="00BC4DB6">
        <w:rPr>
          <w:rFonts w:ascii="Arial" w:hAnsi="Arial" w:cs="Arial"/>
          <w:sz w:val="20"/>
          <w:szCs w:val="20"/>
        </w:rPr>
        <w:t>,</w:t>
      </w:r>
      <w:r>
        <w:rPr>
          <w:rFonts w:ascii="Arial" w:hAnsi="Arial" w:cs="Arial"/>
          <w:sz w:val="20"/>
          <w:szCs w:val="20"/>
        </w:rPr>
        <w:t xml:space="preserve"> Barrett-Lennard</w:t>
      </w:r>
      <w:r w:rsidRPr="00C428AC">
        <w:rPr>
          <w:rFonts w:ascii="Arial" w:hAnsi="Arial" w:cs="Arial"/>
          <w:sz w:val="20"/>
          <w:szCs w:val="20"/>
        </w:rPr>
        <w:t xml:space="preserve"> </w:t>
      </w:r>
      <w:r>
        <w:rPr>
          <w:rFonts w:ascii="Arial" w:hAnsi="Arial" w:cs="Arial"/>
          <w:sz w:val="20"/>
          <w:szCs w:val="20"/>
        </w:rPr>
        <w:t>E.G.</w:t>
      </w:r>
      <w:r w:rsidRPr="00BC4DB6">
        <w:rPr>
          <w:rFonts w:ascii="Arial" w:hAnsi="Arial" w:cs="Arial"/>
          <w:sz w:val="20"/>
          <w:szCs w:val="20"/>
        </w:rPr>
        <w:t>, Brown</w:t>
      </w:r>
      <w:r w:rsidRPr="00C428AC">
        <w:rPr>
          <w:rFonts w:ascii="Arial" w:hAnsi="Arial" w:cs="Arial"/>
          <w:sz w:val="20"/>
          <w:szCs w:val="20"/>
        </w:rPr>
        <w:t xml:space="preserve"> </w:t>
      </w:r>
      <w:r>
        <w:rPr>
          <w:rFonts w:ascii="Arial" w:hAnsi="Arial" w:cs="Arial"/>
          <w:sz w:val="20"/>
          <w:szCs w:val="20"/>
        </w:rPr>
        <w:t xml:space="preserve">A.J., </w:t>
      </w:r>
      <w:r w:rsidRPr="00BC4DB6">
        <w:rPr>
          <w:rFonts w:ascii="Arial" w:hAnsi="Arial" w:cs="Arial"/>
          <w:sz w:val="20"/>
          <w:szCs w:val="20"/>
        </w:rPr>
        <w:t>Semple</w:t>
      </w:r>
      <w:r>
        <w:rPr>
          <w:rFonts w:ascii="Arial" w:hAnsi="Arial" w:cs="Arial"/>
          <w:sz w:val="20"/>
          <w:szCs w:val="20"/>
        </w:rPr>
        <w:t>. W.S.</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Evans</w:t>
      </w:r>
      <w:r w:rsidRPr="00C428AC">
        <w:rPr>
          <w:rFonts w:ascii="Arial" w:hAnsi="Arial" w:cs="Arial"/>
          <w:sz w:val="20"/>
          <w:szCs w:val="20"/>
        </w:rPr>
        <w:t xml:space="preserve"> </w:t>
      </w:r>
      <w:r>
        <w:rPr>
          <w:rFonts w:ascii="Arial" w:hAnsi="Arial" w:cs="Arial"/>
          <w:sz w:val="20"/>
          <w:szCs w:val="20"/>
        </w:rPr>
        <w:t>P.M.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Cowley</w:t>
      </w:r>
      <w:r w:rsidRPr="00C428AC">
        <w:rPr>
          <w:rFonts w:ascii="Arial" w:hAnsi="Arial" w:cs="Arial"/>
          <w:sz w:val="20"/>
          <w:szCs w:val="20"/>
        </w:rPr>
        <w:t xml:space="preserve"> </w:t>
      </w:r>
      <w:r>
        <w:rPr>
          <w:rFonts w:ascii="Arial" w:hAnsi="Arial" w:cs="Arial"/>
          <w:sz w:val="20"/>
          <w:szCs w:val="20"/>
        </w:rPr>
        <w:t>K.</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Hughes</w:t>
      </w:r>
      <w:r w:rsidRPr="00C428AC">
        <w:rPr>
          <w:rFonts w:ascii="Arial" w:hAnsi="Arial" w:cs="Arial"/>
          <w:sz w:val="20"/>
          <w:szCs w:val="20"/>
        </w:rPr>
        <w:t xml:space="preserve"> </w:t>
      </w:r>
      <w:r>
        <w:rPr>
          <w:rFonts w:ascii="Arial" w:hAnsi="Arial" w:cs="Arial"/>
          <w:sz w:val="20"/>
          <w:szCs w:val="20"/>
        </w:rPr>
        <w:t>S.J.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Snowball</w:t>
      </w:r>
      <w:r w:rsidRPr="00C428AC">
        <w:rPr>
          <w:rFonts w:ascii="Arial" w:hAnsi="Arial" w:cs="Arial"/>
          <w:sz w:val="20"/>
          <w:szCs w:val="20"/>
        </w:rPr>
        <w:t xml:space="preserve"> </w:t>
      </w:r>
      <w:r>
        <w:rPr>
          <w:rFonts w:ascii="Arial" w:hAnsi="Arial" w:cs="Arial"/>
          <w:sz w:val="20"/>
          <w:szCs w:val="20"/>
        </w:rPr>
        <w:t>R.</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Ilennett</w:t>
      </w:r>
      <w:r w:rsidRPr="00C428AC">
        <w:rPr>
          <w:rFonts w:ascii="Arial" w:hAnsi="Arial" w:cs="Arial"/>
          <w:sz w:val="20"/>
          <w:szCs w:val="20"/>
        </w:rPr>
        <w:t xml:space="preserve"> </w:t>
      </w:r>
      <w:r>
        <w:rPr>
          <w:rFonts w:ascii="Arial" w:hAnsi="Arial" w:cs="Arial"/>
          <w:sz w:val="20"/>
          <w:szCs w:val="20"/>
        </w:rPr>
        <w:t>S.J.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Sweeney</w:t>
      </w:r>
      <w:r w:rsidRPr="00C428AC">
        <w:rPr>
          <w:rFonts w:ascii="Arial" w:hAnsi="Arial" w:cs="Arial"/>
          <w:sz w:val="20"/>
          <w:szCs w:val="20"/>
        </w:rPr>
        <w:t xml:space="preserve"> </w:t>
      </w:r>
      <w:r>
        <w:rPr>
          <w:rFonts w:ascii="Arial" w:hAnsi="Arial" w:cs="Arial"/>
          <w:sz w:val="20"/>
          <w:szCs w:val="20"/>
        </w:rPr>
        <w:t>G.C.</w:t>
      </w:r>
      <w:r w:rsidRPr="00BC4DB6">
        <w:rPr>
          <w:rFonts w:ascii="Arial" w:hAnsi="Arial" w:cs="Arial"/>
          <w:sz w:val="20"/>
          <w:szCs w:val="20"/>
        </w:rPr>
        <w:t>, Dear</w:t>
      </w:r>
      <w:r w:rsidRPr="00C428AC">
        <w:rPr>
          <w:rFonts w:ascii="Arial" w:hAnsi="Arial" w:cs="Arial"/>
          <w:sz w:val="20"/>
          <w:szCs w:val="20"/>
        </w:rPr>
        <w:t xml:space="preserve"> </w:t>
      </w:r>
      <w:r>
        <w:rPr>
          <w:rFonts w:ascii="Arial" w:hAnsi="Arial" w:cs="Arial"/>
          <w:sz w:val="20"/>
          <w:szCs w:val="20"/>
        </w:rPr>
        <w:t xml:space="preserve">B.S., </w:t>
      </w:r>
      <w:r w:rsidRPr="00BC4DB6">
        <w:rPr>
          <w:rFonts w:ascii="Arial" w:hAnsi="Arial" w:cs="Arial"/>
          <w:sz w:val="20"/>
          <w:szCs w:val="20"/>
        </w:rPr>
        <w:t>Ewing</w:t>
      </w:r>
      <w:r w:rsidRPr="00C428AC">
        <w:rPr>
          <w:rFonts w:ascii="Arial" w:hAnsi="Arial" w:cs="Arial"/>
          <w:sz w:val="20"/>
          <w:szCs w:val="20"/>
        </w:rPr>
        <w:t xml:space="preserve"> </w:t>
      </w:r>
      <w:r>
        <w:rPr>
          <w:rFonts w:ascii="Arial" w:hAnsi="Arial" w:cs="Arial"/>
          <w:sz w:val="20"/>
          <w:szCs w:val="20"/>
        </w:rPr>
        <w:t>M.A. (</w:t>
      </w:r>
      <w:r w:rsidRPr="00BC4DB6">
        <w:rPr>
          <w:rFonts w:ascii="Arial" w:hAnsi="Arial" w:cs="Arial"/>
          <w:sz w:val="20"/>
          <w:szCs w:val="20"/>
        </w:rPr>
        <w:t>2005</w:t>
      </w:r>
      <w:r>
        <w:rPr>
          <w:rFonts w:ascii="Arial" w:hAnsi="Arial" w:cs="Arial"/>
          <w:sz w:val="20"/>
          <w:szCs w:val="20"/>
        </w:rPr>
        <w:t>)</w:t>
      </w:r>
      <w:r w:rsidRPr="00BC4DB6">
        <w:rPr>
          <w:rFonts w:ascii="Arial" w:hAnsi="Arial" w:cs="Arial"/>
          <w:sz w:val="20"/>
          <w:szCs w:val="20"/>
        </w:rPr>
        <w:t>. The potential for developing fodder plants for the salt affected areas of southern and eastern Australia: An overview. Aust</w:t>
      </w:r>
      <w:r>
        <w:rPr>
          <w:rFonts w:ascii="Arial" w:hAnsi="Arial" w:cs="Arial"/>
          <w:sz w:val="20"/>
          <w:szCs w:val="20"/>
        </w:rPr>
        <w:t>ralian Journal of Experimental Agriculture,</w:t>
      </w:r>
      <w:r w:rsidRPr="00BC4DB6">
        <w:rPr>
          <w:rFonts w:ascii="Arial" w:hAnsi="Arial" w:cs="Arial"/>
          <w:sz w:val="20"/>
          <w:szCs w:val="20"/>
        </w:rPr>
        <w:t xml:space="preserve"> 45:</w:t>
      </w:r>
      <w:r>
        <w:rPr>
          <w:rFonts w:ascii="Arial" w:hAnsi="Arial" w:cs="Arial"/>
          <w:sz w:val="20"/>
          <w:szCs w:val="20"/>
        </w:rPr>
        <w:t xml:space="preserve"> </w:t>
      </w:r>
      <w:r w:rsidRPr="00BC4DB6">
        <w:rPr>
          <w:rFonts w:ascii="Arial" w:hAnsi="Arial" w:cs="Arial"/>
          <w:sz w:val="20"/>
          <w:szCs w:val="20"/>
        </w:rPr>
        <w:t>301-329.</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Ruemmele B.A.,</w:t>
      </w:r>
      <w:r>
        <w:rPr>
          <w:rFonts w:ascii="Arial" w:hAnsi="Arial" w:cs="Arial"/>
          <w:sz w:val="20"/>
          <w:szCs w:val="20"/>
        </w:rPr>
        <w:t xml:space="preserve"> </w:t>
      </w:r>
      <w:r w:rsidRPr="00BC4DB6">
        <w:rPr>
          <w:rFonts w:ascii="Arial" w:hAnsi="Arial" w:cs="Arial"/>
          <w:sz w:val="20"/>
          <w:szCs w:val="20"/>
        </w:rPr>
        <w:t>Engelke</w:t>
      </w:r>
      <w:r w:rsidRPr="006954B9">
        <w:rPr>
          <w:rFonts w:ascii="Arial" w:hAnsi="Arial" w:cs="Arial"/>
          <w:sz w:val="20"/>
          <w:szCs w:val="20"/>
        </w:rPr>
        <w:t xml:space="preserve"> </w:t>
      </w:r>
      <w:r>
        <w:rPr>
          <w:rFonts w:ascii="Arial" w:hAnsi="Arial" w:cs="Arial"/>
          <w:sz w:val="20"/>
          <w:szCs w:val="20"/>
        </w:rPr>
        <w:t>M.C.</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Morton</w:t>
      </w:r>
      <w:r w:rsidRPr="006954B9">
        <w:rPr>
          <w:rFonts w:ascii="Arial" w:hAnsi="Arial" w:cs="Arial"/>
          <w:sz w:val="20"/>
          <w:szCs w:val="20"/>
        </w:rPr>
        <w:t xml:space="preserve"> </w:t>
      </w:r>
      <w:r>
        <w:rPr>
          <w:rFonts w:ascii="Arial" w:hAnsi="Arial" w:cs="Arial"/>
          <w:sz w:val="20"/>
          <w:szCs w:val="20"/>
        </w:rPr>
        <w:t xml:space="preserve">S.J., </w:t>
      </w:r>
      <w:r w:rsidRPr="00BC4DB6">
        <w:rPr>
          <w:rFonts w:ascii="Arial" w:hAnsi="Arial" w:cs="Arial"/>
          <w:sz w:val="20"/>
          <w:szCs w:val="20"/>
        </w:rPr>
        <w:t>White</w:t>
      </w:r>
      <w:r w:rsidRPr="006954B9">
        <w:rPr>
          <w:rFonts w:ascii="Arial" w:hAnsi="Arial" w:cs="Arial"/>
          <w:sz w:val="20"/>
          <w:szCs w:val="20"/>
        </w:rPr>
        <w:t xml:space="preserve"> </w:t>
      </w:r>
      <w:r>
        <w:rPr>
          <w:rFonts w:ascii="Arial" w:hAnsi="Arial" w:cs="Arial"/>
          <w:sz w:val="20"/>
          <w:szCs w:val="20"/>
        </w:rPr>
        <w:t>R.H.</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1993</w:t>
      </w:r>
      <w:r>
        <w:rPr>
          <w:rFonts w:ascii="Arial" w:hAnsi="Arial" w:cs="Arial"/>
          <w:sz w:val="20"/>
          <w:szCs w:val="20"/>
        </w:rPr>
        <w:t>)</w:t>
      </w:r>
      <w:r w:rsidRPr="00BC4DB6">
        <w:rPr>
          <w:rFonts w:ascii="Arial" w:hAnsi="Arial" w:cs="Arial"/>
          <w:sz w:val="20"/>
          <w:szCs w:val="20"/>
        </w:rPr>
        <w:t>. Evaluating methods of establishment for warm-season turfgrasses. International Tur</w:t>
      </w:r>
      <w:r>
        <w:rPr>
          <w:rFonts w:ascii="Arial" w:hAnsi="Arial" w:cs="Arial"/>
          <w:sz w:val="20"/>
          <w:szCs w:val="20"/>
        </w:rPr>
        <w:t>fgrass Society Research Journal,</w:t>
      </w:r>
      <w:r w:rsidRPr="00BC4DB6">
        <w:rPr>
          <w:rFonts w:ascii="Arial" w:hAnsi="Arial" w:cs="Arial"/>
          <w:sz w:val="20"/>
          <w:szCs w:val="20"/>
        </w:rPr>
        <w:t xml:space="preserve"> 7: 910-916.</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Semple W.S., Cole I.A., Koen T.B. (2003). Performance of some perennial grasses on severely salinised sites on the inland slopes of New South Wales. Australian Journal of Experimental Agriculture, 43: 357-371.</w:t>
      </w:r>
    </w:p>
    <w:p w:rsidR="00BE1C3E" w:rsidRPr="006954B9" w:rsidRDefault="00BE1C3E" w:rsidP="00F70A37">
      <w:pPr>
        <w:spacing w:line="480" w:lineRule="auto"/>
        <w:ind w:left="540" w:hanging="540"/>
        <w:jc w:val="both"/>
        <w:rPr>
          <w:rFonts w:ascii="Arial" w:hAnsi="Arial" w:cs="Arial"/>
          <w:sz w:val="20"/>
          <w:szCs w:val="20"/>
          <w:lang w:val="it-IT"/>
        </w:rPr>
      </w:pPr>
      <w:r w:rsidRPr="006C5143">
        <w:rPr>
          <w:rFonts w:ascii="Arial" w:hAnsi="Arial" w:cs="Arial"/>
          <w:sz w:val="20"/>
          <w:szCs w:val="20"/>
          <w:lang w:val="en-US"/>
        </w:rPr>
        <w:t xml:space="preserve">Serena M., Leinauer B., Sallenave R., Schiavon M., Maier B. (2012). </w:t>
      </w:r>
      <w:r w:rsidRPr="00BC4DB6">
        <w:rPr>
          <w:rFonts w:ascii="Arial" w:hAnsi="Arial" w:cs="Arial"/>
          <w:sz w:val="20"/>
          <w:szCs w:val="20"/>
        </w:rPr>
        <w:t>Media select</w:t>
      </w:r>
      <w:r>
        <w:rPr>
          <w:rFonts w:ascii="Arial" w:hAnsi="Arial" w:cs="Arial"/>
          <w:sz w:val="20"/>
          <w:szCs w:val="20"/>
        </w:rPr>
        <w:t>i</w:t>
      </w:r>
      <w:r w:rsidRPr="00BC4DB6">
        <w:rPr>
          <w:rFonts w:ascii="Arial" w:hAnsi="Arial" w:cs="Arial"/>
          <w:sz w:val="20"/>
          <w:szCs w:val="20"/>
        </w:rPr>
        <w:t xml:space="preserve">on and seed coating influence germination of turfgrasses under salinity. </w:t>
      </w:r>
      <w:r w:rsidRPr="006954B9">
        <w:rPr>
          <w:rFonts w:ascii="Arial" w:hAnsi="Arial" w:cs="Arial"/>
          <w:sz w:val="20"/>
          <w:szCs w:val="20"/>
          <w:lang w:val="it-IT"/>
        </w:rPr>
        <w:t>HortScience, 47: 116-120.</w:t>
      </w:r>
    </w:p>
    <w:p w:rsidR="00BE1C3E" w:rsidRPr="00C90470" w:rsidRDefault="00BE1C3E" w:rsidP="00F70A37">
      <w:pPr>
        <w:spacing w:line="480" w:lineRule="auto"/>
        <w:ind w:left="540" w:hanging="540"/>
        <w:jc w:val="both"/>
        <w:rPr>
          <w:rFonts w:ascii="Arial" w:hAnsi="Arial" w:cs="Arial"/>
          <w:sz w:val="20"/>
          <w:szCs w:val="20"/>
          <w:lang w:val="it-IT"/>
        </w:rPr>
      </w:pPr>
      <w:r w:rsidRPr="006954B9">
        <w:rPr>
          <w:rFonts w:ascii="Arial" w:hAnsi="Arial" w:cs="Arial"/>
          <w:sz w:val="20"/>
          <w:szCs w:val="20"/>
          <w:lang w:val="it-IT"/>
        </w:rPr>
        <w:t xml:space="preserve">Sorgonà A., Abenavoli M.R., Gringeri P.G., Cacco G. </w:t>
      </w:r>
      <w:r>
        <w:rPr>
          <w:rFonts w:ascii="Arial" w:hAnsi="Arial" w:cs="Arial"/>
          <w:sz w:val="20"/>
          <w:szCs w:val="20"/>
          <w:lang w:val="it-IT"/>
        </w:rPr>
        <w:t>(</w:t>
      </w:r>
      <w:r w:rsidRPr="006954B9">
        <w:rPr>
          <w:rFonts w:ascii="Arial" w:hAnsi="Arial" w:cs="Arial"/>
          <w:sz w:val="20"/>
          <w:szCs w:val="20"/>
          <w:lang w:val="it-IT"/>
        </w:rPr>
        <w:t>2007</w:t>
      </w:r>
      <w:r>
        <w:rPr>
          <w:rFonts w:ascii="Arial" w:hAnsi="Arial" w:cs="Arial"/>
          <w:sz w:val="20"/>
          <w:szCs w:val="20"/>
          <w:lang w:val="it-IT"/>
        </w:rPr>
        <w:t>)</w:t>
      </w:r>
      <w:r w:rsidRPr="006954B9">
        <w:rPr>
          <w:rFonts w:ascii="Arial" w:hAnsi="Arial" w:cs="Arial"/>
          <w:sz w:val="20"/>
          <w:szCs w:val="20"/>
          <w:lang w:val="it-IT"/>
        </w:rPr>
        <w:t xml:space="preserve">. </w:t>
      </w:r>
      <w:r w:rsidRPr="00BC4DB6">
        <w:rPr>
          <w:rFonts w:ascii="Arial" w:hAnsi="Arial" w:cs="Arial"/>
          <w:sz w:val="20"/>
          <w:szCs w:val="20"/>
        </w:rPr>
        <w:t xml:space="preserve">Comparing morphological plasticity of root orders in slow- and fast-growing Citrus rootstocks supplied with different nitrate levels. </w:t>
      </w:r>
      <w:r w:rsidRPr="00C90470">
        <w:rPr>
          <w:rFonts w:ascii="Arial" w:hAnsi="Arial" w:cs="Arial"/>
          <w:sz w:val="20"/>
          <w:szCs w:val="20"/>
          <w:lang w:val="it-IT"/>
        </w:rPr>
        <w:t>Annals of Botany, 100: 1287–1296.</w:t>
      </w:r>
    </w:p>
    <w:p w:rsidR="00BE1C3E" w:rsidRPr="00A72588" w:rsidRDefault="00BE1C3E" w:rsidP="00F70A37">
      <w:pPr>
        <w:spacing w:line="480" w:lineRule="auto"/>
        <w:ind w:left="539" w:hanging="539"/>
        <w:jc w:val="both"/>
        <w:rPr>
          <w:rFonts w:ascii="Arial" w:hAnsi="Arial" w:cs="Arial"/>
          <w:sz w:val="20"/>
          <w:szCs w:val="20"/>
          <w:lang w:val="en-US"/>
        </w:rPr>
      </w:pPr>
      <w:r w:rsidRPr="00A72588">
        <w:rPr>
          <w:rFonts w:ascii="Arial" w:hAnsi="Arial" w:cs="Arial"/>
          <w:caps/>
          <w:sz w:val="20"/>
          <w:szCs w:val="20"/>
          <w:lang w:val="it-IT"/>
        </w:rPr>
        <w:t>S</w:t>
      </w:r>
      <w:r w:rsidRPr="00DC2E7D">
        <w:rPr>
          <w:rFonts w:ascii="Arial" w:hAnsi="Arial" w:cs="Arial"/>
          <w:sz w:val="20"/>
          <w:szCs w:val="20"/>
          <w:lang w:val="it-IT"/>
        </w:rPr>
        <w:t>toláriková</w:t>
      </w:r>
      <w:r w:rsidRPr="00A72588">
        <w:rPr>
          <w:rFonts w:ascii="Arial" w:hAnsi="Arial" w:cs="Arial"/>
          <w:caps/>
          <w:sz w:val="20"/>
          <w:szCs w:val="20"/>
          <w:lang w:val="it-IT"/>
        </w:rPr>
        <w:t xml:space="preserve"> M., V</w:t>
      </w:r>
      <w:r w:rsidRPr="00DC2E7D">
        <w:rPr>
          <w:rFonts w:ascii="Arial" w:hAnsi="Arial" w:cs="Arial"/>
          <w:sz w:val="20"/>
          <w:szCs w:val="20"/>
          <w:lang w:val="it-IT"/>
        </w:rPr>
        <w:t>aculík</w:t>
      </w:r>
      <w:r w:rsidRPr="00A72588">
        <w:rPr>
          <w:rFonts w:ascii="Arial" w:hAnsi="Arial" w:cs="Arial"/>
          <w:caps/>
          <w:sz w:val="20"/>
          <w:szCs w:val="20"/>
          <w:lang w:val="it-IT"/>
        </w:rPr>
        <w:t xml:space="preserve"> M., L</w:t>
      </w:r>
      <w:r w:rsidRPr="00DC2E7D">
        <w:rPr>
          <w:rFonts w:ascii="Arial" w:hAnsi="Arial" w:cs="Arial"/>
          <w:sz w:val="20"/>
          <w:szCs w:val="20"/>
          <w:lang w:val="it-IT"/>
        </w:rPr>
        <w:t>ux</w:t>
      </w:r>
      <w:r w:rsidRPr="00A72588">
        <w:rPr>
          <w:rFonts w:ascii="Arial" w:hAnsi="Arial" w:cs="Arial"/>
          <w:caps/>
          <w:sz w:val="20"/>
          <w:szCs w:val="20"/>
          <w:lang w:val="it-IT"/>
        </w:rPr>
        <w:t xml:space="preserve"> A., D</w:t>
      </w:r>
      <w:r>
        <w:rPr>
          <w:rFonts w:ascii="Arial" w:hAnsi="Arial" w:cs="Arial"/>
          <w:sz w:val="20"/>
          <w:szCs w:val="20"/>
          <w:lang w:val="it-IT"/>
        </w:rPr>
        <w:t xml:space="preserve">i </w:t>
      </w:r>
      <w:r w:rsidRPr="00A72588">
        <w:rPr>
          <w:rFonts w:ascii="Arial" w:hAnsi="Arial" w:cs="Arial"/>
          <w:caps/>
          <w:sz w:val="20"/>
          <w:szCs w:val="20"/>
          <w:lang w:val="it-IT"/>
        </w:rPr>
        <w:t>B</w:t>
      </w:r>
      <w:r w:rsidRPr="00353F29">
        <w:rPr>
          <w:rFonts w:ascii="Arial" w:hAnsi="Arial" w:cs="Arial"/>
          <w:sz w:val="20"/>
          <w:szCs w:val="20"/>
          <w:lang w:val="it-IT"/>
        </w:rPr>
        <w:t>accio</w:t>
      </w:r>
      <w:r w:rsidRPr="00A72588">
        <w:rPr>
          <w:rFonts w:ascii="Arial" w:hAnsi="Arial" w:cs="Arial"/>
          <w:caps/>
          <w:sz w:val="20"/>
          <w:szCs w:val="20"/>
          <w:lang w:val="it-IT"/>
        </w:rPr>
        <w:t xml:space="preserve"> D., M</w:t>
      </w:r>
      <w:r w:rsidRPr="00353F29">
        <w:rPr>
          <w:rFonts w:ascii="Arial" w:hAnsi="Arial" w:cs="Arial"/>
          <w:sz w:val="20"/>
          <w:szCs w:val="20"/>
          <w:lang w:val="it-IT"/>
        </w:rPr>
        <w:t>innocci</w:t>
      </w:r>
      <w:r w:rsidRPr="00A72588">
        <w:rPr>
          <w:rFonts w:ascii="Arial" w:hAnsi="Arial" w:cs="Arial"/>
          <w:caps/>
          <w:sz w:val="20"/>
          <w:szCs w:val="20"/>
          <w:lang w:val="it-IT"/>
        </w:rPr>
        <w:t xml:space="preserve"> A., A</w:t>
      </w:r>
      <w:r w:rsidRPr="00353F29">
        <w:rPr>
          <w:rFonts w:ascii="Arial" w:hAnsi="Arial" w:cs="Arial"/>
          <w:sz w:val="20"/>
          <w:szCs w:val="20"/>
          <w:lang w:val="it-IT"/>
        </w:rPr>
        <w:t>ndreucci</w:t>
      </w:r>
      <w:r w:rsidRPr="00A72588">
        <w:rPr>
          <w:rFonts w:ascii="Arial" w:hAnsi="Arial" w:cs="Arial"/>
          <w:caps/>
          <w:sz w:val="20"/>
          <w:szCs w:val="20"/>
          <w:lang w:val="it-IT"/>
        </w:rPr>
        <w:t xml:space="preserve"> A., S</w:t>
      </w:r>
      <w:r w:rsidRPr="00353F29">
        <w:rPr>
          <w:rFonts w:ascii="Arial" w:hAnsi="Arial" w:cs="Arial"/>
          <w:sz w:val="20"/>
          <w:szCs w:val="20"/>
          <w:lang w:val="it-IT"/>
        </w:rPr>
        <w:t>ebastiani</w:t>
      </w:r>
      <w:r w:rsidRPr="00A72588">
        <w:rPr>
          <w:rFonts w:ascii="Arial" w:hAnsi="Arial" w:cs="Arial"/>
          <w:caps/>
          <w:sz w:val="20"/>
          <w:szCs w:val="20"/>
          <w:lang w:val="it-IT"/>
        </w:rPr>
        <w:t xml:space="preserve"> L</w:t>
      </w:r>
      <w:r w:rsidRPr="00A72588">
        <w:rPr>
          <w:rFonts w:ascii="Arial" w:hAnsi="Arial" w:cs="Arial"/>
          <w:sz w:val="20"/>
          <w:szCs w:val="20"/>
          <w:lang w:val="it-IT"/>
        </w:rPr>
        <w:t>. (2012).</w:t>
      </w:r>
      <w:r>
        <w:rPr>
          <w:rFonts w:ascii="Arial" w:hAnsi="Arial" w:cs="Arial"/>
          <w:sz w:val="20"/>
          <w:szCs w:val="20"/>
          <w:lang w:val="it-IT"/>
        </w:rPr>
        <w:t xml:space="preserve"> </w:t>
      </w:r>
      <w:r w:rsidRPr="00A72588">
        <w:rPr>
          <w:rFonts w:ascii="Arial" w:hAnsi="Arial" w:cs="Arial"/>
          <w:sz w:val="20"/>
          <w:szCs w:val="20"/>
          <w:lang w:val="it-IT"/>
        </w:rPr>
        <w:t xml:space="preserve"> </w:t>
      </w:r>
      <w:r w:rsidRPr="00A72588">
        <w:rPr>
          <w:rFonts w:ascii="Arial" w:hAnsi="Arial" w:cs="Arial"/>
          <w:sz w:val="20"/>
          <w:szCs w:val="20"/>
          <w:lang w:val="en-US"/>
        </w:rPr>
        <w:t>Anatomical differences of poplar (</w:t>
      </w:r>
      <w:r w:rsidRPr="00A72588">
        <w:rPr>
          <w:rFonts w:ascii="Arial" w:hAnsi="Arial" w:cs="Arial"/>
          <w:i/>
          <w:sz w:val="20"/>
          <w:szCs w:val="20"/>
          <w:lang w:val="en-US"/>
        </w:rPr>
        <w:t>Populus</w:t>
      </w:r>
      <w:r w:rsidRPr="00A72588">
        <w:rPr>
          <w:rFonts w:ascii="Arial" w:hAnsi="Arial" w:cs="Arial"/>
          <w:sz w:val="20"/>
          <w:szCs w:val="20"/>
          <w:lang w:val="en-US"/>
        </w:rPr>
        <w:t xml:space="preserve"> x </w:t>
      </w:r>
      <w:r w:rsidRPr="00A72588">
        <w:rPr>
          <w:rFonts w:ascii="Arial" w:hAnsi="Arial" w:cs="Arial"/>
          <w:i/>
          <w:sz w:val="20"/>
          <w:szCs w:val="20"/>
          <w:lang w:val="en-US"/>
        </w:rPr>
        <w:t>euramericana</w:t>
      </w:r>
      <w:r w:rsidRPr="00A72588">
        <w:rPr>
          <w:rFonts w:ascii="Arial" w:hAnsi="Arial" w:cs="Arial"/>
          <w:sz w:val="20"/>
          <w:szCs w:val="20"/>
          <w:lang w:val="en-US"/>
        </w:rPr>
        <w:t xml:space="preserve"> clone I-214) roots exposed to zinc excess</w:t>
      </w:r>
      <w:r>
        <w:rPr>
          <w:rFonts w:ascii="Arial" w:hAnsi="Arial" w:cs="Arial"/>
          <w:sz w:val="20"/>
          <w:szCs w:val="20"/>
          <w:lang w:val="en-US"/>
        </w:rPr>
        <w:t xml:space="preserve">. </w:t>
      </w:r>
      <w:r w:rsidRPr="00A72588">
        <w:rPr>
          <w:rFonts w:ascii="Arial" w:hAnsi="Arial" w:cs="Arial"/>
          <w:sz w:val="20"/>
          <w:szCs w:val="20"/>
          <w:lang w:val="en-US"/>
        </w:rPr>
        <w:t>Biologia</w:t>
      </w:r>
      <w:r>
        <w:rPr>
          <w:rFonts w:ascii="Arial" w:hAnsi="Arial" w:cs="Arial"/>
          <w:sz w:val="20"/>
          <w:szCs w:val="20"/>
          <w:lang w:val="en-US"/>
        </w:rPr>
        <w:t>,</w:t>
      </w:r>
      <w:r w:rsidRPr="00A72588">
        <w:rPr>
          <w:rFonts w:ascii="Arial" w:hAnsi="Arial" w:cs="Arial"/>
          <w:sz w:val="20"/>
          <w:szCs w:val="20"/>
          <w:lang w:val="en-US"/>
        </w:rPr>
        <w:t xml:space="preserve"> 67</w:t>
      </w:r>
      <w:r>
        <w:rPr>
          <w:rFonts w:ascii="Arial" w:hAnsi="Arial" w:cs="Arial"/>
          <w:sz w:val="20"/>
          <w:szCs w:val="20"/>
          <w:lang w:val="en-US"/>
        </w:rPr>
        <w:t>(</w:t>
      </w:r>
      <w:r w:rsidRPr="00A72588">
        <w:rPr>
          <w:rFonts w:ascii="Arial" w:hAnsi="Arial" w:cs="Arial"/>
          <w:sz w:val="20"/>
          <w:szCs w:val="20"/>
          <w:lang w:val="en-US"/>
        </w:rPr>
        <w:t>3</w:t>
      </w:r>
      <w:r>
        <w:rPr>
          <w:rFonts w:ascii="Arial" w:hAnsi="Arial" w:cs="Arial"/>
          <w:sz w:val="20"/>
          <w:szCs w:val="20"/>
          <w:lang w:val="en-US"/>
        </w:rPr>
        <w:t>)</w:t>
      </w:r>
      <w:r w:rsidRPr="00A72588">
        <w:rPr>
          <w:rFonts w:ascii="Arial" w:hAnsi="Arial" w:cs="Arial"/>
          <w:sz w:val="20"/>
          <w:szCs w:val="20"/>
          <w:lang w:val="en-US"/>
        </w:rPr>
        <w:t>: 483—489</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Sultan S</w:t>
      </w:r>
      <w:r>
        <w:rPr>
          <w:rFonts w:ascii="Arial" w:hAnsi="Arial" w:cs="Arial"/>
          <w:sz w:val="20"/>
          <w:szCs w:val="20"/>
        </w:rPr>
        <w:t>.E</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2000</w:t>
      </w:r>
      <w:r>
        <w:rPr>
          <w:rFonts w:ascii="Arial" w:hAnsi="Arial" w:cs="Arial"/>
          <w:sz w:val="20"/>
          <w:szCs w:val="20"/>
        </w:rPr>
        <w:t>)</w:t>
      </w:r>
      <w:r w:rsidRPr="00BC4DB6">
        <w:rPr>
          <w:rFonts w:ascii="Arial" w:hAnsi="Arial" w:cs="Arial"/>
          <w:sz w:val="20"/>
          <w:szCs w:val="20"/>
        </w:rPr>
        <w:t>. Phenotypic plasticity for plant development, function and life history. Trends in Plant Science</w:t>
      </w:r>
      <w:r>
        <w:rPr>
          <w:rFonts w:ascii="Arial" w:hAnsi="Arial" w:cs="Arial"/>
          <w:sz w:val="20"/>
          <w:szCs w:val="20"/>
        </w:rPr>
        <w:t xml:space="preserve"> </w:t>
      </w:r>
      <w:r w:rsidRPr="00BC4DB6">
        <w:rPr>
          <w:rFonts w:ascii="Arial" w:hAnsi="Arial" w:cs="Arial"/>
          <w:sz w:val="20"/>
          <w:szCs w:val="20"/>
        </w:rPr>
        <w:t>5</w:t>
      </w:r>
      <w:r>
        <w:rPr>
          <w:rFonts w:ascii="Arial" w:hAnsi="Arial" w:cs="Arial"/>
          <w:sz w:val="20"/>
          <w:szCs w:val="20"/>
        </w:rPr>
        <w:t>:</w:t>
      </w:r>
      <w:r w:rsidRPr="00BC4DB6">
        <w:rPr>
          <w:rFonts w:ascii="Arial" w:hAnsi="Arial" w:cs="Arial"/>
          <w:sz w:val="20"/>
          <w:szCs w:val="20"/>
        </w:rPr>
        <w:t xml:space="preserve"> 537–542.</w:t>
      </w:r>
    </w:p>
    <w:p w:rsidR="00BE1C3E" w:rsidRDefault="00BE1C3E" w:rsidP="00F70A37">
      <w:pPr>
        <w:spacing w:line="480" w:lineRule="auto"/>
        <w:ind w:left="539" w:hanging="539"/>
        <w:jc w:val="both"/>
        <w:rPr>
          <w:rFonts w:ascii="Arial" w:hAnsi="Arial" w:cs="Arial"/>
          <w:sz w:val="20"/>
          <w:szCs w:val="20"/>
        </w:rPr>
      </w:pPr>
      <w:r w:rsidRPr="00C90470">
        <w:rPr>
          <w:rFonts w:ascii="Arial" w:hAnsi="Arial" w:cs="Arial"/>
          <w:caps/>
          <w:sz w:val="20"/>
          <w:szCs w:val="20"/>
          <w:lang w:val="en-US"/>
        </w:rPr>
        <w:t>T</w:t>
      </w:r>
      <w:r w:rsidRPr="00C90470">
        <w:rPr>
          <w:rFonts w:ascii="Arial" w:hAnsi="Arial" w:cs="Arial"/>
          <w:sz w:val="20"/>
          <w:szCs w:val="20"/>
          <w:lang w:val="en-US"/>
        </w:rPr>
        <w:t>rubat</w:t>
      </w:r>
      <w:r w:rsidRPr="00C90470">
        <w:rPr>
          <w:rFonts w:ascii="Arial" w:hAnsi="Arial" w:cs="Arial"/>
          <w:caps/>
          <w:sz w:val="20"/>
          <w:szCs w:val="20"/>
          <w:lang w:val="en-US"/>
        </w:rPr>
        <w:t xml:space="preserve"> R, C</w:t>
      </w:r>
      <w:r w:rsidRPr="00C90470">
        <w:rPr>
          <w:rFonts w:ascii="Arial" w:hAnsi="Arial" w:cs="Arial"/>
          <w:sz w:val="20"/>
          <w:szCs w:val="20"/>
          <w:lang w:val="en-US"/>
        </w:rPr>
        <w:t>ortina</w:t>
      </w:r>
      <w:r w:rsidRPr="00C90470">
        <w:rPr>
          <w:rFonts w:ascii="Arial" w:hAnsi="Arial" w:cs="Arial"/>
          <w:caps/>
          <w:sz w:val="20"/>
          <w:szCs w:val="20"/>
          <w:lang w:val="en-US"/>
        </w:rPr>
        <w:t xml:space="preserve"> J, V</w:t>
      </w:r>
      <w:r w:rsidRPr="00C90470">
        <w:rPr>
          <w:rFonts w:ascii="Arial" w:hAnsi="Arial" w:cs="Arial"/>
          <w:sz w:val="20"/>
          <w:szCs w:val="20"/>
          <w:lang w:val="en-US"/>
        </w:rPr>
        <w:t>ilagrosa</w:t>
      </w:r>
      <w:r w:rsidRPr="00C90470">
        <w:rPr>
          <w:rFonts w:ascii="Arial" w:hAnsi="Arial" w:cs="Arial"/>
          <w:caps/>
          <w:sz w:val="20"/>
          <w:szCs w:val="20"/>
          <w:lang w:val="en-US"/>
        </w:rPr>
        <w:t xml:space="preserve"> A.</w:t>
      </w:r>
      <w:r w:rsidRPr="00C90470">
        <w:rPr>
          <w:rFonts w:ascii="Arial" w:hAnsi="Arial" w:cs="Arial"/>
          <w:sz w:val="20"/>
          <w:szCs w:val="20"/>
          <w:lang w:val="en-US"/>
        </w:rPr>
        <w:t xml:space="preserve"> (2006). </w:t>
      </w:r>
      <w:r w:rsidRPr="000B0DE6">
        <w:rPr>
          <w:rFonts w:ascii="Arial" w:hAnsi="Arial" w:cs="Arial"/>
          <w:sz w:val="20"/>
          <w:szCs w:val="20"/>
        </w:rPr>
        <w:t>Plant morphology and root</w:t>
      </w:r>
      <w:r>
        <w:rPr>
          <w:rFonts w:ascii="Arial" w:hAnsi="Arial" w:cs="Arial"/>
          <w:sz w:val="20"/>
          <w:szCs w:val="20"/>
        </w:rPr>
        <w:t xml:space="preserve"> </w:t>
      </w:r>
      <w:r w:rsidRPr="000B0DE6">
        <w:rPr>
          <w:rFonts w:ascii="Arial" w:hAnsi="Arial" w:cs="Arial"/>
          <w:sz w:val="20"/>
          <w:szCs w:val="20"/>
        </w:rPr>
        <w:t xml:space="preserve">hydraulics are altered by nutrient deficiency in </w:t>
      </w:r>
      <w:r w:rsidRPr="000B0DE6">
        <w:rPr>
          <w:rFonts w:ascii="Arial" w:hAnsi="Arial" w:cs="Arial"/>
          <w:i/>
          <w:sz w:val="20"/>
          <w:szCs w:val="20"/>
        </w:rPr>
        <w:t>Pistacia lentiscus</w:t>
      </w:r>
      <w:r w:rsidRPr="000B0DE6">
        <w:rPr>
          <w:rFonts w:ascii="Arial" w:hAnsi="Arial" w:cs="Arial"/>
          <w:sz w:val="20"/>
          <w:szCs w:val="20"/>
        </w:rPr>
        <w:t xml:space="preserve"> (L.).</w:t>
      </w:r>
      <w:r>
        <w:rPr>
          <w:rFonts w:ascii="Arial" w:hAnsi="Arial" w:cs="Arial"/>
          <w:sz w:val="20"/>
          <w:szCs w:val="20"/>
        </w:rPr>
        <w:t xml:space="preserve"> </w:t>
      </w:r>
      <w:r w:rsidRPr="000B0DE6">
        <w:rPr>
          <w:rFonts w:ascii="Arial" w:hAnsi="Arial" w:cs="Arial"/>
          <w:sz w:val="20"/>
          <w:szCs w:val="20"/>
        </w:rPr>
        <w:t>Trees-Structure and Function</w:t>
      </w:r>
      <w:r>
        <w:rPr>
          <w:rFonts w:ascii="Arial" w:hAnsi="Arial" w:cs="Arial"/>
          <w:sz w:val="20"/>
          <w:szCs w:val="20"/>
        </w:rPr>
        <w:t>,</w:t>
      </w:r>
      <w:r w:rsidRPr="000B0DE6">
        <w:rPr>
          <w:rFonts w:ascii="Arial" w:hAnsi="Arial" w:cs="Arial"/>
          <w:sz w:val="20"/>
          <w:szCs w:val="20"/>
        </w:rPr>
        <w:t xml:space="preserve"> 20</w:t>
      </w:r>
      <w:r>
        <w:rPr>
          <w:rFonts w:ascii="Arial" w:hAnsi="Arial" w:cs="Arial"/>
          <w:sz w:val="20"/>
          <w:szCs w:val="20"/>
        </w:rPr>
        <w:t>:</w:t>
      </w:r>
      <w:r w:rsidRPr="000B0DE6">
        <w:rPr>
          <w:rFonts w:ascii="Arial" w:hAnsi="Arial" w:cs="Arial"/>
          <w:sz w:val="20"/>
          <w:szCs w:val="20"/>
        </w:rPr>
        <w:t xml:space="preserve"> 334–339.</w:t>
      </w:r>
    </w:p>
    <w:p w:rsidR="00BE1C3E" w:rsidRPr="00BE1C3E" w:rsidRDefault="00BE1C3E" w:rsidP="00F70A37">
      <w:pPr>
        <w:autoSpaceDE w:val="0"/>
        <w:autoSpaceDN w:val="0"/>
        <w:adjustRightInd w:val="0"/>
        <w:spacing w:line="480" w:lineRule="auto"/>
        <w:ind w:left="540" w:hanging="540"/>
        <w:jc w:val="both"/>
        <w:rPr>
          <w:rFonts w:ascii="Arial" w:hAnsi="Arial" w:cs="Arial"/>
          <w:sz w:val="20"/>
          <w:szCs w:val="20"/>
          <w:lang w:val="de-DE"/>
          <w:rPrChange w:id="45" w:author="Alenka Gajdošová" w:date="2013-04-21T12:18:00Z">
            <w:rPr>
              <w:rFonts w:ascii="Arial" w:hAnsi="Arial" w:cs="Arial"/>
              <w:sz w:val="20"/>
              <w:szCs w:val="20"/>
              <w:lang w:val="en-US"/>
            </w:rPr>
          </w:rPrChange>
        </w:rPr>
      </w:pPr>
      <w:r w:rsidRPr="006C5143">
        <w:rPr>
          <w:rFonts w:ascii="Arial" w:hAnsi="Arial" w:cs="Arial"/>
          <w:sz w:val="20"/>
          <w:szCs w:val="20"/>
          <w:lang w:val="en-US"/>
        </w:rPr>
        <w:t>Vaculık M., Landberg T., Greger M., Luxova M., Stolarikova M., Lux A. (2012</w:t>
      </w:r>
      <w:r>
        <w:rPr>
          <w:rFonts w:ascii="Arial" w:hAnsi="Arial" w:cs="Arial"/>
          <w:sz w:val="20"/>
          <w:szCs w:val="20"/>
          <w:lang w:val="en-US"/>
        </w:rPr>
        <w:t>a</w:t>
      </w:r>
      <w:r w:rsidRPr="006C5143">
        <w:rPr>
          <w:rFonts w:ascii="Arial" w:hAnsi="Arial" w:cs="Arial"/>
          <w:sz w:val="20"/>
          <w:szCs w:val="20"/>
          <w:lang w:val="en-US"/>
        </w:rPr>
        <w:t xml:space="preserve">). </w:t>
      </w:r>
      <w:r w:rsidRPr="00EC52DD">
        <w:rPr>
          <w:rFonts w:ascii="Arial" w:hAnsi="Arial" w:cs="Arial"/>
          <w:sz w:val="20"/>
          <w:szCs w:val="20"/>
          <w:lang w:val="en-US"/>
        </w:rPr>
        <w:t xml:space="preserve">Silicon modifies root anatomy, and uptake and subcellular distribution of cadmium in young maize plants. </w:t>
      </w:r>
      <w:r w:rsidRPr="00BE1C3E">
        <w:rPr>
          <w:rFonts w:ascii="Arial" w:hAnsi="Arial" w:cs="Arial"/>
          <w:sz w:val="20"/>
          <w:szCs w:val="20"/>
          <w:lang w:val="de-DE"/>
          <w:rPrChange w:id="46" w:author="Alenka Gajdošová" w:date="2013-04-21T12:18:00Z">
            <w:rPr>
              <w:rFonts w:ascii="Arial" w:hAnsi="Arial" w:cs="Arial"/>
              <w:sz w:val="20"/>
              <w:szCs w:val="20"/>
              <w:lang w:val="en-US"/>
            </w:rPr>
          </w:rPrChange>
        </w:rPr>
        <w:t>Annals of Botany, 110: 433-443.</w:t>
      </w:r>
    </w:p>
    <w:p w:rsidR="00BE1C3E" w:rsidRPr="00D63EC9" w:rsidRDefault="00BE1C3E" w:rsidP="00F70A37">
      <w:pPr>
        <w:autoSpaceDE w:val="0"/>
        <w:autoSpaceDN w:val="0"/>
        <w:adjustRightInd w:val="0"/>
        <w:spacing w:line="480" w:lineRule="auto"/>
        <w:ind w:left="539" w:hanging="539"/>
        <w:jc w:val="both"/>
        <w:rPr>
          <w:rFonts w:ascii="Arial" w:hAnsi="Arial" w:cs="Arial"/>
          <w:sz w:val="20"/>
          <w:szCs w:val="20"/>
          <w:lang w:val="it-IT"/>
        </w:rPr>
      </w:pPr>
      <w:r w:rsidRPr="00BE1C3E">
        <w:rPr>
          <w:rFonts w:ascii="Arial" w:hAnsi="Arial" w:cs="Arial"/>
          <w:caps/>
          <w:sz w:val="20"/>
          <w:szCs w:val="20"/>
          <w:lang w:val="de-DE"/>
          <w:rPrChange w:id="47" w:author="Alenka Gajdošová" w:date="2013-04-21T12:18:00Z">
            <w:rPr>
              <w:rFonts w:ascii="Arial" w:hAnsi="Arial" w:cs="Arial"/>
              <w:caps/>
              <w:sz w:val="20"/>
              <w:szCs w:val="20"/>
              <w:lang w:val="en-US"/>
            </w:rPr>
          </w:rPrChange>
        </w:rPr>
        <w:t>V</w:t>
      </w:r>
      <w:r w:rsidRPr="00BE1C3E">
        <w:rPr>
          <w:rFonts w:ascii="Arial" w:hAnsi="Arial" w:cs="Arial"/>
          <w:sz w:val="20"/>
          <w:szCs w:val="20"/>
          <w:lang w:val="de-DE"/>
          <w:rPrChange w:id="48" w:author="Alenka Gajdošová" w:date="2013-04-21T12:18:00Z">
            <w:rPr>
              <w:rFonts w:ascii="Arial" w:hAnsi="Arial" w:cs="Arial"/>
              <w:sz w:val="20"/>
              <w:szCs w:val="20"/>
              <w:lang w:val="en-US"/>
            </w:rPr>
          </w:rPrChange>
        </w:rPr>
        <w:t xml:space="preserve">aculík </w:t>
      </w:r>
      <w:r w:rsidRPr="00BE1C3E">
        <w:rPr>
          <w:rFonts w:ascii="Arial" w:hAnsi="Arial" w:cs="Arial"/>
          <w:caps/>
          <w:sz w:val="20"/>
          <w:szCs w:val="20"/>
          <w:lang w:val="de-DE"/>
          <w:rPrChange w:id="49" w:author="Alenka Gajdošová" w:date="2013-04-21T12:18:00Z">
            <w:rPr>
              <w:rFonts w:ascii="Arial" w:hAnsi="Arial" w:cs="Arial"/>
              <w:caps/>
              <w:sz w:val="20"/>
              <w:szCs w:val="20"/>
              <w:lang w:val="en-US"/>
            </w:rPr>
          </w:rPrChange>
        </w:rPr>
        <w:t>M., K</w:t>
      </w:r>
      <w:r w:rsidRPr="00BE1C3E">
        <w:rPr>
          <w:rFonts w:ascii="Arial" w:hAnsi="Arial" w:cs="Arial"/>
          <w:sz w:val="20"/>
          <w:szCs w:val="20"/>
          <w:lang w:val="de-DE"/>
          <w:rPrChange w:id="50" w:author="Alenka Gajdošová" w:date="2013-04-21T12:18:00Z">
            <w:rPr>
              <w:rFonts w:ascii="Arial" w:hAnsi="Arial" w:cs="Arial"/>
              <w:sz w:val="20"/>
              <w:szCs w:val="20"/>
              <w:lang w:val="en-US"/>
            </w:rPr>
          </w:rPrChange>
        </w:rPr>
        <w:t>onlechner</w:t>
      </w:r>
      <w:r w:rsidRPr="00BE1C3E">
        <w:rPr>
          <w:rFonts w:ascii="Arial" w:hAnsi="Arial" w:cs="Arial"/>
          <w:caps/>
          <w:sz w:val="20"/>
          <w:szCs w:val="20"/>
          <w:lang w:val="de-DE"/>
          <w:rPrChange w:id="51" w:author="Alenka Gajdošová" w:date="2013-04-21T12:18:00Z">
            <w:rPr>
              <w:rFonts w:ascii="Arial" w:hAnsi="Arial" w:cs="Arial"/>
              <w:caps/>
              <w:sz w:val="20"/>
              <w:szCs w:val="20"/>
              <w:lang w:val="en-US"/>
            </w:rPr>
          </w:rPrChange>
        </w:rPr>
        <w:t xml:space="preserve"> C., L</w:t>
      </w:r>
      <w:r w:rsidRPr="00BE1C3E">
        <w:rPr>
          <w:rFonts w:ascii="Arial" w:hAnsi="Arial" w:cs="Arial"/>
          <w:sz w:val="20"/>
          <w:szCs w:val="20"/>
          <w:lang w:val="de-DE"/>
          <w:rPrChange w:id="52" w:author="Alenka Gajdošová" w:date="2013-04-21T12:18:00Z">
            <w:rPr>
              <w:rFonts w:ascii="Arial" w:hAnsi="Arial" w:cs="Arial"/>
              <w:sz w:val="20"/>
              <w:szCs w:val="20"/>
              <w:lang w:val="en-US"/>
            </w:rPr>
          </w:rPrChange>
        </w:rPr>
        <w:t>anger</w:t>
      </w:r>
      <w:r w:rsidRPr="00BE1C3E">
        <w:rPr>
          <w:rFonts w:ascii="Arial" w:hAnsi="Arial" w:cs="Arial"/>
          <w:caps/>
          <w:sz w:val="20"/>
          <w:szCs w:val="20"/>
          <w:lang w:val="de-DE"/>
          <w:rPrChange w:id="53" w:author="Alenka Gajdošová" w:date="2013-04-21T12:18:00Z">
            <w:rPr>
              <w:rFonts w:ascii="Arial" w:hAnsi="Arial" w:cs="Arial"/>
              <w:caps/>
              <w:sz w:val="20"/>
              <w:szCs w:val="20"/>
              <w:lang w:val="en-US"/>
            </w:rPr>
          </w:rPrChange>
        </w:rPr>
        <w:t xml:space="preserve"> I., A</w:t>
      </w:r>
      <w:r w:rsidRPr="00BE1C3E">
        <w:rPr>
          <w:rFonts w:ascii="Arial" w:hAnsi="Arial" w:cs="Arial"/>
          <w:sz w:val="20"/>
          <w:szCs w:val="20"/>
          <w:lang w:val="de-DE"/>
          <w:rPrChange w:id="54" w:author="Alenka Gajdošová" w:date="2013-04-21T12:18:00Z">
            <w:rPr>
              <w:rFonts w:ascii="Arial" w:hAnsi="Arial" w:cs="Arial"/>
              <w:sz w:val="20"/>
              <w:szCs w:val="20"/>
              <w:lang w:val="en-US"/>
            </w:rPr>
          </w:rPrChange>
        </w:rPr>
        <w:t>dlassnig</w:t>
      </w:r>
      <w:r w:rsidRPr="00BE1C3E">
        <w:rPr>
          <w:rFonts w:ascii="Arial" w:hAnsi="Arial" w:cs="Arial"/>
          <w:caps/>
          <w:sz w:val="20"/>
          <w:szCs w:val="20"/>
          <w:lang w:val="de-DE"/>
          <w:rPrChange w:id="55" w:author="Alenka Gajdošová" w:date="2013-04-21T12:18:00Z">
            <w:rPr>
              <w:rFonts w:ascii="Arial" w:hAnsi="Arial" w:cs="Arial"/>
              <w:caps/>
              <w:sz w:val="20"/>
              <w:szCs w:val="20"/>
              <w:lang w:val="en-US"/>
            </w:rPr>
          </w:rPrChange>
        </w:rPr>
        <w:t xml:space="preserve"> W., P</w:t>
      </w:r>
      <w:r w:rsidRPr="00BE1C3E">
        <w:rPr>
          <w:rFonts w:ascii="Arial" w:hAnsi="Arial" w:cs="Arial"/>
          <w:sz w:val="20"/>
          <w:szCs w:val="20"/>
          <w:lang w:val="de-DE"/>
          <w:rPrChange w:id="56" w:author="Alenka Gajdošová" w:date="2013-04-21T12:18:00Z">
            <w:rPr>
              <w:rFonts w:ascii="Arial" w:hAnsi="Arial" w:cs="Arial"/>
              <w:sz w:val="20"/>
              <w:szCs w:val="20"/>
              <w:lang w:val="en-US"/>
            </w:rPr>
          </w:rPrChange>
        </w:rPr>
        <w:t>uschenreiter</w:t>
      </w:r>
      <w:r w:rsidRPr="00BE1C3E">
        <w:rPr>
          <w:rFonts w:ascii="Arial" w:hAnsi="Arial" w:cs="Arial"/>
          <w:caps/>
          <w:sz w:val="20"/>
          <w:szCs w:val="20"/>
          <w:lang w:val="de-DE"/>
          <w:rPrChange w:id="57" w:author="Alenka Gajdošová" w:date="2013-04-21T12:18:00Z">
            <w:rPr>
              <w:rFonts w:ascii="Arial" w:hAnsi="Arial" w:cs="Arial"/>
              <w:caps/>
              <w:sz w:val="20"/>
              <w:szCs w:val="20"/>
              <w:lang w:val="en-US"/>
            </w:rPr>
          </w:rPrChange>
        </w:rPr>
        <w:t xml:space="preserve"> M., L</w:t>
      </w:r>
      <w:r w:rsidRPr="00BE1C3E">
        <w:rPr>
          <w:rFonts w:ascii="Arial" w:hAnsi="Arial" w:cs="Arial"/>
          <w:sz w:val="20"/>
          <w:szCs w:val="20"/>
          <w:lang w:val="de-DE"/>
          <w:rPrChange w:id="58" w:author="Alenka Gajdošová" w:date="2013-04-21T12:18:00Z">
            <w:rPr>
              <w:rFonts w:ascii="Arial" w:hAnsi="Arial" w:cs="Arial"/>
              <w:sz w:val="20"/>
              <w:szCs w:val="20"/>
              <w:lang w:val="en-US"/>
            </w:rPr>
          </w:rPrChange>
        </w:rPr>
        <w:t>ux</w:t>
      </w:r>
      <w:r w:rsidRPr="00BE1C3E">
        <w:rPr>
          <w:rFonts w:ascii="Arial" w:hAnsi="Arial" w:cs="Arial"/>
          <w:caps/>
          <w:sz w:val="20"/>
          <w:szCs w:val="20"/>
          <w:lang w:val="de-DE"/>
          <w:rPrChange w:id="59" w:author="Alenka Gajdošová" w:date="2013-04-21T12:18:00Z">
            <w:rPr>
              <w:rFonts w:ascii="Arial" w:hAnsi="Arial" w:cs="Arial"/>
              <w:caps/>
              <w:sz w:val="20"/>
              <w:szCs w:val="20"/>
              <w:lang w:val="en-US"/>
            </w:rPr>
          </w:rPrChange>
        </w:rPr>
        <w:t xml:space="preserve"> A., H</w:t>
      </w:r>
      <w:r w:rsidRPr="00BE1C3E">
        <w:rPr>
          <w:rFonts w:ascii="Arial" w:hAnsi="Arial" w:cs="Arial"/>
          <w:sz w:val="20"/>
          <w:szCs w:val="20"/>
          <w:lang w:val="de-DE"/>
          <w:rPrChange w:id="60" w:author="Alenka Gajdošová" w:date="2013-04-21T12:18:00Z">
            <w:rPr>
              <w:rFonts w:ascii="Arial" w:hAnsi="Arial" w:cs="Arial"/>
              <w:sz w:val="20"/>
              <w:szCs w:val="20"/>
              <w:lang w:val="en-US"/>
            </w:rPr>
          </w:rPrChange>
        </w:rPr>
        <w:t>auser</w:t>
      </w:r>
      <w:r w:rsidRPr="00BE1C3E">
        <w:rPr>
          <w:rFonts w:ascii="Arial" w:hAnsi="Arial" w:cs="Arial"/>
          <w:caps/>
          <w:sz w:val="20"/>
          <w:szCs w:val="20"/>
          <w:lang w:val="de-DE"/>
          <w:rPrChange w:id="61" w:author="Alenka Gajdošová" w:date="2013-04-21T12:18:00Z">
            <w:rPr>
              <w:rFonts w:ascii="Arial" w:hAnsi="Arial" w:cs="Arial"/>
              <w:caps/>
              <w:sz w:val="20"/>
              <w:szCs w:val="20"/>
              <w:lang w:val="en-US"/>
            </w:rPr>
          </w:rPrChange>
        </w:rPr>
        <w:t xml:space="preserve"> M-T</w:t>
      </w:r>
      <w:r w:rsidRPr="00BE1C3E">
        <w:rPr>
          <w:rFonts w:ascii="Arial" w:hAnsi="Arial" w:cs="Arial"/>
          <w:sz w:val="20"/>
          <w:szCs w:val="20"/>
          <w:lang w:val="de-DE"/>
          <w:rPrChange w:id="62" w:author="Alenka Gajdošová" w:date="2013-04-21T12:18:00Z">
            <w:rPr>
              <w:rFonts w:ascii="Arial" w:hAnsi="Arial" w:cs="Arial"/>
              <w:sz w:val="20"/>
              <w:szCs w:val="20"/>
              <w:lang w:val="en-US"/>
            </w:rPr>
          </w:rPrChange>
        </w:rPr>
        <w:t xml:space="preserve">. </w:t>
      </w:r>
      <w:r>
        <w:rPr>
          <w:rFonts w:ascii="Arial" w:hAnsi="Arial" w:cs="Arial"/>
          <w:sz w:val="20"/>
          <w:szCs w:val="20"/>
          <w:lang w:val="en-US"/>
        </w:rPr>
        <w:t>(</w:t>
      </w:r>
      <w:r w:rsidRPr="00025EEE">
        <w:rPr>
          <w:rFonts w:ascii="Arial" w:hAnsi="Arial" w:cs="Arial"/>
          <w:sz w:val="20"/>
          <w:szCs w:val="20"/>
          <w:lang w:val="en-US"/>
        </w:rPr>
        <w:t>2012</w:t>
      </w:r>
      <w:r>
        <w:rPr>
          <w:rFonts w:ascii="Arial" w:hAnsi="Arial" w:cs="Arial"/>
          <w:sz w:val="20"/>
          <w:szCs w:val="20"/>
          <w:lang w:val="en-US"/>
        </w:rPr>
        <w:t>b)</w:t>
      </w:r>
      <w:r w:rsidRPr="00025EEE">
        <w:rPr>
          <w:rFonts w:ascii="Arial" w:hAnsi="Arial" w:cs="Arial"/>
          <w:sz w:val="20"/>
          <w:szCs w:val="20"/>
          <w:lang w:val="en-US"/>
        </w:rPr>
        <w:t>. Root anatomy and</w:t>
      </w:r>
      <w:r>
        <w:rPr>
          <w:rFonts w:ascii="Arial" w:hAnsi="Arial" w:cs="Arial"/>
          <w:sz w:val="20"/>
          <w:szCs w:val="20"/>
          <w:lang w:val="en-US"/>
        </w:rPr>
        <w:t xml:space="preserve"> </w:t>
      </w:r>
      <w:r w:rsidRPr="00025EEE">
        <w:rPr>
          <w:rFonts w:ascii="Arial" w:hAnsi="Arial" w:cs="Arial"/>
          <w:sz w:val="20"/>
          <w:szCs w:val="20"/>
          <w:lang w:val="en-US"/>
        </w:rPr>
        <w:t xml:space="preserve">element distribution vary between two </w:t>
      </w:r>
      <w:r w:rsidRPr="00025EEE">
        <w:rPr>
          <w:rFonts w:ascii="Arial" w:hAnsi="Arial" w:cs="Arial"/>
          <w:i/>
          <w:sz w:val="20"/>
          <w:szCs w:val="20"/>
          <w:lang w:val="en-US"/>
        </w:rPr>
        <w:t>Salix caprea</w:t>
      </w:r>
      <w:r w:rsidRPr="00025EEE">
        <w:rPr>
          <w:rFonts w:ascii="Arial" w:hAnsi="Arial" w:cs="Arial"/>
          <w:sz w:val="20"/>
          <w:szCs w:val="20"/>
          <w:lang w:val="en-US"/>
        </w:rPr>
        <w:t xml:space="preserve"> isolates</w:t>
      </w:r>
      <w:r>
        <w:rPr>
          <w:rFonts w:ascii="Arial" w:hAnsi="Arial" w:cs="Arial"/>
          <w:sz w:val="20"/>
          <w:szCs w:val="20"/>
          <w:lang w:val="en-US"/>
        </w:rPr>
        <w:t xml:space="preserve"> </w:t>
      </w:r>
      <w:r w:rsidRPr="00025EEE">
        <w:rPr>
          <w:rFonts w:ascii="Arial" w:hAnsi="Arial" w:cs="Arial"/>
          <w:sz w:val="20"/>
          <w:szCs w:val="20"/>
          <w:lang w:val="en-US"/>
        </w:rPr>
        <w:t xml:space="preserve">with different Cd accumulation capacities. </w:t>
      </w:r>
      <w:r w:rsidRPr="00D63EC9">
        <w:rPr>
          <w:rFonts w:ascii="Arial" w:hAnsi="Arial" w:cs="Arial"/>
          <w:sz w:val="20"/>
          <w:szCs w:val="20"/>
          <w:lang w:val="it-IT"/>
        </w:rPr>
        <w:t>Environmental Pollution, 163: 117–126.</w:t>
      </w:r>
    </w:p>
    <w:p w:rsidR="00BE1C3E" w:rsidRPr="00BC4DB6" w:rsidRDefault="00BE1C3E" w:rsidP="00F70A37">
      <w:pPr>
        <w:spacing w:line="480" w:lineRule="auto"/>
        <w:ind w:left="540" w:hanging="540"/>
        <w:jc w:val="both"/>
        <w:rPr>
          <w:rFonts w:ascii="Arial" w:hAnsi="Arial" w:cs="Arial"/>
          <w:sz w:val="20"/>
          <w:szCs w:val="20"/>
        </w:rPr>
      </w:pPr>
      <w:r w:rsidRPr="00BE3166">
        <w:rPr>
          <w:rFonts w:ascii="Arial" w:hAnsi="Arial" w:cs="Arial"/>
          <w:sz w:val="20"/>
          <w:szCs w:val="20"/>
          <w:lang w:val="it-IT"/>
        </w:rPr>
        <w:t>Valenzuela-Estrada L</w:t>
      </w:r>
      <w:r>
        <w:rPr>
          <w:rFonts w:ascii="Arial" w:hAnsi="Arial" w:cs="Arial"/>
          <w:sz w:val="20"/>
          <w:szCs w:val="20"/>
          <w:lang w:val="it-IT"/>
        </w:rPr>
        <w:t>.</w:t>
      </w:r>
      <w:r w:rsidRPr="00BE3166">
        <w:rPr>
          <w:rFonts w:ascii="Arial" w:hAnsi="Arial" w:cs="Arial"/>
          <w:sz w:val="20"/>
          <w:szCs w:val="20"/>
          <w:lang w:val="it-IT"/>
        </w:rPr>
        <w:t>R</w:t>
      </w:r>
      <w:r>
        <w:rPr>
          <w:rFonts w:ascii="Arial" w:hAnsi="Arial" w:cs="Arial"/>
          <w:sz w:val="20"/>
          <w:szCs w:val="20"/>
          <w:lang w:val="it-IT"/>
        </w:rPr>
        <w:t>.</w:t>
      </w:r>
      <w:r w:rsidRPr="00BE3166">
        <w:rPr>
          <w:rFonts w:ascii="Arial" w:hAnsi="Arial" w:cs="Arial"/>
          <w:sz w:val="20"/>
          <w:szCs w:val="20"/>
          <w:lang w:val="it-IT"/>
        </w:rPr>
        <w:t>,</w:t>
      </w:r>
      <w:r>
        <w:rPr>
          <w:rFonts w:ascii="Arial" w:hAnsi="Arial" w:cs="Arial"/>
          <w:sz w:val="20"/>
          <w:szCs w:val="20"/>
          <w:lang w:val="it-IT"/>
        </w:rPr>
        <w:t xml:space="preserve"> </w:t>
      </w:r>
      <w:r w:rsidRPr="00BE3166">
        <w:rPr>
          <w:rFonts w:ascii="Arial" w:hAnsi="Arial" w:cs="Arial"/>
          <w:sz w:val="20"/>
          <w:szCs w:val="20"/>
          <w:lang w:val="it-IT"/>
        </w:rPr>
        <w:t>Vera-Caraballo</w:t>
      </w:r>
      <w:r w:rsidRPr="006954B9">
        <w:rPr>
          <w:rFonts w:ascii="Arial" w:hAnsi="Arial" w:cs="Arial"/>
          <w:sz w:val="20"/>
          <w:szCs w:val="20"/>
          <w:lang w:val="it-IT"/>
        </w:rPr>
        <w:t xml:space="preserve"> </w:t>
      </w:r>
      <w:r>
        <w:rPr>
          <w:rFonts w:ascii="Arial" w:hAnsi="Arial" w:cs="Arial"/>
          <w:sz w:val="20"/>
          <w:szCs w:val="20"/>
          <w:lang w:val="it-IT"/>
        </w:rPr>
        <w:t>V.</w:t>
      </w:r>
      <w:r w:rsidRPr="00BE3166">
        <w:rPr>
          <w:rFonts w:ascii="Arial" w:hAnsi="Arial" w:cs="Arial"/>
          <w:sz w:val="20"/>
          <w:szCs w:val="20"/>
          <w:lang w:val="it-IT"/>
        </w:rPr>
        <w:t>,</w:t>
      </w:r>
      <w:r>
        <w:rPr>
          <w:rFonts w:ascii="Arial" w:hAnsi="Arial" w:cs="Arial"/>
          <w:sz w:val="20"/>
          <w:szCs w:val="20"/>
          <w:lang w:val="it-IT"/>
        </w:rPr>
        <w:t xml:space="preserve"> </w:t>
      </w:r>
      <w:r w:rsidRPr="00BE3166">
        <w:rPr>
          <w:rFonts w:ascii="Arial" w:hAnsi="Arial" w:cs="Arial"/>
          <w:sz w:val="20"/>
          <w:szCs w:val="20"/>
          <w:lang w:val="it-IT"/>
        </w:rPr>
        <w:t>Ruth</w:t>
      </w:r>
      <w:r w:rsidRPr="006954B9">
        <w:rPr>
          <w:rFonts w:ascii="Arial" w:hAnsi="Arial" w:cs="Arial"/>
          <w:sz w:val="20"/>
          <w:szCs w:val="20"/>
          <w:lang w:val="it-IT"/>
        </w:rPr>
        <w:t xml:space="preserve"> </w:t>
      </w:r>
      <w:r>
        <w:rPr>
          <w:rFonts w:ascii="Arial" w:hAnsi="Arial" w:cs="Arial"/>
          <w:sz w:val="20"/>
          <w:szCs w:val="20"/>
          <w:lang w:val="it-IT"/>
        </w:rPr>
        <w:t xml:space="preserve">L.E., </w:t>
      </w:r>
      <w:r w:rsidRPr="00BE3166">
        <w:rPr>
          <w:rFonts w:ascii="Arial" w:hAnsi="Arial" w:cs="Arial"/>
          <w:sz w:val="20"/>
          <w:szCs w:val="20"/>
          <w:lang w:val="it-IT"/>
        </w:rPr>
        <w:t>Eissenstat</w:t>
      </w:r>
      <w:r w:rsidRPr="006954B9">
        <w:rPr>
          <w:rFonts w:ascii="Arial" w:hAnsi="Arial" w:cs="Arial"/>
          <w:sz w:val="20"/>
          <w:szCs w:val="20"/>
          <w:lang w:val="it-IT"/>
        </w:rPr>
        <w:t xml:space="preserve"> </w:t>
      </w:r>
      <w:r>
        <w:rPr>
          <w:rFonts w:ascii="Arial" w:hAnsi="Arial" w:cs="Arial"/>
          <w:sz w:val="20"/>
          <w:szCs w:val="20"/>
          <w:lang w:val="it-IT"/>
        </w:rPr>
        <w:t>D.M.</w:t>
      </w:r>
      <w:r w:rsidRPr="00BE3166">
        <w:rPr>
          <w:rFonts w:ascii="Arial" w:hAnsi="Arial" w:cs="Arial"/>
          <w:sz w:val="20"/>
          <w:szCs w:val="20"/>
          <w:lang w:val="it-IT"/>
        </w:rPr>
        <w:t xml:space="preserve"> </w:t>
      </w:r>
      <w:r>
        <w:rPr>
          <w:rFonts w:ascii="Arial" w:hAnsi="Arial" w:cs="Arial"/>
          <w:sz w:val="20"/>
          <w:szCs w:val="20"/>
          <w:lang w:val="it-IT"/>
        </w:rPr>
        <w:t>(</w:t>
      </w:r>
      <w:r w:rsidRPr="006954B9">
        <w:rPr>
          <w:rFonts w:ascii="Arial" w:hAnsi="Arial" w:cs="Arial"/>
          <w:sz w:val="20"/>
          <w:szCs w:val="20"/>
          <w:lang w:val="it-IT"/>
        </w:rPr>
        <w:t xml:space="preserve">2008). </w:t>
      </w:r>
      <w:r w:rsidRPr="00BC4DB6">
        <w:rPr>
          <w:rFonts w:ascii="Arial" w:hAnsi="Arial" w:cs="Arial"/>
          <w:sz w:val="20"/>
          <w:szCs w:val="20"/>
        </w:rPr>
        <w:t xml:space="preserve">Root anatomy, morphology, and longevity among root orders in </w:t>
      </w:r>
      <w:r w:rsidRPr="00737DAE">
        <w:rPr>
          <w:rFonts w:ascii="Arial" w:hAnsi="Arial" w:cs="Arial"/>
          <w:i/>
          <w:sz w:val="20"/>
          <w:szCs w:val="20"/>
        </w:rPr>
        <w:t>Vaccinium corymbosum</w:t>
      </w:r>
      <w:r w:rsidRPr="00BC4DB6">
        <w:rPr>
          <w:rFonts w:ascii="Arial" w:hAnsi="Arial" w:cs="Arial"/>
          <w:sz w:val="20"/>
          <w:szCs w:val="20"/>
        </w:rPr>
        <w:t xml:space="preserve"> (Ericaceae). American Journal of Botany</w:t>
      </w:r>
      <w:r>
        <w:rPr>
          <w:rFonts w:ascii="Arial" w:hAnsi="Arial" w:cs="Arial"/>
          <w:sz w:val="20"/>
          <w:szCs w:val="20"/>
        </w:rPr>
        <w:t>,</w:t>
      </w:r>
      <w:r w:rsidRPr="00BC4DB6">
        <w:rPr>
          <w:rFonts w:ascii="Arial" w:hAnsi="Arial" w:cs="Arial"/>
          <w:sz w:val="20"/>
          <w:szCs w:val="20"/>
        </w:rPr>
        <w:t xml:space="preserve"> 95</w:t>
      </w:r>
      <w:r>
        <w:rPr>
          <w:rFonts w:ascii="Arial" w:hAnsi="Arial" w:cs="Arial"/>
          <w:sz w:val="20"/>
          <w:szCs w:val="20"/>
        </w:rPr>
        <w:t>:</w:t>
      </w:r>
      <w:r w:rsidRPr="00BC4DB6">
        <w:rPr>
          <w:rFonts w:ascii="Arial" w:hAnsi="Arial" w:cs="Arial"/>
          <w:sz w:val="20"/>
          <w:szCs w:val="20"/>
        </w:rPr>
        <w:t xml:space="preserve"> 1506–1514.</w:t>
      </w:r>
    </w:p>
    <w:p w:rsidR="00BE1C3E" w:rsidRPr="00BC4DB6" w:rsidRDefault="00BE1C3E" w:rsidP="00F70A37">
      <w:pPr>
        <w:spacing w:line="480" w:lineRule="auto"/>
        <w:ind w:left="540" w:hanging="540"/>
        <w:jc w:val="both"/>
        <w:rPr>
          <w:rFonts w:ascii="Arial" w:hAnsi="Arial" w:cs="Arial"/>
          <w:sz w:val="20"/>
          <w:szCs w:val="20"/>
        </w:rPr>
      </w:pPr>
      <w:r w:rsidRPr="006C5143">
        <w:rPr>
          <w:rFonts w:ascii="Arial" w:hAnsi="Arial" w:cs="Arial"/>
          <w:sz w:val="20"/>
          <w:szCs w:val="20"/>
          <w:lang w:val="en-US"/>
        </w:rPr>
        <w:t xml:space="preserve">Volterrani M., Grossi N., Lulli F., Gaetani M. (2008). </w:t>
      </w:r>
      <w:r w:rsidRPr="00BC4DB6">
        <w:rPr>
          <w:rFonts w:ascii="Arial" w:hAnsi="Arial" w:cs="Arial"/>
          <w:sz w:val="20"/>
          <w:szCs w:val="20"/>
        </w:rPr>
        <w:t>Establishment of warm season turfgrass species by transplant of single potted plants.</w:t>
      </w:r>
      <w:r w:rsidRPr="00BC4DB6">
        <w:rPr>
          <w:rFonts w:ascii="Arial" w:hAnsi="Arial" w:cs="Arial"/>
          <w:sz w:val="20"/>
          <w:szCs w:val="20"/>
        </w:rPr>
        <w:tab/>
        <w:t>Acta Horticulturae</w:t>
      </w:r>
      <w:r>
        <w:rPr>
          <w:rFonts w:ascii="Arial" w:hAnsi="Arial" w:cs="Arial"/>
          <w:sz w:val="20"/>
          <w:szCs w:val="20"/>
        </w:rPr>
        <w:t>,</w:t>
      </w:r>
      <w:r w:rsidRPr="00BC4DB6">
        <w:rPr>
          <w:rFonts w:ascii="Arial" w:hAnsi="Arial" w:cs="Arial"/>
          <w:sz w:val="20"/>
          <w:szCs w:val="20"/>
        </w:rPr>
        <w:t xml:space="preserve"> 783: 77-84.</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Walker R</w:t>
      </w:r>
      <w:r>
        <w:rPr>
          <w:rFonts w:ascii="Arial" w:hAnsi="Arial" w:cs="Arial"/>
          <w:sz w:val="20"/>
          <w:szCs w:val="20"/>
        </w:rPr>
        <w:t>.R</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Sedgley</w:t>
      </w:r>
      <w:r w:rsidRPr="006954B9">
        <w:rPr>
          <w:rFonts w:ascii="Arial" w:hAnsi="Arial" w:cs="Arial"/>
          <w:sz w:val="20"/>
          <w:szCs w:val="20"/>
        </w:rPr>
        <w:t xml:space="preserve"> </w:t>
      </w:r>
      <w:r>
        <w:rPr>
          <w:rFonts w:ascii="Arial" w:hAnsi="Arial" w:cs="Arial"/>
          <w:sz w:val="20"/>
          <w:szCs w:val="20"/>
        </w:rPr>
        <w:t>M.</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Blesing</w:t>
      </w:r>
      <w:r w:rsidRPr="006954B9">
        <w:rPr>
          <w:rFonts w:ascii="Arial" w:hAnsi="Arial" w:cs="Arial"/>
          <w:sz w:val="20"/>
          <w:szCs w:val="20"/>
        </w:rPr>
        <w:t xml:space="preserve"> </w:t>
      </w:r>
      <w:r>
        <w:rPr>
          <w:rFonts w:ascii="Arial" w:hAnsi="Arial" w:cs="Arial"/>
          <w:sz w:val="20"/>
          <w:szCs w:val="20"/>
        </w:rPr>
        <w:t xml:space="preserve">M.A., </w:t>
      </w:r>
      <w:r w:rsidRPr="00BC4DB6">
        <w:rPr>
          <w:rFonts w:ascii="Arial" w:hAnsi="Arial" w:cs="Arial"/>
          <w:sz w:val="20"/>
          <w:szCs w:val="20"/>
        </w:rPr>
        <w:t>Douglas</w:t>
      </w:r>
      <w:r w:rsidRPr="006954B9">
        <w:rPr>
          <w:rFonts w:ascii="Arial" w:hAnsi="Arial" w:cs="Arial"/>
          <w:sz w:val="20"/>
          <w:szCs w:val="20"/>
        </w:rPr>
        <w:t xml:space="preserve"> </w:t>
      </w:r>
      <w:r>
        <w:rPr>
          <w:rFonts w:ascii="Arial" w:hAnsi="Arial" w:cs="Arial"/>
          <w:sz w:val="20"/>
          <w:szCs w:val="20"/>
        </w:rPr>
        <w:t>T.J.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Anatomy, ultrastructure and assimilate concentrations of roots of Citrus genotypes differing in ability for salt exclusion. Journal of Experimental Botany</w:t>
      </w:r>
      <w:r>
        <w:rPr>
          <w:rFonts w:ascii="Arial" w:hAnsi="Arial" w:cs="Arial"/>
          <w:sz w:val="20"/>
          <w:szCs w:val="20"/>
        </w:rPr>
        <w:t>,</w:t>
      </w:r>
      <w:r w:rsidRPr="00BC4DB6">
        <w:rPr>
          <w:rFonts w:ascii="Arial" w:hAnsi="Arial" w:cs="Arial"/>
          <w:sz w:val="20"/>
          <w:szCs w:val="20"/>
        </w:rPr>
        <w:t xml:space="preserve"> 35</w:t>
      </w:r>
      <w:r>
        <w:rPr>
          <w:rFonts w:ascii="Arial" w:hAnsi="Arial" w:cs="Arial"/>
          <w:sz w:val="20"/>
          <w:szCs w:val="20"/>
        </w:rPr>
        <w:t>:</w:t>
      </w:r>
      <w:r w:rsidRPr="00BC4DB6">
        <w:rPr>
          <w:rFonts w:ascii="Arial" w:hAnsi="Arial" w:cs="Arial"/>
          <w:sz w:val="20"/>
          <w:szCs w:val="20"/>
        </w:rPr>
        <w:t xml:space="preserve"> 1481–1494.</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Wang H</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Siopongco</w:t>
      </w:r>
      <w:r w:rsidRPr="00E804CE">
        <w:rPr>
          <w:rFonts w:ascii="Arial" w:hAnsi="Arial" w:cs="Arial"/>
          <w:sz w:val="20"/>
          <w:szCs w:val="20"/>
        </w:rPr>
        <w:t xml:space="preserve"> </w:t>
      </w:r>
      <w:r>
        <w:rPr>
          <w:rFonts w:ascii="Arial" w:hAnsi="Arial" w:cs="Arial"/>
          <w:sz w:val="20"/>
          <w:szCs w:val="20"/>
        </w:rPr>
        <w:t>J.</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Wade</w:t>
      </w:r>
      <w:r w:rsidRPr="00E804CE">
        <w:rPr>
          <w:rFonts w:ascii="Arial" w:hAnsi="Arial" w:cs="Arial"/>
          <w:sz w:val="20"/>
          <w:szCs w:val="20"/>
        </w:rPr>
        <w:t xml:space="preserve"> </w:t>
      </w:r>
      <w:r>
        <w:rPr>
          <w:rFonts w:ascii="Arial" w:hAnsi="Arial" w:cs="Arial"/>
          <w:sz w:val="20"/>
          <w:szCs w:val="20"/>
        </w:rPr>
        <w:t xml:space="preserve">L.J., </w:t>
      </w:r>
      <w:r w:rsidRPr="00BC4DB6">
        <w:rPr>
          <w:rFonts w:ascii="Arial" w:hAnsi="Arial" w:cs="Arial"/>
          <w:sz w:val="20"/>
          <w:szCs w:val="20"/>
        </w:rPr>
        <w:t>Yamauchi</w:t>
      </w:r>
      <w:r w:rsidRPr="00E804CE">
        <w:rPr>
          <w:rFonts w:ascii="Arial" w:hAnsi="Arial" w:cs="Arial"/>
          <w:sz w:val="20"/>
          <w:szCs w:val="20"/>
        </w:rPr>
        <w:t xml:space="preserve"> </w:t>
      </w:r>
      <w:r>
        <w:rPr>
          <w:rFonts w:ascii="Arial" w:hAnsi="Arial" w:cs="Arial"/>
          <w:sz w:val="20"/>
          <w:szCs w:val="20"/>
        </w:rPr>
        <w:t>A.</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2009</w:t>
      </w:r>
      <w:r>
        <w:rPr>
          <w:rFonts w:ascii="Arial" w:hAnsi="Arial" w:cs="Arial"/>
          <w:sz w:val="20"/>
          <w:szCs w:val="20"/>
        </w:rPr>
        <w:t>)</w:t>
      </w:r>
      <w:r w:rsidRPr="00BC4DB6">
        <w:rPr>
          <w:rFonts w:ascii="Arial" w:hAnsi="Arial" w:cs="Arial"/>
          <w:sz w:val="20"/>
          <w:szCs w:val="20"/>
        </w:rPr>
        <w:t>. Fractal analysis on root systems of rice plants in response to drought stress. Environmental and Experimental Botany</w:t>
      </w:r>
      <w:r>
        <w:rPr>
          <w:rFonts w:ascii="Arial" w:hAnsi="Arial" w:cs="Arial"/>
          <w:sz w:val="20"/>
          <w:szCs w:val="20"/>
        </w:rPr>
        <w:t>,</w:t>
      </w:r>
      <w:r w:rsidRPr="00BC4DB6">
        <w:rPr>
          <w:rFonts w:ascii="Arial" w:hAnsi="Arial" w:cs="Arial"/>
          <w:sz w:val="20"/>
          <w:szCs w:val="20"/>
        </w:rPr>
        <w:t xml:space="preserve"> 65</w:t>
      </w:r>
      <w:r>
        <w:rPr>
          <w:rFonts w:ascii="Arial" w:hAnsi="Arial" w:cs="Arial"/>
          <w:sz w:val="20"/>
          <w:szCs w:val="20"/>
        </w:rPr>
        <w:t>:</w:t>
      </w:r>
      <w:r w:rsidRPr="00BC4DB6">
        <w:rPr>
          <w:rFonts w:ascii="Arial" w:hAnsi="Arial" w:cs="Arial"/>
          <w:sz w:val="20"/>
          <w:szCs w:val="20"/>
        </w:rPr>
        <w:t xml:space="preserve"> 338–344.</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Yeo A.R.</w:t>
      </w:r>
      <w:r>
        <w:rPr>
          <w:rFonts w:ascii="Arial" w:hAnsi="Arial" w:cs="Arial"/>
          <w:sz w:val="20"/>
          <w:szCs w:val="20"/>
        </w:rPr>
        <w:t xml:space="preserve">, </w:t>
      </w:r>
      <w:r w:rsidRPr="00BC4DB6">
        <w:rPr>
          <w:rFonts w:ascii="Arial" w:hAnsi="Arial" w:cs="Arial"/>
          <w:sz w:val="20"/>
          <w:szCs w:val="20"/>
        </w:rPr>
        <w:t>Flowers</w:t>
      </w:r>
      <w:r w:rsidRPr="00A503BF">
        <w:rPr>
          <w:rFonts w:ascii="Arial" w:hAnsi="Arial" w:cs="Arial"/>
          <w:sz w:val="20"/>
          <w:szCs w:val="20"/>
        </w:rPr>
        <w:t xml:space="preserve"> </w:t>
      </w:r>
      <w:r>
        <w:rPr>
          <w:rFonts w:ascii="Arial" w:hAnsi="Arial" w:cs="Arial"/>
          <w:sz w:val="20"/>
          <w:szCs w:val="20"/>
        </w:rPr>
        <w:t>T.J.</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1984</w:t>
      </w:r>
      <w:r>
        <w:rPr>
          <w:rFonts w:ascii="Arial" w:hAnsi="Arial" w:cs="Arial"/>
          <w:sz w:val="20"/>
          <w:szCs w:val="20"/>
        </w:rPr>
        <w:t>)</w:t>
      </w:r>
      <w:r w:rsidRPr="00BC4DB6">
        <w:rPr>
          <w:rFonts w:ascii="Arial" w:hAnsi="Arial" w:cs="Arial"/>
          <w:sz w:val="20"/>
          <w:szCs w:val="20"/>
        </w:rPr>
        <w:t xml:space="preserve">. Nonosmotic effects of polyethylene glycols upon sodium-transport and sodium-potassium selectivity by rice </w:t>
      </w:r>
      <w:r>
        <w:rPr>
          <w:rFonts w:ascii="Arial" w:hAnsi="Arial" w:cs="Arial"/>
          <w:sz w:val="20"/>
          <w:szCs w:val="20"/>
        </w:rPr>
        <w:t>roots. Plant Physiology,</w:t>
      </w:r>
      <w:r w:rsidRPr="00BC4DB6">
        <w:rPr>
          <w:rFonts w:ascii="Arial" w:hAnsi="Arial" w:cs="Arial"/>
          <w:sz w:val="20"/>
          <w:szCs w:val="20"/>
        </w:rPr>
        <w:t xml:space="preserve"> 75: 298-303.</w:t>
      </w:r>
    </w:p>
    <w:p w:rsidR="00BE1C3E" w:rsidRPr="00BC4DB6"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Zekri M</w:t>
      </w:r>
      <w:r>
        <w:rPr>
          <w:rFonts w:ascii="Arial" w:hAnsi="Arial" w:cs="Arial"/>
          <w:sz w:val="20"/>
          <w:szCs w:val="20"/>
        </w:rPr>
        <w:t xml:space="preserve">., </w:t>
      </w:r>
      <w:r w:rsidRPr="00BC4DB6">
        <w:rPr>
          <w:rFonts w:ascii="Arial" w:hAnsi="Arial" w:cs="Arial"/>
          <w:sz w:val="20"/>
          <w:szCs w:val="20"/>
        </w:rPr>
        <w:t>Parsons</w:t>
      </w:r>
      <w:r w:rsidRPr="00A503BF">
        <w:rPr>
          <w:rFonts w:ascii="Arial" w:hAnsi="Arial" w:cs="Arial"/>
          <w:sz w:val="20"/>
          <w:szCs w:val="20"/>
        </w:rPr>
        <w:t xml:space="preserve"> </w:t>
      </w:r>
      <w:r>
        <w:rPr>
          <w:rFonts w:ascii="Arial" w:hAnsi="Arial" w:cs="Arial"/>
          <w:sz w:val="20"/>
          <w:szCs w:val="20"/>
        </w:rPr>
        <w:t>L.R.</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1989</w:t>
      </w:r>
      <w:r>
        <w:rPr>
          <w:rFonts w:ascii="Arial" w:hAnsi="Arial" w:cs="Arial"/>
          <w:sz w:val="20"/>
          <w:szCs w:val="20"/>
        </w:rPr>
        <w:t>)</w:t>
      </w:r>
      <w:r w:rsidRPr="00BC4DB6">
        <w:rPr>
          <w:rFonts w:ascii="Arial" w:hAnsi="Arial" w:cs="Arial"/>
          <w:sz w:val="20"/>
          <w:szCs w:val="20"/>
        </w:rPr>
        <w:t>. Growth and root hydraulic conductivity of several citrus rootstocks under salt and polyethylene glycol stresses. Physiologia Plantarum</w:t>
      </w:r>
      <w:r>
        <w:rPr>
          <w:rFonts w:ascii="Arial" w:hAnsi="Arial" w:cs="Arial"/>
          <w:sz w:val="20"/>
          <w:szCs w:val="20"/>
        </w:rPr>
        <w:t>,</w:t>
      </w:r>
      <w:r w:rsidRPr="00BC4DB6">
        <w:rPr>
          <w:rFonts w:ascii="Arial" w:hAnsi="Arial" w:cs="Arial"/>
          <w:sz w:val="20"/>
          <w:szCs w:val="20"/>
        </w:rPr>
        <w:t xml:space="preserve"> 77</w:t>
      </w:r>
      <w:r>
        <w:rPr>
          <w:rFonts w:ascii="Arial" w:hAnsi="Arial" w:cs="Arial"/>
          <w:sz w:val="20"/>
          <w:szCs w:val="20"/>
        </w:rPr>
        <w:t>:</w:t>
      </w:r>
      <w:r w:rsidRPr="00BC4DB6">
        <w:rPr>
          <w:rFonts w:ascii="Arial" w:hAnsi="Arial" w:cs="Arial"/>
          <w:sz w:val="20"/>
          <w:szCs w:val="20"/>
        </w:rPr>
        <w:t xml:space="preserve"> 99–106.</w:t>
      </w:r>
    </w:p>
    <w:p w:rsidR="00BE1C3E" w:rsidRDefault="00BE1C3E" w:rsidP="00F70A37">
      <w:pPr>
        <w:spacing w:line="480" w:lineRule="auto"/>
        <w:ind w:left="540" w:hanging="540"/>
        <w:jc w:val="both"/>
        <w:rPr>
          <w:rFonts w:ascii="Arial" w:hAnsi="Arial" w:cs="Arial"/>
          <w:sz w:val="20"/>
          <w:szCs w:val="20"/>
        </w:rPr>
      </w:pPr>
      <w:r w:rsidRPr="00BC4DB6">
        <w:rPr>
          <w:rFonts w:ascii="Arial" w:hAnsi="Arial" w:cs="Arial"/>
          <w:sz w:val="20"/>
          <w:szCs w:val="20"/>
        </w:rPr>
        <w:t>Zolla G</w:t>
      </w:r>
      <w:r>
        <w:rPr>
          <w:rFonts w:ascii="Arial" w:hAnsi="Arial" w:cs="Arial"/>
          <w:sz w:val="20"/>
          <w:szCs w:val="20"/>
        </w:rPr>
        <w:t>.</w:t>
      </w:r>
      <w:r w:rsidRPr="00BC4DB6">
        <w:rPr>
          <w:rFonts w:ascii="Arial" w:hAnsi="Arial" w:cs="Arial"/>
          <w:sz w:val="20"/>
          <w:szCs w:val="20"/>
        </w:rPr>
        <w:t>,</w:t>
      </w:r>
      <w:r>
        <w:rPr>
          <w:rFonts w:ascii="Arial" w:hAnsi="Arial" w:cs="Arial"/>
          <w:sz w:val="20"/>
          <w:szCs w:val="20"/>
        </w:rPr>
        <w:t xml:space="preserve"> </w:t>
      </w:r>
      <w:r w:rsidRPr="00BC4DB6">
        <w:rPr>
          <w:rFonts w:ascii="Arial" w:hAnsi="Arial" w:cs="Arial"/>
          <w:sz w:val="20"/>
          <w:szCs w:val="20"/>
        </w:rPr>
        <w:t>Heimer</w:t>
      </w:r>
      <w:r w:rsidRPr="00A503BF">
        <w:rPr>
          <w:rFonts w:ascii="Arial" w:hAnsi="Arial" w:cs="Arial"/>
          <w:sz w:val="20"/>
          <w:szCs w:val="20"/>
        </w:rPr>
        <w:t xml:space="preserve"> </w:t>
      </w:r>
      <w:r>
        <w:rPr>
          <w:rFonts w:ascii="Arial" w:hAnsi="Arial" w:cs="Arial"/>
          <w:sz w:val="20"/>
          <w:szCs w:val="20"/>
        </w:rPr>
        <w:t xml:space="preserve">Y.M., </w:t>
      </w:r>
      <w:r w:rsidRPr="00BC4DB6">
        <w:rPr>
          <w:rFonts w:ascii="Arial" w:hAnsi="Arial" w:cs="Arial"/>
          <w:sz w:val="20"/>
          <w:szCs w:val="20"/>
        </w:rPr>
        <w:t>Barak</w:t>
      </w:r>
      <w:r w:rsidRPr="00A503BF">
        <w:rPr>
          <w:rFonts w:ascii="Arial" w:hAnsi="Arial" w:cs="Arial"/>
          <w:sz w:val="20"/>
          <w:szCs w:val="20"/>
        </w:rPr>
        <w:t xml:space="preserve"> </w:t>
      </w:r>
      <w:r>
        <w:rPr>
          <w:rFonts w:ascii="Arial" w:hAnsi="Arial" w:cs="Arial"/>
          <w:sz w:val="20"/>
          <w:szCs w:val="20"/>
        </w:rPr>
        <w:t>S.</w:t>
      </w:r>
      <w:r w:rsidRPr="00BC4DB6">
        <w:rPr>
          <w:rFonts w:ascii="Arial" w:hAnsi="Arial" w:cs="Arial"/>
          <w:sz w:val="20"/>
          <w:szCs w:val="20"/>
        </w:rPr>
        <w:t xml:space="preserve"> </w:t>
      </w:r>
      <w:r>
        <w:rPr>
          <w:rFonts w:ascii="Arial" w:hAnsi="Arial" w:cs="Arial"/>
          <w:sz w:val="20"/>
          <w:szCs w:val="20"/>
        </w:rPr>
        <w:t>(</w:t>
      </w:r>
      <w:r w:rsidRPr="00BC4DB6">
        <w:rPr>
          <w:rFonts w:ascii="Arial" w:hAnsi="Arial" w:cs="Arial"/>
          <w:sz w:val="20"/>
          <w:szCs w:val="20"/>
        </w:rPr>
        <w:t>2010</w:t>
      </w:r>
      <w:r>
        <w:rPr>
          <w:rFonts w:ascii="Arial" w:hAnsi="Arial" w:cs="Arial"/>
          <w:sz w:val="20"/>
          <w:szCs w:val="20"/>
        </w:rPr>
        <w:t>)</w:t>
      </w:r>
      <w:r w:rsidRPr="00BC4DB6">
        <w:rPr>
          <w:rFonts w:ascii="Arial" w:hAnsi="Arial" w:cs="Arial"/>
          <w:sz w:val="20"/>
          <w:szCs w:val="20"/>
        </w:rPr>
        <w:t xml:space="preserve">. Mild salinity stimulates a stress induced morphogenic response in </w:t>
      </w:r>
      <w:r w:rsidRPr="00BE3166">
        <w:rPr>
          <w:rFonts w:ascii="Arial" w:hAnsi="Arial" w:cs="Arial"/>
          <w:i/>
          <w:sz w:val="20"/>
          <w:szCs w:val="20"/>
        </w:rPr>
        <w:t>Arabidopsis thaliana</w:t>
      </w:r>
      <w:r w:rsidRPr="00BC4DB6">
        <w:rPr>
          <w:rFonts w:ascii="Arial" w:hAnsi="Arial" w:cs="Arial"/>
          <w:sz w:val="20"/>
          <w:szCs w:val="20"/>
        </w:rPr>
        <w:t xml:space="preserve"> roots. Journal of Experimental Botany</w:t>
      </w:r>
      <w:r>
        <w:rPr>
          <w:rFonts w:ascii="Arial" w:hAnsi="Arial" w:cs="Arial"/>
          <w:sz w:val="20"/>
          <w:szCs w:val="20"/>
        </w:rPr>
        <w:t>,</w:t>
      </w:r>
      <w:r w:rsidRPr="00BC4DB6">
        <w:rPr>
          <w:rFonts w:ascii="Arial" w:hAnsi="Arial" w:cs="Arial"/>
          <w:sz w:val="20"/>
          <w:szCs w:val="20"/>
        </w:rPr>
        <w:t xml:space="preserve"> 61</w:t>
      </w:r>
      <w:r>
        <w:rPr>
          <w:rFonts w:ascii="Arial" w:hAnsi="Arial" w:cs="Arial"/>
          <w:sz w:val="20"/>
          <w:szCs w:val="20"/>
        </w:rPr>
        <w:t>:</w:t>
      </w:r>
      <w:r w:rsidRPr="00BC4DB6">
        <w:rPr>
          <w:rFonts w:ascii="Arial" w:hAnsi="Arial" w:cs="Arial"/>
          <w:sz w:val="20"/>
          <w:szCs w:val="20"/>
        </w:rPr>
        <w:t xml:space="preserve"> 211–224.</w:t>
      </w:r>
    </w:p>
    <w:p w:rsidR="00BE1C3E" w:rsidRDefault="00BE1C3E" w:rsidP="00F70A37">
      <w:pPr>
        <w:spacing w:line="480" w:lineRule="auto"/>
        <w:ind w:left="540" w:hanging="540"/>
        <w:jc w:val="both"/>
        <w:rPr>
          <w:rFonts w:ascii="Arial" w:hAnsi="Arial" w:cs="Arial"/>
          <w:sz w:val="20"/>
          <w:szCs w:val="20"/>
        </w:rPr>
      </w:pPr>
    </w:p>
    <w:p w:rsidR="00BE1C3E" w:rsidRDefault="00BE1C3E" w:rsidP="003A2880">
      <w:pPr>
        <w:spacing w:line="480" w:lineRule="auto"/>
        <w:jc w:val="both"/>
        <w:rPr>
          <w:rFonts w:ascii="Arial" w:hAnsi="Arial" w:cs="Arial"/>
          <w:sz w:val="20"/>
          <w:szCs w:val="20"/>
        </w:rPr>
      </w:pPr>
      <w:r w:rsidRPr="00DB3F24">
        <w:rPr>
          <w:rFonts w:ascii="Arial" w:hAnsi="Arial" w:cs="Arial"/>
          <w:b/>
          <w:sz w:val="20"/>
          <w:szCs w:val="20"/>
        </w:rPr>
        <w:t xml:space="preserve">Table </w:t>
      </w:r>
      <w:r>
        <w:rPr>
          <w:rFonts w:ascii="Arial" w:hAnsi="Arial" w:cs="Arial"/>
          <w:b/>
          <w:sz w:val="20"/>
          <w:szCs w:val="20"/>
        </w:rPr>
        <w:t>1</w:t>
      </w:r>
      <w:r w:rsidRPr="00DB3F24">
        <w:rPr>
          <w:rFonts w:ascii="Arial" w:hAnsi="Arial" w:cs="Arial"/>
          <w:b/>
          <w:sz w:val="20"/>
          <w:szCs w:val="20"/>
        </w:rPr>
        <w:t>.</w:t>
      </w:r>
      <w:r w:rsidRPr="00BC4DB6">
        <w:rPr>
          <w:rFonts w:ascii="Arial" w:hAnsi="Arial" w:cs="Arial"/>
          <w:sz w:val="20"/>
          <w:szCs w:val="20"/>
        </w:rPr>
        <w:t xml:space="preserve"> Cdxt, Zm, Pv: </w:t>
      </w:r>
      <w:r>
        <w:rPr>
          <w:rFonts w:ascii="Arial" w:hAnsi="Arial" w:cs="Arial"/>
          <w:sz w:val="20"/>
          <w:szCs w:val="20"/>
        </w:rPr>
        <w:t xml:space="preserve">Pearson Product Moment </w:t>
      </w:r>
      <w:r w:rsidRPr="00BC4DB6">
        <w:rPr>
          <w:rFonts w:ascii="Arial" w:hAnsi="Arial" w:cs="Arial"/>
          <w:sz w:val="20"/>
          <w:szCs w:val="20"/>
        </w:rPr>
        <w:t>Correlation coefficient (r</w:t>
      </w:r>
      <w:r>
        <w:rPr>
          <w:rFonts w:ascii="Arial" w:hAnsi="Arial" w:cs="Arial"/>
          <w:sz w:val="20"/>
          <w:szCs w:val="20"/>
        </w:rPr>
        <w:t>, n=12)</w:t>
      </w:r>
      <w:r w:rsidRPr="00BC4DB6">
        <w:rPr>
          <w:rFonts w:ascii="Arial" w:hAnsi="Arial" w:cs="Arial"/>
          <w:sz w:val="20"/>
          <w:szCs w:val="20"/>
        </w:rPr>
        <w:t xml:space="preserve"> between saline s</w:t>
      </w:r>
      <w:r>
        <w:rPr>
          <w:rFonts w:ascii="Arial" w:hAnsi="Arial" w:cs="Arial"/>
          <w:sz w:val="20"/>
          <w:szCs w:val="20"/>
        </w:rPr>
        <w:t>olution electric conductivity (d</w:t>
      </w:r>
      <w:r w:rsidRPr="00BC4DB6">
        <w:rPr>
          <w:rFonts w:ascii="Arial" w:hAnsi="Arial" w:cs="Arial"/>
          <w:sz w:val="20"/>
          <w:szCs w:val="20"/>
        </w:rPr>
        <w:t>S cm</w:t>
      </w:r>
      <w:r w:rsidRPr="00BC4DB6">
        <w:rPr>
          <w:rFonts w:ascii="Arial" w:hAnsi="Arial" w:cs="Arial"/>
          <w:sz w:val="20"/>
          <w:szCs w:val="20"/>
          <w:vertAlign w:val="superscript"/>
        </w:rPr>
        <w:t>-1</w:t>
      </w:r>
      <w:r w:rsidRPr="00BC4DB6">
        <w:rPr>
          <w:rFonts w:ascii="Arial" w:hAnsi="Arial" w:cs="Arial"/>
          <w:sz w:val="20"/>
          <w:szCs w:val="20"/>
        </w:rPr>
        <w:t>) and the following data at 4 WAT</w:t>
      </w:r>
      <w:r>
        <w:rPr>
          <w:rFonts w:ascii="Arial" w:hAnsi="Arial" w:cs="Arial"/>
          <w:sz w:val="20"/>
          <w:szCs w:val="20"/>
        </w:rPr>
        <w:t xml:space="preserve"> (0-3% salinity): stolon sprouting inhibition</w:t>
      </w:r>
      <w:r w:rsidRPr="00BC4DB6">
        <w:rPr>
          <w:rFonts w:ascii="Arial" w:hAnsi="Arial" w:cs="Arial"/>
          <w:sz w:val="20"/>
          <w:szCs w:val="20"/>
        </w:rPr>
        <w:t xml:space="preserve">, </w:t>
      </w:r>
      <w:r>
        <w:rPr>
          <w:rFonts w:ascii="Arial" w:hAnsi="Arial" w:cs="Arial"/>
          <w:sz w:val="20"/>
          <w:szCs w:val="20"/>
        </w:rPr>
        <w:t xml:space="preserve">cumulative aerial apex growth inhibition, cumulative root apex growth inhibition, root tip elongation inhibition (% of 0% salinity control for each species). </w:t>
      </w:r>
      <w:r w:rsidRPr="00BC4DB6">
        <w:rPr>
          <w:rFonts w:ascii="Arial" w:hAnsi="Arial" w:cs="Arial"/>
          <w:sz w:val="20"/>
          <w:szCs w:val="20"/>
        </w:rPr>
        <w:t xml:space="preserve">*, **, *** statistically significant differences respectively for P≤0.05, </w:t>
      </w:r>
      <w:r w:rsidRPr="00BC4DB6">
        <w:rPr>
          <w:rFonts w:ascii="Arial" w:hAnsi="Arial" w:cs="Arial"/>
          <w:sz w:val="20"/>
          <w:szCs w:val="20"/>
          <w:u w:val="words"/>
        </w:rPr>
        <w:t>P</w:t>
      </w:r>
      <w:r>
        <w:rPr>
          <w:rFonts w:ascii="Arial" w:hAnsi="Arial" w:cs="Arial"/>
          <w:sz w:val="20"/>
          <w:szCs w:val="20"/>
        </w:rPr>
        <w:t>≤0.01, P≤0.001</w:t>
      </w:r>
      <w:r w:rsidRPr="00BC4DB6">
        <w:rPr>
          <w:rFonts w:ascii="Arial" w:hAnsi="Arial" w:cs="Arial"/>
          <w:sz w:val="20"/>
          <w:szCs w:val="20"/>
        </w:rPr>
        <w:t>; ns = not significant.</w:t>
      </w:r>
    </w:p>
    <w:p w:rsidR="00BE1C3E" w:rsidRPr="00BC4DB6" w:rsidRDefault="00BE1C3E" w:rsidP="003A2880">
      <w:pPr>
        <w:jc w:val="both"/>
        <w:rPr>
          <w:rFonts w:ascii="Arial" w:hAnsi="Arial" w:cs="Arial"/>
          <w:sz w:val="20"/>
          <w:szCs w:val="20"/>
        </w:rPr>
      </w:pPr>
      <w:r w:rsidRPr="00BC4DB6">
        <w:rPr>
          <w:rFonts w:ascii="Arial" w:hAnsi="Arial" w:cs="Arial"/>
          <w:sz w:val="20"/>
          <w:szCs w:val="20"/>
        </w:rPr>
        <w:t xml:space="preserve"> </w:t>
      </w:r>
    </w:p>
    <w:tbl>
      <w:tblPr>
        <w:tblW w:w="0" w:type="auto"/>
        <w:tblInd w:w="108" w:type="dxa"/>
        <w:tblLook w:val="01E0"/>
      </w:tblPr>
      <w:tblGrid>
        <w:gridCol w:w="1008"/>
        <w:gridCol w:w="1980"/>
        <w:gridCol w:w="900"/>
        <w:gridCol w:w="720"/>
      </w:tblGrid>
      <w:tr w:rsidR="00BE1C3E" w:rsidRPr="00716F1B" w:rsidTr="00046546">
        <w:tc>
          <w:tcPr>
            <w:tcW w:w="1008" w:type="dxa"/>
            <w:tcBorders>
              <w:top w:val="single" w:sz="4" w:space="0" w:color="auto"/>
              <w:bottom w:val="single" w:sz="4" w:space="0" w:color="auto"/>
            </w:tcBorders>
          </w:tcPr>
          <w:p w:rsidR="00BE1C3E" w:rsidRPr="00716F1B" w:rsidRDefault="00BE1C3E" w:rsidP="00046546">
            <w:pPr>
              <w:spacing w:line="360" w:lineRule="auto"/>
              <w:jc w:val="both"/>
              <w:rPr>
                <w:rFonts w:ascii="Arial" w:hAnsi="Arial" w:cs="Arial"/>
                <w:b/>
                <w:sz w:val="20"/>
                <w:szCs w:val="20"/>
              </w:rPr>
            </w:pPr>
            <w:r w:rsidRPr="00716F1B">
              <w:rPr>
                <w:rFonts w:ascii="Arial" w:hAnsi="Arial" w:cs="Arial"/>
                <w:b/>
                <w:sz w:val="20"/>
                <w:szCs w:val="20"/>
              </w:rPr>
              <w:t>Species</w:t>
            </w:r>
          </w:p>
        </w:tc>
        <w:tc>
          <w:tcPr>
            <w:tcW w:w="1980" w:type="dxa"/>
            <w:tcBorders>
              <w:top w:val="single" w:sz="4" w:space="0" w:color="auto"/>
              <w:bottom w:val="single" w:sz="4" w:space="0" w:color="auto"/>
            </w:tcBorders>
          </w:tcPr>
          <w:p w:rsidR="00BE1C3E" w:rsidRPr="00716F1B" w:rsidRDefault="00BE1C3E" w:rsidP="00046546">
            <w:pPr>
              <w:spacing w:line="360" w:lineRule="auto"/>
              <w:jc w:val="both"/>
              <w:rPr>
                <w:rFonts w:ascii="Arial" w:hAnsi="Arial" w:cs="Arial"/>
                <w:b/>
                <w:sz w:val="20"/>
                <w:szCs w:val="20"/>
              </w:rPr>
            </w:pPr>
            <w:r w:rsidRPr="00716F1B">
              <w:rPr>
                <w:rFonts w:ascii="Arial" w:hAnsi="Arial" w:cs="Arial"/>
                <w:b/>
                <w:sz w:val="20"/>
                <w:szCs w:val="20"/>
              </w:rPr>
              <w:t>Parameter</w:t>
            </w:r>
          </w:p>
        </w:tc>
        <w:tc>
          <w:tcPr>
            <w:tcW w:w="900" w:type="dxa"/>
            <w:tcBorders>
              <w:top w:val="single" w:sz="4" w:space="0" w:color="auto"/>
              <w:bottom w:val="single" w:sz="4" w:space="0" w:color="auto"/>
            </w:tcBorders>
          </w:tcPr>
          <w:p w:rsidR="00BE1C3E" w:rsidRPr="00716F1B" w:rsidRDefault="00BE1C3E" w:rsidP="00046546">
            <w:pPr>
              <w:spacing w:line="360" w:lineRule="auto"/>
              <w:jc w:val="center"/>
              <w:rPr>
                <w:rFonts w:ascii="Arial" w:hAnsi="Arial" w:cs="Arial"/>
                <w:b/>
                <w:sz w:val="20"/>
                <w:szCs w:val="20"/>
              </w:rPr>
            </w:pPr>
            <w:r w:rsidRPr="00716F1B">
              <w:rPr>
                <w:rFonts w:ascii="Arial" w:hAnsi="Arial" w:cs="Arial"/>
                <w:b/>
                <w:sz w:val="20"/>
                <w:szCs w:val="20"/>
              </w:rPr>
              <w:t>(r)</w:t>
            </w:r>
          </w:p>
        </w:tc>
        <w:tc>
          <w:tcPr>
            <w:tcW w:w="720" w:type="dxa"/>
            <w:tcBorders>
              <w:top w:val="single" w:sz="4" w:space="0" w:color="auto"/>
              <w:bottom w:val="single" w:sz="4" w:space="0" w:color="auto"/>
            </w:tcBorders>
          </w:tcPr>
          <w:p w:rsidR="00BE1C3E" w:rsidRPr="00716F1B" w:rsidRDefault="00BE1C3E" w:rsidP="00046546">
            <w:pPr>
              <w:spacing w:line="360" w:lineRule="auto"/>
              <w:jc w:val="center"/>
              <w:rPr>
                <w:rFonts w:ascii="Arial" w:hAnsi="Arial" w:cs="Arial"/>
                <w:b/>
                <w:sz w:val="20"/>
                <w:szCs w:val="20"/>
              </w:rPr>
            </w:pPr>
            <w:r w:rsidRPr="00716F1B">
              <w:rPr>
                <w:rFonts w:ascii="Arial" w:hAnsi="Arial" w:cs="Arial"/>
                <w:b/>
                <w:sz w:val="20"/>
                <w:szCs w:val="20"/>
              </w:rPr>
              <w:t>P</w:t>
            </w:r>
          </w:p>
        </w:tc>
      </w:tr>
      <w:tr w:rsidR="00BE1C3E" w:rsidRPr="00716F1B" w:rsidTr="00046546">
        <w:tc>
          <w:tcPr>
            <w:tcW w:w="1008" w:type="dxa"/>
            <w:vMerge w:val="restart"/>
            <w:tcBorders>
              <w:top w:val="single" w:sz="4" w:space="0" w:color="auto"/>
            </w:tcBorders>
            <w:vAlign w:val="center"/>
          </w:tcPr>
          <w:p w:rsidR="00BE1C3E" w:rsidRPr="00716F1B" w:rsidRDefault="00BE1C3E" w:rsidP="00046546">
            <w:pPr>
              <w:spacing w:line="360" w:lineRule="auto"/>
              <w:rPr>
                <w:rFonts w:ascii="Arial" w:hAnsi="Arial" w:cs="Arial"/>
                <w:b/>
                <w:sz w:val="20"/>
                <w:szCs w:val="20"/>
              </w:rPr>
            </w:pPr>
            <w:r w:rsidRPr="00716F1B">
              <w:rPr>
                <w:rFonts w:ascii="Arial" w:hAnsi="Arial" w:cs="Arial"/>
                <w:b/>
                <w:sz w:val="20"/>
                <w:szCs w:val="20"/>
              </w:rPr>
              <w:t>Cdxt</w:t>
            </w:r>
          </w:p>
        </w:tc>
        <w:tc>
          <w:tcPr>
            <w:tcW w:w="1980" w:type="dxa"/>
            <w:tcBorders>
              <w:top w:val="single" w:sz="4" w:space="0" w:color="auto"/>
            </w:tcBorders>
          </w:tcPr>
          <w:p w:rsidR="00BE1C3E" w:rsidRPr="00716F1B" w:rsidRDefault="00BE1C3E" w:rsidP="00046546">
            <w:pPr>
              <w:spacing w:line="360" w:lineRule="auto"/>
              <w:jc w:val="both"/>
              <w:rPr>
                <w:rFonts w:ascii="Arial" w:hAnsi="Arial" w:cs="Arial"/>
                <w:sz w:val="20"/>
                <w:szCs w:val="20"/>
              </w:rPr>
            </w:pPr>
            <w:r>
              <w:rPr>
                <w:rFonts w:ascii="Arial" w:hAnsi="Arial" w:cs="Arial"/>
                <w:sz w:val="20"/>
                <w:szCs w:val="20"/>
              </w:rPr>
              <w:t xml:space="preserve">Stolon sprouting </w:t>
            </w:r>
          </w:p>
        </w:tc>
        <w:tc>
          <w:tcPr>
            <w:tcW w:w="900" w:type="dxa"/>
            <w:tcBorders>
              <w:top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0.97</w:t>
            </w:r>
          </w:p>
        </w:tc>
        <w:tc>
          <w:tcPr>
            <w:tcW w:w="720" w:type="dxa"/>
            <w:tcBorders>
              <w:top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Pr>
          <w:p w:rsidR="00BE1C3E" w:rsidRPr="00716F1B" w:rsidRDefault="00BE1C3E" w:rsidP="00046546">
            <w:pPr>
              <w:spacing w:line="360" w:lineRule="auto"/>
              <w:rPr>
                <w:rFonts w:ascii="Arial" w:hAnsi="Arial" w:cs="Arial"/>
                <w:b/>
                <w:sz w:val="20"/>
                <w:szCs w:val="20"/>
              </w:rPr>
            </w:pPr>
          </w:p>
        </w:tc>
        <w:tc>
          <w:tcPr>
            <w:tcW w:w="1980" w:type="dxa"/>
          </w:tcPr>
          <w:p w:rsidR="00BE1C3E" w:rsidRPr="00716F1B" w:rsidRDefault="00BE1C3E" w:rsidP="00046546">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0.81</w:t>
            </w:r>
          </w:p>
        </w:tc>
        <w:tc>
          <w:tcPr>
            <w:tcW w:w="72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Pr>
          <w:p w:rsidR="00BE1C3E" w:rsidRPr="00716F1B" w:rsidRDefault="00BE1C3E" w:rsidP="00046546">
            <w:pPr>
              <w:spacing w:line="360" w:lineRule="auto"/>
              <w:rPr>
                <w:rFonts w:ascii="Arial" w:hAnsi="Arial" w:cs="Arial"/>
                <w:b/>
                <w:sz w:val="20"/>
                <w:szCs w:val="20"/>
              </w:rPr>
            </w:pPr>
          </w:p>
        </w:tc>
        <w:tc>
          <w:tcPr>
            <w:tcW w:w="1980" w:type="dxa"/>
          </w:tcPr>
          <w:p w:rsidR="00BE1C3E" w:rsidRPr="00716F1B" w:rsidRDefault="00BE1C3E" w:rsidP="00046546">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0.88</w:t>
            </w:r>
          </w:p>
        </w:tc>
        <w:tc>
          <w:tcPr>
            <w:tcW w:w="72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Borders>
              <w:bottom w:val="single" w:sz="4" w:space="0" w:color="auto"/>
            </w:tcBorders>
          </w:tcPr>
          <w:p w:rsidR="00BE1C3E" w:rsidRPr="00716F1B" w:rsidRDefault="00BE1C3E" w:rsidP="00046546">
            <w:pPr>
              <w:spacing w:line="360" w:lineRule="auto"/>
              <w:rPr>
                <w:rFonts w:ascii="Arial" w:hAnsi="Arial" w:cs="Arial"/>
                <w:b/>
                <w:sz w:val="20"/>
                <w:szCs w:val="20"/>
              </w:rPr>
            </w:pPr>
          </w:p>
        </w:tc>
        <w:tc>
          <w:tcPr>
            <w:tcW w:w="1980" w:type="dxa"/>
            <w:tcBorders>
              <w:bottom w:val="single" w:sz="4" w:space="0" w:color="auto"/>
            </w:tcBorders>
          </w:tcPr>
          <w:p w:rsidR="00BE1C3E" w:rsidRPr="00716F1B" w:rsidRDefault="00BE1C3E" w:rsidP="00046546">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0.98</w:t>
            </w:r>
          </w:p>
        </w:tc>
        <w:tc>
          <w:tcPr>
            <w:tcW w:w="720" w:type="dxa"/>
            <w:tcBorders>
              <w:bottom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val="restart"/>
            <w:tcBorders>
              <w:top w:val="single" w:sz="4" w:space="0" w:color="auto"/>
            </w:tcBorders>
            <w:vAlign w:val="center"/>
          </w:tcPr>
          <w:p w:rsidR="00BE1C3E" w:rsidRPr="00716F1B" w:rsidRDefault="00BE1C3E" w:rsidP="00046546">
            <w:pPr>
              <w:spacing w:line="360" w:lineRule="auto"/>
              <w:rPr>
                <w:rFonts w:ascii="Arial" w:hAnsi="Arial" w:cs="Arial"/>
                <w:b/>
                <w:sz w:val="20"/>
                <w:szCs w:val="20"/>
              </w:rPr>
            </w:pPr>
            <w:r w:rsidRPr="00716F1B">
              <w:rPr>
                <w:rFonts w:ascii="Arial" w:hAnsi="Arial" w:cs="Arial"/>
                <w:b/>
                <w:sz w:val="20"/>
                <w:szCs w:val="20"/>
              </w:rPr>
              <w:t>Zm</w:t>
            </w:r>
          </w:p>
        </w:tc>
        <w:tc>
          <w:tcPr>
            <w:tcW w:w="1980" w:type="dxa"/>
            <w:tcBorders>
              <w:top w:val="single" w:sz="4" w:space="0" w:color="auto"/>
            </w:tcBorders>
          </w:tcPr>
          <w:p w:rsidR="00BE1C3E" w:rsidRPr="00716F1B" w:rsidRDefault="00BE1C3E" w:rsidP="00046546">
            <w:pPr>
              <w:spacing w:line="360" w:lineRule="auto"/>
              <w:jc w:val="both"/>
              <w:rPr>
                <w:rFonts w:ascii="Arial" w:hAnsi="Arial" w:cs="Arial"/>
                <w:sz w:val="20"/>
                <w:szCs w:val="20"/>
              </w:rPr>
            </w:pPr>
            <w:r w:rsidRPr="00716F1B">
              <w:rPr>
                <w:rFonts w:ascii="Arial" w:hAnsi="Arial" w:cs="Arial"/>
                <w:sz w:val="20"/>
                <w:szCs w:val="20"/>
              </w:rPr>
              <w:t xml:space="preserve">Stolon </w:t>
            </w:r>
            <w:r>
              <w:rPr>
                <w:rFonts w:ascii="Arial" w:hAnsi="Arial" w:cs="Arial"/>
                <w:sz w:val="20"/>
                <w:szCs w:val="20"/>
              </w:rPr>
              <w:t>sprouting</w:t>
            </w:r>
          </w:p>
        </w:tc>
        <w:tc>
          <w:tcPr>
            <w:tcW w:w="900" w:type="dxa"/>
            <w:tcBorders>
              <w:top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0.93</w:t>
            </w:r>
          </w:p>
        </w:tc>
        <w:tc>
          <w:tcPr>
            <w:tcW w:w="720" w:type="dxa"/>
            <w:tcBorders>
              <w:top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Pr>
          <w:p w:rsidR="00BE1C3E" w:rsidRPr="00716F1B" w:rsidRDefault="00BE1C3E" w:rsidP="00046546">
            <w:pPr>
              <w:spacing w:line="360" w:lineRule="auto"/>
              <w:rPr>
                <w:rFonts w:ascii="Arial" w:hAnsi="Arial" w:cs="Arial"/>
                <w:b/>
                <w:sz w:val="20"/>
                <w:szCs w:val="20"/>
              </w:rPr>
            </w:pPr>
          </w:p>
        </w:tc>
        <w:tc>
          <w:tcPr>
            <w:tcW w:w="1980" w:type="dxa"/>
          </w:tcPr>
          <w:p w:rsidR="00BE1C3E" w:rsidRPr="00716F1B" w:rsidRDefault="00BE1C3E" w:rsidP="00046546">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0.78</w:t>
            </w:r>
          </w:p>
        </w:tc>
        <w:tc>
          <w:tcPr>
            <w:tcW w:w="72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Pr>
          <w:p w:rsidR="00BE1C3E" w:rsidRPr="00716F1B" w:rsidRDefault="00BE1C3E" w:rsidP="00046546">
            <w:pPr>
              <w:spacing w:line="360" w:lineRule="auto"/>
              <w:rPr>
                <w:rFonts w:ascii="Arial" w:hAnsi="Arial" w:cs="Arial"/>
                <w:b/>
                <w:sz w:val="20"/>
                <w:szCs w:val="20"/>
              </w:rPr>
            </w:pPr>
          </w:p>
        </w:tc>
        <w:tc>
          <w:tcPr>
            <w:tcW w:w="1980" w:type="dxa"/>
          </w:tcPr>
          <w:p w:rsidR="00BE1C3E" w:rsidRPr="00716F1B" w:rsidRDefault="00BE1C3E" w:rsidP="00046546">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0.77</w:t>
            </w:r>
          </w:p>
        </w:tc>
        <w:tc>
          <w:tcPr>
            <w:tcW w:w="72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Borders>
              <w:bottom w:val="single" w:sz="4" w:space="0" w:color="auto"/>
            </w:tcBorders>
          </w:tcPr>
          <w:p w:rsidR="00BE1C3E" w:rsidRPr="00716F1B" w:rsidRDefault="00BE1C3E" w:rsidP="00046546">
            <w:pPr>
              <w:spacing w:line="360" w:lineRule="auto"/>
              <w:rPr>
                <w:rFonts w:ascii="Arial" w:hAnsi="Arial" w:cs="Arial"/>
                <w:b/>
                <w:sz w:val="20"/>
                <w:szCs w:val="20"/>
              </w:rPr>
            </w:pPr>
          </w:p>
        </w:tc>
        <w:tc>
          <w:tcPr>
            <w:tcW w:w="1980" w:type="dxa"/>
            <w:tcBorders>
              <w:bottom w:val="single" w:sz="4" w:space="0" w:color="auto"/>
            </w:tcBorders>
          </w:tcPr>
          <w:p w:rsidR="00BE1C3E" w:rsidRPr="00716F1B" w:rsidRDefault="00BE1C3E" w:rsidP="00046546">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0.88</w:t>
            </w:r>
          </w:p>
        </w:tc>
        <w:tc>
          <w:tcPr>
            <w:tcW w:w="720" w:type="dxa"/>
            <w:tcBorders>
              <w:bottom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val="restart"/>
            <w:tcBorders>
              <w:top w:val="single" w:sz="4" w:space="0" w:color="auto"/>
            </w:tcBorders>
            <w:vAlign w:val="center"/>
          </w:tcPr>
          <w:p w:rsidR="00BE1C3E" w:rsidRPr="00716F1B" w:rsidRDefault="00BE1C3E" w:rsidP="00046546">
            <w:pPr>
              <w:spacing w:line="360" w:lineRule="auto"/>
              <w:rPr>
                <w:rFonts w:ascii="Arial" w:hAnsi="Arial" w:cs="Arial"/>
                <w:b/>
                <w:sz w:val="20"/>
                <w:szCs w:val="20"/>
              </w:rPr>
            </w:pPr>
            <w:r w:rsidRPr="00716F1B">
              <w:rPr>
                <w:rFonts w:ascii="Arial" w:hAnsi="Arial" w:cs="Arial"/>
                <w:b/>
                <w:sz w:val="20"/>
                <w:szCs w:val="20"/>
              </w:rPr>
              <w:t>Pv</w:t>
            </w:r>
          </w:p>
        </w:tc>
        <w:tc>
          <w:tcPr>
            <w:tcW w:w="1980" w:type="dxa"/>
            <w:tcBorders>
              <w:top w:val="single" w:sz="4" w:space="0" w:color="auto"/>
            </w:tcBorders>
          </w:tcPr>
          <w:p w:rsidR="00BE1C3E" w:rsidRPr="00716F1B" w:rsidRDefault="00BE1C3E" w:rsidP="00046546">
            <w:pPr>
              <w:spacing w:line="360" w:lineRule="auto"/>
              <w:jc w:val="both"/>
              <w:rPr>
                <w:rFonts w:ascii="Arial" w:hAnsi="Arial" w:cs="Arial"/>
                <w:sz w:val="20"/>
                <w:szCs w:val="20"/>
              </w:rPr>
            </w:pPr>
            <w:r w:rsidRPr="00716F1B">
              <w:rPr>
                <w:rFonts w:ascii="Arial" w:hAnsi="Arial" w:cs="Arial"/>
                <w:sz w:val="20"/>
                <w:szCs w:val="20"/>
              </w:rPr>
              <w:t xml:space="preserve">Stolon </w:t>
            </w:r>
            <w:r>
              <w:rPr>
                <w:rFonts w:ascii="Arial" w:hAnsi="Arial" w:cs="Arial"/>
                <w:sz w:val="20"/>
                <w:szCs w:val="20"/>
              </w:rPr>
              <w:t>sprouting</w:t>
            </w:r>
          </w:p>
        </w:tc>
        <w:tc>
          <w:tcPr>
            <w:tcW w:w="900" w:type="dxa"/>
            <w:tcBorders>
              <w:top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0.76</w:t>
            </w:r>
          </w:p>
        </w:tc>
        <w:tc>
          <w:tcPr>
            <w:tcW w:w="720" w:type="dxa"/>
            <w:tcBorders>
              <w:top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Pr>
          <w:p w:rsidR="00BE1C3E" w:rsidRPr="00716F1B" w:rsidRDefault="00BE1C3E" w:rsidP="00046546">
            <w:pPr>
              <w:spacing w:line="360" w:lineRule="auto"/>
              <w:jc w:val="both"/>
              <w:rPr>
                <w:rFonts w:ascii="Arial" w:hAnsi="Arial" w:cs="Arial"/>
                <w:sz w:val="20"/>
                <w:szCs w:val="20"/>
              </w:rPr>
            </w:pPr>
          </w:p>
        </w:tc>
        <w:tc>
          <w:tcPr>
            <w:tcW w:w="1980" w:type="dxa"/>
          </w:tcPr>
          <w:p w:rsidR="00BE1C3E" w:rsidRPr="00716F1B" w:rsidRDefault="00BE1C3E" w:rsidP="00046546">
            <w:pPr>
              <w:spacing w:line="360" w:lineRule="auto"/>
              <w:jc w:val="both"/>
              <w:rPr>
                <w:rFonts w:ascii="Arial" w:hAnsi="Arial" w:cs="Arial"/>
                <w:sz w:val="20"/>
                <w:szCs w:val="20"/>
              </w:rPr>
            </w:pPr>
            <w:r>
              <w:rPr>
                <w:rFonts w:ascii="Arial" w:hAnsi="Arial" w:cs="Arial"/>
                <w:sz w:val="20"/>
                <w:szCs w:val="20"/>
              </w:rPr>
              <w:t>Aerial apex growth</w:t>
            </w:r>
          </w:p>
        </w:tc>
        <w:tc>
          <w:tcPr>
            <w:tcW w:w="90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0.80</w:t>
            </w:r>
          </w:p>
        </w:tc>
        <w:tc>
          <w:tcPr>
            <w:tcW w:w="72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Pr>
          <w:p w:rsidR="00BE1C3E" w:rsidRPr="00716F1B" w:rsidRDefault="00BE1C3E" w:rsidP="00046546">
            <w:pPr>
              <w:spacing w:line="360" w:lineRule="auto"/>
              <w:jc w:val="both"/>
              <w:rPr>
                <w:rFonts w:ascii="Arial" w:hAnsi="Arial" w:cs="Arial"/>
                <w:sz w:val="20"/>
                <w:szCs w:val="20"/>
              </w:rPr>
            </w:pPr>
          </w:p>
        </w:tc>
        <w:tc>
          <w:tcPr>
            <w:tcW w:w="1980" w:type="dxa"/>
          </w:tcPr>
          <w:p w:rsidR="00BE1C3E" w:rsidRPr="00716F1B" w:rsidRDefault="00BE1C3E" w:rsidP="00046546">
            <w:pPr>
              <w:spacing w:line="360" w:lineRule="auto"/>
              <w:jc w:val="both"/>
              <w:rPr>
                <w:rFonts w:ascii="Arial" w:hAnsi="Arial" w:cs="Arial"/>
                <w:sz w:val="20"/>
                <w:szCs w:val="20"/>
              </w:rPr>
            </w:pPr>
            <w:r w:rsidRPr="00716F1B">
              <w:rPr>
                <w:rFonts w:ascii="Arial" w:hAnsi="Arial" w:cs="Arial"/>
                <w:sz w:val="20"/>
                <w:szCs w:val="20"/>
              </w:rPr>
              <w:t>Root</w:t>
            </w:r>
            <w:r>
              <w:rPr>
                <w:rFonts w:ascii="Arial" w:hAnsi="Arial" w:cs="Arial"/>
                <w:sz w:val="20"/>
                <w:szCs w:val="20"/>
              </w:rPr>
              <w:t xml:space="preserve"> apex growth</w:t>
            </w:r>
          </w:p>
        </w:tc>
        <w:tc>
          <w:tcPr>
            <w:tcW w:w="90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0.58</w:t>
            </w:r>
          </w:p>
        </w:tc>
        <w:tc>
          <w:tcPr>
            <w:tcW w:w="720" w:type="dxa"/>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r>
      <w:tr w:rsidR="00BE1C3E" w:rsidRPr="00716F1B" w:rsidTr="00046546">
        <w:tc>
          <w:tcPr>
            <w:tcW w:w="1008" w:type="dxa"/>
            <w:vMerge/>
            <w:tcBorders>
              <w:bottom w:val="single" w:sz="4" w:space="0" w:color="auto"/>
            </w:tcBorders>
          </w:tcPr>
          <w:p w:rsidR="00BE1C3E" w:rsidRPr="00716F1B" w:rsidRDefault="00BE1C3E" w:rsidP="00046546">
            <w:pPr>
              <w:spacing w:line="360" w:lineRule="auto"/>
              <w:jc w:val="both"/>
              <w:rPr>
                <w:rFonts w:ascii="Arial" w:hAnsi="Arial" w:cs="Arial"/>
                <w:sz w:val="20"/>
                <w:szCs w:val="20"/>
              </w:rPr>
            </w:pPr>
          </w:p>
        </w:tc>
        <w:tc>
          <w:tcPr>
            <w:tcW w:w="1980" w:type="dxa"/>
            <w:tcBorders>
              <w:bottom w:val="single" w:sz="4" w:space="0" w:color="auto"/>
            </w:tcBorders>
          </w:tcPr>
          <w:p w:rsidR="00BE1C3E" w:rsidRPr="00716F1B" w:rsidRDefault="00BE1C3E" w:rsidP="00046546">
            <w:pPr>
              <w:spacing w:line="360" w:lineRule="auto"/>
              <w:jc w:val="both"/>
              <w:rPr>
                <w:rFonts w:ascii="Arial" w:hAnsi="Arial" w:cs="Arial"/>
                <w:sz w:val="20"/>
                <w:szCs w:val="20"/>
              </w:rPr>
            </w:pPr>
            <w:r w:rsidRPr="00716F1B">
              <w:rPr>
                <w:rFonts w:ascii="Arial" w:hAnsi="Arial" w:cs="Arial"/>
                <w:sz w:val="20"/>
                <w:szCs w:val="20"/>
              </w:rPr>
              <w:t>Root tip elongation</w:t>
            </w:r>
          </w:p>
        </w:tc>
        <w:tc>
          <w:tcPr>
            <w:tcW w:w="900" w:type="dxa"/>
            <w:tcBorders>
              <w:bottom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w:t>
            </w:r>
          </w:p>
        </w:tc>
        <w:tc>
          <w:tcPr>
            <w:tcW w:w="720" w:type="dxa"/>
            <w:tcBorders>
              <w:bottom w:val="single" w:sz="4" w:space="0" w:color="auto"/>
            </w:tcBorders>
          </w:tcPr>
          <w:p w:rsidR="00BE1C3E" w:rsidRPr="00716F1B" w:rsidRDefault="00BE1C3E" w:rsidP="00046546">
            <w:pPr>
              <w:spacing w:line="360" w:lineRule="auto"/>
              <w:jc w:val="center"/>
              <w:rPr>
                <w:rFonts w:ascii="Arial" w:hAnsi="Arial" w:cs="Arial"/>
                <w:sz w:val="20"/>
                <w:szCs w:val="20"/>
              </w:rPr>
            </w:pPr>
            <w:r>
              <w:rPr>
                <w:rFonts w:ascii="Arial" w:hAnsi="Arial" w:cs="Arial"/>
                <w:sz w:val="20"/>
                <w:szCs w:val="20"/>
              </w:rPr>
              <w:t>ns</w:t>
            </w:r>
          </w:p>
        </w:tc>
      </w:tr>
    </w:tbl>
    <w:p w:rsidR="00BE1C3E" w:rsidRPr="00BC4DB6" w:rsidRDefault="00BE1C3E" w:rsidP="003A2880">
      <w:pPr>
        <w:jc w:val="both"/>
        <w:rPr>
          <w:rFonts w:ascii="Arial" w:hAnsi="Arial" w:cs="Arial"/>
          <w:sz w:val="20"/>
          <w:szCs w:val="20"/>
        </w:rPr>
      </w:pPr>
    </w:p>
    <w:p w:rsidR="00BE1C3E" w:rsidRDefault="00BE1C3E" w:rsidP="003A2880"/>
    <w:p w:rsidR="00BE1C3E" w:rsidRDefault="00BE1C3E">
      <w:pPr>
        <w:rPr>
          <w:rFonts w:ascii="Arial" w:hAnsi="Arial" w:cs="Arial"/>
          <w:sz w:val="20"/>
          <w:szCs w:val="20"/>
        </w:rPr>
      </w:pPr>
      <w:r>
        <w:rPr>
          <w:rFonts w:ascii="Arial" w:hAnsi="Arial" w:cs="Arial"/>
          <w:sz w:val="20"/>
          <w:szCs w:val="20"/>
        </w:rPr>
        <w:br w:type="page"/>
      </w:r>
    </w:p>
    <w:p w:rsidR="00BE1C3E" w:rsidRDefault="00BE1C3E" w:rsidP="00F70A37">
      <w:pPr>
        <w:spacing w:line="480" w:lineRule="auto"/>
        <w:ind w:left="540" w:hanging="540"/>
        <w:jc w:val="both"/>
        <w:rPr>
          <w:rFonts w:ascii="Arial" w:hAnsi="Arial" w:cs="Arial"/>
          <w:sz w:val="20"/>
          <w:szCs w:val="20"/>
        </w:rPr>
      </w:pPr>
    </w:p>
    <w:p w:rsidR="00BE1C3E" w:rsidRDefault="00BE1C3E" w:rsidP="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1</w:t>
      </w:r>
      <w:r w:rsidRPr="00DB3F24">
        <w:rPr>
          <w:rFonts w:ascii="Arial" w:hAnsi="Arial" w:cs="Arial"/>
          <w:b/>
          <w:sz w:val="20"/>
          <w:szCs w:val="20"/>
        </w:rPr>
        <w:t>.</w:t>
      </w:r>
      <w:r>
        <w:rPr>
          <w:rFonts w:ascii="Arial" w:hAnsi="Arial" w:cs="Arial"/>
          <w:sz w:val="20"/>
          <w:szCs w:val="20"/>
        </w:rPr>
        <w:t xml:space="preserve"> </w:t>
      </w:r>
      <w:r w:rsidRPr="00F036AA">
        <w:rPr>
          <w:rFonts w:ascii="Arial" w:hAnsi="Arial" w:cs="Arial"/>
          <w:sz w:val="20"/>
          <w:szCs w:val="20"/>
        </w:rPr>
        <w:t>(</w:t>
      </w:r>
      <w:r w:rsidRPr="00F036AA">
        <w:rPr>
          <w:rFonts w:ascii="Arial" w:hAnsi="Arial" w:cs="Arial"/>
          <w:i/>
          <w:sz w:val="20"/>
          <w:szCs w:val="20"/>
        </w:rPr>
        <w:t>Cynodon dactylon</w:t>
      </w:r>
      <w:r w:rsidRPr="00F036AA">
        <w:rPr>
          <w:rFonts w:ascii="Arial" w:hAnsi="Arial" w:cs="Arial"/>
          <w:sz w:val="20"/>
          <w:szCs w:val="20"/>
        </w:rPr>
        <w:t xml:space="preserve"> x </w:t>
      </w:r>
      <w:r w:rsidRPr="00F036AA">
        <w:rPr>
          <w:rFonts w:ascii="Arial" w:hAnsi="Arial" w:cs="Arial"/>
          <w:i/>
          <w:sz w:val="20"/>
          <w:szCs w:val="20"/>
        </w:rPr>
        <w:t>C. transvaalensis</w:t>
      </w:r>
      <w:r>
        <w:rPr>
          <w:rFonts w:ascii="Arial" w:hAnsi="Arial" w:cs="Arial"/>
          <w:i/>
          <w:sz w:val="20"/>
          <w:szCs w:val="20"/>
        </w:rPr>
        <w:t xml:space="preserve"> </w:t>
      </w:r>
      <w:r>
        <w:rPr>
          <w:rFonts w:ascii="Arial" w:hAnsi="Arial" w:cs="Arial"/>
          <w:sz w:val="20"/>
          <w:szCs w:val="20"/>
        </w:rPr>
        <w:t>(Cdxt)</w:t>
      </w:r>
      <w:r w:rsidRPr="00F036AA">
        <w:rPr>
          <w:rFonts w:ascii="Arial" w:hAnsi="Arial" w:cs="Arial"/>
          <w:sz w:val="20"/>
          <w:szCs w:val="20"/>
        </w:rPr>
        <w:t xml:space="preserve">, </w:t>
      </w:r>
      <w:r w:rsidRPr="00F036AA">
        <w:rPr>
          <w:rFonts w:ascii="Arial" w:hAnsi="Arial" w:cs="Arial"/>
          <w:i/>
          <w:sz w:val="20"/>
          <w:szCs w:val="20"/>
        </w:rPr>
        <w:t>Zoysia matrella</w:t>
      </w:r>
      <w:r>
        <w:rPr>
          <w:rFonts w:ascii="Arial" w:hAnsi="Arial" w:cs="Arial"/>
          <w:i/>
          <w:sz w:val="20"/>
          <w:szCs w:val="20"/>
        </w:rPr>
        <w:t xml:space="preserve"> </w:t>
      </w:r>
      <w:r>
        <w:rPr>
          <w:rFonts w:ascii="Arial" w:hAnsi="Arial" w:cs="Arial"/>
          <w:sz w:val="20"/>
          <w:szCs w:val="20"/>
        </w:rPr>
        <w:t>(Zm)</w:t>
      </w:r>
      <w:r w:rsidRPr="00F036AA">
        <w:rPr>
          <w:rFonts w:ascii="Arial" w:hAnsi="Arial" w:cs="Arial"/>
          <w:sz w:val="20"/>
          <w:szCs w:val="20"/>
        </w:rPr>
        <w:t xml:space="preserve"> and </w:t>
      </w:r>
      <w:r w:rsidRPr="00F036AA">
        <w:rPr>
          <w:rFonts w:ascii="Arial" w:hAnsi="Arial" w:cs="Arial"/>
          <w:i/>
          <w:sz w:val="20"/>
          <w:szCs w:val="20"/>
        </w:rPr>
        <w:t>Paspalum vaginatum</w:t>
      </w:r>
      <w:r>
        <w:rPr>
          <w:rFonts w:ascii="Arial" w:hAnsi="Arial" w:cs="Arial"/>
          <w:sz w:val="20"/>
          <w:szCs w:val="20"/>
        </w:rPr>
        <w:t xml:space="preserve"> (Pv)  stolon sprouting inhibition [% of control (0% salinity) for each species] at increasing salinity levels (4 WAT). Data columns followed by the same letters do not differ significantly at P≤0.05 (one-way ANOVA, with Fisher’s Protected LSD, P≤0.005).</w:t>
      </w:r>
    </w:p>
    <w:p w:rsidR="00BE1C3E" w:rsidRDefault="00BE1C3E" w:rsidP="003A2880">
      <w:pPr>
        <w:spacing w:line="480" w:lineRule="auto"/>
        <w:jc w:val="both"/>
        <w:rPr>
          <w:rFonts w:ascii="Arial" w:hAnsi="Arial" w:cs="Arial"/>
          <w:sz w:val="20"/>
          <w:szCs w:val="20"/>
        </w:rPr>
      </w:pPr>
    </w:p>
    <w:p w:rsidR="00BE1C3E" w:rsidRDefault="00BE1C3E" w:rsidP="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2</w:t>
      </w:r>
      <w:r w:rsidRPr="00DB3F24">
        <w:rPr>
          <w:rFonts w:ascii="Arial" w:hAnsi="Arial" w:cs="Arial"/>
          <w:b/>
          <w:sz w:val="20"/>
          <w:szCs w:val="20"/>
        </w:rPr>
        <w:t>.</w:t>
      </w:r>
      <w:r>
        <w:rPr>
          <w:rFonts w:ascii="Arial" w:hAnsi="Arial" w:cs="Arial"/>
          <w:sz w:val="20"/>
          <w:szCs w:val="20"/>
        </w:rPr>
        <w:t xml:space="preserve"> Cdxt, Zm and Pv cumulative aerial apex growth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BE1C3E" w:rsidRDefault="00BE1C3E" w:rsidP="003A2880">
      <w:pPr>
        <w:spacing w:line="480" w:lineRule="auto"/>
        <w:jc w:val="both"/>
        <w:rPr>
          <w:rFonts w:ascii="Arial" w:hAnsi="Arial" w:cs="Arial"/>
          <w:sz w:val="20"/>
          <w:szCs w:val="20"/>
        </w:rPr>
      </w:pPr>
    </w:p>
    <w:p w:rsidR="00BE1C3E" w:rsidRDefault="00BE1C3E" w:rsidP="003A2880">
      <w:pPr>
        <w:spacing w:line="480" w:lineRule="auto"/>
        <w:jc w:val="both"/>
        <w:rPr>
          <w:rFonts w:ascii="Arial" w:hAnsi="Arial" w:cs="Arial"/>
          <w:sz w:val="20"/>
          <w:szCs w:val="20"/>
        </w:rPr>
      </w:pPr>
      <w:r w:rsidRPr="00DB3F24">
        <w:rPr>
          <w:rFonts w:ascii="Arial" w:hAnsi="Arial" w:cs="Arial"/>
          <w:b/>
          <w:sz w:val="20"/>
          <w:szCs w:val="20"/>
        </w:rPr>
        <w:t>Fig</w:t>
      </w:r>
      <w:r>
        <w:rPr>
          <w:rFonts w:ascii="Arial" w:hAnsi="Arial" w:cs="Arial"/>
          <w:b/>
          <w:sz w:val="20"/>
          <w:szCs w:val="20"/>
        </w:rPr>
        <w:t>ure</w:t>
      </w:r>
      <w:r w:rsidRPr="00DB3F24">
        <w:rPr>
          <w:rFonts w:ascii="Arial" w:hAnsi="Arial" w:cs="Arial"/>
          <w:b/>
          <w:sz w:val="20"/>
          <w:szCs w:val="20"/>
        </w:rPr>
        <w:t xml:space="preserve">. </w:t>
      </w:r>
      <w:r>
        <w:rPr>
          <w:rFonts w:ascii="Arial" w:hAnsi="Arial" w:cs="Arial"/>
          <w:b/>
          <w:sz w:val="20"/>
          <w:szCs w:val="20"/>
        </w:rPr>
        <w:t>3</w:t>
      </w:r>
      <w:r w:rsidRPr="00DB3F24">
        <w:rPr>
          <w:rFonts w:ascii="Arial" w:hAnsi="Arial" w:cs="Arial"/>
          <w:b/>
          <w:sz w:val="20"/>
          <w:szCs w:val="20"/>
        </w:rPr>
        <w:t>.</w:t>
      </w:r>
      <w:r>
        <w:rPr>
          <w:rFonts w:ascii="Arial" w:hAnsi="Arial" w:cs="Arial"/>
          <w:sz w:val="20"/>
          <w:szCs w:val="20"/>
        </w:rPr>
        <w:t xml:space="preserve"> Cdxt, Zm and Pv cumulative root apex growth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BE1C3E" w:rsidRDefault="00BE1C3E" w:rsidP="003A2880">
      <w:pPr>
        <w:spacing w:line="480" w:lineRule="auto"/>
        <w:jc w:val="both"/>
        <w:rPr>
          <w:rFonts w:ascii="Arial" w:hAnsi="Arial" w:cs="Arial"/>
          <w:sz w:val="20"/>
          <w:szCs w:val="20"/>
        </w:rPr>
      </w:pPr>
    </w:p>
    <w:p w:rsidR="00BE1C3E" w:rsidRDefault="00BE1C3E" w:rsidP="003A2880">
      <w:pPr>
        <w:spacing w:line="480" w:lineRule="auto"/>
        <w:jc w:val="both"/>
        <w:rPr>
          <w:rFonts w:ascii="Arial" w:hAnsi="Arial" w:cs="Arial"/>
          <w:sz w:val="20"/>
          <w:szCs w:val="20"/>
        </w:rPr>
      </w:pPr>
      <w:r w:rsidRPr="00E4781E">
        <w:rPr>
          <w:rFonts w:ascii="Arial" w:hAnsi="Arial" w:cs="Arial"/>
          <w:b/>
          <w:sz w:val="20"/>
          <w:szCs w:val="20"/>
        </w:rPr>
        <w:t>Fig</w:t>
      </w:r>
      <w:r>
        <w:rPr>
          <w:rFonts w:ascii="Arial" w:hAnsi="Arial" w:cs="Arial"/>
          <w:b/>
          <w:sz w:val="20"/>
          <w:szCs w:val="20"/>
        </w:rPr>
        <w:t>ure</w:t>
      </w:r>
      <w:r w:rsidRPr="00E4781E">
        <w:rPr>
          <w:rFonts w:ascii="Arial" w:hAnsi="Arial" w:cs="Arial"/>
          <w:b/>
          <w:sz w:val="20"/>
          <w:szCs w:val="20"/>
        </w:rPr>
        <w:t>. 4.</w:t>
      </w:r>
      <w:r w:rsidRPr="00E4781E">
        <w:rPr>
          <w:rFonts w:ascii="Arial" w:hAnsi="Arial" w:cs="Arial"/>
          <w:sz w:val="20"/>
          <w:szCs w:val="20"/>
        </w:rPr>
        <w:t xml:space="preserve"> </w:t>
      </w:r>
      <w:r>
        <w:rPr>
          <w:rFonts w:ascii="Arial" w:hAnsi="Arial" w:cs="Arial"/>
          <w:sz w:val="20"/>
          <w:szCs w:val="20"/>
        </w:rPr>
        <w:t>Cdxt, Zm and Pv root tip elongation inhibition [% of control (0% salinity) for each species] at increasing salinity levels (4 WAT). Data columns followed by the same letters do not differ significantly at P≤0.05 (one-way ANOVA, with Fisher’s Protected LSD,</w:t>
      </w:r>
      <w:r w:rsidRPr="00027E93">
        <w:rPr>
          <w:rFonts w:ascii="Arial" w:hAnsi="Arial" w:cs="Arial"/>
          <w:sz w:val="20"/>
          <w:szCs w:val="20"/>
        </w:rPr>
        <w:t xml:space="preserve"> </w:t>
      </w:r>
      <w:r>
        <w:rPr>
          <w:rFonts w:ascii="Arial" w:hAnsi="Arial" w:cs="Arial"/>
          <w:sz w:val="20"/>
          <w:szCs w:val="20"/>
        </w:rPr>
        <w:t>P≤0.005).</w:t>
      </w:r>
    </w:p>
    <w:p w:rsidR="00BE1C3E" w:rsidRDefault="00BE1C3E">
      <w:pPr>
        <w:rPr>
          <w:rFonts w:ascii="Arial" w:hAnsi="Arial" w:cs="Arial"/>
          <w:sz w:val="20"/>
          <w:szCs w:val="20"/>
        </w:rPr>
      </w:pPr>
      <w:r>
        <w:rPr>
          <w:rFonts w:ascii="Arial" w:hAnsi="Arial" w:cs="Arial"/>
          <w:sz w:val="20"/>
          <w:szCs w:val="20"/>
        </w:rPr>
        <w:br w:type="page"/>
      </w:r>
    </w:p>
    <w:p w:rsidR="00BE1C3E" w:rsidRPr="00857E83" w:rsidRDefault="00BE1C3E" w:rsidP="00F70A37">
      <w:pPr>
        <w:spacing w:line="480" w:lineRule="auto"/>
        <w:ind w:left="540" w:hanging="540"/>
        <w:jc w:val="both"/>
        <w:rPr>
          <w:rFonts w:ascii="Arial" w:hAnsi="Arial" w:cs="Arial"/>
          <w:sz w:val="20"/>
          <w:szCs w:val="20"/>
        </w:rPr>
      </w:pPr>
    </w:p>
    <w:sectPr w:rsidR="00BE1C3E" w:rsidRPr="00857E83" w:rsidSect="00A14C6C">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1C3E" w:rsidRDefault="00BE1C3E" w:rsidP="006C5143">
      <w:r>
        <w:separator/>
      </w:r>
    </w:p>
  </w:endnote>
  <w:endnote w:type="continuationSeparator" w:id="0">
    <w:p w:rsidR="00BE1C3E" w:rsidRDefault="00BE1C3E" w:rsidP="006C51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AdvPSA189">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3E" w:rsidRDefault="00BE1C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3E" w:rsidRDefault="00BE1C3E">
    <w:pPr>
      <w:pStyle w:val="Footer"/>
      <w:jc w:val="center"/>
    </w:pPr>
    <w:fldSimple w:instr=" PAGE   \* MERGEFORMAT ">
      <w:r>
        <w:rPr>
          <w:noProof/>
        </w:rPr>
        <w:t>18</w:t>
      </w:r>
    </w:fldSimple>
  </w:p>
  <w:p w:rsidR="00BE1C3E" w:rsidRDefault="00BE1C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3E" w:rsidRDefault="00BE1C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1C3E" w:rsidRDefault="00BE1C3E" w:rsidP="006C5143">
      <w:r>
        <w:separator/>
      </w:r>
    </w:p>
  </w:footnote>
  <w:footnote w:type="continuationSeparator" w:id="0">
    <w:p w:rsidR="00BE1C3E" w:rsidRDefault="00BE1C3E" w:rsidP="006C51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3E" w:rsidRDefault="00BE1C3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3E" w:rsidRDefault="00BE1C3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3E" w:rsidRDefault="00BE1C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D1C94"/>
    <w:multiLevelType w:val="hybridMultilevel"/>
    <w:tmpl w:val="3C62F3C8"/>
    <w:lvl w:ilvl="0" w:tplc="E3E2E1DC">
      <w:numFmt w:val="bullet"/>
      <w:lvlText w:val="-"/>
      <w:lvlJc w:val="left"/>
      <w:pPr>
        <w:tabs>
          <w:tab w:val="num" w:pos="720"/>
        </w:tabs>
        <w:ind w:left="720" w:hanging="360"/>
      </w:pPr>
      <w:rPr>
        <w:rFonts w:ascii="Times New Roman" w:eastAsia="Times New Roman" w:hAnsi="Times New Roman"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1">
    <w:nsid w:val="6194320E"/>
    <w:multiLevelType w:val="hybridMultilevel"/>
    <w:tmpl w:val="3C6097FC"/>
    <w:lvl w:ilvl="0" w:tplc="0D46B652">
      <w:numFmt w:val="bullet"/>
      <w:lvlText w:val="-"/>
      <w:lvlJc w:val="left"/>
      <w:pPr>
        <w:tabs>
          <w:tab w:val="num" w:pos="720"/>
        </w:tabs>
        <w:ind w:left="720" w:hanging="360"/>
      </w:pPr>
      <w:rPr>
        <w:rFonts w:ascii="Arial" w:eastAsia="Times New Roman" w:hAnsi="Aria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57"/>
  <w:hyphenationZone w:val="283"/>
  <w:doNotHyphenateCaps/>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5024"/>
    <w:rsid w:val="00006188"/>
    <w:rsid w:val="00007B86"/>
    <w:rsid w:val="00012839"/>
    <w:rsid w:val="00017411"/>
    <w:rsid w:val="00022A9A"/>
    <w:rsid w:val="00025EEE"/>
    <w:rsid w:val="00027E93"/>
    <w:rsid w:val="00045D93"/>
    <w:rsid w:val="00046546"/>
    <w:rsid w:val="00083880"/>
    <w:rsid w:val="00085024"/>
    <w:rsid w:val="00092DC3"/>
    <w:rsid w:val="000A30AD"/>
    <w:rsid w:val="000B0DE6"/>
    <w:rsid w:val="000C2E62"/>
    <w:rsid w:val="000D067F"/>
    <w:rsid w:val="000D3B9E"/>
    <w:rsid w:val="000D4948"/>
    <w:rsid w:val="000E4BEF"/>
    <w:rsid w:val="000E6E61"/>
    <w:rsid w:val="000F213B"/>
    <w:rsid w:val="000F4426"/>
    <w:rsid w:val="00102FA7"/>
    <w:rsid w:val="00103FD1"/>
    <w:rsid w:val="00104D07"/>
    <w:rsid w:val="001054D8"/>
    <w:rsid w:val="00107BBB"/>
    <w:rsid w:val="00115BFB"/>
    <w:rsid w:val="0011623A"/>
    <w:rsid w:val="00124AB4"/>
    <w:rsid w:val="001253E2"/>
    <w:rsid w:val="00135DA2"/>
    <w:rsid w:val="001418B9"/>
    <w:rsid w:val="00143932"/>
    <w:rsid w:val="001447C0"/>
    <w:rsid w:val="0015418C"/>
    <w:rsid w:val="00170D5A"/>
    <w:rsid w:val="0017765E"/>
    <w:rsid w:val="00192DE3"/>
    <w:rsid w:val="001A0C92"/>
    <w:rsid w:val="001A6BA0"/>
    <w:rsid w:val="001B5855"/>
    <w:rsid w:val="001C2C55"/>
    <w:rsid w:val="001C4B15"/>
    <w:rsid w:val="001E1290"/>
    <w:rsid w:val="002037AC"/>
    <w:rsid w:val="00205548"/>
    <w:rsid w:val="00207A6B"/>
    <w:rsid w:val="00210B15"/>
    <w:rsid w:val="002122E2"/>
    <w:rsid w:val="0023076A"/>
    <w:rsid w:val="00234FD4"/>
    <w:rsid w:val="0024544D"/>
    <w:rsid w:val="0026257A"/>
    <w:rsid w:val="00267F68"/>
    <w:rsid w:val="00272520"/>
    <w:rsid w:val="0027614B"/>
    <w:rsid w:val="00277F5F"/>
    <w:rsid w:val="002A4DE6"/>
    <w:rsid w:val="002A6582"/>
    <w:rsid w:val="002A6A23"/>
    <w:rsid w:val="002D064C"/>
    <w:rsid w:val="002D326A"/>
    <w:rsid w:val="002F765F"/>
    <w:rsid w:val="00301FAC"/>
    <w:rsid w:val="00306F5F"/>
    <w:rsid w:val="003171C7"/>
    <w:rsid w:val="00321719"/>
    <w:rsid w:val="00323CFA"/>
    <w:rsid w:val="003309A3"/>
    <w:rsid w:val="00343519"/>
    <w:rsid w:val="00353F29"/>
    <w:rsid w:val="00382506"/>
    <w:rsid w:val="0038639B"/>
    <w:rsid w:val="003971AB"/>
    <w:rsid w:val="00397B23"/>
    <w:rsid w:val="003A127A"/>
    <w:rsid w:val="003A2880"/>
    <w:rsid w:val="003C0067"/>
    <w:rsid w:val="003C123C"/>
    <w:rsid w:val="003D0A06"/>
    <w:rsid w:val="003E0721"/>
    <w:rsid w:val="003E148C"/>
    <w:rsid w:val="003E24F8"/>
    <w:rsid w:val="003E5D8C"/>
    <w:rsid w:val="003F1B29"/>
    <w:rsid w:val="003F60A4"/>
    <w:rsid w:val="00402E0A"/>
    <w:rsid w:val="00420537"/>
    <w:rsid w:val="00425D77"/>
    <w:rsid w:val="004277D6"/>
    <w:rsid w:val="00430584"/>
    <w:rsid w:val="0044574A"/>
    <w:rsid w:val="00453C71"/>
    <w:rsid w:val="00464299"/>
    <w:rsid w:val="004C668A"/>
    <w:rsid w:val="0051335F"/>
    <w:rsid w:val="00514747"/>
    <w:rsid w:val="00524AB6"/>
    <w:rsid w:val="00532549"/>
    <w:rsid w:val="00533AB4"/>
    <w:rsid w:val="0053594E"/>
    <w:rsid w:val="005366C6"/>
    <w:rsid w:val="005542AF"/>
    <w:rsid w:val="005557D6"/>
    <w:rsid w:val="00560708"/>
    <w:rsid w:val="00561D35"/>
    <w:rsid w:val="005672B1"/>
    <w:rsid w:val="005744C1"/>
    <w:rsid w:val="005800F9"/>
    <w:rsid w:val="005807FD"/>
    <w:rsid w:val="005856B9"/>
    <w:rsid w:val="00586362"/>
    <w:rsid w:val="005875E2"/>
    <w:rsid w:val="00591646"/>
    <w:rsid w:val="005929D2"/>
    <w:rsid w:val="005A336D"/>
    <w:rsid w:val="005B4CDD"/>
    <w:rsid w:val="005C5D58"/>
    <w:rsid w:val="005E12A9"/>
    <w:rsid w:val="0060771E"/>
    <w:rsid w:val="00625A2A"/>
    <w:rsid w:val="00631CCA"/>
    <w:rsid w:val="00633D04"/>
    <w:rsid w:val="00636D23"/>
    <w:rsid w:val="00636D27"/>
    <w:rsid w:val="006374D5"/>
    <w:rsid w:val="00647282"/>
    <w:rsid w:val="00647F44"/>
    <w:rsid w:val="00653F98"/>
    <w:rsid w:val="006633E0"/>
    <w:rsid w:val="00690F2E"/>
    <w:rsid w:val="00694A07"/>
    <w:rsid w:val="006954B9"/>
    <w:rsid w:val="006A6E08"/>
    <w:rsid w:val="006B07B3"/>
    <w:rsid w:val="006C5143"/>
    <w:rsid w:val="006D0528"/>
    <w:rsid w:val="006D0797"/>
    <w:rsid w:val="006D3374"/>
    <w:rsid w:val="006D54F5"/>
    <w:rsid w:val="006D6ABF"/>
    <w:rsid w:val="006E2D35"/>
    <w:rsid w:val="006F3E10"/>
    <w:rsid w:val="00703CED"/>
    <w:rsid w:val="0071570C"/>
    <w:rsid w:val="00716F1B"/>
    <w:rsid w:val="00726EE8"/>
    <w:rsid w:val="00730A9E"/>
    <w:rsid w:val="00737DAE"/>
    <w:rsid w:val="007604B8"/>
    <w:rsid w:val="007627B2"/>
    <w:rsid w:val="00763652"/>
    <w:rsid w:val="007A10E4"/>
    <w:rsid w:val="007A1E75"/>
    <w:rsid w:val="007A3DEE"/>
    <w:rsid w:val="007B0270"/>
    <w:rsid w:val="007C128C"/>
    <w:rsid w:val="007D1178"/>
    <w:rsid w:val="007D59E5"/>
    <w:rsid w:val="007E065E"/>
    <w:rsid w:val="007E1867"/>
    <w:rsid w:val="007E2E85"/>
    <w:rsid w:val="007E590A"/>
    <w:rsid w:val="007E66B0"/>
    <w:rsid w:val="007F0970"/>
    <w:rsid w:val="007F167D"/>
    <w:rsid w:val="007F4366"/>
    <w:rsid w:val="008123B7"/>
    <w:rsid w:val="00813AD2"/>
    <w:rsid w:val="00824AE0"/>
    <w:rsid w:val="008357A3"/>
    <w:rsid w:val="008357F5"/>
    <w:rsid w:val="00857E83"/>
    <w:rsid w:val="008605BD"/>
    <w:rsid w:val="00870853"/>
    <w:rsid w:val="00872528"/>
    <w:rsid w:val="0088123F"/>
    <w:rsid w:val="008878F9"/>
    <w:rsid w:val="00887D80"/>
    <w:rsid w:val="008C328D"/>
    <w:rsid w:val="008F1582"/>
    <w:rsid w:val="009066E2"/>
    <w:rsid w:val="00910D39"/>
    <w:rsid w:val="00912D93"/>
    <w:rsid w:val="00930CBC"/>
    <w:rsid w:val="0093108C"/>
    <w:rsid w:val="0093375F"/>
    <w:rsid w:val="00941FB4"/>
    <w:rsid w:val="0094388E"/>
    <w:rsid w:val="00945756"/>
    <w:rsid w:val="0096375D"/>
    <w:rsid w:val="00981679"/>
    <w:rsid w:val="00981E11"/>
    <w:rsid w:val="00993E77"/>
    <w:rsid w:val="00995C08"/>
    <w:rsid w:val="009B1856"/>
    <w:rsid w:val="009B766B"/>
    <w:rsid w:val="009C2785"/>
    <w:rsid w:val="009D1C79"/>
    <w:rsid w:val="009D404C"/>
    <w:rsid w:val="009D549C"/>
    <w:rsid w:val="009D68DE"/>
    <w:rsid w:val="009E4BAC"/>
    <w:rsid w:val="00A14C6C"/>
    <w:rsid w:val="00A15F80"/>
    <w:rsid w:val="00A166EC"/>
    <w:rsid w:val="00A20D14"/>
    <w:rsid w:val="00A27BFC"/>
    <w:rsid w:val="00A45455"/>
    <w:rsid w:val="00A503BF"/>
    <w:rsid w:val="00A66DFB"/>
    <w:rsid w:val="00A700FB"/>
    <w:rsid w:val="00A72588"/>
    <w:rsid w:val="00A93F48"/>
    <w:rsid w:val="00A95386"/>
    <w:rsid w:val="00AA1EB7"/>
    <w:rsid w:val="00AA59A8"/>
    <w:rsid w:val="00AB754B"/>
    <w:rsid w:val="00AC0DDA"/>
    <w:rsid w:val="00AE4D28"/>
    <w:rsid w:val="00AE65C3"/>
    <w:rsid w:val="00AF213D"/>
    <w:rsid w:val="00AF2657"/>
    <w:rsid w:val="00AF51BF"/>
    <w:rsid w:val="00B00C34"/>
    <w:rsid w:val="00B05CC0"/>
    <w:rsid w:val="00B11885"/>
    <w:rsid w:val="00B11A63"/>
    <w:rsid w:val="00B24380"/>
    <w:rsid w:val="00B3436D"/>
    <w:rsid w:val="00B360CB"/>
    <w:rsid w:val="00B37D8E"/>
    <w:rsid w:val="00B4035D"/>
    <w:rsid w:val="00B50317"/>
    <w:rsid w:val="00B569A0"/>
    <w:rsid w:val="00B73F3E"/>
    <w:rsid w:val="00B76FCC"/>
    <w:rsid w:val="00B82228"/>
    <w:rsid w:val="00B8382D"/>
    <w:rsid w:val="00B84B24"/>
    <w:rsid w:val="00B901AE"/>
    <w:rsid w:val="00B93B18"/>
    <w:rsid w:val="00BA08D7"/>
    <w:rsid w:val="00BA0F16"/>
    <w:rsid w:val="00BA3953"/>
    <w:rsid w:val="00BB3389"/>
    <w:rsid w:val="00BB4975"/>
    <w:rsid w:val="00BC4DB6"/>
    <w:rsid w:val="00BD00C7"/>
    <w:rsid w:val="00BE1C3E"/>
    <w:rsid w:val="00BE3166"/>
    <w:rsid w:val="00BE7F65"/>
    <w:rsid w:val="00BF304B"/>
    <w:rsid w:val="00BF3B85"/>
    <w:rsid w:val="00C01DAD"/>
    <w:rsid w:val="00C25645"/>
    <w:rsid w:val="00C25DA3"/>
    <w:rsid w:val="00C345EE"/>
    <w:rsid w:val="00C3463F"/>
    <w:rsid w:val="00C34C80"/>
    <w:rsid w:val="00C362CF"/>
    <w:rsid w:val="00C428AC"/>
    <w:rsid w:val="00C504F7"/>
    <w:rsid w:val="00C51329"/>
    <w:rsid w:val="00C574B4"/>
    <w:rsid w:val="00C72681"/>
    <w:rsid w:val="00C82353"/>
    <w:rsid w:val="00C83ADE"/>
    <w:rsid w:val="00C84699"/>
    <w:rsid w:val="00C90470"/>
    <w:rsid w:val="00C9294C"/>
    <w:rsid w:val="00CB1E6C"/>
    <w:rsid w:val="00CB5BB9"/>
    <w:rsid w:val="00CC4289"/>
    <w:rsid w:val="00CD4CE1"/>
    <w:rsid w:val="00CF7E25"/>
    <w:rsid w:val="00D129DD"/>
    <w:rsid w:val="00D13696"/>
    <w:rsid w:val="00D17355"/>
    <w:rsid w:val="00D20936"/>
    <w:rsid w:val="00D26DD6"/>
    <w:rsid w:val="00D35513"/>
    <w:rsid w:val="00D37A01"/>
    <w:rsid w:val="00D4081D"/>
    <w:rsid w:val="00D53617"/>
    <w:rsid w:val="00D607B6"/>
    <w:rsid w:val="00D63EC9"/>
    <w:rsid w:val="00D739F2"/>
    <w:rsid w:val="00D7626A"/>
    <w:rsid w:val="00D8457F"/>
    <w:rsid w:val="00D9258E"/>
    <w:rsid w:val="00D97DAD"/>
    <w:rsid w:val="00DA7783"/>
    <w:rsid w:val="00DB1A13"/>
    <w:rsid w:val="00DB36FC"/>
    <w:rsid w:val="00DB3A11"/>
    <w:rsid w:val="00DB3F24"/>
    <w:rsid w:val="00DC01FA"/>
    <w:rsid w:val="00DC2E7D"/>
    <w:rsid w:val="00DD2043"/>
    <w:rsid w:val="00DF1E19"/>
    <w:rsid w:val="00E13B4E"/>
    <w:rsid w:val="00E16598"/>
    <w:rsid w:val="00E2458B"/>
    <w:rsid w:val="00E254BF"/>
    <w:rsid w:val="00E32733"/>
    <w:rsid w:val="00E331FC"/>
    <w:rsid w:val="00E343A5"/>
    <w:rsid w:val="00E34523"/>
    <w:rsid w:val="00E357C4"/>
    <w:rsid w:val="00E46264"/>
    <w:rsid w:val="00E4781E"/>
    <w:rsid w:val="00E56B26"/>
    <w:rsid w:val="00E576FE"/>
    <w:rsid w:val="00E6103D"/>
    <w:rsid w:val="00E63A64"/>
    <w:rsid w:val="00E804CE"/>
    <w:rsid w:val="00E8187F"/>
    <w:rsid w:val="00E85B63"/>
    <w:rsid w:val="00E93FD7"/>
    <w:rsid w:val="00EA0374"/>
    <w:rsid w:val="00EC51AA"/>
    <w:rsid w:val="00EC52DD"/>
    <w:rsid w:val="00EE6CC2"/>
    <w:rsid w:val="00EF4379"/>
    <w:rsid w:val="00F002ED"/>
    <w:rsid w:val="00F036AA"/>
    <w:rsid w:val="00F106B5"/>
    <w:rsid w:val="00F115BE"/>
    <w:rsid w:val="00F11717"/>
    <w:rsid w:val="00F11BCB"/>
    <w:rsid w:val="00F1747E"/>
    <w:rsid w:val="00F27706"/>
    <w:rsid w:val="00F42225"/>
    <w:rsid w:val="00F448C7"/>
    <w:rsid w:val="00F449E8"/>
    <w:rsid w:val="00F45BCA"/>
    <w:rsid w:val="00F54D05"/>
    <w:rsid w:val="00F70A37"/>
    <w:rsid w:val="00F70F2E"/>
    <w:rsid w:val="00FE5A99"/>
    <w:rsid w:val="00FE5B74"/>
    <w:rsid w:val="00FF71F4"/>
  </w:rsids>
  <m:mathPr>
    <m:mathFont m:val="Cambria Math"/>
    <m:brkBin m:val="before"/>
    <m:brkBinSub m:val="--"/>
    <m:smallFrac m:val="off"/>
    <m:dispDef/>
    <m:lMargin m:val="0"/>
    <m:rMargin m:val="0"/>
    <m:defJc m:val="centerGroup"/>
    <m:wrapIndent m:val="1440"/>
    <m:intLim m:val="subSup"/>
    <m:naryLim m:val="undOvr"/>
  </m:mathPr>
  <w:uiCompat97To2003/>
  <w:attachedSchema w:val="urn:schemas:contacts"/>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389"/>
    <w:rPr>
      <w:sz w:val="24"/>
      <w:szCs w:val="24"/>
      <w:lang w:val="en-GB" w:eastAsia="it-IT"/>
    </w:rPr>
  </w:style>
  <w:style w:type="paragraph" w:styleId="Heading1">
    <w:name w:val="heading 1"/>
    <w:basedOn w:val="Normal"/>
    <w:next w:val="Normal"/>
    <w:link w:val="Heading1Char"/>
    <w:uiPriority w:val="99"/>
    <w:qFormat/>
    <w:rsid w:val="00BB3389"/>
    <w:pPr>
      <w:keepNext/>
      <w:autoSpaceDE w:val="0"/>
      <w:autoSpaceDN w:val="0"/>
      <w:adjustRightInd w:val="0"/>
      <w:jc w:val="both"/>
      <w:outlineLvl w:val="0"/>
    </w:pPr>
    <w:rPr>
      <w:rFonts w:ascii="Arial" w:hAnsi="Arial" w:cs="Arial"/>
      <w:sz w:val="28"/>
      <w:szCs w:val="21"/>
    </w:rPr>
  </w:style>
  <w:style w:type="paragraph" w:styleId="Heading2">
    <w:name w:val="heading 2"/>
    <w:basedOn w:val="Normal"/>
    <w:next w:val="Normal"/>
    <w:link w:val="Heading2Char"/>
    <w:uiPriority w:val="99"/>
    <w:qFormat/>
    <w:rsid w:val="00BB3389"/>
    <w:pPr>
      <w:keepNext/>
      <w:widowControl w:val="0"/>
      <w:autoSpaceDE w:val="0"/>
      <w:autoSpaceDN w:val="0"/>
      <w:adjustRightInd w:val="0"/>
      <w:spacing w:line="360" w:lineRule="auto"/>
      <w:jc w:val="both"/>
      <w:outlineLvl w:val="1"/>
    </w:pPr>
    <w:rPr>
      <w:rFonts w:ascii="Arial" w:hAnsi="Arial" w:cs="Arial"/>
      <w:b/>
      <w:bCs/>
      <w:sz w:val="28"/>
      <w:szCs w:val="21"/>
    </w:rPr>
  </w:style>
  <w:style w:type="paragraph" w:styleId="Heading5">
    <w:name w:val="heading 5"/>
    <w:basedOn w:val="Normal"/>
    <w:next w:val="Normal"/>
    <w:link w:val="Heading5Char"/>
    <w:uiPriority w:val="99"/>
    <w:qFormat/>
    <w:rsid w:val="00BB3389"/>
    <w:pPr>
      <w:keepNext/>
      <w:jc w:val="both"/>
      <w:outlineLvl w:val="4"/>
    </w:pPr>
    <w:rPr>
      <w:sz w:val="28"/>
    </w:rPr>
  </w:style>
  <w:style w:type="paragraph" w:styleId="Heading7">
    <w:name w:val="heading 7"/>
    <w:basedOn w:val="Normal"/>
    <w:next w:val="Normal"/>
    <w:link w:val="Heading7Char"/>
    <w:uiPriority w:val="99"/>
    <w:qFormat/>
    <w:rsid w:val="00BB3389"/>
    <w:pPr>
      <w:keepNext/>
      <w:ind w:left="360"/>
      <w:jc w:val="both"/>
      <w:outlineLvl w:val="6"/>
    </w:pPr>
    <w:rPr>
      <w:color w:val="0000FF"/>
      <w:sz w:val="28"/>
    </w:rPr>
  </w:style>
  <w:style w:type="paragraph" w:styleId="Heading8">
    <w:name w:val="heading 8"/>
    <w:basedOn w:val="Normal"/>
    <w:next w:val="Normal"/>
    <w:link w:val="Heading8Char"/>
    <w:uiPriority w:val="99"/>
    <w:qFormat/>
    <w:rsid w:val="00BB3389"/>
    <w:pPr>
      <w:keepNext/>
      <w:outlineLvl w:val="7"/>
    </w:pPr>
    <w:rPr>
      <w:color w:val="0000FF"/>
      <w:sz w:val="28"/>
    </w:rPr>
  </w:style>
  <w:style w:type="paragraph" w:styleId="Heading9">
    <w:name w:val="heading 9"/>
    <w:basedOn w:val="Normal"/>
    <w:next w:val="Normal"/>
    <w:link w:val="Heading9Char"/>
    <w:uiPriority w:val="99"/>
    <w:qFormat/>
    <w:rsid w:val="00BB3389"/>
    <w:pPr>
      <w:keepNext/>
      <w:spacing w:line="480" w:lineRule="auto"/>
      <w:jc w:val="both"/>
      <w:outlineLvl w:val="8"/>
    </w:pPr>
    <w:rPr>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en-GB" w:eastAsia="it-IT"/>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en-GB" w:eastAsia="it-IT"/>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en-GB" w:eastAsia="it-IT"/>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en-GB" w:eastAsia="it-IT"/>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en-GB" w:eastAsia="it-IT"/>
    </w:rPr>
  </w:style>
  <w:style w:type="character" w:customStyle="1" w:styleId="Heading9Char">
    <w:name w:val="Heading 9 Char"/>
    <w:basedOn w:val="DefaultParagraphFont"/>
    <w:link w:val="Heading9"/>
    <w:uiPriority w:val="99"/>
    <w:semiHidden/>
    <w:locked/>
    <w:rPr>
      <w:rFonts w:ascii="Cambria" w:hAnsi="Cambria" w:cs="Times New Roman"/>
      <w:lang w:val="en-GB" w:eastAsia="it-IT"/>
    </w:rPr>
  </w:style>
  <w:style w:type="paragraph" w:styleId="BodyText">
    <w:name w:val="Body Text"/>
    <w:basedOn w:val="Normal"/>
    <w:link w:val="BodyTextChar"/>
    <w:uiPriority w:val="99"/>
    <w:rsid w:val="00BB3389"/>
    <w:pPr>
      <w:spacing w:line="360" w:lineRule="auto"/>
      <w:jc w:val="both"/>
    </w:pPr>
    <w:rPr>
      <w:sz w:val="28"/>
    </w:rPr>
  </w:style>
  <w:style w:type="character" w:customStyle="1" w:styleId="BodyTextChar">
    <w:name w:val="Body Text Char"/>
    <w:basedOn w:val="DefaultParagraphFont"/>
    <w:link w:val="BodyText"/>
    <w:uiPriority w:val="99"/>
    <w:semiHidden/>
    <w:locked/>
    <w:rPr>
      <w:rFonts w:cs="Times New Roman"/>
      <w:sz w:val="24"/>
      <w:szCs w:val="24"/>
      <w:lang w:val="en-GB" w:eastAsia="it-IT"/>
    </w:rPr>
  </w:style>
  <w:style w:type="character" w:styleId="Hyperlink">
    <w:name w:val="Hyperlink"/>
    <w:basedOn w:val="DefaultParagraphFont"/>
    <w:uiPriority w:val="99"/>
    <w:rsid w:val="006E2D35"/>
    <w:rPr>
      <w:rFonts w:cs="Times New Roman"/>
      <w:color w:val="0000FF"/>
      <w:u w:val="single"/>
    </w:rPr>
  </w:style>
  <w:style w:type="table" w:styleId="TableGrid">
    <w:name w:val="Table Grid"/>
    <w:basedOn w:val="TableNormal"/>
    <w:uiPriority w:val="99"/>
    <w:rsid w:val="00BC4DB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rsid w:val="00267F68"/>
    <w:rPr>
      <w:rFonts w:cs="Times New Roman"/>
    </w:rPr>
  </w:style>
  <w:style w:type="paragraph" w:styleId="BalloonText">
    <w:name w:val="Balloon Text"/>
    <w:basedOn w:val="Normal"/>
    <w:link w:val="BalloonTextChar"/>
    <w:uiPriority w:val="99"/>
    <w:semiHidden/>
    <w:rsid w:val="00A9538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95386"/>
    <w:rPr>
      <w:rFonts w:ascii="Tahoma" w:hAnsi="Tahoma" w:cs="Tahoma"/>
      <w:sz w:val="16"/>
      <w:szCs w:val="16"/>
      <w:lang w:val="en-GB"/>
    </w:rPr>
  </w:style>
  <w:style w:type="character" w:styleId="CommentReference">
    <w:name w:val="annotation reference"/>
    <w:basedOn w:val="DefaultParagraphFont"/>
    <w:uiPriority w:val="99"/>
    <w:semiHidden/>
    <w:rsid w:val="00321719"/>
    <w:rPr>
      <w:rFonts w:cs="Times New Roman"/>
      <w:sz w:val="16"/>
      <w:szCs w:val="16"/>
    </w:rPr>
  </w:style>
  <w:style w:type="paragraph" w:styleId="CommentText">
    <w:name w:val="annotation text"/>
    <w:basedOn w:val="Normal"/>
    <w:link w:val="CommentTextChar"/>
    <w:uiPriority w:val="99"/>
    <w:semiHidden/>
    <w:rsid w:val="00321719"/>
    <w:rPr>
      <w:sz w:val="20"/>
      <w:szCs w:val="20"/>
    </w:rPr>
  </w:style>
  <w:style w:type="character" w:customStyle="1" w:styleId="CommentTextChar">
    <w:name w:val="Comment Text Char"/>
    <w:basedOn w:val="DefaultParagraphFont"/>
    <w:link w:val="CommentText"/>
    <w:uiPriority w:val="99"/>
    <w:semiHidden/>
    <w:locked/>
    <w:rsid w:val="00321719"/>
    <w:rPr>
      <w:rFonts w:cs="Times New Roman"/>
      <w:lang w:val="en-GB"/>
    </w:rPr>
  </w:style>
  <w:style w:type="paragraph" w:styleId="CommentSubject">
    <w:name w:val="annotation subject"/>
    <w:basedOn w:val="CommentText"/>
    <w:next w:val="CommentText"/>
    <w:link w:val="CommentSubjectChar"/>
    <w:uiPriority w:val="99"/>
    <w:semiHidden/>
    <w:rsid w:val="00321719"/>
    <w:rPr>
      <w:b/>
      <w:bCs/>
    </w:rPr>
  </w:style>
  <w:style w:type="character" w:customStyle="1" w:styleId="CommentSubjectChar">
    <w:name w:val="Comment Subject Char"/>
    <w:basedOn w:val="CommentTextChar"/>
    <w:link w:val="CommentSubject"/>
    <w:uiPriority w:val="99"/>
    <w:semiHidden/>
    <w:locked/>
    <w:rsid w:val="00321719"/>
    <w:rPr>
      <w:b/>
      <w:bCs/>
    </w:rPr>
  </w:style>
  <w:style w:type="paragraph" w:styleId="Header">
    <w:name w:val="header"/>
    <w:basedOn w:val="Normal"/>
    <w:link w:val="HeaderChar"/>
    <w:uiPriority w:val="99"/>
    <w:semiHidden/>
    <w:rsid w:val="006C5143"/>
    <w:pPr>
      <w:tabs>
        <w:tab w:val="center" w:pos="4819"/>
        <w:tab w:val="right" w:pos="9638"/>
      </w:tabs>
    </w:pPr>
  </w:style>
  <w:style w:type="character" w:customStyle="1" w:styleId="HeaderChar">
    <w:name w:val="Header Char"/>
    <w:basedOn w:val="DefaultParagraphFont"/>
    <w:link w:val="Header"/>
    <w:uiPriority w:val="99"/>
    <w:semiHidden/>
    <w:locked/>
    <w:rsid w:val="006C5143"/>
    <w:rPr>
      <w:rFonts w:cs="Times New Roman"/>
      <w:sz w:val="24"/>
      <w:szCs w:val="24"/>
      <w:lang w:val="en-GB"/>
    </w:rPr>
  </w:style>
  <w:style w:type="paragraph" w:styleId="Footer">
    <w:name w:val="footer"/>
    <w:basedOn w:val="Normal"/>
    <w:link w:val="FooterChar"/>
    <w:uiPriority w:val="99"/>
    <w:rsid w:val="006C5143"/>
    <w:pPr>
      <w:tabs>
        <w:tab w:val="center" w:pos="4819"/>
        <w:tab w:val="right" w:pos="9638"/>
      </w:tabs>
    </w:pPr>
  </w:style>
  <w:style w:type="character" w:customStyle="1" w:styleId="FooterChar">
    <w:name w:val="Footer Char"/>
    <w:basedOn w:val="DefaultParagraphFont"/>
    <w:link w:val="Footer"/>
    <w:uiPriority w:val="99"/>
    <w:locked/>
    <w:rsid w:val="006C5143"/>
    <w:rPr>
      <w:rFonts w:cs="Times New Roman"/>
      <w:sz w:val="24"/>
      <w:szCs w:val="24"/>
      <w:lang w:val="en-GB"/>
    </w:rPr>
  </w:style>
</w:styles>
</file>

<file path=word/webSettings.xml><?xml version="1.0" encoding="utf-8"?>
<w:webSettings xmlns:r="http://schemas.openxmlformats.org/officeDocument/2006/relationships" xmlns:w="http://schemas.openxmlformats.org/wordprocessingml/2006/main">
  <w:divs>
    <w:div w:id="2097705562">
      <w:marLeft w:val="0"/>
      <w:marRight w:val="0"/>
      <w:marTop w:val="0"/>
      <w:marBottom w:val="0"/>
      <w:divBdr>
        <w:top w:val="none" w:sz="0" w:space="0" w:color="auto"/>
        <w:left w:val="none" w:sz="0" w:space="0" w:color="auto"/>
        <w:bottom w:val="none" w:sz="0" w:space="0" w:color="auto"/>
        <w:right w:val="none" w:sz="0" w:space="0" w:color="auto"/>
      </w:divBdr>
    </w:div>
    <w:div w:id="2097705563">
      <w:marLeft w:val="0"/>
      <w:marRight w:val="0"/>
      <w:marTop w:val="0"/>
      <w:marBottom w:val="0"/>
      <w:divBdr>
        <w:top w:val="none" w:sz="0" w:space="0" w:color="auto"/>
        <w:left w:val="none" w:sz="0" w:space="0" w:color="auto"/>
        <w:bottom w:val="none" w:sz="0" w:space="0" w:color="auto"/>
        <w:right w:val="none" w:sz="0" w:space="0" w:color="auto"/>
      </w:divBdr>
    </w:div>
    <w:div w:id="20977055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38</TotalTime>
  <Pages>20</Pages>
  <Words>5397</Words>
  <Characters>30764</Characters>
  <Application>Microsoft Office Outlook</Application>
  <DocSecurity>0</DocSecurity>
  <Lines>0</Lines>
  <Paragraphs>0</Paragraphs>
  <ScaleCrop>false</ScaleCrop>
  <Company>CeRTES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dc:title>
  <dc:subject/>
  <dc:creator>Utente</dc:creator>
  <cp:keywords/>
  <dc:description/>
  <cp:lastModifiedBy>Alenka Gajdošová</cp:lastModifiedBy>
  <cp:revision>16</cp:revision>
  <cp:lastPrinted>2013-02-20T10:16:00Z</cp:lastPrinted>
  <dcterms:created xsi:type="dcterms:W3CDTF">2013-03-21T11:01:00Z</dcterms:created>
  <dcterms:modified xsi:type="dcterms:W3CDTF">2013-04-21T10:52:00Z</dcterms:modified>
</cp:coreProperties>
</file>