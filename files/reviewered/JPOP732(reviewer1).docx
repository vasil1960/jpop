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97" w:rsidRPr="005E473D" w:rsidRDefault="00A80197" w:rsidP="00993BEE">
      <w:pPr>
        <w:adjustRightInd w:val="0"/>
        <w:snapToGrid w:val="0"/>
        <w:spacing w:line="480" w:lineRule="auto"/>
        <w:jc w:val="left"/>
        <w:rPr>
          <w:rFonts w:ascii="Times New Roman" w:hAnsi="Times New Roman"/>
          <w:sz w:val="20"/>
          <w:szCs w:val="20"/>
        </w:rPr>
      </w:pPr>
      <w:r w:rsidRPr="005E473D">
        <w:rPr>
          <w:rFonts w:ascii="Times New Roman" w:hAnsi="Times New Roman"/>
          <w:sz w:val="20"/>
          <w:szCs w:val="20"/>
        </w:rPr>
        <w:t>Title page</w:t>
      </w:r>
    </w:p>
    <w:p w:rsidR="00A80197" w:rsidRDefault="00A80197" w:rsidP="0001176F">
      <w:pPr>
        <w:pStyle w:val="1"/>
        <w:adjustRightInd w:val="0"/>
        <w:snapToGrid w:val="0"/>
        <w:spacing w:line="480" w:lineRule="auto"/>
        <w:ind w:left="420"/>
      </w:pPr>
      <w:bookmarkStart w:id="0" w:name="OLE_LINK90"/>
      <w:bookmarkStart w:id="1" w:name="OLE_LINK95"/>
      <w:r>
        <w:t xml:space="preserve">PLANT REGENERATION FROM MATURE ZYGOTIC EMBRYO EXPLANTS OF </w:t>
      </w:r>
      <w:r w:rsidRPr="00E97514">
        <w:rPr>
          <w:i/>
        </w:rPr>
        <w:t xml:space="preserve">ACACIA CRASSICARPA </w:t>
      </w:r>
      <w:r>
        <w:t>VIA ADVENTITOUS SHOOT ORGANOGENESIS</w:t>
      </w:r>
    </w:p>
    <w:bookmarkEnd w:id="0"/>
    <w:bookmarkEnd w:id="1"/>
    <w:p w:rsidR="00A80197" w:rsidRPr="00993BEE" w:rsidRDefault="00A80197" w:rsidP="00993BEE">
      <w:pPr>
        <w:pStyle w:val="url"/>
        <w:adjustRightInd w:val="0"/>
        <w:snapToGrid w:val="0"/>
        <w:spacing w:line="480" w:lineRule="auto"/>
      </w:pPr>
    </w:p>
    <w:p w:rsidR="00A80197" w:rsidRDefault="00A80197" w:rsidP="00511FAF">
      <w:pPr>
        <w:adjustRightInd w:val="0"/>
        <w:snapToGrid w:val="0"/>
        <w:spacing w:line="480" w:lineRule="auto"/>
        <w:rPr>
          <w:b/>
          <w:i/>
          <w:sz w:val="24"/>
          <w:szCs w:val="24"/>
        </w:rPr>
      </w:pPr>
      <w:r w:rsidRPr="00BD71EB">
        <w:rPr>
          <w:b/>
          <w:sz w:val="24"/>
          <w:szCs w:val="24"/>
        </w:rPr>
        <w:t>Running Title:</w:t>
      </w:r>
      <w:r>
        <w:rPr>
          <w:b/>
          <w:sz w:val="24"/>
          <w:szCs w:val="24"/>
        </w:rPr>
        <w:t xml:space="preserve"> Plant regeneration of </w:t>
      </w:r>
      <w:r w:rsidRPr="00F9039A">
        <w:rPr>
          <w:b/>
          <w:i/>
          <w:sz w:val="24"/>
          <w:szCs w:val="24"/>
        </w:rPr>
        <w:t>Acacia crassicarpa</w:t>
      </w:r>
    </w:p>
    <w:p w:rsidR="00A80197" w:rsidRPr="00AF2DA9" w:rsidRDefault="00A80197" w:rsidP="00511FAF">
      <w:pPr>
        <w:adjustRightInd w:val="0"/>
        <w:snapToGrid w:val="0"/>
        <w:spacing w:line="480" w:lineRule="auto"/>
        <w:rPr>
          <w:b/>
          <w:sz w:val="24"/>
          <w:szCs w:val="24"/>
        </w:rPr>
      </w:pPr>
    </w:p>
    <w:p w:rsidR="00A80197" w:rsidRPr="005E473D" w:rsidRDefault="00A80197" w:rsidP="00993BEE">
      <w:pPr>
        <w:pStyle w:val="author"/>
        <w:adjustRightInd w:val="0"/>
        <w:snapToGrid w:val="0"/>
        <w:spacing w:line="480" w:lineRule="auto"/>
      </w:pPr>
      <w:r w:rsidRPr="005E473D">
        <w:t>Donglin Yao</w:t>
      </w:r>
      <w:r w:rsidRPr="005E473D">
        <w:rPr>
          <w:vertAlign w:val="superscript"/>
        </w:rPr>
        <w:t>1#</w:t>
      </w:r>
      <w:r w:rsidRPr="005E473D">
        <w:t>,Yi Jin</w:t>
      </w:r>
      <w:r w:rsidRPr="005E473D">
        <w:rPr>
          <w:vertAlign w:val="superscript"/>
        </w:rPr>
        <w:t>1#</w:t>
      </w:r>
      <w:r w:rsidRPr="005E473D">
        <w:t>,Weina Liu</w:t>
      </w:r>
      <w:bookmarkStart w:id="2" w:name="OLE_LINK75"/>
      <w:r w:rsidRPr="005E473D">
        <w:rPr>
          <w:vertAlign w:val="superscript"/>
        </w:rPr>
        <w:t>1</w:t>
      </w:r>
      <w:bookmarkEnd w:id="2"/>
      <w:r w:rsidRPr="005E473D">
        <w:t>,</w:t>
      </w:r>
      <w:r>
        <w:t>Xiaoyu Wang</w:t>
      </w:r>
      <w:r w:rsidRPr="005E473D">
        <w:rPr>
          <w:vertAlign w:val="superscript"/>
        </w:rPr>
        <w:t>1</w:t>
      </w:r>
      <w:r w:rsidRPr="005E473D">
        <w:t>,</w:t>
      </w:r>
      <w:r>
        <w:t>Huihong Guo</w:t>
      </w:r>
      <w:r w:rsidRPr="005E473D">
        <w:rPr>
          <w:vertAlign w:val="superscript"/>
        </w:rPr>
        <w:t>1</w:t>
      </w:r>
      <w:r>
        <w:t>,</w:t>
      </w:r>
      <w:r w:rsidRPr="005E473D">
        <w:t>Xiangming Xie</w:t>
      </w:r>
      <w:r w:rsidRPr="005E473D">
        <w:rPr>
          <w:vertAlign w:val="superscript"/>
        </w:rPr>
        <w:t>1*</w:t>
      </w:r>
    </w:p>
    <w:p w:rsidR="00A80197" w:rsidRPr="005E473D" w:rsidRDefault="00A80197" w:rsidP="00993BEE">
      <w:pPr>
        <w:pStyle w:val="affiliation"/>
        <w:adjustRightInd w:val="0"/>
        <w:snapToGrid w:val="0"/>
        <w:spacing w:line="480" w:lineRule="auto"/>
        <w:rPr>
          <w:rFonts w:ascii="Times New Roman" w:hAnsi="Times New Roman"/>
          <w:vertAlign w:val="superscript"/>
        </w:rPr>
      </w:pPr>
    </w:p>
    <w:p w:rsidR="00A80197" w:rsidRPr="005E473D" w:rsidRDefault="00A80197" w:rsidP="00993BEE">
      <w:pPr>
        <w:pStyle w:val="affiliation"/>
        <w:adjustRightInd w:val="0"/>
        <w:snapToGrid w:val="0"/>
        <w:spacing w:line="480" w:lineRule="auto"/>
      </w:pPr>
      <w:r w:rsidRPr="005E473D">
        <w:rPr>
          <w:vertAlign w:val="superscript"/>
        </w:rPr>
        <w:t>1</w:t>
      </w:r>
      <w:r w:rsidRPr="005E473D">
        <w:t xml:space="preserve">: College of Biological Sciences and Biotechnology, Beijing Forestry University, </w:t>
      </w:r>
    </w:p>
    <w:p w:rsidR="00A80197" w:rsidRPr="005E473D" w:rsidRDefault="00A80197" w:rsidP="00993BEE">
      <w:pPr>
        <w:pStyle w:val="affiliation"/>
        <w:adjustRightInd w:val="0"/>
        <w:snapToGrid w:val="0"/>
        <w:spacing w:line="480" w:lineRule="auto"/>
      </w:pPr>
      <w:r w:rsidRPr="005E473D">
        <w:t>35 QingHua East Road, Beijing 100083, PR China.</w:t>
      </w:r>
    </w:p>
    <w:p w:rsidR="00A80197" w:rsidRPr="005E473D" w:rsidRDefault="00A80197" w:rsidP="00993BEE">
      <w:pPr>
        <w:pStyle w:val="affiliation"/>
        <w:adjustRightInd w:val="0"/>
        <w:snapToGrid w:val="0"/>
        <w:spacing w:line="480" w:lineRule="auto"/>
      </w:pPr>
    </w:p>
    <w:p w:rsidR="00A80197" w:rsidRPr="005E473D" w:rsidRDefault="00A80197" w:rsidP="00993BEE">
      <w:pPr>
        <w:pStyle w:val="affiliation"/>
        <w:adjustRightInd w:val="0"/>
        <w:snapToGrid w:val="0"/>
        <w:spacing w:line="480" w:lineRule="auto"/>
        <w:rPr>
          <w:bCs/>
        </w:rPr>
      </w:pPr>
      <w:r w:rsidRPr="00F269CB">
        <w:rPr>
          <w:bCs/>
        </w:rPr>
        <w:t>#These authors contributed equally to this work.</w:t>
      </w:r>
    </w:p>
    <w:p w:rsidR="00A80197" w:rsidRPr="005E473D" w:rsidRDefault="00A80197" w:rsidP="00993BEE">
      <w:pPr>
        <w:pStyle w:val="affiliation"/>
        <w:adjustRightInd w:val="0"/>
        <w:snapToGrid w:val="0"/>
        <w:spacing w:line="480" w:lineRule="auto"/>
        <w:rPr>
          <w:bCs/>
        </w:rPr>
      </w:pPr>
      <w:r w:rsidRPr="005E473D">
        <w:rPr>
          <w:bCs/>
        </w:rPr>
        <w:t xml:space="preserve">*Corresponding Author. </w:t>
      </w:r>
    </w:p>
    <w:p w:rsidR="00A80197" w:rsidRPr="005E473D" w:rsidRDefault="00A80197" w:rsidP="00993BEE">
      <w:pPr>
        <w:pStyle w:val="phone"/>
        <w:adjustRightInd w:val="0"/>
        <w:snapToGrid w:val="0"/>
        <w:spacing w:line="480" w:lineRule="auto"/>
      </w:pPr>
      <w:r w:rsidRPr="005E473D">
        <w:t xml:space="preserve">Tel: +86-10-62336074; </w:t>
      </w:r>
    </w:p>
    <w:p w:rsidR="00A80197" w:rsidRPr="005E473D" w:rsidRDefault="00A80197" w:rsidP="00993BEE">
      <w:pPr>
        <w:pStyle w:val="fax"/>
        <w:adjustRightInd w:val="0"/>
        <w:snapToGrid w:val="0"/>
        <w:spacing w:line="480" w:lineRule="auto"/>
      </w:pPr>
      <w:r w:rsidRPr="005E473D">
        <w:t xml:space="preserve">Fax: +86-10-62336074; </w:t>
      </w:r>
    </w:p>
    <w:p w:rsidR="00A80197" w:rsidRDefault="00A80197" w:rsidP="0006720C">
      <w:pPr>
        <w:pStyle w:val="email"/>
        <w:adjustRightInd w:val="0"/>
        <w:snapToGrid w:val="0"/>
        <w:spacing w:line="480" w:lineRule="auto"/>
      </w:pPr>
      <w:r w:rsidRPr="005E473D">
        <w:t>E-mail address:</w:t>
      </w:r>
      <w:bookmarkStart w:id="3" w:name="OLE_LINK21"/>
      <w:bookmarkStart w:id="4" w:name="OLE_LINK22"/>
      <w:r>
        <w:fldChar w:fldCharType="begin"/>
      </w:r>
      <w:r>
        <w:instrText>HYPERLINK "mailto:xiexiangm@bjfu.edu.cn"</w:instrText>
      </w:r>
      <w:r>
        <w:fldChar w:fldCharType="separate"/>
      </w:r>
      <w:r w:rsidRPr="00887F11">
        <w:rPr>
          <w:rStyle w:val="Hyperlink"/>
        </w:rPr>
        <w:t>xiexiangm@bjfu.edu.cn</w:t>
      </w:r>
      <w:r>
        <w:fldChar w:fldCharType="end"/>
      </w:r>
      <w:bookmarkEnd w:id="3"/>
      <w:bookmarkEnd w:id="4"/>
    </w:p>
    <w:p w:rsidR="00A80197" w:rsidRDefault="00A80197" w:rsidP="0006720C">
      <w:pPr>
        <w:pStyle w:val="url"/>
      </w:pPr>
    </w:p>
    <w:p w:rsidR="00A80197" w:rsidRDefault="00A80197" w:rsidP="0006720C"/>
    <w:p w:rsidR="00A80197" w:rsidRDefault="00A80197" w:rsidP="0006720C"/>
    <w:p w:rsidR="00A80197" w:rsidRDefault="00A80197" w:rsidP="0006720C"/>
    <w:p w:rsidR="00A80197" w:rsidRDefault="00A80197" w:rsidP="0006720C"/>
    <w:p w:rsidR="00A80197" w:rsidRDefault="00A80197" w:rsidP="00993BEE">
      <w:pPr>
        <w:pStyle w:val="abstract"/>
        <w:adjustRightInd w:val="0"/>
        <w:snapToGrid w:val="0"/>
        <w:spacing w:line="480" w:lineRule="auto"/>
      </w:pPr>
    </w:p>
    <w:p w:rsidR="00A80197" w:rsidRPr="005E473D" w:rsidRDefault="00A80197" w:rsidP="00993BEE">
      <w:pPr>
        <w:pStyle w:val="abstract"/>
        <w:adjustRightInd w:val="0"/>
        <w:snapToGrid w:val="0"/>
        <w:spacing w:line="480" w:lineRule="auto"/>
      </w:pPr>
      <w:r w:rsidRPr="005E473D">
        <w:t>Abstract:</w:t>
      </w:r>
    </w:p>
    <w:p w:rsidR="00A80197" w:rsidRPr="00750FF8" w:rsidRDefault="00A80197" w:rsidP="00993BEE">
      <w:pPr>
        <w:pStyle w:val="abstract"/>
        <w:adjustRightInd w:val="0"/>
        <w:snapToGrid w:val="0"/>
        <w:spacing w:line="480" w:lineRule="auto"/>
        <w:rPr>
          <w:szCs w:val="20"/>
        </w:rPr>
      </w:pPr>
      <w:bookmarkStart w:id="5" w:name="OLE_LINK25"/>
      <w:bookmarkStart w:id="6" w:name="OLE_LINK30"/>
      <w:r w:rsidRPr="005E473D">
        <w:rPr>
          <w:i/>
          <w:szCs w:val="20"/>
        </w:rPr>
        <w:t>Acacia crassicarpa</w:t>
      </w:r>
      <w:r w:rsidRPr="005E473D">
        <w:t xml:space="preserve">is a major species for </w:t>
      </w:r>
      <w:r>
        <w:t>fiber</w:t>
      </w:r>
      <w:r w:rsidRPr="005E473D">
        <w:t xml:space="preserve"> production in </w:t>
      </w:r>
      <w:r w:rsidRPr="005E473D">
        <w:rPr>
          <w:szCs w:val="20"/>
        </w:rPr>
        <w:t xml:space="preserve">Southeast Asia. </w:t>
      </w:r>
      <w:r w:rsidRPr="005E473D">
        <w:rPr>
          <w:i/>
          <w:szCs w:val="20"/>
        </w:rPr>
        <w:t xml:space="preserve">In vitro </w:t>
      </w:r>
      <w:r w:rsidRPr="005E473D">
        <w:rPr>
          <w:szCs w:val="20"/>
        </w:rPr>
        <w:t xml:space="preserve">multiplication of this species </w:t>
      </w:r>
      <w:r>
        <w:rPr>
          <w:szCs w:val="20"/>
        </w:rPr>
        <w:t xml:space="preserve">could </w:t>
      </w:r>
      <w:r w:rsidRPr="005E473D">
        <w:rPr>
          <w:szCs w:val="20"/>
        </w:rPr>
        <w:t>be valuable for expanding plantation.</w:t>
      </w:r>
      <w:r>
        <w:rPr>
          <w:szCs w:val="20"/>
        </w:rPr>
        <w:t>To</w:t>
      </w:r>
      <w:r w:rsidRPr="005E473D">
        <w:rPr>
          <w:szCs w:val="20"/>
        </w:rPr>
        <w:t xml:space="preserve">explore </w:t>
      </w:r>
      <w:r>
        <w:rPr>
          <w:szCs w:val="20"/>
        </w:rPr>
        <w:t>new</w:t>
      </w:r>
      <w:r w:rsidRPr="005E473D">
        <w:rPr>
          <w:szCs w:val="20"/>
        </w:rPr>
        <w:t xml:space="preserve"> approaches</w:t>
      </w:r>
      <w:r>
        <w:rPr>
          <w:szCs w:val="20"/>
        </w:rPr>
        <w:t>to propagate</w:t>
      </w:r>
      <w:r w:rsidRPr="005E473D">
        <w:rPr>
          <w:i/>
          <w:szCs w:val="20"/>
        </w:rPr>
        <w:t>A. crassicarpa</w:t>
      </w:r>
      <w:r w:rsidRPr="00D262D0">
        <w:rPr>
          <w:szCs w:val="20"/>
        </w:rPr>
        <w:t>,</w:t>
      </w:r>
      <w:r>
        <w:rPr>
          <w:szCs w:val="20"/>
        </w:rPr>
        <w:t xml:space="preserve"> we developed</w:t>
      </w:r>
      <w:r w:rsidRPr="005E473D">
        <w:rPr>
          <w:szCs w:val="20"/>
        </w:rPr>
        <w:t xml:space="preserve"> an efficient </w:t>
      </w:r>
      <w:r>
        <w:rPr>
          <w:szCs w:val="20"/>
        </w:rPr>
        <w:t xml:space="preserve">system to </w:t>
      </w:r>
      <w:r w:rsidRPr="005E473D">
        <w:rPr>
          <w:szCs w:val="20"/>
        </w:rPr>
        <w:t>regenerat</w:t>
      </w:r>
      <w:r>
        <w:rPr>
          <w:szCs w:val="20"/>
        </w:rPr>
        <w:t xml:space="preserve">eplants </w:t>
      </w:r>
      <w:r w:rsidRPr="005E473D">
        <w:rPr>
          <w:szCs w:val="20"/>
        </w:rPr>
        <w:t xml:space="preserve">from </w:t>
      </w:r>
      <w:bookmarkStart w:id="7" w:name="OLE_LINK13"/>
      <w:bookmarkStart w:id="8" w:name="OLE_LINK14"/>
      <w:r w:rsidRPr="005E473D">
        <w:rPr>
          <w:szCs w:val="20"/>
        </w:rPr>
        <w:t>mature zygotic embryo</w:t>
      </w:r>
      <w:bookmarkEnd w:id="7"/>
      <w:bookmarkEnd w:id="8"/>
      <w:r w:rsidRPr="005E473D">
        <w:rPr>
          <w:szCs w:val="20"/>
        </w:rPr>
        <w:t xml:space="preserve">explants </w:t>
      </w:r>
      <w:r>
        <w:rPr>
          <w:szCs w:val="20"/>
        </w:rPr>
        <w:t xml:space="preserve">via shoot </w:t>
      </w:r>
      <w:r w:rsidRPr="005E473D">
        <w:rPr>
          <w:szCs w:val="20"/>
        </w:rPr>
        <w:t xml:space="preserve">organogenesis. Embryos were cultured on Murashige and Skoog (MS) medium supplemented with various concentrations of 1-pheny l-3-(thiadiazol-5-yl) urea (thidiazuron) (TDZ) and </w:t>
      </w:r>
      <w:bookmarkStart w:id="9" w:name="OLE_LINK5"/>
      <w:bookmarkStart w:id="10" w:name="OLE_LINK6"/>
      <w:bookmarkStart w:id="11" w:name="OLE_LINK9"/>
      <w:r w:rsidRPr="005E473D">
        <w:rPr>
          <w:szCs w:val="20"/>
        </w:rPr>
        <w:t>indole-3-acetic acid</w:t>
      </w:r>
      <w:bookmarkEnd w:id="9"/>
      <w:bookmarkEnd w:id="10"/>
      <w:bookmarkEnd w:id="11"/>
      <w:r w:rsidRPr="005E473D">
        <w:rPr>
          <w:szCs w:val="20"/>
        </w:rPr>
        <w:t xml:space="preserve"> (IAA).</w:t>
      </w:r>
      <w:r>
        <w:rPr>
          <w:szCs w:val="20"/>
        </w:rPr>
        <w:t xml:space="preserve">Combinations of </w:t>
      </w:r>
      <w:r w:rsidRPr="005E473D">
        <w:rPr>
          <w:szCs w:val="20"/>
        </w:rPr>
        <w:t>TDZ at 1</w:t>
      </w:r>
      <w:r>
        <w:rPr>
          <w:szCs w:val="20"/>
        </w:rPr>
        <w:t>-</w:t>
      </w:r>
      <w:r w:rsidRPr="005E473D">
        <w:rPr>
          <w:szCs w:val="20"/>
        </w:rPr>
        <w:t>2 mg</w:t>
      </w:r>
      <w:r>
        <w:rPr>
          <w:szCs w:val="20"/>
        </w:rPr>
        <w:t>l</w:t>
      </w:r>
      <w:r w:rsidRPr="00D661F9">
        <w:rPr>
          <w:szCs w:val="20"/>
          <w:vertAlign w:val="superscript"/>
        </w:rPr>
        <w:t>-1</w:t>
      </w:r>
      <w:r w:rsidRPr="005E473D">
        <w:rPr>
          <w:szCs w:val="20"/>
        </w:rPr>
        <w:t xml:space="preserve"> and IAA at 0.1</w:t>
      </w:r>
      <w:r>
        <w:rPr>
          <w:szCs w:val="20"/>
        </w:rPr>
        <w:t>-</w:t>
      </w:r>
      <w:r w:rsidRPr="005E473D">
        <w:rPr>
          <w:szCs w:val="20"/>
        </w:rPr>
        <w:t>1.0 mg</w:t>
      </w:r>
      <w:r>
        <w:rPr>
          <w:szCs w:val="20"/>
        </w:rPr>
        <w:t xml:space="preserve"> l</w:t>
      </w:r>
      <w:r w:rsidRPr="00D661F9">
        <w:rPr>
          <w:szCs w:val="20"/>
          <w:vertAlign w:val="superscript"/>
        </w:rPr>
        <w:t>-1</w:t>
      </w:r>
      <w:r w:rsidRPr="005E473D">
        <w:rPr>
          <w:szCs w:val="20"/>
        </w:rPr>
        <w:t xml:space="preserve">were optimum </w:t>
      </w:r>
      <w:r>
        <w:rPr>
          <w:szCs w:val="20"/>
        </w:rPr>
        <w:t>to induce</w:t>
      </w:r>
      <w:bookmarkStart w:id="12" w:name="OLE_LINK63"/>
      <w:bookmarkStart w:id="13" w:name="OLE_LINK64"/>
      <w:r w:rsidRPr="005E473D">
        <w:rPr>
          <w:szCs w:val="20"/>
        </w:rPr>
        <w:t>shoot bud</w:t>
      </w:r>
      <w:bookmarkEnd w:id="12"/>
      <w:bookmarkEnd w:id="13"/>
      <w:r>
        <w:rPr>
          <w:szCs w:val="20"/>
        </w:rPr>
        <w:t>formation</w:t>
      </w:r>
      <w:r w:rsidRPr="005E473D">
        <w:rPr>
          <w:szCs w:val="20"/>
        </w:rPr>
        <w:t>.The medium containing 1 mg</w:t>
      </w:r>
      <w:r>
        <w:rPr>
          <w:szCs w:val="20"/>
        </w:rPr>
        <w:t xml:space="preserve"> l</w:t>
      </w:r>
      <w:r w:rsidRPr="00D661F9">
        <w:rPr>
          <w:szCs w:val="20"/>
          <w:vertAlign w:val="superscript"/>
        </w:rPr>
        <w:t>-1</w:t>
      </w:r>
      <w:r w:rsidRPr="005E473D">
        <w:rPr>
          <w:szCs w:val="20"/>
        </w:rPr>
        <w:t>TDZ and 0.5 mg</w:t>
      </w:r>
      <w:r>
        <w:rPr>
          <w:szCs w:val="20"/>
        </w:rPr>
        <w:t xml:space="preserve"> l</w:t>
      </w:r>
      <w:r w:rsidRPr="00D661F9">
        <w:rPr>
          <w:szCs w:val="20"/>
          <w:vertAlign w:val="superscript"/>
        </w:rPr>
        <w:t>-1</w:t>
      </w:r>
      <w:r w:rsidRPr="005E473D">
        <w:rPr>
          <w:szCs w:val="20"/>
        </w:rPr>
        <w:t>IAA yielded the highest rate of shoot buds(</w:t>
      </w:r>
      <w:r>
        <w:rPr>
          <w:szCs w:val="20"/>
        </w:rPr>
        <w:t>73.23</w:t>
      </w:r>
      <w:r w:rsidRPr="005E473D">
        <w:rPr>
          <w:szCs w:val="20"/>
        </w:rPr>
        <w:t>%). The embryos with shoot buds were subcultured in fresh medium of the same composition above for shoot development and then grew into big green nodule-like callus. The callus</w:t>
      </w:r>
      <w:r>
        <w:rPr>
          <w:szCs w:val="20"/>
        </w:rPr>
        <w:t xml:space="preserve"> were</w:t>
      </w:r>
      <w:r w:rsidRPr="005E473D">
        <w:rPr>
          <w:szCs w:val="20"/>
        </w:rPr>
        <w:t xml:space="preserve"> then transferred to the media containing Gibberellic acid (GA</w:t>
      </w:r>
      <w:r w:rsidRPr="005E473D">
        <w:rPr>
          <w:szCs w:val="20"/>
          <w:vertAlign w:val="subscript"/>
        </w:rPr>
        <w:t>3</w:t>
      </w:r>
      <w:r w:rsidRPr="005E473D">
        <w:rPr>
          <w:szCs w:val="20"/>
        </w:rPr>
        <w:t xml:space="preserve">) </w:t>
      </w:r>
      <w:r>
        <w:rPr>
          <w:szCs w:val="20"/>
        </w:rPr>
        <w:t>for</w:t>
      </w:r>
      <w:r w:rsidRPr="005E473D">
        <w:rPr>
          <w:szCs w:val="20"/>
        </w:rPr>
        <w:t>shoot elongation</w:t>
      </w:r>
      <w:r>
        <w:rPr>
          <w:szCs w:val="20"/>
        </w:rPr>
        <w:t xml:space="preserve"> induction</w:t>
      </w:r>
      <w:r w:rsidRPr="005E473D">
        <w:rPr>
          <w:szCs w:val="20"/>
        </w:rPr>
        <w:t xml:space="preserve">.The elongated shoots </w:t>
      </w:r>
      <w:r>
        <w:rPr>
          <w:szCs w:val="20"/>
        </w:rPr>
        <w:t>would be</w:t>
      </w:r>
      <w:r w:rsidRPr="005E473D">
        <w:rPr>
          <w:szCs w:val="20"/>
        </w:rPr>
        <w:t xml:space="preserve"> rooted on 1/2 MS medium with 0.5 </w:t>
      </w:r>
      <w:r w:rsidRPr="00575EEF">
        <w:rPr>
          <w:szCs w:val="20"/>
        </w:rPr>
        <w:t>mg l</w:t>
      </w:r>
      <w:r w:rsidRPr="00575EEF">
        <w:rPr>
          <w:szCs w:val="20"/>
          <w:vertAlign w:val="superscript"/>
        </w:rPr>
        <w:t>-1</w:t>
      </w:r>
      <w:r w:rsidRPr="005E473D">
        <w:rPr>
          <w:szCs w:val="20"/>
        </w:rPr>
        <w:t xml:space="preserve"> 3-indol ebutyric acid (IBA) within </w:t>
      </w:r>
      <w:r>
        <w:rPr>
          <w:szCs w:val="20"/>
        </w:rPr>
        <w:t>1month</w:t>
      </w:r>
      <w:r w:rsidRPr="005E473D">
        <w:rPr>
          <w:szCs w:val="20"/>
        </w:rPr>
        <w:t xml:space="preserve">. Rooted plantlets were hardened and successfully established in soil with an 97.5 % survival rate. </w:t>
      </w:r>
      <w:r>
        <w:rPr>
          <w:szCs w:val="20"/>
        </w:rPr>
        <w:t>The</w:t>
      </w:r>
      <w:r w:rsidRPr="005E473D">
        <w:rPr>
          <w:szCs w:val="20"/>
        </w:rPr>
        <w:t xml:space="preserve">data </w:t>
      </w:r>
      <w:r>
        <w:rPr>
          <w:szCs w:val="20"/>
        </w:rPr>
        <w:t xml:space="preserve">from this study </w:t>
      </w:r>
      <w:r w:rsidRPr="005E473D">
        <w:rPr>
          <w:szCs w:val="20"/>
        </w:rPr>
        <w:t>provide</w:t>
      </w:r>
      <w:r>
        <w:rPr>
          <w:szCs w:val="20"/>
        </w:rPr>
        <w:t>d</w:t>
      </w:r>
      <w:r w:rsidRPr="005E473D">
        <w:rPr>
          <w:szCs w:val="20"/>
        </w:rPr>
        <w:t xml:space="preserve"> a useful technique </w:t>
      </w:r>
      <w:r>
        <w:rPr>
          <w:szCs w:val="20"/>
        </w:rPr>
        <w:t xml:space="preserve">with </w:t>
      </w:r>
      <w:r w:rsidRPr="005E473D">
        <w:rPr>
          <w:szCs w:val="20"/>
        </w:rPr>
        <w:t xml:space="preserve">using mature zygotic embryos for </w:t>
      </w:r>
      <w:r w:rsidRPr="005E473D">
        <w:rPr>
          <w:i/>
          <w:szCs w:val="20"/>
        </w:rPr>
        <w:t>A. crassicarpa in vitro</w:t>
      </w:r>
      <w:r w:rsidRPr="005E473D">
        <w:rPr>
          <w:szCs w:val="20"/>
        </w:rPr>
        <w:t xml:space="preserve"> regeneration,which m</w:t>
      </w:r>
      <w:r>
        <w:rPr>
          <w:szCs w:val="20"/>
        </w:rPr>
        <w:t>ight</w:t>
      </w:r>
      <w:r w:rsidRPr="005E473D">
        <w:rPr>
          <w:szCs w:val="20"/>
        </w:rPr>
        <w:t xml:space="preserve"> facilitate the expanding plantation of </w:t>
      </w:r>
      <w:r w:rsidRPr="005E473D">
        <w:rPr>
          <w:i/>
          <w:szCs w:val="20"/>
        </w:rPr>
        <w:t>A. crassicarpa</w:t>
      </w:r>
      <w:r w:rsidRPr="005E473D">
        <w:rPr>
          <w:szCs w:val="20"/>
        </w:rPr>
        <w:t>with high-quality regenerated plantlets.</w:t>
      </w:r>
      <w:r w:rsidRPr="00750FF8">
        <w:rPr>
          <w:szCs w:val="20"/>
        </w:rPr>
        <w:t xml:space="preserve">The highest rate of shoot bud induction (73.23%) was on medium containing 1 </w:t>
      </w:r>
      <w:r w:rsidRPr="005E473D">
        <w:rPr>
          <w:szCs w:val="20"/>
        </w:rPr>
        <w:t>mg</w:t>
      </w:r>
      <w:r>
        <w:rPr>
          <w:szCs w:val="20"/>
        </w:rPr>
        <w:t xml:space="preserve"> l</w:t>
      </w:r>
      <w:r w:rsidRPr="00D661F9">
        <w:rPr>
          <w:szCs w:val="20"/>
          <w:vertAlign w:val="superscript"/>
        </w:rPr>
        <w:t>-1</w:t>
      </w:r>
      <w:r w:rsidRPr="00750FF8">
        <w:rPr>
          <w:szCs w:val="20"/>
        </w:rPr>
        <w:t xml:space="preserve">TDZ and 0.5 </w:t>
      </w:r>
      <w:r w:rsidRPr="005E473D">
        <w:rPr>
          <w:szCs w:val="20"/>
        </w:rPr>
        <w:t>mg</w:t>
      </w:r>
      <w:r>
        <w:rPr>
          <w:szCs w:val="20"/>
        </w:rPr>
        <w:t xml:space="preserve"> l</w:t>
      </w:r>
      <w:r w:rsidRPr="00D661F9">
        <w:rPr>
          <w:szCs w:val="20"/>
          <w:vertAlign w:val="superscript"/>
        </w:rPr>
        <w:t>-1</w:t>
      </w:r>
      <w:r w:rsidRPr="00750FF8">
        <w:rPr>
          <w:szCs w:val="20"/>
        </w:rPr>
        <w:t>IAA. Embryos with shoot buds were subcultured on fresh medium with the same composition as that described above for shoot development. Large, green nodule calli grew fromthese embryos. The calli were then transferred to medium containing gibberellic acid (GA</w:t>
      </w:r>
      <w:r w:rsidRPr="00750FF8">
        <w:rPr>
          <w:szCs w:val="20"/>
          <w:vertAlign w:val="subscript"/>
        </w:rPr>
        <w:t>3</w:t>
      </w:r>
      <w:r w:rsidRPr="00750FF8">
        <w:rPr>
          <w:szCs w:val="20"/>
        </w:rPr>
        <w:t xml:space="preserve">) to induce shoot elongation. The elongated shoots formed roots within 1 month when grown on 1/2 MS medium containing 0.5 </w:t>
      </w:r>
      <w:r w:rsidRPr="005E473D">
        <w:rPr>
          <w:szCs w:val="20"/>
        </w:rPr>
        <w:t>mg</w:t>
      </w:r>
      <w:r>
        <w:rPr>
          <w:szCs w:val="20"/>
        </w:rPr>
        <w:t xml:space="preserve"> l</w:t>
      </w:r>
      <w:r w:rsidRPr="00D661F9">
        <w:rPr>
          <w:szCs w:val="20"/>
          <w:vertAlign w:val="superscript"/>
        </w:rPr>
        <w:t>-1</w:t>
      </w:r>
      <w:r w:rsidRPr="00750FF8">
        <w:rPr>
          <w:szCs w:val="20"/>
        </w:rPr>
        <w:t xml:space="preserve">3-indolebutyric acid (IBA). The rooted plantlets were hardenedand successfully established in soil with a survival rate of 97.5%. This system, in which mature zygotic embryos were used to regenerate </w:t>
      </w:r>
      <w:r w:rsidRPr="00AB2E4A">
        <w:rPr>
          <w:i/>
          <w:szCs w:val="20"/>
        </w:rPr>
        <w:t>A. crassicarpa</w:t>
      </w:r>
      <w:r w:rsidRPr="00750FF8">
        <w:rPr>
          <w:szCs w:val="20"/>
        </w:rPr>
        <w:t xml:space="preserve"> plants</w:t>
      </w:r>
      <w:r w:rsidRPr="00AB2E4A">
        <w:rPr>
          <w:i/>
          <w:szCs w:val="20"/>
        </w:rPr>
        <w:t xml:space="preserve"> in vitro</w:t>
      </w:r>
      <w:r w:rsidRPr="00750FF8">
        <w:rPr>
          <w:szCs w:val="20"/>
        </w:rPr>
        <w:t>, will be useful for producing high-quality regenerated plantlets that could be used to expand plantations of this species.</w:t>
      </w:r>
    </w:p>
    <w:bookmarkEnd w:id="5"/>
    <w:bookmarkEnd w:id="6"/>
    <w:p w:rsidR="00A80197" w:rsidRPr="00750FF8" w:rsidRDefault="00A80197" w:rsidP="00993BEE">
      <w:pPr>
        <w:pStyle w:val="keywords"/>
        <w:adjustRightInd w:val="0"/>
        <w:snapToGrid w:val="0"/>
        <w:spacing w:line="480" w:lineRule="auto"/>
      </w:pPr>
    </w:p>
    <w:p w:rsidR="00A80197" w:rsidRPr="005E473D" w:rsidRDefault="00A80197" w:rsidP="00993BEE">
      <w:pPr>
        <w:pStyle w:val="keywords"/>
        <w:adjustRightInd w:val="0"/>
        <w:snapToGrid w:val="0"/>
        <w:spacing w:line="480" w:lineRule="auto"/>
        <w:rPr>
          <w:b/>
        </w:rPr>
      </w:pPr>
      <w:r w:rsidRPr="005E473D">
        <w:t>Key words:</w:t>
      </w:r>
      <w:bookmarkStart w:id="14" w:name="OLE_LINK17"/>
      <w:bookmarkStart w:id="15" w:name="OLE_LINK18"/>
      <w:r w:rsidRPr="005E473D">
        <w:t>Acaciacrassicarpa</w:t>
      </w:r>
      <w:r>
        <w:t>,</w:t>
      </w:r>
      <w:bookmarkEnd w:id="14"/>
      <w:bookmarkEnd w:id="15"/>
      <w:r w:rsidRPr="005E473D">
        <w:rPr>
          <w:szCs w:val="20"/>
        </w:rPr>
        <w:t>thidiazuron</w:t>
      </w:r>
      <w:r>
        <w:rPr>
          <w:szCs w:val="20"/>
        </w:rPr>
        <w:t xml:space="preserve">, </w:t>
      </w:r>
      <w:r w:rsidRPr="005E473D">
        <w:rPr>
          <w:szCs w:val="20"/>
        </w:rPr>
        <w:t>indole-3-aceticacid</w:t>
      </w:r>
    </w:p>
    <w:p w:rsidR="00A80197" w:rsidRPr="0006720C" w:rsidRDefault="00A80197" w:rsidP="0089071C">
      <w:pPr>
        <w:pStyle w:val="Heading2"/>
        <w:adjustRightInd w:val="0"/>
        <w:snapToGrid w:val="0"/>
        <w:spacing w:line="480" w:lineRule="auto"/>
        <w:ind w:left="31680" w:hangingChars="537" w:firstLine="31680"/>
        <w:rPr>
          <w:rFonts w:ascii="Times New Roman" w:hAnsi="Times New Roman" w:cs="Times New Roman"/>
          <w:b w:val="0"/>
          <w:sz w:val="20"/>
          <w:szCs w:val="20"/>
        </w:rPr>
      </w:pPr>
    </w:p>
    <w:p w:rsidR="00A80197" w:rsidRPr="005E473D" w:rsidRDefault="00A80197" w:rsidP="0089071C">
      <w:pPr>
        <w:pStyle w:val="Heading2"/>
        <w:adjustRightInd w:val="0"/>
        <w:snapToGrid w:val="0"/>
        <w:spacing w:line="480" w:lineRule="auto"/>
        <w:ind w:left="31680" w:hangingChars="537" w:firstLine="31680"/>
        <w:rPr>
          <w:rFonts w:ascii="Times New Roman" w:hAnsi="Times New Roman" w:cs="Times New Roman"/>
          <w:b w:val="0"/>
          <w:sz w:val="20"/>
          <w:szCs w:val="20"/>
        </w:rPr>
      </w:pPr>
    </w:p>
    <w:p w:rsidR="00A80197" w:rsidRPr="005E473D" w:rsidRDefault="00A80197" w:rsidP="00993BEE">
      <w:pPr>
        <w:pStyle w:val="heading1"/>
        <w:adjustRightInd w:val="0"/>
        <w:snapToGrid w:val="0"/>
        <w:spacing w:line="480" w:lineRule="auto"/>
      </w:pPr>
      <w:r w:rsidRPr="005E473D">
        <w:t>Introduction:</w:t>
      </w:r>
    </w:p>
    <w:p w:rsidR="00A80197" w:rsidRPr="00530852" w:rsidRDefault="00A80197" w:rsidP="00995876">
      <w:pPr>
        <w:autoSpaceDE w:val="0"/>
        <w:autoSpaceDN w:val="0"/>
        <w:adjustRightInd w:val="0"/>
        <w:snapToGrid w:val="0"/>
        <w:spacing w:line="480" w:lineRule="auto"/>
        <w:rPr>
          <w:rFonts w:ascii="Times New Roman" w:hAnsi="Times New Roman"/>
          <w:sz w:val="20"/>
          <w:szCs w:val="20"/>
        </w:rPr>
      </w:pPr>
      <w:r w:rsidRPr="00530852">
        <w:rPr>
          <w:rFonts w:ascii="Times New Roman" w:hAnsi="Times New Roman"/>
          <w:i/>
          <w:iCs/>
          <w:sz w:val="20"/>
          <w:szCs w:val="20"/>
        </w:rPr>
        <w:t>Acacia</w:t>
      </w:r>
      <w:r w:rsidRPr="00530852">
        <w:rPr>
          <w:rFonts w:ascii="Times New Roman" w:hAnsi="Times New Roman"/>
          <w:sz w:val="20"/>
          <w:szCs w:val="20"/>
        </w:rPr>
        <w:t xml:space="preserve"> is a leguminous tree that is widely dispersed in tropical and sub-tropical regions. The planting area of </w:t>
      </w:r>
      <w:r w:rsidRPr="00530852">
        <w:rPr>
          <w:rFonts w:ascii="Times New Roman" w:hAnsi="Times New Roman"/>
          <w:i/>
          <w:sz w:val="20"/>
          <w:szCs w:val="20"/>
        </w:rPr>
        <w:t>Acacia</w:t>
      </w:r>
      <w:r w:rsidRPr="00530852">
        <w:rPr>
          <w:rFonts w:ascii="Times New Roman" w:hAnsi="Times New Roman"/>
          <w:sz w:val="20"/>
          <w:szCs w:val="20"/>
        </w:rPr>
        <w:t xml:space="preserve"> species has increased, as they have been used for reforestation, reclamation of wasteland, and industrial material production around Southeast Asia, especially Indonesia, as well as in some southern provinces of China</w: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L2lzYm4+PHVybHM+PC91cmxzPjwvcmVjb3JkPjwvQ2l0ZT48L0VuZE5vdGU+/wA=
</w:fldData>
        </w:fldChar>
      </w:r>
      <w:r w:rsidRPr="005E473D">
        <w:rPr>
          <w:rFonts w:ascii="Times New Roman" w:hAnsi="Times New Roman"/>
          <w:sz w:val="20"/>
          <w:szCs w:val="20"/>
        </w:rPr>
        <w:instrText xml:space="preserve"> ADDIN EN.CITE </w:instrTex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L2lzYm4+PHVybHM+PC91cmxzPjwvcmVjb3JkPjwvQ2l0ZT48L0VuZE5vdGU+/2M=
</w:fldData>
        </w:fldChar>
      </w:r>
      <w:r w:rsidRPr="005E473D">
        <w:rPr>
          <w:rFonts w:ascii="Times New Roman" w:hAnsi="Times New Roman"/>
          <w:sz w:val="20"/>
          <w:szCs w:val="20"/>
        </w:rPr>
        <w:instrText xml:space="preserve"> ADDIN EN.CITE.DATA </w:instrText>
      </w:r>
      <w:r w:rsidRPr="005E473D">
        <w:rPr>
          <w:rFonts w:ascii="Times New Roman" w:hAnsi="Times New Roman"/>
          <w:sz w:val="20"/>
          <w:szCs w:val="20"/>
        </w:rPr>
      </w:r>
      <w:r w:rsidRPr="005E473D">
        <w:rPr>
          <w:rFonts w:ascii="Times New Roman" w:hAnsi="Times New Roman"/>
          <w:sz w:val="20"/>
          <w:szCs w:val="20"/>
        </w:rPr>
        <w:fldChar w:fldCharType="end"/>
      </w:r>
      <w:r w:rsidRPr="005E473D">
        <w:rPr>
          <w:rFonts w:ascii="Times New Roman" w:hAnsi="Times New Roman"/>
          <w:sz w:val="20"/>
          <w:szCs w:val="20"/>
        </w:rPr>
      </w:r>
      <w:r w:rsidRPr="005E473D">
        <w:rPr>
          <w:rFonts w:ascii="Times New Roman" w:hAnsi="Times New Roman"/>
          <w:sz w:val="20"/>
          <w:szCs w:val="20"/>
        </w:rPr>
        <w:fldChar w:fldCharType="separate"/>
      </w:r>
      <w:r w:rsidRPr="005E473D">
        <w:rPr>
          <w:rFonts w:ascii="Times New Roman" w:hAnsi="Times New Roman"/>
          <w:noProof/>
          <w:sz w:val="20"/>
          <w:szCs w:val="20"/>
        </w:rPr>
        <w:t>(Midgley 2000</w:t>
      </w:r>
      <w:r>
        <w:rPr>
          <w:rFonts w:ascii="Times New Roman" w:hAnsi="Times New Roman"/>
          <w:noProof/>
          <w:sz w:val="20"/>
          <w:szCs w:val="20"/>
        </w:rPr>
        <w:t>,</w:t>
      </w:r>
      <w:r w:rsidRPr="005E473D">
        <w:rPr>
          <w:rFonts w:ascii="Times New Roman" w:hAnsi="Times New Roman"/>
          <w:noProof/>
          <w:sz w:val="20"/>
          <w:szCs w:val="20"/>
        </w:rPr>
        <w:t xml:space="preserve"> Minquan </w:t>
      </w:r>
      <w:r w:rsidRPr="007A0598">
        <w:rPr>
          <w:rFonts w:ascii="Times New Roman" w:hAnsi="Times New Roman"/>
          <w:noProof/>
          <w:sz w:val="20"/>
          <w:szCs w:val="20"/>
        </w:rPr>
        <w:t>et al.</w:t>
      </w:r>
      <w:r w:rsidRPr="005E473D">
        <w:rPr>
          <w:rFonts w:ascii="Times New Roman" w:hAnsi="Times New Roman"/>
          <w:noProof/>
          <w:sz w:val="20"/>
          <w:szCs w:val="20"/>
        </w:rPr>
        <w:t xml:space="preserve"> 1995</w:t>
      </w:r>
      <w:r>
        <w:rPr>
          <w:rFonts w:ascii="Times New Roman" w:hAnsi="Times New Roman"/>
          <w:noProof/>
          <w:sz w:val="20"/>
          <w:szCs w:val="20"/>
        </w:rPr>
        <w:t>,</w:t>
      </w:r>
      <w:r w:rsidRPr="005E473D">
        <w:rPr>
          <w:rFonts w:ascii="Times New Roman" w:hAnsi="Times New Roman"/>
          <w:noProof/>
          <w:sz w:val="20"/>
          <w:szCs w:val="20"/>
        </w:rPr>
        <w:t xml:space="preserve"> Zhigang and Yintian 1994)</w:t>
      </w:r>
      <w:r w:rsidRPr="005E473D">
        <w:rPr>
          <w:rFonts w:ascii="Times New Roman" w:hAnsi="Times New Roman"/>
          <w:sz w:val="20"/>
          <w:szCs w:val="20"/>
        </w:rPr>
        <w:fldChar w:fldCharType="end"/>
      </w:r>
      <w:r w:rsidRPr="005E473D">
        <w:rPr>
          <w:rFonts w:ascii="Times New Roman" w:hAnsi="Times New Roman"/>
          <w:sz w:val="20"/>
          <w:szCs w:val="20"/>
        </w:rPr>
        <w:t>.</w:t>
      </w:r>
      <w:r w:rsidRPr="00530852">
        <w:rPr>
          <w:rFonts w:ascii="Times New Roman" w:hAnsi="Times New Roman"/>
          <w:sz w:val="20"/>
          <w:szCs w:val="20"/>
        </w:rPr>
        <w:t xml:space="preserve">Many </w:t>
      </w:r>
      <w:r w:rsidRPr="00530852">
        <w:rPr>
          <w:rFonts w:ascii="Times New Roman" w:hAnsi="Times New Roman"/>
          <w:i/>
          <w:sz w:val="20"/>
          <w:szCs w:val="20"/>
        </w:rPr>
        <w:t>Acacia</w:t>
      </w:r>
      <w:r w:rsidRPr="00530852">
        <w:rPr>
          <w:rFonts w:ascii="Times New Roman" w:hAnsi="Times New Roman"/>
          <w:sz w:val="20"/>
          <w:szCs w:val="20"/>
        </w:rPr>
        <w:t xml:space="preserve"> species are important for shelterbelts and soil improvement and as sources of fuel and timber</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&lt;EndNote&gt;&lt;Cite&gt;&lt;Author&gt;Palmberg&lt;/Author&gt;&lt;Year&gt;1981&lt;/Year&gt;&lt;RecNum&gt;33&lt;/RecNum&gt;&lt;record&gt;&lt;rec-number&gt;33&lt;/rec-number&gt;&lt;foreign-keys&gt;&lt;key app="EN" db-id="5vvetet01590ruee2s9pprszfr2rdxe0sttd"&gt;33&lt;/key&gt;&lt;/foreign-keys&gt;&lt;ref-type name="Journal Article"&gt;17&lt;/ref-type&gt;&lt;contributors&gt;&lt;authors&gt;&lt;author&gt;Palmberg, C.&lt;/author&gt;&lt;author&gt;Pasca, TM&lt;/author&gt;&lt;/authors&gt;&lt;/contributors&gt;&lt;titles&gt;&lt;title&gt;A vital fuelwood gene pool is in danger&lt;/title&gt;&lt;secondary-title&gt;Unasylva&lt;/secondary-title&gt;&lt;/titles&gt;&lt;periodical&gt;&lt;full-title&gt;Unasylva&lt;/full-title&gt;&lt;/periodical&gt;&lt;pages&gt;22-30&lt;/pages&gt;&lt;volume&gt;33&lt;/volume&gt;&lt;number&gt;133&lt;/number&gt;&lt;dates&gt;&lt;year&gt;1981&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 xml:space="preserve">(Palmberg </w:t>
      </w:r>
      <w:r w:rsidRPr="007A0598">
        <w:rPr>
          <w:rFonts w:ascii="Times New Roman" w:hAnsi="Times New Roman"/>
          <w:noProof/>
          <w:sz w:val="20"/>
          <w:szCs w:val="20"/>
        </w:rPr>
        <w:t>et al.</w:t>
      </w:r>
      <w:r w:rsidRPr="005E473D">
        <w:rPr>
          <w:rFonts w:ascii="Times New Roman" w:hAnsi="Times New Roman"/>
          <w:noProof/>
          <w:sz w:val="20"/>
          <w:szCs w:val="20"/>
        </w:rPr>
        <w:t xml:space="preserve"> 1981)</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112C74">
        <w:rPr>
          <w:rFonts w:ascii="Times New Roman" w:hAnsi="Times New Roman"/>
          <w:i/>
          <w:sz w:val="20"/>
          <w:szCs w:val="20"/>
        </w:rPr>
        <w:t>A. crassicarpa</w:t>
      </w:r>
      <w:r w:rsidRPr="00530852">
        <w:rPr>
          <w:rFonts w:ascii="Times New Roman" w:hAnsi="Times New Roman"/>
          <w:sz w:val="20"/>
          <w:szCs w:val="20"/>
        </w:rPr>
        <w:t>has become increasingly important as a plantation species in various parts of Southeast Asia, where it is grown specifically for the production of pulp</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&lt;EndNote&gt;&lt;Cite&gt;&lt;Author&gt;Beilharz&lt;/Author&gt;&lt;Year&gt;2004&lt;/Year&gt;&lt;RecNum&gt;40&lt;/RecNum&gt;&lt;record&gt;&lt;rec-number&gt;40&lt;/rec-number&gt;&lt;foreign-keys&gt;&lt;key app="EN" db-id="5vvetet01590ruee2s9pprszfr2rdxe0sttd"&gt;40&lt;/key&gt;&lt;/foreign-keys&gt;&lt;ref-type name="Journal Article"&gt;17&lt;/ref-type&gt;&lt;contributors&gt;&lt;authors&gt;&lt;author&gt;Beilharz, V.C.&lt;/author&gt;&lt;author&gt;Pascoe, I.G.&lt;/author&gt;&lt;author&gt;Wingfield, M.J.&lt;/author&gt;&lt;author&gt;Tjahjono, B.&lt;/author&gt;&lt;author&gt;Crous, P.W.&lt;/author&gt;&lt;/authors&gt;&lt;/contributors&gt;&lt;titles&gt;&lt;title&gt;Passalora perplexa, an important pleoanamorphic leaf blight pathogen of Acacia crassicarpa in Australia and Indonesia&lt;/title&gt;&lt;secondary-title&gt;Studies in Mycology&lt;/secondary-title&gt;&lt;/titles&gt;&lt;periodical&gt;&lt;full-title&gt;Studies in Mycology&lt;/full-title&gt;&lt;/periodical&gt;&lt;pages&gt;471-479&lt;/pages&gt;&lt;volume&gt;50&lt;/volume&gt;&lt;dates&gt;&lt;year&gt;2004&lt;/year&gt;&lt;/dates&gt;&lt;isbn&gt;0166-0616&lt;/isbn&gt;&lt;urls&gt;&lt;/urls&gt;&lt;/record&gt;&lt;/Cite&gt;&lt;/EndNote&gt;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(Beilharz</w:t>
      </w:r>
      <w:r w:rsidRPr="007A0598">
        <w:rPr>
          <w:rFonts w:ascii="Times New Roman" w:hAnsi="Times New Roman"/>
          <w:noProof/>
          <w:sz w:val="20"/>
          <w:szCs w:val="20"/>
        </w:rPr>
        <w:t xml:space="preserve"> et al.</w:t>
      </w:r>
      <w:r w:rsidRPr="005E473D">
        <w:rPr>
          <w:rFonts w:ascii="Times New Roman" w:hAnsi="Times New Roman"/>
          <w:noProof/>
          <w:sz w:val="20"/>
          <w:szCs w:val="20"/>
        </w:rPr>
        <w:t xml:space="preserve"> 2004)</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530852">
        <w:rPr>
          <w:rFonts w:ascii="Times New Roman" w:hAnsi="Times New Roman"/>
          <w:sz w:val="20"/>
          <w:szCs w:val="20"/>
        </w:rPr>
        <w:t>It has been become a preferred fiber source for the paper and pulp industry because of its rapid growth, high pulp yield, high fiber quality, and its ability to thrive in degraded soils</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&lt;EndNote&gt;&lt;Cite&gt;&lt;Author&gt;Zhigang&lt;/Author&gt;&lt;Year&gt;1994&lt;/Year&gt;&lt;RecNum&gt;45&lt;/RecNum&gt;&lt;record&gt;&lt;rec-number&gt;45&lt;/rec-number&gt;&lt;foreign-keys&gt;&lt;key app="EN" db-id="5vvetet01590ruee2s9pprszfr2rdxe0sttd"&gt;45&lt;/key&gt;&lt;/foreign-keys&gt;&lt;ref-type name="Journal Article"&gt;17&lt;/ref-type&gt;&lt;contributors&gt;&lt;authors&gt;&lt;author&gt;Zhigang, P.&lt;/author&gt;&lt;author&gt;Yintian, Y.&lt;/author&gt;&lt;/authors&gt;&lt;/contributors&gt;&lt;titles&gt;&lt;title&gt;Introduction and provenance test of Acacia crassicarpa&lt;/title&gt;&lt;secondary-title&gt;Forest Research&lt;/secondary-title&gt;&lt;/titles&gt;&lt;periodical&gt;&lt;full-title&gt;Forest Research&lt;/full-title&gt;&lt;/periodical&gt;&lt;volume&gt;7&lt;/volume&gt;&lt;dates&gt;&lt;year&gt;1994&lt;/year&gt;&lt;/dates&gt;&lt;isbn&gt;1001-1498&lt;/isbn&gt;&lt;urls&gt;&lt;/urls&gt;&lt;/record&gt;&lt;/Cite&gt;&lt;/EndNote&gt;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(Zhigang and Yintian 1994)</w:t>
      </w:r>
      <w:r w:rsidRPr="005E473D">
        <w:rPr>
          <w:rFonts w:ascii="Times New Roman" w:hAnsi="Times New Roman"/>
          <w:sz w:val="20"/>
          <w:szCs w:val="20"/>
        </w:rPr>
        <w:fldChar w:fldCharType="end"/>
      </w:r>
      <w:r w:rsidRPr="00530852">
        <w:rPr>
          <w:rFonts w:ascii="Times New Roman" w:hAnsi="Times New Roman"/>
          <w:sz w:val="20"/>
          <w:szCs w:val="20"/>
        </w:rPr>
        <w:t xml:space="preserve">. To meet the increasing requirements for fiber products, and because of its environmental importance, it would be useful to increase its yield and/or planting area. However, classical breeding programs of </w:t>
      </w:r>
      <w:r w:rsidRPr="00530852">
        <w:rPr>
          <w:rFonts w:ascii="Times New Roman" w:hAnsi="Times New Roman"/>
          <w:i/>
          <w:sz w:val="20"/>
          <w:szCs w:val="20"/>
        </w:rPr>
        <w:t>Acacia</w:t>
      </w:r>
      <w:r w:rsidRPr="00530852">
        <w:rPr>
          <w:rFonts w:ascii="Times New Roman" w:hAnsi="Times New Roman"/>
          <w:sz w:val="20"/>
          <w:szCs w:val="20"/>
        </w:rPr>
        <w:t xml:space="preserve"> are strongly limited by its recalcitrant regeneration, its long life cycle, and the long delay until mature traits can be evaluated. Therefore, establishing a highly efficient</w:t>
      </w:r>
      <w:r w:rsidRPr="00530852">
        <w:rPr>
          <w:rFonts w:ascii="Times New Roman" w:hAnsi="Times New Roman"/>
          <w:i/>
          <w:sz w:val="20"/>
          <w:szCs w:val="20"/>
        </w:rPr>
        <w:t xml:space="preserve"> in vitro</w:t>
      </w:r>
      <w:r w:rsidRPr="00530852">
        <w:rPr>
          <w:rFonts w:ascii="Times New Roman" w:hAnsi="Times New Roman"/>
          <w:sz w:val="20"/>
          <w:szCs w:val="20"/>
        </w:rPr>
        <w:t xml:space="preserve"> regeneration system for </w:t>
      </w:r>
      <w:r w:rsidRPr="00530852">
        <w:rPr>
          <w:rFonts w:ascii="Times New Roman" w:hAnsi="Times New Roman"/>
          <w:i/>
          <w:sz w:val="20"/>
          <w:szCs w:val="20"/>
        </w:rPr>
        <w:t>A. crassicarpa</w:t>
      </w:r>
      <w:r w:rsidRPr="00530852">
        <w:rPr>
          <w:rFonts w:ascii="Times New Roman" w:hAnsi="Times New Roman"/>
          <w:sz w:val="20"/>
          <w:szCs w:val="20"/>
        </w:rPr>
        <w:t xml:space="preserve"> is essential to meet the practical requirements for forestry production. </w:t>
      </w:r>
    </w:p>
    <w:p w:rsidR="00A80197" w:rsidRPr="007A0598" w:rsidRDefault="00A80197" w:rsidP="0089071C">
      <w:pPr>
        <w:autoSpaceDE w:val="0"/>
        <w:autoSpaceDN w:val="0"/>
        <w:adjustRightInd w:val="0"/>
        <w:snapToGrid w:val="0"/>
        <w:spacing w:line="480" w:lineRule="auto"/>
        <w:ind w:firstLineChars="200" w:firstLine="31680"/>
        <w:rPr>
          <w:rFonts w:ascii="Times New Roman" w:hAnsi="Times New Roman"/>
          <w:sz w:val="20"/>
          <w:szCs w:val="20"/>
        </w:rPr>
      </w:pPr>
      <w:r w:rsidRPr="007A0598">
        <w:rPr>
          <w:rFonts w:ascii="Times New Roman" w:hAnsi="Times New Roman"/>
          <w:noProof/>
          <w:sz w:val="20"/>
          <w:szCs w:val="20"/>
        </w:rPr>
        <w:t xml:space="preserve">In natural habitats, the regeneration rate of leguminous trees is quite low </w:t>
      </w:r>
      <w:r w:rsidRPr="007A0598">
        <w:rPr>
          <w:rFonts w:ascii="Times New Roman" w:hAnsi="Times New Roman"/>
          <w:noProof/>
          <w:sz w:val="20"/>
          <w:szCs w:val="20"/>
        </w:rPr>
        <w:fldChar w:fldCharType="begin"/>
      </w:r>
      <w:r w:rsidRPr="007A0598">
        <w:rPr>
          <w:rFonts w:ascii="Times New Roman" w:hAnsi="Times New Roman"/>
          <w:noProof/>
          <w:sz w:val="20"/>
          <w:szCs w:val="20"/>
        </w:rPr>
        <w:instrText xml:space="preserve"> ADDIN EN.CITE &lt;EndNote&gt;&lt;Cite&gt;&lt;Author&gt;Dewan&lt;/Author&gt;&lt;Year&gt;1992&lt;/Year&gt;&lt;RecNum&gt;17&lt;/RecNum&gt;&lt;record&gt;&lt;rec-number&gt;17&lt;/rec-number&gt;&lt;foreign-keys&gt;&lt;key app="EN" db-id="5vvetet01590ruee2s9pprszfr2rdxe0sttd"&gt;17&lt;/key&gt;&lt;/foreign-keys&gt;&lt;ref-type name="Journal Article"&gt;17&lt;/ref-type&gt;&lt;contributors&gt;&lt;authors&gt;&lt;author&gt;Dewan, A.&lt;/author&gt;&lt;author&gt;Nanda, K.&lt;/author&gt;&lt;author&gt;Gupta, S.C.&lt;/author&gt;&lt;/authors&gt;&lt;/contributors&gt;&lt;titles&gt;&lt;title&gt;In vitro micropropagation of Acacia nilotica subsp. indica Brenan via cotyledonary nodes&lt;/title&gt;&lt;secondary-title&gt;Plant Cell Reports&lt;/secondary-title&gt;&lt;/titles&gt;&lt;periodical&gt;&lt;full-title&gt;Plant Cell Reports&lt;/full-title&gt;&lt;/periodical&gt;&lt;pages&gt;18-21&lt;/pages&gt;&lt;volume&gt;12&lt;/volume&gt;&lt;number&gt;1&lt;/number&gt;&lt;dates&gt;&lt;year&gt;1992&lt;/year&gt;&lt;/dates&gt;&lt;isbn&gt;0721-7714&lt;/isbn&gt;&lt;urls&gt;&lt;/urls&gt;&lt;/record&gt;&lt;/Cite&gt;&lt;/EndNote&gt;</w:instrText>
      </w:r>
      <w:r w:rsidRPr="007A0598">
        <w:rPr>
          <w:rFonts w:ascii="Times New Roman" w:hAnsi="Times New Roman"/>
          <w:noProof/>
          <w:sz w:val="20"/>
          <w:szCs w:val="20"/>
        </w:rPr>
        <w:fldChar w:fldCharType="separate"/>
      </w:r>
      <w:r w:rsidRPr="007A0598">
        <w:rPr>
          <w:rFonts w:ascii="Times New Roman" w:hAnsi="Times New Roman"/>
          <w:noProof/>
          <w:sz w:val="20"/>
          <w:szCs w:val="20"/>
        </w:rPr>
        <w:t>(Dewan et al. 1992)</w:t>
      </w:r>
      <w:r w:rsidRPr="007A0598">
        <w:rPr>
          <w:rFonts w:ascii="Times New Roman" w:hAnsi="Times New Roman"/>
          <w:noProof/>
          <w:sz w:val="20"/>
          <w:szCs w:val="20"/>
        </w:rPr>
        <w:fldChar w:fldCharType="end"/>
      </w:r>
      <w:r w:rsidRPr="007A0598">
        <w:rPr>
          <w:rFonts w:ascii="Times New Roman" w:hAnsi="Times New Roman"/>
          <w:sz w:val="20"/>
          <w:szCs w:val="20"/>
        </w:rPr>
        <w:t xml:space="preserve">.  There are several reports of </w:t>
      </w:r>
      <w:r w:rsidRPr="007A0598">
        <w:rPr>
          <w:rFonts w:ascii="Times New Roman" w:hAnsi="Times New Roman"/>
          <w:i/>
          <w:sz w:val="20"/>
          <w:szCs w:val="20"/>
        </w:rPr>
        <w:t>in vitro</w:t>
      </w:r>
      <w:r w:rsidRPr="007A0598">
        <w:rPr>
          <w:rFonts w:ascii="Times New Roman" w:hAnsi="Times New Roman"/>
          <w:sz w:val="20"/>
          <w:szCs w:val="20"/>
        </w:rPr>
        <w:t xml:space="preserve"> regeneration of some </w:t>
      </w:r>
      <w:r w:rsidRPr="007A0598">
        <w:rPr>
          <w:rFonts w:ascii="Times New Roman" w:hAnsi="Times New Roman"/>
          <w:i/>
          <w:sz w:val="20"/>
          <w:szCs w:val="20"/>
        </w:rPr>
        <w:t xml:space="preserve">Acacia </w:t>
      </w:r>
      <w:r w:rsidRPr="007A0598">
        <w:rPr>
          <w:rFonts w:ascii="Times New Roman" w:hAnsi="Times New Roman"/>
          <w:sz w:val="20"/>
          <w:szCs w:val="20"/>
        </w:rPr>
        <w:t xml:space="preserve">species, including </w:t>
      </w:r>
      <w:r w:rsidRPr="007A0598">
        <w:rPr>
          <w:rFonts w:ascii="Times New Roman" w:hAnsi="Times New Roman"/>
          <w:i/>
          <w:sz w:val="20"/>
          <w:szCs w:val="20"/>
        </w:rPr>
        <w:t xml:space="preserve">Acacia catechu </w:t>
      </w:r>
      <w:r w:rsidRPr="007A0598">
        <w:rPr>
          <w:rFonts w:ascii="Times New Roman" w:hAnsi="Times New Roman"/>
          <w:sz w:val="20"/>
          <w:szCs w:val="20"/>
        </w:rPr>
        <w:fldChar w:fldCharType="begin"/>
      </w:r>
      <w:r w:rsidRPr="007A0598">
        <w:rPr>
          <w:rFonts w:ascii="Times New Roman" w:hAnsi="Times New Roman"/>
          <w:sz w:val="20"/>
          <w:szCs w:val="20"/>
        </w:rPr>
        <w:instrText xml:space="preserve"> ADDIN EN.CITE &lt;EndNote&gt;&lt;Cite&gt;&lt;Author&gt;Rout&lt;/Author&gt;&lt;Year&gt;1995&lt;/Year&gt;&lt;RecNum&gt;37&lt;/RecNum&gt;&lt;record&gt;&lt;rec-number&gt;37&lt;/rec-number&gt;&lt;foreign-keys&gt;&lt;key app="EN" db-id="5vvetet01590ruee2s9pprszfr2rdxe0sttd"&gt;37&lt;/key&gt;&lt;/foreign-keys&gt;&lt;ref-type name="Journal Article"&gt;17&lt;/ref-type&gt;&lt;contributors&gt;&lt;authors&gt;&lt;author&gt;Rout, GR&lt;/author&gt;&lt;author&gt;Samantaray, S.&lt;/author&gt;&lt;author&gt;Das, P.&lt;/author&gt;&lt;/authors&gt;&lt;/contributors&gt;&lt;titles&gt;&lt;title&gt;Somatic embryogenesis and plant regeneration from callus culture of Acacia catechu-a multipurpose leguminous tree&lt;/title&gt;&lt;secondary-title&gt;Plant Cell, Tissue and Organ Culture&lt;/secondary-title&gt;&lt;/titles&gt;&lt;periodical&gt;&lt;full-title&gt;Plant Cell, Tissue and Organ Culture&lt;/full-title&gt;&lt;/periodical&gt;&lt;pages&gt;283-285&lt;/pages&gt;&lt;volume&gt;42&lt;/volume&gt;&lt;number&gt;3&lt;/number&gt;&lt;dates&gt;&lt;year&gt;1995&lt;/year&gt;&lt;/dates&gt;&lt;isbn&gt;0167-6857&lt;/isbn&gt;&lt;urls&gt;&lt;/urls&gt;&lt;/record&gt;&lt;/Cite&gt;&lt;/EndNote&gt;</w:instrText>
      </w:r>
      <w:r w:rsidRPr="007A0598">
        <w:rPr>
          <w:rFonts w:ascii="Times New Roman" w:hAnsi="Times New Roman"/>
          <w:sz w:val="20"/>
          <w:szCs w:val="20"/>
        </w:rPr>
        <w:fldChar w:fldCharType="separate"/>
      </w:r>
      <w:r w:rsidRPr="007A0598">
        <w:rPr>
          <w:rFonts w:ascii="Times New Roman" w:hAnsi="Times New Roman"/>
          <w:noProof/>
          <w:sz w:val="20"/>
          <w:szCs w:val="20"/>
        </w:rPr>
        <w:t>(Rout et al. 1995)</w:t>
      </w:r>
      <w:r w:rsidRPr="007A0598">
        <w:rPr>
          <w:rFonts w:ascii="Times New Roman" w:hAnsi="Times New Roman"/>
          <w:sz w:val="20"/>
          <w:szCs w:val="20"/>
        </w:rPr>
        <w:fldChar w:fldCharType="end"/>
      </w:r>
      <w:r w:rsidRPr="007A0598">
        <w:rPr>
          <w:rFonts w:ascii="Times New Roman" w:hAnsi="Times New Roman"/>
          <w:sz w:val="20"/>
          <w:szCs w:val="20"/>
        </w:rPr>
        <w:t xml:space="preserve">, </w:t>
      </w:r>
      <w:r w:rsidRPr="007A0598">
        <w:rPr>
          <w:rFonts w:ascii="Times New Roman" w:hAnsi="Times New Roman"/>
          <w:i/>
          <w:sz w:val="20"/>
          <w:szCs w:val="20"/>
        </w:rPr>
        <w:t>Acacia auriculiformis</w:t>
      </w:r>
      <w:r w:rsidRPr="007A0598">
        <w:rPr>
          <w:rFonts w:ascii="Times New Roman" w:hAnsi="Times New Roman"/>
          <w:sz w:val="20"/>
          <w:szCs w:val="20"/>
        </w:rPr>
        <w:fldChar w:fldCharType="begin"/>
      </w:r>
      <w:r w:rsidRPr="007A0598">
        <w:rPr>
          <w:rFonts w:ascii="Times New Roman" w:hAnsi="Times New Roman"/>
          <w:sz w:val="20"/>
          <w:szCs w:val="20"/>
        </w:rPr>
        <w:instrText xml:space="preserve"> ADDIN EN.CITE &lt;EndNote&gt;&lt;Cite&gt;&lt;Author&gt;Ranga Rao&lt;/Author&gt;&lt;Year&gt;1991&lt;/Year&gt;&lt;RecNum&gt;35&lt;/RecNum&gt;&lt;record&gt;&lt;rec-number&gt;35&lt;/rec-number&gt;&lt;foreign-keys&gt;&lt;key app="EN" db-id="5vvetet01590ruee2s9pprszfr2rdxe0sttd"&gt;35&lt;/key&gt;&lt;/foreign-keys&gt;&lt;ref-type name="Journal Article"&gt;17&lt;/ref-type&gt;&lt;contributors&gt;&lt;authors&gt;&lt;author&gt;Ranga Rao, GV&lt;/author&gt;&lt;author&gt;Prasad, MNV&lt;/author&gt;&lt;/authors&gt;&lt;/contributors&gt;&lt;titles&gt;&lt;title&gt;Plantlet Regeneration from the Hypocotyl Callus of&amp;lt; i&amp;gt; Acacia auriculiformis&amp;lt;/i&amp;gt;-Multipurpose Tree Legume&lt;/title&gt;&lt;secondary-title&gt;Journal of plant physiology&lt;/secondary-title&gt;&lt;/titles&gt;&lt;periodical&gt;&lt;full-title&gt;Journal of plant physiology&lt;/full-title&gt;&lt;/periodical&gt;&lt;pages&gt;625-627&lt;/pages&gt;&lt;volume&gt;137&lt;/volume&gt;&lt;number&gt;5&lt;/number&gt;&lt;dates&gt;&lt;year&gt;1991&lt;/year&gt;&lt;/dates&gt;&lt;isbn&gt;0176-1617&lt;/isbn&gt;&lt;urls&gt;&lt;/urls&gt;&lt;/record&gt;&lt;/Cite&gt;&lt;/EndNote&gt;</w:instrText>
      </w:r>
      <w:r w:rsidRPr="007A0598">
        <w:rPr>
          <w:rFonts w:ascii="Times New Roman" w:hAnsi="Times New Roman"/>
          <w:sz w:val="20"/>
          <w:szCs w:val="20"/>
        </w:rPr>
        <w:fldChar w:fldCharType="separate"/>
      </w:r>
      <w:r w:rsidRPr="007A0598">
        <w:rPr>
          <w:rFonts w:ascii="Times New Roman" w:hAnsi="Times New Roman"/>
          <w:noProof/>
          <w:sz w:val="20"/>
          <w:szCs w:val="20"/>
        </w:rPr>
        <w:t>(Ranga Rao and Prasad 1991)</w:t>
      </w:r>
      <w:r w:rsidRPr="007A0598">
        <w:rPr>
          <w:rFonts w:ascii="Times New Roman" w:hAnsi="Times New Roman"/>
          <w:sz w:val="20"/>
          <w:szCs w:val="20"/>
        </w:rPr>
        <w:fldChar w:fldCharType="end"/>
      </w:r>
      <w:r w:rsidRPr="007A0598">
        <w:rPr>
          <w:rFonts w:ascii="Times New Roman" w:hAnsi="Times New Roman"/>
          <w:sz w:val="20"/>
          <w:szCs w:val="20"/>
        </w:rPr>
        <w:t xml:space="preserve">, </w:t>
      </w:r>
      <w:r w:rsidRPr="007A0598">
        <w:rPr>
          <w:rFonts w:ascii="Times New Roman" w:hAnsi="Times New Roman"/>
          <w:i/>
          <w:sz w:val="20"/>
          <w:szCs w:val="20"/>
        </w:rPr>
        <w:t>Acacia mangium</w:t>
      </w:r>
      <w:r w:rsidRPr="007A0598">
        <w:rPr>
          <w:rFonts w:ascii="Times New Roman" w:hAnsi="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PC9yZWNvcmQ+PC9DaXRlPjwvRW5kTm90ZT4AAGc=
</w:fldData>
        </w:fldChar>
      </w:r>
      <w:r w:rsidRPr="007A0598">
        <w:rPr>
          <w:rFonts w:ascii="Times New Roman" w:hAnsi="Times New Roman"/>
          <w:sz w:val="20"/>
          <w:szCs w:val="20"/>
        </w:rPr>
        <w:instrText xml:space="preserve"> ADDIN EN.CITE </w:instrText>
      </w:r>
      <w:r w:rsidRPr="007A0598">
        <w:rPr>
          <w:rFonts w:ascii="Times New Roman" w:hAnsi="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PC9yZWNvcmQ+PC9DaXRlPjwvRW5kTm90ZT4AAC8=
</w:fldData>
        </w:fldChar>
      </w:r>
      <w:r w:rsidRPr="007A0598">
        <w:rPr>
          <w:rFonts w:ascii="Times New Roman" w:hAnsi="Times New Roman"/>
          <w:sz w:val="20"/>
          <w:szCs w:val="20"/>
        </w:rPr>
        <w:instrText xml:space="preserve"> ADDIN EN.CITE.DATA </w:instrText>
      </w:r>
      <w:r w:rsidRPr="007A0598">
        <w:rPr>
          <w:rFonts w:ascii="Times New Roman" w:hAnsi="Times New Roman"/>
          <w:sz w:val="20"/>
          <w:szCs w:val="20"/>
        </w:rPr>
      </w:r>
      <w:r w:rsidRPr="007A0598">
        <w:rPr>
          <w:rFonts w:ascii="Times New Roman" w:hAnsi="Times New Roman"/>
          <w:sz w:val="20"/>
          <w:szCs w:val="20"/>
        </w:rPr>
        <w:fldChar w:fldCharType="end"/>
      </w:r>
      <w:r w:rsidRPr="007A0598">
        <w:rPr>
          <w:rFonts w:ascii="Times New Roman" w:hAnsi="Times New Roman"/>
          <w:sz w:val="20"/>
          <w:szCs w:val="20"/>
        </w:rPr>
      </w:r>
      <w:r w:rsidRPr="007A0598">
        <w:rPr>
          <w:rFonts w:ascii="Times New Roman" w:hAnsi="Times New Roman"/>
          <w:sz w:val="20"/>
          <w:szCs w:val="20"/>
        </w:rPr>
        <w:fldChar w:fldCharType="separate"/>
      </w:r>
      <w:r w:rsidRPr="007A0598">
        <w:rPr>
          <w:rFonts w:ascii="Times New Roman" w:hAnsi="Times New Roman"/>
          <w:noProof/>
          <w:sz w:val="20"/>
          <w:szCs w:val="20"/>
        </w:rPr>
        <w:t>(Ahmad 1991</w:t>
      </w:r>
      <w:r>
        <w:rPr>
          <w:rFonts w:ascii="Times New Roman" w:hAnsi="Times New Roman"/>
          <w:noProof/>
          <w:sz w:val="20"/>
          <w:szCs w:val="20"/>
        </w:rPr>
        <w:t>,</w:t>
      </w:r>
      <w:r w:rsidRPr="007A0598">
        <w:rPr>
          <w:rFonts w:ascii="Times New Roman" w:hAnsi="Times New Roman"/>
          <w:noProof/>
          <w:sz w:val="20"/>
          <w:szCs w:val="20"/>
        </w:rPr>
        <w:t xml:space="preserve"> Bhaskar and Subhash 1996</w:t>
      </w:r>
      <w:r>
        <w:rPr>
          <w:rFonts w:ascii="Times New Roman" w:hAnsi="Times New Roman"/>
          <w:noProof/>
          <w:sz w:val="20"/>
          <w:szCs w:val="20"/>
        </w:rPr>
        <w:t>,</w:t>
      </w:r>
      <w:r w:rsidRPr="007A0598">
        <w:rPr>
          <w:rFonts w:ascii="Times New Roman" w:hAnsi="Times New Roman"/>
          <w:noProof/>
          <w:sz w:val="20"/>
          <w:szCs w:val="20"/>
        </w:rPr>
        <w:t xml:space="preserve"> Galiana et al. 1991a, b</w:t>
      </w:r>
      <w:r>
        <w:rPr>
          <w:rFonts w:ascii="Times New Roman" w:hAnsi="Times New Roman"/>
          <w:noProof/>
          <w:sz w:val="20"/>
          <w:szCs w:val="20"/>
        </w:rPr>
        <w:t>,</w:t>
      </w:r>
      <w:r w:rsidRPr="007A0598">
        <w:rPr>
          <w:rFonts w:ascii="Times New Roman" w:hAnsi="Times New Roman"/>
          <w:noProof/>
          <w:sz w:val="20"/>
          <w:szCs w:val="20"/>
        </w:rPr>
        <w:t xml:space="preserve"> Xie and Hong 2001a</w:t>
      </w:r>
      <w:r>
        <w:rPr>
          <w:rFonts w:ascii="Times New Roman" w:hAnsi="Times New Roman"/>
          <w:noProof/>
          <w:sz w:val="20"/>
          <w:szCs w:val="20"/>
        </w:rPr>
        <w:t>,</w:t>
      </w:r>
      <w:r w:rsidRPr="007A0598">
        <w:rPr>
          <w:rFonts w:ascii="Times New Roman" w:hAnsi="Times New Roman"/>
          <w:noProof/>
          <w:sz w:val="20"/>
          <w:szCs w:val="20"/>
        </w:rPr>
        <w:t xml:space="preserve"> Xie and Hong 2001b)</w:t>
      </w:r>
      <w:r w:rsidRPr="007A0598">
        <w:rPr>
          <w:rFonts w:ascii="Times New Roman" w:hAnsi="Times New Roman"/>
          <w:sz w:val="20"/>
          <w:szCs w:val="20"/>
        </w:rPr>
        <w:fldChar w:fldCharType="end"/>
      </w:r>
      <w:r w:rsidRPr="007A0598">
        <w:rPr>
          <w:rFonts w:ascii="Times New Roman" w:hAnsi="Times New Roman"/>
          <w:sz w:val="20"/>
          <w:szCs w:val="20"/>
        </w:rPr>
        <w:t xml:space="preserve">, </w:t>
      </w:r>
      <w:r w:rsidRPr="007A0598">
        <w:rPr>
          <w:rFonts w:ascii="Times New Roman" w:hAnsi="Times New Roman"/>
          <w:i/>
          <w:sz w:val="20"/>
          <w:szCs w:val="20"/>
        </w:rPr>
        <w:t>Acacia sinuate</w:t>
      </w:r>
      <w:r w:rsidRPr="007A0598">
        <w:rPr>
          <w:rFonts w:ascii="Times New Roman" w:hAnsi="Times New Roman"/>
          <w:sz w:val="20"/>
          <w:szCs w:val="20"/>
        </w:rPr>
        <w:fldChar w:fldCharType="begin"/>
      </w:r>
      <w:r w:rsidRPr="007A0598">
        <w:rPr>
          <w:rFonts w:ascii="Times New Roman" w:hAnsi="Times New Roman"/>
          <w:sz w:val="20"/>
          <w:szCs w:val="20"/>
        </w:rPr>
        <w:instrText xml:space="preserve"> ADDIN EN.CITE &lt;EndNote&gt;&lt;Cite&gt;&lt;Author&gt;Vengadesan&lt;/Author&gt;&lt;Year&gt;2002&lt;/Year&gt;&lt;RecNum&gt;38&lt;/RecNum&gt;&lt;record&gt;&lt;rec-number&gt;38&lt;/rec-number&gt;&lt;foreign-keys&gt;&lt;key app="EN" db-id="5vvetet01590ruee2s9pprszfr2rdxe0sttd"&gt;38&lt;/key&gt;&lt;/foreign-keys&gt;&lt;ref-type name="Journal Article"&gt;17&lt;/ref-type&gt;&lt;contributors&gt;&lt;authors&gt;&lt;author&gt;Vengadesan, G.&lt;/author&gt;&lt;author&gt;Ganapathi, A.&lt;/author&gt;&lt;author&gt;Anbazhagan, V.R.&lt;/author&gt;&lt;author&gt;Anand, R.P.&lt;/author&gt;&lt;/authors&gt;&lt;/contributors&gt;&lt;titles&gt;&lt;title&gt;Somatic embryogenesis in cell suspension cultures of Acacia sinuata (Lour.) Merr&lt;/title&gt;&lt;secondary-title&gt;In Vitro Cellular &amp;amp; Developmental Biology-Plant&lt;/secondary-title&gt;&lt;/titles&gt;&lt;periodical&gt;&lt;full-title&gt;In Vitro Cellular &amp;amp; Developmental Biology-Plant&lt;/full-title&gt;&lt;/periodical&gt;&lt;pages&gt;52-57&lt;/pages&gt;&lt;volume&gt;38&lt;/volume&gt;&lt;number&gt;1&lt;/number&gt;&lt;dates&gt;&lt;year&gt;2002&lt;/year&gt;&lt;/dates&gt;&lt;isbn&gt;1054-5476&lt;/isbn&gt;&lt;urls&gt;&lt;/urls&gt;&lt;/record&gt;&lt;/Cite&gt;&lt;Cite&gt;&lt;Author&gt;Vengadesan&lt;/Author&gt;&lt;Year&gt;2000&lt;/Year&gt;&lt;RecNum&gt;39&lt;/RecNum&gt;&lt;record&gt;&lt;rec-number&gt;39&lt;/rec-number&gt;&lt;foreign-keys&gt;&lt;key app="EN" db-id="5vvetet01590ruee2s9pprszfr2rdxe0sttd"&gt;39&lt;/key&gt;&lt;/foreign-keys&gt;&lt;ref-type name="Journal Article"&gt;17&lt;/ref-type&gt;&lt;contributors&gt;&lt;authors&gt;&lt;author&gt;Vengadesan, G.&lt;/author&gt;&lt;author&gt;Ganapathi, A.&lt;/author&gt;&lt;author&gt;Prem Anand, R.&lt;/author&gt;&lt;author&gt;Ramesh Anbazhagan, V.&lt;/author&gt;&lt;/authors&gt;&lt;/contributors&gt;&lt;titles&gt;&lt;title&gt;In vitro organogenesis and plant formation in Acacia sinuata&lt;/title&gt;&lt;secondary-title&gt;Plant Cell, Tissue and Organ Culture&lt;/secondary-title&gt;&lt;/titles&gt;&lt;periodical&gt;&lt;full-title&gt;Plant Cell, Tissue and Organ Culture&lt;/full-title&gt;&lt;/periodical&gt;&lt;pages&gt;23-28&lt;/pages&gt;&lt;volume&gt;61&lt;/volume&gt;&lt;number&gt;1&lt;/number&gt;&lt;dates&gt;&lt;year&gt;2000&lt;/year&gt;&lt;/dates&gt;&lt;isbn&gt;0167-6857&lt;/isbn&gt;&lt;urls&gt;&lt;/urls&gt;&lt;/record&gt;&lt;/Cite&gt;&lt;/EndNote&gt;</w:instrText>
      </w:r>
      <w:r w:rsidRPr="007A0598">
        <w:rPr>
          <w:rFonts w:ascii="Times New Roman" w:hAnsi="Times New Roman"/>
          <w:sz w:val="20"/>
          <w:szCs w:val="20"/>
        </w:rPr>
        <w:fldChar w:fldCharType="separate"/>
      </w:r>
      <w:r w:rsidRPr="007A0598">
        <w:rPr>
          <w:rFonts w:ascii="Times New Roman" w:hAnsi="Times New Roman"/>
          <w:noProof/>
          <w:sz w:val="20"/>
          <w:szCs w:val="20"/>
        </w:rPr>
        <w:t>(Vengadesan et al. 2002</w:t>
      </w:r>
      <w:r>
        <w:rPr>
          <w:rFonts w:ascii="Times New Roman" w:hAnsi="Times New Roman"/>
          <w:noProof/>
          <w:sz w:val="20"/>
          <w:szCs w:val="20"/>
        </w:rPr>
        <w:t>,</w:t>
      </w:r>
      <w:r w:rsidRPr="007A0598">
        <w:rPr>
          <w:rFonts w:ascii="Times New Roman" w:hAnsi="Times New Roman"/>
          <w:noProof/>
          <w:sz w:val="20"/>
          <w:szCs w:val="20"/>
        </w:rPr>
        <w:t xml:space="preserve"> Vengadesan et al. 2000)</w:t>
      </w:r>
      <w:r w:rsidRPr="007A0598">
        <w:rPr>
          <w:rFonts w:ascii="Times New Roman" w:hAnsi="Times New Roman"/>
          <w:sz w:val="20"/>
          <w:szCs w:val="20"/>
        </w:rPr>
        <w:fldChar w:fldCharType="end"/>
      </w:r>
      <w:r w:rsidRPr="007A0598">
        <w:rPr>
          <w:rFonts w:ascii="Times New Roman" w:hAnsi="Times New Roman"/>
          <w:sz w:val="20"/>
          <w:szCs w:val="20"/>
        </w:rPr>
        <w:t xml:space="preserve">, </w:t>
      </w:r>
      <w:r w:rsidRPr="007A0598">
        <w:rPr>
          <w:rFonts w:ascii="Times New Roman" w:hAnsi="Times New Roman"/>
          <w:i/>
          <w:sz w:val="20"/>
          <w:szCs w:val="20"/>
        </w:rPr>
        <w:t>Acacia nilotica</w:t>
      </w:r>
      <w:r w:rsidRPr="007A0598">
        <w:rPr>
          <w:rFonts w:ascii="Times New Roman" w:hAnsi="Times New Roman"/>
          <w:sz w:val="20"/>
          <w:szCs w:val="20"/>
        </w:rPr>
        <w:fldChar w:fldCharType="begin"/>
      </w:r>
      <w:r w:rsidRPr="007A0598">
        <w:rPr>
          <w:rFonts w:ascii="Times New Roman" w:hAnsi="Times New Roman"/>
          <w:sz w:val="20"/>
          <w:szCs w:val="20"/>
        </w:rPr>
        <w:instrText xml:space="preserve"> ADDIN EN.CITE &lt;EndNote&gt;&lt;Cite&gt;&lt;Author&gt;Garg&lt;/Author&gt;&lt;Year&gt;1996&lt;/Year&gt;&lt;RecNum&gt;46&lt;/RecNum&gt;&lt;record&gt;&lt;rec-number&gt;46&lt;/rec-number&gt;&lt;foreign-keys&gt;&lt;key app="EN" db-id="5vvetet01590ruee2s9pprszfr2rdxe0sttd"&gt;46&lt;/key&gt;&lt;/foreign-keys&gt;&lt;ref-type name="Journal Article"&gt;17&lt;/ref-type&gt;&lt;contributors&gt;&lt;authors&gt;&lt;author&gt;Garg, L.&lt;/author&gt;&lt;author&gt;Bhandari, N.N.&lt;/author&gt;&lt;author&gt;Rani, V.&lt;/author&gt;&lt;author&gt;Bhojwani, S.S.&lt;/author&gt;&lt;/authors&gt;&lt;/contributors&gt;&lt;titles&gt;&lt;title&gt;Somatic embryogenesis and regeneration of triploid plants in endosperm cultures of Acacia nilotica&lt;/title&gt;&lt;secondary-title&gt;Plant Cell Reports&lt;/secondary-title&gt;&lt;/titles&gt;&lt;periodical&gt;&lt;full-title&gt;Plant Cell Reports&lt;/full-title&gt;&lt;/periodical&gt;&lt;pages&gt;855-858&lt;/pages&gt;&lt;volume&gt;15&lt;/volume&gt;&lt;number&gt;11&lt;/number&gt;&lt;dates&gt;&lt;year&gt;1996&lt;/year&gt;&lt;/dates&gt;&lt;publisher&gt;Springer&lt;/publisher&gt;&lt;isbn&gt;0721-7714&lt;/isbn&gt;&lt;urls&gt;&lt;/urls&gt;&lt;/record&gt;&lt;/Cite&gt;&lt;/EndNote&gt;</w:instrText>
      </w:r>
      <w:r w:rsidRPr="007A0598">
        <w:rPr>
          <w:rFonts w:ascii="Times New Roman" w:hAnsi="Times New Roman"/>
          <w:sz w:val="20"/>
          <w:szCs w:val="20"/>
        </w:rPr>
        <w:fldChar w:fldCharType="separate"/>
      </w:r>
      <w:r w:rsidRPr="007A0598">
        <w:rPr>
          <w:rFonts w:ascii="Times New Roman" w:hAnsi="Times New Roman"/>
          <w:noProof/>
          <w:sz w:val="20"/>
          <w:szCs w:val="20"/>
        </w:rPr>
        <w:t>(Garg et al. 1996)</w:t>
      </w:r>
      <w:r w:rsidRPr="007A0598">
        <w:rPr>
          <w:rFonts w:ascii="Times New Roman" w:hAnsi="Times New Roman"/>
          <w:sz w:val="20"/>
          <w:szCs w:val="20"/>
        </w:rPr>
        <w:fldChar w:fldCharType="end"/>
      </w:r>
      <w:r w:rsidRPr="007A0598">
        <w:rPr>
          <w:rFonts w:ascii="Times New Roman" w:hAnsi="Times New Roman"/>
          <w:sz w:val="20"/>
          <w:szCs w:val="20"/>
        </w:rPr>
        <w:t xml:space="preserve"> and </w:t>
      </w:r>
      <w:r w:rsidRPr="007A0598">
        <w:rPr>
          <w:rFonts w:ascii="Times New Roman" w:hAnsi="Times New Roman"/>
          <w:i/>
          <w:sz w:val="20"/>
          <w:szCs w:val="20"/>
        </w:rPr>
        <w:t>Acacia farnesiana</w:t>
      </w:r>
      <w:r w:rsidRPr="007A0598">
        <w:rPr>
          <w:rFonts w:ascii="Times New Roman" w:hAnsi="Times New Roman"/>
          <w:sz w:val="20"/>
          <w:szCs w:val="20"/>
        </w:rPr>
        <w:fldChar w:fldCharType="begin"/>
      </w:r>
      <w:r w:rsidRPr="007A0598">
        <w:rPr>
          <w:rFonts w:ascii="Times New Roman" w:hAnsi="Times New Roman"/>
          <w:sz w:val="20"/>
          <w:szCs w:val="20"/>
        </w:rPr>
        <w:instrText xml:space="preserve"> ADDIN EN.CITE &lt;EndNote&gt;&lt;Cite&gt;&lt;Author&gt;Ortiz&lt;/Author&gt;&lt;Year&gt;2000&lt;/Year&gt;&lt;RecNum&gt;28&lt;/RecNum&gt;&lt;record&gt;&lt;rec-number&gt;28&lt;/rec-number&gt;&lt;foreign-keys&gt;&lt;key app="EN" db-id="5vvetet01590ruee2s9pprszfr2rdxe0sttd"&gt;28&lt;/key&gt;&lt;/foreign-keys&gt;&lt;ref-type name="Journal Article"&gt;17&lt;/ref-type&gt;&lt;contributors&gt;&lt;authors&gt;&lt;author&gt;Ortiz, B.O.C.&lt;/author&gt;&lt;author&gt;Reyes, M.E.P.&lt;/author&gt;&lt;author&gt;Balch, E.P.M.&lt;/author&gt;&lt;/authors&gt;&lt;/contributors&gt;&lt;titles&gt;&lt;title&gt;Somatic embryogenesis and plant regeneration in Acacia farnesiana and A. schaffneri&lt;/title&gt;&lt;secondary-title&gt;In Vitro Cellular &amp;amp; Developmental Biology-Plant&lt;/secondary-title&gt;&lt;/titles&gt;&lt;periodical&gt;&lt;full-title&gt;In Vitro Cellular &amp;amp; Developmental Biology-Plant&lt;/full-title&gt;&lt;/periodical&gt;&lt;pages&gt;268-272&lt;/pages&gt;&lt;volume&gt;36&lt;/volume&gt;&lt;number&gt;4&lt;/number&gt;&lt;dates&gt;&lt;year&gt;2000&lt;/year&gt;&lt;/dates&gt;&lt;isbn&gt;1054-5476&lt;/isbn&gt;&lt;urls&gt;&lt;/urls&gt;&lt;/record&gt;&lt;/Cite&gt;&lt;/EndNote&gt;</w:instrText>
      </w:r>
      <w:r w:rsidRPr="007A0598">
        <w:rPr>
          <w:rFonts w:ascii="Times New Roman" w:hAnsi="Times New Roman"/>
          <w:sz w:val="20"/>
          <w:szCs w:val="20"/>
        </w:rPr>
        <w:fldChar w:fldCharType="separate"/>
      </w:r>
      <w:r w:rsidRPr="007A0598">
        <w:rPr>
          <w:rFonts w:ascii="Times New Roman" w:hAnsi="Times New Roman"/>
          <w:noProof/>
          <w:sz w:val="20"/>
          <w:szCs w:val="20"/>
        </w:rPr>
        <w:t>(Ortiz et al. 2000)</w:t>
      </w:r>
      <w:r w:rsidRPr="007A0598">
        <w:rPr>
          <w:rFonts w:ascii="Times New Roman" w:hAnsi="Times New Roman"/>
          <w:sz w:val="20"/>
          <w:szCs w:val="20"/>
        </w:rPr>
        <w:fldChar w:fldCharType="end"/>
      </w:r>
      <w:r w:rsidRPr="007A0598">
        <w:rPr>
          <w:rFonts w:ascii="Times New Roman" w:hAnsi="Times New Roman"/>
          <w:sz w:val="20"/>
          <w:szCs w:val="20"/>
        </w:rPr>
        <w:t>.</w:t>
      </w:r>
    </w:p>
    <w:p w:rsidR="00A80197" w:rsidRPr="00AF1260" w:rsidRDefault="00A80197" w:rsidP="0089071C">
      <w:pPr>
        <w:pStyle w:val="Heading2"/>
        <w:adjustRightInd w:val="0"/>
        <w:snapToGrid w:val="0"/>
        <w:spacing w:line="480" w:lineRule="auto"/>
        <w:ind w:firstLineChars="150" w:firstLine="31680"/>
        <w:jc w:val="both"/>
        <w:rPr>
          <w:rFonts w:ascii="Times New Roman" w:hAnsi="Times New Roman"/>
          <w:b w:val="0"/>
          <w:sz w:val="20"/>
          <w:szCs w:val="20"/>
        </w:rPr>
      </w:pPr>
      <w:r w:rsidRPr="00530852">
        <w:rPr>
          <w:rFonts w:ascii="Times New Roman" w:hAnsi="Times New Roman"/>
          <w:b w:val="0"/>
          <w:sz w:val="20"/>
          <w:szCs w:val="20"/>
        </w:rPr>
        <w:t xml:space="preserve">Previously, we reported a stable </w:t>
      </w:r>
      <w:r w:rsidRPr="00530852">
        <w:rPr>
          <w:rFonts w:ascii="Times New Roman" w:hAnsi="Times New Roman"/>
          <w:b w:val="0"/>
          <w:i/>
          <w:sz w:val="20"/>
          <w:szCs w:val="20"/>
        </w:rPr>
        <w:t>in vitro</w:t>
      </w:r>
      <w:r w:rsidRPr="00530852">
        <w:rPr>
          <w:rFonts w:ascii="Times New Roman" w:hAnsi="Times New Roman"/>
          <w:b w:val="0"/>
          <w:sz w:val="20"/>
          <w:szCs w:val="20"/>
        </w:rPr>
        <w:t xml:space="preserve"> regeneration system through </w:t>
      </w:r>
      <w:bookmarkStart w:id="16" w:name="OLE_LINK74"/>
      <w:bookmarkStart w:id="17" w:name="OLE_LINK73"/>
      <w:r w:rsidRPr="00530852">
        <w:rPr>
          <w:rFonts w:ascii="Times New Roman" w:hAnsi="Times New Roman"/>
          <w:b w:val="0"/>
          <w:sz w:val="20"/>
          <w:szCs w:val="20"/>
        </w:rPr>
        <w:t>organogenesis</w:t>
      </w:r>
      <w:bookmarkEnd w:id="16"/>
      <w:bookmarkEnd w:id="17"/>
      <w:r w:rsidRPr="00530852">
        <w:rPr>
          <w:rFonts w:ascii="Times New Roman" w:hAnsi="Times New Roman"/>
          <w:b w:val="0"/>
          <w:sz w:val="20"/>
          <w:szCs w:val="20"/>
        </w:rPr>
        <w:t xml:space="preserve"> based on the production of shoots and roots from phyllode (leaf) explants, rather than explants from cotyledons or hypocotyls</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(Yang et al. 2006)</w:t>
      </w:r>
      <w:r w:rsidRPr="005E473D">
        <w:rPr>
          <w:rFonts w:ascii="Times New Roman" w:hAnsi="Times New Roman" w:cs="Times New Roman"/>
          <w:b w:val="0"/>
          <w:sz w:val="20"/>
          <w:szCs w:val="20"/>
        </w:rPr>
        <w:fldChar w:fldCharType="end"/>
      </w:r>
      <w:r w:rsidRPr="005E473D">
        <w:rPr>
          <w:rFonts w:ascii="Times New Roman" w:hAnsi="Times New Roman" w:cs="Times New Roman"/>
          <w:b w:val="0"/>
          <w:sz w:val="20"/>
          <w:szCs w:val="20"/>
        </w:rPr>
        <w:t>.</w:t>
      </w:r>
      <w:r w:rsidRPr="00530852">
        <w:rPr>
          <w:rFonts w:ascii="Times New Roman" w:hAnsi="Times New Roman"/>
          <w:b w:val="0"/>
          <w:sz w:val="20"/>
          <w:szCs w:val="20"/>
        </w:rPr>
        <w:t xml:space="preserve">In the present study, we established a system for </w:t>
      </w:r>
      <w:r w:rsidRPr="00530852">
        <w:rPr>
          <w:rFonts w:ascii="Times New Roman" w:hAnsi="Times New Roman"/>
          <w:b w:val="0"/>
          <w:i/>
          <w:sz w:val="20"/>
          <w:szCs w:val="20"/>
        </w:rPr>
        <w:t>in vitro</w:t>
      </w:r>
      <w:r w:rsidRPr="00530852">
        <w:rPr>
          <w:rFonts w:ascii="Times New Roman" w:hAnsi="Times New Roman"/>
          <w:b w:val="0"/>
          <w:sz w:val="20"/>
          <w:szCs w:val="20"/>
        </w:rPr>
        <w:t xml:space="preserve"> regeneration of </w:t>
      </w:r>
      <w:bookmarkStart w:id="18" w:name="OLE_LINK87"/>
      <w:bookmarkStart w:id="19" w:name="OLE_LINK88"/>
      <w:r w:rsidRPr="00530852">
        <w:rPr>
          <w:rFonts w:ascii="Times New Roman" w:hAnsi="Times New Roman"/>
          <w:b w:val="0"/>
          <w:i/>
          <w:sz w:val="20"/>
          <w:szCs w:val="20"/>
        </w:rPr>
        <w:t>A. crassicarpa</w:t>
      </w:r>
      <w:bookmarkEnd w:id="18"/>
      <w:bookmarkEnd w:id="19"/>
      <w:r w:rsidRPr="00530852">
        <w:rPr>
          <w:rFonts w:ascii="Times New Roman" w:hAnsi="Times New Roman"/>
          <w:b w:val="0"/>
          <w:sz w:val="20"/>
          <w:szCs w:val="20"/>
        </w:rPr>
        <w:t xml:space="preserve"> from mature zygotic embryo explants via</w:t>
      </w:r>
      <w:bookmarkStart w:id="20" w:name="OLE_LINK10"/>
      <w:r>
        <w:rPr>
          <w:rFonts w:ascii="Times New Roman" w:hAnsi="Times New Roman"/>
          <w:b w:val="0"/>
          <w:sz w:val="20"/>
          <w:szCs w:val="20"/>
        </w:rPr>
        <w:t xml:space="preserve">adventitious shoot </w:t>
      </w:r>
      <w:r w:rsidRPr="00530852">
        <w:rPr>
          <w:rFonts w:ascii="Times New Roman" w:hAnsi="Times New Roman"/>
          <w:b w:val="0"/>
          <w:sz w:val="20"/>
          <w:szCs w:val="20"/>
        </w:rPr>
        <w:t>organogenesis</w:t>
      </w:r>
      <w:bookmarkEnd w:id="20"/>
      <w:r w:rsidRPr="00530852">
        <w:rPr>
          <w:rFonts w:ascii="Times New Roman" w:hAnsi="Times New Roman"/>
          <w:b w:val="0"/>
          <w:sz w:val="20"/>
          <w:szCs w:val="20"/>
        </w:rPr>
        <w:t>. The advantages of using embryos as the explant source include the ease of handling and ready availability of seeds, the high degree of physiological uniformity, and the ability to transport seeds and embryos long distances.</w:t>
      </w:r>
    </w:p>
    <w:p w:rsidR="00A80197" w:rsidRPr="005E473D" w:rsidRDefault="00A80197" w:rsidP="00993BEE">
      <w:pPr>
        <w:pStyle w:val="heading1"/>
        <w:adjustRightInd w:val="0"/>
        <w:snapToGrid w:val="0"/>
        <w:spacing w:line="480" w:lineRule="auto"/>
      </w:pPr>
      <w:r w:rsidRPr="005E473D">
        <w:t>Materials and methods</w:t>
      </w:r>
      <w:r w:rsidRPr="005E473D">
        <w:rPr>
          <w:rFonts w:hint="eastAsia"/>
        </w:rPr>
        <w:t>：</w:t>
      </w:r>
    </w:p>
    <w:p w:rsidR="00A80197" w:rsidRPr="005E473D" w:rsidRDefault="00A80197" w:rsidP="00993BEE">
      <w:pPr>
        <w:pStyle w:val="heading20"/>
        <w:adjustRightInd w:val="0"/>
        <w:snapToGrid w:val="0"/>
        <w:spacing w:line="480" w:lineRule="auto"/>
      </w:pPr>
      <w:r w:rsidRPr="005E473D">
        <w:t>Plant material and surface sterilization</w:t>
      </w:r>
      <w:r w:rsidRPr="005E473D">
        <w:rPr>
          <w:rFonts w:hint="eastAsia"/>
        </w:rPr>
        <w:t>：</w:t>
      </w:r>
    </w:p>
    <w:p w:rsidR="00A80197" w:rsidRPr="00530852" w:rsidRDefault="00A80197" w:rsidP="002171F1">
      <w:pPr>
        <w:pStyle w:val="Heading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Mature seeds of </w:t>
      </w:r>
      <w:r w:rsidRPr="00530852">
        <w:rPr>
          <w:rFonts w:ascii="Times New Roman" w:hAnsi="Times New Roman"/>
          <w:b w:val="0"/>
          <w:i/>
          <w:sz w:val="20"/>
          <w:szCs w:val="20"/>
        </w:rPr>
        <w:t>A. crassicarpa</w:t>
      </w:r>
      <w:r w:rsidRPr="00530852">
        <w:rPr>
          <w:rFonts w:ascii="Times New Roman" w:hAnsi="Times New Roman"/>
          <w:b w:val="0"/>
          <w:sz w:val="20"/>
          <w:szCs w:val="20"/>
        </w:rPr>
        <w:t xml:space="preserve">were collected from </w:t>
      </w:r>
      <w:r>
        <w:rPr>
          <w:rFonts w:ascii="Times New Roman" w:hAnsi="Times New Roman"/>
          <w:b w:val="0"/>
          <w:sz w:val="20"/>
          <w:szCs w:val="20"/>
        </w:rPr>
        <w:t>the 10-year-old trees in a</w:t>
      </w:r>
      <w:r w:rsidRPr="00530852">
        <w:rPr>
          <w:rFonts w:ascii="Times New Roman" w:hAnsi="Times New Roman"/>
          <w:b w:val="0"/>
          <w:sz w:val="20"/>
          <w:szCs w:val="20"/>
        </w:rPr>
        <w:t>natural grove . The trees were 20–30 m in height and were located at a seed orchard in Guangzhou, China. The seeds were treated with water (100°C) for 1 min and then soaked in distilled water for 36 h. To sterilize the seed surface, the seeds were soaked in 70% ethanol for 1 min, and then in 4% sodium hypochlorite for 5 min. The sterilized seeds were rinsed five times with sterile distilled water. The episperm of each seed was cut manually with a sterile surgical blade. The seeds were dehulled and embryos were excised aseptically and prepared for primary shoot bud induction.</w:t>
      </w:r>
    </w:p>
    <w:p w:rsidR="00A80197" w:rsidRPr="005E473D" w:rsidRDefault="00A80197" w:rsidP="00993BEE">
      <w:pPr>
        <w:pStyle w:val="heading20"/>
        <w:adjustRightInd w:val="0"/>
        <w:snapToGrid w:val="0"/>
        <w:spacing w:line="480" w:lineRule="auto"/>
      </w:pPr>
      <w:r w:rsidRPr="005E473D">
        <w:t>Culture medium and conditions:</w:t>
      </w:r>
    </w:p>
    <w:p w:rsidR="00A80197" w:rsidRPr="005E473D" w:rsidRDefault="00A80197" w:rsidP="00993BEE">
      <w:pPr>
        <w:pStyle w:val="Heading2"/>
        <w:adjustRightInd w:val="0"/>
        <w:snapToGrid w:val="0"/>
        <w:spacing w:line="480" w:lineRule="auto"/>
        <w:jc w:val="both"/>
        <w:rPr>
          <w:rFonts w:ascii="Times New Roman" w:hAnsi="Times New Roman" w:cs="Times New Roman"/>
          <w:b w:val="0"/>
          <w:sz w:val="20"/>
          <w:szCs w:val="20"/>
        </w:rPr>
      </w:pPr>
      <w:r w:rsidRPr="00530852">
        <w:rPr>
          <w:rFonts w:ascii="Times New Roman" w:hAnsi="Times New Roman"/>
          <w:b w:val="0"/>
          <w:sz w:val="20"/>
          <w:szCs w:val="20"/>
        </w:rPr>
        <w:t>The culture medium was MS basal medium</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&lt;EndNote&gt;&lt;Cite&gt;&lt;Author&gt;Murashige&lt;/Author&gt;&lt;Year&gt;1962&lt;/Year&gt;&lt;RecNum&gt;25&lt;/RecNum&gt;&lt;record&gt;&lt;rec-number&gt;25&lt;/rec-number&gt;&lt;foreign-keys&gt;&lt;key app="EN" db-id="5vvetet01590ruee2s9pprszfr2rdxe0sttd"&gt;25&lt;/key&gt;&lt;/foreign-keys&gt;&lt;ref-type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cultures&lt;/title&gt;&lt;secondary-title&gt;Physiologia plantarum&lt;/secondary-title&gt;&lt;/titles&gt;&lt;periodical&gt;&lt;full-title&gt;Physiologia plantarum&lt;/full-title&gt;&lt;/periodical&gt;&lt;pages&gt;473-497&lt;/pages&gt;&lt;volume&gt;15&lt;/volume&gt;&lt;number&gt;3&lt;/number&gt;&lt;dates&gt;&lt;year&gt;1962&lt;/year&gt;&lt;/dates&gt;&lt;isbn&gt;1399-3054&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(Murashige and Skoog 1962)</w:t>
      </w:r>
      <w:r w:rsidRPr="005E473D">
        <w:rPr>
          <w:rFonts w:ascii="Times New Roman" w:hAnsi="Times New Roman" w:cs="Times New Roman"/>
          <w:b w:val="0"/>
          <w:sz w:val="20"/>
          <w:szCs w:val="20"/>
        </w:rPr>
        <w:fldChar w:fldCharType="end"/>
      </w:r>
      <w:r w:rsidRPr="00530852">
        <w:rPr>
          <w:rFonts w:ascii="Times New Roman" w:hAnsi="Times New Roman"/>
          <w:b w:val="0"/>
          <w:sz w:val="20"/>
          <w:szCs w:val="20"/>
        </w:rPr>
        <w:t xml:space="preserve"> supplemented with 5% (v/v) coconut water (CW) and 3% (w/v) sucrose, and solidified with 0.6% (w/v) agar. All media were adjusted to pH 5.8 with 1N NaOH.The plant growth regulators TDZ and IBA were added to various concentrations before autoclaving media at 121°C for 15 min. IAA and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were filter-sterilized through a 0.2-μm membrane filter, and added to autoclaved media. Unless otherwise mentioned, all cultures were maintained at 28°C under cool-white fluorescent lights at an irradiance of 26 </w:t>
      </w:r>
      <w:r w:rsidRPr="00530852">
        <w:rPr>
          <w:rFonts w:ascii="Times New Roman" w:hAnsi="Times New Roman"/>
          <w:b w:val="0"/>
          <w:i/>
          <w:sz w:val="20"/>
          <w:szCs w:val="20"/>
        </w:rPr>
        <w:t>μ</w:t>
      </w:r>
      <w:r w:rsidRPr="00530852">
        <w:rPr>
          <w:rFonts w:ascii="Times New Roman" w:hAnsi="Times New Roman"/>
          <w:b w:val="0"/>
          <w:sz w:val="20"/>
          <w:szCs w:val="20"/>
        </w:rPr>
        <w:t>mol s</w:t>
      </w:r>
      <w:r w:rsidRPr="00530852">
        <w:rPr>
          <w:rFonts w:ascii="Times New Roman" w:hAnsi="Times New Roman"/>
          <w:b w:val="0"/>
          <w:sz w:val="20"/>
          <w:szCs w:val="20"/>
          <w:vertAlign w:val="superscript"/>
        </w:rPr>
        <w:t>-1</w:t>
      </w:r>
      <w:r w:rsidRPr="00530852">
        <w:rPr>
          <w:rFonts w:ascii="Times New Roman" w:hAnsi="Times New Roman"/>
          <w:b w:val="0"/>
          <w:sz w:val="20"/>
          <w:szCs w:val="20"/>
        </w:rPr>
        <w:t>m</w:t>
      </w:r>
      <w:r w:rsidRPr="00530852">
        <w:rPr>
          <w:rFonts w:ascii="Times New Roman" w:hAnsi="Times New Roman"/>
          <w:b w:val="0"/>
          <w:sz w:val="20"/>
          <w:szCs w:val="20"/>
          <w:vertAlign w:val="superscript"/>
        </w:rPr>
        <w:t>-1</w:t>
      </w:r>
      <w:r w:rsidRPr="00530852">
        <w:rPr>
          <w:rFonts w:ascii="Times New Roman" w:hAnsi="Times New Roman"/>
          <w:b w:val="0"/>
          <w:sz w:val="20"/>
          <w:szCs w:val="20"/>
        </w:rPr>
        <w:t xml:space="preserve"> (PAR) under a 16-h light/8-h dark photoperiod.</w:t>
      </w:r>
    </w:p>
    <w:p w:rsidR="00A80197" w:rsidRPr="005E473D" w:rsidRDefault="00A80197" w:rsidP="00993BEE">
      <w:pPr>
        <w:pStyle w:val="heading20"/>
        <w:adjustRightInd w:val="0"/>
        <w:snapToGrid w:val="0"/>
        <w:spacing w:line="480" w:lineRule="auto"/>
      </w:pPr>
      <w:bookmarkStart w:id="21" w:name="OLE_LINK60"/>
      <w:bookmarkStart w:id="22" w:name="OLE_LINK61"/>
      <w:bookmarkStart w:id="23" w:name="OLE_LINK26"/>
      <w:bookmarkStart w:id="24" w:name="OLE_LINK27"/>
      <w:r w:rsidRPr="005E473D">
        <w:t>Shoot buds</w:t>
      </w:r>
      <w:bookmarkEnd w:id="21"/>
      <w:bookmarkEnd w:id="22"/>
      <w:r w:rsidRPr="005E473D">
        <w:t xml:space="preserve"> induction</w:t>
      </w:r>
      <w:bookmarkEnd w:id="23"/>
      <w:bookmarkEnd w:id="24"/>
      <w:r w:rsidRPr="005E473D">
        <w:t xml:space="preserve"> and elongation:</w:t>
      </w:r>
    </w:p>
    <w:p w:rsidR="00A80197" w:rsidRPr="006509E8" w:rsidDel="00AB4D26" w:rsidRDefault="00A80197" w:rsidP="006509E8">
      <w:pPr>
        <w:pStyle w:val="Heading2"/>
        <w:adjustRightInd w:val="0"/>
        <w:snapToGrid w:val="0"/>
        <w:spacing w:line="480" w:lineRule="auto"/>
        <w:jc w:val="both"/>
        <w:rPr>
          <w:del w:id="25" w:author="lenovo" w:date="2013-05-14T20:02:00Z"/>
          <w:rFonts w:ascii="Times New Roman" w:hAnsi="Times New Roman"/>
          <w:b w:val="0"/>
          <w:sz w:val="20"/>
          <w:szCs w:val="20"/>
        </w:rPr>
      </w:pPr>
      <w:r w:rsidRPr="00530852">
        <w:rPr>
          <w:rFonts w:ascii="Times New Roman" w:hAnsi="Times New Roman"/>
          <w:b w:val="0"/>
          <w:sz w:val="20"/>
          <w:szCs w:val="20"/>
        </w:rPr>
        <w:t xml:space="preserve">Embryo explants were placed onto shoot bud induction media containing different combinations of TDZ (0.5, 1.0, 2.0, 4.0 </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and IAA (0.1, 0.5, 1.0 </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Each Petri dish (90 × 15 mm) contained 10 embryo explants. </w:t>
      </w:r>
      <w:r w:rsidRPr="00451880">
        <w:rPr>
          <w:rFonts w:ascii="Times New Roman" w:eastAsia="MS Mincho" w:hAnsi="Times New Roman" w:cs="Times New Roman"/>
          <w:b w:val="0"/>
          <w:sz w:val="20"/>
          <w:szCs w:val="20"/>
          <w:lang w:eastAsia="ja-JP"/>
        </w:rPr>
        <w:t>The e</w:t>
      </w:r>
      <w:r w:rsidRPr="00451880">
        <w:rPr>
          <w:rFonts w:ascii="Times New Roman" w:hAnsi="Times New Roman" w:cs="Times New Roman"/>
          <w:b w:val="0"/>
          <w:sz w:val="20"/>
          <w:szCs w:val="20"/>
        </w:rPr>
        <w:t>xperiment was duplicated with 100 explants per treatment</w:t>
      </w:r>
      <w:r>
        <w:rPr>
          <w:rFonts w:ascii="Times New Roman" w:hAnsi="Times New Roman" w:cs="Times New Roman"/>
          <w:b w:val="0"/>
          <w:sz w:val="20"/>
          <w:szCs w:val="20"/>
        </w:rPr>
        <w:t xml:space="preserve"> and</w:t>
      </w:r>
      <w:r w:rsidRPr="00474D37">
        <w:rPr>
          <w:rFonts w:ascii="Times New Roman" w:hAnsi="Times New Roman" w:cs="Times New Roman"/>
          <w:b w:val="0"/>
          <w:sz w:val="20"/>
          <w:szCs w:val="20"/>
        </w:rPr>
        <w:t xml:space="preserve"> was repeated three times.</w:t>
      </w:r>
      <w:r w:rsidRPr="00530852">
        <w:rPr>
          <w:rFonts w:ascii="Times New Roman" w:hAnsi="Times New Roman"/>
          <w:b w:val="0"/>
          <w:sz w:val="20"/>
          <w:szCs w:val="20"/>
        </w:rPr>
        <w:t>The percentage of embryos that produced shoot buds was calculated after 2 months of culture. After 2 months, calli with shoot buds were transferred to MS media supplemented different combinations of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(0, 0.5</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and TDZ (0, 0.5, 1</w:t>
      </w:r>
      <w:bookmarkStart w:id="26" w:name="OLE_LINK53"/>
      <w:bookmarkStart w:id="27" w:name="OLE_LINK54"/>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bookmarkEnd w:id="26"/>
      <w:bookmarkEnd w:id="27"/>
      <w:r w:rsidRPr="00530852">
        <w:rPr>
          <w:rFonts w:ascii="Times New Roman" w:hAnsi="Times New Roman"/>
          <w:b w:val="0"/>
          <w:sz w:val="20"/>
          <w:szCs w:val="20"/>
        </w:rPr>
        <w:t xml:space="preserve">) for shoot elongation. </w:t>
      </w:r>
      <w:r w:rsidRPr="00995876">
        <w:rPr>
          <w:rFonts w:ascii="Times New Roman" w:hAnsi="Times New Roman"/>
          <w:b w:val="0"/>
          <w:sz w:val="20"/>
          <w:szCs w:val="20"/>
        </w:rPr>
        <w:t>The experiment was duplicated with 50 explants per treatment and was repeated three times.</w:t>
      </w:r>
      <w:r w:rsidRPr="00530852">
        <w:rPr>
          <w:rFonts w:ascii="Times New Roman" w:hAnsi="Times New Roman"/>
          <w:b w:val="0"/>
          <w:sz w:val="20"/>
          <w:szCs w:val="20"/>
        </w:rPr>
        <w:t>The length of shoots was measured after 1 month of culture on shoot elongation media.</w:t>
      </w:r>
      <w:bookmarkStart w:id="28" w:name="_GoBack"/>
      <w:bookmarkEnd w:id="28"/>
    </w:p>
    <w:p w:rsidR="00A80197" w:rsidRPr="005E473D" w:rsidRDefault="00A80197" w:rsidP="00993BEE">
      <w:pPr>
        <w:pStyle w:val="heading20"/>
        <w:adjustRightInd w:val="0"/>
        <w:snapToGrid w:val="0"/>
        <w:spacing w:line="480" w:lineRule="auto"/>
      </w:pPr>
      <w:bookmarkStart w:id="29" w:name="OLE_LINK44"/>
      <w:bookmarkStart w:id="30" w:name="OLE_LINK45"/>
      <w:r w:rsidRPr="00583499">
        <w:t>Rooting from regenerated shoots</w:t>
      </w:r>
      <w:r w:rsidRPr="005E473D">
        <w:t xml:space="preserve"> and plantlet survival</w:t>
      </w:r>
    </w:p>
    <w:bookmarkEnd w:id="29"/>
    <w:bookmarkEnd w:id="30"/>
    <w:p w:rsidR="00A80197" w:rsidRPr="005E473D" w:rsidRDefault="00A80197" w:rsidP="00D95285">
      <w:pPr>
        <w:pStyle w:val="Heading2"/>
        <w:adjustRightInd w:val="0"/>
        <w:snapToGrid w:val="0"/>
        <w:spacing w:line="480" w:lineRule="auto"/>
        <w:jc w:val="both"/>
        <w:rPr>
          <w:rFonts w:ascii="Times New Roman" w:hAnsi="Times New Roman" w:cs="Times New Roman"/>
          <w:b w:val="0"/>
          <w:sz w:val="20"/>
          <w:szCs w:val="20"/>
        </w:rPr>
      </w:pPr>
      <w:r w:rsidRPr="00530852">
        <w:rPr>
          <w:rFonts w:ascii="Times New Roman" w:hAnsi="Times New Roman"/>
          <w:b w:val="0"/>
          <w:sz w:val="20"/>
          <w:szCs w:val="20"/>
        </w:rPr>
        <w:t>Elongated shoots (≥2 cm) were removed from the callus base and transferred to rooting medium (1/2 MS supplement</w:t>
      </w:r>
      <w:r w:rsidRPr="00575CDC">
        <w:rPr>
          <w:rFonts w:ascii="Times New Roman" w:hAnsi="Times New Roman"/>
          <w:b w:val="0"/>
          <w:sz w:val="20"/>
          <w:szCs w:val="20"/>
        </w:rPr>
        <w:t>ed with</w:t>
      </w:r>
      <w:r>
        <w:rPr>
          <w:rFonts w:ascii="Times New Roman" w:hAnsi="Times New Roman"/>
          <w:b w:val="0"/>
          <w:sz w:val="20"/>
          <w:szCs w:val="20"/>
        </w:rPr>
        <w:t>0.1,0.5,1.0,2.0</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75CDC">
        <w:rPr>
          <w:rFonts w:ascii="Times New Roman" w:hAnsi="Times New Roman"/>
          <w:b w:val="0"/>
          <w:sz w:val="20"/>
          <w:szCs w:val="20"/>
        </w:rPr>
        <w:t>IBA). Af</w:t>
      </w:r>
      <w:r w:rsidRPr="00530852">
        <w:rPr>
          <w:rFonts w:ascii="Times New Roman" w:hAnsi="Times New Roman"/>
          <w:b w:val="0"/>
          <w:sz w:val="20"/>
          <w:szCs w:val="20"/>
        </w:rPr>
        <w:t xml:space="preserve">ter formation of lateral roots, plantlets were </w:t>
      </w:r>
      <w:r>
        <w:rPr>
          <w:rFonts w:ascii="Times New Roman" w:hAnsi="Times New Roman"/>
          <w:b w:val="0"/>
          <w:sz w:val="20"/>
          <w:szCs w:val="20"/>
        </w:rPr>
        <w:t>transferred into pots.</w:t>
      </w:r>
      <w:r w:rsidRPr="00451880">
        <w:rPr>
          <w:rFonts w:ascii="Times New Roman" w:eastAsia="MS Mincho" w:hAnsi="Times New Roman" w:cs="Times New Roman"/>
          <w:b w:val="0"/>
          <w:sz w:val="20"/>
          <w:szCs w:val="20"/>
          <w:lang w:eastAsia="ja-JP"/>
        </w:rPr>
        <w:t>The e</w:t>
      </w:r>
      <w:r w:rsidRPr="00451880">
        <w:rPr>
          <w:rFonts w:ascii="Times New Roman" w:hAnsi="Times New Roman" w:cs="Times New Roman"/>
          <w:b w:val="0"/>
          <w:sz w:val="20"/>
          <w:szCs w:val="20"/>
        </w:rPr>
        <w:t xml:space="preserve">xperiment was duplicated with </w:t>
      </w:r>
      <w:r>
        <w:rPr>
          <w:rFonts w:ascii="Times New Roman" w:hAnsi="Times New Roman" w:cs="Times New Roman"/>
          <w:b w:val="0"/>
          <w:sz w:val="20"/>
          <w:szCs w:val="20"/>
        </w:rPr>
        <w:t>50</w:t>
      </w:r>
      <w:r w:rsidRPr="00451880">
        <w:rPr>
          <w:rFonts w:ascii="Times New Roman" w:hAnsi="Times New Roman" w:cs="Times New Roman"/>
          <w:b w:val="0"/>
          <w:sz w:val="20"/>
          <w:szCs w:val="20"/>
        </w:rPr>
        <w:t xml:space="preserve"> explants per treatment</w:t>
      </w:r>
      <w:r>
        <w:rPr>
          <w:rFonts w:ascii="Times New Roman" w:hAnsi="Times New Roman" w:cs="Times New Roman"/>
          <w:b w:val="0"/>
          <w:sz w:val="20"/>
          <w:szCs w:val="20"/>
        </w:rPr>
        <w:t xml:space="preserve"> and</w:t>
      </w:r>
      <w:r w:rsidRPr="00474D37">
        <w:rPr>
          <w:rFonts w:ascii="Times New Roman" w:hAnsi="Times New Roman" w:cs="Times New Roman"/>
          <w:b w:val="0"/>
          <w:sz w:val="20"/>
          <w:szCs w:val="20"/>
        </w:rPr>
        <w:t xml:space="preserve"> was repeated three times.</w:t>
      </w:r>
      <w:r w:rsidRPr="00530852">
        <w:rPr>
          <w:rFonts w:ascii="Times New Roman" w:hAnsi="Times New Roman"/>
          <w:b w:val="0"/>
          <w:sz w:val="20"/>
          <w:szCs w:val="20"/>
        </w:rPr>
        <w:t xml:space="preserve">The survival ratio was determined 1 month after acclimatization. Subculturing onto fresh medium of the same composition was conducted every 20 days. </w:t>
      </w:r>
    </w:p>
    <w:p w:rsidR="00A80197" w:rsidRPr="005E473D" w:rsidRDefault="00A80197" w:rsidP="00993BEE">
      <w:pPr>
        <w:pStyle w:val="heading20"/>
        <w:adjustRightInd w:val="0"/>
        <w:snapToGrid w:val="0"/>
        <w:spacing w:line="480" w:lineRule="auto"/>
      </w:pPr>
      <w:r w:rsidRPr="005E473D">
        <w:t>Histological staining</w:t>
      </w:r>
    </w:p>
    <w:p w:rsidR="00A80197" w:rsidRPr="00530852" w:rsidRDefault="00A80197" w:rsidP="00D95285">
      <w:pPr>
        <w:pStyle w:val="Heading2"/>
        <w:adjustRightInd w:val="0"/>
        <w:snapToGrid w:val="0"/>
        <w:spacing w:line="480" w:lineRule="auto"/>
        <w:jc w:val="both"/>
        <w:rPr>
          <w:rFonts w:ascii="Times New Roman" w:hAnsi="Times New Roman"/>
          <w:b w:val="0"/>
          <w:sz w:val="20"/>
          <w:szCs w:val="20"/>
        </w:rPr>
      </w:pPr>
      <w:bookmarkStart w:id="31" w:name="OLE_LINK77"/>
      <w:bookmarkStart w:id="32" w:name="OLE_LINK78"/>
      <w:r w:rsidRPr="00530852">
        <w:rPr>
          <w:rFonts w:ascii="Times New Roman" w:hAnsi="Times New Roman"/>
          <w:b w:val="0"/>
          <w:sz w:val="20"/>
          <w:szCs w:val="20"/>
        </w:rPr>
        <w:t>For histological analysis, shoot bud tissues were fixed in FAA fixative (5% (v/v) formaldehyde, 5% (v/v) acetic acid, and 90% (v/v) alcohol) for 24 h. After dehydration through an alcohol</w:t>
      </w:r>
      <w:r w:rsidRPr="00530852">
        <w:rPr>
          <w:rFonts w:ascii="Times New Roman" w:hAnsi="Times New Roman"/>
          <w:b w:val="0"/>
          <w:sz w:val="20"/>
          <w:szCs w:val="20"/>
        </w:rPr>
        <w:softHyphen/>
        <w:t>–</w:t>
      </w:r>
      <w:bookmarkStart w:id="33" w:name="OLE_LINK7"/>
      <w:bookmarkStart w:id="34" w:name="OLE_LINK8"/>
      <w:r w:rsidRPr="00530852">
        <w:rPr>
          <w:rFonts w:ascii="Times New Roman" w:hAnsi="Times New Roman"/>
          <w:b w:val="0"/>
          <w:sz w:val="20"/>
          <w:szCs w:val="20"/>
        </w:rPr>
        <w:t>xylene</w:t>
      </w:r>
      <w:bookmarkEnd w:id="33"/>
      <w:bookmarkEnd w:id="34"/>
      <w:r w:rsidRPr="00530852">
        <w:rPr>
          <w:rFonts w:ascii="Times New Roman" w:hAnsi="Times New Roman"/>
          <w:b w:val="0"/>
          <w:sz w:val="20"/>
          <w:szCs w:val="20"/>
        </w:rPr>
        <w:t xml:space="preserve"> series, the tissues were transferred to liquid paraffin at 60°C, and then embedded in paraffin blocks. Sections (5-</w:t>
      </w:r>
      <w:r w:rsidRPr="00530852">
        <w:rPr>
          <w:rFonts w:ascii="Times New Roman" w:hAnsi="Times New Roman"/>
          <w:b w:val="0"/>
          <w:i/>
          <w:sz w:val="20"/>
          <w:szCs w:val="20"/>
        </w:rPr>
        <w:t>μ</w:t>
      </w:r>
      <w:r w:rsidRPr="00530852">
        <w:rPr>
          <w:rFonts w:ascii="Times New Roman" w:hAnsi="Times New Roman"/>
          <w:b w:val="0"/>
          <w:sz w:val="20"/>
          <w:szCs w:val="20"/>
        </w:rPr>
        <w:t>m thick) were cut using a</w:t>
      </w:r>
      <w:bookmarkStart w:id="35" w:name="OLE_LINK39"/>
      <w:bookmarkStart w:id="36" w:name="OLE_LINK46"/>
      <w:bookmarkStart w:id="37" w:name="OLE_LINK57"/>
      <w:r w:rsidRPr="00530852">
        <w:rPr>
          <w:rFonts w:ascii="Times New Roman" w:hAnsi="Times New Roman"/>
          <w:b w:val="0"/>
          <w:sz w:val="20"/>
          <w:szCs w:val="20"/>
        </w:rPr>
        <w:t>LEICA</w:t>
      </w:r>
      <w:bookmarkEnd w:id="35"/>
      <w:bookmarkEnd w:id="36"/>
      <w:r w:rsidRPr="00530852">
        <w:rPr>
          <w:rFonts w:ascii="Times New Roman" w:hAnsi="Times New Roman"/>
          <w:b w:val="0"/>
          <w:sz w:val="20"/>
          <w:szCs w:val="20"/>
        </w:rPr>
        <w:t xml:space="preserve"> RM 2135 rotary microtome</w:t>
      </w:r>
      <w:bookmarkEnd w:id="37"/>
      <w:r w:rsidRPr="006D1902">
        <w:rPr>
          <w:rFonts w:ascii="Times New Roman" w:hAnsi="Times New Roman"/>
          <w:b w:val="0"/>
          <w:sz w:val="20"/>
          <w:szCs w:val="20"/>
        </w:rPr>
        <w:t>(Germany)</w:t>
      </w:r>
      <w:r w:rsidRPr="00530852">
        <w:rPr>
          <w:rFonts w:ascii="Times New Roman" w:hAnsi="Times New Roman"/>
          <w:b w:val="0"/>
          <w:sz w:val="20"/>
          <w:szCs w:val="20"/>
        </w:rPr>
        <w:t>. The sections were mounted on microslides, and then dewaxed and hydrated with xylene and decreasing concentrations of alcohol. The sections were stained with 1% safranin and 0.1% fast green and dehydrated in xylene and increasing concentrations of alcohol. The slides were observed at 10× and 20×</w:t>
      </w:r>
      <w:bookmarkStart w:id="38" w:name="OLE_LINK19"/>
      <w:bookmarkStart w:id="39" w:name="OLE_LINK20"/>
      <w:r w:rsidRPr="00530852">
        <w:rPr>
          <w:rFonts w:ascii="Times New Roman" w:hAnsi="Times New Roman"/>
          <w:b w:val="0"/>
          <w:sz w:val="20"/>
          <w:szCs w:val="20"/>
        </w:rPr>
        <w:t xml:space="preserve"> magnification</w:t>
      </w:r>
      <w:bookmarkEnd w:id="38"/>
      <w:bookmarkEnd w:id="39"/>
      <w:r w:rsidRPr="00530852">
        <w:rPr>
          <w:rFonts w:ascii="Times New Roman" w:hAnsi="Times New Roman"/>
          <w:b w:val="0"/>
          <w:sz w:val="20"/>
          <w:szCs w:val="20"/>
        </w:rPr>
        <w:t>s and photog</w:t>
      </w:r>
      <w:bookmarkStart w:id="40" w:name="OLE_LINK47"/>
      <w:bookmarkStart w:id="41" w:name="OLE_LINK48"/>
      <w:r w:rsidRPr="00530852">
        <w:rPr>
          <w:rFonts w:ascii="Times New Roman" w:hAnsi="Times New Roman"/>
          <w:b w:val="0"/>
          <w:sz w:val="20"/>
          <w:szCs w:val="20"/>
        </w:rPr>
        <w:t>r</w:t>
      </w:r>
      <w:bookmarkEnd w:id="40"/>
      <w:bookmarkEnd w:id="41"/>
      <w:r w:rsidRPr="00530852">
        <w:rPr>
          <w:rFonts w:ascii="Times New Roman" w:hAnsi="Times New Roman"/>
          <w:b w:val="0"/>
          <w:sz w:val="20"/>
          <w:szCs w:val="20"/>
        </w:rPr>
        <w:t>aphed under a LEICA DM 2500 microscope</w:t>
      </w:r>
      <w:r w:rsidRPr="006D1902">
        <w:rPr>
          <w:rFonts w:ascii="Times New Roman" w:hAnsi="Times New Roman"/>
          <w:b w:val="0"/>
          <w:sz w:val="20"/>
          <w:szCs w:val="20"/>
        </w:rPr>
        <w:t>(Germany)</w:t>
      </w:r>
      <w:r w:rsidRPr="00530852">
        <w:rPr>
          <w:rFonts w:ascii="Times New Roman" w:hAnsi="Times New Roman"/>
          <w:b w:val="0"/>
          <w:sz w:val="20"/>
          <w:szCs w:val="20"/>
        </w:rPr>
        <w:t>.</w:t>
      </w:r>
      <w:bookmarkEnd w:id="31"/>
      <w:bookmarkEnd w:id="32"/>
    </w:p>
    <w:p w:rsidR="00A80197" w:rsidRPr="005E473D" w:rsidRDefault="00A80197" w:rsidP="00993BEE">
      <w:pPr>
        <w:pStyle w:val="heading1"/>
        <w:adjustRightInd w:val="0"/>
        <w:snapToGrid w:val="0"/>
        <w:spacing w:line="480" w:lineRule="auto"/>
      </w:pPr>
      <w:r w:rsidRPr="005E473D">
        <w:t xml:space="preserve">Results </w:t>
      </w:r>
    </w:p>
    <w:p w:rsidR="00A80197" w:rsidRPr="00A37BE1" w:rsidRDefault="00A80197" w:rsidP="00993BEE">
      <w:pPr>
        <w:pStyle w:val="heading20"/>
        <w:adjustRightInd w:val="0"/>
        <w:snapToGrid w:val="0"/>
        <w:spacing w:line="480" w:lineRule="auto"/>
      </w:pPr>
      <w:bookmarkStart w:id="42" w:name="OLE_LINK28"/>
      <w:bookmarkStart w:id="43" w:name="OLE_LINK29"/>
      <w:r>
        <w:t>I</w:t>
      </w:r>
      <w:r w:rsidRPr="005E473D">
        <w:t xml:space="preserve">nduction </w:t>
      </w:r>
      <w:r>
        <w:t xml:space="preserve">of </w:t>
      </w:r>
      <w:r w:rsidRPr="00840498">
        <w:t>adventitious</w:t>
      </w:r>
      <w:r>
        <w:t>shoot</w:t>
      </w:r>
      <w:r w:rsidRPr="005E473D">
        <w:t>buds</w:t>
      </w:r>
      <w:bookmarkEnd w:id="42"/>
      <w:bookmarkEnd w:id="43"/>
      <w:r w:rsidRPr="005E473D">
        <w:t xml:space="preserve"> and </w:t>
      </w:r>
      <w:r w:rsidRPr="005E473D">
        <w:rPr>
          <w:szCs w:val="20"/>
        </w:rPr>
        <w:t>nodule-like</w:t>
      </w:r>
      <w:r w:rsidRPr="005E473D">
        <w:t xml:space="preserve"> callus from mature zygotic embryos</w:t>
      </w:r>
    </w:p>
    <w:p w:rsidR="00A80197" w:rsidRPr="00530852" w:rsidRDefault="00A80197" w:rsidP="005E3498">
      <w:pPr>
        <w:pStyle w:val="Heading2"/>
        <w:adjustRightInd w:val="0"/>
        <w:snapToGrid w:val="0"/>
        <w:spacing w:line="480" w:lineRule="auto"/>
        <w:jc w:val="both"/>
        <w:rPr>
          <w:rFonts w:ascii="Times New Roman" w:hAnsi="Times New Roman"/>
          <w:b w:val="0"/>
          <w:sz w:val="20"/>
          <w:szCs w:val="20"/>
        </w:rPr>
      </w:pPr>
      <w:bookmarkStart w:id="44" w:name="OLE_LINK38"/>
      <w:r w:rsidRPr="00530852">
        <w:rPr>
          <w:rFonts w:ascii="Times New Roman" w:hAnsi="Times New Roman"/>
          <w:b w:val="0"/>
          <w:sz w:val="20"/>
          <w:szCs w:val="20"/>
        </w:rPr>
        <w:t xml:space="preserve">The zygotic </w:t>
      </w:r>
      <w:bookmarkStart w:id="45" w:name="OLE_LINK36"/>
      <w:bookmarkStart w:id="46" w:name="OLE_LINK37"/>
      <w:r w:rsidRPr="00530852">
        <w:rPr>
          <w:rFonts w:ascii="Times New Roman" w:hAnsi="Times New Roman"/>
          <w:b w:val="0"/>
          <w:sz w:val="20"/>
          <w:szCs w:val="20"/>
        </w:rPr>
        <w:t>embryo</w:t>
      </w:r>
      <w:bookmarkEnd w:id="45"/>
      <w:bookmarkEnd w:id="46"/>
      <w:r w:rsidRPr="00530852">
        <w:rPr>
          <w:rFonts w:ascii="Times New Roman" w:hAnsi="Times New Roman"/>
          <w:b w:val="0"/>
          <w:sz w:val="20"/>
          <w:szCs w:val="20"/>
        </w:rPr>
        <w:t xml:space="preserve"> explants (Fig. 1a) excised from mature seeds started to swell (Fig. 1b) after 2 days in culture. After 2 weeks in culture, one end of the swelling embryos enlarged faster than the other (Fig. 1c). Shoot buds formed from the surface of the </w:t>
      </w:r>
      <w:bookmarkStart w:id="47" w:name="OLE_LINK40"/>
      <w:bookmarkStart w:id="48" w:name="OLE_LINK41"/>
      <w:r w:rsidRPr="00530852">
        <w:rPr>
          <w:rFonts w:ascii="Times New Roman" w:hAnsi="Times New Roman"/>
          <w:b w:val="0"/>
          <w:sz w:val="20"/>
          <w:szCs w:val="20"/>
        </w:rPr>
        <w:t>enlarged end after approximately</w:t>
      </w:r>
      <w:bookmarkEnd w:id="47"/>
      <w:bookmarkEnd w:id="48"/>
      <w:r w:rsidRPr="00530852">
        <w:rPr>
          <w:rFonts w:ascii="Times New Roman" w:hAnsi="Times New Roman"/>
          <w:b w:val="0"/>
          <w:sz w:val="20"/>
          <w:szCs w:val="20"/>
        </w:rPr>
        <w:t xml:space="preserve"> 3 weeks in culture on medium containing TDZ and IAA </w:t>
      </w:r>
      <w:bookmarkStart w:id="49" w:name="OLE_LINK49"/>
      <w:bookmarkStart w:id="50" w:name="OLE_LINK52"/>
      <w:r w:rsidRPr="00530852">
        <w:rPr>
          <w:rFonts w:ascii="Times New Roman" w:hAnsi="Times New Roman"/>
          <w:b w:val="0"/>
          <w:sz w:val="20"/>
          <w:szCs w:val="20"/>
        </w:rPr>
        <w:t>(Fig. 1d)</w:t>
      </w:r>
      <w:bookmarkEnd w:id="49"/>
      <w:bookmarkEnd w:id="50"/>
      <w:r w:rsidRPr="00530852">
        <w:rPr>
          <w:rFonts w:ascii="Times New Roman" w:hAnsi="Times New Roman"/>
          <w:b w:val="0"/>
          <w:sz w:val="20"/>
          <w:szCs w:val="20"/>
        </w:rPr>
        <w:t xml:space="preserve"> and then turned green when exposed to light (Fig. 1f)</w:t>
      </w:r>
      <w:r w:rsidRPr="00530852">
        <w:rPr>
          <w:rFonts w:ascii="Times New Roman" w:hAnsi="Times New Roman"/>
          <w:sz w:val="20"/>
          <w:szCs w:val="20"/>
        </w:rPr>
        <w:t xml:space="preserve">. </w:t>
      </w:r>
      <w:r w:rsidRPr="00530852">
        <w:rPr>
          <w:rFonts w:ascii="Times New Roman" w:hAnsi="Times New Roman"/>
          <w:b w:val="0"/>
          <w:sz w:val="20"/>
          <w:szCs w:val="20"/>
        </w:rPr>
        <w:t xml:space="preserve">One month later, the parts of buds contacting medium gradually formed green nodule-like calli with potential regeneration capacity (Fig. 1g). As shown in Table 1, the addition </w:t>
      </w:r>
      <w:r w:rsidRPr="00530852">
        <w:rPr>
          <w:rFonts w:ascii="Times New Roman" w:hAnsi="Times New Roman"/>
          <w:b w:val="0"/>
          <w:bCs w:val="0"/>
          <w:kern w:val="2"/>
          <w:sz w:val="20"/>
          <w:szCs w:val="20"/>
        </w:rPr>
        <w:t>a moderately lo</w:t>
      </w:r>
      <w:r w:rsidRPr="00530852">
        <w:rPr>
          <w:rFonts w:ascii="Times New Roman" w:hAnsi="Times New Roman"/>
          <w:b w:val="0"/>
          <w:sz w:val="20"/>
          <w:szCs w:val="20"/>
        </w:rPr>
        <w:t xml:space="preserve">w concentration of TDZ to the medium resulted in shoot bud formation. The highest rate of shoot bud induction (73.23%) was on medium supplemented with </w:t>
      </w:r>
      <w:bookmarkStart w:id="51" w:name="OLE_LINK62"/>
      <w:bookmarkStart w:id="52" w:name="OLE_LINK71"/>
      <w:bookmarkStart w:id="53" w:name="OLE_LINK72"/>
      <w:r w:rsidRPr="00530852">
        <w:rPr>
          <w:rFonts w:ascii="Times New Roman" w:hAnsi="Times New Roman"/>
          <w:b w:val="0"/>
          <w:sz w:val="20"/>
          <w:szCs w:val="20"/>
        </w:rPr>
        <w:t xml:space="preserve">1 </w:t>
      </w:r>
      <w:bookmarkEnd w:id="51"/>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TDZ and 0.5</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IAA</w:t>
      </w:r>
      <w:bookmarkEnd w:id="52"/>
      <w:bookmarkEnd w:id="53"/>
      <w:r w:rsidRPr="00530852">
        <w:rPr>
          <w:rFonts w:ascii="Times New Roman" w:hAnsi="Times New Roman"/>
          <w:b w:val="0"/>
          <w:sz w:val="20"/>
          <w:szCs w:val="20"/>
        </w:rPr>
        <w:t>. At higher concentrations of IAA or TDZ, fewer calli formed, and those that did form showed a poor regeneration capacity and a withered appearance.</w:t>
      </w:r>
    </w:p>
    <w:bookmarkEnd w:id="44"/>
    <w:p w:rsidR="00A80197" w:rsidRPr="005E473D" w:rsidRDefault="00A80197" w:rsidP="00993BEE">
      <w:pPr>
        <w:pStyle w:val="heading20"/>
        <w:adjustRightInd w:val="0"/>
        <w:snapToGrid w:val="0"/>
        <w:spacing w:line="480" w:lineRule="auto"/>
      </w:pPr>
      <w:r>
        <w:t xml:space="preserve">Plant growth regulators </w:t>
      </w:r>
      <w:r w:rsidRPr="005E473D">
        <w:t xml:space="preserve">promoted shoot differentiation and </w:t>
      </w:r>
      <w:bookmarkStart w:id="54" w:name="OLE_LINK42"/>
      <w:bookmarkStart w:id="55" w:name="OLE_LINK43"/>
      <w:r w:rsidRPr="005E473D">
        <w:t>elongation</w:t>
      </w:r>
      <w:bookmarkEnd w:id="54"/>
      <w:bookmarkEnd w:id="55"/>
    </w:p>
    <w:p w:rsidR="00A80197" w:rsidRPr="00530852" w:rsidRDefault="00A80197" w:rsidP="00D95285">
      <w:pPr>
        <w:pStyle w:val="Heading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The explants were transferred to differentiation medium after 2 months in culture. The nodule-like calli with shoot buds developed into clustered shoots. Clustered shoots elongated to 1</w:t>
      </w:r>
      <w:r>
        <w:rPr>
          <w:rFonts w:ascii="Times New Roman" w:hAnsi="Times New Roman"/>
          <w:b w:val="0"/>
          <w:sz w:val="20"/>
          <w:szCs w:val="20"/>
        </w:rPr>
        <w:t>–</w:t>
      </w:r>
      <w:r w:rsidRPr="00530852">
        <w:rPr>
          <w:rFonts w:ascii="Times New Roman" w:hAnsi="Times New Roman"/>
          <w:b w:val="0"/>
          <w:sz w:val="20"/>
          <w:szCs w:val="20"/>
        </w:rPr>
        <w:t xml:space="preserve">2 cm and developed a stem in 3 months (Fig. 1h). Efficient shoot elongation was achieved on medium containing 1 </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(Table 2).</w:t>
      </w:r>
    </w:p>
    <w:p w:rsidR="00A80197" w:rsidRPr="005E473D" w:rsidRDefault="00A80197" w:rsidP="00993BEE">
      <w:pPr>
        <w:pStyle w:val="heading20"/>
        <w:adjustRightInd w:val="0"/>
        <w:snapToGrid w:val="0"/>
        <w:spacing w:line="480" w:lineRule="auto"/>
      </w:pPr>
      <w:r w:rsidRPr="005E473D">
        <w:t>Rooting and plantlet survival</w:t>
      </w:r>
    </w:p>
    <w:p w:rsidR="00A80197" w:rsidRPr="00530852" w:rsidRDefault="00A80197" w:rsidP="00D95285">
      <w:pPr>
        <w:pStyle w:val="Heading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When shoots reached 2 cm, they were removed from the base of the calli and transferred to rooting medium (Fig. 1i). The highest rooting rate (98.87%) was obtained on medium containing 0.5 </w:t>
      </w:r>
      <w:r w:rsidRPr="001328B7">
        <w:rPr>
          <w:rFonts w:ascii="Times New Roman" w:hAnsi="Times New Roman"/>
          <w:b w:val="0"/>
          <w:sz w:val="20"/>
          <w:szCs w:val="20"/>
        </w:rPr>
        <w:t>mg l</w:t>
      </w:r>
      <w:r w:rsidRPr="001328B7">
        <w:rPr>
          <w:rFonts w:ascii="Times New Roman" w:hAnsi="Times New Roman"/>
          <w:b w:val="0"/>
          <w:sz w:val="20"/>
          <w:szCs w:val="20"/>
          <w:vertAlign w:val="superscript"/>
        </w:rPr>
        <w:t>-1</w:t>
      </w:r>
      <w:r w:rsidRPr="00530852">
        <w:rPr>
          <w:rFonts w:ascii="Times New Roman" w:hAnsi="Times New Roman"/>
          <w:b w:val="0"/>
          <w:sz w:val="20"/>
          <w:szCs w:val="20"/>
        </w:rPr>
        <w:t xml:space="preserve"> IBA (Fig. 1j; Table 3).</w:t>
      </w:r>
      <w:bookmarkStart w:id="56" w:name="OLE_LINK55"/>
      <w:bookmarkStart w:id="57" w:name="OLE_LINK59"/>
      <w:r w:rsidRPr="00530852">
        <w:rPr>
          <w:rFonts w:ascii="Times New Roman" w:hAnsi="Times New Roman"/>
          <w:b w:val="0"/>
          <w:sz w:val="20"/>
          <w:szCs w:val="20"/>
        </w:rPr>
        <w:t xml:space="preserve"> When the plantlets reached 4</w:t>
      </w:r>
      <w:r>
        <w:rPr>
          <w:rFonts w:ascii="Times New Roman" w:hAnsi="Times New Roman"/>
          <w:b w:val="0"/>
          <w:sz w:val="20"/>
          <w:szCs w:val="20"/>
        </w:rPr>
        <w:t>–</w:t>
      </w:r>
      <w:r w:rsidRPr="00530852">
        <w:rPr>
          <w:rFonts w:ascii="Times New Roman" w:hAnsi="Times New Roman"/>
          <w:b w:val="0"/>
          <w:sz w:val="20"/>
          <w:szCs w:val="20"/>
        </w:rPr>
        <w:t>5 cm in height 1 month later (Fig. 1k), they were transplanted into pots</w:t>
      </w:r>
      <w:bookmarkEnd w:id="56"/>
      <w:bookmarkEnd w:id="57"/>
      <w:r w:rsidRPr="00530852">
        <w:rPr>
          <w:rFonts w:ascii="Times New Roman" w:hAnsi="Times New Roman"/>
          <w:b w:val="0"/>
          <w:sz w:val="20"/>
          <w:szCs w:val="20"/>
        </w:rPr>
        <w:t>. The transplanted plantlets showed a 97.5% survival rate, vigorous growth, and normal phenotypes (Fig. 1l).</w:t>
      </w:r>
    </w:p>
    <w:p w:rsidR="00A80197" w:rsidRPr="005E473D" w:rsidRDefault="00A80197" w:rsidP="00993BEE">
      <w:pPr>
        <w:pStyle w:val="heading20"/>
        <w:adjustRightInd w:val="0"/>
        <w:snapToGrid w:val="0"/>
        <w:spacing w:line="480" w:lineRule="auto"/>
      </w:pPr>
      <w:r w:rsidRPr="005E473D">
        <w:t>Histological</w:t>
      </w:r>
      <w:r w:rsidRPr="0047677F">
        <w:t xml:space="preserve"> analyses</w:t>
      </w:r>
    </w:p>
    <w:p w:rsidR="00A80197" w:rsidRPr="00530852" w:rsidRDefault="00A80197" w:rsidP="00840498">
      <w:pPr>
        <w:pStyle w:val="Heading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Analysis of histological sections of 40-day-old shoot buds showed that the growing tip and young leaves had already formed (Fig. 2). The </w:t>
      </w:r>
      <w:hyperlink r:id="rId7" w:history="1">
        <w:r w:rsidRPr="00530852">
          <w:rPr>
            <w:rFonts w:ascii="Times New Roman" w:hAnsi="Times New Roman"/>
            <w:b w:val="0"/>
            <w:sz w:val="20"/>
            <w:szCs w:val="20"/>
          </w:rPr>
          <w:t>vascular</w:t>
        </w:r>
      </w:hyperlink>
      <w:hyperlink r:id="rId8" w:history="1">
        <w:r w:rsidRPr="00530852">
          <w:rPr>
            <w:rFonts w:ascii="Times New Roman" w:hAnsi="Times New Roman"/>
            <w:b w:val="0"/>
            <w:sz w:val="20"/>
            <w:szCs w:val="20"/>
          </w:rPr>
          <w:t>bundle</w:t>
        </w:r>
      </w:hyperlink>
      <w:r w:rsidRPr="00530852">
        <w:rPr>
          <w:rFonts w:ascii="Times New Roman" w:hAnsi="Times New Roman"/>
          <w:b w:val="0"/>
          <w:sz w:val="20"/>
          <w:szCs w:val="20"/>
        </w:rPr>
        <w:t xml:space="preserve">s of the bud and maternal tissues were linked together and were not independently differentiated. The meristematic regions had sieve tubes and ringed vessels (Fig. 2a, and amplified in Fig. 2b) and were connected to the maternal tissues. These data and observations indicated that the </w:t>
      </w:r>
      <w:r w:rsidRPr="00530852">
        <w:rPr>
          <w:rFonts w:ascii="Times New Roman" w:hAnsi="Times New Roman"/>
          <w:b w:val="0"/>
          <w:i/>
          <w:sz w:val="20"/>
          <w:szCs w:val="20"/>
        </w:rPr>
        <w:t>A. crassicarpa</w:t>
      </w:r>
      <w:r w:rsidRPr="00530852">
        <w:rPr>
          <w:rFonts w:ascii="Times New Roman" w:hAnsi="Times New Roman"/>
          <w:b w:val="0"/>
          <w:sz w:val="20"/>
          <w:szCs w:val="20"/>
        </w:rPr>
        <w:t xml:space="preserve">plantlets had regenerated via </w:t>
      </w:r>
      <w:r>
        <w:rPr>
          <w:rFonts w:ascii="Times New Roman" w:hAnsi="Times New Roman"/>
          <w:b w:val="0"/>
          <w:sz w:val="20"/>
          <w:szCs w:val="20"/>
        </w:rPr>
        <w:t xml:space="preserve">shoot </w:t>
      </w:r>
      <w:r w:rsidRPr="00530852">
        <w:rPr>
          <w:rFonts w:ascii="Times New Roman" w:hAnsi="Times New Roman"/>
          <w:b w:val="0"/>
          <w:sz w:val="20"/>
          <w:szCs w:val="20"/>
        </w:rPr>
        <w:t>organogenesis.</w:t>
      </w:r>
    </w:p>
    <w:p w:rsidR="00A80197" w:rsidRPr="005E473D" w:rsidRDefault="00A80197" w:rsidP="00993BEE">
      <w:pPr>
        <w:pStyle w:val="heading1"/>
        <w:adjustRightInd w:val="0"/>
        <w:snapToGrid w:val="0"/>
        <w:spacing w:line="480" w:lineRule="auto"/>
      </w:pPr>
      <w:r w:rsidRPr="005E473D">
        <w:t>Discussion</w:t>
      </w:r>
    </w:p>
    <w:p w:rsidR="00A80197" w:rsidRPr="005E473D" w:rsidRDefault="00A80197" w:rsidP="00993BEE">
      <w:pPr>
        <w:adjustRightInd w:val="0"/>
        <w:snapToGrid w:val="0"/>
        <w:spacing w:line="480" w:lineRule="auto"/>
        <w:rPr>
          <w:rFonts w:ascii="Times New Roman" w:hAnsi="Times New Roman"/>
          <w:sz w:val="20"/>
          <w:szCs w:val="20"/>
        </w:rPr>
      </w:pPr>
      <w:r w:rsidRPr="00530852">
        <w:rPr>
          <w:rFonts w:ascii="Times New Roman" w:hAnsi="Times New Roman"/>
          <w:sz w:val="20"/>
          <w:szCs w:val="20"/>
        </w:rPr>
        <w:t>In this study, we tested a new protocol for plant regeneration of</w:t>
      </w:r>
      <w:bookmarkStart w:id="58" w:name="OLE_LINK81"/>
      <w:bookmarkStart w:id="59" w:name="OLE_LINK82"/>
      <w:r w:rsidRPr="00B53D5A">
        <w:rPr>
          <w:rFonts w:ascii="Times New Roman" w:hAnsi="Times New Roman"/>
          <w:i/>
          <w:sz w:val="20"/>
          <w:szCs w:val="20"/>
        </w:rPr>
        <w:t>A. crassicarpa</w:t>
      </w:r>
      <w:bookmarkEnd w:id="58"/>
      <w:bookmarkEnd w:id="59"/>
      <w:r w:rsidRPr="00530852">
        <w:rPr>
          <w:rFonts w:ascii="Times New Roman" w:hAnsi="Times New Roman"/>
          <w:sz w:val="20"/>
          <w:szCs w:val="20"/>
        </w:rPr>
        <w:t xml:space="preserve"> via </w:t>
      </w:r>
      <w:r w:rsidRPr="00F9039A">
        <w:rPr>
          <w:rFonts w:ascii="Times New Roman" w:hAnsi="Times New Roman"/>
          <w:sz w:val="20"/>
          <w:szCs w:val="20"/>
        </w:rPr>
        <w:t>adventitious shoot</w:t>
      </w:r>
      <w:r w:rsidRPr="00530852">
        <w:rPr>
          <w:rFonts w:ascii="Times New Roman" w:hAnsi="Times New Roman"/>
          <w:sz w:val="20"/>
          <w:szCs w:val="20"/>
        </w:rPr>
        <w:t>organogenesis. The success of tissue culture largely relies on the selection of a suitable explant for use as the starting material</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&lt;EndNote&gt;&lt;Cite&gt;&lt;Author&gt;Sahin-Demirbag&lt;/Author&gt;&lt;Year&gt;2010&lt;/Year&gt;&lt;RecNum&gt;27&lt;/RecNum&gt;&lt;record&gt;&lt;rec-number&gt;27&lt;/rec-number&gt;&lt;foreign-keys&gt;&lt;key app="EN" db-id="5vvetet01590ruee2s9pprszfr2rdxe0sttd"&gt;27&lt;/key&gt;&lt;/foreign-keys&gt;&lt;ref-type name="Journal Article"&gt;17&lt;/ref-type&gt;&lt;contributors&gt;&lt;authors&gt;&lt;author&gt;Sahin-Demirbag, N.&lt;/author&gt;&lt;author&gt;Kendir, H.&lt;/author&gt;&lt;author&gt;Khawar, K.M.&lt;/author&gt;&lt;author&gt;Ciftci, C.Y.&lt;/author&gt;&lt;/authors&gt;&lt;/contributors&gt;&lt;titles&gt;&lt;title&gt;In vitro regeneration of Turkish dwarf chickling (Lathyrus cicera L) using immature zygotic embryo explant&lt;/title&gt;&lt;secondary-title&gt;African Journal of Biotechnology&lt;/secondary-title&gt;&lt;/titles&gt;&lt;periodical&gt;&lt;full-title&gt;African Journal of Biotechnology&lt;/full-title&gt;&lt;/periodical&gt;&lt;volume&gt;7&lt;/volume&gt;&lt;number&gt;12&lt;/number&gt;&lt;dates&gt;&lt;year&gt;2010&lt;/year&gt;&lt;/dates&gt;&lt;isbn&gt;1684-5315&lt;/isbn&gt;&lt;urls&gt;&lt;/urls&gt;&lt;/record&gt;&lt;/Cite&gt;&lt;/EndNote&gt;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sz w:val="20"/>
          <w:szCs w:val="20"/>
        </w:rPr>
        <w:t>(Sahin-Demirbag et al. 2010)</w:t>
      </w:r>
      <w:r w:rsidRPr="005E473D">
        <w:rPr>
          <w:rFonts w:ascii="Times New Roman" w:hAnsi="Times New Roman"/>
          <w:sz w:val="20"/>
          <w:szCs w:val="20"/>
        </w:rPr>
        <w:fldChar w:fldCharType="end"/>
      </w:r>
      <w:r w:rsidRPr="005E473D">
        <w:rPr>
          <w:rFonts w:ascii="Times New Roman" w:hAnsi="Times New Roman"/>
          <w:sz w:val="20"/>
          <w:szCs w:val="20"/>
        </w:rPr>
        <w:t>.</w:t>
      </w:r>
      <w:r w:rsidRPr="00530852">
        <w:rPr>
          <w:rFonts w:ascii="Times New Roman" w:hAnsi="Times New Roman"/>
          <w:sz w:val="20"/>
          <w:szCs w:val="20"/>
        </w:rPr>
        <w:t>Recently, there has been increasing use of zygotic embryos as the experimental explant material to study regeneration in various plant species</w: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Q2l0ZT48L0VuZE5vdGU+AFw=
</w:fldData>
        </w:fldChar>
      </w:r>
      <w:r w:rsidRPr="00083A54">
        <w:rPr>
          <w:rFonts w:ascii="Times New Roman" w:hAnsi="Times New Roman"/>
          <w:sz w:val="20"/>
          <w:szCs w:val="20"/>
        </w:rPr>
        <w:instrText xml:space="preserve"> ADDIN EN.CITE </w:instrTex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Q2l0ZT48L0VuZE5vdGU+AGw=
</w:fldData>
        </w:fldChar>
      </w:r>
      <w:r w:rsidRPr="00083A54">
        <w:rPr>
          <w:rFonts w:ascii="Times New Roman" w:hAnsi="Times New Roman"/>
          <w:sz w:val="20"/>
          <w:szCs w:val="20"/>
        </w:rPr>
        <w:instrText xml:space="preserve"> ADDIN EN.CITE.DATA </w:instrText>
      </w:r>
      <w:r w:rsidRPr="00083A54">
        <w:rPr>
          <w:rFonts w:ascii="Times New Roman" w:hAnsi="Times New Roman"/>
          <w:sz w:val="20"/>
          <w:szCs w:val="20"/>
        </w:rPr>
      </w:r>
      <w:r w:rsidRPr="00083A54">
        <w:rPr>
          <w:rFonts w:ascii="Times New Roman" w:hAnsi="Times New Roman"/>
          <w:sz w:val="20"/>
          <w:szCs w:val="20"/>
        </w:rPr>
        <w:fldChar w:fldCharType="end"/>
      </w:r>
      <w:r w:rsidRPr="00083A54">
        <w:rPr>
          <w:rFonts w:ascii="Times New Roman" w:hAnsi="Times New Roman"/>
          <w:sz w:val="20"/>
          <w:szCs w:val="20"/>
        </w:rPr>
      </w:r>
      <w:r w:rsidRPr="00083A54">
        <w:rPr>
          <w:rFonts w:ascii="Times New Roman" w:hAnsi="Times New Roman"/>
          <w:sz w:val="20"/>
          <w:szCs w:val="20"/>
        </w:rPr>
        <w:fldChar w:fldCharType="separate"/>
      </w:r>
      <w:r w:rsidRPr="00083A54">
        <w:rPr>
          <w:rFonts w:ascii="Times New Roman" w:hAnsi="Times New Roman"/>
          <w:sz w:val="20"/>
          <w:szCs w:val="20"/>
        </w:rPr>
        <w:t>(Hosseini Tafreshi et al. 2011</w:t>
      </w:r>
      <w:r>
        <w:rPr>
          <w:rFonts w:ascii="Times New Roman" w:hAnsi="Times New Roman"/>
          <w:sz w:val="20"/>
          <w:szCs w:val="20"/>
        </w:rPr>
        <w:t>,</w:t>
      </w:r>
      <w:r w:rsidRPr="00083A54">
        <w:rPr>
          <w:rFonts w:ascii="Times New Roman" w:hAnsi="Times New Roman"/>
          <w:sz w:val="20"/>
          <w:szCs w:val="20"/>
        </w:rPr>
        <w:t xml:space="preserve"> Muñoz-Concha et al. 2012</w:t>
      </w:r>
      <w:r>
        <w:rPr>
          <w:rFonts w:ascii="Times New Roman" w:hAnsi="Times New Roman"/>
          <w:sz w:val="20"/>
          <w:szCs w:val="20"/>
        </w:rPr>
        <w:t>,</w:t>
      </w:r>
      <w:r w:rsidRPr="00083A54">
        <w:rPr>
          <w:rFonts w:ascii="Times New Roman" w:hAnsi="Times New Roman"/>
          <w:sz w:val="20"/>
          <w:szCs w:val="20"/>
        </w:rPr>
        <w:t xml:space="preserve"> Zhang et al. 2010)</w:t>
      </w:r>
      <w:r w:rsidRPr="00083A54">
        <w:rPr>
          <w:rFonts w:ascii="Times New Roman" w:hAnsi="Times New Roman"/>
          <w:sz w:val="20"/>
          <w:szCs w:val="20"/>
        </w:rPr>
        <w:fldChar w:fldCharType="end"/>
      </w:r>
      <w:r w:rsidRPr="005E473D">
        <w:rPr>
          <w:rFonts w:ascii="Times New Roman" w:hAnsi="Times New Roman"/>
          <w:sz w:val="20"/>
          <w:szCs w:val="20"/>
        </w:rPr>
        <w:t>.</w:t>
      </w:r>
      <w:r w:rsidRPr="00530852">
        <w:rPr>
          <w:rFonts w:ascii="Times New Roman" w:hAnsi="Times New Roman"/>
          <w:sz w:val="20"/>
          <w:szCs w:val="20"/>
        </w:rPr>
        <w:t xml:space="preserve">The use of mature zygotic embryos for </w:t>
      </w:r>
      <w:r w:rsidRPr="006F174B">
        <w:rPr>
          <w:rFonts w:ascii="Times New Roman" w:hAnsi="Times New Roman"/>
          <w:i/>
          <w:sz w:val="20"/>
          <w:szCs w:val="20"/>
        </w:rPr>
        <w:t>A. crassicarpa</w:t>
      </w:r>
      <w:r w:rsidRPr="00530852">
        <w:rPr>
          <w:rFonts w:ascii="Times New Roman" w:hAnsi="Times New Roman"/>
          <w:sz w:val="20"/>
          <w:szCs w:val="20"/>
        </w:rPr>
        <w:t xml:space="preserve">regeneration eliminates the need for immature explant materials.In this study, we obtained a high rate shoot bud production </w:t>
      </w:r>
      <w:r w:rsidRPr="00083A54">
        <w:rPr>
          <w:rFonts w:ascii="Times New Roman" w:hAnsi="Times New Roman"/>
          <w:sz w:val="20"/>
          <w:szCs w:val="20"/>
        </w:rPr>
        <w:t>in vitro</w:t>
      </w:r>
      <w:r w:rsidRPr="00530852">
        <w:rPr>
          <w:rFonts w:ascii="Times New Roman" w:hAnsi="Times New Roman"/>
          <w:sz w:val="20"/>
          <w:szCs w:val="20"/>
        </w:rPr>
        <w:t xml:space="preserve"> by culturing embryo explants on MS medium containing TDZ and IAA. After shoot elongation and rooting treatments, the regenerated plantlets with healthy roots were hardened and successfully established in soil, with a 97.5% survival rate. The entire regeneration process took less than 5 months.</w:t>
      </w:r>
    </w:p>
    <w:p w:rsidR="00A80197" w:rsidRPr="001C3E6C" w:rsidRDefault="00A80197" w:rsidP="0089071C">
      <w:pPr>
        <w:adjustRightInd w:val="0"/>
        <w:snapToGrid w:val="0"/>
        <w:spacing w:line="480" w:lineRule="auto"/>
        <w:ind w:firstLineChars="150" w:firstLine="31680"/>
        <w:rPr>
          <w:rFonts w:ascii="Times New Roman" w:hAnsi="Times New Roman"/>
          <w:b/>
          <w:bCs/>
          <w:sz w:val="20"/>
          <w:szCs w:val="20"/>
        </w:rPr>
      </w:pPr>
      <w:r w:rsidRPr="00530852">
        <w:rPr>
          <w:rFonts w:ascii="Times New Roman" w:hAnsi="Times New Roman"/>
          <w:sz w:val="20"/>
          <w:szCs w:val="20"/>
        </w:rPr>
        <w:t>Plant growth regulators that are known to play a key role in organogenesis can regulate the dedifferentiation and redifferentiation of plant cells. Many previous reports showed that low concentrations of auxins and cytokinins play a critical role in plant regeneration</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&lt;EndNote&gt;&lt;Cite&gt;&lt;Author&gt;Carra&lt;/Author&gt;&lt;Year&gt;2012&lt;/Year&gt;&lt;RecNum&gt;13&lt;/RecNum&gt;&lt;record&gt;&lt;rec-number&gt;13&lt;/rec-number&gt;&lt;foreign-keys&gt;&lt;key app="EN" db-id="5vvetet01590ruee2s9pprszfr2rdxe0sttd"&gt;13&lt;/key&gt;&lt;/foreign-keys&gt;&lt;ref-type name="Journal Article"&gt;17&lt;/ref-type&gt;&lt;contributors&gt;&lt;authors&gt;&lt;author&gt;Carra, A.&lt;/author&gt;&lt;author&gt;Sajeva, M.&lt;/author&gt;&lt;author&gt;Abbate, L.&lt;/author&gt;&lt;author&gt;Siragusa, M.&lt;/author&gt;&lt;author&gt;Sottile, F.&lt;/author&gt;&lt;author&gt;Carimi, F.&lt;/author&gt;&lt;/authors&gt;&lt;/contributors&gt;&lt;titles&gt;&lt;title&gt;In vitro plant regeneration of caper (Capparis spinosa L.) from floral explants and genetic stability of regenerants&lt;/title&gt;&lt;secondary-title&gt;Plant Cell, Tissue and Organ Culture&lt;/secondary-title&gt;&lt;/titles&gt;&lt;periodical&gt;&lt;full-title&gt;Plant Cell, Tissue and Organ Culture&lt;/full-title&gt;&lt;/periodical&gt;&lt;pages&gt;1-9&lt;/pages&gt;&lt;dates&gt;&lt;year&gt;2012&lt;/year&gt;&lt;/dates&gt;&lt;isbn&gt;0167-6857&lt;/isbn&gt;&lt;urls&gt;&lt;/urls&gt;&lt;/record&gt;&lt;/Cite&gt;&lt;Cite&gt;&lt;Author&gt;Yang&lt;/Author&gt;&lt;Year&gt;2012&lt;/Year&gt;&lt;RecNum&gt;24&lt;/RecNum&gt;&lt;record&gt;&lt;rec-number&gt;24&lt;/rec-number&gt;&lt;foreign-keys&gt;&lt;key app="EN" db-id="5vvetet01590ruee2s9pprszfr2rdxe0sttd"&gt;24&lt;/key&gt;&lt;/foreign-keys&gt;&lt;ref-type name="Journal Article"&gt;17&lt;/ref-type&gt;&lt;contributors&gt;&lt;authors&gt;&lt;author&gt;Yang, L.&lt;/author&gt;&lt;author&gt;Li, Y.&lt;/author&gt;&lt;author&gt;Shen, H.&lt;/author&gt;&lt;/authors&gt;&lt;/contributors&gt;&lt;titles&gt;&lt;title&gt;Somatic embryogenesis and plant regeneration from immature zygotic embryo cultures of mountain ash (Sorbus pohuashanensis)&lt;/title&gt;&lt;secondary-title&gt;Plant Cell, Tissue and Organ Culture&lt;/secondary-title&gt;&lt;/titles&gt;&lt;periodical&gt;&lt;full-title&gt;Plant Cell, Tissue and Organ Culture&lt;/full-title&gt;&lt;/periodical&gt;&lt;pages&gt;1-10&lt;/pages&gt;&lt;dates&gt;&lt;year&gt;2012&lt;/year&gt;&lt;/dates&gt;&lt;isbn&gt;0167-6857&lt;/isbn&gt;&lt;urls&gt;&lt;/urls&gt;&lt;/record&gt;&lt;/Cite&gt;&lt;/EndNote&gt;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(Carra et al. 2012</w:t>
      </w:r>
      <w:r>
        <w:rPr>
          <w:rFonts w:ascii="Times New Roman" w:hAnsi="Times New Roman"/>
          <w:noProof/>
          <w:sz w:val="20"/>
          <w:szCs w:val="20"/>
        </w:rPr>
        <w:t>,</w:t>
      </w:r>
      <w:r w:rsidRPr="005E473D">
        <w:rPr>
          <w:rFonts w:ascii="Times New Roman" w:hAnsi="Times New Roman"/>
          <w:noProof/>
          <w:sz w:val="20"/>
          <w:szCs w:val="20"/>
        </w:rPr>
        <w:t xml:space="preserve"> Yang et al. 2012)</w:t>
      </w:r>
      <w:r w:rsidRPr="005E473D">
        <w:rPr>
          <w:rFonts w:ascii="Times New Roman" w:hAnsi="Times New Roman"/>
          <w:sz w:val="20"/>
          <w:szCs w:val="20"/>
        </w:rPr>
        <w:fldChar w:fldCharType="end"/>
      </w:r>
      <w:r w:rsidRPr="005E473D">
        <w:rPr>
          <w:rFonts w:ascii="Times New Roman" w:hAnsi="Times New Roman"/>
          <w:b/>
          <w:bCs/>
          <w:sz w:val="20"/>
          <w:szCs w:val="20"/>
        </w:rPr>
        <w:t>.</w:t>
      </w:r>
      <w:r w:rsidRPr="00530852">
        <w:rPr>
          <w:rFonts w:ascii="Times New Roman" w:hAnsi="Times New Roman"/>
          <w:sz w:val="20"/>
          <w:szCs w:val="20"/>
        </w:rPr>
        <w:t>TDZ has been used widely to promote shoot regeneration in many plant species, and generally gives better results than other cytokinins</w:t>
      </w:r>
      <w:r>
        <w:rPr>
          <w:rFonts w:ascii="Times New Roman" w:hAnsi="Times New Roman"/>
          <w:sz w:val="20"/>
          <w:szCs w:val="20"/>
        </w:rPr>
        <w:t>(</w:t>
      </w:r>
      <w:r w:rsidRPr="005E473D">
        <w:rPr>
          <w:rFonts w:ascii="Times New Roman" w:hAnsi="Times New Roman"/>
          <w:noProof/>
          <w:sz w:val="20"/>
          <w:szCs w:val="20"/>
        </w:rPr>
        <w:t>Xie and Hong 2001b</w:t>
      </w:r>
      <w:r>
        <w:rPr>
          <w:rFonts w:ascii="Times New Roman" w:hAnsi="Times New Roman"/>
          <w:noProof/>
          <w:sz w:val="20"/>
          <w:szCs w:val="20"/>
        </w:rPr>
        <w:t>,</w:t>
      </w:r>
      <w:r w:rsidRPr="005E473D">
        <w:rPr>
          <w:rFonts w:ascii="Times New Roman" w:hAnsi="Times New Roman"/>
          <w:noProof/>
          <w:sz w:val="20"/>
          <w:szCs w:val="20"/>
        </w:rPr>
        <w:t>Abu-Qaoud 2012</w:t>
      </w:r>
      <w:r>
        <w:rPr>
          <w:rFonts w:ascii="Times New Roman" w:hAnsi="Times New Roman"/>
          <w:sz w:val="20"/>
          <w:szCs w:val="20"/>
        </w:rPr>
        <w:t>).</w:t>
      </w:r>
      <w:r w:rsidRPr="00530852">
        <w:rPr>
          <w:rFonts w:ascii="Times New Roman" w:hAnsi="Times New Roman"/>
          <w:sz w:val="20"/>
          <w:szCs w:val="20"/>
        </w:rPr>
        <w:t xml:space="preserve">Xie reported that the combination of TDZ and IAA promoted the differentiation of green-yellowish and friable embryogenic callus and its development into plantlets via somatic embryogenesis in </w:t>
      </w:r>
      <w:r w:rsidRPr="00530852">
        <w:rPr>
          <w:rFonts w:ascii="Times New Roman" w:hAnsi="Times New Roman"/>
          <w:i/>
          <w:sz w:val="20"/>
          <w:szCs w:val="20"/>
        </w:rPr>
        <w:t>A. mangium</w:t>
      </w:r>
      <w:r w:rsidRPr="00530852">
        <w:rPr>
          <w:rFonts w:ascii="Times New Roman" w:hAnsi="Times New Roman"/>
          <w:sz w:val="20"/>
          <w:szCs w:val="20"/>
        </w:rPr>
        <w:t>(Xie and Hong 2001b).</w:t>
      </w:r>
      <w:r w:rsidRPr="005E473D">
        <w:rPr>
          <w:rFonts w:ascii="Times New Roman" w:hAnsi="Times New Roman"/>
          <w:sz w:val="20"/>
          <w:szCs w:val="20"/>
        </w:rPr>
        <w:t xml:space="preserve"> TDZ atmoderately low concentrations was useful for micropropagation of woody species</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&lt;EndNote&gt;&lt;Cite&gt;&lt;Author&gt;Lu&lt;/Author&gt;&lt;Year&gt;1993&lt;/Year&gt;&lt;RecNum&gt;16&lt;/RecNum&gt;&lt;record&gt;&lt;rec-number&gt;16&lt;/rec-number&gt;&lt;foreign-keys&gt;&lt;key app="EN" db-id="5vvetet01590ruee2s9pprszfr2rdxe0sttd"&gt;16&lt;/key&gt;&lt;/foreign-keys&gt;&lt;ref-type name="Journal Article"&gt;17&lt;/ref-type&gt;&lt;contributors&gt;&lt;authors&gt;&lt;author&gt;Lu, C.Y.&lt;/author&gt;&lt;/authors&gt;&lt;/contributors&gt;&lt;titles&gt;&lt;title&gt;The use of thidiazuron in tissue culture&lt;/title&gt;&lt;secondary-title&gt;In Vitro Cellular &amp;amp; Developmental Biology-Plant&lt;/secondary-title&gt;&lt;/titles&gt;&lt;periodical&gt;&lt;full-title&gt;In Vitro Cellular &amp;amp; Developmental Biology-Plant&lt;/full-title&gt;&lt;/periodical&gt;&lt;pages&gt;92-96&lt;/pages&gt;&lt;volume&gt;29&lt;/volume&gt;&lt;number&gt;2&lt;/number&gt;&lt;dates&gt;&lt;year&gt;1993&lt;/year&gt;&lt;/dates&gt;&lt;isbn&gt;1054-5476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(Lu 1993)</w:t>
      </w:r>
      <w:r w:rsidRPr="005E473D">
        <w:rPr>
          <w:rFonts w:ascii="Times New Roman" w:hAnsi="Times New Roman"/>
          <w:sz w:val="20"/>
          <w:szCs w:val="20"/>
        </w:rPr>
        <w:fldChar w:fldCharType="end"/>
      </w:r>
      <w:r w:rsidRPr="005E473D">
        <w:rPr>
          <w:rFonts w:ascii="Times New Roman" w:hAnsi="Times New Roman"/>
          <w:sz w:val="20"/>
          <w:szCs w:val="20"/>
        </w:rPr>
        <w:t>.</w:t>
      </w:r>
      <w:r w:rsidRPr="00530852">
        <w:rPr>
          <w:rFonts w:ascii="Times New Roman" w:hAnsi="Times New Roman"/>
          <w:sz w:val="20"/>
          <w:szCs w:val="20"/>
        </w:rPr>
        <w:t xml:space="preserve">Our results showed that TDZ effectively induced adventitious bud formation in </w:t>
      </w:r>
      <w:r w:rsidRPr="00530852">
        <w:rPr>
          <w:rFonts w:ascii="Times New Roman" w:hAnsi="Times New Roman"/>
          <w:i/>
          <w:sz w:val="20"/>
          <w:szCs w:val="20"/>
        </w:rPr>
        <w:t xml:space="preserve">A. crassicarpa. </w:t>
      </w:r>
      <w:r w:rsidRPr="00530852">
        <w:rPr>
          <w:rFonts w:ascii="Times New Roman" w:hAnsi="Times New Roman"/>
          <w:sz w:val="20"/>
          <w:szCs w:val="20"/>
        </w:rPr>
        <w:t>It was reported that the phytohormone GA</w:t>
      </w:r>
      <w:r w:rsidRPr="00530852">
        <w:rPr>
          <w:rFonts w:ascii="Times New Roman" w:hAnsi="Times New Roman"/>
          <w:sz w:val="20"/>
          <w:szCs w:val="20"/>
          <w:vertAlign w:val="subscript"/>
        </w:rPr>
        <w:t>3</w:t>
      </w:r>
      <w:r w:rsidRPr="00530852">
        <w:rPr>
          <w:rFonts w:ascii="Times New Roman" w:hAnsi="Times New Roman"/>
          <w:sz w:val="20"/>
          <w:szCs w:val="20"/>
        </w:rPr>
        <w:t xml:space="preserve"> promoted plant growth by stimulating cellular expansion</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&lt;EndNote&gt;&lt;Cite&gt;&lt;Author&gt;Sauret</w:instrText>
      </w:r>
      <w:r w:rsidRPr="005E473D">
        <w:rPr>
          <w:rFonts w:ascii="Times New Roman" w:hAnsi="Times New Roman" w:hint="eastAsia"/>
          <w:sz w:val="20"/>
          <w:szCs w:val="20"/>
        </w:rPr>
        <w:instrText>‐</w:instrText>
      </w:r>
      <w:r w:rsidRPr="005E473D">
        <w:rPr>
          <w:rFonts w:ascii="Times New Roman" w:hAnsi="Times New Roman"/>
          <w:sz w:val="20"/>
          <w:szCs w:val="20"/>
        </w:rPr>
        <w:instrText>G</w:instrText>
      </w:r>
      <w:r w:rsidRPr="005E473D">
        <w:rPr>
          <w:rFonts w:ascii="Times New Roman" w:hAnsi="Times New Roman" w:hint="eastAsia"/>
          <w:sz w:val="20"/>
          <w:szCs w:val="20"/>
        </w:rPr>
        <w:instrText>ü</w:instrText>
      </w:r>
      <w:r w:rsidRPr="005E473D">
        <w:rPr>
          <w:rFonts w:ascii="Times New Roman" w:hAnsi="Times New Roman"/>
          <w:sz w:val="20"/>
          <w:szCs w:val="20"/>
        </w:rPr>
        <w:instrText>eto&lt;/Author&gt;&lt;Year&gt;2012&lt;/Year&gt;&lt;RecNum&gt;48&lt;/RecNum&gt;&lt;record&gt;&lt;rec-number&gt;48&lt;/rec-number&gt;&lt;foreign-keys&gt;&lt;key app="EN" db-id="5vvetet01590ruee2s9pprszfr2rdxe0sttd"&gt;48&lt;/key&gt;&lt;/foreign-keys&gt;&lt;ref-type name="Journal Article"&gt;17&lt;/ref-type&gt;&lt;contributors&gt;&lt;authors&gt;&lt;author&gt;Sauret</w:instrText>
      </w:r>
      <w:r w:rsidRPr="005E473D">
        <w:rPr>
          <w:rFonts w:ascii="Times New Roman" w:hAnsi="Times New Roman" w:hint="eastAsia"/>
          <w:sz w:val="20"/>
          <w:szCs w:val="20"/>
        </w:rPr>
        <w:instrText>‐</w:instrText>
      </w:r>
      <w:r w:rsidRPr="005E473D">
        <w:rPr>
          <w:rFonts w:ascii="Times New Roman" w:hAnsi="Times New Roman"/>
          <w:sz w:val="20"/>
          <w:szCs w:val="20"/>
        </w:rPr>
        <w:instrText>G</w:instrText>
      </w:r>
      <w:r w:rsidRPr="005E473D">
        <w:rPr>
          <w:rFonts w:ascii="Times New Roman" w:hAnsi="Times New Roman" w:hint="eastAsia"/>
          <w:sz w:val="20"/>
          <w:szCs w:val="20"/>
        </w:rPr>
        <w:instrText>ü</w:instrText>
      </w:r>
      <w:r w:rsidRPr="005E473D">
        <w:rPr>
          <w:rFonts w:ascii="Times New Roman" w:hAnsi="Times New Roman"/>
          <w:sz w:val="20"/>
          <w:szCs w:val="20"/>
        </w:rPr>
        <w:instrText>eto, S.&lt;/author&gt;&lt;author&gt;Calder, G.&lt;/author&gt;&lt;author&gt;Harberd, N.P.&lt;/author&gt;&lt;/authors&gt;&lt;/contributors&gt;&lt;titles&gt;&lt;title&gt;Transient gibberellin application promotes Arabidopsis thaliana hypocotyl cell elongation without maintaining transverse orientation of microtubules on the outer tangential wall of epidermal cells&lt;/title&gt;&lt;secondary-title&gt;The Plant Journal&lt;/secondary-title&gt;&lt;/titles&gt;&lt;periodical&gt;&lt;full-title&gt;The Plant Journal&lt;/full-title&gt;&lt;/periodical&gt;&lt;dates&gt;&lt;year&gt;2012&lt;/year&gt;&lt;/dates&gt;&lt;publisher&gt;Wiley Online Library&lt;/publisher&gt;&lt;isbn&gt;1365-313X&lt;/isbn&gt;&lt;urls&gt;&lt;/urls&gt;&lt;/record&gt;&lt;/Cite&gt;&lt;/EndNote&gt;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(Sauret</w:t>
      </w:r>
      <w:r w:rsidRPr="005E473D">
        <w:rPr>
          <w:rFonts w:ascii="Times New Roman" w:hAnsi="Times New Roman" w:hint="eastAsia"/>
          <w:noProof/>
          <w:sz w:val="20"/>
          <w:szCs w:val="20"/>
        </w:rPr>
        <w:t>‐</w:t>
      </w:r>
      <w:r w:rsidRPr="005E473D">
        <w:rPr>
          <w:rFonts w:ascii="Times New Roman" w:hAnsi="Times New Roman"/>
          <w:noProof/>
          <w:sz w:val="20"/>
          <w:szCs w:val="20"/>
        </w:rPr>
        <w:t>G</w:t>
      </w:r>
      <w:r w:rsidRPr="005E473D">
        <w:rPr>
          <w:rFonts w:ascii="Times New Roman" w:hAnsi="Times New Roman" w:hint="eastAsia"/>
          <w:noProof/>
          <w:sz w:val="20"/>
          <w:szCs w:val="20"/>
        </w:rPr>
        <w:t>ü</w:t>
      </w:r>
      <w:r w:rsidRPr="005E473D">
        <w:rPr>
          <w:rFonts w:ascii="Times New Roman" w:hAnsi="Times New Roman"/>
          <w:noProof/>
          <w:sz w:val="20"/>
          <w:szCs w:val="20"/>
        </w:rPr>
        <w:t>eto et al. 2012)</w:t>
      </w:r>
      <w:r w:rsidRPr="005E473D">
        <w:rPr>
          <w:rFonts w:ascii="Times New Roman" w:hAnsi="Times New Roman"/>
          <w:sz w:val="20"/>
          <w:szCs w:val="20"/>
        </w:rPr>
        <w:fldChar w:fldCharType="end"/>
      </w:r>
      <w:r w:rsidRPr="00530852">
        <w:rPr>
          <w:rFonts w:ascii="Times New Roman" w:hAnsi="Times New Roman"/>
          <w:sz w:val="20"/>
          <w:szCs w:val="20"/>
        </w:rPr>
        <w:t xml:space="preserve">and induced shoot elongation in species that were normally recalcitrant to elongation </w:t>
      </w:r>
      <w:r w:rsidRPr="00530852">
        <w:rPr>
          <w:rFonts w:ascii="Times New Roman" w:hAnsi="Times New Roman"/>
          <w:i/>
          <w:sz w:val="20"/>
          <w:szCs w:val="20"/>
        </w:rPr>
        <w:t>in vitro</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&lt;EndNote&gt;&lt;Cite&gt;&lt;Author&gt;Phinney&lt;/Author&gt;&lt;Year&gt;1984&lt;/Year&gt;&lt;RecNum&gt;29&lt;/RecNum&gt;&lt;record&gt;&lt;rec-number&gt;29&lt;/rec-number&gt;&lt;foreign-keys&gt;&lt;key app="EN" db-id="5vvetet01590ruee2s9pprszfr2rdxe0sttd"&gt;29&lt;/key&gt;&lt;/foreign-keys&gt;&lt;ref-type name="Journal Article"&gt;17&lt;/ref-type&gt;&lt;contributors&gt;&lt;authors&gt;&lt;author&gt;Phinney, BO&lt;/author&gt;&lt;/authors&gt;&lt;/contributors&gt;&lt;titles&gt;&lt;title&gt;Gibberellin A1, dwarfism and the control of shoot elongation in higher plants&lt;/title&gt;&lt;secondary-title&gt;The biosynthesis and metabolism of plant hormones&lt;/secondary-title&gt;&lt;/titles&gt;&lt;periodical&gt;&lt;full-title&gt;The biosynthesis and metabolism of plant hormones&lt;/full-title&gt;&lt;/periodical&gt;&lt;pages&gt;17-41&lt;/pages&gt;&lt;volume&gt;23&lt;/volume&gt;&lt;dates&gt;&lt;year&gt;1984&lt;/year&gt;&lt;/dates&gt;&lt;urls&gt;&lt;/urls&gt;&lt;/record&gt;&lt;/Cite&gt;&lt;/EndNote&gt;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(Phinney 1984)</w:t>
      </w:r>
      <w:r w:rsidRPr="005E473D">
        <w:rPr>
          <w:rFonts w:ascii="Times New Roman" w:hAnsi="Times New Roman"/>
          <w:sz w:val="20"/>
          <w:szCs w:val="20"/>
        </w:rPr>
        <w:fldChar w:fldCharType="end"/>
      </w:r>
      <w:r w:rsidRPr="005E473D">
        <w:rPr>
          <w:rFonts w:ascii="Times New Roman" w:hAnsi="Times New Roman"/>
          <w:sz w:val="20"/>
          <w:szCs w:val="20"/>
        </w:rPr>
        <w:t>.</w:t>
      </w:r>
      <w:r w:rsidRPr="00530852">
        <w:rPr>
          <w:rFonts w:ascii="Times New Roman" w:hAnsi="Times New Roman"/>
          <w:sz w:val="20"/>
          <w:szCs w:val="20"/>
        </w:rPr>
        <w:t xml:space="preserve">We tested the effects of </w:t>
      </w:r>
      <w:bookmarkStart w:id="60" w:name="OLE_LINK65"/>
      <w:bookmarkStart w:id="61" w:name="OLE_LINK66"/>
      <w:r w:rsidRPr="00530852">
        <w:rPr>
          <w:rFonts w:ascii="Times New Roman" w:hAnsi="Times New Roman"/>
          <w:sz w:val="20"/>
          <w:szCs w:val="20"/>
        </w:rPr>
        <w:t>GA</w:t>
      </w:r>
      <w:r w:rsidRPr="00530852">
        <w:rPr>
          <w:rFonts w:ascii="Times New Roman" w:hAnsi="Times New Roman"/>
          <w:sz w:val="20"/>
          <w:szCs w:val="20"/>
          <w:vertAlign w:val="subscript"/>
        </w:rPr>
        <w:t>3</w:t>
      </w:r>
      <w:bookmarkEnd w:id="60"/>
      <w:bookmarkEnd w:id="61"/>
      <w:r w:rsidRPr="00530852">
        <w:rPr>
          <w:rFonts w:ascii="Times New Roman" w:hAnsi="Times New Roman"/>
          <w:sz w:val="20"/>
          <w:szCs w:val="20"/>
        </w:rPr>
        <w:t xml:space="preserve"> on shoot elongation, and found that it had a promoting effect (Table 2). This finding demonstrated that GA</w:t>
      </w:r>
      <w:r w:rsidRPr="00530852">
        <w:rPr>
          <w:rFonts w:ascii="Times New Roman" w:hAnsi="Times New Roman"/>
          <w:sz w:val="20"/>
          <w:szCs w:val="20"/>
          <w:vertAlign w:val="subscript"/>
        </w:rPr>
        <w:t xml:space="preserve">3 </w:t>
      </w:r>
      <w:r w:rsidRPr="00530852">
        <w:rPr>
          <w:rFonts w:ascii="Times New Roman" w:hAnsi="Times New Roman"/>
          <w:sz w:val="20"/>
          <w:szCs w:val="20"/>
        </w:rPr>
        <w:t xml:space="preserve">may have a significant role in the shoot elongation of </w:t>
      </w:r>
      <w:r w:rsidRPr="00530852">
        <w:rPr>
          <w:rFonts w:ascii="Times New Roman" w:hAnsi="Times New Roman"/>
          <w:i/>
          <w:sz w:val="20"/>
          <w:szCs w:val="20"/>
        </w:rPr>
        <w:t>A. crassicarpa.</w:t>
      </w:r>
    </w:p>
    <w:p w:rsidR="00A80197" w:rsidRPr="001C3E6C" w:rsidRDefault="00A80197" w:rsidP="0089071C">
      <w:pPr>
        <w:pStyle w:val="Heading2"/>
        <w:adjustRightInd w:val="0"/>
        <w:snapToGrid w:val="0"/>
        <w:spacing w:line="480" w:lineRule="auto"/>
        <w:ind w:firstLineChars="150" w:firstLine="31680"/>
        <w:jc w:val="both"/>
        <w:rPr>
          <w:rFonts w:ascii="Times New Roman" w:hAnsi="Times New Roman"/>
          <w:b w:val="0"/>
          <w:sz w:val="20"/>
          <w:szCs w:val="20"/>
        </w:rPr>
      </w:pPr>
      <w:r w:rsidRPr="00530852">
        <w:rPr>
          <w:rFonts w:ascii="Times New Roman" w:hAnsi="Times New Roman"/>
          <w:b w:val="0"/>
          <w:sz w:val="20"/>
          <w:szCs w:val="20"/>
        </w:rPr>
        <w:t>Shoots formed roots on 1/2 MS medium supplemented with IBA, which has been reported to be the optimum PGR to induce the root-forming response of shoots</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&lt;EndNote&gt;&lt;Cite&gt;&lt;Author&gt;Wakhlu&lt;/Author&gt;&lt;Year&gt;1989&lt;/Year&gt;&lt;RecNum&gt;49&lt;/RecNum&gt;&lt;record&gt;&lt;rec-number&gt;49&lt;/rec-number&gt;&lt;foreign-keys&gt;&lt;key app="EN" db-id="5vvetet01590ruee2s9pprszfr2rdxe0sttd"&gt;49&lt;/key&gt;&lt;/foreign-keys&gt;&lt;ref-type name="Journal Article"&gt;17&lt;/ref-type&gt;&lt;contributors&gt;&lt;authors&gt;&lt;author&gt;Wakhlu, AK&lt;/author&gt;&lt;author&gt;Barna, KS&lt;/author&gt;&lt;/authors&gt;&lt;/contributors&gt;&lt;titles&gt;&lt;title&gt;Callus initiation, growth and plant regeneration in Plantago ovata Forsk. cv. GI-2&lt;/title&gt;&lt;secondary-title&gt;Plant Cell, Tissue and Organ Culture&lt;/secondary-title&gt;&lt;/titles&gt;&lt;periodical&gt;&lt;full-title&gt;Plant Cell, Tissue and Organ Culture&lt;/full-title&gt;&lt;/periodical&gt;&lt;pages&gt;235-241&lt;/pages&gt;&lt;volume&gt;17&lt;/volume&gt;&lt;number&gt;2&lt;/number&gt;&lt;dates&gt;&lt;year&gt;1989&lt;/year&gt;&lt;/dates&gt;&lt;publisher&gt;Springer&lt;/publisher&gt;&lt;isbn&gt;0167-6857&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(Wakhlu and Barna 1989)</w:t>
      </w:r>
      <w:r w:rsidRPr="005E473D">
        <w:rPr>
          <w:rFonts w:ascii="Times New Roman" w:hAnsi="Times New Roman" w:cs="Times New Roman"/>
          <w:b w:val="0"/>
          <w:sz w:val="20"/>
          <w:szCs w:val="20"/>
        </w:rPr>
        <w:fldChar w:fldCharType="end"/>
      </w:r>
      <w:r>
        <w:rPr>
          <w:rFonts w:ascii="Times New Roman" w:hAnsi="Times New Roman" w:cs="Times New Roman"/>
          <w:b w:val="0"/>
          <w:sz w:val="20"/>
          <w:szCs w:val="20"/>
        </w:rPr>
        <w:t>.</w:t>
      </w:r>
      <w:bookmarkStart w:id="62" w:name="OLE_LINK83"/>
      <w:bookmarkStart w:id="63" w:name="OLE_LINK84"/>
      <w:r w:rsidRPr="00530852">
        <w:rPr>
          <w:rFonts w:ascii="Times New Roman" w:hAnsi="Times New Roman"/>
          <w:b w:val="0"/>
          <w:sz w:val="20"/>
          <w:szCs w:val="20"/>
        </w:rPr>
        <w:t xml:space="preserve"> IBA has been used to induce rooting in the regeneration process for many species </w: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AAA=
</w:fldData>
        </w:fldChar>
      </w:r>
      <w:r w:rsidRPr="005E473D">
        <w:rPr>
          <w:rFonts w:ascii="Times New Roman" w:hAnsi="Times New Roman" w:cs="Times New Roman"/>
          <w:b w:val="0"/>
          <w:sz w:val="20"/>
          <w:szCs w:val="20"/>
        </w:rPr>
        <w:instrText xml:space="preserve"> ADDIN EN.CITE </w:instrTex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bwA=
</w:fldData>
        </w:fldChar>
      </w:r>
      <w:r w:rsidRPr="005E473D">
        <w:rPr>
          <w:rFonts w:ascii="Times New Roman" w:hAnsi="Times New Roman" w:cs="Times New Roman"/>
          <w:b w:val="0"/>
          <w:sz w:val="20"/>
          <w:szCs w:val="20"/>
        </w:rPr>
        <w:instrText xml:space="preserve"> ADDIN EN.CITE.DATA </w:instrText>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end"/>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(Rafique et al. 2012</w:t>
      </w:r>
      <w:r>
        <w:rPr>
          <w:rFonts w:ascii="Times New Roman" w:hAnsi="Times New Roman" w:cs="Times New Roman"/>
          <w:b w:val="0"/>
          <w:noProof/>
          <w:sz w:val="20"/>
          <w:szCs w:val="20"/>
        </w:rPr>
        <w:t>,</w:t>
      </w:r>
      <w:r w:rsidRPr="005E473D">
        <w:rPr>
          <w:rFonts w:ascii="Times New Roman" w:hAnsi="Times New Roman" w:cs="Times New Roman"/>
          <w:b w:val="0"/>
          <w:noProof/>
          <w:sz w:val="20"/>
          <w:szCs w:val="20"/>
        </w:rPr>
        <w:t xml:space="preserve"> Sahin-Demirbag et al. 2010</w:t>
      </w:r>
      <w:r>
        <w:rPr>
          <w:rFonts w:ascii="Times New Roman" w:hAnsi="Times New Roman" w:cs="Times New Roman"/>
          <w:b w:val="0"/>
          <w:noProof/>
          <w:sz w:val="20"/>
          <w:szCs w:val="20"/>
        </w:rPr>
        <w:t>,</w:t>
      </w:r>
      <w:r w:rsidRPr="005E473D">
        <w:rPr>
          <w:rFonts w:ascii="Times New Roman" w:hAnsi="Times New Roman" w:cs="Times New Roman"/>
          <w:b w:val="0"/>
          <w:noProof/>
          <w:sz w:val="20"/>
          <w:szCs w:val="20"/>
        </w:rPr>
        <w:t xml:space="preserve"> Zhang et al. 2010)</w:t>
      </w:r>
      <w:r w:rsidRPr="005E473D">
        <w:rPr>
          <w:rFonts w:ascii="Times New Roman" w:hAnsi="Times New Roman" w:cs="Times New Roman"/>
          <w:b w:val="0"/>
          <w:sz w:val="20"/>
          <w:szCs w:val="20"/>
        </w:rPr>
        <w:fldChar w:fldCharType="end"/>
      </w:r>
      <w:bookmarkEnd w:id="62"/>
      <w:bookmarkEnd w:id="63"/>
      <w:r w:rsidRPr="005E473D">
        <w:rPr>
          <w:rFonts w:ascii="Times New Roman" w:hAnsi="Times New Roman" w:cs="Times New Roman"/>
          <w:b w:val="0"/>
          <w:sz w:val="20"/>
          <w:szCs w:val="20"/>
        </w:rPr>
        <w:t xml:space="preserve">. </w:t>
      </w:r>
      <w:r w:rsidRPr="00530852">
        <w:rPr>
          <w:rFonts w:ascii="Times New Roman" w:hAnsi="Times New Roman"/>
          <w:b w:val="0"/>
          <w:sz w:val="20"/>
          <w:szCs w:val="20"/>
        </w:rPr>
        <w:t xml:space="preserve">In our study, plantlets showed strong root growth after 15 days on medium containing 0.5 </w:t>
      </w:r>
      <w:r w:rsidRPr="00E7286B">
        <w:rPr>
          <w:rFonts w:ascii="Times New Roman" w:hAnsi="Times New Roman"/>
          <w:b w:val="0"/>
          <w:sz w:val="20"/>
          <w:szCs w:val="20"/>
        </w:rPr>
        <w:t>mg l</w:t>
      </w:r>
      <w:r w:rsidRPr="00E7286B">
        <w:rPr>
          <w:rFonts w:ascii="Times New Roman" w:hAnsi="Times New Roman"/>
          <w:b w:val="0"/>
          <w:sz w:val="20"/>
          <w:szCs w:val="20"/>
          <w:vertAlign w:val="superscript"/>
        </w:rPr>
        <w:t>-1</w:t>
      </w:r>
      <w:r w:rsidRPr="00530852">
        <w:rPr>
          <w:rFonts w:ascii="Times New Roman" w:hAnsi="Times New Roman"/>
          <w:b w:val="0"/>
          <w:sz w:val="20"/>
          <w:szCs w:val="20"/>
        </w:rPr>
        <w:t xml:space="preserve"> IBA; the rooting frequency was greater than 98% (Table 3). The survival rate of rooted plantlets transferred to soil and grown in the greenhouse was 97.5% and the rooted plants grew </w:t>
      </w:r>
      <w:r>
        <w:rPr>
          <w:rFonts w:ascii="Times New Roman" w:hAnsi="Times New Roman"/>
          <w:b w:val="0"/>
          <w:sz w:val="20"/>
          <w:szCs w:val="20"/>
        </w:rPr>
        <w:t>normally after acclimatization.</w:t>
      </w:r>
    </w:p>
    <w:p w:rsidR="00A80197" w:rsidRPr="005E473D" w:rsidRDefault="00A80197" w:rsidP="0089071C">
      <w:pPr>
        <w:adjustRightInd w:val="0"/>
        <w:snapToGrid w:val="0"/>
        <w:spacing w:line="480" w:lineRule="auto"/>
        <w:ind w:firstLineChars="150" w:firstLine="31680"/>
        <w:rPr>
          <w:rFonts w:ascii="Times New Roman" w:hAnsi="Times New Roman"/>
          <w:sz w:val="20"/>
          <w:szCs w:val="20"/>
        </w:rPr>
      </w:pPr>
      <w:hyperlink r:id="rId9" w:tgtFrame="_self" w:history="1">
        <w:r w:rsidRPr="00530852">
          <w:rPr>
            <w:rFonts w:ascii="Times New Roman" w:hAnsi="Times New Roman"/>
            <w:sz w:val="20"/>
            <w:szCs w:val="20"/>
          </w:rPr>
          <w:t>In conclusion</w:t>
        </w:r>
      </w:hyperlink>
      <w:r w:rsidRPr="00530852">
        <w:rPr>
          <w:rFonts w:ascii="Times New Roman" w:hAnsi="Times New Roman"/>
          <w:sz w:val="20"/>
          <w:szCs w:val="20"/>
        </w:rPr>
        <w:t xml:space="preserve">, we have established a stable and effective regeneration system to produce </w:t>
      </w:r>
      <w:r w:rsidRPr="00530852">
        <w:rPr>
          <w:rFonts w:ascii="Times New Roman" w:hAnsi="Times New Roman"/>
          <w:i/>
          <w:sz w:val="20"/>
          <w:szCs w:val="20"/>
        </w:rPr>
        <w:t>A. crassicarpa</w:t>
      </w:r>
      <w:r w:rsidRPr="00530852">
        <w:rPr>
          <w:rFonts w:ascii="Times New Roman" w:hAnsi="Times New Roman"/>
          <w:sz w:val="20"/>
          <w:szCs w:val="20"/>
        </w:rPr>
        <w:t xml:space="preserve"> plantlets. In this system, mature zygotic embryos were used as explant materials, and were cultured on MS basal medium containing various PGRs. Previously, we reported regeneration from phyllode explants of </w:t>
      </w:r>
      <w:r w:rsidRPr="00530852">
        <w:rPr>
          <w:rFonts w:ascii="Times New Roman" w:hAnsi="Times New Roman"/>
          <w:i/>
          <w:sz w:val="20"/>
          <w:szCs w:val="20"/>
        </w:rPr>
        <w:t xml:space="preserve">A. crassicarpa, </w:t>
      </w:r>
      <w:r w:rsidRPr="00530852">
        <w:rPr>
          <w:rFonts w:ascii="Times New Roman" w:hAnsi="Times New Roman"/>
          <w:sz w:val="20"/>
          <w:szCs w:val="20"/>
        </w:rPr>
        <w:t xml:space="preserve">with a shoot bud induction rate of 56%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(Yang et al. 2006)</w:t>
      </w:r>
      <w:r w:rsidRPr="005E473D">
        <w:rPr>
          <w:rFonts w:ascii="Times New Roman" w:hAnsi="Times New Roman"/>
          <w:sz w:val="20"/>
          <w:szCs w:val="20"/>
        </w:rPr>
        <w:fldChar w:fldCharType="end"/>
      </w:r>
      <w:r>
        <w:rPr>
          <w:rFonts w:ascii="Times New Roman" w:hAnsi="Times New Roman"/>
          <w:sz w:val="20"/>
          <w:szCs w:val="20"/>
        </w:rPr>
        <w:t xml:space="preserve">. </w:t>
      </w:r>
      <w:r w:rsidRPr="00530852">
        <w:rPr>
          <w:rFonts w:ascii="Times New Roman" w:hAnsi="Times New Roman"/>
          <w:sz w:val="20"/>
          <w:szCs w:val="20"/>
        </w:rPr>
        <w:t xml:space="preserve">The system reported here represents a more efficient (73.23% bud induction rate) and convenient method of regeneration via </w:t>
      </w:r>
      <w:bookmarkStart w:id="64" w:name="OLE_LINK58"/>
      <w:r>
        <w:rPr>
          <w:rFonts w:ascii="Times New Roman" w:hAnsi="Times New Roman"/>
          <w:sz w:val="20"/>
          <w:szCs w:val="20"/>
        </w:rPr>
        <w:t xml:space="preserve">shoot </w:t>
      </w:r>
      <w:r w:rsidRPr="00530852">
        <w:rPr>
          <w:rFonts w:ascii="Times New Roman" w:hAnsi="Times New Roman"/>
          <w:sz w:val="20"/>
          <w:szCs w:val="20"/>
        </w:rPr>
        <w:t>organogenesis</w:t>
      </w:r>
      <w:bookmarkEnd w:id="64"/>
      <w:r w:rsidRPr="00530852">
        <w:rPr>
          <w:rFonts w:ascii="Times New Roman" w:hAnsi="Times New Roman"/>
          <w:sz w:val="20"/>
          <w:szCs w:val="20"/>
        </w:rPr>
        <w:t xml:space="preserve">. Using mature seeds as the explant source has several advantages, including the ease of handling and the year-around availability of seeds. Using this method, the entire process from mature seeds to regenerated plantlets took less than 5 months. Our protocol can offer an alternative strategy for </w:t>
      </w:r>
      <w:bookmarkStart w:id="65" w:name="OLE_LINK34"/>
      <w:bookmarkStart w:id="66" w:name="OLE_LINK35"/>
      <w:bookmarkStart w:id="67" w:name="OLE_LINK50"/>
      <w:r w:rsidRPr="00530852">
        <w:rPr>
          <w:rFonts w:ascii="Times New Roman" w:hAnsi="Times New Roman"/>
          <w:i/>
          <w:sz w:val="20"/>
          <w:szCs w:val="20"/>
        </w:rPr>
        <w:t>A. crassicarpa</w:t>
      </w:r>
      <w:bookmarkEnd w:id="65"/>
      <w:bookmarkEnd w:id="66"/>
      <w:bookmarkEnd w:id="67"/>
      <w:r w:rsidRPr="00530852">
        <w:rPr>
          <w:rFonts w:ascii="Times New Roman" w:hAnsi="Times New Roman"/>
          <w:sz w:val="20"/>
          <w:szCs w:val="20"/>
        </w:rPr>
        <w:t>propagation, which will be useful for expanding plantations of this species.</w:t>
      </w:r>
      <w:r w:rsidRPr="00A000F2">
        <w:rPr>
          <w:rFonts w:ascii="Times New Roman" w:hAnsi="Times New Roman"/>
          <w:sz w:val="20"/>
          <w:szCs w:val="20"/>
        </w:rPr>
        <w:t>Th</w:t>
      </w:r>
      <w:r>
        <w:rPr>
          <w:rFonts w:ascii="Times New Roman" w:hAnsi="Times New Roman"/>
          <w:sz w:val="20"/>
          <w:szCs w:val="20"/>
        </w:rPr>
        <w:t>e describedmethod</w:t>
      </w:r>
      <w:r w:rsidRPr="00A000F2">
        <w:rPr>
          <w:rFonts w:ascii="Times New Roman" w:hAnsi="Times New Roman"/>
          <w:sz w:val="20"/>
          <w:szCs w:val="20"/>
        </w:rPr>
        <w:t xml:space="preserve"> for shoot proliferation andregeneration </w:t>
      </w:r>
      <w:r>
        <w:rPr>
          <w:rFonts w:ascii="Times New Roman" w:hAnsi="Times New Roman"/>
          <w:sz w:val="20"/>
          <w:szCs w:val="20"/>
        </w:rPr>
        <w:t xml:space="preserve">of </w:t>
      </w:r>
      <w:r w:rsidRPr="00995876">
        <w:rPr>
          <w:rFonts w:ascii="Times New Roman" w:hAnsi="Times New Roman"/>
          <w:i/>
          <w:sz w:val="20"/>
          <w:szCs w:val="20"/>
        </w:rPr>
        <w:t>A. crassicarpa</w:t>
      </w:r>
      <w:r w:rsidRPr="00A000F2">
        <w:rPr>
          <w:rFonts w:ascii="Times New Roman" w:hAnsi="Times New Roman"/>
          <w:sz w:val="20"/>
          <w:szCs w:val="20"/>
        </w:rPr>
        <w:t>is not onl</w:t>
      </w:r>
      <w:r>
        <w:rPr>
          <w:rFonts w:ascii="Times New Roman" w:hAnsi="Times New Roman"/>
          <w:sz w:val="20"/>
          <w:szCs w:val="20"/>
        </w:rPr>
        <w:t>y suitable for rapid micropropa</w:t>
      </w:r>
      <w:r w:rsidRPr="00A000F2">
        <w:rPr>
          <w:rFonts w:ascii="Times New Roman" w:hAnsi="Times New Roman"/>
          <w:sz w:val="20"/>
          <w:szCs w:val="20"/>
        </w:rPr>
        <w:t xml:space="preserve">gationbut also for </w:t>
      </w:r>
      <w:r>
        <w:rPr>
          <w:rFonts w:ascii="Times New Roman" w:hAnsi="Times New Roman"/>
          <w:sz w:val="20"/>
          <w:szCs w:val="20"/>
        </w:rPr>
        <w:t>furtherm</w:t>
      </w:r>
      <w:r w:rsidRPr="000860D2">
        <w:rPr>
          <w:rFonts w:ascii="Times New Roman" w:hAnsi="Times New Roman"/>
          <w:sz w:val="20"/>
          <w:szCs w:val="20"/>
        </w:rPr>
        <w:t>olecular biology research</w:t>
      </w:r>
      <w:r w:rsidRPr="00A000F2">
        <w:rPr>
          <w:rFonts w:ascii="Times New Roman" w:hAnsi="Times New Roman"/>
          <w:sz w:val="20"/>
          <w:szCs w:val="20"/>
        </w:rPr>
        <w:t>of</w:t>
      </w:r>
      <w:r w:rsidRPr="00995876">
        <w:rPr>
          <w:rFonts w:ascii="Times New Roman" w:hAnsi="Times New Roman"/>
          <w:i/>
          <w:sz w:val="20"/>
          <w:szCs w:val="20"/>
        </w:rPr>
        <w:t>A. crassicarpa.</w:t>
      </w:r>
    </w:p>
    <w:p w:rsidR="00A80197" w:rsidRPr="005E473D" w:rsidRDefault="00A80197" w:rsidP="00993BEE">
      <w:pPr>
        <w:pStyle w:val="heading1"/>
        <w:adjustRightInd w:val="0"/>
        <w:snapToGrid w:val="0"/>
        <w:spacing w:line="480" w:lineRule="auto"/>
      </w:pPr>
      <w:r w:rsidRPr="005E473D">
        <w:t>Acknowledgment</w:t>
      </w:r>
    </w:p>
    <w:p w:rsidR="00A80197" w:rsidRDefault="00A80197" w:rsidP="00993BEE">
      <w:pPr>
        <w:pStyle w:val="acknowledgements"/>
        <w:adjustRightInd w:val="0"/>
        <w:snapToGrid w:val="0"/>
        <w:spacing w:line="480" w:lineRule="auto"/>
      </w:pPr>
      <w:r w:rsidRPr="005E473D">
        <w:t>This research was supported by the Fundamental Research Funds for the Central University (No.TD2012-03), the Beijing Forestry University Young Scientist Fund (BLX006) and the National Natural Science Foundation of China (No. 30870028).</w:t>
      </w:r>
    </w:p>
    <w:p w:rsidR="00A80197" w:rsidRPr="005E473D" w:rsidRDefault="00A80197" w:rsidP="00993BEE">
      <w:pPr>
        <w:pStyle w:val="heading1"/>
        <w:adjustRightInd w:val="0"/>
        <w:snapToGrid w:val="0"/>
        <w:spacing w:line="480" w:lineRule="auto"/>
      </w:pPr>
      <w:r w:rsidRPr="005E473D">
        <w:t>Reference:</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Abu-Qaoud H</w:t>
      </w:r>
      <w:r>
        <w:rPr>
          <w:rFonts w:cs="Calibri"/>
          <w:noProof/>
          <w:sz w:val="20"/>
        </w:rPr>
        <w:t>.</w:t>
      </w:r>
      <w:r w:rsidRPr="005E473D">
        <w:rPr>
          <w:rFonts w:cs="Calibri"/>
          <w:noProof/>
          <w:sz w:val="20"/>
        </w:rPr>
        <w:t xml:space="preserve"> (2012)</w:t>
      </w:r>
      <w:r>
        <w:rPr>
          <w:rFonts w:cs="Calibri"/>
          <w:noProof/>
          <w:sz w:val="20"/>
        </w:rPr>
        <w:t>.</w:t>
      </w:r>
      <w:r w:rsidRPr="005E473D">
        <w:rPr>
          <w:rFonts w:cs="Calibri"/>
          <w:noProof/>
          <w:sz w:val="20"/>
        </w:rPr>
        <w:t xml:space="preserve"> Improving adventitious shoot regeneration from cultured leaf explants of </w:t>
      </w:r>
      <w:r w:rsidRPr="00D96029">
        <w:rPr>
          <w:rFonts w:cs="Calibri"/>
          <w:i/>
          <w:noProof/>
          <w:sz w:val="20"/>
        </w:rPr>
        <w:t>Petunia hybrida</w:t>
      </w:r>
      <w:r w:rsidRPr="005E473D">
        <w:rPr>
          <w:rFonts w:cs="Calibri"/>
          <w:noProof/>
          <w:sz w:val="20"/>
        </w:rPr>
        <w:t xml:space="preserve"> using thidiazuron. African Journal of Biotechnology</w:t>
      </w:r>
      <w:r>
        <w:rPr>
          <w:rFonts w:cs="Calibri"/>
          <w:noProof/>
          <w:sz w:val="20"/>
        </w:rPr>
        <w:t>,</w:t>
      </w:r>
      <w:r w:rsidRPr="005E473D">
        <w:rPr>
          <w:rFonts w:cs="Calibri"/>
          <w:noProof/>
          <w:sz w:val="20"/>
        </w:rPr>
        <w:t>11:11230-11235</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Ahmad D</w:t>
      </w:r>
      <w:r>
        <w:rPr>
          <w:rFonts w:cs="Calibri"/>
          <w:noProof/>
          <w:sz w:val="20"/>
        </w:rPr>
        <w:t>.</w:t>
      </w:r>
      <w:r w:rsidRPr="005E473D">
        <w:rPr>
          <w:rFonts w:cs="Calibri"/>
          <w:noProof/>
          <w:sz w:val="20"/>
        </w:rPr>
        <w:t>H</w:t>
      </w:r>
      <w:r>
        <w:rPr>
          <w:rFonts w:cs="Calibri"/>
          <w:noProof/>
          <w:sz w:val="20"/>
        </w:rPr>
        <w:t>.</w:t>
      </w:r>
      <w:r w:rsidRPr="005E473D">
        <w:rPr>
          <w:rFonts w:cs="Calibri"/>
          <w:noProof/>
          <w:sz w:val="20"/>
        </w:rPr>
        <w:t xml:space="preserve"> (1991)</w:t>
      </w:r>
      <w:r>
        <w:rPr>
          <w:rFonts w:cs="Calibri"/>
          <w:noProof/>
          <w:sz w:val="20"/>
        </w:rPr>
        <w:t>.</w:t>
      </w:r>
      <w:r w:rsidRPr="005E473D">
        <w:rPr>
          <w:rFonts w:cs="Calibri"/>
          <w:noProof/>
          <w:sz w:val="20"/>
        </w:rPr>
        <w:t xml:space="preserve"> Micropropagation of </w:t>
      </w:r>
      <w:r w:rsidRPr="00A87513">
        <w:rPr>
          <w:rFonts w:cs="Calibri"/>
          <w:i/>
          <w:noProof/>
          <w:sz w:val="20"/>
        </w:rPr>
        <w:t>Acacia mangium</w:t>
      </w:r>
      <w:r w:rsidRPr="005E473D">
        <w:rPr>
          <w:rFonts w:cs="Calibri"/>
          <w:noProof/>
          <w:sz w:val="20"/>
        </w:rPr>
        <w:t xml:space="preserve"> from aseptically germinated seedlings. Journal of Tropical Forest Science</w:t>
      </w:r>
      <w:r>
        <w:rPr>
          <w:rFonts w:cs="Calibri"/>
          <w:noProof/>
          <w:sz w:val="20"/>
        </w:rPr>
        <w:t>,</w:t>
      </w:r>
      <w:r w:rsidRPr="005E473D">
        <w:rPr>
          <w:rFonts w:cs="Calibri"/>
          <w:noProof/>
          <w:sz w:val="20"/>
        </w:rPr>
        <w:t>3:204-208</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Beilharz V</w:t>
      </w:r>
      <w:r>
        <w:rPr>
          <w:rFonts w:cs="Calibri"/>
          <w:noProof/>
          <w:sz w:val="20"/>
        </w:rPr>
        <w:t>.</w:t>
      </w:r>
      <w:r w:rsidRPr="005E473D">
        <w:rPr>
          <w:rFonts w:cs="Calibri"/>
          <w:noProof/>
          <w:sz w:val="20"/>
        </w:rPr>
        <w:t>C</w:t>
      </w:r>
      <w:r>
        <w:rPr>
          <w:rFonts w:cs="Calibri"/>
          <w:noProof/>
          <w:sz w:val="20"/>
        </w:rPr>
        <w:t>.</w:t>
      </w:r>
      <w:r w:rsidRPr="005E473D">
        <w:rPr>
          <w:rFonts w:cs="Calibri"/>
          <w:noProof/>
          <w:sz w:val="20"/>
        </w:rPr>
        <w:t>, Pascoe I</w:t>
      </w:r>
      <w:r>
        <w:rPr>
          <w:rFonts w:cs="Calibri"/>
          <w:noProof/>
          <w:sz w:val="20"/>
        </w:rPr>
        <w:t>.</w:t>
      </w:r>
      <w:r w:rsidRPr="005E473D">
        <w:rPr>
          <w:rFonts w:cs="Calibri"/>
          <w:noProof/>
          <w:sz w:val="20"/>
        </w:rPr>
        <w:t>G</w:t>
      </w:r>
      <w:r>
        <w:rPr>
          <w:rFonts w:cs="Calibri"/>
          <w:noProof/>
          <w:sz w:val="20"/>
        </w:rPr>
        <w:t>.</w:t>
      </w:r>
      <w:r w:rsidRPr="005E473D">
        <w:rPr>
          <w:rFonts w:cs="Calibri"/>
          <w:noProof/>
          <w:sz w:val="20"/>
        </w:rPr>
        <w:t>, Wingfield M</w:t>
      </w:r>
      <w:r>
        <w:rPr>
          <w:rFonts w:cs="Calibri"/>
          <w:noProof/>
          <w:sz w:val="20"/>
        </w:rPr>
        <w:t>.</w:t>
      </w:r>
      <w:r w:rsidRPr="005E473D">
        <w:rPr>
          <w:rFonts w:cs="Calibri"/>
          <w:noProof/>
          <w:sz w:val="20"/>
        </w:rPr>
        <w:t>J</w:t>
      </w:r>
      <w:r>
        <w:rPr>
          <w:rFonts w:cs="Calibri"/>
          <w:noProof/>
          <w:sz w:val="20"/>
        </w:rPr>
        <w:t>.</w:t>
      </w:r>
      <w:r w:rsidRPr="005E473D">
        <w:rPr>
          <w:rFonts w:cs="Calibri"/>
          <w:noProof/>
          <w:sz w:val="20"/>
        </w:rPr>
        <w:t>, Tjahjono B</w:t>
      </w:r>
      <w:r>
        <w:rPr>
          <w:rFonts w:cs="Calibri"/>
          <w:noProof/>
          <w:sz w:val="20"/>
        </w:rPr>
        <w:t>.</w:t>
      </w:r>
      <w:r w:rsidRPr="005E473D">
        <w:rPr>
          <w:rFonts w:cs="Calibri"/>
          <w:noProof/>
          <w:sz w:val="20"/>
        </w:rPr>
        <w:t>, Crous P</w:t>
      </w:r>
      <w:r>
        <w:rPr>
          <w:rFonts w:cs="Calibri"/>
          <w:noProof/>
          <w:sz w:val="20"/>
        </w:rPr>
        <w:t>.</w:t>
      </w:r>
      <w:r w:rsidRPr="005E473D">
        <w:rPr>
          <w:rFonts w:cs="Calibri"/>
          <w:noProof/>
          <w:sz w:val="20"/>
        </w:rPr>
        <w:t>W</w:t>
      </w:r>
      <w:r>
        <w:rPr>
          <w:rFonts w:cs="Calibri"/>
          <w:noProof/>
          <w:sz w:val="20"/>
        </w:rPr>
        <w:t>.</w:t>
      </w:r>
      <w:r w:rsidRPr="005E473D">
        <w:rPr>
          <w:rFonts w:cs="Calibri"/>
          <w:noProof/>
          <w:sz w:val="20"/>
        </w:rPr>
        <w:t xml:space="preserve"> (2004)</w:t>
      </w:r>
      <w:r>
        <w:rPr>
          <w:rFonts w:cs="Calibri"/>
          <w:noProof/>
          <w:sz w:val="20"/>
        </w:rPr>
        <w:t>.</w:t>
      </w:r>
      <w:r w:rsidRPr="005E473D">
        <w:rPr>
          <w:rFonts w:cs="Calibri"/>
          <w:noProof/>
          <w:sz w:val="20"/>
        </w:rPr>
        <w:t xml:space="preserve"> Passalora perplexa, an important pleoanamorphic leaf blight pathogen of </w:t>
      </w:r>
      <w:r w:rsidRPr="00A87513">
        <w:rPr>
          <w:rFonts w:cs="Calibri"/>
          <w:i/>
          <w:noProof/>
          <w:sz w:val="20"/>
        </w:rPr>
        <w:t>Acacia crassicarpa</w:t>
      </w:r>
      <w:r w:rsidRPr="005E473D">
        <w:rPr>
          <w:rFonts w:cs="Calibri"/>
          <w:noProof/>
          <w:sz w:val="20"/>
        </w:rPr>
        <w:t xml:space="preserve"> in Australia and Indonesia. Studies in Mycology</w:t>
      </w:r>
      <w:r>
        <w:rPr>
          <w:rFonts w:cs="Calibri"/>
          <w:noProof/>
          <w:sz w:val="20"/>
        </w:rPr>
        <w:t>,</w:t>
      </w:r>
      <w:r w:rsidRPr="005E473D">
        <w:rPr>
          <w:rFonts w:cs="Calibri"/>
          <w:noProof/>
          <w:sz w:val="20"/>
        </w:rPr>
        <w:t>50:471-479</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Bhaskar P</w:t>
      </w:r>
      <w:r>
        <w:rPr>
          <w:rFonts w:cs="Calibri"/>
          <w:noProof/>
          <w:sz w:val="20"/>
        </w:rPr>
        <w:t>.</w:t>
      </w:r>
      <w:r w:rsidRPr="005E473D">
        <w:rPr>
          <w:rFonts w:cs="Calibri"/>
          <w:noProof/>
          <w:sz w:val="20"/>
        </w:rPr>
        <w:t>, Subhash K</w:t>
      </w:r>
      <w:r>
        <w:rPr>
          <w:rFonts w:cs="Calibri"/>
          <w:noProof/>
          <w:sz w:val="20"/>
        </w:rPr>
        <w:t>.</w:t>
      </w:r>
      <w:r w:rsidRPr="005E473D">
        <w:rPr>
          <w:rFonts w:cs="Calibri"/>
          <w:noProof/>
          <w:sz w:val="20"/>
        </w:rPr>
        <w:t xml:space="preserve"> (1996)</w:t>
      </w:r>
      <w:r>
        <w:rPr>
          <w:rFonts w:cs="Calibri"/>
          <w:noProof/>
          <w:sz w:val="20"/>
        </w:rPr>
        <w:t>.</w:t>
      </w:r>
      <w:r w:rsidRPr="005E473D">
        <w:rPr>
          <w:rFonts w:cs="Calibri"/>
          <w:noProof/>
          <w:sz w:val="20"/>
        </w:rPr>
        <w:t xml:space="preserve"> Micropropagation of </w:t>
      </w:r>
      <w:r w:rsidRPr="00A87513">
        <w:rPr>
          <w:rFonts w:cs="Calibri"/>
          <w:i/>
          <w:noProof/>
          <w:sz w:val="20"/>
        </w:rPr>
        <w:t>Acacia mangium Willd</w:t>
      </w:r>
      <w:r w:rsidRPr="005E473D">
        <w:rPr>
          <w:rFonts w:cs="Calibri"/>
          <w:noProof/>
          <w:sz w:val="20"/>
        </w:rPr>
        <w:t>. through nodal bud culture. Indian journal of experimental biology</w:t>
      </w:r>
      <w:r>
        <w:rPr>
          <w:rFonts w:cs="Calibri"/>
          <w:noProof/>
          <w:sz w:val="20"/>
        </w:rPr>
        <w:t>,</w:t>
      </w:r>
      <w:r w:rsidRPr="005E473D">
        <w:rPr>
          <w:rFonts w:cs="Calibri"/>
          <w:noProof/>
          <w:sz w:val="20"/>
        </w:rPr>
        <w:t>34:590-591</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Carra A</w:t>
      </w:r>
      <w:r>
        <w:rPr>
          <w:rFonts w:cs="Calibri"/>
          <w:noProof/>
          <w:sz w:val="20"/>
        </w:rPr>
        <w:t>.</w:t>
      </w:r>
      <w:r w:rsidRPr="005E473D">
        <w:rPr>
          <w:rFonts w:cs="Calibri"/>
          <w:noProof/>
          <w:sz w:val="20"/>
        </w:rPr>
        <w:t>, Sajeva M</w:t>
      </w:r>
      <w:r>
        <w:rPr>
          <w:rFonts w:cs="Calibri"/>
          <w:noProof/>
          <w:sz w:val="20"/>
        </w:rPr>
        <w:t>.</w:t>
      </w:r>
      <w:r w:rsidRPr="005E473D">
        <w:rPr>
          <w:rFonts w:cs="Calibri"/>
          <w:noProof/>
          <w:sz w:val="20"/>
        </w:rPr>
        <w:t>, Abbate L</w:t>
      </w:r>
      <w:r>
        <w:rPr>
          <w:rFonts w:cs="Calibri"/>
          <w:noProof/>
          <w:sz w:val="20"/>
        </w:rPr>
        <w:t>.</w:t>
      </w:r>
      <w:r w:rsidRPr="005E473D">
        <w:rPr>
          <w:rFonts w:cs="Calibri"/>
          <w:noProof/>
          <w:sz w:val="20"/>
        </w:rPr>
        <w:t>, Siragusa M</w:t>
      </w:r>
      <w:r>
        <w:rPr>
          <w:rFonts w:cs="Calibri"/>
          <w:noProof/>
          <w:sz w:val="20"/>
        </w:rPr>
        <w:t>.</w:t>
      </w:r>
      <w:r w:rsidRPr="005E473D">
        <w:rPr>
          <w:rFonts w:cs="Calibri"/>
          <w:noProof/>
          <w:sz w:val="20"/>
        </w:rPr>
        <w:t>, Sottile F</w:t>
      </w:r>
      <w:r>
        <w:rPr>
          <w:rFonts w:cs="Calibri"/>
          <w:noProof/>
          <w:sz w:val="20"/>
        </w:rPr>
        <w:t>.</w:t>
      </w:r>
      <w:r w:rsidRPr="005E473D">
        <w:rPr>
          <w:rFonts w:cs="Calibri"/>
          <w:noProof/>
          <w:sz w:val="20"/>
        </w:rPr>
        <w:t>, Carimi F</w:t>
      </w:r>
      <w:r>
        <w:rPr>
          <w:rFonts w:cs="Calibri"/>
          <w:noProof/>
          <w:sz w:val="20"/>
        </w:rPr>
        <w:t>.</w:t>
      </w:r>
      <w:r w:rsidRPr="005E473D">
        <w:rPr>
          <w:rFonts w:cs="Calibri"/>
          <w:noProof/>
          <w:sz w:val="20"/>
        </w:rPr>
        <w:t xml:space="preserve"> (2012)</w:t>
      </w:r>
      <w:r>
        <w:rPr>
          <w:rFonts w:cs="Calibri"/>
          <w:noProof/>
          <w:sz w:val="20"/>
        </w:rPr>
        <w:t>.</w:t>
      </w:r>
      <w:r w:rsidRPr="005E473D">
        <w:rPr>
          <w:rFonts w:cs="Calibri"/>
          <w:noProof/>
          <w:sz w:val="20"/>
        </w:rPr>
        <w:t xml:space="preserve"> In vitro plant regeneration of caper (</w:t>
      </w:r>
      <w:r w:rsidRPr="00E3239B">
        <w:rPr>
          <w:rFonts w:cs="Calibri"/>
          <w:i/>
          <w:noProof/>
          <w:sz w:val="20"/>
        </w:rPr>
        <w:t xml:space="preserve">Capparis spinosa </w:t>
      </w:r>
      <w:r w:rsidRPr="00A87513">
        <w:rPr>
          <w:rFonts w:cs="Calibri"/>
          <w:noProof/>
          <w:sz w:val="20"/>
        </w:rPr>
        <w:t>L</w:t>
      </w:r>
      <w:r w:rsidRPr="005E473D">
        <w:rPr>
          <w:rFonts w:cs="Calibri"/>
          <w:noProof/>
          <w:sz w:val="20"/>
        </w:rPr>
        <w:t>.) from floral explants and genetic stability of regenerants. Plant Cell, Tissue and Organ Culture:1-9</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Dewan A</w:t>
      </w:r>
      <w:r>
        <w:rPr>
          <w:rFonts w:cs="Calibri"/>
          <w:noProof/>
          <w:sz w:val="20"/>
        </w:rPr>
        <w:t>.</w:t>
      </w:r>
      <w:r w:rsidRPr="005E473D">
        <w:rPr>
          <w:rFonts w:cs="Calibri"/>
          <w:noProof/>
          <w:sz w:val="20"/>
        </w:rPr>
        <w:t>, Nanda K</w:t>
      </w:r>
      <w:r>
        <w:rPr>
          <w:rFonts w:cs="Calibri"/>
          <w:noProof/>
          <w:sz w:val="20"/>
        </w:rPr>
        <w:t>.</w:t>
      </w:r>
      <w:r w:rsidRPr="005E473D">
        <w:rPr>
          <w:rFonts w:cs="Calibri"/>
          <w:noProof/>
          <w:sz w:val="20"/>
        </w:rPr>
        <w:t>, Gupta S</w:t>
      </w:r>
      <w:r>
        <w:rPr>
          <w:rFonts w:cs="Calibri"/>
          <w:noProof/>
          <w:sz w:val="20"/>
        </w:rPr>
        <w:t>.</w:t>
      </w:r>
      <w:r w:rsidRPr="005E473D">
        <w:rPr>
          <w:rFonts w:cs="Calibri"/>
          <w:noProof/>
          <w:sz w:val="20"/>
        </w:rPr>
        <w:t>C</w:t>
      </w:r>
      <w:r>
        <w:rPr>
          <w:rFonts w:cs="Calibri"/>
          <w:noProof/>
          <w:sz w:val="20"/>
        </w:rPr>
        <w:t>.</w:t>
      </w:r>
      <w:r w:rsidRPr="005E473D">
        <w:rPr>
          <w:rFonts w:cs="Calibri"/>
          <w:noProof/>
          <w:sz w:val="20"/>
        </w:rPr>
        <w:t xml:space="preserve"> (1992)</w:t>
      </w:r>
      <w:r>
        <w:rPr>
          <w:rFonts w:cs="Calibri"/>
          <w:noProof/>
          <w:sz w:val="20"/>
        </w:rPr>
        <w:t>.</w:t>
      </w:r>
      <w:r w:rsidRPr="005E473D">
        <w:rPr>
          <w:rFonts w:cs="Calibri"/>
          <w:noProof/>
          <w:sz w:val="20"/>
        </w:rPr>
        <w:t xml:space="preserve"> In vitro micropropagation of </w:t>
      </w:r>
      <w:bookmarkStart w:id="68" w:name="OLE_LINK32"/>
      <w:bookmarkStart w:id="69" w:name="OLE_LINK33"/>
      <w:r w:rsidRPr="00A87513">
        <w:rPr>
          <w:rFonts w:cs="Calibri"/>
          <w:i/>
          <w:noProof/>
          <w:sz w:val="20"/>
        </w:rPr>
        <w:t>Acacia nilotica subsp</w:t>
      </w:r>
      <w:bookmarkEnd w:id="68"/>
      <w:bookmarkEnd w:id="69"/>
      <w:r w:rsidRPr="005E473D">
        <w:rPr>
          <w:rFonts w:cs="Calibri"/>
          <w:noProof/>
          <w:sz w:val="20"/>
        </w:rPr>
        <w:t>. indica Brenan via cotyledonary nodes. Plant Cell Reports</w:t>
      </w:r>
      <w:r>
        <w:rPr>
          <w:rFonts w:cs="Calibri"/>
          <w:noProof/>
          <w:sz w:val="20"/>
        </w:rPr>
        <w:t>,</w:t>
      </w:r>
      <w:r w:rsidRPr="005E473D">
        <w:rPr>
          <w:rFonts w:cs="Calibri"/>
          <w:noProof/>
          <w:sz w:val="20"/>
        </w:rPr>
        <w:t>12:18-21</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Galiana A</w:t>
      </w:r>
      <w:r>
        <w:rPr>
          <w:rFonts w:cs="Calibri"/>
          <w:noProof/>
          <w:sz w:val="20"/>
        </w:rPr>
        <w:t>.</w:t>
      </w:r>
      <w:r w:rsidRPr="005E473D">
        <w:rPr>
          <w:rFonts w:cs="Calibri"/>
          <w:noProof/>
          <w:sz w:val="20"/>
        </w:rPr>
        <w:t>, Tibok A</w:t>
      </w:r>
      <w:r>
        <w:rPr>
          <w:rFonts w:cs="Calibri"/>
          <w:noProof/>
          <w:sz w:val="20"/>
        </w:rPr>
        <w:t>.</w:t>
      </w:r>
      <w:r w:rsidRPr="005E473D">
        <w:rPr>
          <w:rFonts w:cs="Calibri"/>
          <w:noProof/>
          <w:sz w:val="20"/>
        </w:rPr>
        <w:t>, Duhoux E</w:t>
      </w:r>
      <w:r>
        <w:rPr>
          <w:rFonts w:cs="Calibri"/>
          <w:noProof/>
          <w:sz w:val="20"/>
        </w:rPr>
        <w:t>.</w:t>
      </w:r>
      <w:r w:rsidRPr="005E473D">
        <w:rPr>
          <w:rFonts w:cs="Calibri"/>
          <w:noProof/>
          <w:sz w:val="20"/>
        </w:rPr>
        <w:t xml:space="preserve"> (1991a)</w:t>
      </w:r>
      <w:r>
        <w:rPr>
          <w:rFonts w:cs="Calibri"/>
          <w:noProof/>
          <w:sz w:val="20"/>
        </w:rPr>
        <w:t>.</w:t>
      </w:r>
      <w:r w:rsidRPr="005E473D">
        <w:rPr>
          <w:rFonts w:cs="Calibri"/>
          <w:noProof/>
          <w:sz w:val="20"/>
        </w:rPr>
        <w:t xml:space="preserve"> In vitro propagation of the nitrogen-fixing tree-legume</w:t>
      </w:r>
      <w:r w:rsidRPr="00A87513">
        <w:rPr>
          <w:rFonts w:cs="Calibri"/>
          <w:i/>
          <w:noProof/>
          <w:sz w:val="20"/>
        </w:rPr>
        <w:t xml:space="preserve"> Acacia mangium Willd. </w:t>
      </w:r>
      <w:r w:rsidRPr="005E473D">
        <w:rPr>
          <w:rFonts w:cs="Calibri"/>
          <w:noProof/>
          <w:sz w:val="20"/>
        </w:rPr>
        <w:t>Plant and soil</w:t>
      </w:r>
      <w:r>
        <w:rPr>
          <w:rFonts w:cs="Calibri"/>
          <w:noProof/>
          <w:sz w:val="20"/>
        </w:rPr>
        <w:t>,</w:t>
      </w:r>
      <w:r w:rsidRPr="005E473D">
        <w:rPr>
          <w:rFonts w:cs="Calibri"/>
          <w:noProof/>
          <w:sz w:val="20"/>
        </w:rPr>
        <w:t>135:151-159</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Galiana A</w:t>
      </w:r>
      <w:r>
        <w:rPr>
          <w:rFonts w:cs="Calibri"/>
          <w:noProof/>
          <w:sz w:val="20"/>
        </w:rPr>
        <w:t>.</w:t>
      </w:r>
      <w:r w:rsidRPr="005E473D">
        <w:rPr>
          <w:rFonts w:cs="Calibri"/>
          <w:noProof/>
          <w:sz w:val="20"/>
        </w:rPr>
        <w:t>, Tibok A</w:t>
      </w:r>
      <w:r>
        <w:rPr>
          <w:rFonts w:cs="Calibri"/>
          <w:noProof/>
          <w:sz w:val="20"/>
        </w:rPr>
        <w:t>.</w:t>
      </w:r>
      <w:r w:rsidRPr="005E473D">
        <w:rPr>
          <w:rFonts w:cs="Calibri"/>
          <w:noProof/>
          <w:sz w:val="20"/>
        </w:rPr>
        <w:t>, Duhoux E</w:t>
      </w:r>
      <w:r>
        <w:rPr>
          <w:rFonts w:cs="Calibri"/>
          <w:noProof/>
          <w:sz w:val="20"/>
        </w:rPr>
        <w:t>.</w:t>
      </w:r>
      <w:r w:rsidRPr="005E473D">
        <w:rPr>
          <w:rFonts w:cs="Calibri"/>
          <w:noProof/>
          <w:sz w:val="20"/>
        </w:rPr>
        <w:t xml:space="preserve"> (1991b)</w:t>
      </w:r>
      <w:r>
        <w:rPr>
          <w:rFonts w:cs="Calibri"/>
          <w:noProof/>
          <w:sz w:val="20"/>
        </w:rPr>
        <w:t>.</w:t>
      </w:r>
      <w:r w:rsidRPr="005E473D">
        <w:rPr>
          <w:rFonts w:cs="Calibri"/>
          <w:noProof/>
          <w:sz w:val="20"/>
        </w:rPr>
        <w:t xml:space="preserve"> Nitrogen-fixing potential of micropropagated clones of</w:t>
      </w:r>
      <w:r w:rsidRPr="00A87513">
        <w:rPr>
          <w:rFonts w:cs="Calibri"/>
          <w:i/>
          <w:noProof/>
          <w:sz w:val="20"/>
        </w:rPr>
        <w:t xml:space="preserve"> Acacia mangium</w:t>
      </w:r>
      <w:r w:rsidRPr="005E473D">
        <w:rPr>
          <w:rFonts w:cs="Calibri"/>
          <w:noProof/>
          <w:sz w:val="20"/>
        </w:rPr>
        <w:t xml:space="preserve"> inoculated with different Bradyrhizobium spp. strains. Plant and soil</w:t>
      </w:r>
      <w:r>
        <w:rPr>
          <w:rFonts w:cs="Calibri"/>
          <w:noProof/>
          <w:sz w:val="20"/>
        </w:rPr>
        <w:t>,</w:t>
      </w:r>
      <w:r w:rsidRPr="005E473D">
        <w:rPr>
          <w:rFonts w:cs="Calibri"/>
          <w:noProof/>
          <w:sz w:val="20"/>
        </w:rPr>
        <w:t>135:161-166</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Garg L</w:t>
      </w:r>
      <w:r>
        <w:rPr>
          <w:rFonts w:cs="Calibri"/>
          <w:noProof/>
          <w:sz w:val="20"/>
        </w:rPr>
        <w:t>.</w:t>
      </w:r>
      <w:r w:rsidRPr="005E473D">
        <w:rPr>
          <w:rFonts w:cs="Calibri"/>
          <w:noProof/>
          <w:sz w:val="20"/>
        </w:rPr>
        <w:t>, Bhandari N</w:t>
      </w:r>
      <w:r>
        <w:rPr>
          <w:rFonts w:cs="Calibri"/>
          <w:noProof/>
          <w:sz w:val="20"/>
        </w:rPr>
        <w:t>.</w:t>
      </w:r>
      <w:r w:rsidRPr="005E473D">
        <w:rPr>
          <w:rFonts w:cs="Calibri"/>
          <w:noProof/>
          <w:sz w:val="20"/>
        </w:rPr>
        <w:t>N</w:t>
      </w:r>
      <w:r>
        <w:rPr>
          <w:rFonts w:cs="Calibri"/>
          <w:noProof/>
          <w:sz w:val="20"/>
        </w:rPr>
        <w:t>.</w:t>
      </w:r>
      <w:r w:rsidRPr="005E473D">
        <w:rPr>
          <w:rFonts w:cs="Calibri"/>
          <w:noProof/>
          <w:sz w:val="20"/>
        </w:rPr>
        <w:t>, Rani V</w:t>
      </w:r>
      <w:r>
        <w:rPr>
          <w:rFonts w:cs="Calibri"/>
          <w:noProof/>
          <w:sz w:val="20"/>
        </w:rPr>
        <w:t>.</w:t>
      </w:r>
      <w:r w:rsidRPr="005E473D">
        <w:rPr>
          <w:rFonts w:cs="Calibri"/>
          <w:noProof/>
          <w:sz w:val="20"/>
        </w:rPr>
        <w:t>, Bhojwani S</w:t>
      </w:r>
      <w:r>
        <w:rPr>
          <w:rFonts w:cs="Calibri"/>
          <w:noProof/>
          <w:sz w:val="20"/>
        </w:rPr>
        <w:t>.</w:t>
      </w:r>
      <w:r w:rsidRPr="005E473D">
        <w:rPr>
          <w:rFonts w:cs="Calibri"/>
          <w:noProof/>
          <w:sz w:val="20"/>
        </w:rPr>
        <w:t>S</w:t>
      </w:r>
      <w:r>
        <w:rPr>
          <w:rFonts w:cs="Calibri"/>
          <w:noProof/>
          <w:sz w:val="20"/>
        </w:rPr>
        <w:t>.</w:t>
      </w:r>
      <w:r w:rsidRPr="005E473D">
        <w:rPr>
          <w:rFonts w:cs="Calibri"/>
          <w:noProof/>
          <w:sz w:val="20"/>
        </w:rPr>
        <w:t xml:space="preserve"> (1996)</w:t>
      </w:r>
      <w:r>
        <w:rPr>
          <w:rFonts w:cs="Calibri"/>
          <w:noProof/>
          <w:sz w:val="20"/>
        </w:rPr>
        <w:t>.</w:t>
      </w:r>
      <w:r w:rsidRPr="005E473D">
        <w:rPr>
          <w:rFonts w:cs="Calibri"/>
          <w:noProof/>
          <w:sz w:val="20"/>
        </w:rPr>
        <w:t xml:space="preserve"> Somatic embryogenesis and regeneration of triploid plants in endosperm cultures of</w:t>
      </w:r>
      <w:r w:rsidRPr="00A87513">
        <w:rPr>
          <w:rFonts w:cs="Calibri"/>
          <w:i/>
          <w:noProof/>
          <w:sz w:val="20"/>
        </w:rPr>
        <w:t xml:space="preserve"> Acacia nilotica</w:t>
      </w:r>
      <w:r w:rsidRPr="005E473D">
        <w:rPr>
          <w:rFonts w:cs="Calibri"/>
          <w:noProof/>
          <w:sz w:val="20"/>
        </w:rPr>
        <w:t>. Plant Cell Reports</w:t>
      </w:r>
      <w:r>
        <w:rPr>
          <w:rFonts w:cs="Calibri"/>
          <w:noProof/>
          <w:sz w:val="20"/>
        </w:rPr>
        <w:t>,</w:t>
      </w:r>
      <w:r w:rsidRPr="005E473D">
        <w:rPr>
          <w:rFonts w:cs="Calibri"/>
          <w:noProof/>
          <w:sz w:val="20"/>
        </w:rPr>
        <w:t>15:855-858</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Hosseini Tafreshi S</w:t>
      </w:r>
      <w:r>
        <w:rPr>
          <w:rFonts w:cs="Calibri"/>
          <w:noProof/>
          <w:sz w:val="20"/>
        </w:rPr>
        <w:t>.</w:t>
      </w:r>
      <w:r w:rsidRPr="005E473D">
        <w:rPr>
          <w:rFonts w:cs="Calibri"/>
          <w:noProof/>
          <w:sz w:val="20"/>
        </w:rPr>
        <w:t>A</w:t>
      </w:r>
      <w:r>
        <w:rPr>
          <w:rFonts w:cs="Calibri"/>
          <w:noProof/>
          <w:sz w:val="20"/>
        </w:rPr>
        <w:t>.</w:t>
      </w:r>
      <w:r w:rsidRPr="005E473D">
        <w:rPr>
          <w:rFonts w:cs="Calibri"/>
          <w:noProof/>
          <w:sz w:val="20"/>
        </w:rPr>
        <w:t>, Shariati M</w:t>
      </w:r>
      <w:r>
        <w:rPr>
          <w:rFonts w:cs="Calibri"/>
          <w:noProof/>
          <w:sz w:val="20"/>
        </w:rPr>
        <w:t>.</w:t>
      </w:r>
      <w:r w:rsidRPr="005E473D">
        <w:rPr>
          <w:rFonts w:cs="Calibri"/>
          <w:noProof/>
          <w:sz w:val="20"/>
        </w:rPr>
        <w:t>, Mofid M</w:t>
      </w:r>
      <w:r>
        <w:rPr>
          <w:rFonts w:cs="Calibri"/>
          <w:noProof/>
          <w:sz w:val="20"/>
        </w:rPr>
        <w:t>.</w:t>
      </w:r>
      <w:r w:rsidRPr="005E473D">
        <w:rPr>
          <w:rFonts w:cs="Calibri"/>
          <w:noProof/>
          <w:sz w:val="20"/>
        </w:rPr>
        <w:t>R</w:t>
      </w:r>
      <w:r>
        <w:rPr>
          <w:rFonts w:cs="Calibri"/>
          <w:noProof/>
          <w:sz w:val="20"/>
        </w:rPr>
        <w:t>.</w:t>
      </w:r>
      <w:r w:rsidRPr="005E473D">
        <w:rPr>
          <w:rFonts w:cs="Calibri"/>
          <w:noProof/>
          <w:sz w:val="20"/>
        </w:rPr>
        <w:t>, Khayam Nekui M</w:t>
      </w:r>
      <w:r>
        <w:rPr>
          <w:rFonts w:cs="Calibri"/>
          <w:noProof/>
          <w:sz w:val="20"/>
        </w:rPr>
        <w:t>.</w:t>
      </w:r>
      <w:r w:rsidRPr="005E473D">
        <w:rPr>
          <w:rFonts w:cs="Calibri"/>
          <w:noProof/>
          <w:sz w:val="20"/>
        </w:rPr>
        <w:t xml:space="preserve"> (2011)</w:t>
      </w:r>
      <w:r>
        <w:rPr>
          <w:rFonts w:cs="Calibri"/>
          <w:noProof/>
          <w:sz w:val="20"/>
        </w:rPr>
        <w:t>.</w:t>
      </w:r>
      <w:r w:rsidRPr="005E473D">
        <w:rPr>
          <w:rFonts w:cs="Calibri"/>
          <w:noProof/>
          <w:sz w:val="20"/>
        </w:rPr>
        <w:t xml:space="preserve"> Rapid germination and development of </w:t>
      </w:r>
      <w:r w:rsidRPr="00A87513">
        <w:rPr>
          <w:rFonts w:cs="Calibri"/>
          <w:i/>
          <w:noProof/>
          <w:sz w:val="20"/>
        </w:rPr>
        <w:t xml:space="preserve">Taxus baccata </w:t>
      </w:r>
      <w:r w:rsidRPr="005E473D">
        <w:rPr>
          <w:rFonts w:cs="Calibri"/>
          <w:noProof/>
          <w:sz w:val="20"/>
        </w:rPr>
        <w:t xml:space="preserve">L. by </w:t>
      </w:r>
      <w:r w:rsidRPr="00A87513">
        <w:rPr>
          <w:rFonts w:cs="Calibri"/>
          <w:i/>
          <w:noProof/>
          <w:sz w:val="20"/>
        </w:rPr>
        <w:t xml:space="preserve">in vitro </w:t>
      </w:r>
      <w:r w:rsidRPr="005E473D">
        <w:rPr>
          <w:rFonts w:cs="Calibri"/>
          <w:noProof/>
          <w:sz w:val="20"/>
        </w:rPr>
        <w:t>embryo culture and hydroponic growth of seedlings. In Vitro Cellular &amp; Developmental Biology-Plant</w:t>
      </w:r>
      <w:r>
        <w:rPr>
          <w:rFonts w:cs="Calibri"/>
          <w:noProof/>
          <w:sz w:val="20"/>
        </w:rPr>
        <w:t>,</w:t>
      </w:r>
      <w:r w:rsidRPr="005E473D">
        <w:rPr>
          <w:rFonts w:cs="Calibri"/>
          <w:noProof/>
          <w:sz w:val="20"/>
        </w:rPr>
        <w:t>47:561-568</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Lu C</w:t>
      </w:r>
      <w:r>
        <w:rPr>
          <w:rFonts w:cs="Calibri"/>
          <w:noProof/>
          <w:sz w:val="20"/>
        </w:rPr>
        <w:t>.</w:t>
      </w:r>
      <w:r w:rsidRPr="005E473D">
        <w:rPr>
          <w:rFonts w:cs="Calibri"/>
          <w:noProof/>
          <w:sz w:val="20"/>
        </w:rPr>
        <w:t>Y</w:t>
      </w:r>
      <w:r>
        <w:rPr>
          <w:rFonts w:cs="Calibri"/>
          <w:noProof/>
          <w:sz w:val="20"/>
        </w:rPr>
        <w:t>.</w:t>
      </w:r>
      <w:r w:rsidRPr="005E473D">
        <w:rPr>
          <w:rFonts w:cs="Calibri"/>
          <w:noProof/>
          <w:sz w:val="20"/>
        </w:rPr>
        <w:t xml:space="preserve"> (1993)</w:t>
      </w:r>
      <w:r>
        <w:rPr>
          <w:rFonts w:cs="Calibri"/>
          <w:noProof/>
          <w:sz w:val="20"/>
        </w:rPr>
        <w:t>.</w:t>
      </w:r>
      <w:r w:rsidRPr="005E473D">
        <w:rPr>
          <w:rFonts w:cs="Calibri"/>
          <w:noProof/>
          <w:sz w:val="20"/>
        </w:rPr>
        <w:t xml:space="preserve"> The use of thidiazuron in tissue culture. In Vitro Cellular &amp; Developmental Biology-Plant</w:t>
      </w:r>
      <w:r>
        <w:rPr>
          <w:rFonts w:cs="Calibri"/>
          <w:noProof/>
          <w:sz w:val="20"/>
        </w:rPr>
        <w:t>,</w:t>
      </w:r>
      <w:r w:rsidRPr="005E473D">
        <w:rPr>
          <w:rFonts w:cs="Calibri"/>
          <w:noProof/>
          <w:sz w:val="20"/>
        </w:rPr>
        <w:t xml:space="preserve"> 29:92-96</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Midgley S</w:t>
      </w:r>
      <w:r>
        <w:rPr>
          <w:rFonts w:cs="Calibri"/>
          <w:noProof/>
          <w:sz w:val="20"/>
        </w:rPr>
        <w:t>.</w:t>
      </w:r>
      <w:r w:rsidRPr="005E473D">
        <w:rPr>
          <w:rFonts w:cs="Calibri"/>
          <w:noProof/>
          <w:sz w:val="20"/>
        </w:rPr>
        <w:t xml:space="preserve"> (2000)</w:t>
      </w:r>
      <w:r>
        <w:rPr>
          <w:rFonts w:cs="Calibri"/>
          <w:noProof/>
          <w:sz w:val="20"/>
        </w:rPr>
        <w:t>.</w:t>
      </w:r>
      <w:r w:rsidRPr="009C38D2">
        <w:rPr>
          <w:rFonts w:cs="Calibri"/>
          <w:i/>
          <w:noProof/>
          <w:sz w:val="20"/>
        </w:rPr>
        <w:t xml:space="preserve"> Acacia crassicarpa</w:t>
      </w:r>
      <w:r w:rsidRPr="005E473D">
        <w:rPr>
          <w:rFonts w:cs="Calibri"/>
          <w:noProof/>
          <w:sz w:val="20"/>
        </w:rPr>
        <w:t>: a tree in the domestication fast lane. Australian Tree Resources News</w:t>
      </w:r>
      <w:r>
        <w:rPr>
          <w:rFonts w:cs="Calibri"/>
          <w:noProof/>
          <w:sz w:val="20"/>
        </w:rPr>
        <w:t>,</w:t>
      </w:r>
      <w:r w:rsidRPr="005E473D">
        <w:rPr>
          <w:rFonts w:cs="Calibri"/>
          <w:noProof/>
          <w:sz w:val="20"/>
        </w:rPr>
        <w:t>6:1-2</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Minquan Y</w:t>
      </w:r>
      <w:r>
        <w:rPr>
          <w:rFonts w:cs="Calibri"/>
          <w:noProof/>
          <w:sz w:val="20"/>
        </w:rPr>
        <w:t>.</w:t>
      </w:r>
      <w:r w:rsidRPr="005E473D">
        <w:rPr>
          <w:rFonts w:cs="Calibri"/>
          <w:noProof/>
          <w:sz w:val="20"/>
        </w:rPr>
        <w:t>, Fangqiu Z</w:t>
      </w:r>
      <w:r>
        <w:rPr>
          <w:rFonts w:cs="Calibri"/>
          <w:noProof/>
          <w:sz w:val="20"/>
        </w:rPr>
        <w:t>.</w:t>
      </w:r>
      <w:r w:rsidRPr="005E473D">
        <w:rPr>
          <w:rFonts w:cs="Calibri"/>
          <w:noProof/>
          <w:sz w:val="20"/>
        </w:rPr>
        <w:t>, Huazheng X</w:t>
      </w:r>
      <w:r>
        <w:rPr>
          <w:rFonts w:cs="Calibri"/>
          <w:noProof/>
          <w:sz w:val="20"/>
        </w:rPr>
        <w:t>.</w:t>
      </w:r>
      <w:r w:rsidRPr="005E473D">
        <w:rPr>
          <w:rFonts w:cs="Calibri"/>
          <w:noProof/>
          <w:sz w:val="20"/>
        </w:rPr>
        <w:t>, Zhiyang W</w:t>
      </w:r>
      <w:r>
        <w:rPr>
          <w:rFonts w:cs="Calibri"/>
          <w:noProof/>
          <w:sz w:val="20"/>
        </w:rPr>
        <w:t>.</w:t>
      </w:r>
      <w:r w:rsidRPr="005E473D">
        <w:rPr>
          <w:rFonts w:cs="Calibri"/>
          <w:noProof/>
          <w:sz w:val="20"/>
        </w:rPr>
        <w:t>, Kangluan L</w:t>
      </w:r>
      <w:r>
        <w:rPr>
          <w:rFonts w:cs="Calibri"/>
          <w:noProof/>
          <w:sz w:val="20"/>
        </w:rPr>
        <w:t>.</w:t>
      </w:r>
      <w:r w:rsidRPr="005E473D">
        <w:rPr>
          <w:rFonts w:cs="Calibri"/>
          <w:noProof/>
          <w:sz w:val="20"/>
        </w:rPr>
        <w:t>, Wenxuan L</w:t>
      </w:r>
      <w:r>
        <w:rPr>
          <w:rFonts w:cs="Calibri"/>
          <w:noProof/>
          <w:sz w:val="20"/>
        </w:rPr>
        <w:t>.</w:t>
      </w:r>
      <w:r w:rsidRPr="005E473D">
        <w:rPr>
          <w:rFonts w:cs="Calibri"/>
          <w:noProof/>
          <w:sz w:val="20"/>
        </w:rPr>
        <w:t xml:space="preserve"> (1995)</w:t>
      </w:r>
      <w:r>
        <w:rPr>
          <w:rFonts w:cs="Calibri"/>
          <w:noProof/>
          <w:sz w:val="20"/>
        </w:rPr>
        <w:t>.</w:t>
      </w:r>
      <w:bookmarkStart w:id="70" w:name="OLE_LINK16"/>
      <w:bookmarkStart w:id="71" w:name="OLE_LINK23"/>
      <w:r w:rsidRPr="005E473D">
        <w:rPr>
          <w:rFonts w:cs="Calibri"/>
          <w:noProof/>
          <w:sz w:val="20"/>
        </w:rPr>
        <w:t>Study on selection of acacia species/provenances in water and serious soil erosion area</w:t>
      </w:r>
      <w:bookmarkEnd w:id="70"/>
      <w:bookmarkEnd w:id="71"/>
      <w:r w:rsidRPr="005E473D">
        <w:rPr>
          <w:rFonts w:cs="Calibri"/>
          <w:noProof/>
          <w:sz w:val="20"/>
        </w:rPr>
        <w:t>. Forest Research</w:t>
      </w:r>
      <w:r>
        <w:rPr>
          <w:rFonts w:cs="Calibri"/>
          <w:noProof/>
          <w:sz w:val="20"/>
        </w:rPr>
        <w:t>,</w:t>
      </w:r>
      <w:r w:rsidRPr="005E473D">
        <w:rPr>
          <w:rFonts w:cs="Calibri"/>
          <w:noProof/>
          <w:sz w:val="20"/>
        </w:rPr>
        <w:t>8:489-496</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Muñoz-Concha D</w:t>
      </w:r>
      <w:r>
        <w:rPr>
          <w:rFonts w:cs="Calibri"/>
          <w:noProof/>
          <w:sz w:val="20"/>
        </w:rPr>
        <w:t>.</w:t>
      </w:r>
      <w:r w:rsidRPr="005E473D">
        <w:rPr>
          <w:rFonts w:cs="Calibri"/>
          <w:noProof/>
          <w:sz w:val="20"/>
        </w:rPr>
        <w:t>, Mayes S</w:t>
      </w:r>
      <w:r>
        <w:rPr>
          <w:rFonts w:cs="Calibri"/>
          <w:noProof/>
          <w:sz w:val="20"/>
        </w:rPr>
        <w:t>.</w:t>
      </w:r>
      <w:r w:rsidRPr="005E473D">
        <w:rPr>
          <w:rFonts w:cs="Calibri"/>
          <w:noProof/>
          <w:sz w:val="20"/>
        </w:rPr>
        <w:t>, Ribas G</w:t>
      </w:r>
      <w:r>
        <w:rPr>
          <w:rFonts w:cs="Calibri"/>
          <w:noProof/>
          <w:sz w:val="20"/>
        </w:rPr>
        <w:t>.</w:t>
      </w:r>
      <w:r w:rsidRPr="005E473D">
        <w:rPr>
          <w:rFonts w:cs="Calibri"/>
          <w:noProof/>
          <w:sz w:val="20"/>
        </w:rPr>
        <w:t>, Davey M</w:t>
      </w:r>
      <w:r>
        <w:rPr>
          <w:rFonts w:cs="Calibri"/>
          <w:noProof/>
          <w:sz w:val="20"/>
        </w:rPr>
        <w:t>.</w:t>
      </w:r>
      <w:r w:rsidRPr="005E473D">
        <w:rPr>
          <w:rFonts w:cs="Calibri"/>
          <w:noProof/>
          <w:sz w:val="20"/>
        </w:rPr>
        <w:t>R</w:t>
      </w:r>
      <w:r>
        <w:rPr>
          <w:rFonts w:cs="Calibri"/>
          <w:noProof/>
          <w:sz w:val="20"/>
        </w:rPr>
        <w:t>.</w:t>
      </w:r>
      <w:r w:rsidRPr="005E473D">
        <w:rPr>
          <w:rFonts w:cs="Calibri"/>
          <w:noProof/>
          <w:sz w:val="20"/>
        </w:rPr>
        <w:t xml:space="preserve"> (2012)</w:t>
      </w:r>
      <w:r>
        <w:rPr>
          <w:rFonts w:cs="Calibri"/>
          <w:noProof/>
          <w:sz w:val="20"/>
        </w:rPr>
        <w:t>.</w:t>
      </w:r>
      <w:r w:rsidRPr="005E473D">
        <w:rPr>
          <w:rFonts w:cs="Calibri"/>
          <w:noProof/>
          <w:sz w:val="20"/>
        </w:rPr>
        <w:t xml:space="preserve"> Somatic embryogenesis from zygotic embryos and shoot-tips of the Chilean tree </w:t>
      </w:r>
      <w:r w:rsidRPr="009C38D2">
        <w:rPr>
          <w:rFonts w:cs="Calibri"/>
          <w:i/>
          <w:noProof/>
          <w:sz w:val="20"/>
        </w:rPr>
        <w:t>Gomortega keule</w:t>
      </w:r>
      <w:r w:rsidRPr="005E473D">
        <w:rPr>
          <w:rFonts w:cs="Calibri"/>
          <w:noProof/>
          <w:sz w:val="20"/>
        </w:rPr>
        <w:t>. Plant Cell, Tissue and Organ Culture:1-8</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Murashige T</w:t>
      </w:r>
      <w:r>
        <w:rPr>
          <w:rFonts w:cs="Calibri"/>
          <w:noProof/>
          <w:sz w:val="20"/>
        </w:rPr>
        <w:t>.</w:t>
      </w:r>
      <w:r w:rsidRPr="005E473D">
        <w:rPr>
          <w:rFonts w:cs="Calibri"/>
          <w:noProof/>
          <w:sz w:val="20"/>
        </w:rPr>
        <w:t>, Skoog F</w:t>
      </w:r>
      <w:r>
        <w:rPr>
          <w:rFonts w:cs="Calibri"/>
          <w:noProof/>
          <w:sz w:val="20"/>
        </w:rPr>
        <w:t>.</w:t>
      </w:r>
      <w:r w:rsidRPr="005E473D">
        <w:rPr>
          <w:rFonts w:cs="Calibri"/>
          <w:noProof/>
          <w:sz w:val="20"/>
        </w:rPr>
        <w:t xml:space="preserve"> (1962)</w:t>
      </w:r>
      <w:r>
        <w:rPr>
          <w:rFonts w:cs="Calibri"/>
          <w:noProof/>
          <w:sz w:val="20"/>
        </w:rPr>
        <w:t>.</w:t>
      </w:r>
      <w:r w:rsidRPr="005E473D">
        <w:rPr>
          <w:rFonts w:cs="Calibri"/>
          <w:noProof/>
          <w:sz w:val="20"/>
        </w:rPr>
        <w:t xml:space="preserve"> A revised medium for rapid growth and bio assays with tobacco tissue cultures. Physiologia plantarum</w:t>
      </w:r>
      <w:r>
        <w:rPr>
          <w:rFonts w:cs="Calibri"/>
          <w:noProof/>
          <w:sz w:val="20"/>
        </w:rPr>
        <w:t>,</w:t>
      </w:r>
      <w:r w:rsidRPr="005E473D">
        <w:rPr>
          <w:rFonts w:cs="Calibri"/>
          <w:noProof/>
          <w:sz w:val="20"/>
        </w:rPr>
        <w:t>15:473-497</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Ortiz BOC, Reyes MEP, Balch EPM (2000)</w:t>
      </w:r>
      <w:r>
        <w:rPr>
          <w:rFonts w:cs="Calibri"/>
          <w:noProof/>
          <w:sz w:val="20"/>
        </w:rPr>
        <w:t>.</w:t>
      </w:r>
      <w:r w:rsidRPr="005E473D">
        <w:rPr>
          <w:rFonts w:cs="Calibri"/>
          <w:noProof/>
          <w:sz w:val="20"/>
        </w:rPr>
        <w:t xml:space="preserve"> Somatic embryogenesis and plant regeneration in </w:t>
      </w:r>
      <w:r w:rsidRPr="009C38D2">
        <w:rPr>
          <w:rFonts w:cs="Calibri"/>
          <w:i/>
          <w:noProof/>
          <w:sz w:val="20"/>
        </w:rPr>
        <w:t xml:space="preserve">Acacia farnesiana </w:t>
      </w:r>
      <w:r w:rsidRPr="005E473D">
        <w:rPr>
          <w:rFonts w:cs="Calibri"/>
          <w:noProof/>
          <w:sz w:val="20"/>
        </w:rPr>
        <w:t>and</w:t>
      </w:r>
      <w:r w:rsidRPr="009C38D2">
        <w:rPr>
          <w:rFonts w:cs="Calibri"/>
          <w:i/>
          <w:noProof/>
          <w:sz w:val="20"/>
        </w:rPr>
        <w:t xml:space="preserve"> A. schaffneri</w:t>
      </w:r>
      <w:r w:rsidRPr="005E473D">
        <w:rPr>
          <w:rFonts w:cs="Calibri"/>
          <w:noProof/>
          <w:sz w:val="20"/>
        </w:rPr>
        <w:t>. In Vitro Cellular &amp; Developmental Biology-Plant</w:t>
      </w:r>
      <w:r>
        <w:rPr>
          <w:rFonts w:cs="Calibri"/>
          <w:noProof/>
          <w:sz w:val="20"/>
        </w:rPr>
        <w:t>,</w:t>
      </w:r>
      <w:r w:rsidRPr="005E473D">
        <w:rPr>
          <w:rFonts w:cs="Calibri"/>
          <w:noProof/>
          <w:sz w:val="20"/>
        </w:rPr>
        <w:t>36:268-272</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Palmberg C</w:t>
      </w:r>
      <w:r>
        <w:rPr>
          <w:rFonts w:cs="Calibri"/>
          <w:noProof/>
          <w:sz w:val="20"/>
        </w:rPr>
        <w:t>.</w:t>
      </w:r>
      <w:r w:rsidRPr="005E473D">
        <w:rPr>
          <w:rFonts w:cs="Calibri"/>
          <w:noProof/>
          <w:sz w:val="20"/>
        </w:rPr>
        <w:t>, Pasca T</w:t>
      </w:r>
      <w:r>
        <w:rPr>
          <w:rFonts w:cs="Calibri"/>
          <w:noProof/>
          <w:sz w:val="20"/>
        </w:rPr>
        <w:t>.</w:t>
      </w:r>
      <w:r w:rsidRPr="005E473D">
        <w:rPr>
          <w:rFonts w:cs="Calibri"/>
          <w:noProof/>
          <w:sz w:val="20"/>
        </w:rPr>
        <w:t xml:space="preserve"> (1981)</w:t>
      </w:r>
      <w:r>
        <w:rPr>
          <w:rFonts w:cs="Calibri"/>
          <w:noProof/>
          <w:sz w:val="20"/>
        </w:rPr>
        <w:t>.</w:t>
      </w:r>
      <w:r w:rsidRPr="005E473D">
        <w:rPr>
          <w:rFonts w:cs="Calibri"/>
          <w:noProof/>
          <w:sz w:val="20"/>
        </w:rPr>
        <w:t xml:space="preserve"> A vital fuelwood gene pool is in danger. Unasylva</w:t>
      </w:r>
      <w:r>
        <w:rPr>
          <w:rFonts w:cs="Calibri"/>
          <w:noProof/>
          <w:sz w:val="20"/>
        </w:rPr>
        <w:t>,</w:t>
      </w:r>
      <w:r w:rsidRPr="005E473D">
        <w:rPr>
          <w:rFonts w:cs="Calibri"/>
          <w:noProof/>
          <w:sz w:val="20"/>
        </w:rPr>
        <w:t>33:22-30</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Phinney B</w:t>
      </w:r>
      <w:r>
        <w:rPr>
          <w:rFonts w:cs="Calibri"/>
          <w:noProof/>
          <w:sz w:val="20"/>
        </w:rPr>
        <w:t>.</w:t>
      </w:r>
      <w:r w:rsidRPr="005E473D">
        <w:rPr>
          <w:rFonts w:cs="Calibri"/>
          <w:noProof/>
          <w:sz w:val="20"/>
        </w:rPr>
        <w:t xml:space="preserve"> (1984)</w:t>
      </w:r>
      <w:r>
        <w:rPr>
          <w:rFonts w:cs="Calibri"/>
          <w:noProof/>
          <w:sz w:val="20"/>
        </w:rPr>
        <w:t>.</w:t>
      </w:r>
      <w:r w:rsidRPr="005E473D">
        <w:rPr>
          <w:rFonts w:cs="Calibri"/>
          <w:noProof/>
          <w:sz w:val="20"/>
        </w:rPr>
        <w:t xml:space="preserve"> Gibberellin A1, dwarfism and the control of shoot elongation in higher plants. The biosynthesis and metabolism of plant hormones</w:t>
      </w:r>
      <w:r>
        <w:rPr>
          <w:rFonts w:cs="Calibri"/>
          <w:noProof/>
          <w:sz w:val="20"/>
        </w:rPr>
        <w:t>,</w:t>
      </w:r>
      <w:r w:rsidRPr="005E473D">
        <w:rPr>
          <w:rFonts w:cs="Calibri"/>
          <w:noProof/>
          <w:sz w:val="20"/>
        </w:rPr>
        <w:t>23:17-41</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Rafique R</w:t>
      </w:r>
      <w:r>
        <w:rPr>
          <w:rFonts w:cs="Calibri"/>
          <w:noProof/>
          <w:sz w:val="20"/>
        </w:rPr>
        <w:t>.</w:t>
      </w:r>
      <w:r w:rsidRPr="005E473D">
        <w:rPr>
          <w:rFonts w:cs="Calibri"/>
          <w:noProof/>
          <w:sz w:val="20"/>
        </w:rPr>
        <w:t>, Fatima B</w:t>
      </w:r>
      <w:r>
        <w:rPr>
          <w:rFonts w:cs="Calibri"/>
          <w:noProof/>
          <w:sz w:val="20"/>
        </w:rPr>
        <w:t>.</w:t>
      </w:r>
      <w:r w:rsidRPr="005E473D">
        <w:rPr>
          <w:rFonts w:cs="Calibri"/>
          <w:noProof/>
          <w:sz w:val="20"/>
        </w:rPr>
        <w:t>, Mushtaq S</w:t>
      </w:r>
      <w:r>
        <w:rPr>
          <w:rFonts w:cs="Calibri"/>
          <w:noProof/>
          <w:sz w:val="20"/>
        </w:rPr>
        <w:t>.</w:t>
      </w:r>
      <w:r w:rsidRPr="005E473D">
        <w:rPr>
          <w:rFonts w:cs="Calibri"/>
          <w:noProof/>
          <w:sz w:val="20"/>
        </w:rPr>
        <w:t>, Iqbal M</w:t>
      </w:r>
      <w:r>
        <w:rPr>
          <w:rFonts w:cs="Calibri"/>
          <w:noProof/>
          <w:sz w:val="20"/>
        </w:rPr>
        <w:t>.</w:t>
      </w:r>
      <w:r w:rsidRPr="005E473D">
        <w:rPr>
          <w:rFonts w:cs="Calibri"/>
          <w:noProof/>
          <w:sz w:val="20"/>
        </w:rPr>
        <w:t>S</w:t>
      </w:r>
      <w:r>
        <w:rPr>
          <w:rFonts w:cs="Calibri"/>
          <w:noProof/>
          <w:sz w:val="20"/>
        </w:rPr>
        <w:t>.</w:t>
      </w:r>
      <w:r w:rsidRPr="005E473D">
        <w:rPr>
          <w:rFonts w:cs="Calibri"/>
          <w:noProof/>
          <w:sz w:val="20"/>
        </w:rPr>
        <w:t>, Rasheed M</w:t>
      </w:r>
      <w:r>
        <w:rPr>
          <w:rFonts w:cs="Calibri"/>
          <w:noProof/>
          <w:sz w:val="20"/>
        </w:rPr>
        <w:t>.</w:t>
      </w:r>
      <w:r w:rsidRPr="005E473D">
        <w:rPr>
          <w:rFonts w:cs="Calibri"/>
          <w:noProof/>
          <w:sz w:val="20"/>
        </w:rPr>
        <w:t>, Ali M</w:t>
      </w:r>
      <w:r>
        <w:rPr>
          <w:rFonts w:cs="Calibri"/>
          <w:noProof/>
          <w:sz w:val="20"/>
        </w:rPr>
        <w:t>.</w:t>
      </w:r>
      <w:r w:rsidRPr="005E473D">
        <w:rPr>
          <w:rFonts w:cs="Calibri"/>
          <w:noProof/>
          <w:sz w:val="20"/>
        </w:rPr>
        <w:t>, Hasan SZU</w:t>
      </w:r>
      <w:r>
        <w:rPr>
          <w:rFonts w:cs="Calibri"/>
          <w:noProof/>
          <w:sz w:val="20"/>
        </w:rPr>
        <w:t>.</w:t>
      </w:r>
      <w:r w:rsidRPr="005E473D">
        <w:rPr>
          <w:rFonts w:cs="Calibri"/>
          <w:noProof/>
          <w:sz w:val="20"/>
        </w:rPr>
        <w:t xml:space="preserve"> (2012)</w:t>
      </w:r>
      <w:r>
        <w:rPr>
          <w:rFonts w:cs="Calibri"/>
          <w:noProof/>
          <w:sz w:val="20"/>
        </w:rPr>
        <w:t>.</w:t>
      </w:r>
      <w:r w:rsidRPr="005E473D">
        <w:rPr>
          <w:rFonts w:cs="Calibri"/>
          <w:noProof/>
          <w:sz w:val="20"/>
        </w:rPr>
        <w:t xml:space="preserve"> Effect of indole-3-butyric acid (IBA) on </w:t>
      </w:r>
      <w:r w:rsidRPr="009C38D2">
        <w:rPr>
          <w:rFonts w:cs="Calibri"/>
          <w:i/>
          <w:noProof/>
          <w:sz w:val="20"/>
        </w:rPr>
        <w:t>in vitro</w:t>
      </w:r>
      <w:r w:rsidRPr="005E473D">
        <w:rPr>
          <w:rFonts w:cs="Calibri"/>
          <w:noProof/>
          <w:sz w:val="20"/>
        </w:rPr>
        <w:t xml:space="preserve"> root induction in dendrobium orchid (</w:t>
      </w:r>
      <w:r w:rsidRPr="009C38D2">
        <w:rPr>
          <w:rFonts w:cs="Calibri"/>
          <w:i/>
          <w:noProof/>
          <w:sz w:val="20"/>
        </w:rPr>
        <w:t>Dendrobium sabin</w:t>
      </w:r>
      <w:r w:rsidRPr="005E473D">
        <w:rPr>
          <w:rFonts w:cs="Calibri"/>
          <w:noProof/>
          <w:sz w:val="20"/>
        </w:rPr>
        <w:t>H.). African Journal of Biotechnology</w:t>
      </w:r>
      <w:r>
        <w:rPr>
          <w:rFonts w:cs="Calibri"/>
          <w:noProof/>
          <w:sz w:val="20"/>
        </w:rPr>
        <w:t>,</w:t>
      </w:r>
      <w:r w:rsidRPr="005E473D">
        <w:rPr>
          <w:rFonts w:cs="Calibri"/>
          <w:noProof/>
          <w:sz w:val="20"/>
        </w:rPr>
        <w:t>11:4673-4675</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Ranga Rao G</w:t>
      </w:r>
      <w:r>
        <w:rPr>
          <w:rFonts w:cs="Calibri"/>
          <w:noProof/>
          <w:sz w:val="20"/>
        </w:rPr>
        <w:t>.</w:t>
      </w:r>
      <w:r w:rsidRPr="005E473D">
        <w:rPr>
          <w:rFonts w:cs="Calibri"/>
          <w:noProof/>
          <w:sz w:val="20"/>
        </w:rPr>
        <w:t>, Prasad M</w:t>
      </w:r>
      <w:r>
        <w:rPr>
          <w:rFonts w:cs="Calibri"/>
          <w:noProof/>
          <w:sz w:val="20"/>
        </w:rPr>
        <w:t>.</w:t>
      </w:r>
      <w:r w:rsidRPr="005E473D">
        <w:rPr>
          <w:rFonts w:cs="Calibri"/>
          <w:noProof/>
          <w:sz w:val="20"/>
        </w:rPr>
        <w:t xml:space="preserve"> (1991)</w:t>
      </w:r>
      <w:r>
        <w:rPr>
          <w:rFonts w:cs="Calibri"/>
          <w:noProof/>
          <w:sz w:val="20"/>
        </w:rPr>
        <w:t>.</w:t>
      </w:r>
      <w:r w:rsidRPr="005E473D">
        <w:rPr>
          <w:rFonts w:cs="Calibri"/>
          <w:noProof/>
          <w:sz w:val="20"/>
        </w:rPr>
        <w:t xml:space="preserve"> Plantlet Regeneration from the Hypocotyl Callus of</w:t>
      </w:r>
      <w:r w:rsidRPr="009C38D2">
        <w:rPr>
          <w:rFonts w:cs="Calibri"/>
          <w:i/>
          <w:noProof/>
          <w:sz w:val="20"/>
        </w:rPr>
        <w:t>Acacia auriculiformis</w:t>
      </w:r>
      <w:r w:rsidRPr="005E473D">
        <w:rPr>
          <w:rFonts w:cs="Calibri"/>
          <w:noProof/>
          <w:sz w:val="20"/>
        </w:rPr>
        <w:t>Multipurpose Tree Legume. Journal of plant physiology</w:t>
      </w:r>
      <w:r>
        <w:rPr>
          <w:rFonts w:cs="Calibri"/>
          <w:noProof/>
          <w:sz w:val="20"/>
        </w:rPr>
        <w:t>,</w:t>
      </w:r>
      <w:r w:rsidRPr="005E473D">
        <w:rPr>
          <w:rFonts w:cs="Calibri"/>
          <w:noProof/>
          <w:sz w:val="20"/>
        </w:rPr>
        <w:t>137:625-627</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Rout G</w:t>
      </w:r>
      <w:r>
        <w:rPr>
          <w:rFonts w:cs="Calibri"/>
          <w:noProof/>
          <w:sz w:val="20"/>
        </w:rPr>
        <w:t>.</w:t>
      </w:r>
      <w:r w:rsidRPr="005E473D">
        <w:rPr>
          <w:rFonts w:cs="Calibri"/>
          <w:noProof/>
          <w:sz w:val="20"/>
        </w:rPr>
        <w:t>, Samantaray S</w:t>
      </w:r>
      <w:r>
        <w:rPr>
          <w:rFonts w:cs="Calibri"/>
          <w:noProof/>
          <w:sz w:val="20"/>
        </w:rPr>
        <w:t>.</w:t>
      </w:r>
      <w:r w:rsidRPr="005E473D">
        <w:rPr>
          <w:rFonts w:cs="Calibri"/>
          <w:noProof/>
          <w:sz w:val="20"/>
        </w:rPr>
        <w:t>, Das P</w:t>
      </w:r>
      <w:r>
        <w:rPr>
          <w:rFonts w:cs="Calibri"/>
          <w:noProof/>
          <w:sz w:val="20"/>
        </w:rPr>
        <w:t>.</w:t>
      </w:r>
      <w:r w:rsidRPr="005E473D">
        <w:rPr>
          <w:rFonts w:cs="Calibri"/>
          <w:noProof/>
          <w:sz w:val="20"/>
        </w:rPr>
        <w:t xml:space="preserve"> (1995)</w:t>
      </w:r>
      <w:r>
        <w:rPr>
          <w:rFonts w:cs="Calibri"/>
          <w:noProof/>
          <w:sz w:val="20"/>
        </w:rPr>
        <w:t>.</w:t>
      </w:r>
      <w:r w:rsidRPr="005E473D">
        <w:rPr>
          <w:rFonts w:cs="Calibri"/>
          <w:noProof/>
          <w:sz w:val="20"/>
        </w:rPr>
        <w:t xml:space="preserve"> Somatic embryogenesis and plant regeneration from callus culture of </w:t>
      </w:r>
      <w:r w:rsidRPr="009745C5">
        <w:rPr>
          <w:rFonts w:cs="Calibri"/>
          <w:i/>
          <w:noProof/>
          <w:sz w:val="20"/>
        </w:rPr>
        <w:t>Acacia catechu-a</w:t>
      </w:r>
      <w:r w:rsidRPr="005E473D">
        <w:rPr>
          <w:rFonts w:cs="Calibri"/>
          <w:noProof/>
          <w:sz w:val="20"/>
        </w:rPr>
        <w:t xml:space="preserve"> multipurpose leguminous tree. Plant Cell, Tissue and Organ Culture</w:t>
      </w:r>
      <w:r>
        <w:rPr>
          <w:rFonts w:cs="Calibri"/>
          <w:noProof/>
          <w:sz w:val="20"/>
        </w:rPr>
        <w:t>,</w:t>
      </w:r>
      <w:r w:rsidRPr="005E473D">
        <w:rPr>
          <w:rFonts w:cs="Calibri"/>
          <w:noProof/>
          <w:sz w:val="20"/>
        </w:rPr>
        <w:t>42:283-285</w:t>
      </w:r>
      <w:r>
        <w:rPr>
          <w:rFonts w:cs="Calibri"/>
          <w:noProof/>
          <w:sz w:val="20"/>
        </w:rPr>
        <w:t>.</w:t>
      </w:r>
    </w:p>
    <w:p w:rsidR="00A80197" w:rsidRPr="00FC6B44" w:rsidRDefault="00A80197" w:rsidP="00993BEE">
      <w:pPr>
        <w:adjustRightInd w:val="0"/>
        <w:snapToGrid w:val="0"/>
        <w:spacing w:line="480" w:lineRule="auto"/>
        <w:ind w:left="720" w:hanging="720"/>
        <w:rPr>
          <w:rFonts w:cs="Calibri"/>
          <w:noProof/>
          <w:sz w:val="20"/>
        </w:rPr>
      </w:pPr>
      <w:r w:rsidRPr="00FC6B44">
        <w:rPr>
          <w:rFonts w:cs="Calibri"/>
          <w:noProof/>
          <w:sz w:val="20"/>
        </w:rPr>
        <w:t>Sahin-Demirbag N., Kendir H., Khawar K.M., Ciftci .CY .(2010).</w:t>
      </w:r>
      <w:bookmarkStart w:id="72" w:name="OLE_LINK12"/>
      <w:bookmarkStart w:id="73" w:name="OLE_LINK15"/>
      <w:r w:rsidRPr="00FC6B44">
        <w:rPr>
          <w:rFonts w:cs="Calibri"/>
          <w:noProof/>
          <w:sz w:val="20"/>
        </w:rPr>
        <w:t>In vitro regeneration of Turkish dwarf chickling (</w:t>
      </w:r>
      <w:bookmarkStart w:id="74" w:name="OLE_LINK24"/>
      <w:bookmarkStart w:id="75" w:name="OLE_LINK31"/>
      <w:r w:rsidRPr="009745C5">
        <w:rPr>
          <w:rFonts w:cs="Calibri"/>
          <w:i/>
          <w:noProof/>
          <w:sz w:val="20"/>
        </w:rPr>
        <w:t>Lathyrus cicera</w:t>
      </w:r>
      <w:r w:rsidRPr="00FC6B44">
        <w:rPr>
          <w:rFonts w:cs="Calibri"/>
          <w:noProof/>
          <w:sz w:val="20"/>
        </w:rPr>
        <w:t xml:space="preserve"> L</w:t>
      </w:r>
      <w:bookmarkEnd w:id="74"/>
      <w:bookmarkEnd w:id="75"/>
      <w:r w:rsidRPr="00FC6B44">
        <w:rPr>
          <w:rFonts w:cs="Calibri"/>
          <w:noProof/>
          <w:sz w:val="20"/>
        </w:rPr>
        <w:t>) using immature zygotic embryo explant.</w:t>
      </w:r>
      <w:bookmarkEnd w:id="72"/>
      <w:bookmarkEnd w:id="73"/>
      <w:r w:rsidRPr="00FC6B44">
        <w:rPr>
          <w:rFonts w:cs="Calibri"/>
          <w:noProof/>
          <w:sz w:val="20"/>
        </w:rPr>
        <w:t xml:space="preserve"> African Journal of Biotechnology,7:2030-2033.</w:t>
      </w:r>
    </w:p>
    <w:p w:rsidR="00A80197" w:rsidRPr="00B20DA7" w:rsidRDefault="00A80197" w:rsidP="00993BEE">
      <w:pPr>
        <w:adjustRightInd w:val="0"/>
        <w:snapToGrid w:val="0"/>
        <w:spacing w:line="480" w:lineRule="auto"/>
        <w:ind w:left="720" w:hanging="720"/>
        <w:rPr>
          <w:rFonts w:cs="Calibri"/>
          <w:noProof/>
          <w:sz w:val="20"/>
        </w:rPr>
      </w:pPr>
      <w:r w:rsidRPr="00B20DA7">
        <w:rPr>
          <w:rFonts w:cs="Calibri"/>
          <w:noProof/>
          <w:sz w:val="20"/>
        </w:rPr>
        <w:t>Sauret</w:t>
      </w:r>
      <w:r w:rsidRPr="00B20DA7">
        <w:rPr>
          <w:rFonts w:cs="Calibri" w:hint="eastAsia"/>
          <w:noProof/>
          <w:sz w:val="20"/>
        </w:rPr>
        <w:t>‐</w:t>
      </w:r>
      <w:r w:rsidRPr="00B20DA7">
        <w:rPr>
          <w:rFonts w:cs="Calibri"/>
          <w:noProof/>
          <w:sz w:val="20"/>
        </w:rPr>
        <w:t>G</w:t>
      </w:r>
      <w:r w:rsidRPr="00B20DA7">
        <w:rPr>
          <w:rFonts w:cs="Calibri" w:hint="eastAsia"/>
          <w:noProof/>
          <w:sz w:val="20"/>
        </w:rPr>
        <w:t>ü</w:t>
      </w:r>
      <w:r w:rsidRPr="00B20DA7">
        <w:rPr>
          <w:rFonts w:cs="Calibri"/>
          <w:noProof/>
          <w:sz w:val="20"/>
        </w:rPr>
        <w:t>eto S., Calder G., Harberd N.P. (2012).</w:t>
      </w:r>
      <w:bookmarkStart w:id="76" w:name="OLE_LINK4"/>
      <w:bookmarkStart w:id="77" w:name="OLE_LINK11"/>
      <w:r w:rsidRPr="00B20DA7">
        <w:rPr>
          <w:rFonts w:cs="Calibri"/>
          <w:noProof/>
          <w:sz w:val="20"/>
        </w:rPr>
        <w:t xml:space="preserve">Transient gibberellin application promotes </w:t>
      </w:r>
      <w:r w:rsidRPr="009C38D2">
        <w:rPr>
          <w:rFonts w:cs="Calibri"/>
          <w:i/>
          <w:noProof/>
          <w:sz w:val="20"/>
        </w:rPr>
        <w:t xml:space="preserve">Arabidopsis thaliana </w:t>
      </w:r>
      <w:r w:rsidRPr="00B20DA7">
        <w:rPr>
          <w:rFonts w:cs="Calibri"/>
          <w:noProof/>
          <w:sz w:val="20"/>
        </w:rPr>
        <w:t>hypocotyl cell elongation without maintaining transverse orientation of microtubules on the outer tangential wall of epidermal cells</w:t>
      </w:r>
      <w:bookmarkEnd w:id="76"/>
      <w:bookmarkEnd w:id="77"/>
      <w:r w:rsidRPr="00B20DA7">
        <w:rPr>
          <w:rFonts w:cs="Calibri"/>
          <w:noProof/>
          <w:sz w:val="20"/>
        </w:rPr>
        <w:t>. The Plant Journal, 69:628-639</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Vengadesan G</w:t>
      </w:r>
      <w:r>
        <w:rPr>
          <w:rFonts w:cs="Calibri"/>
          <w:noProof/>
          <w:sz w:val="20"/>
        </w:rPr>
        <w:t>.</w:t>
      </w:r>
      <w:r w:rsidRPr="005E473D">
        <w:rPr>
          <w:rFonts w:cs="Calibri"/>
          <w:noProof/>
          <w:sz w:val="20"/>
        </w:rPr>
        <w:t>, Ganapathi A</w:t>
      </w:r>
      <w:r>
        <w:rPr>
          <w:rFonts w:cs="Calibri"/>
          <w:noProof/>
          <w:sz w:val="20"/>
        </w:rPr>
        <w:t>.</w:t>
      </w:r>
      <w:r w:rsidRPr="005E473D">
        <w:rPr>
          <w:rFonts w:cs="Calibri"/>
          <w:noProof/>
          <w:sz w:val="20"/>
        </w:rPr>
        <w:t>, Anbazhagan V</w:t>
      </w:r>
      <w:r>
        <w:rPr>
          <w:rFonts w:cs="Calibri"/>
          <w:noProof/>
          <w:sz w:val="20"/>
        </w:rPr>
        <w:t>.</w:t>
      </w:r>
      <w:r w:rsidRPr="005E473D">
        <w:rPr>
          <w:rFonts w:cs="Calibri"/>
          <w:noProof/>
          <w:sz w:val="20"/>
        </w:rPr>
        <w:t>R</w:t>
      </w:r>
      <w:r>
        <w:rPr>
          <w:rFonts w:cs="Calibri"/>
          <w:noProof/>
          <w:sz w:val="20"/>
        </w:rPr>
        <w:t>.</w:t>
      </w:r>
      <w:r w:rsidRPr="005E473D">
        <w:rPr>
          <w:rFonts w:cs="Calibri"/>
          <w:noProof/>
          <w:sz w:val="20"/>
        </w:rPr>
        <w:t>, Anand R</w:t>
      </w:r>
      <w:r>
        <w:rPr>
          <w:rFonts w:cs="Calibri"/>
          <w:noProof/>
          <w:sz w:val="20"/>
        </w:rPr>
        <w:t>.</w:t>
      </w:r>
      <w:r w:rsidRPr="005E473D">
        <w:rPr>
          <w:rFonts w:cs="Calibri"/>
          <w:noProof/>
          <w:sz w:val="20"/>
        </w:rPr>
        <w:t>P</w:t>
      </w:r>
      <w:r>
        <w:rPr>
          <w:rFonts w:cs="Calibri"/>
          <w:noProof/>
          <w:sz w:val="20"/>
        </w:rPr>
        <w:t>.</w:t>
      </w:r>
      <w:r w:rsidRPr="005E473D">
        <w:rPr>
          <w:rFonts w:cs="Calibri"/>
          <w:noProof/>
          <w:sz w:val="20"/>
        </w:rPr>
        <w:t xml:space="preserve"> (2002)</w:t>
      </w:r>
      <w:r>
        <w:rPr>
          <w:rFonts w:cs="Calibri"/>
          <w:noProof/>
          <w:sz w:val="20"/>
        </w:rPr>
        <w:t>.</w:t>
      </w:r>
      <w:r w:rsidRPr="005E473D">
        <w:rPr>
          <w:rFonts w:cs="Calibri"/>
          <w:noProof/>
          <w:sz w:val="20"/>
        </w:rPr>
        <w:t xml:space="preserve"> Somatic embryogenesis in cell suspension cultures of </w:t>
      </w:r>
      <w:r w:rsidRPr="009C38D2">
        <w:rPr>
          <w:rFonts w:cs="Calibri"/>
          <w:i/>
          <w:noProof/>
          <w:sz w:val="20"/>
        </w:rPr>
        <w:t>Acacia sinuata</w:t>
      </w:r>
      <w:r w:rsidRPr="005E473D">
        <w:rPr>
          <w:rFonts w:cs="Calibri"/>
          <w:noProof/>
          <w:sz w:val="20"/>
        </w:rPr>
        <w:t xml:space="preserve"> (Lour.) Merr. In Vitro Cellular &amp; Developmental Biology-Plant</w:t>
      </w:r>
      <w:r>
        <w:rPr>
          <w:rFonts w:cs="Calibri"/>
          <w:noProof/>
          <w:sz w:val="20"/>
        </w:rPr>
        <w:t>,</w:t>
      </w:r>
      <w:r w:rsidRPr="005E473D">
        <w:rPr>
          <w:rFonts w:cs="Calibri"/>
          <w:noProof/>
          <w:sz w:val="20"/>
        </w:rPr>
        <w:t>38:52-57</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Vengadesan G</w:t>
      </w:r>
      <w:r>
        <w:rPr>
          <w:rFonts w:cs="Calibri"/>
          <w:noProof/>
          <w:sz w:val="20"/>
        </w:rPr>
        <w:t>.</w:t>
      </w:r>
      <w:r w:rsidRPr="005E473D">
        <w:rPr>
          <w:rFonts w:cs="Calibri"/>
          <w:noProof/>
          <w:sz w:val="20"/>
        </w:rPr>
        <w:t>, Ganapathi A</w:t>
      </w:r>
      <w:r>
        <w:rPr>
          <w:rFonts w:cs="Calibri"/>
          <w:noProof/>
          <w:sz w:val="20"/>
        </w:rPr>
        <w:t>.</w:t>
      </w:r>
      <w:r w:rsidRPr="005E473D">
        <w:rPr>
          <w:rFonts w:cs="Calibri"/>
          <w:noProof/>
          <w:sz w:val="20"/>
        </w:rPr>
        <w:t>, Prem Anand R</w:t>
      </w:r>
      <w:r>
        <w:rPr>
          <w:rFonts w:cs="Calibri"/>
          <w:noProof/>
          <w:sz w:val="20"/>
        </w:rPr>
        <w:t>.</w:t>
      </w:r>
      <w:r w:rsidRPr="005E473D">
        <w:rPr>
          <w:rFonts w:cs="Calibri"/>
          <w:noProof/>
          <w:sz w:val="20"/>
        </w:rPr>
        <w:t>, Ramesh Anbazhagan V</w:t>
      </w:r>
      <w:r>
        <w:rPr>
          <w:rFonts w:cs="Calibri"/>
          <w:noProof/>
          <w:sz w:val="20"/>
        </w:rPr>
        <w:t>.</w:t>
      </w:r>
      <w:r w:rsidRPr="005E473D">
        <w:rPr>
          <w:rFonts w:cs="Calibri"/>
          <w:noProof/>
          <w:sz w:val="20"/>
        </w:rPr>
        <w:t xml:space="preserve"> (2000)</w:t>
      </w:r>
      <w:r>
        <w:rPr>
          <w:rFonts w:cs="Calibri"/>
          <w:noProof/>
          <w:sz w:val="20"/>
        </w:rPr>
        <w:t>.</w:t>
      </w:r>
      <w:r w:rsidRPr="009C38D2">
        <w:rPr>
          <w:rFonts w:cs="Calibri"/>
          <w:i/>
          <w:noProof/>
          <w:sz w:val="20"/>
        </w:rPr>
        <w:t>In vitro</w:t>
      </w:r>
      <w:r w:rsidRPr="005E473D">
        <w:rPr>
          <w:rFonts w:cs="Calibri"/>
          <w:noProof/>
          <w:sz w:val="20"/>
        </w:rPr>
        <w:t xml:space="preserve"> organogenesis and plant formation in </w:t>
      </w:r>
      <w:r w:rsidRPr="009C38D2">
        <w:rPr>
          <w:rFonts w:cs="Calibri"/>
          <w:i/>
          <w:noProof/>
          <w:sz w:val="20"/>
        </w:rPr>
        <w:t>Acacia sinuata</w:t>
      </w:r>
      <w:r w:rsidRPr="005E473D">
        <w:rPr>
          <w:rFonts w:cs="Calibri"/>
          <w:noProof/>
          <w:sz w:val="20"/>
        </w:rPr>
        <w:t>. Plant Cell, Tissue and Organ Culture</w:t>
      </w:r>
      <w:r>
        <w:rPr>
          <w:rFonts w:cs="Calibri"/>
          <w:noProof/>
          <w:sz w:val="20"/>
        </w:rPr>
        <w:t>,</w:t>
      </w:r>
      <w:r w:rsidRPr="005E473D">
        <w:rPr>
          <w:rFonts w:cs="Calibri"/>
          <w:noProof/>
          <w:sz w:val="20"/>
        </w:rPr>
        <w:t>61:23-28</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Wakhlu A</w:t>
      </w:r>
      <w:r>
        <w:rPr>
          <w:rFonts w:cs="Calibri"/>
          <w:noProof/>
          <w:sz w:val="20"/>
        </w:rPr>
        <w:t>.</w:t>
      </w:r>
      <w:r w:rsidRPr="005E473D">
        <w:rPr>
          <w:rFonts w:cs="Calibri"/>
          <w:noProof/>
          <w:sz w:val="20"/>
        </w:rPr>
        <w:t>, Barna K</w:t>
      </w:r>
      <w:r>
        <w:rPr>
          <w:rFonts w:cs="Calibri"/>
          <w:noProof/>
          <w:sz w:val="20"/>
        </w:rPr>
        <w:t>.</w:t>
      </w:r>
      <w:r w:rsidRPr="005E473D">
        <w:rPr>
          <w:rFonts w:cs="Calibri"/>
          <w:noProof/>
          <w:sz w:val="20"/>
        </w:rPr>
        <w:t xml:space="preserve"> (1989) </w:t>
      </w:r>
      <w:r>
        <w:rPr>
          <w:rFonts w:cs="Calibri"/>
          <w:noProof/>
          <w:sz w:val="20"/>
        </w:rPr>
        <w:t>.</w:t>
      </w:r>
      <w:r w:rsidRPr="005E473D">
        <w:rPr>
          <w:rFonts w:cs="Calibri"/>
          <w:noProof/>
          <w:sz w:val="20"/>
        </w:rPr>
        <w:t xml:space="preserve">Callus initiation, growth and plant regeneration in </w:t>
      </w:r>
      <w:r w:rsidRPr="009C38D2">
        <w:rPr>
          <w:rFonts w:cs="Calibri"/>
          <w:i/>
          <w:noProof/>
          <w:sz w:val="20"/>
        </w:rPr>
        <w:t>Plantago ovata Forsk</w:t>
      </w:r>
      <w:r w:rsidRPr="005E473D">
        <w:rPr>
          <w:rFonts w:cs="Calibri"/>
          <w:noProof/>
          <w:sz w:val="20"/>
        </w:rPr>
        <w:t>. cv. GI-2. Plant Cell, Tissue and Organ Culture</w:t>
      </w:r>
      <w:r>
        <w:rPr>
          <w:rFonts w:cs="Calibri"/>
          <w:noProof/>
          <w:sz w:val="20"/>
        </w:rPr>
        <w:t>,</w:t>
      </w:r>
      <w:r w:rsidRPr="005E473D">
        <w:rPr>
          <w:rFonts w:cs="Calibri"/>
          <w:noProof/>
          <w:sz w:val="20"/>
        </w:rPr>
        <w:t>17:235-241</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Xie D</w:t>
      </w:r>
      <w:r>
        <w:rPr>
          <w:rFonts w:cs="Calibri"/>
          <w:noProof/>
          <w:sz w:val="20"/>
        </w:rPr>
        <w:t>.</w:t>
      </w:r>
      <w:r w:rsidRPr="005E473D">
        <w:rPr>
          <w:rFonts w:cs="Calibri"/>
          <w:noProof/>
          <w:sz w:val="20"/>
        </w:rPr>
        <w:t>, Hong Y</w:t>
      </w:r>
      <w:r>
        <w:rPr>
          <w:rFonts w:cs="Calibri"/>
          <w:noProof/>
          <w:sz w:val="20"/>
        </w:rPr>
        <w:t>.</w:t>
      </w:r>
      <w:r w:rsidRPr="005E473D">
        <w:rPr>
          <w:rFonts w:cs="Calibri"/>
          <w:noProof/>
          <w:sz w:val="20"/>
        </w:rPr>
        <w:t xml:space="preserve"> (2001a)</w:t>
      </w:r>
      <w:r>
        <w:rPr>
          <w:rFonts w:cs="Calibri"/>
          <w:noProof/>
          <w:sz w:val="20"/>
        </w:rPr>
        <w:t>.</w:t>
      </w:r>
      <w:r w:rsidRPr="005E473D">
        <w:rPr>
          <w:rFonts w:cs="Calibri"/>
          <w:noProof/>
          <w:sz w:val="20"/>
        </w:rPr>
        <w:t xml:space="preserve"> In vitro regeneration of </w:t>
      </w:r>
      <w:r w:rsidRPr="009C38D2">
        <w:rPr>
          <w:rFonts w:cs="Calibri"/>
          <w:i/>
          <w:noProof/>
          <w:sz w:val="20"/>
        </w:rPr>
        <w:t>Acacia mangium</w:t>
      </w:r>
      <w:r w:rsidRPr="005E473D">
        <w:rPr>
          <w:rFonts w:cs="Calibri"/>
          <w:noProof/>
          <w:sz w:val="20"/>
        </w:rPr>
        <w:t xml:space="preserve"> via organogenesis. Plant Cell, Tissue and Organ Culture</w:t>
      </w:r>
      <w:r>
        <w:rPr>
          <w:rFonts w:cs="Calibri"/>
          <w:noProof/>
          <w:sz w:val="20"/>
        </w:rPr>
        <w:t>,</w:t>
      </w:r>
      <w:r w:rsidRPr="005E473D">
        <w:rPr>
          <w:rFonts w:cs="Calibri"/>
          <w:noProof/>
          <w:sz w:val="20"/>
        </w:rPr>
        <w:t>66:167-173</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Xie D</w:t>
      </w:r>
      <w:r>
        <w:rPr>
          <w:rFonts w:cs="Calibri"/>
          <w:noProof/>
          <w:sz w:val="20"/>
        </w:rPr>
        <w:t>.</w:t>
      </w:r>
      <w:r w:rsidRPr="005E473D">
        <w:rPr>
          <w:rFonts w:cs="Calibri"/>
          <w:noProof/>
          <w:sz w:val="20"/>
        </w:rPr>
        <w:t>, Hong Y</w:t>
      </w:r>
      <w:r>
        <w:rPr>
          <w:rFonts w:cs="Calibri"/>
          <w:noProof/>
          <w:sz w:val="20"/>
        </w:rPr>
        <w:t>.</w:t>
      </w:r>
      <w:r w:rsidRPr="005E473D">
        <w:rPr>
          <w:rFonts w:cs="Calibri"/>
          <w:noProof/>
          <w:sz w:val="20"/>
        </w:rPr>
        <w:t xml:space="preserve"> (2001b)</w:t>
      </w:r>
      <w:r>
        <w:rPr>
          <w:rFonts w:cs="Calibri"/>
          <w:noProof/>
          <w:sz w:val="20"/>
        </w:rPr>
        <w:t>.</w:t>
      </w:r>
      <w:r w:rsidRPr="005E473D">
        <w:rPr>
          <w:rFonts w:cs="Calibri"/>
          <w:noProof/>
          <w:sz w:val="20"/>
        </w:rPr>
        <w:t xml:space="preserve"> Regeneration of </w:t>
      </w:r>
      <w:r w:rsidRPr="009C38D2">
        <w:rPr>
          <w:rFonts w:cs="Calibri"/>
          <w:i/>
          <w:noProof/>
          <w:sz w:val="20"/>
        </w:rPr>
        <w:t>Acacia mangium</w:t>
      </w:r>
      <w:r w:rsidRPr="005E473D">
        <w:rPr>
          <w:rFonts w:cs="Calibri"/>
          <w:noProof/>
          <w:sz w:val="20"/>
        </w:rPr>
        <w:t xml:space="preserve"> through somatic embryogenesis. Plant Cell Reports</w:t>
      </w:r>
      <w:r>
        <w:rPr>
          <w:rFonts w:cs="Calibri"/>
          <w:noProof/>
          <w:sz w:val="20"/>
        </w:rPr>
        <w:t>,</w:t>
      </w:r>
      <w:r w:rsidRPr="005E473D">
        <w:rPr>
          <w:rFonts w:cs="Calibri"/>
          <w:noProof/>
          <w:sz w:val="20"/>
        </w:rPr>
        <w:t>20:34-40</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Yang L</w:t>
      </w:r>
      <w:r>
        <w:rPr>
          <w:rFonts w:cs="Calibri"/>
          <w:noProof/>
          <w:sz w:val="20"/>
        </w:rPr>
        <w:t>.</w:t>
      </w:r>
      <w:r w:rsidRPr="005E473D">
        <w:rPr>
          <w:rFonts w:cs="Calibri"/>
          <w:noProof/>
          <w:sz w:val="20"/>
        </w:rPr>
        <w:t>, Li Y</w:t>
      </w:r>
      <w:r>
        <w:rPr>
          <w:rFonts w:cs="Calibri"/>
          <w:noProof/>
          <w:sz w:val="20"/>
        </w:rPr>
        <w:t>.</w:t>
      </w:r>
      <w:r w:rsidRPr="005E473D">
        <w:rPr>
          <w:rFonts w:cs="Calibri"/>
          <w:noProof/>
          <w:sz w:val="20"/>
        </w:rPr>
        <w:t>, Shen H</w:t>
      </w:r>
      <w:r>
        <w:rPr>
          <w:rFonts w:cs="Calibri"/>
          <w:noProof/>
          <w:sz w:val="20"/>
        </w:rPr>
        <w:t>.</w:t>
      </w:r>
      <w:r w:rsidRPr="005E473D">
        <w:rPr>
          <w:rFonts w:cs="Calibri"/>
          <w:noProof/>
          <w:sz w:val="20"/>
        </w:rPr>
        <w:t xml:space="preserve"> (2012)</w:t>
      </w:r>
      <w:r>
        <w:rPr>
          <w:rFonts w:cs="Calibri"/>
          <w:noProof/>
          <w:sz w:val="20"/>
        </w:rPr>
        <w:t>.</w:t>
      </w:r>
      <w:r w:rsidRPr="005E473D">
        <w:rPr>
          <w:rFonts w:cs="Calibri"/>
          <w:noProof/>
          <w:sz w:val="20"/>
        </w:rPr>
        <w:t xml:space="preserve"> Somatic embryogenesis and plant regeneration from immature zygotic embryo cultures of mountain ash (</w:t>
      </w:r>
      <w:r w:rsidRPr="009C38D2">
        <w:rPr>
          <w:rFonts w:cs="Calibri"/>
          <w:i/>
          <w:noProof/>
          <w:sz w:val="20"/>
        </w:rPr>
        <w:t>Sorbus pohuashanensis</w:t>
      </w:r>
      <w:r w:rsidRPr="005E473D">
        <w:rPr>
          <w:rFonts w:cs="Calibri"/>
          <w:noProof/>
          <w:sz w:val="20"/>
        </w:rPr>
        <w:t>). Plant Cell, Tissue and Organ Culture:1-10</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Yang M</w:t>
      </w:r>
      <w:r>
        <w:rPr>
          <w:rFonts w:cs="Calibri"/>
          <w:noProof/>
          <w:sz w:val="20"/>
        </w:rPr>
        <w:t>.</w:t>
      </w:r>
      <w:r w:rsidRPr="005E473D">
        <w:rPr>
          <w:rFonts w:cs="Calibri"/>
          <w:noProof/>
          <w:sz w:val="20"/>
        </w:rPr>
        <w:t>, Xie X</w:t>
      </w:r>
      <w:r>
        <w:rPr>
          <w:rFonts w:cs="Calibri"/>
          <w:noProof/>
          <w:sz w:val="20"/>
        </w:rPr>
        <w:t>.</w:t>
      </w:r>
      <w:r w:rsidRPr="005E473D">
        <w:rPr>
          <w:rFonts w:cs="Calibri"/>
          <w:noProof/>
          <w:sz w:val="20"/>
        </w:rPr>
        <w:t>, He X</w:t>
      </w:r>
      <w:r>
        <w:rPr>
          <w:rFonts w:cs="Calibri"/>
          <w:noProof/>
          <w:sz w:val="20"/>
        </w:rPr>
        <w:t>.</w:t>
      </w:r>
      <w:r w:rsidRPr="005E473D">
        <w:rPr>
          <w:rFonts w:cs="Calibri"/>
          <w:noProof/>
          <w:sz w:val="20"/>
        </w:rPr>
        <w:t>, Zhang F</w:t>
      </w:r>
      <w:r>
        <w:rPr>
          <w:rFonts w:cs="Calibri"/>
          <w:noProof/>
          <w:sz w:val="20"/>
        </w:rPr>
        <w:t>.</w:t>
      </w:r>
      <w:r w:rsidRPr="005E473D">
        <w:rPr>
          <w:rFonts w:cs="Calibri"/>
          <w:noProof/>
          <w:sz w:val="20"/>
        </w:rPr>
        <w:t xml:space="preserve"> (2006)</w:t>
      </w:r>
      <w:r>
        <w:rPr>
          <w:rFonts w:cs="Calibri"/>
          <w:noProof/>
          <w:sz w:val="20"/>
        </w:rPr>
        <w:t>.</w:t>
      </w:r>
      <w:r w:rsidRPr="005E473D">
        <w:rPr>
          <w:rFonts w:cs="Calibri"/>
          <w:noProof/>
          <w:sz w:val="20"/>
        </w:rPr>
        <w:t xml:space="preserve"> Plant regeneration from phyllode explants of </w:t>
      </w:r>
      <w:r w:rsidRPr="009C38D2">
        <w:rPr>
          <w:rFonts w:cs="Calibri"/>
          <w:i/>
          <w:noProof/>
          <w:sz w:val="20"/>
        </w:rPr>
        <w:t xml:space="preserve">Acacia crassicarpa </w:t>
      </w:r>
      <w:r w:rsidRPr="005E473D">
        <w:rPr>
          <w:rFonts w:cs="Calibri"/>
          <w:noProof/>
          <w:sz w:val="20"/>
        </w:rPr>
        <w:t>via organogenesis. Plant Cell, Tissue and Organ Culture</w:t>
      </w:r>
      <w:r>
        <w:rPr>
          <w:rFonts w:cs="Calibri"/>
          <w:noProof/>
          <w:sz w:val="20"/>
        </w:rPr>
        <w:t>,</w:t>
      </w:r>
      <w:r w:rsidRPr="005E473D">
        <w:rPr>
          <w:rFonts w:cs="Calibri"/>
          <w:noProof/>
          <w:sz w:val="20"/>
        </w:rPr>
        <w:t>85:241-245</w:t>
      </w:r>
      <w:r>
        <w:rPr>
          <w:rFonts w:cs="Calibri"/>
          <w:noProof/>
          <w:sz w:val="20"/>
        </w:rPr>
        <w:t>.</w:t>
      </w:r>
    </w:p>
    <w:p w:rsidR="00A80197" w:rsidRPr="005E473D" w:rsidRDefault="00A80197" w:rsidP="00993BEE">
      <w:pPr>
        <w:adjustRightInd w:val="0"/>
        <w:snapToGrid w:val="0"/>
        <w:spacing w:line="480" w:lineRule="auto"/>
        <w:ind w:left="720" w:hanging="720"/>
        <w:rPr>
          <w:rFonts w:cs="Calibri"/>
          <w:noProof/>
          <w:sz w:val="20"/>
        </w:rPr>
      </w:pPr>
      <w:r w:rsidRPr="005E473D">
        <w:rPr>
          <w:rFonts w:cs="Calibri"/>
          <w:noProof/>
          <w:sz w:val="20"/>
        </w:rPr>
        <w:t>Zhang N</w:t>
      </w:r>
      <w:r>
        <w:rPr>
          <w:rFonts w:cs="Calibri"/>
          <w:noProof/>
          <w:sz w:val="20"/>
        </w:rPr>
        <w:t>.</w:t>
      </w:r>
      <w:r w:rsidRPr="005E473D">
        <w:rPr>
          <w:rFonts w:cs="Calibri"/>
          <w:noProof/>
          <w:sz w:val="20"/>
        </w:rPr>
        <w:t>, Fang W</w:t>
      </w:r>
      <w:r>
        <w:rPr>
          <w:rFonts w:cs="Calibri"/>
          <w:noProof/>
          <w:sz w:val="20"/>
        </w:rPr>
        <w:t>.</w:t>
      </w:r>
      <w:r w:rsidRPr="005E473D">
        <w:rPr>
          <w:rFonts w:cs="Calibri"/>
          <w:noProof/>
          <w:sz w:val="20"/>
        </w:rPr>
        <w:t>, Shi Y</w:t>
      </w:r>
      <w:r>
        <w:rPr>
          <w:rFonts w:cs="Calibri"/>
          <w:noProof/>
          <w:sz w:val="20"/>
        </w:rPr>
        <w:t>.</w:t>
      </w:r>
      <w:r w:rsidRPr="005E473D">
        <w:rPr>
          <w:rFonts w:cs="Calibri"/>
          <w:noProof/>
          <w:sz w:val="20"/>
        </w:rPr>
        <w:t>, Liu Q</w:t>
      </w:r>
      <w:r>
        <w:rPr>
          <w:rFonts w:cs="Calibri"/>
          <w:noProof/>
          <w:sz w:val="20"/>
        </w:rPr>
        <w:t>.</w:t>
      </w:r>
      <w:r w:rsidRPr="005E473D">
        <w:rPr>
          <w:rFonts w:cs="Calibri"/>
          <w:noProof/>
          <w:sz w:val="20"/>
        </w:rPr>
        <w:t>, Yang H</w:t>
      </w:r>
      <w:r>
        <w:rPr>
          <w:rFonts w:cs="Calibri"/>
          <w:noProof/>
          <w:sz w:val="20"/>
        </w:rPr>
        <w:t>.</w:t>
      </w:r>
      <w:r w:rsidRPr="005E473D">
        <w:rPr>
          <w:rFonts w:cs="Calibri"/>
          <w:noProof/>
          <w:sz w:val="20"/>
        </w:rPr>
        <w:t>, Gui R</w:t>
      </w:r>
      <w:r>
        <w:rPr>
          <w:rFonts w:cs="Calibri"/>
          <w:noProof/>
          <w:sz w:val="20"/>
        </w:rPr>
        <w:t>.</w:t>
      </w:r>
      <w:r w:rsidRPr="005E473D">
        <w:rPr>
          <w:rFonts w:cs="Calibri"/>
          <w:noProof/>
          <w:sz w:val="20"/>
        </w:rPr>
        <w:t>, Lin X</w:t>
      </w:r>
      <w:r>
        <w:rPr>
          <w:rFonts w:cs="Calibri"/>
          <w:noProof/>
          <w:sz w:val="20"/>
        </w:rPr>
        <w:t>.</w:t>
      </w:r>
      <w:r w:rsidRPr="005E473D">
        <w:rPr>
          <w:rFonts w:cs="Calibri"/>
          <w:noProof/>
          <w:sz w:val="20"/>
        </w:rPr>
        <w:t xml:space="preserve"> (2010)</w:t>
      </w:r>
      <w:r>
        <w:rPr>
          <w:rFonts w:cs="Calibri"/>
          <w:noProof/>
          <w:sz w:val="20"/>
        </w:rPr>
        <w:t>.</w:t>
      </w:r>
      <w:r w:rsidRPr="005E473D">
        <w:rPr>
          <w:rFonts w:cs="Calibri"/>
          <w:noProof/>
          <w:sz w:val="20"/>
        </w:rPr>
        <w:t xml:space="preserve"> Somatic embryogenesis and organogenesis in </w:t>
      </w:r>
      <w:r w:rsidRPr="009C38D2">
        <w:rPr>
          <w:rFonts w:cs="Calibri"/>
          <w:i/>
          <w:noProof/>
          <w:sz w:val="20"/>
        </w:rPr>
        <w:t>Dendrocalamus hamiltonii.</w:t>
      </w:r>
      <w:r w:rsidRPr="005E473D">
        <w:rPr>
          <w:rFonts w:cs="Calibri"/>
          <w:noProof/>
          <w:sz w:val="20"/>
        </w:rPr>
        <w:t xml:space="preserve"> Plant Cell, Tissue and Organ Culture</w:t>
      </w:r>
      <w:r>
        <w:rPr>
          <w:rFonts w:cs="Calibri"/>
          <w:noProof/>
          <w:sz w:val="20"/>
        </w:rPr>
        <w:t>,</w:t>
      </w:r>
      <w:r w:rsidRPr="005E473D">
        <w:rPr>
          <w:rFonts w:cs="Calibri"/>
          <w:noProof/>
          <w:sz w:val="20"/>
        </w:rPr>
        <w:t>103:325-332</w:t>
      </w:r>
      <w:r>
        <w:rPr>
          <w:rFonts w:cs="Calibri"/>
          <w:noProof/>
          <w:sz w:val="20"/>
        </w:rPr>
        <w:t>.</w:t>
      </w:r>
    </w:p>
    <w:p w:rsidR="00A80197" w:rsidRPr="00094433" w:rsidRDefault="00A80197" w:rsidP="00993BEE">
      <w:pPr>
        <w:adjustRightInd w:val="0"/>
        <w:snapToGrid w:val="0"/>
        <w:spacing w:line="480" w:lineRule="auto"/>
        <w:ind w:left="720" w:hanging="720"/>
        <w:rPr>
          <w:rFonts w:cs="Calibri"/>
          <w:noProof/>
          <w:sz w:val="20"/>
        </w:rPr>
      </w:pPr>
      <w:r w:rsidRPr="00094433">
        <w:rPr>
          <w:rFonts w:cs="Calibri"/>
          <w:noProof/>
          <w:sz w:val="20"/>
        </w:rPr>
        <w:t>Zhigang P., Yintian Y. (1994).</w:t>
      </w:r>
      <w:bookmarkStart w:id="78" w:name="OLE_LINK3"/>
      <w:r w:rsidRPr="00094433">
        <w:rPr>
          <w:rFonts w:cs="Calibri"/>
          <w:noProof/>
          <w:sz w:val="20"/>
        </w:rPr>
        <w:t xml:space="preserve">Introduction and provenance test of </w:t>
      </w:r>
      <w:r w:rsidRPr="009C38D2">
        <w:rPr>
          <w:rFonts w:cs="Calibri"/>
          <w:i/>
          <w:noProof/>
          <w:sz w:val="20"/>
        </w:rPr>
        <w:t>Acacia crassicarpa</w:t>
      </w:r>
      <w:bookmarkEnd w:id="78"/>
      <w:r w:rsidRPr="009C38D2">
        <w:rPr>
          <w:rFonts w:cs="Calibri"/>
          <w:i/>
          <w:noProof/>
          <w:sz w:val="20"/>
        </w:rPr>
        <w:t>.</w:t>
      </w:r>
      <w:r w:rsidRPr="00094433">
        <w:rPr>
          <w:rFonts w:cs="Calibri"/>
          <w:noProof/>
          <w:sz w:val="20"/>
        </w:rPr>
        <w:t xml:space="preserve"> Forest Research</w:t>
      </w:r>
      <w:r>
        <w:rPr>
          <w:rFonts w:cs="Calibri"/>
          <w:noProof/>
          <w:sz w:val="20"/>
        </w:rPr>
        <w:t>,</w:t>
      </w:r>
      <w:r w:rsidRPr="00094433">
        <w:rPr>
          <w:rFonts w:cs="Calibri"/>
          <w:noProof/>
          <w:sz w:val="20"/>
        </w:rPr>
        <w:t>7:498-505</w:t>
      </w:r>
      <w:r>
        <w:rPr>
          <w:rFonts w:cs="Calibri"/>
          <w:noProof/>
          <w:sz w:val="20"/>
        </w:rPr>
        <w:t>.</w:t>
      </w:r>
    </w:p>
    <w:p w:rsidR="00A80197" w:rsidRDefault="00A80197" w:rsidP="00993BEE">
      <w:pPr>
        <w:adjustRightInd w:val="0"/>
        <w:snapToGrid w:val="0"/>
        <w:spacing w:line="480" w:lineRule="auto"/>
      </w:pPr>
    </w:p>
    <w:p w:rsidR="00A80197" w:rsidRDefault="00A80197">
      <w:pPr>
        <w:widowControl/>
        <w:jc w:val="left"/>
      </w:pPr>
      <w:r>
        <w:br w:type="page"/>
      </w:r>
    </w:p>
    <w:p w:rsidR="00A80197" w:rsidRDefault="00A80197" w:rsidP="00993BEE">
      <w:pPr>
        <w:adjustRightInd w:val="0"/>
        <w:snapToGrid w:val="0"/>
        <w:spacing w:line="480" w:lineRule="auto"/>
      </w:pPr>
      <w:r>
        <w:t>Figure legends:</w:t>
      </w:r>
    </w:p>
    <w:p w:rsidR="00A80197" w:rsidRPr="005E473D" w:rsidRDefault="00A80197" w:rsidP="00993BEE">
      <w:pPr>
        <w:pStyle w:val="figlegend"/>
        <w:adjustRightInd w:val="0"/>
        <w:snapToGrid w:val="0"/>
        <w:spacing w:line="480" w:lineRule="auto"/>
        <w:rPr>
          <w:i/>
        </w:rPr>
      </w:pPr>
      <w:r w:rsidRPr="005E473D">
        <w:rPr>
          <w:b/>
        </w:rPr>
        <w:t xml:space="preserve">Fig. 1 </w:t>
      </w:r>
      <w:r>
        <w:t xml:space="preserve">Shoot buds </w:t>
      </w:r>
      <w:r w:rsidRPr="005E473D">
        <w:t xml:space="preserve">induction and plant regenation from mature zygotic embryos of </w:t>
      </w:r>
      <w:r w:rsidRPr="005E473D">
        <w:rPr>
          <w:i/>
        </w:rPr>
        <w:t>Acacia crassicarpa</w:t>
      </w:r>
    </w:p>
    <w:p w:rsidR="00A80197" w:rsidRPr="005E473D" w:rsidRDefault="00A80197" w:rsidP="00993BEE">
      <w:pPr>
        <w:pStyle w:val="figlegend"/>
        <w:adjustRightInd w:val="0"/>
        <w:snapToGrid w:val="0"/>
        <w:spacing w:line="480" w:lineRule="auto"/>
        <w:rPr>
          <w:szCs w:val="20"/>
        </w:rPr>
      </w:pPr>
      <w:r>
        <w:rPr>
          <w:szCs w:val="20"/>
        </w:rPr>
        <w:t>a.Z</w:t>
      </w:r>
      <w:r w:rsidRPr="005E473D">
        <w:rPr>
          <w:szCs w:val="20"/>
        </w:rPr>
        <w:t>ygotic embryos excised from the mature seeds. b.</w:t>
      </w:r>
      <w:bookmarkStart w:id="79" w:name="OLE_LINK69"/>
      <w:bookmarkStart w:id="80" w:name="OLE_LINK70"/>
      <w:r w:rsidRPr="00E223B9">
        <w:rPr>
          <w:szCs w:val="20"/>
        </w:rPr>
        <w:t>Swelling of zygotic embryos</w:t>
      </w:r>
      <w:bookmarkEnd w:id="79"/>
      <w:bookmarkEnd w:id="80"/>
      <w:r w:rsidRPr="00E223B9">
        <w:rPr>
          <w:szCs w:val="20"/>
        </w:rPr>
        <w:t xml:space="preserve"> after 2 days of culture on MS medium.</w:t>
      </w:r>
      <w:r w:rsidRPr="005E473D">
        <w:rPr>
          <w:szCs w:val="20"/>
        </w:rPr>
        <w:t xml:space="preserve"> c.</w:t>
      </w:r>
      <w:r w:rsidRPr="00F055EE">
        <w:rPr>
          <w:szCs w:val="20"/>
        </w:rPr>
        <w:t xml:space="preserve"> Differentiation of zygotic embryos after 2 weeks of culture on MS medium containing TDZ and IAA. Note that one end of embryo is enlarged.</w:t>
      </w:r>
      <w:r>
        <w:rPr>
          <w:szCs w:val="20"/>
        </w:rPr>
        <w:t xml:space="preserve"> d.</w:t>
      </w:r>
      <w:r w:rsidRPr="00F055EE">
        <w:rPr>
          <w:szCs w:val="20"/>
        </w:rPr>
        <w:t xml:space="preserve"> Shoot buds formed after 3 weeks of culture on MS medium containing TDZ and IAA.</w:t>
      </w:r>
      <w:r w:rsidRPr="005E473D">
        <w:rPr>
          <w:szCs w:val="20"/>
        </w:rPr>
        <w:t xml:space="preserve"> e.</w:t>
      </w:r>
      <w:r w:rsidRPr="00F055EE">
        <w:rPr>
          <w:szCs w:val="20"/>
        </w:rPr>
        <w:t xml:space="preserve"> Magnification of buds under stereomicroscope (red arrows).</w:t>
      </w:r>
      <w:r w:rsidRPr="005E473D">
        <w:rPr>
          <w:szCs w:val="20"/>
        </w:rPr>
        <w:t>f.</w:t>
      </w:r>
      <w:r w:rsidRPr="00F055EE">
        <w:rPr>
          <w:szCs w:val="20"/>
        </w:rPr>
        <w:t xml:space="preserve"> Greening of shoot buds after exposure to light.</w:t>
      </w:r>
      <w:r w:rsidRPr="005E473D">
        <w:rPr>
          <w:szCs w:val="20"/>
        </w:rPr>
        <w:t xml:space="preserve"> g.</w:t>
      </w:r>
      <w:r w:rsidRPr="00F055EE">
        <w:rPr>
          <w:szCs w:val="20"/>
        </w:rPr>
        <w:t xml:space="preserve"> Callus with shoot buds.</w:t>
      </w:r>
      <w:r w:rsidRPr="005E473D">
        <w:rPr>
          <w:szCs w:val="20"/>
        </w:rPr>
        <w:t xml:space="preserve"> h. </w:t>
      </w:r>
      <w:r w:rsidRPr="00F055EE">
        <w:rPr>
          <w:szCs w:val="20"/>
        </w:rPr>
        <w:t>Elongated shoots.</w:t>
      </w:r>
      <w:r w:rsidRPr="005E473D">
        <w:rPr>
          <w:szCs w:val="20"/>
        </w:rPr>
        <w:t>i.</w:t>
      </w:r>
      <w:r w:rsidRPr="00F055EE">
        <w:rPr>
          <w:szCs w:val="20"/>
        </w:rPr>
        <w:t xml:space="preserve"> Shoots on rooting medium.</w:t>
      </w:r>
      <w:r w:rsidRPr="005E473D">
        <w:rPr>
          <w:szCs w:val="20"/>
        </w:rPr>
        <w:t xml:space="preserve"> j.</w:t>
      </w:r>
      <w:r w:rsidRPr="00F055EE">
        <w:rPr>
          <w:szCs w:val="20"/>
        </w:rPr>
        <w:t xml:space="preserve"> Roots formed from shoots.</w:t>
      </w:r>
      <w:r w:rsidRPr="005E473D">
        <w:rPr>
          <w:szCs w:val="20"/>
        </w:rPr>
        <w:t xml:space="preserve"> k. </w:t>
      </w:r>
      <w:r>
        <w:rPr>
          <w:szCs w:val="20"/>
        </w:rPr>
        <w:t>R</w:t>
      </w:r>
      <w:r w:rsidRPr="005E473D">
        <w:rPr>
          <w:szCs w:val="20"/>
        </w:rPr>
        <w:t xml:space="preserve">egenerated plant. l. </w:t>
      </w:r>
      <w:r>
        <w:rPr>
          <w:szCs w:val="20"/>
        </w:rPr>
        <w:t>H</w:t>
      </w:r>
      <w:r w:rsidRPr="005E473D">
        <w:rPr>
          <w:szCs w:val="20"/>
        </w:rPr>
        <w:t>ardened plant.</w:t>
      </w:r>
    </w:p>
    <w:p w:rsidR="00A80197" w:rsidRPr="005E473D" w:rsidRDefault="00A80197" w:rsidP="00993BEE">
      <w:pPr>
        <w:adjustRightInd w:val="0"/>
        <w:snapToGrid w:val="0"/>
        <w:spacing w:line="480" w:lineRule="auto"/>
      </w:pPr>
    </w:p>
    <w:p w:rsidR="00A80197" w:rsidRPr="009359E7" w:rsidRDefault="00A80197" w:rsidP="00993BEE">
      <w:pPr>
        <w:adjustRightInd w:val="0"/>
        <w:snapToGrid w:val="0"/>
        <w:spacing w:line="480" w:lineRule="auto"/>
      </w:pPr>
    </w:p>
    <w:p w:rsidR="00A80197" w:rsidRPr="00755909" w:rsidRDefault="00A80197" w:rsidP="00993BEE">
      <w:pPr>
        <w:pStyle w:val="figlegend"/>
        <w:adjustRightInd w:val="0"/>
        <w:snapToGrid w:val="0"/>
        <w:spacing w:line="480" w:lineRule="auto"/>
        <w:rPr>
          <w:i/>
        </w:rPr>
      </w:pPr>
      <w:r w:rsidRPr="005E473D">
        <w:rPr>
          <w:b/>
        </w:rPr>
        <w:t xml:space="preserve">Fig.2 </w:t>
      </w:r>
      <w:r w:rsidRPr="005E473D">
        <w:t>Histological sections of 40</w:t>
      </w:r>
      <w:r>
        <w:t>-</w:t>
      </w:r>
      <w:r w:rsidRPr="005E473D">
        <w:t>day</w:t>
      </w:r>
      <w:r>
        <w:t>-old</w:t>
      </w:r>
      <w:r w:rsidRPr="005E473D">
        <w:t xml:space="preserve"> shoot buds of </w:t>
      </w:r>
      <w:r w:rsidRPr="005E473D">
        <w:rPr>
          <w:i/>
        </w:rPr>
        <w:t>Acacia crassicarpa</w:t>
      </w:r>
    </w:p>
    <w:p w:rsidR="00A80197" w:rsidRDefault="00A80197" w:rsidP="00A66F17">
      <w:pPr>
        <w:pStyle w:val="figlegend"/>
        <w:adjustRightInd w:val="0"/>
        <w:snapToGrid w:val="0"/>
        <w:spacing w:line="480" w:lineRule="auto"/>
        <w:ind w:left="360"/>
      </w:pPr>
      <w:r>
        <w:t>a.</w:t>
      </w:r>
      <w:r w:rsidRPr="00755909">
        <w:t xml:space="preserve">Transverse section of emerging bud. Note that </w:t>
      </w:r>
      <w:hyperlink r:id="rId10" w:history="1">
        <w:r w:rsidRPr="00755909">
          <w:t>vascular</w:t>
        </w:r>
      </w:hyperlink>
      <w:hyperlink r:id="rId11" w:history="1">
        <w:r w:rsidRPr="00755909">
          <w:t>bundle</w:t>
        </w:r>
      </w:hyperlink>
      <w:r w:rsidRPr="00755909">
        <w:t xml:space="preserve">s of bud and maternal tissue are linked together (arrows) (10×). b. Magnification of fig. 2a. </w:t>
      </w:r>
      <w:r>
        <w:t>,a</w:t>
      </w:r>
      <w:r w:rsidRPr="00755909">
        <w:t xml:space="preserve">rrow shows ringed vessel of </w:t>
      </w:r>
      <w:hyperlink r:id="rId12" w:history="1">
        <w:r w:rsidRPr="00755909">
          <w:t>vascular</w:t>
        </w:r>
      </w:hyperlink>
      <w:hyperlink r:id="rId13" w:history="1">
        <w:r w:rsidRPr="00755909">
          <w:t>bundle</w:t>
        </w:r>
      </w:hyperlink>
      <w:r w:rsidRPr="00755909">
        <w:t xml:space="preserve"> (20×).</w:t>
      </w:r>
    </w:p>
    <w:p w:rsidR="00A80197" w:rsidRDefault="00A80197" w:rsidP="00D05BBF"/>
    <w:p w:rsidR="00A80197" w:rsidRDefault="00A80197">
      <w:pPr>
        <w:widowControl/>
        <w:jc w:val="left"/>
      </w:pPr>
      <w:r>
        <w:br w:type="page"/>
      </w:r>
    </w:p>
    <w:p w:rsidR="00A80197" w:rsidRDefault="00A80197" w:rsidP="00D05BBF">
      <w:pPr>
        <w:pStyle w:val="tablelegend"/>
        <w:adjustRightInd w:val="0"/>
        <w:snapToGrid w:val="0"/>
        <w:rPr>
          <w:i/>
        </w:rPr>
      </w:pPr>
      <w:r w:rsidRPr="005E473D">
        <w:rPr>
          <w:b/>
        </w:rPr>
        <w:t xml:space="preserve">Table 1 </w:t>
      </w:r>
      <w:r w:rsidRPr="005E473D">
        <w:t xml:space="preserve">Effect of TDZ and IAA on shoot buds regeneration from mature zygotic embryos explant of </w:t>
      </w:r>
      <w:r w:rsidRPr="005E473D">
        <w:rPr>
          <w:i/>
        </w:rPr>
        <w:t>A. crassicarpa</w:t>
      </w:r>
    </w:p>
    <w:p w:rsidR="00A80197" w:rsidRDefault="00A80197" w:rsidP="00D05BBF">
      <w:pPr>
        <w:adjustRightInd w:val="0"/>
        <w:snapToGrid w:val="0"/>
      </w:pPr>
    </w:p>
    <w:tbl>
      <w:tblPr>
        <w:tblW w:w="6166" w:type="dxa"/>
        <w:jc w:val="center"/>
        <w:tblInd w:w="93" w:type="dxa"/>
        <w:tblBorders>
          <w:top w:val="single" w:sz="4" w:space="0" w:color="auto"/>
          <w:bottom w:val="single" w:sz="4" w:space="0" w:color="auto"/>
        </w:tblBorders>
        <w:tblLook w:val="00A0"/>
      </w:tblPr>
      <w:tblGrid>
        <w:gridCol w:w="897"/>
        <w:gridCol w:w="897"/>
        <w:gridCol w:w="2186"/>
        <w:gridCol w:w="2186"/>
      </w:tblGrid>
      <w:tr w:rsidR="00A80197" w:rsidRPr="007317EF" w:rsidTr="00F9039A">
        <w:trPr>
          <w:trHeight w:val="194"/>
          <w:jc w:val="center"/>
        </w:trPr>
        <w:tc>
          <w:tcPr>
            <w:tcW w:w="1794" w:type="dxa"/>
            <w:gridSpan w:val="2"/>
            <w:tcBorders>
              <w:top w:val="single" w:sz="4" w:space="0" w:color="auto"/>
              <w:bottom w:val="single" w:sz="4" w:space="0" w:color="auto"/>
            </w:tcBorders>
            <w:noWrap/>
            <w:vAlign w:val="center"/>
          </w:tcPr>
          <w:p w:rsidR="00A80197" w:rsidRPr="00AB31A0" w:rsidRDefault="00A80197" w:rsidP="00F9039A">
            <w:pPr>
              <w:adjustRightInd w:val="0"/>
              <w:snapToGrid w:val="0"/>
              <w:jc w:val="center"/>
              <w:rPr>
                <w:rFonts w:ascii="Times New Roman" w:hAnsi="Times New Roman"/>
                <w:b/>
                <w:kern w:val="0"/>
                <w:sz w:val="20"/>
                <w:szCs w:val="20"/>
              </w:rPr>
            </w:pPr>
            <w:r w:rsidRPr="007317EF">
              <w:rPr>
                <w:rFonts w:ascii="Times New Roman" w:hAnsi="Times New Roman"/>
                <w:b/>
                <w:kern w:val="0"/>
                <w:sz w:val="20"/>
                <w:szCs w:val="20"/>
              </w:rPr>
              <w:t xml:space="preserve">Plant </w:t>
            </w:r>
            <w:r w:rsidRPr="00AB31A0">
              <w:rPr>
                <w:rFonts w:ascii="Times New Roman" w:hAnsi="Times New Roman"/>
                <w:b/>
                <w:kern w:val="0"/>
                <w:sz w:val="20"/>
                <w:szCs w:val="20"/>
              </w:rPr>
              <w:t>growth regegulators(mg/l)</w:t>
            </w:r>
          </w:p>
        </w:tc>
        <w:tc>
          <w:tcPr>
            <w:tcW w:w="2186" w:type="dxa"/>
            <w:vMerge w:val="restart"/>
            <w:tcBorders>
              <w:top w:val="single" w:sz="4" w:space="0" w:color="auto"/>
            </w:tcBorders>
            <w:noWrap/>
            <w:vAlign w:val="center"/>
          </w:tcPr>
          <w:p w:rsidR="00A80197" w:rsidRPr="00AB31A0" w:rsidRDefault="00A80197" w:rsidP="00F9039A">
            <w:pPr>
              <w:adjustRightInd w:val="0"/>
              <w:snapToGrid w:val="0"/>
              <w:jc w:val="center"/>
              <w:rPr>
                <w:rFonts w:ascii="Times New Roman" w:hAnsi="Times New Roman"/>
                <w:b/>
                <w:kern w:val="0"/>
                <w:sz w:val="20"/>
                <w:szCs w:val="20"/>
              </w:rPr>
            </w:pPr>
            <w:r w:rsidRPr="00AB31A0">
              <w:rPr>
                <w:rFonts w:ascii="Times New Roman" w:hAnsi="Times New Roman"/>
                <w:b/>
                <w:kern w:val="0"/>
                <w:sz w:val="20"/>
                <w:szCs w:val="20"/>
              </w:rPr>
              <w:t>Explants with shoot buds(%)</w:t>
            </w:r>
          </w:p>
        </w:tc>
        <w:tc>
          <w:tcPr>
            <w:tcW w:w="2186" w:type="dxa"/>
            <w:vMerge w:val="restart"/>
            <w:tcBorders>
              <w:top w:val="single" w:sz="4" w:space="0" w:color="auto"/>
            </w:tcBorders>
            <w:noWrap/>
            <w:vAlign w:val="center"/>
          </w:tcPr>
          <w:p w:rsidR="00A80197" w:rsidRPr="00AB31A0" w:rsidRDefault="00A80197" w:rsidP="00F9039A">
            <w:pPr>
              <w:adjustRightInd w:val="0"/>
              <w:snapToGrid w:val="0"/>
              <w:jc w:val="center"/>
              <w:rPr>
                <w:rFonts w:ascii="Times New Roman" w:hAnsi="Times New Roman"/>
                <w:b/>
                <w:kern w:val="0"/>
                <w:sz w:val="20"/>
                <w:szCs w:val="20"/>
              </w:rPr>
            </w:pPr>
            <w:r w:rsidRPr="00AB31A0">
              <w:rPr>
                <w:rFonts w:ascii="Times New Roman" w:hAnsi="Times New Roman"/>
                <w:b/>
                <w:kern w:val="0"/>
                <w:sz w:val="20"/>
                <w:szCs w:val="20"/>
              </w:rPr>
              <w:t>Mean number of shoots per explant</w:t>
            </w:r>
          </w:p>
        </w:tc>
      </w:tr>
      <w:tr w:rsidR="00A80197" w:rsidRPr="007317EF" w:rsidTr="00F9039A">
        <w:trPr>
          <w:trHeight w:val="194"/>
          <w:jc w:val="center"/>
        </w:trPr>
        <w:tc>
          <w:tcPr>
            <w:tcW w:w="897" w:type="dxa"/>
            <w:tcBorders>
              <w:top w:val="single" w:sz="4" w:space="0" w:color="auto"/>
              <w:bottom w:val="single" w:sz="4" w:space="0" w:color="auto"/>
            </w:tcBorders>
            <w:noWrap/>
            <w:vAlign w:val="center"/>
          </w:tcPr>
          <w:p w:rsidR="00A80197" w:rsidRPr="007317EF" w:rsidRDefault="00A80197" w:rsidP="00F9039A">
            <w:pPr>
              <w:adjustRightInd w:val="0"/>
              <w:snapToGrid w:val="0"/>
              <w:jc w:val="center"/>
              <w:rPr>
                <w:rFonts w:ascii="Times New Roman" w:hAnsi="Times New Roman"/>
                <w:b/>
                <w:kern w:val="0"/>
                <w:sz w:val="20"/>
                <w:szCs w:val="20"/>
              </w:rPr>
            </w:pPr>
            <w:r w:rsidRPr="007317EF">
              <w:rPr>
                <w:rFonts w:ascii="Times New Roman" w:hAnsi="Times New Roman"/>
                <w:b/>
                <w:kern w:val="0"/>
                <w:sz w:val="20"/>
                <w:szCs w:val="20"/>
              </w:rPr>
              <w:t>TDZ</w:t>
            </w:r>
          </w:p>
        </w:tc>
        <w:tc>
          <w:tcPr>
            <w:tcW w:w="897" w:type="dxa"/>
            <w:tcBorders>
              <w:top w:val="single" w:sz="4" w:space="0" w:color="auto"/>
              <w:bottom w:val="single" w:sz="4" w:space="0" w:color="auto"/>
            </w:tcBorders>
            <w:vAlign w:val="center"/>
          </w:tcPr>
          <w:p w:rsidR="00A80197" w:rsidRPr="007317EF" w:rsidRDefault="00A80197" w:rsidP="00F9039A">
            <w:pPr>
              <w:adjustRightInd w:val="0"/>
              <w:snapToGrid w:val="0"/>
              <w:jc w:val="center"/>
              <w:rPr>
                <w:rFonts w:ascii="Times New Roman" w:hAnsi="Times New Roman"/>
                <w:b/>
                <w:kern w:val="0"/>
                <w:sz w:val="20"/>
                <w:szCs w:val="20"/>
              </w:rPr>
            </w:pPr>
            <w:r w:rsidRPr="007317EF">
              <w:rPr>
                <w:rFonts w:ascii="Times New Roman" w:hAnsi="Times New Roman"/>
                <w:b/>
                <w:kern w:val="0"/>
                <w:sz w:val="20"/>
                <w:szCs w:val="20"/>
              </w:rPr>
              <w:t>IAA</w:t>
            </w:r>
          </w:p>
        </w:tc>
        <w:tc>
          <w:tcPr>
            <w:tcW w:w="2186" w:type="dxa"/>
            <w:vMerge/>
            <w:tcBorders>
              <w:bottom w:val="single" w:sz="4" w:space="0" w:color="auto"/>
            </w:tcBorders>
            <w:noWrap/>
            <w:vAlign w:val="center"/>
          </w:tcPr>
          <w:p w:rsidR="00A80197" w:rsidRPr="00AB31A0" w:rsidRDefault="00A80197" w:rsidP="00F9039A">
            <w:pPr>
              <w:adjustRightInd w:val="0"/>
              <w:snapToGrid w:val="0"/>
              <w:jc w:val="center"/>
              <w:rPr>
                <w:rFonts w:ascii="Times New Roman" w:hAnsi="Times New Roman"/>
                <w:b/>
                <w:kern w:val="0"/>
                <w:sz w:val="20"/>
                <w:szCs w:val="20"/>
              </w:rPr>
            </w:pPr>
          </w:p>
        </w:tc>
        <w:tc>
          <w:tcPr>
            <w:tcW w:w="2186" w:type="dxa"/>
            <w:vMerge/>
            <w:tcBorders>
              <w:bottom w:val="single" w:sz="4" w:space="0" w:color="auto"/>
            </w:tcBorders>
            <w:noWrap/>
            <w:vAlign w:val="center"/>
          </w:tcPr>
          <w:p w:rsidR="00A80197" w:rsidRPr="00AB31A0" w:rsidRDefault="00A80197" w:rsidP="00F9039A">
            <w:pPr>
              <w:adjustRightInd w:val="0"/>
              <w:snapToGrid w:val="0"/>
              <w:jc w:val="center"/>
              <w:rPr>
                <w:rFonts w:ascii="Times New Roman" w:hAnsi="Times New Roman"/>
                <w:b/>
                <w:kern w:val="0"/>
                <w:sz w:val="20"/>
                <w:szCs w:val="20"/>
              </w:rPr>
            </w:pPr>
          </w:p>
        </w:tc>
      </w:tr>
      <w:tr w:rsidR="00A80197" w:rsidRPr="007317EF" w:rsidTr="00F9039A">
        <w:trPr>
          <w:trHeight w:val="346"/>
          <w:jc w:val="center"/>
        </w:trPr>
        <w:tc>
          <w:tcPr>
            <w:tcW w:w="897" w:type="dxa"/>
            <w:tcBorders>
              <w:top w:val="single" w:sz="4" w:space="0" w:color="auto"/>
            </w:tcBorders>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897" w:type="dxa"/>
            <w:tcBorders>
              <w:top w:val="single" w:sz="4" w:space="0" w:color="auto"/>
            </w:tcBorders>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0.1</w:t>
            </w:r>
          </w:p>
        </w:tc>
        <w:tc>
          <w:tcPr>
            <w:tcW w:w="2186" w:type="dxa"/>
            <w:tcBorders>
              <w:top w:val="single" w:sz="4" w:space="0" w:color="auto"/>
            </w:tcBorders>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65.53±1.11d</w:t>
            </w:r>
          </w:p>
        </w:tc>
        <w:tc>
          <w:tcPr>
            <w:tcW w:w="2186" w:type="dxa"/>
            <w:tcBorders>
              <w:top w:val="single" w:sz="4" w:space="0" w:color="auto"/>
            </w:tcBorders>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24.50±0.87de</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64.50±0.79d</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26.33±0.65d</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64.60±0.90d</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23.50±0.66e</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73.23±1.10b</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46.47±3.89b</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76.87±1.50a</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56.53±0.96a</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69.6</w:t>
            </w:r>
            <w:r>
              <w:rPr>
                <w:rFonts w:ascii="Times New Roman" w:hAnsi="Times New Roman"/>
                <w:kern w:val="0"/>
                <w:sz w:val="20"/>
                <w:szCs w:val="20"/>
              </w:rPr>
              <w:t>0</w:t>
            </w:r>
            <w:r w:rsidRPr="00ED6D52">
              <w:rPr>
                <w:rFonts w:ascii="Times New Roman" w:hAnsi="Times New Roman"/>
                <w:kern w:val="0"/>
                <w:sz w:val="20"/>
                <w:szCs w:val="20"/>
              </w:rPr>
              <w:t>±1.42c</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46.27±0.83b</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2</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53.00±1.00g</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33.83±0.74c</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2</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59.43±1.37e</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34.37±0.72c</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2</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55.27±0.87f</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33.07±0.15c</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4</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0.1</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48.87±0.74h</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25.90±0.80de</w:t>
            </w:r>
          </w:p>
        </w:tc>
      </w:tr>
      <w:tr w:rsidR="00A80197" w:rsidRPr="007317EF" w:rsidTr="00F9039A">
        <w:trPr>
          <w:trHeight w:val="346"/>
          <w:jc w:val="center"/>
        </w:trPr>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4</w:t>
            </w:r>
          </w:p>
        </w:tc>
        <w:tc>
          <w:tcPr>
            <w:tcW w:w="897" w:type="dxa"/>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0.5</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47.63±0.47h</w:t>
            </w:r>
          </w:p>
        </w:tc>
        <w:tc>
          <w:tcPr>
            <w:tcW w:w="2186" w:type="dxa"/>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24.20±0.91de</w:t>
            </w:r>
          </w:p>
        </w:tc>
      </w:tr>
      <w:tr w:rsidR="00A80197" w:rsidRPr="007317EF" w:rsidTr="00F9039A">
        <w:trPr>
          <w:trHeight w:val="346"/>
          <w:jc w:val="center"/>
        </w:trPr>
        <w:tc>
          <w:tcPr>
            <w:tcW w:w="897" w:type="dxa"/>
            <w:tcBorders>
              <w:bottom w:val="single" w:sz="4" w:space="0" w:color="auto"/>
            </w:tcBorders>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4</w:t>
            </w:r>
          </w:p>
        </w:tc>
        <w:tc>
          <w:tcPr>
            <w:tcW w:w="897" w:type="dxa"/>
            <w:tcBorders>
              <w:bottom w:val="single" w:sz="4" w:space="0" w:color="auto"/>
            </w:tcBorders>
            <w:noWrap/>
            <w:vAlign w:val="center"/>
          </w:tcPr>
          <w:p w:rsidR="00A80197" w:rsidRPr="00B74569" w:rsidRDefault="00A80197" w:rsidP="00F9039A">
            <w:pPr>
              <w:adjustRightInd w:val="0"/>
              <w:snapToGrid w:val="0"/>
              <w:jc w:val="center"/>
              <w:rPr>
                <w:rFonts w:ascii="Times New Roman" w:hAnsi="Times New Roman"/>
                <w:kern w:val="0"/>
                <w:sz w:val="20"/>
              </w:rPr>
            </w:pPr>
            <w:r w:rsidRPr="00B74569">
              <w:rPr>
                <w:rFonts w:ascii="Times New Roman" w:hAnsi="Times New Roman"/>
                <w:kern w:val="0"/>
                <w:sz w:val="20"/>
              </w:rPr>
              <w:t>1</w:t>
            </w:r>
          </w:p>
        </w:tc>
        <w:tc>
          <w:tcPr>
            <w:tcW w:w="2186" w:type="dxa"/>
            <w:tcBorders>
              <w:bottom w:val="single" w:sz="4" w:space="0" w:color="auto"/>
            </w:tcBorders>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41.93±1.36j</w:t>
            </w:r>
          </w:p>
        </w:tc>
        <w:tc>
          <w:tcPr>
            <w:tcW w:w="2186" w:type="dxa"/>
            <w:tcBorders>
              <w:bottom w:val="single" w:sz="4" w:space="0" w:color="auto"/>
            </w:tcBorders>
            <w:noWrap/>
            <w:vAlign w:val="center"/>
          </w:tcPr>
          <w:p w:rsidR="00A80197" w:rsidRPr="00ED6D52" w:rsidRDefault="00A80197" w:rsidP="00F9039A">
            <w:pPr>
              <w:adjustRightInd w:val="0"/>
              <w:snapToGrid w:val="0"/>
              <w:jc w:val="center"/>
              <w:rPr>
                <w:rFonts w:ascii="Times New Roman" w:hAnsi="Times New Roman"/>
                <w:kern w:val="0"/>
                <w:sz w:val="20"/>
                <w:szCs w:val="20"/>
              </w:rPr>
            </w:pPr>
            <w:r w:rsidRPr="00ED6D52">
              <w:rPr>
                <w:rFonts w:ascii="Times New Roman" w:hAnsi="Times New Roman"/>
                <w:kern w:val="0"/>
                <w:sz w:val="20"/>
                <w:szCs w:val="20"/>
              </w:rPr>
              <w:t>19.50±0.53f</w:t>
            </w:r>
          </w:p>
        </w:tc>
      </w:tr>
    </w:tbl>
    <w:p w:rsidR="00A80197" w:rsidRPr="00B74569" w:rsidRDefault="00A80197" w:rsidP="00D05BBF">
      <w:pPr>
        <w:adjustRightInd w:val="0"/>
        <w:snapToGrid w:val="0"/>
        <w:jc w:val="left"/>
        <w:rPr>
          <w:rFonts w:ascii="Times New Roman" w:hAnsi="Times New Roman"/>
          <w:kern w:val="0"/>
          <w:sz w:val="20"/>
          <w:szCs w:val="20"/>
        </w:rPr>
      </w:pPr>
    </w:p>
    <w:p w:rsidR="00A80197" w:rsidRDefault="00A80197" w:rsidP="00DD78D2">
      <w:pPr>
        <w:pStyle w:val="wordgroup"/>
        <w:adjustRightInd w:val="0"/>
        <w:snapToGrid w:val="0"/>
        <w:rPr>
          <w:rFonts w:ascii="Times New Roman" w:hAnsi="Times New Roman" w:cs="Times New Roman"/>
          <w:sz w:val="20"/>
          <w:szCs w:val="20"/>
        </w:rPr>
      </w:pPr>
      <w:r w:rsidRPr="00530852">
        <w:rPr>
          <w:rFonts w:ascii="Times New Roman" w:hAnsi="Times New Roman" w:cs="Times New Roman"/>
          <w:sz w:val="20"/>
          <w:szCs w:val="20"/>
        </w:rPr>
        <w:t xml:space="preserve">Data were recorded after 2 months in culture when shoots were clearly visible. </w:t>
      </w:r>
      <w:bookmarkStart w:id="81" w:name="OLE_LINK56"/>
      <w:r>
        <w:rPr>
          <w:rFonts w:ascii="Times New Roman" w:eastAsia="MS Mincho" w:hAnsi="Times New Roman" w:cs="Times New Roman"/>
          <w:sz w:val="20"/>
          <w:szCs w:val="20"/>
          <w:lang w:eastAsia="ja-JP"/>
        </w:rPr>
        <w:t>The e</w:t>
      </w:r>
      <w:r w:rsidRPr="00530852">
        <w:rPr>
          <w:rFonts w:ascii="Times New Roman" w:hAnsi="Times New Roman" w:cs="Times New Roman"/>
          <w:sz w:val="20"/>
          <w:szCs w:val="20"/>
        </w:rPr>
        <w:t>xperiment was duplicated with 100 explants per treatment.</w:t>
      </w:r>
      <w:bookmarkEnd w:id="81"/>
      <w:r w:rsidRPr="00530852">
        <w:rPr>
          <w:rFonts w:ascii="Times New Roman" w:hAnsi="Times New Roman" w:cs="Times New Roman"/>
          <w:sz w:val="20"/>
          <w:szCs w:val="20"/>
        </w:rPr>
        <w:t xml:space="preserve"> Means followed by same letters within a column are not significantly different at </w:t>
      </w:r>
      <w:r w:rsidRPr="00530852">
        <w:rPr>
          <w:rFonts w:ascii="Times New Roman" w:hAnsi="Times New Roman" w:cs="Times New Roman"/>
          <w:i/>
          <w:sz w:val="20"/>
          <w:szCs w:val="20"/>
        </w:rPr>
        <w:t>P</w:t>
      </w:r>
      <w:r w:rsidRPr="00530852">
        <w:rPr>
          <w:rFonts w:ascii="Times New Roman" w:hAnsi="Times New Roman" w:cs="Times New Roman"/>
          <w:sz w:val="20"/>
          <w:szCs w:val="20"/>
        </w:rPr>
        <w:t xml:space="preserve"> = 0.05 (Duncan’s multiple range test).</w:t>
      </w:r>
    </w:p>
    <w:p w:rsidR="00A80197" w:rsidRDefault="00A80197">
      <w:pPr>
        <w:widowControl/>
        <w:jc w:val="left"/>
        <w:rPr>
          <w:rFonts w:ascii="Times New Roman" w:hAnsi="Times New Roman"/>
          <w:kern w:val="0"/>
          <w:sz w:val="20"/>
          <w:szCs w:val="20"/>
        </w:rPr>
      </w:pPr>
      <w:r>
        <w:rPr>
          <w:rFonts w:ascii="Times New Roman" w:hAnsi="Times New Roman"/>
          <w:sz w:val="20"/>
          <w:szCs w:val="20"/>
        </w:rPr>
        <w:br w:type="page"/>
      </w:r>
    </w:p>
    <w:p w:rsidR="00A80197" w:rsidRPr="005E473D" w:rsidRDefault="00A80197" w:rsidP="00DD78D2">
      <w:pPr>
        <w:pStyle w:val="tablelegend"/>
        <w:adjustRightInd w:val="0"/>
        <w:snapToGrid w:val="0"/>
      </w:pPr>
      <w:bookmarkStart w:id="82" w:name="OLE_LINK67"/>
      <w:bookmarkStart w:id="83" w:name="OLE_LINK68"/>
      <w:r w:rsidRPr="005E473D">
        <w:rPr>
          <w:b/>
        </w:rPr>
        <w:t>Table 2</w:t>
      </w:r>
      <w:r w:rsidRPr="000719EA">
        <w:t>Effects of GA</w:t>
      </w:r>
      <w:r w:rsidRPr="000719EA">
        <w:rPr>
          <w:vertAlign w:val="subscript"/>
        </w:rPr>
        <w:t>3</w:t>
      </w:r>
      <w:r w:rsidRPr="000719EA">
        <w:t xml:space="preserve"> and TDZ on shoot elongation in MS medium</w:t>
      </w:r>
    </w:p>
    <w:p w:rsidR="00A80197" w:rsidRPr="005E473D" w:rsidRDefault="00A80197" w:rsidP="00DD78D2">
      <w:pPr>
        <w:adjustRightInd w:val="0"/>
        <w:snapToGrid w:val="0"/>
        <w:jc w:val="left"/>
      </w:pPr>
    </w:p>
    <w:tbl>
      <w:tblPr>
        <w:tblW w:w="5309" w:type="dxa"/>
        <w:jc w:val="center"/>
        <w:tblBorders>
          <w:top w:val="single" w:sz="4" w:space="0" w:color="auto"/>
          <w:bottom w:val="single" w:sz="4" w:space="0" w:color="auto"/>
        </w:tblBorders>
        <w:tblLook w:val="00A0"/>
      </w:tblPr>
      <w:tblGrid>
        <w:gridCol w:w="1172"/>
        <w:gridCol w:w="1225"/>
        <w:gridCol w:w="2912"/>
      </w:tblGrid>
      <w:tr w:rsidR="00A80197" w:rsidRPr="007317EF" w:rsidTr="007317EF">
        <w:trPr>
          <w:trHeight w:val="433"/>
          <w:jc w:val="center"/>
        </w:trPr>
        <w:tc>
          <w:tcPr>
            <w:tcW w:w="2397" w:type="dxa"/>
            <w:gridSpan w:val="2"/>
            <w:tcBorders>
              <w:top w:val="single" w:sz="4" w:space="0" w:color="auto"/>
              <w:bottom w:val="single" w:sz="4" w:space="0" w:color="auto"/>
            </w:tcBorders>
            <w:vAlign w:val="center"/>
          </w:tcPr>
          <w:bookmarkEnd w:id="82"/>
          <w:bookmarkEnd w:id="83"/>
          <w:p w:rsidR="00A80197" w:rsidRPr="007317EF" w:rsidRDefault="00A80197" w:rsidP="007317EF">
            <w:pPr>
              <w:adjustRightInd w:val="0"/>
              <w:snapToGrid w:val="0"/>
              <w:jc w:val="left"/>
              <w:rPr>
                <w:rFonts w:ascii="Times New Roman" w:hAnsi="Times New Roman"/>
                <w:b/>
                <w:kern w:val="0"/>
                <w:sz w:val="20"/>
                <w:szCs w:val="20"/>
              </w:rPr>
            </w:pPr>
            <w:r w:rsidRPr="007317EF">
              <w:rPr>
                <w:rFonts w:ascii="Times New Roman" w:hAnsi="Times New Roman"/>
                <w:b/>
                <w:kern w:val="0"/>
                <w:sz w:val="20"/>
                <w:szCs w:val="20"/>
              </w:rPr>
              <w:t>Plant growth regegulators(mg/l)</w:t>
            </w:r>
          </w:p>
        </w:tc>
        <w:tc>
          <w:tcPr>
            <w:tcW w:w="2912" w:type="dxa"/>
            <w:vMerge w:val="restart"/>
            <w:tcBorders>
              <w:top w:val="single" w:sz="4" w:space="0" w:color="auto"/>
            </w:tcBorders>
            <w:vAlign w:val="center"/>
          </w:tcPr>
          <w:p w:rsidR="00A80197" w:rsidRPr="007317EF" w:rsidRDefault="00A80197" w:rsidP="007317EF">
            <w:pPr>
              <w:adjustRightInd w:val="0"/>
              <w:snapToGrid w:val="0"/>
              <w:jc w:val="left"/>
              <w:rPr>
                <w:rFonts w:ascii="Times New Roman" w:hAnsi="Times New Roman"/>
                <w:b/>
                <w:kern w:val="0"/>
                <w:sz w:val="20"/>
                <w:szCs w:val="20"/>
              </w:rPr>
            </w:pPr>
            <w:r w:rsidRPr="007317EF">
              <w:rPr>
                <w:rFonts w:ascii="Times New Roman" w:hAnsi="Times New Roman"/>
                <w:b/>
                <w:kern w:val="0"/>
                <w:sz w:val="20"/>
                <w:szCs w:val="20"/>
              </w:rPr>
              <w:t>Mean length per shoot(cm)</w:t>
            </w:r>
          </w:p>
        </w:tc>
      </w:tr>
      <w:tr w:rsidR="00A80197" w:rsidRPr="007317EF" w:rsidTr="007317EF">
        <w:trPr>
          <w:trHeight w:val="433"/>
          <w:jc w:val="center"/>
        </w:trPr>
        <w:tc>
          <w:tcPr>
            <w:tcW w:w="1172" w:type="dxa"/>
            <w:tcBorders>
              <w:top w:val="single" w:sz="4" w:space="0" w:color="auto"/>
              <w:bottom w:val="single" w:sz="4" w:space="0" w:color="auto"/>
            </w:tcBorders>
            <w:vAlign w:val="center"/>
          </w:tcPr>
          <w:p w:rsidR="00A80197" w:rsidRPr="007317EF" w:rsidRDefault="00A80197" w:rsidP="007317EF">
            <w:pPr>
              <w:adjustRightInd w:val="0"/>
              <w:snapToGrid w:val="0"/>
              <w:jc w:val="left"/>
              <w:rPr>
                <w:rFonts w:ascii="Times New Roman" w:hAnsi="Times New Roman"/>
                <w:b/>
                <w:kern w:val="0"/>
                <w:sz w:val="20"/>
                <w:szCs w:val="20"/>
              </w:rPr>
            </w:pPr>
            <w:r w:rsidRPr="007317EF">
              <w:rPr>
                <w:rFonts w:ascii="Times New Roman" w:hAnsi="Times New Roman"/>
                <w:b/>
                <w:kern w:val="0"/>
                <w:sz w:val="20"/>
                <w:szCs w:val="20"/>
              </w:rPr>
              <w:t>TDZ</w:t>
            </w:r>
          </w:p>
        </w:tc>
        <w:tc>
          <w:tcPr>
            <w:tcW w:w="1225" w:type="dxa"/>
            <w:tcBorders>
              <w:top w:val="single" w:sz="4" w:space="0" w:color="auto"/>
              <w:bottom w:val="single" w:sz="4" w:space="0" w:color="auto"/>
            </w:tcBorders>
            <w:vAlign w:val="center"/>
          </w:tcPr>
          <w:p w:rsidR="00A80197" w:rsidRPr="007317EF" w:rsidRDefault="00A80197" w:rsidP="007317EF">
            <w:pPr>
              <w:adjustRightInd w:val="0"/>
              <w:snapToGrid w:val="0"/>
              <w:jc w:val="left"/>
              <w:rPr>
                <w:rFonts w:ascii="Times New Roman" w:hAnsi="Times New Roman"/>
                <w:b/>
                <w:kern w:val="0"/>
                <w:sz w:val="20"/>
                <w:szCs w:val="20"/>
              </w:rPr>
            </w:pPr>
            <w:r w:rsidRPr="007317EF">
              <w:rPr>
                <w:rFonts w:ascii="Times New Roman" w:hAnsi="Times New Roman"/>
                <w:b/>
                <w:kern w:val="0"/>
                <w:sz w:val="20"/>
                <w:szCs w:val="20"/>
              </w:rPr>
              <w:t>GA</w:t>
            </w:r>
            <w:r w:rsidRPr="007317EF">
              <w:rPr>
                <w:rFonts w:ascii="Times New Roman" w:hAnsi="Times New Roman"/>
                <w:b/>
                <w:kern w:val="0"/>
                <w:sz w:val="20"/>
                <w:szCs w:val="20"/>
                <w:vertAlign w:val="subscript"/>
              </w:rPr>
              <w:t>3</w:t>
            </w:r>
          </w:p>
        </w:tc>
        <w:tc>
          <w:tcPr>
            <w:tcW w:w="2912" w:type="dxa"/>
            <w:vMerge/>
            <w:tcBorders>
              <w:bottom w:val="single" w:sz="4" w:space="0" w:color="auto"/>
            </w:tcBorders>
            <w:vAlign w:val="center"/>
          </w:tcPr>
          <w:p w:rsidR="00A80197" w:rsidRPr="005E473D" w:rsidRDefault="00A80197" w:rsidP="007317EF">
            <w:pPr>
              <w:pStyle w:val="p0"/>
              <w:autoSpaceDN w:val="0"/>
              <w:adjustRightInd w:val="0"/>
              <w:snapToGrid w:val="0"/>
            </w:pPr>
          </w:p>
        </w:tc>
      </w:tr>
      <w:tr w:rsidR="00A80197" w:rsidRPr="007317EF" w:rsidTr="007317EF">
        <w:trPr>
          <w:trHeight w:val="433"/>
          <w:jc w:val="center"/>
        </w:trPr>
        <w:tc>
          <w:tcPr>
            <w:tcW w:w="1172" w:type="dxa"/>
            <w:tcBorders>
              <w:top w:val="single" w:sz="4" w:space="0" w:color="auto"/>
            </w:tcBorders>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w:t>
            </w:r>
          </w:p>
        </w:tc>
        <w:tc>
          <w:tcPr>
            <w:tcW w:w="1225" w:type="dxa"/>
            <w:tcBorders>
              <w:top w:val="single" w:sz="4" w:space="0" w:color="auto"/>
            </w:tcBorders>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w:t>
            </w:r>
          </w:p>
        </w:tc>
        <w:tc>
          <w:tcPr>
            <w:tcW w:w="2912" w:type="dxa"/>
            <w:tcBorders>
              <w:top w:val="single" w:sz="4" w:space="0" w:color="auto"/>
            </w:tcBorders>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0.87±0.19c</w:t>
            </w:r>
          </w:p>
        </w:tc>
      </w:tr>
      <w:tr w:rsidR="00A80197" w:rsidRPr="007317EF" w:rsidTr="007317EF">
        <w:trPr>
          <w:trHeight w:val="433"/>
          <w:jc w:val="center"/>
        </w:trPr>
        <w:tc>
          <w:tcPr>
            <w:tcW w:w="1172"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w:t>
            </w:r>
          </w:p>
        </w:tc>
        <w:tc>
          <w:tcPr>
            <w:tcW w:w="1225"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0.5</w:t>
            </w:r>
          </w:p>
        </w:tc>
        <w:tc>
          <w:tcPr>
            <w:tcW w:w="2912" w:type="dxa"/>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1.76±0.27b</w:t>
            </w:r>
          </w:p>
        </w:tc>
      </w:tr>
      <w:tr w:rsidR="00A80197" w:rsidRPr="007317EF" w:rsidTr="007317EF">
        <w:trPr>
          <w:trHeight w:val="433"/>
          <w:jc w:val="center"/>
        </w:trPr>
        <w:tc>
          <w:tcPr>
            <w:tcW w:w="1172"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w:t>
            </w:r>
          </w:p>
        </w:tc>
        <w:tc>
          <w:tcPr>
            <w:tcW w:w="1225"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1</w:t>
            </w:r>
          </w:p>
        </w:tc>
        <w:tc>
          <w:tcPr>
            <w:tcW w:w="2912" w:type="dxa"/>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2.32±0.34a</w:t>
            </w:r>
          </w:p>
        </w:tc>
      </w:tr>
      <w:tr w:rsidR="00A80197" w:rsidRPr="007317EF" w:rsidTr="007317EF">
        <w:trPr>
          <w:trHeight w:val="433"/>
          <w:jc w:val="center"/>
        </w:trPr>
        <w:tc>
          <w:tcPr>
            <w:tcW w:w="1172"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0.5</w:t>
            </w:r>
          </w:p>
        </w:tc>
        <w:tc>
          <w:tcPr>
            <w:tcW w:w="1225"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w:t>
            </w:r>
          </w:p>
        </w:tc>
        <w:tc>
          <w:tcPr>
            <w:tcW w:w="2912" w:type="dxa"/>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0.92±0.32c</w:t>
            </w:r>
          </w:p>
        </w:tc>
      </w:tr>
      <w:tr w:rsidR="00A80197" w:rsidRPr="007317EF" w:rsidTr="007317EF">
        <w:trPr>
          <w:trHeight w:val="433"/>
          <w:jc w:val="center"/>
        </w:trPr>
        <w:tc>
          <w:tcPr>
            <w:tcW w:w="1172"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0.5</w:t>
            </w:r>
          </w:p>
        </w:tc>
        <w:tc>
          <w:tcPr>
            <w:tcW w:w="1225" w:type="dxa"/>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0.5</w:t>
            </w:r>
          </w:p>
        </w:tc>
        <w:tc>
          <w:tcPr>
            <w:tcW w:w="2912" w:type="dxa"/>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1.14±0.19c</w:t>
            </w:r>
          </w:p>
        </w:tc>
      </w:tr>
      <w:tr w:rsidR="00A80197" w:rsidRPr="007317EF" w:rsidTr="007317EF">
        <w:trPr>
          <w:trHeight w:val="463"/>
          <w:jc w:val="center"/>
        </w:trPr>
        <w:tc>
          <w:tcPr>
            <w:tcW w:w="1172" w:type="dxa"/>
            <w:tcBorders>
              <w:bottom w:val="single" w:sz="4" w:space="0" w:color="auto"/>
            </w:tcBorders>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0.5</w:t>
            </w:r>
          </w:p>
        </w:tc>
        <w:tc>
          <w:tcPr>
            <w:tcW w:w="1225" w:type="dxa"/>
            <w:tcBorders>
              <w:bottom w:val="single" w:sz="4" w:space="0" w:color="auto"/>
            </w:tcBorders>
            <w:vAlign w:val="center"/>
          </w:tcPr>
          <w:p w:rsidR="00A80197" w:rsidRPr="007317EF" w:rsidRDefault="00A80197" w:rsidP="007317EF">
            <w:pPr>
              <w:adjustRightInd w:val="0"/>
              <w:snapToGrid w:val="0"/>
              <w:jc w:val="left"/>
              <w:rPr>
                <w:rFonts w:ascii="Times New Roman" w:hAnsi="Times New Roman"/>
                <w:kern w:val="0"/>
                <w:sz w:val="20"/>
                <w:szCs w:val="20"/>
              </w:rPr>
            </w:pPr>
            <w:r w:rsidRPr="007317EF">
              <w:rPr>
                <w:rFonts w:ascii="Times New Roman" w:hAnsi="Times New Roman"/>
                <w:kern w:val="0"/>
                <w:sz w:val="20"/>
                <w:szCs w:val="20"/>
              </w:rPr>
              <w:t>1</w:t>
            </w:r>
          </w:p>
        </w:tc>
        <w:tc>
          <w:tcPr>
            <w:tcW w:w="2912" w:type="dxa"/>
            <w:tcBorders>
              <w:bottom w:val="single" w:sz="4" w:space="0" w:color="auto"/>
            </w:tcBorders>
            <w:vAlign w:val="center"/>
          </w:tcPr>
          <w:p w:rsidR="00A80197" w:rsidRPr="007317EF" w:rsidRDefault="00A80197" w:rsidP="007317EF">
            <w:pPr>
              <w:adjustRightInd w:val="0"/>
              <w:snapToGrid w:val="0"/>
              <w:jc w:val="center"/>
              <w:rPr>
                <w:rFonts w:ascii="Times New Roman" w:hAnsi="Times New Roman"/>
                <w:kern w:val="0"/>
                <w:sz w:val="20"/>
                <w:szCs w:val="20"/>
              </w:rPr>
            </w:pPr>
            <w:r w:rsidRPr="007317EF">
              <w:rPr>
                <w:rFonts w:ascii="Times New Roman" w:hAnsi="Times New Roman"/>
                <w:kern w:val="0"/>
                <w:sz w:val="20"/>
                <w:szCs w:val="20"/>
              </w:rPr>
              <w:t>1.21±0.16c</w:t>
            </w:r>
          </w:p>
        </w:tc>
      </w:tr>
    </w:tbl>
    <w:p w:rsidR="00A80197" w:rsidRPr="005E473D" w:rsidRDefault="00A80197" w:rsidP="00DD78D2">
      <w:pPr>
        <w:pStyle w:val="wordgroup"/>
        <w:adjustRightInd w:val="0"/>
        <w:snapToGrid w:val="0"/>
        <w:rPr>
          <w:rFonts w:ascii="Times New Roman" w:hAnsi="Times New Roman" w:cs="Times New Roman"/>
          <w:sz w:val="20"/>
          <w:szCs w:val="20"/>
        </w:rPr>
      </w:pPr>
    </w:p>
    <w:p w:rsidR="00A80197" w:rsidRPr="00AB31A0" w:rsidRDefault="00A80197" w:rsidP="00DD78D2">
      <w:pPr>
        <w:pStyle w:val="wordgroup"/>
        <w:adjustRightInd w:val="0"/>
        <w:snapToGrid w:val="0"/>
        <w:rPr>
          <w:rFonts w:ascii="Times New Roman" w:hAnsi="Times New Roman" w:cs="Times New Roman"/>
          <w:sz w:val="20"/>
          <w:szCs w:val="20"/>
        </w:rPr>
      </w:pPr>
      <w:r w:rsidRPr="00AB31A0">
        <w:rPr>
          <w:rFonts w:ascii="Times New Roman" w:hAnsi="Times New Roman" w:cs="Times New Roman"/>
          <w:sz w:val="20"/>
          <w:szCs w:val="20"/>
        </w:rPr>
        <w:t>Data were recorded after 1 month of culture on elongation medium. The experiment was duplicated with 50 explants per treatment. Means followed by the same letters within a column are not significantly different at at P = 0.05 (Duncan’s multiple range test).</w:t>
      </w:r>
    </w:p>
    <w:p w:rsidR="00A80197" w:rsidRPr="00EF4409" w:rsidRDefault="00A80197" w:rsidP="00DD78D2">
      <w:pPr>
        <w:adjustRightInd w:val="0"/>
        <w:snapToGrid w:val="0"/>
      </w:pPr>
    </w:p>
    <w:p w:rsidR="00A80197" w:rsidRDefault="00A80197" w:rsidP="00DD78D2">
      <w:pPr>
        <w:pStyle w:val="wordgroup"/>
        <w:adjustRightInd w:val="0"/>
        <w:snapToGrid w:val="0"/>
        <w:rPr>
          <w:rFonts w:ascii="Times New Roman" w:hAnsi="Times New Roman" w:cs="Times New Roman"/>
          <w:sz w:val="20"/>
          <w:szCs w:val="20"/>
        </w:rPr>
      </w:pPr>
    </w:p>
    <w:p w:rsidR="00A80197" w:rsidRDefault="00A80197">
      <w:pPr>
        <w:widowControl/>
        <w:jc w:val="left"/>
        <w:rPr>
          <w:rFonts w:ascii="Times New Roman" w:hAnsi="Times New Roman"/>
          <w:kern w:val="0"/>
          <w:sz w:val="20"/>
          <w:szCs w:val="20"/>
        </w:rPr>
      </w:pPr>
      <w:r>
        <w:rPr>
          <w:rFonts w:ascii="Times New Roman" w:hAnsi="Times New Roman"/>
          <w:sz w:val="20"/>
          <w:szCs w:val="20"/>
        </w:rPr>
        <w:br w:type="page"/>
      </w:r>
    </w:p>
    <w:p w:rsidR="00A80197" w:rsidRPr="005E473D" w:rsidRDefault="00A80197" w:rsidP="00DD78D2">
      <w:pPr>
        <w:adjustRightInd w:val="0"/>
        <w:snapToGrid w:val="0"/>
        <w:rPr>
          <w:rFonts w:ascii="Times New Roman" w:hAnsi="Times New Roman"/>
          <w:sz w:val="20"/>
          <w:szCs w:val="20"/>
        </w:rPr>
      </w:pPr>
      <w:r w:rsidRPr="005E473D">
        <w:rPr>
          <w:rFonts w:ascii="Times New Roman" w:hAnsi="Times New Roman"/>
          <w:b/>
          <w:sz w:val="20"/>
          <w:szCs w:val="20"/>
        </w:rPr>
        <w:t xml:space="preserve">Table 3 </w:t>
      </w:r>
      <w:r w:rsidRPr="00AB31A0">
        <w:rPr>
          <w:rFonts w:ascii="Times New Roman" w:hAnsi="Times New Roman"/>
          <w:i/>
          <w:sz w:val="20"/>
          <w:szCs w:val="20"/>
        </w:rPr>
        <w:t>In vitro</w:t>
      </w:r>
      <w:r w:rsidRPr="005E473D">
        <w:rPr>
          <w:rFonts w:ascii="Times New Roman" w:hAnsi="Times New Roman"/>
          <w:sz w:val="20"/>
          <w:szCs w:val="20"/>
        </w:rPr>
        <w:t xml:space="preserve"> rooting of shoots on 1/2 MS mediumsupplemented with different concentrations of IBA.</w:t>
      </w:r>
    </w:p>
    <w:p w:rsidR="00A80197" w:rsidRPr="005E473D" w:rsidRDefault="00A80197" w:rsidP="00DD78D2">
      <w:pPr>
        <w:adjustRightInd w:val="0"/>
        <w:snapToGrid w:val="0"/>
        <w:rPr>
          <w:rFonts w:ascii="Times New Roman" w:hAnsi="Times New Roman"/>
          <w:sz w:val="20"/>
          <w:szCs w:val="20"/>
        </w:rPr>
      </w:pPr>
    </w:p>
    <w:tbl>
      <w:tblPr>
        <w:tblW w:w="5465" w:type="dxa"/>
        <w:jc w:val="center"/>
        <w:tblBorders>
          <w:top w:val="single" w:sz="4" w:space="0" w:color="auto"/>
          <w:bottom w:val="single" w:sz="4" w:space="0" w:color="auto"/>
        </w:tblBorders>
        <w:tblLook w:val="00A0"/>
      </w:tblPr>
      <w:tblGrid>
        <w:gridCol w:w="1951"/>
        <w:gridCol w:w="1677"/>
        <w:gridCol w:w="1837"/>
      </w:tblGrid>
      <w:tr w:rsidR="00A80197" w:rsidRPr="007317EF" w:rsidTr="007317EF">
        <w:trPr>
          <w:trHeight w:val="491"/>
          <w:jc w:val="center"/>
        </w:trPr>
        <w:tc>
          <w:tcPr>
            <w:tcW w:w="982" w:type="dxa"/>
            <w:tcBorders>
              <w:top w:val="single" w:sz="4" w:space="0" w:color="auto"/>
              <w:bottom w:val="single" w:sz="4" w:space="0" w:color="auto"/>
              <w:right w:val="nil"/>
            </w:tcBorders>
            <w:vAlign w:val="center"/>
          </w:tcPr>
          <w:p w:rsidR="00A80197" w:rsidRPr="007317EF" w:rsidRDefault="00A80197" w:rsidP="007317EF">
            <w:pPr>
              <w:adjustRightInd w:val="0"/>
              <w:snapToGrid w:val="0"/>
              <w:jc w:val="center"/>
              <w:rPr>
                <w:rFonts w:ascii="Times New Roman" w:hAnsi="Times New Roman"/>
                <w:b/>
                <w:kern w:val="0"/>
                <w:sz w:val="22"/>
                <w:szCs w:val="20"/>
              </w:rPr>
            </w:pPr>
            <w:r w:rsidRPr="007317EF">
              <w:rPr>
                <w:rFonts w:ascii="Times New Roman" w:hAnsi="Times New Roman"/>
                <w:b/>
                <w:kern w:val="0"/>
                <w:sz w:val="22"/>
                <w:szCs w:val="20"/>
              </w:rPr>
              <w:t>Plant growth regegulators(mg/l)</w:t>
            </w:r>
          </w:p>
        </w:tc>
        <w:tc>
          <w:tcPr>
            <w:tcW w:w="2073" w:type="dxa"/>
            <w:vMerge w:val="restart"/>
            <w:tcBorders>
              <w:top w:val="single" w:sz="4" w:space="0" w:color="auto"/>
              <w:left w:val="nil"/>
              <w:right w:val="nil"/>
            </w:tcBorders>
            <w:vAlign w:val="center"/>
          </w:tcPr>
          <w:p w:rsidR="00A80197" w:rsidRPr="007317EF" w:rsidRDefault="00A80197" w:rsidP="007317EF">
            <w:pPr>
              <w:adjustRightInd w:val="0"/>
              <w:snapToGrid w:val="0"/>
              <w:jc w:val="center"/>
              <w:rPr>
                <w:rFonts w:ascii="Times New Roman" w:hAnsi="Times New Roman"/>
                <w:b/>
                <w:kern w:val="0"/>
                <w:sz w:val="22"/>
                <w:szCs w:val="20"/>
              </w:rPr>
            </w:pPr>
            <w:r w:rsidRPr="007317EF">
              <w:rPr>
                <w:rFonts w:ascii="Times New Roman" w:hAnsi="Times New Roman"/>
                <w:b/>
                <w:kern w:val="0"/>
                <w:sz w:val="22"/>
                <w:szCs w:val="20"/>
              </w:rPr>
              <w:t>Rooted shoots(%)</w:t>
            </w:r>
          </w:p>
        </w:tc>
        <w:tc>
          <w:tcPr>
            <w:tcW w:w="2410" w:type="dxa"/>
            <w:vMerge w:val="restart"/>
            <w:tcBorders>
              <w:top w:val="single" w:sz="4" w:space="0" w:color="auto"/>
              <w:left w:val="nil"/>
            </w:tcBorders>
            <w:vAlign w:val="center"/>
          </w:tcPr>
          <w:p w:rsidR="00A80197" w:rsidRPr="007317EF" w:rsidRDefault="00A80197" w:rsidP="007317EF">
            <w:pPr>
              <w:adjustRightInd w:val="0"/>
              <w:snapToGrid w:val="0"/>
              <w:jc w:val="center"/>
              <w:rPr>
                <w:rFonts w:ascii="Times New Roman" w:hAnsi="Times New Roman"/>
                <w:b/>
                <w:kern w:val="0"/>
                <w:sz w:val="22"/>
                <w:szCs w:val="20"/>
              </w:rPr>
            </w:pPr>
            <w:r w:rsidRPr="007317EF">
              <w:rPr>
                <w:rFonts w:ascii="Times New Roman" w:hAnsi="Times New Roman"/>
                <w:b/>
                <w:kern w:val="0"/>
                <w:sz w:val="22"/>
                <w:szCs w:val="20"/>
              </w:rPr>
              <w:t>Mean roots per shoot</w:t>
            </w:r>
          </w:p>
        </w:tc>
      </w:tr>
      <w:tr w:rsidR="00A80197" w:rsidRPr="007317EF" w:rsidTr="007317EF">
        <w:trPr>
          <w:trHeight w:val="491"/>
          <w:jc w:val="center"/>
        </w:trPr>
        <w:tc>
          <w:tcPr>
            <w:tcW w:w="982" w:type="dxa"/>
            <w:tcBorders>
              <w:top w:val="single" w:sz="4" w:space="0" w:color="auto"/>
              <w:bottom w:val="single" w:sz="4" w:space="0" w:color="auto"/>
              <w:right w:val="nil"/>
            </w:tcBorders>
            <w:vAlign w:val="center"/>
          </w:tcPr>
          <w:p w:rsidR="00A80197" w:rsidRPr="007317EF" w:rsidRDefault="00A80197" w:rsidP="007317EF">
            <w:pPr>
              <w:pStyle w:val="p0"/>
              <w:autoSpaceDN w:val="0"/>
              <w:adjustRightInd w:val="0"/>
              <w:snapToGrid w:val="0"/>
              <w:jc w:val="center"/>
              <w:rPr>
                <w:b/>
              </w:rPr>
            </w:pPr>
            <w:r w:rsidRPr="007317EF">
              <w:rPr>
                <w:b/>
              </w:rPr>
              <w:t>IBA</w:t>
            </w:r>
          </w:p>
        </w:tc>
        <w:tc>
          <w:tcPr>
            <w:tcW w:w="2073" w:type="dxa"/>
            <w:vMerge/>
            <w:tcBorders>
              <w:left w:val="nil"/>
              <w:bottom w:val="single" w:sz="4" w:space="0" w:color="auto"/>
              <w:right w:val="nil"/>
            </w:tcBorders>
            <w:vAlign w:val="center"/>
          </w:tcPr>
          <w:p w:rsidR="00A80197" w:rsidRPr="005E473D" w:rsidRDefault="00A80197" w:rsidP="007317EF">
            <w:pPr>
              <w:pStyle w:val="p0"/>
              <w:autoSpaceDN w:val="0"/>
              <w:adjustRightInd w:val="0"/>
              <w:snapToGrid w:val="0"/>
              <w:jc w:val="center"/>
            </w:pPr>
          </w:p>
        </w:tc>
        <w:tc>
          <w:tcPr>
            <w:tcW w:w="2410" w:type="dxa"/>
            <w:vMerge/>
            <w:tcBorders>
              <w:left w:val="nil"/>
              <w:bottom w:val="single" w:sz="4" w:space="0" w:color="auto"/>
            </w:tcBorders>
            <w:vAlign w:val="center"/>
          </w:tcPr>
          <w:p w:rsidR="00A80197" w:rsidRPr="005E473D" w:rsidRDefault="00A80197" w:rsidP="007317EF">
            <w:pPr>
              <w:pStyle w:val="p0"/>
              <w:autoSpaceDN w:val="0"/>
              <w:adjustRightInd w:val="0"/>
              <w:snapToGrid w:val="0"/>
              <w:jc w:val="center"/>
            </w:pPr>
          </w:p>
        </w:tc>
      </w:tr>
      <w:tr w:rsidR="00A80197" w:rsidRPr="007317EF" w:rsidTr="007317EF">
        <w:trPr>
          <w:trHeight w:val="491"/>
          <w:jc w:val="center"/>
        </w:trPr>
        <w:tc>
          <w:tcPr>
            <w:tcW w:w="982" w:type="dxa"/>
            <w:tcBorders>
              <w:top w:val="single" w:sz="4" w:space="0" w:color="auto"/>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0.1</w:t>
            </w:r>
          </w:p>
        </w:tc>
        <w:tc>
          <w:tcPr>
            <w:tcW w:w="2073" w:type="dxa"/>
            <w:tcBorders>
              <w:top w:val="single" w:sz="4" w:space="0" w:color="auto"/>
              <w:left w:val="nil"/>
              <w:bottom w:val="nil"/>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97.17±1.98a</w:t>
            </w:r>
          </w:p>
        </w:tc>
        <w:tc>
          <w:tcPr>
            <w:tcW w:w="2410" w:type="dxa"/>
            <w:tcBorders>
              <w:top w:val="single" w:sz="4" w:space="0" w:color="auto"/>
              <w:left w:val="nil"/>
              <w:bottom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19.7±1.61bc</w:t>
            </w:r>
          </w:p>
        </w:tc>
      </w:tr>
      <w:tr w:rsidR="00A80197" w:rsidRPr="007317EF" w:rsidTr="007317EF">
        <w:trPr>
          <w:trHeight w:val="491"/>
          <w:jc w:val="center"/>
        </w:trPr>
        <w:tc>
          <w:tcPr>
            <w:tcW w:w="982" w:type="dxa"/>
            <w:tcBorders>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0.5</w:t>
            </w:r>
          </w:p>
        </w:tc>
        <w:tc>
          <w:tcPr>
            <w:tcW w:w="2073" w:type="dxa"/>
            <w:tcBorders>
              <w:top w:val="nil"/>
              <w:left w:val="nil"/>
              <w:bottom w:val="nil"/>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98.87±1.06a</w:t>
            </w:r>
          </w:p>
        </w:tc>
        <w:tc>
          <w:tcPr>
            <w:tcW w:w="2410" w:type="dxa"/>
            <w:tcBorders>
              <w:top w:val="nil"/>
              <w:left w:val="nil"/>
              <w:bottom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27.67±2.99a</w:t>
            </w:r>
          </w:p>
        </w:tc>
      </w:tr>
      <w:tr w:rsidR="00A80197" w:rsidRPr="007317EF" w:rsidTr="007317EF">
        <w:trPr>
          <w:trHeight w:val="491"/>
          <w:jc w:val="center"/>
        </w:trPr>
        <w:tc>
          <w:tcPr>
            <w:tcW w:w="982" w:type="dxa"/>
            <w:tcBorders>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1</w:t>
            </w:r>
          </w:p>
        </w:tc>
        <w:tc>
          <w:tcPr>
            <w:tcW w:w="2073" w:type="dxa"/>
            <w:tcBorders>
              <w:top w:val="nil"/>
              <w:left w:val="nil"/>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98.37±0.71a</w:t>
            </w:r>
          </w:p>
        </w:tc>
        <w:tc>
          <w:tcPr>
            <w:tcW w:w="2410" w:type="dxa"/>
            <w:tcBorders>
              <w:top w:val="nil"/>
              <w:lef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22.5±3.01b</w:t>
            </w:r>
          </w:p>
        </w:tc>
      </w:tr>
      <w:tr w:rsidR="00A80197" w:rsidRPr="007317EF" w:rsidTr="007317EF">
        <w:trPr>
          <w:trHeight w:val="491"/>
          <w:jc w:val="center"/>
        </w:trPr>
        <w:tc>
          <w:tcPr>
            <w:tcW w:w="982" w:type="dxa"/>
            <w:tcBorders>
              <w:bottom w:val="single" w:sz="4" w:space="0" w:color="auto"/>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2</w:t>
            </w:r>
          </w:p>
        </w:tc>
        <w:tc>
          <w:tcPr>
            <w:tcW w:w="2073" w:type="dxa"/>
            <w:tcBorders>
              <w:left w:val="nil"/>
              <w:bottom w:val="single" w:sz="4" w:space="0" w:color="auto"/>
              <w:right w:val="nil"/>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96.67±1.53a</w:t>
            </w:r>
          </w:p>
        </w:tc>
        <w:tc>
          <w:tcPr>
            <w:tcW w:w="2410" w:type="dxa"/>
            <w:tcBorders>
              <w:left w:val="nil"/>
              <w:bottom w:val="single" w:sz="4" w:space="0" w:color="auto"/>
            </w:tcBorders>
            <w:vAlign w:val="center"/>
          </w:tcPr>
          <w:p w:rsidR="00A80197" w:rsidRPr="007317EF" w:rsidRDefault="00A80197" w:rsidP="007317EF">
            <w:pPr>
              <w:adjustRightInd w:val="0"/>
              <w:snapToGrid w:val="0"/>
              <w:jc w:val="center"/>
              <w:rPr>
                <w:rFonts w:ascii="Times New Roman" w:hAnsi="Times New Roman"/>
                <w:kern w:val="0"/>
                <w:sz w:val="22"/>
                <w:szCs w:val="20"/>
              </w:rPr>
            </w:pPr>
            <w:r w:rsidRPr="007317EF">
              <w:rPr>
                <w:rFonts w:ascii="Times New Roman" w:hAnsi="Times New Roman"/>
                <w:kern w:val="0"/>
                <w:sz w:val="22"/>
                <w:szCs w:val="20"/>
              </w:rPr>
              <w:t>17.27±1.70c</w:t>
            </w:r>
          </w:p>
        </w:tc>
      </w:tr>
    </w:tbl>
    <w:p w:rsidR="00A80197" w:rsidRPr="005E473D" w:rsidRDefault="00A80197" w:rsidP="00DD78D2">
      <w:pPr>
        <w:adjustRightInd w:val="0"/>
        <w:snapToGrid w:val="0"/>
        <w:rPr>
          <w:rFonts w:ascii="Times New Roman" w:hAnsi="Times New Roman"/>
          <w:sz w:val="20"/>
          <w:szCs w:val="20"/>
        </w:rPr>
      </w:pPr>
    </w:p>
    <w:p w:rsidR="00A80197" w:rsidRPr="005E473D" w:rsidRDefault="00A80197" w:rsidP="00DD78D2">
      <w:pPr>
        <w:adjustRightInd w:val="0"/>
        <w:snapToGrid w:val="0"/>
        <w:rPr>
          <w:rFonts w:ascii="Times New Roman" w:hAnsi="Times New Roman"/>
          <w:szCs w:val="21"/>
        </w:rPr>
      </w:pPr>
    </w:p>
    <w:p w:rsidR="00A80197" w:rsidRPr="00DD78D2" w:rsidRDefault="00A80197" w:rsidP="00DD78D2">
      <w:pPr>
        <w:pStyle w:val="wordgroup"/>
        <w:adjustRightInd w:val="0"/>
        <w:snapToGrid w:val="0"/>
        <w:rPr>
          <w:rFonts w:ascii="Times New Roman" w:hAnsi="Times New Roman" w:cs="Times New Roman"/>
          <w:sz w:val="20"/>
          <w:szCs w:val="20"/>
        </w:rPr>
      </w:pPr>
      <w:r w:rsidRPr="00AB31A0">
        <w:rPr>
          <w:rFonts w:ascii="Times New Roman" w:hAnsi="Times New Roman" w:cs="Times New Roman"/>
          <w:sz w:val="20"/>
          <w:szCs w:val="20"/>
        </w:rPr>
        <w:t>Data were recorded after 1 month in culture, when root initiation and development could be clearly visualized. The experiment was conducted in duplicate with 50 explants per treatment. Means followed by the same letters within a column are not significantly different at P = 0.05 (Duncan’s multiple range test).</w:t>
      </w:r>
    </w:p>
    <w:sectPr w:rsidR="00A80197" w:rsidRPr="00DD78D2" w:rsidSect="00993BEE">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197" w:rsidRDefault="00A80197" w:rsidP="009359E7">
      <w:r>
        <w:separator/>
      </w:r>
    </w:p>
  </w:endnote>
  <w:endnote w:type="continuationSeparator" w:id="1">
    <w:p w:rsidR="00A80197" w:rsidRDefault="00A80197" w:rsidP="00935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197" w:rsidRDefault="00A80197" w:rsidP="009359E7">
      <w:r>
        <w:separator/>
      </w:r>
    </w:p>
  </w:footnote>
  <w:footnote w:type="continuationSeparator" w:id="1">
    <w:p w:rsidR="00A80197" w:rsidRDefault="00A80197" w:rsidP="009359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E7AE7"/>
    <w:multiLevelType w:val="hybridMultilevel"/>
    <w:tmpl w:val="340C1314"/>
    <w:lvl w:ilvl="0" w:tplc="082002F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6066"/>
    <w:rsid w:val="0001176F"/>
    <w:rsid w:val="0006720C"/>
    <w:rsid w:val="000719EA"/>
    <w:rsid w:val="00083A54"/>
    <w:rsid w:val="000860D2"/>
    <w:rsid w:val="00094433"/>
    <w:rsid w:val="00095CCE"/>
    <w:rsid w:val="001043C4"/>
    <w:rsid w:val="00112C74"/>
    <w:rsid w:val="00112CFE"/>
    <w:rsid w:val="001328B7"/>
    <w:rsid w:val="00152D13"/>
    <w:rsid w:val="00161050"/>
    <w:rsid w:val="00174281"/>
    <w:rsid w:val="00182A90"/>
    <w:rsid w:val="001C3E6C"/>
    <w:rsid w:val="001F0938"/>
    <w:rsid w:val="001F0996"/>
    <w:rsid w:val="002171F1"/>
    <w:rsid w:val="002200BE"/>
    <w:rsid w:val="00231B97"/>
    <w:rsid w:val="00237F6F"/>
    <w:rsid w:val="002A0691"/>
    <w:rsid w:val="002A42FE"/>
    <w:rsid w:val="002C35C7"/>
    <w:rsid w:val="002C75ED"/>
    <w:rsid w:val="002E1AAF"/>
    <w:rsid w:val="003023D2"/>
    <w:rsid w:val="00367065"/>
    <w:rsid w:val="0036722F"/>
    <w:rsid w:val="00374504"/>
    <w:rsid w:val="003755FB"/>
    <w:rsid w:val="003B0D0E"/>
    <w:rsid w:val="003B3AB1"/>
    <w:rsid w:val="003E3502"/>
    <w:rsid w:val="004053D0"/>
    <w:rsid w:val="00451880"/>
    <w:rsid w:val="00463FD0"/>
    <w:rsid w:val="00474D37"/>
    <w:rsid w:val="0047677F"/>
    <w:rsid w:val="00483C08"/>
    <w:rsid w:val="004F1DDE"/>
    <w:rsid w:val="00511FAF"/>
    <w:rsid w:val="00515C76"/>
    <w:rsid w:val="00530852"/>
    <w:rsid w:val="0057173E"/>
    <w:rsid w:val="00573CFB"/>
    <w:rsid w:val="00575CDC"/>
    <w:rsid w:val="00575EEF"/>
    <w:rsid w:val="00583499"/>
    <w:rsid w:val="005902BB"/>
    <w:rsid w:val="00596B03"/>
    <w:rsid w:val="005B0CA6"/>
    <w:rsid w:val="005C29BE"/>
    <w:rsid w:val="005C2D16"/>
    <w:rsid w:val="005C4BF5"/>
    <w:rsid w:val="005C550A"/>
    <w:rsid w:val="005E3498"/>
    <w:rsid w:val="005E473D"/>
    <w:rsid w:val="00607CBD"/>
    <w:rsid w:val="006233DB"/>
    <w:rsid w:val="006509E8"/>
    <w:rsid w:val="00661225"/>
    <w:rsid w:val="00672EC2"/>
    <w:rsid w:val="00685A41"/>
    <w:rsid w:val="006A74D0"/>
    <w:rsid w:val="006C565B"/>
    <w:rsid w:val="006D1902"/>
    <w:rsid w:val="006E5694"/>
    <w:rsid w:val="006F174B"/>
    <w:rsid w:val="006F5FC5"/>
    <w:rsid w:val="007251B7"/>
    <w:rsid w:val="007317EF"/>
    <w:rsid w:val="00737DDA"/>
    <w:rsid w:val="00741DCA"/>
    <w:rsid w:val="00750FF8"/>
    <w:rsid w:val="00755909"/>
    <w:rsid w:val="00757B40"/>
    <w:rsid w:val="007643E7"/>
    <w:rsid w:val="00783F7B"/>
    <w:rsid w:val="007915D1"/>
    <w:rsid w:val="007A0598"/>
    <w:rsid w:val="0082785D"/>
    <w:rsid w:val="008304AD"/>
    <w:rsid w:val="00834791"/>
    <w:rsid w:val="00840498"/>
    <w:rsid w:val="00887F11"/>
    <w:rsid w:val="0089071C"/>
    <w:rsid w:val="00893775"/>
    <w:rsid w:val="008A0AE2"/>
    <w:rsid w:val="008F6EB1"/>
    <w:rsid w:val="009359E7"/>
    <w:rsid w:val="00947882"/>
    <w:rsid w:val="009745C5"/>
    <w:rsid w:val="00993BEE"/>
    <w:rsid w:val="00995876"/>
    <w:rsid w:val="009A4AAD"/>
    <w:rsid w:val="009B3BE9"/>
    <w:rsid w:val="009C38D2"/>
    <w:rsid w:val="00A000F2"/>
    <w:rsid w:val="00A3146C"/>
    <w:rsid w:val="00A34C80"/>
    <w:rsid w:val="00A37BE1"/>
    <w:rsid w:val="00A42886"/>
    <w:rsid w:val="00A66F17"/>
    <w:rsid w:val="00A77611"/>
    <w:rsid w:val="00A7790A"/>
    <w:rsid w:val="00A80197"/>
    <w:rsid w:val="00A8497E"/>
    <w:rsid w:val="00A87513"/>
    <w:rsid w:val="00AB2E4A"/>
    <w:rsid w:val="00AB31A0"/>
    <w:rsid w:val="00AB4D26"/>
    <w:rsid w:val="00AC74C3"/>
    <w:rsid w:val="00AD2BDA"/>
    <w:rsid w:val="00AF1260"/>
    <w:rsid w:val="00AF2DA9"/>
    <w:rsid w:val="00B20DA7"/>
    <w:rsid w:val="00B247A3"/>
    <w:rsid w:val="00B25E1E"/>
    <w:rsid w:val="00B2651B"/>
    <w:rsid w:val="00B31958"/>
    <w:rsid w:val="00B44785"/>
    <w:rsid w:val="00B46E7F"/>
    <w:rsid w:val="00B533CA"/>
    <w:rsid w:val="00B53D5A"/>
    <w:rsid w:val="00B74569"/>
    <w:rsid w:val="00B80907"/>
    <w:rsid w:val="00B833A0"/>
    <w:rsid w:val="00BB2157"/>
    <w:rsid w:val="00BD71EB"/>
    <w:rsid w:val="00C228F5"/>
    <w:rsid w:val="00C74837"/>
    <w:rsid w:val="00C76066"/>
    <w:rsid w:val="00C87D3C"/>
    <w:rsid w:val="00C87F53"/>
    <w:rsid w:val="00C87FDB"/>
    <w:rsid w:val="00CB1981"/>
    <w:rsid w:val="00CB30F4"/>
    <w:rsid w:val="00CC6EEB"/>
    <w:rsid w:val="00CD3AA0"/>
    <w:rsid w:val="00CF0C3E"/>
    <w:rsid w:val="00D03A8B"/>
    <w:rsid w:val="00D05BBF"/>
    <w:rsid w:val="00D262D0"/>
    <w:rsid w:val="00D546AC"/>
    <w:rsid w:val="00D638DF"/>
    <w:rsid w:val="00D661F9"/>
    <w:rsid w:val="00D92DE6"/>
    <w:rsid w:val="00D95285"/>
    <w:rsid w:val="00D96029"/>
    <w:rsid w:val="00DC2D79"/>
    <w:rsid w:val="00DC4514"/>
    <w:rsid w:val="00DD78D2"/>
    <w:rsid w:val="00DF6C1D"/>
    <w:rsid w:val="00E12704"/>
    <w:rsid w:val="00E1640A"/>
    <w:rsid w:val="00E223B9"/>
    <w:rsid w:val="00E2477C"/>
    <w:rsid w:val="00E3239B"/>
    <w:rsid w:val="00E7286B"/>
    <w:rsid w:val="00E762C9"/>
    <w:rsid w:val="00E97514"/>
    <w:rsid w:val="00ED6D52"/>
    <w:rsid w:val="00EF4409"/>
    <w:rsid w:val="00F055EE"/>
    <w:rsid w:val="00F16B62"/>
    <w:rsid w:val="00F269CB"/>
    <w:rsid w:val="00F9039A"/>
    <w:rsid w:val="00FA237C"/>
    <w:rsid w:val="00FC1185"/>
    <w:rsid w:val="00FC6B4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66"/>
    <w:pPr>
      <w:widowControl w:val="0"/>
      <w:jc w:val="both"/>
    </w:pPr>
    <w:rPr>
      <w:kern w:val="2"/>
      <w:sz w:val="21"/>
      <w:lang w:val="en-US" w:eastAsia="zh-CN"/>
    </w:rPr>
  </w:style>
  <w:style w:type="paragraph" w:styleId="Heading2">
    <w:name w:val="heading 2"/>
    <w:basedOn w:val="Normal"/>
    <w:link w:val="Heading2Char"/>
    <w:uiPriority w:val="99"/>
    <w:qFormat/>
    <w:rsid w:val="00C76066"/>
    <w:pPr>
      <w:widowControl/>
      <w:jc w:val="left"/>
      <w:outlineLvl w:val="1"/>
    </w:pPr>
    <w:rPr>
      <w:rFonts w:ascii="SimSun" w:hAnsi="SimSun" w:cs="SimSun"/>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76066"/>
    <w:rPr>
      <w:rFonts w:ascii="SimSun" w:eastAsia="SimSun" w:hAnsi="SimSun" w:cs="SimSun"/>
      <w:b/>
      <w:bCs/>
      <w:kern w:val="0"/>
      <w:sz w:val="36"/>
      <w:szCs w:val="36"/>
    </w:rPr>
  </w:style>
  <w:style w:type="paragraph" w:customStyle="1" w:styleId="abbreviations">
    <w:name w:val="abbreviations"/>
    <w:basedOn w:val="abstract"/>
    <w:next w:val="Normal"/>
    <w:uiPriority w:val="99"/>
    <w:rsid w:val="00C76066"/>
    <w:pPr>
      <w:tabs>
        <w:tab w:val="left" w:pos="3402"/>
      </w:tabs>
      <w:ind w:left="3402" w:hanging="3402"/>
    </w:pPr>
  </w:style>
  <w:style w:type="paragraph" w:customStyle="1" w:styleId="1">
    <w:name w:val="标题1"/>
    <w:basedOn w:val="Normal"/>
    <w:next w:val="author"/>
    <w:uiPriority w:val="99"/>
    <w:rsid w:val="00C76066"/>
    <w:rPr>
      <w:rFonts w:ascii="Arial" w:hAnsi="Arial"/>
      <w:b/>
      <w:sz w:val="36"/>
    </w:rPr>
  </w:style>
  <w:style w:type="paragraph" w:customStyle="1" w:styleId="heading1">
    <w:name w:val="heading1"/>
    <w:basedOn w:val="Normal"/>
    <w:next w:val="Normal"/>
    <w:uiPriority w:val="99"/>
    <w:rsid w:val="00C76066"/>
    <w:pPr>
      <w:keepNext/>
      <w:spacing w:before="240" w:after="180"/>
    </w:pPr>
    <w:rPr>
      <w:rFonts w:ascii="Arial" w:hAnsi="Arial"/>
      <w:b/>
      <w:sz w:val="32"/>
    </w:rPr>
  </w:style>
  <w:style w:type="paragraph" w:customStyle="1" w:styleId="heading20">
    <w:name w:val="heading2"/>
    <w:basedOn w:val="Normal"/>
    <w:next w:val="Normal"/>
    <w:uiPriority w:val="99"/>
    <w:rsid w:val="00C76066"/>
    <w:pPr>
      <w:keepNext/>
      <w:spacing w:before="240" w:after="180"/>
    </w:pPr>
    <w:rPr>
      <w:rFonts w:ascii="Arial" w:hAnsi="Arial"/>
      <w:b/>
    </w:rPr>
  </w:style>
  <w:style w:type="paragraph" w:customStyle="1" w:styleId="acknowledgements">
    <w:name w:val="acknowledgements"/>
    <w:basedOn w:val="abstract"/>
    <w:next w:val="Normal"/>
    <w:uiPriority w:val="99"/>
    <w:rsid w:val="00C76066"/>
    <w:pPr>
      <w:spacing w:before="240"/>
    </w:pPr>
  </w:style>
  <w:style w:type="paragraph" w:customStyle="1" w:styleId="author">
    <w:name w:val="author"/>
    <w:basedOn w:val="Normal"/>
    <w:next w:val="affiliation"/>
    <w:uiPriority w:val="99"/>
    <w:rsid w:val="00C76066"/>
    <w:pPr>
      <w:spacing w:before="120"/>
    </w:pPr>
  </w:style>
  <w:style w:type="paragraph" w:customStyle="1" w:styleId="affiliation">
    <w:name w:val="affiliation"/>
    <w:basedOn w:val="Normal"/>
    <w:next w:val="phone"/>
    <w:uiPriority w:val="99"/>
    <w:rsid w:val="00C76066"/>
    <w:pPr>
      <w:spacing w:before="120"/>
    </w:pPr>
    <w:rPr>
      <w:i/>
    </w:rPr>
  </w:style>
  <w:style w:type="paragraph" w:customStyle="1" w:styleId="email">
    <w:name w:val="email"/>
    <w:basedOn w:val="Normal"/>
    <w:next w:val="url"/>
    <w:uiPriority w:val="99"/>
    <w:rsid w:val="00C76066"/>
    <w:pPr>
      <w:spacing w:before="120"/>
    </w:pPr>
    <w:rPr>
      <w:sz w:val="20"/>
    </w:rPr>
  </w:style>
  <w:style w:type="paragraph" w:customStyle="1" w:styleId="phone">
    <w:name w:val="phone"/>
    <w:basedOn w:val="email"/>
    <w:next w:val="fax"/>
    <w:uiPriority w:val="99"/>
    <w:rsid w:val="00C76066"/>
  </w:style>
  <w:style w:type="paragraph" w:customStyle="1" w:styleId="fax">
    <w:name w:val="fax"/>
    <w:basedOn w:val="email"/>
    <w:next w:val="email"/>
    <w:uiPriority w:val="99"/>
    <w:rsid w:val="00C76066"/>
  </w:style>
  <w:style w:type="paragraph" w:customStyle="1" w:styleId="abstract">
    <w:name w:val="abstract"/>
    <w:basedOn w:val="Normal"/>
    <w:next w:val="keywords"/>
    <w:uiPriority w:val="99"/>
    <w:rsid w:val="00C76066"/>
    <w:pPr>
      <w:spacing w:before="120"/>
    </w:pPr>
    <w:rPr>
      <w:sz w:val="20"/>
    </w:rPr>
  </w:style>
  <w:style w:type="paragraph" w:customStyle="1" w:styleId="keywords">
    <w:name w:val="keywords"/>
    <w:basedOn w:val="Normal"/>
    <w:next w:val="Normal"/>
    <w:uiPriority w:val="99"/>
    <w:rsid w:val="00C76066"/>
    <w:pPr>
      <w:spacing w:before="120"/>
    </w:pPr>
    <w:rPr>
      <w:i/>
    </w:rPr>
  </w:style>
  <w:style w:type="paragraph" w:customStyle="1" w:styleId="url">
    <w:name w:val="url"/>
    <w:basedOn w:val="email"/>
    <w:next w:val="Normal"/>
    <w:uiPriority w:val="99"/>
    <w:rsid w:val="00C76066"/>
  </w:style>
  <w:style w:type="paragraph" w:styleId="Header">
    <w:name w:val="header"/>
    <w:basedOn w:val="Normal"/>
    <w:link w:val="HeaderChar"/>
    <w:uiPriority w:val="99"/>
    <w:rsid w:val="009359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9359E7"/>
    <w:rPr>
      <w:rFonts w:cs="Times New Roman"/>
      <w:sz w:val="18"/>
      <w:szCs w:val="18"/>
    </w:rPr>
  </w:style>
  <w:style w:type="paragraph" w:styleId="Footer">
    <w:name w:val="footer"/>
    <w:basedOn w:val="Normal"/>
    <w:link w:val="FooterChar"/>
    <w:uiPriority w:val="99"/>
    <w:rsid w:val="009359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359E7"/>
    <w:rPr>
      <w:rFonts w:cs="Times New Roman"/>
      <w:sz w:val="18"/>
      <w:szCs w:val="18"/>
    </w:rPr>
  </w:style>
  <w:style w:type="paragraph" w:customStyle="1" w:styleId="figlegend">
    <w:name w:val="figlegend"/>
    <w:basedOn w:val="Normal"/>
    <w:next w:val="Normal"/>
    <w:uiPriority w:val="99"/>
    <w:rsid w:val="009359E7"/>
    <w:pPr>
      <w:spacing w:before="120"/>
    </w:pPr>
    <w:rPr>
      <w:sz w:val="20"/>
    </w:rPr>
  </w:style>
  <w:style w:type="character" w:styleId="LineNumber">
    <w:name w:val="line number"/>
    <w:basedOn w:val="DefaultParagraphFont"/>
    <w:uiPriority w:val="99"/>
    <w:semiHidden/>
    <w:rsid w:val="00993BEE"/>
    <w:rPr>
      <w:rFonts w:cs="Times New Roman"/>
    </w:rPr>
  </w:style>
  <w:style w:type="paragraph" w:styleId="BalloonText">
    <w:name w:val="Balloon Text"/>
    <w:basedOn w:val="Normal"/>
    <w:link w:val="BalloonTextChar"/>
    <w:uiPriority w:val="99"/>
    <w:semiHidden/>
    <w:rsid w:val="0001176F"/>
    <w:rPr>
      <w:sz w:val="18"/>
      <w:szCs w:val="18"/>
    </w:rPr>
  </w:style>
  <w:style w:type="character" w:customStyle="1" w:styleId="BalloonTextChar">
    <w:name w:val="Balloon Text Char"/>
    <w:basedOn w:val="DefaultParagraphFont"/>
    <w:link w:val="BalloonText"/>
    <w:uiPriority w:val="99"/>
    <w:semiHidden/>
    <w:locked/>
    <w:rsid w:val="0001176F"/>
    <w:rPr>
      <w:rFonts w:cs="Times New Roman"/>
      <w:sz w:val="18"/>
      <w:szCs w:val="18"/>
    </w:rPr>
  </w:style>
  <w:style w:type="character" w:styleId="CommentReference">
    <w:name w:val="annotation reference"/>
    <w:basedOn w:val="DefaultParagraphFont"/>
    <w:uiPriority w:val="99"/>
    <w:semiHidden/>
    <w:rsid w:val="006E5694"/>
    <w:rPr>
      <w:rFonts w:cs="Times New Roman"/>
      <w:sz w:val="21"/>
      <w:szCs w:val="21"/>
    </w:rPr>
  </w:style>
  <w:style w:type="paragraph" w:styleId="CommentText">
    <w:name w:val="annotation text"/>
    <w:basedOn w:val="Normal"/>
    <w:link w:val="CommentTextChar"/>
    <w:uiPriority w:val="99"/>
    <w:semiHidden/>
    <w:rsid w:val="006E5694"/>
    <w:pPr>
      <w:jc w:val="left"/>
    </w:pPr>
  </w:style>
  <w:style w:type="character" w:customStyle="1" w:styleId="CommentTextChar">
    <w:name w:val="Comment Text Char"/>
    <w:basedOn w:val="DefaultParagraphFont"/>
    <w:link w:val="CommentText"/>
    <w:uiPriority w:val="99"/>
    <w:semiHidden/>
    <w:locked/>
    <w:rsid w:val="006E5694"/>
    <w:rPr>
      <w:rFonts w:cs="Times New Roman"/>
    </w:rPr>
  </w:style>
  <w:style w:type="paragraph" w:styleId="CommentSubject">
    <w:name w:val="annotation subject"/>
    <w:basedOn w:val="CommentText"/>
    <w:next w:val="CommentText"/>
    <w:link w:val="CommentSubjectChar"/>
    <w:uiPriority w:val="99"/>
    <w:semiHidden/>
    <w:rsid w:val="006E5694"/>
    <w:rPr>
      <w:b/>
      <w:bCs/>
    </w:rPr>
  </w:style>
  <w:style w:type="character" w:customStyle="1" w:styleId="CommentSubjectChar">
    <w:name w:val="Comment Subject Char"/>
    <w:basedOn w:val="CommentTextChar"/>
    <w:link w:val="CommentSubject"/>
    <w:uiPriority w:val="99"/>
    <w:semiHidden/>
    <w:locked/>
    <w:rsid w:val="006E5694"/>
    <w:rPr>
      <w:b/>
      <w:bCs/>
    </w:rPr>
  </w:style>
  <w:style w:type="character" w:customStyle="1" w:styleId="apple-converted-space">
    <w:name w:val="apple-converted-space"/>
    <w:basedOn w:val="DefaultParagraphFont"/>
    <w:uiPriority w:val="99"/>
    <w:rsid w:val="006E5694"/>
    <w:rPr>
      <w:rFonts w:cs="Times New Roman"/>
    </w:rPr>
  </w:style>
  <w:style w:type="paragraph" w:customStyle="1" w:styleId="tablelegend">
    <w:name w:val="tablelegend"/>
    <w:basedOn w:val="Normal"/>
    <w:next w:val="Normal"/>
    <w:uiPriority w:val="99"/>
    <w:rsid w:val="00D05BBF"/>
    <w:pPr>
      <w:spacing w:before="120"/>
    </w:pPr>
    <w:rPr>
      <w:sz w:val="20"/>
    </w:rPr>
  </w:style>
  <w:style w:type="paragraph" w:customStyle="1" w:styleId="wordgroup">
    <w:name w:val="wordgroup"/>
    <w:basedOn w:val="Normal"/>
    <w:uiPriority w:val="99"/>
    <w:rsid w:val="00D05BBF"/>
    <w:pPr>
      <w:widowControl/>
      <w:jc w:val="left"/>
    </w:pPr>
    <w:rPr>
      <w:rFonts w:ascii="SimSun" w:hAnsi="SimSun" w:cs="SimSun"/>
      <w:kern w:val="0"/>
      <w:sz w:val="24"/>
      <w:szCs w:val="24"/>
    </w:rPr>
  </w:style>
  <w:style w:type="paragraph" w:customStyle="1" w:styleId="p0">
    <w:name w:val="p0"/>
    <w:basedOn w:val="Normal"/>
    <w:uiPriority w:val="99"/>
    <w:rsid w:val="00DD78D2"/>
    <w:pPr>
      <w:widowControl/>
      <w:jc w:val="left"/>
    </w:pPr>
    <w:rPr>
      <w:rFonts w:ascii="Times New Roman" w:hAnsi="Times New Roman"/>
      <w:kern w:val="0"/>
      <w:sz w:val="20"/>
      <w:szCs w:val="20"/>
    </w:rPr>
  </w:style>
  <w:style w:type="table" w:styleId="TableGrid">
    <w:name w:val="Table Grid"/>
    <w:basedOn w:val="TableNormal"/>
    <w:uiPriority w:val="99"/>
    <w:rsid w:val="00DD78D2"/>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6720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pp:ds:bundle" TargetMode="External"/><Relationship Id="rId13" Type="http://schemas.openxmlformats.org/officeDocument/2006/relationships/hyperlink" Target="app:ds:bundle" TargetMode="External"/><Relationship Id="rId3" Type="http://schemas.openxmlformats.org/officeDocument/2006/relationships/settings" Target="settings.xml"/><Relationship Id="rId7" Type="http://schemas.openxmlformats.org/officeDocument/2006/relationships/hyperlink" Target="app:ds:vascular" TargetMode="External"/><Relationship Id="rId12" Type="http://schemas.openxmlformats.org/officeDocument/2006/relationships/hyperlink" Target="app:ds:vasc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pp:ds:bund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app:ds:vascular" TargetMode="External"/><Relationship Id="rId4" Type="http://schemas.openxmlformats.org/officeDocument/2006/relationships/webSettings" Target="webSettings.xml"/><Relationship Id="rId9" Type="http://schemas.openxmlformats.org/officeDocument/2006/relationships/hyperlink" Target="app:ds:in%20conclu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15</Pages>
  <Words>6304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lenovo</dc:creator>
  <cp:keywords/>
  <dc:description/>
  <cp:lastModifiedBy>malelu</cp:lastModifiedBy>
  <cp:revision>2</cp:revision>
  <dcterms:created xsi:type="dcterms:W3CDTF">2013-05-16T14:55:00Z</dcterms:created>
  <dcterms:modified xsi:type="dcterms:W3CDTF">2013-05-16T14:55:00Z</dcterms:modified>
</cp:coreProperties>
</file>