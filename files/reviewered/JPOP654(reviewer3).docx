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837" w:rsidRPr="00941066" w:rsidRDefault="0031097B"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 xml:space="preserve">Effects </w:t>
      </w:r>
      <w:del w:id="0" w:author="mohan" w:date="2012-10-04T12:11:00Z">
        <w:r w:rsidRPr="00941066" w:rsidDel="00EC181D">
          <w:rPr>
            <w:rFonts w:ascii="Times New Roman" w:hAnsi="Times New Roman" w:cs="Times New Roman"/>
            <w:b/>
            <w:sz w:val="24"/>
            <w:szCs w:val="24"/>
            <w:lang w:val="en-US"/>
          </w:rPr>
          <w:delText xml:space="preserve">of types and concentrations </w:delText>
        </w:r>
      </w:del>
      <w:r w:rsidRPr="00941066">
        <w:rPr>
          <w:rFonts w:ascii="Times New Roman" w:hAnsi="Times New Roman" w:cs="Times New Roman"/>
          <w:b/>
          <w:sz w:val="24"/>
          <w:szCs w:val="24"/>
          <w:lang w:val="en-US"/>
        </w:rPr>
        <w:t xml:space="preserve">of </w:t>
      </w:r>
      <w:proofErr w:type="spellStart"/>
      <w:r w:rsidRPr="00941066">
        <w:rPr>
          <w:rFonts w:ascii="Times New Roman" w:hAnsi="Times New Roman" w:cs="Times New Roman"/>
          <w:b/>
          <w:sz w:val="24"/>
          <w:szCs w:val="24"/>
          <w:lang w:val="en-US"/>
        </w:rPr>
        <w:t>auxins</w:t>
      </w:r>
      <w:proofErr w:type="spellEnd"/>
      <w:r w:rsidRPr="00941066">
        <w:rPr>
          <w:rFonts w:ascii="Times New Roman" w:hAnsi="Times New Roman" w:cs="Times New Roman"/>
          <w:b/>
          <w:sz w:val="24"/>
          <w:szCs w:val="24"/>
          <w:lang w:val="en-US"/>
        </w:rPr>
        <w:t xml:space="preserve"> on rooting of stem</w:t>
      </w:r>
      <w:del w:id="1" w:author="mohan" w:date="2012-09-30T13:44:00Z">
        <w:r w:rsidRPr="00941066" w:rsidDel="009C5E11">
          <w:rPr>
            <w:rFonts w:ascii="Times New Roman" w:hAnsi="Times New Roman" w:cs="Times New Roman"/>
            <w:b/>
            <w:sz w:val="24"/>
            <w:szCs w:val="24"/>
            <w:lang w:val="en-US"/>
          </w:rPr>
          <w:delText>-</w:delText>
        </w:r>
      </w:del>
      <w:ins w:id="2" w:author="mohan" w:date="2012-09-30T13:45:00Z">
        <w:r w:rsidR="009C5E11">
          <w:rPr>
            <w:rFonts w:ascii="Times New Roman" w:hAnsi="Times New Roman" w:cs="Times New Roman"/>
            <w:b/>
            <w:sz w:val="24"/>
            <w:szCs w:val="24"/>
            <w:lang w:val="en-US"/>
          </w:rPr>
          <w:t xml:space="preserve"> </w:t>
        </w:r>
      </w:ins>
      <w:r w:rsidR="00E81D54" w:rsidRPr="00941066">
        <w:rPr>
          <w:rFonts w:ascii="Times New Roman" w:hAnsi="Times New Roman" w:cs="Times New Roman"/>
          <w:b/>
          <w:sz w:val="24"/>
          <w:szCs w:val="24"/>
          <w:lang w:val="en-US"/>
        </w:rPr>
        <w:t>cut</w:t>
      </w:r>
      <w:r w:rsidR="00B239CD" w:rsidRPr="00941066">
        <w:rPr>
          <w:rFonts w:ascii="Times New Roman" w:hAnsi="Times New Roman" w:cs="Times New Roman"/>
          <w:b/>
          <w:sz w:val="24"/>
          <w:szCs w:val="24"/>
          <w:lang w:val="en-US"/>
        </w:rPr>
        <w:t>ting</w:t>
      </w:r>
      <w:r w:rsidR="00E81D54" w:rsidRPr="00941066">
        <w:rPr>
          <w:rFonts w:ascii="Times New Roman" w:hAnsi="Times New Roman" w:cs="Times New Roman"/>
          <w:b/>
          <w:sz w:val="24"/>
          <w:szCs w:val="24"/>
          <w:lang w:val="en-US"/>
        </w:rPr>
        <w:t>s</w:t>
      </w:r>
      <w:r w:rsidRPr="00941066">
        <w:rPr>
          <w:rFonts w:ascii="Times New Roman" w:hAnsi="Times New Roman" w:cs="Times New Roman"/>
          <w:b/>
          <w:sz w:val="24"/>
          <w:szCs w:val="24"/>
          <w:lang w:val="en-US"/>
        </w:rPr>
        <w:t xml:space="preserve"> of</w:t>
      </w:r>
      <w:r w:rsidR="002256B3" w:rsidRPr="00941066">
        <w:rPr>
          <w:rFonts w:ascii="Times New Roman" w:hAnsi="Times New Roman" w:cs="Times New Roman"/>
          <w:b/>
          <w:sz w:val="24"/>
          <w:szCs w:val="24"/>
          <w:lang w:val="en-US"/>
        </w:rPr>
        <w:t xml:space="preserve"> croton</w:t>
      </w:r>
      <w:r w:rsidRPr="00941066">
        <w:rPr>
          <w:rFonts w:ascii="Times New Roman" w:hAnsi="Times New Roman" w:cs="Times New Roman"/>
          <w:b/>
          <w:sz w:val="24"/>
          <w:szCs w:val="24"/>
          <w:lang w:val="en-US"/>
        </w:rPr>
        <w:t xml:space="preserve"> </w:t>
      </w:r>
      <w:r w:rsidR="002256B3" w:rsidRPr="00941066">
        <w:rPr>
          <w:rFonts w:ascii="Times New Roman" w:hAnsi="Times New Roman" w:cs="Times New Roman"/>
          <w:b/>
          <w:sz w:val="24"/>
          <w:szCs w:val="24"/>
          <w:lang w:val="en-US"/>
        </w:rPr>
        <w:t>(</w:t>
      </w:r>
      <w:proofErr w:type="spellStart"/>
      <w:r w:rsidR="00E81D54" w:rsidRPr="00941066">
        <w:rPr>
          <w:rFonts w:ascii="Times New Roman" w:hAnsi="Times New Roman" w:cs="Times New Roman"/>
          <w:b/>
          <w:i/>
          <w:sz w:val="24"/>
          <w:szCs w:val="24"/>
          <w:lang w:val="en-US"/>
        </w:rPr>
        <w:t>Codiaeum</w:t>
      </w:r>
      <w:proofErr w:type="spellEnd"/>
      <w:r w:rsidRPr="00941066">
        <w:rPr>
          <w:rFonts w:ascii="Times New Roman" w:hAnsi="Times New Roman" w:cs="Times New Roman"/>
          <w:b/>
          <w:i/>
          <w:sz w:val="24"/>
          <w:szCs w:val="24"/>
          <w:lang w:val="en-US"/>
        </w:rPr>
        <w:t xml:space="preserve"> </w:t>
      </w:r>
      <w:proofErr w:type="spellStart"/>
      <w:r w:rsidRPr="00941066">
        <w:rPr>
          <w:rFonts w:ascii="Times New Roman" w:hAnsi="Times New Roman" w:cs="Times New Roman"/>
          <w:b/>
          <w:i/>
          <w:sz w:val="24"/>
          <w:szCs w:val="24"/>
          <w:lang w:val="en-US"/>
        </w:rPr>
        <w:t>variegatum</w:t>
      </w:r>
      <w:proofErr w:type="spellEnd"/>
      <w:r w:rsidR="00561565" w:rsidRPr="00941066">
        <w:rPr>
          <w:rFonts w:ascii="Times New Roman" w:hAnsi="Times New Roman" w:cs="Times New Roman"/>
          <w:b/>
          <w:i/>
          <w:sz w:val="24"/>
          <w:szCs w:val="24"/>
          <w:lang w:val="en-US"/>
        </w:rPr>
        <w:t xml:space="preserve"> </w:t>
      </w:r>
      <w:r w:rsidR="00561565" w:rsidRPr="00941066">
        <w:rPr>
          <w:rFonts w:ascii="Times New Roman" w:hAnsi="Times New Roman" w:cs="Times New Roman"/>
          <w:b/>
          <w:sz w:val="24"/>
          <w:szCs w:val="24"/>
          <w:lang w:val="en-US"/>
        </w:rPr>
        <w:t>L.</w:t>
      </w:r>
      <w:r w:rsidR="002256B3" w:rsidRPr="00941066">
        <w:rPr>
          <w:rFonts w:ascii="Times New Roman" w:hAnsi="Times New Roman" w:cs="Times New Roman"/>
          <w:b/>
          <w:sz w:val="24"/>
          <w:szCs w:val="24"/>
          <w:lang w:val="en-US"/>
        </w:rPr>
        <w:t>)</w:t>
      </w:r>
    </w:p>
    <w:p w:rsidR="00324D2E" w:rsidRPr="00941066" w:rsidRDefault="00324D2E" w:rsidP="002057F3">
      <w:pPr>
        <w:spacing w:after="0" w:line="480" w:lineRule="auto"/>
        <w:jc w:val="both"/>
        <w:rPr>
          <w:rFonts w:ascii="Times New Roman" w:hAnsi="Times New Roman" w:cs="Times New Roman"/>
          <w:b/>
          <w:sz w:val="24"/>
          <w:szCs w:val="24"/>
          <w:lang w:val="en-US"/>
        </w:rPr>
      </w:pPr>
      <w:r w:rsidRPr="00941066">
        <w:rPr>
          <w:rFonts w:ascii="Times New Roman" w:hAnsi="Times New Roman" w:cs="Times New Roman"/>
          <w:b/>
          <w:sz w:val="24"/>
          <w:szCs w:val="24"/>
          <w:lang w:val="en-US"/>
        </w:rPr>
        <w:t>Jean Carlos Cardoso</w:t>
      </w:r>
    </w:p>
    <w:p w:rsidR="00FA2848" w:rsidRPr="00941066" w:rsidRDefault="001B2CE8" w:rsidP="001B2CE8">
      <w:pPr>
        <w:spacing w:after="0" w:line="480" w:lineRule="auto"/>
        <w:rPr>
          <w:rFonts w:ascii="Times New Roman" w:hAnsi="Times New Roman" w:cs="Times New Roman"/>
          <w:bCs/>
          <w:color w:val="000000"/>
          <w:lang w:val="en-US" w:eastAsia="ja-JP"/>
        </w:rPr>
      </w:pPr>
      <w:r w:rsidRPr="00941066">
        <w:rPr>
          <w:rFonts w:ascii="Times New Roman" w:hAnsi="Times New Roman" w:cs="Times New Roman"/>
          <w:bCs/>
          <w:color w:val="000000"/>
          <w:lang w:val="en-US" w:eastAsia="ja-JP"/>
        </w:rPr>
        <w:t xml:space="preserve">Laboratory of Plant Biotechnology, </w:t>
      </w:r>
      <w:proofErr w:type="spellStart"/>
      <w:r w:rsidRPr="00941066">
        <w:rPr>
          <w:rFonts w:ascii="Times New Roman" w:hAnsi="Times New Roman" w:cs="Times New Roman"/>
          <w:bCs/>
          <w:color w:val="000000"/>
          <w:lang w:val="en-US" w:eastAsia="ja-JP"/>
        </w:rPr>
        <w:t>Vliet</w:t>
      </w:r>
      <w:proofErr w:type="spellEnd"/>
      <w:r w:rsidRPr="00941066">
        <w:rPr>
          <w:rFonts w:ascii="Times New Roman" w:hAnsi="Times New Roman" w:cs="Times New Roman"/>
          <w:bCs/>
          <w:color w:val="000000"/>
          <w:lang w:val="en-US" w:eastAsia="ja-JP"/>
        </w:rPr>
        <w:t xml:space="preserve"> Flora, CP.170, </w:t>
      </w:r>
      <w:proofErr w:type="spellStart"/>
      <w:r w:rsidRPr="00941066">
        <w:rPr>
          <w:rFonts w:ascii="Times New Roman" w:hAnsi="Times New Roman" w:cs="Times New Roman"/>
          <w:bCs/>
          <w:color w:val="000000"/>
          <w:lang w:val="en-US" w:eastAsia="ja-JP"/>
        </w:rPr>
        <w:t>Bairro</w:t>
      </w:r>
      <w:proofErr w:type="spellEnd"/>
      <w:r w:rsidRPr="00941066">
        <w:rPr>
          <w:rFonts w:ascii="Times New Roman" w:hAnsi="Times New Roman" w:cs="Times New Roman"/>
          <w:bCs/>
          <w:color w:val="000000"/>
          <w:lang w:val="en-US" w:eastAsia="ja-JP"/>
        </w:rPr>
        <w:t xml:space="preserve"> </w:t>
      </w:r>
      <w:proofErr w:type="spellStart"/>
      <w:r w:rsidRPr="00941066">
        <w:rPr>
          <w:rFonts w:ascii="Times New Roman" w:hAnsi="Times New Roman" w:cs="Times New Roman"/>
          <w:bCs/>
          <w:color w:val="000000"/>
          <w:lang w:val="en-US" w:eastAsia="ja-JP"/>
        </w:rPr>
        <w:t>Fundão</w:t>
      </w:r>
      <w:proofErr w:type="spellEnd"/>
      <w:r w:rsidRPr="00941066">
        <w:rPr>
          <w:rFonts w:ascii="Times New Roman" w:hAnsi="Times New Roman" w:cs="Times New Roman"/>
          <w:bCs/>
          <w:color w:val="000000"/>
          <w:lang w:val="en-US" w:eastAsia="ja-JP"/>
        </w:rPr>
        <w:t xml:space="preserve">, </w:t>
      </w:r>
      <w:proofErr w:type="spellStart"/>
      <w:r w:rsidRPr="00941066">
        <w:rPr>
          <w:rFonts w:ascii="Times New Roman" w:hAnsi="Times New Roman" w:cs="Times New Roman"/>
          <w:bCs/>
          <w:color w:val="000000"/>
          <w:lang w:val="en-US" w:eastAsia="ja-JP"/>
        </w:rPr>
        <w:t>Holambra</w:t>
      </w:r>
      <w:proofErr w:type="spellEnd"/>
      <w:r w:rsidRPr="00941066">
        <w:rPr>
          <w:rFonts w:ascii="Times New Roman" w:hAnsi="Times New Roman" w:cs="Times New Roman"/>
          <w:bCs/>
          <w:color w:val="000000"/>
          <w:lang w:val="en-US" w:eastAsia="ja-JP"/>
        </w:rPr>
        <w:t xml:space="preserve"> City, CEP 13825-000, </w:t>
      </w:r>
      <w:r w:rsidR="0016073C">
        <w:fldChar w:fldCharType="begin"/>
      </w:r>
      <w:r w:rsidR="0016073C" w:rsidRPr="009C5E11">
        <w:rPr>
          <w:lang w:val="en-US"/>
          <w:rPrChange w:id="3" w:author="mohan" w:date="2012-09-30T13:44:00Z">
            <w:rPr/>
          </w:rPrChange>
        </w:rPr>
        <w:instrText xml:space="preserve"> HYPERLINK "mailto:jeancardosoctv@gmail.com" </w:instrText>
      </w:r>
      <w:r w:rsidR="0016073C">
        <w:fldChar w:fldCharType="separate"/>
      </w:r>
      <w:r w:rsidRPr="00941066">
        <w:rPr>
          <w:rStyle w:val="Hyperlink"/>
          <w:rFonts w:ascii="Times New Roman" w:hAnsi="Times New Roman" w:cs="Times New Roman"/>
          <w:bCs/>
          <w:lang w:val="en-US" w:eastAsia="ja-JP"/>
        </w:rPr>
        <w:t>jeancardosoctv@gmail.com</w:t>
      </w:r>
      <w:r w:rsidR="0016073C">
        <w:rPr>
          <w:rStyle w:val="Hyperlink"/>
          <w:rFonts w:ascii="Times New Roman" w:hAnsi="Times New Roman" w:cs="Times New Roman"/>
          <w:bCs/>
          <w:lang w:val="en-US" w:eastAsia="ja-JP"/>
        </w:rPr>
        <w:fldChar w:fldCharType="end"/>
      </w:r>
    </w:p>
    <w:p w:rsidR="001B2CE8" w:rsidRPr="00941066" w:rsidRDefault="001B2CE8" w:rsidP="001B2CE8">
      <w:pPr>
        <w:spacing w:after="0" w:line="480" w:lineRule="auto"/>
        <w:rPr>
          <w:rFonts w:ascii="Times New Roman" w:hAnsi="Times New Roman" w:cs="Times New Roman"/>
          <w:b/>
          <w:sz w:val="24"/>
          <w:szCs w:val="24"/>
          <w:lang w:val="en-US"/>
        </w:rPr>
      </w:pPr>
    </w:p>
    <w:p w:rsidR="00356668" w:rsidRPr="00941066" w:rsidRDefault="00356668" w:rsidP="00F7493C">
      <w:pPr>
        <w:spacing w:after="0" w:line="480" w:lineRule="auto"/>
        <w:jc w:val="center"/>
        <w:rPr>
          <w:rFonts w:ascii="Times New Roman" w:hAnsi="Times New Roman" w:cs="Times New Roman"/>
          <w:b/>
          <w:sz w:val="24"/>
          <w:szCs w:val="24"/>
          <w:lang w:val="en-US"/>
        </w:rPr>
      </w:pPr>
      <w:commentRangeStart w:id="4"/>
      <w:r w:rsidRPr="00941066">
        <w:rPr>
          <w:rFonts w:ascii="Times New Roman" w:hAnsi="Times New Roman" w:cs="Times New Roman"/>
          <w:b/>
          <w:sz w:val="24"/>
          <w:szCs w:val="24"/>
          <w:lang w:val="en-US"/>
        </w:rPr>
        <w:t>ABSTRACT</w:t>
      </w:r>
      <w:commentRangeEnd w:id="4"/>
      <w:r w:rsidR="00EC181D">
        <w:rPr>
          <w:rStyle w:val="CommentReference"/>
        </w:rPr>
        <w:commentReference w:id="4"/>
      </w:r>
    </w:p>
    <w:p w:rsidR="006D5E49" w:rsidRPr="00941066" w:rsidRDefault="003566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ab/>
      </w:r>
      <w:r w:rsidR="006D5E49" w:rsidRPr="00941066">
        <w:rPr>
          <w:rFonts w:ascii="Times New Roman" w:hAnsi="Times New Roman" w:cs="Times New Roman"/>
          <w:sz w:val="24"/>
          <w:szCs w:val="24"/>
          <w:lang w:val="en-US"/>
        </w:rPr>
        <w:t>The development of an efficient system of vegetative propagation i</w:t>
      </w:r>
      <w:r w:rsidR="000264D0" w:rsidRPr="00941066">
        <w:rPr>
          <w:rFonts w:ascii="Times New Roman" w:hAnsi="Times New Roman" w:cs="Times New Roman"/>
          <w:sz w:val="24"/>
          <w:szCs w:val="24"/>
          <w:lang w:val="en-US"/>
        </w:rPr>
        <w:t>s essential</w:t>
      </w:r>
      <w:r w:rsidR="006D5E49" w:rsidRPr="00941066">
        <w:rPr>
          <w:rFonts w:ascii="Times New Roman" w:hAnsi="Times New Roman" w:cs="Times New Roman"/>
          <w:sz w:val="24"/>
          <w:szCs w:val="24"/>
          <w:lang w:val="en-US"/>
        </w:rPr>
        <w:t xml:space="preserve"> for </w:t>
      </w:r>
      <w:ins w:id="5" w:author="mohan" w:date="2012-10-04T12:12:00Z">
        <w:r w:rsidR="00EC181D">
          <w:rPr>
            <w:rFonts w:ascii="Times New Roman" w:hAnsi="Times New Roman" w:cs="Times New Roman"/>
            <w:sz w:val="24"/>
            <w:szCs w:val="24"/>
            <w:lang w:val="en-US"/>
          </w:rPr>
          <w:t xml:space="preserve">the </w:t>
        </w:r>
      </w:ins>
      <w:r w:rsidR="006D5E49" w:rsidRPr="00941066">
        <w:rPr>
          <w:rFonts w:ascii="Times New Roman" w:hAnsi="Times New Roman" w:cs="Times New Roman"/>
          <w:sz w:val="24"/>
          <w:szCs w:val="24"/>
          <w:lang w:val="en-US"/>
        </w:rPr>
        <w:t>establishment of commercial and clonal production of ornamental plants</w:t>
      </w:r>
      <w:r w:rsidR="000264D0" w:rsidRPr="00941066">
        <w:rPr>
          <w:rFonts w:ascii="Times New Roman" w:hAnsi="Times New Roman" w:cs="Times New Roman"/>
          <w:sz w:val="24"/>
          <w:szCs w:val="24"/>
          <w:lang w:val="en-US"/>
        </w:rPr>
        <w:t xml:space="preserve">. </w:t>
      </w:r>
      <w:r w:rsidR="00C273CA" w:rsidRPr="00941066">
        <w:rPr>
          <w:rFonts w:ascii="Times New Roman" w:hAnsi="Times New Roman" w:cs="Times New Roman"/>
          <w:sz w:val="24"/>
          <w:szCs w:val="24"/>
          <w:lang w:val="en-US"/>
        </w:rPr>
        <w:t xml:space="preserve">The aims of this paper were the test effects of </w:t>
      </w:r>
      <w:proofErr w:type="spellStart"/>
      <w:r w:rsidR="00C273CA" w:rsidRPr="00941066">
        <w:rPr>
          <w:rFonts w:ascii="Times New Roman" w:hAnsi="Times New Roman" w:cs="Times New Roman"/>
          <w:sz w:val="24"/>
          <w:szCs w:val="24"/>
          <w:lang w:val="en-US"/>
        </w:rPr>
        <w:t>auxins</w:t>
      </w:r>
      <w:proofErr w:type="spellEnd"/>
      <w:r w:rsidR="00C273CA" w:rsidRPr="00941066">
        <w:rPr>
          <w:rFonts w:ascii="Times New Roman" w:hAnsi="Times New Roman" w:cs="Times New Roman"/>
          <w:sz w:val="24"/>
          <w:szCs w:val="24"/>
          <w:lang w:val="en-US"/>
        </w:rPr>
        <w:t xml:space="preserve"> and the development of stem-cutting rooting induction system of croton (</w:t>
      </w:r>
      <w:proofErr w:type="spellStart"/>
      <w:r w:rsidR="00C273CA" w:rsidRPr="00941066">
        <w:rPr>
          <w:rFonts w:ascii="Times New Roman" w:hAnsi="Times New Roman" w:cs="Times New Roman"/>
          <w:i/>
          <w:sz w:val="24"/>
          <w:szCs w:val="24"/>
          <w:lang w:val="en-US"/>
        </w:rPr>
        <w:t>Codiaeum</w:t>
      </w:r>
      <w:proofErr w:type="spellEnd"/>
      <w:r w:rsidR="00C273CA" w:rsidRPr="00941066">
        <w:rPr>
          <w:rFonts w:ascii="Times New Roman" w:hAnsi="Times New Roman" w:cs="Times New Roman"/>
          <w:i/>
          <w:sz w:val="24"/>
          <w:szCs w:val="24"/>
          <w:lang w:val="en-US"/>
        </w:rPr>
        <w:t xml:space="preserve"> </w:t>
      </w:r>
      <w:proofErr w:type="spellStart"/>
      <w:r w:rsidR="00C273CA" w:rsidRPr="00941066">
        <w:rPr>
          <w:rFonts w:ascii="Times New Roman" w:hAnsi="Times New Roman" w:cs="Times New Roman"/>
          <w:i/>
          <w:sz w:val="24"/>
          <w:szCs w:val="24"/>
          <w:lang w:val="en-US"/>
        </w:rPr>
        <w:t>variegatum</w:t>
      </w:r>
      <w:proofErr w:type="spellEnd"/>
      <w:r w:rsidR="00C273CA" w:rsidRPr="00941066">
        <w:rPr>
          <w:rFonts w:ascii="Times New Roman" w:hAnsi="Times New Roman" w:cs="Times New Roman"/>
          <w:sz w:val="24"/>
          <w:szCs w:val="24"/>
          <w:lang w:val="en-US"/>
        </w:rPr>
        <w:t>)</w:t>
      </w:r>
      <w:r w:rsidR="00F45943" w:rsidRPr="00941066">
        <w:rPr>
          <w:rFonts w:ascii="Times New Roman" w:hAnsi="Times New Roman" w:cs="Times New Roman"/>
          <w:sz w:val="24"/>
          <w:szCs w:val="24"/>
          <w:lang w:val="en-US"/>
        </w:rPr>
        <w:t xml:space="preserve">, </w:t>
      </w:r>
      <w:proofErr w:type="gramStart"/>
      <w:r w:rsidR="00F45943" w:rsidRPr="00941066">
        <w:rPr>
          <w:rFonts w:ascii="Times New Roman" w:hAnsi="Times New Roman" w:cs="Times New Roman"/>
          <w:sz w:val="24"/>
          <w:szCs w:val="24"/>
          <w:lang w:val="en-US"/>
        </w:rPr>
        <w:t>an</w:t>
      </w:r>
      <w:proofErr w:type="gramEnd"/>
      <w:r w:rsidR="00C273CA" w:rsidRPr="00941066">
        <w:rPr>
          <w:rFonts w:ascii="Times New Roman" w:hAnsi="Times New Roman" w:cs="Times New Roman"/>
          <w:sz w:val="24"/>
          <w:szCs w:val="24"/>
          <w:lang w:val="en-US"/>
        </w:rPr>
        <w:t xml:space="preserve"> </w:t>
      </w:r>
      <w:r w:rsidR="00806A74" w:rsidRPr="00941066">
        <w:rPr>
          <w:rFonts w:ascii="Times New Roman" w:hAnsi="Times New Roman" w:cs="Times New Roman"/>
          <w:sz w:val="24"/>
          <w:szCs w:val="24"/>
          <w:lang w:val="en-US"/>
        </w:rPr>
        <w:t>species</w:t>
      </w:r>
      <w:r w:rsidR="00B6488A" w:rsidRPr="00941066">
        <w:rPr>
          <w:rFonts w:ascii="Times New Roman" w:hAnsi="Times New Roman" w:cs="Times New Roman"/>
          <w:sz w:val="24"/>
          <w:szCs w:val="24"/>
          <w:lang w:val="en-US"/>
        </w:rPr>
        <w:t xml:space="preserve"> with</w:t>
      </w:r>
      <w:r w:rsidR="00C273CA" w:rsidRPr="00941066">
        <w:rPr>
          <w:rFonts w:ascii="Times New Roman" w:hAnsi="Times New Roman" w:cs="Times New Roman"/>
          <w:sz w:val="24"/>
          <w:szCs w:val="24"/>
          <w:lang w:val="en-US"/>
        </w:rPr>
        <w:t xml:space="preserve"> </w:t>
      </w:r>
      <w:r w:rsidR="00B6488A" w:rsidRPr="00941066">
        <w:rPr>
          <w:rFonts w:ascii="Times New Roman" w:hAnsi="Times New Roman" w:cs="Times New Roman"/>
          <w:sz w:val="24"/>
          <w:szCs w:val="24"/>
          <w:lang w:val="en-US"/>
        </w:rPr>
        <w:t xml:space="preserve">mix-colored leaves </w:t>
      </w:r>
      <w:r w:rsidR="00F45943" w:rsidRPr="00941066">
        <w:rPr>
          <w:rFonts w:ascii="Times New Roman" w:hAnsi="Times New Roman" w:cs="Times New Roman"/>
          <w:sz w:val="24"/>
          <w:szCs w:val="24"/>
          <w:lang w:val="en-US"/>
        </w:rPr>
        <w:t xml:space="preserve">used </w:t>
      </w:r>
      <w:r w:rsidR="00B6488A" w:rsidRPr="00941066">
        <w:rPr>
          <w:rFonts w:ascii="Times New Roman" w:hAnsi="Times New Roman" w:cs="Times New Roman"/>
          <w:sz w:val="24"/>
          <w:szCs w:val="24"/>
          <w:lang w:val="en-US"/>
        </w:rPr>
        <w:t>for</w:t>
      </w:r>
      <w:r w:rsidR="00C273CA" w:rsidRPr="00941066">
        <w:rPr>
          <w:rFonts w:ascii="Times New Roman" w:hAnsi="Times New Roman" w:cs="Times New Roman"/>
          <w:sz w:val="24"/>
          <w:szCs w:val="24"/>
          <w:lang w:val="en-US"/>
        </w:rPr>
        <w:t xml:space="preserve"> ornamental purposes</w:t>
      </w:r>
      <w:r w:rsidR="00F45943" w:rsidRPr="00941066">
        <w:rPr>
          <w:rFonts w:ascii="Times New Roman" w:hAnsi="Times New Roman" w:cs="Times New Roman"/>
          <w:sz w:val="24"/>
          <w:szCs w:val="24"/>
          <w:lang w:val="en-US"/>
        </w:rPr>
        <w:t xml:space="preserve"> around the world</w:t>
      </w:r>
      <w:r w:rsidR="00C273CA" w:rsidRPr="00941066">
        <w:rPr>
          <w:rFonts w:ascii="Times New Roman" w:hAnsi="Times New Roman" w:cs="Times New Roman"/>
          <w:sz w:val="24"/>
          <w:szCs w:val="24"/>
          <w:lang w:val="en-US"/>
        </w:rPr>
        <w:t>.</w:t>
      </w:r>
      <w:r w:rsidR="00776F10" w:rsidRPr="00941066">
        <w:rPr>
          <w:rFonts w:ascii="Times New Roman" w:hAnsi="Times New Roman" w:cs="Times New Roman"/>
          <w:sz w:val="24"/>
          <w:szCs w:val="24"/>
          <w:lang w:val="en-US"/>
        </w:rPr>
        <w:t xml:space="preserve"> Apical stem-cuttings from adult sh</w:t>
      </w:r>
      <w:r w:rsidR="00721E7A" w:rsidRPr="00941066">
        <w:rPr>
          <w:rFonts w:ascii="Times New Roman" w:hAnsi="Times New Roman" w:cs="Times New Roman"/>
          <w:sz w:val="24"/>
          <w:szCs w:val="24"/>
          <w:lang w:val="en-US"/>
        </w:rPr>
        <w:t xml:space="preserve">rubs of croton were collected at </w:t>
      </w:r>
      <w:r w:rsidR="00B273D1" w:rsidRPr="00941066">
        <w:rPr>
          <w:rFonts w:ascii="Times New Roman" w:hAnsi="Times New Roman" w:cs="Times New Roman"/>
          <w:sz w:val="24"/>
          <w:szCs w:val="24"/>
          <w:lang w:val="en-US"/>
        </w:rPr>
        <w:t>spring season</w:t>
      </w:r>
      <w:r w:rsidR="00776F10" w:rsidRPr="00941066">
        <w:rPr>
          <w:rFonts w:ascii="Times New Roman" w:hAnsi="Times New Roman" w:cs="Times New Roman"/>
          <w:sz w:val="24"/>
          <w:szCs w:val="24"/>
          <w:lang w:val="en-US"/>
        </w:rPr>
        <w:t xml:space="preserve"> and were treated for 24-h with different types and concentrations of </w:t>
      </w:r>
      <w:proofErr w:type="spellStart"/>
      <w:r w:rsidR="00776F10" w:rsidRPr="00941066">
        <w:rPr>
          <w:rFonts w:ascii="Times New Roman" w:hAnsi="Times New Roman" w:cs="Times New Roman"/>
          <w:sz w:val="24"/>
          <w:szCs w:val="24"/>
          <w:lang w:val="en-US"/>
        </w:rPr>
        <w:t>auxins</w:t>
      </w:r>
      <w:proofErr w:type="spellEnd"/>
      <w:r w:rsidR="00B273D1" w:rsidRPr="00941066">
        <w:rPr>
          <w:rFonts w:ascii="Times New Roman" w:hAnsi="Times New Roman" w:cs="Times New Roman"/>
          <w:sz w:val="24"/>
          <w:szCs w:val="24"/>
          <w:lang w:val="en-US"/>
        </w:rPr>
        <w:t xml:space="preserve"> and planted in substrate consisted of sand. </w:t>
      </w:r>
      <w:r w:rsidR="008C1F0F" w:rsidRPr="00941066">
        <w:rPr>
          <w:rFonts w:ascii="Times New Roman" w:hAnsi="Times New Roman" w:cs="Times New Roman"/>
          <w:sz w:val="24"/>
          <w:szCs w:val="24"/>
          <w:lang w:val="en-US"/>
        </w:rPr>
        <w:t xml:space="preserve">After </w:t>
      </w:r>
      <w:r w:rsidR="00E5143F" w:rsidRPr="00941066">
        <w:rPr>
          <w:rFonts w:ascii="Times New Roman" w:hAnsi="Times New Roman" w:cs="Times New Roman"/>
          <w:sz w:val="24"/>
          <w:szCs w:val="24"/>
          <w:lang w:val="en-US"/>
        </w:rPr>
        <w:t>60-d there was</w:t>
      </w:r>
      <w:r w:rsidR="00800DFE" w:rsidRPr="00941066">
        <w:rPr>
          <w:rFonts w:ascii="Times New Roman" w:hAnsi="Times New Roman" w:cs="Times New Roman"/>
          <w:sz w:val="24"/>
          <w:szCs w:val="24"/>
          <w:lang w:val="en-US"/>
        </w:rPr>
        <w:t xml:space="preserve"> observed that 100% of rooting of stem-cuttings were obtained only in the treatments with 400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IBA and </w:t>
      </w:r>
      <w:r w:rsidR="00BD3541" w:rsidRPr="00941066">
        <w:rPr>
          <w:rFonts w:ascii="Times New Roman" w:hAnsi="Times New Roman" w:cs="Times New Roman"/>
          <w:sz w:val="24"/>
          <w:szCs w:val="24"/>
          <w:lang w:val="en-US"/>
        </w:rPr>
        <w:t>IBA+</w:t>
      </w:r>
      <w:r w:rsidR="00800DFE" w:rsidRPr="00941066">
        <w:rPr>
          <w:rFonts w:ascii="Times New Roman" w:hAnsi="Times New Roman" w:cs="Times New Roman"/>
          <w:sz w:val="24"/>
          <w:szCs w:val="24"/>
          <w:lang w:val="en-US"/>
        </w:rPr>
        <w:t>NAA (200 mg L</w:t>
      </w:r>
      <w:r w:rsidR="00800DFE" w:rsidRPr="00941066">
        <w:rPr>
          <w:rFonts w:ascii="Times New Roman" w:hAnsi="Times New Roman" w:cs="Times New Roman"/>
          <w:sz w:val="24"/>
          <w:szCs w:val="24"/>
          <w:vertAlign w:val="superscript"/>
          <w:lang w:val="en-US"/>
        </w:rPr>
        <w:t>-1</w:t>
      </w:r>
      <w:r w:rsidR="00800DFE" w:rsidRPr="00941066">
        <w:rPr>
          <w:rFonts w:ascii="Times New Roman" w:hAnsi="Times New Roman" w:cs="Times New Roman"/>
          <w:sz w:val="24"/>
          <w:szCs w:val="24"/>
          <w:lang w:val="en-US"/>
        </w:rPr>
        <w:t xml:space="preserve"> each)</w:t>
      </w:r>
      <w:r w:rsidR="00E5143F" w:rsidRPr="00941066">
        <w:rPr>
          <w:rFonts w:ascii="Times New Roman" w:hAnsi="Times New Roman" w:cs="Times New Roman"/>
          <w:sz w:val="24"/>
          <w:szCs w:val="24"/>
          <w:lang w:val="en-US"/>
        </w:rPr>
        <w:t>. Similarly, best number</w:t>
      </w:r>
      <w:r w:rsidR="00BD3541" w:rsidRPr="00941066">
        <w:rPr>
          <w:rFonts w:ascii="Times New Roman" w:hAnsi="Times New Roman" w:cs="Times New Roman"/>
          <w:sz w:val="24"/>
          <w:szCs w:val="24"/>
          <w:lang w:val="en-US"/>
        </w:rPr>
        <w:t xml:space="preserve"> of roots (40.5)</w:t>
      </w:r>
      <w:r w:rsidR="00E5143F" w:rsidRPr="00941066">
        <w:rPr>
          <w:rFonts w:ascii="Times New Roman" w:hAnsi="Times New Roman" w:cs="Times New Roman"/>
          <w:sz w:val="24"/>
          <w:szCs w:val="24"/>
          <w:lang w:val="en-US"/>
        </w:rPr>
        <w:t xml:space="preserve"> an</w:t>
      </w:r>
      <w:r w:rsidR="00BD3541" w:rsidRPr="00941066">
        <w:rPr>
          <w:rFonts w:ascii="Times New Roman" w:hAnsi="Times New Roman" w:cs="Times New Roman"/>
          <w:sz w:val="24"/>
          <w:szCs w:val="24"/>
          <w:lang w:val="en-US"/>
        </w:rPr>
        <w:t>d</w:t>
      </w:r>
      <w:r w:rsidR="00E5143F" w:rsidRPr="00941066">
        <w:rPr>
          <w:rFonts w:ascii="Times New Roman" w:hAnsi="Times New Roman" w:cs="Times New Roman"/>
          <w:sz w:val="24"/>
          <w:szCs w:val="24"/>
          <w:lang w:val="en-US"/>
        </w:rPr>
        <w:t xml:space="preserve"> fresh weight</w:t>
      </w:r>
      <w:r w:rsidR="00BD3541" w:rsidRPr="00941066">
        <w:rPr>
          <w:rFonts w:ascii="Times New Roman" w:hAnsi="Times New Roman" w:cs="Times New Roman"/>
          <w:sz w:val="24"/>
          <w:szCs w:val="24"/>
          <w:lang w:val="en-US"/>
        </w:rPr>
        <w:t xml:space="preserve"> (1.06 g)</w:t>
      </w:r>
      <w:r w:rsidR="00E5143F" w:rsidRPr="00941066">
        <w:rPr>
          <w:rFonts w:ascii="Times New Roman" w:hAnsi="Times New Roman" w:cs="Times New Roman"/>
          <w:sz w:val="24"/>
          <w:szCs w:val="24"/>
          <w:lang w:val="en-US"/>
        </w:rPr>
        <w:t xml:space="preserve"> per stem-cutting</w:t>
      </w:r>
      <w:r w:rsidR="00BD3541" w:rsidRPr="00941066">
        <w:rPr>
          <w:rFonts w:ascii="Times New Roman" w:hAnsi="Times New Roman" w:cs="Times New Roman"/>
          <w:sz w:val="24"/>
          <w:szCs w:val="24"/>
          <w:lang w:val="en-US"/>
        </w:rPr>
        <w:t xml:space="preserve"> was obtained in the IBA+NAA treatment.</w:t>
      </w:r>
      <w:r w:rsidR="00CF6C00" w:rsidRPr="00941066">
        <w:rPr>
          <w:rFonts w:ascii="Times New Roman" w:hAnsi="Times New Roman" w:cs="Times New Roman"/>
          <w:sz w:val="24"/>
          <w:szCs w:val="24"/>
          <w:lang w:val="en-US"/>
        </w:rPr>
        <w:t xml:space="preserve"> </w:t>
      </w:r>
      <w:r w:rsidR="007D6709" w:rsidRPr="00941066">
        <w:rPr>
          <w:rFonts w:ascii="Times New Roman" w:hAnsi="Times New Roman" w:cs="Times New Roman"/>
          <w:sz w:val="24"/>
          <w:szCs w:val="24"/>
          <w:lang w:val="en-US"/>
        </w:rPr>
        <w:t>The</w:t>
      </w:r>
      <w:r w:rsidR="00CF6C00" w:rsidRPr="00941066">
        <w:rPr>
          <w:rFonts w:ascii="Times New Roman" w:hAnsi="Times New Roman" w:cs="Times New Roman"/>
          <w:sz w:val="24"/>
          <w:szCs w:val="24"/>
          <w:lang w:val="en-US"/>
        </w:rPr>
        <w:t xml:space="preserve"> surviva</w:t>
      </w:r>
      <w:r w:rsidR="0000221F" w:rsidRPr="00941066">
        <w:rPr>
          <w:rFonts w:ascii="Times New Roman" w:hAnsi="Times New Roman" w:cs="Times New Roman"/>
          <w:sz w:val="24"/>
          <w:szCs w:val="24"/>
          <w:lang w:val="en-US"/>
        </w:rPr>
        <w:t xml:space="preserve">l of plants </w:t>
      </w:r>
      <w:r w:rsidR="001026BB" w:rsidRPr="00941066">
        <w:rPr>
          <w:rFonts w:ascii="Times New Roman" w:hAnsi="Times New Roman" w:cs="Times New Roman"/>
          <w:sz w:val="24"/>
          <w:szCs w:val="24"/>
          <w:lang w:val="en-US"/>
        </w:rPr>
        <w:t>of rooted-stem-cuttings</w:t>
      </w:r>
      <w:r w:rsidR="00A9775F" w:rsidRPr="00941066">
        <w:rPr>
          <w:rFonts w:ascii="Times New Roman" w:hAnsi="Times New Roman" w:cs="Times New Roman"/>
          <w:sz w:val="24"/>
          <w:szCs w:val="24"/>
          <w:lang w:val="en-US"/>
        </w:rPr>
        <w:t xml:space="preserve"> of croton</w:t>
      </w:r>
      <w:r w:rsidR="001026BB" w:rsidRPr="00941066">
        <w:rPr>
          <w:rFonts w:ascii="Times New Roman" w:hAnsi="Times New Roman" w:cs="Times New Roman"/>
          <w:sz w:val="24"/>
          <w:szCs w:val="24"/>
          <w:lang w:val="en-US"/>
        </w:rPr>
        <w:t xml:space="preserve"> transplanted to </w:t>
      </w:r>
      <w:proofErr w:type="spellStart"/>
      <w:r w:rsidR="001026BB" w:rsidRPr="00941066">
        <w:rPr>
          <w:rFonts w:ascii="Times New Roman" w:hAnsi="Times New Roman" w:cs="Times New Roman"/>
          <w:sz w:val="24"/>
          <w:szCs w:val="24"/>
          <w:lang w:val="en-US"/>
        </w:rPr>
        <w:t>soil</w:t>
      </w:r>
      <w:proofErr w:type="gramStart"/>
      <w:r w:rsidR="001026BB" w:rsidRPr="00941066">
        <w:rPr>
          <w:rFonts w:ascii="Times New Roman" w:hAnsi="Times New Roman" w:cs="Times New Roman"/>
          <w:sz w:val="24"/>
          <w:szCs w:val="24"/>
          <w:lang w:val="en-US"/>
        </w:rPr>
        <w:t>:sand</w:t>
      </w:r>
      <w:proofErr w:type="spellEnd"/>
      <w:proofErr w:type="gramEnd"/>
      <w:r w:rsidR="001026BB" w:rsidRPr="00941066">
        <w:rPr>
          <w:rFonts w:ascii="Times New Roman" w:hAnsi="Times New Roman" w:cs="Times New Roman"/>
          <w:sz w:val="24"/>
          <w:szCs w:val="24"/>
          <w:lang w:val="en-US"/>
        </w:rPr>
        <w:t xml:space="preserve"> 1:1 (</w:t>
      </w:r>
      <w:r w:rsidR="001026BB" w:rsidRPr="00941066">
        <w:rPr>
          <w:rFonts w:ascii="Times New Roman" w:hAnsi="Times New Roman" w:cs="Times New Roman"/>
          <w:i/>
          <w:sz w:val="24"/>
          <w:szCs w:val="24"/>
          <w:lang w:val="en-US"/>
        </w:rPr>
        <w:t>v/v</w:t>
      </w:r>
      <w:r w:rsidR="001026BB" w:rsidRPr="00941066">
        <w:rPr>
          <w:rFonts w:ascii="Times New Roman" w:hAnsi="Times New Roman" w:cs="Times New Roman"/>
          <w:sz w:val="24"/>
          <w:szCs w:val="24"/>
          <w:lang w:val="en-US"/>
        </w:rPr>
        <w:t xml:space="preserve">) substrate </w:t>
      </w:r>
      <w:r w:rsidR="007D6709" w:rsidRPr="00941066">
        <w:rPr>
          <w:rFonts w:ascii="Times New Roman" w:hAnsi="Times New Roman" w:cs="Times New Roman"/>
          <w:sz w:val="24"/>
          <w:szCs w:val="24"/>
          <w:lang w:val="en-US"/>
        </w:rPr>
        <w:t>varying from 80 to 100% according</w:t>
      </w:r>
      <w:r w:rsidR="00A9775F" w:rsidRPr="00941066">
        <w:rPr>
          <w:rFonts w:ascii="Times New Roman" w:hAnsi="Times New Roman" w:cs="Times New Roman"/>
          <w:sz w:val="24"/>
          <w:szCs w:val="24"/>
          <w:lang w:val="en-US"/>
        </w:rPr>
        <w:t xml:space="preserve"> to</w:t>
      </w:r>
      <w:r w:rsidR="007D6709" w:rsidRPr="00941066">
        <w:rPr>
          <w:rFonts w:ascii="Times New Roman" w:hAnsi="Times New Roman" w:cs="Times New Roman"/>
          <w:sz w:val="24"/>
          <w:szCs w:val="24"/>
          <w:lang w:val="en-US"/>
        </w:rPr>
        <w:t xml:space="preserve"> </w:t>
      </w:r>
      <w:r w:rsidR="001026BB" w:rsidRPr="00941066">
        <w:rPr>
          <w:rFonts w:ascii="Times New Roman" w:hAnsi="Times New Roman" w:cs="Times New Roman"/>
          <w:sz w:val="24"/>
          <w:szCs w:val="24"/>
          <w:lang w:val="en-US"/>
        </w:rPr>
        <w:t xml:space="preserve">the </w:t>
      </w:r>
      <w:proofErr w:type="spellStart"/>
      <w:r w:rsidR="007D6709" w:rsidRPr="00941066">
        <w:rPr>
          <w:rFonts w:ascii="Times New Roman" w:hAnsi="Times New Roman" w:cs="Times New Roman"/>
          <w:sz w:val="24"/>
          <w:szCs w:val="24"/>
          <w:lang w:val="en-US"/>
        </w:rPr>
        <w:t>auxin</w:t>
      </w:r>
      <w:proofErr w:type="spellEnd"/>
      <w:r w:rsidR="007D6709" w:rsidRPr="00941066">
        <w:rPr>
          <w:rFonts w:ascii="Times New Roman" w:hAnsi="Times New Roman" w:cs="Times New Roman"/>
          <w:sz w:val="24"/>
          <w:szCs w:val="24"/>
          <w:lang w:val="en-US"/>
        </w:rPr>
        <w:t xml:space="preserve"> treatment.</w:t>
      </w:r>
    </w:p>
    <w:p w:rsidR="0037526B" w:rsidRPr="00941066" w:rsidRDefault="0037526B" w:rsidP="00A92EA1">
      <w:pPr>
        <w:spacing w:after="0" w:line="480" w:lineRule="auto"/>
        <w:jc w:val="both"/>
        <w:rPr>
          <w:rFonts w:ascii="Times New Roman" w:hAnsi="Times New Roman" w:cs="Times New Roman"/>
          <w:sz w:val="24"/>
          <w:szCs w:val="24"/>
          <w:lang w:val="en-US"/>
        </w:rPr>
      </w:pPr>
    </w:p>
    <w:p w:rsidR="002256B3" w:rsidRPr="00941066" w:rsidRDefault="002256B3"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Key-words</w:t>
      </w:r>
      <w:r w:rsidRPr="00941066">
        <w:rPr>
          <w:rFonts w:ascii="Times New Roman" w:hAnsi="Times New Roman" w:cs="Times New Roman"/>
          <w:sz w:val="24"/>
          <w:szCs w:val="24"/>
          <w:lang w:val="en-US"/>
        </w:rPr>
        <w:t xml:space="preserve">: </w:t>
      </w:r>
      <w:proofErr w:type="spellStart"/>
      <w:r w:rsidR="005572C7" w:rsidRPr="00941066">
        <w:rPr>
          <w:rFonts w:ascii="Times New Roman" w:hAnsi="Times New Roman" w:cs="Times New Roman"/>
          <w:i/>
          <w:sz w:val="24"/>
          <w:szCs w:val="24"/>
          <w:lang w:val="en-US"/>
        </w:rPr>
        <w:t>Codiaeum</w:t>
      </w:r>
      <w:proofErr w:type="spellEnd"/>
      <w:r w:rsidR="005572C7" w:rsidRPr="00941066">
        <w:rPr>
          <w:rFonts w:ascii="Times New Roman" w:hAnsi="Times New Roman" w:cs="Times New Roman"/>
          <w:i/>
          <w:sz w:val="24"/>
          <w:szCs w:val="24"/>
          <w:lang w:val="en-US"/>
        </w:rPr>
        <w:t xml:space="preserve"> </w:t>
      </w:r>
      <w:proofErr w:type="spellStart"/>
      <w:r w:rsidR="005572C7" w:rsidRPr="00941066">
        <w:rPr>
          <w:rFonts w:ascii="Times New Roman" w:hAnsi="Times New Roman" w:cs="Times New Roman"/>
          <w:i/>
          <w:sz w:val="24"/>
          <w:szCs w:val="24"/>
          <w:lang w:val="en-US"/>
        </w:rPr>
        <w:t>variegatum</w:t>
      </w:r>
      <w:proofErr w:type="spellEnd"/>
      <w:r w:rsidR="005572C7" w:rsidRPr="00941066">
        <w:rPr>
          <w:rFonts w:ascii="Times New Roman" w:hAnsi="Times New Roman" w:cs="Times New Roman"/>
          <w:sz w:val="24"/>
          <w:szCs w:val="24"/>
          <w:lang w:val="en-US"/>
        </w:rPr>
        <w:t>, ornamental plant, vegetative propagation, Plant Growth Regulators</w:t>
      </w:r>
    </w:p>
    <w:p w:rsidR="0057045F" w:rsidRPr="00941066" w:rsidRDefault="0057045F"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b/>
          <w:sz w:val="24"/>
          <w:szCs w:val="24"/>
          <w:lang w:val="en-US"/>
        </w:rPr>
        <w:t>Running titles</w:t>
      </w:r>
      <w:r w:rsidRPr="00941066">
        <w:rPr>
          <w:rFonts w:ascii="Times New Roman" w:hAnsi="Times New Roman" w:cs="Times New Roman"/>
          <w:sz w:val="24"/>
          <w:szCs w:val="24"/>
          <w:lang w:val="en-US"/>
        </w:rPr>
        <w:t xml:space="preserve">: Stem cutting propagation of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p>
    <w:p w:rsidR="00E81368" w:rsidRPr="00941066" w:rsidRDefault="00E81368" w:rsidP="00A92EA1">
      <w:pPr>
        <w:spacing w:after="0" w:line="480" w:lineRule="auto"/>
        <w:jc w:val="both"/>
        <w:rPr>
          <w:rFonts w:ascii="Times New Roman" w:hAnsi="Times New Roman" w:cs="Times New Roman"/>
          <w:sz w:val="24"/>
          <w:szCs w:val="24"/>
          <w:lang w:val="en-US"/>
        </w:rPr>
      </w:pPr>
    </w:p>
    <w:p w:rsidR="00E81368" w:rsidRPr="00941066" w:rsidRDefault="00E81368" w:rsidP="00A92EA1">
      <w:pPr>
        <w:spacing w:after="0" w:line="480" w:lineRule="auto"/>
        <w:jc w:val="both"/>
        <w:rPr>
          <w:rFonts w:ascii="Times New Roman" w:hAnsi="Times New Roman" w:cs="Times New Roman"/>
          <w:sz w:val="24"/>
          <w:szCs w:val="24"/>
          <w:lang w:val="en-US"/>
        </w:rPr>
      </w:pPr>
    </w:p>
    <w:p w:rsidR="00E81D54" w:rsidRPr="00941066" w:rsidRDefault="00E81D54"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lastRenderedPageBreak/>
        <w:t>INTRODUCTION</w:t>
      </w:r>
    </w:p>
    <w:p w:rsidR="00E81D54" w:rsidRPr="00941066" w:rsidRDefault="003C210A"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Floriculture represents and provide</w:t>
      </w:r>
      <w:r w:rsidR="006D5E49" w:rsidRPr="00941066">
        <w:rPr>
          <w:rFonts w:ascii="Times New Roman" w:hAnsi="Times New Roman" w:cs="Times New Roman"/>
          <w:sz w:val="24"/>
          <w:szCs w:val="24"/>
          <w:lang w:val="en-US"/>
        </w:rPr>
        <w:t xml:space="preserve"> not only economical, but</w:t>
      </w:r>
      <w:r w:rsidRPr="00941066">
        <w:rPr>
          <w:rFonts w:ascii="Times New Roman" w:hAnsi="Times New Roman" w:cs="Times New Roman"/>
          <w:sz w:val="24"/>
          <w:szCs w:val="24"/>
          <w:lang w:val="en-US"/>
        </w:rPr>
        <w:t xml:space="preserve"> also social impo</w:t>
      </w:r>
      <w:r w:rsidR="00FB3E0D" w:rsidRPr="00941066">
        <w:rPr>
          <w:rFonts w:ascii="Times New Roman" w:hAnsi="Times New Roman" w:cs="Times New Roman"/>
          <w:sz w:val="24"/>
          <w:szCs w:val="24"/>
          <w:lang w:val="en-US"/>
        </w:rPr>
        <w:t>rtance in the world</w:t>
      </w:r>
      <w:r w:rsidRPr="00941066">
        <w:rPr>
          <w:rFonts w:ascii="Times New Roman" w:hAnsi="Times New Roman" w:cs="Times New Roman"/>
          <w:sz w:val="24"/>
          <w:szCs w:val="24"/>
          <w:lang w:val="en-US"/>
        </w:rPr>
        <w:t>, mainly because the generation and high necessity of human-labor</w:t>
      </w:r>
      <w:r w:rsidR="004A44A0"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and because the better conditions of labor than conventional agriculture</w:t>
      </w:r>
      <w:r w:rsidR="004A44A0" w:rsidRPr="00941066">
        <w:rPr>
          <w:rFonts w:ascii="Times New Roman" w:hAnsi="Times New Roman" w:cs="Times New Roman"/>
          <w:sz w:val="24"/>
          <w:szCs w:val="24"/>
          <w:lang w:val="en-US"/>
        </w:rPr>
        <w:t xml:space="preserve"> (</w:t>
      </w:r>
      <w:proofErr w:type="spellStart"/>
      <w:r w:rsidR="00357BFB" w:rsidRPr="00941066">
        <w:rPr>
          <w:rFonts w:ascii="Times New Roman" w:hAnsi="Times New Roman" w:cs="Times New Roman"/>
          <w:sz w:val="24"/>
          <w:szCs w:val="24"/>
          <w:lang w:val="en-US"/>
        </w:rPr>
        <w:t>Benschop</w:t>
      </w:r>
      <w:proofErr w:type="spellEnd"/>
      <w:r w:rsidR="00357BFB" w:rsidRPr="00941066">
        <w:rPr>
          <w:rFonts w:ascii="Times New Roman" w:hAnsi="Times New Roman" w:cs="Times New Roman"/>
          <w:sz w:val="24"/>
          <w:szCs w:val="24"/>
          <w:lang w:val="en-US"/>
        </w:rPr>
        <w:t xml:space="preserve"> et al. 2010</w:t>
      </w:r>
      <w:r w:rsidR="00EF583B"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p>
    <w:p w:rsidR="00800856" w:rsidRPr="00941066" w:rsidRDefault="00A55420" w:rsidP="00A74B96">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Flori</w:t>
      </w:r>
      <w:r w:rsidR="004A44A0" w:rsidRPr="00941066">
        <w:rPr>
          <w:rFonts w:ascii="Times New Roman" w:hAnsi="Times New Roman" w:cs="Times New Roman"/>
          <w:sz w:val="24"/>
          <w:szCs w:val="24"/>
          <w:lang w:val="en-US"/>
        </w:rPr>
        <w:t>culture has</w:t>
      </w:r>
      <w:r w:rsidR="00E83C1B" w:rsidRPr="00941066">
        <w:rPr>
          <w:rFonts w:ascii="Times New Roman" w:hAnsi="Times New Roman" w:cs="Times New Roman"/>
          <w:sz w:val="24"/>
          <w:szCs w:val="24"/>
          <w:lang w:val="en-US"/>
        </w:rPr>
        <w:t xml:space="preserve"> more than ten</w:t>
      </w:r>
      <w:r w:rsidRPr="00941066">
        <w:rPr>
          <w:rFonts w:ascii="Times New Roman" w:hAnsi="Times New Roman" w:cs="Times New Roman"/>
          <w:sz w:val="24"/>
          <w:szCs w:val="24"/>
          <w:lang w:val="en-US"/>
        </w:rPr>
        <w:t xml:space="preserve"> different </w:t>
      </w:r>
      <w:r w:rsidR="00F36D41" w:rsidRPr="00941066">
        <w:rPr>
          <w:rFonts w:ascii="Times New Roman" w:hAnsi="Times New Roman" w:cs="Times New Roman"/>
          <w:sz w:val="24"/>
          <w:szCs w:val="24"/>
          <w:lang w:val="en-US"/>
        </w:rPr>
        <w:t xml:space="preserve">sectors </w:t>
      </w:r>
      <w:r w:rsidRPr="00941066">
        <w:rPr>
          <w:rFonts w:ascii="Times New Roman" w:hAnsi="Times New Roman" w:cs="Times New Roman"/>
          <w:sz w:val="24"/>
          <w:szCs w:val="24"/>
          <w:lang w:val="en-US"/>
        </w:rPr>
        <w:t>of production</w:t>
      </w:r>
      <w:r w:rsidR="00FE4C27" w:rsidRPr="00941066">
        <w:rPr>
          <w:rFonts w:ascii="Times New Roman" w:hAnsi="Times New Roman" w:cs="Times New Roman"/>
          <w:sz w:val="24"/>
          <w:szCs w:val="24"/>
          <w:lang w:val="en-US"/>
        </w:rPr>
        <w:t xml:space="preserve"> of ornamental and</w:t>
      </w:r>
      <w:r w:rsidRPr="00941066">
        <w:rPr>
          <w:rFonts w:ascii="Times New Roman" w:hAnsi="Times New Roman" w:cs="Times New Roman"/>
          <w:sz w:val="24"/>
          <w:szCs w:val="24"/>
          <w:lang w:val="en-US"/>
        </w:rPr>
        <w:t xml:space="preserve"> flower plants, as pot-flowers, cut-flowers, </w:t>
      </w:r>
      <w:r w:rsidR="00283ED0" w:rsidRPr="00941066">
        <w:rPr>
          <w:rFonts w:ascii="Times New Roman" w:hAnsi="Times New Roman" w:cs="Times New Roman"/>
          <w:sz w:val="24"/>
          <w:szCs w:val="24"/>
          <w:lang w:val="en-US"/>
        </w:rPr>
        <w:t>foliages,</w:t>
      </w:r>
      <w:r w:rsidR="00FE4C27" w:rsidRPr="00941066">
        <w:rPr>
          <w:rFonts w:ascii="Times New Roman" w:hAnsi="Times New Roman" w:cs="Times New Roman"/>
          <w:sz w:val="24"/>
          <w:szCs w:val="24"/>
          <w:lang w:val="en-US"/>
        </w:rPr>
        <w:t xml:space="preserve"> bulbs market,</w:t>
      </w:r>
      <w:r w:rsidR="00283ED0" w:rsidRPr="00941066">
        <w:rPr>
          <w:rFonts w:ascii="Times New Roman" w:hAnsi="Times New Roman" w:cs="Times New Roman"/>
          <w:sz w:val="24"/>
          <w:szCs w:val="24"/>
          <w:lang w:val="en-US"/>
        </w:rPr>
        <w:t xml:space="preserve"> </w:t>
      </w:r>
      <w:proofErr w:type="gramStart"/>
      <w:r w:rsidR="00283ED0" w:rsidRPr="00941066">
        <w:rPr>
          <w:rFonts w:ascii="Times New Roman" w:hAnsi="Times New Roman" w:cs="Times New Roman"/>
          <w:sz w:val="24"/>
          <w:szCs w:val="24"/>
          <w:lang w:val="en-US"/>
        </w:rPr>
        <w:t>plants</w:t>
      </w:r>
      <w:proofErr w:type="gramEnd"/>
      <w:r w:rsidR="00283ED0" w:rsidRPr="00941066">
        <w:rPr>
          <w:rFonts w:ascii="Times New Roman" w:hAnsi="Times New Roman" w:cs="Times New Roman"/>
          <w:sz w:val="24"/>
          <w:szCs w:val="24"/>
          <w:lang w:val="en-US"/>
        </w:rPr>
        <w:t xml:space="preserve"> for landscape garden, among others</w:t>
      </w:r>
      <w:r w:rsidR="003C2217" w:rsidRPr="00941066">
        <w:rPr>
          <w:rFonts w:ascii="Times New Roman" w:hAnsi="Times New Roman" w:cs="Times New Roman"/>
          <w:sz w:val="24"/>
          <w:szCs w:val="24"/>
          <w:lang w:val="en-US"/>
        </w:rPr>
        <w:t>.</w:t>
      </w:r>
      <w:r w:rsidR="00A74B96" w:rsidRPr="00941066">
        <w:rPr>
          <w:rFonts w:ascii="Times New Roman" w:hAnsi="Times New Roman" w:cs="Times New Roman"/>
          <w:sz w:val="24"/>
          <w:szCs w:val="24"/>
          <w:lang w:val="en-US"/>
        </w:rPr>
        <w:t xml:space="preserve"> </w:t>
      </w:r>
      <w:r w:rsidR="003C2217" w:rsidRPr="00941066">
        <w:rPr>
          <w:rFonts w:ascii="Times New Roman" w:hAnsi="Times New Roman" w:cs="Times New Roman"/>
          <w:sz w:val="24"/>
          <w:szCs w:val="24"/>
          <w:lang w:val="en-US"/>
        </w:rPr>
        <w:t xml:space="preserve">Ornamental horticulture or floriculture is composed by several types of botanical families, as </w:t>
      </w:r>
      <w:proofErr w:type="spellStart"/>
      <w:r w:rsidR="003C2217" w:rsidRPr="00941066">
        <w:rPr>
          <w:rFonts w:ascii="Times New Roman" w:hAnsi="Times New Roman" w:cs="Times New Roman"/>
          <w:sz w:val="24"/>
          <w:szCs w:val="24"/>
          <w:lang w:val="en-US"/>
        </w:rPr>
        <w:t>Orchidaceae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Liliaceae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Araceae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Arecaceae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Zingiberaceae</w:t>
      </w:r>
      <w:proofErr w:type="spellEnd"/>
      <w:r w:rsidR="003C2217" w:rsidRPr="00941066">
        <w:rPr>
          <w:rFonts w:ascii="Times New Roman" w:hAnsi="Times New Roman" w:cs="Times New Roman"/>
          <w:sz w:val="24"/>
          <w:szCs w:val="24"/>
          <w:lang w:val="en-US"/>
        </w:rPr>
        <w:t xml:space="preserve"> and others from Monocots group and </w:t>
      </w:r>
      <w:proofErr w:type="spellStart"/>
      <w:r w:rsidR="003C2217" w:rsidRPr="00941066">
        <w:rPr>
          <w:rFonts w:ascii="Times New Roman" w:hAnsi="Times New Roman" w:cs="Times New Roman"/>
          <w:sz w:val="24"/>
          <w:szCs w:val="24"/>
          <w:lang w:val="en-US"/>
        </w:rPr>
        <w:t>Asteraceae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Rosaceae</w:t>
      </w:r>
      <w:proofErr w:type="spellEnd"/>
      <w:r w:rsidR="003C2217" w:rsidRPr="00941066">
        <w:rPr>
          <w:rFonts w:ascii="Times New Roman" w:hAnsi="Times New Roman" w:cs="Times New Roman"/>
          <w:sz w:val="24"/>
          <w:szCs w:val="24"/>
          <w:lang w:val="en-US"/>
        </w:rPr>
        <w:t xml:space="preserve">, </w:t>
      </w:r>
      <w:proofErr w:type="spellStart"/>
      <w:r w:rsidR="003C2217" w:rsidRPr="00941066">
        <w:rPr>
          <w:rFonts w:ascii="Times New Roman" w:hAnsi="Times New Roman" w:cs="Times New Roman"/>
          <w:sz w:val="24"/>
          <w:szCs w:val="24"/>
          <w:lang w:val="en-US"/>
        </w:rPr>
        <w:t>Euphorbiaceae</w:t>
      </w:r>
      <w:proofErr w:type="spellEnd"/>
      <w:r w:rsidR="00F11484" w:rsidRPr="00941066">
        <w:rPr>
          <w:rFonts w:ascii="Times New Roman" w:hAnsi="Times New Roman" w:cs="Times New Roman"/>
          <w:sz w:val="24"/>
          <w:szCs w:val="24"/>
          <w:lang w:val="en-US"/>
        </w:rPr>
        <w:t xml:space="preserve"> and other from Dicots group. </w:t>
      </w:r>
    </w:p>
    <w:p w:rsidR="00A55420" w:rsidRPr="00941066" w:rsidRDefault="003958F5"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t>Euphorbiaceae</w:t>
      </w:r>
      <w:proofErr w:type="spellEnd"/>
      <w:r w:rsidRPr="00941066">
        <w:rPr>
          <w:rFonts w:ascii="Times New Roman" w:hAnsi="Times New Roman" w:cs="Times New Roman"/>
          <w:sz w:val="24"/>
          <w:szCs w:val="24"/>
          <w:lang w:val="en-US"/>
        </w:rPr>
        <w:t xml:space="preserve"> family </w:t>
      </w:r>
      <w:r w:rsidR="002F24AC" w:rsidRPr="00941066">
        <w:rPr>
          <w:rFonts w:ascii="Times New Roman" w:hAnsi="Times New Roman" w:cs="Times New Roman"/>
          <w:sz w:val="24"/>
          <w:szCs w:val="24"/>
          <w:lang w:val="en-US"/>
        </w:rPr>
        <w:t>includes around of 7,500 species included in around 300 genera (IES 2012)</w:t>
      </w:r>
      <w:r w:rsidR="00E83C1B" w:rsidRPr="00941066">
        <w:rPr>
          <w:rFonts w:ascii="Times New Roman" w:hAnsi="Times New Roman" w:cs="Times New Roman"/>
          <w:sz w:val="24"/>
          <w:szCs w:val="24"/>
          <w:lang w:val="en-US"/>
        </w:rPr>
        <w:t>, many</w:t>
      </w:r>
      <w:r w:rsidR="00F0569E" w:rsidRPr="00941066">
        <w:rPr>
          <w:rFonts w:ascii="Times New Roman" w:hAnsi="Times New Roman" w:cs="Times New Roman"/>
          <w:sz w:val="24"/>
          <w:szCs w:val="24"/>
          <w:lang w:val="en-US"/>
        </w:rPr>
        <w:t xml:space="preserve"> with economic importance as medicinal plants (</w:t>
      </w:r>
      <w:proofErr w:type="spellStart"/>
      <w:r w:rsidR="00F0569E" w:rsidRPr="00941066">
        <w:rPr>
          <w:rFonts w:ascii="Times New Roman" w:hAnsi="Times New Roman" w:cs="Times New Roman"/>
          <w:sz w:val="24"/>
          <w:szCs w:val="24"/>
          <w:lang w:val="en-US"/>
        </w:rPr>
        <w:t>Catapan</w:t>
      </w:r>
      <w:proofErr w:type="spellEnd"/>
      <w:r w:rsidR="00F0569E" w:rsidRPr="00941066">
        <w:rPr>
          <w:rFonts w:ascii="Times New Roman" w:hAnsi="Times New Roman" w:cs="Times New Roman"/>
          <w:sz w:val="24"/>
          <w:szCs w:val="24"/>
          <w:lang w:val="en-US"/>
        </w:rPr>
        <w:t xml:space="preserve"> et al. 2002), oil and biodiesel production (</w:t>
      </w:r>
      <w:proofErr w:type="spellStart"/>
      <w:r w:rsidR="00F0569E" w:rsidRPr="00941066">
        <w:rPr>
          <w:rFonts w:ascii="Times New Roman" w:hAnsi="Times New Roman" w:cs="Times New Roman"/>
          <w:sz w:val="24"/>
          <w:szCs w:val="24"/>
          <w:lang w:val="en-US"/>
        </w:rPr>
        <w:t>Comar</w:t>
      </w:r>
      <w:proofErr w:type="spellEnd"/>
      <w:r w:rsidR="00F0569E" w:rsidRPr="00941066">
        <w:rPr>
          <w:rFonts w:ascii="Times New Roman" w:hAnsi="Times New Roman" w:cs="Times New Roman"/>
          <w:sz w:val="24"/>
          <w:szCs w:val="24"/>
          <w:lang w:val="en-US"/>
        </w:rPr>
        <w:t xml:space="preserve"> et al. 2004</w:t>
      </w:r>
      <w:r w:rsidR="00357BFB" w:rsidRPr="00941066">
        <w:rPr>
          <w:rFonts w:ascii="Times New Roman" w:hAnsi="Times New Roman" w:cs="Times New Roman"/>
          <w:sz w:val="24"/>
          <w:szCs w:val="24"/>
          <w:lang w:val="en-US"/>
        </w:rPr>
        <w:t>,</w:t>
      </w:r>
      <w:r w:rsidR="003056D0" w:rsidRPr="00941066">
        <w:rPr>
          <w:rFonts w:ascii="Times New Roman" w:hAnsi="Times New Roman" w:cs="Times New Roman"/>
          <w:sz w:val="24"/>
          <w:szCs w:val="24"/>
          <w:lang w:val="en-US"/>
        </w:rPr>
        <w:t xml:space="preserve"> Ibáñez-Torres 2004</w:t>
      </w:r>
      <w:r w:rsidR="00F0569E" w:rsidRPr="00941066">
        <w:rPr>
          <w:rFonts w:ascii="Times New Roman" w:hAnsi="Times New Roman" w:cs="Times New Roman"/>
          <w:sz w:val="24"/>
          <w:szCs w:val="24"/>
          <w:lang w:val="en-US"/>
        </w:rPr>
        <w:t>), weed plant in agriculture</w:t>
      </w:r>
      <w:r w:rsidR="00D374C6" w:rsidRPr="00941066">
        <w:rPr>
          <w:rFonts w:ascii="Times New Roman" w:hAnsi="Times New Roman" w:cs="Times New Roman"/>
          <w:sz w:val="24"/>
          <w:szCs w:val="24"/>
          <w:lang w:val="en-US"/>
        </w:rPr>
        <w:t xml:space="preserve"> of different part of the world</w:t>
      </w:r>
      <w:r w:rsidR="00F0569E"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Ibáñez-Torres 2004,</w:t>
      </w:r>
      <w:r w:rsidR="00D374C6" w:rsidRPr="00941066">
        <w:rPr>
          <w:rFonts w:ascii="Times New Roman" w:hAnsi="Times New Roman" w:cs="Times New Roman"/>
          <w:sz w:val="24"/>
          <w:szCs w:val="24"/>
          <w:lang w:val="en-US"/>
        </w:rPr>
        <w:t xml:space="preserve"> </w:t>
      </w:r>
      <w:r w:rsidR="00F0569E" w:rsidRPr="00941066">
        <w:rPr>
          <w:rFonts w:ascii="Times New Roman" w:hAnsi="Times New Roman" w:cs="Times New Roman"/>
          <w:sz w:val="24"/>
          <w:szCs w:val="24"/>
          <w:lang w:val="en-US"/>
        </w:rPr>
        <w:t xml:space="preserve">Vargas et al. 1999), and ornamentals application as </w:t>
      </w:r>
      <w:r w:rsidR="00D374C6" w:rsidRPr="00941066">
        <w:rPr>
          <w:rFonts w:ascii="Times New Roman" w:hAnsi="Times New Roman" w:cs="Times New Roman"/>
          <w:i/>
          <w:sz w:val="24"/>
          <w:szCs w:val="24"/>
          <w:lang w:val="en-US"/>
        </w:rPr>
        <w:t xml:space="preserve">Euphorbia </w:t>
      </w:r>
      <w:proofErr w:type="spellStart"/>
      <w:r w:rsidR="00D374C6" w:rsidRPr="00941066">
        <w:rPr>
          <w:rFonts w:ascii="Times New Roman" w:hAnsi="Times New Roman" w:cs="Times New Roman"/>
          <w:i/>
          <w:sz w:val="24"/>
          <w:szCs w:val="24"/>
          <w:lang w:val="en-US"/>
        </w:rPr>
        <w:t>pulcherrima</w:t>
      </w:r>
      <w:proofErr w:type="spellEnd"/>
      <w:r w:rsidR="00E56FA5" w:rsidRPr="00941066">
        <w:rPr>
          <w:rFonts w:ascii="Times New Roman" w:hAnsi="Times New Roman" w:cs="Times New Roman"/>
          <w:sz w:val="24"/>
          <w:szCs w:val="24"/>
          <w:lang w:val="en-US"/>
        </w:rPr>
        <w:t xml:space="preserve">, commonly called poinsettia, </w:t>
      </w:r>
      <w:r w:rsidR="00D374C6" w:rsidRPr="00941066">
        <w:rPr>
          <w:rFonts w:ascii="Times New Roman" w:hAnsi="Times New Roman" w:cs="Times New Roman"/>
          <w:sz w:val="24"/>
          <w:szCs w:val="24"/>
          <w:lang w:val="en-US"/>
        </w:rPr>
        <w:t>used</w:t>
      </w:r>
      <w:r w:rsidR="00F0569E" w:rsidRPr="00941066">
        <w:rPr>
          <w:rFonts w:ascii="Times New Roman" w:hAnsi="Times New Roman" w:cs="Times New Roman"/>
          <w:sz w:val="24"/>
          <w:szCs w:val="24"/>
          <w:lang w:val="en-US"/>
        </w:rPr>
        <w:t xml:space="preserve"> </w:t>
      </w:r>
      <w:r w:rsidR="00D374C6" w:rsidRPr="00941066">
        <w:rPr>
          <w:rFonts w:ascii="Times New Roman" w:hAnsi="Times New Roman" w:cs="Times New Roman"/>
          <w:sz w:val="24"/>
          <w:szCs w:val="24"/>
          <w:lang w:val="en-US"/>
        </w:rPr>
        <w:t xml:space="preserve">main as pot culture </w:t>
      </w:r>
      <w:r w:rsidR="00F0569E" w:rsidRPr="00941066">
        <w:rPr>
          <w:rFonts w:ascii="Times New Roman" w:hAnsi="Times New Roman" w:cs="Times New Roman"/>
          <w:sz w:val="24"/>
          <w:szCs w:val="24"/>
          <w:lang w:val="en-US"/>
        </w:rPr>
        <w:t>(</w:t>
      </w:r>
      <w:proofErr w:type="spellStart"/>
      <w:r w:rsidR="00775F12" w:rsidRPr="00941066">
        <w:rPr>
          <w:rFonts w:ascii="Times New Roman" w:hAnsi="Times New Roman" w:cs="Times New Roman"/>
          <w:sz w:val="24"/>
          <w:szCs w:val="24"/>
          <w:lang w:val="en-US"/>
        </w:rPr>
        <w:t>Candido</w:t>
      </w:r>
      <w:proofErr w:type="spellEnd"/>
      <w:r w:rsidR="00775F12" w:rsidRPr="00941066">
        <w:rPr>
          <w:rFonts w:ascii="Times New Roman" w:hAnsi="Times New Roman" w:cs="Times New Roman"/>
          <w:sz w:val="24"/>
          <w:szCs w:val="24"/>
          <w:lang w:val="en-US"/>
        </w:rPr>
        <w:t xml:space="preserve"> et al. 2008)</w:t>
      </w:r>
      <w:r w:rsidR="00E83C1B" w:rsidRPr="00941066">
        <w:rPr>
          <w:rFonts w:ascii="Times New Roman" w:hAnsi="Times New Roman" w:cs="Times New Roman"/>
          <w:sz w:val="24"/>
          <w:szCs w:val="24"/>
          <w:lang w:val="en-US"/>
        </w:rPr>
        <w:t>,</w:t>
      </w:r>
      <w:r w:rsidR="00E56FA5" w:rsidRPr="00941066">
        <w:rPr>
          <w:rFonts w:ascii="Times New Roman" w:hAnsi="Times New Roman" w:cs="Times New Roman"/>
          <w:sz w:val="24"/>
          <w:szCs w:val="24"/>
          <w:lang w:val="en-US"/>
        </w:rPr>
        <w:t xml:space="preserve"> </w:t>
      </w:r>
      <w:r w:rsidR="00AE7EBC" w:rsidRPr="00941066">
        <w:rPr>
          <w:rFonts w:ascii="Times New Roman" w:hAnsi="Times New Roman" w:cs="Times New Roman"/>
          <w:sz w:val="24"/>
          <w:szCs w:val="24"/>
          <w:lang w:val="en-US"/>
        </w:rPr>
        <w:t>the crotons (</w:t>
      </w:r>
      <w:proofErr w:type="spellStart"/>
      <w:r w:rsidR="00AE7EBC" w:rsidRPr="00941066">
        <w:rPr>
          <w:rFonts w:ascii="Times New Roman" w:hAnsi="Times New Roman" w:cs="Times New Roman"/>
          <w:i/>
          <w:sz w:val="24"/>
          <w:szCs w:val="24"/>
          <w:lang w:val="en-US"/>
        </w:rPr>
        <w:t>Codiaeum</w:t>
      </w:r>
      <w:proofErr w:type="spellEnd"/>
      <w:r w:rsidR="00AE7EBC" w:rsidRPr="00941066">
        <w:rPr>
          <w:rFonts w:ascii="Times New Roman" w:hAnsi="Times New Roman" w:cs="Times New Roman"/>
          <w:i/>
          <w:sz w:val="24"/>
          <w:szCs w:val="24"/>
          <w:lang w:val="en-US"/>
        </w:rPr>
        <w:t xml:space="preserve"> </w:t>
      </w:r>
      <w:proofErr w:type="spellStart"/>
      <w:r w:rsidR="00AE7EBC" w:rsidRPr="00941066">
        <w:rPr>
          <w:rFonts w:ascii="Times New Roman" w:hAnsi="Times New Roman" w:cs="Times New Roman"/>
          <w:i/>
          <w:sz w:val="24"/>
          <w:szCs w:val="24"/>
          <w:lang w:val="en-US"/>
        </w:rPr>
        <w:t>variegatum</w:t>
      </w:r>
      <w:proofErr w:type="spellEnd"/>
      <w:r w:rsidR="00AE7EBC" w:rsidRPr="00941066">
        <w:rPr>
          <w:rFonts w:ascii="Times New Roman" w:hAnsi="Times New Roman" w:cs="Times New Roman"/>
          <w:sz w:val="24"/>
          <w:szCs w:val="24"/>
          <w:lang w:val="en-US"/>
        </w:rPr>
        <w:t>)</w:t>
      </w:r>
      <w:r w:rsidR="00E83C1B" w:rsidRPr="00941066">
        <w:rPr>
          <w:rFonts w:ascii="Times New Roman" w:hAnsi="Times New Roman" w:cs="Times New Roman"/>
          <w:sz w:val="24"/>
          <w:szCs w:val="24"/>
          <w:lang w:val="en-US"/>
        </w:rPr>
        <w:t xml:space="preserve"> and other species a</w:t>
      </w:r>
      <w:r w:rsidR="00357BFB" w:rsidRPr="00941066">
        <w:rPr>
          <w:rFonts w:ascii="Times New Roman" w:hAnsi="Times New Roman" w:cs="Times New Roman"/>
          <w:sz w:val="24"/>
          <w:szCs w:val="24"/>
          <w:lang w:val="en-US"/>
        </w:rPr>
        <w:t xml:space="preserve">s Euphorbia </w:t>
      </w:r>
      <w:proofErr w:type="spellStart"/>
      <w:r w:rsidR="00357BFB" w:rsidRPr="00941066">
        <w:rPr>
          <w:rFonts w:ascii="Times New Roman" w:hAnsi="Times New Roman" w:cs="Times New Roman"/>
          <w:sz w:val="24"/>
          <w:szCs w:val="24"/>
          <w:lang w:val="en-US"/>
        </w:rPr>
        <w:t>punicea</w:t>
      </w:r>
      <w:proofErr w:type="spellEnd"/>
      <w:r w:rsidR="00357BFB" w:rsidRPr="00941066">
        <w:rPr>
          <w:rFonts w:ascii="Times New Roman" w:hAnsi="Times New Roman" w:cs="Times New Roman"/>
          <w:sz w:val="24"/>
          <w:szCs w:val="24"/>
          <w:lang w:val="en-US"/>
        </w:rPr>
        <w:t xml:space="preserve"> (</w:t>
      </w:r>
      <w:r w:rsidR="00A63E72" w:rsidRPr="00941066">
        <w:rPr>
          <w:rFonts w:ascii="Times New Roman" w:hAnsi="Times New Roman" w:cs="Times New Roman"/>
          <w:sz w:val="24"/>
          <w:szCs w:val="24"/>
          <w:lang w:val="en-US"/>
        </w:rPr>
        <w:t xml:space="preserve">van </w:t>
      </w:r>
      <w:proofErr w:type="spellStart"/>
      <w:r w:rsidR="00357BFB" w:rsidRPr="00941066">
        <w:rPr>
          <w:rFonts w:ascii="Times New Roman" w:hAnsi="Times New Roman" w:cs="Times New Roman"/>
          <w:sz w:val="24"/>
          <w:szCs w:val="24"/>
          <w:lang w:val="en-US"/>
        </w:rPr>
        <w:t>Veldhuisen</w:t>
      </w:r>
      <w:proofErr w:type="spellEnd"/>
      <w:r w:rsidR="00E83C1B" w:rsidRPr="00941066">
        <w:rPr>
          <w:rFonts w:ascii="Times New Roman" w:hAnsi="Times New Roman" w:cs="Times New Roman"/>
          <w:sz w:val="24"/>
          <w:szCs w:val="24"/>
          <w:lang w:val="en-US"/>
        </w:rPr>
        <w:t xml:space="preserve"> 2006)</w:t>
      </w:r>
      <w:r w:rsidR="00AE7EBC" w:rsidRPr="00941066">
        <w:rPr>
          <w:rFonts w:ascii="Times New Roman" w:hAnsi="Times New Roman" w:cs="Times New Roman"/>
          <w:sz w:val="24"/>
          <w:szCs w:val="24"/>
          <w:lang w:val="en-US"/>
        </w:rPr>
        <w:t>.</w:t>
      </w:r>
    </w:p>
    <w:p w:rsidR="00AE7EBC" w:rsidRPr="00941066" w:rsidRDefault="00AE7EBC"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Pr="00941066">
        <w:rPr>
          <w:rFonts w:ascii="Times New Roman" w:hAnsi="Times New Roman" w:cs="Times New Roman"/>
          <w:sz w:val="24"/>
          <w:szCs w:val="24"/>
          <w:lang w:val="en-US"/>
        </w:rPr>
        <w:t xml:space="preserve"> </w:t>
      </w:r>
      <w:r w:rsidR="00A0477F" w:rsidRPr="00941066">
        <w:rPr>
          <w:rFonts w:ascii="Times New Roman" w:hAnsi="Times New Roman" w:cs="Times New Roman"/>
          <w:sz w:val="24"/>
          <w:szCs w:val="24"/>
          <w:lang w:val="en-US"/>
        </w:rPr>
        <w:t>is a</w:t>
      </w:r>
      <w:r w:rsidRPr="00941066">
        <w:rPr>
          <w:rFonts w:ascii="Times New Roman" w:hAnsi="Times New Roman" w:cs="Times New Roman"/>
          <w:sz w:val="24"/>
          <w:szCs w:val="24"/>
          <w:lang w:val="en-US"/>
        </w:rPr>
        <w:t xml:space="preserve"> </w:t>
      </w:r>
      <w:r w:rsidR="003C7C6D" w:rsidRPr="00941066">
        <w:rPr>
          <w:rFonts w:ascii="Times New Roman" w:hAnsi="Times New Roman" w:cs="Times New Roman"/>
          <w:sz w:val="24"/>
          <w:szCs w:val="24"/>
          <w:lang w:val="en-US"/>
        </w:rPr>
        <w:t xml:space="preserve">shrub </w:t>
      </w:r>
      <w:r w:rsidRPr="00941066">
        <w:rPr>
          <w:rFonts w:ascii="Times New Roman" w:hAnsi="Times New Roman" w:cs="Times New Roman"/>
          <w:sz w:val="24"/>
          <w:szCs w:val="24"/>
          <w:lang w:val="en-US"/>
        </w:rPr>
        <w:t xml:space="preserve">species from </w:t>
      </w:r>
      <w:r w:rsidR="00C62474" w:rsidRPr="00941066">
        <w:rPr>
          <w:rFonts w:ascii="Times New Roman" w:hAnsi="Times New Roman" w:cs="Times New Roman"/>
          <w:sz w:val="24"/>
          <w:szCs w:val="24"/>
          <w:lang w:val="en-US"/>
        </w:rPr>
        <w:t xml:space="preserve">Southeast </w:t>
      </w:r>
      <w:r w:rsidRPr="00941066">
        <w:rPr>
          <w:rFonts w:ascii="Times New Roman" w:hAnsi="Times New Roman" w:cs="Times New Roman"/>
          <w:sz w:val="24"/>
          <w:szCs w:val="24"/>
          <w:lang w:val="en-US"/>
        </w:rPr>
        <w:t>Asia and Pacific Islands</w:t>
      </w:r>
      <w:r w:rsidR="00A0477F" w:rsidRPr="00941066">
        <w:rPr>
          <w:rFonts w:ascii="Times New Roman" w:hAnsi="Times New Roman" w:cs="Times New Roman"/>
          <w:sz w:val="24"/>
          <w:szCs w:val="24"/>
          <w:lang w:val="en-US"/>
        </w:rPr>
        <w:t xml:space="preserve"> and has more than 200 varieties classified</w:t>
      </w:r>
      <w:r w:rsidRPr="00941066">
        <w:rPr>
          <w:rFonts w:ascii="Times New Roman" w:hAnsi="Times New Roman" w:cs="Times New Roman"/>
          <w:sz w:val="24"/>
          <w:szCs w:val="24"/>
          <w:lang w:val="en-US"/>
        </w:rPr>
        <w:t xml:space="preserve"> by </w:t>
      </w:r>
      <w:r w:rsidR="00A0477F" w:rsidRPr="00941066">
        <w:rPr>
          <w:rFonts w:ascii="Times New Roman" w:hAnsi="Times New Roman" w:cs="Times New Roman"/>
          <w:sz w:val="24"/>
          <w:szCs w:val="24"/>
          <w:lang w:val="en-US"/>
        </w:rPr>
        <w:t>the main differences</w:t>
      </w:r>
      <w:r w:rsidR="005A745A" w:rsidRPr="00941066">
        <w:rPr>
          <w:rFonts w:ascii="Times New Roman" w:hAnsi="Times New Roman" w:cs="Times New Roman"/>
          <w:sz w:val="24"/>
          <w:szCs w:val="24"/>
          <w:lang w:val="en-US"/>
        </w:rPr>
        <w:t xml:space="preserve"> in its leaves</w:t>
      </w:r>
      <w:r w:rsidR="00A0477F" w:rsidRPr="00941066">
        <w:rPr>
          <w:rFonts w:ascii="Times New Roman" w:hAnsi="Times New Roman" w:cs="Times New Roman"/>
          <w:sz w:val="24"/>
          <w:szCs w:val="24"/>
          <w:lang w:val="en-US"/>
        </w:rPr>
        <w:t>,</w:t>
      </w:r>
      <w:r w:rsidR="005A745A" w:rsidRPr="00941066">
        <w:rPr>
          <w:rFonts w:ascii="Times New Roman" w:hAnsi="Times New Roman" w:cs="Times New Roman"/>
          <w:sz w:val="24"/>
          <w:szCs w:val="24"/>
          <w:lang w:val="en-US"/>
        </w:rPr>
        <w:t xml:space="preserve"> commonly</w:t>
      </w:r>
      <w:r w:rsidR="00A0477F" w:rsidRPr="00941066">
        <w:rPr>
          <w:rFonts w:ascii="Times New Roman" w:hAnsi="Times New Roman" w:cs="Times New Roman"/>
          <w:sz w:val="24"/>
          <w:szCs w:val="24"/>
          <w:lang w:val="en-US"/>
        </w:rPr>
        <w:t xml:space="preserve"> variegated and combined</w:t>
      </w:r>
      <w:r w:rsidR="005A745A" w:rsidRPr="00941066">
        <w:rPr>
          <w:rFonts w:ascii="Times New Roman" w:hAnsi="Times New Roman" w:cs="Times New Roman"/>
          <w:sz w:val="24"/>
          <w:szCs w:val="24"/>
          <w:lang w:val="en-US"/>
        </w:rPr>
        <w:t xml:space="preserve"> the</w:t>
      </w:r>
      <w:r w:rsidR="00A0477F" w:rsidRPr="00941066">
        <w:rPr>
          <w:rFonts w:ascii="Times New Roman" w:hAnsi="Times New Roman" w:cs="Times New Roman"/>
          <w:sz w:val="24"/>
          <w:szCs w:val="24"/>
          <w:lang w:val="en-US"/>
        </w:rPr>
        <w:t xml:space="preserve"> green,</w:t>
      </w:r>
      <w:r w:rsidR="00A874E2" w:rsidRPr="00941066">
        <w:rPr>
          <w:rFonts w:ascii="Times New Roman" w:hAnsi="Times New Roman" w:cs="Times New Roman"/>
          <w:sz w:val="24"/>
          <w:szCs w:val="24"/>
          <w:lang w:val="en-US"/>
        </w:rPr>
        <w:t xml:space="preserve"> bronze,</w:t>
      </w:r>
      <w:r w:rsidR="00A0477F" w:rsidRPr="00941066">
        <w:rPr>
          <w:rFonts w:ascii="Times New Roman" w:hAnsi="Times New Roman" w:cs="Times New Roman"/>
          <w:sz w:val="24"/>
          <w:szCs w:val="24"/>
          <w:lang w:val="en-US"/>
        </w:rPr>
        <w:t xml:space="preserve"> yellow, red, rose</w:t>
      </w:r>
      <w:r w:rsidR="00A874E2" w:rsidRPr="00941066">
        <w:rPr>
          <w:rFonts w:ascii="Times New Roman" w:hAnsi="Times New Roman" w:cs="Times New Roman"/>
          <w:sz w:val="24"/>
          <w:szCs w:val="24"/>
          <w:lang w:val="en-US"/>
        </w:rPr>
        <w:t>, black, brown</w:t>
      </w:r>
      <w:r w:rsidR="00A0477F" w:rsidRPr="00941066">
        <w:rPr>
          <w:rFonts w:ascii="Times New Roman" w:hAnsi="Times New Roman" w:cs="Times New Roman"/>
          <w:sz w:val="24"/>
          <w:szCs w:val="24"/>
          <w:lang w:val="en-US"/>
        </w:rPr>
        <w:t xml:space="preserve"> and other intermediary colors</w:t>
      </w:r>
      <w:r w:rsidR="00ED6CCE" w:rsidRPr="00941066">
        <w:rPr>
          <w:rFonts w:ascii="Times New Roman" w:hAnsi="Times New Roman" w:cs="Times New Roman"/>
          <w:sz w:val="24"/>
          <w:szCs w:val="24"/>
          <w:lang w:val="en-US"/>
        </w:rPr>
        <w:t xml:space="preserve"> (</w:t>
      </w:r>
      <w:proofErr w:type="spellStart"/>
      <w:r w:rsidR="00ED6CCE" w:rsidRPr="00941066">
        <w:rPr>
          <w:rFonts w:ascii="Times New Roman" w:hAnsi="Times New Roman" w:cs="Times New Roman"/>
          <w:sz w:val="24"/>
          <w:szCs w:val="24"/>
          <w:lang w:val="en-US"/>
        </w:rPr>
        <w:t>Nasib</w:t>
      </w:r>
      <w:proofErr w:type="spellEnd"/>
      <w:r w:rsidR="00ED6CCE" w:rsidRPr="00941066">
        <w:rPr>
          <w:rFonts w:ascii="Times New Roman" w:hAnsi="Times New Roman" w:cs="Times New Roman"/>
          <w:sz w:val="24"/>
          <w:szCs w:val="24"/>
          <w:lang w:val="en-US"/>
        </w:rPr>
        <w:t xml:space="preserve"> et al. 2008)</w:t>
      </w:r>
      <w:r w:rsidR="003C7C6D" w:rsidRPr="00941066">
        <w:rPr>
          <w:rFonts w:ascii="Times New Roman" w:hAnsi="Times New Roman" w:cs="Times New Roman"/>
          <w:sz w:val="24"/>
          <w:szCs w:val="24"/>
          <w:lang w:val="en-US"/>
        </w:rPr>
        <w:t>, justifying its use as ornamental in gardens</w:t>
      </w:r>
      <w:r w:rsidR="005A745A" w:rsidRPr="00941066">
        <w:rPr>
          <w:rFonts w:ascii="Times New Roman" w:hAnsi="Times New Roman" w:cs="Times New Roman"/>
          <w:sz w:val="24"/>
          <w:szCs w:val="24"/>
          <w:lang w:val="en-US"/>
        </w:rPr>
        <w:t>.</w:t>
      </w:r>
      <w:r w:rsidR="005328EA" w:rsidRPr="00941066">
        <w:rPr>
          <w:rFonts w:ascii="Times New Roman" w:hAnsi="Times New Roman" w:cs="Times New Roman"/>
          <w:sz w:val="24"/>
          <w:szCs w:val="24"/>
          <w:lang w:val="en-US"/>
        </w:rPr>
        <w:t xml:space="preserve"> Medicinal,</w:t>
      </w:r>
      <w:r w:rsidR="00693C47" w:rsidRPr="00941066">
        <w:rPr>
          <w:rFonts w:ascii="Times New Roman" w:hAnsi="Times New Roman" w:cs="Times New Roman"/>
          <w:sz w:val="24"/>
          <w:szCs w:val="24"/>
          <w:lang w:val="en-US"/>
        </w:rPr>
        <w:t xml:space="preserve"> toxic</w:t>
      </w:r>
      <w:r w:rsidR="005328EA" w:rsidRPr="00941066">
        <w:rPr>
          <w:rFonts w:ascii="Times New Roman" w:hAnsi="Times New Roman" w:cs="Times New Roman"/>
          <w:sz w:val="24"/>
          <w:szCs w:val="24"/>
          <w:lang w:val="en-US"/>
        </w:rPr>
        <w:t xml:space="preserve"> and antimicrobial</w:t>
      </w:r>
      <w:r w:rsidR="00693C47" w:rsidRPr="00941066">
        <w:rPr>
          <w:rFonts w:ascii="Times New Roman" w:hAnsi="Times New Roman" w:cs="Times New Roman"/>
          <w:sz w:val="24"/>
          <w:szCs w:val="24"/>
          <w:lang w:val="en-US"/>
        </w:rPr>
        <w:t xml:space="preserve"> properties also were found in</w:t>
      </w:r>
      <w:r w:rsidR="00485A39" w:rsidRPr="00941066">
        <w:rPr>
          <w:rFonts w:ascii="Times New Roman" w:hAnsi="Times New Roman" w:cs="Times New Roman"/>
          <w:sz w:val="24"/>
          <w:szCs w:val="24"/>
          <w:lang w:val="en-US"/>
        </w:rPr>
        <w:t xml:space="preserve"> leaves extracts of this</w:t>
      </w:r>
      <w:r w:rsidR="00693C47" w:rsidRPr="00941066">
        <w:rPr>
          <w:rFonts w:ascii="Times New Roman" w:hAnsi="Times New Roman" w:cs="Times New Roman"/>
          <w:sz w:val="24"/>
          <w:szCs w:val="24"/>
          <w:lang w:val="en-US"/>
        </w:rPr>
        <w:t xml:space="preserve"> species</w:t>
      </w:r>
      <w:r w:rsidR="006D6CF0" w:rsidRPr="00941066">
        <w:rPr>
          <w:rFonts w:ascii="Times New Roman" w:hAnsi="Times New Roman" w:cs="Times New Roman"/>
          <w:sz w:val="24"/>
          <w:szCs w:val="24"/>
          <w:lang w:val="en-US"/>
        </w:rPr>
        <w:t xml:space="preserve"> (</w:t>
      </w:r>
      <w:r w:rsidR="005328EA" w:rsidRPr="00941066">
        <w:rPr>
          <w:rFonts w:ascii="Times New Roman" w:hAnsi="Times New Roman" w:cs="Times New Roman"/>
          <w:sz w:val="24"/>
          <w:szCs w:val="24"/>
          <w:lang w:val="en-US"/>
        </w:rPr>
        <w:t>Naidu 1988</w:t>
      </w:r>
      <w:r w:rsidR="006D6CF0" w:rsidRPr="00941066">
        <w:rPr>
          <w:rFonts w:ascii="Times New Roman" w:hAnsi="Times New Roman" w:cs="Times New Roman"/>
          <w:sz w:val="24"/>
          <w:szCs w:val="24"/>
          <w:lang w:val="en-US"/>
        </w:rPr>
        <w:t>).</w:t>
      </w:r>
      <w:r w:rsidR="00693C47" w:rsidRPr="00941066">
        <w:rPr>
          <w:rFonts w:ascii="Times New Roman" w:hAnsi="Times New Roman" w:cs="Times New Roman"/>
          <w:sz w:val="24"/>
          <w:szCs w:val="24"/>
          <w:lang w:val="en-US"/>
        </w:rPr>
        <w:t xml:space="preserve"> </w:t>
      </w:r>
    </w:p>
    <w:p w:rsidR="00C62474" w:rsidRPr="00941066" w:rsidRDefault="00791BEF"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Propagation of </w:t>
      </w:r>
      <w:r w:rsidR="001D610C" w:rsidRPr="00941066">
        <w:rPr>
          <w:rFonts w:ascii="Times New Roman" w:hAnsi="Times New Roman" w:cs="Times New Roman"/>
          <w:sz w:val="24"/>
          <w:szCs w:val="24"/>
          <w:lang w:val="en-US"/>
        </w:rPr>
        <w:t xml:space="preserve">croton can be realized using </w:t>
      </w:r>
      <w:r w:rsidR="001C6DB8" w:rsidRPr="00941066">
        <w:rPr>
          <w:rFonts w:ascii="Times New Roman" w:hAnsi="Times New Roman" w:cs="Times New Roman"/>
          <w:sz w:val="24"/>
          <w:szCs w:val="24"/>
          <w:lang w:val="en-US"/>
        </w:rPr>
        <w:t xml:space="preserve">cuttings, grafting, and by seeds. From </w:t>
      </w:r>
      <w:r w:rsidR="007C16BB" w:rsidRPr="00941066">
        <w:rPr>
          <w:rFonts w:ascii="Times New Roman" w:hAnsi="Times New Roman" w:cs="Times New Roman"/>
          <w:sz w:val="24"/>
          <w:szCs w:val="24"/>
          <w:lang w:val="en-US"/>
        </w:rPr>
        <w:t>apical stem</w:t>
      </w:r>
      <w:r w:rsidR="001C6DB8" w:rsidRPr="00941066">
        <w:rPr>
          <w:rFonts w:ascii="Times New Roman" w:hAnsi="Times New Roman" w:cs="Times New Roman"/>
          <w:sz w:val="24"/>
          <w:szCs w:val="24"/>
          <w:lang w:val="en-US"/>
        </w:rPr>
        <w:t xml:space="preserve"> cuttings around 20 plants can be obtained per year from each donor plant</w:t>
      </w:r>
      <w:r w:rsidR="003E5447" w:rsidRPr="00941066">
        <w:rPr>
          <w:rFonts w:ascii="Times New Roman" w:hAnsi="Times New Roman" w:cs="Times New Roman"/>
          <w:sz w:val="24"/>
          <w:szCs w:val="24"/>
          <w:lang w:val="en-US"/>
        </w:rPr>
        <w:t xml:space="preserve"> (</w:t>
      </w:r>
      <w:proofErr w:type="spellStart"/>
      <w:r w:rsidR="003E5447" w:rsidRPr="00941066">
        <w:rPr>
          <w:rFonts w:ascii="Times New Roman" w:hAnsi="Times New Roman" w:cs="Times New Roman"/>
          <w:sz w:val="24"/>
          <w:szCs w:val="24"/>
          <w:lang w:val="en-US"/>
        </w:rPr>
        <w:t>Nasib</w:t>
      </w:r>
      <w:proofErr w:type="spellEnd"/>
      <w:r w:rsidR="003E5447" w:rsidRPr="00941066">
        <w:rPr>
          <w:rFonts w:ascii="Times New Roman" w:hAnsi="Times New Roman" w:cs="Times New Roman"/>
          <w:sz w:val="24"/>
          <w:szCs w:val="24"/>
          <w:lang w:val="en-US"/>
        </w:rPr>
        <w:t xml:space="preserve"> et al. 2008)</w:t>
      </w:r>
      <w:r w:rsidR="001C6DB8" w:rsidRPr="00941066">
        <w:rPr>
          <w:rFonts w:ascii="Times New Roman" w:hAnsi="Times New Roman" w:cs="Times New Roman"/>
          <w:sz w:val="24"/>
          <w:szCs w:val="24"/>
          <w:lang w:val="en-US"/>
        </w:rPr>
        <w:t xml:space="preserve"> and normally, the commercial production were maintained by </w:t>
      </w:r>
      <w:r w:rsidR="00D359B3" w:rsidRPr="00941066">
        <w:rPr>
          <w:rFonts w:ascii="Times New Roman" w:hAnsi="Times New Roman" w:cs="Times New Roman"/>
          <w:sz w:val="24"/>
          <w:szCs w:val="24"/>
          <w:lang w:val="en-US"/>
        </w:rPr>
        <w:t xml:space="preserve">stocks of </w:t>
      </w:r>
      <w:r w:rsidR="00680D83" w:rsidRPr="00941066">
        <w:rPr>
          <w:rFonts w:ascii="Times New Roman" w:hAnsi="Times New Roman" w:cs="Times New Roman"/>
          <w:sz w:val="24"/>
          <w:szCs w:val="24"/>
          <w:lang w:val="en-US"/>
        </w:rPr>
        <w:t>donor plants.</w:t>
      </w:r>
      <w:r w:rsidR="00F36D41" w:rsidRPr="00941066">
        <w:rPr>
          <w:rFonts w:ascii="Times New Roman" w:hAnsi="Times New Roman" w:cs="Times New Roman"/>
          <w:sz w:val="24"/>
          <w:szCs w:val="24"/>
          <w:lang w:val="en-US"/>
        </w:rPr>
        <w:t xml:space="preserve"> </w:t>
      </w:r>
    </w:p>
    <w:p w:rsidR="008167C7" w:rsidRPr="00941066" w:rsidRDefault="008167C7"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lastRenderedPageBreak/>
        <w:t>Micropropagation</w:t>
      </w:r>
      <w:proofErr w:type="spellEnd"/>
      <w:r w:rsidRPr="00941066">
        <w:rPr>
          <w:rFonts w:ascii="Times New Roman" w:hAnsi="Times New Roman" w:cs="Times New Roman"/>
          <w:sz w:val="24"/>
          <w:szCs w:val="24"/>
          <w:lang w:val="en-US"/>
        </w:rPr>
        <w:t xml:space="preserve"> techniques also were established for croton, but not efficient protocol for multiplication and rapid growth </w:t>
      </w:r>
      <w:r w:rsidR="004C0A61" w:rsidRPr="00941066">
        <w:rPr>
          <w:rFonts w:ascii="Times New Roman" w:hAnsi="Times New Roman" w:cs="Times New Roman"/>
          <w:sz w:val="24"/>
          <w:szCs w:val="24"/>
          <w:lang w:val="en-US"/>
        </w:rPr>
        <w:t>was obtained</w:t>
      </w:r>
      <w:r w:rsidR="004975F0" w:rsidRPr="00941066">
        <w:rPr>
          <w:rFonts w:ascii="Times New Roman" w:hAnsi="Times New Roman" w:cs="Times New Roman"/>
          <w:sz w:val="24"/>
          <w:szCs w:val="24"/>
          <w:lang w:val="en-US"/>
        </w:rPr>
        <w:t xml:space="preserve"> (</w:t>
      </w:r>
      <w:proofErr w:type="spellStart"/>
      <w:r w:rsidR="004975F0" w:rsidRPr="00941066">
        <w:rPr>
          <w:rFonts w:ascii="Times New Roman" w:hAnsi="Times New Roman" w:cs="Times New Roman"/>
          <w:sz w:val="24"/>
          <w:szCs w:val="24"/>
          <w:lang w:val="en-US"/>
        </w:rPr>
        <w:t>Nasib</w:t>
      </w:r>
      <w:proofErr w:type="spellEnd"/>
      <w:r w:rsidR="004975F0" w:rsidRPr="00941066">
        <w:rPr>
          <w:rFonts w:ascii="Times New Roman" w:hAnsi="Times New Roman" w:cs="Times New Roman"/>
          <w:sz w:val="24"/>
          <w:szCs w:val="24"/>
          <w:lang w:val="en-US"/>
        </w:rPr>
        <w:t xml:space="preserve"> et al. </w:t>
      </w:r>
      <w:commentRangeStart w:id="6"/>
      <w:r w:rsidR="004975F0" w:rsidRPr="00941066">
        <w:rPr>
          <w:rFonts w:ascii="Times New Roman" w:hAnsi="Times New Roman" w:cs="Times New Roman"/>
          <w:sz w:val="24"/>
          <w:szCs w:val="24"/>
          <w:lang w:val="en-US"/>
        </w:rPr>
        <w:t>2008</w:t>
      </w:r>
      <w:commentRangeEnd w:id="6"/>
      <w:r w:rsidR="00305276">
        <w:rPr>
          <w:rStyle w:val="CommentReference"/>
        </w:rPr>
        <w:commentReference w:id="6"/>
      </w:r>
      <w:r w:rsidR="004975F0" w:rsidRPr="00941066">
        <w:rPr>
          <w:rFonts w:ascii="Times New Roman" w:hAnsi="Times New Roman" w:cs="Times New Roman"/>
          <w:sz w:val="24"/>
          <w:szCs w:val="24"/>
          <w:lang w:val="en-US"/>
        </w:rPr>
        <w:t>)</w:t>
      </w:r>
      <w:r w:rsidR="004C0A61" w:rsidRPr="00941066">
        <w:rPr>
          <w:rFonts w:ascii="Times New Roman" w:hAnsi="Times New Roman" w:cs="Times New Roman"/>
          <w:sz w:val="24"/>
          <w:szCs w:val="24"/>
          <w:lang w:val="en-US"/>
        </w:rPr>
        <w:t>.</w:t>
      </w:r>
      <w:r w:rsidR="00115AE9" w:rsidRPr="00941066">
        <w:rPr>
          <w:rFonts w:ascii="Times New Roman" w:hAnsi="Times New Roman" w:cs="Times New Roman"/>
          <w:sz w:val="24"/>
          <w:szCs w:val="24"/>
          <w:lang w:val="en-US"/>
        </w:rPr>
        <w:t xml:space="preserve"> Rooting of stem</w:t>
      </w:r>
      <w:r w:rsidR="006A62BB" w:rsidRPr="00941066">
        <w:rPr>
          <w:rFonts w:ascii="Times New Roman" w:hAnsi="Times New Roman" w:cs="Times New Roman"/>
          <w:sz w:val="24"/>
          <w:szCs w:val="24"/>
          <w:lang w:val="en-US"/>
        </w:rPr>
        <w:t xml:space="preserve"> cuttings are</w:t>
      </w:r>
      <w:r w:rsidR="0052775C" w:rsidRPr="00941066">
        <w:rPr>
          <w:rFonts w:ascii="Times New Roman" w:hAnsi="Times New Roman" w:cs="Times New Roman"/>
          <w:sz w:val="24"/>
          <w:szCs w:val="24"/>
          <w:lang w:val="en-US"/>
        </w:rPr>
        <w:t xml:space="preserve"> the main type and fast propagation of croton</w:t>
      </w:r>
      <w:r w:rsidR="0029427B" w:rsidRPr="00941066">
        <w:rPr>
          <w:rFonts w:ascii="Times New Roman" w:hAnsi="Times New Roman" w:cs="Times New Roman"/>
          <w:sz w:val="24"/>
          <w:szCs w:val="24"/>
          <w:lang w:val="en-US"/>
        </w:rPr>
        <w:t xml:space="preserve"> in commercial production</w:t>
      </w:r>
      <w:r w:rsidR="00357BFB" w:rsidRPr="00941066">
        <w:rPr>
          <w:rFonts w:ascii="Times New Roman" w:hAnsi="Times New Roman" w:cs="Times New Roman"/>
          <w:sz w:val="24"/>
          <w:szCs w:val="24"/>
          <w:lang w:val="en-US"/>
        </w:rPr>
        <w:t xml:space="preserve"> (</w:t>
      </w:r>
      <w:proofErr w:type="spellStart"/>
      <w:r w:rsidR="00357BFB" w:rsidRPr="00941066">
        <w:rPr>
          <w:rFonts w:ascii="Times New Roman" w:hAnsi="Times New Roman" w:cs="Times New Roman"/>
          <w:sz w:val="24"/>
          <w:szCs w:val="24"/>
          <w:lang w:val="en-US"/>
        </w:rPr>
        <w:t>Papafotiou</w:t>
      </w:r>
      <w:proofErr w:type="spellEnd"/>
      <w:r w:rsidR="00357BFB" w:rsidRPr="00941066">
        <w:rPr>
          <w:rFonts w:ascii="Times New Roman" w:hAnsi="Times New Roman" w:cs="Times New Roman"/>
          <w:sz w:val="24"/>
          <w:szCs w:val="24"/>
          <w:lang w:val="en-US"/>
        </w:rPr>
        <w:t xml:space="preserve"> et al.</w:t>
      </w:r>
      <w:r w:rsidR="0052775C" w:rsidRPr="00941066">
        <w:rPr>
          <w:rFonts w:ascii="Times New Roman" w:hAnsi="Times New Roman" w:cs="Times New Roman"/>
          <w:sz w:val="24"/>
          <w:szCs w:val="24"/>
          <w:lang w:val="en-US"/>
        </w:rPr>
        <w:t xml:space="preserve"> 2001)</w:t>
      </w:r>
      <w:r w:rsidR="0029427B" w:rsidRPr="00941066">
        <w:rPr>
          <w:rFonts w:ascii="Times New Roman" w:hAnsi="Times New Roman" w:cs="Times New Roman"/>
          <w:sz w:val="24"/>
          <w:szCs w:val="24"/>
          <w:lang w:val="en-US"/>
        </w:rPr>
        <w:t>.</w:t>
      </w:r>
      <w:r w:rsidR="00FC5342" w:rsidRPr="00941066">
        <w:rPr>
          <w:rFonts w:ascii="Times New Roman" w:hAnsi="Times New Roman" w:cs="Times New Roman"/>
          <w:sz w:val="24"/>
          <w:szCs w:val="24"/>
          <w:lang w:val="en-US"/>
        </w:rPr>
        <w:t xml:space="preserve"> </w:t>
      </w:r>
      <w:proofErr w:type="gramStart"/>
      <w:ins w:id="7" w:author="mohan" w:date="2012-10-04T12:53:00Z">
        <w:r w:rsidR="00305276">
          <w:rPr>
            <w:rFonts w:ascii="Times New Roman" w:hAnsi="Times New Roman" w:cs="Times New Roman"/>
            <w:sz w:val="24"/>
            <w:szCs w:val="24"/>
            <w:lang w:val="en-US"/>
          </w:rPr>
          <w:t>more</w:t>
        </w:r>
      </w:ins>
      <w:proofErr w:type="gramEnd"/>
      <w:ins w:id="8" w:author="mohan" w:date="2012-10-04T12:54:00Z">
        <w:r w:rsidR="00305276">
          <w:rPr>
            <w:rFonts w:ascii="Times New Roman" w:hAnsi="Times New Roman" w:cs="Times New Roman"/>
            <w:sz w:val="24"/>
            <w:szCs w:val="24"/>
            <w:lang w:val="en-US"/>
          </w:rPr>
          <w:t xml:space="preserve"> details needed</w:t>
        </w:r>
      </w:ins>
    </w:p>
    <w:p w:rsidR="00FC5342" w:rsidRPr="00941066" w:rsidRDefault="00F36D41"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Pop et al. (2011) characterized the adventitious rooting induction as a complex process and </w:t>
      </w:r>
      <w:r w:rsidR="0085426F" w:rsidRPr="00941066">
        <w:rPr>
          <w:rFonts w:ascii="Times New Roman" w:hAnsi="Times New Roman" w:cs="Times New Roman"/>
          <w:sz w:val="24"/>
          <w:szCs w:val="24"/>
          <w:lang w:val="en-US"/>
        </w:rPr>
        <w:t xml:space="preserve">key step </w:t>
      </w:r>
      <w:r w:rsidRPr="00941066">
        <w:rPr>
          <w:rFonts w:ascii="Times New Roman" w:hAnsi="Times New Roman" w:cs="Times New Roman"/>
          <w:sz w:val="24"/>
          <w:szCs w:val="24"/>
          <w:lang w:val="en-US"/>
        </w:rPr>
        <w:t xml:space="preserve">in the vegetative propagation of economically important crops, playing an important role in the successful </w:t>
      </w:r>
      <w:r w:rsidR="0085426F" w:rsidRPr="00941066">
        <w:rPr>
          <w:rFonts w:ascii="Times New Roman" w:hAnsi="Times New Roman" w:cs="Times New Roman"/>
          <w:sz w:val="24"/>
          <w:szCs w:val="24"/>
          <w:lang w:val="en-US"/>
        </w:rPr>
        <w:t>production of elite clones, and s</w:t>
      </w:r>
      <w:r w:rsidR="00FC5342" w:rsidRPr="00941066">
        <w:rPr>
          <w:rFonts w:ascii="Times New Roman" w:hAnsi="Times New Roman" w:cs="Times New Roman"/>
          <w:sz w:val="24"/>
          <w:szCs w:val="24"/>
          <w:lang w:val="en-US"/>
        </w:rPr>
        <w:t xml:space="preserve">everal types of factors can be influence the rooting of </w:t>
      </w:r>
      <w:r w:rsidR="00115AE9" w:rsidRPr="00941066">
        <w:rPr>
          <w:rFonts w:ascii="Times New Roman" w:hAnsi="Times New Roman" w:cs="Times New Roman"/>
          <w:sz w:val="24"/>
          <w:szCs w:val="24"/>
          <w:lang w:val="en-US"/>
        </w:rPr>
        <w:t xml:space="preserve">stem </w:t>
      </w:r>
      <w:r w:rsidR="00FC5342" w:rsidRPr="00941066">
        <w:rPr>
          <w:rFonts w:ascii="Times New Roman" w:hAnsi="Times New Roman" w:cs="Times New Roman"/>
          <w:sz w:val="24"/>
          <w:szCs w:val="24"/>
          <w:lang w:val="en-US"/>
        </w:rPr>
        <w:t>cut</w:t>
      </w:r>
      <w:r w:rsidR="00115AE9" w:rsidRPr="00941066">
        <w:rPr>
          <w:rFonts w:ascii="Times New Roman" w:hAnsi="Times New Roman" w:cs="Times New Roman"/>
          <w:sz w:val="24"/>
          <w:szCs w:val="24"/>
          <w:lang w:val="en-US"/>
        </w:rPr>
        <w:t>tings</w:t>
      </w:r>
      <w:r w:rsidR="00FC5342" w:rsidRPr="00941066">
        <w:rPr>
          <w:rFonts w:ascii="Times New Roman" w:hAnsi="Times New Roman" w:cs="Times New Roman"/>
          <w:sz w:val="24"/>
          <w:szCs w:val="24"/>
          <w:lang w:val="en-US"/>
        </w:rPr>
        <w:t xml:space="preserve"> as genotype, season of the year, physiological conditions of mot</w:t>
      </w:r>
      <w:r w:rsidR="00115AE9" w:rsidRPr="00941066">
        <w:rPr>
          <w:rFonts w:ascii="Times New Roman" w:hAnsi="Times New Roman" w:cs="Times New Roman"/>
          <w:sz w:val="24"/>
          <w:szCs w:val="24"/>
          <w:lang w:val="en-US"/>
        </w:rPr>
        <w:t>her plant, type of substrate,</w:t>
      </w:r>
      <w:r w:rsidR="00FC5342" w:rsidRPr="00941066">
        <w:rPr>
          <w:rFonts w:ascii="Times New Roman" w:hAnsi="Times New Roman" w:cs="Times New Roman"/>
          <w:sz w:val="24"/>
          <w:szCs w:val="24"/>
          <w:lang w:val="en-US"/>
        </w:rPr>
        <w:t xml:space="preserve"> plant </w:t>
      </w:r>
      <w:r w:rsidRPr="00941066">
        <w:rPr>
          <w:rFonts w:ascii="Times New Roman" w:hAnsi="Times New Roman" w:cs="Times New Roman"/>
          <w:sz w:val="24"/>
          <w:szCs w:val="24"/>
          <w:lang w:val="en-US"/>
        </w:rPr>
        <w:t>growth regul</w:t>
      </w:r>
      <w:r w:rsidR="006058B0" w:rsidRPr="00941066">
        <w:rPr>
          <w:rFonts w:ascii="Times New Roman" w:hAnsi="Times New Roman" w:cs="Times New Roman"/>
          <w:sz w:val="24"/>
          <w:szCs w:val="24"/>
          <w:lang w:val="en-US"/>
        </w:rPr>
        <w:t>ators</w:t>
      </w:r>
      <w:r w:rsidR="00115AE9" w:rsidRPr="00941066">
        <w:rPr>
          <w:rFonts w:ascii="Times New Roman" w:hAnsi="Times New Roman" w:cs="Times New Roman"/>
          <w:sz w:val="24"/>
          <w:szCs w:val="24"/>
          <w:lang w:val="en-US"/>
        </w:rPr>
        <w:t>, and environmental conditions</w:t>
      </w:r>
      <w:r w:rsidR="00403916" w:rsidRPr="00941066">
        <w:rPr>
          <w:rFonts w:ascii="Times New Roman" w:hAnsi="Times New Roman" w:cs="Times New Roman"/>
          <w:sz w:val="24"/>
          <w:szCs w:val="24"/>
          <w:lang w:val="en-US"/>
        </w:rPr>
        <w:t xml:space="preserve"> of </w:t>
      </w:r>
      <w:commentRangeStart w:id="9"/>
      <w:r w:rsidR="00403916" w:rsidRPr="00941066">
        <w:rPr>
          <w:rFonts w:ascii="Times New Roman" w:hAnsi="Times New Roman" w:cs="Times New Roman"/>
          <w:sz w:val="24"/>
          <w:szCs w:val="24"/>
          <w:lang w:val="en-US"/>
        </w:rPr>
        <w:t>growth</w:t>
      </w:r>
      <w:commentRangeEnd w:id="9"/>
      <w:r w:rsidR="00305276">
        <w:rPr>
          <w:rStyle w:val="CommentReference"/>
        </w:rPr>
        <w:commentReference w:id="9"/>
      </w:r>
      <w:r w:rsidR="00FC5342" w:rsidRPr="00941066">
        <w:rPr>
          <w:rFonts w:ascii="Times New Roman" w:hAnsi="Times New Roman" w:cs="Times New Roman"/>
          <w:sz w:val="24"/>
          <w:szCs w:val="24"/>
          <w:lang w:val="en-US"/>
        </w:rPr>
        <w:t>.</w:t>
      </w:r>
    </w:p>
    <w:p w:rsidR="006A62BB"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O</w:t>
      </w:r>
      <w:r w:rsidR="00C45EBA" w:rsidRPr="00941066">
        <w:rPr>
          <w:rFonts w:ascii="Times New Roman" w:hAnsi="Times New Roman" w:cs="Times New Roman"/>
          <w:sz w:val="24"/>
          <w:szCs w:val="24"/>
          <w:lang w:val="en-US"/>
        </w:rPr>
        <w:t>rnamental</w:t>
      </w:r>
      <w:r w:rsidRPr="00941066">
        <w:rPr>
          <w:rFonts w:ascii="Times New Roman" w:hAnsi="Times New Roman" w:cs="Times New Roman"/>
          <w:sz w:val="24"/>
          <w:szCs w:val="24"/>
          <w:lang w:val="en-US"/>
        </w:rPr>
        <w:t xml:space="preserve"> horticultural importance of croton</w:t>
      </w:r>
      <w:r w:rsidR="00C45EBA" w:rsidRPr="00941066">
        <w:rPr>
          <w:rFonts w:ascii="Times New Roman" w:hAnsi="Times New Roman" w:cs="Times New Roman"/>
          <w:sz w:val="24"/>
          <w:szCs w:val="24"/>
          <w:lang w:val="en-US"/>
        </w:rPr>
        <w:t xml:space="preserve"> species, associated with the few information about its propagation result i</w:t>
      </w:r>
      <w:r w:rsidRPr="00941066">
        <w:rPr>
          <w:rFonts w:ascii="Times New Roman" w:hAnsi="Times New Roman" w:cs="Times New Roman"/>
          <w:sz w:val="24"/>
          <w:szCs w:val="24"/>
          <w:lang w:val="en-US"/>
        </w:rPr>
        <w:t>n our hypothesis that improving</w:t>
      </w:r>
      <w:r w:rsidR="00C45EBA" w:rsidRPr="00941066">
        <w:rPr>
          <w:rFonts w:ascii="Times New Roman" w:hAnsi="Times New Roman" w:cs="Times New Roman"/>
          <w:sz w:val="24"/>
          <w:szCs w:val="24"/>
          <w:lang w:val="en-US"/>
        </w:rPr>
        <w:t xml:space="preserve"> rooting of stem-cuts only is possible with treatments of </w:t>
      </w:r>
      <w:commentRangeStart w:id="10"/>
      <w:proofErr w:type="spellStart"/>
      <w:r w:rsidR="00BC5427" w:rsidRPr="00941066">
        <w:rPr>
          <w:rFonts w:ascii="Times New Roman" w:hAnsi="Times New Roman" w:cs="Times New Roman"/>
          <w:sz w:val="24"/>
          <w:szCs w:val="24"/>
          <w:lang w:val="en-US"/>
        </w:rPr>
        <w:t>auxins</w:t>
      </w:r>
      <w:commentRangeEnd w:id="10"/>
      <w:proofErr w:type="spellEnd"/>
      <w:r w:rsidR="00305276">
        <w:rPr>
          <w:rStyle w:val="CommentReference"/>
        </w:rPr>
        <w:commentReference w:id="10"/>
      </w:r>
      <w:r w:rsidR="00930773" w:rsidRPr="00941066">
        <w:rPr>
          <w:rFonts w:ascii="Times New Roman" w:hAnsi="Times New Roman" w:cs="Times New Roman"/>
          <w:sz w:val="24"/>
          <w:szCs w:val="24"/>
          <w:lang w:val="en-US"/>
        </w:rPr>
        <w:t>.</w:t>
      </w:r>
      <w:r w:rsidR="002F6767" w:rsidRPr="00941066">
        <w:rPr>
          <w:rFonts w:ascii="Times New Roman" w:hAnsi="Times New Roman" w:cs="Times New Roman"/>
          <w:sz w:val="24"/>
          <w:szCs w:val="24"/>
          <w:lang w:val="en-US"/>
        </w:rPr>
        <w:t xml:space="preserve"> The aim of this work was</w:t>
      </w:r>
      <w:r w:rsidR="00403916" w:rsidRPr="00941066">
        <w:rPr>
          <w:rFonts w:ascii="Times New Roman" w:hAnsi="Times New Roman" w:cs="Times New Roman"/>
          <w:sz w:val="24"/>
          <w:szCs w:val="24"/>
          <w:lang w:val="en-US"/>
        </w:rPr>
        <w:t xml:space="preserve"> to</w:t>
      </w:r>
      <w:r w:rsidR="002F6767" w:rsidRPr="00941066">
        <w:rPr>
          <w:rFonts w:ascii="Times New Roman" w:hAnsi="Times New Roman" w:cs="Times New Roman"/>
          <w:sz w:val="24"/>
          <w:szCs w:val="24"/>
          <w:lang w:val="en-US"/>
        </w:rPr>
        <w:t xml:space="preserve"> test different types and concentrations of </w:t>
      </w:r>
      <w:proofErr w:type="spellStart"/>
      <w:r w:rsidR="002F6767" w:rsidRPr="00941066">
        <w:rPr>
          <w:rFonts w:ascii="Times New Roman" w:hAnsi="Times New Roman" w:cs="Times New Roman"/>
          <w:sz w:val="24"/>
          <w:szCs w:val="24"/>
          <w:lang w:val="en-US"/>
        </w:rPr>
        <w:t>au</w:t>
      </w:r>
      <w:r w:rsidR="00A01C77" w:rsidRPr="00941066">
        <w:rPr>
          <w:rFonts w:ascii="Times New Roman" w:hAnsi="Times New Roman" w:cs="Times New Roman"/>
          <w:sz w:val="24"/>
          <w:szCs w:val="24"/>
          <w:lang w:val="en-US"/>
        </w:rPr>
        <w:t>xins</w:t>
      </w:r>
      <w:proofErr w:type="spellEnd"/>
      <w:r w:rsidR="00A01C77" w:rsidRPr="00941066">
        <w:rPr>
          <w:rFonts w:ascii="Times New Roman" w:hAnsi="Times New Roman" w:cs="Times New Roman"/>
          <w:sz w:val="24"/>
          <w:szCs w:val="24"/>
          <w:lang w:val="en-US"/>
        </w:rPr>
        <w:t xml:space="preserve"> in the rooting of apical</w:t>
      </w:r>
      <w:r w:rsidR="002F6767" w:rsidRPr="00941066">
        <w:rPr>
          <w:rFonts w:ascii="Times New Roman" w:hAnsi="Times New Roman" w:cs="Times New Roman"/>
          <w:sz w:val="24"/>
          <w:szCs w:val="24"/>
          <w:lang w:val="en-US"/>
        </w:rPr>
        <w:t xml:space="preserve"> stem cut</w:t>
      </w:r>
      <w:r w:rsidR="00A01C77" w:rsidRPr="00941066">
        <w:rPr>
          <w:rFonts w:ascii="Times New Roman" w:hAnsi="Times New Roman" w:cs="Times New Roman"/>
          <w:sz w:val="24"/>
          <w:szCs w:val="24"/>
          <w:lang w:val="en-US"/>
        </w:rPr>
        <w:t>ting</w:t>
      </w:r>
      <w:r w:rsidR="002F6767" w:rsidRPr="00941066">
        <w:rPr>
          <w:rFonts w:ascii="Times New Roman" w:hAnsi="Times New Roman" w:cs="Times New Roman"/>
          <w:sz w:val="24"/>
          <w:szCs w:val="24"/>
          <w:lang w:val="en-US"/>
        </w:rPr>
        <w:t>s of croton.</w:t>
      </w:r>
    </w:p>
    <w:p w:rsidR="002E7F15" w:rsidRPr="00941066" w:rsidRDefault="002E7F15" w:rsidP="002057F3">
      <w:pPr>
        <w:spacing w:after="0" w:line="480" w:lineRule="auto"/>
        <w:ind w:firstLine="360"/>
        <w:jc w:val="both"/>
        <w:rPr>
          <w:rFonts w:ascii="Times New Roman" w:hAnsi="Times New Roman" w:cs="Times New Roman"/>
          <w:sz w:val="24"/>
          <w:szCs w:val="24"/>
          <w:lang w:val="en-US"/>
        </w:rPr>
      </w:pPr>
    </w:p>
    <w:p w:rsidR="00FA2848" w:rsidRPr="00941066" w:rsidRDefault="00405069"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MATERIAL AND METHODS</w:t>
      </w:r>
    </w:p>
    <w:p w:rsidR="003F4448" w:rsidRPr="00941066" w:rsidRDefault="00D614B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Experiment was conducted in </w:t>
      </w:r>
      <w:proofErr w:type="spellStart"/>
      <w:r w:rsidRPr="00941066">
        <w:rPr>
          <w:rFonts w:ascii="Times New Roman" w:hAnsi="Times New Roman" w:cs="Times New Roman"/>
          <w:sz w:val="24"/>
          <w:szCs w:val="24"/>
          <w:lang w:val="en-US"/>
        </w:rPr>
        <w:t>Pompeia</w:t>
      </w:r>
      <w:proofErr w:type="spellEnd"/>
      <w:r w:rsidRPr="00941066">
        <w:rPr>
          <w:rFonts w:ascii="Times New Roman" w:hAnsi="Times New Roman" w:cs="Times New Roman"/>
          <w:sz w:val="24"/>
          <w:szCs w:val="24"/>
          <w:lang w:val="en-US"/>
        </w:rPr>
        <w:t xml:space="preserve"> city</w:t>
      </w:r>
      <w:r w:rsidR="00D707A3" w:rsidRPr="00941066">
        <w:rPr>
          <w:rFonts w:ascii="Times New Roman" w:hAnsi="Times New Roman" w:cs="Times New Roman"/>
          <w:sz w:val="24"/>
          <w:szCs w:val="24"/>
          <w:lang w:val="en-US"/>
        </w:rPr>
        <w:t xml:space="preserve"> (Latitude 22°06’31” and Longitude 50°10’18”)</w:t>
      </w:r>
      <w:r w:rsidRPr="00941066">
        <w:rPr>
          <w:rFonts w:ascii="Times New Roman" w:hAnsi="Times New Roman" w:cs="Times New Roman"/>
          <w:sz w:val="24"/>
          <w:szCs w:val="24"/>
          <w:lang w:val="en-US"/>
        </w:rPr>
        <w:t>, Brazil, and the stem cut</w:t>
      </w:r>
      <w:r w:rsidR="00F55548" w:rsidRPr="00941066">
        <w:rPr>
          <w:rFonts w:ascii="Times New Roman" w:hAnsi="Times New Roman" w:cs="Times New Roman"/>
          <w:sz w:val="24"/>
          <w:szCs w:val="24"/>
          <w:lang w:val="en-US"/>
        </w:rPr>
        <w:t>tings were</w:t>
      </w:r>
      <w:r w:rsidRPr="00941066">
        <w:rPr>
          <w:rFonts w:ascii="Times New Roman" w:hAnsi="Times New Roman" w:cs="Times New Roman"/>
          <w:sz w:val="24"/>
          <w:szCs w:val="24"/>
          <w:lang w:val="en-US"/>
        </w:rPr>
        <w:t xml:space="preserve"> obtained from adult five donor plants shrubs with around 3 m o</w:t>
      </w:r>
      <w:r w:rsidR="002057F3" w:rsidRPr="00941066">
        <w:rPr>
          <w:rFonts w:ascii="Times New Roman" w:hAnsi="Times New Roman" w:cs="Times New Roman"/>
          <w:sz w:val="24"/>
          <w:szCs w:val="24"/>
          <w:lang w:val="en-US"/>
        </w:rPr>
        <w:t>f height growth in</w:t>
      </w:r>
      <w:r w:rsidR="00705C8D" w:rsidRPr="00941066">
        <w:rPr>
          <w:rFonts w:ascii="Times New Roman" w:hAnsi="Times New Roman" w:cs="Times New Roman"/>
          <w:sz w:val="24"/>
          <w:szCs w:val="24"/>
          <w:lang w:val="en-US"/>
        </w:rPr>
        <w:t xml:space="preserve"> field</w:t>
      </w:r>
      <w:r w:rsidRPr="00941066">
        <w:rPr>
          <w:rFonts w:ascii="Times New Roman" w:hAnsi="Times New Roman" w:cs="Times New Roman"/>
          <w:sz w:val="24"/>
          <w:szCs w:val="24"/>
          <w:lang w:val="en-US"/>
        </w:rPr>
        <w:t xml:space="preserve"> </w:t>
      </w:r>
      <w:r w:rsidR="00705C8D" w:rsidRPr="00941066">
        <w:rPr>
          <w:rFonts w:ascii="Times New Roman" w:hAnsi="Times New Roman" w:cs="Times New Roman"/>
          <w:sz w:val="24"/>
          <w:szCs w:val="24"/>
          <w:lang w:val="en-US"/>
        </w:rPr>
        <w:t xml:space="preserve">environmental </w:t>
      </w:r>
      <w:r w:rsidRPr="00941066">
        <w:rPr>
          <w:rFonts w:ascii="Times New Roman" w:hAnsi="Times New Roman" w:cs="Times New Roman"/>
          <w:sz w:val="24"/>
          <w:szCs w:val="24"/>
          <w:lang w:val="en-US"/>
        </w:rPr>
        <w:t xml:space="preserve">conditions </w:t>
      </w:r>
      <w:r w:rsidR="00FC4DC2" w:rsidRPr="00941066">
        <w:rPr>
          <w:rFonts w:ascii="Times New Roman" w:hAnsi="Times New Roman" w:cs="Times New Roman"/>
          <w:sz w:val="24"/>
          <w:szCs w:val="24"/>
          <w:lang w:val="en-US"/>
        </w:rPr>
        <w:t>in last week</w:t>
      </w:r>
      <w:r w:rsidR="00705C8D" w:rsidRPr="00941066">
        <w:rPr>
          <w:rFonts w:ascii="Times New Roman" w:hAnsi="Times New Roman" w:cs="Times New Roman"/>
          <w:sz w:val="24"/>
          <w:szCs w:val="24"/>
          <w:lang w:val="en-US"/>
        </w:rPr>
        <w:t xml:space="preserve"> </w:t>
      </w:r>
      <w:commentRangeStart w:id="11"/>
      <w:r w:rsidR="00705C8D" w:rsidRPr="00941066">
        <w:rPr>
          <w:rFonts w:ascii="Times New Roman" w:hAnsi="Times New Roman" w:cs="Times New Roman"/>
          <w:sz w:val="24"/>
          <w:szCs w:val="24"/>
          <w:lang w:val="en-US"/>
        </w:rPr>
        <w:t>of</w:t>
      </w:r>
      <w:commentRangeEnd w:id="11"/>
      <w:r w:rsidR="00305276">
        <w:rPr>
          <w:rStyle w:val="CommentReference"/>
        </w:rPr>
        <w:commentReference w:id="11"/>
      </w:r>
      <w:r w:rsidR="00705C8D" w:rsidRPr="00941066">
        <w:rPr>
          <w:rFonts w:ascii="Times New Roman" w:hAnsi="Times New Roman" w:cs="Times New Roman"/>
          <w:sz w:val="24"/>
          <w:szCs w:val="24"/>
          <w:lang w:val="en-US"/>
        </w:rPr>
        <w:t xml:space="preserve"> September</w:t>
      </w:r>
      <w:r w:rsidR="00B63778" w:rsidRPr="00941066">
        <w:rPr>
          <w:rFonts w:ascii="Times New Roman" w:hAnsi="Times New Roman" w:cs="Times New Roman"/>
          <w:sz w:val="24"/>
          <w:szCs w:val="24"/>
          <w:lang w:val="en-US"/>
        </w:rPr>
        <w:t xml:space="preserve"> and</w:t>
      </w:r>
      <w:r w:rsidR="00FC4DC2" w:rsidRPr="00941066">
        <w:rPr>
          <w:rFonts w:ascii="Times New Roman" w:hAnsi="Times New Roman" w:cs="Times New Roman"/>
          <w:sz w:val="24"/>
          <w:szCs w:val="24"/>
          <w:lang w:val="en-US"/>
        </w:rPr>
        <w:t xml:space="preserve"> was</w:t>
      </w:r>
      <w:r w:rsidR="00B63778" w:rsidRPr="00941066">
        <w:rPr>
          <w:rFonts w:ascii="Times New Roman" w:hAnsi="Times New Roman" w:cs="Times New Roman"/>
          <w:sz w:val="24"/>
          <w:szCs w:val="24"/>
          <w:lang w:val="en-US"/>
        </w:rPr>
        <w:t xml:space="preserve"> repeated in the second week of October, period that corresponding to the spring season</w:t>
      </w:r>
      <w:r w:rsidR="00FC4DC2" w:rsidRPr="00941066">
        <w:rPr>
          <w:rFonts w:ascii="Times New Roman" w:hAnsi="Times New Roman" w:cs="Times New Roman"/>
          <w:sz w:val="24"/>
          <w:szCs w:val="24"/>
          <w:lang w:val="en-US"/>
        </w:rPr>
        <w:t xml:space="preserve"> in this locality</w:t>
      </w:r>
      <w:r w:rsidR="005200DE" w:rsidRPr="00941066">
        <w:rPr>
          <w:rFonts w:ascii="Times New Roman" w:hAnsi="Times New Roman" w:cs="Times New Roman"/>
          <w:sz w:val="24"/>
          <w:szCs w:val="24"/>
          <w:lang w:val="en-US"/>
        </w:rPr>
        <w:t>, with</w:t>
      </w:r>
      <w:r w:rsidR="00C72844" w:rsidRPr="00941066">
        <w:rPr>
          <w:rFonts w:ascii="Times New Roman" w:hAnsi="Times New Roman" w:cs="Times New Roman"/>
          <w:sz w:val="24"/>
          <w:szCs w:val="24"/>
          <w:lang w:val="en-US"/>
        </w:rPr>
        <w:t xml:space="preserve"> an</w:t>
      </w:r>
      <w:r w:rsidR="005200DE" w:rsidRPr="00941066">
        <w:rPr>
          <w:rFonts w:ascii="Times New Roman" w:hAnsi="Times New Roman" w:cs="Times New Roman"/>
          <w:sz w:val="24"/>
          <w:szCs w:val="24"/>
          <w:lang w:val="en-US"/>
        </w:rPr>
        <w:t xml:space="preserve"> temperature </w:t>
      </w:r>
      <w:r w:rsidR="00C72844" w:rsidRPr="00941066">
        <w:rPr>
          <w:rFonts w:ascii="Times New Roman" w:hAnsi="Times New Roman" w:cs="Times New Roman"/>
          <w:sz w:val="24"/>
          <w:szCs w:val="24"/>
          <w:lang w:val="en-US"/>
        </w:rPr>
        <w:t>average around 21 – 23°C and</w:t>
      </w:r>
      <w:r w:rsidR="005200DE" w:rsidRPr="00941066">
        <w:rPr>
          <w:rFonts w:ascii="Times New Roman" w:hAnsi="Times New Roman" w:cs="Times New Roman"/>
          <w:sz w:val="24"/>
          <w:szCs w:val="24"/>
          <w:lang w:val="en-US"/>
        </w:rPr>
        <w:t xml:space="preserve"> </w:t>
      </w:r>
      <w:r w:rsidR="006F1EA8" w:rsidRPr="00941066">
        <w:rPr>
          <w:rFonts w:ascii="Times New Roman" w:hAnsi="Times New Roman" w:cs="Times New Roman"/>
          <w:sz w:val="24"/>
          <w:szCs w:val="24"/>
          <w:lang w:val="en-US"/>
        </w:rPr>
        <w:t>50</w:t>
      </w:r>
      <w:r w:rsidR="005200DE" w:rsidRPr="00941066">
        <w:rPr>
          <w:rFonts w:ascii="Times New Roman" w:hAnsi="Times New Roman" w:cs="Times New Roman"/>
          <w:sz w:val="24"/>
          <w:szCs w:val="24"/>
          <w:lang w:val="en-US"/>
        </w:rPr>
        <w:t xml:space="preserve"> – 100 mm of </w:t>
      </w:r>
      <w:proofErr w:type="spellStart"/>
      <w:r w:rsidR="005200DE" w:rsidRPr="00941066">
        <w:rPr>
          <w:rFonts w:ascii="Times New Roman" w:hAnsi="Times New Roman" w:cs="Times New Roman"/>
          <w:sz w:val="24"/>
          <w:szCs w:val="24"/>
          <w:lang w:val="en-US"/>
        </w:rPr>
        <w:t>pluviometry</w:t>
      </w:r>
      <w:proofErr w:type="spellEnd"/>
      <w:r w:rsidR="00D276CD" w:rsidRPr="00941066">
        <w:rPr>
          <w:rFonts w:ascii="Times New Roman" w:hAnsi="Times New Roman" w:cs="Times New Roman"/>
          <w:sz w:val="24"/>
          <w:szCs w:val="24"/>
          <w:lang w:val="en-US"/>
        </w:rPr>
        <w:t xml:space="preserve"> (CIIAGRO 2012)</w:t>
      </w:r>
      <w:r w:rsidR="00705C8D" w:rsidRPr="00941066">
        <w:rPr>
          <w:rFonts w:ascii="Times New Roman" w:hAnsi="Times New Roman" w:cs="Times New Roman"/>
          <w:sz w:val="24"/>
          <w:szCs w:val="24"/>
          <w:lang w:val="en-US"/>
        </w:rPr>
        <w:t xml:space="preserve">. </w:t>
      </w:r>
    </w:p>
    <w:p w:rsidR="00D614B0" w:rsidRPr="00941066" w:rsidRDefault="003F444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trea</w:t>
      </w:r>
      <w:r w:rsidR="00F52137" w:rsidRPr="00941066">
        <w:rPr>
          <w:rFonts w:ascii="Times New Roman" w:hAnsi="Times New Roman" w:cs="Times New Roman"/>
          <w:sz w:val="24"/>
          <w:szCs w:val="24"/>
          <w:lang w:val="en-US"/>
        </w:rPr>
        <w:t>tments</w:t>
      </w:r>
      <w:r w:rsidRPr="00941066">
        <w:rPr>
          <w:rFonts w:ascii="Times New Roman" w:hAnsi="Times New Roman" w:cs="Times New Roman"/>
          <w:sz w:val="24"/>
          <w:szCs w:val="24"/>
          <w:lang w:val="en-US"/>
        </w:rPr>
        <w:t xml:space="preserve"> consisted </w:t>
      </w:r>
      <w:r w:rsidR="00EF43D4" w:rsidRPr="00941066">
        <w:rPr>
          <w:rFonts w:ascii="Times New Roman" w:hAnsi="Times New Roman" w:cs="Times New Roman"/>
          <w:sz w:val="24"/>
          <w:szCs w:val="24"/>
          <w:lang w:val="en-US"/>
        </w:rPr>
        <w:t>of two types</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 xml:space="preserve">of </w:t>
      </w:r>
      <w:proofErr w:type="spellStart"/>
      <w:r w:rsidR="00EF43D4" w:rsidRPr="00941066">
        <w:rPr>
          <w:rFonts w:ascii="Times New Roman" w:hAnsi="Times New Roman" w:cs="Times New Roman"/>
          <w:sz w:val="24"/>
          <w:szCs w:val="24"/>
          <w:lang w:val="en-US"/>
        </w:rPr>
        <w:t>auxins</w:t>
      </w:r>
      <w:proofErr w:type="spellEnd"/>
      <w:r w:rsidR="00EF43D4" w:rsidRPr="00941066">
        <w:rPr>
          <w:rFonts w:ascii="Times New Roman" w:hAnsi="Times New Roman" w:cs="Times New Roman"/>
          <w:sz w:val="24"/>
          <w:szCs w:val="24"/>
          <w:lang w:val="en-US"/>
        </w:rPr>
        <w:t>,</w:t>
      </w:r>
      <w:r w:rsidR="00B45966" w:rsidRPr="00941066">
        <w:rPr>
          <w:rFonts w:ascii="Times New Roman" w:hAnsi="Times New Roman" w:cs="Times New Roman"/>
          <w:sz w:val="24"/>
          <w:szCs w:val="24"/>
          <w:lang w:val="en-US"/>
        </w:rPr>
        <w:t xml:space="preserve"> i</w:t>
      </w:r>
      <w:r w:rsidRPr="00941066">
        <w:rPr>
          <w:rFonts w:ascii="Times New Roman" w:hAnsi="Times New Roman" w:cs="Times New Roman"/>
          <w:sz w:val="24"/>
          <w:szCs w:val="24"/>
          <w:lang w:val="en-US"/>
        </w:rPr>
        <w:t>ndol</w:t>
      </w:r>
      <w:r w:rsidR="00B45966" w:rsidRPr="00941066">
        <w:rPr>
          <w:rFonts w:ascii="Times New Roman" w:hAnsi="Times New Roman" w:cs="Times New Roman"/>
          <w:sz w:val="24"/>
          <w:szCs w:val="24"/>
          <w:lang w:val="en-US"/>
        </w:rPr>
        <w:t>e</w:t>
      </w:r>
      <w:r w:rsidRPr="00941066">
        <w:rPr>
          <w:rFonts w:ascii="Times New Roman" w:hAnsi="Times New Roman" w:cs="Times New Roman"/>
          <w:sz w:val="24"/>
          <w:szCs w:val="24"/>
          <w:lang w:val="en-US"/>
        </w:rPr>
        <w:t>-</w:t>
      </w:r>
      <w:r w:rsidR="00B45966" w:rsidRPr="00941066">
        <w:rPr>
          <w:rFonts w:ascii="Times New Roman" w:hAnsi="Times New Roman" w:cs="Times New Roman"/>
          <w:sz w:val="24"/>
          <w:szCs w:val="24"/>
          <w:lang w:val="en-US"/>
        </w:rPr>
        <w:t>3-</w:t>
      </w:r>
      <w:r w:rsidRPr="00941066">
        <w:rPr>
          <w:rFonts w:ascii="Times New Roman" w:hAnsi="Times New Roman" w:cs="Times New Roman"/>
          <w:sz w:val="24"/>
          <w:szCs w:val="24"/>
          <w:lang w:val="en-US"/>
        </w:rPr>
        <w:t>butyric acid (IBA)</w:t>
      </w:r>
      <w:r w:rsidR="00F52137" w:rsidRPr="00941066">
        <w:rPr>
          <w:rFonts w:ascii="Times New Roman" w:hAnsi="Times New Roman" w:cs="Times New Roman"/>
          <w:sz w:val="24"/>
          <w:szCs w:val="24"/>
          <w:lang w:val="en-US"/>
        </w:rPr>
        <w:t xml:space="preserve"> </w:t>
      </w:r>
      <w:r w:rsidR="00B45966" w:rsidRPr="00941066">
        <w:rPr>
          <w:rFonts w:ascii="Times New Roman" w:hAnsi="Times New Roman" w:cs="Times New Roman"/>
          <w:sz w:val="24"/>
          <w:szCs w:val="24"/>
          <w:lang w:val="en-US"/>
        </w:rPr>
        <w:t xml:space="preserve">and </w:t>
      </w:r>
      <w:proofErr w:type="spellStart"/>
      <w:r w:rsidR="00B45966" w:rsidRPr="00941066">
        <w:rPr>
          <w:rFonts w:ascii="Times New Roman" w:hAnsi="Times New Roman" w:cs="Times New Roman"/>
          <w:sz w:val="24"/>
          <w:szCs w:val="24"/>
          <w:lang w:val="en-US"/>
        </w:rPr>
        <w:t>n</w:t>
      </w:r>
      <w:r w:rsidRPr="00941066">
        <w:rPr>
          <w:rFonts w:ascii="Times New Roman" w:hAnsi="Times New Roman" w:cs="Times New Roman"/>
          <w:sz w:val="24"/>
          <w:szCs w:val="24"/>
          <w:lang w:val="en-US"/>
        </w:rPr>
        <w:t>aphtaleneacetic</w:t>
      </w:r>
      <w:proofErr w:type="spellEnd"/>
      <w:r w:rsidR="00B45966"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acid</w:t>
      </w:r>
      <w:r w:rsidR="00D55E00" w:rsidRPr="00941066">
        <w:rPr>
          <w:rFonts w:ascii="Times New Roman" w:hAnsi="Times New Roman" w:cs="Times New Roman"/>
          <w:sz w:val="24"/>
          <w:szCs w:val="24"/>
          <w:lang w:val="en-US"/>
        </w:rPr>
        <w:t xml:space="preserve"> (NAA), both at 200 or</w:t>
      </w:r>
      <w:r w:rsidR="00F52137" w:rsidRPr="00941066">
        <w:rPr>
          <w:rFonts w:ascii="Times New Roman" w:hAnsi="Times New Roman" w:cs="Times New Roman"/>
          <w:sz w:val="24"/>
          <w:szCs w:val="24"/>
          <w:lang w:val="en-US"/>
        </w:rPr>
        <w:t xml:space="preserve"> 400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w:t>
      </w:r>
      <w:r w:rsidR="00EF43D4" w:rsidRPr="00941066">
        <w:rPr>
          <w:rFonts w:ascii="Times New Roman" w:hAnsi="Times New Roman" w:cs="Times New Roman"/>
          <w:sz w:val="24"/>
          <w:szCs w:val="24"/>
          <w:lang w:val="en-US"/>
        </w:rPr>
        <w:t xml:space="preserve">used </w:t>
      </w:r>
      <w:r w:rsidR="000C5344" w:rsidRPr="00941066">
        <w:rPr>
          <w:rFonts w:ascii="Times New Roman" w:hAnsi="Times New Roman" w:cs="Times New Roman"/>
          <w:sz w:val="24"/>
          <w:szCs w:val="24"/>
          <w:lang w:val="en-US"/>
        </w:rPr>
        <w:t>isolate</w:t>
      </w:r>
      <w:r w:rsidR="00EF43D4" w:rsidRPr="00941066">
        <w:rPr>
          <w:rFonts w:ascii="Times New Roman" w:hAnsi="Times New Roman" w:cs="Times New Roman"/>
          <w:sz w:val="24"/>
          <w:szCs w:val="24"/>
          <w:lang w:val="en-US"/>
        </w:rPr>
        <w:t>, and one treatment that</w:t>
      </w:r>
      <w:r w:rsidR="00D55E00" w:rsidRPr="00941066">
        <w:rPr>
          <w:rFonts w:ascii="Times New Roman" w:hAnsi="Times New Roman" w:cs="Times New Roman"/>
          <w:sz w:val="24"/>
          <w:szCs w:val="24"/>
          <w:lang w:val="en-US"/>
        </w:rPr>
        <w:t xml:space="preserve"> combine</w:t>
      </w:r>
      <w:r w:rsidR="00F52137" w:rsidRPr="00941066">
        <w:rPr>
          <w:rFonts w:ascii="Times New Roman" w:hAnsi="Times New Roman" w:cs="Times New Roman"/>
          <w:sz w:val="24"/>
          <w:szCs w:val="24"/>
          <w:lang w:val="en-US"/>
        </w:rPr>
        <w:t xml:space="preserve"> IBA and ANA</w:t>
      </w:r>
      <w:r w:rsidR="000C5344" w:rsidRPr="00941066">
        <w:rPr>
          <w:rFonts w:ascii="Times New Roman" w:hAnsi="Times New Roman" w:cs="Times New Roman"/>
          <w:sz w:val="24"/>
          <w:szCs w:val="24"/>
          <w:lang w:val="en-US"/>
        </w:rPr>
        <w:t xml:space="preserve"> at</w:t>
      </w:r>
      <w:r w:rsidR="00F52137" w:rsidRPr="00941066">
        <w:rPr>
          <w:rFonts w:ascii="Times New Roman" w:hAnsi="Times New Roman" w:cs="Times New Roman"/>
          <w:sz w:val="24"/>
          <w:szCs w:val="24"/>
          <w:lang w:val="en-US"/>
        </w:rPr>
        <w:t xml:space="preserve"> 200 mg L</w:t>
      </w:r>
      <w:r w:rsidR="00F52137" w:rsidRPr="00941066">
        <w:rPr>
          <w:rFonts w:ascii="Times New Roman" w:hAnsi="Times New Roman" w:cs="Times New Roman"/>
          <w:sz w:val="24"/>
          <w:szCs w:val="24"/>
          <w:vertAlign w:val="superscript"/>
          <w:lang w:val="en-US"/>
        </w:rPr>
        <w:t>-1</w:t>
      </w:r>
      <w:r w:rsidR="00F52137" w:rsidRPr="00941066">
        <w:rPr>
          <w:rFonts w:ascii="Times New Roman" w:hAnsi="Times New Roman" w:cs="Times New Roman"/>
          <w:sz w:val="24"/>
          <w:szCs w:val="24"/>
          <w:lang w:val="en-US"/>
        </w:rPr>
        <w:t xml:space="preserve"> each. </w:t>
      </w:r>
      <w:r w:rsidR="00D35389" w:rsidRPr="00941066">
        <w:rPr>
          <w:rFonts w:ascii="Times New Roman" w:hAnsi="Times New Roman" w:cs="Times New Roman"/>
          <w:sz w:val="24"/>
          <w:szCs w:val="24"/>
          <w:lang w:val="en-US"/>
        </w:rPr>
        <w:t>Tap</w:t>
      </w:r>
      <w:r w:rsidR="007359BD" w:rsidRPr="00941066">
        <w:rPr>
          <w:rFonts w:ascii="Times New Roman" w:hAnsi="Times New Roman" w:cs="Times New Roman"/>
          <w:sz w:val="24"/>
          <w:szCs w:val="24"/>
          <w:lang w:val="en-US"/>
        </w:rPr>
        <w:t xml:space="preserve"> water was used as </w:t>
      </w:r>
      <w:commentRangeStart w:id="12"/>
      <w:r w:rsidR="007359BD" w:rsidRPr="00941066">
        <w:rPr>
          <w:rFonts w:ascii="Times New Roman" w:hAnsi="Times New Roman" w:cs="Times New Roman"/>
          <w:sz w:val="24"/>
          <w:szCs w:val="24"/>
          <w:lang w:val="en-US"/>
        </w:rPr>
        <w:t>control</w:t>
      </w:r>
      <w:commentRangeEnd w:id="12"/>
      <w:r w:rsidR="007C31D1">
        <w:rPr>
          <w:rStyle w:val="CommentReference"/>
        </w:rPr>
        <w:commentReference w:id="12"/>
      </w:r>
      <w:r w:rsidR="00671408" w:rsidRPr="00941066">
        <w:rPr>
          <w:rFonts w:ascii="Times New Roman" w:hAnsi="Times New Roman" w:cs="Times New Roman"/>
          <w:sz w:val="24"/>
          <w:szCs w:val="24"/>
          <w:lang w:val="en-US"/>
        </w:rPr>
        <w:t xml:space="preserve">. </w:t>
      </w:r>
    </w:p>
    <w:p w:rsidR="007359BD" w:rsidRPr="00941066" w:rsidRDefault="0067140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The </w:t>
      </w:r>
      <w:r w:rsidR="00674687" w:rsidRPr="00941066">
        <w:rPr>
          <w:rFonts w:ascii="Times New Roman" w:hAnsi="Times New Roman" w:cs="Times New Roman"/>
          <w:sz w:val="24"/>
          <w:szCs w:val="24"/>
          <w:lang w:val="en-US"/>
        </w:rPr>
        <w:t xml:space="preserve">liquid </w:t>
      </w:r>
      <w:r w:rsidRPr="00941066">
        <w:rPr>
          <w:rFonts w:ascii="Times New Roman" w:hAnsi="Times New Roman" w:cs="Times New Roman"/>
          <w:sz w:val="24"/>
          <w:szCs w:val="24"/>
          <w:lang w:val="en-US"/>
        </w:rPr>
        <w:t>solution</w:t>
      </w:r>
      <w:r w:rsidR="00824423"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w:t>
      </w:r>
      <w:r w:rsidR="00824423" w:rsidRPr="00941066">
        <w:rPr>
          <w:rFonts w:ascii="Times New Roman" w:hAnsi="Times New Roman" w:cs="Times New Roman"/>
          <w:sz w:val="24"/>
          <w:szCs w:val="24"/>
          <w:lang w:val="en-US"/>
        </w:rPr>
        <w:t>used as</w:t>
      </w:r>
      <w:r w:rsidRPr="00941066">
        <w:rPr>
          <w:rFonts w:ascii="Times New Roman" w:hAnsi="Times New Roman" w:cs="Times New Roman"/>
          <w:sz w:val="24"/>
          <w:szCs w:val="24"/>
          <w:lang w:val="en-US"/>
        </w:rPr>
        <w:t xml:space="preserve"> treatments of stem cut</w:t>
      </w:r>
      <w:r w:rsidR="00220BD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w:t>
      </w:r>
      <w:r w:rsidR="00824423" w:rsidRPr="00941066">
        <w:rPr>
          <w:rFonts w:ascii="Times New Roman" w:hAnsi="Times New Roman" w:cs="Times New Roman"/>
          <w:sz w:val="24"/>
          <w:szCs w:val="24"/>
          <w:lang w:val="en-US"/>
        </w:rPr>
        <w:t xml:space="preserve"> of </w:t>
      </w:r>
      <w:r w:rsidR="00220BD9" w:rsidRPr="00941066">
        <w:rPr>
          <w:rFonts w:ascii="Times New Roman" w:hAnsi="Times New Roman" w:cs="Times New Roman"/>
          <w:sz w:val="24"/>
          <w:szCs w:val="24"/>
          <w:lang w:val="en-US"/>
        </w:rPr>
        <w:t>croton were prepared solving</w:t>
      </w:r>
      <w:r w:rsidR="00674687" w:rsidRPr="00941066">
        <w:rPr>
          <w:rFonts w:ascii="Times New Roman" w:hAnsi="Times New Roman" w:cs="Times New Roman"/>
          <w:sz w:val="24"/>
          <w:szCs w:val="24"/>
          <w:lang w:val="en-US"/>
        </w:rPr>
        <w:t xml:space="preserve"> </w:t>
      </w:r>
      <w:r w:rsidR="00220BD9" w:rsidRPr="00941066">
        <w:rPr>
          <w:rFonts w:ascii="Times New Roman" w:hAnsi="Times New Roman" w:cs="Times New Roman"/>
          <w:sz w:val="24"/>
          <w:szCs w:val="24"/>
          <w:lang w:val="en-US"/>
        </w:rPr>
        <w:t>IBA and NAA powder (Sigma-Aldrich, USA)</w:t>
      </w:r>
      <w:r w:rsidR="00674687" w:rsidRPr="00941066">
        <w:rPr>
          <w:rFonts w:ascii="Times New Roman" w:hAnsi="Times New Roman" w:cs="Times New Roman"/>
          <w:sz w:val="24"/>
          <w:szCs w:val="24"/>
          <w:lang w:val="en-US"/>
        </w:rPr>
        <w:t xml:space="preserve"> in 10 ml</w:t>
      </w:r>
      <w:r w:rsidRPr="00941066">
        <w:rPr>
          <w:rFonts w:ascii="Times New Roman" w:hAnsi="Times New Roman" w:cs="Times New Roman"/>
          <w:sz w:val="24"/>
          <w:szCs w:val="24"/>
          <w:lang w:val="en-US"/>
        </w:rPr>
        <w:t xml:space="preserve"> </w:t>
      </w:r>
      <w:r w:rsidR="00D74FAB" w:rsidRPr="00941066">
        <w:rPr>
          <w:rFonts w:ascii="Times New Roman" w:hAnsi="Times New Roman" w:cs="Times New Roman"/>
          <w:sz w:val="24"/>
          <w:szCs w:val="24"/>
          <w:lang w:val="en-US"/>
        </w:rPr>
        <w:t>of 92.</w:t>
      </w:r>
      <w:r w:rsidR="00220BD9" w:rsidRPr="00941066">
        <w:rPr>
          <w:rFonts w:ascii="Times New Roman" w:hAnsi="Times New Roman" w:cs="Times New Roman"/>
          <w:sz w:val="24"/>
          <w:szCs w:val="24"/>
          <w:lang w:val="en-US"/>
        </w:rPr>
        <w:t xml:space="preserve">8 °GL of alcohol, and </w:t>
      </w:r>
      <w:r w:rsidR="00674687" w:rsidRPr="00941066">
        <w:rPr>
          <w:rFonts w:ascii="Times New Roman" w:hAnsi="Times New Roman" w:cs="Times New Roman"/>
          <w:sz w:val="24"/>
          <w:szCs w:val="24"/>
          <w:lang w:val="en-US"/>
        </w:rPr>
        <w:t xml:space="preserve">completed with </w:t>
      </w:r>
      <w:r w:rsidR="000C5845" w:rsidRPr="00941066">
        <w:rPr>
          <w:rFonts w:ascii="Times New Roman" w:hAnsi="Times New Roman" w:cs="Times New Roman"/>
          <w:sz w:val="24"/>
          <w:szCs w:val="24"/>
          <w:lang w:val="en-US"/>
        </w:rPr>
        <w:t xml:space="preserve">tap </w:t>
      </w:r>
      <w:r w:rsidR="00674687" w:rsidRPr="00941066">
        <w:rPr>
          <w:rFonts w:ascii="Times New Roman" w:hAnsi="Times New Roman" w:cs="Times New Roman"/>
          <w:sz w:val="24"/>
          <w:szCs w:val="24"/>
          <w:lang w:val="en-US"/>
        </w:rPr>
        <w:t>water</w:t>
      </w:r>
      <w:r w:rsidRPr="00941066">
        <w:rPr>
          <w:rFonts w:ascii="Times New Roman" w:hAnsi="Times New Roman" w:cs="Times New Roman"/>
          <w:sz w:val="24"/>
          <w:szCs w:val="24"/>
          <w:lang w:val="en-US"/>
        </w:rPr>
        <w:t xml:space="preserve"> </w:t>
      </w:r>
      <w:r w:rsidR="00423D75" w:rsidRPr="00941066">
        <w:rPr>
          <w:rFonts w:ascii="Times New Roman" w:hAnsi="Times New Roman" w:cs="Times New Roman"/>
          <w:sz w:val="24"/>
          <w:szCs w:val="24"/>
          <w:lang w:val="en-US"/>
        </w:rPr>
        <w:t xml:space="preserve">for one </w:t>
      </w:r>
      <w:commentRangeStart w:id="13"/>
      <w:r w:rsidR="00423D75" w:rsidRPr="00941066">
        <w:rPr>
          <w:rFonts w:ascii="Times New Roman" w:hAnsi="Times New Roman" w:cs="Times New Roman"/>
          <w:sz w:val="24"/>
          <w:szCs w:val="24"/>
          <w:lang w:val="en-US"/>
        </w:rPr>
        <w:t>liter</w:t>
      </w:r>
      <w:commentRangeEnd w:id="13"/>
      <w:r w:rsidR="007C31D1">
        <w:rPr>
          <w:rStyle w:val="CommentReference"/>
        </w:rPr>
        <w:commentReference w:id="13"/>
      </w:r>
      <w:r w:rsidR="00423D75" w:rsidRPr="00941066">
        <w:rPr>
          <w:rFonts w:ascii="Times New Roman" w:hAnsi="Times New Roman" w:cs="Times New Roman"/>
          <w:sz w:val="24"/>
          <w:szCs w:val="24"/>
          <w:lang w:val="en-US"/>
        </w:rPr>
        <w:t>.</w:t>
      </w:r>
      <w:r w:rsidR="007359BD" w:rsidRPr="00941066">
        <w:rPr>
          <w:rFonts w:ascii="Times New Roman" w:hAnsi="Times New Roman" w:cs="Times New Roman"/>
          <w:sz w:val="24"/>
          <w:szCs w:val="24"/>
          <w:lang w:val="en-US"/>
        </w:rPr>
        <w:t xml:space="preserve"> </w:t>
      </w:r>
    </w:p>
    <w:p w:rsidR="003A0182" w:rsidRPr="00941066" w:rsidRDefault="003A018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Only </w:t>
      </w:r>
      <w:r w:rsidR="00662B73" w:rsidRPr="00941066">
        <w:rPr>
          <w:rFonts w:ascii="Times New Roman" w:hAnsi="Times New Roman" w:cs="Times New Roman"/>
          <w:sz w:val="24"/>
          <w:szCs w:val="24"/>
          <w:lang w:val="en-US"/>
        </w:rPr>
        <w:t xml:space="preserve">apical </w:t>
      </w:r>
      <w:r w:rsidRPr="00941066">
        <w:rPr>
          <w:rFonts w:ascii="Times New Roman" w:hAnsi="Times New Roman" w:cs="Times New Roman"/>
          <w:sz w:val="24"/>
          <w:szCs w:val="24"/>
          <w:lang w:val="en-US"/>
        </w:rPr>
        <w:t>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were used in the experiment. Stem cut</w:t>
      </w:r>
      <w:r w:rsidR="00662B73"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s with 10 -12 cm with four expanded leaves were colle</w:t>
      </w:r>
      <w:r w:rsidR="00662B73" w:rsidRPr="00941066">
        <w:rPr>
          <w:rFonts w:ascii="Times New Roman" w:hAnsi="Times New Roman" w:cs="Times New Roman"/>
          <w:sz w:val="24"/>
          <w:szCs w:val="24"/>
          <w:lang w:val="en-US"/>
        </w:rPr>
        <w:t>cted from de donor plants and 50%</w:t>
      </w:r>
      <w:r w:rsidRPr="00941066">
        <w:rPr>
          <w:rFonts w:ascii="Times New Roman" w:hAnsi="Times New Roman" w:cs="Times New Roman"/>
          <w:sz w:val="24"/>
          <w:szCs w:val="24"/>
          <w:lang w:val="en-US"/>
        </w:rPr>
        <w:t xml:space="preserve"> of</w:t>
      </w:r>
      <w:r w:rsidR="00662B73" w:rsidRPr="00941066">
        <w:rPr>
          <w:rFonts w:ascii="Times New Roman" w:hAnsi="Times New Roman" w:cs="Times New Roman"/>
          <w:sz w:val="24"/>
          <w:szCs w:val="24"/>
          <w:lang w:val="en-US"/>
        </w:rPr>
        <w:t xml:space="preserve"> its</w:t>
      </w:r>
      <w:r w:rsidRPr="00941066">
        <w:rPr>
          <w:rFonts w:ascii="Times New Roman" w:hAnsi="Times New Roman" w:cs="Times New Roman"/>
          <w:sz w:val="24"/>
          <w:szCs w:val="24"/>
          <w:lang w:val="en-US"/>
        </w:rPr>
        <w:t xml:space="preserve"> basal</w:t>
      </w:r>
      <w:r w:rsidR="00662B73" w:rsidRPr="00941066">
        <w:rPr>
          <w:rFonts w:ascii="Times New Roman" w:hAnsi="Times New Roman" w:cs="Times New Roman"/>
          <w:sz w:val="24"/>
          <w:szCs w:val="24"/>
          <w:lang w:val="en-US"/>
        </w:rPr>
        <w:t xml:space="preserve"> part </w:t>
      </w:r>
      <w:r w:rsidRPr="00941066">
        <w:rPr>
          <w:rFonts w:ascii="Times New Roman" w:hAnsi="Times New Roman" w:cs="Times New Roman"/>
          <w:sz w:val="24"/>
          <w:szCs w:val="24"/>
          <w:lang w:val="en-US"/>
        </w:rPr>
        <w:t xml:space="preserve">were immediately soaked in water solution with different types and concentrations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for 24 hours</w:t>
      </w:r>
      <w:r w:rsidR="00B7265D" w:rsidRPr="00941066">
        <w:rPr>
          <w:rFonts w:ascii="Times New Roman" w:hAnsi="Times New Roman" w:cs="Times New Roman"/>
          <w:sz w:val="24"/>
          <w:szCs w:val="24"/>
          <w:lang w:val="en-US"/>
        </w:rPr>
        <w:t xml:space="preserve"> at 25 ± 1 °C</w:t>
      </w:r>
      <w:r w:rsidR="00D74FAB" w:rsidRPr="00941066">
        <w:rPr>
          <w:rFonts w:ascii="Times New Roman" w:hAnsi="Times New Roman" w:cs="Times New Roman"/>
          <w:sz w:val="24"/>
          <w:szCs w:val="24"/>
          <w:lang w:val="en-US"/>
        </w:rPr>
        <w:t xml:space="preserve"> and then, the stem cuts were planted in plastic trays</w:t>
      </w:r>
      <w:r w:rsidR="002D3926" w:rsidRPr="00941066">
        <w:rPr>
          <w:rFonts w:ascii="Times New Roman" w:hAnsi="Times New Roman" w:cs="Times New Roman"/>
          <w:sz w:val="24"/>
          <w:szCs w:val="24"/>
          <w:lang w:val="en-US"/>
        </w:rPr>
        <w:t xml:space="preserve"> (200 ml per cell)</w:t>
      </w:r>
      <w:r w:rsidR="00CE4B9F" w:rsidRPr="00941066">
        <w:rPr>
          <w:rFonts w:ascii="Times New Roman" w:hAnsi="Times New Roman" w:cs="Times New Roman"/>
          <w:sz w:val="24"/>
          <w:szCs w:val="24"/>
          <w:lang w:val="en-US"/>
        </w:rPr>
        <w:t xml:space="preserve"> using sand as substrate. </w:t>
      </w:r>
      <w:r w:rsidR="003B2E5F" w:rsidRPr="00941066">
        <w:rPr>
          <w:rFonts w:ascii="Times New Roman" w:hAnsi="Times New Roman" w:cs="Times New Roman"/>
          <w:sz w:val="24"/>
          <w:szCs w:val="24"/>
          <w:lang w:val="en-US"/>
        </w:rPr>
        <w:t>The stem cut</w:t>
      </w:r>
      <w:r w:rsidR="008C47B1" w:rsidRPr="00941066">
        <w:rPr>
          <w:rFonts w:ascii="Times New Roman" w:hAnsi="Times New Roman" w:cs="Times New Roman"/>
          <w:sz w:val="24"/>
          <w:szCs w:val="24"/>
          <w:lang w:val="en-US"/>
        </w:rPr>
        <w:t>ting</w:t>
      </w:r>
      <w:r w:rsidR="003B2E5F" w:rsidRPr="00941066">
        <w:rPr>
          <w:rFonts w:ascii="Times New Roman" w:hAnsi="Times New Roman" w:cs="Times New Roman"/>
          <w:sz w:val="24"/>
          <w:szCs w:val="24"/>
          <w:lang w:val="en-US"/>
        </w:rPr>
        <w:t>s were cultivated</w:t>
      </w:r>
      <w:r w:rsidR="0066692D" w:rsidRPr="00941066">
        <w:rPr>
          <w:rFonts w:ascii="Times New Roman" w:hAnsi="Times New Roman" w:cs="Times New Roman"/>
          <w:sz w:val="24"/>
          <w:szCs w:val="24"/>
          <w:lang w:val="en-US"/>
        </w:rPr>
        <w:t xml:space="preserve"> in greenhouse</w:t>
      </w:r>
      <w:r w:rsidR="003B2E5F" w:rsidRPr="00941066">
        <w:rPr>
          <w:rFonts w:ascii="Times New Roman" w:hAnsi="Times New Roman" w:cs="Times New Roman"/>
          <w:sz w:val="24"/>
          <w:szCs w:val="24"/>
          <w:lang w:val="en-US"/>
        </w:rPr>
        <w:t xml:space="preserve"> under 20 to 35 °C of temperature,</w:t>
      </w:r>
      <w:r w:rsidR="002F13DD" w:rsidRPr="00941066">
        <w:rPr>
          <w:rFonts w:ascii="Times New Roman" w:hAnsi="Times New Roman" w:cs="Times New Roman"/>
          <w:sz w:val="24"/>
          <w:szCs w:val="24"/>
          <w:lang w:val="en-US"/>
        </w:rPr>
        <w:t xml:space="preserve"> arou</w:t>
      </w:r>
      <w:r w:rsidR="00204F76" w:rsidRPr="00941066">
        <w:rPr>
          <w:rFonts w:ascii="Times New Roman" w:hAnsi="Times New Roman" w:cs="Times New Roman"/>
          <w:sz w:val="24"/>
          <w:szCs w:val="24"/>
          <w:lang w:val="en-US"/>
        </w:rPr>
        <w:t>nd 12.000</w:t>
      </w:r>
      <w:commentRangeStart w:id="14"/>
      <w:r w:rsidR="00204F76" w:rsidRPr="00941066">
        <w:rPr>
          <w:rFonts w:ascii="Times New Roman" w:hAnsi="Times New Roman" w:cs="Times New Roman"/>
          <w:sz w:val="24"/>
          <w:szCs w:val="24"/>
          <w:lang w:val="en-US"/>
        </w:rPr>
        <w:t xml:space="preserve"> lux </w:t>
      </w:r>
      <w:commentRangeEnd w:id="14"/>
      <w:r w:rsidR="007C31D1">
        <w:rPr>
          <w:rStyle w:val="CommentReference"/>
        </w:rPr>
        <w:commentReference w:id="14"/>
      </w:r>
      <w:r w:rsidR="00204F76" w:rsidRPr="00941066">
        <w:rPr>
          <w:rFonts w:ascii="Times New Roman" w:hAnsi="Times New Roman" w:cs="Times New Roman"/>
          <w:sz w:val="24"/>
          <w:szCs w:val="24"/>
          <w:lang w:val="en-US"/>
        </w:rPr>
        <w:t>of luminosity in 11.5 to 12-h</w:t>
      </w:r>
      <w:r w:rsidR="002F13DD" w:rsidRPr="00941066">
        <w:rPr>
          <w:rFonts w:ascii="Times New Roman" w:hAnsi="Times New Roman" w:cs="Times New Roman"/>
          <w:sz w:val="24"/>
          <w:szCs w:val="24"/>
          <w:lang w:val="en-US"/>
        </w:rPr>
        <w:t xml:space="preserve"> of natural photoperiod,</w:t>
      </w:r>
      <w:r w:rsidR="003B2E5F" w:rsidRPr="00941066">
        <w:rPr>
          <w:rFonts w:ascii="Times New Roman" w:hAnsi="Times New Roman" w:cs="Times New Roman"/>
          <w:sz w:val="24"/>
          <w:szCs w:val="24"/>
          <w:lang w:val="en-US"/>
        </w:rPr>
        <w:t xml:space="preserve"> 50 – 95% of </w:t>
      </w:r>
      <w:r w:rsidR="00327A3A" w:rsidRPr="00941066">
        <w:rPr>
          <w:rFonts w:ascii="Times New Roman" w:hAnsi="Times New Roman" w:cs="Times New Roman"/>
          <w:sz w:val="24"/>
          <w:szCs w:val="24"/>
          <w:lang w:val="en-US"/>
        </w:rPr>
        <w:t>air humidity</w:t>
      </w:r>
      <w:r w:rsidR="00204F76" w:rsidRPr="00941066">
        <w:rPr>
          <w:rFonts w:ascii="Times New Roman" w:hAnsi="Times New Roman" w:cs="Times New Roman"/>
          <w:sz w:val="24"/>
          <w:szCs w:val="24"/>
          <w:lang w:val="en-US"/>
        </w:rPr>
        <w:t xml:space="preserve"> obtained</w:t>
      </w:r>
      <w:r w:rsidR="00327A3A" w:rsidRPr="00941066">
        <w:rPr>
          <w:rFonts w:ascii="Times New Roman" w:hAnsi="Times New Roman" w:cs="Times New Roman"/>
          <w:sz w:val="24"/>
          <w:szCs w:val="24"/>
          <w:lang w:val="en-US"/>
        </w:rPr>
        <w:t xml:space="preserve"> in small tunnels protected with </w:t>
      </w:r>
      <w:r w:rsidR="002F13DD" w:rsidRPr="00941066">
        <w:rPr>
          <w:rFonts w:ascii="Times New Roman" w:hAnsi="Times New Roman" w:cs="Times New Roman"/>
          <w:sz w:val="24"/>
          <w:szCs w:val="24"/>
          <w:lang w:val="en-US"/>
        </w:rPr>
        <w:t xml:space="preserve">transparent </w:t>
      </w:r>
      <w:r w:rsidR="00327A3A" w:rsidRPr="00941066">
        <w:rPr>
          <w:rFonts w:ascii="Times New Roman" w:hAnsi="Times New Roman" w:cs="Times New Roman"/>
          <w:sz w:val="24"/>
          <w:szCs w:val="24"/>
          <w:lang w:val="en-US"/>
        </w:rPr>
        <w:t>plastic</w:t>
      </w:r>
      <w:r w:rsidR="00204F76" w:rsidRPr="00941066">
        <w:rPr>
          <w:rFonts w:ascii="Times New Roman" w:hAnsi="Times New Roman" w:cs="Times New Roman"/>
          <w:sz w:val="24"/>
          <w:szCs w:val="24"/>
          <w:lang w:val="en-US"/>
        </w:rPr>
        <w:t xml:space="preserve"> tray</w:t>
      </w:r>
      <w:r w:rsidR="00327A3A" w:rsidRPr="00941066">
        <w:rPr>
          <w:rFonts w:ascii="Times New Roman" w:hAnsi="Times New Roman" w:cs="Times New Roman"/>
          <w:sz w:val="24"/>
          <w:szCs w:val="24"/>
          <w:lang w:val="en-US"/>
        </w:rPr>
        <w:t xml:space="preserve"> film to </w:t>
      </w:r>
      <w:proofErr w:type="gramStart"/>
      <w:r w:rsidR="00327A3A" w:rsidRPr="00941066">
        <w:rPr>
          <w:rFonts w:ascii="Times New Roman" w:hAnsi="Times New Roman" w:cs="Times New Roman"/>
          <w:sz w:val="24"/>
          <w:szCs w:val="24"/>
          <w:lang w:val="en-US"/>
        </w:rPr>
        <w:t>conserve</w:t>
      </w:r>
      <w:proofErr w:type="gramEnd"/>
      <w:r w:rsidR="00327A3A" w:rsidRPr="00941066">
        <w:rPr>
          <w:rFonts w:ascii="Times New Roman" w:hAnsi="Times New Roman" w:cs="Times New Roman"/>
          <w:sz w:val="24"/>
          <w:szCs w:val="24"/>
          <w:lang w:val="en-US"/>
        </w:rPr>
        <w:t xml:space="preserve"> the air humidity and to prevent the dehydration of the cuts.</w:t>
      </w:r>
      <w:r w:rsidR="00D23EB1" w:rsidRPr="00941066">
        <w:rPr>
          <w:rFonts w:ascii="Times New Roman" w:hAnsi="Times New Roman" w:cs="Times New Roman"/>
          <w:sz w:val="24"/>
          <w:szCs w:val="24"/>
          <w:lang w:val="en-US"/>
        </w:rPr>
        <w:t xml:space="preserve"> Irrigation was made using micro-sprinklers and around 2 mm of water were used per </w:t>
      </w:r>
      <w:r w:rsidR="00A920A4" w:rsidRPr="00941066">
        <w:rPr>
          <w:rFonts w:ascii="Times New Roman" w:hAnsi="Times New Roman" w:cs="Times New Roman"/>
          <w:sz w:val="24"/>
          <w:szCs w:val="24"/>
          <w:lang w:val="en-US"/>
        </w:rPr>
        <w:t>day.</w:t>
      </w:r>
      <w:r w:rsidR="00A929C8" w:rsidRPr="00941066">
        <w:rPr>
          <w:rFonts w:ascii="Times New Roman" w:hAnsi="Times New Roman" w:cs="Times New Roman"/>
          <w:sz w:val="24"/>
          <w:szCs w:val="24"/>
          <w:lang w:val="en-US"/>
        </w:rPr>
        <w:t xml:space="preserve"> </w:t>
      </w:r>
      <w:r w:rsidR="00AB43BD" w:rsidRPr="00941066">
        <w:rPr>
          <w:rFonts w:ascii="Times New Roman" w:hAnsi="Times New Roman" w:cs="Times New Roman"/>
          <w:sz w:val="24"/>
          <w:szCs w:val="24"/>
          <w:lang w:val="en-US"/>
        </w:rPr>
        <w:t>Fertilization was not used.</w:t>
      </w:r>
    </w:p>
    <w:p w:rsidR="003C2217" w:rsidRPr="00941066" w:rsidRDefault="00C6339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Each four repetition per treatment was consisted of ten stem cuts </w:t>
      </w:r>
      <w:r w:rsidR="00020676" w:rsidRPr="00941066">
        <w:rPr>
          <w:rFonts w:ascii="Times New Roman" w:hAnsi="Times New Roman" w:cs="Times New Roman"/>
          <w:sz w:val="24"/>
          <w:szCs w:val="24"/>
          <w:lang w:val="en-US"/>
        </w:rPr>
        <w:t>and total of</w:t>
      </w:r>
      <w:r w:rsidRPr="00941066">
        <w:rPr>
          <w:rFonts w:ascii="Times New Roman" w:hAnsi="Times New Roman" w:cs="Times New Roman"/>
          <w:sz w:val="24"/>
          <w:szCs w:val="24"/>
          <w:lang w:val="en-US"/>
        </w:rPr>
        <w:t xml:space="preserve"> 40 stem cuts were used per treatment</w:t>
      </w:r>
      <w:r w:rsidR="00020676" w:rsidRPr="00941066">
        <w:rPr>
          <w:rFonts w:ascii="Times New Roman" w:hAnsi="Times New Roman" w:cs="Times New Roman"/>
          <w:sz w:val="24"/>
          <w:szCs w:val="24"/>
          <w:lang w:val="en-US"/>
        </w:rPr>
        <w:t xml:space="preserve"> conducted in full randomized blocks</w:t>
      </w:r>
      <w:r w:rsidRPr="00941066">
        <w:rPr>
          <w:rFonts w:ascii="Times New Roman" w:hAnsi="Times New Roman" w:cs="Times New Roman"/>
          <w:sz w:val="24"/>
          <w:szCs w:val="24"/>
          <w:lang w:val="en-US"/>
        </w:rPr>
        <w:t>.</w:t>
      </w:r>
      <w:r w:rsidR="007A118D" w:rsidRPr="00941066">
        <w:rPr>
          <w:rFonts w:ascii="Times New Roman" w:hAnsi="Times New Roman" w:cs="Times New Roman"/>
          <w:sz w:val="24"/>
          <w:szCs w:val="24"/>
          <w:lang w:val="en-US"/>
        </w:rPr>
        <w:t xml:space="preserve"> The experiment was repeated twice.</w:t>
      </w:r>
    </w:p>
    <w:p w:rsidR="00617F58" w:rsidRPr="00941066" w:rsidRDefault="00617F5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Percentage of rooting, number </w:t>
      </w:r>
      <w:r w:rsidR="00DA71D7" w:rsidRPr="00941066">
        <w:rPr>
          <w:rFonts w:ascii="Times New Roman" w:hAnsi="Times New Roman" w:cs="Times New Roman"/>
          <w:sz w:val="24"/>
          <w:szCs w:val="24"/>
          <w:lang w:val="en-US"/>
        </w:rPr>
        <w:t>and</w:t>
      </w:r>
      <w:r w:rsidRPr="00941066">
        <w:rPr>
          <w:rFonts w:ascii="Times New Roman" w:hAnsi="Times New Roman" w:cs="Times New Roman"/>
          <w:sz w:val="24"/>
          <w:szCs w:val="24"/>
          <w:lang w:val="en-US"/>
        </w:rPr>
        <w:t xml:space="preserve"> length of roots per stem cut</w:t>
      </w:r>
      <w:r w:rsidR="00DA71D7"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r w:rsidR="00DA71D7" w:rsidRPr="00941066">
        <w:rPr>
          <w:rFonts w:ascii="Times New Roman" w:hAnsi="Times New Roman" w:cs="Times New Roman"/>
          <w:sz w:val="24"/>
          <w:szCs w:val="24"/>
          <w:lang w:val="en-US"/>
        </w:rPr>
        <w:t xml:space="preserve">as well as, fresh weight of roots </w:t>
      </w:r>
      <w:r w:rsidRPr="00941066">
        <w:rPr>
          <w:rFonts w:ascii="Times New Roman" w:hAnsi="Times New Roman" w:cs="Times New Roman"/>
          <w:sz w:val="24"/>
          <w:szCs w:val="24"/>
          <w:lang w:val="en-US"/>
        </w:rPr>
        <w:t>were evalu</w:t>
      </w:r>
      <w:r w:rsidR="00DA71D7" w:rsidRPr="00941066">
        <w:rPr>
          <w:rFonts w:ascii="Times New Roman" w:hAnsi="Times New Roman" w:cs="Times New Roman"/>
          <w:sz w:val="24"/>
          <w:szCs w:val="24"/>
          <w:lang w:val="en-US"/>
        </w:rPr>
        <w:t>at</w:t>
      </w:r>
      <w:r w:rsidRPr="00941066">
        <w:rPr>
          <w:rFonts w:ascii="Times New Roman" w:hAnsi="Times New Roman" w:cs="Times New Roman"/>
          <w:sz w:val="24"/>
          <w:szCs w:val="24"/>
          <w:lang w:val="en-US"/>
        </w:rPr>
        <w:t>ed</w:t>
      </w:r>
      <w:r w:rsidR="00B87C9F" w:rsidRPr="00941066">
        <w:rPr>
          <w:rFonts w:ascii="Times New Roman" w:hAnsi="Times New Roman" w:cs="Times New Roman"/>
          <w:sz w:val="24"/>
          <w:szCs w:val="24"/>
          <w:lang w:val="en-US"/>
        </w:rPr>
        <w:t xml:space="preserve"> at 6</w:t>
      </w:r>
      <w:r w:rsidR="00631279" w:rsidRPr="00941066">
        <w:rPr>
          <w:rFonts w:ascii="Times New Roman" w:hAnsi="Times New Roman" w:cs="Times New Roman"/>
          <w:sz w:val="24"/>
          <w:szCs w:val="24"/>
          <w:lang w:val="en-US"/>
        </w:rPr>
        <w:t xml:space="preserve">0 days after </w:t>
      </w:r>
      <w:r w:rsidR="00B87C9F" w:rsidRPr="00941066">
        <w:rPr>
          <w:rFonts w:ascii="Times New Roman" w:hAnsi="Times New Roman" w:cs="Times New Roman"/>
          <w:sz w:val="24"/>
          <w:szCs w:val="24"/>
          <w:lang w:val="en-US"/>
        </w:rPr>
        <w:t>the planting of stem cuttings</w:t>
      </w:r>
      <w:r w:rsidR="003409F3" w:rsidRPr="00941066">
        <w:rPr>
          <w:rFonts w:ascii="Times New Roman" w:hAnsi="Times New Roman" w:cs="Times New Roman"/>
          <w:sz w:val="24"/>
          <w:szCs w:val="24"/>
          <w:lang w:val="en-US"/>
        </w:rPr>
        <w:t>.</w:t>
      </w:r>
      <w:r w:rsidR="00B87C9F" w:rsidRPr="00941066">
        <w:rPr>
          <w:rFonts w:ascii="Times New Roman" w:hAnsi="Times New Roman" w:cs="Times New Roman"/>
          <w:sz w:val="24"/>
          <w:szCs w:val="24"/>
          <w:lang w:val="en-US"/>
        </w:rPr>
        <w:t xml:space="preserve"> </w:t>
      </w:r>
      <w:r w:rsidR="003409F3" w:rsidRPr="00941066">
        <w:rPr>
          <w:rFonts w:ascii="Times New Roman" w:hAnsi="Times New Roman" w:cs="Times New Roman"/>
          <w:sz w:val="24"/>
          <w:szCs w:val="24"/>
          <w:lang w:val="en-US"/>
        </w:rPr>
        <w:t xml:space="preserve"> Data were submitted to ANOVA </w:t>
      </w:r>
      <w:r w:rsidR="007540C5" w:rsidRPr="00941066">
        <w:rPr>
          <w:rFonts w:ascii="Times New Roman" w:hAnsi="Times New Roman" w:cs="Times New Roman"/>
          <w:sz w:val="24"/>
          <w:szCs w:val="24"/>
          <w:lang w:val="en-US"/>
        </w:rPr>
        <w:t>and the means were compared using</w:t>
      </w:r>
      <w:r w:rsidR="003409F3" w:rsidRPr="00941066">
        <w:rPr>
          <w:rFonts w:ascii="Times New Roman" w:hAnsi="Times New Roman" w:cs="Times New Roman"/>
          <w:sz w:val="24"/>
          <w:szCs w:val="24"/>
          <w:lang w:val="en-US"/>
        </w:rPr>
        <w:t xml:space="preserve"> Duncan’s Multiple Range test</w:t>
      </w:r>
      <w:r w:rsidR="0041740D" w:rsidRPr="00941066">
        <w:rPr>
          <w:rFonts w:ascii="Times New Roman" w:hAnsi="Times New Roman" w:cs="Times New Roman"/>
          <w:sz w:val="24"/>
          <w:szCs w:val="24"/>
          <w:lang w:val="en-US"/>
        </w:rPr>
        <w:t xml:space="preserve"> at 5% of probability</w:t>
      </w:r>
      <w:r w:rsidR="003409F3" w:rsidRPr="00941066">
        <w:rPr>
          <w:rFonts w:ascii="Times New Roman" w:hAnsi="Times New Roman" w:cs="Times New Roman"/>
          <w:sz w:val="24"/>
          <w:szCs w:val="24"/>
          <w:lang w:val="en-US"/>
        </w:rPr>
        <w:t>.</w:t>
      </w:r>
    </w:p>
    <w:p w:rsidR="00CE4083" w:rsidRPr="00941066" w:rsidRDefault="00CE4083" w:rsidP="00CE408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Evaluation of the </w:t>
      </w:r>
      <w:r w:rsidR="004621D6" w:rsidRPr="00941066">
        <w:rPr>
          <w:rFonts w:ascii="Times New Roman" w:hAnsi="Times New Roman" w:cs="Times New Roman"/>
          <w:sz w:val="24"/>
          <w:szCs w:val="24"/>
          <w:lang w:val="en-US"/>
        </w:rPr>
        <w:t xml:space="preserve">percentage of </w:t>
      </w:r>
      <w:r w:rsidRPr="00941066">
        <w:rPr>
          <w:rFonts w:ascii="Times New Roman" w:hAnsi="Times New Roman" w:cs="Times New Roman"/>
          <w:sz w:val="24"/>
          <w:szCs w:val="24"/>
          <w:lang w:val="en-US"/>
        </w:rPr>
        <w:t>survival transferred plants from stem cuttings</w:t>
      </w:r>
      <w:r w:rsidR="004621D6" w:rsidRPr="00941066">
        <w:rPr>
          <w:rFonts w:ascii="Times New Roman" w:hAnsi="Times New Roman" w:cs="Times New Roman"/>
          <w:sz w:val="24"/>
          <w:szCs w:val="24"/>
          <w:lang w:val="en-US"/>
        </w:rPr>
        <w:t xml:space="preserve"> propagation</w:t>
      </w:r>
      <w:r w:rsidRPr="00941066">
        <w:rPr>
          <w:rFonts w:ascii="Times New Roman" w:hAnsi="Times New Roman" w:cs="Times New Roman"/>
          <w:sz w:val="24"/>
          <w:szCs w:val="24"/>
          <w:lang w:val="en-US"/>
        </w:rPr>
        <w:t xml:space="preserve"> was observed after 90 days of planting in commercial plastic pot culture</w:t>
      </w:r>
      <w:r w:rsidR="004621D6" w:rsidRPr="00941066">
        <w:rPr>
          <w:rFonts w:ascii="Times New Roman" w:hAnsi="Times New Roman" w:cs="Times New Roman"/>
          <w:sz w:val="24"/>
          <w:szCs w:val="24"/>
          <w:lang w:val="en-US"/>
        </w:rPr>
        <w:t xml:space="preserve"> using soil and sand 1:1 (</w:t>
      </w:r>
      <w:r w:rsidR="004621D6" w:rsidRPr="00941066">
        <w:rPr>
          <w:rFonts w:ascii="Times New Roman" w:hAnsi="Times New Roman" w:cs="Times New Roman"/>
          <w:i/>
          <w:sz w:val="24"/>
          <w:szCs w:val="24"/>
          <w:lang w:val="en-US"/>
        </w:rPr>
        <w:t>v/v</w:t>
      </w:r>
      <w:r w:rsidR="004621D6" w:rsidRPr="00941066">
        <w:rPr>
          <w:rFonts w:ascii="Times New Roman" w:hAnsi="Times New Roman" w:cs="Times New Roman"/>
          <w:sz w:val="24"/>
          <w:szCs w:val="24"/>
          <w:lang w:val="en-US"/>
        </w:rPr>
        <w:t>)</w:t>
      </w:r>
      <w:r w:rsidR="00A46EF0" w:rsidRPr="00941066">
        <w:rPr>
          <w:rFonts w:ascii="Times New Roman" w:hAnsi="Times New Roman" w:cs="Times New Roman"/>
          <w:sz w:val="24"/>
          <w:szCs w:val="24"/>
          <w:lang w:val="en-US"/>
        </w:rPr>
        <w:t xml:space="preserve"> as substrate</w:t>
      </w:r>
      <w:r w:rsidR="004621D6" w:rsidRPr="00941066">
        <w:rPr>
          <w:rFonts w:ascii="Times New Roman" w:hAnsi="Times New Roman" w:cs="Times New Roman"/>
          <w:sz w:val="24"/>
          <w:szCs w:val="24"/>
          <w:lang w:val="en-US"/>
        </w:rPr>
        <w:t>.</w:t>
      </w:r>
    </w:p>
    <w:p w:rsidR="00FF023D" w:rsidRPr="00941066" w:rsidRDefault="00FF023D" w:rsidP="00A46EF0">
      <w:pPr>
        <w:spacing w:after="0" w:line="480" w:lineRule="auto"/>
        <w:jc w:val="both"/>
        <w:rPr>
          <w:rFonts w:ascii="Times New Roman" w:hAnsi="Times New Roman" w:cs="Times New Roman"/>
          <w:b/>
          <w:sz w:val="24"/>
          <w:szCs w:val="24"/>
          <w:lang w:val="en-US"/>
        </w:rPr>
      </w:pPr>
    </w:p>
    <w:p w:rsidR="00886A97" w:rsidRPr="00941066" w:rsidRDefault="00886A97" w:rsidP="00F7493C">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RESULTS AND DISCUSSION</w:t>
      </w:r>
    </w:p>
    <w:p w:rsidR="00DA71D7" w:rsidRPr="00941066" w:rsidRDefault="00E92CF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The highest percentage of rooting, 100% of stem cut</w:t>
      </w:r>
      <w:r w:rsidR="00A46EF0" w:rsidRPr="00941066">
        <w:rPr>
          <w:rFonts w:ascii="Times New Roman" w:hAnsi="Times New Roman" w:cs="Times New Roman"/>
          <w:sz w:val="24"/>
          <w:szCs w:val="24"/>
          <w:lang w:val="en-US"/>
        </w:rPr>
        <w:t>tings that rooting,</w:t>
      </w:r>
      <w:r w:rsidRPr="00941066">
        <w:rPr>
          <w:rFonts w:ascii="Times New Roman" w:hAnsi="Times New Roman" w:cs="Times New Roman"/>
          <w:sz w:val="24"/>
          <w:szCs w:val="24"/>
          <w:lang w:val="en-US"/>
        </w:rPr>
        <w:t xml:space="preserve"> were obtained in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NAA at 200 and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in the treatment that combine IBA + NAA</w:t>
      </w:r>
      <w:r w:rsidR="00531E6C" w:rsidRPr="00941066">
        <w:rPr>
          <w:rFonts w:ascii="Times New Roman" w:hAnsi="Times New Roman" w:cs="Times New Roman"/>
          <w:sz w:val="24"/>
          <w:szCs w:val="24"/>
          <w:lang w:val="en-US"/>
        </w:rPr>
        <w:t xml:space="preserve"> at 200 mg L</w:t>
      </w:r>
      <w:r w:rsidR="00531E6C"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w:t>
      </w:r>
      <w:r w:rsidR="00B7265D" w:rsidRPr="00941066">
        <w:rPr>
          <w:rFonts w:ascii="Times New Roman" w:hAnsi="Times New Roman" w:cs="Times New Roman"/>
          <w:sz w:val="24"/>
          <w:szCs w:val="24"/>
          <w:lang w:val="en-US"/>
        </w:rPr>
        <w:t>The stem cut</w:t>
      </w:r>
      <w:r w:rsidR="00F978C4" w:rsidRPr="00941066">
        <w:rPr>
          <w:rFonts w:ascii="Times New Roman" w:hAnsi="Times New Roman" w:cs="Times New Roman"/>
          <w:sz w:val="24"/>
          <w:szCs w:val="24"/>
          <w:lang w:val="en-US"/>
        </w:rPr>
        <w:t>ting</w:t>
      </w:r>
      <w:r w:rsidR="00B7265D" w:rsidRPr="00941066">
        <w:rPr>
          <w:rFonts w:ascii="Times New Roman" w:hAnsi="Times New Roman" w:cs="Times New Roman"/>
          <w:sz w:val="24"/>
          <w:szCs w:val="24"/>
          <w:lang w:val="en-US"/>
        </w:rPr>
        <w:t xml:space="preserve">s </w:t>
      </w:r>
      <w:r w:rsidR="00FC19C9" w:rsidRPr="00941066">
        <w:rPr>
          <w:rFonts w:ascii="Times New Roman" w:hAnsi="Times New Roman" w:cs="Times New Roman"/>
          <w:sz w:val="24"/>
          <w:szCs w:val="24"/>
          <w:lang w:val="en-US"/>
        </w:rPr>
        <w:t xml:space="preserve">from control </w:t>
      </w:r>
      <w:r w:rsidR="00B7265D" w:rsidRPr="00941066">
        <w:rPr>
          <w:rFonts w:ascii="Times New Roman" w:hAnsi="Times New Roman" w:cs="Times New Roman"/>
          <w:sz w:val="24"/>
          <w:szCs w:val="24"/>
          <w:lang w:val="en-US"/>
        </w:rPr>
        <w:t xml:space="preserve">and the treatment with </w:t>
      </w:r>
      <w:r w:rsidR="00FC19C9" w:rsidRPr="00941066">
        <w:rPr>
          <w:rFonts w:ascii="Times New Roman" w:hAnsi="Times New Roman" w:cs="Times New Roman"/>
          <w:sz w:val="24"/>
          <w:szCs w:val="24"/>
          <w:lang w:val="en-US"/>
        </w:rPr>
        <w:t>200 mg L</w:t>
      </w:r>
      <w:r w:rsidR="00FC19C9" w:rsidRPr="00941066">
        <w:rPr>
          <w:rFonts w:ascii="Times New Roman" w:hAnsi="Times New Roman" w:cs="Times New Roman"/>
          <w:sz w:val="24"/>
          <w:szCs w:val="24"/>
          <w:vertAlign w:val="superscript"/>
          <w:lang w:val="en-US"/>
        </w:rPr>
        <w:t>-1</w:t>
      </w:r>
      <w:r w:rsidR="00531E6C" w:rsidRPr="00941066">
        <w:rPr>
          <w:rFonts w:ascii="Times New Roman" w:hAnsi="Times New Roman" w:cs="Times New Roman"/>
          <w:sz w:val="24"/>
          <w:szCs w:val="24"/>
          <w:lang w:val="en-US"/>
        </w:rPr>
        <w:t xml:space="preserve"> IBA resulted in</w:t>
      </w:r>
      <w:r w:rsidR="00FC19C9" w:rsidRPr="00941066">
        <w:rPr>
          <w:rFonts w:ascii="Times New Roman" w:hAnsi="Times New Roman" w:cs="Times New Roman"/>
          <w:sz w:val="24"/>
          <w:szCs w:val="24"/>
          <w:lang w:val="en-US"/>
        </w:rPr>
        <w:t xml:space="preserve"> 83.3% of stem cut</w:t>
      </w:r>
      <w:r w:rsidR="00327061" w:rsidRPr="00941066">
        <w:rPr>
          <w:rFonts w:ascii="Times New Roman" w:hAnsi="Times New Roman" w:cs="Times New Roman"/>
          <w:sz w:val="24"/>
          <w:szCs w:val="24"/>
          <w:lang w:val="en-US"/>
        </w:rPr>
        <w:t>ting</w:t>
      </w:r>
      <w:r w:rsidR="002C78B2" w:rsidRPr="00941066">
        <w:rPr>
          <w:rFonts w:ascii="Times New Roman" w:hAnsi="Times New Roman" w:cs="Times New Roman"/>
          <w:sz w:val="24"/>
          <w:szCs w:val="24"/>
          <w:lang w:val="en-US"/>
        </w:rPr>
        <w:t>s with</w:t>
      </w:r>
      <w:r w:rsidR="00FC19C9" w:rsidRPr="00941066">
        <w:rPr>
          <w:rFonts w:ascii="Times New Roman" w:hAnsi="Times New Roman" w:cs="Times New Roman"/>
          <w:sz w:val="24"/>
          <w:szCs w:val="24"/>
          <w:lang w:val="en-US"/>
        </w:rPr>
        <w:t xml:space="preserve"> roots</w:t>
      </w:r>
      <w:r w:rsidR="00531E6C" w:rsidRPr="00941066">
        <w:rPr>
          <w:rFonts w:ascii="Times New Roman" w:hAnsi="Times New Roman" w:cs="Times New Roman"/>
          <w:sz w:val="24"/>
          <w:szCs w:val="24"/>
          <w:lang w:val="en-US"/>
        </w:rPr>
        <w:t xml:space="preserve"> (Table </w:t>
      </w:r>
      <w:commentRangeStart w:id="15"/>
      <w:r w:rsidR="00531E6C" w:rsidRPr="00941066">
        <w:rPr>
          <w:rFonts w:ascii="Times New Roman" w:hAnsi="Times New Roman" w:cs="Times New Roman"/>
          <w:sz w:val="24"/>
          <w:szCs w:val="24"/>
          <w:lang w:val="en-US"/>
        </w:rPr>
        <w:t>1</w:t>
      </w:r>
      <w:commentRangeEnd w:id="15"/>
      <w:r w:rsidR="0046338E">
        <w:rPr>
          <w:rStyle w:val="CommentReference"/>
        </w:rPr>
        <w:commentReference w:id="15"/>
      </w:r>
      <w:r w:rsidR="00531E6C" w:rsidRPr="00941066">
        <w:rPr>
          <w:rFonts w:ascii="Times New Roman" w:hAnsi="Times New Roman" w:cs="Times New Roman"/>
          <w:sz w:val="24"/>
          <w:szCs w:val="24"/>
          <w:lang w:val="en-US"/>
        </w:rPr>
        <w:t>)</w:t>
      </w:r>
      <w:r w:rsidR="00FC19C9" w:rsidRPr="00941066">
        <w:rPr>
          <w:rFonts w:ascii="Times New Roman" w:hAnsi="Times New Roman" w:cs="Times New Roman"/>
          <w:sz w:val="24"/>
          <w:szCs w:val="24"/>
          <w:lang w:val="en-US"/>
        </w:rPr>
        <w:t>.</w:t>
      </w:r>
    </w:p>
    <w:p w:rsidR="005061E8" w:rsidRPr="00941066" w:rsidRDefault="00B90E03"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Few papers were dedicated to study the propagation of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00D55F09" w:rsidRPr="00941066">
        <w:rPr>
          <w:rFonts w:ascii="Times New Roman" w:hAnsi="Times New Roman" w:cs="Times New Roman"/>
          <w:sz w:val="24"/>
          <w:szCs w:val="24"/>
          <w:lang w:val="en-US"/>
        </w:rPr>
        <w:t>, including the factors that influence the rooting of stem cut</w:t>
      </w:r>
      <w:r w:rsidR="002C78B2" w:rsidRPr="00941066">
        <w:rPr>
          <w:rFonts w:ascii="Times New Roman" w:hAnsi="Times New Roman" w:cs="Times New Roman"/>
          <w:sz w:val="24"/>
          <w:szCs w:val="24"/>
          <w:lang w:val="en-US"/>
        </w:rPr>
        <w:t>ting</w:t>
      </w:r>
      <w:r w:rsidR="00D55F0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w:t>
      </w:r>
      <w:proofErr w:type="spellStart"/>
      <w:r w:rsidR="00321DEC" w:rsidRPr="00941066">
        <w:rPr>
          <w:rFonts w:ascii="Times New Roman" w:hAnsi="Times New Roman" w:cs="Times New Roman"/>
          <w:sz w:val="24"/>
          <w:szCs w:val="24"/>
          <w:lang w:val="en-US"/>
        </w:rPr>
        <w:t>Tillmann</w:t>
      </w:r>
      <w:proofErr w:type="spellEnd"/>
      <w:r w:rsidR="00321DEC" w:rsidRPr="00941066">
        <w:rPr>
          <w:rFonts w:ascii="Times New Roman" w:hAnsi="Times New Roman" w:cs="Times New Roman"/>
          <w:sz w:val="24"/>
          <w:szCs w:val="24"/>
          <w:lang w:val="en-US"/>
        </w:rPr>
        <w:t xml:space="preserve"> et al. (1994) </w:t>
      </w:r>
      <w:r w:rsidR="00B14A90" w:rsidRPr="00941066">
        <w:rPr>
          <w:rFonts w:ascii="Times New Roman" w:hAnsi="Times New Roman" w:cs="Times New Roman"/>
          <w:sz w:val="24"/>
          <w:szCs w:val="24"/>
          <w:lang w:val="en-US"/>
        </w:rPr>
        <w:t>tested different substrates for rooting of apical stem cut</w:t>
      </w:r>
      <w:r w:rsidR="00C12BEC" w:rsidRPr="00941066">
        <w:rPr>
          <w:rFonts w:ascii="Times New Roman" w:hAnsi="Times New Roman" w:cs="Times New Roman"/>
          <w:sz w:val="24"/>
          <w:szCs w:val="24"/>
          <w:lang w:val="en-US"/>
        </w:rPr>
        <w:t>ting</w:t>
      </w:r>
      <w:r w:rsidR="00B14A90" w:rsidRPr="00941066">
        <w:rPr>
          <w:rFonts w:ascii="Times New Roman" w:hAnsi="Times New Roman" w:cs="Times New Roman"/>
          <w:sz w:val="24"/>
          <w:szCs w:val="24"/>
          <w:lang w:val="en-US"/>
        </w:rPr>
        <w:t xml:space="preserve">s of </w:t>
      </w:r>
      <w:r w:rsidR="00C12BEC" w:rsidRPr="00941066">
        <w:rPr>
          <w:rFonts w:ascii="Times New Roman" w:hAnsi="Times New Roman" w:cs="Times New Roman"/>
          <w:sz w:val="24"/>
          <w:szCs w:val="24"/>
          <w:lang w:val="en-US"/>
        </w:rPr>
        <w:t xml:space="preserve">croton </w:t>
      </w:r>
      <w:r w:rsidR="00B14A90" w:rsidRPr="00941066">
        <w:rPr>
          <w:rFonts w:ascii="Times New Roman" w:hAnsi="Times New Roman" w:cs="Times New Roman"/>
          <w:sz w:val="24"/>
          <w:szCs w:val="24"/>
          <w:lang w:val="en-US"/>
        </w:rPr>
        <w:t>and observed that highest percen</w:t>
      </w:r>
      <w:r w:rsidR="00155CC6" w:rsidRPr="00941066">
        <w:rPr>
          <w:rFonts w:ascii="Times New Roman" w:hAnsi="Times New Roman" w:cs="Times New Roman"/>
          <w:sz w:val="24"/>
          <w:szCs w:val="24"/>
          <w:lang w:val="en-US"/>
        </w:rPr>
        <w:t>tage of rooting were obtained with</w:t>
      </w:r>
      <w:r w:rsidR="00B14A90" w:rsidRPr="00941066">
        <w:rPr>
          <w:rFonts w:ascii="Times New Roman" w:hAnsi="Times New Roman" w:cs="Times New Roman"/>
          <w:sz w:val="24"/>
          <w:szCs w:val="24"/>
          <w:lang w:val="en-US"/>
        </w:rPr>
        <w:t xml:space="preserve"> vermiculite (95%) and phenolic foam (95%) without the use of PGRs and in the period among march and </w:t>
      </w:r>
      <w:proofErr w:type="spellStart"/>
      <w:r w:rsidR="00B14A90" w:rsidRPr="00941066">
        <w:rPr>
          <w:rFonts w:ascii="Times New Roman" w:hAnsi="Times New Roman" w:cs="Times New Roman"/>
          <w:sz w:val="24"/>
          <w:szCs w:val="24"/>
          <w:lang w:val="en-US"/>
        </w:rPr>
        <w:t>june</w:t>
      </w:r>
      <w:proofErr w:type="spellEnd"/>
      <w:r w:rsidR="00B14A90" w:rsidRPr="00941066">
        <w:rPr>
          <w:rFonts w:ascii="Times New Roman" w:hAnsi="Times New Roman" w:cs="Times New Roman"/>
          <w:sz w:val="24"/>
          <w:szCs w:val="24"/>
          <w:lang w:val="en-US"/>
        </w:rPr>
        <w:t xml:space="preserve"> (</w:t>
      </w:r>
      <w:r w:rsidR="000914AB" w:rsidRPr="00941066">
        <w:rPr>
          <w:rFonts w:ascii="Times New Roman" w:hAnsi="Times New Roman" w:cs="Times New Roman"/>
          <w:sz w:val="24"/>
          <w:szCs w:val="24"/>
          <w:lang w:val="en-US"/>
        </w:rPr>
        <w:t xml:space="preserve">correspondent to </w:t>
      </w:r>
      <w:r w:rsidR="00B14A90" w:rsidRPr="00941066">
        <w:rPr>
          <w:rFonts w:ascii="Times New Roman" w:hAnsi="Times New Roman" w:cs="Times New Roman"/>
          <w:sz w:val="24"/>
          <w:szCs w:val="24"/>
          <w:lang w:val="en-US"/>
        </w:rPr>
        <w:t>Autumn</w:t>
      </w:r>
      <w:r w:rsidR="000914AB" w:rsidRPr="00941066">
        <w:rPr>
          <w:rFonts w:ascii="Times New Roman" w:hAnsi="Times New Roman" w:cs="Times New Roman"/>
          <w:sz w:val="24"/>
          <w:szCs w:val="24"/>
          <w:lang w:val="en-US"/>
        </w:rPr>
        <w:t xml:space="preserve"> season</w:t>
      </w:r>
      <w:r w:rsidR="00B14A90" w:rsidRPr="00941066">
        <w:rPr>
          <w:rFonts w:ascii="Times New Roman" w:hAnsi="Times New Roman" w:cs="Times New Roman"/>
          <w:sz w:val="24"/>
          <w:szCs w:val="24"/>
          <w:lang w:val="en-US"/>
        </w:rPr>
        <w:t>)</w:t>
      </w:r>
      <w:r w:rsidR="00D16640" w:rsidRPr="00941066">
        <w:rPr>
          <w:rFonts w:ascii="Times New Roman" w:hAnsi="Times New Roman" w:cs="Times New Roman"/>
          <w:sz w:val="24"/>
          <w:szCs w:val="24"/>
          <w:lang w:val="en-US"/>
        </w:rPr>
        <w:t>, the best period for stem cut propagation of croton according these same authors</w:t>
      </w:r>
      <w:r w:rsidR="00B14A90" w:rsidRPr="00941066">
        <w:rPr>
          <w:rFonts w:ascii="Times New Roman" w:hAnsi="Times New Roman" w:cs="Times New Roman"/>
          <w:sz w:val="24"/>
          <w:szCs w:val="24"/>
          <w:lang w:val="en-US"/>
        </w:rPr>
        <w:t xml:space="preserve">. </w:t>
      </w:r>
      <w:r w:rsidR="00155CC6" w:rsidRPr="00941066">
        <w:rPr>
          <w:rFonts w:ascii="Times New Roman" w:hAnsi="Times New Roman" w:cs="Times New Roman"/>
          <w:sz w:val="24"/>
          <w:szCs w:val="24"/>
          <w:lang w:val="en-US"/>
        </w:rPr>
        <w:t>In t</w:t>
      </w:r>
      <w:r w:rsidR="00D16640" w:rsidRPr="00941066">
        <w:rPr>
          <w:rFonts w:ascii="Times New Roman" w:hAnsi="Times New Roman" w:cs="Times New Roman"/>
          <w:sz w:val="24"/>
          <w:szCs w:val="24"/>
          <w:lang w:val="en-US"/>
        </w:rPr>
        <w:t>he</w:t>
      </w:r>
      <w:r w:rsidR="007F0185" w:rsidRPr="00941066">
        <w:rPr>
          <w:rFonts w:ascii="Times New Roman" w:hAnsi="Times New Roman" w:cs="Times New Roman"/>
          <w:sz w:val="24"/>
          <w:szCs w:val="24"/>
          <w:lang w:val="en-US"/>
        </w:rPr>
        <w:t>se</w:t>
      </w:r>
      <w:r w:rsidR="00155CC6" w:rsidRPr="00941066">
        <w:rPr>
          <w:rFonts w:ascii="Times New Roman" w:hAnsi="Times New Roman" w:cs="Times New Roman"/>
          <w:sz w:val="24"/>
          <w:szCs w:val="24"/>
          <w:lang w:val="en-US"/>
        </w:rPr>
        <w:t xml:space="preserve"> same conditions,</w:t>
      </w:r>
      <w:r w:rsidR="00D16640"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the </w:t>
      </w:r>
      <w:r w:rsidR="00D16640" w:rsidRPr="00941066">
        <w:rPr>
          <w:rFonts w:ascii="Times New Roman" w:hAnsi="Times New Roman" w:cs="Times New Roman"/>
          <w:sz w:val="24"/>
          <w:szCs w:val="24"/>
          <w:lang w:val="en-US"/>
        </w:rPr>
        <w:t>use of sand showed lower percentage of stem cut</w:t>
      </w:r>
      <w:r w:rsidR="00C12BEC" w:rsidRPr="00941066">
        <w:rPr>
          <w:rFonts w:ascii="Times New Roman" w:hAnsi="Times New Roman" w:cs="Times New Roman"/>
          <w:sz w:val="24"/>
          <w:szCs w:val="24"/>
          <w:lang w:val="en-US"/>
        </w:rPr>
        <w:t>ting</w:t>
      </w:r>
      <w:r w:rsidR="00D16640" w:rsidRPr="00941066">
        <w:rPr>
          <w:rFonts w:ascii="Times New Roman" w:hAnsi="Times New Roman" w:cs="Times New Roman"/>
          <w:sz w:val="24"/>
          <w:szCs w:val="24"/>
          <w:lang w:val="en-US"/>
        </w:rPr>
        <w:t>s with roots (68%) and shoots (85%) and dry weight of roots (0.17 g)</w:t>
      </w:r>
      <w:r w:rsidR="002B1DF2" w:rsidRPr="00941066">
        <w:rPr>
          <w:rFonts w:ascii="Times New Roman" w:hAnsi="Times New Roman" w:cs="Times New Roman"/>
          <w:sz w:val="24"/>
          <w:szCs w:val="24"/>
          <w:lang w:val="en-US"/>
        </w:rPr>
        <w:t xml:space="preserve"> </w:t>
      </w:r>
      <w:r w:rsidR="00C12BEC" w:rsidRPr="00941066">
        <w:rPr>
          <w:rFonts w:ascii="Times New Roman" w:hAnsi="Times New Roman" w:cs="Times New Roman"/>
          <w:sz w:val="24"/>
          <w:szCs w:val="24"/>
          <w:lang w:val="en-US"/>
        </w:rPr>
        <w:t xml:space="preserve">than other substrates yet described </w:t>
      </w:r>
      <w:r w:rsidR="002B1DF2" w:rsidRPr="00941066">
        <w:rPr>
          <w:rFonts w:ascii="Times New Roman" w:hAnsi="Times New Roman" w:cs="Times New Roman"/>
          <w:sz w:val="24"/>
          <w:szCs w:val="24"/>
          <w:lang w:val="en-US"/>
        </w:rPr>
        <w:t>(</w:t>
      </w:r>
      <w:proofErr w:type="spellStart"/>
      <w:r w:rsidR="002B1DF2" w:rsidRPr="00941066">
        <w:rPr>
          <w:rFonts w:ascii="Times New Roman" w:hAnsi="Times New Roman" w:cs="Times New Roman"/>
          <w:sz w:val="24"/>
          <w:szCs w:val="24"/>
          <w:lang w:val="en-US"/>
        </w:rPr>
        <w:t>Tillmann</w:t>
      </w:r>
      <w:proofErr w:type="spellEnd"/>
      <w:r w:rsidR="002B1DF2" w:rsidRPr="00941066">
        <w:rPr>
          <w:rFonts w:ascii="Times New Roman" w:hAnsi="Times New Roman" w:cs="Times New Roman"/>
          <w:sz w:val="24"/>
          <w:szCs w:val="24"/>
          <w:lang w:val="en-US"/>
        </w:rPr>
        <w:t xml:space="preserve"> et al. 1994). </w:t>
      </w:r>
      <w:r w:rsidR="00D51216" w:rsidRPr="00941066">
        <w:rPr>
          <w:rFonts w:ascii="Times New Roman" w:hAnsi="Times New Roman" w:cs="Times New Roman"/>
          <w:sz w:val="24"/>
          <w:szCs w:val="24"/>
          <w:lang w:val="en-US"/>
        </w:rPr>
        <w:t>However, t</w:t>
      </w:r>
      <w:r w:rsidR="002B1DF2" w:rsidRPr="00941066">
        <w:rPr>
          <w:rFonts w:ascii="Times New Roman" w:hAnsi="Times New Roman" w:cs="Times New Roman"/>
          <w:sz w:val="24"/>
          <w:szCs w:val="24"/>
          <w:lang w:val="en-US"/>
        </w:rPr>
        <w:t>he actual experiment conducted in August and September</w:t>
      </w:r>
      <w:r w:rsidR="00C12BEC" w:rsidRPr="00941066">
        <w:rPr>
          <w:rFonts w:ascii="Times New Roman" w:hAnsi="Times New Roman" w:cs="Times New Roman"/>
          <w:sz w:val="24"/>
          <w:szCs w:val="24"/>
          <w:lang w:val="en-US"/>
        </w:rPr>
        <w:t xml:space="preserve"> (spring season)</w:t>
      </w:r>
      <w:r w:rsidR="002B1DF2" w:rsidRPr="00941066">
        <w:rPr>
          <w:rFonts w:ascii="Times New Roman" w:hAnsi="Times New Roman" w:cs="Times New Roman"/>
          <w:sz w:val="24"/>
          <w:szCs w:val="24"/>
          <w:lang w:val="en-US"/>
        </w:rPr>
        <w:t xml:space="preserve"> and using only sand as substrate</w:t>
      </w:r>
      <w:r w:rsidR="00D51216" w:rsidRPr="00941066">
        <w:rPr>
          <w:rFonts w:ascii="Times New Roman" w:hAnsi="Times New Roman" w:cs="Times New Roman"/>
          <w:sz w:val="24"/>
          <w:szCs w:val="24"/>
          <w:lang w:val="en-US"/>
        </w:rPr>
        <w:t>, result</w:t>
      </w:r>
      <w:r w:rsidR="007D0AD5" w:rsidRPr="00941066">
        <w:rPr>
          <w:rFonts w:ascii="Times New Roman" w:hAnsi="Times New Roman" w:cs="Times New Roman"/>
          <w:sz w:val="24"/>
          <w:szCs w:val="24"/>
          <w:lang w:val="en-US"/>
        </w:rPr>
        <w:t>ed</w:t>
      </w:r>
      <w:r w:rsidR="00D51216" w:rsidRPr="00941066">
        <w:rPr>
          <w:rFonts w:ascii="Times New Roman" w:hAnsi="Times New Roman" w:cs="Times New Roman"/>
          <w:sz w:val="24"/>
          <w:szCs w:val="24"/>
          <w:lang w:val="en-US"/>
        </w:rPr>
        <w:t xml:space="preserve"> in a</w:t>
      </w:r>
      <w:r w:rsidR="00781FEA" w:rsidRPr="00941066">
        <w:rPr>
          <w:rFonts w:ascii="Times New Roman" w:hAnsi="Times New Roman" w:cs="Times New Roman"/>
          <w:sz w:val="24"/>
          <w:szCs w:val="24"/>
          <w:lang w:val="en-US"/>
        </w:rPr>
        <w:t>n</w:t>
      </w:r>
      <w:r w:rsidR="00D51216" w:rsidRPr="00941066">
        <w:rPr>
          <w:rFonts w:ascii="Times New Roman" w:hAnsi="Times New Roman" w:cs="Times New Roman"/>
          <w:sz w:val="24"/>
          <w:szCs w:val="24"/>
          <w:lang w:val="en-US"/>
        </w:rPr>
        <w:t xml:space="preserve"> </w:t>
      </w:r>
      <w:r w:rsidR="0091659C" w:rsidRPr="00941066">
        <w:rPr>
          <w:rFonts w:ascii="Times New Roman" w:hAnsi="Times New Roman" w:cs="Times New Roman"/>
          <w:sz w:val="24"/>
          <w:szCs w:val="24"/>
          <w:lang w:val="en-US"/>
        </w:rPr>
        <w:t>high</w:t>
      </w:r>
      <w:r w:rsidR="007D0AD5" w:rsidRPr="00941066">
        <w:rPr>
          <w:rFonts w:ascii="Times New Roman" w:hAnsi="Times New Roman" w:cs="Times New Roman"/>
          <w:sz w:val="24"/>
          <w:szCs w:val="24"/>
          <w:lang w:val="en-US"/>
        </w:rPr>
        <w:t xml:space="preserve"> percentage of stem cut</w:t>
      </w:r>
      <w:r w:rsidR="0091659C" w:rsidRPr="00941066">
        <w:rPr>
          <w:rFonts w:ascii="Times New Roman" w:hAnsi="Times New Roman" w:cs="Times New Roman"/>
          <w:sz w:val="24"/>
          <w:szCs w:val="24"/>
          <w:lang w:val="en-US"/>
        </w:rPr>
        <w:t>ting</w:t>
      </w:r>
      <w:r w:rsidR="007D0AD5" w:rsidRPr="00941066">
        <w:rPr>
          <w:rFonts w:ascii="Times New Roman" w:hAnsi="Times New Roman" w:cs="Times New Roman"/>
          <w:sz w:val="24"/>
          <w:szCs w:val="24"/>
          <w:lang w:val="en-US"/>
        </w:rPr>
        <w:t xml:space="preserve">s with induction of adventitious roots, both without (83.3%) or with </w:t>
      </w:r>
      <w:proofErr w:type="spellStart"/>
      <w:r w:rsidR="007D0AD5" w:rsidRPr="00941066">
        <w:rPr>
          <w:rFonts w:ascii="Times New Roman" w:hAnsi="Times New Roman" w:cs="Times New Roman"/>
          <w:sz w:val="24"/>
          <w:szCs w:val="24"/>
          <w:lang w:val="en-US"/>
        </w:rPr>
        <w:t>auxins</w:t>
      </w:r>
      <w:proofErr w:type="spellEnd"/>
      <w:r w:rsidR="007D0AD5" w:rsidRPr="00941066">
        <w:rPr>
          <w:rFonts w:ascii="Times New Roman" w:hAnsi="Times New Roman" w:cs="Times New Roman"/>
          <w:sz w:val="24"/>
          <w:szCs w:val="24"/>
          <w:lang w:val="en-US"/>
        </w:rPr>
        <w:t xml:space="preserve"> (83.3 – 100%)</w:t>
      </w:r>
      <w:r w:rsidR="0017308A" w:rsidRPr="00941066">
        <w:rPr>
          <w:rFonts w:ascii="Times New Roman" w:hAnsi="Times New Roman" w:cs="Times New Roman"/>
          <w:sz w:val="24"/>
          <w:szCs w:val="24"/>
          <w:lang w:val="en-US"/>
        </w:rPr>
        <w:t xml:space="preserve"> treatments</w:t>
      </w:r>
      <w:r w:rsidR="007D0AD5" w:rsidRPr="00941066">
        <w:rPr>
          <w:rFonts w:ascii="Times New Roman" w:hAnsi="Times New Roman" w:cs="Times New Roman"/>
          <w:sz w:val="24"/>
          <w:szCs w:val="24"/>
          <w:lang w:val="en-US"/>
        </w:rPr>
        <w:t>.</w:t>
      </w:r>
      <w:r w:rsidR="00284FA9" w:rsidRPr="00941066">
        <w:rPr>
          <w:rFonts w:ascii="Times New Roman" w:hAnsi="Times New Roman" w:cs="Times New Roman"/>
          <w:sz w:val="24"/>
          <w:szCs w:val="24"/>
          <w:lang w:val="en-US"/>
        </w:rPr>
        <w:t xml:space="preserve"> </w:t>
      </w:r>
      <w:r w:rsidR="005061E8" w:rsidRPr="00941066">
        <w:rPr>
          <w:rFonts w:ascii="Times New Roman" w:hAnsi="Times New Roman" w:cs="Times New Roman"/>
          <w:sz w:val="24"/>
          <w:szCs w:val="24"/>
          <w:lang w:val="en-US"/>
        </w:rPr>
        <w:t>Almeida et al. (2008) also obtained better percentage of rooting induction in apical stem cut</w:t>
      </w:r>
      <w:r w:rsidR="009433D8" w:rsidRPr="00941066">
        <w:rPr>
          <w:rFonts w:ascii="Times New Roman" w:hAnsi="Times New Roman" w:cs="Times New Roman"/>
          <w:sz w:val="24"/>
          <w:szCs w:val="24"/>
          <w:lang w:val="en-US"/>
        </w:rPr>
        <w:t>ting</w:t>
      </w:r>
      <w:r w:rsidR="005061E8" w:rsidRPr="00941066">
        <w:rPr>
          <w:rFonts w:ascii="Times New Roman" w:hAnsi="Times New Roman" w:cs="Times New Roman"/>
          <w:sz w:val="24"/>
          <w:szCs w:val="24"/>
          <w:lang w:val="en-US"/>
        </w:rPr>
        <w:t xml:space="preserve">s of </w:t>
      </w:r>
      <w:proofErr w:type="spellStart"/>
      <w:r w:rsidR="005061E8" w:rsidRPr="00941066">
        <w:rPr>
          <w:rFonts w:ascii="Times New Roman" w:hAnsi="Times New Roman" w:cs="Times New Roman"/>
          <w:i/>
          <w:sz w:val="24"/>
          <w:szCs w:val="24"/>
          <w:lang w:val="en-US"/>
        </w:rPr>
        <w:t>Ixora</w:t>
      </w:r>
      <w:proofErr w:type="spellEnd"/>
      <w:r w:rsidR="005061E8" w:rsidRPr="00941066">
        <w:rPr>
          <w:rFonts w:ascii="Times New Roman" w:hAnsi="Times New Roman" w:cs="Times New Roman"/>
          <w:i/>
          <w:sz w:val="24"/>
          <w:szCs w:val="24"/>
          <w:lang w:val="en-US"/>
        </w:rPr>
        <w:t xml:space="preserve"> </w:t>
      </w:r>
      <w:proofErr w:type="spellStart"/>
      <w:r w:rsidR="005061E8" w:rsidRPr="00941066">
        <w:rPr>
          <w:rFonts w:ascii="Times New Roman" w:hAnsi="Times New Roman" w:cs="Times New Roman"/>
          <w:i/>
          <w:sz w:val="24"/>
          <w:szCs w:val="24"/>
          <w:lang w:val="en-US"/>
        </w:rPr>
        <w:t>coccinea</w:t>
      </w:r>
      <w:proofErr w:type="spellEnd"/>
      <w:r w:rsidR="005061E8" w:rsidRPr="00941066">
        <w:rPr>
          <w:rFonts w:ascii="Times New Roman" w:hAnsi="Times New Roman" w:cs="Times New Roman"/>
          <w:sz w:val="24"/>
          <w:szCs w:val="24"/>
          <w:lang w:val="en-US"/>
        </w:rPr>
        <w:t xml:space="preserve"> ‘</w:t>
      </w:r>
      <w:proofErr w:type="spellStart"/>
      <w:r w:rsidR="005061E8" w:rsidRPr="00941066">
        <w:rPr>
          <w:rFonts w:ascii="Times New Roman" w:hAnsi="Times New Roman" w:cs="Times New Roman"/>
          <w:sz w:val="24"/>
          <w:szCs w:val="24"/>
          <w:lang w:val="en-US"/>
        </w:rPr>
        <w:t>Compacta</w:t>
      </w:r>
      <w:proofErr w:type="spellEnd"/>
      <w:r w:rsidR="005061E8" w:rsidRPr="00941066">
        <w:rPr>
          <w:rFonts w:ascii="Times New Roman" w:hAnsi="Times New Roman" w:cs="Times New Roman"/>
          <w:sz w:val="24"/>
          <w:szCs w:val="24"/>
          <w:lang w:val="en-US"/>
        </w:rPr>
        <w:t xml:space="preserve">’ using sand (68%) than commercial substrate </w:t>
      </w:r>
      <w:proofErr w:type="spellStart"/>
      <w:r w:rsidR="005061E8" w:rsidRPr="00941066">
        <w:rPr>
          <w:rFonts w:ascii="Times New Roman" w:hAnsi="Times New Roman" w:cs="Times New Roman"/>
          <w:sz w:val="24"/>
          <w:szCs w:val="24"/>
          <w:lang w:val="en-US"/>
        </w:rPr>
        <w:t>Plantmax</w:t>
      </w:r>
      <w:proofErr w:type="spellEnd"/>
      <w:r w:rsidR="005061E8" w:rsidRPr="00941066">
        <w:rPr>
          <w:rFonts w:ascii="Times New Roman" w:hAnsi="Times New Roman" w:cs="Times New Roman"/>
          <w:sz w:val="24"/>
          <w:szCs w:val="24"/>
          <w:lang w:val="en-US"/>
        </w:rPr>
        <w:t>® (48%). The use of sand for rooting of stem cuttings shows advantages such as low cost, high availability, good water drainage and high porosity, and is mainly used in herbaceous and semi-woody cuttings (</w:t>
      </w:r>
      <w:proofErr w:type="spellStart"/>
      <w:r w:rsidR="005061E8" w:rsidRPr="00941066">
        <w:rPr>
          <w:rFonts w:ascii="Times New Roman" w:hAnsi="Times New Roman" w:cs="Times New Roman"/>
          <w:sz w:val="24"/>
          <w:szCs w:val="24"/>
          <w:lang w:val="en-US"/>
        </w:rPr>
        <w:t>Fachinello</w:t>
      </w:r>
      <w:proofErr w:type="spellEnd"/>
      <w:r w:rsidR="005061E8" w:rsidRPr="00941066">
        <w:rPr>
          <w:rFonts w:ascii="Times New Roman" w:hAnsi="Times New Roman" w:cs="Times New Roman"/>
          <w:sz w:val="24"/>
          <w:szCs w:val="24"/>
          <w:lang w:val="en-US"/>
        </w:rPr>
        <w:t xml:space="preserve"> </w:t>
      </w:r>
      <w:r w:rsidR="00357BFB" w:rsidRPr="00941066">
        <w:rPr>
          <w:rFonts w:ascii="Times New Roman" w:hAnsi="Times New Roman" w:cs="Times New Roman"/>
          <w:sz w:val="24"/>
          <w:szCs w:val="24"/>
          <w:lang w:val="en-US"/>
        </w:rPr>
        <w:t xml:space="preserve">et al. 1994, </w:t>
      </w:r>
      <w:proofErr w:type="spellStart"/>
      <w:r w:rsidR="00357BFB" w:rsidRPr="00941066">
        <w:rPr>
          <w:rFonts w:ascii="Times New Roman" w:hAnsi="Times New Roman" w:cs="Times New Roman"/>
          <w:sz w:val="24"/>
          <w:szCs w:val="24"/>
          <w:lang w:val="en-US"/>
        </w:rPr>
        <w:t>Kämpf</w:t>
      </w:r>
      <w:proofErr w:type="spellEnd"/>
      <w:r w:rsidR="005061E8" w:rsidRPr="00941066">
        <w:rPr>
          <w:rFonts w:ascii="Times New Roman" w:hAnsi="Times New Roman" w:cs="Times New Roman"/>
          <w:sz w:val="24"/>
          <w:szCs w:val="24"/>
          <w:lang w:val="en-US"/>
        </w:rPr>
        <w:t xml:space="preserve"> 2000). </w:t>
      </w:r>
    </w:p>
    <w:p w:rsidR="005061E8" w:rsidRPr="00941066" w:rsidRDefault="005D08AC"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differences observed in the percentage of rooting between actual and the experiment conducted by </w:t>
      </w:r>
      <w:proofErr w:type="spellStart"/>
      <w:r w:rsidRPr="00941066">
        <w:rPr>
          <w:rFonts w:ascii="Times New Roman" w:hAnsi="Times New Roman" w:cs="Times New Roman"/>
          <w:sz w:val="24"/>
          <w:szCs w:val="24"/>
          <w:lang w:val="en-US"/>
        </w:rPr>
        <w:t>Tillmann</w:t>
      </w:r>
      <w:proofErr w:type="spellEnd"/>
      <w:r w:rsidRPr="00941066">
        <w:rPr>
          <w:rFonts w:ascii="Times New Roman" w:hAnsi="Times New Roman" w:cs="Times New Roman"/>
          <w:sz w:val="24"/>
          <w:szCs w:val="24"/>
          <w:lang w:val="en-US"/>
        </w:rPr>
        <w:t xml:space="preserve"> et al. (1994) with rooting of apical stem cut</w:t>
      </w:r>
      <w:r w:rsidR="002D0325"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croton in sand </w:t>
      </w:r>
      <w:r w:rsidR="0072783F" w:rsidRPr="00941066">
        <w:rPr>
          <w:rFonts w:ascii="Times New Roman" w:hAnsi="Times New Roman" w:cs="Times New Roman"/>
          <w:sz w:val="24"/>
          <w:szCs w:val="24"/>
          <w:lang w:val="en-US"/>
        </w:rPr>
        <w:t>could be explained by t</w:t>
      </w:r>
      <w:r w:rsidR="00284FA9" w:rsidRPr="00941066">
        <w:rPr>
          <w:rFonts w:ascii="Times New Roman" w:hAnsi="Times New Roman" w:cs="Times New Roman"/>
          <w:sz w:val="24"/>
          <w:szCs w:val="24"/>
          <w:lang w:val="en-US"/>
        </w:rPr>
        <w:t>wo main</w:t>
      </w:r>
      <w:r w:rsidR="002D0325" w:rsidRPr="00941066">
        <w:rPr>
          <w:rFonts w:ascii="Times New Roman" w:hAnsi="Times New Roman" w:cs="Times New Roman"/>
          <w:sz w:val="24"/>
          <w:szCs w:val="24"/>
          <w:lang w:val="en-US"/>
        </w:rPr>
        <w:t xml:space="preserve"> endogenous</w:t>
      </w:r>
      <w:r w:rsidR="00284FA9" w:rsidRPr="00941066">
        <w:rPr>
          <w:rFonts w:ascii="Times New Roman" w:hAnsi="Times New Roman" w:cs="Times New Roman"/>
          <w:sz w:val="24"/>
          <w:szCs w:val="24"/>
          <w:lang w:val="en-US"/>
        </w:rPr>
        <w:t xml:space="preserve"> factors, the genotype used and the season of the year</w:t>
      </w:r>
      <w:r w:rsidR="002D0325" w:rsidRPr="00941066">
        <w:rPr>
          <w:rFonts w:ascii="Times New Roman" w:hAnsi="Times New Roman" w:cs="Times New Roman"/>
          <w:sz w:val="24"/>
          <w:szCs w:val="24"/>
          <w:lang w:val="en-US"/>
        </w:rPr>
        <w:t xml:space="preserve"> that the different authors used for collect the stem cuttings</w:t>
      </w:r>
      <w:r w:rsidR="00284FA9" w:rsidRPr="00941066">
        <w:rPr>
          <w:rFonts w:ascii="Times New Roman" w:hAnsi="Times New Roman" w:cs="Times New Roman"/>
          <w:sz w:val="24"/>
          <w:szCs w:val="24"/>
          <w:lang w:val="en-US"/>
        </w:rPr>
        <w:t xml:space="preserve">. </w:t>
      </w:r>
    </w:p>
    <w:p w:rsidR="00785999" w:rsidRPr="00941066" w:rsidRDefault="002D3727"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 xml:space="preserve">Both the type and concentration of the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has a strong effect on adventitious rooting induction of stem segments, but</w:t>
      </w:r>
      <w:r w:rsidR="00785999" w:rsidRPr="00941066">
        <w:rPr>
          <w:rFonts w:ascii="Times New Roman" w:hAnsi="Times New Roman" w:cs="Times New Roman"/>
          <w:sz w:val="24"/>
          <w:szCs w:val="24"/>
          <w:lang w:val="en-US"/>
        </w:rPr>
        <w:t xml:space="preserve"> </w:t>
      </w:r>
      <w:r w:rsidR="0016529B" w:rsidRPr="00941066">
        <w:rPr>
          <w:rFonts w:ascii="Times New Roman" w:hAnsi="Times New Roman" w:cs="Times New Roman"/>
          <w:sz w:val="24"/>
          <w:szCs w:val="24"/>
          <w:lang w:val="en-US"/>
        </w:rPr>
        <w:t xml:space="preserve">the </w:t>
      </w:r>
      <w:proofErr w:type="spellStart"/>
      <w:r w:rsidR="0016529B" w:rsidRPr="00941066">
        <w:rPr>
          <w:rFonts w:ascii="Times New Roman" w:hAnsi="Times New Roman" w:cs="Times New Roman"/>
          <w:sz w:val="24"/>
          <w:szCs w:val="24"/>
          <w:lang w:val="en-US"/>
        </w:rPr>
        <w:t>stimule</w:t>
      </w:r>
      <w:proofErr w:type="spellEnd"/>
      <w:r w:rsidR="0016529B" w:rsidRPr="00941066">
        <w:rPr>
          <w:rFonts w:ascii="Times New Roman" w:hAnsi="Times New Roman" w:cs="Times New Roman"/>
          <w:sz w:val="24"/>
          <w:szCs w:val="24"/>
          <w:lang w:val="en-US"/>
        </w:rPr>
        <w:t xml:space="preserve"> for</w:t>
      </w:r>
      <w:r w:rsidR="000E73B7" w:rsidRPr="00941066">
        <w:rPr>
          <w:rFonts w:ascii="Times New Roman" w:hAnsi="Times New Roman" w:cs="Times New Roman"/>
          <w:sz w:val="24"/>
          <w:szCs w:val="24"/>
          <w:lang w:val="en-US"/>
        </w:rPr>
        <w:t xml:space="preserve"> adventitious rooting induction by </w:t>
      </w:r>
      <w:proofErr w:type="spellStart"/>
      <w:r w:rsidR="000E73B7" w:rsidRPr="00941066">
        <w:rPr>
          <w:rFonts w:ascii="Times New Roman" w:hAnsi="Times New Roman" w:cs="Times New Roman"/>
          <w:sz w:val="24"/>
          <w:szCs w:val="24"/>
          <w:lang w:val="en-US"/>
        </w:rPr>
        <w:t>auxins</w:t>
      </w:r>
      <w:proofErr w:type="spellEnd"/>
      <w:r w:rsidR="000E73B7" w:rsidRPr="00941066">
        <w:rPr>
          <w:rFonts w:ascii="Times New Roman" w:hAnsi="Times New Roman" w:cs="Times New Roman"/>
          <w:sz w:val="24"/>
          <w:szCs w:val="24"/>
          <w:lang w:val="en-US"/>
        </w:rPr>
        <w:t xml:space="preserve"> are not well understood at molecular level</w:t>
      </w:r>
      <w:r w:rsidRPr="00941066">
        <w:rPr>
          <w:rFonts w:ascii="Times New Roman" w:hAnsi="Times New Roman" w:cs="Times New Roman"/>
          <w:sz w:val="24"/>
          <w:szCs w:val="24"/>
          <w:lang w:val="en-US"/>
        </w:rPr>
        <w:t xml:space="preserve"> </w:t>
      </w:r>
      <w:r w:rsidR="000E73B7" w:rsidRPr="00941066">
        <w:rPr>
          <w:rFonts w:ascii="Times New Roman" w:hAnsi="Times New Roman" w:cs="Times New Roman"/>
          <w:sz w:val="24"/>
          <w:szCs w:val="24"/>
          <w:lang w:val="en-US"/>
        </w:rPr>
        <w:t>(Ludwig-Müller et al. 2005</w:t>
      </w:r>
      <w:r w:rsidR="00357BFB" w:rsidRPr="00941066">
        <w:rPr>
          <w:rFonts w:ascii="Times New Roman" w:hAnsi="Times New Roman" w:cs="Times New Roman"/>
          <w:sz w:val="24"/>
          <w:szCs w:val="24"/>
          <w:lang w:val="en-US"/>
        </w:rPr>
        <w:t>,</w:t>
      </w:r>
      <w:r w:rsidR="00D63CBF" w:rsidRPr="00941066">
        <w:rPr>
          <w:rFonts w:ascii="Times New Roman" w:hAnsi="Times New Roman" w:cs="Times New Roman"/>
          <w:sz w:val="24"/>
          <w:szCs w:val="24"/>
          <w:lang w:val="en-US"/>
        </w:rPr>
        <w:t xml:space="preserve"> Pop et al. 2011</w:t>
      </w:r>
      <w:r w:rsidR="000E73B7" w:rsidRPr="00941066">
        <w:rPr>
          <w:rFonts w:ascii="Times New Roman" w:hAnsi="Times New Roman" w:cs="Times New Roman"/>
          <w:sz w:val="24"/>
          <w:szCs w:val="24"/>
          <w:lang w:val="en-US"/>
        </w:rPr>
        <w:t>)</w:t>
      </w:r>
      <w:r w:rsidR="00FA3E49" w:rsidRPr="00941066">
        <w:rPr>
          <w:rFonts w:ascii="Times New Roman" w:hAnsi="Times New Roman" w:cs="Times New Roman"/>
          <w:sz w:val="24"/>
          <w:szCs w:val="24"/>
          <w:lang w:val="en-US"/>
        </w:rPr>
        <w:t>.</w:t>
      </w:r>
      <w:r w:rsidR="00B35583" w:rsidRPr="00941066">
        <w:rPr>
          <w:rFonts w:ascii="Times New Roman" w:hAnsi="Times New Roman" w:cs="Times New Roman"/>
          <w:sz w:val="24"/>
          <w:szCs w:val="24"/>
          <w:lang w:val="en-US"/>
        </w:rPr>
        <w:t xml:space="preserve"> However, adventitious rooting induction were dependent of the genotype used, and this genotype-depen</w:t>
      </w:r>
      <w:r w:rsidR="0089016A" w:rsidRPr="00941066">
        <w:rPr>
          <w:rFonts w:ascii="Times New Roman" w:hAnsi="Times New Roman" w:cs="Times New Roman"/>
          <w:sz w:val="24"/>
          <w:szCs w:val="24"/>
          <w:lang w:val="en-US"/>
        </w:rPr>
        <w:t>dence can be correlated with its</w:t>
      </w:r>
      <w:r w:rsidR="00B35583" w:rsidRPr="00941066">
        <w:rPr>
          <w:rFonts w:ascii="Times New Roman" w:hAnsi="Times New Roman" w:cs="Times New Roman"/>
          <w:sz w:val="24"/>
          <w:szCs w:val="24"/>
          <w:lang w:val="en-US"/>
        </w:rPr>
        <w:t xml:space="preserve"> differences in </w:t>
      </w:r>
      <w:proofErr w:type="spellStart"/>
      <w:r w:rsidR="00B35583" w:rsidRPr="00941066">
        <w:rPr>
          <w:rFonts w:ascii="Times New Roman" w:hAnsi="Times New Roman" w:cs="Times New Roman"/>
          <w:sz w:val="24"/>
          <w:szCs w:val="24"/>
          <w:lang w:val="en-US"/>
        </w:rPr>
        <w:t>auxin</w:t>
      </w:r>
      <w:proofErr w:type="spellEnd"/>
      <w:r w:rsidR="00B35583" w:rsidRPr="00941066">
        <w:rPr>
          <w:rFonts w:ascii="Times New Roman" w:hAnsi="Times New Roman" w:cs="Times New Roman"/>
          <w:sz w:val="24"/>
          <w:szCs w:val="24"/>
          <w:lang w:val="en-US"/>
        </w:rPr>
        <w:t xml:space="preserve"> metabolism (Epstein a</w:t>
      </w:r>
      <w:r w:rsidR="00357BFB" w:rsidRPr="00941066">
        <w:rPr>
          <w:rFonts w:ascii="Times New Roman" w:hAnsi="Times New Roman" w:cs="Times New Roman"/>
          <w:sz w:val="24"/>
          <w:szCs w:val="24"/>
          <w:lang w:val="en-US"/>
        </w:rPr>
        <w:t>nd Ludwig-Müller</w:t>
      </w:r>
      <w:r w:rsidR="00B35583" w:rsidRPr="00941066">
        <w:rPr>
          <w:rFonts w:ascii="Times New Roman" w:hAnsi="Times New Roman" w:cs="Times New Roman"/>
          <w:sz w:val="24"/>
          <w:szCs w:val="24"/>
          <w:lang w:val="en-US"/>
        </w:rPr>
        <w:t xml:space="preserve"> 1993</w:t>
      </w:r>
      <w:r w:rsidR="009A58CE" w:rsidRPr="00941066">
        <w:rPr>
          <w:rFonts w:ascii="Times New Roman" w:hAnsi="Times New Roman" w:cs="Times New Roman"/>
          <w:sz w:val="24"/>
          <w:szCs w:val="24"/>
          <w:lang w:val="en-US"/>
        </w:rPr>
        <w:t>; Han et al. 2009</w:t>
      </w:r>
      <w:r w:rsidR="00B35583" w:rsidRPr="00941066">
        <w:rPr>
          <w:rFonts w:ascii="Times New Roman" w:hAnsi="Times New Roman" w:cs="Times New Roman"/>
          <w:sz w:val="24"/>
          <w:szCs w:val="24"/>
          <w:lang w:val="en-US"/>
        </w:rPr>
        <w:t>)</w:t>
      </w:r>
      <w:r w:rsidR="00363F16" w:rsidRPr="00941066">
        <w:rPr>
          <w:rFonts w:ascii="Times New Roman" w:hAnsi="Times New Roman" w:cs="Times New Roman"/>
          <w:sz w:val="24"/>
          <w:szCs w:val="24"/>
          <w:lang w:val="en-US"/>
        </w:rPr>
        <w:t xml:space="preserve">, as observed in </w:t>
      </w:r>
      <w:r w:rsidR="00C8496E" w:rsidRPr="00941066">
        <w:rPr>
          <w:rFonts w:ascii="Times New Roman" w:hAnsi="Times New Roman" w:cs="Times New Roman"/>
          <w:sz w:val="24"/>
          <w:szCs w:val="24"/>
          <w:lang w:val="en-US"/>
        </w:rPr>
        <w:t>different cultivars of</w:t>
      </w:r>
      <w:r w:rsidR="00C8496E" w:rsidRPr="00941066">
        <w:rPr>
          <w:rFonts w:ascii="Times New Roman" w:hAnsi="Times New Roman" w:cs="Times New Roman"/>
          <w:i/>
          <w:sz w:val="24"/>
          <w:szCs w:val="24"/>
          <w:lang w:val="en-US"/>
        </w:rPr>
        <w:t xml:space="preserve"> </w:t>
      </w:r>
      <w:proofErr w:type="spellStart"/>
      <w:r w:rsidR="00363F16" w:rsidRPr="00941066">
        <w:rPr>
          <w:rFonts w:ascii="Times New Roman" w:hAnsi="Times New Roman" w:cs="Times New Roman"/>
          <w:i/>
          <w:sz w:val="24"/>
          <w:szCs w:val="24"/>
          <w:lang w:val="en-US"/>
        </w:rPr>
        <w:t>Prunus</w:t>
      </w:r>
      <w:proofErr w:type="spellEnd"/>
      <w:r w:rsidR="00363F16" w:rsidRPr="00941066">
        <w:rPr>
          <w:rFonts w:ascii="Times New Roman" w:hAnsi="Times New Roman" w:cs="Times New Roman"/>
          <w:i/>
          <w:sz w:val="24"/>
          <w:szCs w:val="24"/>
          <w:lang w:val="en-US"/>
        </w:rPr>
        <w:t xml:space="preserve"> </w:t>
      </w:r>
      <w:proofErr w:type="spellStart"/>
      <w:r w:rsidR="00363F16" w:rsidRPr="00941066">
        <w:rPr>
          <w:rFonts w:ascii="Times New Roman" w:hAnsi="Times New Roman" w:cs="Times New Roman"/>
          <w:i/>
          <w:sz w:val="24"/>
          <w:szCs w:val="24"/>
          <w:lang w:val="en-US"/>
        </w:rPr>
        <w:t>avium</w:t>
      </w:r>
      <w:proofErr w:type="spellEnd"/>
      <w:r w:rsidR="00363F16" w:rsidRPr="00941066">
        <w:rPr>
          <w:rFonts w:ascii="Times New Roman" w:hAnsi="Times New Roman" w:cs="Times New Roman"/>
          <w:sz w:val="24"/>
          <w:szCs w:val="24"/>
          <w:lang w:val="en-US"/>
        </w:rPr>
        <w:t>, where was observed that the difficult-to-root cultivar conjugated IBA more rapidly than easy-to-root cultivar (Epstein et al. 1993).</w:t>
      </w:r>
      <w:r w:rsidR="00954142" w:rsidRPr="00941066">
        <w:rPr>
          <w:rFonts w:ascii="Times New Roman" w:hAnsi="Times New Roman" w:cs="Times New Roman"/>
          <w:sz w:val="24"/>
          <w:szCs w:val="24"/>
          <w:lang w:val="en-US"/>
        </w:rPr>
        <w:t xml:space="preserve"> The season of the year is </w:t>
      </w:r>
      <w:r w:rsidR="003F6549" w:rsidRPr="00941066">
        <w:rPr>
          <w:rFonts w:ascii="Times New Roman" w:hAnsi="Times New Roman" w:cs="Times New Roman"/>
          <w:sz w:val="24"/>
          <w:szCs w:val="24"/>
          <w:lang w:val="en-US"/>
        </w:rPr>
        <w:t>another</w:t>
      </w:r>
      <w:r w:rsidR="00954142" w:rsidRPr="00941066">
        <w:rPr>
          <w:rFonts w:ascii="Times New Roman" w:hAnsi="Times New Roman" w:cs="Times New Roman"/>
          <w:sz w:val="24"/>
          <w:szCs w:val="24"/>
          <w:lang w:val="en-US"/>
        </w:rPr>
        <w:t xml:space="preserve"> factor that influences the rooting of stem cuttings, as observed in </w:t>
      </w:r>
      <w:proofErr w:type="spellStart"/>
      <w:r w:rsidR="00954142" w:rsidRPr="00941066">
        <w:rPr>
          <w:rFonts w:ascii="Times New Roman" w:hAnsi="Times New Roman" w:cs="Times New Roman"/>
          <w:i/>
          <w:sz w:val="24"/>
          <w:szCs w:val="24"/>
          <w:lang w:val="en-US"/>
        </w:rPr>
        <w:t>Erythrina</w:t>
      </w:r>
      <w:proofErr w:type="spellEnd"/>
      <w:r w:rsidR="00954142" w:rsidRPr="00941066">
        <w:rPr>
          <w:rFonts w:ascii="Times New Roman" w:hAnsi="Times New Roman" w:cs="Times New Roman"/>
          <w:i/>
          <w:sz w:val="24"/>
          <w:szCs w:val="24"/>
          <w:lang w:val="en-US"/>
        </w:rPr>
        <w:t xml:space="preserve"> </w:t>
      </w:r>
      <w:proofErr w:type="spellStart"/>
      <w:r w:rsidR="00954142" w:rsidRPr="00941066">
        <w:rPr>
          <w:rFonts w:ascii="Times New Roman" w:hAnsi="Times New Roman" w:cs="Times New Roman"/>
          <w:i/>
          <w:sz w:val="24"/>
          <w:szCs w:val="24"/>
          <w:lang w:val="en-US"/>
        </w:rPr>
        <w:t>falcata</w:t>
      </w:r>
      <w:proofErr w:type="spellEnd"/>
      <w:r w:rsidR="00954142" w:rsidRPr="00941066">
        <w:rPr>
          <w:rFonts w:ascii="Times New Roman" w:hAnsi="Times New Roman" w:cs="Times New Roman"/>
          <w:i/>
          <w:sz w:val="24"/>
          <w:szCs w:val="24"/>
          <w:lang w:val="en-US"/>
        </w:rPr>
        <w:t xml:space="preserve"> </w:t>
      </w:r>
      <w:r w:rsidR="00954142" w:rsidRPr="00941066">
        <w:rPr>
          <w:rFonts w:ascii="Times New Roman" w:hAnsi="Times New Roman" w:cs="Times New Roman"/>
          <w:sz w:val="24"/>
          <w:szCs w:val="24"/>
          <w:lang w:val="en-US"/>
        </w:rPr>
        <w:t>(</w:t>
      </w:r>
      <w:proofErr w:type="spellStart"/>
      <w:r w:rsidR="00954142" w:rsidRPr="00941066">
        <w:rPr>
          <w:rFonts w:ascii="Times New Roman" w:hAnsi="Times New Roman" w:cs="Times New Roman"/>
          <w:sz w:val="24"/>
          <w:szCs w:val="24"/>
          <w:lang w:val="en-US"/>
        </w:rPr>
        <w:t>Neves</w:t>
      </w:r>
      <w:proofErr w:type="spellEnd"/>
      <w:r w:rsidR="00954142" w:rsidRPr="00941066">
        <w:rPr>
          <w:rFonts w:ascii="Times New Roman" w:hAnsi="Times New Roman" w:cs="Times New Roman"/>
          <w:sz w:val="24"/>
          <w:szCs w:val="24"/>
          <w:lang w:val="en-US"/>
        </w:rPr>
        <w:t xml:space="preserve"> et al. 2006), </w:t>
      </w:r>
      <w:proofErr w:type="spellStart"/>
      <w:r w:rsidR="00954142" w:rsidRPr="00941066">
        <w:rPr>
          <w:rFonts w:ascii="Times New Roman" w:hAnsi="Times New Roman" w:cs="Times New Roman"/>
          <w:i/>
          <w:sz w:val="24"/>
          <w:szCs w:val="24"/>
          <w:lang w:val="en-US"/>
        </w:rPr>
        <w:t>Actinidia</w:t>
      </w:r>
      <w:proofErr w:type="spellEnd"/>
      <w:r w:rsidR="00954142" w:rsidRPr="00941066">
        <w:rPr>
          <w:rFonts w:ascii="Times New Roman" w:hAnsi="Times New Roman" w:cs="Times New Roman"/>
          <w:i/>
          <w:sz w:val="24"/>
          <w:szCs w:val="24"/>
          <w:lang w:val="en-US"/>
        </w:rPr>
        <w:t xml:space="preserve"> </w:t>
      </w:r>
      <w:proofErr w:type="spellStart"/>
      <w:r w:rsidR="00954142" w:rsidRPr="00941066">
        <w:rPr>
          <w:rFonts w:ascii="Times New Roman" w:hAnsi="Times New Roman" w:cs="Times New Roman"/>
          <w:i/>
          <w:sz w:val="24"/>
          <w:szCs w:val="24"/>
          <w:lang w:val="en-US"/>
        </w:rPr>
        <w:t>deliciosa</w:t>
      </w:r>
      <w:proofErr w:type="spellEnd"/>
      <w:r w:rsidR="00954142" w:rsidRPr="00941066">
        <w:rPr>
          <w:rFonts w:ascii="Times New Roman" w:hAnsi="Times New Roman" w:cs="Times New Roman"/>
          <w:sz w:val="24"/>
          <w:szCs w:val="24"/>
          <w:lang w:val="en-US"/>
        </w:rPr>
        <w:t xml:space="preserve"> (</w:t>
      </w:r>
      <w:r w:rsidR="00713F1A" w:rsidRPr="00941066">
        <w:rPr>
          <w:rFonts w:ascii="Times New Roman" w:hAnsi="Times New Roman" w:cs="Times New Roman"/>
          <w:sz w:val="24"/>
          <w:szCs w:val="24"/>
          <w:lang w:val="en-US"/>
        </w:rPr>
        <w:t>Ono et al. 1998</w:t>
      </w:r>
      <w:r w:rsidR="00954142" w:rsidRPr="00941066">
        <w:rPr>
          <w:rFonts w:ascii="Times New Roman" w:hAnsi="Times New Roman" w:cs="Times New Roman"/>
          <w:sz w:val="24"/>
          <w:szCs w:val="24"/>
          <w:lang w:val="en-US"/>
        </w:rPr>
        <w:t>)</w:t>
      </w:r>
      <w:r w:rsidR="00713F1A" w:rsidRPr="00941066">
        <w:rPr>
          <w:rFonts w:ascii="Times New Roman" w:hAnsi="Times New Roman" w:cs="Times New Roman"/>
          <w:sz w:val="24"/>
          <w:szCs w:val="24"/>
          <w:lang w:val="en-US"/>
        </w:rPr>
        <w:t>, and other species.</w:t>
      </w:r>
      <w:r w:rsidR="00954142" w:rsidRPr="00941066">
        <w:rPr>
          <w:rFonts w:ascii="Times New Roman" w:hAnsi="Times New Roman" w:cs="Times New Roman"/>
          <w:sz w:val="24"/>
          <w:szCs w:val="24"/>
          <w:lang w:val="en-US"/>
        </w:rPr>
        <w:t xml:space="preserve"> </w:t>
      </w:r>
    </w:p>
    <w:p w:rsidR="00CC2BC8" w:rsidRPr="00941066" w:rsidRDefault="00CC2BC8"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 percentage of rooting of </w:t>
      </w:r>
      <w:r w:rsidR="0033010A" w:rsidRPr="00941066">
        <w:rPr>
          <w:rFonts w:ascii="Times New Roman" w:hAnsi="Times New Roman" w:cs="Times New Roman"/>
          <w:sz w:val="24"/>
          <w:szCs w:val="24"/>
          <w:lang w:val="en-US"/>
        </w:rPr>
        <w:t>croton</w:t>
      </w:r>
      <w:r w:rsidR="00993FE8" w:rsidRPr="00941066">
        <w:rPr>
          <w:rFonts w:ascii="Times New Roman" w:hAnsi="Times New Roman" w:cs="Times New Roman"/>
          <w:sz w:val="24"/>
          <w:szCs w:val="24"/>
          <w:lang w:val="en-US"/>
        </w:rPr>
        <w:t xml:space="preserve"> even in th</w:t>
      </w:r>
      <w:r w:rsidR="00C50E9B" w:rsidRPr="00941066">
        <w:rPr>
          <w:rFonts w:ascii="Times New Roman" w:hAnsi="Times New Roman" w:cs="Times New Roman"/>
          <w:sz w:val="24"/>
          <w:szCs w:val="24"/>
          <w:lang w:val="en-US"/>
        </w:rPr>
        <w:t>e control</w:t>
      </w:r>
      <w:r w:rsidR="00993FE8" w:rsidRPr="00941066">
        <w:rPr>
          <w:rFonts w:ascii="Times New Roman" w:hAnsi="Times New Roman" w:cs="Times New Roman"/>
          <w:sz w:val="24"/>
          <w:szCs w:val="24"/>
          <w:lang w:val="en-US"/>
        </w:rPr>
        <w:t xml:space="preserve"> </w:t>
      </w:r>
      <w:r w:rsidRPr="00941066">
        <w:rPr>
          <w:rFonts w:ascii="Times New Roman" w:hAnsi="Times New Roman" w:cs="Times New Roman"/>
          <w:sz w:val="24"/>
          <w:szCs w:val="24"/>
          <w:lang w:val="en-US"/>
        </w:rPr>
        <w:t>treated with water</w:t>
      </w:r>
      <w:r w:rsidR="00E35894" w:rsidRPr="00941066">
        <w:rPr>
          <w:rFonts w:ascii="Times New Roman" w:hAnsi="Times New Roman" w:cs="Times New Roman"/>
          <w:sz w:val="24"/>
          <w:szCs w:val="24"/>
          <w:lang w:val="en-US"/>
        </w:rPr>
        <w:t xml:space="preserve"> </w:t>
      </w:r>
      <w:r w:rsidR="00993FE8" w:rsidRPr="00941066">
        <w:rPr>
          <w:rFonts w:ascii="Times New Roman" w:hAnsi="Times New Roman" w:cs="Times New Roman"/>
          <w:sz w:val="24"/>
          <w:szCs w:val="24"/>
          <w:lang w:val="en-US"/>
        </w:rPr>
        <w:t>(83.3%</w:t>
      </w:r>
      <w:r w:rsidRPr="00941066">
        <w:rPr>
          <w:rFonts w:ascii="Times New Roman" w:hAnsi="Times New Roman" w:cs="Times New Roman"/>
          <w:sz w:val="24"/>
          <w:szCs w:val="24"/>
          <w:lang w:val="en-US"/>
        </w:rPr>
        <w:t xml:space="preserve">) can be explained by the presence of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in the latex of some </w:t>
      </w:r>
      <w:proofErr w:type="spellStart"/>
      <w:r w:rsidRPr="00941066">
        <w:rPr>
          <w:rFonts w:ascii="Times New Roman" w:hAnsi="Times New Roman" w:cs="Times New Roman"/>
          <w:sz w:val="24"/>
          <w:szCs w:val="24"/>
          <w:lang w:val="en-US"/>
        </w:rPr>
        <w:t>Euphorbiaceae</w:t>
      </w:r>
      <w:proofErr w:type="spellEnd"/>
      <w:r w:rsidRPr="00941066">
        <w:rPr>
          <w:rFonts w:ascii="Times New Roman" w:hAnsi="Times New Roman" w:cs="Times New Roman"/>
          <w:sz w:val="24"/>
          <w:szCs w:val="24"/>
          <w:lang w:val="en-US"/>
        </w:rPr>
        <w:t xml:space="preserve"> species, as showed in </w:t>
      </w:r>
      <w:r w:rsidRPr="00941066">
        <w:rPr>
          <w:rFonts w:ascii="Times New Roman" w:hAnsi="Times New Roman" w:cs="Times New Roman"/>
          <w:i/>
          <w:sz w:val="24"/>
          <w:szCs w:val="24"/>
          <w:lang w:val="en-US"/>
        </w:rPr>
        <w:t xml:space="preserve">Euphorbia </w:t>
      </w:r>
      <w:proofErr w:type="spellStart"/>
      <w:r w:rsidRPr="00941066">
        <w:rPr>
          <w:rFonts w:ascii="Times New Roman" w:hAnsi="Times New Roman" w:cs="Times New Roman"/>
          <w:i/>
          <w:sz w:val="24"/>
          <w:szCs w:val="24"/>
          <w:lang w:val="en-US"/>
        </w:rPr>
        <w:t>abyssinica</w:t>
      </w:r>
      <w:proofErr w:type="spellEnd"/>
      <w:r w:rsidRPr="00941066">
        <w:rPr>
          <w:rFonts w:ascii="Times New Roman" w:hAnsi="Times New Roman" w:cs="Times New Roman"/>
          <w:sz w:val="24"/>
          <w:szCs w:val="24"/>
          <w:lang w:val="en-US"/>
        </w:rPr>
        <w:t xml:space="preserve"> (0.06 µg</w:t>
      </w:r>
      <w:r w:rsidR="00AB4443" w:rsidRPr="00941066">
        <w:rPr>
          <w:rFonts w:ascii="Times New Roman" w:hAnsi="Times New Roman" w:cs="Times New Roman"/>
          <w:sz w:val="24"/>
          <w:szCs w:val="24"/>
          <w:lang w:val="en-US"/>
        </w:rPr>
        <w:t xml:space="preserve"> of </w:t>
      </w:r>
      <w:proofErr w:type="spellStart"/>
      <w:r w:rsidR="00AB4443" w:rsidRPr="00941066">
        <w:rPr>
          <w:rFonts w:ascii="Times New Roman" w:hAnsi="Times New Roman" w:cs="Times New Roman"/>
          <w:sz w:val="24"/>
          <w:szCs w:val="24"/>
          <w:lang w:val="en-US"/>
        </w:rPr>
        <w:t>indole</w:t>
      </w:r>
      <w:proofErr w:type="spellEnd"/>
      <w:r w:rsidR="00AB4443" w:rsidRPr="00941066">
        <w:rPr>
          <w:rFonts w:ascii="Times New Roman" w:hAnsi="Times New Roman" w:cs="Times New Roman"/>
          <w:sz w:val="24"/>
          <w:szCs w:val="24"/>
          <w:lang w:val="en-US"/>
        </w:rPr>
        <w:t xml:space="preserve"> acetic acid /</w:t>
      </w:r>
      <w:r w:rsidRPr="00941066">
        <w:rPr>
          <w:rFonts w:ascii="Times New Roman" w:hAnsi="Times New Roman" w:cs="Times New Roman"/>
          <w:sz w:val="24"/>
          <w:szCs w:val="24"/>
          <w:lang w:val="en-US"/>
        </w:rPr>
        <w:t xml:space="preserve"> g </w:t>
      </w:r>
      <w:r w:rsidR="00993FE8" w:rsidRPr="00941066">
        <w:rPr>
          <w:rFonts w:ascii="Times New Roman" w:hAnsi="Times New Roman" w:cs="Times New Roman"/>
          <w:sz w:val="24"/>
          <w:szCs w:val="24"/>
          <w:lang w:val="en-US"/>
        </w:rPr>
        <w:t xml:space="preserve">of </w:t>
      </w:r>
      <w:r w:rsidRPr="00941066">
        <w:rPr>
          <w:rFonts w:ascii="Times New Roman" w:hAnsi="Times New Roman" w:cs="Times New Roman"/>
          <w:sz w:val="24"/>
          <w:szCs w:val="24"/>
          <w:lang w:val="en-US"/>
        </w:rPr>
        <w:t>latex)</w:t>
      </w:r>
      <w:r w:rsidR="008566DF" w:rsidRPr="00941066">
        <w:rPr>
          <w:rFonts w:ascii="Times New Roman" w:hAnsi="Times New Roman" w:cs="Times New Roman"/>
          <w:sz w:val="24"/>
          <w:szCs w:val="24"/>
          <w:lang w:val="en-US"/>
        </w:rPr>
        <w:t xml:space="preserve"> </w:t>
      </w:r>
      <w:r w:rsidR="00425AA7" w:rsidRPr="00941066">
        <w:rPr>
          <w:rFonts w:ascii="Times New Roman" w:hAnsi="Times New Roman" w:cs="Times New Roman"/>
          <w:sz w:val="24"/>
          <w:szCs w:val="24"/>
          <w:lang w:val="en-US"/>
        </w:rPr>
        <w:t>(</w:t>
      </w:r>
      <w:proofErr w:type="spellStart"/>
      <w:r w:rsidR="00425AA7" w:rsidRPr="00941066">
        <w:rPr>
          <w:rFonts w:ascii="Times New Roman" w:hAnsi="Times New Roman" w:cs="Times New Roman"/>
          <w:sz w:val="24"/>
          <w:szCs w:val="24"/>
          <w:lang w:val="en-US"/>
        </w:rPr>
        <w:t>Negussie</w:t>
      </w:r>
      <w:proofErr w:type="spellEnd"/>
      <w:r w:rsidR="00425AA7" w:rsidRPr="00941066">
        <w:rPr>
          <w:rFonts w:ascii="Times New Roman" w:hAnsi="Times New Roman" w:cs="Times New Roman"/>
          <w:sz w:val="24"/>
          <w:szCs w:val="24"/>
          <w:lang w:val="en-US"/>
        </w:rPr>
        <w:t xml:space="preserve"> et al. 2009).</w:t>
      </w:r>
      <w:r w:rsidR="00A65684" w:rsidRPr="00941066">
        <w:rPr>
          <w:rFonts w:ascii="Times New Roman" w:hAnsi="Times New Roman" w:cs="Times New Roman"/>
          <w:sz w:val="24"/>
          <w:szCs w:val="24"/>
          <w:lang w:val="en-US"/>
        </w:rPr>
        <w:t xml:space="preserve"> The endogenous levels of IAA in </w:t>
      </w:r>
      <w:r w:rsidR="00A65684" w:rsidRPr="00941066">
        <w:rPr>
          <w:rFonts w:ascii="Times New Roman" w:hAnsi="Times New Roman" w:cs="Times New Roman"/>
          <w:i/>
          <w:sz w:val="24"/>
          <w:szCs w:val="24"/>
          <w:lang w:val="en-US"/>
        </w:rPr>
        <w:t xml:space="preserve">Euphorbia </w:t>
      </w:r>
      <w:proofErr w:type="spellStart"/>
      <w:r w:rsidR="00A65684" w:rsidRPr="00941066">
        <w:rPr>
          <w:rFonts w:ascii="Times New Roman" w:hAnsi="Times New Roman" w:cs="Times New Roman"/>
          <w:i/>
          <w:sz w:val="24"/>
          <w:szCs w:val="24"/>
          <w:lang w:val="en-US"/>
        </w:rPr>
        <w:t>esula</w:t>
      </w:r>
      <w:proofErr w:type="spellEnd"/>
      <w:r w:rsidR="00A65684" w:rsidRPr="00941066">
        <w:rPr>
          <w:rFonts w:ascii="Times New Roman" w:hAnsi="Times New Roman" w:cs="Times New Roman"/>
          <w:sz w:val="24"/>
          <w:szCs w:val="24"/>
          <w:lang w:val="en-US"/>
        </w:rPr>
        <w:t xml:space="preserve"> varying according the season of the year (</w:t>
      </w:r>
      <w:proofErr w:type="spellStart"/>
      <w:r w:rsidR="00296EEA" w:rsidRPr="00941066">
        <w:rPr>
          <w:rFonts w:ascii="Times New Roman" w:hAnsi="Times New Roman" w:cs="Times New Roman"/>
          <w:sz w:val="24"/>
          <w:szCs w:val="24"/>
          <w:lang w:val="en-US"/>
        </w:rPr>
        <w:t>Nissen</w:t>
      </w:r>
      <w:proofErr w:type="spellEnd"/>
      <w:r w:rsidR="00296EEA" w:rsidRPr="00941066">
        <w:rPr>
          <w:rFonts w:ascii="Times New Roman" w:hAnsi="Times New Roman" w:cs="Times New Roman"/>
          <w:sz w:val="24"/>
          <w:szCs w:val="24"/>
          <w:lang w:val="en-US"/>
        </w:rPr>
        <w:t xml:space="preserve"> and Foley 1987a)</w:t>
      </w:r>
      <w:r w:rsidR="00A65684" w:rsidRPr="00941066">
        <w:rPr>
          <w:rFonts w:ascii="Times New Roman" w:hAnsi="Times New Roman" w:cs="Times New Roman"/>
          <w:sz w:val="24"/>
          <w:szCs w:val="24"/>
          <w:lang w:val="en-US"/>
        </w:rPr>
        <w:t xml:space="preserve"> and phonological stage of plants</w:t>
      </w:r>
      <w:r w:rsidR="00296EEA" w:rsidRPr="00941066">
        <w:rPr>
          <w:rFonts w:ascii="Times New Roman" w:hAnsi="Times New Roman" w:cs="Times New Roman"/>
          <w:sz w:val="24"/>
          <w:szCs w:val="24"/>
          <w:lang w:val="en-US"/>
        </w:rPr>
        <w:t xml:space="preserve"> (</w:t>
      </w:r>
      <w:proofErr w:type="spellStart"/>
      <w:r w:rsidR="00296EEA" w:rsidRPr="00941066">
        <w:rPr>
          <w:rFonts w:ascii="Times New Roman" w:hAnsi="Times New Roman" w:cs="Times New Roman"/>
          <w:sz w:val="24"/>
          <w:szCs w:val="24"/>
          <w:lang w:val="en-US"/>
        </w:rPr>
        <w:t>Nissen</w:t>
      </w:r>
      <w:proofErr w:type="spellEnd"/>
      <w:r w:rsidR="00296EEA" w:rsidRPr="00941066">
        <w:rPr>
          <w:rFonts w:ascii="Times New Roman" w:hAnsi="Times New Roman" w:cs="Times New Roman"/>
          <w:sz w:val="24"/>
          <w:szCs w:val="24"/>
          <w:lang w:val="en-US"/>
        </w:rPr>
        <w:t xml:space="preserve"> and Foley 1987b), resulting in a endogenous factor that control the adventitious root induction success</w:t>
      </w:r>
      <w:r w:rsidR="006222B8" w:rsidRPr="00941066">
        <w:rPr>
          <w:rFonts w:ascii="Times New Roman" w:hAnsi="Times New Roman" w:cs="Times New Roman"/>
          <w:sz w:val="24"/>
          <w:szCs w:val="24"/>
          <w:lang w:val="en-US"/>
        </w:rPr>
        <w:t xml:space="preserve"> in this species and other correlated, as </w:t>
      </w:r>
      <w:r w:rsidR="006A586D" w:rsidRPr="00941066">
        <w:rPr>
          <w:rFonts w:ascii="Times New Roman" w:hAnsi="Times New Roman" w:cs="Times New Roman"/>
          <w:sz w:val="24"/>
          <w:szCs w:val="24"/>
          <w:lang w:val="en-US"/>
        </w:rPr>
        <w:t>crotons</w:t>
      </w:r>
      <w:r w:rsidR="00A65684" w:rsidRPr="00941066">
        <w:rPr>
          <w:rFonts w:ascii="Times New Roman" w:hAnsi="Times New Roman" w:cs="Times New Roman"/>
          <w:sz w:val="24"/>
          <w:szCs w:val="24"/>
          <w:lang w:val="en-US"/>
        </w:rPr>
        <w:t>.</w:t>
      </w:r>
    </w:p>
    <w:p w:rsidR="0009288D" w:rsidRPr="00941066" w:rsidRDefault="009514D2"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The number of roots were increased significantly when the apical stem cut</w:t>
      </w:r>
      <w:r w:rsidR="006A586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of </w:t>
      </w:r>
      <w:r w:rsidR="006A586D" w:rsidRPr="00941066">
        <w:rPr>
          <w:rFonts w:ascii="Times New Roman" w:hAnsi="Times New Roman" w:cs="Times New Roman"/>
          <w:sz w:val="24"/>
          <w:szCs w:val="24"/>
          <w:lang w:val="en-US"/>
        </w:rPr>
        <w:t xml:space="preserve">croton </w:t>
      </w:r>
      <w:r w:rsidRPr="00941066">
        <w:rPr>
          <w:rFonts w:ascii="Times New Roman" w:hAnsi="Times New Roman" w:cs="Times New Roman"/>
          <w:sz w:val="24"/>
          <w:szCs w:val="24"/>
          <w:lang w:val="en-US"/>
        </w:rPr>
        <w:t>wer</w:t>
      </w:r>
      <w:r w:rsidR="00711EA5" w:rsidRPr="00941066">
        <w:rPr>
          <w:rFonts w:ascii="Times New Roman" w:hAnsi="Times New Roman" w:cs="Times New Roman"/>
          <w:sz w:val="24"/>
          <w:szCs w:val="24"/>
          <w:lang w:val="en-US"/>
        </w:rPr>
        <w:t xml:space="preserve">e treated with </w:t>
      </w:r>
      <w:proofErr w:type="spellStart"/>
      <w:r w:rsidR="00711EA5"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IBA at 400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and the tr</w:t>
      </w:r>
      <w:r w:rsidR="006750B6" w:rsidRPr="00941066">
        <w:rPr>
          <w:rFonts w:ascii="Times New Roman" w:hAnsi="Times New Roman" w:cs="Times New Roman"/>
          <w:sz w:val="24"/>
          <w:szCs w:val="24"/>
          <w:lang w:val="en-US"/>
        </w:rPr>
        <w:t>eatment that combine IBA + NAA</w:t>
      </w:r>
      <w:r w:rsidR="006A586D" w:rsidRPr="00941066">
        <w:rPr>
          <w:rFonts w:ascii="Times New Roman" w:hAnsi="Times New Roman" w:cs="Times New Roman"/>
          <w:sz w:val="24"/>
          <w:szCs w:val="24"/>
          <w:lang w:val="en-US"/>
        </w:rPr>
        <w:t xml:space="preserve"> (200 mg L</w:t>
      </w:r>
      <w:r w:rsidR="006A586D" w:rsidRPr="00941066">
        <w:rPr>
          <w:rFonts w:ascii="Times New Roman" w:hAnsi="Times New Roman" w:cs="Times New Roman"/>
          <w:sz w:val="24"/>
          <w:szCs w:val="24"/>
          <w:vertAlign w:val="superscript"/>
          <w:lang w:val="en-US"/>
        </w:rPr>
        <w:t>-1</w:t>
      </w:r>
      <w:r w:rsidR="006A586D" w:rsidRPr="00941066">
        <w:rPr>
          <w:rFonts w:ascii="Times New Roman" w:hAnsi="Times New Roman" w:cs="Times New Roman"/>
          <w:sz w:val="24"/>
          <w:szCs w:val="24"/>
          <w:lang w:val="en-US"/>
        </w:rPr>
        <w:t xml:space="preserve"> each)</w:t>
      </w:r>
      <w:r w:rsidRPr="00941066">
        <w:rPr>
          <w:rFonts w:ascii="Times New Roman" w:hAnsi="Times New Roman" w:cs="Times New Roman"/>
          <w:sz w:val="24"/>
          <w:szCs w:val="24"/>
          <w:lang w:val="en-US"/>
        </w:rPr>
        <w:t xml:space="preserve"> resulted in the best numbers of roots per stem cut</w:t>
      </w:r>
      <w:r w:rsidR="006A586D" w:rsidRPr="00941066">
        <w:rPr>
          <w:rFonts w:ascii="Times New Roman" w:hAnsi="Times New Roman" w:cs="Times New Roman"/>
          <w:sz w:val="24"/>
          <w:szCs w:val="24"/>
          <w:lang w:val="en-US"/>
        </w:rPr>
        <w:t>tings</w:t>
      </w:r>
      <w:r w:rsidR="006750B6" w:rsidRPr="00941066">
        <w:rPr>
          <w:rFonts w:ascii="Times New Roman" w:hAnsi="Times New Roman" w:cs="Times New Roman"/>
          <w:sz w:val="24"/>
          <w:szCs w:val="24"/>
          <w:lang w:val="en-US"/>
        </w:rPr>
        <w:t xml:space="preserve"> (44 and </w:t>
      </w:r>
      <w:r w:rsidR="00360DC5" w:rsidRPr="00941066">
        <w:rPr>
          <w:rFonts w:ascii="Times New Roman" w:hAnsi="Times New Roman" w:cs="Times New Roman"/>
          <w:sz w:val="24"/>
          <w:szCs w:val="24"/>
          <w:lang w:val="en-US"/>
        </w:rPr>
        <w:t>40.5,</w:t>
      </w:r>
      <w:r w:rsidR="006750B6" w:rsidRPr="00941066">
        <w:rPr>
          <w:rFonts w:ascii="Times New Roman" w:hAnsi="Times New Roman" w:cs="Times New Roman"/>
          <w:sz w:val="24"/>
          <w:szCs w:val="24"/>
          <w:lang w:val="en-US"/>
        </w:rPr>
        <w:t xml:space="preserve"> respectively)</w:t>
      </w:r>
      <w:r w:rsidR="00FC074A" w:rsidRPr="00941066">
        <w:rPr>
          <w:rFonts w:ascii="Times New Roman" w:hAnsi="Times New Roman" w:cs="Times New Roman"/>
          <w:sz w:val="24"/>
          <w:szCs w:val="24"/>
          <w:lang w:val="en-US"/>
        </w:rPr>
        <w:t>, showing a</w:t>
      </w:r>
      <w:r w:rsidR="00311357" w:rsidRPr="00941066">
        <w:rPr>
          <w:rFonts w:ascii="Times New Roman" w:hAnsi="Times New Roman" w:cs="Times New Roman"/>
          <w:sz w:val="24"/>
          <w:szCs w:val="24"/>
          <w:lang w:val="en-US"/>
        </w:rPr>
        <w:t>n improvement of more than</w:t>
      </w:r>
      <w:r w:rsidR="00FC074A" w:rsidRPr="00941066">
        <w:rPr>
          <w:rFonts w:ascii="Times New Roman" w:hAnsi="Times New Roman" w:cs="Times New Roman"/>
          <w:sz w:val="24"/>
          <w:szCs w:val="24"/>
          <w:lang w:val="en-US"/>
        </w:rPr>
        <w:t xml:space="preserve"> 200% in these treatments </w:t>
      </w:r>
      <w:r w:rsidR="006A586D" w:rsidRPr="00941066">
        <w:rPr>
          <w:rFonts w:ascii="Times New Roman" w:hAnsi="Times New Roman" w:cs="Times New Roman"/>
          <w:sz w:val="24"/>
          <w:szCs w:val="24"/>
          <w:lang w:val="en-US"/>
        </w:rPr>
        <w:t xml:space="preserve">compared with the control </w:t>
      </w:r>
      <w:r w:rsidR="007F40CB" w:rsidRPr="00941066">
        <w:rPr>
          <w:rFonts w:ascii="Times New Roman" w:hAnsi="Times New Roman" w:cs="Times New Roman"/>
          <w:sz w:val="24"/>
          <w:szCs w:val="24"/>
          <w:lang w:val="en-US"/>
        </w:rPr>
        <w:t>(Table 1)</w:t>
      </w:r>
      <w:r w:rsidR="00FC074A" w:rsidRPr="00941066">
        <w:rPr>
          <w:rFonts w:ascii="Times New Roman" w:hAnsi="Times New Roman" w:cs="Times New Roman"/>
          <w:sz w:val="24"/>
          <w:szCs w:val="24"/>
          <w:lang w:val="en-US"/>
        </w:rPr>
        <w:t>.</w:t>
      </w:r>
    </w:p>
    <w:p w:rsidR="00EB62C9" w:rsidRPr="00941066" w:rsidRDefault="002F641D"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Length</w:t>
      </w:r>
      <w:r w:rsidR="00EB62C9" w:rsidRPr="00941066">
        <w:rPr>
          <w:rFonts w:ascii="Times New Roman" w:hAnsi="Times New Roman" w:cs="Times New Roman"/>
          <w:sz w:val="24"/>
          <w:szCs w:val="24"/>
          <w:lang w:val="en-US"/>
        </w:rPr>
        <w:t>s</w:t>
      </w:r>
      <w:r w:rsidRPr="00941066">
        <w:rPr>
          <w:rFonts w:ascii="Times New Roman" w:hAnsi="Times New Roman" w:cs="Times New Roman"/>
          <w:sz w:val="24"/>
          <w:szCs w:val="24"/>
          <w:lang w:val="en-US"/>
        </w:rPr>
        <w:t xml:space="preserve"> of roots were not influenced by the treatments of stem cut</w:t>
      </w:r>
      <w:r w:rsidR="00B77FBD"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s with the </w:t>
      </w:r>
      <w:proofErr w:type="spellStart"/>
      <w:r w:rsidRPr="00941066">
        <w:rPr>
          <w:rFonts w:ascii="Times New Roman" w:hAnsi="Times New Roman" w:cs="Times New Roman"/>
          <w:sz w:val="24"/>
          <w:szCs w:val="24"/>
          <w:lang w:val="en-US"/>
        </w:rPr>
        <w:t>auxins</w:t>
      </w:r>
      <w:proofErr w:type="spellEnd"/>
      <w:r w:rsidRPr="00941066">
        <w:rPr>
          <w:rFonts w:ascii="Times New Roman" w:hAnsi="Times New Roman" w:cs="Times New Roman"/>
          <w:sz w:val="24"/>
          <w:szCs w:val="24"/>
          <w:lang w:val="en-US"/>
        </w:rPr>
        <w:t xml:space="preserve"> IBA and NAA in any concentrations of the</w:t>
      </w:r>
      <w:r w:rsidR="002554A7" w:rsidRPr="00941066">
        <w:rPr>
          <w:rFonts w:ascii="Times New Roman" w:hAnsi="Times New Roman" w:cs="Times New Roman"/>
          <w:sz w:val="24"/>
          <w:szCs w:val="24"/>
          <w:lang w:val="en-US"/>
        </w:rPr>
        <w:t>se</w:t>
      </w:r>
      <w:r w:rsidRPr="00941066">
        <w:rPr>
          <w:rFonts w:ascii="Times New Roman" w:hAnsi="Times New Roman" w:cs="Times New Roman"/>
          <w:sz w:val="24"/>
          <w:szCs w:val="24"/>
          <w:lang w:val="en-US"/>
        </w:rPr>
        <w:t xml:space="preserve"> PGRs</w:t>
      </w:r>
      <w:r w:rsidR="007F40CB" w:rsidRPr="00941066">
        <w:rPr>
          <w:rFonts w:ascii="Times New Roman" w:hAnsi="Times New Roman" w:cs="Times New Roman"/>
          <w:sz w:val="24"/>
          <w:szCs w:val="24"/>
          <w:lang w:val="en-US"/>
        </w:rPr>
        <w:t xml:space="preserve"> (Table 1)</w:t>
      </w:r>
      <w:r w:rsidRPr="00941066">
        <w:rPr>
          <w:rFonts w:ascii="Times New Roman" w:hAnsi="Times New Roman" w:cs="Times New Roman"/>
          <w:sz w:val="24"/>
          <w:szCs w:val="24"/>
          <w:lang w:val="en-US"/>
        </w:rPr>
        <w:t>.</w:t>
      </w:r>
      <w:r w:rsidR="00F86C0A" w:rsidRPr="00941066">
        <w:rPr>
          <w:rFonts w:ascii="Times New Roman" w:hAnsi="Times New Roman" w:cs="Times New Roman"/>
          <w:sz w:val="24"/>
          <w:szCs w:val="24"/>
          <w:lang w:val="en-US"/>
        </w:rPr>
        <w:t xml:space="preserve"> However, t</w:t>
      </w:r>
      <w:r w:rsidR="00EB62C9" w:rsidRPr="00941066">
        <w:rPr>
          <w:rFonts w:ascii="Times New Roman" w:hAnsi="Times New Roman" w:cs="Times New Roman"/>
          <w:sz w:val="24"/>
          <w:szCs w:val="24"/>
          <w:lang w:val="en-US"/>
        </w:rPr>
        <w:t>he treatment that combine</w:t>
      </w:r>
      <w:r w:rsidR="002554A7" w:rsidRPr="00941066">
        <w:rPr>
          <w:rFonts w:ascii="Times New Roman" w:hAnsi="Times New Roman" w:cs="Times New Roman"/>
          <w:sz w:val="24"/>
          <w:szCs w:val="24"/>
          <w:lang w:val="en-US"/>
        </w:rPr>
        <w:t>d</w:t>
      </w:r>
      <w:r w:rsidR="00EB62C9" w:rsidRPr="00941066">
        <w:rPr>
          <w:rFonts w:ascii="Times New Roman" w:hAnsi="Times New Roman" w:cs="Times New Roman"/>
          <w:sz w:val="24"/>
          <w:szCs w:val="24"/>
          <w:lang w:val="en-US"/>
        </w:rPr>
        <w:t xml:space="preserve"> IBA + NAA at 200 mg L</w:t>
      </w:r>
      <w:r w:rsidR="00EB62C9" w:rsidRPr="00941066">
        <w:rPr>
          <w:rFonts w:ascii="Times New Roman" w:hAnsi="Times New Roman" w:cs="Times New Roman"/>
          <w:sz w:val="24"/>
          <w:szCs w:val="24"/>
          <w:vertAlign w:val="superscript"/>
          <w:lang w:val="en-US"/>
        </w:rPr>
        <w:t>-1</w:t>
      </w:r>
      <w:r w:rsidR="009E2344" w:rsidRPr="00941066">
        <w:rPr>
          <w:rFonts w:ascii="Times New Roman" w:hAnsi="Times New Roman" w:cs="Times New Roman"/>
          <w:sz w:val="24"/>
          <w:szCs w:val="24"/>
          <w:lang w:val="en-US"/>
        </w:rPr>
        <w:t>,</w:t>
      </w:r>
      <w:r w:rsidR="00EB62C9" w:rsidRPr="00941066">
        <w:rPr>
          <w:rFonts w:ascii="Times New Roman" w:hAnsi="Times New Roman" w:cs="Times New Roman"/>
          <w:sz w:val="24"/>
          <w:szCs w:val="24"/>
          <w:lang w:val="en-US"/>
        </w:rPr>
        <w:t xml:space="preserve"> in each</w:t>
      </w:r>
      <w:r w:rsidR="009E2344" w:rsidRPr="00941066">
        <w:rPr>
          <w:rFonts w:ascii="Times New Roman" w:hAnsi="Times New Roman" w:cs="Times New Roman"/>
          <w:sz w:val="24"/>
          <w:szCs w:val="24"/>
          <w:lang w:val="en-US"/>
        </w:rPr>
        <w:t>,</w:t>
      </w:r>
      <w:r w:rsidR="00FA36FA" w:rsidRPr="00941066">
        <w:rPr>
          <w:rFonts w:ascii="Times New Roman" w:hAnsi="Times New Roman" w:cs="Times New Roman"/>
          <w:sz w:val="24"/>
          <w:szCs w:val="24"/>
          <w:lang w:val="en-US"/>
        </w:rPr>
        <w:t xml:space="preserve"> result in </w:t>
      </w:r>
      <w:r w:rsidR="009E2344" w:rsidRPr="00941066">
        <w:rPr>
          <w:rFonts w:ascii="Times New Roman" w:hAnsi="Times New Roman" w:cs="Times New Roman"/>
          <w:sz w:val="24"/>
          <w:szCs w:val="24"/>
          <w:lang w:val="en-US"/>
        </w:rPr>
        <w:t>an improvement of 136% of</w:t>
      </w:r>
      <w:r w:rsidR="002554A7" w:rsidRPr="00941066">
        <w:rPr>
          <w:rFonts w:ascii="Times New Roman" w:hAnsi="Times New Roman" w:cs="Times New Roman"/>
          <w:sz w:val="24"/>
          <w:szCs w:val="24"/>
          <w:lang w:val="en-US"/>
        </w:rPr>
        <w:t xml:space="preserve"> fresh </w:t>
      </w:r>
      <w:r w:rsidR="002554A7" w:rsidRPr="00941066">
        <w:rPr>
          <w:rFonts w:ascii="Times New Roman" w:hAnsi="Times New Roman" w:cs="Times New Roman"/>
          <w:sz w:val="24"/>
          <w:szCs w:val="24"/>
          <w:lang w:val="en-US"/>
        </w:rPr>
        <w:lastRenderedPageBreak/>
        <w:t>weight of</w:t>
      </w:r>
      <w:r w:rsidR="009E2344" w:rsidRPr="00941066">
        <w:rPr>
          <w:rFonts w:ascii="Times New Roman" w:hAnsi="Times New Roman" w:cs="Times New Roman"/>
          <w:sz w:val="24"/>
          <w:szCs w:val="24"/>
          <w:lang w:val="en-US"/>
        </w:rPr>
        <w:t xml:space="preserve"> roots when compared with the control treatment</w:t>
      </w:r>
      <w:r w:rsidR="007F40CB" w:rsidRPr="00941066">
        <w:rPr>
          <w:rFonts w:ascii="Times New Roman" w:hAnsi="Times New Roman" w:cs="Times New Roman"/>
          <w:sz w:val="24"/>
          <w:szCs w:val="24"/>
          <w:lang w:val="en-US"/>
        </w:rPr>
        <w:t xml:space="preserve"> (Table 1)</w:t>
      </w:r>
      <w:r w:rsidR="005513FE" w:rsidRPr="00941066">
        <w:rPr>
          <w:rFonts w:ascii="Times New Roman" w:hAnsi="Times New Roman" w:cs="Times New Roman"/>
          <w:sz w:val="24"/>
          <w:szCs w:val="24"/>
          <w:lang w:val="en-US"/>
        </w:rPr>
        <w:t>, improving the quality of adventitious rooting obtained</w:t>
      </w:r>
      <w:r w:rsidR="009E2344" w:rsidRPr="00941066">
        <w:rPr>
          <w:rFonts w:ascii="Times New Roman" w:hAnsi="Times New Roman" w:cs="Times New Roman"/>
          <w:sz w:val="24"/>
          <w:szCs w:val="24"/>
          <w:lang w:val="en-US"/>
        </w:rPr>
        <w:t xml:space="preserve">. </w:t>
      </w:r>
    </w:p>
    <w:p w:rsidR="00112305" w:rsidRPr="00941066" w:rsidRDefault="005B7349" w:rsidP="002057F3">
      <w:pPr>
        <w:spacing w:after="0" w:line="480" w:lineRule="auto"/>
        <w:ind w:firstLine="360"/>
        <w:jc w:val="both"/>
        <w:rPr>
          <w:rFonts w:ascii="Times New Roman" w:hAnsi="Times New Roman" w:cs="Times New Roman"/>
          <w:sz w:val="24"/>
          <w:szCs w:val="24"/>
          <w:lang w:val="en-US"/>
        </w:rPr>
      </w:pPr>
      <w:proofErr w:type="spellStart"/>
      <w:r w:rsidRPr="00941066">
        <w:rPr>
          <w:rFonts w:ascii="Times New Roman" w:hAnsi="Times New Roman" w:cs="Times New Roman"/>
          <w:sz w:val="24"/>
          <w:szCs w:val="24"/>
          <w:lang w:val="en-US"/>
        </w:rPr>
        <w:t>Fascella</w:t>
      </w:r>
      <w:proofErr w:type="spellEnd"/>
      <w:r w:rsidRPr="00941066">
        <w:rPr>
          <w:rFonts w:ascii="Times New Roman" w:hAnsi="Times New Roman" w:cs="Times New Roman"/>
          <w:sz w:val="24"/>
          <w:szCs w:val="24"/>
          <w:lang w:val="en-US"/>
        </w:rPr>
        <w:t xml:space="preserve"> and </w:t>
      </w:r>
      <w:proofErr w:type="spellStart"/>
      <w:r w:rsidRPr="00941066">
        <w:rPr>
          <w:rFonts w:ascii="Times New Roman" w:hAnsi="Times New Roman" w:cs="Times New Roman"/>
          <w:sz w:val="24"/>
          <w:szCs w:val="24"/>
          <w:lang w:val="en-US"/>
        </w:rPr>
        <w:t>Zizzo</w:t>
      </w:r>
      <w:proofErr w:type="spellEnd"/>
      <w:r w:rsidRPr="00941066">
        <w:rPr>
          <w:rFonts w:ascii="Times New Roman" w:hAnsi="Times New Roman" w:cs="Times New Roman"/>
          <w:sz w:val="24"/>
          <w:szCs w:val="24"/>
          <w:lang w:val="en-US"/>
        </w:rPr>
        <w:t xml:space="preserve"> (2009) observed higher rooting capacity (78.8</w:t>
      </w:r>
      <w:r w:rsidR="007630C4"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and higher number of roots per stem-cutting (13.4) in the treatment with NAA powder at 4,000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compared with the </w:t>
      </w:r>
      <w:r w:rsidR="00C13304" w:rsidRPr="00941066">
        <w:rPr>
          <w:rFonts w:ascii="Times New Roman" w:hAnsi="Times New Roman" w:cs="Times New Roman"/>
          <w:sz w:val="24"/>
          <w:szCs w:val="24"/>
          <w:lang w:val="en-US"/>
        </w:rPr>
        <w:t xml:space="preserve">control </w:t>
      </w:r>
      <w:r w:rsidRPr="00941066">
        <w:rPr>
          <w:rFonts w:ascii="Times New Roman" w:hAnsi="Times New Roman" w:cs="Times New Roman"/>
          <w:sz w:val="24"/>
          <w:szCs w:val="24"/>
          <w:lang w:val="en-US"/>
        </w:rPr>
        <w:t xml:space="preserve">treatment without </w:t>
      </w:r>
      <w:proofErr w:type="spellStart"/>
      <w:r w:rsidRPr="00941066">
        <w:rPr>
          <w:rFonts w:ascii="Times New Roman" w:hAnsi="Times New Roman" w:cs="Times New Roman"/>
          <w:sz w:val="24"/>
          <w:szCs w:val="24"/>
          <w:lang w:val="en-US"/>
        </w:rPr>
        <w:t>auxin</w:t>
      </w:r>
      <w:proofErr w:type="spellEnd"/>
      <w:r w:rsidR="00A700DE" w:rsidRPr="00941066">
        <w:rPr>
          <w:rFonts w:ascii="Times New Roman" w:hAnsi="Times New Roman" w:cs="Times New Roman"/>
          <w:sz w:val="24"/>
          <w:szCs w:val="24"/>
          <w:lang w:val="en-US"/>
        </w:rPr>
        <w:t xml:space="preserve"> in </w:t>
      </w:r>
      <w:r w:rsidR="00A700DE" w:rsidRPr="00941066">
        <w:rPr>
          <w:rFonts w:ascii="Times New Roman" w:hAnsi="Times New Roman" w:cs="Times New Roman"/>
          <w:i/>
          <w:sz w:val="24"/>
          <w:szCs w:val="24"/>
          <w:lang w:val="en-US"/>
        </w:rPr>
        <w:t xml:space="preserve">Euphorbia </w:t>
      </w:r>
      <w:r w:rsidR="00A700DE" w:rsidRPr="00941066">
        <w:rPr>
          <w:rFonts w:ascii="Times New Roman" w:hAnsi="Times New Roman" w:cs="Times New Roman"/>
          <w:sz w:val="24"/>
          <w:szCs w:val="24"/>
          <w:lang w:val="en-US"/>
        </w:rPr>
        <w:t>x</w:t>
      </w:r>
      <w:r w:rsidR="00A700DE" w:rsidRPr="00941066">
        <w:rPr>
          <w:rFonts w:ascii="Times New Roman" w:hAnsi="Times New Roman" w:cs="Times New Roman"/>
          <w:i/>
          <w:sz w:val="24"/>
          <w:szCs w:val="24"/>
          <w:lang w:val="en-US"/>
        </w:rPr>
        <w:t xml:space="preserve"> </w:t>
      </w:r>
      <w:proofErr w:type="spellStart"/>
      <w:r w:rsidR="00A700DE" w:rsidRPr="00941066">
        <w:rPr>
          <w:rFonts w:ascii="Times New Roman" w:hAnsi="Times New Roman" w:cs="Times New Roman"/>
          <w:i/>
          <w:sz w:val="24"/>
          <w:szCs w:val="24"/>
          <w:lang w:val="en-US"/>
        </w:rPr>
        <w:t>lomi</w:t>
      </w:r>
      <w:proofErr w:type="spellEnd"/>
      <w:r w:rsidR="00A700DE" w:rsidRPr="00941066">
        <w:rPr>
          <w:rFonts w:ascii="Times New Roman" w:hAnsi="Times New Roman" w:cs="Times New Roman"/>
          <w:sz w:val="24"/>
          <w:szCs w:val="24"/>
          <w:lang w:val="en-US"/>
        </w:rPr>
        <w:t xml:space="preserve"> hybrids</w:t>
      </w:r>
      <w:r w:rsidRPr="00941066">
        <w:rPr>
          <w:rFonts w:ascii="Times New Roman" w:hAnsi="Times New Roman" w:cs="Times New Roman"/>
          <w:sz w:val="24"/>
          <w:szCs w:val="24"/>
          <w:lang w:val="en-US"/>
        </w:rPr>
        <w:t>.</w:t>
      </w:r>
      <w:r w:rsidR="00500368" w:rsidRPr="00941066">
        <w:rPr>
          <w:rFonts w:ascii="Times New Roman" w:hAnsi="Times New Roman" w:cs="Times New Roman"/>
          <w:sz w:val="24"/>
          <w:szCs w:val="24"/>
          <w:lang w:val="en-US"/>
        </w:rPr>
        <w:t xml:space="preserve"> For successful induction of adventitious rooting of stem cuttings of poinsettia (</w:t>
      </w:r>
      <w:r w:rsidR="00500368" w:rsidRPr="00941066">
        <w:rPr>
          <w:rFonts w:ascii="Times New Roman" w:hAnsi="Times New Roman" w:cs="Times New Roman"/>
          <w:i/>
          <w:sz w:val="24"/>
          <w:szCs w:val="24"/>
          <w:lang w:val="en-US"/>
        </w:rPr>
        <w:t xml:space="preserve">E. </w:t>
      </w:r>
      <w:proofErr w:type="spellStart"/>
      <w:r w:rsidR="00500368" w:rsidRPr="00941066">
        <w:rPr>
          <w:rFonts w:ascii="Times New Roman" w:hAnsi="Times New Roman" w:cs="Times New Roman"/>
          <w:i/>
          <w:sz w:val="24"/>
          <w:szCs w:val="24"/>
          <w:lang w:val="en-US"/>
        </w:rPr>
        <w:t>pulcherrima</w:t>
      </w:r>
      <w:proofErr w:type="spellEnd"/>
      <w:r w:rsidR="00500368" w:rsidRPr="00941066">
        <w:rPr>
          <w:rFonts w:ascii="Times New Roman" w:hAnsi="Times New Roman" w:cs="Times New Roman"/>
          <w:sz w:val="24"/>
          <w:szCs w:val="24"/>
          <w:lang w:val="en-US"/>
        </w:rPr>
        <w:t>) is</w:t>
      </w:r>
      <w:r w:rsidR="0043498E" w:rsidRPr="00941066">
        <w:rPr>
          <w:rFonts w:ascii="Times New Roman" w:hAnsi="Times New Roman" w:cs="Times New Roman"/>
          <w:sz w:val="24"/>
          <w:szCs w:val="24"/>
          <w:lang w:val="en-US"/>
        </w:rPr>
        <w:t xml:space="preserve"> recommended the use of IBA</w:t>
      </w:r>
      <w:r w:rsidR="005C4CFB" w:rsidRPr="00941066">
        <w:rPr>
          <w:rFonts w:ascii="Times New Roman" w:hAnsi="Times New Roman" w:cs="Times New Roman"/>
          <w:sz w:val="24"/>
          <w:szCs w:val="24"/>
          <w:lang w:val="en-US"/>
        </w:rPr>
        <w:t xml:space="preserve"> powder or in solution</w:t>
      </w:r>
      <w:r w:rsidR="0043498E" w:rsidRPr="00941066">
        <w:rPr>
          <w:rFonts w:ascii="Times New Roman" w:hAnsi="Times New Roman" w:cs="Times New Roman"/>
          <w:sz w:val="24"/>
          <w:szCs w:val="24"/>
          <w:lang w:val="en-US"/>
        </w:rPr>
        <w:t xml:space="preserve"> </w:t>
      </w:r>
      <w:r w:rsidR="005C4CFB" w:rsidRPr="00941066">
        <w:rPr>
          <w:rFonts w:ascii="Times New Roman" w:hAnsi="Times New Roman" w:cs="Times New Roman"/>
          <w:sz w:val="24"/>
          <w:szCs w:val="24"/>
          <w:lang w:val="en-US"/>
        </w:rPr>
        <w:t>isolate</w:t>
      </w:r>
      <w:r w:rsidR="0043498E" w:rsidRPr="00941066">
        <w:rPr>
          <w:rFonts w:ascii="Times New Roman" w:hAnsi="Times New Roman" w:cs="Times New Roman"/>
          <w:sz w:val="24"/>
          <w:szCs w:val="24"/>
          <w:lang w:val="en-US"/>
        </w:rPr>
        <w:t xml:space="preserve"> at 1,500 to 2,000 mg L</w:t>
      </w:r>
      <w:r w:rsidR="0043498E"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w:t>
      </w:r>
      <w:r w:rsidR="0043498E" w:rsidRPr="00941066">
        <w:rPr>
          <w:rFonts w:ascii="Times New Roman" w:hAnsi="Times New Roman" w:cs="Times New Roman"/>
          <w:sz w:val="24"/>
          <w:szCs w:val="24"/>
          <w:lang w:val="en-US"/>
        </w:rPr>
        <w:t xml:space="preserve">or </w:t>
      </w:r>
      <w:r w:rsidR="005C4CFB" w:rsidRPr="00941066">
        <w:rPr>
          <w:rFonts w:ascii="Times New Roman" w:hAnsi="Times New Roman" w:cs="Times New Roman"/>
          <w:sz w:val="24"/>
          <w:szCs w:val="24"/>
          <w:lang w:val="en-US"/>
        </w:rPr>
        <w:t xml:space="preserve">in </w:t>
      </w:r>
      <w:r w:rsidR="0043498E" w:rsidRPr="00941066">
        <w:rPr>
          <w:rFonts w:ascii="Times New Roman" w:hAnsi="Times New Roman" w:cs="Times New Roman"/>
          <w:sz w:val="24"/>
          <w:szCs w:val="24"/>
          <w:lang w:val="en-US"/>
        </w:rPr>
        <w:t xml:space="preserve">a </w:t>
      </w:r>
      <w:r w:rsidR="00500368" w:rsidRPr="00941066">
        <w:rPr>
          <w:rFonts w:ascii="Times New Roman" w:hAnsi="Times New Roman" w:cs="Times New Roman"/>
          <w:sz w:val="24"/>
          <w:szCs w:val="24"/>
          <w:lang w:val="en-US"/>
        </w:rPr>
        <w:t>combination between IBA at 1,000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and NAA at 500 mg L</w:t>
      </w:r>
      <w:r w:rsidR="00500368" w:rsidRPr="00941066">
        <w:rPr>
          <w:rFonts w:ascii="Times New Roman" w:hAnsi="Times New Roman" w:cs="Times New Roman"/>
          <w:sz w:val="24"/>
          <w:szCs w:val="24"/>
          <w:vertAlign w:val="superscript"/>
          <w:lang w:val="en-US"/>
        </w:rPr>
        <w:t>-1</w:t>
      </w:r>
      <w:r w:rsidR="00500368" w:rsidRPr="00941066">
        <w:rPr>
          <w:rFonts w:ascii="Times New Roman" w:hAnsi="Times New Roman" w:cs="Times New Roman"/>
          <w:sz w:val="24"/>
          <w:szCs w:val="24"/>
          <w:lang w:val="en-US"/>
        </w:rPr>
        <w:t xml:space="preserve"> (Lopes 2009)</w:t>
      </w:r>
      <w:r w:rsidR="007321C2" w:rsidRPr="00941066">
        <w:rPr>
          <w:rFonts w:ascii="Times New Roman" w:hAnsi="Times New Roman" w:cs="Times New Roman"/>
          <w:sz w:val="24"/>
          <w:szCs w:val="24"/>
          <w:lang w:val="en-US"/>
        </w:rPr>
        <w:t>. The present paper with</w:t>
      </w:r>
      <w:r w:rsidR="00260D75" w:rsidRPr="00941066">
        <w:rPr>
          <w:rFonts w:ascii="Times New Roman" w:hAnsi="Times New Roman" w:cs="Times New Roman"/>
          <w:sz w:val="24"/>
          <w:szCs w:val="24"/>
          <w:lang w:val="en-US"/>
        </w:rPr>
        <w:t xml:space="preserve"> croton</w:t>
      </w:r>
      <w:r w:rsidR="007321C2" w:rsidRPr="00941066">
        <w:rPr>
          <w:rFonts w:ascii="Times New Roman" w:hAnsi="Times New Roman" w:cs="Times New Roman"/>
          <w:sz w:val="24"/>
          <w:szCs w:val="24"/>
          <w:lang w:val="en-US"/>
        </w:rPr>
        <w:t xml:space="preserve"> species</w:t>
      </w:r>
      <w:r w:rsidR="004048E2" w:rsidRPr="00941066">
        <w:rPr>
          <w:rFonts w:ascii="Times New Roman" w:hAnsi="Times New Roman" w:cs="Times New Roman"/>
          <w:sz w:val="24"/>
          <w:szCs w:val="24"/>
          <w:lang w:val="en-US"/>
        </w:rPr>
        <w:t xml:space="preserve"> showed</w:t>
      </w:r>
      <w:r w:rsidR="00260D75" w:rsidRPr="00941066">
        <w:rPr>
          <w:rFonts w:ascii="Times New Roman" w:hAnsi="Times New Roman" w:cs="Times New Roman"/>
          <w:sz w:val="24"/>
          <w:szCs w:val="24"/>
          <w:lang w:val="en-US"/>
        </w:rPr>
        <w:t xml:space="preserve"> the best results for propagation of stem cuttings w</w:t>
      </w:r>
      <w:r w:rsidR="007321C2" w:rsidRPr="00941066">
        <w:rPr>
          <w:rFonts w:ascii="Times New Roman" w:hAnsi="Times New Roman" w:cs="Times New Roman"/>
          <w:sz w:val="24"/>
          <w:szCs w:val="24"/>
          <w:lang w:val="en-US"/>
        </w:rPr>
        <w:t>ith the same PGRs (IBA alone</w:t>
      </w:r>
      <w:r w:rsidR="00B77FBD" w:rsidRPr="00941066">
        <w:rPr>
          <w:rFonts w:ascii="Times New Roman" w:hAnsi="Times New Roman" w:cs="Times New Roman"/>
          <w:sz w:val="24"/>
          <w:szCs w:val="24"/>
          <w:lang w:val="en-US"/>
        </w:rPr>
        <w:t xml:space="preserve"> or combined with NAA) but at</w:t>
      </w:r>
      <w:r w:rsidR="00260D75" w:rsidRPr="00941066">
        <w:rPr>
          <w:rFonts w:ascii="Times New Roman" w:hAnsi="Times New Roman" w:cs="Times New Roman"/>
          <w:sz w:val="24"/>
          <w:szCs w:val="24"/>
          <w:lang w:val="en-US"/>
        </w:rPr>
        <w:t xml:space="preserve"> lower concentrations, 400 mg L</w:t>
      </w:r>
      <w:r w:rsidR="00260D75" w:rsidRPr="00941066">
        <w:rPr>
          <w:rFonts w:ascii="Times New Roman" w:hAnsi="Times New Roman" w:cs="Times New Roman"/>
          <w:sz w:val="24"/>
          <w:szCs w:val="24"/>
          <w:vertAlign w:val="superscript"/>
          <w:lang w:val="en-US"/>
        </w:rPr>
        <w:t>-1</w:t>
      </w:r>
      <w:r w:rsidR="00260D75" w:rsidRPr="00941066">
        <w:rPr>
          <w:rFonts w:ascii="Times New Roman" w:hAnsi="Times New Roman" w:cs="Times New Roman"/>
          <w:sz w:val="24"/>
          <w:szCs w:val="24"/>
          <w:lang w:val="en-US"/>
        </w:rPr>
        <w:t xml:space="preserve"> in total than that described by </w:t>
      </w:r>
      <w:r w:rsidR="00260D75" w:rsidRPr="00941066">
        <w:rPr>
          <w:rFonts w:ascii="Times New Roman" w:hAnsi="Times New Roman" w:cs="Times New Roman"/>
          <w:i/>
          <w:sz w:val="24"/>
          <w:szCs w:val="24"/>
          <w:lang w:val="en-US"/>
        </w:rPr>
        <w:t>Euphorbia</w:t>
      </w:r>
      <w:r w:rsidR="006C6C24" w:rsidRPr="00941066">
        <w:rPr>
          <w:rFonts w:ascii="Times New Roman" w:hAnsi="Times New Roman" w:cs="Times New Roman"/>
          <w:sz w:val="24"/>
          <w:szCs w:val="24"/>
          <w:lang w:val="en-US"/>
        </w:rPr>
        <w:t xml:space="preserve"> genus</w:t>
      </w:r>
      <w:r w:rsidR="00260D75" w:rsidRPr="00941066">
        <w:rPr>
          <w:rFonts w:ascii="Times New Roman" w:hAnsi="Times New Roman" w:cs="Times New Roman"/>
          <w:sz w:val="24"/>
          <w:szCs w:val="24"/>
          <w:lang w:val="en-US"/>
        </w:rPr>
        <w:t>.</w:t>
      </w:r>
    </w:p>
    <w:p w:rsidR="00347524" w:rsidRPr="00941066" w:rsidRDefault="004B4970" w:rsidP="002057F3">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The highest </w:t>
      </w:r>
      <w:r w:rsidR="006C6C24" w:rsidRPr="00941066">
        <w:rPr>
          <w:rFonts w:ascii="Times New Roman" w:hAnsi="Times New Roman" w:cs="Times New Roman"/>
          <w:sz w:val="24"/>
          <w:szCs w:val="24"/>
          <w:lang w:val="en-US"/>
        </w:rPr>
        <w:t>percentage of survival</w:t>
      </w:r>
      <w:r w:rsidR="00DE1B78" w:rsidRPr="00941066">
        <w:rPr>
          <w:rFonts w:ascii="Times New Roman" w:hAnsi="Times New Roman" w:cs="Times New Roman"/>
          <w:sz w:val="24"/>
          <w:szCs w:val="24"/>
          <w:lang w:val="en-US"/>
        </w:rPr>
        <w:t xml:space="preserve"> plants</w:t>
      </w:r>
      <w:r w:rsidR="00CC2DBA" w:rsidRPr="00941066">
        <w:rPr>
          <w:rFonts w:ascii="Times New Roman" w:hAnsi="Times New Roman" w:cs="Times New Roman"/>
          <w:sz w:val="24"/>
          <w:szCs w:val="24"/>
          <w:lang w:val="en-US"/>
        </w:rPr>
        <w:t xml:space="preserve"> (100%)</w:t>
      </w:r>
      <w:r w:rsidR="00DE1B78" w:rsidRPr="00941066">
        <w:rPr>
          <w:rFonts w:ascii="Times New Roman" w:hAnsi="Times New Roman" w:cs="Times New Roman"/>
          <w:sz w:val="24"/>
          <w:szCs w:val="24"/>
          <w:lang w:val="en-US"/>
        </w:rPr>
        <w:t xml:space="preserve"> in conditions of pot culture</w:t>
      </w:r>
      <w:r w:rsidR="00CC2DBA" w:rsidRPr="00941066">
        <w:rPr>
          <w:rFonts w:ascii="Times New Roman" w:hAnsi="Times New Roman" w:cs="Times New Roman"/>
          <w:sz w:val="24"/>
          <w:szCs w:val="24"/>
          <w:lang w:val="en-US"/>
        </w:rPr>
        <w:t xml:space="preserve"> </w:t>
      </w:r>
      <w:r w:rsidR="00DE1B78" w:rsidRPr="00941066">
        <w:rPr>
          <w:rFonts w:ascii="Times New Roman" w:hAnsi="Times New Roman" w:cs="Times New Roman"/>
          <w:sz w:val="24"/>
          <w:szCs w:val="24"/>
          <w:lang w:val="en-US"/>
        </w:rPr>
        <w:t>was</w:t>
      </w:r>
      <w:r w:rsidRPr="00941066">
        <w:rPr>
          <w:rFonts w:ascii="Times New Roman" w:hAnsi="Times New Roman" w:cs="Times New Roman"/>
          <w:sz w:val="24"/>
          <w:szCs w:val="24"/>
          <w:lang w:val="en-US"/>
        </w:rPr>
        <w:t xml:space="preserve"> obtained in </w:t>
      </w:r>
      <w:r w:rsidR="008B27D9" w:rsidRPr="00941066">
        <w:rPr>
          <w:rFonts w:ascii="Times New Roman" w:hAnsi="Times New Roman" w:cs="Times New Roman"/>
          <w:sz w:val="24"/>
          <w:szCs w:val="24"/>
          <w:lang w:val="en-US"/>
        </w:rPr>
        <w:t>IBA 400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and IBA + ANA 200 mg L</w:t>
      </w:r>
      <w:r w:rsidR="008B27D9" w:rsidRPr="00941066">
        <w:rPr>
          <w:rFonts w:ascii="Times New Roman" w:hAnsi="Times New Roman" w:cs="Times New Roman"/>
          <w:sz w:val="24"/>
          <w:szCs w:val="24"/>
          <w:vertAlign w:val="superscript"/>
          <w:lang w:val="en-US"/>
        </w:rPr>
        <w:t>-1</w:t>
      </w:r>
      <w:r w:rsidR="008B27D9" w:rsidRPr="00941066">
        <w:rPr>
          <w:rFonts w:ascii="Times New Roman" w:hAnsi="Times New Roman" w:cs="Times New Roman"/>
          <w:sz w:val="24"/>
          <w:szCs w:val="24"/>
          <w:lang w:val="en-US"/>
        </w:rPr>
        <w:t xml:space="preserve"> each</w:t>
      </w:r>
      <w:r w:rsidR="00DE1B78" w:rsidRPr="00941066">
        <w:rPr>
          <w:rFonts w:ascii="Times New Roman" w:hAnsi="Times New Roman" w:cs="Times New Roman"/>
          <w:sz w:val="24"/>
          <w:szCs w:val="24"/>
          <w:lang w:val="en-US"/>
        </w:rPr>
        <w:t xml:space="preserve"> (Table 1)</w:t>
      </w:r>
      <w:r w:rsidR="008B27D9" w:rsidRPr="00941066">
        <w:rPr>
          <w:rFonts w:ascii="Times New Roman" w:hAnsi="Times New Roman" w:cs="Times New Roman"/>
          <w:sz w:val="24"/>
          <w:szCs w:val="24"/>
          <w:lang w:val="en-US"/>
        </w:rPr>
        <w:t>, showing a relationship not only</w:t>
      </w:r>
      <w:r w:rsidR="001E5B33" w:rsidRPr="00941066">
        <w:rPr>
          <w:rFonts w:ascii="Times New Roman" w:hAnsi="Times New Roman" w:cs="Times New Roman"/>
          <w:sz w:val="24"/>
          <w:szCs w:val="24"/>
          <w:lang w:val="en-US"/>
        </w:rPr>
        <w:t xml:space="preserve"> with</w:t>
      </w:r>
      <w:r w:rsidR="008B27D9" w:rsidRPr="00941066">
        <w:rPr>
          <w:rFonts w:ascii="Times New Roman" w:hAnsi="Times New Roman" w:cs="Times New Roman"/>
          <w:sz w:val="24"/>
          <w:szCs w:val="24"/>
          <w:lang w:val="en-US"/>
        </w:rPr>
        <w:t xml:space="preserve"> the best percentage</w:t>
      </w:r>
      <w:r w:rsidR="001E5B33" w:rsidRPr="00941066">
        <w:rPr>
          <w:rFonts w:ascii="Times New Roman" w:hAnsi="Times New Roman" w:cs="Times New Roman"/>
          <w:sz w:val="24"/>
          <w:szCs w:val="24"/>
          <w:lang w:val="en-US"/>
        </w:rPr>
        <w:t xml:space="preserve"> of rooting</w:t>
      </w:r>
      <w:r w:rsidR="008B27D9" w:rsidRPr="00941066">
        <w:rPr>
          <w:rFonts w:ascii="Times New Roman" w:hAnsi="Times New Roman" w:cs="Times New Roman"/>
          <w:sz w:val="24"/>
          <w:szCs w:val="24"/>
          <w:lang w:val="en-US"/>
        </w:rPr>
        <w:t>, but also with quality of rooting for the success of cutting propagation</w:t>
      </w:r>
      <w:r w:rsidR="00DE1B78" w:rsidRPr="00941066">
        <w:rPr>
          <w:rFonts w:ascii="Times New Roman" w:hAnsi="Times New Roman" w:cs="Times New Roman"/>
          <w:sz w:val="24"/>
          <w:szCs w:val="24"/>
          <w:lang w:val="en-US"/>
        </w:rPr>
        <w:t>.</w:t>
      </w:r>
    </w:p>
    <w:p w:rsidR="00347524" w:rsidRPr="00941066" w:rsidRDefault="00347524" w:rsidP="002057F3">
      <w:pPr>
        <w:spacing w:after="0" w:line="480" w:lineRule="auto"/>
        <w:ind w:firstLine="360"/>
        <w:jc w:val="both"/>
        <w:rPr>
          <w:rFonts w:ascii="Times New Roman" w:hAnsi="Times New Roman" w:cs="Times New Roman"/>
          <w:sz w:val="24"/>
          <w:szCs w:val="24"/>
          <w:lang w:val="en-US"/>
        </w:rPr>
      </w:pPr>
      <w:bookmarkStart w:id="16" w:name="_GoBack"/>
      <w:commentRangeStart w:id="17"/>
      <w:r w:rsidRPr="00941066">
        <w:rPr>
          <w:rFonts w:ascii="Times New Roman" w:hAnsi="Times New Roman" w:cs="Times New Roman"/>
          <w:sz w:val="24"/>
          <w:szCs w:val="24"/>
          <w:lang w:val="en-US"/>
        </w:rPr>
        <w:t>The obtaining of an efficient system, with high percentage of rooting and survival of plan</w:t>
      </w:r>
      <w:r w:rsidR="00E129CC" w:rsidRPr="00941066">
        <w:rPr>
          <w:rFonts w:ascii="Times New Roman" w:hAnsi="Times New Roman" w:cs="Times New Roman"/>
          <w:sz w:val="24"/>
          <w:szCs w:val="24"/>
          <w:lang w:val="en-US"/>
        </w:rPr>
        <w:t xml:space="preserve">ts in the field, combined </w:t>
      </w:r>
      <w:bookmarkEnd w:id="16"/>
      <w:r w:rsidR="00E129CC" w:rsidRPr="00941066">
        <w:rPr>
          <w:rFonts w:ascii="Times New Roman" w:hAnsi="Times New Roman" w:cs="Times New Roman"/>
          <w:sz w:val="24"/>
          <w:szCs w:val="24"/>
          <w:lang w:val="en-US"/>
        </w:rPr>
        <w:t>with</w:t>
      </w:r>
      <w:r w:rsidRPr="00941066">
        <w:rPr>
          <w:rFonts w:ascii="Times New Roman" w:hAnsi="Times New Roman" w:cs="Times New Roman"/>
          <w:sz w:val="24"/>
          <w:szCs w:val="24"/>
          <w:lang w:val="en-US"/>
        </w:rPr>
        <w:t xml:space="preserve"> the reduction of time</w:t>
      </w:r>
      <w:r w:rsidR="00462E60" w:rsidRPr="00941066">
        <w:rPr>
          <w:rFonts w:ascii="Times New Roman" w:hAnsi="Times New Roman" w:cs="Times New Roman"/>
          <w:sz w:val="24"/>
          <w:szCs w:val="24"/>
          <w:lang w:val="en-US"/>
        </w:rPr>
        <w:t xml:space="preserve"> and costs</w:t>
      </w:r>
      <w:r w:rsidRPr="00941066">
        <w:rPr>
          <w:rFonts w:ascii="Times New Roman" w:hAnsi="Times New Roman" w:cs="Times New Roman"/>
          <w:sz w:val="24"/>
          <w:szCs w:val="24"/>
          <w:lang w:val="en-US"/>
        </w:rPr>
        <w:t xml:space="preserve"> </w:t>
      </w:r>
      <w:r w:rsidR="0093371E" w:rsidRPr="00941066">
        <w:rPr>
          <w:rFonts w:ascii="Times New Roman" w:hAnsi="Times New Roman" w:cs="Times New Roman"/>
          <w:sz w:val="24"/>
          <w:szCs w:val="24"/>
          <w:lang w:val="en-US"/>
        </w:rPr>
        <w:t>are</w:t>
      </w:r>
      <w:r w:rsidRPr="00941066">
        <w:rPr>
          <w:rFonts w:ascii="Times New Roman" w:hAnsi="Times New Roman" w:cs="Times New Roman"/>
          <w:sz w:val="24"/>
          <w:szCs w:val="24"/>
          <w:lang w:val="en-US"/>
        </w:rPr>
        <w:t xml:space="preserve"> a continuous cha</w:t>
      </w:r>
      <w:r w:rsidR="00E129CC" w:rsidRPr="00941066">
        <w:rPr>
          <w:rFonts w:ascii="Times New Roman" w:hAnsi="Times New Roman" w:cs="Times New Roman"/>
          <w:sz w:val="24"/>
          <w:szCs w:val="24"/>
          <w:lang w:val="en-US"/>
        </w:rPr>
        <w:t>llenge</w:t>
      </w:r>
      <w:r w:rsidR="00F63BC3" w:rsidRPr="00941066">
        <w:rPr>
          <w:rFonts w:ascii="Times New Roman" w:hAnsi="Times New Roman" w:cs="Times New Roman"/>
          <w:sz w:val="24"/>
          <w:szCs w:val="24"/>
          <w:lang w:val="en-US"/>
        </w:rPr>
        <w:t xml:space="preserve"> in vegetative propagation</w:t>
      </w:r>
      <w:r w:rsidR="00E129CC" w:rsidRPr="00941066">
        <w:rPr>
          <w:rFonts w:ascii="Times New Roman" w:hAnsi="Times New Roman" w:cs="Times New Roman"/>
          <w:sz w:val="24"/>
          <w:szCs w:val="24"/>
          <w:lang w:val="en-US"/>
        </w:rPr>
        <w:t>, main in shrubs and woody species</w:t>
      </w:r>
      <w:r w:rsidR="00600FB4" w:rsidRPr="00941066">
        <w:rPr>
          <w:rFonts w:ascii="Times New Roman" w:hAnsi="Times New Roman" w:cs="Times New Roman"/>
          <w:sz w:val="24"/>
          <w:szCs w:val="24"/>
          <w:lang w:val="en-US"/>
        </w:rPr>
        <w:t xml:space="preserve"> with economical purposes</w:t>
      </w:r>
      <w:r w:rsidR="00E129CC" w:rsidRPr="00941066">
        <w:rPr>
          <w:rFonts w:ascii="Times New Roman" w:hAnsi="Times New Roman" w:cs="Times New Roman"/>
          <w:sz w:val="24"/>
          <w:szCs w:val="24"/>
          <w:lang w:val="en-US"/>
        </w:rPr>
        <w:t>.</w:t>
      </w:r>
      <w:r w:rsidR="009932AD" w:rsidRPr="00941066">
        <w:rPr>
          <w:rFonts w:ascii="Times New Roman" w:hAnsi="Times New Roman" w:cs="Times New Roman"/>
          <w:sz w:val="24"/>
          <w:szCs w:val="24"/>
          <w:lang w:val="en-US"/>
        </w:rPr>
        <w:t xml:space="preserve"> </w:t>
      </w:r>
      <w:r w:rsidR="00755994" w:rsidRPr="00941066">
        <w:rPr>
          <w:rFonts w:ascii="Times New Roman" w:hAnsi="Times New Roman" w:cs="Times New Roman"/>
          <w:sz w:val="24"/>
          <w:szCs w:val="24"/>
          <w:lang w:val="en-US"/>
        </w:rPr>
        <w:t>T</w:t>
      </w:r>
      <w:r w:rsidR="00902264" w:rsidRPr="00941066">
        <w:rPr>
          <w:rFonts w:ascii="Times New Roman" w:hAnsi="Times New Roman" w:cs="Times New Roman"/>
          <w:sz w:val="24"/>
          <w:szCs w:val="24"/>
          <w:lang w:val="en-US"/>
        </w:rPr>
        <w:t>he association of</w:t>
      </w:r>
      <w:r w:rsidR="009932AD" w:rsidRPr="00941066">
        <w:rPr>
          <w:rFonts w:ascii="Times New Roman" w:hAnsi="Times New Roman" w:cs="Times New Roman"/>
          <w:sz w:val="24"/>
          <w:szCs w:val="24"/>
          <w:lang w:val="en-US"/>
        </w:rPr>
        <w:t xml:space="preserve"> works with several factors that result in an increase of rooting with reduction of</w:t>
      </w:r>
      <w:r w:rsidR="00902264" w:rsidRPr="00941066">
        <w:rPr>
          <w:rFonts w:ascii="Times New Roman" w:hAnsi="Times New Roman" w:cs="Times New Roman"/>
          <w:sz w:val="24"/>
          <w:szCs w:val="24"/>
          <w:lang w:val="en-US"/>
        </w:rPr>
        <w:t xml:space="preserve"> the</w:t>
      </w:r>
      <w:r w:rsidR="009932AD" w:rsidRPr="00941066">
        <w:rPr>
          <w:rFonts w:ascii="Times New Roman" w:hAnsi="Times New Roman" w:cs="Times New Roman"/>
          <w:sz w:val="24"/>
          <w:szCs w:val="24"/>
          <w:lang w:val="en-US"/>
        </w:rPr>
        <w:t xml:space="preserve"> time to obtain roots from stem-cut</w:t>
      </w:r>
      <w:r w:rsidR="00755994" w:rsidRPr="00941066">
        <w:rPr>
          <w:rFonts w:ascii="Times New Roman" w:hAnsi="Times New Roman" w:cs="Times New Roman"/>
          <w:sz w:val="24"/>
          <w:szCs w:val="24"/>
          <w:lang w:val="en-US"/>
        </w:rPr>
        <w:t>ting</w:t>
      </w:r>
      <w:r w:rsidR="009932AD" w:rsidRPr="00941066">
        <w:rPr>
          <w:rFonts w:ascii="Times New Roman" w:hAnsi="Times New Roman" w:cs="Times New Roman"/>
          <w:sz w:val="24"/>
          <w:szCs w:val="24"/>
          <w:lang w:val="en-US"/>
        </w:rPr>
        <w:t xml:space="preserve">s, as the testing of types and concentration of </w:t>
      </w:r>
      <w:proofErr w:type="spellStart"/>
      <w:r w:rsidR="00755994" w:rsidRPr="00941066">
        <w:rPr>
          <w:rFonts w:ascii="Times New Roman" w:hAnsi="Times New Roman" w:cs="Times New Roman"/>
          <w:sz w:val="24"/>
          <w:szCs w:val="24"/>
          <w:lang w:val="en-US"/>
        </w:rPr>
        <w:t>auxins</w:t>
      </w:r>
      <w:proofErr w:type="spellEnd"/>
      <w:r w:rsidR="00755994" w:rsidRPr="00941066">
        <w:rPr>
          <w:rFonts w:ascii="Times New Roman" w:hAnsi="Times New Roman" w:cs="Times New Roman"/>
          <w:sz w:val="24"/>
          <w:szCs w:val="24"/>
          <w:lang w:val="en-US"/>
        </w:rPr>
        <w:t xml:space="preserve"> </w:t>
      </w:r>
      <w:r w:rsidR="004B4970" w:rsidRPr="00941066">
        <w:rPr>
          <w:rFonts w:ascii="Times New Roman" w:hAnsi="Times New Roman" w:cs="Times New Roman"/>
          <w:sz w:val="24"/>
          <w:szCs w:val="24"/>
          <w:lang w:val="en-US"/>
        </w:rPr>
        <w:t>used in this experiment</w:t>
      </w:r>
      <w:r w:rsidRPr="00941066">
        <w:rPr>
          <w:rFonts w:ascii="Times New Roman" w:hAnsi="Times New Roman" w:cs="Times New Roman"/>
          <w:sz w:val="24"/>
          <w:szCs w:val="24"/>
          <w:lang w:val="en-US"/>
        </w:rPr>
        <w:t xml:space="preserve"> </w:t>
      </w:r>
      <w:r w:rsidR="00493C16" w:rsidRPr="00941066">
        <w:rPr>
          <w:rFonts w:ascii="Times New Roman" w:hAnsi="Times New Roman" w:cs="Times New Roman"/>
          <w:sz w:val="24"/>
          <w:szCs w:val="24"/>
          <w:lang w:val="en-US"/>
        </w:rPr>
        <w:t>is a</w:t>
      </w:r>
      <w:r w:rsidR="00755994" w:rsidRPr="00941066">
        <w:rPr>
          <w:rFonts w:ascii="Times New Roman" w:hAnsi="Times New Roman" w:cs="Times New Roman"/>
          <w:sz w:val="24"/>
          <w:szCs w:val="24"/>
          <w:lang w:val="en-US"/>
        </w:rPr>
        <w:t xml:space="preserve"> solution for increasing</w:t>
      </w:r>
      <w:r w:rsidR="009932AD" w:rsidRPr="00941066">
        <w:rPr>
          <w:rFonts w:ascii="Times New Roman" w:hAnsi="Times New Roman" w:cs="Times New Roman"/>
          <w:sz w:val="24"/>
          <w:szCs w:val="24"/>
          <w:lang w:val="en-US"/>
        </w:rPr>
        <w:t xml:space="preserve"> the ex vitro vegetative propagation system</w:t>
      </w:r>
      <w:r w:rsidR="00455968" w:rsidRPr="00941066">
        <w:rPr>
          <w:rFonts w:ascii="Times New Roman" w:hAnsi="Times New Roman" w:cs="Times New Roman"/>
          <w:sz w:val="24"/>
          <w:szCs w:val="24"/>
          <w:lang w:val="en-US"/>
        </w:rPr>
        <w:t xml:space="preserve"> in croton and other species from </w:t>
      </w:r>
      <w:proofErr w:type="spellStart"/>
      <w:r w:rsidR="00455968" w:rsidRPr="00941066">
        <w:rPr>
          <w:rFonts w:ascii="Times New Roman" w:hAnsi="Times New Roman" w:cs="Times New Roman"/>
          <w:sz w:val="24"/>
          <w:szCs w:val="24"/>
          <w:lang w:val="en-US"/>
        </w:rPr>
        <w:t>Euphorbiaceae</w:t>
      </w:r>
      <w:proofErr w:type="spellEnd"/>
      <w:r w:rsidR="009932AD" w:rsidRPr="00941066">
        <w:rPr>
          <w:rFonts w:ascii="Times New Roman" w:hAnsi="Times New Roman" w:cs="Times New Roman"/>
          <w:sz w:val="24"/>
          <w:szCs w:val="24"/>
          <w:lang w:val="en-US"/>
        </w:rPr>
        <w:t>.</w:t>
      </w:r>
      <w:r w:rsidR="005308E0" w:rsidRPr="00941066">
        <w:rPr>
          <w:rFonts w:ascii="Times New Roman" w:hAnsi="Times New Roman" w:cs="Times New Roman"/>
          <w:sz w:val="24"/>
          <w:szCs w:val="24"/>
          <w:lang w:val="en-US"/>
        </w:rPr>
        <w:t xml:space="preserve"> In fact, th</w:t>
      </w:r>
      <w:r w:rsidR="00A43099" w:rsidRPr="00941066">
        <w:rPr>
          <w:rFonts w:ascii="Times New Roman" w:hAnsi="Times New Roman" w:cs="Times New Roman"/>
          <w:sz w:val="24"/>
          <w:szCs w:val="24"/>
          <w:lang w:val="en-US"/>
        </w:rPr>
        <w:t>e</w:t>
      </w:r>
      <w:r w:rsidR="005308E0" w:rsidRPr="00941066">
        <w:rPr>
          <w:rFonts w:ascii="Times New Roman" w:hAnsi="Times New Roman" w:cs="Times New Roman"/>
          <w:sz w:val="24"/>
          <w:szCs w:val="24"/>
          <w:lang w:val="en-US"/>
        </w:rPr>
        <w:t xml:space="preserve"> actual</w:t>
      </w:r>
      <w:r w:rsidR="00A43099" w:rsidRPr="00941066">
        <w:rPr>
          <w:rFonts w:ascii="Times New Roman" w:hAnsi="Times New Roman" w:cs="Times New Roman"/>
          <w:sz w:val="24"/>
          <w:szCs w:val="24"/>
          <w:lang w:val="en-US"/>
        </w:rPr>
        <w:t xml:space="preserve"> paper is the first that studied</w:t>
      </w:r>
      <w:r w:rsidR="005308E0" w:rsidRPr="00941066">
        <w:rPr>
          <w:rFonts w:ascii="Times New Roman" w:hAnsi="Times New Roman" w:cs="Times New Roman"/>
          <w:sz w:val="24"/>
          <w:szCs w:val="24"/>
          <w:lang w:val="en-US"/>
        </w:rPr>
        <w:t xml:space="preserve"> the influence of </w:t>
      </w:r>
      <w:proofErr w:type="spellStart"/>
      <w:r w:rsidR="005308E0" w:rsidRPr="00941066">
        <w:rPr>
          <w:rFonts w:ascii="Times New Roman" w:hAnsi="Times New Roman" w:cs="Times New Roman"/>
          <w:sz w:val="24"/>
          <w:szCs w:val="24"/>
          <w:lang w:val="en-US"/>
        </w:rPr>
        <w:t>auxins</w:t>
      </w:r>
      <w:proofErr w:type="spellEnd"/>
      <w:r w:rsidR="00A43099" w:rsidRPr="00941066">
        <w:rPr>
          <w:rFonts w:ascii="Times New Roman" w:hAnsi="Times New Roman" w:cs="Times New Roman"/>
          <w:sz w:val="24"/>
          <w:szCs w:val="24"/>
          <w:lang w:val="en-US"/>
        </w:rPr>
        <w:t xml:space="preserve"> IBA and NAA</w:t>
      </w:r>
      <w:r w:rsidR="005308E0" w:rsidRPr="00941066">
        <w:rPr>
          <w:rFonts w:ascii="Times New Roman" w:hAnsi="Times New Roman" w:cs="Times New Roman"/>
          <w:sz w:val="24"/>
          <w:szCs w:val="24"/>
          <w:lang w:val="en-US"/>
        </w:rPr>
        <w:t xml:space="preserve"> on rooting of stem-cutting of croton (</w:t>
      </w:r>
      <w:proofErr w:type="spellStart"/>
      <w:r w:rsidR="005308E0" w:rsidRPr="00941066">
        <w:rPr>
          <w:rFonts w:ascii="Times New Roman" w:hAnsi="Times New Roman" w:cs="Times New Roman"/>
          <w:i/>
          <w:sz w:val="24"/>
          <w:szCs w:val="24"/>
          <w:lang w:val="en-US"/>
        </w:rPr>
        <w:t>Codiaeum</w:t>
      </w:r>
      <w:proofErr w:type="spellEnd"/>
      <w:r w:rsidR="005308E0" w:rsidRPr="00941066">
        <w:rPr>
          <w:rFonts w:ascii="Times New Roman" w:hAnsi="Times New Roman" w:cs="Times New Roman"/>
          <w:i/>
          <w:sz w:val="24"/>
          <w:szCs w:val="24"/>
          <w:lang w:val="en-US"/>
        </w:rPr>
        <w:t xml:space="preserve"> </w:t>
      </w:r>
      <w:proofErr w:type="spellStart"/>
      <w:r w:rsidR="005308E0" w:rsidRPr="00941066">
        <w:rPr>
          <w:rFonts w:ascii="Times New Roman" w:hAnsi="Times New Roman" w:cs="Times New Roman"/>
          <w:i/>
          <w:sz w:val="24"/>
          <w:szCs w:val="24"/>
          <w:lang w:val="en-US"/>
        </w:rPr>
        <w:t>variegatum</w:t>
      </w:r>
      <w:proofErr w:type="spellEnd"/>
      <w:r w:rsidR="005308E0" w:rsidRPr="00941066">
        <w:rPr>
          <w:rFonts w:ascii="Times New Roman" w:hAnsi="Times New Roman" w:cs="Times New Roman"/>
          <w:sz w:val="24"/>
          <w:szCs w:val="24"/>
          <w:lang w:val="en-US"/>
        </w:rPr>
        <w:t>)</w:t>
      </w:r>
      <w:r w:rsidR="00DD1DEF" w:rsidRPr="00941066">
        <w:rPr>
          <w:rFonts w:ascii="Times New Roman" w:hAnsi="Times New Roman" w:cs="Times New Roman"/>
          <w:sz w:val="24"/>
          <w:szCs w:val="24"/>
          <w:lang w:val="en-US"/>
        </w:rPr>
        <w:t>, an important plant for horticulture ornamental purposes.</w:t>
      </w:r>
      <w:commentRangeEnd w:id="17"/>
      <w:r w:rsidR="0046338E">
        <w:rPr>
          <w:rStyle w:val="CommentReference"/>
        </w:rPr>
        <w:commentReference w:id="17"/>
      </w:r>
    </w:p>
    <w:p w:rsidR="00DC2D4F" w:rsidRPr="00941066" w:rsidRDefault="006D42C5" w:rsidP="00E5527B">
      <w:pPr>
        <w:spacing w:after="0" w:line="480" w:lineRule="auto"/>
        <w:ind w:firstLine="360"/>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lastRenderedPageBreak/>
        <w:t>In this work there was possible to obtain an efficient protocol</w:t>
      </w:r>
      <w:r w:rsidR="00D37519" w:rsidRPr="00941066">
        <w:rPr>
          <w:rFonts w:ascii="Times New Roman" w:hAnsi="Times New Roman" w:cs="Times New Roman"/>
          <w:sz w:val="24"/>
          <w:szCs w:val="24"/>
          <w:lang w:val="en-US"/>
        </w:rPr>
        <w:t xml:space="preserve"> (100% of rooting and plant survival)</w:t>
      </w:r>
      <w:r w:rsidRPr="00941066">
        <w:rPr>
          <w:rFonts w:ascii="Times New Roman" w:hAnsi="Times New Roman" w:cs="Times New Roman"/>
          <w:sz w:val="24"/>
          <w:szCs w:val="24"/>
          <w:lang w:val="en-US"/>
        </w:rPr>
        <w:t xml:space="preserve"> for stem-cut</w:t>
      </w:r>
      <w:r w:rsidR="00D37519" w:rsidRPr="00941066">
        <w:rPr>
          <w:rFonts w:ascii="Times New Roman" w:hAnsi="Times New Roman" w:cs="Times New Roman"/>
          <w:sz w:val="24"/>
          <w:szCs w:val="24"/>
          <w:lang w:val="en-US"/>
        </w:rPr>
        <w:t>ting</w:t>
      </w:r>
      <w:r w:rsidRPr="00941066">
        <w:rPr>
          <w:rFonts w:ascii="Times New Roman" w:hAnsi="Times New Roman" w:cs="Times New Roman"/>
          <w:sz w:val="24"/>
          <w:szCs w:val="24"/>
          <w:lang w:val="en-US"/>
        </w:rPr>
        <w:t xml:space="preserve"> </w:t>
      </w:r>
      <w:r w:rsidR="00ED61F7" w:rsidRPr="00941066">
        <w:rPr>
          <w:rFonts w:ascii="Times New Roman" w:hAnsi="Times New Roman" w:cs="Times New Roman"/>
          <w:sz w:val="24"/>
          <w:szCs w:val="24"/>
          <w:lang w:val="en-US"/>
        </w:rPr>
        <w:t xml:space="preserve">(10-12 cm in length) </w:t>
      </w:r>
      <w:r w:rsidRPr="00941066">
        <w:rPr>
          <w:rFonts w:ascii="Times New Roman" w:hAnsi="Times New Roman" w:cs="Times New Roman"/>
          <w:sz w:val="24"/>
          <w:szCs w:val="24"/>
          <w:lang w:val="en-US"/>
        </w:rPr>
        <w:t>propagation of croton (</w:t>
      </w:r>
      <w:proofErr w:type="spellStart"/>
      <w:r w:rsidRPr="00941066">
        <w:rPr>
          <w:rFonts w:ascii="Times New Roman" w:hAnsi="Times New Roman" w:cs="Times New Roman"/>
          <w:i/>
          <w:sz w:val="24"/>
          <w:szCs w:val="24"/>
          <w:lang w:val="en-US"/>
        </w:rPr>
        <w:t>Codiaeum</w:t>
      </w:r>
      <w:proofErr w:type="spellEnd"/>
      <w:r w:rsidRPr="00941066">
        <w:rPr>
          <w:rFonts w:ascii="Times New Roman" w:hAnsi="Times New Roman" w:cs="Times New Roman"/>
          <w:i/>
          <w:sz w:val="24"/>
          <w:szCs w:val="24"/>
          <w:lang w:val="en-US"/>
        </w:rPr>
        <w:t xml:space="preserve"> </w:t>
      </w:r>
      <w:proofErr w:type="spellStart"/>
      <w:r w:rsidRPr="00941066">
        <w:rPr>
          <w:rFonts w:ascii="Times New Roman" w:hAnsi="Times New Roman" w:cs="Times New Roman"/>
          <w:i/>
          <w:sz w:val="24"/>
          <w:szCs w:val="24"/>
          <w:lang w:val="en-US"/>
        </w:rPr>
        <w:t>variegatum</w:t>
      </w:r>
      <w:proofErr w:type="spellEnd"/>
      <w:r w:rsidRPr="00941066">
        <w:rPr>
          <w:rFonts w:ascii="Times New Roman" w:hAnsi="Times New Roman" w:cs="Times New Roman"/>
          <w:sz w:val="24"/>
          <w:szCs w:val="24"/>
          <w:lang w:val="en-US"/>
        </w:rPr>
        <w:t xml:space="preserve">) </w:t>
      </w:r>
      <w:r w:rsidR="00902264" w:rsidRPr="00941066">
        <w:rPr>
          <w:rFonts w:ascii="Times New Roman" w:hAnsi="Times New Roman" w:cs="Times New Roman"/>
          <w:sz w:val="24"/>
          <w:szCs w:val="24"/>
          <w:lang w:val="en-US"/>
        </w:rPr>
        <w:t>only when was used</w:t>
      </w:r>
      <w:r w:rsidRPr="00941066">
        <w:rPr>
          <w:rFonts w:ascii="Times New Roman" w:hAnsi="Times New Roman" w:cs="Times New Roman"/>
          <w:sz w:val="24"/>
          <w:szCs w:val="24"/>
          <w:lang w:val="en-US"/>
        </w:rPr>
        <w:t xml:space="preserve"> </w:t>
      </w:r>
      <w:r w:rsidR="00D37519" w:rsidRPr="00941066">
        <w:rPr>
          <w:rFonts w:ascii="Times New Roman" w:hAnsi="Times New Roman" w:cs="Times New Roman"/>
          <w:sz w:val="24"/>
          <w:szCs w:val="24"/>
          <w:lang w:val="en-US"/>
        </w:rPr>
        <w:t>a liquid solution of IBA 400 mg L</w:t>
      </w:r>
      <w:r w:rsidR="00D37519" w:rsidRPr="00941066">
        <w:rPr>
          <w:rFonts w:ascii="Times New Roman" w:hAnsi="Times New Roman" w:cs="Times New Roman"/>
          <w:sz w:val="24"/>
          <w:szCs w:val="24"/>
          <w:vertAlign w:val="superscript"/>
          <w:lang w:val="en-US"/>
        </w:rPr>
        <w:t>-1</w:t>
      </w:r>
      <w:r w:rsidR="00D37519" w:rsidRPr="00941066">
        <w:rPr>
          <w:rFonts w:ascii="Times New Roman" w:hAnsi="Times New Roman" w:cs="Times New Roman"/>
          <w:sz w:val="24"/>
          <w:szCs w:val="24"/>
          <w:lang w:val="en-US"/>
        </w:rPr>
        <w:t xml:space="preserve"> or a combination of two </w:t>
      </w:r>
      <w:proofErr w:type="spellStart"/>
      <w:r w:rsidR="00D37519" w:rsidRPr="00941066">
        <w:rPr>
          <w:rFonts w:ascii="Times New Roman" w:hAnsi="Times New Roman" w:cs="Times New Roman"/>
          <w:sz w:val="24"/>
          <w:szCs w:val="24"/>
          <w:lang w:val="en-US"/>
        </w:rPr>
        <w:t>auxins</w:t>
      </w:r>
      <w:proofErr w:type="spellEnd"/>
      <w:r w:rsidR="00D37519" w:rsidRPr="00941066">
        <w:rPr>
          <w:rFonts w:ascii="Times New Roman" w:hAnsi="Times New Roman" w:cs="Times New Roman"/>
          <w:sz w:val="24"/>
          <w:szCs w:val="24"/>
          <w:lang w:val="en-US"/>
        </w:rPr>
        <w:t>,</w:t>
      </w:r>
      <w:r w:rsidRPr="00941066">
        <w:rPr>
          <w:rFonts w:ascii="Times New Roman" w:hAnsi="Times New Roman" w:cs="Times New Roman"/>
          <w:sz w:val="24"/>
          <w:szCs w:val="24"/>
          <w:lang w:val="en-US"/>
        </w:rPr>
        <w:t xml:space="preserve"> </w:t>
      </w:r>
      <w:r w:rsidR="00240438" w:rsidRPr="00941066">
        <w:rPr>
          <w:rFonts w:ascii="Times New Roman" w:hAnsi="Times New Roman" w:cs="Times New Roman"/>
          <w:sz w:val="24"/>
          <w:szCs w:val="24"/>
          <w:lang w:val="en-US"/>
        </w:rPr>
        <w:t>IBA + NAA</w:t>
      </w:r>
      <w:r w:rsidRPr="00941066">
        <w:rPr>
          <w:rFonts w:ascii="Times New Roman" w:hAnsi="Times New Roman" w:cs="Times New Roman"/>
          <w:sz w:val="24"/>
          <w:szCs w:val="24"/>
          <w:lang w:val="en-US"/>
        </w:rPr>
        <w:t xml:space="preserve"> at 200 mg L</w:t>
      </w:r>
      <w:r w:rsidRPr="00941066">
        <w:rPr>
          <w:rFonts w:ascii="Times New Roman" w:hAnsi="Times New Roman" w:cs="Times New Roman"/>
          <w:sz w:val="24"/>
          <w:szCs w:val="24"/>
          <w:vertAlign w:val="superscript"/>
          <w:lang w:val="en-US"/>
        </w:rPr>
        <w:t>-1</w:t>
      </w:r>
      <w:r w:rsidRPr="00941066">
        <w:rPr>
          <w:rFonts w:ascii="Times New Roman" w:hAnsi="Times New Roman" w:cs="Times New Roman"/>
          <w:sz w:val="24"/>
          <w:szCs w:val="24"/>
          <w:lang w:val="en-US"/>
        </w:rPr>
        <w:t xml:space="preserve"> each.</w:t>
      </w:r>
      <w:r w:rsidR="00223E4A" w:rsidRPr="00941066">
        <w:rPr>
          <w:rFonts w:ascii="Times New Roman" w:hAnsi="Times New Roman" w:cs="Times New Roman"/>
          <w:sz w:val="24"/>
          <w:szCs w:val="24"/>
          <w:lang w:val="en-US"/>
        </w:rPr>
        <w:t xml:space="preserve"> </w:t>
      </w:r>
    </w:p>
    <w:p w:rsidR="00DC2D4F" w:rsidRPr="00941066" w:rsidRDefault="00DC2D4F" w:rsidP="00DC2D4F">
      <w:pPr>
        <w:spacing w:after="0" w:line="480" w:lineRule="auto"/>
        <w:jc w:val="center"/>
        <w:rPr>
          <w:rFonts w:ascii="Times New Roman" w:hAnsi="Times New Roman" w:cs="Times New Roman"/>
          <w:b/>
          <w:sz w:val="24"/>
          <w:szCs w:val="24"/>
          <w:lang w:val="en-US"/>
        </w:rPr>
      </w:pPr>
      <w:r w:rsidRPr="00941066">
        <w:rPr>
          <w:rFonts w:ascii="Times New Roman" w:hAnsi="Times New Roman" w:cs="Times New Roman"/>
          <w:b/>
          <w:sz w:val="24"/>
          <w:szCs w:val="24"/>
          <w:lang w:val="en-US"/>
        </w:rPr>
        <w:t>ACKNOWLEDGEMENTS</w:t>
      </w:r>
    </w:p>
    <w:p w:rsidR="004A44A0" w:rsidRPr="00941066" w:rsidRDefault="00DC2D4F" w:rsidP="002057F3">
      <w:pPr>
        <w:spacing w:after="0" w:line="480" w:lineRule="auto"/>
        <w:jc w:val="both"/>
        <w:rPr>
          <w:rFonts w:ascii="Times New Roman" w:hAnsi="Times New Roman" w:cs="Times New Roman"/>
          <w:sz w:val="24"/>
          <w:szCs w:val="24"/>
          <w:lang w:val="en-US"/>
        </w:rPr>
      </w:pPr>
      <w:r w:rsidRPr="00941066">
        <w:rPr>
          <w:rFonts w:ascii="Times New Roman" w:hAnsi="Times New Roman" w:cs="Times New Roman"/>
          <w:sz w:val="24"/>
          <w:szCs w:val="24"/>
          <w:lang w:val="en-US"/>
        </w:rPr>
        <w:t xml:space="preserve">Special thanks to </w:t>
      </w:r>
      <w:proofErr w:type="spellStart"/>
      <w:r w:rsidRPr="00941066">
        <w:rPr>
          <w:rFonts w:ascii="Times New Roman" w:hAnsi="Times New Roman" w:cs="Times New Roman"/>
          <w:sz w:val="24"/>
          <w:szCs w:val="24"/>
          <w:lang w:val="en-US"/>
        </w:rPr>
        <w:t>Shunji</w:t>
      </w:r>
      <w:proofErr w:type="spellEnd"/>
      <w:r w:rsidRPr="00941066">
        <w:rPr>
          <w:rFonts w:ascii="Times New Roman" w:hAnsi="Times New Roman" w:cs="Times New Roman"/>
          <w:sz w:val="24"/>
          <w:szCs w:val="24"/>
          <w:lang w:val="en-US"/>
        </w:rPr>
        <w:t xml:space="preserve"> Nishimura (</w:t>
      </w:r>
      <w:r w:rsidRPr="00941066">
        <w:rPr>
          <w:rFonts w:ascii="Times New Roman" w:hAnsi="Times New Roman" w:cs="Times New Roman"/>
          <w:i/>
          <w:sz w:val="24"/>
          <w:szCs w:val="24"/>
          <w:lang w:val="en-US"/>
        </w:rPr>
        <w:t xml:space="preserve">in </w:t>
      </w:r>
      <w:proofErr w:type="spellStart"/>
      <w:r w:rsidRPr="00941066">
        <w:rPr>
          <w:rFonts w:ascii="Times New Roman" w:hAnsi="Times New Roman" w:cs="Times New Roman"/>
          <w:i/>
          <w:sz w:val="24"/>
          <w:szCs w:val="24"/>
          <w:lang w:val="en-US"/>
        </w:rPr>
        <w:t>memorian</w:t>
      </w:r>
      <w:proofErr w:type="spellEnd"/>
      <w:r w:rsidRPr="00941066">
        <w:rPr>
          <w:rFonts w:ascii="Times New Roman" w:hAnsi="Times New Roman" w:cs="Times New Roman"/>
          <w:sz w:val="24"/>
          <w:szCs w:val="24"/>
          <w:lang w:val="en-US"/>
        </w:rPr>
        <w:t>) for financial and infrastructure support to this paper</w:t>
      </w:r>
    </w:p>
    <w:p w:rsidR="00D31140" w:rsidRPr="00C83284" w:rsidRDefault="00D31140" w:rsidP="00A61C26">
      <w:pPr>
        <w:spacing w:after="0" w:line="360" w:lineRule="auto"/>
        <w:jc w:val="center"/>
        <w:rPr>
          <w:rFonts w:ascii="Times New Roman" w:hAnsi="Times New Roman" w:cs="Times New Roman"/>
          <w:b/>
          <w:sz w:val="24"/>
          <w:szCs w:val="24"/>
        </w:rPr>
      </w:pPr>
      <w:r w:rsidRPr="00C83284">
        <w:rPr>
          <w:rFonts w:ascii="Times New Roman" w:hAnsi="Times New Roman" w:cs="Times New Roman"/>
          <w:b/>
          <w:sz w:val="24"/>
          <w:szCs w:val="24"/>
        </w:rPr>
        <w:t>REFERENCES</w:t>
      </w:r>
    </w:p>
    <w:p w:rsidR="00817F6D" w:rsidRPr="00A61C26" w:rsidRDefault="00817F6D" w:rsidP="00A61C26">
      <w:pPr>
        <w:autoSpaceDE w:val="0"/>
        <w:autoSpaceDN w:val="0"/>
        <w:adjustRightInd w:val="0"/>
        <w:spacing w:after="0" w:line="360" w:lineRule="auto"/>
        <w:jc w:val="both"/>
        <w:rPr>
          <w:rFonts w:ascii="Times New Roman" w:hAnsi="Times New Roman" w:cs="Times New Roman"/>
          <w:bCs/>
          <w:sz w:val="20"/>
          <w:szCs w:val="20"/>
        </w:rPr>
      </w:pPr>
      <w:proofErr w:type="spellStart"/>
      <w:r w:rsidRPr="00A61C26">
        <w:rPr>
          <w:rFonts w:ascii="Times New Roman" w:hAnsi="Times New Roman" w:cs="Times New Roman"/>
          <w:sz w:val="20"/>
          <w:szCs w:val="20"/>
        </w:rPr>
        <w:t>Almeida</w:t>
      </w:r>
      <w:proofErr w:type="spellEnd"/>
      <w:r w:rsidRPr="00A61C26">
        <w:rPr>
          <w:rFonts w:ascii="Times New Roman" w:hAnsi="Times New Roman" w:cs="Times New Roman"/>
          <w:sz w:val="20"/>
          <w:szCs w:val="20"/>
        </w:rPr>
        <w:t xml:space="preserve"> E.F.A., da </w:t>
      </w:r>
      <w:proofErr w:type="spellStart"/>
      <w:r w:rsidRPr="00A61C26">
        <w:rPr>
          <w:rFonts w:ascii="Times New Roman" w:hAnsi="Times New Roman" w:cs="Times New Roman"/>
          <w:sz w:val="20"/>
          <w:szCs w:val="20"/>
        </w:rPr>
        <w:t>Luz</w:t>
      </w:r>
      <w:proofErr w:type="spellEnd"/>
      <w:r w:rsidRPr="00A61C26">
        <w:rPr>
          <w:rFonts w:ascii="Times New Roman" w:hAnsi="Times New Roman" w:cs="Times New Roman"/>
          <w:sz w:val="20"/>
          <w:szCs w:val="20"/>
        </w:rPr>
        <w:t xml:space="preserve"> P.B., </w:t>
      </w:r>
      <w:proofErr w:type="spellStart"/>
      <w:r w:rsidR="00263BBE" w:rsidRPr="00A61C26">
        <w:rPr>
          <w:rFonts w:ascii="Times New Roman" w:hAnsi="Times New Roman" w:cs="Times New Roman"/>
          <w:sz w:val="20"/>
          <w:szCs w:val="20"/>
        </w:rPr>
        <w:t>Lessa</w:t>
      </w:r>
      <w:proofErr w:type="spellEnd"/>
      <w:r w:rsidR="00263BBE" w:rsidRPr="00A61C26">
        <w:rPr>
          <w:rFonts w:ascii="Times New Roman" w:hAnsi="Times New Roman" w:cs="Times New Roman"/>
          <w:sz w:val="20"/>
          <w:szCs w:val="20"/>
        </w:rPr>
        <w:t xml:space="preserve"> M.A., </w:t>
      </w:r>
      <w:proofErr w:type="spellStart"/>
      <w:r w:rsidR="00263BBE" w:rsidRPr="00A61C26">
        <w:rPr>
          <w:rFonts w:ascii="Times New Roman" w:hAnsi="Times New Roman" w:cs="Times New Roman"/>
          <w:sz w:val="20"/>
          <w:szCs w:val="20"/>
        </w:rPr>
        <w:t>Paiva</w:t>
      </w:r>
      <w:proofErr w:type="spellEnd"/>
      <w:r w:rsidR="00263BBE" w:rsidRPr="00A61C26">
        <w:rPr>
          <w:rFonts w:ascii="Times New Roman" w:hAnsi="Times New Roman" w:cs="Times New Roman"/>
          <w:sz w:val="20"/>
          <w:szCs w:val="20"/>
        </w:rPr>
        <w:t xml:space="preserve"> P.D.O., </w:t>
      </w:r>
      <w:proofErr w:type="spellStart"/>
      <w:r w:rsidR="00263BBE" w:rsidRPr="00A61C26">
        <w:rPr>
          <w:rFonts w:ascii="Times New Roman" w:hAnsi="Times New Roman" w:cs="Times New Roman"/>
          <w:sz w:val="20"/>
          <w:szCs w:val="20"/>
        </w:rPr>
        <w:t>Albuquerque</w:t>
      </w:r>
      <w:proofErr w:type="spellEnd"/>
      <w:r w:rsidR="00263BBE" w:rsidRPr="00A61C26">
        <w:rPr>
          <w:rFonts w:ascii="Times New Roman" w:hAnsi="Times New Roman" w:cs="Times New Roman"/>
          <w:sz w:val="20"/>
          <w:szCs w:val="20"/>
        </w:rPr>
        <w:t xml:space="preserve"> C.J.B., de </w:t>
      </w:r>
      <w:proofErr w:type="spellStart"/>
      <w:r w:rsidR="00263BBE" w:rsidRPr="00A61C26">
        <w:rPr>
          <w:rFonts w:ascii="Times New Roman" w:hAnsi="Times New Roman" w:cs="Times New Roman"/>
          <w:sz w:val="20"/>
          <w:szCs w:val="20"/>
        </w:rPr>
        <w:t>Oliveira</w:t>
      </w:r>
      <w:proofErr w:type="spellEnd"/>
      <w:r w:rsidR="00263BBE" w:rsidRPr="00A61C26">
        <w:rPr>
          <w:rFonts w:ascii="Times New Roman" w:hAnsi="Times New Roman" w:cs="Times New Roman"/>
          <w:sz w:val="20"/>
          <w:szCs w:val="20"/>
        </w:rPr>
        <w:t xml:space="preserve"> M.V.C. (2008) </w:t>
      </w:r>
      <w:proofErr w:type="spellStart"/>
      <w:r w:rsidR="00263BBE" w:rsidRPr="00A61C26">
        <w:rPr>
          <w:rFonts w:ascii="Times New Roman" w:hAnsi="Times New Roman" w:cs="Times New Roman"/>
          <w:bCs/>
          <w:sz w:val="20"/>
          <w:szCs w:val="20"/>
        </w:rPr>
        <w:t>Different</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substrates</w:t>
      </w:r>
      <w:proofErr w:type="spellEnd"/>
      <w:r w:rsidR="00263BBE" w:rsidRPr="00A61C26">
        <w:rPr>
          <w:rFonts w:ascii="Times New Roman" w:hAnsi="Times New Roman" w:cs="Times New Roman"/>
          <w:bCs/>
          <w:sz w:val="20"/>
          <w:szCs w:val="20"/>
        </w:rPr>
        <w:t xml:space="preserve"> and </w:t>
      </w:r>
      <w:proofErr w:type="spellStart"/>
      <w:r w:rsidR="00263BBE" w:rsidRPr="00A61C26">
        <w:rPr>
          <w:rFonts w:ascii="Times New Roman" w:hAnsi="Times New Roman" w:cs="Times New Roman"/>
          <w:bCs/>
          <w:sz w:val="20"/>
          <w:szCs w:val="20"/>
        </w:rPr>
        <w:t>environments</w:t>
      </w:r>
      <w:proofErr w:type="spellEnd"/>
      <w:r w:rsidR="00263BBE" w:rsidRPr="00A61C26">
        <w:rPr>
          <w:rFonts w:ascii="Times New Roman" w:hAnsi="Times New Roman" w:cs="Times New Roman"/>
          <w:bCs/>
          <w:sz w:val="20"/>
          <w:szCs w:val="20"/>
        </w:rPr>
        <w:t xml:space="preserve"> for </w:t>
      </w:r>
      <w:proofErr w:type="spellStart"/>
      <w:r w:rsidR="00263BBE" w:rsidRPr="00A61C26">
        <w:rPr>
          <w:rFonts w:ascii="Times New Roman" w:hAnsi="Times New Roman" w:cs="Times New Roman"/>
          <w:bCs/>
          <w:sz w:val="20"/>
          <w:szCs w:val="20"/>
        </w:rPr>
        <w:t>mini-ixora</w:t>
      </w:r>
      <w:proofErr w:type="spellEnd"/>
      <w:r w:rsidR="00263BBE" w:rsidRPr="00A61C26">
        <w:rPr>
          <w:rFonts w:ascii="Times New Roman" w:hAnsi="Times New Roman" w:cs="Times New Roman"/>
          <w:bCs/>
          <w:sz w:val="20"/>
          <w:szCs w:val="20"/>
        </w:rPr>
        <w:t xml:space="preserve"> </w:t>
      </w:r>
      <w:proofErr w:type="gramStart"/>
      <w:r w:rsidR="00263BBE" w:rsidRPr="00A61C26">
        <w:rPr>
          <w:rFonts w:ascii="Times New Roman" w:hAnsi="Times New Roman" w:cs="Times New Roman"/>
          <w:bCs/>
          <w:sz w:val="20"/>
          <w:szCs w:val="20"/>
        </w:rPr>
        <w:t>(</w:t>
      </w:r>
      <w:proofErr w:type="spellStart"/>
      <w:r w:rsidR="00263BBE" w:rsidRPr="00A61C26">
        <w:rPr>
          <w:rFonts w:ascii="Times New Roman" w:hAnsi="Times New Roman" w:cs="Times New Roman"/>
          <w:bCs/>
          <w:i/>
          <w:iCs/>
          <w:sz w:val="20"/>
          <w:szCs w:val="20"/>
        </w:rPr>
        <w:t>Ixora</w:t>
      </w:r>
      <w:proofErr w:type="spellEnd"/>
      <w:r w:rsidR="00263BBE" w:rsidRPr="00A61C26">
        <w:rPr>
          <w:rFonts w:ascii="Times New Roman" w:hAnsi="Times New Roman" w:cs="Times New Roman"/>
          <w:bCs/>
          <w:i/>
          <w:iCs/>
          <w:sz w:val="20"/>
          <w:szCs w:val="20"/>
        </w:rPr>
        <w:t xml:space="preserve"> </w:t>
      </w:r>
      <w:proofErr w:type="spellStart"/>
      <w:r w:rsidR="00263BBE" w:rsidRPr="00A61C26">
        <w:rPr>
          <w:rFonts w:ascii="Times New Roman" w:hAnsi="Times New Roman" w:cs="Times New Roman"/>
          <w:bCs/>
          <w:i/>
          <w:iCs/>
          <w:sz w:val="20"/>
          <w:szCs w:val="20"/>
        </w:rPr>
        <w:t>coccinea</w:t>
      </w:r>
      <w:proofErr w:type="spellEnd"/>
      <w:r w:rsidR="00263BBE" w:rsidRPr="00A61C26">
        <w:rPr>
          <w:rFonts w:ascii="Times New Roman" w:hAnsi="Times New Roman" w:cs="Times New Roman"/>
          <w:bCs/>
          <w:i/>
          <w:iCs/>
          <w:sz w:val="20"/>
          <w:szCs w:val="20"/>
        </w:rPr>
        <w:t xml:space="preserve"> </w:t>
      </w:r>
      <w:proofErr w:type="spellStart"/>
      <w:r w:rsidR="00263BBE" w:rsidRPr="00A61C26">
        <w:rPr>
          <w:rFonts w:ascii="Times New Roman" w:hAnsi="Times New Roman" w:cs="Times New Roman"/>
          <w:bCs/>
          <w:sz w:val="20"/>
          <w:szCs w:val="20"/>
        </w:rPr>
        <w:t>Compacta</w:t>
      </w:r>
      <w:proofErr w:type="spellEnd"/>
      <w:r w:rsidR="00263BBE" w:rsidRPr="00A61C26">
        <w:rPr>
          <w:rFonts w:ascii="Times New Roman" w:hAnsi="Times New Roman" w:cs="Times New Roman"/>
          <w:bCs/>
          <w:sz w:val="20"/>
          <w:szCs w:val="20"/>
        </w:rPr>
        <w:t xml:space="preserve"> ) </w:t>
      </w:r>
      <w:proofErr w:type="spellStart"/>
      <w:proofErr w:type="gramEnd"/>
      <w:r w:rsidR="00263BBE" w:rsidRPr="00A61C26">
        <w:rPr>
          <w:rFonts w:ascii="Times New Roman" w:hAnsi="Times New Roman" w:cs="Times New Roman"/>
          <w:bCs/>
          <w:sz w:val="20"/>
          <w:szCs w:val="20"/>
        </w:rPr>
        <w:t>rooting</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Ciência</w:t>
      </w:r>
      <w:proofErr w:type="spellEnd"/>
      <w:r w:rsidR="00263BBE" w:rsidRPr="00A61C26">
        <w:rPr>
          <w:rFonts w:ascii="Times New Roman" w:hAnsi="Times New Roman" w:cs="Times New Roman"/>
          <w:bCs/>
          <w:sz w:val="20"/>
          <w:szCs w:val="20"/>
        </w:rPr>
        <w:t xml:space="preserve"> </w:t>
      </w:r>
      <w:proofErr w:type="spellStart"/>
      <w:r w:rsidR="00263BBE" w:rsidRPr="00A61C26">
        <w:rPr>
          <w:rFonts w:ascii="Times New Roman" w:hAnsi="Times New Roman" w:cs="Times New Roman"/>
          <w:bCs/>
          <w:sz w:val="20"/>
          <w:szCs w:val="20"/>
        </w:rPr>
        <w:t>Agrotécnica</w:t>
      </w:r>
      <w:proofErr w:type="spellEnd"/>
      <w:r w:rsidR="00263BBE" w:rsidRPr="00A61C26">
        <w:rPr>
          <w:rFonts w:ascii="Times New Roman" w:hAnsi="Times New Roman" w:cs="Times New Roman"/>
          <w:bCs/>
          <w:sz w:val="20"/>
          <w:szCs w:val="20"/>
        </w:rPr>
        <w:t>, 32: 1449-1453.</w:t>
      </w:r>
    </w:p>
    <w:p w:rsidR="00C46947" w:rsidRPr="00A61C26" w:rsidRDefault="00C46947" w:rsidP="00A61C26">
      <w:pPr>
        <w:spacing w:after="0" w:line="360" w:lineRule="auto"/>
        <w:jc w:val="both"/>
        <w:rPr>
          <w:rFonts w:ascii="Times New Roman" w:hAnsi="Times New Roman" w:cs="Times New Roman"/>
          <w:sz w:val="20"/>
          <w:szCs w:val="20"/>
          <w:lang w:val="en-US"/>
        </w:rPr>
      </w:pPr>
      <w:proofErr w:type="spellStart"/>
      <w:r w:rsidRPr="00A61C26">
        <w:rPr>
          <w:rFonts w:ascii="Times New Roman" w:hAnsi="Times New Roman" w:cs="Times New Roman"/>
          <w:sz w:val="20"/>
          <w:szCs w:val="20"/>
          <w:lang w:val="en-US"/>
        </w:rPr>
        <w:t>Benschop</w:t>
      </w:r>
      <w:proofErr w:type="spellEnd"/>
      <w:r w:rsidRPr="00A61C26">
        <w:rPr>
          <w:rFonts w:ascii="Times New Roman" w:hAnsi="Times New Roman" w:cs="Times New Roman"/>
          <w:sz w:val="20"/>
          <w:szCs w:val="20"/>
          <w:lang w:val="en-US"/>
        </w:rPr>
        <w:t xml:space="preserve"> M</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Kamenetsky</w:t>
      </w:r>
      <w:proofErr w:type="spellEnd"/>
      <w:r w:rsidR="00530B72" w:rsidRPr="00A61C26">
        <w:rPr>
          <w:rFonts w:ascii="Times New Roman" w:hAnsi="Times New Roman" w:cs="Times New Roman"/>
          <w:sz w:val="20"/>
          <w:szCs w:val="20"/>
          <w:lang w:val="en-US"/>
        </w:rPr>
        <w:t xml:space="preserve"> R.,</w:t>
      </w:r>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Le</w:t>
      </w:r>
      <w:proofErr w:type="gramEnd"/>
      <w:r w:rsidRPr="00A61C26">
        <w:rPr>
          <w:rFonts w:ascii="Times New Roman" w:hAnsi="Times New Roman" w:cs="Times New Roman"/>
          <w:sz w:val="20"/>
          <w:szCs w:val="20"/>
          <w:lang w:val="en-US"/>
        </w:rPr>
        <w:t xml:space="preserve"> Nard</w:t>
      </w:r>
      <w:r w:rsidR="00530B72" w:rsidRPr="00A61C26">
        <w:rPr>
          <w:rFonts w:ascii="Times New Roman" w:hAnsi="Times New Roman" w:cs="Times New Roman"/>
          <w:sz w:val="20"/>
          <w:szCs w:val="20"/>
          <w:lang w:val="en-US"/>
        </w:rPr>
        <w:t xml:space="preserve"> M.,</w:t>
      </w:r>
      <w:r w:rsidRPr="00A61C26">
        <w:rPr>
          <w:rFonts w:ascii="Times New Roman" w:hAnsi="Times New Roman" w:cs="Times New Roman"/>
          <w:sz w:val="20"/>
          <w:szCs w:val="20"/>
          <w:lang w:val="en-US"/>
        </w:rPr>
        <w:t xml:space="preserve"> Okubo</w:t>
      </w:r>
      <w:r w:rsidR="00530B72" w:rsidRPr="00A61C26">
        <w:rPr>
          <w:rFonts w:ascii="Times New Roman" w:hAnsi="Times New Roman" w:cs="Times New Roman"/>
          <w:sz w:val="20"/>
          <w:szCs w:val="20"/>
          <w:lang w:val="en-US"/>
        </w:rPr>
        <w:t xml:space="preserve"> H.,</w:t>
      </w:r>
      <w:r w:rsidRPr="00A61C26">
        <w:rPr>
          <w:rFonts w:ascii="Times New Roman" w:hAnsi="Times New Roman" w:cs="Times New Roman"/>
          <w:sz w:val="20"/>
          <w:szCs w:val="20"/>
          <w:lang w:val="en-US"/>
        </w:rPr>
        <w:t xml:space="preserve"> De </w:t>
      </w:r>
      <w:proofErr w:type="spellStart"/>
      <w:r w:rsidRPr="00A61C26">
        <w:rPr>
          <w:rFonts w:ascii="Times New Roman" w:hAnsi="Times New Roman" w:cs="Times New Roman"/>
          <w:sz w:val="20"/>
          <w:szCs w:val="20"/>
          <w:lang w:val="en-US"/>
        </w:rPr>
        <w:t>Hertogh</w:t>
      </w:r>
      <w:proofErr w:type="spellEnd"/>
      <w:r w:rsidRPr="00A61C26">
        <w:rPr>
          <w:rFonts w:ascii="Times New Roman" w:hAnsi="Times New Roman" w:cs="Times New Roman"/>
          <w:sz w:val="20"/>
          <w:szCs w:val="20"/>
          <w:lang w:val="en-US"/>
        </w:rPr>
        <w:t xml:space="preserve"> A. (2010) The global flower bulb industry: production, utilization, research. Horticultural Reviews</w:t>
      </w:r>
      <w:r w:rsidR="00530B72"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36:</w:t>
      </w:r>
      <w:r w:rsidR="00530B72" w:rsidRPr="00A61C26">
        <w:rPr>
          <w:rFonts w:ascii="Times New Roman" w:hAnsi="Times New Roman" w:cs="Times New Roman"/>
          <w:sz w:val="20"/>
          <w:szCs w:val="20"/>
          <w:lang w:val="en-US"/>
        </w:rPr>
        <w:t xml:space="preserve"> </w:t>
      </w:r>
      <w:r w:rsidRPr="00A61C26">
        <w:rPr>
          <w:rFonts w:ascii="Times New Roman" w:hAnsi="Times New Roman" w:cs="Times New Roman"/>
          <w:sz w:val="20"/>
          <w:szCs w:val="20"/>
          <w:lang w:val="en-US"/>
        </w:rPr>
        <w:t>1-115.</w:t>
      </w:r>
    </w:p>
    <w:p w:rsidR="00755308" w:rsidRPr="00A61C26" w:rsidRDefault="00AC6C12" w:rsidP="00A61C26">
      <w:pPr>
        <w:spacing w:after="0" w:line="360" w:lineRule="auto"/>
        <w:jc w:val="both"/>
        <w:rPr>
          <w:rFonts w:ascii="Times New Roman" w:hAnsi="Times New Roman" w:cs="Times New Roman"/>
          <w:color w:val="000000"/>
          <w:sz w:val="20"/>
          <w:szCs w:val="20"/>
          <w:shd w:val="clear" w:color="auto" w:fill="FFFFFF"/>
        </w:rPr>
      </w:pPr>
      <w:proofErr w:type="spellStart"/>
      <w:r w:rsidRPr="00A61C26">
        <w:rPr>
          <w:rFonts w:ascii="Times New Roman" w:hAnsi="Times New Roman" w:cs="Times New Roman"/>
          <w:color w:val="000000"/>
          <w:sz w:val="20"/>
          <w:szCs w:val="20"/>
          <w:shd w:val="clear" w:color="auto" w:fill="FFFFFF"/>
          <w:lang w:val="en-US"/>
        </w:rPr>
        <w:t>Candido</w:t>
      </w:r>
      <w:proofErr w:type="spellEnd"/>
      <w:r w:rsidRPr="00A61C26">
        <w:rPr>
          <w:rFonts w:ascii="Times New Roman" w:hAnsi="Times New Roman" w:cs="Times New Roman"/>
          <w:color w:val="000000"/>
          <w:sz w:val="20"/>
          <w:szCs w:val="20"/>
          <w:shd w:val="clear" w:color="auto" w:fill="FFFFFF"/>
          <w:lang w:val="en-US"/>
        </w:rPr>
        <w:t xml:space="preserve"> V., </w:t>
      </w:r>
      <w:proofErr w:type="spellStart"/>
      <w:r w:rsidRPr="00A61C26">
        <w:rPr>
          <w:rFonts w:ascii="Times New Roman" w:hAnsi="Times New Roman" w:cs="Times New Roman"/>
          <w:color w:val="000000"/>
          <w:sz w:val="20"/>
          <w:szCs w:val="20"/>
          <w:shd w:val="clear" w:color="auto" w:fill="FFFFFF"/>
          <w:lang w:val="en-US"/>
        </w:rPr>
        <w:t>Miccolis</w:t>
      </w:r>
      <w:proofErr w:type="spellEnd"/>
      <w:r w:rsidRPr="00A61C26">
        <w:rPr>
          <w:rFonts w:ascii="Times New Roman" w:hAnsi="Times New Roman" w:cs="Times New Roman"/>
          <w:color w:val="000000"/>
          <w:sz w:val="20"/>
          <w:szCs w:val="20"/>
          <w:shd w:val="clear" w:color="auto" w:fill="FFFFFF"/>
          <w:lang w:val="en-US"/>
        </w:rPr>
        <w:t xml:space="preserve"> V., </w:t>
      </w:r>
      <w:proofErr w:type="spellStart"/>
      <w:r w:rsidRPr="00A61C26">
        <w:rPr>
          <w:rFonts w:ascii="Times New Roman" w:hAnsi="Times New Roman" w:cs="Times New Roman"/>
          <w:color w:val="000000"/>
          <w:sz w:val="20"/>
          <w:szCs w:val="20"/>
          <w:shd w:val="clear" w:color="auto" w:fill="FFFFFF"/>
          <w:lang w:val="en-US"/>
        </w:rPr>
        <w:t>Castronuovo</w:t>
      </w:r>
      <w:proofErr w:type="spellEnd"/>
      <w:r w:rsidRPr="00A61C26">
        <w:rPr>
          <w:rFonts w:ascii="Times New Roman" w:hAnsi="Times New Roman" w:cs="Times New Roman"/>
          <w:color w:val="000000"/>
          <w:sz w:val="20"/>
          <w:szCs w:val="20"/>
          <w:shd w:val="clear" w:color="auto" w:fill="FFFFFF"/>
          <w:lang w:val="en-US"/>
        </w:rPr>
        <w:t xml:space="preserve"> D. and </w:t>
      </w:r>
      <w:proofErr w:type="spellStart"/>
      <w:r w:rsidRPr="00A61C26">
        <w:rPr>
          <w:rFonts w:ascii="Times New Roman" w:hAnsi="Times New Roman" w:cs="Times New Roman"/>
          <w:color w:val="000000"/>
          <w:sz w:val="20"/>
          <w:szCs w:val="20"/>
          <w:shd w:val="clear" w:color="auto" w:fill="FFFFFF"/>
          <w:lang w:val="en-US"/>
        </w:rPr>
        <w:t>Manera</w:t>
      </w:r>
      <w:proofErr w:type="spellEnd"/>
      <w:r w:rsidR="008A09AF" w:rsidRPr="00A61C26">
        <w:rPr>
          <w:rFonts w:ascii="Times New Roman" w:hAnsi="Times New Roman" w:cs="Times New Roman"/>
          <w:color w:val="000000"/>
          <w:sz w:val="20"/>
          <w:szCs w:val="20"/>
          <w:shd w:val="clear" w:color="auto" w:fill="FFFFFF"/>
          <w:lang w:val="en-US"/>
        </w:rPr>
        <w:t xml:space="preserve"> C. </w:t>
      </w:r>
      <w:r w:rsidRPr="00A61C26">
        <w:rPr>
          <w:rFonts w:ascii="Times New Roman" w:hAnsi="Times New Roman" w:cs="Times New Roman"/>
          <w:color w:val="000000"/>
          <w:sz w:val="20"/>
          <w:szCs w:val="20"/>
          <w:shd w:val="clear" w:color="auto" w:fill="FFFFFF"/>
          <w:lang w:val="en-US"/>
        </w:rPr>
        <w:t>(2008)</w:t>
      </w:r>
      <w:r w:rsidR="008A09AF"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lang w:val="en-US"/>
        </w:rPr>
        <w:t>Poinsettia (</w:t>
      </w:r>
      <w:r w:rsidRPr="00A61C26">
        <w:rPr>
          <w:rFonts w:ascii="Times New Roman" w:hAnsi="Times New Roman" w:cs="Times New Roman"/>
          <w:i/>
          <w:iCs/>
          <w:color w:val="000000"/>
          <w:sz w:val="20"/>
          <w:szCs w:val="20"/>
          <w:lang w:val="en-US"/>
        </w:rPr>
        <w:t xml:space="preserve">Euphorbia </w:t>
      </w:r>
      <w:proofErr w:type="spellStart"/>
      <w:r w:rsidRPr="00A61C26">
        <w:rPr>
          <w:rFonts w:ascii="Times New Roman" w:hAnsi="Times New Roman" w:cs="Times New Roman"/>
          <w:i/>
          <w:iCs/>
          <w:color w:val="000000"/>
          <w:sz w:val="20"/>
          <w:szCs w:val="20"/>
          <w:lang w:val="en-US"/>
        </w:rPr>
        <w:t>pulcherrima</w:t>
      </w:r>
      <w:proofErr w:type="spellEnd"/>
      <w:r w:rsidRPr="00A61C26">
        <w:rPr>
          <w:rFonts w:ascii="Times New Roman" w:hAnsi="Times New Roman" w:cs="Times New Roman"/>
          <w:color w:val="000000"/>
          <w:sz w:val="20"/>
          <w:szCs w:val="20"/>
          <w:shd w:val="clear" w:color="auto" w:fill="FFFFFF"/>
          <w:lang w:val="en-US"/>
        </w:rPr>
        <w:t xml:space="preserve">) cultivation in biodegradable pots: mechanical and agronomical </w:t>
      </w:r>
      <w:proofErr w:type="spellStart"/>
      <w:r w:rsidRPr="00A61C26">
        <w:rPr>
          <w:rFonts w:ascii="Times New Roman" w:hAnsi="Times New Roman" w:cs="Times New Roman"/>
          <w:color w:val="000000"/>
          <w:sz w:val="20"/>
          <w:szCs w:val="20"/>
          <w:shd w:val="clear" w:color="auto" w:fill="FFFFFF"/>
          <w:lang w:val="en-US"/>
        </w:rPr>
        <w:t>behaviour</w:t>
      </w:r>
      <w:proofErr w:type="spellEnd"/>
      <w:r w:rsidRPr="00A61C26">
        <w:rPr>
          <w:rFonts w:ascii="Times New Roman" w:hAnsi="Times New Roman" w:cs="Times New Roman"/>
          <w:color w:val="000000"/>
          <w:sz w:val="20"/>
          <w:szCs w:val="20"/>
          <w:shd w:val="clear" w:color="auto" w:fill="FFFFFF"/>
          <w:lang w:val="en-US"/>
        </w:rPr>
        <w:t xml:space="preserve"> of pots and plants traits</w:t>
      </w:r>
      <w:r w:rsidR="008A09AF" w:rsidRPr="00A61C26">
        <w:rPr>
          <w:rFonts w:ascii="Times New Roman" w:hAnsi="Times New Roman" w:cs="Times New Roman"/>
          <w:color w:val="000000"/>
          <w:sz w:val="20"/>
          <w:szCs w:val="20"/>
          <w:shd w:val="clear" w:color="auto" w:fill="FFFFFF"/>
          <w:lang w:val="en-US"/>
        </w:rPr>
        <w:t xml:space="preserve">. </w:t>
      </w:r>
      <w:r w:rsidR="00755308" w:rsidRPr="00A61C26">
        <w:rPr>
          <w:rFonts w:ascii="Times New Roman" w:hAnsi="Times New Roman" w:cs="Times New Roman"/>
          <w:color w:val="000000"/>
          <w:sz w:val="20"/>
          <w:szCs w:val="20"/>
          <w:shd w:val="clear" w:color="auto" w:fill="FFFFFF"/>
        </w:rPr>
        <w:t xml:space="preserve">Acta </w:t>
      </w:r>
      <w:proofErr w:type="spellStart"/>
      <w:r w:rsidR="00755308" w:rsidRPr="00A61C26">
        <w:rPr>
          <w:rFonts w:ascii="Times New Roman" w:hAnsi="Times New Roman" w:cs="Times New Roman"/>
          <w:color w:val="000000"/>
          <w:sz w:val="20"/>
          <w:szCs w:val="20"/>
          <w:shd w:val="clear" w:color="auto" w:fill="FFFFFF"/>
        </w:rPr>
        <w:t>Horticulturae</w:t>
      </w:r>
      <w:proofErr w:type="spellEnd"/>
      <w:r w:rsidR="00755308" w:rsidRPr="00A61C26">
        <w:rPr>
          <w:rFonts w:ascii="Times New Roman" w:hAnsi="Times New Roman" w:cs="Times New Roman"/>
          <w:color w:val="000000"/>
          <w:sz w:val="20"/>
          <w:szCs w:val="20"/>
          <w:shd w:val="clear" w:color="auto" w:fill="FFFFFF"/>
        </w:rPr>
        <w:t xml:space="preserve"> (ISHS), 801: </w:t>
      </w:r>
      <w:r w:rsidR="008A09AF" w:rsidRPr="00A61C26">
        <w:rPr>
          <w:rFonts w:ascii="Times New Roman" w:hAnsi="Times New Roman" w:cs="Times New Roman"/>
          <w:color w:val="000000"/>
          <w:sz w:val="20"/>
          <w:szCs w:val="20"/>
          <w:shd w:val="clear" w:color="auto" w:fill="FFFFFF"/>
        </w:rPr>
        <w:t>1563-1570</w:t>
      </w:r>
      <w:r w:rsidR="00755308" w:rsidRPr="00A61C26">
        <w:rPr>
          <w:rFonts w:ascii="Times New Roman" w:hAnsi="Times New Roman" w:cs="Times New Roman"/>
          <w:color w:val="000000"/>
          <w:sz w:val="20"/>
          <w:szCs w:val="20"/>
          <w:shd w:val="clear" w:color="auto" w:fill="FFFFFF"/>
        </w:rPr>
        <w:t>.</w:t>
      </w:r>
    </w:p>
    <w:p w:rsidR="00831C35" w:rsidRPr="00A61C26" w:rsidRDefault="00831C35"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rPr>
        <w:t xml:space="preserve">Catapan E., Luís M., da Silva B., </w:t>
      </w:r>
      <w:proofErr w:type="spellStart"/>
      <w:r w:rsidRPr="00A61C26">
        <w:rPr>
          <w:rFonts w:ascii="Times New Roman" w:hAnsi="Times New Roman" w:cs="Times New Roman"/>
          <w:color w:val="000000"/>
          <w:sz w:val="20"/>
          <w:szCs w:val="20"/>
          <w:shd w:val="clear" w:color="auto" w:fill="FFFFFF"/>
        </w:rPr>
        <w:t>Moreno</w:t>
      </w:r>
      <w:proofErr w:type="spellEnd"/>
      <w:r w:rsidRPr="00A61C26">
        <w:rPr>
          <w:rFonts w:ascii="Times New Roman" w:hAnsi="Times New Roman" w:cs="Times New Roman"/>
          <w:color w:val="000000"/>
          <w:sz w:val="20"/>
          <w:szCs w:val="20"/>
          <w:shd w:val="clear" w:color="auto" w:fill="FFFFFF"/>
        </w:rPr>
        <w:t xml:space="preserve"> F.N., Viana A.M. (2002). </w:t>
      </w:r>
      <w:proofErr w:type="spellStart"/>
      <w:proofErr w:type="gramStart"/>
      <w:r w:rsidRPr="00A61C26">
        <w:rPr>
          <w:rFonts w:ascii="Times New Roman" w:hAnsi="Times New Roman" w:cs="Times New Roman"/>
          <w:color w:val="000000"/>
          <w:sz w:val="20"/>
          <w:szCs w:val="20"/>
          <w:shd w:val="clear" w:color="auto" w:fill="FFFFFF"/>
          <w:lang w:val="en-US"/>
        </w:rPr>
        <w:t>Micropropagation</w:t>
      </w:r>
      <w:proofErr w:type="spellEnd"/>
      <w:r w:rsidRPr="00A61C26">
        <w:rPr>
          <w:rFonts w:ascii="Times New Roman" w:hAnsi="Times New Roman" w:cs="Times New Roman"/>
          <w:color w:val="000000"/>
          <w:sz w:val="20"/>
          <w:szCs w:val="20"/>
          <w:shd w:val="clear" w:color="auto" w:fill="FFFFFF"/>
          <w:lang w:val="en-US"/>
        </w:rPr>
        <w:t xml:space="preserve">, callus and root culture of </w:t>
      </w:r>
      <w:proofErr w:type="spellStart"/>
      <w:r w:rsidRPr="00A61C26">
        <w:rPr>
          <w:rFonts w:ascii="Times New Roman" w:hAnsi="Times New Roman" w:cs="Times New Roman"/>
          <w:i/>
          <w:color w:val="000000"/>
          <w:sz w:val="20"/>
          <w:szCs w:val="20"/>
          <w:shd w:val="clear" w:color="auto" w:fill="FFFFFF"/>
          <w:lang w:val="en-US"/>
        </w:rPr>
        <w:t>Phyllant</w:t>
      </w:r>
      <w:r w:rsidR="00B76812" w:rsidRPr="00A61C26">
        <w:rPr>
          <w:rFonts w:ascii="Times New Roman" w:hAnsi="Times New Roman" w:cs="Times New Roman"/>
          <w:i/>
          <w:color w:val="000000"/>
          <w:sz w:val="20"/>
          <w:szCs w:val="20"/>
          <w:shd w:val="clear" w:color="auto" w:fill="FFFFFF"/>
          <w:lang w:val="en-US"/>
        </w:rPr>
        <w:t>h</w:t>
      </w:r>
      <w:r w:rsidRPr="00A61C26">
        <w:rPr>
          <w:rFonts w:ascii="Times New Roman" w:hAnsi="Times New Roman" w:cs="Times New Roman"/>
          <w:i/>
          <w:color w:val="000000"/>
          <w:sz w:val="20"/>
          <w:szCs w:val="20"/>
          <w:shd w:val="clear" w:color="auto" w:fill="FFFFFF"/>
          <w:lang w:val="en-US"/>
        </w:rPr>
        <w:t>us</w:t>
      </w:r>
      <w:proofErr w:type="spellEnd"/>
      <w:r w:rsidRPr="00A61C26">
        <w:rPr>
          <w:rFonts w:ascii="Times New Roman" w:hAnsi="Times New Roman" w:cs="Times New Roman"/>
          <w:i/>
          <w:color w:val="000000"/>
          <w:sz w:val="20"/>
          <w:szCs w:val="20"/>
          <w:shd w:val="clear" w:color="auto" w:fill="FFFFFF"/>
          <w:lang w:val="en-US"/>
        </w:rPr>
        <w:t xml:space="preserve"> </w:t>
      </w:r>
      <w:proofErr w:type="spellStart"/>
      <w:r w:rsidRPr="00A61C26">
        <w:rPr>
          <w:rFonts w:ascii="Times New Roman" w:hAnsi="Times New Roman" w:cs="Times New Roman"/>
          <w:i/>
          <w:color w:val="000000"/>
          <w:sz w:val="20"/>
          <w:szCs w:val="20"/>
          <w:shd w:val="clear" w:color="auto" w:fill="FFFFFF"/>
          <w:lang w:val="en-US"/>
        </w:rPr>
        <w:t>urinaria</w:t>
      </w:r>
      <w:proofErr w:type="spellEnd"/>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Euphorbiaceae</w:t>
      </w:r>
      <w:proofErr w:type="spellEnd"/>
      <w:r w:rsidRPr="00A61C26">
        <w:rPr>
          <w:rFonts w:ascii="Times New Roman" w:hAnsi="Times New Roman" w:cs="Times New Roman"/>
          <w:color w:val="000000"/>
          <w:sz w:val="20"/>
          <w:szCs w:val="20"/>
          <w:shd w:val="clear" w:color="auto" w:fill="FFFFFF"/>
          <w:lang w:val="en-US"/>
        </w:rPr>
        <w:t>).</w:t>
      </w:r>
      <w:proofErr w:type="gramEnd"/>
      <w:r w:rsidRPr="00A61C26">
        <w:rPr>
          <w:rFonts w:ascii="Times New Roman" w:hAnsi="Times New Roman" w:cs="Times New Roman"/>
          <w:color w:val="000000"/>
          <w:sz w:val="20"/>
          <w:szCs w:val="20"/>
          <w:shd w:val="clear" w:color="auto" w:fill="FFFFFF"/>
          <w:lang w:val="en-US"/>
        </w:rPr>
        <w:t xml:space="preserve"> Plant Cell, Tissue and Organ Culture, 70: 301-309.</w:t>
      </w:r>
    </w:p>
    <w:p w:rsidR="005D0017" w:rsidRPr="00A61C26" w:rsidRDefault="006F1EA8" w:rsidP="00A61C26">
      <w:pPr>
        <w:spacing w:after="0" w:line="360" w:lineRule="auto"/>
        <w:jc w:val="both"/>
        <w:rPr>
          <w:rFonts w:ascii="Times New Roman" w:hAnsi="Times New Roman" w:cs="Times New Roman"/>
          <w:sz w:val="20"/>
          <w:szCs w:val="20"/>
          <w:lang w:val="en-US"/>
        </w:rPr>
      </w:pPr>
      <w:proofErr w:type="gramStart"/>
      <w:r w:rsidRPr="009C5E11">
        <w:rPr>
          <w:rFonts w:ascii="Times New Roman" w:hAnsi="Times New Roman" w:cs="Times New Roman"/>
          <w:sz w:val="20"/>
          <w:szCs w:val="20"/>
          <w:lang w:val="en-US"/>
        </w:rPr>
        <w:t xml:space="preserve">CIIAGRO (Centro </w:t>
      </w:r>
      <w:proofErr w:type="spellStart"/>
      <w:r w:rsidRPr="009C5E11">
        <w:rPr>
          <w:rFonts w:ascii="Times New Roman" w:hAnsi="Times New Roman" w:cs="Times New Roman"/>
          <w:sz w:val="20"/>
          <w:szCs w:val="20"/>
          <w:lang w:val="en-US"/>
        </w:rPr>
        <w:t>Integrado</w:t>
      </w:r>
      <w:proofErr w:type="spellEnd"/>
      <w:r w:rsidRPr="009C5E11">
        <w:rPr>
          <w:rFonts w:ascii="Times New Roman" w:hAnsi="Times New Roman" w:cs="Times New Roman"/>
          <w:sz w:val="20"/>
          <w:szCs w:val="20"/>
          <w:lang w:val="en-US"/>
        </w:rPr>
        <w:t xml:space="preserve"> de </w:t>
      </w:r>
      <w:proofErr w:type="spellStart"/>
      <w:r w:rsidRPr="009C5E11">
        <w:rPr>
          <w:rFonts w:ascii="Times New Roman" w:hAnsi="Times New Roman" w:cs="Times New Roman"/>
          <w:sz w:val="20"/>
          <w:szCs w:val="20"/>
          <w:lang w:val="en-US"/>
        </w:rPr>
        <w:t>Informações</w:t>
      </w:r>
      <w:proofErr w:type="spellEnd"/>
      <w:r w:rsidRPr="009C5E11">
        <w:rPr>
          <w:rFonts w:ascii="Times New Roman" w:hAnsi="Times New Roman" w:cs="Times New Roman"/>
          <w:sz w:val="20"/>
          <w:szCs w:val="20"/>
          <w:lang w:val="en-US"/>
        </w:rPr>
        <w:t xml:space="preserve"> </w:t>
      </w:r>
      <w:proofErr w:type="spellStart"/>
      <w:r w:rsidRPr="009C5E11">
        <w:rPr>
          <w:rFonts w:ascii="Times New Roman" w:hAnsi="Times New Roman" w:cs="Times New Roman"/>
          <w:sz w:val="20"/>
          <w:szCs w:val="20"/>
          <w:lang w:val="en-US"/>
        </w:rPr>
        <w:t>Agrometereológicas</w:t>
      </w:r>
      <w:proofErr w:type="spellEnd"/>
      <w:r w:rsidRPr="009C5E11">
        <w:rPr>
          <w:rFonts w:ascii="Times New Roman" w:hAnsi="Times New Roman" w:cs="Times New Roman"/>
          <w:sz w:val="20"/>
          <w:szCs w:val="20"/>
          <w:lang w:val="en-US"/>
        </w:rPr>
        <w:t xml:space="preserve">) </w:t>
      </w:r>
      <w:r w:rsidR="00CD0019" w:rsidRPr="009C5E11">
        <w:rPr>
          <w:rFonts w:ascii="Times New Roman" w:hAnsi="Times New Roman" w:cs="Times New Roman"/>
          <w:sz w:val="20"/>
          <w:szCs w:val="20"/>
          <w:lang w:val="en-US"/>
        </w:rPr>
        <w:t>(2012)</w:t>
      </w:r>
      <w:r w:rsidRPr="009C5E11">
        <w:rPr>
          <w:rFonts w:ascii="Times New Roman" w:hAnsi="Times New Roman" w:cs="Times New Roman"/>
          <w:sz w:val="20"/>
          <w:szCs w:val="20"/>
          <w:lang w:val="en-US"/>
        </w:rPr>
        <w:t xml:space="preserve"> </w:t>
      </w:r>
      <w:proofErr w:type="spellStart"/>
      <w:r w:rsidRPr="009C5E11">
        <w:rPr>
          <w:rFonts w:ascii="Times New Roman" w:hAnsi="Times New Roman" w:cs="Times New Roman"/>
          <w:sz w:val="20"/>
          <w:szCs w:val="20"/>
          <w:lang w:val="en-US"/>
        </w:rPr>
        <w:t>Garça</w:t>
      </w:r>
      <w:proofErr w:type="spellEnd"/>
      <w:r w:rsidRPr="009C5E11">
        <w:rPr>
          <w:rFonts w:ascii="Times New Roman" w:hAnsi="Times New Roman" w:cs="Times New Roman"/>
          <w:sz w:val="20"/>
          <w:szCs w:val="20"/>
          <w:lang w:val="en-US"/>
        </w:rPr>
        <w:t xml:space="preserve"> e </w:t>
      </w:r>
      <w:proofErr w:type="spellStart"/>
      <w:r w:rsidRPr="009C5E11">
        <w:rPr>
          <w:rFonts w:ascii="Times New Roman" w:hAnsi="Times New Roman" w:cs="Times New Roman"/>
          <w:sz w:val="20"/>
          <w:szCs w:val="20"/>
          <w:lang w:val="en-US"/>
        </w:rPr>
        <w:t>Marília</w:t>
      </w:r>
      <w:proofErr w:type="spellEnd"/>
      <w:r w:rsidRPr="009C5E11">
        <w:rPr>
          <w:rFonts w:ascii="Times New Roman" w:hAnsi="Times New Roman" w:cs="Times New Roman"/>
          <w:sz w:val="20"/>
          <w:szCs w:val="20"/>
          <w:lang w:val="en-US"/>
        </w:rPr>
        <w:t>.</w:t>
      </w:r>
      <w:proofErr w:type="gramEnd"/>
      <w:r w:rsidRPr="009C5E11">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 xml:space="preserve">Disposable in </w:t>
      </w:r>
      <w:r w:rsidR="005B1608">
        <w:fldChar w:fldCharType="begin"/>
      </w:r>
      <w:r w:rsidR="005B1608" w:rsidRPr="00EC181D">
        <w:rPr>
          <w:lang w:val="en-US"/>
          <w:rPrChange w:id="18" w:author="mohan" w:date="2012-10-04T12:10:00Z">
            <w:rPr/>
          </w:rPrChange>
        </w:rPr>
        <w:instrText xml:space="preserve"> HYPERLINK "http://www.ciiagro.sp.gov.br/MonitoramentoCafe/MAPAPrincial/Marilia.htm" </w:instrText>
      </w:r>
      <w:r w:rsidR="005B1608">
        <w:fldChar w:fldCharType="separate"/>
      </w:r>
      <w:r w:rsidRPr="00A61C26">
        <w:rPr>
          <w:rStyle w:val="Hyperlink"/>
          <w:rFonts w:ascii="Times New Roman" w:hAnsi="Times New Roman" w:cs="Times New Roman"/>
          <w:sz w:val="20"/>
          <w:szCs w:val="20"/>
          <w:lang w:val="en-US"/>
        </w:rPr>
        <w:t>http://www.ciiagro.sp.gov.br/MonitoramentoCafe/MAPAPrincial/Marilia.htm</w:t>
      </w:r>
      <w:r w:rsidR="005B1608">
        <w:rPr>
          <w:rStyle w:val="Hyperlink"/>
          <w:rFonts w:ascii="Times New Roman" w:hAnsi="Times New Roman" w:cs="Times New Roman"/>
          <w:sz w:val="20"/>
          <w:szCs w:val="20"/>
          <w:lang w:val="en-US"/>
        </w:rPr>
        <w:fldChar w:fldCharType="end"/>
      </w:r>
      <w:r w:rsidRPr="00A61C26">
        <w:rPr>
          <w:rFonts w:ascii="Times New Roman" w:hAnsi="Times New Roman" w:cs="Times New Roman"/>
          <w:sz w:val="20"/>
          <w:szCs w:val="20"/>
          <w:lang w:val="en-US"/>
        </w:rPr>
        <w:t>, Accessed on 07 of September of 2012.</w:t>
      </w:r>
      <w:proofErr w:type="gramEnd"/>
    </w:p>
    <w:p w:rsidR="005D0017" w:rsidRPr="00A61C26" w:rsidRDefault="005D0017" w:rsidP="00A61C26">
      <w:pPr>
        <w:autoSpaceDE w:val="0"/>
        <w:autoSpaceDN w:val="0"/>
        <w:adjustRightInd w:val="0"/>
        <w:spacing w:after="0" w:line="360" w:lineRule="auto"/>
        <w:jc w:val="both"/>
        <w:rPr>
          <w:rFonts w:ascii="Times New Roman" w:hAnsi="Times New Roman" w:cs="Times New Roman"/>
          <w:sz w:val="20"/>
          <w:szCs w:val="20"/>
          <w:lang w:val="en-US"/>
        </w:rPr>
      </w:pPr>
      <w:proofErr w:type="spellStart"/>
      <w:r w:rsidRPr="009C5E11">
        <w:rPr>
          <w:rFonts w:ascii="Times New Roman" w:hAnsi="Times New Roman" w:cs="Times New Roman"/>
          <w:color w:val="000000"/>
          <w:sz w:val="20"/>
          <w:szCs w:val="20"/>
          <w:lang w:val="en-US"/>
        </w:rPr>
        <w:t>Comar</w:t>
      </w:r>
      <w:proofErr w:type="spellEnd"/>
      <w:r w:rsidRPr="009C5E11">
        <w:rPr>
          <w:rFonts w:ascii="Times New Roman" w:hAnsi="Times New Roman" w:cs="Times New Roman"/>
          <w:color w:val="000000"/>
          <w:sz w:val="20"/>
          <w:szCs w:val="20"/>
          <w:lang w:val="en-US"/>
        </w:rPr>
        <w:t xml:space="preserve"> V., Tilley D., Felix E., </w:t>
      </w:r>
      <w:proofErr w:type="spellStart"/>
      <w:r w:rsidRPr="009C5E11">
        <w:rPr>
          <w:rFonts w:ascii="Times New Roman" w:hAnsi="Times New Roman" w:cs="Times New Roman"/>
          <w:color w:val="000000"/>
          <w:sz w:val="20"/>
          <w:szCs w:val="20"/>
          <w:lang w:val="en-US"/>
        </w:rPr>
        <w:t>Turdera</w:t>
      </w:r>
      <w:proofErr w:type="spellEnd"/>
      <w:r w:rsidRPr="009C5E11">
        <w:rPr>
          <w:rFonts w:ascii="Times New Roman" w:hAnsi="Times New Roman" w:cs="Times New Roman"/>
          <w:color w:val="000000"/>
          <w:sz w:val="20"/>
          <w:szCs w:val="20"/>
          <w:lang w:val="en-US"/>
        </w:rPr>
        <w:t xml:space="preserve"> M., </w:t>
      </w:r>
      <w:proofErr w:type="spellStart"/>
      <w:r w:rsidRPr="009C5E11">
        <w:rPr>
          <w:rFonts w:ascii="Times New Roman" w:hAnsi="Times New Roman" w:cs="Times New Roman"/>
          <w:color w:val="000000"/>
          <w:sz w:val="20"/>
          <w:szCs w:val="20"/>
          <w:lang w:val="en-US"/>
        </w:rPr>
        <w:t>Neto</w:t>
      </w:r>
      <w:proofErr w:type="spellEnd"/>
      <w:r w:rsidRPr="009C5E11">
        <w:rPr>
          <w:rFonts w:ascii="Times New Roman" w:hAnsi="Times New Roman" w:cs="Times New Roman"/>
          <w:color w:val="000000"/>
          <w:sz w:val="20"/>
          <w:szCs w:val="20"/>
          <w:lang w:val="en-US"/>
        </w:rPr>
        <w:t xml:space="preserve"> M.C. (2004). </w:t>
      </w:r>
      <w:proofErr w:type="gramStart"/>
      <w:r w:rsidRPr="00A61C26">
        <w:rPr>
          <w:rFonts w:ascii="Times New Roman" w:hAnsi="Times New Roman" w:cs="Times New Roman"/>
          <w:bCs/>
          <w:sz w:val="20"/>
          <w:szCs w:val="20"/>
          <w:lang w:val="en-US"/>
        </w:rPr>
        <w:t xml:space="preserve">Comparative </w:t>
      </w:r>
      <w:proofErr w:type="spellStart"/>
      <w:r w:rsidRPr="00A61C26">
        <w:rPr>
          <w:rFonts w:ascii="Times New Roman" w:hAnsi="Times New Roman" w:cs="Times New Roman"/>
          <w:bCs/>
          <w:sz w:val="20"/>
          <w:szCs w:val="20"/>
          <w:lang w:val="en-US"/>
        </w:rPr>
        <w:t>emergy</w:t>
      </w:r>
      <w:proofErr w:type="spellEnd"/>
      <w:r w:rsidRPr="00A61C26">
        <w:rPr>
          <w:rFonts w:ascii="Times New Roman" w:hAnsi="Times New Roman" w:cs="Times New Roman"/>
          <w:bCs/>
          <w:sz w:val="20"/>
          <w:szCs w:val="20"/>
          <w:lang w:val="en-US"/>
        </w:rPr>
        <w:t xml:space="preserve"> evaluation of </w:t>
      </w:r>
      <w:proofErr w:type="spellStart"/>
      <w:r w:rsidRPr="00A61C26">
        <w:rPr>
          <w:rFonts w:ascii="Times New Roman" w:hAnsi="Times New Roman" w:cs="Times New Roman"/>
          <w:bCs/>
          <w:sz w:val="20"/>
          <w:szCs w:val="20"/>
          <w:lang w:val="en-US"/>
        </w:rPr>
        <w:t>castorbean</w:t>
      </w:r>
      <w:proofErr w:type="spellEnd"/>
      <w:r w:rsidRPr="00A61C26">
        <w:rPr>
          <w:rFonts w:ascii="Times New Roman" w:hAnsi="Times New Roman" w:cs="Times New Roman"/>
          <w:bCs/>
          <w:sz w:val="20"/>
          <w:szCs w:val="20"/>
          <w:lang w:val="en-US"/>
        </w:rPr>
        <w:t xml:space="preserve"> (</w:t>
      </w:r>
      <w:proofErr w:type="spellStart"/>
      <w:r w:rsidRPr="00A61C26">
        <w:rPr>
          <w:rFonts w:ascii="Times New Roman" w:hAnsi="Times New Roman" w:cs="Times New Roman"/>
          <w:bCs/>
          <w:iCs/>
          <w:sz w:val="20"/>
          <w:szCs w:val="20"/>
          <w:lang w:val="en-US"/>
        </w:rPr>
        <w:t>Ricinus</w:t>
      </w:r>
      <w:proofErr w:type="spellEnd"/>
      <w:r w:rsidRPr="00A61C26">
        <w:rPr>
          <w:rFonts w:ascii="Times New Roman" w:hAnsi="Times New Roman" w:cs="Times New Roman"/>
          <w:bCs/>
          <w:iCs/>
          <w:sz w:val="20"/>
          <w:szCs w:val="20"/>
          <w:lang w:val="en-US"/>
        </w:rPr>
        <w:t xml:space="preserve"> </w:t>
      </w:r>
      <w:proofErr w:type="spellStart"/>
      <w:r w:rsidRPr="00A61C26">
        <w:rPr>
          <w:rFonts w:ascii="Times New Roman" w:hAnsi="Times New Roman" w:cs="Times New Roman"/>
          <w:bCs/>
          <w:iCs/>
          <w:sz w:val="20"/>
          <w:szCs w:val="20"/>
          <w:lang w:val="en-US"/>
        </w:rPr>
        <w:t>communis</w:t>
      </w:r>
      <w:proofErr w:type="spellEnd"/>
      <w:r w:rsidRPr="00A61C26">
        <w:rPr>
          <w:rFonts w:ascii="Times New Roman" w:hAnsi="Times New Roman" w:cs="Times New Roman"/>
          <w:bCs/>
          <w:sz w:val="20"/>
          <w:szCs w:val="20"/>
          <w:lang w:val="en-US"/>
        </w:rPr>
        <w:t>) production systems in Brazil and the U.S.</w:t>
      </w:r>
      <w:proofErr w:type="gramEnd"/>
      <w:r w:rsidRPr="00A61C26">
        <w:rPr>
          <w:rFonts w:ascii="Times New Roman" w:hAnsi="Times New Roman" w:cs="Times New Roman"/>
          <w:bCs/>
          <w:sz w:val="20"/>
          <w:szCs w:val="20"/>
          <w:lang w:val="en-US"/>
        </w:rPr>
        <w:t xml:space="preserve"> </w:t>
      </w:r>
      <w:r w:rsidRPr="00A61C26">
        <w:rPr>
          <w:rFonts w:ascii="Times New Roman" w:hAnsi="Times New Roman" w:cs="Times New Roman"/>
          <w:i/>
          <w:iCs/>
          <w:sz w:val="20"/>
          <w:szCs w:val="20"/>
          <w:lang w:val="en-US"/>
        </w:rPr>
        <w:t>In</w:t>
      </w:r>
      <w:r w:rsidR="00BE2379" w:rsidRPr="00A61C26">
        <w:rPr>
          <w:rFonts w:ascii="Times New Roman" w:hAnsi="Times New Roman" w:cs="Times New Roman"/>
          <w:iCs/>
          <w:sz w:val="20"/>
          <w:szCs w:val="20"/>
          <w:lang w:val="en-US"/>
        </w:rPr>
        <w:t>:</w:t>
      </w:r>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O</w:t>
      </w:r>
      <w:r w:rsidR="00030230" w:rsidRPr="00A61C26">
        <w:rPr>
          <w:rFonts w:ascii="Times New Roman" w:hAnsi="Times New Roman" w:cs="Times New Roman"/>
          <w:sz w:val="20"/>
          <w:szCs w:val="20"/>
          <w:lang w:val="en-US"/>
        </w:rPr>
        <w:t xml:space="preserve">rtega, E. &amp; </w:t>
      </w:r>
      <w:proofErr w:type="spellStart"/>
      <w:r w:rsidR="00030230" w:rsidRPr="00A61C26">
        <w:rPr>
          <w:rFonts w:ascii="Times New Roman" w:hAnsi="Times New Roman" w:cs="Times New Roman"/>
          <w:sz w:val="20"/>
          <w:szCs w:val="20"/>
          <w:lang w:val="en-US"/>
        </w:rPr>
        <w:t>Ulgiati</w:t>
      </w:r>
      <w:proofErr w:type="spellEnd"/>
      <w:r w:rsidR="00030230" w:rsidRPr="00A61C26">
        <w:rPr>
          <w:rFonts w:ascii="Times New Roman" w:hAnsi="Times New Roman" w:cs="Times New Roman"/>
          <w:sz w:val="20"/>
          <w:szCs w:val="20"/>
          <w:lang w:val="en-US"/>
        </w:rPr>
        <w:t>, S. (Eds.</w:t>
      </w:r>
      <w:r w:rsidRPr="00A61C26">
        <w:rPr>
          <w:rFonts w:ascii="Times New Roman" w:hAnsi="Times New Roman" w:cs="Times New Roman"/>
          <w:sz w:val="20"/>
          <w:szCs w:val="20"/>
          <w:lang w:val="en-US"/>
        </w:rPr>
        <w:t>): Proceedings of IV Biennial International Workshop “Advances in Energy Studies”</w:t>
      </w:r>
      <w:r w:rsidR="00030230" w:rsidRPr="00A61C26">
        <w:rPr>
          <w:rFonts w:ascii="Times New Roman" w:hAnsi="Times New Roman" w:cs="Times New Roman"/>
          <w:sz w:val="20"/>
          <w:szCs w:val="20"/>
          <w:lang w:val="en-US"/>
        </w:rPr>
        <w:t>,</w:t>
      </w:r>
      <w:r w:rsidR="0090538D" w:rsidRPr="00A61C26">
        <w:rPr>
          <w:rFonts w:ascii="Times New Roman" w:hAnsi="Times New Roman" w:cs="Times New Roman"/>
          <w:sz w:val="20"/>
          <w:szCs w:val="20"/>
          <w:lang w:val="en-US"/>
        </w:rPr>
        <w:t xml:space="preserve"> </w:t>
      </w:r>
      <w:proofErr w:type="spellStart"/>
      <w:r w:rsidR="0090538D" w:rsidRPr="00A61C26">
        <w:rPr>
          <w:rFonts w:ascii="Times New Roman" w:hAnsi="Times New Roman" w:cs="Times New Roman"/>
          <w:sz w:val="20"/>
          <w:szCs w:val="20"/>
          <w:lang w:val="en-US"/>
        </w:rPr>
        <w:t>Unicamp</w:t>
      </w:r>
      <w:proofErr w:type="spellEnd"/>
      <w:r w:rsidR="0090538D" w:rsidRPr="00A61C26">
        <w:rPr>
          <w:rFonts w:ascii="Times New Roman" w:hAnsi="Times New Roman" w:cs="Times New Roman"/>
          <w:sz w:val="20"/>
          <w:szCs w:val="20"/>
          <w:lang w:val="en-US"/>
        </w:rPr>
        <w:t>, Campinas,</w:t>
      </w:r>
      <w:r w:rsidR="00030230" w:rsidRPr="00A61C26">
        <w:rPr>
          <w:rFonts w:ascii="Times New Roman" w:hAnsi="Times New Roman" w:cs="Times New Roman"/>
          <w:sz w:val="20"/>
          <w:szCs w:val="20"/>
          <w:lang w:val="en-US"/>
        </w:rPr>
        <w:t xml:space="preserve"> Brazil:</w:t>
      </w:r>
      <w:r w:rsidRPr="00A61C26">
        <w:rPr>
          <w:rFonts w:ascii="Times New Roman" w:hAnsi="Times New Roman" w:cs="Times New Roman"/>
          <w:sz w:val="20"/>
          <w:szCs w:val="20"/>
          <w:lang w:val="en-US"/>
        </w:rPr>
        <w:t xml:space="preserve"> 227-237</w:t>
      </w:r>
      <w:r w:rsidR="00030230" w:rsidRPr="00A61C26">
        <w:rPr>
          <w:rFonts w:ascii="Times New Roman" w:hAnsi="Times New Roman" w:cs="Times New Roman"/>
          <w:sz w:val="20"/>
          <w:szCs w:val="20"/>
          <w:lang w:val="en-US"/>
        </w:rPr>
        <w:t>.</w:t>
      </w:r>
    </w:p>
    <w:p w:rsidR="0005402E" w:rsidRPr="00A61C26" w:rsidRDefault="0005402E" w:rsidP="00A61C26">
      <w:pPr>
        <w:spacing w:after="0" w:line="360" w:lineRule="auto"/>
        <w:jc w:val="both"/>
        <w:rPr>
          <w:rFonts w:ascii="Times New Roman" w:hAnsi="Times New Roman" w:cs="Times New Roman"/>
          <w:color w:val="000000"/>
          <w:sz w:val="20"/>
          <w:szCs w:val="20"/>
          <w:lang w:val="en-US"/>
        </w:rPr>
      </w:pPr>
      <w:proofErr w:type="spellStart"/>
      <w:r w:rsidRPr="009C5E11">
        <w:rPr>
          <w:rFonts w:ascii="Times New Roman" w:hAnsi="Times New Roman" w:cs="Times New Roman"/>
          <w:color w:val="000000"/>
          <w:sz w:val="20"/>
          <w:szCs w:val="20"/>
          <w:rPrChange w:id="19" w:author="mohan" w:date="2012-09-30T13:44:00Z">
            <w:rPr>
              <w:rFonts w:ascii="Times New Roman" w:hAnsi="Times New Roman" w:cs="Times New Roman"/>
              <w:color w:val="000000"/>
              <w:sz w:val="20"/>
              <w:szCs w:val="20"/>
              <w:lang w:val="en-US"/>
            </w:rPr>
          </w:rPrChange>
        </w:rPr>
        <w:t>Epstein</w:t>
      </w:r>
      <w:proofErr w:type="spellEnd"/>
      <w:r w:rsidRPr="009C5E11">
        <w:rPr>
          <w:rFonts w:ascii="Times New Roman" w:hAnsi="Times New Roman" w:cs="Times New Roman"/>
          <w:color w:val="000000"/>
          <w:sz w:val="20"/>
          <w:szCs w:val="20"/>
          <w:rPrChange w:id="20" w:author="mohan" w:date="2012-09-30T13:44:00Z">
            <w:rPr>
              <w:rFonts w:ascii="Times New Roman" w:hAnsi="Times New Roman" w:cs="Times New Roman"/>
              <w:color w:val="000000"/>
              <w:sz w:val="20"/>
              <w:szCs w:val="20"/>
              <w:lang w:val="en-US"/>
            </w:rPr>
          </w:rPrChange>
        </w:rPr>
        <w:t xml:space="preserve"> E., </w:t>
      </w:r>
      <w:proofErr w:type="spellStart"/>
      <w:r w:rsidRPr="009C5E11">
        <w:rPr>
          <w:rFonts w:ascii="Times New Roman" w:hAnsi="Times New Roman" w:cs="Times New Roman"/>
          <w:color w:val="000000"/>
          <w:sz w:val="20"/>
          <w:szCs w:val="20"/>
          <w:rPrChange w:id="21" w:author="mohan" w:date="2012-09-30T13:44:00Z">
            <w:rPr>
              <w:rFonts w:ascii="Times New Roman" w:hAnsi="Times New Roman" w:cs="Times New Roman"/>
              <w:color w:val="000000"/>
              <w:sz w:val="20"/>
              <w:szCs w:val="20"/>
              <w:lang w:val="en-US"/>
            </w:rPr>
          </w:rPrChange>
        </w:rPr>
        <w:t>Ludwig-Müller</w:t>
      </w:r>
      <w:proofErr w:type="spellEnd"/>
      <w:r w:rsidRPr="009C5E11">
        <w:rPr>
          <w:rFonts w:ascii="Times New Roman" w:hAnsi="Times New Roman" w:cs="Times New Roman"/>
          <w:color w:val="000000"/>
          <w:sz w:val="20"/>
          <w:szCs w:val="20"/>
          <w:rPrChange w:id="22" w:author="mohan" w:date="2012-09-30T13:44:00Z">
            <w:rPr>
              <w:rFonts w:ascii="Times New Roman" w:hAnsi="Times New Roman" w:cs="Times New Roman"/>
              <w:color w:val="000000"/>
              <w:sz w:val="20"/>
              <w:szCs w:val="20"/>
              <w:lang w:val="en-US"/>
            </w:rPr>
          </w:rPrChange>
        </w:rPr>
        <w:t xml:space="preserve"> J. (1993)</w:t>
      </w:r>
      <w:r w:rsidR="009D74CE" w:rsidRPr="009C5E11">
        <w:rPr>
          <w:rFonts w:ascii="Times New Roman" w:hAnsi="Times New Roman" w:cs="Times New Roman"/>
          <w:color w:val="000000"/>
          <w:sz w:val="20"/>
          <w:szCs w:val="20"/>
          <w:rPrChange w:id="23" w:author="mohan" w:date="2012-09-30T13:44:00Z">
            <w:rPr>
              <w:rFonts w:ascii="Times New Roman" w:hAnsi="Times New Roman" w:cs="Times New Roman"/>
              <w:color w:val="000000"/>
              <w:sz w:val="20"/>
              <w:szCs w:val="20"/>
              <w:lang w:val="en-US"/>
            </w:rPr>
          </w:rPrChange>
        </w:rPr>
        <w:t>.</w:t>
      </w:r>
      <w:r w:rsidRPr="009C5E11">
        <w:rPr>
          <w:rFonts w:ascii="Times New Roman" w:hAnsi="Times New Roman" w:cs="Times New Roman"/>
          <w:color w:val="000000"/>
          <w:sz w:val="20"/>
          <w:szCs w:val="20"/>
          <w:rPrChange w:id="24" w:author="mohan" w:date="2012-09-30T13:44:00Z">
            <w:rPr>
              <w:rFonts w:ascii="Times New Roman" w:hAnsi="Times New Roman" w:cs="Times New Roman"/>
              <w:color w:val="000000"/>
              <w:sz w:val="20"/>
              <w:szCs w:val="20"/>
              <w:lang w:val="en-US"/>
            </w:rPr>
          </w:rPrChange>
        </w:rPr>
        <w:t xml:space="preserve"> </w:t>
      </w:r>
      <w:r w:rsidRPr="00A61C26">
        <w:rPr>
          <w:rFonts w:ascii="Times New Roman" w:hAnsi="Times New Roman" w:cs="Times New Roman"/>
          <w:color w:val="000000"/>
          <w:sz w:val="20"/>
          <w:szCs w:val="20"/>
          <w:lang w:val="en-US"/>
        </w:rPr>
        <w:t xml:space="preserve">Indole-3-butyric acid in plants: occurrence, synthesis, metabolism and transport. </w:t>
      </w:r>
      <w:proofErr w:type="spellStart"/>
      <w:r w:rsidRPr="00A61C26">
        <w:rPr>
          <w:rFonts w:ascii="Times New Roman" w:hAnsi="Times New Roman" w:cs="Times New Roman"/>
          <w:color w:val="000000"/>
          <w:sz w:val="20"/>
          <w:szCs w:val="20"/>
          <w:lang w:val="en-US"/>
        </w:rPr>
        <w:t>Physiologia</w:t>
      </w:r>
      <w:proofErr w:type="spell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Plantarum</w:t>
      </w:r>
      <w:proofErr w:type="spellEnd"/>
      <w:r w:rsidRPr="00A61C26">
        <w:rPr>
          <w:rFonts w:ascii="Times New Roman" w:hAnsi="Times New Roman" w:cs="Times New Roman"/>
          <w:color w:val="000000"/>
          <w:sz w:val="20"/>
          <w:szCs w:val="20"/>
          <w:lang w:val="en-US"/>
        </w:rPr>
        <w:t>, 88: 382-389.</w:t>
      </w:r>
    </w:p>
    <w:p w:rsidR="004529BC" w:rsidRPr="00A61C26" w:rsidRDefault="004529BC"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Epstein E., </w:t>
      </w:r>
      <w:proofErr w:type="spellStart"/>
      <w:r w:rsidRPr="00A61C26">
        <w:rPr>
          <w:rFonts w:ascii="Times New Roman" w:hAnsi="Times New Roman" w:cs="Times New Roman"/>
          <w:sz w:val="20"/>
          <w:szCs w:val="20"/>
          <w:lang w:val="en-US"/>
        </w:rPr>
        <w:t>Zilkah</w:t>
      </w:r>
      <w:proofErr w:type="spellEnd"/>
      <w:r w:rsidRPr="00A61C26">
        <w:rPr>
          <w:rFonts w:ascii="Times New Roman" w:hAnsi="Times New Roman" w:cs="Times New Roman"/>
          <w:sz w:val="20"/>
          <w:szCs w:val="20"/>
          <w:lang w:val="en-US"/>
        </w:rPr>
        <w:t xml:space="preserve"> S., </w:t>
      </w:r>
      <w:proofErr w:type="spellStart"/>
      <w:r w:rsidRPr="00A61C26">
        <w:rPr>
          <w:rFonts w:ascii="Times New Roman" w:hAnsi="Times New Roman" w:cs="Times New Roman"/>
          <w:sz w:val="20"/>
          <w:szCs w:val="20"/>
          <w:lang w:val="en-US"/>
        </w:rPr>
        <w:t>Faingersh</w:t>
      </w:r>
      <w:proofErr w:type="spellEnd"/>
      <w:r w:rsidRPr="00A61C26">
        <w:rPr>
          <w:rFonts w:ascii="Times New Roman" w:hAnsi="Times New Roman" w:cs="Times New Roman"/>
          <w:sz w:val="20"/>
          <w:szCs w:val="20"/>
          <w:lang w:val="en-US"/>
        </w:rPr>
        <w:t xml:space="preserve"> G., </w:t>
      </w:r>
      <w:proofErr w:type="spellStart"/>
      <w:r w:rsidRPr="00A61C26">
        <w:rPr>
          <w:rFonts w:ascii="Times New Roman" w:hAnsi="Times New Roman" w:cs="Times New Roman"/>
          <w:sz w:val="20"/>
          <w:szCs w:val="20"/>
          <w:lang w:val="en-US"/>
        </w:rPr>
        <w:t>Rotebaum</w:t>
      </w:r>
      <w:proofErr w:type="spellEnd"/>
      <w:r w:rsidRPr="00A61C26">
        <w:rPr>
          <w:rFonts w:ascii="Times New Roman" w:hAnsi="Times New Roman" w:cs="Times New Roman"/>
          <w:sz w:val="20"/>
          <w:szCs w:val="20"/>
          <w:lang w:val="en-US"/>
        </w:rPr>
        <w:t xml:space="preserve"> A. (1993)</w:t>
      </w:r>
      <w:r w:rsidR="0043132B" w:rsidRPr="00A61C26">
        <w:rPr>
          <w:rFonts w:ascii="Times New Roman" w:hAnsi="Times New Roman" w:cs="Times New Roman"/>
          <w:sz w:val="20"/>
          <w:szCs w:val="20"/>
          <w:lang w:val="en-US"/>
        </w:rPr>
        <w:t>.</w:t>
      </w:r>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Transport and metabolism of indole-3-butyric acid in sterile easy-to-root and difficult-to-root cuttings of sweet cherry (</w:t>
      </w:r>
      <w:proofErr w:type="spellStart"/>
      <w:r w:rsidRPr="00A61C26">
        <w:rPr>
          <w:rFonts w:ascii="Times New Roman" w:hAnsi="Times New Roman" w:cs="Times New Roman"/>
          <w:i/>
          <w:sz w:val="20"/>
          <w:szCs w:val="20"/>
          <w:lang w:val="en-US"/>
        </w:rPr>
        <w:t>Prunus</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avium</w:t>
      </w:r>
      <w:proofErr w:type="spellEnd"/>
      <w:r w:rsidRPr="00A61C26">
        <w:rPr>
          <w:rFonts w:ascii="Times New Roman" w:hAnsi="Times New Roman" w:cs="Times New Roman"/>
          <w:sz w:val="20"/>
          <w:szCs w:val="20"/>
          <w:lang w:val="en-US"/>
        </w:rPr>
        <w:t xml:space="preserve"> L.).</w:t>
      </w:r>
      <w:proofErr w:type="gram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Acta</w:t>
      </w:r>
      <w:proofErr w:type="spell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Horticulturae</w:t>
      </w:r>
      <w:proofErr w:type="spellEnd"/>
      <w:r w:rsidRPr="00A61C26">
        <w:rPr>
          <w:rFonts w:ascii="Times New Roman" w:hAnsi="Times New Roman" w:cs="Times New Roman"/>
          <w:sz w:val="20"/>
          <w:szCs w:val="20"/>
          <w:lang w:val="en-US"/>
        </w:rPr>
        <w:t>, 329: 292–295.</w:t>
      </w:r>
    </w:p>
    <w:p w:rsidR="0043132B" w:rsidRPr="009C5E11" w:rsidRDefault="0043132B" w:rsidP="00A61C26">
      <w:pPr>
        <w:autoSpaceDE w:val="0"/>
        <w:autoSpaceDN w:val="0"/>
        <w:adjustRightInd w:val="0"/>
        <w:spacing w:after="0" w:line="360" w:lineRule="auto"/>
        <w:jc w:val="both"/>
        <w:rPr>
          <w:rFonts w:ascii="Times New Roman" w:hAnsi="Times New Roman" w:cs="Times New Roman"/>
          <w:sz w:val="20"/>
          <w:szCs w:val="20"/>
          <w:lang w:val="en-US"/>
          <w:rPrChange w:id="25" w:author="mohan" w:date="2012-09-30T13:44:00Z">
            <w:rPr>
              <w:rFonts w:ascii="Times New Roman" w:hAnsi="Times New Roman" w:cs="Times New Roman"/>
              <w:sz w:val="20"/>
              <w:szCs w:val="20"/>
            </w:rPr>
          </w:rPrChange>
        </w:rPr>
      </w:pPr>
      <w:proofErr w:type="spellStart"/>
      <w:r w:rsidRPr="00A61C26">
        <w:rPr>
          <w:rFonts w:ascii="Times New Roman" w:hAnsi="Times New Roman" w:cs="Times New Roman"/>
          <w:sz w:val="20"/>
          <w:szCs w:val="20"/>
          <w:lang w:val="en-US"/>
        </w:rPr>
        <w:t>Fachinello</w:t>
      </w:r>
      <w:proofErr w:type="spellEnd"/>
      <w:r w:rsidRPr="00A61C26">
        <w:rPr>
          <w:rFonts w:ascii="Times New Roman" w:hAnsi="Times New Roman" w:cs="Times New Roman"/>
          <w:sz w:val="20"/>
          <w:szCs w:val="20"/>
          <w:lang w:val="en-US"/>
        </w:rPr>
        <w:t xml:space="preserve"> J.C., Hoffmann A., </w:t>
      </w:r>
      <w:proofErr w:type="spellStart"/>
      <w:r w:rsidRPr="00A61C26">
        <w:rPr>
          <w:rFonts w:ascii="Times New Roman" w:hAnsi="Times New Roman" w:cs="Times New Roman"/>
          <w:sz w:val="20"/>
          <w:szCs w:val="20"/>
          <w:lang w:val="en-US"/>
        </w:rPr>
        <w:t>Nachtigal</w:t>
      </w:r>
      <w:proofErr w:type="spellEnd"/>
      <w:r w:rsidRPr="00A61C26">
        <w:rPr>
          <w:rFonts w:ascii="Times New Roman" w:hAnsi="Times New Roman" w:cs="Times New Roman"/>
          <w:sz w:val="20"/>
          <w:szCs w:val="20"/>
          <w:lang w:val="en-US"/>
        </w:rPr>
        <w:t xml:space="preserve"> J.C.</w:t>
      </w:r>
      <w:proofErr w:type="gramStart"/>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Kersten</w:t>
      </w:r>
      <w:proofErr w:type="spellEnd"/>
      <w:proofErr w:type="gramEnd"/>
      <w:r w:rsidRPr="00A61C26">
        <w:rPr>
          <w:rFonts w:ascii="Times New Roman" w:hAnsi="Times New Roman" w:cs="Times New Roman"/>
          <w:sz w:val="20"/>
          <w:szCs w:val="20"/>
          <w:lang w:val="en-US"/>
        </w:rPr>
        <w:t xml:space="preserve"> E., Fortes G.R.L. (1994). </w:t>
      </w:r>
      <w:proofErr w:type="spellStart"/>
      <w:proofErr w:type="gramStart"/>
      <w:r w:rsidRPr="009C5E11">
        <w:rPr>
          <w:rFonts w:ascii="Times New Roman" w:hAnsi="Times New Roman" w:cs="Times New Roman"/>
          <w:sz w:val="20"/>
          <w:szCs w:val="20"/>
          <w:lang w:val="en-US"/>
          <w:rPrChange w:id="26" w:author="mohan" w:date="2012-09-30T13:44:00Z">
            <w:rPr>
              <w:rFonts w:ascii="Times New Roman" w:hAnsi="Times New Roman" w:cs="Times New Roman"/>
              <w:sz w:val="20"/>
              <w:szCs w:val="20"/>
            </w:rPr>
          </w:rPrChange>
        </w:rPr>
        <w:t>Propagação</w:t>
      </w:r>
      <w:proofErr w:type="spellEnd"/>
      <w:r w:rsidRPr="009C5E11">
        <w:rPr>
          <w:rFonts w:ascii="Times New Roman" w:hAnsi="Times New Roman" w:cs="Times New Roman"/>
          <w:sz w:val="20"/>
          <w:szCs w:val="20"/>
          <w:lang w:val="en-US"/>
          <w:rPrChange w:id="27" w:author="mohan" w:date="2012-09-30T13:44:00Z">
            <w:rPr>
              <w:rFonts w:ascii="Times New Roman" w:hAnsi="Times New Roman" w:cs="Times New Roman"/>
              <w:sz w:val="20"/>
              <w:szCs w:val="20"/>
            </w:rPr>
          </w:rPrChange>
        </w:rPr>
        <w:t xml:space="preserve"> de </w:t>
      </w:r>
      <w:proofErr w:type="spellStart"/>
      <w:r w:rsidRPr="009C5E11">
        <w:rPr>
          <w:rFonts w:ascii="Times New Roman" w:hAnsi="Times New Roman" w:cs="Times New Roman"/>
          <w:sz w:val="20"/>
          <w:szCs w:val="20"/>
          <w:lang w:val="en-US"/>
          <w:rPrChange w:id="28" w:author="mohan" w:date="2012-09-30T13:44:00Z">
            <w:rPr>
              <w:rFonts w:ascii="Times New Roman" w:hAnsi="Times New Roman" w:cs="Times New Roman"/>
              <w:sz w:val="20"/>
              <w:szCs w:val="20"/>
            </w:rPr>
          </w:rPrChange>
        </w:rPr>
        <w:t>plantas</w:t>
      </w:r>
      <w:proofErr w:type="spellEnd"/>
      <w:r w:rsidRPr="009C5E11">
        <w:rPr>
          <w:rFonts w:ascii="Times New Roman" w:hAnsi="Times New Roman" w:cs="Times New Roman"/>
          <w:sz w:val="20"/>
          <w:szCs w:val="20"/>
          <w:lang w:val="en-US"/>
          <w:rPrChange w:id="29"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30" w:author="mohan" w:date="2012-09-30T13:44:00Z">
            <w:rPr>
              <w:rFonts w:ascii="Times New Roman" w:hAnsi="Times New Roman" w:cs="Times New Roman"/>
              <w:sz w:val="20"/>
              <w:szCs w:val="20"/>
            </w:rPr>
          </w:rPrChange>
        </w:rPr>
        <w:t>frutíferas</w:t>
      </w:r>
      <w:proofErr w:type="spellEnd"/>
      <w:r w:rsidRPr="009C5E11">
        <w:rPr>
          <w:rFonts w:ascii="Times New Roman" w:hAnsi="Times New Roman" w:cs="Times New Roman"/>
          <w:sz w:val="20"/>
          <w:szCs w:val="20"/>
          <w:lang w:val="en-US"/>
          <w:rPrChange w:id="31" w:author="mohan" w:date="2012-09-30T13:44:00Z">
            <w:rPr>
              <w:rFonts w:ascii="Times New Roman" w:hAnsi="Times New Roman" w:cs="Times New Roman"/>
              <w:sz w:val="20"/>
              <w:szCs w:val="20"/>
            </w:rPr>
          </w:rPrChange>
        </w:rPr>
        <w:t xml:space="preserve"> de </w:t>
      </w:r>
      <w:proofErr w:type="spellStart"/>
      <w:r w:rsidRPr="009C5E11">
        <w:rPr>
          <w:rFonts w:ascii="Times New Roman" w:hAnsi="Times New Roman" w:cs="Times New Roman"/>
          <w:sz w:val="20"/>
          <w:szCs w:val="20"/>
          <w:lang w:val="en-US"/>
          <w:rPrChange w:id="32" w:author="mohan" w:date="2012-09-30T13:44:00Z">
            <w:rPr>
              <w:rFonts w:ascii="Times New Roman" w:hAnsi="Times New Roman" w:cs="Times New Roman"/>
              <w:sz w:val="20"/>
              <w:szCs w:val="20"/>
            </w:rPr>
          </w:rPrChange>
        </w:rPr>
        <w:t>clima</w:t>
      </w:r>
      <w:proofErr w:type="spellEnd"/>
      <w:r w:rsidRPr="009C5E11">
        <w:rPr>
          <w:rFonts w:ascii="Times New Roman" w:hAnsi="Times New Roman" w:cs="Times New Roman"/>
          <w:sz w:val="20"/>
          <w:szCs w:val="20"/>
          <w:lang w:val="en-US"/>
          <w:rPrChange w:id="33"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34" w:author="mohan" w:date="2012-09-30T13:44:00Z">
            <w:rPr>
              <w:rFonts w:ascii="Times New Roman" w:hAnsi="Times New Roman" w:cs="Times New Roman"/>
              <w:sz w:val="20"/>
              <w:szCs w:val="20"/>
            </w:rPr>
          </w:rPrChange>
        </w:rPr>
        <w:t>temperado</w:t>
      </w:r>
      <w:proofErr w:type="spellEnd"/>
      <w:r w:rsidRPr="009C5E11">
        <w:rPr>
          <w:rFonts w:ascii="Times New Roman" w:hAnsi="Times New Roman" w:cs="Times New Roman"/>
          <w:sz w:val="20"/>
          <w:szCs w:val="20"/>
          <w:lang w:val="en-US"/>
          <w:rPrChange w:id="35" w:author="mohan" w:date="2012-09-30T13:44:00Z">
            <w:rPr>
              <w:rFonts w:ascii="Times New Roman" w:hAnsi="Times New Roman" w:cs="Times New Roman"/>
              <w:sz w:val="20"/>
              <w:szCs w:val="20"/>
            </w:rPr>
          </w:rPrChange>
        </w:rPr>
        <w:t>.</w:t>
      </w:r>
      <w:proofErr w:type="gramEnd"/>
      <w:r w:rsidRPr="009C5E11">
        <w:rPr>
          <w:rFonts w:ascii="Times New Roman" w:hAnsi="Times New Roman" w:cs="Times New Roman"/>
          <w:sz w:val="20"/>
          <w:szCs w:val="20"/>
          <w:lang w:val="en-US"/>
          <w:rPrChange w:id="36" w:author="mohan" w:date="2012-09-30T13:44:00Z">
            <w:rPr>
              <w:rFonts w:ascii="Times New Roman" w:hAnsi="Times New Roman" w:cs="Times New Roman"/>
              <w:sz w:val="20"/>
              <w:szCs w:val="20"/>
            </w:rPr>
          </w:rPrChange>
        </w:rPr>
        <w:t xml:space="preserve"> </w:t>
      </w:r>
      <w:proofErr w:type="spellStart"/>
      <w:proofErr w:type="gramStart"/>
      <w:r w:rsidRPr="009C5E11">
        <w:rPr>
          <w:rFonts w:ascii="Times New Roman" w:hAnsi="Times New Roman" w:cs="Times New Roman"/>
          <w:sz w:val="20"/>
          <w:szCs w:val="20"/>
          <w:lang w:val="en-US"/>
          <w:rPrChange w:id="37" w:author="mohan" w:date="2012-09-30T13:44:00Z">
            <w:rPr>
              <w:rFonts w:ascii="Times New Roman" w:hAnsi="Times New Roman" w:cs="Times New Roman"/>
              <w:sz w:val="20"/>
              <w:szCs w:val="20"/>
            </w:rPr>
          </w:rPrChange>
        </w:rPr>
        <w:t>Editora</w:t>
      </w:r>
      <w:proofErr w:type="spellEnd"/>
      <w:r w:rsidRPr="009C5E11">
        <w:rPr>
          <w:rFonts w:ascii="Times New Roman" w:hAnsi="Times New Roman" w:cs="Times New Roman"/>
          <w:sz w:val="20"/>
          <w:szCs w:val="20"/>
          <w:lang w:val="en-US"/>
          <w:rPrChange w:id="38" w:author="mohan" w:date="2012-09-30T13:44:00Z">
            <w:rPr>
              <w:rFonts w:ascii="Times New Roman" w:hAnsi="Times New Roman" w:cs="Times New Roman"/>
              <w:sz w:val="20"/>
              <w:szCs w:val="20"/>
            </w:rPr>
          </w:rPrChange>
        </w:rPr>
        <w:t xml:space="preserve"> e </w:t>
      </w:r>
      <w:proofErr w:type="spellStart"/>
      <w:r w:rsidRPr="009C5E11">
        <w:rPr>
          <w:rFonts w:ascii="Times New Roman" w:hAnsi="Times New Roman" w:cs="Times New Roman"/>
          <w:sz w:val="20"/>
          <w:szCs w:val="20"/>
          <w:lang w:val="en-US"/>
          <w:rPrChange w:id="39" w:author="mohan" w:date="2012-09-30T13:44:00Z">
            <w:rPr>
              <w:rFonts w:ascii="Times New Roman" w:hAnsi="Times New Roman" w:cs="Times New Roman"/>
              <w:sz w:val="20"/>
              <w:szCs w:val="20"/>
            </w:rPr>
          </w:rPrChange>
        </w:rPr>
        <w:t>Gráfica</w:t>
      </w:r>
      <w:proofErr w:type="spellEnd"/>
      <w:r w:rsidRPr="009C5E11">
        <w:rPr>
          <w:rFonts w:ascii="Times New Roman" w:hAnsi="Times New Roman" w:cs="Times New Roman"/>
          <w:sz w:val="20"/>
          <w:szCs w:val="20"/>
          <w:lang w:val="en-US"/>
          <w:rPrChange w:id="40" w:author="mohan" w:date="2012-09-30T13:44:00Z">
            <w:rPr>
              <w:rFonts w:ascii="Times New Roman" w:hAnsi="Times New Roman" w:cs="Times New Roman"/>
              <w:sz w:val="20"/>
              <w:szCs w:val="20"/>
            </w:rPr>
          </w:rPrChange>
        </w:rPr>
        <w:t xml:space="preserve"> UFPEL, Pelotas, 179p.</w:t>
      </w:r>
      <w:proofErr w:type="gramEnd"/>
    </w:p>
    <w:p w:rsidR="00480F65" w:rsidRPr="00A61C26" w:rsidRDefault="00480F65" w:rsidP="00A61C26">
      <w:pPr>
        <w:spacing w:after="0" w:line="360" w:lineRule="auto"/>
        <w:jc w:val="both"/>
        <w:rPr>
          <w:rFonts w:ascii="Times New Roman" w:hAnsi="Times New Roman" w:cs="Times New Roman"/>
          <w:color w:val="000000"/>
          <w:sz w:val="20"/>
          <w:szCs w:val="20"/>
          <w:lang w:val="en-US"/>
        </w:rPr>
      </w:pPr>
      <w:proofErr w:type="spellStart"/>
      <w:r w:rsidRPr="00A61C26">
        <w:rPr>
          <w:rFonts w:ascii="Times New Roman" w:hAnsi="Times New Roman" w:cs="Times New Roman"/>
          <w:color w:val="000000"/>
          <w:sz w:val="20"/>
          <w:szCs w:val="20"/>
          <w:lang w:val="en-US"/>
        </w:rPr>
        <w:t>Fascella</w:t>
      </w:r>
      <w:proofErr w:type="spellEnd"/>
      <w:r w:rsidRPr="00A61C26">
        <w:rPr>
          <w:rFonts w:ascii="Times New Roman" w:hAnsi="Times New Roman" w:cs="Times New Roman"/>
          <w:color w:val="000000"/>
          <w:sz w:val="20"/>
          <w:szCs w:val="20"/>
          <w:lang w:val="en-US"/>
        </w:rPr>
        <w:t xml:space="preserve"> G., </w:t>
      </w:r>
      <w:proofErr w:type="spellStart"/>
      <w:r w:rsidRPr="00A61C26">
        <w:rPr>
          <w:rFonts w:ascii="Times New Roman" w:hAnsi="Times New Roman" w:cs="Times New Roman"/>
          <w:color w:val="000000"/>
          <w:sz w:val="20"/>
          <w:szCs w:val="20"/>
          <w:lang w:val="en-US"/>
        </w:rPr>
        <w:t>Zizzo</w:t>
      </w:r>
      <w:proofErr w:type="spellEnd"/>
      <w:r w:rsidRPr="00A61C26">
        <w:rPr>
          <w:rFonts w:ascii="Times New Roman" w:hAnsi="Times New Roman" w:cs="Times New Roman"/>
          <w:color w:val="000000"/>
          <w:sz w:val="20"/>
          <w:szCs w:val="20"/>
          <w:lang w:val="en-US"/>
        </w:rPr>
        <w:t xml:space="preserve"> G. (2009) </w:t>
      </w:r>
      <w:proofErr w:type="gramStart"/>
      <w:r w:rsidRPr="00A61C26">
        <w:rPr>
          <w:rFonts w:ascii="Times New Roman" w:hAnsi="Times New Roman" w:cs="Times New Roman"/>
          <w:color w:val="000000"/>
          <w:sz w:val="20"/>
          <w:szCs w:val="20"/>
          <w:lang w:val="en-US"/>
        </w:rPr>
        <w:t>Efficient</w:t>
      </w:r>
      <w:proofErr w:type="gramEnd"/>
      <w:r w:rsidRPr="00A61C26">
        <w:rPr>
          <w:rFonts w:ascii="Times New Roman" w:hAnsi="Times New Roman" w:cs="Times New Roman"/>
          <w:color w:val="000000"/>
          <w:sz w:val="20"/>
          <w:szCs w:val="20"/>
          <w:lang w:val="en-US"/>
        </w:rPr>
        <w:t xml:space="preserve"> propagation technique for Euphorbia x </w:t>
      </w:r>
      <w:proofErr w:type="spellStart"/>
      <w:r w:rsidRPr="00A61C26">
        <w:rPr>
          <w:rFonts w:ascii="Times New Roman" w:hAnsi="Times New Roman" w:cs="Times New Roman"/>
          <w:color w:val="000000"/>
          <w:sz w:val="20"/>
          <w:szCs w:val="20"/>
          <w:lang w:val="en-US"/>
        </w:rPr>
        <w:t>lomi</w:t>
      </w:r>
      <w:proofErr w:type="spell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thai</w:t>
      </w:r>
      <w:proofErr w:type="spellEnd"/>
      <w:r w:rsidRPr="00A61C26">
        <w:rPr>
          <w:rFonts w:ascii="Times New Roman" w:hAnsi="Times New Roman" w:cs="Times New Roman"/>
          <w:color w:val="000000"/>
          <w:sz w:val="20"/>
          <w:szCs w:val="20"/>
          <w:lang w:val="en-US"/>
        </w:rPr>
        <w:t xml:space="preserve"> hybrids. </w:t>
      </w:r>
      <w:proofErr w:type="spellStart"/>
      <w:r w:rsidRPr="00A61C26">
        <w:rPr>
          <w:rFonts w:ascii="Times New Roman" w:hAnsi="Times New Roman" w:cs="Times New Roman"/>
          <w:color w:val="000000"/>
          <w:sz w:val="20"/>
          <w:szCs w:val="20"/>
          <w:lang w:val="en-US"/>
        </w:rPr>
        <w:t>HortScience</w:t>
      </w:r>
      <w:proofErr w:type="spellEnd"/>
      <w:r w:rsidRPr="00A61C26">
        <w:rPr>
          <w:rFonts w:ascii="Times New Roman" w:hAnsi="Times New Roman" w:cs="Times New Roman"/>
          <w:color w:val="000000"/>
          <w:sz w:val="20"/>
          <w:szCs w:val="20"/>
          <w:lang w:val="en-US"/>
        </w:rPr>
        <w:t>, 44: 495-498.</w:t>
      </w:r>
    </w:p>
    <w:p w:rsidR="00DF20FE" w:rsidRPr="00A61C26" w:rsidRDefault="00DF20FE" w:rsidP="00A61C26">
      <w:pPr>
        <w:spacing w:after="0" w:line="360" w:lineRule="auto"/>
        <w:jc w:val="both"/>
        <w:rPr>
          <w:rFonts w:ascii="Times New Roman" w:hAnsi="Times New Roman" w:cs="Times New Roman"/>
          <w:color w:val="000000"/>
          <w:sz w:val="20"/>
          <w:szCs w:val="20"/>
          <w:lang w:val="en-US"/>
        </w:rPr>
      </w:pPr>
      <w:r w:rsidRPr="00A61C26">
        <w:rPr>
          <w:rFonts w:ascii="Times New Roman" w:hAnsi="Times New Roman" w:cs="Times New Roman"/>
          <w:color w:val="000000"/>
          <w:sz w:val="20"/>
          <w:szCs w:val="20"/>
          <w:lang w:val="en-US"/>
        </w:rPr>
        <w:t xml:space="preserve">Han H., Zhang S., Sun X. (2009). </w:t>
      </w:r>
      <w:proofErr w:type="gramStart"/>
      <w:r w:rsidRPr="00A61C26">
        <w:rPr>
          <w:rFonts w:ascii="Times New Roman" w:hAnsi="Times New Roman" w:cs="Times New Roman"/>
          <w:color w:val="000000"/>
          <w:sz w:val="20"/>
          <w:szCs w:val="20"/>
          <w:lang w:val="en-US"/>
        </w:rPr>
        <w:t xml:space="preserve">A review on the molecular mechanism of plants rooting modulated by </w:t>
      </w:r>
      <w:proofErr w:type="spellStart"/>
      <w:r w:rsidRPr="00A61C26">
        <w:rPr>
          <w:rFonts w:ascii="Times New Roman" w:hAnsi="Times New Roman" w:cs="Times New Roman"/>
          <w:color w:val="000000"/>
          <w:sz w:val="20"/>
          <w:szCs w:val="20"/>
          <w:lang w:val="en-US"/>
        </w:rPr>
        <w:t>auxin</w:t>
      </w:r>
      <w:proofErr w:type="spellEnd"/>
      <w:r w:rsidRPr="00A61C26">
        <w:rPr>
          <w:rFonts w:ascii="Times New Roman" w:hAnsi="Times New Roman" w:cs="Times New Roman"/>
          <w:color w:val="000000"/>
          <w:sz w:val="20"/>
          <w:szCs w:val="20"/>
          <w:lang w:val="en-US"/>
        </w:rPr>
        <w:t>.</w:t>
      </w:r>
      <w:proofErr w:type="gramEnd"/>
      <w:r w:rsidRPr="00A61C26">
        <w:rPr>
          <w:rFonts w:ascii="Times New Roman" w:hAnsi="Times New Roman" w:cs="Times New Roman"/>
          <w:color w:val="000000"/>
          <w:sz w:val="20"/>
          <w:szCs w:val="20"/>
          <w:lang w:val="en-US"/>
        </w:rPr>
        <w:t xml:space="preserve"> African Journal of Biotechnology, 8: 348-353</w:t>
      </w:r>
      <w:r w:rsidR="00CE44D1" w:rsidRPr="00A61C26">
        <w:rPr>
          <w:rFonts w:ascii="Times New Roman" w:hAnsi="Times New Roman" w:cs="Times New Roman"/>
          <w:color w:val="000000"/>
          <w:sz w:val="20"/>
          <w:szCs w:val="20"/>
          <w:lang w:val="en-US"/>
        </w:rPr>
        <w:t>.</w:t>
      </w:r>
    </w:p>
    <w:p w:rsidR="004C6D7C" w:rsidRPr="00A61C26" w:rsidRDefault="004C6D7C"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lang w:val="en-US"/>
        </w:rPr>
        <w:lastRenderedPageBreak/>
        <w:t>Ibáñez-Torres A. (2004)</w:t>
      </w:r>
      <w:r w:rsidR="0043132B" w:rsidRPr="00A61C26">
        <w:rPr>
          <w:rFonts w:ascii="Times New Roman" w:hAnsi="Times New Roman" w:cs="Times New Roman"/>
          <w:color w:val="000000"/>
          <w:sz w:val="20"/>
          <w:szCs w:val="20"/>
          <w:lang w:val="en-US"/>
        </w:rPr>
        <w:t>.</w:t>
      </w:r>
      <w:r w:rsidRPr="00A61C26">
        <w:rPr>
          <w:rFonts w:ascii="Times New Roman" w:hAnsi="Times New Roman" w:cs="Times New Roman"/>
          <w:color w:val="000000"/>
          <w:sz w:val="20"/>
          <w:szCs w:val="20"/>
          <w:lang w:val="en-US"/>
        </w:rPr>
        <w:t xml:space="preserve"> </w:t>
      </w:r>
      <w:proofErr w:type="gramStart"/>
      <w:r w:rsidRPr="00A61C26">
        <w:rPr>
          <w:rFonts w:ascii="Times New Roman" w:hAnsi="Times New Roman" w:cs="Times New Roman"/>
          <w:color w:val="000000"/>
          <w:sz w:val="20"/>
          <w:szCs w:val="20"/>
          <w:lang w:val="en-US"/>
        </w:rPr>
        <w:t xml:space="preserve">Rooting experiments with </w:t>
      </w:r>
      <w:r w:rsidRPr="00A61C26">
        <w:rPr>
          <w:rFonts w:ascii="Times New Roman" w:hAnsi="Times New Roman" w:cs="Times New Roman"/>
          <w:i/>
          <w:color w:val="000000"/>
          <w:sz w:val="20"/>
          <w:szCs w:val="20"/>
          <w:lang w:val="en-US"/>
        </w:rPr>
        <w:t xml:space="preserve">Euphorbia </w:t>
      </w:r>
      <w:proofErr w:type="spellStart"/>
      <w:r w:rsidRPr="00A61C26">
        <w:rPr>
          <w:rFonts w:ascii="Times New Roman" w:hAnsi="Times New Roman" w:cs="Times New Roman"/>
          <w:i/>
          <w:color w:val="000000"/>
          <w:sz w:val="20"/>
          <w:szCs w:val="20"/>
          <w:lang w:val="en-US"/>
        </w:rPr>
        <w:t>lagascae</w:t>
      </w:r>
      <w:proofErr w:type="spellEnd"/>
      <w:r w:rsidRPr="00A61C26">
        <w:rPr>
          <w:rFonts w:ascii="Times New Roman" w:hAnsi="Times New Roman" w:cs="Times New Roman"/>
          <w:color w:val="000000"/>
          <w:sz w:val="20"/>
          <w:szCs w:val="20"/>
          <w:lang w:val="en-US"/>
        </w:rPr>
        <w:t xml:space="preserve"> cuttings.</w:t>
      </w:r>
      <w:proofErr w:type="gramEnd"/>
      <w:r w:rsidRPr="00A61C26">
        <w:rPr>
          <w:rFonts w:ascii="Times New Roman" w:hAnsi="Times New Roman" w:cs="Times New Roman"/>
          <w:color w:val="000000"/>
          <w:sz w:val="20"/>
          <w:szCs w:val="20"/>
          <w:lang w:val="en-US"/>
        </w:rPr>
        <w:t xml:space="preserve"> </w:t>
      </w:r>
      <w:proofErr w:type="spellStart"/>
      <w:r w:rsidRPr="00A61C26">
        <w:rPr>
          <w:rFonts w:ascii="Times New Roman" w:hAnsi="Times New Roman" w:cs="Times New Roman"/>
          <w:color w:val="000000"/>
          <w:sz w:val="20"/>
          <w:szCs w:val="20"/>
          <w:lang w:val="en-US"/>
        </w:rPr>
        <w:t>Anales</w:t>
      </w:r>
      <w:proofErr w:type="spellEnd"/>
      <w:r w:rsidRPr="00A61C26">
        <w:rPr>
          <w:rFonts w:ascii="Times New Roman" w:hAnsi="Times New Roman" w:cs="Times New Roman"/>
          <w:color w:val="000000"/>
          <w:sz w:val="20"/>
          <w:szCs w:val="20"/>
          <w:lang w:val="en-US"/>
        </w:rPr>
        <w:t xml:space="preserve"> de </w:t>
      </w:r>
      <w:proofErr w:type="spellStart"/>
      <w:r w:rsidRPr="00A61C26">
        <w:rPr>
          <w:rFonts w:ascii="Times New Roman" w:hAnsi="Times New Roman" w:cs="Times New Roman"/>
          <w:color w:val="000000"/>
          <w:sz w:val="20"/>
          <w:szCs w:val="20"/>
          <w:lang w:val="en-US"/>
        </w:rPr>
        <w:t>Biología</w:t>
      </w:r>
      <w:proofErr w:type="spellEnd"/>
      <w:r w:rsidRPr="00A61C26">
        <w:rPr>
          <w:rFonts w:ascii="Times New Roman" w:hAnsi="Times New Roman" w:cs="Times New Roman"/>
          <w:color w:val="000000"/>
          <w:sz w:val="20"/>
          <w:szCs w:val="20"/>
          <w:lang w:val="en-US"/>
        </w:rPr>
        <w:t>, 26: 101-104.</w:t>
      </w:r>
    </w:p>
    <w:p w:rsidR="00946367" w:rsidRPr="00A61C26" w:rsidRDefault="003520BA"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color w:val="000000"/>
          <w:sz w:val="20"/>
          <w:szCs w:val="20"/>
          <w:shd w:val="clear" w:color="auto" w:fill="FFFFFF"/>
          <w:lang w:val="en-US"/>
        </w:rPr>
        <w:t>IES (Intern</w:t>
      </w:r>
      <w:r w:rsidR="00CD0019" w:rsidRPr="00A61C26">
        <w:rPr>
          <w:rFonts w:ascii="Times New Roman" w:hAnsi="Times New Roman" w:cs="Times New Roman"/>
          <w:color w:val="000000"/>
          <w:sz w:val="20"/>
          <w:szCs w:val="20"/>
          <w:shd w:val="clear" w:color="auto" w:fill="FFFFFF"/>
          <w:lang w:val="en-US"/>
        </w:rPr>
        <w:t>ational Euphorbia Society) (2012)</w:t>
      </w:r>
      <w:r w:rsidR="009E26E1" w:rsidRPr="00A61C26">
        <w:rPr>
          <w:rFonts w:ascii="Times New Roman" w:hAnsi="Times New Roman" w:cs="Times New Roman"/>
          <w:color w:val="000000"/>
          <w:sz w:val="20"/>
          <w:szCs w:val="20"/>
          <w:shd w:val="clear" w:color="auto" w:fill="FFFFFF"/>
          <w:lang w:val="en-US"/>
        </w:rPr>
        <w:t>.</w:t>
      </w:r>
      <w:proofErr w:type="gramEnd"/>
      <w:r w:rsidR="0059029F" w:rsidRPr="00A61C26">
        <w:rPr>
          <w:rFonts w:ascii="Times New Roman" w:hAnsi="Times New Roman" w:cs="Times New Roman"/>
          <w:color w:val="000000"/>
          <w:sz w:val="20"/>
          <w:szCs w:val="20"/>
          <w:shd w:val="clear" w:color="auto" w:fill="FFFFFF"/>
          <w:lang w:val="en-US"/>
        </w:rPr>
        <w:t xml:space="preserve"> </w:t>
      </w:r>
      <w:proofErr w:type="gramStart"/>
      <w:r w:rsidR="0059029F" w:rsidRPr="00A61C26">
        <w:rPr>
          <w:rFonts w:ascii="Times New Roman" w:hAnsi="Times New Roman" w:cs="Times New Roman"/>
          <w:color w:val="000000"/>
          <w:sz w:val="20"/>
          <w:szCs w:val="20"/>
          <w:shd w:val="clear" w:color="auto" w:fill="FFFFFF"/>
          <w:lang w:val="en-US"/>
        </w:rPr>
        <w:t xml:space="preserve">About </w:t>
      </w:r>
      <w:proofErr w:type="spellStart"/>
      <w:r w:rsidR="0059029F" w:rsidRPr="00A61C26">
        <w:rPr>
          <w:rFonts w:ascii="Times New Roman" w:hAnsi="Times New Roman" w:cs="Times New Roman"/>
          <w:color w:val="000000"/>
          <w:sz w:val="20"/>
          <w:szCs w:val="20"/>
          <w:shd w:val="clear" w:color="auto" w:fill="FFFFFF"/>
          <w:lang w:val="en-US"/>
        </w:rPr>
        <w:t>Euphorbiaceae</w:t>
      </w:r>
      <w:proofErr w:type="spellEnd"/>
      <w:r w:rsidR="00CD0019" w:rsidRPr="00A61C26">
        <w:rPr>
          <w:rFonts w:ascii="Times New Roman" w:hAnsi="Times New Roman" w:cs="Times New Roman"/>
          <w:color w:val="000000"/>
          <w:sz w:val="20"/>
          <w:szCs w:val="20"/>
          <w:shd w:val="clear" w:color="auto" w:fill="FFFFFF"/>
          <w:lang w:val="en-US"/>
        </w:rPr>
        <w:t>.</w:t>
      </w:r>
      <w:proofErr w:type="gramEnd"/>
      <w:r w:rsidRPr="00A61C26">
        <w:rPr>
          <w:rFonts w:ascii="Times New Roman" w:hAnsi="Times New Roman" w:cs="Times New Roman"/>
          <w:color w:val="000000"/>
          <w:sz w:val="20"/>
          <w:szCs w:val="20"/>
          <w:shd w:val="clear" w:color="auto" w:fill="FFFFFF"/>
          <w:lang w:val="en-US"/>
        </w:rPr>
        <w:t xml:space="preserve"> </w:t>
      </w:r>
      <w:proofErr w:type="gramStart"/>
      <w:r w:rsidR="0059029F" w:rsidRPr="00A61C26">
        <w:rPr>
          <w:rFonts w:ascii="Times New Roman" w:hAnsi="Times New Roman" w:cs="Times New Roman"/>
          <w:color w:val="000000"/>
          <w:sz w:val="20"/>
          <w:szCs w:val="20"/>
          <w:shd w:val="clear" w:color="auto" w:fill="FFFFFF"/>
          <w:lang w:val="en-US"/>
        </w:rPr>
        <w:t xml:space="preserve">Disposable in </w:t>
      </w:r>
      <w:r w:rsidR="005B1608">
        <w:fldChar w:fldCharType="begin"/>
      </w:r>
      <w:r w:rsidR="005B1608" w:rsidRPr="00EC181D">
        <w:rPr>
          <w:lang w:val="en-US"/>
          <w:rPrChange w:id="41" w:author="mohan" w:date="2012-10-04T12:10:00Z">
            <w:rPr/>
          </w:rPrChange>
        </w:rPr>
        <w:instrText xml:space="preserve"> HYPERLINK "http://www.euphorbia-international.org/euphorbias/about_euph.htm" </w:instrText>
      </w:r>
      <w:r w:rsidR="005B1608">
        <w:fldChar w:fldCharType="separate"/>
      </w:r>
      <w:r w:rsidR="0059029F" w:rsidRPr="00A61C26">
        <w:rPr>
          <w:rStyle w:val="Hyperlink"/>
          <w:rFonts w:ascii="Times New Roman" w:hAnsi="Times New Roman" w:cs="Times New Roman"/>
          <w:sz w:val="20"/>
          <w:szCs w:val="20"/>
          <w:lang w:val="en-US"/>
        </w:rPr>
        <w:t>http://www.euphorbia-international.org/euphorbias/about_euph.htm</w:t>
      </w:r>
      <w:r w:rsidR="005B1608">
        <w:rPr>
          <w:rStyle w:val="Hyperlink"/>
          <w:rFonts w:ascii="Times New Roman" w:hAnsi="Times New Roman" w:cs="Times New Roman"/>
          <w:sz w:val="20"/>
          <w:szCs w:val="20"/>
          <w:lang w:val="en-US"/>
        </w:rPr>
        <w:fldChar w:fldCharType="end"/>
      </w:r>
      <w:r w:rsidR="0059029F" w:rsidRPr="00A61C26">
        <w:rPr>
          <w:rFonts w:ascii="Times New Roman" w:hAnsi="Times New Roman" w:cs="Times New Roman"/>
          <w:sz w:val="20"/>
          <w:szCs w:val="20"/>
          <w:lang w:val="en-US"/>
        </w:rPr>
        <w:t>, Accessed on 07 of September of 2012.</w:t>
      </w:r>
      <w:proofErr w:type="gramEnd"/>
    </w:p>
    <w:p w:rsidR="00854967" w:rsidRPr="00A61C26" w:rsidRDefault="00854967" w:rsidP="00A61C26">
      <w:pPr>
        <w:spacing w:after="0" w:line="360" w:lineRule="auto"/>
        <w:jc w:val="both"/>
        <w:rPr>
          <w:rFonts w:ascii="Times New Roman" w:hAnsi="Times New Roman" w:cs="Times New Roman"/>
          <w:sz w:val="20"/>
          <w:szCs w:val="20"/>
          <w:lang w:val="en-US"/>
        </w:rPr>
      </w:pPr>
      <w:proofErr w:type="spellStart"/>
      <w:r w:rsidRPr="009C5E11">
        <w:rPr>
          <w:rFonts w:ascii="Times New Roman" w:hAnsi="Times New Roman" w:cs="Times New Roman"/>
          <w:color w:val="000000"/>
          <w:sz w:val="20"/>
          <w:szCs w:val="20"/>
          <w:shd w:val="clear" w:color="auto" w:fill="FFFFFF"/>
          <w:lang w:val="en-US"/>
          <w:rPrChange w:id="42" w:author="mohan" w:date="2012-09-30T13:44:00Z">
            <w:rPr>
              <w:rFonts w:ascii="Times New Roman" w:hAnsi="Times New Roman" w:cs="Times New Roman"/>
              <w:color w:val="000000"/>
              <w:sz w:val="20"/>
              <w:szCs w:val="20"/>
              <w:shd w:val="clear" w:color="auto" w:fill="FFFFFF"/>
            </w:rPr>
          </w:rPrChange>
        </w:rPr>
        <w:t>Kämpf</w:t>
      </w:r>
      <w:proofErr w:type="spellEnd"/>
      <w:r w:rsidRPr="009C5E11">
        <w:rPr>
          <w:rFonts w:ascii="Times New Roman" w:hAnsi="Times New Roman" w:cs="Times New Roman"/>
          <w:color w:val="000000"/>
          <w:sz w:val="20"/>
          <w:szCs w:val="20"/>
          <w:shd w:val="clear" w:color="auto" w:fill="FFFFFF"/>
          <w:lang w:val="en-US"/>
          <w:rPrChange w:id="43" w:author="mohan" w:date="2012-09-30T13:44:00Z">
            <w:rPr>
              <w:rFonts w:ascii="Times New Roman" w:hAnsi="Times New Roman" w:cs="Times New Roman"/>
              <w:color w:val="000000"/>
              <w:sz w:val="20"/>
              <w:szCs w:val="20"/>
              <w:shd w:val="clear" w:color="auto" w:fill="FFFFFF"/>
            </w:rPr>
          </w:rPrChange>
        </w:rPr>
        <w:t xml:space="preserve">, A.N. (2000). </w:t>
      </w:r>
      <w:proofErr w:type="spellStart"/>
      <w:r w:rsidRPr="009C5E11">
        <w:rPr>
          <w:rFonts w:ascii="Times New Roman" w:hAnsi="Times New Roman" w:cs="Times New Roman"/>
          <w:color w:val="000000"/>
          <w:sz w:val="20"/>
          <w:szCs w:val="20"/>
          <w:shd w:val="clear" w:color="auto" w:fill="FFFFFF"/>
          <w:lang w:val="en-US"/>
          <w:rPrChange w:id="44" w:author="mohan" w:date="2012-09-30T13:44:00Z">
            <w:rPr>
              <w:rFonts w:ascii="Times New Roman" w:hAnsi="Times New Roman" w:cs="Times New Roman"/>
              <w:color w:val="000000"/>
              <w:sz w:val="20"/>
              <w:szCs w:val="20"/>
              <w:shd w:val="clear" w:color="auto" w:fill="FFFFFF"/>
            </w:rPr>
          </w:rPrChange>
        </w:rPr>
        <w:t>Seleção</w:t>
      </w:r>
      <w:proofErr w:type="spellEnd"/>
      <w:r w:rsidRPr="009C5E11">
        <w:rPr>
          <w:rFonts w:ascii="Times New Roman" w:hAnsi="Times New Roman" w:cs="Times New Roman"/>
          <w:color w:val="000000"/>
          <w:sz w:val="20"/>
          <w:szCs w:val="20"/>
          <w:shd w:val="clear" w:color="auto" w:fill="FFFFFF"/>
          <w:lang w:val="en-US"/>
          <w:rPrChange w:id="45" w:author="mohan" w:date="2012-09-30T13:44:00Z">
            <w:rPr>
              <w:rFonts w:ascii="Times New Roman" w:hAnsi="Times New Roman" w:cs="Times New Roman"/>
              <w:color w:val="000000"/>
              <w:sz w:val="20"/>
              <w:szCs w:val="20"/>
              <w:shd w:val="clear" w:color="auto" w:fill="FFFFFF"/>
            </w:rPr>
          </w:rPrChange>
        </w:rPr>
        <w:t xml:space="preserve"> de </w:t>
      </w:r>
      <w:proofErr w:type="spellStart"/>
      <w:r w:rsidRPr="009C5E11">
        <w:rPr>
          <w:rFonts w:ascii="Times New Roman" w:hAnsi="Times New Roman" w:cs="Times New Roman"/>
          <w:color w:val="000000"/>
          <w:sz w:val="20"/>
          <w:szCs w:val="20"/>
          <w:shd w:val="clear" w:color="auto" w:fill="FFFFFF"/>
          <w:lang w:val="en-US"/>
          <w:rPrChange w:id="46" w:author="mohan" w:date="2012-09-30T13:44:00Z">
            <w:rPr>
              <w:rFonts w:ascii="Times New Roman" w:hAnsi="Times New Roman" w:cs="Times New Roman"/>
              <w:color w:val="000000"/>
              <w:sz w:val="20"/>
              <w:szCs w:val="20"/>
              <w:shd w:val="clear" w:color="auto" w:fill="FFFFFF"/>
            </w:rPr>
          </w:rPrChange>
        </w:rPr>
        <w:t>materiais</w:t>
      </w:r>
      <w:proofErr w:type="spellEnd"/>
      <w:r w:rsidRPr="009C5E11">
        <w:rPr>
          <w:rFonts w:ascii="Times New Roman" w:hAnsi="Times New Roman" w:cs="Times New Roman"/>
          <w:color w:val="000000"/>
          <w:sz w:val="20"/>
          <w:szCs w:val="20"/>
          <w:shd w:val="clear" w:color="auto" w:fill="FFFFFF"/>
          <w:lang w:val="en-US"/>
          <w:rPrChange w:id="47"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48" w:author="mohan" w:date="2012-09-30T13:44:00Z">
            <w:rPr>
              <w:rFonts w:ascii="Times New Roman" w:hAnsi="Times New Roman" w:cs="Times New Roman"/>
              <w:color w:val="000000"/>
              <w:sz w:val="20"/>
              <w:szCs w:val="20"/>
              <w:shd w:val="clear" w:color="auto" w:fill="FFFFFF"/>
            </w:rPr>
          </w:rPrChange>
        </w:rPr>
        <w:t>para</w:t>
      </w:r>
      <w:proofErr w:type="spellEnd"/>
      <w:r w:rsidRPr="009C5E11">
        <w:rPr>
          <w:rFonts w:ascii="Times New Roman" w:hAnsi="Times New Roman" w:cs="Times New Roman"/>
          <w:color w:val="000000"/>
          <w:sz w:val="20"/>
          <w:szCs w:val="20"/>
          <w:shd w:val="clear" w:color="auto" w:fill="FFFFFF"/>
          <w:lang w:val="en-US"/>
          <w:rPrChange w:id="49" w:author="mohan" w:date="2012-09-30T13:44:00Z">
            <w:rPr>
              <w:rFonts w:ascii="Times New Roman" w:hAnsi="Times New Roman" w:cs="Times New Roman"/>
              <w:color w:val="000000"/>
              <w:sz w:val="20"/>
              <w:szCs w:val="20"/>
              <w:shd w:val="clear" w:color="auto" w:fill="FFFFFF"/>
            </w:rPr>
          </w:rPrChange>
        </w:rPr>
        <w:t xml:space="preserve"> </w:t>
      </w:r>
      <w:proofErr w:type="spellStart"/>
      <w:proofErr w:type="gramStart"/>
      <w:r w:rsidRPr="009C5E11">
        <w:rPr>
          <w:rFonts w:ascii="Times New Roman" w:hAnsi="Times New Roman" w:cs="Times New Roman"/>
          <w:color w:val="000000"/>
          <w:sz w:val="20"/>
          <w:szCs w:val="20"/>
          <w:shd w:val="clear" w:color="auto" w:fill="FFFFFF"/>
          <w:lang w:val="en-US"/>
          <w:rPrChange w:id="50" w:author="mohan" w:date="2012-09-30T13:44:00Z">
            <w:rPr>
              <w:rFonts w:ascii="Times New Roman" w:hAnsi="Times New Roman" w:cs="Times New Roman"/>
              <w:color w:val="000000"/>
              <w:sz w:val="20"/>
              <w:szCs w:val="20"/>
              <w:shd w:val="clear" w:color="auto" w:fill="FFFFFF"/>
            </w:rPr>
          </w:rPrChange>
        </w:rPr>
        <w:t>uso</w:t>
      </w:r>
      <w:proofErr w:type="spellEnd"/>
      <w:proofErr w:type="gramEnd"/>
      <w:r w:rsidRPr="009C5E11">
        <w:rPr>
          <w:rFonts w:ascii="Times New Roman" w:hAnsi="Times New Roman" w:cs="Times New Roman"/>
          <w:color w:val="000000"/>
          <w:sz w:val="20"/>
          <w:szCs w:val="20"/>
          <w:shd w:val="clear" w:color="auto" w:fill="FFFFFF"/>
          <w:lang w:val="en-US"/>
          <w:rPrChange w:id="51"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52" w:author="mohan" w:date="2012-09-30T13:44:00Z">
            <w:rPr>
              <w:rFonts w:ascii="Times New Roman" w:hAnsi="Times New Roman" w:cs="Times New Roman"/>
              <w:color w:val="000000"/>
              <w:sz w:val="20"/>
              <w:szCs w:val="20"/>
              <w:shd w:val="clear" w:color="auto" w:fill="FFFFFF"/>
            </w:rPr>
          </w:rPrChange>
        </w:rPr>
        <w:t>como</w:t>
      </w:r>
      <w:proofErr w:type="spellEnd"/>
      <w:r w:rsidRPr="009C5E11">
        <w:rPr>
          <w:rFonts w:ascii="Times New Roman" w:hAnsi="Times New Roman" w:cs="Times New Roman"/>
          <w:color w:val="000000"/>
          <w:sz w:val="20"/>
          <w:szCs w:val="20"/>
          <w:shd w:val="clear" w:color="auto" w:fill="FFFFFF"/>
          <w:lang w:val="en-US"/>
          <w:rPrChange w:id="53"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54" w:author="mohan" w:date="2012-09-30T13:44:00Z">
            <w:rPr>
              <w:rFonts w:ascii="Times New Roman" w:hAnsi="Times New Roman" w:cs="Times New Roman"/>
              <w:color w:val="000000"/>
              <w:sz w:val="20"/>
              <w:szCs w:val="20"/>
              <w:shd w:val="clear" w:color="auto" w:fill="FFFFFF"/>
            </w:rPr>
          </w:rPrChange>
        </w:rPr>
        <w:t>substrato</w:t>
      </w:r>
      <w:proofErr w:type="spellEnd"/>
      <w:r w:rsidRPr="009C5E11">
        <w:rPr>
          <w:rFonts w:ascii="Times New Roman" w:hAnsi="Times New Roman" w:cs="Times New Roman"/>
          <w:color w:val="000000"/>
          <w:sz w:val="20"/>
          <w:szCs w:val="20"/>
          <w:shd w:val="clear" w:color="auto" w:fill="FFFFFF"/>
          <w:lang w:val="en-US"/>
          <w:rPrChange w:id="55" w:author="mohan" w:date="2012-09-30T13:44:00Z">
            <w:rPr>
              <w:rFonts w:ascii="Times New Roman" w:hAnsi="Times New Roman" w:cs="Times New Roman"/>
              <w:color w:val="000000"/>
              <w:sz w:val="20"/>
              <w:szCs w:val="20"/>
              <w:shd w:val="clear" w:color="auto" w:fill="FFFFFF"/>
            </w:rPr>
          </w:rPrChange>
        </w:rPr>
        <w:t xml:space="preserve">. </w:t>
      </w:r>
      <w:r w:rsidRPr="00A61C26">
        <w:rPr>
          <w:rFonts w:ascii="Times New Roman" w:hAnsi="Times New Roman" w:cs="Times New Roman"/>
          <w:i/>
          <w:color w:val="000000"/>
          <w:sz w:val="20"/>
          <w:szCs w:val="20"/>
          <w:shd w:val="clear" w:color="auto" w:fill="FFFFFF"/>
          <w:lang w:val="en-US"/>
        </w:rPr>
        <w:t>In</w:t>
      </w:r>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Kämpf</w:t>
      </w:r>
      <w:proofErr w:type="spellEnd"/>
      <w:r w:rsidRPr="00A61C26">
        <w:rPr>
          <w:rFonts w:ascii="Times New Roman" w:hAnsi="Times New Roman" w:cs="Times New Roman"/>
          <w:color w:val="000000"/>
          <w:sz w:val="20"/>
          <w:szCs w:val="20"/>
          <w:shd w:val="clear" w:color="auto" w:fill="FFFFFF"/>
          <w:lang w:val="en-US"/>
        </w:rPr>
        <w:t xml:space="preserve"> A.N., </w:t>
      </w:r>
      <w:proofErr w:type="spellStart"/>
      <w:r w:rsidRPr="00A61C26">
        <w:rPr>
          <w:rFonts w:ascii="Times New Roman" w:hAnsi="Times New Roman" w:cs="Times New Roman"/>
          <w:color w:val="000000"/>
          <w:sz w:val="20"/>
          <w:szCs w:val="20"/>
          <w:shd w:val="clear" w:color="auto" w:fill="FFFFFF"/>
          <w:lang w:val="en-US"/>
        </w:rPr>
        <w:t>Fermino</w:t>
      </w:r>
      <w:proofErr w:type="spellEnd"/>
      <w:r w:rsidRPr="00A61C26">
        <w:rPr>
          <w:rFonts w:ascii="Times New Roman" w:hAnsi="Times New Roman" w:cs="Times New Roman"/>
          <w:color w:val="000000"/>
          <w:sz w:val="20"/>
          <w:szCs w:val="20"/>
          <w:shd w:val="clear" w:color="auto" w:fill="FFFFFF"/>
          <w:lang w:val="en-US"/>
        </w:rPr>
        <w:t xml:space="preserve"> M.H. (Eds.).</w:t>
      </w:r>
      <w:r w:rsidRPr="00A61C26">
        <w:rPr>
          <w:rStyle w:val="apple-converted-space"/>
          <w:rFonts w:ascii="Times New Roman" w:hAnsi="Times New Roman" w:cs="Times New Roman"/>
          <w:color w:val="000000"/>
          <w:sz w:val="20"/>
          <w:szCs w:val="20"/>
          <w:shd w:val="clear" w:color="auto" w:fill="FFFFFF"/>
          <w:lang w:val="en-US"/>
        </w:rPr>
        <w:t> </w:t>
      </w:r>
      <w:proofErr w:type="spellStart"/>
      <w:r w:rsidRPr="009C5E11">
        <w:rPr>
          <w:rFonts w:ascii="Times New Roman" w:hAnsi="Times New Roman" w:cs="Times New Roman"/>
          <w:bCs/>
          <w:color w:val="000000"/>
          <w:sz w:val="20"/>
          <w:szCs w:val="20"/>
          <w:shd w:val="clear" w:color="auto" w:fill="FFFFFF"/>
          <w:lang w:val="en-US"/>
          <w:rPrChange w:id="56" w:author="mohan" w:date="2012-09-30T13:44:00Z">
            <w:rPr>
              <w:rFonts w:ascii="Times New Roman" w:hAnsi="Times New Roman" w:cs="Times New Roman"/>
              <w:bCs/>
              <w:color w:val="000000"/>
              <w:sz w:val="20"/>
              <w:szCs w:val="20"/>
              <w:shd w:val="clear" w:color="auto" w:fill="FFFFFF"/>
            </w:rPr>
          </w:rPrChange>
        </w:rPr>
        <w:t>Substratos</w:t>
      </w:r>
      <w:proofErr w:type="spellEnd"/>
      <w:r w:rsidRPr="009C5E11">
        <w:rPr>
          <w:rFonts w:ascii="Times New Roman" w:hAnsi="Times New Roman" w:cs="Times New Roman"/>
          <w:bCs/>
          <w:color w:val="000000"/>
          <w:sz w:val="20"/>
          <w:szCs w:val="20"/>
          <w:shd w:val="clear" w:color="auto" w:fill="FFFFFF"/>
          <w:lang w:val="en-US"/>
          <w:rPrChange w:id="57" w:author="mohan" w:date="2012-09-30T13:44:00Z">
            <w:rPr>
              <w:rFonts w:ascii="Times New Roman" w:hAnsi="Times New Roman" w:cs="Times New Roman"/>
              <w:bCs/>
              <w:color w:val="000000"/>
              <w:sz w:val="20"/>
              <w:szCs w:val="20"/>
              <w:shd w:val="clear" w:color="auto" w:fill="FFFFFF"/>
            </w:rPr>
          </w:rPrChange>
        </w:rPr>
        <w:t xml:space="preserve"> </w:t>
      </w:r>
      <w:proofErr w:type="spellStart"/>
      <w:r w:rsidRPr="009C5E11">
        <w:rPr>
          <w:rFonts w:ascii="Times New Roman" w:hAnsi="Times New Roman" w:cs="Times New Roman"/>
          <w:bCs/>
          <w:color w:val="000000"/>
          <w:sz w:val="20"/>
          <w:szCs w:val="20"/>
          <w:shd w:val="clear" w:color="auto" w:fill="FFFFFF"/>
          <w:lang w:val="en-US"/>
          <w:rPrChange w:id="58" w:author="mohan" w:date="2012-09-30T13:44:00Z">
            <w:rPr>
              <w:rFonts w:ascii="Times New Roman" w:hAnsi="Times New Roman" w:cs="Times New Roman"/>
              <w:bCs/>
              <w:color w:val="000000"/>
              <w:sz w:val="20"/>
              <w:szCs w:val="20"/>
              <w:shd w:val="clear" w:color="auto" w:fill="FFFFFF"/>
            </w:rPr>
          </w:rPrChange>
        </w:rPr>
        <w:t>para</w:t>
      </w:r>
      <w:proofErr w:type="spellEnd"/>
      <w:r w:rsidRPr="009C5E11">
        <w:rPr>
          <w:rFonts w:ascii="Times New Roman" w:hAnsi="Times New Roman" w:cs="Times New Roman"/>
          <w:bCs/>
          <w:color w:val="000000"/>
          <w:sz w:val="20"/>
          <w:szCs w:val="20"/>
          <w:shd w:val="clear" w:color="auto" w:fill="FFFFFF"/>
          <w:lang w:val="en-US"/>
          <w:rPrChange w:id="59" w:author="mohan" w:date="2012-09-30T13:44:00Z">
            <w:rPr>
              <w:rFonts w:ascii="Times New Roman" w:hAnsi="Times New Roman" w:cs="Times New Roman"/>
              <w:bCs/>
              <w:color w:val="000000"/>
              <w:sz w:val="20"/>
              <w:szCs w:val="20"/>
              <w:shd w:val="clear" w:color="auto" w:fill="FFFFFF"/>
            </w:rPr>
          </w:rPrChange>
        </w:rPr>
        <w:t xml:space="preserve"> </w:t>
      </w:r>
      <w:proofErr w:type="spellStart"/>
      <w:r w:rsidRPr="009C5E11">
        <w:rPr>
          <w:rFonts w:ascii="Times New Roman" w:hAnsi="Times New Roman" w:cs="Times New Roman"/>
          <w:bCs/>
          <w:color w:val="000000"/>
          <w:sz w:val="20"/>
          <w:szCs w:val="20"/>
          <w:shd w:val="clear" w:color="auto" w:fill="FFFFFF"/>
          <w:lang w:val="en-US"/>
          <w:rPrChange w:id="60" w:author="mohan" w:date="2012-09-30T13:44:00Z">
            <w:rPr>
              <w:rFonts w:ascii="Times New Roman" w:hAnsi="Times New Roman" w:cs="Times New Roman"/>
              <w:bCs/>
              <w:color w:val="000000"/>
              <w:sz w:val="20"/>
              <w:szCs w:val="20"/>
              <w:shd w:val="clear" w:color="auto" w:fill="FFFFFF"/>
            </w:rPr>
          </w:rPrChange>
        </w:rPr>
        <w:t>plantas</w:t>
      </w:r>
      <w:proofErr w:type="spellEnd"/>
      <w:r w:rsidRPr="009C5E11">
        <w:rPr>
          <w:rFonts w:ascii="Times New Roman" w:hAnsi="Times New Roman" w:cs="Times New Roman"/>
          <w:bCs/>
          <w:color w:val="000000"/>
          <w:sz w:val="20"/>
          <w:szCs w:val="20"/>
          <w:shd w:val="clear" w:color="auto" w:fill="FFFFFF"/>
          <w:lang w:val="en-US"/>
          <w:rPrChange w:id="61" w:author="mohan" w:date="2012-09-30T13:44:00Z">
            <w:rPr>
              <w:rFonts w:ascii="Times New Roman" w:hAnsi="Times New Roman" w:cs="Times New Roman"/>
              <w:bCs/>
              <w:color w:val="000000"/>
              <w:sz w:val="20"/>
              <w:szCs w:val="20"/>
              <w:shd w:val="clear" w:color="auto" w:fill="FFFFFF"/>
            </w:rPr>
          </w:rPrChange>
        </w:rPr>
        <w:t>:</w:t>
      </w:r>
      <w:r w:rsidRPr="009C5E11">
        <w:rPr>
          <w:rStyle w:val="apple-converted-space"/>
          <w:rFonts w:ascii="Times New Roman" w:hAnsi="Times New Roman" w:cs="Times New Roman"/>
          <w:b/>
          <w:bCs/>
          <w:color w:val="000000"/>
          <w:sz w:val="20"/>
          <w:szCs w:val="20"/>
          <w:shd w:val="clear" w:color="auto" w:fill="FFFFFF"/>
          <w:lang w:val="en-US"/>
          <w:rPrChange w:id="62" w:author="mohan" w:date="2012-09-30T13:44:00Z">
            <w:rPr>
              <w:rStyle w:val="apple-converted-space"/>
              <w:rFonts w:ascii="Times New Roman" w:hAnsi="Times New Roman" w:cs="Times New Roman"/>
              <w:b/>
              <w:bCs/>
              <w:color w:val="000000"/>
              <w:sz w:val="20"/>
              <w:szCs w:val="20"/>
              <w:shd w:val="clear" w:color="auto" w:fill="FFFFFF"/>
            </w:rPr>
          </w:rPrChange>
        </w:rPr>
        <w:t> </w:t>
      </w:r>
      <w:r w:rsidRPr="009C5E11">
        <w:rPr>
          <w:rFonts w:ascii="Times New Roman" w:hAnsi="Times New Roman" w:cs="Times New Roman"/>
          <w:color w:val="000000"/>
          <w:sz w:val="20"/>
          <w:szCs w:val="20"/>
          <w:shd w:val="clear" w:color="auto" w:fill="FFFFFF"/>
          <w:lang w:val="en-US"/>
          <w:rPrChange w:id="63" w:author="mohan" w:date="2012-09-30T13:44:00Z">
            <w:rPr>
              <w:rFonts w:ascii="Times New Roman" w:hAnsi="Times New Roman" w:cs="Times New Roman"/>
              <w:color w:val="000000"/>
              <w:sz w:val="20"/>
              <w:szCs w:val="20"/>
              <w:shd w:val="clear" w:color="auto" w:fill="FFFFFF"/>
            </w:rPr>
          </w:rPrChange>
        </w:rPr>
        <w:t xml:space="preserve">a base da </w:t>
      </w:r>
      <w:proofErr w:type="spellStart"/>
      <w:r w:rsidRPr="009C5E11">
        <w:rPr>
          <w:rFonts w:ascii="Times New Roman" w:hAnsi="Times New Roman" w:cs="Times New Roman"/>
          <w:color w:val="000000"/>
          <w:sz w:val="20"/>
          <w:szCs w:val="20"/>
          <w:shd w:val="clear" w:color="auto" w:fill="FFFFFF"/>
          <w:lang w:val="en-US"/>
          <w:rPrChange w:id="64" w:author="mohan" w:date="2012-09-30T13:44:00Z">
            <w:rPr>
              <w:rFonts w:ascii="Times New Roman" w:hAnsi="Times New Roman" w:cs="Times New Roman"/>
              <w:color w:val="000000"/>
              <w:sz w:val="20"/>
              <w:szCs w:val="20"/>
              <w:shd w:val="clear" w:color="auto" w:fill="FFFFFF"/>
            </w:rPr>
          </w:rPrChange>
        </w:rPr>
        <w:t>produção</w:t>
      </w:r>
      <w:proofErr w:type="spellEnd"/>
      <w:r w:rsidRPr="009C5E11">
        <w:rPr>
          <w:rFonts w:ascii="Times New Roman" w:hAnsi="Times New Roman" w:cs="Times New Roman"/>
          <w:color w:val="000000"/>
          <w:sz w:val="20"/>
          <w:szCs w:val="20"/>
          <w:shd w:val="clear" w:color="auto" w:fill="FFFFFF"/>
          <w:lang w:val="en-US"/>
          <w:rPrChange w:id="65" w:author="mohan" w:date="2012-09-30T13:44:00Z">
            <w:rPr>
              <w:rFonts w:ascii="Times New Roman" w:hAnsi="Times New Roman" w:cs="Times New Roman"/>
              <w:color w:val="000000"/>
              <w:sz w:val="20"/>
              <w:szCs w:val="20"/>
              <w:shd w:val="clear" w:color="auto" w:fill="FFFFFF"/>
            </w:rPr>
          </w:rPrChange>
        </w:rPr>
        <w:t xml:space="preserve"> vegetal </w:t>
      </w:r>
      <w:proofErr w:type="spellStart"/>
      <w:r w:rsidRPr="009C5E11">
        <w:rPr>
          <w:rFonts w:ascii="Times New Roman" w:hAnsi="Times New Roman" w:cs="Times New Roman"/>
          <w:color w:val="000000"/>
          <w:sz w:val="20"/>
          <w:szCs w:val="20"/>
          <w:shd w:val="clear" w:color="auto" w:fill="FFFFFF"/>
          <w:lang w:val="en-US"/>
          <w:rPrChange w:id="66" w:author="mohan" w:date="2012-09-30T13:44:00Z">
            <w:rPr>
              <w:rFonts w:ascii="Times New Roman" w:hAnsi="Times New Roman" w:cs="Times New Roman"/>
              <w:color w:val="000000"/>
              <w:sz w:val="20"/>
              <w:szCs w:val="20"/>
              <w:shd w:val="clear" w:color="auto" w:fill="FFFFFF"/>
            </w:rPr>
          </w:rPrChange>
        </w:rPr>
        <w:t>em</w:t>
      </w:r>
      <w:proofErr w:type="spellEnd"/>
      <w:r w:rsidRPr="009C5E11">
        <w:rPr>
          <w:rFonts w:ascii="Times New Roman" w:hAnsi="Times New Roman" w:cs="Times New Roman"/>
          <w:color w:val="000000"/>
          <w:sz w:val="20"/>
          <w:szCs w:val="20"/>
          <w:shd w:val="clear" w:color="auto" w:fill="FFFFFF"/>
          <w:lang w:val="en-US"/>
          <w:rPrChange w:id="67"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68" w:author="mohan" w:date="2012-09-30T13:44:00Z">
            <w:rPr>
              <w:rFonts w:ascii="Times New Roman" w:hAnsi="Times New Roman" w:cs="Times New Roman"/>
              <w:color w:val="000000"/>
              <w:sz w:val="20"/>
              <w:szCs w:val="20"/>
              <w:shd w:val="clear" w:color="auto" w:fill="FFFFFF"/>
            </w:rPr>
          </w:rPrChange>
        </w:rPr>
        <w:t>recipientes</w:t>
      </w:r>
      <w:proofErr w:type="spellEnd"/>
      <w:r w:rsidRPr="009C5E11">
        <w:rPr>
          <w:rFonts w:ascii="Times New Roman" w:hAnsi="Times New Roman" w:cs="Times New Roman"/>
          <w:color w:val="000000"/>
          <w:sz w:val="20"/>
          <w:szCs w:val="20"/>
          <w:shd w:val="clear" w:color="auto" w:fill="FFFFFF"/>
          <w:lang w:val="en-US"/>
          <w:rPrChange w:id="69" w:author="mohan" w:date="2012-09-30T13:44:00Z">
            <w:rPr>
              <w:rFonts w:ascii="Times New Roman" w:hAnsi="Times New Roman" w:cs="Times New Roman"/>
              <w:color w:val="000000"/>
              <w:sz w:val="20"/>
              <w:szCs w:val="20"/>
              <w:shd w:val="clear" w:color="auto" w:fill="FFFFFF"/>
            </w:rPr>
          </w:rPrChange>
        </w:rPr>
        <w:t xml:space="preserve">. </w:t>
      </w:r>
      <w:proofErr w:type="spellStart"/>
      <w:r w:rsidRPr="00A61C26">
        <w:rPr>
          <w:rFonts w:ascii="Times New Roman" w:hAnsi="Times New Roman" w:cs="Times New Roman"/>
          <w:color w:val="000000"/>
          <w:sz w:val="20"/>
          <w:szCs w:val="20"/>
          <w:shd w:val="clear" w:color="auto" w:fill="FFFFFF"/>
        </w:rPr>
        <w:t>Gênesis</w:t>
      </w:r>
      <w:proofErr w:type="spellEnd"/>
      <w:r w:rsidRPr="00A61C26">
        <w:rPr>
          <w:rFonts w:ascii="Times New Roman" w:hAnsi="Times New Roman" w:cs="Times New Roman"/>
          <w:color w:val="000000"/>
          <w:sz w:val="20"/>
          <w:szCs w:val="20"/>
          <w:shd w:val="clear" w:color="auto" w:fill="FFFFFF"/>
        </w:rPr>
        <w:t>: 139-145.</w:t>
      </w:r>
    </w:p>
    <w:p w:rsidR="00500368" w:rsidRPr="00A61C26" w:rsidRDefault="009D74CE" w:rsidP="00A61C26">
      <w:pPr>
        <w:spacing w:after="0" w:line="360" w:lineRule="auto"/>
        <w:jc w:val="both"/>
        <w:rPr>
          <w:rFonts w:ascii="Times New Roman" w:hAnsi="Times New Roman" w:cs="Times New Roman"/>
          <w:sz w:val="20"/>
          <w:szCs w:val="20"/>
        </w:rPr>
      </w:pPr>
      <w:proofErr w:type="gramStart"/>
      <w:r w:rsidRPr="00A61C26">
        <w:rPr>
          <w:rFonts w:ascii="Times New Roman" w:hAnsi="Times New Roman" w:cs="Times New Roman"/>
          <w:sz w:val="20"/>
          <w:szCs w:val="20"/>
          <w:lang w:val="en-US"/>
        </w:rPr>
        <w:t>Lopez</w:t>
      </w:r>
      <w:r w:rsidR="00500368" w:rsidRPr="00A61C26">
        <w:rPr>
          <w:rFonts w:ascii="Times New Roman" w:hAnsi="Times New Roman" w:cs="Times New Roman"/>
          <w:sz w:val="20"/>
          <w:szCs w:val="20"/>
          <w:lang w:val="en-US"/>
        </w:rPr>
        <w:t xml:space="preserve"> R</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G</w:t>
      </w:r>
      <w:r w:rsidR="00CD0019" w:rsidRPr="00A61C26">
        <w:rPr>
          <w:rFonts w:ascii="Times New Roman" w:hAnsi="Times New Roman" w:cs="Times New Roman"/>
          <w:sz w:val="20"/>
          <w:szCs w:val="20"/>
          <w:lang w:val="en-US"/>
        </w:rPr>
        <w:t>.</w:t>
      </w:r>
      <w:r w:rsidR="00500368" w:rsidRPr="00A61C26">
        <w:rPr>
          <w:rFonts w:ascii="Times New Roman" w:hAnsi="Times New Roman" w:cs="Times New Roman"/>
          <w:sz w:val="20"/>
          <w:szCs w:val="20"/>
          <w:lang w:val="en-US"/>
        </w:rPr>
        <w:t xml:space="preserve"> (2009) Successful poinsettia propagation.</w:t>
      </w:r>
      <w:proofErr w:type="gramEnd"/>
      <w:r w:rsidR="00500368" w:rsidRPr="00A61C26">
        <w:rPr>
          <w:rFonts w:ascii="Times New Roman" w:hAnsi="Times New Roman" w:cs="Times New Roman"/>
          <w:sz w:val="20"/>
          <w:szCs w:val="20"/>
          <w:lang w:val="en-US"/>
        </w:rPr>
        <w:t xml:space="preserve"> </w:t>
      </w:r>
      <w:r w:rsidR="00500368" w:rsidRPr="00A61C26">
        <w:rPr>
          <w:rFonts w:ascii="Times New Roman" w:hAnsi="Times New Roman" w:cs="Times New Roman"/>
          <w:sz w:val="20"/>
          <w:szCs w:val="20"/>
        </w:rPr>
        <w:t>OFA Bulletin</w:t>
      </w:r>
      <w:r w:rsidR="00CD0019" w:rsidRPr="00A61C26">
        <w:rPr>
          <w:rFonts w:ascii="Times New Roman" w:hAnsi="Times New Roman" w:cs="Times New Roman"/>
          <w:sz w:val="20"/>
          <w:szCs w:val="20"/>
        </w:rPr>
        <w:t>, 915:</w:t>
      </w:r>
      <w:r w:rsidR="00500368" w:rsidRPr="00A61C26">
        <w:rPr>
          <w:rFonts w:ascii="Times New Roman" w:hAnsi="Times New Roman" w:cs="Times New Roman"/>
          <w:sz w:val="20"/>
          <w:szCs w:val="20"/>
        </w:rPr>
        <w:t xml:space="preserve"> 3-5.</w:t>
      </w:r>
    </w:p>
    <w:p w:rsidR="00CA6FC4" w:rsidRPr="00A61C26" w:rsidRDefault="00CA6FC4" w:rsidP="00A61C26">
      <w:pPr>
        <w:autoSpaceDE w:val="0"/>
        <w:autoSpaceDN w:val="0"/>
        <w:adjustRightInd w:val="0"/>
        <w:spacing w:after="0" w:line="360" w:lineRule="auto"/>
        <w:jc w:val="both"/>
        <w:rPr>
          <w:rFonts w:ascii="Times New Roman" w:hAnsi="Times New Roman" w:cs="Times New Roman"/>
          <w:sz w:val="20"/>
          <w:szCs w:val="20"/>
          <w:lang w:val="en-US"/>
        </w:rPr>
      </w:pPr>
      <w:r w:rsidRPr="00A61C26">
        <w:rPr>
          <w:rFonts w:ascii="Times New Roman" w:hAnsi="Times New Roman" w:cs="Times New Roman"/>
          <w:sz w:val="20"/>
          <w:szCs w:val="20"/>
          <w:lang w:val="en-US"/>
        </w:rPr>
        <w:t xml:space="preserve">Ludwig-Müller J., </w:t>
      </w:r>
      <w:proofErr w:type="spellStart"/>
      <w:r w:rsidRPr="00A61C26">
        <w:rPr>
          <w:rFonts w:ascii="Times New Roman" w:hAnsi="Times New Roman" w:cs="Times New Roman"/>
          <w:sz w:val="20"/>
          <w:szCs w:val="20"/>
          <w:lang w:val="en-US"/>
        </w:rPr>
        <w:t>Vertocnik</w:t>
      </w:r>
      <w:proofErr w:type="spellEnd"/>
      <w:r w:rsidRPr="00A61C26">
        <w:rPr>
          <w:rFonts w:ascii="Times New Roman" w:hAnsi="Times New Roman" w:cs="Times New Roman"/>
          <w:sz w:val="20"/>
          <w:szCs w:val="20"/>
          <w:lang w:val="en-US"/>
        </w:rPr>
        <w:t xml:space="preserve"> A., Town C.D. (2005) Analysis of indole-3-butyric acid-induced adventitious root formation on Arabidopsis </w:t>
      </w:r>
      <w:proofErr w:type="gramStart"/>
      <w:r w:rsidRPr="00A61C26">
        <w:rPr>
          <w:rFonts w:ascii="Times New Roman" w:hAnsi="Times New Roman" w:cs="Times New Roman"/>
          <w:sz w:val="20"/>
          <w:szCs w:val="20"/>
          <w:lang w:val="en-US"/>
        </w:rPr>
        <w:t>stem</w:t>
      </w:r>
      <w:proofErr w:type="gramEnd"/>
      <w:r w:rsidRPr="00A61C26">
        <w:rPr>
          <w:rFonts w:ascii="Times New Roman" w:hAnsi="Times New Roman" w:cs="Times New Roman"/>
          <w:sz w:val="20"/>
          <w:szCs w:val="20"/>
          <w:lang w:val="en-US"/>
        </w:rPr>
        <w:t xml:space="preserve"> segments. </w:t>
      </w:r>
      <w:proofErr w:type="spellStart"/>
      <w:r w:rsidRPr="00A61C26">
        <w:rPr>
          <w:rFonts w:ascii="Times New Roman" w:hAnsi="Times New Roman" w:cs="Times New Roman"/>
          <w:sz w:val="20"/>
          <w:szCs w:val="20"/>
          <w:lang w:val="en-US"/>
        </w:rPr>
        <w:t>Jornal</w:t>
      </w:r>
      <w:proofErr w:type="spellEnd"/>
      <w:r w:rsidRPr="00A61C26">
        <w:rPr>
          <w:rFonts w:ascii="Times New Roman" w:hAnsi="Times New Roman" w:cs="Times New Roman"/>
          <w:sz w:val="20"/>
          <w:szCs w:val="20"/>
          <w:lang w:val="en-US"/>
        </w:rPr>
        <w:t xml:space="preserve"> of Experimental Botany, 56: 2095-2105.</w:t>
      </w:r>
    </w:p>
    <w:p w:rsidR="00A4732C" w:rsidRPr="00A61C26" w:rsidRDefault="00A4732C"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sz w:val="20"/>
          <w:szCs w:val="20"/>
          <w:lang w:val="en-US"/>
        </w:rPr>
        <w:t xml:space="preserve">Naidu G.P. (1988) Antifungal activity in </w:t>
      </w:r>
      <w:proofErr w:type="spellStart"/>
      <w:r w:rsidRPr="00A61C26">
        <w:rPr>
          <w:rFonts w:ascii="Times New Roman" w:hAnsi="Times New Roman" w:cs="Times New Roman"/>
          <w:i/>
          <w:sz w:val="20"/>
          <w:szCs w:val="20"/>
          <w:lang w:val="en-US"/>
        </w:rPr>
        <w:t>Codiaeum</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variegatum</w:t>
      </w:r>
      <w:proofErr w:type="spellEnd"/>
      <w:r w:rsidRPr="00A61C26">
        <w:rPr>
          <w:rFonts w:ascii="Times New Roman" w:hAnsi="Times New Roman" w:cs="Times New Roman"/>
          <w:sz w:val="20"/>
          <w:szCs w:val="20"/>
          <w:lang w:val="en-US"/>
        </w:rPr>
        <w:t xml:space="preserve"> leaf extract.</w:t>
      </w:r>
      <w:proofErr w:type="gramEnd"/>
      <w:r w:rsidRPr="00A61C26">
        <w:rPr>
          <w:rFonts w:ascii="Times New Roman" w:hAnsi="Times New Roman" w:cs="Times New Roman"/>
          <w:sz w:val="20"/>
          <w:szCs w:val="20"/>
          <w:lang w:val="en-US"/>
        </w:rPr>
        <w:t xml:space="preserve"> Current Science, 57: 502-504</w:t>
      </w:r>
    </w:p>
    <w:p w:rsidR="00746386" w:rsidRPr="00A61C26" w:rsidRDefault="00746386" w:rsidP="00A61C26">
      <w:pPr>
        <w:spacing w:after="0" w:line="360" w:lineRule="auto"/>
        <w:jc w:val="both"/>
        <w:rPr>
          <w:rFonts w:ascii="Times New Roman" w:hAnsi="Times New Roman" w:cs="Times New Roman"/>
          <w:sz w:val="20"/>
          <w:szCs w:val="20"/>
          <w:lang w:val="en-US"/>
        </w:rPr>
      </w:pPr>
      <w:proofErr w:type="spellStart"/>
      <w:r w:rsidRPr="00A61C26">
        <w:rPr>
          <w:rFonts w:ascii="Times New Roman" w:hAnsi="Times New Roman" w:cs="Times New Roman"/>
          <w:sz w:val="20"/>
          <w:szCs w:val="20"/>
          <w:lang w:val="en-US"/>
        </w:rPr>
        <w:t>Nasib</w:t>
      </w:r>
      <w:proofErr w:type="spellEnd"/>
      <w:r w:rsidRPr="00A61C26">
        <w:rPr>
          <w:rFonts w:ascii="Times New Roman" w:hAnsi="Times New Roman" w:cs="Times New Roman"/>
          <w:sz w:val="20"/>
          <w:szCs w:val="20"/>
          <w:lang w:val="en-US"/>
        </w:rPr>
        <w:t xml:space="preserve"> A., Ali K., Khan S. (2008) </w:t>
      </w:r>
      <w:r w:rsidRPr="00A61C26">
        <w:rPr>
          <w:rFonts w:ascii="Times New Roman" w:hAnsi="Times New Roman" w:cs="Times New Roman"/>
          <w:i/>
          <w:sz w:val="20"/>
          <w:szCs w:val="20"/>
          <w:lang w:val="en-US"/>
        </w:rPr>
        <w:t>In vitro</w:t>
      </w:r>
      <w:r w:rsidRPr="00A61C26">
        <w:rPr>
          <w:rFonts w:ascii="Times New Roman" w:hAnsi="Times New Roman" w:cs="Times New Roman"/>
          <w:sz w:val="20"/>
          <w:szCs w:val="20"/>
          <w:lang w:val="en-US"/>
        </w:rPr>
        <w:t xml:space="preserve"> propagation of croton (</w:t>
      </w:r>
      <w:proofErr w:type="spellStart"/>
      <w:r w:rsidRPr="00A61C26">
        <w:rPr>
          <w:rFonts w:ascii="Times New Roman" w:hAnsi="Times New Roman" w:cs="Times New Roman"/>
          <w:i/>
          <w:sz w:val="20"/>
          <w:szCs w:val="20"/>
          <w:lang w:val="en-US"/>
        </w:rPr>
        <w:t>Codiaeum</w:t>
      </w:r>
      <w:proofErr w:type="spellEnd"/>
      <w:r w:rsidRPr="00A61C26">
        <w:rPr>
          <w:rFonts w:ascii="Times New Roman" w:hAnsi="Times New Roman" w:cs="Times New Roman"/>
          <w:i/>
          <w:sz w:val="20"/>
          <w:szCs w:val="20"/>
          <w:lang w:val="en-US"/>
        </w:rPr>
        <w:t xml:space="preserve"> </w:t>
      </w:r>
      <w:proofErr w:type="spellStart"/>
      <w:r w:rsidRPr="00A61C26">
        <w:rPr>
          <w:rFonts w:ascii="Times New Roman" w:hAnsi="Times New Roman" w:cs="Times New Roman"/>
          <w:i/>
          <w:sz w:val="20"/>
          <w:szCs w:val="20"/>
          <w:lang w:val="en-US"/>
        </w:rPr>
        <w:t>variegatum</w:t>
      </w:r>
      <w:proofErr w:type="spellEnd"/>
      <w:r w:rsidRPr="00A61C26">
        <w:rPr>
          <w:rFonts w:ascii="Times New Roman" w:hAnsi="Times New Roman" w:cs="Times New Roman"/>
          <w:sz w:val="20"/>
          <w:szCs w:val="20"/>
          <w:lang w:val="en-US"/>
        </w:rPr>
        <w:t>). Pakistan Journal of Botany, 40: 99-104.</w:t>
      </w:r>
    </w:p>
    <w:p w:rsidR="006130DE" w:rsidRPr="00A61C26" w:rsidRDefault="006130DE" w:rsidP="00A61C26">
      <w:pPr>
        <w:autoSpaceDE w:val="0"/>
        <w:autoSpaceDN w:val="0"/>
        <w:adjustRightInd w:val="0"/>
        <w:spacing w:after="0" w:line="360" w:lineRule="auto"/>
        <w:rPr>
          <w:rFonts w:ascii="Times New Roman" w:hAnsi="Times New Roman" w:cs="Times New Roman"/>
          <w:i/>
          <w:iCs/>
          <w:sz w:val="20"/>
          <w:szCs w:val="20"/>
          <w:lang w:val="en-US"/>
        </w:rPr>
      </w:pPr>
      <w:proofErr w:type="spellStart"/>
      <w:r w:rsidRPr="00A61C26">
        <w:rPr>
          <w:rFonts w:ascii="Times New Roman" w:hAnsi="Times New Roman" w:cs="Times New Roman"/>
          <w:sz w:val="20"/>
          <w:szCs w:val="20"/>
          <w:lang w:val="en-US"/>
        </w:rPr>
        <w:t>Negussie</w:t>
      </w:r>
      <w:proofErr w:type="spellEnd"/>
      <w:r w:rsidRPr="00A61C26">
        <w:rPr>
          <w:rFonts w:ascii="Times New Roman" w:hAnsi="Times New Roman" w:cs="Times New Roman"/>
          <w:sz w:val="20"/>
          <w:szCs w:val="20"/>
          <w:lang w:val="en-US"/>
        </w:rPr>
        <w:t xml:space="preserve"> A., </w:t>
      </w:r>
      <w:proofErr w:type="spellStart"/>
      <w:r w:rsidRPr="00A61C26">
        <w:rPr>
          <w:rFonts w:ascii="Times New Roman" w:hAnsi="Times New Roman" w:cs="Times New Roman"/>
          <w:sz w:val="20"/>
          <w:szCs w:val="20"/>
          <w:lang w:val="en-US"/>
        </w:rPr>
        <w:t>Aerts</w:t>
      </w:r>
      <w:proofErr w:type="spellEnd"/>
      <w:r w:rsidRPr="00A61C26">
        <w:rPr>
          <w:rFonts w:ascii="Times New Roman" w:hAnsi="Times New Roman" w:cs="Times New Roman"/>
          <w:sz w:val="20"/>
          <w:szCs w:val="20"/>
          <w:lang w:val="en-US"/>
        </w:rPr>
        <w:t xml:space="preserve"> R., </w:t>
      </w:r>
      <w:proofErr w:type="spellStart"/>
      <w:r w:rsidRPr="00A61C26">
        <w:rPr>
          <w:rFonts w:ascii="Times New Roman" w:hAnsi="Times New Roman" w:cs="Times New Roman"/>
          <w:sz w:val="20"/>
          <w:szCs w:val="20"/>
          <w:lang w:val="en-US"/>
        </w:rPr>
        <w:t>Gebrehiwot</w:t>
      </w:r>
      <w:proofErr w:type="spellEnd"/>
      <w:r w:rsidRPr="00A61C26">
        <w:rPr>
          <w:rFonts w:ascii="Times New Roman" w:hAnsi="Times New Roman" w:cs="Times New Roman"/>
          <w:sz w:val="20"/>
          <w:szCs w:val="20"/>
          <w:lang w:val="en-US"/>
        </w:rPr>
        <w:t xml:space="preserve"> K., </w:t>
      </w:r>
      <w:proofErr w:type="spellStart"/>
      <w:r w:rsidRPr="00A61C26">
        <w:rPr>
          <w:rFonts w:ascii="Times New Roman" w:hAnsi="Times New Roman" w:cs="Times New Roman"/>
          <w:sz w:val="20"/>
          <w:szCs w:val="20"/>
          <w:lang w:val="en-US"/>
        </w:rPr>
        <w:t>Prinsen</w:t>
      </w:r>
      <w:proofErr w:type="spellEnd"/>
      <w:r w:rsidRPr="00A61C26">
        <w:rPr>
          <w:rFonts w:ascii="Times New Roman" w:hAnsi="Times New Roman" w:cs="Times New Roman"/>
          <w:sz w:val="20"/>
          <w:szCs w:val="20"/>
          <w:lang w:val="en-US"/>
        </w:rPr>
        <w:t xml:space="preserve"> E., </w:t>
      </w:r>
      <w:proofErr w:type="spellStart"/>
      <w:r w:rsidRPr="00A61C26">
        <w:rPr>
          <w:rFonts w:ascii="Times New Roman" w:hAnsi="Times New Roman" w:cs="Times New Roman"/>
          <w:sz w:val="20"/>
          <w:szCs w:val="20"/>
          <w:lang w:val="en-US"/>
        </w:rPr>
        <w:t>Muys</w:t>
      </w:r>
      <w:proofErr w:type="spellEnd"/>
      <w:r w:rsidRPr="00A61C26">
        <w:rPr>
          <w:rFonts w:ascii="Times New Roman" w:hAnsi="Times New Roman" w:cs="Times New Roman"/>
          <w:sz w:val="20"/>
          <w:szCs w:val="20"/>
          <w:lang w:val="en-US"/>
        </w:rPr>
        <w:t xml:space="preserve"> B. (2009) </w:t>
      </w:r>
      <w:r w:rsidRPr="00A61C26">
        <w:rPr>
          <w:rFonts w:ascii="Times New Roman" w:hAnsi="Times New Roman" w:cs="Times New Roman"/>
          <w:i/>
          <w:iCs/>
          <w:sz w:val="20"/>
          <w:szCs w:val="20"/>
          <w:lang w:val="en-US"/>
        </w:rPr>
        <w:t xml:space="preserve">Euphorbia </w:t>
      </w:r>
      <w:proofErr w:type="spellStart"/>
      <w:r w:rsidRPr="00A61C26">
        <w:rPr>
          <w:rFonts w:ascii="Times New Roman" w:hAnsi="Times New Roman" w:cs="Times New Roman"/>
          <w:i/>
          <w:iCs/>
          <w:sz w:val="20"/>
          <w:szCs w:val="20"/>
          <w:lang w:val="en-US"/>
        </w:rPr>
        <w:t>abyssinica</w:t>
      </w:r>
      <w:proofErr w:type="spellEnd"/>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 xml:space="preserve">latex promotes rooting of </w:t>
      </w:r>
      <w:proofErr w:type="spellStart"/>
      <w:r w:rsidRPr="00A61C26">
        <w:rPr>
          <w:rFonts w:ascii="Times New Roman" w:hAnsi="Times New Roman" w:cs="Times New Roman"/>
          <w:i/>
          <w:iCs/>
          <w:sz w:val="20"/>
          <w:szCs w:val="20"/>
          <w:lang w:val="en-US"/>
        </w:rPr>
        <w:t>Boswellia</w:t>
      </w:r>
      <w:proofErr w:type="spellEnd"/>
      <w:r w:rsidRPr="00A61C26">
        <w:rPr>
          <w:rFonts w:ascii="Times New Roman" w:hAnsi="Times New Roman" w:cs="Times New Roman"/>
          <w:i/>
          <w:iCs/>
          <w:sz w:val="20"/>
          <w:szCs w:val="20"/>
          <w:lang w:val="en-US"/>
        </w:rPr>
        <w:t xml:space="preserve"> </w:t>
      </w:r>
      <w:r w:rsidRPr="00A61C26">
        <w:rPr>
          <w:rFonts w:ascii="Times New Roman" w:hAnsi="Times New Roman" w:cs="Times New Roman"/>
          <w:sz w:val="20"/>
          <w:szCs w:val="20"/>
          <w:lang w:val="en-US"/>
        </w:rPr>
        <w:t xml:space="preserve">cuttings. New Forests, </w:t>
      </w:r>
      <w:r w:rsidRPr="00A61C26">
        <w:rPr>
          <w:rFonts w:ascii="Times New Roman" w:hAnsi="Times New Roman" w:cs="Times New Roman"/>
          <w:bCs/>
          <w:sz w:val="20"/>
          <w:szCs w:val="20"/>
          <w:lang w:val="en-US"/>
        </w:rPr>
        <w:t>37</w:t>
      </w:r>
      <w:r w:rsidRPr="00A61C26">
        <w:rPr>
          <w:rFonts w:ascii="Times New Roman" w:hAnsi="Times New Roman" w:cs="Times New Roman"/>
          <w:sz w:val="20"/>
          <w:szCs w:val="20"/>
          <w:lang w:val="en-US"/>
        </w:rPr>
        <w:t>: 35-42.</w:t>
      </w:r>
    </w:p>
    <w:p w:rsidR="00F7493C" w:rsidRPr="009C5E11" w:rsidRDefault="00F7493C" w:rsidP="00A61C26">
      <w:pPr>
        <w:spacing w:after="0" w:line="360" w:lineRule="auto"/>
        <w:jc w:val="both"/>
        <w:rPr>
          <w:rFonts w:ascii="Times New Roman" w:hAnsi="Times New Roman" w:cs="Times New Roman"/>
          <w:sz w:val="20"/>
          <w:szCs w:val="20"/>
          <w:lang w:val="en-US"/>
          <w:rPrChange w:id="70" w:author="mohan" w:date="2012-09-30T13:44:00Z">
            <w:rPr>
              <w:rFonts w:ascii="Times New Roman" w:hAnsi="Times New Roman" w:cs="Times New Roman"/>
              <w:sz w:val="20"/>
              <w:szCs w:val="20"/>
            </w:rPr>
          </w:rPrChange>
        </w:rPr>
      </w:pPr>
      <w:proofErr w:type="spellStart"/>
      <w:r w:rsidRPr="009C5E11">
        <w:rPr>
          <w:rFonts w:ascii="Times New Roman" w:hAnsi="Times New Roman" w:cs="Times New Roman"/>
          <w:sz w:val="20"/>
          <w:szCs w:val="20"/>
          <w:lang w:val="en-US"/>
          <w:rPrChange w:id="71" w:author="mohan" w:date="2012-09-30T13:44:00Z">
            <w:rPr>
              <w:rFonts w:ascii="Times New Roman" w:hAnsi="Times New Roman" w:cs="Times New Roman"/>
              <w:sz w:val="20"/>
              <w:szCs w:val="20"/>
            </w:rPr>
          </w:rPrChange>
        </w:rPr>
        <w:t>Neves</w:t>
      </w:r>
      <w:proofErr w:type="spellEnd"/>
      <w:r w:rsidRPr="009C5E11">
        <w:rPr>
          <w:rFonts w:ascii="Times New Roman" w:hAnsi="Times New Roman" w:cs="Times New Roman"/>
          <w:sz w:val="20"/>
          <w:szCs w:val="20"/>
          <w:lang w:val="en-US"/>
          <w:rPrChange w:id="72" w:author="mohan" w:date="2012-09-30T13:44:00Z">
            <w:rPr>
              <w:rFonts w:ascii="Times New Roman" w:hAnsi="Times New Roman" w:cs="Times New Roman"/>
              <w:sz w:val="20"/>
              <w:szCs w:val="20"/>
            </w:rPr>
          </w:rPrChange>
        </w:rPr>
        <w:t xml:space="preserve"> T.S., </w:t>
      </w:r>
      <w:proofErr w:type="spellStart"/>
      <w:r w:rsidRPr="009C5E11">
        <w:rPr>
          <w:rFonts w:ascii="Times New Roman" w:hAnsi="Times New Roman" w:cs="Times New Roman"/>
          <w:sz w:val="20"/>
          <w:szCs w:val="20"/>
          <w:lang w:val="en-US"/>
          <w:rPrChange w:id="73" w:author="mohan" w:date="2012-09-30T13:44:00Z">
            <w:rPr>
              <w:rFonts w:ascii="Times New Roman" w:hAnsi="Times New Roman" w:cs="Times New Roman"/>
              <w:sz w:val="20"/>
              <w:szCs w:val="20"/>
            </w:rPr>
          </w:rPrChange>
        </w:rPr>
        <w:t>Carpanezzi</w:t>
      </w:r>
      <w:proofErr w:type="spellEnd"/>
      <w:r w:rsidRPr="009C5E11">
        <w:rPr>
          <w:rFonts w:ascii="Times New Roman" w:hAnsi="Times New Roman" w:cs="Times New Roman"/>
          <w:sz w:val="20"/>
          <w:szCs w:val="20"/>
          <w:lang w:val="en-US"/>
          <w:rPrChange w:id="74" w:author="mohan" w:date="2012-09-30T13:44:00Z">
            <w:rPr>
              <w:rFonts w:ascii="Times New Roman" w:hAnsi="Times New Roman" w:cs="Times New Roman"/>
              <w:sz w:val="20"/>
              <w:szCs w:val="20"/>
            </w:rPr>
          </w:rPrChange>
        </w:rPr>
        <w:t xml:space="preserve"> A.A., </w:t>
      </w:r>
      <w:proofErr w:type="spellStart"/>
      <w:r w:rsidRPr="009C5E11">
        <w:rPr>
          <w:rFonts w:ascii="Times New Roman" w:hAnsi="Times New Roman" w:cs="Times New Roman"/>
          <w:sz w:val="20"/>
          <w:szCs w:val="20"/>
          <w:lang w:val="en-US"/>
          <w:rPrChange w:id="75" w:author="mohan" w:date="2012-09-30T13:44:00Z">
            <w:rPr>
              <w:rFonts w:ascii="Times New Roman" w:hAnsi="Times New Roman" w:cs="Times New Roman"/>
              <w:sz w:val="20"/>
              <w:szCs w:val="20"/>
            </w:rPr>
          </w:rPrChange>
        </w:rPr>
        <w:t>Zuffellato-Ribas</w:t>
      </w:r>
      <w:proofErr w:type="spellEnd"/>
      <w:r w:rsidRPr="009C5E11">
        <w:rPr>
          <w:rFonts w:ascii="Times New Roman" w:hAnsi="Times New Roman" w:cs="Times New Roman"/>
          <w:sz w:val="20"/>
          <w:szCs w:val="20"/>
          <w:lang w:val="en-US"/>
          <w:rPrChange w:id="76" w:author="mohan" w:date="2012-09-30T13:44:00Z">
            <w:rPr>
              <w:rFonts w:ascii="Times New Roman" w:hAnsi="Times New Roman" w:cs="Times New Roman"/>
              <w:sz w:val="20"/>
              <w:szCs w:val="20"/>
            </w:rPr>
          </w:rPrChange>
        </w:rPr>
        <w:t xml:space="preserve"> K.C., </w:t>
      </w:r>
      <w:proofErr w:type="spellStart"/>
      <w:r w:rsidRPr="009C5E11">
        <w:rPr>
          <w:rFonts w:ascii="Times New Roman" w:hAnsi="Times New Roman" w:cs="Times New Roman"/>
          <w:sz w:val="20"/>
          <w:szCs w:val="20"/>
          <w:lang w:val="en-US"/>
          <w:rPrChange w:id="77" w:author="mohan" w:date="2012-09-30T13:44:00Z">
            <w:rPr>
              <w:rFonts w:ascii="Times New Roman" w:hAnsi="Times New Roman" w:cs="Times New Roman"/>
              <w:sz w:val="20"/>
              <w:szCs w:val="20"/>
            </w:rPr>
          </w:rPrChange>
        </w:rPr>
        <w:t>Marenco</w:t>
      </w:r>
      <w:proofErr w:type="spellEnd"/>
      <w:r w:rsidRPr="009C5E11">
        <w:rPr>
          <w:rFonts w:ascii="Times New Roman" w:hAnsi="Times New Roman" w:cs="Times New Roman"/>
          <w:sz w:val="20"/>
          <w:szCs w:val="20"/>
          <w:lang w:val="en-US"/>
          <w:rPrChange w:id="78" w:author="mohan" w:date="2012-09-30T13:44:00Z">
            <w:rPr>
              <w:rFonts w:ascii="Times New Roman" w:hAnsi="Times New Roman" w:cs="Times New Roman"/>
              <w:sz w:val="20"/>
              <w:szCs w:val="20"/>
            </w:rPr>
          </w:rPrChange>
        </w:rPr>
        <w:t xml:space="preserve"> R.A. (2006) </w:t>
      </w:r>
      <w:proofErr w:type="spellStart"/>
      <w:r w:rsidRPr="009C5E11">
        <w:rPr>
          <w:rFonts w:ascii="Times New Roman" w:hAnsi="Times New Roman" w:cs="Times New Roman"/>
          <w:sz w:val="20"/>
          <w:szCs w:val="20"/>
          <w:lang w:val="en-US"/>
          <w:rPrChange w:id="79" w:author="mohan" w:date="2012-09-30T13:44:00Z">
            <w:rPr>
              <w:rFonts w:ascii="Times New Roman" w:hAnsi="Times New Roman" w:cs="Times New Roman"/>
              <w:sz w:val="20"/>
              <w:szCs w:val="20"/>
            </w:rPr>
          </w:rPrChange>
        </w:rPr>
        <w:t>Enraizamento</w:t>
      </w:r>
      <w:proofErr w:type="spellEnd"/>
      <w:r w:rsidRPr="009C5E11">
        <w:rPr>
          <w:rFonts w:ascii="Times New Roman" w:hAnsi="Times New Roman" w:cs="Times New Roman"/>
          <w:sz w:val="20"/>
          <w:szCs w:val="20"/>
          <w:lang w:val="en-US"/>
          <w:rPrChange w:id="80" w:author="mohan" w:date="2012-09-30T13:44:00Z">
            <w:rPr>
              <w:rFonts w:ascii="Times New Roman" w:hAnsi="Times New Roman" w:cs="Times New Roman"/>
              <w:sz w:val="20"/>
              <w:szCs w:val="20"/>
            </w:rPr>
          </w:rPrChange>
        </w:rPr>
        <w:t xml:space="preserve"> de </w:t>
      </w:r>
      <w:proofErr w:type="spellStart"/>
      <w:r w:rsidRPr="009C5E11">
        <w:rPr>
          <w:rFonts w:ascii="Times New Roman" w:hAnsi="Times New Roman" w:cs="Times New Roman"/>
          <w:sz w:val="20"/>
          <w:szCs w:val="20"/>
          <w:lang w:val="en-US"/>
          <w:rPrChange w:id="81" w:author="mohan" w:date="2012-09-30T13:44:00Z">
            <w:rPr>
              <w:rFonts w:ascii="Times New Roman" w:hAnsi="Times New Roman" w:cs="Times New Roman"/>
              <w:sz w:val="20"/>
              <w:szCs w:val="20"/>
            </w:rPr>
          </w:rPrChange>
        </w:rPr>
        <w:t>corticeira</w:t>
      </w:r>
      <w:proofErr w:type="spellEnd"/>
      <w:r w:rsidRPr="009C5E11">
        <w:rPr>
          <w:rFonts w:ascii="Times New Roman" w:hAnsi="Times New Roman" w:cs="Times New Roman"/>
          <w:sz w:val="20"/>
          <w:szCs w:val="20"/>
          <w:lang w:val="en-US"/>
          <w:rPrChange w:id="82" w:author="mohan" w:date="2012-09-30T13:44:00Z">
            <w:rPr>
              <w:rFonts w:ascii="Times New Roman" w:hAnsi="Times New Roman" w:cs="Times New Roman"/>
              <w:sz w:val="20"/>
              <w:szCs w:val="20"/>
            </w:rPr>
          </w:rPrChange>
        </w:rPr>
        <w:t>-da-</w:t>
      </w:r>
      <w:proofErr w:type="spellStart"/>
      <w:r w:rsidRPr="009C5E11">
        <w:rPr>
          <w:rFonts w:ascii="Times New Roman" w:hAnsi="Times New Roman" w:cs="Times New Roman"/>
          <w:sz w:val="20"/>
          <w:szCs w:val="20"/>
          <w:lang w:val="en-US"/>
          <w:rPrChange w:id="83" w:author="mohan" w:date="2012-09-30T13:44:00Z">
            <w:rPr>
              <w:rFonts w:ascii="Times New Roman" w:hAnsi="Times New Roman" w:cs="Times New Roman"/>
              <w:sz w:val="20"/>
              <w:szCs w:val="20"/>
            </w:rPr>
          </w:rPrChange>
        </w:rPr>
        <w:t>serra</w:t>
      </w:r>
      <w:proofErr w:type="spellEnd"/>
      <w:r w:rsidRPr="009C5E11">
        <w:rPr>
          <w:rFonts w:ascii="Times New Roman" w:hAnsi="Times New Roman" w:cs="Times New Roman"/>
          <w:sz w:val="20"/>
          <w:szCs w:val="20"/>
          <w:lang w:val="en-US"/>
          <w:rPrChange w:id="84"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85" w:author="mohan" w:date="2012-09-30T13:44:00Z">
            <w:rPr>
              <w:rFonts w:ascii="Times New Roman" w:hAnsi="Times New Roman" w:cs="Times New Roman"/>
              <w:sz w:val="20"/>
              <w:szCs w:val="20"/>
            </w:rPr>
          </w:rPrChange>
        </w:rPr>
        <w:t>em</w:t>
      </w:r>
      <w:proofErr w:type="spellEnd"/>
      <w:r w:rsidRPr="009C5E11">
        <w:rPr>
          <w:rFonts w:ascii="Times New Roman" w:hAnsi="Times New Roman" w:cs="Times New Roman"/>
          <w:sz w:val="20"/>
          <w:szCs w:val="20"/>
          <w:lang w:val="en-US"/>
          <w:rPrChange w:id="86"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87" w:author="mohan" w:date="2012-09-30T13:44:00Z">
            <w:rPr>
              <w:rFonts w:ascii="Times New Roman" w:hAnsi="Times New Roman" w:cs="Times New Roman"/>
              <w:sz w:val="20"/>
              <w:szCs w:val="20"/>
            </w:rPr>
          </w:rPrChange>
        </w:rPr>
        <w:t>função</w:t>
      </w:r>
      <w:proofErr w:type="spellEnd"/>
      <w:r w:rsidRPr="009C5E11">
        <w:rPr>
          <w:rFonts w:ascii="Times New Roman" w:hAnsi="Times New Roman" w:cs="Times New Roman"/>
          <w:sz w:val="20"/>
          <w:szCs w:val="20"/>
          <w:lang w:val="en-US"/>
          <w:rPrChange w:id="88" w:author="mohan" w:date="2012-09-30T13:44:00Z">
            <w:rPr>
              <w:rFonts w:ascii="Times New Roman" w:hAnsi="Times New Roman" w:cs="Times New Roman"/>
              <w:sz w:val="20"/>
              <w:szCs w:val="20"/>
            </w:rPr>
          </w:rPrChange>
        </w:rPr>
        <w:t xml:space="preserve"> do </w:t>
      </w:r>
      <w:proofErr w:type="spellStart"/>
      <w:r w:rsidRPr="009C5E11">
        <w:rPr>
          <w:rFonts w:ascii="Times New Roman" w:hAnsi="Times New Roman" w:cs="Times New Roman"/>
          <w:sz w:val="20"/>
          <w:szCs w:val="20"/>
          <w:lang w:val="en-US"/>
          <w:rPrChange w:id="89" w:author="mohan" w:date="2012-09-30T13:44:00Z">
            <w:rPr>
              <w:rFonts w:ascii="Times New Roman" w:hAnsi="Times New Roman" w:cs="Times New Roman"/>
              <w:sz w:val="20"/>
              <w:szCs w:val="20"/>
            </w:rPr>
          </w:rPrChange>
        </w:rPr>
        <w:t>tipo</w:t>
      </w:r>
      <w:proofErr w:type="spellEnd"/>
      <w:r w:rsidRPr="009C5E11">
        <w:rPr>
          <w:rFonts w:ascii="Times New Roman" w:hAnsi="Times New Roman" w:cs="Times New Roman"/>
          <w:sz w:val="20"/>
          <w:szCs w:val="20"/>
          <w:lang w:val="en-US"/>
          <w:rPrChange w:id="90" w:author="mohan" w:date="2012-09-30T13:44:00Z">
            <w:rPr>
              <w:rFonts w:ascii="Times New Roman" w:hAnsi="Times New Roman" w:cs="Times New Roman"/>
              <w:sz w:val="20"/>
              <w:szCs w:val="20"/>
            </w:rPr>
          </w:rPrChange>
        </w:rPr>
        <w:t xml:space="preserve"> de </w:t>
      </w:r>
      <w:proofErr w:type="spellStart"/>
      <w:r w:rsidRPr="009C5E11">
        <w:rPr>
          <w:rFonts w:ascii="Times New Roman" w:hAnsi="Times New Roman" w:cs="Times New Roman"/>
          <w:sz w:val="20"/>
          <w:szCs w:val="20"/>
          <w:lang w:val="en-US"/>
          <w:rPrChange w:id="91" w:author="mohan" w:date="2012-09-30T13:44:00Z">
            <w:rPr>
              <w:rFonts w:ascii="Times New Roman" w:hAnsi="Times New Roman" w:cs="Times New Roman"/>
              <w:sz w:val="20"/>
              <w:szCs w:val="20"/>
            </w:rPr>
          </w:rPrChange>
        </w:rPr>
        <w:t>estaca</w:t>
      </w:r>
      <w:proofErr w:type="spellEnd"/>
      <w:r w:rsidRPr="009C5E11">
        <w:rPr>
          <w:rFonts w:ascii="Times New Roman" w:hAnsi="Times New Roman" w:cs="Times New Roman"/>
          <w:sz w:val="20"/>
          <w:szCs w:val="20"/>
          <w:lang w:val="en-US"/>
          <w:rPrChange w:id="92" w:author="mohan" w:date="2012-09-30T13:44:00Z">
            <w:rPr>
              <w:rFonts w:ascii="Times New Roman" w:hAnsi="Times New Roman" w:cs="Times New Roman"/>
              <w:sz w:val="20"/>
              <w:szCs w:val="20"/>
            </w:rPr>
          </w:rPrChange>
        </w:rPr>
        <w:t xml:space="preserve"> e </w:t>
      </w:r>
      <w:proofErr w:type="spellStart"/>
      <w:r w:rsidRPr="009C5E11">
        <w:rPr>
          <w:rFonts w:ascii="Times New Roman" w:hAnsi="Times New Roman" w:cs="Times New Roman"/>
          <w:sz w:val="20"/>
          <w:szCs w:val="20"/>
          <w:lang w:val="en-US"/>
          <w:rPrChange w:id="93" w:author="mohan" w:date="2012-09-30T13:44:00Z">
            <w:rPr>
              <w:rFonts w:ascii="Times New Roman" w:hAnsi="Times New Roman" w:cs="Times New Roman"/>
              <w:sz w:val="20"/>
              <w:szCs w:val="20"/>
            </w:rPr>
          </w:rPrChange>
        </w:rPr>
        <w:t>variações</w:t>
      </w:r>
      <w:proofErr w:type="spellEnd"/>
      <w:r w:rsidRPr="009C5E11">
        <w:rPr>
          <w:rFonts w:ascii="Times New Roman" w:hAnsi="Times New Roman" w:cs="Times New Roman"/>
          <w:sz w:val="20"/>
          <w:szCs w:val="20"/>
          <w:lang w:val="en-US"/>
          <w:rPrChange w:id="94"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95" w:author="mohan" w:date="2012-09-30T13:44:00Z">
            <w:rPr>
              <w:rFonts w:ascii="Times New Roman" w:hAnsi="Times New Roman" w:cs="Times New Roman"/>
              <w:sz w:val="20"/>
              <w:szCs w:val="20"/>
            </w:rPr>
          </w:rPrChange>
        </w:rPr>
        <w:t>sazonais</w:t>
      </w:r>
      <w:proofErr w:type="spellEnd"/>
      <w:r w:rsidRPr="009C5E11">
        <w:rPr>
          <w:rFonts w:ascii="Times New Roman" w:hAnsi="Times New Roman" w:cs="Times New Roman"/>
          <w:sz w:val="20"/>
          <w:szCs w:val="20"/>
          <w:lang w:val="en-US"/>
          <w:rPrChange w:id="96"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97" w:author="mohan" w:date="2012-09-30T13:44:00Z">
            <w:rPr>
              <w:rFonts w:ascii="Times New Roman" w:hAnsi="Times New Roman" w:cs="Times New Roman"/>
              <w:sz w:val="20"/>
              <w:szCs w:val="20"/>
            </w:rPr>
          </w:rPrChange>
        </w:rPr>
        <w:t>Pesquisa</w:t>
      </w:r>
      <w:proofErr w:type="spellEnd"/>
      <w:r w:rsidRPr="009C5E11">
        <w:rPr>
          <w:rFonts w:ascii="Times New Roman" w:hAnsi="Times New Roman" w:cs="Times New Roman"/>
          <w:sz w:val="20"/>
          <w:szCs w:val="20"/>
          <w:lang w:val="en-US"/>
          <w:rPrChange w:id="98"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99" w:author="mohan" w:date="2012-09-30T13:44:00Z">
            <w:rPr>
              <w:rFonts w:ascii="Times New Roman" w:hAnsi="Times New Roman" w:cs="Times New Roman"/>
              <w:sz w:val="20"/>
              <w:szCs w:val="20"/>
            </w:rPr>
          </w:rPrChange>
        </w:rPr>
        <w:t>Agropecuária</w:t>
      </w:r>
      <w:proofErr w:type="spellEnd"/>
      <w:r w:rsidRPr="009C5E11">
        <w:rPr>
          <w:rFonts w:ascii="Times New Roman" w:hAnsi="Times New Roman" w:cs="Times New Roman"/>
          <w:sz w:val="20"/>
          <w:szCs w:val="20"/>
          <w:lang w:val="en-US"/>
          <w:rPrChange w:id="100" w:author="mohan" w:date="2012-09-30T13:44:00Z">
            <w:rPr>
              <w:rFonts w:ascii="Times New Roman" w:hAnsi="Times New Roman" w:cs="Times New Roman"/>
              <w:sz w:val="20"/>
              <w:szCs w:val="20"/>
            </w:rPr>
          </w:rPrChange>
        </w:rPr>
        <w:t xml:space="preserve"> </w:t>
      </w:r>
      <w:proofErr w:type="spellStart"/>
      <w:r w:rsidRPr="009C5E11">
        <w:rPr>
          <w:rFonts w:ascii="Times New Roman" w:hAnsi="Times New Roman" w:cs="Times New Roman"/>
          <w:sz w:val="20"/>
          <w:szCs w:val="20"/>
          <w:lang w:val="en-US"/>
          <w:rPrChange w:id="101" w:author="mohan" w:date="2012-09-30T13:44:00Z">
            <w:rPr>
              <w:rFonts w:ascii="Times New Roman" w:hAnsi="Times New Roman" w:cs="Times New Roman"/>
              <w:sz w:val="20"/>
              <w:szCs w:val="20"/>
            </w:rPr>
          </w:rPrChange>
        </w:rPr>
        <w:t>Brasileira</w:t>
      </w:r>
      <w:proofErr w:type="spellEnd"/>
      <w:r w:rsidRPr="009C5E11">
        <w:rPr>
          <w:rFonts w:ascii="Times New Roman" w:hAnsi="Times New Roman" w:cs="Times New Roman"/>
          <w:sz w:val="20"/>
          <w:szCs w:val="20"/>
          <w:lang w:val="en-US"/>
          <w:rPrChange w:id="102" w:author="mohan" w:date="2012-09-30T13:44:00Z">
            <w:rPr>
              <w:rFonts w:ascii="Times New Roman" w:hAnsi="Times New Roman" w:cs="Times New Roman"/>
              <w:sz w:val="20"/>
              <w:szCs w:val="20"/>
            </w:rPr>
          </w:rPrChange>
        </w:rPr>
        <w:t>, 41: 1699 – 1705.</w:t>
      </w:r>
    </w:p>
    <w:p w:rsidR="00946367" w:rsidRPr="00A61C26" w:rsidRDefault="00A65684" w:rsidP="00A61C26">
      <w:pPr>
        <w:spacing w:after="0" w:line="360" w:lineRule="auto"/>
        <w:jc w:val="both"/>
        <w:rPr>
          <w:rFonts w:ascii="Times New Roman" w:hAnsi="Times New Roman" w:cs="Times New Roman"/>
          <w:color w:val="000000"/>
          <w:sz w:val="20"/>
          <w:szCs w:val="20"/>
          <w:shd w:val="clear" w:color="auto" w:fill="FFFFFF"/>
          <w:lang w:val="en-US"/>
        </w:rPr>
      </w:pPr>
      <w:proofErr w:type="spellStart"/>
      <w:r w:rsidRPr="009C5E11">
        <w:rPr>
          <w:rFonts w:ascii="Times New Roman" w:hAnsi="Times New Roman" w:cs="Times New Roman"/>
          <w:color w:val="000000"/>
          <w:sz w:val="20"/>
          <w:szCs w:val="20"/>
          <w:shd w:val="clear" w:color="auto" w:fill="FFFFFF"/>
          <w:lang w:val="en-US"/>
          <w:rPrChange w:id="103" w:author="mohan" w:date="2012-09-30T13:44:00Z">
            <w:rPr>
              <w:rFonts w:ascii="Times New Roman" w:hAnsi="Times New Roman" w:cs="Times New Roman"/>
              <w:color w:val="000000"/>
              <w:sz w:val="20"/>
              <w:szCs w:val="20"/>
              <w:shd w:val="clear" w:color="auto" w:fill="FFFFFF"/>
            </w:rPr>
          </w:rPrChange>
        </w:rPr>
        <w:t>N</w:t>
      </w:r>
      <w:r w:rsidR="007C2C37" w:rsidRPr="009C5E11">
        <w:rPr>
          <w:rFonts w:ascii="Times New Roman" w:hAnsi="Times New Roman" w:cs="Times New Roman"/>
          <w:color w:val="000000"/>
          <w:sz w:val="20"/>
          <w:szCs w:val="20"/>
          <w:shd w:val="clear" w:color="auto" w:fill="FFFFFF"/>
          <w:lang w:val="en-US"/>
          <w:rPrChange w:id="104" w:author="mohan" w:date="2012-09-30T13:44:00Z">
            <w:rPr>
              <w:rFonts w:ascii="Times New Roman" w:hAnsi="Times New Roman" w:cs="Times New Roman"/>
              <w:color w:val="000000"/>
              <w:sz w:val="20"/>
              <w:szCs w:val="20"/>
              <w:shd w:val="clear" w:color="auto" w:fill="FFFFFF"/>
            </w:rPr>
          </w:rPrChange>
        </w:rPr>
        <w:t>issen</w:t>
      </w:r>
      <w:proofErr w:type="spellEnd"/>
      <w:r w:rsidR="00CD0019" w:rsidRPr="009C5E11">
        <w:rPr>
          <w:rFonts w:ascii="Times New Roman" w:hAnsi="Times New Roman" w:cs="Times New Roman"/>
          <w:color w:val="000000"/>
          <w:sz w:val="20"/>
          <w:szCs w:val="20"/>
          <w:shd w:val="clear" w:color="auto" w:fill="FFFFFF"/>
          <w:lang w:val="en-US"/>
          <w:rPrChange w:id="105" w:author="mohan" w:date="2012-09-30T13:44:00Z">
            <w:rPr>
              <w:rFonts w:ascii="Times New Roman" w:hAnsi="Times New Roman" w:cs="Times New Roman"/>
              <w:color w:val="000000"/>
              <w:sz w:val="20"/>
              <w:szCs w:val="20"/>
              <w:shd w:val="clear" w:color="auto" w:fill="FFFFFF"/>
            </w:rPr>
          </w:rPrChange>
        </w:rPr>
        <w:t>,</w:t>
      </w:r>
      <w:r w:rsidRPr="009C5E11">
        <w:rPr>
          <w:rFonts w:ascii="Times New Roman" w:hAnsi="Times New Roman" w:cs="Times New Roman"/>
          <w:color w:val="000000"/>
          <w:sz w:val="20"/>
          <w:szCs w:val="20"/>
          <w:shd w:val="clear" w:color="auto" w:fill="FFFFFF"/>
          <w:lang w:val="en-US"/>
          <w:rPrChange w:id="106" w:author="mohan" w:date="2012-09-30T13:44:00Z">
            <w:rPr>
              <w:rFonts w:ascii="Times New Roman" w:hAnsi="Times New Roman" w:cs="Times New Roman"/>
              <w:color w:val="000000"/>
              <w:sz w:val="20"/>
              <w:szCs w:val="20"/>
              <w:shd w:val="clear" w:color="auto" w:fill="FFFFFF"/>
            </w:rPr>
          </w:rPrChange>
        </w:rPr>
        <w:t xml:space="preserve"> S</w:t>
      </w:r>
      <w:r w:rsidR="00CD0019" w:rsidRPr="009C5E11">
        <w:rPr>
          <w:rFonts w:ascii="Times New Roman" w:hAnsi="Times New Roman" w:cs="Times New Roman"/>
          <w:color w:val="000000"/>
          <w:sz w:val="20"/>
          <w:szCs w:val="20"/>
          <w:shd w:val="clear" w:color="auto" w:fill="FFFFFF"/>
          <w:lang w:val="en-US"/>
          <w:rPrChange w:id="107" w:author="mohan" w:date="2012-09-30T13:44:00Z">
            <w:rPr>
              <w:rFonts w:ascii="Times New Roman" w:hAnsi="Times New Roman" w:cs="Times New Roman"/>
              <w:color w:val="000000"/>
              <w:sz w:val="20"/>
              <w:szCs w:val="20"/>
              <w:shd w:val="clear" w:color="auto" w:fill="FFFFFF"/>
            </w:rPr>
          </w:rPrChange>
        </w:rPr>
        <w:t>.</w:t>
      </w:r>
      <w:r w:rsidRPr="009C5E11">
        <w:rPr>
          <w:rFonts w:ascii="Times New Roman" w:hAnsi="Times New Roman" w:cs="Times New Roman"/>
          <w:color w:val="000000"/>
          <w:sz w:val="20"/>
          <w:szCs w:val="20"/>
          <w:shd w:val="clear" w:color="auto" w:fill="FFFFFF"/>
          <w:lang w:val="en-US"/>
          <w:rPrChange w:id="108" w:author="mohan" w:date="2012-09-30T13:44:00Z">
            <w:rPr>
              <w:rFonts w:ascii="Times New Roman" w:hAnsi="Times New Roman" w:cs="Times New Roman"/>
              <w:color w:val="000000"/>
              <w:sz w:val="20"/>
              <w:szCs w:val="20"/>
              <w:shd w:val="clear" w:color="auto" w:fill="FFFFFF"/>
            </w:rPr>
          </w:rPrChange>
        </w:rPr>
        <w:t>J</w:t>
      </w:r>
      <w:r w:rsidR="00CD0019" w:rsidRPr="009C5E11">
        <w:rPr>
          <w:rFonts w:ascii="Times New Roman" w:hAnsi="Times New Roman" w:cs="Times New Roman"/>
          <w:color w:val="000000"/>
          <w:sz w:val="20"/>
          <w:szCs w:val="20"/>
          <w:shd w:val="clear" w:color="auto" w:fill="FFFFFF"/>
          <w:lang w:val="en-US"/>
          <w:rPrChange w:id="109" w:author="mohan" w:date="2012-09-30T13:44:00Z">
            <w:rPr>
              <w:rFonts w:ascii="Times New Roman" w:hAnsi="Times New Roman" w:cs="Times New Roman"/>
              <w:color w:val="000000"/>
              <w:sz w:val="20"/>
              <w:szCs w:val="20"/>
              <w:shd w:val="clear" w:color="auto" w:fill="FFFFFF"/>
            </w:rPr>
          </w:rPrChange>
        </w:rPr>
        <w:t>.</w:t>
      </w:r>
      <w:r w:rsidRPr="009C5E11">
        <w:rPr>
          <w:rFonts w:ascii="Times New Roman" w:hAnsi="Times New Roman" w:cs="Times New Roman"/>
          <w:color w:val="000000"/>
          <w:sz w:val="20"/>
          <w:szCs w:val="20"/>
          <w:shd w:val="clear" w:color="auto" w:fill="FFFFFF"/>
          <w:lang w:val="en-US"/>
          <w:rPrChange w:id="110" w:author="mohan" w:date="2012-09-30T13:44:00Z">
            <w:rPr>
              <w:rFonts w:ascii="Times New Roman" w:hAnsi="Times New Roman" w:cs="Times New Roman"/>
              <w:color w:val="000000"/>
              <w:sz w:val="20"/>
              <w:szCs w:val="20"/>
              <w:shd w:val="clear" w:color="auto" w:fill="FFFFFF"/>
            </w:rPr>
          </w:rPrChange>
        </w:rPr>
        <w:t>, F</w:t>
      </w:r>
      <w:r w:rsidR="007C2C37" w:rsidRPr="009C5E11">
        <w:rPr>
          <w:rFonts w:ascii="Times New Roman" w:hAnsi="Times New Roman" w:cs="Times New Roman"/>
          <w:color w:val="000000"/>
          <w:sz w:val="20"/>
          <w:szCs w:val="20"/>
          <w:shd w:val="clear" w:color="auto" w:fill="FFFFFF"/>
          <w:lang w:val="en-US"/>
          <w:rPrChange w:id="111" w:author="mohan" w:date="2012-09-30T13:44:00Z">
            <w:rPr>
              <w:rFonts w:ascii="Times New Roman" w:hAnsi="Times New Roman" w:cs="Times New Roman"/>
              <w:color w:val="000000"/>
              <w:sz w:val="20"/>
              <w:szCs w:val="20"/>
              <w:shd w:val="clear" w:color="auto" w:fill="FFFFFF"/>
            </w:rPr>
          </w:rPrChange>
        </w:rPr>
        <w:t>oley</w:t>
      </w:r>
      <w:r w:rsidRPr="009C5E11">
        <w:rPr>
          <w:rFonts w:ascii="Times New Roman" w:hAnsi="Times New Roman" w:cs="Times New Roman"/>
          <w:color w:val="000000"/>
          <w:sz w:val="20"/>
          <w:szCs w:val="20"/>
          <w:shd w:val="clear" w:color="auto" w:fill="FFFFFF"/>
          <w:lang w:val="en-US"/>
          <w:rPrChange w:id="112" w:author="mohan" w:date="2012-09-30T13:44:00Z">
            <w:rPr>
              <w:rFonts w:ascii="Times New Roman" w:hAnsi="Times New Roman" w:cs="Times New Roman"/>
              <w:color w:val="000000"/>
              <w:sz w:val="20"/>
              <w:szCs w:val="20"/>
              <w:shd w:val="clear" w:color="auto" w:fill="FFFFFF"/>
            </w:rPr>
          </w:rPrChange>
        </w:rPr>
        <w:t xml:space="preserve"> </w:t>
      </w:r>
      <w:r w:rsidR="00CD0019" w:rsidRPr="009C5E11">
        <w:rPr>
          <w:rFonts w:ascii="Times New Roman" w:hAnsi="Times New Roman" w:cs="Times New Roman"/>
          <w:color w:val="000000"/>
          <w:sz w:val="20"/>
          <w:szCs w:val="20"/>
          <w:shd w:val="clear" w:color="auto" w:fill="FFFFFF"/>
          <w:lang w:val="en-US"/>
          <w:rPrChange w:id="113" w:author="mohan" w:date="2012-09-30T13:44:00Z">
            <w:rPr>
              <w:rFonts w:ascii="Times New Roman" w:hAnsi="Times New Roman" w:cs="Times New Roman"/>
              <w:color w:val="000000"/>
              <w:sz w:val="20"/>
              <w:szCs w:val="20"/>
              <w:shd w:val="clear" w:color="auto" w:fill="FFFFFF"/>
            </w:rPr>
          </w:rPrChange>
        </w:rPr>
        <w:t>M.E. (</w:t>
      </w:r>
      <w:r w:rsidRPr="009C5E11">
        <w:rPr>
          <w:rFonts w:ascii="Times New Roman" w:hAnsi="Times New Roman" w:cs="Times New Roman"/>
          <w:color w:val="000000"/>
          <w:sz w:val="20"/>
          <w:szCs w:val="20"/>
          <w:shd w:val="clear" w:color="auto" w:fill="FFFFFF"/>
          <w:lang w:val="en-US"/>
          <w:rPrChange w:id="114" w:author="mohan" w:date="2012-09-30T13:44:00Z">
            <w:rPr>
              <w:rFonts w:ascii="Times New Roman" w:hAnsi="Times New Roman" w:cs="Times New Roman"/>
              <w:color w:val="000000"/>
              <w:sz w:val="20"/>
              <w:szCs w:val="20"/>
              <w:shd w:val="clear" w:color="auto" w:fill="FFFFFF"/>
            </w:rPr>
          </w:rPrChange>
        </w:rPr>
        <w:t>1987</w:t>
      </w:r>
      <w:r w:rsidR="009B7807" w:rsidRPr="009C5E11">
        <w:rPr>
          <w:rFonts w:ascii="Times New Roman" w:hAnsi="Times New Roman" w:cs="Times New Roman"/>
          <w:color w:val="000000"/>
          <w:sz w:val="20"/>
          <w:szCs w:val="20"/>
          <w:shd w:val="clear" w:color="auto" w:fill="FFFFFF"/>
          <w:lang w:val="en-US"/>
          <w:rPrChange w:id="115" w:author="mohan" w:date="2012-09-30T13:44:00Z">
            <w:rPr>
              <w:rFonts w:ascii="Times New Roman" w:hAnsi="Times New Roman" w:cs="Times New Roman"/>
              <w:color w:val="000000"/>
              <w:sz w:val="20"/>
              <w:szCs w:val="20"/>
              <w:shd w:val="clear" w:color="auto" w:fill="FFFFFF"/>
            </w:rPr>
          </w:rPrChange>
        </w:rPr>
        <w:t>a</w:t>
      </w:r>
      <w:r w:rsidR="00CD0019" w:rsidRPr="009C5E11">
        <w:rPr>
          <w:rFonts w:ascii="Times New Roman" w:hAnsi="Times New Roman" w:cs="Times New Roman"/>
          <w:color w:val="000000"/>
          <w:sz w:val="20"/>
          <w:szCs w:val="20"/>
          <w:shd w:val="clear" w:color="auto" w:fill="FFFFFF"/>
          <w:lang w:val="en-US"/>
          <w:rPrChange w:id="116" w:author="mohan" w:date="2012-09-30T13:44:00Z">
            <w:rPr>
              <w:rFonts w:ascii="Times New Roman" w:hAnsi="Times New Roman" w:cs="Times New Roman"/>
              <w:color w:val="000000"/>
              <w:sz w:val="20"/>
              <w:szCs w:val="20"/>
              <w:shd w:val="clear" w:color="auto" w:fill="FFFFFF"/>
            </w:rPr>
          </w:rPrChange>
        </w:rPr>
        <w:t>)</w:t>
      </w:r>
      <w:r w:rsidRPr="009C5E11">
        <w:rPr>
          <w:rFonts w:ascii="Times New Roman" w:hAnsi="Times New Roman" w:cs="Times New Roman"/>
          <w:color w:val="000000"/>
          <w:sz w:val="20"/>
          <w:szCs w:val="20"/>
          <w:shd w:val="clear" w:color="auto" w:fill="FFFFFF"/>
          <w:lang w:val="en-US"/>
          <w:rPrChange w:id="117" w:author="mohan" w:date="2012-09-30T13:44:00Z">
            <w:rPr>
              <w:rFonts w:ascii="Times New Roman" w:hAnsi="Times New Roman" w:cs="Times New Roman"/>
              <w:color w:val="000000"/>
              <w:sz w:val="20"/>
              <w:szCs w:val="20"/>
              <w:shd w:val="clear" w:color="auto" w:fill="FFFFFF"/>
            </w:rPr>
          </w:rPrChange>
        </w:rPr>
        <w:t xml:space="preserve"> Dormancy and correlative inhibition in root buds of </w:t>
      </w:r>
      <w:r w:rsidRPr="009C5E11">
        <w:rPr>
          <w:rFonts w:ascii="Times New Roman" w:hAnsi="Times New Roman" w:cs="Times New Roman"/>
          <w:i/>
          <w:color w:val="000000"/>
          <w:sz w:val="20"/>
          <w:szCs w:val="20"/>
          <w:shd w:val="clear" w:color="auto" w:fill="FFFFFF"/>
          <w:lang w:val="en-US"/>
          <w:rPrChange w:id="118" w:author="mohan" w:date="2012-09-30T13:44:00Z">
            <w:rPr>
              <w:rFonts w:ascii="Times New Roman" w:hAnsi="Times New Roman" w:cs="Times New Roman"/>
              <w:i/>
              <w:color w:val="000000"/>
              <w:sz w:val="20"/>
              <w:szCs w:val="20"/>
              <w:shd w:val="clear" w:color="auto" w:fill="FFFFFF"/>
            </w:rPr>
          </w:rPrChange>
        </w:rPr>
        <w:t xml:space="preserve">Euphorbia </w:t>
      </w:r>
      <w:proofErr w:type="spellStart"/>
      <w:r w:rsidRPr="009C5E11">
        <w:rPr>
          <w:rFonts w:ascii="Times New Roman" w:hAnsi="Times New Roman" w:cs="Times New Roman"/>
          <w:i/>
          <w:color w:val="000000"/>
          <w:sz w:val="20"/>
          <w:szCs w:val="20"/>
          <w:shd w:val="clear" w:color="auto" w:fill="FFFFFF"/>
          <w:lang w:val="en-US"/>
          <w:rPrChange w:id="119" w:author="mohan" w:date="2012-09-30T13:44:00Z">
            <w:rPr>
              <w:rFonts w:ascii="Times New Roman" w:hAnsi="Times New Roman" w:cs="Times New Roman"/>
              <w:i/>
              <w:color w:val="000000"/>
              <w:sz w:val="20"/>
              <w:szCs w:val="20"/>
              <w:shd w:val="clear" w:color="auto" w:fill="FFFFFF"/>
            </w:rPr>
          </w:rPrChange>
        </w:rPr>
        <w:t>esula</w:t>
      </w:r>
      <w:proofErr w:type="spellEnd"/>
      <w:r w:rsidRPr="009C5E11">
        <w:rPr>
          <w:rFonts w:ascii="Times New Roman" w:hAnsi="Times New Roman" w:cs="Times New Roman"/>
          <w:color w:val="000000"/>
          <w:sz w:val="20"/>
          <w:szCs w:val="20"/>
          <w:shd w:val="clear" w:color="auto" w:fill="FFFFFF"/>
          <w:lang w:val="en-US"/>
          <w:rPrChange w:id="120" w:author="mohan" w:date="2012-09-30T13:44:00Z">
            <w:rPr>
              <w:rFonts w:ascii="Times New Roman" w:hAnsi="Times New Roman" w:cs="Times New Roman"/>
              <w:color w:val="000000"/>
              <w:sz w:val="20"/>
              <w:szCs w:val="20"/>
              <w:shd w:val="clear" w:color="auto" w:fill="FFFFFF"/>
            </w:rPr>
          </w:rPrChange>
        </w:rPr>
        <w:t xml:space="preserve">. </w:t>
      </w:r>
      <w:r w:rsidRPr="00A61C26">
        <w:rPr>
          <w:rFonts w:ascii="Times New Roman" w:hAnsi="Times New Roman" w:cs="Times New Roman"/>
          <w:color w:val="000000"/>
          <w:sz w:val="20"/>
          <w:szCs w:val="20"/>
          <w:shd w:val="clear" w:color="auto" w:fill="FFFFFF"/>
          <w:lang w:val="en-US"/>
        </w:rPr>
        <w:t xml:space="preserve">Weed </w:t>
      </w:r>
      <w:proofErr w:type="spellStart"/>
      <w:r w:rsidRPr="00A61C26">
        <w:rPr>
          <w:rFonts w:ascii="Times New Roman" w:hAnsi="Times New Roman" w:cs="Times New Roman"/>
          <w:color w:val="000000"/>
          <w:sz w:val="20"/>
          <w:szCs w:val="20"/>
          <w:shd w:val="clear" w:color="auto" w:fill="FFFFFF"/>
          <w:lang w:val="en-US"/>
        </w:rPr>
        <w:t>Sci</w:t>
      </w:r>
      <w:proofErr w:type="spellEnd"/>
      <w:r w:rsidRPr="00A61C26">
        <w:rPr>
          <w:rFonts w:ascii="Times New Roman" w:hAnsi="Times New Roman" w:cs="Times New Roman"/>
          <w:color w:val="000000"/>
          <w:sz w:val="20"/>
          <w:szCs w:val="20"/>
          <w:shd w:val="clear" w:color="auto" w:fill="FFFFFF"/>
          <w:lang w:val="en-US"/>
        </w:rPr>
        <w:t xml:space="preserve"> 35: 155-159.</w:t>
      </w:r>
    </w:p>
    <w:p w:rsidR="007C2C37" w:rsidRPr="00A61C26" w:rsidRDefault="007C2C37" w:rsidP="00A61C26">
      <w:pPr>
        <w:spacing w:after="0" w:line="360" w:lineRule="auto"/>
        <w:jc w:val="both"/>
        <w:rPr>
          <w:rFonts w:ascii="Times New Roman" w:hAnsi="Times New Roman" w:cs="Times New Roman"/>
          <w:color w:val="000000"/>
          <w:sz w:val="20"/>
          <w:szCs w:val="20"/>
          <w:shd w:val="clear" w:color="auto" w:fill="FFFFFF"/>
          <w:lang w:val="en-US"/>
        </w:rPr>
      </w:pPr>
      <w:proofErr w:type="spellStart"/>
      <w:r w:rsidRPr="00A61C26">
        <w:rPr>
          <w:rFonts w:ascii="Times New Roman" w:hAnsi="Times New Roman" w:cs="Times New Roman"/>
          <w:color w:val="000000"/>
          <w:sz w:val="20"/>
          <w:szCs w:val="20"/>
          <w:shd w:val="clear" w:color="auto" w:fill="FFFFFF"/>
          <w:lang w:val="en-US"/>
        </w:rPr>
        <w:t>Nissen</w:t>
      </w:r>
      <w:proofErr w:type="spellEnd"/>
      <w:r w:rsidRPr="00A61C26">
        <w:rPr>
          <w:rFonts w:ascii="Times New Roman" w:hAnsi="Times New Roman" w:cs="Times New Roman"/>
          <w:color w:val="000000"/>
          <w:sz w:val="20"/>
          <w:szCs w:val="20"/>
          <w:shd w:val="clear" w:color="auto" w:fill="FFFFFF"/>
          <w:lang w:val="en-US"/>
        </w:rPr>
        <w:t>, S.J., Foley M.E. (1987b)</w:t>
      </w:r>
      <w:r w:rsidR="00C76669" w:rsidRPr="00A61C26">
        <w:rPr>
          <w:rFonts w:ascii="Times New Roman" w:hAnsi="Times New Roman" w:cs="Times New Roman"/>
          <w:color w:val="000000"/>
          <w:sz w:val="20"/>
          <w:szCs w:val="20"/>
          <w:shd w:val="clear" w:color="auto" w:fill="FFFFFF"/>
          <w:lang w:val="en-US"/>
        </w:rPr>
        <w:t xml:space="preserve"> Euphorbia </w:t>
      </w:r>
      <w:proofErr w:type="spellStart"/>
      <w:r w:rsidR="00C76669" w:rsidRPr="00A61C26">
        <w:rPr>
          <w:rFonts w:ascii="Times New Roman" w:hAnsi="Times New Roman" w:cs="Times New Roman"/>
          <w:color w:val="000000"/>
          <w:sz w:val="20"/>
          <w:szCs w:val="20"/>
          <w:shd w:val="clear" w:color="auto" w:fill="FFFFFF"/>
          <w:lang w:val="en-US"/>
        </w:rPr>
        <w:t>escula</w:t>
      </w:r>
      <w:proofErr w:type="spellEnd"/>
      <w:r w:rsidR="00C76669" w:rsidRPr="00A61C26">
        <w:rPr>
          <w:rFonts w:ascii="Times New Roman" w:hAnsi="Times New Roman" w:cs="Times New Roman"/>
          <w:color w:val="000000"/>
          <w:sz w:val="20"/>
          <w:szCs w:val="20"/>
          <w:shd w:val="clear" w:color="auto" w:fill="FFFFFF"/>
          <w:lang w:val="en-US"/>
        </w:rPr>
        <w:t xml:space="preserve"> L. root and root bud indole-3-acetic acid levels at three phonological stages. Plant Physiology, 84: 287-290.</w:t>
      </w:r>
    </w:p>
    <w:p w:rsidR="003E13CC" w:rsidRPr="00A61C26" w:rsidRDefault="003E13CC" w:rsidP="00A61C26">
      <w:pPr>
        <w:spacing w:after="0" w:line="360" w:lineRule="auto"/>
        <w:jc w:val="both"/>
        <w:rPr>
          <w:rFonts w:ascii="Times New Roman" w:hAnsi="Times New Roman" w:cs="Times New Roman"/>
          <w:color w:val="000000"/>
          <w:sz w:val="20"/>
          <w:szCs w:val="20"/>
          <w:shd w:val="clear" w:color="auto" w:fill="FFFFFF"/>
        </w:rPr>
      </w:pPr>
      <w:proofErr w:type="gramStart"/>
      <w:r w:rsidRPr="009C5E11">
        <w:rPr>
          <w:rFonts w:ascii="Times New Roman" w:hAnsi="Times New Roman" w:cs="Times New Roman"/>
          <w:color w:val="000000"/>
          <w:sz w:val="20"/>
          <w:szCs w:val="20"/>
          <w:shd w:val="clear" w:color="auto" w:fill="FFFFFF"/>
          <w:lang w:val="en-US"/>
          <w:rPrChange w:id="121" w:author="mohan" w:date="2012-09-30T13:44:00Z">
            <w:rPr>
              <w:rFonts w:ascii="Times New Roman" w:hAnsi="Times New Roman" w:cs="Times New Roman"/>
              <w:color w:val="000000"/>
              <w:sz w:val="20"/>
              <w:szCs w:val="20"/>
              <w:shd w:val="clear" w:color="auto" w:fill="FFFFFF"/>
            </w:rPr>
          </w:rPrChange>
        </w:rPr>
        <w:t xml:space="preserve">Ono E.O., Rodrigues, J.D., de </w:t>
      </w:r>
      <w:proofErr w:type="spellStart"/>
      <w:r w:rsidRPr="009C5E11">
        <w:rPr>
          <w:rFonts w:ascii="Times New Roman" w:hAnsi="Times New Roman" w:cs="Times New Roman"/>
          <w:color w:val="000000"/>
          <w:sz w:val="20"/>
          <w:szCs w:val="20"/>
          <w:shd w:val="clear" w:color="auto" w:fill="FFFFFF"/>
          <w:lang w:val="en-US"/>
          <w:rPrChange w:id="122" w:author="mohan" w:date="2012-09-30T13:44:00Z">
            <w:rPr>
              <w:rFonts w:ascii="Times New Roman" w:hAnsi="Times New Roman" w:cs="Times New Roman"/>
              <w:color w:val="000000"/>
              <w:sz w:val="20"/>
              <w:szCs w:val="20"/>
              <w:shd w:val="clear" w:color="auto" w:fill="FFFFFF"/>
            </w:rPr>
          </w:rPrChange>
        </w:rPr>
        <w:t>Pinho</w:t>
      </w:r>
      <w:proofErr w:type="spellEnd"/>
      <w:r w:rsidRPr="009C5E11">
        <w:rPr>
          <w:rFonts w:ascii="Times New Roman" w:hAnsi="Times New Roman" w:cs="Times New Roman"/>
          <w:color w:val="000000"/>
          <w:sz w:val="20"/>
          <w:szCs w:val="20"/>
          <w:shd w:val="clear" w:color="auto" w:fill="FFFFFF"/>
          <w:lang w:val="en-US"/>
          <w:rPrChange w:id="123" w:author="mohan" w:date="2012-09-30T13:44:00Z">
            <w:rPr>
              <w:rFonts w:ascii="Times New Roman" w:hAnsi="Times New Roman" w:cs="Times New Roman"/>
              <w:color w:val="000000"/>
              <w:sz w:val="20"/>
              <w:szCs w:val="20"/>
              <w:shd w:val="clear" w:color="auto" w:fill="FFFFFF"/>
            </w:rPr>
          </w:rPrChange>
        </w:rPr>
        <w:t xml:space="preserve"> S.Z. (1998) </w:t>
      </w:r>
      <w:proofErr w:type="spellStart"/>
      <w:r w:rsidRPr="009C5E11">
        <w:rPr>
          <w:rFonts w:ascii="Times New Roman" w:hAnsi="Times New Roman" w:cs="Times New Roman"/>
          <w:color w:val="000000"/>
          <w:sz w:val="20"/>
          <w:szCs w:val="20"/>
          <w:shd w:val="clear" w:color="auto" w:fill="FFFFFF"/>
          <w:lang w:val="en-US"/>
          <w:rPrChange w:id="124" w:author="mohan" w:date="2012-09-30T13:44:00Z">
            <w:rPr>
              <w:rFonts w:ascii="Times New Roman" w:hAnsi="Times New Roman" w:cs="Times New Roman"/>
              <w:color w:val="000000"/>
              <w:sz w:val="20"/>
              <w:szCs w:val="20"/>
              <w:shd w:val="clear" w:color="auto" w:fill="FFFFFF"/>
            </w:rPr>
          </w:rPrChange>
        </w:rPr>
        <w:t>Efeito</w:t>
      </w:r>
      <w:proofErr w:type="spellEnd"/>
      <w:r w:rsidRPr="009C5E11">
        <w:rPr>
          <w:rFonts w:ascii="Times New Roman" w:hAnsi="Times New Roman" w:cs="Times New Roman"/>
          <w:color w:val="000000"/>
          <w:sz w:val="20"/>
          <w:szCs w:val="20"/>
          <w:shd w:val="clear" w:color="auto" w:fill="FFFFFF"/>
          <w:lang w:val="en-US"/>
          <w:rPrChange w:id="125" w:author="mohan" w:date="2012-09-30T13:44:00Z">
            <w:rPr>
              <w:rFonts w:ascii="Times New Roman" w:hAnsi="Times New Roman" w:cs="Times New Roman"/>
              <w:color w:val="000000"/>
              <w:sz w:val="20"/>
              <w:szCs w:val="20"/>
              <w:shd w:val="clear" w:color="auto" w:fill="FFFFFF"/>
            </w:rPr>
          </w:rPrChange>
        </w:rPr>
        <w:t xml:space="preserve"> de </w:t>
      </w:r>
      <w:proofErr w:type="spellStart"/>
      <w:r w:rsidRPr="009C5E11">
        <w:rPr>
          <w:rFonts w:ascii="Times New Roman" w:hAnsi="Times New Roman" w:cs="Times New Roman"/>
          <w:color w:val="000000"/>
          <w:sz w:val="20"/>
          <w:szCs w:val="20"/>
          <w:shd w:val="clear" w:color="auto" w:fill="FFFFFF"/>
          <w:lang w:val="en-US"/>
          <w:rPrChange w:id="126" w:author="mohan" w:date="2012-09-30T13:44:00Z">
            <w:rPr>
              <w:rFonts w:ascii="Times New Roman" w:hAnsi="Times New Roman" w:cs="Times New Roman"/>
              <w:color w:val="000000"/>
              <w:sz w:val="20"/>
              <w:szCs w:val="20"/>
              <w:shd w:val="clear" w:color="auto" w:fill="FFFFFF"/>
            </w:rPr>
          </w:rPrChange>
        </w:rPr>
        <w:t>auxinas</w:t>
      </w:r>
      <w:proofErr w:type="spellEnd"/>
      <w:r w:rsidRPr="009C5E11">
        <w:rPr>
          <w:rFonts w:ascii="Times New Roman" w:hAnsi="Times New Roman" w:cs="Times New Roman"/>
          <w:color w:val="000000"/>
          <w:sz w:val="20"/>
          <w:szCs w:val="20"/>
          <w:shd w:val="clear" w:color="auto" w:fill="FFFFFF"/>
          <w:lang w:val="en-US"/>
          <w:rPrChange w:id="127" w:author="mohan" w:date="2012-09-30T13:44:00Z">
            <w:rPr>
              <w:rFonts w:ascii="Times New Roman" w:hAnsi="Times New Roman" w:cs="Times New Roman"/>
              <w:color w:val="000000"/>
              <w:sz w:val="20"/>
              <w:szCs w:val="20"/>
              <w:shd w:val="clear" w:color="auto" w:fill="FFFFFF"/>
            </w:rPr>
          </w:rPrChange>
        </w:rPr>
        <w:t xml:space="preserve"> e </w:t>
      </w:r>
      <w:proofErr w:type="spellStart"/>
      <w:r w:rsidRPr="009C5E11">
        <w:rPr>
          <w:rFonts w:ascii="Times New Roman" w:hAnsi="Times New Roman" w:cs="Times New Roman"/>
          <w:color w:val="000000"/>
          <w:sz w:val="20"/>
          <w:szCs w:val="20"/>
          <w:shd w:val="clear" w:color="auto" w:fill="FFFFFF"/>
          <w:lang w:val="en-US"/>
          <w:rPrChange w:id="128" w:author="mohan" w:date="2012-09-30T13:44:00Z">
            <w:rPr>
              <w:rFonts w:ascii="Times New Roman" w:hAnsi="Times New Roman" w:cs="Times New Roman"/>
              <w:color w:val="000000"/>
              <w:sz w:val="20"/>
              <w:szCs w:val="20"/>
              <w:shd w:val="clear" w:color="auto" w:fill="FFFFFF"/>
            </w:rPr>
          </w:rPrChange>
        </w:rPr>
        <w:t>boro</w:t>
      </w:r>
      <w:proofErr w:type="spellEnd"/>
      <w:r w:rsidRPr="009C5E11">
        <w:rPr>
          <w:rFonts w:ascii="Times New Roman" w:hAnsi="Times New Roman" w:cs="Times New Roman"/>
          <w:color w:val="000000"/>
          <w:sz w:val="20"/>
          <w:szCs w:val="20"/>
          <w:shd w:val="clear" w:color="auto" w:fill="FFFFFF"/>
          <w:lang w:val="en-US"/>
          <w:rPrChange w:id="129" w:author="mohan" w:date="2012-09-30T13:44:00Z">
            <w:rPr>
              <w:rFonts w:ascii="Times New Roman" w:hAnsi="Times New Roman" w:cs="Times New Roman"/>
              <w:color w:val="000000"/>
              <w:sz w:val="20"/>
              <w:szCs w:val="20"/>
              <w:shd w:val="clear" w:color="auto" w:fill="FFFFFF"/>
            </w:rPr>
          </w:rPrChange>
        </w:rPr>
        <w:t xml:space="preserve"> no </w:t>
      </w:r>
      <w:proofErr w:type="spellStart"/>
      <w:r w:rsidRPr="009C5E11">
        <w:rPr>
          <w:rFonts w:ascii="Times New Roman" w:hAnsi="Times New Roman" w:cs="Times New Roman"/>
          <w:color w:val="000000"/>
          <w:sz w:val="20"/>
          <w:szCs w:val="20"/>
          <w:shd w:val="clear" w:color="auto" w:fill="FFFFFF"/>
          <w:lang w:val="en-US"/>
          <w:rPrChange w:id="130" w:author="mohan" w:date="2012-09-30T13:44:00Z">
            <w:rPr>
              <w:rFonts w:ascii="Times New Roman" w:hAnsi="Times New Roman" w:cs="Times New Roman"/>
              <w:color w:val="000000"/>
              <w:sz w:val="20"/>
              <w:szCs w:val="20"/>
              <w:shd w:val="clear" w:color="auto" w:fill="FFFFFF"/>
            </w:rPr>
          </w:rPrChange>
        </w:rPr>
        <w:t>enraizamento</w:t>
      </w:r>
      <w:proofErr w:type="spellEnd"/>
      <w:r w:rsidRPr="009C5E11">
        <w:rPr>
          <w:rFonts w:ascii="Times New Roman" w:hAnsi="Times New Roman" w:cs="Times New Roman"/>
          <w:color w:val="000000"/>
          <w:sz w:val="20"/>
          <w:szCs w:val="20"/>
          <w:shd w:val="clear" w:color="auto" w:fill="FFFFFF"/>
          <w:lang w:val="en-US"/>
          <w:rPrChange w:id="131" w:author="mohan" w:date="2012-09-30T13:44:00Z">
            <w:rPr>
              <w:rFonts w:ascii="Times New Roman" w:hAnsi="Times New Roman" w:cs="Times New Roman"/>
              <w:color w:val="000000"/>
              <w:sz w:val="20"/>
              <w:szCs w:val="20"/>
              <w:shd w:val="clear" w:color="auto" w:fill="FFFFFF"/>
            </w:rPr>
          </w:rPrChange>
        </w:rPr>
        <w:t xml:space="preserve"> de </w:t>
      </w:r>
      <w:proofErr w:type="spellStart"/>
      <w:r w:rsidRPr="009C5E11">
        <w:rPr>
          <w:rFonts w:ascii="Times New Roman" w:hAnsi="Times New Roman" w:cs="Times New Roman"/>
          <w:color w:val="000000"/>
          <w:sz w:val="20"/>
          <w:szCs w:val="20"/>
          <w:shd w:val="clear" w:color="auto" w:fill="FFFFFF"/>
          <w:lang w:val="en-US"/>
          <w:rPrChange w:id="132" w:author="mohan" w:date="2012-09-30T13:44:00Z">
            <w:rPr>
              <w:rFonts w:ascii="Times New Roman" w:hAnsi="Times New Roman" w:cs="Times New Roman"/>
              <w:color w:val="000000"/>
              <w:sz w:val="20"/>
              <w:szCs w:val="20"/>
              <w:shd w:val="clear" w:color="auto" w:fill="FFFFFF"/>
            </w:rPr>
          </w:rPrChange>
        </w:rPr>
        <w:t>estacas</w:t>
      </w:r>
      <w:proofErr w:type="spellEnd"/>
      <w:r w:rsidRPr="009C5E11">
        <w:rPr>
          <w:rFonts w:ascii="Times New Roman" w:hAnsi="Times New Roman" w:cs="Times New Roman"/>
          <w:color w:val="000000"/>
          <w:sz w:val="20"/>
          <w:szCs w:val="20"/>
          <w:shd w:val="clear" w:color="auto" w:fill="FFFFFF"/>
          <w:lang w:val="en-US"/>
          <w:rPrChange w:id="133" w:author="mohan" w:date="2012-09-30T13:44:00Z">
            <w:rPr>
              <w:rFonts w:ascii="Times New Roman" w:hAnsi="Times New Roman" w:cs="Times New Roman"/>
              <w:color w:val="000000"/>
              <w:sz w:val="20"/>
              <w:szCs w:val="20"/>
              <w:shd w:val="clear" w:color="auto" w:fill="FFFFFF"/>
            </w:rPr>
          </w:rPrChange>
        </w:rPr>
        <w:t xml:space="preserve"> de kiwi </w:t>
      </w:r>
      <w:proofErr w:type="spellStart"/>
      <w:r w:rsidRPr="009C5E11">
        <w:rPr>
          <w:rFonts w:ascii="Times New Roman" w:hAnsi="Times New Roman" w:cs="Times New Roman"/>
          <w:color w:val="000000"/>
          <w:sz w:val="20"/>
          <w:szCs w:val="20"/>
          <w:shd w:val="clear" w:color="auto" w:fill="FFFFFF"/>
          <w:lang w:val="en-US"/>
          <w:rPrChange w:id="134" w:author="mohan" w:date="2012-09-30T13:44:00Z">
            <w:rPr>
              <w:rFonts w:ascii="Times New Roman" w:hAnsi="Times New Roman" w:cs="Times New Roman"/>
              <w:color w:val="000000"/>
              <w:sz w:val="20"/>
              <w:szCs w:val="20"/>
              <w:shd w:val="clear" w:color="auto" w:fill="FFFFFF"/>
            </w:rPr>
          </w:rPrChange>
        </w:rPr>
        <w:t>retiradas</w:t>
      </w:r>
      <w:proofErr w:type="spellEnd"/>
      <w:r w:rsidRPr="009C5E11">
        <w:rPr>
          <w:rFonts w:ascii="Times New Roman" w:hAnsi="Times New Roman" w:cs="Times New Roman"/>
          <w:color w:val="000000"/>
          <w:sz w:val="20"/>
          <w:szCs w:val="20"/>
          <w:shd w:val="clear" w:color="auto" w:fill="FFFFFF"/>
          <w:lang w:val="en-US"/>
          <w:rPrChange w:id="135"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136" w:author="mohan" w:date="2012-09-30T13:44:00Z">
            <w:rPr>
              <w:rFonts w:ascii="Times New Roman" w:hAnsi="Times New Roman" w:cs="Times New Roman"/>
              <w:color w:val="000000"/>
              <w:sz w:val="20"/>
              <w:szCs w:val="20"/>
              <w:shd w:val="clear" w:color="auto" w:fill="FFFFFF"/>
            </w:rPr>
          </w:rPrChange>
        </w:rPr>
        <w:t>em</w:t>
      </w:r>
      <w:proofErr w:type="spellEnd"/>
      <w:r w:rsidRPr="009C5E11">
        <w:rPr>
          <w:rFonts w:ascii="Times New Roman" w:hAnsi="Times New Roman" w:cs="Times New Roman"/>
          <w:color w:val="000000"/>
          <w:sz w:val="20"/>
          <w:szCs w:val="20"/>
          <w:shd w:val="clear" w:color="auto" w:fill="FFFFFF"/>
          <w:lang w:val="en-US"/>
          <w:rPrChange w:id="137"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138" w:author="mohan" w:date="2012-09-30T13:44:00Z">
            <w:rPr>
              <w:rFonts w:ascii="Times New Roman" w:hAnsi="Times New Roman" w:cs="Times New Roman"/>
              <w:color w:val="000000"/>
              <w:sz w:val="20"/>
              <w:szCs w:val="20"/>
              <w:shd w:val="clear" w:color="auto" w:fill="FFFFFF"/>
            </w:rPr>
          </w:rPrChange>
        </w:rPr>
        <w:t>diferentes</w:t>
      </w:r>
      <w:proofErr w:type="spellEnd"/>
      <w:r w:rsidRPr="009C5E11">
        <w:rPr>
          <w:rFonts w:ascii="Times New Roman" w:hAnsi="Times New Roman" w:cs="Times New Roman"/>
          <w:color w:val="000000"/>
          <w:sz w:val="20"/>
          <w:szCs w:val="20"/>
          <w:shd w:val="clear" w:color="auto" w:fill="FFFFFF"/>
          <w:lang w:val="en-US"/>
          <w:rPrChange w:id="139" w:author="mohan" w:date="2012-09-30T13:44:00Z">
            <w:rPr>
              <w:rFonts w:ascii="Times New Roman" w:hAnsi="Times New Roman" w:cs="Times New Roman"/>
              <w:color w:val="000000"/>
              <w:sz w:val="20"/>
              <w:szCs w:val="20"/>
              <w:shd w:val="clear" w:color="auto" w:fill="FFFFFF"/>
            </w:rPr>
          </w:rPrChange>
        </w:rPr>
        <w:t xml:space="preserve"> </w:t>
      </w:r>
      <w:proofErr w:type="spellStart"/>
      <w:r w:rsidRPr="009C5E11">
        <w:rPr>
          <w:rFonts w:ascii="Times New Roman" w:hAnsi="Times New Roman" w:cs="Times New Roman"/>
          <w:color w:val="000000"/>
          <w:sz w:val="20"/>
          <w:szCs w:val="20"/>
          <w:shd w:val="clear" w:color="auto" w:fill="FFFFFF"/>
          <w:lang w:val="en-US"/>
          <w:rPrChange w:id="140" w:author="mohan" w:date="2012-09-30T13:44:00Z">
            <w:rPr>
              <w:rFonts w:ascii="Times New Roman" w:hAnsi="Times New Roman" w:cs="Times New Roman"/>
              <w:color w:val="000000"/>
              <w:sz w:val="20"/>
              <w:szCs w:val="20"/>
              <w:shd w:val="clear" w:color="auto" w:fill="FFFFFF"/>
            </w:rPr>
          </w:rPrChange>
        </w:rPr>
        <w:t>épocas</w:t>
      </w:r>
      <w:proofErr w:type="spellEnd"/>
      <w:r w:rsidRPr="009C5E11">
        <w:rPr>
          <w:rFonts w:ascii="Times New Roman" w:hAnsi="Times New Roman" w:cs="Times New Roman"/>
          <w:color w:val="000000"/>
          <w:sz w:val="20"/>
          <w:szCs w:val="20"/>
          <w:shd w:val="clear" w:color="auto" w:fill="FFFFFF"/>
          <w:lang w:val="en-US"/>
          <w:rPrChange w:id="141" w:author="mohan" w:date="2012-09-30T13:44:00Z">
            <w:rPr>
              <w:rFonts w:ascii="Times New Roman" w:hAnsi="Times New Roman" w:cs="Times New Roman"/>
              <w:color w:val="000000"/>
              <w:sz w:val="20"/>
              <w:szCs w:val="20"/>
              <w:shd w:val="clear" w:color="auto" w:fill="FFFFFF"/>
            </w:rPr>
          </w:rPrChange>
        </w:rPr>
        <w:t>.</w:t>
      </w:r>
      <w:proofErr w:type="gramEnd"/>
      <w:r w:rsidRPr="009C5E11">
        <w:rPr>
          <w:rFonts w:ascii="Times New Roman" w:hAnsi="Times New Roman" w:cs="Times New Roman"/>
          <w:color w:val="000000"/>
          <w:sz w:val="20"/>
          <w:szCs w:val="20"/>
          <w:shd w:val="clear" w:color="auto" w:fill="FFFFFF"/>
          <w:lang w:val="en-US"/>
          <w:rPrChange w:id="142" w:author="mohan" w:date="2012-09-30T13:44:00Z">
            <w:rPr>
              <w:rFonts w:ascii="Times New Roman" w:hAnsi="Times New Roman" w:cs="Times New Roman"/>
              <w:color w:val="000000"/>
              <w:sz w:val="20"/>
              <w:szCs w:val="20"/>
              <w:shd w:val="clear" w:color="auto" w:fill="FFFFFF"/>
            </w:rPr>
          </w:rPrChange>
        </w:rPr>
        <w:t xml:space="preserve"> </w:t>
      </w:r>
      <w:proofErr w:type="spellStart"/>
      <w:r w:rsidRPr="00A61C26">
        <w:rPr>
          <w:rFonts w:ascii="Times New Roman" w:hAnsi="Times New Roman" w:cs="Times New Roman"/>
          <w:color w:val="000000"/>
          <w:sz w:val="20"/>
          <w:szCs w:val="20"/>
          <w:shd w:val="clear" w:color="auto" w:fill="FFFFFF"/>
        </w:rPr>
        <w:t>Pesquisa</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Agropecuária</w:t>
      </w:r>
      <w:proofErr w:type="spellEnd"/>
      <w:r w:rsidRPr="00A61C26">
        <w:rPr>
          <w:rFonts w:ascii="Times New Roman" w:hAnsi="Times New Roman" w:cs="Times New Roman"/>
          <w:color w:val="000000"/>
          <w:sz w:val="20"/>
          <w:szCs w:val="20"/>
          <w:shd w:val="clear" w:color="auto" w:fill="FFFFFF"/>
        </w:rPr>
        <w:t xml:space="preserve"> </w:t>
      </w:r>
      <w:proofErr w:type="spellStart"/>
      <w:r w:rsidRPr="00A61C26">
        <w:rPr>
          <w:rFonts w:ascii="Times New Roman" w:hAnsi="Times New Roman" w:cs="Times New Roman"/>
          <w:color w:val="000000"/>
          <w:sz w:val="20"/>
          <w:szCs w:val="20"/>
          <w:shd w:val="clear" w:color="auto" w:fill="FFFFFF"/>
        </w:rPr>
        <w:t>Brasileira</w:t>
      </w:r>
      <w:proofErr w:type="spellEnd"/>
      <w:r w:rsidRPr="00A61C26">
        <w:rPr>
          <w:rFonts w:ascii="Times New Roman" w:hAnsi="Times New Roman" w:cs="Times New Roman"/>
          <w:color w:val="000000"/>
          <w:sz w:val="20"/>
          <w:szCs w:val="20"/>
          <w:shd w:val="clear" w:color="auto" w:fill="FFFFFF"/>
        </w:rPr>
        <w:t>, 33: 213-219.</w:t>
      </w:r>
    </w:p>
    <w:p w:rsidR="00205151" w:rsidRPr="00A61C26" w:rsidRDefault="00205151" w:rsidP="00A61C26">
      <w:pPr>
        <w:spacing w:after="0" w:line="360" w:lineRule="auto"/>
        <w:jc w:val="both"/>
        <w:rPr>
          <w:rFonts w:ascii="Times New Roman" w:hAnsi="Times New Roman" w:cs="Times New Roman"/>
          <w:color w:val="000000"/>
          <w:sz w:val="20"/>
          <w:szCs w:val="20"/>
          <w:shd w:val="clear" w:color="auto" w:fill="FFFFFF"/>
          <w:lang w:val="en-US"/>
        </w:rPr>
      </w:pPr>
      <w:proofErr w:type="spellStart"/>
      <w:r w:rsidRPr="00A61C26">
        <w:rPr>
          <w:rFonts w:ascii="Times New Roman" w:hAnsi="Times New Roman" w:cs="Times New Roman"/>
          <w:color w:val="000000"/>
          <w:sz w:val="20"/>
          <w:szCs w:val="20"/>
          <w:shd w:val="clear" w:color="auto" w:fill="FFFFFF"/>
        </w:rPr>
        <w:t>Papafotiou</w:t>
      </w:r>
      <w:proofErr w:type="spellEnd"/>
      <w:r w:rsidRPr="00A61C26">
        <w:rPr>
          <w:rFonts w:ascii="Times New Roman" w:hAnsi="Times New Roman" w:cs="Times New Roman"/>
          <w:color w:val="000000"/>
          <w:sz w:val="20"/>
          <w:szCs w:val="20"/>
          <w:shd w:val="clear" w:color="auto" w:fill="FFFFFF"/>
        </w:rPr>
        <w:t xml:space="preserve"> M., </w:t>
      </w:r>
      <w:proofErr w:type="spellStart"/>
      <w:r w:rsidRPr="00A61C26">
        <w:rPr>
          <w:rFonts w:ascii="Times New Roman" w:hAnsi="Times New Roman" w:cs="Times New Roman"/>
          <w:color w:val="000000"/>
          <w:sz w:val="20"/>
          <w:szCs w:val="20"/>
          <w:shd w:val="clear" w:color="auto" w:fill="FFFFFF"/>
        </w:rPr>
        <w:t>Chronopoulos</w:t>
      </w:r>
      <w:proofErr w:type="spellEnd"/>
      <w:r w:rsidRPr="00A61C26">
        <w:rPr>
          <w:rFonts w:ascii="Times New Roman" w:hAnsi="Times New Roman" w:cs="Times New Roman"/>
          <w:color w:val="000000"/>
          <w:sz w:val="20"/>
          <w:szCs w:val="20"/>
          <w:shd w:val="clear" w:color="auto" w:fill="FFFFFF"/>
        </w:rPr>
        <w:t xml:space="preserve"> J.G., </w:t>
      </w:r>
      <w:proofErr w:type="spellStart"/>
      <w:r w:rsidRPr="00A61C26">
        <w:rPr>
          <w:rFonts w:ascii="Times New Roman" w:hAnsi="Times New Roman" w:cs="Times New Roman"/>
          <w:color w:val="000000"/>
          <w:sz w:val="20"/>
          <w:szCs w:val="20"/>
          <w:shd w:val="clear" w:color="auto" w:fill="FFFFFF"/>
        </w:rPr>
        <w:t>Kargas</w:t>
      </w:r>
      <w:proofErr w:type="spellEnd"/>
      <w:r w:rsidRPr="00A61C26">
        <w:rPr>
          <w:rFonts w:ascii="Times New Roman" w:hAnsi="Times New Roman" w:cs="Times New Roman"/>
          <w:color w:val="000000"/>
          <w:sz w:val="20"/>
          <w:szCs w:val="20"/>
          <w:shd w:val="clear" w:color="auto" w:fill="FFFFFF"/>
        </w:rPr>
        <w:t xml:space="preserve"> M., </w:t>
      </w:r>
      <w:proofErr w:type="spellStart"/>
      <w:r w:rsidRPr="00A61C26">
        <w:rPr>
          <w:rFonts w:ascii="Times New Roman" w:hAnsi="Times New Roman" w:cs="Times New Roman"/>
          <w:color w:val="000000"/>
          <w:sz w:val="20"/>
          <w:szCs w:val="20"/>
          <w:shd w:val="clear" w:color="auto" w:fill="FFFFFF"/>
        </w:rPr>
        <w:t>Voreakou</w:t>
      </w:r>
      <w:proofErr w:type="spellEnd"/>
      <w:r w:rsidRPr="00A61C26">
        <w:rPr>
          <w:rFonts w:ascii="Times New Roman" w:hAnsi="Times New Roman" w:cs="Times New Roman"/>
          <w:color w:val="000000"/>
          <w:sz w:val="20"/>
          <w:szCs w:val="20"/>
          <w:shd w:val="clear" w:color="auto" w:fill="FFFFFF"/>
        </w:rPr>
        <w:t xml:space="preserve"> N., </w:t>
      </w:r>
      <w:proofErr w:type="spellStart"/>
      <w:r w:rsidRPr="00A61C26">
        <w:rPr>
          <w:rFonts w:ascii="Times New Roman" w:hAnsi="Times New Roman" w:cs="Times New Roman"/>
          <w:color w:val="000000"/>
          <w:sz w:val="20"/>
          <w:szCs w:val="20"/>
          <w:shd w:val="clear" w:color="auto" w:fill="FFFFFF"/>
        </w:rPr>
        <w:t>Leodaritis</w:t>
      </w:r>
      <w:proofErr w:type="spellEnd"/>
      <w:r w:rsidRPr="00A61C26">
        <w:rPr>
          <w:rFonts w:ascii="Times New Roman" w:hAnsi="Times New Roman" w:cs="Times New Roman"/>
          <w:color w:val="000000"/>
          <w:sz w:val="20"/>
          <w:szCs w:val="20"/>
          <w:shd w:val="clear" w:color="auto" w:fill="FFFFFF"/>
        </w:rPr>
        <w:t xml:space="preserve"> O., </w:t>
      </w:r>
      <w:proofErr w:type="spellStart"/>
      <w:r w:rsidRPr="00A61C26">
        <w:rPr>
          <w:rFonts w:ascii="Times New Roman" w:hAnsi="Times New Roman" w:cs="Times New Roman"/>
          <w:color w:val="000000"/>
          <w:sz w:val="20"/>
          <w:szCs w:val="20"/>
          <w:shd w:val="clear" w:color="auto" w:fill="FFFFFF"/>
        </w:rPr>
        <w:t>Lagogiani</w:t>
      </w:r>
      <w:proofErr w:type="spellEnd"/>
      <w:r w:rsidRPr="00A61C26">
        <w:rPr>
          <w:rFonts w:ascii="Times New Roman" w:hAnsi="Times New Roman" w:cs="Times New Roman"/>
          <w:color w:val="000000"/>
          <w:sz w:val="20"/>
          <w:szCs w:val="20"/>
          <w:shd w:val="clear" w:color="auto" w:fill="FFFFFF"/>
        </w:rPr>
        <w:t xml:space="preserve"> S. </w:t>
      </w:r>
      <w:proofErr w:type="spellStart"/>
      <w:r w:rsidRPr="00A61C26">
        <w:rPr>
          <w:rFonts w:ascii="Times New Roman" w:hAnsi="Times New Roman" w:cs="Times New Roman"/>
          <w:color w:val="000000"/>
          <w:sz w:val="20"/>
          <w:szCs w:val="20"/>
          <w:shd w:val="clear" w:color="auto" w:fill="FFFFFF"/>
        </w:rPr>
        <w:t>Gazi</w:t>
      </w:r>
      <w:proofErr w:type="spellEnd"/>
      <w:r w:rsidRPr="00A61C26">
        <w:rPr>
          <w:rFonts w:ascii="Times New Roman" w:hAnsi="Times New Roman" w:cs="Times New Roman"/>
          <w:color w:val="000000"/>
          <w:sz w:val="20"/>
          <w:szCs w:val="20"/>
          <w:shd w:val="clear" w:color="auto" w:fill="FFFFFF"/>
        </w:rPr>
        <w:t xml:space="preserve">. </w:t>
      </w:r>
      <w:proofErr w:type="gramStart"/>
      <w:r w:rsidRPr="009C5E11">
        <w:rPr>
          <w:rFonts w:ascii="Times New Roman" w:hAnsi="Times New Roman" w:cs="Times New Roman"/>
          <w:color w:val="000000"/>
          <w:sz w:val="20"/>
          <w:szCs w:val="20"/>
          <w:shd w:val="clear" w:color="auto" w:fill="FFFFFF"/>
          <w:lang w:val="en-US"/>
        </w:rPr>
        <w:t xml:space="preserve">(2001). </w:t>
      </w:r>
      <w:r w:rsidRPr="00A61C26">
        <w:rPr>
          <w:rFonts w:ascii="Times New Roman" w:hAnsi="Times New Roman" w:cs="Times New Roman"/>
          <w:color w:val="000000"/>
          <w:sz w:val="20"/>
          <w:szCs w:val="20"/>
          <w:shd w:val="clear" w:color="auto" w:fill="FFFFFF"/>
          <w:lang w:val="en-US"/>
        </w:rPr>
        <w:t xml:space="preserve">Cotton gin trash compost and rice hulls as growing medium components for </w:t>
      </w:r>
      <w:r w:rsidR="00316D07" w:rsidRPr="00A61C26">
        <w:rPr>
          <w:rFonts w:ascii="Times New Roman" w:hAnsi="Times New Roman" w:cs="Times New Roman"/>
          <w:color w:val="000000"/>
          <w:sz w:val="20"/>
          <w:szCs w:val="20"/>
          <w:shd w:val="clear" w:color="auto" w:fill="FFFFFF"/>
          <w:lang w:val="en-US"/>
        </w:rPr>
        <w:t>ornamentals.</w:t>
      </w:r>
      <w:proofErr w:type="gramEnd"/>
      <w:r w:rsidR="00316D07" w:rsidRPr="00A61C26">
        <w:rPr>
          <w:rFonts w:ascii="Times New Roman" w:hAnsi="Times New Roman" w:cs="Times New Roman"/>
          <w:color w:val="000000"/>
          <w:sz w:val="20"/>
          <w:szCs w:val="20"/>
          <w:shd w:val="clear" w:color="auto" w:fill="FFFFFF"/>
          <w:lang w:val="en-US"/>
        </w:rPr>
        <w:t xml:space="preserve"> Journal of Horticultural Science and Biotechnology,</w:t>
      </w:r>
      <w:r w:rsidRPr="00A61C26">
        <w:rPr>
          <w:rFonts w:ascii="Times New Roman" w:hAnsi="Times New Roman" w:cs="Times New Roman"/>
          <w:color w:val="000000"/>
          <w:sz w:val="20"/>
          <w:szCs w:val="20"/>
          <w:shd w:val="clear" w:color="auto" w:fill="FFFFFF"/>
          <w:lang w:val="en-US"/>
        </w:rPr>
        <w:t xml:space="preserve"> </w:t>
      </w:r>
      <w:r w:rsidRPr="00A61C26">
        <w:rPr>
          <w:rFonts w:ascii="Times New Roman" w:hAnsi="Times New Roman" w:cs="Times New Roman"/>
          <w:color w:val="000000"/>
          <w:sz w:val="20"/>
          <w:szCs w:val="20"/>
          <w:shd w:val="clear" w:color="auto" w:fill="FFFFFF"/>
        </w:rPr>
        <w:t>76:</w:t>
      </w:r>
      <w:r w:rsidR="00316D07" w:rsidRPr="00A61C26">
        <w:rPr>
          <w:rFonts w:ascii="Times New Roman" w:hAnsi="Times New Roman" w:cs="Times New Roman"/>
          <w:color w:val="000000"/>
          <w:sz w:val="20"/>
          <w:szCs w:val="20"/>
          <w:shd w:val="clear" w:color="auto" w:fill="FFFFFF"/>
        </w:rPr>
        <w:t xml:space="preserve"> </w:t>
      </w:r>
      <w:r w:rsidRPr="00A61C26">
        <w:rPr>
          <w:rFonts w:ascii="Times New Roman" w:hAnsi="Times New Roman" w:cs="Times New Roman"/>
          <w:color w:val="000000"/>
          <w:sz w:val="20"/>
          <w:szCs w:val="20"/>
          <w:shd w:val="clear" w:color="auto" w:fill="FFFFFF"/>
        </w:rPr>
        <w:t>431–435.</w:t>
      </w:r>
    </w:p>
    <w:p w:rsidR="00760A5E" w:rsidRPr="00A61C26" w:rsidRDefault="00760A5E" w:rsidP="00A61C26">
      <w:pPr>
        <w:spacing w:after="0" w:line="360" w:lineRule="auto"/>
        <w:jc w:val="both"/>
        <w:rPr>
          <w:rFonts w:ascii="Times New Roman" w:hAnsi="Times New Roman" w:cs="Times New Roman"/>
          <w:color w:val="000000"/>
          <w:sz w:val="20"/>
          <w:szCs w:val="20"/>
          <w:shd w:val="clear" w:color="auto" w:fill="FFFFFF"/>
          <w:lang w:val="en-US"/>
        </w:rPr>
      </w:pPr>
      <w:r w:rsidRPr="00A61C26">
        <w:rPr>
          <w:rFonts w:ascii="Times New Roman" w:hAnsi="Times New Roman" w:cs="Times New Roman"/>
          <w:color w:val="000000"/>
          <w:sz w:val="20"/>
          <w:szCs w:val="20"/>
          <w:shd w:val="clear" w:color="auto" w:fill="FFFFFF"/>
          <w:lang w:val="en-US"/>
        </w:rPr>
        <w:t xml:space="preserve">Pop T.I., </w:t>
      </w:r>
      <w:proofErr w:type="spellStart"/>
      <w:r w:rsidRPr="00A61C26">
        <w:rPr>
          <w:rFonts w:ascii="Times New Roman" w:hAnsi="Times New Roman" w:cs="Times New Roman"/>
          <w:color w:val="000000"/>
          <w:sz w:val="20"/>
          <w:szCs w:val="20"/>
          <w:shd w:val="clear" w:color="auto" w:fill="FFFFFF"/>
          <w:lang w:val="en-US"/>
        </w:rPr>
        <w:t>Pamfil</w:t>
      </w:r>
      <w:proofErr w:type="spellEnd"/>
      <w:r w:rsidRPr="00A61C26">
        <w:rPr>
          <w:rFonts w:ascii="Times New Roman" w:hAnsi="Times New Roman" w:cs="Times New Roman"/>
          <w:color w:val="000000"/>
          <w:sz w:val="20"/>
          <w:szCs w:val="20"/>
          <w:shd w:val="clear" w:color="auto" w:fill="FFFFFF"/>
          <w:lang w:val="en-US"/>
        </w:rPr>
        <w:t xml:space="preserve"> D., </w:t>
      </w:r>
      <w:proofErr w:type="gramStart"/>
      <w:r w:rsidRPr="00A61C26">
        <w:rPr>
          <w:rFonts w:ascii="Times New Roman" w:hAnsi="Times New Roman" w:cs="Times New Roman"/>
          <w:color w:val="000000"/>
          <w:sz w:val="20"/>
          <w:szCs w:val="20"/>
          <w:shd w:val="clear" w:color="auto" w:fill="FFFFFF"/>
          <w:lang w:val="en-US"/>
        </w:rPr>
        <w:t>Bellini</w:t>
      </w:r>
      <w:proofErr w:type="gramEnd"/>
      <w:r w:rsidRPr="00A61C26">
        <w:rPr>
          <w:rFonts w:ascii="Times New Roman" w:hAnsi="Times New Roman" w:cs="Times New Roman"/>
          <w:color w:val="000000"/>
          <w:sz w:val="20"/>
          <w:szCs w:val="20"/>
          <w:shd w:val="clear" w:color="auto" w:fill="FFFFFF"/>
          <w:lang w:val="en-US"/>
        </w:rPr>
        <w:t xml:space="preserve"> C. (2011) </w:t>
      </w:r>
      <w:proofErr w:type="spellStart"/>
      <w:r w:rsidRPr="00A61C26">
        <w:rPr>
          <w:rFonts w:ascii="Times New Roman" w:hAnsi="Times New Roman" w:cs="Times New Roman"/>
          <w:color w:val="000000"/>
          <w:sz w:val="20"/>
          <w:szCs w:val="20"/>
          <w:shd w:val="clear" w:color="auto" w:fill="FFFFFF"/>
          <w:lang w:val="en-US"/>
        </w:rPr>
        <w:t>Auxini</w:t>
      </w:r>
      <w:proofErr w:type="spellEnd"/>
      <w:r w:rsidRPr="00A61C26">
        <w:rPr>
          <w:rFonts w:ascii="Times New Roman" w:hAnsi="Times New Roman" w:cs="Times New Roman"/>
          <w:color w:val="000000"/>
          <w:sz w:val="20"/>
          <w:szCs w:val="20"/>
          <w:shd w:val="clear" w:color="auto" w:fill="FFFFFF"/>
          <w:lang w:val="en-US"/>
        </w:rPr>
        <w:t xml:space="preserve"> control in the formation of adventitious rooting. </w:t>
      </w:r>
      <w:proofErr w:type="spellStart"/>
      <w:r w:rsidRPr="00A61C26">
        <w:rPr>
          <w:rFonts w:ascii="Times New Roman" w:hAnsi="Times New Roman" w:cs="Times New Roman"/>
          <w:color w:val="000000"/>
          <w:sz w:val="20"/>
          <w:szCs w:val="20"/>
          <w:shd w:val="clear" w:color="auto" w:fill="FFFFFF"/>
          <w:lang w:val="en-US"/>
        </w:rPr>
        <w:t>Notulae</w:t>
      </w:r>
      <w:proofErr w:type="spellEnd"/>
      <w:r w:rsidRPr="00A61C26">
        <w:rPr>
          <w:rFonts w:ascii="Times New Roman" w:hAnsi="Times New Roman" w:cs="Times New Roman"/>
          <w:color w:val="000000"/>
          <w:sz w:val="20"/>
          <w:szCs w:val="20"/>
          <w:shd w:val="clear" w:color="auto" w:fill="FFFFFF"/>
          <w:lang w:val="en-US"/>
        </w:rPr>
        <w:t xml:space="preserve"> </w:t>
      </w:r>
      <w:proofErr w:type="spellStart"/>
      <w:r w:rsidRPr="00A61C26">
        <w:rPr>
          <w:rFonts w:ascii="Times New Roman" w:hAnsi="Times New Roman" w:cs="Times New Roman"/>
          <w:color w:val="000000"/>
          <w:sz w:val="20"/>
          <w:szCs w:val="20"/>
          <w:shd w:val="clear" w:color="auto" w:fill="FFFFFF"/>
          <w:lang w:val="en-US"/>
        </w:rPr>
        <w:t>Botanicae</w:t>
      </w:r>
      <w:proofErr w:type="spellEnd"/>
      <w:r w:rsidRPr="00A61C26">
        <w:rPr>
          <w:rFonts w:ascii="Times New Roman" w:hAnsi="Times New Roman" w:cs="Times New Roman"/>
          <w:color w:val="000000"/>
          <w:sz w:val="20"/>
          <w:szCs w:val="20"/>
          <w:shd w:val="clear" w:color="auto" w:fill="FFFFFF"/>
          <w:lang w:val="en-US"/>
        </w:rPr>
        <w:t>, 39: 307-316.</w:t>
      </w:r>
    </w:p>
    <w:p w:rsidR="00E87B17" w:rsidRPr="00A61C26" w:rsidRDefault="00E87B17" w:rsidP="00A61C26">
      <w:pPr>
        <w:spacing w:after="0" w:line="360" w:lineRule="auto"/>
        <w:jc w:val="both"/>
        <w:rPr>
          <w:rFonts w:ascii="Times New Roman" w:hAnsi="Times New Roman" w:cs="Times New Roman"/>
          <w:sz w:val="20"/>
          <w:szCs w:val="20"/>
        </w:rPr>
      </w:pPr>
      <w:proofErr w:type="spellStart"/>
      <w:r w:rsidRPr="00A61C26">
        <w:rPr>
          <w:rFonts w:ascii="Times New Roman" w:hAnsi="Times New Roman" w:cs="Times New Roman"/>
          <w:sz w:val="20"/>
          <w:szCs w:val="20"/>
          <w:lang w:val="en-US"/>
        </w:rPr>
        <w:t>Tillmann</w:t>
      </w:r>
      <w:proofErr w:type="spellEnd"/>
      <w:r w:rsidRPr="00A61C26">
        <w:rPr>
          <w:rFonts w:ascii="Times New Roman" w:hAnsi="Times New Roman" w:cs="Times New Roman"/>
          <w:sz w:val="20"/>
          <w:szCs w:val="20"/>
          <w:lang w:val="en-US"/>
        </w:rPr>
        <w:t xml:space="preserve"> M.A.A., </w:t>
      </w:r>
      <w:proofErr w:type="spellStart"/>
      <w:r w:rsidRPr="00A61C26">
        <w:rPr>
          <w:rFonts w:ascii="Times New Roman" w:hAnsi="Times New Roman" w:cs="Times New Roman"/>
          <w:sz w:val="20"/>
          <w:szCs w:val="20"/>
          <w:lang w:val="en-US"/>
        </w:rPr>
        <w:t>Cavariani</w:t>
      </w:r>
      <w:proofErr w:type="spellEnd"/>
      <w:r w:rsidRPr="00A61C26">
        <w:rPr>
          <w:rFonts w:ascii="Times New Roman" w:hAnsi="Times New Roman" w:cs="Times New Roman"/>
          <w:sz w:val="20"/>
          <w:szCs w:val="20"/>
          <w:lang w:val="en-US"/>
        </w:rPr>
        <w:t xml:space="preserve"> C., </w:t>
      </w:r>
      <w:proofErr w:type="spellStart"/>
      <w:r w:rsidRPr="00A61C26">
        <w:rPr>
          <w:rFonts w:ascii="Times New Roman" w:hAnsi="Times New Roman" w:cs="Times New Roman"/>
          <w:sz w:val="20"/>
          <w:szCs w:val="20"/>
          <w:lang w:val="en-US"/>
        </w:rPr>
        <w:t>Piana</w:t>
      </w:r>
      <w:proofErr w:type="spellEnd"/>
      <w:r w:rsidRPr="00A61C26">
        <w:rPr>
          <w:rFonts w:ascii="Times New Roman" w:hAnsi="Times New Roman" w:cs="Times New Roman"/>
          <w:sz w:val="20"/>
          <w:szCs w:val="20"/>
          <w:lang w:val="en-US"/>
        </w:rPr>
        <w:t xml:space="preserve"> Z., Minami K. (1994) </w:t>
      </w:r>
      <w:r w:rsidR="00BF5F37" w:rsidRPr="00A61C26">
        <w:rPr>
          <w:rFonts w:ascii="Times New Roman" w:hAnsi="Times New Roman" w:cs="Times New Roman"/>
          <w:sz w:val="20"/>
          <w:szCs w:val="20"/>
          <w:lang w:val="en-US"/>
        </w:rPr>
        <w:t xml:space="preserve">Comparison among several media for the rooting of </w:t>
      </w:r>
      <w:proofErr w:type="spellStart"/>
      <w:r w:rsidR="00BF5F37" w:rsidRPr="00A61C26">
        <w:rPr>
          <w:rFonts w:ascii="Times New Roman" w:hAnsi="Times New Roman" w:cs="Times New Roman"/>
          <w:sz w:val="20"/>
          <w:szCs w:val="20"/>
          <w:lang w:val="en-US"/>
        </w:rPr>
        <w:t>cróton</w:t>
      </w:r>
      <w:proofErr w:type="spellEnd"/>
      <w:r w:rsidR="00BF5F37" w:rsidRPr="00A61C26">
        <w:rPr>
          <w:rFonts w:ascii="Times New Roman" w:hAnsi="Times New Roman" w:cs="Times New Roman"/>
          <w:sz w:val="20"/>
          <w:szCs w:val="20"/>
          <w:lang w:val="en-US"/>
        </w:rPr>
        <w:t xml:space="preserve"> (</w:t>
      </w:r>
      <w:proofErr w:type="spellStart"/>
      <w:r w:rsidR="00BF5F37" w:rsidRPr="00A61C26">
        <w:rPr>
          <w:rFonts w:ascii="Times New Roman" w:hAnsi="Times New Roman" w:cs="Times New Roman"/>
          <w:i/>
          <w:sz w:val="20"/>
          <w:szCs w:val="20"/>
          <w:lang w:val="en-US"/>
        </w:rPr>
        <w:t>Codiaeum</w:t>
      </w:r>
      <w:proofErr w:type="spellEnd"/>
      <w:r w:rsidR="00BF5F37" w:rsidRPr="00A61C26">
        <w:rPr>
          <w:rFonts w:ascii="Times New Roman" w:hAnsi="Times New Roman" w:cs="Times New Roman"/>
          <w:i/>
          <w:sz w:val="20"/>
          <w:szCs w:val="20"/>
          <w:lang w:val="en-US"/>
        </w:rPr>
        <w:t xml:space="preserve"> </w:t>
      </w:r>
      <w:proofErr w:type="spellStart"/>
      <w:r w:rsidR="00BF5F37" w:rsidRPr="00A61C26">
        <w:rPr>
          <w:rFonts w:ascii="Times New Roman" w:hAnsi="Times New Roman" w:cs="Times New Roman"/>
          <w:i/>
          <w:sz w:val="20"/>
          <w:szCs w:val="20"/>
          <w:lang w:val="en-US"/>
        </w:rPr>
        <w:t>variegatum</w:t>
      </w:r>
      <w:proofErr w:type="spellEnd"/>
      <w:r w:rsidR="00BF5F37" w:rsidRPr="00A61C26">
        <w:rPr>
          <w:rFonts w:ascii="Times New Roman" w:hAnsi="Times New Roman" w:cs="Times New Roman"/>
          <w:sz w:val="20"/>
          <w:szCs w:val="20"/>
          <w:lang w:val="en-US"/>
        </w:rPr>
        <w:t xml:space="preserve"> L.) cuttings</w:t>
      </w:r>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rPr>
        <w:t>Scientia</w:t>
      </w:r>
      <w:proofErr w:type="spellEnd"/>
      <w:r w:rsidRPr="00A61C26">
        <w:rPr>
          <w:rFonts w:ascii="Times New Roman" w:hAnsi="Times New Roman" w:cs="Times New Roman"/>
          <w:sz w:val="20"/>
          <w:szCs w:val="20"/>
        </w:rPr>
        <w:t xml:space="preserve"> Agricola, 51: 17-20.</w:t>
      </w:r>
    </w:p>
    <w:p w:rsidR="00A63E72" w:rsidRPr="00A61C26" w:rsidRDefault="00A63E72" w:rsidP="00A61C26">
      <w:pPr>
        <w:spacing w:after="0" w:line="360" w:lineRule="auto"/>
        <w:jc w:val="both"/>
        <w:rPr>
          <w:rFonts w:ascii="Times New Roman" w:hAnsi="Times New Roman" w:cs="Times New Roman"/>
          <w:sz w:val="20"/>
          <w:szCs w:val="20"/>
          <w:lang w:val="en-US"/>
        </w:rPr>
      </w:pPr>
      <w:proofErr w:type="gramStart"/>
      <w:r w:rsidRPr="00A61C26">
        <w:rPr>
          <w:rFonts w:ascii="Times New Roman" w:hAnsi="Times New Roman" w:cs="Times New Roman"/>
          <w:sz w:val="20"/>
          <w:szCs w:val="20"/>
          <w:lang w:val="en-US"/>
        </w:rPr>
        <w:t>van</w:t>
      </w:r>
      <w:proofErr w:type="gramEnd"/>
      <w:r w:rsidRPr="00A61C26">
        <w:rPr>
          <w:rFonts w:ascii="Times New Roman" w:hAnsi="Times New Roman" w:cs="Times New Roman"/>
          <w:sz w:val="20"/>
          <w:szCs w:val="20"/>
          <w:lang w:val="en-US"/>
        </w:rPr>
        <w:t xml:space="preserve"> </w:t>
      </w:r>
      <w:proofErr w:type="spellStart"/>
      <w:r w:rsidRPr="00A61C26">
        <w:rPr>
          <w:rFonts w:ascii="Times New Roman" w:hAnsi="Times New Roman" w:cs="Times New Roman"/>
          <w:sz w:val="20"/>
          <w:szCs w:val="20"/>
          <w:lang w:val="en-US"/>
        </w:rPr>
        <w:t>Veldhuisen</w:t>
      </w:r>
      <w:proofErr w:type="spellEnd"/>
      <w:r w:rsidRPr="00A61C26">
        <w:rPr>
          <w:rFonts w:ascii="Times New Roman" w:hAnsi="Times New Roman" w:cs="Times New Roman"/>
          <w:sz w:val="20"/>
          <w:szCs w:val="20"/>
          <w:lang w:val="en-US"/>
        </w:rPr>
        <w:t xml:space="preserve"> R. (2006) Some notes on Euphorbia </w:t>
      </w:r>
      <w:proofErr w:type="spellStart"/>
      <w:r w:rsidRPr="00A61C26">
        <w:rPr>
          <w:rFonts w:ascii="Times New Roman" w:hAnsi="Times New Roman" w:cs="Times New Roman"/>
          <w:sz w:val="20"/>
          <w:szCs w:val="20"/>
          <w:lang w:val="en-US"/>
        </w:rPr>
        <w:t>punicea</w:t>
      </w:r>
      <w:proofErr w:type="spellEnd"/>
      <w:r w:rsidRPr="00A61C26">
        <w:rPr>
          <w:rFonts w:ascii="Times New Roman" w:hAnsi="Times New Roman" w:cs="Times New Roman"/>
          <w:sz w:val="20"/>
          <w:szCs w:val="20"/>
          <w:lang w:val="en-US"/>
        </w:rPr>
        <w:t xml:space="preserve"> Swartz and relate species. </w:t>
      </w:r>
      <w:proofErr w:type="gramStart"/>
      <w:r w:rsidRPr="00A61C26">
        <w:rPr>
          <w:rFonts w:ascii="Times New Roman" w:hAnsi="Times New Roman" w:cs="Times New Roman"/>
          <w:sz w:val="20"/>
          <w:szCs w:val="20"/>
          <w:lang w:val="en-US"/>
        </w:rPr>
        <w:t>Euphorbia World, 1.</w:t>
      </w:r>
      <w:proofErr w:type="gramEnd"/>
      <w:r w:rsidRPr="00A61C26">
        <w:rPr>
          <w:rFonts w:ascii="Times New Roman" w:hAnsi="Times New Roman" w:cs="Times New Roman"/>
          <w:sz w:val="20"/>
          <w:szCs w:val="20"/>
          <w:lang w:val="en-US"/>
        </w:rPr>
        <w:t xml:space="preserve"> </w:t>
      </w:r>
      <w:proofErr w:type="gramStart"/>
      <w:r w:rsidRPr="00A61C26">
        <w:rPr>
          <w:rFonts w:ascii="Times New Roman" w:hAnsi="Times New Roman" w:cs="Times New Roman"/>
          <w:sz w:val="20"/>
          <w:szCs w:val="20"/>
          <w:lang w:val="en-US"/>
        </w:rPr>
        <w:t xml:space="preserve">Disposable in </w:t>
      </w:r>
      <w:r w:rsidR="005B1608">
        <w:fldChar w:fldCharType="begin"/>
      </w:r>
      <w:r w:rsidR="005B1608" w:rsidRPr="00EC181D">
        <w:rPr>
          <w:lang w:val="en-US"/>
          <w:rPrChange w:id="143" w:author="mohan" w:date="2012-10-04T12:10:00Z">
            <w:rPr/>
          </w:rPrChange>
        </w:rPr>
        <w:instrText xml:space="preserve"> HYPERLINK "ht</w:instrText>
      </w:r>
      <w:r w:rsidR="005B1608" w:rsidRPr="00EC181D">
        <w:rPr>
          <w:lang w:val="en-US"/>
          <w:rPrChange w:id="144" w:author="mohan" w:date="2012-10-04T12:10:00Z">
            <w:rPr/>
          </w:rPrChange>
        </w:rPr>
        <w:instrText xml:space="preserve">tp://www.euphorbia-international.org/journal/pdf_files/EW1-3-sample.pdf" </w:instrText>
      </w:r>
      <w:r w:rsidR="005B1608">
        <w:fldChar w:fldCharType="separate"/>
      </w:r>
      <w:r w:rsidRPr="00A61C26">
        <w:rPr>
          <w:rStyle w:val="Hyperlink"/>
          <w:rFonts w:ascii="Times New Roman" w:hAnsi="Times New Roman" w:cs="Times New Roman"/>
          <w:sz w:val="20"/>
          <w:szCs w:val="20"/>
          <w:lang w:val="en-US"/>
        </w:rPr>
        <w:t>http://www.euphorbia-international.org/journal/pdf_files/EW1-3-sample.pdf</w:t>
      </w:r>
      <w:r w:rsidR="005B1608">
        <w:rPr>
          <w:rStyle w:val="Hyperlink"/>
          <w:rFonts w:ascii="Times New Roman" w:hAnsi="Times New Roman" w:cs="Times New Roman"/>
          <w:sz w:val="20"/>
          <w:szCs w:val="20"/>
          <w:lang w:val="en-US"/>
        </w:rPr>
        <w:fldChar w:fldCharType="end"/>
      </w:r>
      <w:r w:rsidRPr="00A61C26">
        <w:rPr>
          <w:rFonts w:ascii="Times New Roman" w:hAnsi="Times New Roman" w:cs="Times New Roman"/>
          <w:sz w:val="20"/>
          <w:szCs w:val="20"/>
          <w:lang w:val="en-US"/>
        </w:rPr>
        <w:t>, Accessed in 07 of September of 2012.</w:t>
      </w:r>
      <w:proofErr w:type="gramEnd"/>
    </w:p>
    <w:p w:rsidR="00946367" w:rsidRPr="009C5E11" w:rsidRDefault="00116062" w:rsidP="00A61C26">
      <w:pPr>
        <w:spacing w:after="0" w:line="360" w:lineRule="auto"/>
        <w:jc w:val="both"/>
        <w:rPr>
          <w:rFonts w:ascii="Times New Roman" w:hAnsi="Times New Roman" w:cs="Times New Roman"/>
          <w:color w:val="000000"/>
          <w:sz w:val="20"/>
          <w:szCs w:val="20"/>
          <w:shd w:val="clear" w:color="auto" w:fill="FFFFFF"/>
          <w:lang w:val="en-US"/>
          <w:rPrChange w:id="145" w:author="mohan" w:date="2012-09-30T13:44:00Z">
            <w:rPr>
              <w:rFonts w:ascii="Times New Roman" w:hAnsi="Times New Roman" w:cs="Times New Roman"/>
              <w:color w:val="000000"/>
              <w:sz w:val="20"/>
              <w:szCs w:val="20"/>
              <w:shd w:val="clear" w:color="auto" w:fill="FFFFFF"/>
            </w:rPr>
          </w:rPrChange>
        </w:rPr>
      </w:pPr>
      <w:r w:rsidRPr="009C5E11">
        <w:rPr>
          <w:rFonts w:ascii="Times New Roman" w:hAnsi="Times New Roman" w:cs="Times New Roman"/>
          <w:color w:val="000000"/>
          <w:sz w:val="20"/>
          <w:szCs w:val="20"/>
          <w:shd w:val="clear" w:color="auto" w:fill="FFFFFF"/>
          <w:lang w:val="en-US"/>
          <w:rPrChange w:id="146" w:author="mohan" w:date="2012-09-30T13:44:00Z">
            <w:rPr>
              <w:rFonts w:ascii="Times New Roman" w:hAnsi="Times New Roman" w:cs="Times New Roman"/>
              <w:color w:val="000000"/>
              <w:sz w:val="20"/>
              <w:szCs w:val="20"/>
              <w:shd w:val="clear" w:color="auto" w:fill="FFFFFF"/>
            </w:rPr>
          </w:rPrChange>
        </w:rPr>
        <w:t xml:space="preserve">Vargas L., </w:t>
      </w:r>
      <w:proofErr w:type="spellStart"/>
      <w:r w:rsidRPr="009C5E11">
        <w:rPr>
          <w:rFonts w:ascii="Times New Roman" w:hAnsi="Times New Roman" w:cs="Times New Roman"/>
          <w:color w:val="000000"/>
          <w:sz w:val="20"/>
          <w:szCs w:val="20"/>
          <w:shd w:val="clear" w:color="auto" w:fill="FFFFFF"/>
          <w:lang w:val="en-US"/>
          <w:rPrChange w:id="147" w:author="mohan" w:date="2012-09-30T13:44:00Z">
            <w:rPr>
              <w:rFonts w:ascii="Times New Roman" w:hAnsi="Times New Roman" w:cs="Times New Roman"/>
              <w:color w:val="000000"/>
              <w:sz w:val="20"/>
              <w:szCs w:val="20"/>
              <w:shd w:val="clear" w:color="auto" w:fill="FFFFFF"/>
            </w:rPr>
          </w:rPrChange>
        </w:rPr>
        <w:t>Borém</w:t>
      </w:r>
      <w:proofErr w:type="spellEnd"/>
      <w:r w:rsidRPr="009C5E11">
        <w:rPr>
          <w:rFonts w:ascii="Times New Roman" w:hAnsi="Times New Roman" w:cs="Times New Roman"/>
          <w:color w:val="000000"/>
          <w:sz w:val="20"/>
          <w:szCs w:val="20"/>
          <w:shd w:val="clear" w:color="auto" w:fill="FFFFFF"/>
          <w:lang w:val="en-US"/>
          <w:rPrChange w:id="148" w:author="mohan" w:date="2012-09-30T13:44:00Z">
            <w:rPr>
              <w:rFonts w:ascii="Times New Roman" w:hAnsi="Times New Roman" w:cs="Times New Roman"/>
              <w:color w:val="000000"/>
              <w:sz w:val="20"/>
              <w:szCs w:val="20"/>
              <w:shd w:val="clear" w:color="auto" w:fill="FFFFFF"/>
            </w:rPr>
          </w:rPrChange>
        </w:rPr>
        <w:t xml:space="preserve"> A., da Silva A.A. (1999) Crossing technique in </w:t>
      </w:r>
      <w:r w:rsidRPr="009C5E11">
        <w:rPr>
          <w:rFonts w:ascii="Times New Roman" w:hAnsi="Times New Roman" w:cs="Times New Roman"/>
          <w:i/>
          <w:color w:val="000000"/>
          <w:sz w:val="20"/>
          <w:szCs w:val="20"/>
          <w:shd w:val="clear" w:color="auto" w:fill="FFFFFF"/>
          <w:lang w:val="en-US"/>
          <w:rPrChange w:id="149" w:author="mohan" w:date="2012-09-30T13:44:00Z">
            <w:rPr>
              <w:rFonts w:ascii="Times New Roman" w:hAnsi="Times New Roman" w:cs="Times New Roman"/>
              <w:i/>
              <w:color w:val="000000"/>
              <w:sz w:val="20"/>
              <w:szCs w:val="20"/>
              <w:shd w:val="clear" w:color="auto" w:fill="FFFFFF"/>
            </w:rPr>
          </w:rPrChange>
        </w:rPr>
        <w:t xml:space="preserve">Euphorbia </w:t>
      </w:r>
      <w:proofErr w:type="spellStart"/>
      <w:r w:rsidRPr="009C5E11">
        <w:rPr>
          <w:rFonts w:ascii="Times New Roman" w:hAnsi="Times New Roman" w:cs="Times New Roman"/>
          <w:i/>
          <w:color w:val="000000"/>
          <w:sz w:val="20"/>
          <w:szCs w:val="20"/>
          <w:shd w:val="clear" w:color="auto" w:fill="FFFFFF"/>
          <w:lang w:val="en-US"/>
          <w:rPrChange w:id="150" w:author="mohan" w:date="2012-09-30T13:44:00Z">
            <w:rPr>
              <w:rFonts w:ascii="Times New Roman" w:hAnsi="Times New Roman" w:cs="Times New Roman"/>
              <w:i/>
              <w:color w:val="000000"/>
              <w:sz w:val="20"/>
              <w:szCs w:val="20"/>
              <w:shd w:val="clear" w:color="auto" w:fill="FFFFFF"/>
            </w:rPr>
          </w:rPrChange>
        </w:rPr>
        <w:t>heterophylla</w:t>
      </w:r>
      <w:proofErr w:type="spellEnd"/>
      <w:r w:rsidRPr="009C5E11">
        <w:rPr>
          <w:rFonts w:ascii="Times New Roman" w:hAnsi="Times New Roman" w:cs="Times New Roman"/>
          <w:color w:val="000000"/>
          <w:sz w:val="20"/>
          <w:szCs w:val="20"/>
          <w:shd w:val="clear" w:color="auto" w:fill="FFFFFF"/>
          <w:lang w:val="en-US"/>
          <w:rPrChange w:id="151" w:author="mohan" w:date="2012-09-30T13:44:00Z">
            <w:rPr>
              <w:rFonts w:ascii="Times New Roman" w:hAnsi="Times New Roman" w:cs="Times New Roman"/>
              <w:color w:val="000000"/>
              <w:sz w:val="20"/>
              <w:szCs w:val="20"/>
              <w:shd w:val="clear" w:color="auto" w:fill="FFFFFF"/>
            </w:rPr>
          </w:rPrChange>
        </w:rPr>
        <w:t xml:space="preserve"> L. </w:t>
      </w:r>
      <w:proofErr w:type="spellStart"/>
      <w:r w:rsidRPr="009C5E11">
        <w:rPr>
          <w:rFonts w:ascii="Times New Roman" w:hAnsi="Times New Roman" w:cs="Times New Roman"/>
          <w:color w:val="000000"/>
          <w:sz w:val="20"/>
          <w:szCs w:val="20"/>
          <w:shd w:val="clear" w:color="auto" w:fill="FFFFFF"/>
          <w:lang w:val="en-US"/>
          <w:rPrChange w:id="152" w:author="mohan" w:date="2012-09-30T13:44:00Z">
            <w:rPr>
              <w:rFonts w:ascii="Times New Roman" w:hAnsi="Times New Roman" w:cs="Times New Roman"/>
              <w:color w:val="000000"/>
              <w:sz w:val="20"/>
              <w:szCs w:val="20"/>
              <w:shd w:val="clear" w:color="auto" w:fill="FFFFFF"/>
            </w:rPr>
          </w:rPrChange>
        </w:rPr>
        <w:t>Bragantia</w:t>
      </w:r>
      <w:proofErr w:type="spellEnd"/>
      <w:r w:rsidRPr="009C5E11">
        <w:rPr>
          <w:rFonts w:ascii="Times New Roman" w:hAnsi="Times New Roman" w:cs="Times New Roman"/>
          <w:color w:val="000000"/>
          <w:sz w:val="20"/>
          <w:szCs w:val="20"/>
          <w:shd w:val="clear" w:color="auto" w:fill="FFFFFF"/>
          <w:lang w:val="en-US"/>
          <w:rPrChange w:id="153" w:author="mohan" w:date="2012-09-30T13:44:00Z">
            <w:rPr>
              <w:rFonts w:ascii="Times New Roman" w:hAnsi="Times New Roman" w:cs="Times New Roman"/>
              <w:color w:val="000000"/>
              <w:sz w:val="20"/>
              <w:szCs w:val="20"/>
              <w:shd w:val="clear" w:color="auto" w:fill="FFFFFF"/>
            </w:rPr>
          </w:rPrChange>
        </w:rPr>
        <w:t>, 58: 23-27.</w:t>
      </w:r>
    </w:p>
    <w:p w:rsidR="00A61C26" w:rsidRPr="009C5E11" w:rsidRDefault="00A61C26" w:rsidP="00A61C26">
      <w:pPr>
        <w:spacing w:after="0" w:line="360" w:lineRule="auto"/>
        <w:jc w:val="both"/>
        <w:rPr>
          <w:rFonts w:ascii="Times New Roman" w:hAnsi="Times New Roman" w:cs="Times New Roman"/>
          <w:color w:val="000000"/>
          <w:sz w:val="20"/>
          <w:szCs w:val="20"/>
          <w:shd w:val="clear" w:color="auto" w:fill="FFFFFF"/>
          <w:lang w:val="en-US"/>
          <w:rPrChange w:id="154" w:author="mohan" w:date="2012-09-30T13:44:00Z">
            <w:rPr>
              <w:rFonts w:ascii="Times New Roman" w:hAnsi="Times New Roman" w:cs="Times New Roman"/>
              <w:color w:val="000000"/>
              <w:sz w:val="20"/>
              <w:szCs w:val="20"/>
              <w:shd w:val="clear" w:color="auto" w:fill="FFFFFF"/>
            </w:rPr>
          </w:rPrChange>
        </w:rPr>
      </w:pPr>
    </w:p>
    <w:p w:rsidR="00F57403" w:rsidRPr="009C5E11" w:rsidRDefault="00F57403" w:rsidP="00A61C26">
      <w:pPr>
        <w:spacing w:after="0" w:line="360" w:lineRule="auto"/>
        <w:jc w:val="both"/>
        <w:rPr>
          <w:rFonts w:ascii="Times New Roman" w:hAnsi="Times New Roman" w:cs="Times New Roman"/>
          <w:color w:val="000000"/>
          <w:sz w:val="20"/>
          <w:szCs w:val="20"/>
          <w:shd w:val="clear" w:color="auto" w:fill="FFFFFF"/>
          <w:lang w:val="en-US"/>
          <w:rPrChange w:id="155" w:author="mohan" w:date="2012-09-30T13:44:00Z">
            <w:rPr>
              <w:rFonts w:ascii="Times New Roman" w:hAnsi="Times New Roman" w:cs="Times New Roman"/>
              <w:color w:val="000000"/>
              <w:sz w:val="20"/>
              <w:szCs w:val="20"/>
              <w:shd w:val="clear" w:color="auto" w:fill="FFFFFF"/>
            </w:rPr>
          </w:rPrChange>
        </w:rPr>
      </w:pPr>
    </w:p>
    <w:p w:rsidR="00F57403" w:rsidRPr="009C5E11" w:rsidRDefault="00F57403" w:rsidP="00A61C26">
      <w:pPr>
        <w:spacing w:after="0" w:line="360" w:lineRule="auto"/>
        <w:jc w:val="both"/>
        <w:rPr>
          <w:rFonts w:ascii="Times New Roman" w:hAnsi="Times New Roman" w:cs="Times New Roman"/>
          <w:color w:val="000000"/>
          <w:sz w:val="20"/>
          <w:szCs w:val="20"/>
          <w:shd w:val="clear" w:color="auto" w:fill="FFFFFF"/>
          <w:lang w:val="en-US"/>
          <w:rPrChange w:id="156" w:author="mohan" w:date="2012-09-30T13:44:00Z">
            <w:rPr>
              <w:rFonts w:ascii="Times New Roman" w:hAnsi="Times New Roman" w:cs="Times New Roman"/>
              <w:color w:val="000000"/>
              <w:sz w:val="20"/>
              <w:szCs w:val="20"/>
              <w:shd w:val="clear" w:color="auto" w:fill="FFFFFF"/>
            </w:rPr>
          </w:rPrChange>
        </w:rPr>
      </w:pPr>
    </w:p>
    <w:p w:rsidR="00946367" w:rsidRPr="00116062" w:rsidRDefault="0070409B" w:rsidP="002057F3">
      <w:pPr>
        <w:spacing w:after="0" w:line="480" w:lineRule="auto"/>
        <w:jc w:val="both"/>
        <w:rPr>
          <w:rFonts w:ascii="Times New Roman" w:hAnsi="Times New Roman" w:cs="Times New Roman"/>
          <w:color w:val="000000"/>
          <w:shd w:val="clear" w:color="auto" w:fill="FFFFFF"/>
          <w:lang w:val="en-US"/>
        </w:rPr>
      </w:pPr>
      <w:r w:rsidRPr="009C5E11">
        <w:rPr>
          <w:rFonts w:ascii="Times New Roman" w:hAnsi="Times New Roman" w:cs="Times New Roman"/>
          <w:color w:val="000000"/>
          <w:shd w:val="clear" w:color="auto" w:fill="FFFFFF"/>
          <w:lang w:val="en-US"/>
        </w:rPr>
        <w:lastRenderedPageBreak/>
        <w:t xml:space="preserve">Table 1 – Influence of types and concentrations of </w:t>
      </w:r>
      <w:proofErr w:type="spellStart"/>
      <w:r w:rsidRPr="009C5E11">
        <w:rPr>
          <w:rFonts w:ascii="Times New Roman" w:hAnsi="Times New Roman" w:cs="Times New Roman"/>
          <w:color w:val="000000"/>
          <w:shd w:val="clear" w:color="auto" w:fill="FFFFFF"/>
          <w:lang w:val="en-US"/>
        </w:rPr>
        <w:t>auxin</w:t>
      </w:r>
      <w:r w:rsidR="00E05935" w:rsidRPr="009C5E11">
        <w:rPr>
          <w:rFonts w:ascii="Times New Roman" w:hAnsi="Times New Roman" w:cs="Times New Roman"/>
          <w:color w:val="000000"/>
          <w:shd w:val="clear" w:color="auto" w:fill="FFFFFF"/>
          <w:lang w:val="en-US"/>
        </w:rPr>
        <w:t>s</w:t>
      </w:r>
      <w:proofErr w:type="spellEnd"/>
      <w:r w:rsidRPr="009C5E11">
        <w:rPr>
          <w:rFonts w:ascii="Times New Roman" w:hAnsi="Times New Roman" w:cs="Times New Roman"/>
          <w:color w:val="000000"/>
          <w:shd w:val="clear" w:color="auto" w:fill="FFFFFF"/>
          <w:lang w:val="en-US"/>
        </w:rPr>
        <w:t xml:space="preserve"> in the rooting of stem cuts of croton (</w:t>
      </w:r>
      <w:proofErr w:type="spellStart"/>
      <w:r w:rsidRPr="009C5E11">
        <w:rPr>
          <w:rFonts w:ascii="Times New Roman" w:hAnsi="Times New Roman" w:cs="Times New Roman"/>
          <w:i/>
          <w:color w:val="000000"/>
          <w:shd w:val="clear" w:color="auto" w:fill="FFFFFF"/>
          <w:lang w:val="en-US"/>
        </w:rPr>
        <w:t>Codiaeum</w:t>
      </w:r>
      <w:proofErr w:type="spellEnd"/>
      <w:r w:rsidRPr="009C5E11">
        <w:rPr>
          <w:rFonts w:ascii="Times New Roman" w:hAnsi="Times New Roman" w:cs="Times New Roman"/>
          <w:i/>
          <w:color w:val="000000"/>
          <w:shd w:val="clear" w:color="auto" w:fill="FFFFFF"/>
          <w:lang w:val="en-US"/>
        </w:rPr>
        <w:t xml:space="preserve"> </w:t>
      </w:r>
      <w:proofErr w:type="spellStart"/>
      <w:r w:rsidRPr="009C5E11">
        <w:rPr>
          <w:rFonts w:ascii="Times New Roman" w:hAnsi="Times New Roman" w:cs="Times New Roman"/>
          <w:i/>
          <w:color w:val="000000"/>
          <w:shd w:val="clear" w:color="auto" w:fill="FFFFFF"/>
          <w:lang w:val="en-US"/>
        </w:rPr>
        <w:t>variegatum</w:t>
      </w:r>
      <w:proofErr w:type="spellEnd"/>
      <w:r w:rsidR="00043D98" w:rsidRPr="009C5E11">
        <w:rPr>
          <w:rFonts w:ascii="Times New Roman" w:hAnsi="Times New Roman" w:cs="Times New Roman"/>
          <w:color w:val="000000"/>
          <w:shd w:val="clear" w:color="auto" w:fill="FFFFFF"/>
          <w:lang w:val="en-US"/>
        </w:rPr>
        <w:t>) [</w:t>
      </w:r>
      <w:proofErr w:type="spellStart"/>
      <w:r w:rsidR="00043D98" w:rsidRPr="009C5E11">
        <w:rPr>
          <w:rFonts w:ascii="Times New Roman" w:hAnsi="Times New Roman" w:cs="Times New Roman"/>
          <w:color w:val="000000"/>
          <w:shd w:val="clear" w:color="auto" w:fill="FFFFFF"/>
          <w:lang w:val="en-US"/>
        </w:rPr>
        <w:t>Influência</w:t>
      </w:r>
      <w:proofErr w:type="spellEnd"/>
      <w:r w:rsidR="00043D98" w:rsidRPr="009C5E11">
        <w:rPr>
          <w:rFonts w:ascii="Times New Roman" w:hAnsi="Times New Roman" w:cs="Times New Roman"/>
          <w:color w:val="000000"/>
          <w:shd w:val="clear" w:color="auto" w:fill="FFFFFF"/>
          <w:lang w:val="en-US"/>
        </w:rPr>
        <w:t xml:space="preserve"> de </w:t>
      </w:r>
      <w:proofErr w:type="spellStart"/>
      <w:r w:rsidR="00043D98" w:rsidRPr="009C5E11">
        <w:rPr>
          <w:rFonts w:ascii="Times New Roman" w:hAnsi="Times New Roman" w:cs="Times New Roman"/>
          <w:color w:val="000000"/>
          <w:shd w:val="clear" w:color="auto" w:fill="FFFFFF"/>
          <w:lang w:val="en-US"/>
        </w:rPr>
        <w:t>diferentes</w:t>
      </w:r>
      <w:proofErr w:type="spellEnd"/>
      <w:r w:rsidR="00043D98" w:rsidRPr="009C5E11">
        <w:rPr>
          <w:rFonts w:ascii="Times New Roman" w:hAnsi="Times New Roman" w:cs="Times New Roman"/>
          <w:color w:val="000000"/>
          <w:shd w:val="clear" w:color="auto" w:fill="FFFFFF"/>
          <w:lang w:val="en-US"/>
        </w:rPr>
        <w:t xml:space="preserve"> </w:t>
      </w:r>
      <w:proofErr w:type="spellStart"/>
      <w:r w:rsidR="00043D98" w:rsidRPr="009C5E11">
        <w:rPr>
          <w:rFonts w:ascii="Times New Roman" w:hAnsi="Times New Roman" w:cs="Times New Roman"/>
          <w:color w:val="000000"/>
          <w:shd w:val="clear" w:color="auto" w:fill="FFFFFF"/>
          <w:lang w:val="en-US"/>
        </w:rPr>
        <w:t>tipos</w:t>
      </w:r>
      <w:proofErr w:type="spellEnd"/>
      <w:r w:rsidR="00043D98" w:rsidRPr="009C5E11">
        <w:rPr>
          <w:rFonts w:ascii="Times New Roman" w:hAnsi="Times New Roman" w:cs="Times New Roman"/>
          <w:color w:val="000000"/>
          <w:shd w:val="clear" w:color="auto" w:fill="FFFFFF"/>
          <w:lang w:val="en-US"/>
        </w:rPr>
        <w:t xml:space="preserve"> e </w:t>
      </w:r>
      <w:proofErr w:type="spellStart"/>
      <w:r w:rsidR="00043D98" w:rsidRPr="009C5E11">
        <w:rPr>
          <w:rFonts w:ascii="Times New Roman" w:hAnsi="Times New Roman" w:cs="Times New Roman"/>
          <w:color w:val="000000"/>
          <w:shd w:val="clear" w:color="auto" w:fill="FFFFFF"/>
          <w:lang w:val="en-US"/>
        </w:rPr>
        <w:t>concentrações</w:t>
      </w:r>
      <w:proofErr w:type="spellEnd"/>
      <w:r w:rsidR="00043D98" w:rsidRPr="009C5E11">
        <w:rPr>
          <w:rFonts w:ascii="Times New Roman" w:hAnsi="Times New Roman" w:cs="Times New Roman"/>
          <w:color w:val="000000"/>
          <w:shd w:val="clear" w:color="auto" w:fill="FFFFFF"/>
          <w:lang w:val="en-US"/>
        </w:rPr>
        <w:t xml:space="preserve"> de </w:t>
      </w:r>
      <w:proofErr w:type="spellStart"/>
      <w:r w:rsidR="00043D98" w:rsidRPr="009C5E11">
        <w:rPr>
          <w:rFonts w:ascii="Times New Roman" w:hAnsi="Times New Roman" w:cs="Times New Roman"/>
          <w:color w:val="000000"/>
          <w:shd w:val="clear" w:color="auto" w:fill="FFFFFF"/>
          <w:lang w:val="en-US"/>
        </w:rPr>
        <w:t>auxinas</w:t>
      </w:r>
      <w:proofErr w:type="spellEnd"/>
      <w:r w:rsidR="00043D98" w:rsidRPr="009C5E11">
        <w:rPr>
          <w:rFonts w:ascii="Times New Roman" w:hAnsi="Times New Roman" w:cs="Times New Roman"/>
          <w:color w:val="000000"/>
          <w:shd w:val="clear" w:color="auto" w:fill="FFFFFF"/>
          <w:lang w:val="en-US"/>
        </w:rPr>
        <w:t xml:space="preserve"> no </w:t>
      </w:r>
      <w:proofErr w:type="spellStart"/>
      <w:r w:rsidR="00043D98" w:rsidRPr="009C5E11">
        <w:rPr>
          <w:rFonts w:ascii="Times New Roman" w:hAnsi="Times New Roman" w:cs="Times New Roman"/>
          <w:color w:val="000000"/>
          <w:shd w:val="clear" w:color="auto" w:fill="FFFFFF"/>
          <w:lang w:val="en-US"/>
        </w:rPr>
        <w:t>enraizamento</w:t>
      </w:r>
      <w:proofErr w:type="spellEnd"/>
      <w:r w:rsidR="00043D98" w:rsidRPr="009C5E11">
        <w:rPr>
          <w:rFonts w:ascii="Times New Roman" w:hAnsi="Times New Roman" w:cs="Times New Roman"/>
          <w:color w:val="000000"/>
          <w:shd w:val="clear" w:color="auto" w:fill="FFFFFF"/>
          <w:lang w:val="en-US"/>
        </w:rPr>
        <w:t xml:space="preserve"> de </w:t>
      </w:r>
      <w:proofErr w:type="spellStart"/>
      <w:r w:rsidR="00043D98" w:rsidRPr="009C5E11">
        <w:rPr>
          <w:rFonts w:ascii="Times New Roman" w:hAnsi="Times New Roman" w:cs="Times New Roman"/>
          <w:color w:val="000000"/>
          <w:shd w:val="clear" w:color="auto" w:fill="FFFFFF"/>
          <w:lang w:val="en-US"/>
        </w:rPr>
        <w:t>estacas</w:t>
      </w:r>
      <w:proofErr w:type="spellEnd"/>
      <w:r w:rsidR="00043D98" w:rsidRPr="009C5E11">
        <w:rPr>
          <w:rFonts w:ascii="Times New Roman" w:hAnsi="Times New Roman" w:cs="Times New Roman"/>
          <w:color w:val="000000"/>
          <w:shd w:val="clear" w:color="auto" w:fill="FFFFFF"/>
          <w:lang w:val="en-US"/>
        </w:rPr>
        <w:t xml:space="preserve"> </w:t>
      </w:r>
      <w:proofErr w:type="spellStart"/>
      <w:r w:rsidR="00043D98" w:rsidRPr="009C5E11">
        <w:rPr>
          <w:rFonts w:ascii="Times New Roman" w:hAnsi="Times New Roman" w:cs="Times New Roman"/>
          <w:color w:val="000000"/>
          <w:shd w:val="clear" w:color="auto" w:fill="FFFFFF"/>
          <w:lang w:val="en-US"/>
        </w:rPr>
        <w:t>caulinares</w:t>
      </w:r>
      <w:proofErr w:type="spellEnd"/>
      <w:r w:rsidR="00043D98" w:rsidRPr="009C5E11">
        <w:rPr>
          <w:rFonts w:ascii="Times New Roman" w:hAnsi="Times New Roman" w:cs="Times New Roman"/>
          <w:color w:val="000000"/>
          <w:shd w:val="clear" w:color="auto" w:fill="FFFFFF"/>
          <w:lang w:val="en-US"/>
        </w:rPr>
        <w:t xml:space="preserve"> de croton (</w:t>
      </w:r>
      <w:proofErr w:type="spellStart"/>
      <w:r w:rsidR="00043D98" w:rsidRPr="009C5E11">
        <w:rPr>
          <w:rFonts w:ascii="Times New Roman" w:hAnsi="Times New Roman" w:cs="Times New Roman"/>
          <w:i/>
          <w:color w:val="000000"/>
          <w:shd w:val="clear" w:color="auto" w:fill="FFFFFF"/>
          <w:lang w:val="en-US"/>
        </w:rPr>
        <w:t>Codiaeum</w:t>
      </w:r>
      <w:proofErr w:type="spellEnd"/>
      <w:r w:rsidR="00043D98" w:rsidRPr="009C5E11">
        <w:rPr>
          <w:rFonts w:ascii="Times New Roman" w:hAnsi="Times New Roman" w:cs="Times New Roman"/>
          <w:i/>
          <w:color w:val="000000"/>
          <w:shd w:val="clear" w:color="auto" w:fill="FFFFFF"/>
          <w:lang w:val="en-US"/>
        </w:rPr>
        <w:t xml:space="preserve"> </w:t>
      </w:r>
      <w:proofErr w:type="spellStart"/>
      <w:r w:rsidR="00043D98" w:rsidRPr="009C5E11">
        <w:rPr>
          <w:rFonts w:ascii="Times New Roman" w:hAnsi="Times New Roman" w:cs="Times New Roman"/>
          <w:i/>
          <w:color w:val="000000"/>
          <w:shd w:val="clear" w:color="auto" w:fill="FFFFFF"/>
          <w:lang w:val="en-US"/>
        </w:rPr>
        <w:t>variegatum</w:t>
      </w:r>
      <w:proofErr w:type="spellEnd"/>
      <w:r w:rsidR="00043D98" w:rsidRPr="009C5E11">
        <w:rPr>
          <w:rFonts w:ascii="Times New Roman" w:hAnsi="Times New Roman" w:cs="Times New Roman"/>
          <w:color w:val="000000"/>
          <w:shd w:val="clear" w:color="auto" w:fill="FFFFFF"/>
          <w:lang w:val="en-US"/>
        </w:rPr>
        <w:t xml:space="preserve">)]. </w:t>
      </w:r>
      <w:proofErr w:type="spellStart"/>
      <w:proofErr w:type="gramStart"/>
      <w:r w:rsidR="00043D98" w:rsidRPr="00116062">
        <w:rPr>
          <w:rFonts w:ascii="Times New Roman" w:hAnsi="Times New Roman" w:cs="Times New Roman"/>
          <w:color w:val="000000"/>
          <w:shd w:val="clear" w:color="auto" w:fill="FFFFFF"/>
          <w:lang w:val="en-US"/>
        </w:rPr>
        <w:t>Pompéia</w:t>
      </w:r>
      <w:proofErr w:type="spellEnd"/>
      <w:r w:rsidR="00043D98" w:rsidRPr="00116062">
        <w:rPr>
          <w:rFonts w:ascii="Times New Roman" w:hAnsi="Times New Roman" w:cs="Times New Roman"/>
          <w:color w:val="000000"/>
          <w:shd w:val="clear" w:color="auto" w:fill="FFFFFF"/>
          <w:lang w:val="en-US"/>
        </w:rPr>
        <w:t xml:space="preserve">, </w:t>
      </w:r>
      <w:commentRangeStart w:id="157"/>
      <w:r w:rsidR="00043D98" w:rsidRPr="00116062">
        <w:rPr>
          <w:rFonts w:ascii="Times New Roman" w:hAnsi="Times New Roman" w:cs="Times New Roman"/>
          <w:color w:val="000000"/>
          <w:shd w:val="clear" w:color="auto" w:fill="FFFFFF"/>
          <w:lang w:val="en-US"/>
        </w:rPr>
        <w:t>2012</w:t>
      </w:r>
      <w:commentRangeEnd w:id="157"/>
      <w:r w:rsidR="0046338E">
        <w:rPr>
          <w:rStyle w:val="CommentReference"/>
        </w:rPr>
        <w:commentReference w:id="157"/>
      </w:r>
      <w:r w:rsidR="00043D98" w:rsidRPr="00116062">
        <w:rPr>
          <w:rFonts w:ascii="Times New Roman" w:hAnsi="Times New Roman" w:cs="Times New Roman"/>
          <w:color w:val="000000"/>
          <w:shd w:val="clear" w:color="auto" w:fill="FFFFFF"/>
          <w:lang w:val="en-US"/>
        </w:rPr>
        <w:t>.</w:t>
      </w:r>
      <w:proofErr w:type="gramEnd"/>
    </w:p>
    <w:tbl>
      <w:tblPr>
        <w:tblW w:w="8840" w:type="dxa"/>
        <w:tblInd w:w="60" w:type="dxa"/>
        <w:tblCellMar>
          <w:left w:w="70" w:type="dxa"/>
          <w:right w:w="70" w:type="dxa"/>
        </w:tblCellMar>
        <w:tblLook w:val="04A0" w:firstRow="1" w:lastRow="0" w:firstColumn="1" w:lastColumn="0" w:noHBand="0" w:noVBand="1"/>
      </w:tblPr>
      <w:tblGrid>
        <w:gridCol w:w="1080"/>
        <w:gridCol w:w="1520"/>
        <w:gridCol w:w="1200"/>
        <w:gridCol w:w="185"/>
        <w:gridCol w:w="986"/>
        <w:gridCol w:w="1480"/>
        <w:gridCol w:w="874"/>
        <w:gridCol w:w="185"/>
        <w:gridCol w:w="1460"/>
      </w:tblGrid>
      <w:tr w:rsidR="00946367" w:rsidRPr="00946367" w:rsidTr="00946367">
        <w:trPr>
          <w:trHeight w:val="255"/>
        </w:trPr>
        <w:tc>
          <w:tcPr>
            <w:tcW w:w="108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Auxin</w:t>
            </w:r>
            <w:proofErr w:type="spellEnd"/>
            <w:r>
              <w:rPr>
                <w:rFonts w:ascii="Arial" w:eastAsia="Times New Roman" w:hAnsi="Arial" w:cs="Arial"/>
                <w:b/>
                <w:bCs/>
                <w:sz w:val="16"/>
                <w:szCs w:val="16"/>
                <w:lang w:eastAsia="pt-BR"/>
              </w:rPr>
              <w:t xml:space="preserve"> (</w:t>
            </w:r>
            <w:r w:rsidRPr="00946367">
              <w:rPr>
                <w:rFonts w:ascii="Arial" w:eastAsia="Times New Roman" w:hAnsi="Arial" w:cs="Arial"/>
                <w:b/>
                <w:bCs/>
                <w:sz w:val="16"/>
                <w:szCs w:val="16"/>
                <w:lang w:eastAsia="pt-BR"/>
              </w:rPr>
              <w:t>s</w:t>
            </w:r>
            <w:r>
              <w:rPr>
                <w:rFonts w:ascii="Arial" w:eastAsia="Times New Roman" w:hAnsi="Arial" w:cs="Arial"/>
                <w:b/>
                <w:bCs/>
                <w:sz w:val="16"/>
                <w:szCs w:val="16"/>
                <w:lang w:eastAsia="pt-BR"/>
              </w:rPr>
              <w:t>)</w:t>
            </w:r>
          </w:p>
        </w:tc>
        <w:tc>
          <w:tcPr>
            <w:tcW w:w="152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Concentration</w:t>
            </w:r>
            <w:proofErr w:type="spellEnd"/>
            <w:r w:rsidRPr="00946367">
              <w:rPr>
                <w:rFonts w:ascii="Arial" w:eastAsia="Times New Roman" w:hAnsi="Arial" w:cs="Arial"/>
                <w:b/>
                <w:bCs/>
                <w:sz w:val="16"/>
                <w:szCs w:val="16"/>
                <w:lang w:eastAsia="pt-BR"/>
              </w:rPr>
              <w:t xml:space="preserve"> </w:t>
            </w:r>
          </w:p>
        </w:tc>
        <w:tc>
          <w:tcPr>
            <w:tcW w:w="12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Rooting</w:t>
            </w:r>
            <w:proofErr w:type="spellEnd"/>
          </w:p>
        </w:tc>
        <w:tc>
          <w:tcPr>
            <w:tcW w:w="10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 </w:t>
            </w:r>
          </w:p>
        </w:tc>
        <w:tc>
          <w:tcPr>
            <w:tcW w:w="3340" w:type="dxa"/>
            <w:gridSpan w:val="3"/>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Roots</w:t>
            </w:r>
            <w:proofErr w:type="spellEnd"/>
          </w:p>
        </w:tc>
        <w:tc>
          <w:tcPr>
            <w:tcW w:w="14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r w:rsidRPr="00946367">
              <w:rPr>
                <w:rFonts w:ascii="Arial" w:eastAsia="Times New Roman" w:hAnsi="Arial" w:cs="Arial"/>
                <w:sz w:val="16"/>
                <w:szCs w:val="16"/>
                <w:lang w:eastAsia="pt-BR"/>
              </w:rPr>
              <w:t> </w:t>
            </w:r>
          </w:p>
        </w:tc>
        <w:tc>
          <w:tcPr>
            <w:tcW w:w="1460" w:type="dxa"/>
            <w:tcBorders>
              <w:top w:val="single" w:sz="4" w:space="0" w:color="auto"/>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Plant</w:t>
            </w:r>
            <w:proofErr w:type="spellEnd"/>
            <w:r w:rsidRPr="00946367">
              <w:rPr>
                <w:rFonts w:ascii="Arial" w:eastAsia="Times New Roman" w:hAnsi="Arial" w:cs="Arial"/>
                <w:b/>
                <w:bCs/>
                <w:sz w:val="16"/>
                <w:szCs w:val="16"/>
                <w:lang w:eastAsia="pt-BR"/>
              </w:rPr>
              <w:t xml:space="preserve"> </w:t>
            </w:r>
            <w:proofErr w:type="spellStart"/>
            <w:r w:rsidRPr="00946367">
              <w:rPr>
                <w:rFonts w:ascii="Arial" w:eastAsia="Times New Roman" w:hAnsi="Arial" w:cs="Arial"/>
                <w:b/>
                <w:bCs/>
                <w:sz w:val="16"/>
                <w:szCs w:val="16"/>
                <w:lang w:eastAsia="pt-BR"/>
              </w:rPr>
              <w:t>Survival</w:t>
            </w:r>
            <w:proofErr w:type="spellEnd"/>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(mg L</w:t>
            </w:r>
            <w:r w:rsidRPr="00946367">
              <w:rPr>
                <w:rFonts w:ascii="Arial" w:eastAsia="Times New Roman" w:hAnsi="Arial" w:cs="Arial"/>
                <w:b/>
                <w:bCs/>
                <w:sz w:val="16"/>
                <w:szCs w:val="16"/>
                <w:vertAlign w:val="superscript"/>
                <w:lang w:eastAsia="pt-BR"/>
              </w:rPr>
              <w:t>-1</w:t>
            </w:r>
            <w:r w:rsidRPr="00946367">
              <w:rPr>
                <w:rFonts w:ascii="Arial" w:eastAsia="Times New Roman" w:hAnsi="Arial" w:cs="Arial"/>
                <w:b/>
                <w:bCs/>
                <w:sz w:val="16"/>
                <w:szCs w:val="16"/>
                <w:lang w:eastAsia="pt-BR"/>
              </w:rPr>
              <w:t>)</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Percentage</w:t>
            </w:r>
            <w:proofErr w:type="spellEnd"/>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Number</w:t>
            </w:r>
            <w:proofErr w:type="spellEnd"/>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Length</w:t>
            </w:r>
            <w:proofErr w:type="spellEnd"/>
            <w:r w:rsidRPr="00946367">
              <w:rPr>
                <w:rFonts w:ascii="Arial" w:eastAsia="Times New Roman" w:hAnsi="Arial" w:cs="Arial"/>
                <w:b/>
                <w:bCs/>
                <w:sz w:val="16"/>
                <w:szCs w:val="16"/>
                <w:lang w:eastAsia="pt-BR"/>
              </w:rPr>
              <w:t xml:space="preserve"> (cm)</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r w:rsidRPr="00946367">
              <w:rPr>
                <w:rFonts w:ascii="Arial" w:eastAsia="Times New Roman" w:hAnsi="Arial" w:cs="Arial"/>
                <w:b/>
                <w:bCs/>
                <w:sz w:val="16"/>
                <w:szCs w:val="16"/>
                <w:lang w:eastAsia="pt-BR"/>
              </w:rPr>
              <w:t>FW (g)</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Arial" w:eastAsia="Times New Roman" w:hAnsi="Arial" w:cs="Arial"/>
                <w:sz w:val="16"/>
                <w:szCs w:val="16"/>
                <w:lang w:eastAsia="pt-BR"/>
              </w:rPr>
            </w:pP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Arial" w:eastAsia="Times New Roman" w:hAnsi="Arial" w:cs="Arial"/>
                <w:b/>
                <w:bCs/>
                <w:sz w:val="16"/>
                <w:szCs w:val="16"/>
                <w:lang w:eastAsia="pt-BR"/>
              </w:rPr>
            </w:pPr>
            <w:proofErr w:type="spellStart"/>
            <w:r w:rsidRPr="00946367">
              <w:rPr>
                <w:rFonts w:ascii="Arial" w:eastAsia="Times New Roman" w:hAnsi="Arial" w:cs="Arial"/>
                <w:b/>
                <w:bCs/>
                <w:sz w:val="16"/>
                <w:szCs w:val="16"/>
                <w:lang w:eastAsia="pt-BR"/>
              </w:rPr>
              <w:t>Percentage</w:t>
            </w:r>
            <w:proofErr w:type="spellEnd"/>
            <w:r w:rsidRPr="00946367">
              <w:rPr>
                <w:rFonts w:ascii="Arial" w:eastAsia="Times New Roman" w:hAnsi="Arial" w:cs="Arial"/>
                <w:b/>
                <w:bCs/>
                <w:sz w:val="16"/>
                <w:szCs w:val="16"/>
                <w:lang w:eastAsia="pt-BR"/>
              </w:rPr>
              <w:t xml:space="preserve"> **</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Control</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13.2 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1.91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0.45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83.3</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29.2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1.34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0.49 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80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44.0 a</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1.71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0.67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NAA</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22.5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1.74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0.70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400</w:t>
            </w: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ab</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1.63 a</w:t>
            </w:r>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0.78 ab</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90</w:t>
            </w: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IBA + NAA</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200 + 200</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40.5 a</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2.07 a</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1.06 a</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100</w:t>
            </w:r>
          </w:p>
        </w:tc>
      </w:tr>
      <w:tr w:rsidR="00946367" w:rsidRPr="00946367" w:rsidTr="00946367">
        <w:trPr>
          <w:trHeight w:val="255"/>
        </w:trPr>
        <w:tc>
          <w:tcPr>
            <w:tcW w:w="10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F</w:t>
            </w:r>
          </w:p>
        </w:tc>
        <w:tc>
          <w:tcPr>
            <w:tcW w:w="152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2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0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986"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2.85*</w:t>
            </w:r>
          </w:p>
        </w:tc>
        <w:tc>
          <w:tcPr>
            <w:tcW w:w="148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xml:space="preserve">0.63 </w:t>
            </w:r>
            <w:proofErr w:type="spellStart"/>
            <w:r w:rsidRPr="00946367">
              <w:rPr>
                <w:rFonts w:ascii="Times New Roman" w:eastAsia="Times New Roman" w:hAnsi="Times New Roman" w:cs="Times New Roman"/>
                <w:sz w:val="16"/>
                <w:szCs w:val="16"/>
                <w:lang w:eastAsia="pt-BR"/>
              </w:rPr>
              <w:t>ns</w:t>
            </w:r>
            <w:proofErr w:type="spellEnd"/>
          </w:p>
        </w:tc>
        <w:tc>
          <w:tcPr>
            <w:tcW w:w="874"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2.17*</w:t>
            </w:r>
          </w:p>
        </w:tc>
        <w:tc>
          <w:tcPr>
            <w:tcW w:w="14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c>
          <w:tcPr>
            <w:tcW w:w="1460" w:type="dxa"/>
            <w:tcBorders>
              <w:top w:val="nil"/>
              <w:left w:val="nil"/>
              <w:bottom w:val="nil"/>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p>
        </w:tc>
      </w:tr>
      <w:tr w:rsidR="00946367" w:rsidRPr="00946367" w:rsidTr="00946367">
        <w:trPr>
          <w:trHeight w:val="255"/>
        </w:trPr>
        <w:tc>
          <w:tcPr>
            <w:tcW w:w="10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CV (%)</w:t>
            </w:r>
          </w:p>
        </w:tc>
        <w:tc>
          <w:tcPr>
            <w:tcW w:w="152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2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0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986"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31.3</w:t>
            </w:r>
          </w:p>
        </w:tc>
        <w:tc>
          <w:tcPr>
            <w:tcW w:w="148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42.8</w:t>
            </w:r>
          </w:p>
        </w:tc>
        <w:tc>
          <w:tcPr>
            <w:tcW w:w="874"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jc w:val="center"/>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11.8</w:t>
            </w:r>
          </w:p>
        </w:tc>
        <w:tc>
          <w:tcPr>
            <w:tcW w:w="14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c>
          <w:tcPr>
            <w:tcW w:w="1460" w:type="dxa"/>
            <w:tcBorders>
              <w:top w:val="nil"/>
              <w:left w:val="nil"/>
              <w:bottom w:val="single" w:sz="4" w:space="0" w:color="auto"/>
              <w:right w:val="nil"/>
            </w:tcBorders>
            <w:shd w:val="clear" w:color="auto" w:fill="auto"/>
            <w:noWrap/>
            <w:vAlign w:val="bottom"/>
            <w:hideMark/>
          </w:tcPr>
          <w:p w:rsidR="00946367" w:rsidRPr="00946367" w:rsidRDefault="00946367" w:rsidP="002057F3">
            <w:pPr>
              <w:spacing w:after="0" w:line="480" w:lineRule="auto"/>
              <w:rPr>
                <w:rFonts w:ascii="Times New Roman" w:eastAsia="Times New Roman" w:hAnsi="Times New Roman" w:cs="Times New Roman"/>
                <w:sz w:val="16"/>
                <w:szCs w:val="16"/>
                <w:lang w:eastAsia="pt-BR"/>
              </w:rPr>
            </w:pPr>
            <w:r w:rsidRPr="00946367">
              <w:rPr>
                <w:rFonts w:ascii="Times New Roman" w:eastAsia="Times New Roman" w:hAnsi="Times New Roman" w:cs="Times New Roman"/>
                <w:sz w:val="16"/>
                <w:szCs w:val="16"/>
                <w:lang w:eastAsia="pt-BR"/>
              </w:rPr>
              <w:t> </w:t>
            </w:r>
          </w:p>
        </w:tc>
      </w:tr>
    </w:tbl>
    <w:p w:rsidR="00946367" w:rsidRPr="004A44A0" w:rsidRDefault="00946367" w:rsidP="002057F3">
      <w:pPr>
        <w:spacing w:after="0" w:line="480" w:lineRule="auto"/>
        <w:jc w:val="both"/>
      </w:pPr>
    </w:p>
    <w:sectPr w:rsidR="00946367" w:rsidRPr="004A44A0" w:rsidSect="002057F3">
      <w:footerReference w:type="default" r:id="rId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ohan" w:date="2012-10-04T12:17:00Z" w:initials="m">
    <w:p w:rsidR="00EC181D" w:rsidRDefault="00EC181D">
      <w:pPr>
        <w:pStyle w:val="CommentText"/>
      </w:pPr>
      <w:r>
        <w:rPr>
          <w:rStyle w:val="CommentReference"/>
        </w:rPr>
        <w:annotationRef/>
      </w:r>
      <w:proofErr w:type="spellStart"/>
      <w:r>
        <w:t>improve</w:t>
      </w:r>
      <w:proofErr w:type="spellEnd"/>
      <w:r>
        <w:t xml:space="preserve"> </w:t>
      </w:r>
      <w:proofErr w:type="spellStart"/>
      <w:r>
        <w:t>English</w:t>
      </w:r>
      <w:proofErr w:type="spellEnd"/>
    </w:p>
  </w:comment>
  <w:comment w:id="6" w:author="mohan" w:date="2012-10-04T12:53:00Z" w:initials="m">
    <w:p w:rsidR="00305276" w:rsidRDefault="00305276">
      <w:pPr>
        <w:pStyle w:val="CommentText"/>
      </w:pPr>
      <w:r>
        <w:rPr>
          <w:rStyle w:val="CommentReference"/>
        </w:rPr>
        <w:annotationRef/>
      </w:r>
      <w:proofErr w:type="spellStart"/>
      <w:r>
        <w:t>give</w:t>
      </w:r>
      <w:proofErr w:type="spellEnd"/>
      <w:r>
        <w:t xml:space="preserve"> </w:t>
      </w:r>
      <w:proofErr w:type="spellStart"/>
      <w:r>
        <w:t>more</w:t>
      </w:r>
      <w:proofErr w:type="spellEnd"/>
      <w:r>
        <w:t xml:space="preserve"> </w:t>
      </w:r>
      <w:proofErr w:type="spellStart"/>
      <w:r>
        <w:t>details</w:t>
      </w:r>
      <w:proofErr w:type="spellEnd"/>
    </w:p>
  </w:comment>
  <w:comment w:id="9" w:author="mohan" w:date="2012-10-04T12:56:00Z" w:initials="m">
    <w:p w:rsidR="00305276" w:rsidRPr="00305276" w:rsidRDefault="00305276">
      <w:pPr>
        <w:pStyle w:val="CommentText"/>
        <w:rPr>
          <w:lang w:val="en-US"/>
        </w:rPr>
      </w:pPr>
      <w:r>
        <w:rPr>
          <w:rStyle w:val="CommentReference"/>
        </w:rPr>
        <w:annotationRef/>
      </w:r>
      <w:proofErr w:type="gramStart"/>
      <w:r w:rsidRPr="00305276">
        <w:rPr>
          <w:lang w:val="en-US"/>
        </w:rPr>
        <w:t>this</w:t>
      </w:r>
      <w:proofErr w:type="gramEnd"/>
      <w:r w:rsidRPr="00305276">
        <w:rPr>
          <w:lang w:val="en-US"/>
        </w:rPr>
        <w:t xml:space="preserve"> manuscript is based on thi</w:t>
      </w:r>
      <w:r>
        <w:rPr>
          <w:lang w:val="en-US"/>
        </w:rPr>
        <w:t xml:space="preserve">s </w:t>
      </w:r>
      <w:proofErr w:type="spellStart"/>
      <w:r>
        <w:rPr>
          <w:lang w:val="en-US"/>
        </w:rPr>
        <w:t>mpaper</w:t>
      </w:r>
      <w:proofErr w:type="spellEnd"/>
      <w:r>
        <w:rPr>
          <w:lang w:val="en-US"/>
        </w:rPr>
        <w:t xml:space="preserve">, and seems to be not a common </w:t>
      </w:r>
      <w:proofErr w:type="spellStart"/>
      <w:r>
        <w:rPr>
          <w:lang w:val="en-US"/>
        </w:rPr>
        <w:t>methos</w:t>
      </w:r>
      <w:proofErr w:type="spellEnd"/>
      <w:r>
        <w:rPr>
          <w:lang w:val="en-US"/>
        </w:rPr>
        <w:t xml:space="preserve"> used for propagation</w:t>
      </w:r>
    </w:p>
  </w:comment>
  <w:comment w:id="10" w:author="mohan" w:date="2012-10-04T13:48:00Z" w:initials="m">
    <w:p w:rsidR="00305276" w:rsidRDefault="00305276">
      <w:pPr>
        <w:pStyle w:val="CommentText"/>
        <w:rPr>
          <w:lang w:val="en-US"/>
        </w:rPr>
      </w:pPr>
      <w:r>
        <w:rPr>
          <w:rStyle w:val="CommentReference"/>
        </w:rPr>
        <w:annotationRef/>
      </w:r>
      <w:proofErr w:type="gramStart"/>
      <w:r w:rsidRPr="00305276">
        <w:rPr>
          <w:lang w:val="en-US"/>
        </w:rPr>
        <w:t>this</w:t>
      </w:r>
      <w:proofErr w:type="gramEnd"/>
      <w:r w:rsidRPr="00305276">
        <w:rPr>
          <w:lang w:val="en-US"/>
        </w:rPr>
        <w:t xml:space="preserve"> plant is multiplied by ste</w:t>
      </w:r>
      <w:r>
        <w:rPr>
          <w:lang w:val="en-US"/>
        </w:rPr>
        <w:t>m cuts also, and there is nothing new in assumption</w:t>
      </w:r>
    </w:p>
    <w:p w:rsidR="0046338E" w:rsidRDefault="0046338E">
      <w:pPr>
        <w:pStyle w:val="CommentText"/>
        <w:rPr>
          <w:lang w:val="en-US"/>
        </w:rPr>
      </w:pPr>
      <w:r>
        <w:rPr>
          <w:lang w:val="en-US"/>
        </w:rPr>
        <w:t>Moreover stem cuttings have used for rooting in this plant</w:t>
      </w:r>
    </w:p>
    <w:p w:rsidR="0046338E" w:rsidRPr="00305276" w:rsidRDefault="0046338E">
      <w:pPr>
        <w:pStyle w:val="CommentText"/>
        <w:rPr>
          <w:lang w:val="en-US"/>
        </w:rPr>
      </w:pPr>
      <w:r>
        <w:rPr>
          <w:lang w:val="en-US"/>
        </w:rPr>
        <w:t>Why in vitro propagation is not used for large scale plant production as compared to this method, one plant / cutting</w:t>
      </w:r>
    </w:p>
  </w:comment>
  <w:comment w:id="11" w:author="mohan" w:date="2012-10-04T13:00:00Z" w:initials="m">
    <w:p w:rsidR="00305276" w:rsidRPr="00305276" w:rsidRDefault="00305276">
      <w:pPr>
        <w:pStyle w:val="CommentText"/>
        <w:rPr>
          <w:lang w:val="en-US"/>
        </w:rPr>
      </w:pPr>
      <w:r>
        <w:rPr>
          <w:rStyle w:val="CommentReference"/>
        </w:rPr>
        <w:annotationRef/>
      </w:r>
      <w:proofErr w:type="gramStart"/>
      <w:r w:rsidRPr="00305276">
        <w:rPr>
          <w:lang w:val="en-US"/>
        </w:rPr>
        <w:t>age</w:t>
      </w:r>
      <w:proofErr w:type="gramEnd"/>
      <w:r w:rsidRPr="00305276">
        <w:rPr>
          <w:lang w:val="en-US"/>
        </w:rPr>
        <w:t xml:space="preserve"> of the donor plants,</w:t>
      </w:r>
      <w:r>
        <w:rPr>
          <w:lang w:val="en-US"/>
        </w:rPr>
        <w:t xml:space="preserve"> and growing conditions</w:t>
      </w:r>
    </w:p>
  </w:comment>
  <w:comment w:id="12" w:author="mohan" w:date="2012-10-04T13:02:00Z" w:initials="m">
    <w:p w:rsidR="007C31D1" w:rsidRPr="007C31D1" w:rsidRDefault="007C31D1">
      <w:pPr>
        <w:pStyle w:val="CommentText"/>
        <w:rPr>
          <w:lang w:val="en-US"/>
        </w:rPr>
      </w:pPr>
      <w:r>
        <w:rPr>
          <w:rStyle w:val="CommentReference"/>
        </w:rPr>
        <w:annotationRef/>
      </w:r>
      <w:proofErr w:type="gramStart"/>
      <w:r w:rsidRPr="007C31D1">
        <w:rPr>
          <w:lang w:val="en-US"/>
        </w:rPr>
        <w:t>these</w:t>
      </w:r>
      <w:proofErr w:type="gramEnd"/>
      <w:r w:rsidRPr="007C31D1">
        <w:rPr>
          <w:lang w:val="en-US"/>
        </w:rPr>
        <w:t xml:space="preserve"> </w:t>
      </w:r>
      <w:proofErr w:type="spellStart"/>
      <w:r w:rsidRPr="007C31D1">
        <w:rPr>
          <w:lang w:val="en-US"/>
        </w:rPr>
        <w:t>auxins</w:t>
      </w:r>
      <w:proofErr w:type="spellEnd"/>
      <w:r w:rsidRPr="007C31D1">
        <w:rPr>
          <w:lang w:val="en-US"/>
        </w:rPr>
        <w:t xml:space="preserve"> were of </w:t>
      </w:r>
      <w:r>
        <w:rPr>
          <w:lang w:val="en-US"/>
        </w:rPr>
        <w:t xml:space="preserve">commercial </w:t>
      </w:r>
      <w:r w:rsidRPr="007C31D1">
        <w:rPr>
          <w:lang w:val="en-US"/>
        </w:rPr>
        <w:t>grade use</w:t>
      </w:r>
      <w:r>
        <w:rPr>
          <w:lang w:val="en-US"/>
        </w:rPr>
        <w:t>d for rooting by the growers; how they were mixed</w:t>
      </w:r>
    </w:p>
  </w:comment>
  <w:comment w:id="13" w:author="mohan" w:date="2012-10-04T13:02:00Z" w:initials="m">
    <w:p w:rsidR="007C31D1" w:rsidRDefault="007C31D1">
      <w:pPr>
        <w:pStyle w:val="CommentText"/>
      </w:pPr>
      <w:r>
        <w:rPr>
          <w:rStyle w:val="CommentReference"/>
        </w:rPr>
        <w:annotationRef/>
      </w:r>
    </w:p>
  </w:comment>
  <w:comment w:id="14" w:author="mohan" w:date="2012-10-04T13:04:00Z" w:initials="m">
    <w:p w:rsidR="007C31D1" w:rsidRPr="007C31D1" w:rsidRDefault="007C31D1">
      <w:pPr>
        <w:pStyle w:val="CommentText"/>
        <w:rPr>
          <w:lang w:val="en-US"/>
        </w:rPr>
      </w:pPr>
      <w:r>
        <w:rPr>
          <w:rStyle w:val="CommentReference"/>
        </w:rPr>
        <w:annotationRef/>
      </w:r>
      <w:proofErr w:type="spellStart"/>
      <w:proofErr w:type="gramStart"/>
      <w:r w:rsidRPr="007C31D1">
        <w:rPr>
          <w:lang w:val="en-US"/>
        </w:rPr>
        <w:t>dont</w:t>
      </w:r>
      <w:proofErr w:type="spellEnd"/>
      <w:proofErr w:type="gramEnd"/>
      <w:r w:rsidRPr="007C31D1">
        <w:rPr>
          <w:lang w:val="en-US"/>
        </w:rPr>
        <w:t xml:space="preserve"> use lux, convert light i</w:t>
      </w:r>
      <w:r>
        <w:rPr>
          <w:lang w:val="en-US"/>
        </w:rPr>
        <w:t xml:space="preserve">ntensity </w:t>
      </w:r>
    </w:p>
  </w:comment>
  <w:comment w:id="15" w:author="mohan" w:date="2012-10-04T13:49:00Z" w:initials="m">
    <w:p w:rsidR="0046338E" w:rsidRPr="0046338E" w:rsidRDefault="0046338E">
      <w:pPr>
        <w:pStyle w:val="CommentText"/>
        <w:rPr>
          <w:lang w:val="en-US"/>
        </w:rPr>
      </w:pPr>
      <w:r>
        <w:rPr>
          <w:rStyle w:val="CommentReference"/>
        </w:rPr>
        <w:annotationRef/>
      </w:r>
      <w:proofErr w:type="gramStart"/>
      <w:r w:rsidRPr="0046338E">
        <w:rPr>
          <w:lang w:val="en-US"/>
        </w:rPr>
        <w:t>give</w:t>
      </w:r>
      <w:proofErr w:type="gramEnd"/>
      <w:r w:rsidRPr="0046338E">
        <w:rPr>
          <w:lang w:val="en-US"/>
        </w:rPr>
        <w:t xml:space="preserve"> photos of s</w:t>
      </w:r>
      <w:r>
        <w:rPr>
          <w:lang w:val="en-US"/>
        </w:rPr>
        <w:t>tem cutting used for rooting; rooted cuttings; root length /</w:t>
      </w:r>
      <w:proofErr w:type="spellStart"/>
      <w:r>
        <w:rPr>
          <w:lang w:val="en-US"/>
        </w:rPr>
        <w:t>morpholo</w:t>
      </w:r>
      <w:proofErr w:type="spellEnd"/>
    </w:p>
  </w:comment>
  <w:comment w:id="17" w:author="mohan" w:date="2012-10-04T13:43:00Z" w:initials="m">
    <w:p w:rsidR="0046338E" w:rsidRPr="0046338E" w:rsidRDefault="0046338E">
      <w:pPr>
        <w:pStyle w:val="CommentText"/>
        <w:rPr>
          <w:lang w:val="en-US"/>
        </w:rPr>
      </w:pPr>
      <w:r>
        <w:rPr>
          <w:rStyle w:val="CommentReference"/>
        </w:rPr>
        <w:annotationRef/>
      </w:r>
      <w:proofErr w:type="gramStart"/>
      <w:r w:rsidRPr="0046338E">
        <w:rPr>
          <w:lang w:val="en-US"/>
        </w:rPr>
        <w:t>take</w:t>
      </w:r>
      <w:proofErr w:type="gramEnd"/>
      <w:r w:rsidRPr="0046338E">
        <w:rPr>
          <w:lang w:val="en-US"/>
        </w:rPr>
        <w:t xml:space="preserve"> to introduction</w:t>
      </w:r>
    </w:p>
  </w:comment>
  <w:comment w:id="157" w:author="mohan" w:date="2012-10-04T13:46:00Z" w:initials="m">
    <w:p w:rsidR="0046338E" w:rsidRPr="0046338E" w:rsidRDefault="0046338E">
      <w:pPr>
        <w:pStyle w:val="CommentText"/>
        <w:rPr>
          <w:lang w:val="en-US"/>
        </w:rPr>
      </w:pPr>
      <w:r>
        <w:rPr>
          <w:rStyle w:val="CommentReference"/>
        </w:rPr>
        <w:annotationRef/>
      </w:r>
      <w:proofErr w:type="gramStart"/>
      <w:r w:rsidRPr="0046338E">
        <w:rPr>
          <w:lang w:val="en-US"/>
        </w:rPr>
        <w:t>give</w:t>
      </w:r>
      <w:proofErr w:type="gramEnd"/>
      <w:r w:rsidRPr="0046338E">
        <w:rPr>
          <w:lang w:val="en-US"/>
        </w:rPr>
        <w:t xml:space="preserve"> number explants for rooting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608" w:rsidRDefault="005B1608" w:rsidP="00B80604">
      <w:pPr>
        <w:spacing w:after="0" w:line="240" w:lineRule="auto"/>
      </w:pPr>
      <w:r>
        <w:separator/>
      </w:r>
    </w:p>
  </w:endnote>
  <w:endnote w:type="continuationSeparator" w:id="0">
    <w:p w:rsidR="005B1608" w:rsidRDefault="005B1608" w:rsidP="00B8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2907"/>
      <w:docPartObj>
        <w:docPartGallery w:val="Page Numbers (Bottom of Page)"/>
        <w:docPartUnique/>
      </w:docPartObj>
    </w:sdtPr>
    <w:sdtEndPr/>
    <w:sdtContent>
      <w:p w:rsidR="00480F65" w:rsidRDefault="0016073C">
        <w:pPr>
          <w:pStyle w:val="Footer"/>
          <w:jc w:val="center"/>
        </w:pPr>
        <w:r>
          <w:fldChar w:fldCharType="begin"/>
        </w:r>
        <w:r>
          <w:instrText xml:space="preserve"> PAGE   \* MERGEFORMAT </w:instrText>
        </w:r>
        <w:r>
          <w:fldChar w:fldCharType="separate"/>
        </w:r>
        <w:r w:rsidR="008348F4">
          <w:rPr>
            <w:noProof/>
          </w:rPr>
          <w:t>10</w:t>
        </w:r>
        <w:r>
          <w:rPr>
            <w:noProof/>
          </w:rPr>
          <w:fldChar w:fldCharType="end"/>
        </w:r>
      </w:p>
    </w:sdtContent>
  </w:sdt>
  <w:p w:rsidR="00480F65" w:rsidRDefault="00480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608" w:rsidRDefault="005B1608" w:rsidP="00B80604">
      <w:pPr>
        <w:spacing w:after="0" w:line="240" w:lineRule="auto"/>
      </w:pPr>
      <w:r>
        <w:separator/>
      </w:r>
    </w:p>
  </w:footnote>
  <w:footnote w:type="continuationSeparator" w:id="0">
    <w:p w:rsidR="005B1608" w:rsidRDefault="005B1608" w:rsidP="00B80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1260B"/>
    <w:multiLevelType w:val="hybridMultilevel"/>
    <w:tmpl w:val="A7E695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7B"/>
    <w:rsid w:val="0000221F"/>
    <w:rsid w:val="000200FD"/>
    <w:rsid w:val="00020676"/>
    <w:rsid w:val="000264D0"/>
    <w:rsid w:val="00030230"/>
    <w:rsid w:val="000419BE"/>
    <w:rsid w:val="00043D98"/>
    <w:rsid w:val="0005402E"/>
    <w:rsid w:val="000914AB"/>
    <w:rsid w:val="00092464"/>
    <w:rsid w:val="0009288D"/>
    <w:rsid w:val="000A1EBB"/>
    <w:rsid w:val="000C5344"/>
    <w:rsid w:val="000C5845"/>
    <w:rsid w:val="000E73B7"/>
    <w:rsid w:val="000F13DF"/>
    <w:rsid w:val="000F6DB6"/>
    <w:rsid w:val="001026BB"/>
    <w:rsid w:val="00111842"/>
    <w:rsid w:val="00112305"/>
    <w:rsid w:val="00115AE9"/>
    <w:rsid w:val="00116062"/>
    <w:rsid w:val="0013285F"/>
    <w:rsid w:val="00132C3B"/>
    <w:rsid w:val="00133049"/>
    <w:rsid w:val="00155CC6"/>
    <w:rsid w:val="00156BF1"/>
    <w:rsid w:val="0016073C"/>
    <w:rsid w:val="001650E5"/>
    <w:rsid w:val="0016529B"/>
    <w:rsid w:val="00171F40"/>
    <w:rsid w:val="0017308A"/>
    <w:rsid w:val="00190A46"/>
    <w:rsid w:val="001B2CE8"/>
    <w:rsid w:val="001C6DB8"/>
    <w:rsid w:val="001D5837"/>
    <w:rsid w:val="001D610C"/>
    <w:rsid w:val="001D6D6E"/>
    <w:rsid w:val="001E5B33"/>
    <w:rsid w:val="001F7CCE"/>
    <w:rsid w:val="00202DD1"/>
    <w:rsid w:val="00204F76"/>
    <w:rsid w:val="00205151"/>
    <w:rsid w:val="002057F3"/>
    <w:rsid w:val="0021434E"/>
    <w:rsid w:val="00220BD9"/>
    <w:rsid w:val="00223E4A"/>
    <w:rsid w:val="002256B3"/>
    <w:rsid w:val="00230461"/>
    <w:rsid w:val="00240438"/>
    <w:rsid w:val="00251410"/>
    <w:rsid w:val="002554A7"/>
    <w:rsid w:val="00260D75"/>
    <w:rsid w:val="00263BBE"/>
    <w:rsid w:val="00274A05"/>
    <w:rsid w:val="00283ED0"/>
    <w:rsid w:val="00284FA9"/>
    <w:rsid w:val="0029427B"/>
    <w:rsid w:val="00296EEA"/>
    <w:rsid w:val="002B1DF2"/>
    <w:rsid w:val="002C5618"/>
    <w:rsid w:val="002C78B2"/>
    <w:rsid w:val="002D0325"/>
    <w:rsid w:val="002D3727"/>
    <w:rsid w:val="002D3926"/>
    <w:rsid w:val="002E6DB7"/>
    <w:rsid w:val="002E7F15"/>
    <w:rsid w:val="002F13DD"/>
    <w:rsid w:val="002F24AC"/>
    <w:rsid w:val="002F641D"/>
    <w:rsid w:val="002F6767"/>
    <w:rsid w:val="00305276"/>
    <w:rsid w:val="003056D0"/>
    <w:rsid w:val="00305B23"/>
    <w:rsid w:val="0031097B"/>
    <w:rsid w:val="00311357"/>
    <w:rsid w:val="00316D07"/>
    <w:rsid w:val="00321DEC"/>
    <w:rsid w:val="00324D2E"/>
    <w:rsid w:val="00327061"/>
    <w:rsid w:val="00327A3A"/>
    <w:rsid w:val="0033010A"/>
    <w:rsid w:val="003409F3"/>
    <w:rsid w:val="00347524"/>
    <w:rsid w:val="003479E6"/>
    <w:rsid w:val="003520BA"/>
    <w:rsid w:val="00356668"/>
    <w:rsid w:val="00357BFB"/>
    <w:rsid w:val="00360DC5"/>
    <w:rsid w:val="00363F16"/>
    <w:rsid w:val="0037526B"/>
    <w:rsid w:val="0038099A"/>
    <w:rsid w:val="00383F69"/>
    <w:rsid w:val="003958F5"/>
    <w:rsid w:val="003A0182"/>
    <w:rsid w:val="003A1810"/>
    <w:rsid w:val="003A1893"/>
    <w:rsid w:val="003B2E5F"/>
    <w:rsid w:val="003C210A"/>
    <w:rsid w:val="003C2217"/>
    <w:rsid w:val="003C7C6D"/>
    <w:rsid w:val="003E13CC"/>
    <w:rsid w:val="003E5447"/>
    <w:rsid w:val="003F4448"/>
    <w:rsid w:val="003F6549"/>
    <w:rsid w:val="00403916"/>
    <w:rsid w:val="004048E2"/>
    <w:rsid w:val="00405069"/>
    <w:rsid w:val="0041740D"/>
    <w:rsid w:val="00423D75"/>
    <w:rsid w:val="00424D3E"/>
    <w:rsid w:val="00425AA7"/>
    <w:rsid w:val="0043132B"/>
    <w:rsid w:val="0043498E"/>
    <w:rsid w:val="00450BF5"/>
    <w:rsid w:val="004529BC"/>
    <w:rsid w:val="00455968"/>
    <w:rsid w:val="004621D6"/>
    <w:rsid w:val="00462E60"/>
    <w:rsid w:val="0046338E"/>
    <w:rsid w:val="00480F65"/>
    <w:rsid w:val="00485A39"/>
    <w:rsid w:val="00493C16"/>
    <w:rsid w:val="004975F0"/>
    <w:rsid w:val="004A44A0"/>
    <w:rsid w:val="004B4970"/>
    <w:rsid w:val="004C0A61"/>
    <w:rsid w:val="004C6D7C"/>
    <w:rsid w:val="00500368"/>
    <w:rsid w:val="005061E8"/>
    <w:rsid w:val="00517F48"/>
    <w:rsid w:val="005200DE"/>
    <w:rsid w:val="00521F20"/>
    <w:rsid w:val="0052775C"/>
    <w:rsid w:val="005308E0"/>
    <w:rsid w:val="00530B72"/>
    <w:rsid w:val="00531E6C"/>
    <w:rsid w:val="005328EA"/>
    <w:rsid w:val="00547541"/>
    <w:rsid w:val="005478C5"/>
    <w:rsid w:val="005513FE"/>
    <w:rsid w:val="005572C7"/>
    <w:rsid w:val="00561565"/>
    <w:rsid w:val="0057045F"/>
    <w:rsid w:val="0059029F"/>
    <w:rsid w:val="005A745A"/>
    <w:rsid w:val="005B1608"/>
    <w:rsid w:val="005B7349"/>
    <w:rsid w:val="005C2A17"/>
    <w:rsid w:val="005C4CFB"/>
    <w:rsid w:val="005D0017"/>
    <w:rsid w:val="005D08AC"/>
    <w:rsid w:val="005D6AED"/>
    <w:rsid w:val="00600FB4"/>
    <w:rsid w:val="006058B0"/>
    <w:rsid w:val="00612146"/>
    <w:rsid w:val="00612790"/>
    <w:rsid w:val="006130DE"/>
    <w:rsid w:val="00617F58"/>
    <w:rsid w:val="006222B8"/>
    <w:rsid w:val="00631279"/>
    <w:rsid w:val="00635B09"/>
    <w:rsid w:val="00662B73"/>
    <w:rsid w:val="0066692D"/>
    <w:rsid w:val="00671408"/>
    <w:rsid w:val="00674687"/>
    <w:rsid w:val="00674F57"/>
    <w:rsid w:val="006750B6"/>
    <w:rsid w:val="00680D83"/>
    <w:rsid w:val="00693C47"/>
    <w:rsid w:val="006A586D"/>
    <w:rsid w:val="006A62BB"/>
    <w:rsid w:val="006C6C24"/>
    <w:rsid w:val="006D42C5"/>
    <w:rsid w:val="006D5E49"/>
    <w:rsid w:val="006D6CF0"/>
    <w:rsid w:val="006F1EA8"/>
    <w:rsid w:val="0070409B"/>
    <w:rsid w:val="00705C8D"/>
    <w:rsid w:val="00711EA5"/>
    <w:rsid w:val="00713F1A"/>
    <w:rsid w:val="00721E7A"/>
    <w:rsid w:val="0072783F"/>
    <w:rsid w:val="007321C2"/>
    <w:rsid w:val="007359BD"/>
    <w:rsid w:val="00746386"/>
    <w:rsid w:val="007540C5"/>
    <w:rsid w:val="0075411E"/>
    <w:rsid w:val="00755308"/>
    <w:rsid w:val="00755994"/>
    <w:rsid w:val="00760A5E"/>
    <w:rsid w:val="007623D9"/>
    <w:rsid w:val="007630C4"/>
    <w:rsid w:val="007663B8"/>
    <w:rsid w:val="00775F12"/>
    <w:rsid w:val="00776323"/>
    <w:rsid w:val="00776F10"/>
    <w:rsid w:val="00781FEA"/>
    <w:rsid w:val="00785999"/>
    <w:rsid w:val="00791BEF"/>
    <w:rsid w:val="00793F9A"/>
    <w:rsid w:val="007A118D"/>
    <w:rsid w:val="007B4901"/>
    <w:rsid w:val="007C16BB"/>
    <w:rsid w:val="007C2C37"/>
    <w:rsid w:val="007C31D1"/>
    <w:rsid w:val="007D0AD5"/>
    <w:rsid w:val="007D6709"/>
    <w:rsid w:val="007E38AB"/>
    <w:rsid w:val="007F0185"/>
    <w:rsid w:val="007F256B"/>
    <w:rsid w:val="007F40CB"/>
    <w:rsid w:val="00800856"/>
    <w:rsid w:val="00800DFE"/>
    <w:rsid w:val="00806A74"/>
    <w:rsid w:val="008167C7"/>
    <w:rsid w:val="00817F6D"/>
    <w:rsid w:val="0082081E"/>
    <w:rsid w:val="00824423"/>
    <w:rsid w:val="00831C35"/>
    <w:rsid w:val="008348F4"/>
    <w:rsid w:val="0085426F"/>
    <w:rsid w:val="00854967"/>
    <w:rsid w:val="008566DF"/>
    <w:rsid w:val="00874C3C"/>
    <w:rsid w:val="00880193"/>
    <w:rsid w:val="00886A97"/>
    <w:rsid w:val="0089016A"/>
    <w:rsid w:val="008A09AF"/>
    <w:rsid w:val="008A4D09"/>
    <w:rsid w:val="008B27D9"/>
    <w:rsid w:val="008C1F0F"/>
    <w:rsid w:val="008C47B1"/>
    <w:rsid w:val="008F08FA"/>
    <w:rsid w:val="008F6BF3"/>
    <w:rsid w:val="00902264"/>
    <w:rsid w:val="0090538D"/>
    <w:rsid w:val="009149D4"/>
    <w:rsid w:val="0091659C"/>
    <w:rsid w:val="00930773"/>
    <w:rsid w:val="0093371E"/>
    <w:rsid w:val="00941066"/>
    <w:rsid w:val="009433D8"/>
    <w:rsid w:val="009434B0"/>
    <w:rsid w:val="00946367"/>
    <w:rsid w:val="009514D2"/>
    <w:rsid w:val="00954142"/>
    <w:rsid w:val="009932AD"/>
    <w:rsid w:val="00993FE8"/>
    <w:rsid w:val="009A58CE"/>
    <w:rsid w:val="009B7807"/>
    <w:rsid w:val="009C5E11"/>
    <w:rsid w:val="009D74CE"/>
    <w:rsid w:val="009E2344"/>
    <w:rsid w:val="009E26E1"/>
    <w:rsid w:val="00A01C77"/>
    <w:rsid w:val="00A0477F"/>
    <w:rsid w:val="00A17AFB"/>
    <w:rsid w:val="00A20D1B"/>
    <w:rsid w:val="00A43099"/>
    <w:rsid w:val="00A46EF0"/>
    <w:rsid w:val="00A4732C"/>
    <w:rsid w:val="00A55420"/>
    <w:rsid w:val="00A61C26"/>
    <w:rsid w:val="00A63E72"/>
    <w:rsid w:val="00A65684"/>
    <w:rsid w:val="00A700DE"/>
    <w:rsid w:val="00A74B96"/>
    <w:rsid w:val="00A80591"/>
    <w:rsid w:val="00A874E2"/>
    <w:rsid w:val="00A920A4"/>
    <w:rsid w:val="00A929C8"/>
    <w:rsid w:val="00A92EA1"/>
    <w:rsid w:val="00A9775F"/>
    <w:rsid w:val="00AB375B"/>
    <w:rsid w:val="00AB43BD"/>
    <w:rsid w:val="00AB4443"/>
    <w:rsid w:val="00AC6C12"/>
    <w:rsid w:val="00AE7EBC"/>
    <w:rsid w:val="00B10FCC"/>
    <w:rsid w:val="00B14A90"/>
    <w:rsid w:val="00B155C6"/>
    <w:rsid w:val="00B239CD"/>
    <w:rsid w:val="00B273D1"/>
    <w:rsid w:val="00B31CC5"/>
    <w:rsid w:val="00B35583"/>
    <w:rsid w:val="00B45966"/>
    <w:rsid w:val="00B63778"/>
    <w:rsid w:val="00B6488A"/>
    <w:rsid w:val="00B7265D"/>
    <w:rsid w:val="00B76812"/>
    <w:rsid w:val="00B77FBD"/>
    <w:rsid w:val="00B80604"/>
    <w:rsid w:val="00B87C9F"/>
    <w:rsid w:val="00B90E03"/>
    <w:rsid w:val="00BA4015"/>
    <w:rsid w:val="00BC3ED0"/>
    <w:rsid w:val="00BC5427"/>
    <w:rsid w:val="00BD3541"/>
    <w:rsid w:val="00BE2379"/>
    <w:rsid w:val="00BF5F37"/>
    <w:rsid w:val="00C12BEC"/>
    <w:rsid w:val="00C13304"/>
    <w:rsid w:val="00C13A56"/>
    <w:rsid w:val="00C273CA"/>
    <w:rsid w:val="00C45EBA"/>
    <w:rsid w:val="00C46947"/>
    <w:rsid w:val="00C50E9B"/>
    <w:rsid w:val="00C62474"/>
    <w:rsid w:val="00C63398"/>
    <w:rsid w:val="00C720C7"/>
    <w:rsid w:val="00C72844"/>
    <w:rsid w:val="00C73A0C"/>
    <w:rsid w:val="00C76669"/>
    <w:rsid w:val="00C83284"/>
    <w:rsid w:val="00C8496E"/>
    <w:rsid w:val="00CA6FC4"/>
    <w:rsid w:val="00CB34E5"/>
    <w:rsid w:val="00CC2BC8"/>
    <w:rsid w:val="00CC2DBA"/>
    <w:rsid w:val="00CC34A6"/>
    <w:rsid w:val="00CD0019"/>
    <w:rsid w:val="00CE4083"/>
    <w:rsid w:val="00CE44D1"/>
    <w:rsid w:val="00CE4B9F"/>
    <w:rsid w:val="00CF6C00"/>
    <w:rsid w:val="00D16640"/>
    <w:rsid w:val="00D23EB1"/>
    <w:rsid w:val="00D276CD"/>
    <w:rsid w:val="00D31140"/>
    <w:rsid w:val="00D35389"/>
    <w:rsid w:val="00D359B3"/>
    <w:rsid w:val="00D374C6"/>
    <w:rsid w:val="00D37519"/>
    <w:rsid w:val="00D51216"/>
    <w:rsid w:val="00D55E00"/>
    <w:rsid w:val="00D55F09"/>
    <w:rsid w:val="00D614B0"/>
    <w:rsid w:val="00D63CBF"/>
    <w:rsid w:val="00D707A3"/>
    <w:rsid w:val="00D74FAB"/>
    <w:rsid w:val="00DA082D"/>
    <w:rsid w:val="00DA71D7"/>
    <w:rsid w:val="00DB1DE6"/>
    <w:rsid w:val="00DC2D4F"/>
    <w:rsid w:val="00DD1DEF"/>
    <w:rsid w:val="00DE1B78"/>
    <w:rsid w:val="00DF20FE"/>
    <w:rsid w:val="00E0059B"/>
    <w:rsid w:val="00E05935"/>
    <w:rsid w:val="00E129CC"/>
    <w:rsid w:val="00E35894"/>
    <w:rsid w:val="00E5143F"/>
    <w:rsid w:val="00E53E46"/>
    <w:rsid w:val="00E5527B"/>
    <w:rsid w:val="00E55C03"/>
    <w:rsid w:val="00E56FA5"/>
    <w:rsid w:val="00E81368"/>
    <w:rsid w:val="00E81D54"/>
    <w:rsid w:val="00E83C1B"/>
    <w:rsid w:val="00E85FE7"/>
    <w:rsid w:val="00E87B17"/>
    <w:rsid w:val="00E9116E"/>
    <w:rsid w:val="00E92CFD"/>
    <w:rsid w:val="00EB62C9"/>
    <w:rsid w:val="00EC181D"/>
    <w:rsid w:val="00EC3EF2"/>
    <w:rsid w:val="00ED61F7"/>
    <w:rsid w:val="00ED6CCE"/>
    <w:rsid w:val="00EF43D4"/>
    <w:rsid w:val="00EF583B"/>
    <w:rsid w:val="00F0569E"/>
    <w:rsid w:val="00F11484"/>
    <w:rsid w:val="00F36D41"/>
    <w:rsid w:val="00F45943"/>
    <w:rsid w:val="00F52137"/>
    <w:rsid w:val="00F55548"/>
    <w:rsid w:val="00F57403"/>
    <w:rsid w:val="00F63BC3"/>
    <w:rsid w:val="00F65AAB"/>
    <w:rsid w:val="00F7493C"/>
    <w:rsid w:val="00F86C0A"/>
    <w:rsid w:val="00F978C4"/>
    <w:rsid w:val="00FA2848"/>
    <w:rsid w:val="00FA36FA"/>
    <w:rsid w:val="00FA3E49"/>
    <w:rsid w:val="00FB10DE"/>
    <w:rsid w:val="00FB3E0D"/>
    <w:rsid w:val="00FC074A"/>
    <w:rsid w:val="00FC19C9"/>
    <w:rsid w:val="00FC4DC2"/>
    <w:rsid w:val="00FC5342"/>
    <w:rsid w:val="00FE4C27"/>
    <w:rsid w:val="00FF023D"/>
    <w:rsid w:val="00FF0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54"/>
    <w:pPr>
      <w:ind w:left="720"/>
      <w:contextualSpacing/>
    </w:pPr>
  </w:style>
  <w:style w:type="character" w:styleId="Hyperlink">
    <w:name w:val="Hyperlink"/>
    <w:basedOn w:val="DefaultParagraphFont"/>
    <w:uiPriority w:val="99"/>
    <w:unhideWhenUsed/>
    <w:rsid w:val="004A44A0"/>
    <w:rPr>
      <w:color w:val="0000FF"/>
      <w:u w:val="single"/>
    </w:rPr>
  </w:style>
  <w:style w:type="paragraph" w:styleId="Header">
    <w:name w:val="header"/>
    <w:basedOn w:val="Normal"/>
    <w:link w:val="HeaderChar"/>
    <w:uiPriority w:val="99"/>
    <w:semiHidden/>
    <w:unhideWhenUsed/>
    <w:rsid w:val="00B80604"/>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80604"/>
  </w:style>
  <w:style w:type="paragraph" w:styleId="Footer">
    <w:name w:val="footer"/>
    <w:basedOn w:val="Normal"/>
    <w:link w:val="FooterChar"/>
    <w:uiPriority w:val="99"/>
    <w:unhideWhenUsed/>
    <w:rsid w:val="00B806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0604"/>
  </w:style>
  <w:style w:type="character" w:customStyle="1" w:styleId="apple-converted-space">
    <w:name w:val="apple-converted-space"/>
    <w:basedOn w:val="DefaultParagraphFont"/>
    <w:rsid w:val="00854967"/>
  </w:style>
  <w:style w:type="paragraph" w:styleId="Revision">
    <w:name w:val="Revision"/>
    <w:hidden/>
    <w:uiPriority w:val="99"/>
    <w:semiHidden/>
    <w:rsid w:val="009C5E11"/>
    <w:pPr>
      <w:spacing w:after="0" w:line="240" w:lineRule="auto"/>
    </w:pPr>
  </w:style>
  <w:style w:type="paragraph" w:styleId="BalloonText">
    <w:name w:val="Balloon Text"/>
    <w:basedOn w:val="Normal"/>
    <w:link w:val="BalloonTextChar"/>
    <w:uiPriority w:val="99"/>
    <w:semiHidden/>
    <w:unhideWhenUsed/>
    <w:rsid w:val="009C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11"/>
    <w:rPr>
      <w:rFonts w:ascii="Tahoma" w:hAnsi="Tahoma" w:cs="Tahoma"/>
      <w:sz w:val="16"/>
      <w:szCs w:val="16"/>
    </w:rPr>
  </w:style>
  <w:style w:type="character" w:styleId="CommentReference">
    <w:name w:val="annotation reference"/>
    <w:basedOn w:val="DefaultParagraphFont"/>
    <w:uiPriority w:val="99"/>
    <w:semiHidden/>
    <w:unhideWhenUsed/>
    <w:rsid w:val="00EC181D"/>
    <w:rPr>
      <w:sz w:val="16"/>
      <w:szCs w:val="16"/>
    </w:rPr>
  </w:style>
  <w:style w:type="paragraph" w:styleId="CommentText">
    <w:name w:val="annotation text"/>
    <w:basedOn w:val="Normal"/>
    <w:link w:val="CommentTextChar"/>
    <w:uiPriority w:val="99"/>
    <w:semiHidden/>
    <w:unhideWhenUsed/>
    <w:rsid w:val="00EC181D"/>
    <w:pPr>
      <w:spacing w:line="240" w:lineRule="auto"/>
    </w:pPr>
    <w:rPr>
      <w:sz w:val="20"/>
      <w:szCs w:val="20"/>
    </w:rPr>
  </w:style>
  <w:style w:type="character" w:customStyle="1" w:styleId="CommentTextChar">
    <w:name w:val="Comment Text Char"/>
    <w:basedOn w:val="DefaultParagraphFont"/>
    <w:link w:val="CommentText"/>
    <w:uiPriority w:val="99"/>
    <w:semiHidden/>
    <w:rsid w:val="00EC181D"/>
    <w:rPr>
      <w:sz w:val="20"/>
      <w:szCs w:val="20"/>
    </w:rPr>
  </w:style>
  <w:style w:type="paragraph" w:styleId="CommentSubject">
    <w:name w:val="annotation subject"/>
    <w:basedOn w:val="CommentText"/>
    <w:next w:val="CommentText"/>
    <w:link w:val="CommentSubjectChar"/>
    <w:uiPriority w:val="99"/>
    <w:semiHidden/>
    <w:unhideWhenUsed/>
    <w:rsid w:val="00EC181D"/>
    <w:rPr>
      <w:b/>
      <w:bCs/>
    </w:rPr>
  </w:style>
  <w:style w:type="character" w:customStyle="1" w:styleId="CommentSubjectChar">
    <w:name w:val="Comment Subject Char"/>
    <w:basedOn w:val="CommentTextChar"/>
    <w:link w:val="CommentSubject"/>
    <w:uiPriority w:val="99"/>
    <w:semiHidden/>
    <w:rsid w:val="00EC18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54"/>
    <w:pPr>
      <w:ind w:left="720"/>
      <w:contextualSpacing/>
    </w:pPr>
  </w:style>
  <w:style w:type="character" w:styleId="Hyperlink">
    <w:name w:val="Hyperlink"/>
    <w:basedOn w:val="DefaultParagraphFont"/>
    <w:uiPriority w:val="99"/>
    <w:unhideWhenUsed/>
    <w:rsid w:val="004A44A0"/>
    <w:rPr>
      <w:color w:val="0000FF"/>
      <w:u w:val="single"/>
    </w:rPr>
  </w:style>
  <w:style w:type="paragraph" w:styleId="Header">
    <w:name w:val="header"/>
    <w:basedOn w:val="Normal"/>
    <w:link w:val="HeaderChar"/>
    <w:uiPriority w:val="99"/>
    <w:semiHidden/>
    <w:unhideWhenUsed/>
    <w:rsid w:val="00B80604"/>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B80604"/>
  </w:style>
  <w:style w:type="paragraph" w:styleId="Footer">
    <w:name w:val="footer"/>
    <w:basedOn w:val="Normal"/>
    <w:link w:val="FooterChar"/>
    <w:uiPriority w:val="99"/>
    <w:unhideWhenUsed/>
    <w:rsid w:val="00B806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0604"/>
  </w:style>
  <w:style w:type="character" w:customStyle="1" w:styleId="apple-converted-space">
    <w:name w:val="apple-converted-space"/>
    <w:basedOn w:val="DefaultParagraphFont"/>
    <w:rsid w:val="00854967"/>
  </w:style>
  <w:style w:type="paragraph" w:styleId="Revision">
    <w:name w:val="Revision"/>
    <w:hidden/>
    <w:uiPriority w:val="99"/>
    <w:semiHidden/>
    <w:rsid w:val="009C5E11"/>
    <w:pPr>
      <w:spacing w:after="0" w:line="240" w:lineRule="auto"/>
    </w:pPr>
  </w:style>
  <w:style w:type="paragraph" w:styleId="BalloonText">
    <w:name w:val="Balloon Text"/>
    <w:basedOn w:val="Normal"/>
    <w:link w:val="BalloonTextChar"/>
    <w:uiPriority w:val="99"/>
    <w:semiHidden/>
    <w:unhideWhenUsed/>
    <w:rsid w:val="009C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11"/>
    <w:rPr>
      <w:rFonts w:ascii="Tahoma" w:hAnsi="Tahoma" w:cs="Tahoma"/>
      <w:sz w:val="16"/>
      <w:szCs w:val="16"/>
    </w:rPr>
  </w:style>
  <w:style w:type="character" w:styleId="CommentReference">
    <w:name w:val="annotation reference"/>
    <w:basedOn w:val="DefaultParagraphFont"/>
    <w:uiPriority w:val="99"/>
    <w:semiHidden/>
    <w:unhideWhenUsed/>
    <w:rsid w:val="00EC181D"/>
    <w:rPr>
      <w:sz w:val="16"/>
      <w:szCs w:val="16"/>
    </w:rPr>
  </w:style>
  <w:style w:type="paragraph" w:styleId="CommentText">
    <w:name w:val="annotation text"/>
    <w:basedOn w:val="Normal"/>
    <w:link w:val="CommentTextChar"/>
    <w:uiPriority w:val="99"/>
    <w:semiHidden/>
    <w:unhideWhenUsed/>
    <w:rsid w:val="00EC181D"/>
    <w:pPr>
      <w:spacing w:line="240" w:lineRule="auto"/>
    </w:pPr>
    <w:rPr>
      <w:sz w:val="20"/>
      <w:szCs w:val="20"/>
    </w:rPr>
  </w:style>
  <w:style w:type="character" w:customStyle="1" w:styleId="CommentTextChar">
    <w:name w:val="Comment Text Char"/>
    <w:basedOn w:val="DefaultParagraphFont"/>
    <w:link w:val="CommentText"/>
    <w:uiPriority w:val="99"/>
    <w:semiHidden/>
    <w:rsid w:val="00EC181D"/>
    <w:rPr>
      <w:sz w:val="20"/>
      <w:szCs w:val="20"/>
    </w:rPr>
  </w:style>
  <w:style w:type="paragraph" w:styleId="CommentSubject">
    <w:name w:val="annotation subject"/>
    <w:basedOn w:val="CommentText"/>
    <w:next w:val="CommentText"/>
    <w:link w:val="CommentSubjectChar"/>
    <w:uiPriority w:val="99"/>
    <w:semiHidden/>
    <w:unhideWhenUsed/>
    <w:rsid w:val="00EC181D"/>
    <w:rPr>
      <w:b/>
      <w:bCs/>
    </w:rPr>
  </w:style>
  <w:style w:type="character" w:customStyle="1" w:styleId="CommentSubjectChar">
    <w:name w:val="Comment Subject Char"/>
    <w:basedOn w:val="CommentTextChar"/>
    <w:link w:val="CommentSubject"/>
    <w:uiPriority w:val="99"/>
    <w:semiHidden/>
    <w:rsid w:val="00EC18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Pages>
  <Words>2153</Words>
  <Characters>17442</Characters>
  <Application>Microsoft Office Word</Application>
  <DocSecurity>0</DocSecurity>
  <Lines>145</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mohan</cp:lastModifiedBy>
  <cp:revision>7</cp:revision>
  <dcterms:created xsi:type="dcterms:W3CDTF">2012-09-30T10:43:00Z</dcterms:created>
  <dcterms:modified xsi:type="dcterms:W3CDTF">2012-10-04T11:17:00Z</dcterms:modified>
</cp:coreProperties>
</file>