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C8" w:rsidRPr="00D46733" w:rsidRDefault="003B585E" w:rsidP="00D46733">
      <w:pPr>
        <w:spacing w:line="480" w:lineRule="auto"/>
        <w:jc w:val="both"/>
        <w:rPr>
          <w:b/>
          <w:sz w:val="20"/>
          <w:szCs w:val="20"/>
          <w:lang w:val="en-US"/>
        </w:rPr>
      </w:pPr>
      <w:r w:rsidRPr="00D46733">
        <w:rPr>
          <w:b/>
          <w:i/>
          <w:sz w:val="20"/>
          <w:szCs w:val="20"/>
          <w:lang w:val="en-US"/>
        </w:rPr>
        <w:t>I</w:t>
      </w:r>
      <w:r w:rsidR="00071845">
        <w:rPr>
          <w:b/>
          <w:i/>
          <w:sz w:val="20"/>
          <w:szCs w:val="20"/>
          <w:lang w:val="en-US"/>
        </w:rPr>
        <w:t xml:space="preserve">N VITRO </w:t>
      </w:r>
      <w:r w:rsidR="00071845">
        <w:rPr>
          <w:b/>
          <w:sz w:val="20"/>
          <w:szCs w:val="20"/>
          <w:lang w:val="en-US"/>
        </w:rPr>
        <w:t xml:space="preserve">GROWTH OF </w:t>
      </w:r>
      <w:r w:rsidR="00071845">
        <w:rPr>
          <w:b/>
          <w:i/>
          <w:sz w:val="20"/>
          <w:szCs w:val="20"/>
          <w:lang w:val="en-US"/>
        </w:rPr>
        <w:t>ALOE BARBADENSIS</w:t>
      </w:r>
      <w:r w:rsidR="00071845">
        <w:rPr>
          <w:b/>
          <w:sz w:val="20"/>
          <w:szCs w:val="20"/>
          <w:lang w:val="en-US"/>
        </w:rPr>
        <w:t xml:space="preserve"> MILL.: THE EFFECT OF ACTIVATED CHARCOAL ON MEDIUM PH, NITROGEN UPTAKE AND ELEM</w:t>
      </w:r>
      <w:r w:rsidR="003F7EE5">
        <w:rPr>
          <w:b/>
          <w:sz w:val="20"/>
          <w:szCs w:val="20"/>
          <w:lang w:val="en-US"/>
        </w:rPr>
        <w:t>E</w:t>
      </w:r>
      <w:r w:rsidR="00071845">
        <w:rPr>
          <w:b/>
          <w:sz w:val="20"/>
          <w:szCs w:val="20"/>
          <w:lang w:val="en-US"/>
        </w:rPr>
        <w:t>NTS CONTENT OF SHOOTS</w:t>
      </w:r>
    </w:p>
    <w:p w:rsidR="00C52970" w:rsidRPr="00D46733" w:rsidRDefault="00383E2D" w:rsidP="00D46733">
      <w:pPr>
        <w:spacing w:line="480" w:lineRule="auto"/>
        <w:jc w:val="both"/>
        <w:rPr>
          <w:sz w:val="20"/>
          <w:szCs w:val="20"/>
        </w:rPr>
      </w:pPr>
      <w:r w:rsidRPr="00D46733">
        <w:rPr>
          <w:sz w:val="20"/>
          <w:szCs w:val="20"/>
        </w:rPr>
        <w:t>Daniela Borgognone</w:t>
      </w:r>
      <w:r w:rsidR="00D46733" w:rsidRPr="00D46733">
        <w:rPr>
          <w:sz w:val="20"/>
          <w:szCs w:val="20"/>
          <w:vertAlign w:val="superscript"/>
        </w:rPr>
        <w:t>1</w:t>
      </w:r>
      <w:r w:rsidR="004427F6" w:rsidRPr="00D46733">
        <w:rPr>
          <w:sz w:val="20"/>
          <w:szCs w:val="20"/>
        </w:rPr>
        <w:t xml:space="preserve">, </w:t>
      </w:r>
      <w:r w:rsidRPr="00D46733">
        <w:rPr>
          <w:sz w:val="20"/>
          <w:szCs w:val="20"/>
        </w:rPr>
        <w:t>Andrea Marcucci</w:t>
      </w:r>
      <w:r w:rsidR="00D46733" w:rsidRPr="00D46733">
        <w:rPr>
          <w:sz w:val="20"/>
          <w:szCs w:val="20"/>
          <w:vertAlign w:val="superscript"/>
        </w:rPr>
        <w:t>2</w:t>
      </w:r>
      <w:r w:rsidRPr="00D46733">
        <w:rPr>
          <w:sz w:val="20"/>
          <w:szCs w:val="20"/>
        </w:rPr>
        <w:t xml:space="preserve">, </w:t>
      </w:r>
      <w:r w:rsidR="003F7EE5">
        <w:rPr>
          <w:sz w:val="20"/>
          <w:szCs w:val="20"/>
        </w:rPr>
        <w:t>Marco Renzaglia</w:t>
      </w:r>
      <w:r w:rsidR="003F7EE5" w:rsidRPr="00D46733">
        <w:rPr>
          <w:sz w:val="20"/>
          <w:szCs w:val="20"/>
          <w:vertAlign w:val="superscript"/>
        </w:rPr>
        <w:t>2</w:t>
      </w:r>
      <w:r w:rsidR="003F7EE5" w:rsidRPr="00D46733">
        <w:rPr>
          <w:sz w:val="20"/>
          <w:szCs w:val="20"/>
        </w:rPr>
        <w:t xml:space="preserve">, </w:t>
      </w:r>
      <w:r w:rsidRPr="00D46733">
        <w:rPr>
          <w:sz w:val="20"/>
          <w:szCs w:val="20"/>
        </w:rPr>
        <w:t>Cardarelli Mariateresa</w:t>
      </w:r>
      <w:r w:rsidR="00D46733" w:rsidRPr="00D46733">
        <w:rPr>
          <w:sz w:val="20"/>
          <w:szCs w:val="20"/>
          <w:vertAlign w:val="superscript"/>
        </w:rPr>
        <w:t>2</w:t>
      </w:r>
    </w:p>
    <w:p w:rsidR="00D46733" w:rsidRPr="00D46733" w:rsidRDefault="00D46733" w:rsidP="00D46733">
      <w:pPr>
        <w:spacing w:line="480" w:lineRule="auto"/>
        <w:jc w:val="both"/>
        <w:outlineLvl w:val="0"/>
        <w:rPr>
          <w:sz w:val="20"/>
          <w:szCs w:val="20"/>
          <w:lang w:val="en-US"/>
        </w:rPr>
      </w:pPr>
      <w:r w:rsidRPr="00D46733">
        <w:rPr>
          <w:sz w:val="20"/>
          <w:szCs w:val="20"/>
          <w:vertAlign w:val="superscript"/>
          <w:lang w:val="en-US"/>
        </w:rPr>
        <w:t>1</w:t>
      </w:r>
      <w:r w:rsidRPr="00D46733">
        <w:rPr>
          <w:sz w:val="20"/>
          <w:szCs w:val="20"/>
          <w:lang w:val="en-US"/>
        </w:rPr>
        <w:t xml:space="preserve">Department of Agriculture, Forestry, Nature and Energy, University of </w:t>
      </w:r>
      <w:proofErr w:type="spellStart"/>
      <w:r w:rsidRPr="00D46733">
        <w:rPr>
          <w:sz w:val="20"/>
          <w:szCs w:val="20"/>
          <w:lang w:val="en-US"/>
        </w:rPr>
        <w:t>Tuscia</w:t>
      </w:r>
      <w:proofErr w:type="spellEnd"/>
      <w:r w:rsidRPr="00D46733">
        <w:rPr>
          <w:sz w:val="20"/>
          <w:szCs w:val="20"/>
          <w:lang w:val="en-US"/>
        </w:rPr>
        <w:t xml:space="preserve">, via San </w:t>
      </w:r>
      <w:proofErr w:type="spellStart"/>
      <w:r w:rsidRPr="00D46733">
        <w:rPr>
          <w:sz w:val="20"/>
          <w:szCs w:val="20"/>
          <w:lang w:val="en-US"/>
        </w:rPr>
        <w:t>Camillo</w:t>
      </w:r>
      <w:proofErr w:type="spellEnd"/>
      <w:r w:rsidRPr="00D46733">
        <w:rPr>
          <w:sz w:val="20"/>
          <w:szCs w:val="20"/>
          <w:lang w:val="en-US"/>
        </w:rPr>
        <w:t xml:space="preserve"> De </w:t>
      </w:r>
      <w:proofErr w:type="spellStart"/>
      <w:r w:rsidRPr="00D46733">
        <w:rPr>
          <w:sz w:val="20"/>
          <w:szCs w:val="20"/>
          <w:lang w:val="en-US"/>
        </w:rPr>
        <w:t>Lellis</w:t>
      </w:r>
      <w:proofErr w:type="spellEnd"/>
      <w:r w:rsidRPr="00D46733">
        <w:rPr>
          <w:sz w:val="20"/>
          <w:szCs w:val="20"/>
          <w:lang w:val="en-US"/>
        </w:rPr>
        <w:t xml:space="preserve"> </w:t>
      </w:r>
      <w:proofErr w:type="spellStart"/>
      <w:r w:rsidRPr="00D46733">
        <w:rPr>
          <w:sz w:val="20"/>
          <w:szCs w:val="20"/>
          <w:lang w:val="en-US"/>
        </w:rPr>
        <w:t>snc</w:t>
      </w:r>
      <w:proofErr w:type="spellEnd"/>
      <w:r w:rsidRPr="00D46733">
        <w:rPr>
          <w:sz w:val="20"/>
          <w:szCs w:val="20"/>
          <w:lang w:val="en-US"/>
        </w:rPr>
        <w:t xml:space="preserve">, 01100 </w:t>
      </w:r>
      <w:proofErr w:type="spellStart"/>
      <w:r w:rsidRPr="00D46733">
        <w:rPr>
          <w:sz w:val="20"/>
          <w:szCs w:val="20"/>
          <w:lang w:val="en-US"/>
        </w:rPr>
        <w:t>Viterbo</w:t>
      </w:r>
      <w:proofErr w:type="spellEnd"/>
      <w:r w:rsidRPr="00D46733">
        <w:rPr>
          <w:sz w:val="20"/>
          <w:szCs w:val="20"/>
          <w:lang w:val="en-US"/>
        </w:rPr>
        <w:t>, Italy</w:t>
      </w:r>
    </w:p>
    <w:p w:rsidR="00C52970" w:rsidRPr="00D46733" w:rsidRDefault="00D46733" w:rsidP="00D46733">
      <w:pPr>
        <w:spacing w:line="480" w:lineRule="auto"/>
        <w:jc w:val="both"/>
        <w:rPr>
          <w:sz w:val="20"/>
          <w:szCs w:val="20"/>
          <w:lang w:val="en-US"/>
        </w:rPr>
      </w:pPr>
      <w:r w:rsidRPr="00D46733">
        <w:rPr>
          <w:sz w:val="20"/>
          <w:szCs w:val="20"/>
          <w:vertAlign w:val="superscript"/>
          <w:lang w:val="en-US"/>
        </w:rPr>
        <w:t>2</w:t>
      </w:r>
      <w:r w:rsidRPr="00D46733">
        <w:rPr>
          <w:sz w:val="20"/>
          <w:szCs w:val="20"/>
          <w:lang w:val="en-US"/>
        </w:rPr>
        <w:t>Agricultural Research Council - Research Centre for the Soil-Plant System, 00184 Roma, Italy</w:t>
      </w:r>
    </w:p>
    <w:p w:rsidR="00B47C1B" w:rsidRPr="00D46733" w:rsidRDefault="009973C8" w:rsidP="00D46733">
      <w:pPr>
        <w:spacing w:line="480" w:lineRule="auto"/>
        <w:jc w:val="both"/>
        <w:rPr>
          <w:b/>
          <w:sz w:val="20"/>
          <w:szCs w:val="20"/>
          <w:lang w:val="en-US"/>
        </w:rPr>
      </w:pPr>
      <w:r w:rsidRPr="00D46733">
        <w:rPr>
          <w:b/>
          <w:sz w:val="20"/>
          <w:szCs w:val="20"/>
          <w:lang w:val="en-US"/>
        </w:rPr>
        <w:t>Abstract</w:t>
      </w:r>
    </w:p>
    <w:p w:rsidR="00E00419" w:rsidRPr="00D46733" w:rsidRDefault="008129ED" w:rsidP="00D46733">
      <w:pPr>
        <w:spacing w:line="480" w:lineRule="auto"/>
        <w:jc w:val="both"/>
        <w:rPr>
          <w:sz w:val="20"/>
          <w:szCs w:val="20"/>
          <w:lang w:val="en-US"/>
        </w:rPr>
      </w:pPr>
      <w:r>
        <w:rPr>
          <w:sz w:val="20"/>
          <w:szCs w:val="20"/>
          <w:lang w:val="en-US"/>
        </w:rPr>
        <w:t>Activated charcoal was</w:t>
      </w:r>
      <w:r w:rsidR="00E00419" w:rsidRPr="00D46733">
        <w:rPr>
          <w:sz w:val="20"/>
          <w:szCs w:val="20"/>
          <w:lang w:val="en-US"/>
        </w:rPr>
        <w:t xml:space="preserve"> added to the elongation medium of </w:t>
      </w:r>
      <w:r w:rsidR="00E00419" w:rsidRPr="00D46733">
        <w:rPr>
          <w:i/>
          <w:sz w:val="20"/>
          <w:szCs w:val="20"/>
          <w:lang w:val="en-US"/>
        </w:rPr>
        <w:t xml:space="preserve">Aloe </w:t>
      </w:r>
      <w:proofErr w:type="spellStart"/>
      <w:r w:rsidR="00E00419" w:rsidRPr="00D46733">
        <w:rPr>
          <w:i/>
          <w:sz w:val="20"/>
          <w:szCs w:val="20"/>
          <w:lang w:val="en-US"/>
        </w:rPr>
        <w:t>barb</w:t>
      </w:r>
      <w:r w:rsidR="00BF4C86" w:rsidRPr="00D46733">
        <w:rPr>
          <w:i/>
          <w:sz w:val="20"/>
          <w:szCs w:val="20"/>
          <w:lang w:val="en-US"/>
        </w:rPr>
        <w:t>a</w:t>
      </w:r>
      <w:r w:rsidR="00E00419" w:rsidRPr="00D46733">
        <w:rPr>
          <w:i/>
          <w:sz w:val="20"/>
          <w:szCs w:val="20"/>
          <w:lang w:val="en-US"/>
        </w:rPr>
        <w:t>densis</w:t>
      </w:r>
      <w:proofErr w:type="spellEnd"/>
      <w:r w:rsidR="00B24C80" w:rsidRPr="00D46733">
        <w:rPr>
          <w:sz w:val="20"/>
          <w:szCs w:val="20"/>
          <w:lang w:val="en-US"/>
        </w:rPr>
        <w:t xml:space="preserve"> </w:t>
      </w:r>
      <w:proofErr w:type="spellStart"/>
      <w:r w:rsidR="00D46733">
        <w:rPr>
          <w:sz w:val="20"/>
          <w:szCs w:val="20"/>
          <w:lang w:val="en-US"/>
        </w:rPr>
        <w:t>micropropagated</w:t>
      </w:r>
      <w:proofErr w:type="spellEnd"/>
      <w:r w:rsidR="00D46733">
        <w:rPr>
          <w:sz w:val="20"/>
          <w:szCs w:val="20"/>
          <w:lang w:val="en-US"/>
        </w:rPr>
        <w:t xml:space="preserve"> </w:t>
      </w:r>
      <w:r w:rsidR="00D46733" w:rsidRPr="00D46733">
        <w:rPr>
          <w:i/>
          <w:sz w:val="20"/>
          <w:szCs w:val="20"/>
          <w:lang w:val="en-US"/>
        </w:rPr>
        <w:t>in vitro</w:t>
      </w:r>
      <w:r w:rsidR="00D46733">
        <w:rPr>
          <w:sz w:val="20"/>
          <w:szCs w:val="20"/>
          <w:lang w:val="en-US"/>
        </w:rPr>
        <w:t xml:space="preserve">. </w:t>
      </w:r>
      <w:ins w:id="0" w:author="Anon" w:date="2013-06-12T17:19:00Z">
        <w:r w:rsidR="00692457">
          <w:rPr>
            <w:sz w:val="20"/>
            <w:szCs w:val="20"/>
            <w:lang w:val="en-US"/>
          </w:rPr>
          <w:t>Its inclusion significantly</w:t>
        </w:r>
      </w:ins>
      <w:ins w:id="1" w:author="Anon" w:date="2013-06-12T17:20:00Z">
        <w:r w:rsidR="00692457">
          <w:rPr>
            <w:sz w:val="20"/>
            <w:szCs w:val="20"/>
            <w:lang w:val="en-US"/>
          </w:rPr>
          <w:t xml:space="preserve"> increased </w:t>
        </w:r>
      </w:ins>
      <w:del w:id="2" w:author="Anon" w:date="2013-06-12T17:20:00Z">
        <w:r w:rsidR="00482622" w:rsidDel="00692457">
          <w:rPr>
            <w:sz w:val="20"/>
            <w:szCs w:val="20"/>
            <w:lang w:val="en-US"/>
          </w:rPr>
          <w:delText>S</w:delText>
        </w:r>
      </w:del>
      <w:ins w:id="3" w:author="Anon" w:date="2013-06-12T17:20:00Z">
        <w:r w:rsidR="00692457">
          <w:rPr>
            <w:sz w:val="20"/>
            <w:szCs w:val="20"/>
            <w:lang w:val="en-US"/>
          </w:rPr>
          <w:t>s</w:t>
        </w:r>
      </w:ins>
      <w:r w:rsidR="00482622">
        <w:rPr>
          <w:sz w:val="20"/>
          <w:szCs w:val="20"/>
          <w:lang w:val="en-US"/>
        </w:rPr>
        <w:t xml:space="preserve">hoot </w:t>
      </w:r>
      <w:del w:id="4" w:author="Anon" w:date="2013-06-12T17:21:00Z">
        <w:r w:rsidR="00482622" w:rsidDel="00692457">
          <w:rPr>
            <w:sz w:val="20"/>
            <w:szCs w:val="20"/>
            <w:lang w:val="en-US"/>
          </w:rPr>
          <w:delText>growth</w:delText>
        </w:r>
      </w:del>
      <w:del w:id="5" w:author="Anon" w:date="2013-06-12T17:20:00Z">
        <w:r w:rsidR="00482622" w:rsidDel="00692457">
          <w:rPr>
            <w:sz w:val="20"/>
            <w:szCs w:val="20"/>
            <w:lang w:val="en-US"/>
          </w:rPr>
          <w:delText xml:space="preserve"> was significantly increased by the addition of activated charcoal</w:delText>
        </w:r>
      </w:del>
      <w:del w:id="6" w:author="Anon" w:date="2013-06-12T17:21:00Z">
        <w:r w:rsidR="00482622" w:rsidDel="00692457">
          <w:rPr>
            <w:sz w:val="20"/>
            <w:szCs w:val="20"/>
            <w:lang w:val="en-US"/>
          </w:rPr>
          <w:delText>.</w:delText>
        </w:r>
      </w:del>
      <w:del w:id="7" w:author="Anon" w:date="2013-06-12T17:20:00Z">
        <w:r w:rsidR="00482622" w:rsidDel="00692457">
          <w:rPr>
            <w:sz w:val="20"/>
            <w:szCs w:val="20"/>
            <w:lang w:val="en-US"/>
          </w:rPr>
          <w:delText xml:space="preserve"> </w:delText>
        </w:r>
        <w:r w:rsidR="00734238" w:rsidRPr="00D46733" w:rsidDel="00692457">
          <w:rPr>
            <w:sz w:val="20"/>
            <w:szCs w:val="20"/>
            <w:lang w:val="en-US"/>
          </w:rPr>
          <w:delText xml:space="preserve">The effect of </w:delText>
        </w:r>
        <w:r w:rsidR="00482622" w:rsidDel="00692457">
          <w:rPr>
            <w:sz w:val="20"/>
            <w:szCs w:val="20"/>
            <w:lang w:val="en-US"/>
          </w:rPr>
          <w:delText>activated charcoal</w:delText>
        </w:r>
      </w:del>
      <w:ins w:id="8" w:author="Anon" w:date="2013-06-12T17:21:00Z">
        <w:r w:rsidR="00692457">
          <w:rPr>
            <w:sz w:val="20"/>
            <w:szCs w:val="20"/>
            <w:lang w:val="en-US"/>
          </w:rPr>
          <w:t>growth. This</w:t>
        </w:r>
      </w:ins>
      <w:r w:rsidR="00734238" w:rsidRPr="00D46733">
        <w:rPr>
          <w:sz w:val="20"/>
          <w:szCs w:val="20"/>
          <w:lang w:val="en-US"/>
        </w:rPr>
        <w:t xml:space="preserve"> </w:t>
      </w:r>
      <w:r w:rsidR="00482622">
        <w:rPr>
          <w:sz w:val="20"/>
          <w:szCs w:val="20"/>
          <w:lang w:val="en-US"/>
        </w:rPr>
        <w:t>may be attributed</w:t>
      </w:r>
      <w:r w:rsidR="00734238">
        <w:rPr>
          <w:sz w:val="20"/>
          <w:szCs w:val="20"/>
          <w:lang w:val="en-US"/>
        </w:rPr>
        <w:t xml:space="preserve"> to </w:t>
      </w:r>
      <w:commentRangeStart w:id="9"/>
      <w:r w:rsidR="00734238">
        <w:rPr>
          <w:sz w:val="20"/>
          <w:szCs w:val="20"/>
          <w:lang w:val="en-US"/>
        </w:rPr>
        <w:t>several</w:t>
      </w:r>
      <w:commentRangeEnd w:id="9"/>
      <w:r w:rsidR="00692457">
        <w:rPr>
          <w:rStyle w:val="CommentReference"/>
        </w:rPr>
        <w:commentReference w:id="9"/>
      </w:r>
      <w:r w:rsidR="00734238">
        <w:rPr>
          <w:sz w:val="20"/>
          <w:szCs w:val="20"/>
          <w:lang w:val="en-US"/>
        </w:rPr>
        <w:t xml:space="preserve"> factors </w:t>
      </w:r>
      <w:r w:rsidR="00CB2C38">
        <w:rPr>
          <w:sz w:val="20"/>
          <w:szCs w:val="20"/>
          <w:lang w:val="en-US"/>
        </w:rPr>
        <w:t>including</w:t>
      </w:r>
      <w:r w:rsidR="00734238">
        <w:rPr>
          <w:sz w:val="20"/>
          <w:szCs w:val="20"/>
          <w:lang w:val="en-US"/>
        </w:rPr>
        <w:t xml:space="preserve"> </w:t>
      </w:r>
      <w:r w:rsidR="006443A9">
        <w:rPr>
          <w:sz w:val="20"/>
          <w:szCs w:val="20"/>
          <w:lang w:val="en-US"/>
        </w:rPr>
        <w:t>alteration of</w:t>
      </w:r>
      <w:r w:rsidR="00482622">
        <w:rPr>
          <w:sz w:val="20"/>
          <w:szCs w:val="20"/>
          <w:lang w:val="en-US"/>
        </w:rPr>
        <w:t xml:space="preserve"> </w:t>
      </w:r>
      <w:r w:rsidR="00734238" w:rsidRPr="00D46733">
        <w:rPr>
          <w:sz w:val="20"/>
          <w:szCs w:val="20"/>
          <w:lang w:val="en-US"/>
        </w:rPr>
        <w:t xml:space="preserve">medium pH and modification of </w:t>
      </w:r>
      <w:r w:rsidR="00427C0A">
        <w:rPr>
          <w:sz w:val="20"/>
          <w:szCs w:val="20"/>
          <w:lang w:val="en-US"/>
        </w:rPr>
        <w:t>nutrient availability</w:t>
      </w:r>
      <w:r w:rsidR="00734238" w:rsidRPr="00D46733">
        <w:rPr>
          <w:sz w:val="20"/>
          <w:szCs w:val="20"/>
          <w:lang w:val="en-US"/>
        </w:rPr>
        <w:t xml:space="preserve">. </w:t>
      </w:r>
      <w:del w:id="10" w:author="Anon" w:date="2013-06-12T17:23:00Z">
        <w:r w:rsidR="006443A9" w:rsidDel="00692457">
          <w:rPr>
            <w:sz w:val="20"/>
            <w:szCs w:val="20"/>
            <w:lang w:val="en-US"/>
          </w:rPr>
          <w:delText xml:space="preserve">Therefore, </w:delText>
        </w:r>
        <w:r w:rsidR="00CB2C38" w:rsidDel="00692457">
          <w:rPr>
            <w:sz w:val="20"/>
            <w:szCs w:val="20"/>
            <w:lang w:val="en-US"/>
          </w:rPr>
          <w:delText xml:space="preserve">in order </w:delText>
        </w:r>
        <w:r w:rsidR="006443A9" w:rsidDel="00692457">
          <w:rPr>
            <w:sz w:val="20"/>
            <w:szCs w:val="20"/>
            <w:lang w:val="en-US"/>
          </w:rPr>
          <w:delText>t</w:delText>
        </w:r>
        <w:r w:rsidR="00482622" w:rsidDel="00692457">
          <w:rPr>
            <w:sz w:val="20"/>
            <w:szCs w:val="20"/>
            <w:lang w:val="en-US"/>
          </w:rPr>
          <w:delText xml:space="preserve">o explain the improvement of the growth performance, </w:delText>
        </w:r>
        <w:r w:rsidR="00953B58" w:rsidDel="00692457">
          <w:rPr>
            <w:sz w:val="20"/>
            <w:szCs w:val="20"/>
            <w:lang w:val="en-US"/>
          </w:rPr>
          <w:delText>the effect of activated charcoal on medium pH and elements uptake during the culture period</w:delText>
        </w:r>
        <w:r w:rsidR="00482622" w:rsidDel="00692457">
          <w:rPr>
            <w:sz w:val="20"/>
            <w:szCs w:val="20"/>
            <w:lang w:val="en-US"/>
          </w:rPr>
          <w:delText xml:space="preserve"> was</w:delText>
        </w:r>
        <w:r w:rsidDel="00692457">
          <w:rPr>
            <w:sz w:val="20"/>
            <w:szCs w:val="20"/>
            <w:lang w:val="en-US"/>
          </w:rPr>
          <w:delText xml:space="preserve"> investigated. We</w:delText>
        </w:r>
      </w:del>
      <w:ins w:id="11" w:author="Anon" w:date="2013-06-12T17:23:00Z">
        <w:r w:rsidR="00692457">
          <w:rPr>
            <w:sz w:val="20"/>
            <w:szCs w:val="20"/>
            <w:lang w:val="en-US"/>
          </w:rPr>
          <w:t>It was</w:t>
        </w:r>
      </w:ins>
      <w:r>
        <w:rPr>
          <w:sz w:val="20"/>
          <w:szCs w:val="20"/>
          <w:lang w:val="en-US"/>
        </w:rPr>
        <w:t xml:space="preserve"> found that activated charcoal </w:t>
      </w:r>
      <w:del w:id="12" w:author="Anon" w:date="2013-06-12T17:23:00Z">
        <w:r w:rsidDel="00692457">
          <w:rPr>
            <w:sz w:val="20"/>
            <w:szCs w:val="20"/>
            <w:lang w:val="en-US"/>
          </w:rPr>
          <w:delText xml:space="preserve">was able to </w:delText>
        </w:r>
      </w:del>
      <w:del w:id="13" w:author="Anon" w:date="2013-06-12T17:24:00Z">
        <w:r w:rsidDel="00692457">
          <w:rPr>
            <w:sz w:val="20"/>
            <w:szCs w:val="20"/>
            <w:lang w:val="en-US"/>
          </w:rPr>
          <w:delText>counteract the</w:delText>
        </w:r>
      </w:del>
      <w:ins w:id="14" w:author="Anon" w:date="2013-06-12T17:24:00Z">
        <w:r w:rsidR="00692457">
          <w:rPr>
            <w:sz w:val="20"/>
            <w:szCs w:val="20"/>
            <w:lang w:val="en-US"/>
          </w:rPr>
          <w:t>prevented</w:t>
        </w:r>
      </w:ins>
      <w:r>
        <w:rPr>
          <w:sz w:val="20"/>
          <w:szCs w:val="20"/>
          <w:lang w:val="en-US"/>
        </w:rPr>
        <w:t xml:space="preserve"> </w:t>
      </w:r>
      <w:ins w:id="15" w:author="Anon" w:date="2013-06-12T17:25:00Z">
        <w:r w:rsidR="00692457">
          <w:rPr>
            <w:sz w:val="20"/>
            <w:szCs w:val="20"/>
            <w:lang w:val="en-US"/>
          </w:rPr>
          <w:t xml:space="preserve">a </w:t>
        </w:r>
      </w:ins>
      <w:r>
        <w:rPr>
          <w:sz w:val="20"/>
          <w:szCs w:val="20"/>
          <w:lang w:val="en-US"/>
        </w:rPr>
        <w:t xml:space="preserve">drop </w:t>
      </w:r>
      <w:del w:id="16" w:author="Anon" w:date="2013-06-12T17:25:00Z">
        <w:r w:rsidDel="00692457">
          <w:rPr>
            <w:sz w:val="20"/>
            <w:szCs w:val="20"/>
            <w:lang w:val="en-US"/>
          </w:rPr>
          <w:delText xml:space="preserve">of the </w:delText>
        </w:r>
      </w:del>
      <w:r>
        <w:rPr>
          <w:sz w:val="20"/>
          <w:szCs w:val="20"/>
          <w:lang w:val="en-US"/>
        </w:rPr>
        <w:t xml:space="preserve">medium pH </w:t>
      </w:r>
      <w:ins w:id="17" w:author="Anon" w:date="2013-06-12T17:26:00Z">
        <w:r w:rsidR="00692457">
          <w:rPr>
            <w:sz w:val="20"/>
            <w:szCs w:val="20"/>
            <w:lang w:val="en-US"/>
          </w:rPr>
          <w:t xml:space="preserve">which occurred </w:t>
        </w:r>
      </w:ins>
      <w:commentRangeStart w:id="18"/>
      <w:r w:rsidR="003621E0">
        <w:rPr>
          <w:sz w:val="20"/>
          <w:szCs w:val="20"/>
          <w:lang w:val="en-US"/>
        </w:rPr>
        <w:t>observed</w:t>
      </w:r>
      <w:commentRangeEnd w:id="18"/>
      <w:r w:rsidR="00692457">
        <w:rPr>
          <w:rStyle w:val="CommentReference"/>
        </w:rPr>
        <w:commentReference w:id="18"/>
      </w:r>
      <w:r w:rsidR="003621E0">
        <w:rPr>
          <w:sz w:val="20"/>
          <w:szCs w:val="20"/>
          <w:lang w:val="en-US"/>
        </w:rPr>
        <w:t xml:space="preserve"> in </w:t>
      </w:r>
      <w:ins w:id="19" w:author="Anon" w:date="2013-06-12T17:27:00Z">
        <w:r w:rsidR="00692457">
          <w:rPr>
            <w:sz w:val="20"/>
            <w:szCs w:val="20"/>
            <w:lang w:val="en-US"/>
          </w:rPr>
          <w:t xml:space="preserve">its </w:t>
        </w:r>
      </w:ins>
      <w:r w:rsidR="003621E0">
        <w:rPr>
          <w:sz w:val="20"/>
          <w:szCs w:val="20"/>
          <w:lang w:val="en-US"/>
        </w:rPr>
        <w:t>absence</w:t>
      </w:r>
      <w:del w:id="20" w:author="Anon" w:date="2013-06-12T17:27:00Z">
        <w:r w:rsidR="003621E0" w:rsidDel="00692457">
          <w:rPr>
            <w:sz w:val="20"/>
            <w:szCs w:val="20"/>
            <w:lang w:val="en-US"/>
          </w:rPr>
          <w:delText xml:space="preserve"> of </w:delText>
        </w:r>
        <w:r w:rsidR="0029178A" w:rsidDel="00692457">
          <w:rPr>
            <w:sz w:val="20"/>
            <w:szCs w:val="20"/>
            <w:lang w:val="en-US"/>
          </w:rPr>
          <w:delText>activated charcoal</w:delText>
        </w:r>
      </w:del>
      <w:r w:rsidR="0029178A">
        <w:rPr>
          <w:sz w:val="20"/>
          <w:szCs w:val="20"/>
          <w:lang w:val="en-US"/>
        </w:rPr>
        <w:t>,</w:t>
      </w:r>
      <w:r w:rsidR="003621E0">
        <w:rPr>
          <w:sz w:val="20"/>
          <w:szCs w:val="20"/>
          <w:lang w:val="en-US"/>
        </w:rPr>
        <w:t xml:space="preserve"> </w:t>
      </w:r>
      <w:r>
        <w:rPr>
          <w:sz w:val="20"/>
          <w:szCs w:val="20"/>
          <w:lang w:val="en-US"/>
        </w:rPr>
        <w:t xml:space="preserve">probably because it decreased the </w:t>
      </w:r>
      <w:proofErr w:type="spellStart"/>
      <w:ins w:id="21" w:author="Anon" w:date="2013-06-13T15:17:00Z">
        <w:r w:rsidR="00F14457">
          <w:rPr>
            <w:sz w:val="20"/>
            <w:szCs w:val="20"/>
            <w:lang w:val="en-US"/>
          </w:rPr>
          <w:t>ammonium</w:t>
        </w:r>
        <w:proofErr w:type="gramStart"/>
        <w:r w:rsidR="00F14457">
          <w:rPr>
            <w:sz w:val="20"/>
            <w:szCs w:val="20"/>
            <w:lang w:val="en-US"/>
          </w:rPr>
          <w:t>:nitrate</w:t>
        </w:r>
        <w:proofErr w:type="spellEnd"/>
        <w:proofErr w:type="gramEnd"/>
        <w:r w:rsidR="00F14457">
          <w:rPr>
            <w:sz w:val="20"/>
            <w:szCs w:val="20"/>
            <w:lang w:val="en-US"/>
          </w:rPr>
          <w:t xml:space="preserve"> (</w:t>
        </w:r>
      </w:ins>
      <w:r>
        <w:rPr>
          <w:sz w:val="20"/>
          <w:szCs w:val="20"/>
          <w:lang w:val="en-US"/>
        </w:rPr>
        <w:t>NH</w:t>
      </w:r>
      <w:r w:rsidRPr="008129ED">
        <w:rPr>
          <w:sz w:val="20"/>
          <w:szCs w:val="20"/>
          <w:vertAlign w:val="subscript"/>
          <w:lang w:val="en-US"/>
        </w:rPr>
        <w:t>4</w:t>
      </w:r>
      <w:r w:rsidRPr="008129ED">
        <w:rPr>
          <w:sz w:val="20"/>
          <w:szCs w:val="20"/>
          <w:vertAlign w:val="superscript"/>
          <w:lang w:val="en-US"/>
        </w:rPr>
        <w:t>+</w:t>
      </w:r>
      <w:ins w:id="22" w:author="Anon" w:date="2013-06-12T17:27:00Z">
        <w:r w:rsidR="00692457">
          <w:rPr>
            <w:sz w:val="20"/>
            <w:szCs w:val="20"/>
            <w:lang w:val="en-US"/>
          </w:rPr>
          <w:t>:</w:t>
        </w:r>
      </w:ins>
      <w:del w:id="23" w:author="Anon" w:date="2013-06-12T17:27:00Z">
        <w:r w:rsidR="00CB2C38" w:rsidDel="00692457">
          <w:rPr>
            <w:sz w:val="20"/>
            <w:szCs w:val="20"/>
            <w:lang w:val="en-US"/>
          </w:rPr>
          <w:delText>/</w:delText>
        </w:r>
      </w:del>
      <w:r>
        <w:rPr>
          <w:sz w:val="20"/>
          <w:szCs w:val="20"/>
          <w:lang w:val="en-US"/>
        </w:rPr>
        <w:t>NO</w:t>
      </w:r>
      <w:r w:rsidRPr="008129ED">
        <w:rPr>
          <w:sz w:val="20"/>
          <w:szCs w:val="20"/>
          <w:vertAlign w:val="subscript"/>
          <w:lang w:val="en-US"/>
        </w:rPr>
        <w:t>3</w:t>
      </w:r>
      <w:r w:rsidRPr="008129ED">
        <w:rPr>
          <w:sz w:val="20"/>
          <w:szCs w:val="20"/>
          <w:vertAlign w:val="superscript"/>
          <w:lang w:val="en-US"/>
        </w:rPr>
        <w:t>-</w:t>
      </w:r>
      <w:ins w:id="24" w:author="Anon" w:date="2013-06-13T15:17:00Z">
        <w:r w:rsidR="00F14457">
          <w:rPr>
            <w:sz w:val="20"/>
            <w:szCs w:val="20"/>
            <w:lang w:val="en-US"/>
          </w:rPr>
          <w:t>)</w:t>
        </w:r>
      </w:ins>
      <w:r>
        <w:rPr>
          <w:sz w:val="20"/>
          <w:szCs w:val="20"/>
          <w:lang w:val="en-US"/>
        </w:rPr>
        <w:t xml:space="preserve"> uptake ratio</w:t>
      </w:r>
      <w:ins w:id="25" w:author="Anon" w:date="2013-06-12T17:27:00Z">
        <w:r w:rsidR="00692457">
          <w:rPr>
            <w:sz w:val="20"/>
            <w:szCs w:val="20"/>
            <w:lang w:val="en-US"/>
          </w:rPr>
          <w:t>.</w:t>
        </w:r>
      </w:ins>
      <w:del w:id="26" w:author="Anon" w:date="2013-06-12T17:27:00Z">
        <w:r w:rsidDel="00692457">
          <w:rPr>
            <w:sz w:val="20"/>
            <w:szCs w:val="20"/>
            <w:lang w:val="en-US"/>
          </w:rPr>
          <w:delText>;</w:delText>
        </w:r>
      </w:del>
      <w:r>
        <w:rPr>
          <w:sz w:val="20"/>
          <w:szCs w:val="20"/>
          <w:lang w:val="en-US"/>
        </w:rPr>
        <w:t xml:space="preserve"> </w:t>
      </w:r>
      <w:ins w:id="27" w:author="Anon" w:date="2013-06-12T17:27:00Z">
        <w:r w:rsidR="00692457">
          <w:rPr>
            <w:sz w:val="20"/>
            <w:szCs w:val="20"/>
            <w:lang w:val="en-US"/>
          </w:rPr>
          <w:t>I</w:t>
        </w:r>
      </w:ins>
      <w:del w:id="28" w:author="Anon" w:date="2013-06-12T17:27:00Z">
        <w:r w:rsidDel="00692457">
          <w:rPr>
            <w:sz w:val="20"/>
            <w:szCs w:val="20"/>
            <w:lang w:val="en-US"/>
          </w:rPr>
          <w:delText>i</w:delText>
        </w:r>
      </w:del>
      <w:r>
        <w:rPr>
          <w:sz w:val="20"/>
          <w:szCs w:val="20"/>
          <w:lang w:val="en-US"/>
        </w:rPr>
        <w:t>n fact, a significant</w:t>
      </w:r>
      <w:r w:rsidRPr="008129ED">
        <w:rPr>
          <w:color w:val="231F20"/>
          <w:sz w:val="20"/>
          <w:szCs w:val="20"/>
          <w:lang w:val="en-US"/>
        </w:rPr>
        <w:t xml:space="preserve"> </w:t>
      </w:r>
      <w:r w:rsidRPr="00D46733">
        <w:rPr>
          <w:color w:val="231F20"/>
          <w:sz w:val="20"/>
          <w:szCs w:val="20"/>
          <w:lang w:val="en-US"/>
        </w:rPr>
        <w:t xml:space="preserve">negative </w:t>
      </w:r>
      <w:commentRangeStart w:id="29"/>
      <w:r w:rsidRPr="00D46733">
        <w:rPr>
          <w:color w:val="231F20"/>
          <w:sz w:val="20"/>
          <w:szCs w:val="20"/>
          <w:lang w:val="en-US"/>
        </w:rPr>
        <w:t>correlation</w:t>
      </w:r>
      <w:commentRangeEnd w:id="29"/>
      <w:r w:rsidR="00692457">
        <w:rPr>
          <w:rStyle w:val="CommentReference"/>
        </w:rPr>
        <w:commentReference w:id="29"/>
      </w:r>
      <w:r w:rsidRPr="00D46733">
        <w:rPr>
          <w:color w:val="231F20"/>
          <w:sz w:val="20"/>
          <w:szCs w:val="20"/>
          <w:lang w:val="en-US"/>
        </w:rPr>
        <w:t xml:space="preserve"> between NH</w:t>
      </w:r>
      <w:r w:rsidRPr="00D46733">
        <w:rPr>
          <w:color w:val="231F20"/>
          <w:sz w:val="20"/>
          <w:szCs w:val="20"/>
          <w:vertAlign w:val="subscript"/>
          <w:lang w:val="en-US"/>
        </w:rPr>
        <w:t>4</w:t>
      </w:r>
      <w:r w:rsidRPr="00D46733">
        <w:rPr>
          <w:color w:val="231F20"/>
          <w:sz w:val="20"/>
          <w:szCs w:val="20"/>
          <w:vertAlign w:val="superscript"/>
          <w:lang w:val="en-US"/>
        </w:rPr>
        <w:t>+</w:t>
      </w:r>
      <w:r w:rsidR="00CB2C38">
        <w:rPr>
          <w:color w:val="231F20"/>
          <w:sz w:val="20"/>
          <w:szCs w:val="20"/>
          <w:lang w:val="en-US"/>
        </w:rPr>
        <w:t>/</w:t>
      </w:r>
      <w:r w:rsidRPr="00D46733">
        <w:rPr>
          <w:color w:val="231F20"/>
          <w:sz w:val="20"/>
          <w:szCs w:val="20"/>
          <w:lang w:val="en-US"/>
        </w:rPr>
        <w:t>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uptake ratio and </w:t>
      </w:r>
      <w:r>
        <w:rPr>
          <w:color w:val="231F20"/>
          <w:sz w:val="20"/>
          <w:szCs w:val="20"/>
          <w:lang w:val="en-US"/>
        </w:rPr>
        <w:t xml:space="preserve">medium </w:t>
      </w:r>
      <w:r w:rsidRPr="00D46733">
        <w:rPr>
          <w:color w:val="231F20"/>
          <w:sz w:val="20"/>
          <w:szCs w:val="20"/>
          <w:lang w:val="en-US"/>
        </w:rPr>
        <w:t>pH</w:t>
      </w:r>
      <w:r>
        <w:rPr>
          <w:color w:val="231F20"/>
          <w:sz w:val="20"/>
          <w:szCs w:val="20"/>
          <w:lang w:val="en-US"/>
        </w:rPr>
        <w:t xml:space="preserve"> was </w:t>
      </w:r>
      <w:del w:id="30" w:author="Anon" w:date="2013-06-12T17:27:00Z">
        <w:r w:rsidDel="00692457">
          <w:rPr>
            <w:color w:val="231F20"/>
            <w:sz w:val="20"/>
            <w:szCs w:val="20"/>
            <w:lang w:val="en-US"/>
          </w:rPr>
          <w:delText>observed</w:delText>
        </w:r>
      </w:del>
      <w:ins w:id="31" w:author="Anon" w:date="2013-06-12T17:27:00Z">
        <w:r w:rsidR="00692457">
          <w:rPr>
            <w:color w:val="231F20"/>
            <w:sz w:val="20"/>
            <w:szCs w:val="20"/>
            <w:lang w:val="en-US"/>
          </w:rPr>
          <w:t>occurred</w:t>
        </w:r>
      </w:ins>
      <w:r>
        <w:rPr>
          <w:color w:val="231F20"/>
          <w:sz w:val="20"/>
          <w:szCs w:val="20"/>
          <w:lang w:val="en-US"/>
        </w:rPr>
        <w:t xml:space="preserve">. </w:t>
      </w:r>
      <w:r w:rsidR="003621E0">
        <w:rPr>
          <w:color w:val="231F20"/>
          <w:sz w:val="20"/>
          <w:szCs w:val="20"/>
          <w:lang w:val="en-US"/>
        </w:rPr>
        <w:t xml:space="preserve">Moreover, activated charcoal significantly affected the </w:t>
      </w:r>
      <w:commentRangeStart w:id="32"/>
      <w:r w:rsidR="003621E0">
        <w:rPr>
          <w:color w:val="231F20"/>
          <w:sz w:val="20"/>
          <w:szCs w:val="20"/>
          <w:lang w:val="en-US"/>
        </w:rPr>
        <w:t>elements</w:t>
      </w:r>
      <w:commentRangeEnd w:id="32"/>
      <w:r w:rsidR="00692457">
        <w:rPr>
          <w:rStyle w:val="CommentReference"/>
        </w:rPr>
        <w:commentReference w:id="32"/>
      </w:r>
      <w:ins w:id="33" w:author="Anon" w:date="2013-06-12T17:28:00Z">
        <w:r w:rsidR="00692457">
          <w:rPr>
            <w:color w:val="231F20"/>
            <w:sz w:val="20"/>
            <w:szCs w:val="20"/>
            <w:lang w:val="en-US"/>
          </w:rPr>
          <w:t>’</w:t>
        </w:r>
      </w:ins>
      <w:r w:rsidR="003621E0">
        <w:rPr>
          <w:color w:val="231F20"/>
          <w:sz w:val="20"/>
          <w:szCs w:val="20"/>
          <w:lang w:val="en-US"/>
        </w:rPr>
        <w:t xml:space="preserve"> concentration in the shoots, </w:t>
      </w:r>
      <w:r w:rsidR="00CB2C38">
        <w:rPr>
          <w:color w:val="231F20"/>
          <w:sz w:val="20"/>
          <w:szCs w:val="20"/>
          <w:lang w:val="en-US"/>
        </w:rPr>
        <w:t>given its ability</w:t>
      </w:r>
      <w:r w:rsidR="003621E0">
        <w:rPr>
          <w:color w:val="231F20"/>
          <w:sz w:val="20"/>
          <w:szCs w:val="20"/>
          <w:lang w:val="en-US"/>
        </w:rPr>
        <w:t xml:space="preserve"> </w:t>
      </w:r>
      <w:r w:rsidR="003621E0" w:rsidRPr="00D46733">
        <w:rPr>
          <w:color w:val="231F20"/>
          <w:sz w:val="20"/>
          <w:szCs w:val="20"/>
          <w:lang w:val="en-US"/>
        </w:rPr>
        <w:t xml:space="preserve">to capture </w:t>
      </w:r>
      <w:proofErr w:type="spellStart"/>
      <w:r w:rsidR="003621E0" w:rsidRPr="00D46733">
        <w:rPr>
          <w:color w:val="231F20"/>
          <w:sz w:val="20"/>
          <w:szCs w:val="20"/>
          <w:lang w:val="en-US"/>
        </w:rPr>
        <w:t>cations</w:t>
      </w:r>
      <w:proofErr w:type="spellEnd"/>
      <w:r w:rsidR="003621E0" w:rsidRPr="00D46733">
        <w:rPr>
          <w:color w:val="231F20"/>
          <w:sz w:val="20"/>
          <w:szCs w:val="20"/>
          <w:lang w:val="en-US"/>
        </w:rPr>
        <w:t xml:space="preserve"> on its particle surface </w:t>
      </w:r>
      <w:r w:rsidR="003621E0">
        <w:rPr>
          <w:color w:val="231F20"/>
          <w:sz w:val="20"/>
          <w:szCs w:val="20"/>
          <w:lang w:val="en-US"/>
        </w:rPr>
        <w:t xml:space="preserve">and </w:t>
      </w:r>
      <w:r w:rsidR="00CB2C38">
        <w:rPr>
          <w:color w:val="231F20"/>
          <w:sz w:val="20"/>
          <w:szCs w:val="20"/>
          <w:lang w:val="en-US"/>
        </w:rPr>
        <w:t xml:space="preserve">therefore </w:t>
      </w:r>
      <w:r w:rsidR="003621E0">
        <w:rPr>
          <w:color w:val="231F20"/>
          <w:sz w:val="20"/>
          <w:szCs w:val="20"/>
          <w:lang w:val="en-US"/>
        </w:rPr>
        <w:t xml:space="preserve">to reduce </w:t>
      </w:r>
      <w:r w:rsidR="0029178A">
        <w:rPr>
          <w:color w:val="231F20"/>
          <w:sz w:val="20"/>
          <w:szCs w:val="20"/>
          <w:lang w:val="en-US"/>
        </w:rPr>
        <w:t>their</w:t>
      </w:r>
      <w:r w:rsidR="0029178A" w:rsidRPr="00D46733">
        <w:rPr>
          <w:color w:val="231F20"/>
          <w:sz w:val="20"/>
          <w:szCs w:val="20"/>
          <w:lang w:val="en-US"/>
        </w:rPr>
        <w:t xml:space="preserve"> concentration</w:t>
      </w:r>
      <w:r w:rsidR="003621E0" w:rsidRPr="00D46733">
        <w:rPr>
          <w:color w:val="231F20"/>
          <w:sz w:val="20"/>
          <w:szCs w:val="20"/>
          <w:lang w:val="en-US"/>
        </w:rPr>
        <w:t xml:space="preserve"> in </w:t>
      </w:r>
      <w:commentRangeStart w:id="34"/>
      <w:r w:rsidR="003621E0" w:rsidRPr="00D46733">
        <w:rPr>
          <w:color w:val="231F20"/>
          <w:sz w:val="20"/>
          <w:szCs w:val="20"/>
          <w:lang w:val="en-US"/>
        </w:rPr>
        <w:t>tissues</w:t>
      </w:r>
      <w:r w:rsidR="003621E0">
        <w:rPr>
          <w:color w:val="231F20"/>
          <w:sz w:val="20"/>
          <w:szCs w:val="20"/>
          <w:lang w:val="en-US"/>
        </w:rPr>
        <w:t xml:space="preserve">. </w:t>
      </w:r>
      <w:commentRangeEnd w:id="34"/>
      <w:r w:rsidR="00692457">
        <w:rPr>
          <w:rStyle w:val="CommentReference"/>
        </w:rPr>
        <w:commentReference w:id="34"/>
      </w:r>
      <w:r w:rsidR="003621E0">
        <w:rPr>
          <w:color w:val="231F20"/>
          <w:sz w:val="20"/>
          <w:szCs w:val="20"/>
          <w:lang w:val="en-US"/>
        </w:rPr>
        <w:t xml:space="preserve">In </w:t>
      </w:r>
      <w:ins w:id="35" w:author="Anon" w:date="2013-06-12T17:29:00Z">
        <w:r w:rsidR="00692457">
          <w:rPr>
            <w:color w:val="231F20"/>
            <w:sz w:val="20"/>
            <w:szCs w:val="20"/>
            <w:lang w:val="en-US"/>
          </w:rPr>
          <w:t xml:space="preserve">the </w:t>
        </w:r>
      </w:ins>
      <w:r w:rsidR="003621E0">
        <w:rPr>
          <w:color w:val="231F20"/>
          <w:sz w:val="20"/>
          <w:szCs w:val="20"/>
          <w:lang w:val="en-US"/>
        </w:rPr>
        <w:t xml:space="preserve">absence of activated charcoal </w:t>
      </w:r>
      <w:ins w:id="36" w:author="Anon" w:date="2013-06-12T17:29:00Z">
        <w:r w:rsidR="00692457">
          <w:rPr>
            <w:color w:val="231F20"/>
            <w:sz w:val="20"/>
            <w:szCs w:val="20"/>
            <w:lang w:val="en-US"/>
          </w:rPr>
          <w:t xml:space="preserve">Fe </w:t>
        </w:r>
      </w:ins>
      <w:r w:rsidR="003621E0">
        <w:rPr>
          <w:color w:val="231F20"/>
          <w:sz w:val="20"/>
          <w:szCs w:val="20"/>
          <w:lang w:val="en-US"/>
        </w:rPr>
        <w:t xml:space="preserve">accumulation </w:t>
      </w:r>
      <w:del w:id="37" w:author="Anon" w:date="2013-06-12T17:29:00Z">
        <w:r w:rsidR="003621E0" w:rsidDel="00692457">
          <w:rPr>
            <w:color w:val="231F20"/>
            <w:sz w:val="20"/>
            <w:szCs w:val="20"/>
            <w:lang w:val="en-US"/>
          </w:rPr>
          <w:delText xml:space="preserve">of Fe </w:delText>
        </w:r>
      </w:del>
      <w:r w:rsidR="003621E0">
        <w:rPr>
          <w:color w:val="231F20"/>
          <w:sz w:val="20"/>
          <w:szCs w:val="20"/>
          <w:lang w:val="en-US"/>
        </w:rPr>
        <w:t xml:space="preserve">in the shoots was detected </w:t>
      </w:r>
      <w:r w:rsidR="00734238" w:rsidRPr="00D46733">
        <w:rPr>
          <w:color w:val="231F20"/>
          <w:sz w:val="20"/>
          <w:szCs w:val="20"/>
          <w:lang w:val="en-US"/>
        </w:rPr>
        <w:t>after 40 days of culture</w:t>
      </w:r>
      <w:del w:id="38" w:author="Anon" w:date="2013-06-12T17:29:00Z">
        <w:r w:rsidR="00734238" w:rsidRPr="00D46733" w:rsidDel="00700943">
          <w:rPr>
            <w:color w:val="231F20"/>
            <w:sz w:val="20"/>
            <w:szCs w:val="20"/>
            <w:lang w:val="en-US"/>
          </w:rPr>
          <w:delText xml:space="preserve"> </w:delText>
        </w:r>
        <w:r w:rsidR="00734238" w:rsidDel="00700943">
          <w:rPr>
            <w:color w:val="231F20"/>
            <w:sz w:val="20"/>
            <w:szCs w:val="20"/>
            <w:lang w:val="en-US"/>
          </w:rPr>
          <w:delText xml:space="preserve">which </w:delText>
        </w:r>
        <w:r w:rsidR="00734238" w:rsidRPr="00D46733" w:rsidDel="00700943">
          <w:rPr>
            <w:color w:val="231F20"/>
            <w:sz w:val="20"/>
            <w:szCs w:val="20"/>
            <w:lang w:val="en-US"/>
          </w:rPr>
          <w:delText>may be a</w:delText>
        </w:r>
        <w:r w:rsidR="00734238" w:rsidDel="00700943">
          <w:rPr>
            <w:color w:val="231F20"/>
            <w:sz w:val="20"/>
            <w:szCs w:val="20"/>
            <w:lang w:val="en-US"/>
          </w:rPr>
          <w:delText xml:space="preserve"> </w:delText>
        </w:r>
        <w:r w:rsidR="00CB2C38" w:rsidRPr="00D46733" w:rsidDel="00700943">
          <w:rPr>
            <w:color w:val="231F20"/>
            <w:sz w:val="20"/>
            <w:szCs w:val="20"/>
            <w:lang w:val="en-US"/>
          </w:rPr>
          <w:delText xml:space="preserve">stress </w:delText>
        </w:r>
        <w:r w:rsidR="00734238" w:rsidRPr="00D46733" w:rsidDel="00700943">
          <w:rPr>
            <w:color w:val="231F20"/>
            <w:sz w:val="20"/>
            <w:szCs w:val="20"/>
            <w:lang w:val="en-US"/>
          </w:rPr>
          <w:delText>factor respo</w:delText>
        </w:r>
        <w:r w:rsidR="00734238" w:rsidDel="00700943">
          <w:rPr>
            <w:color w:val="231F20"/>
            <w:sz w:val="20"/>
            <w:szCs w:val="20"/>
            <w:lang w:val="en-US"/>
          </w:rPr>
          <w:delText>nsible for the reduction</w:delText>
        </w:r>
        <w:r w:rsidR="00CB2C38" w:rsidDel="00700943">
          <w:rPr>
            <w:color w:val="231F20"/>
            <w:sz w:val="20"/>
            <w:szCs w:val="20"/>
            <w:lang w:val="en-US"/>
          </w:rPr>
          <w:delText xml:space="preserve"> of</w:delText>
        </w:r>
        <w:r w:rsidR="00CB2C38" w:rsidRPr="00CB2C38" w:rsidDel="00700943">
          <w:rPr>
            <w:color w:val="231F20"/>
            <w:sz w:val="20"/>
            <w:szCs w:val="20"/>
            <w:lang w:val="en-US"/>
          </w:rPr>
          <w:delText xml:space="preserve"> </w:delText>
        </w:r>
        <w:r w:rsidR="00CB2C38" w:rsidDel="00700943">
          <w:rPr>
            <w:color w:val="231F20"/>
            <w:sz w:val="20"/>
            <w:szCs w:val="20"/>
            <w:lang w:val="en-US"/>
          </w:rPr>
          <w:delText>growth</w:delText>
        </w:r>
      </w:del>
      <w:r w:rsidR="00734238" w:rsidRPr="00D46733">
        <w:rPr>
          <w:color w:val="231F20"/>
          <w:sz w:val="20"/>
          <w:szCs w:val="20"/>
          <w:lang w:val="en-US"/>
        </w:rPr>
        <w:t>.</w:t>
      </w:r>
    </w:p>
    <w:p w:rsidR="007B07B6" w:rsidRPr="00D46733" w:rsidRDefault="007B07B6" w:rsidP="00D46733">
      <w:pPr>
        <w:spacing w:line="480" w:lineRule="auto"/>
        <w:jc w:val="both"/>
        <w:rPr>
          <w:b/>
          <w:sz w:val="20"/>
          <w:szCs w:val="20"/>
          <w:lang w:val="en-US"/>
        </w:rPr>
      </w:pPr>
    </w:p>
    <w:p w:rsidR="00545322" w:rsidRPr="00D46733" w:rsidRDefault="00545322" w:rsidP="00D46733">
      <w:pPr>
        <w:spacing w:line="480" w:lineRule="auto"/>
        <w:jc w:val="both"/>
        <w:rPr>
          <w:b/>
          <w:sz w:val="20"/>
          <w:szCs w:val="20"/>
          <w:lang w:val="en-US"/>
        </w:rPr>
      </w:pPr>
      <w:r w:rsidRPr="00D46733">
        <w:rPr>
          <w:b/>
          <w:sz w:val="20"/>
          <w:szCs w:val="20"/>
          <w:lang w:val="en-US"/>
        </w:rPr>
        <w:t>Keywords</w:t>
      </w:r>
    </w:p>
    <w:p w:rsidR="00E446AC" w:rsidRDefault="00250B58" w:rsidP="00D46733">
      <w:pPr>
        <w:spacing w:line="480" w:lineRule="auto"/>
        <w:jc w:val="both"/>
        <w:rPr>
          <w:sz w:val="20"/>
          <w:szCs w:val="20"/>
          <w:lang w:val="en-US"/>
        </w:rPr>
      </w:pPr>
      <w:r>
        <w:rPr>
          <w:sz w:val="20"/>
          <w:szCs w:val="20"/>
          <w:lang w:val="en-US"/>
        </w:rPr>
        <w:t xml:space="preserve">Aloe </w:t>
      </w:r>
      <w:proofErr w:type="spellStart"/>
      <w:r>
        <w:rPr>
          <w:sz w:val="20"/>
          <w:szCs w:val="20"/>
          <w:lang w:val="en-US"/>
        </w:rPr>
        <w:t>vera</w:t>
      </w:r>
      <w:proofErr w:type="spellEnd"/>
      <w:r>
        <w:rPr>
          <w:sz w:val="20"/>
          <w:szCs w:val="20"/>
          <w:lang w:val="en-US"/>
        </w:rPr>
        <w:t xml:space="preserve">; </w:t>
      </w:r>
      <w:proofErr w:type="spellStart"/>
      <w:r>
        <w:rPr>
          <w:sz w:val="20"/>
          <w:szCs w:val="20"/>
          <w:lang w:val="en-US"/>
        </w:rPr>
        <w:t>Micropropagation</w:t>
      </w:r>
      <w:proofErr w:type="spellEnd"/>
      <w:r>
        <w:rPr>
          <w:sz w:val="20"/>
          <w:szCs w:val="20"/>
          <w:lang w:val="en-US"/>
        </w:rPr>
        <w:t>;</w:t>
      </w:r>
      <w:r w:rsidR="00A6749E">
        <w:rPr>
          <w:sz w:val="20"/>
          <w:szCs w:val="20"/>
          <w:lang w:val="en-US"/>
        </w:rPr>
        <w:t xml:space="preserve"> </w:t>
      </w:r>
      <w:r w:rsidR="000B3349">
        <w:rPr>
          <w:sz w:val="20"/>
          <w:szCs w:val="20"/>
          <w:lang w:val="en-US"/>
        </w:rPr>
        <w:t>Nutrients uptake; Ammonium to nitrate ratio</w:t>
      </w:r>
    </w:p>
    <w:p w:rsidR="00332DC4" w:rsidRDefault="00332DC4" w:rsidP="00D46733">
      <w:pPr>
        <w:spacing w:line="480" w:lineRule="auto"/>
        <w:jc w:val="both"/>
        <w:rPr>
          <w:sz w:val="20"/>
          <w:szCs w:val="20"/>
          <w:lang w:val="en-US"/>
        </w:rPr>
      </w:pPr>
    </w:p>
    <w:p w:rsidR="00332DC4" w:rsidRPr="00332DC4" w:rsidRDefault="00332DC4" w:rsidP="00D46733">
      <w:pPr>
        <w:spacing w:line="480" w:lineRule="auto"/>
        <w:jc w:val="both"/>
        <w:rPr>
          <w:sz w:val="20"/>
          <w:szCs w:val="20"/>
          <w:lang w:val="en-US"/>
        </w:rPr>
      </w:pPr>
      <w:r>
        <w:rPr>
          <w:b/>
          <w:sz w:val="20"/>
          <w:szCs w:val="20"/>
          <w:lang w:val="en-US"/>
        </w:rPr>
        <w:t xml:space="preserve">Running title </w:t>
      </w:r>
      <w:r>
        <w:rPr>
          <w:sz w:val="20"/>
          <w:szCs w:val="20"/>
          <w:lang w:val="en-US"/>
        </w:rPr>
        <w:t xml:space="preserve">Activated charcoal on </w:t>
      </w:r>
      <w:r w:rsidRPr="00332DC4">
        <w:rPr>
          <w:i/>
          <w:sz w:val="20"/>
          <w:szCs w:val="20"/>
          <w:lang w:val="en-US"/>
        </w:rPr>
        <w:t>in vitro</w:t>
      </w:r>
      <w:r>
        <w:rPr>
          <w:sz w:val="20"/>
          <w:szCs w:val="20"/>
          <w:lang w:val="en-US"/>
        </w:rPr>
        <w:t xml:space="preserve"> growth of </w:t>
      </w:r>
      <w:r w:rsidRPr="00332DC4">
        <w:rPr>
          <w:i/>
          <w:sz w:val="20"/>
          <w:szCs w:val="20"/>
          <w:lang w:val="en-US"/>
        </w:rPr>
        <w:t xml:space="preserve">Aloe </w:t>
      </w:r>
      <w:proofErr w:type="spellStart"/>
      <w:r w:rsidRPr="00332DC4">
        <w:rPr>
          <w:i/>
          <w:sz w:val="20"/>
          <w:szCs w:val="20"/>
          <w:lang w:val="en-US"/>
        </w:rPr>
        <w:t>barbadensis</w:t>
      </w:r>
      <w:proofErr w:type="spellEnd"/>
    </w:p>
    <w:p w:rsidR="009973C8" w:rsidRPr="00D46733" w:rsidRDefault="009973C8" w:rsidP="00D46733">
      <w:pPr>
        <w:spacing w:line="480" w:lineRule="auto"/>
        <w:jc w:val="both"/>
        <w:rPr>
          <w:b/>
          <w:sz w:val="20"/>
          <w:szCs w:val="20"/>
          <w:lang w:val="en-US"/>
        </w:rPr>
      </w:pPr>
    </w:p>
    <w:p w:rsidR="00511FB2" w:rsidRPr="00D46733" w:rsidRDefault="00C02C18" w:rsidP="00D46733">
      <w:pPr>
        <w:spacing w:line="480" w:lineRule="auto"/>
        <w:jc w:val="both"/>
        <w:rPr>
          <w:b/>
          <w:sz w:val="20"/>
          <w:szCs w:val="20"/>
          <w:lang w:val="en-US"/>
        </w:rPr>
      </w:pPr>
      <w:r w:rsidRPr="00D46733">
        <w:rPr>
          <w:b/>
          <w:sz w:val="20"/>
          <w:szCs w:val="20"/>
          <w:lang w:val="en-US"/>
        </w:rPr>
        <w:t>Introduction</w:t>
      </w:r>
    </w:p>
    <w:p w:rsidR="00504BAC" w:rsidRDefault="00A37409">
      <w:pPr>
        <w:spacing w:line="480" w:lineRule="auto"/>
        <w:ind w:firstLine="426"/>
        <w:jc w:val="both"/>
        <w:rPr>
          <w:sz w:val="20"/>
          <w:szCs w:val="20"/>
          <w:lang w:val="en-US"/>
        </w:rPr>
        <w:pPrChange w:id="39" w:author="Anon" w:date="2013-06-13T14:45:00Z">
          <w:pPr>
            <w:spacing w:line="480" w:lineRule="auto"/>
            <w:jc w:val="both"/>
          </w:pPr>
        </w:pPrChange>
      </w:pPr>
      <w:proofErr w:type="gramStart"/>
      <w:r w:rsidRPr="00D46733">
        <w:rPr>
          <w:i/>
          <w:sz w:val="20"/>
          <w:szCs w:val="20"/>
          <w:lang w:val="en-US"/>
        </w:rPr>
        <w:t xml:space="preserve">Aloe </w:t>
      </w:r>
      <w:proofErr w:type="spellStart"/>
      <w:r w:rsidR="00E83765" w:rsidRPr="00D46733">
        <w:rPr>
          <w:i/>
          <w:sz w:val="20"/>
          <w:szCs w:val="20"/>
          <w:lang w:val="en-US"/>
        </w:rPr>
        <w:t>barbadensis</w:t>
      </w:r>
      <w:proofErr w:type="spellEnd"/>
      <w:r w:rsidR="00E3764A" w:rsidRPr="00D46733">
        <w:rPr>
          <w:sz w:val="20"/>
          <w:szCs w:val="20"/>
          <w:lang w:val="en-US"/>
        </w:rPr>
        <w:t xml:space="preserve"> </w:t>
      </w:r>
      <w:r w:rsidR="008151E8" w:rsidRPr="00D46733">
        <w:rPr>
          <w:sz w:val="20"/>
          <w:szCs w:val="20"/>
          <w:lang w:val="en-US"/>
        </w:rPr>
        <w:t>Mill</w:t>
      </w:r>
      <w:r w:rsidR="00C77D78" w:rsidRPr="00D46733">
        <w:rPr>
          <w:sz w:val="20"/>
          <w:szCs w:val="20"/>
          <w:lang w:val="en-US"/>
        </w:rPr>
        <w:t>.</w:t>
      </w:r>
      <w:proofErr w:type="gramEnd"/>
      <w:r w:rsidR="00C77D78" w:rsidRPr="00D46733">
        <w:rPr>
          <w:sz w:val="20"/>
          <w:szCs w:val="20"/>
          <w:lang w:val="en-US"/>
        </w:rPr>
        <w:t xml:space="preserve"> </w:t>
      </w:r>
      <w:proofErr w:type="gramStart"/>
      <w:r w:rsidR="00C77D78" w:rsidRPr="00D46733">
        <w:rPr>
          <w:sz w:val="20"/>
          <w:szCs w:val="20"/>
          <w:lang w:val="en-US"/>
        </w:rPr>
        <w:t>is</w:t>
      </w:r>
      <w:proofErr w:type="gramEnd"/>
      <w:r w:rsidR="00C77D78" w:rsidRPr="00D46733">
        <w:rPr>
          <w:sz w:val="20"/>
          <w:szCs w:val="20"/>
          <w:lang w:val="en-US"/>
        </w:rPr>
        <w:t xml:space="preserve"> an important medicinal plant belonging to</w:t>
      </w:r>
      <w:r w:rsidRPr="00D46733">
        <w:rPr>
          <w:sz w:val="20"/>
          <w:szCs w:val="20"/>
          <w:lang w:val="en-US"/>
        </w:rPr>
        <w:t xml:space="preserve"> </w:t>
      </w:r>
      <w:r w:rsidR="00C77D78" w:rsidRPr="00D46733">
        <w:rPr>
          <w:sz w:val="20"/>
          <w:szCs w:val="20"/>
          <w:lang w:val="en-US"/>
        </w:rPr>
        <w:t xml:space="preserve">the </w:t>
      </w:r>
      <w:proofErr w:type="spellStart"/>
      <w:r w:rsidRPr="00D46733">
        <w:rPr>
          <w:sz w:val="20"/>
          <w:szCs w:val="20"/>
          <w:lang w:val="en-US"/>
        </w:rPr>
        <w:t>Liliaceae</w:t>
      </w:r>
      <w:proofErr w:type="spellEnd"/>
      <w:r w:rsidR="00C77D78" w:rsidRPr="00D46733">
        <w:rPr>
          <w:sz w:val="20"/>
          <w:szCs w:val="20"/>
          <w:lang w:val="en-US"/>
        </w:rPr>
        <w:t xml:space="preserve"> family</w:t>
      </w:r>
      <w:r w:rsidR="00E3764A" w:rsidRPr="00D46733">
        <w:rPr>
          <w:sz w:val="20"/>
          <w:szCs w:val="20"/>
          <w:lang w:val="en-US"/>
        </w:rPr>
        <w:t xml:space="preserve">. </w:t>
      </w:r>
      <w:commentRangeStart w:id="40"/>
      <w:r w:rsidR="00E3764A" w:rsidRPr="00D46733">
        <w:rPr>
          <w:sz w:val="20"/>
          <w:szCs w:val="20"/>
          <w:lang w:val="en-US"/>
        </w:rPr>
        <w:t>It</w:t>
      </w:r>
      <w:commentRangeEnd w:id="40"/>
      <w:r w:rsidR="00B665B0">
        <w:rPr>
          <w:rStyle w:val="CommentReference"/>
        </w:rPr>
        <w:commentReference w:id="40"/>
      </w:r>
      <w:r w:rsidR="00E3764A" w:rsidRPr="00D46733">
        <w:rPr>
          <w:sz w:val="20"/>
          <w:szCs w:val="20"/>
          <w:lang w:val="en-US"/>
        </w:rPr>
        <w:t xml:space="preserve"> </w:t>
      </w:r>
      <w:r w:rsidRPr="00D46733">
        <w:rPr>
          <w:sz w:val="20"/>
          <w:szCs w:val="20"/>
          <w:lang w:val="en-US"/>
        </w:rPr>
        <w:t>has been used for centuries in traditional and folk medicine</w:t>
      </w:r>
      <w:r w:rsidR="00D7525D" w:rsidRPr="00D46733">
        <w:rPr>
          <w:sz w:val="20"/>
          <w:szCs w:val="20"/>
          <w:lang w:val="en-US"/>
        </w:rPr>
        <w:t xml:space="preserve"> to treat several</w:t>
      </w:r>
      <w:r w:rsidR="00CB5364" w:rsidRPr="00D46733">
        <w:rPr>
          <w:sz w:val="20"/>
          <w:szCs w:val="20"/>
          <w:lang w:val="en-US"/>
        </w:rPr>
        <w:t xml:space="preserve"> </w:t>
      </w:r>
      <w:r w:rsidR="005775BC" w:rsidRPr="00D46733">
        <w:rPr>
          <w:sz w:val="20"/>
          <w:szCs w:val="20"/>
          <w:lang w:val="en-US"/>
        </w:rPr>
        <w:t xml:space="preserve">health </w:t>
      </w:r>
      <w:r w:rsidR="00CB5364" w:rsidRPr="00D46733">
        <w:rPr>
          <w:sz w:val="20"/>
          <w:szCs w:val="20"/>
          <w:lang w:val="en-US"/>
        </w:rPr>
        <w:t>disorders</w:t>
      </w:r>
      <w:proofErr w:type="gramStart"/>
      <w:r w:rsidR="000F0333" w:rsidRPr="00D46733">
        <w:rPr>
          <w:sz w:val="20"/>
          <w:szCs w:val="20"/>
          <w:lang w:val="en-US"/>
        </w:rPr>
        <w:t>.</w:t>
      </w:r>
      <w:ins w:id="41" w:author="Anon" w:date="2013-06-13T13:45:00Z">
        <w:r w:rsidR="00B665B0">
          <w:rPr>
            <w:sz w:val="20"/>
            <w:szCs w:val="20"/>
            <w:lang w:val="en-US"/>
          </w:rPr>
          <w:t>(</w:t>
        </w:r>
        <w:proofErr w:type="gramEnd"/>
        <w:r w:rsidR="00B665B0">
          <w:rPr>
            <w:sz w:val="20"/>
            <w:szCs w:val="20"/>
            <w:lang w:val="en-US"/>
          </w:rPr>
          <w:t>Ref)</w:t>
        </w:r>
      </w:ins>
      <w:r w:rsidR="000F0333" w:rsidRPr="00D46733">
        <w:rPr>
          <w:sz w:val="20"/>
          <w:szCs w:val="20"/>
          <w:lang w:val="en-US"/>
        </w:rPr>
        <w:t xml:space="preserve"> </w:t>
      </w:r>
      <w:r w:rsidR="00051794" w:rsidRPr="00D46733">
        <w:rPr>
          <w:sz w:val="20"/>
          <w:szCs w:val="20"/>
          <w:lang w:val="en-US"/>
        </w:rPr>
        <w:t>Nowadays</w:t>
      </w:r>
      <w:r w:rsidR="00E3764A" w:rsidRPr="00D46733">
        <w:rPr>
          <w:sz w:val="20"/>
          <w:szCs w:val="20"/>
          <w:lang w:val="en-US"/>
        </w:rPr>
        <w:t xml:space="preserve"> its leaves are processed by industry </w:t>
      </w:r>
      <w:r w:rsidR="00E83765" w:rsidRPr="00D46733">
        <w:rPr>
          <w:sz w:val="20"/>
          <w:szCs w:val="20"/>
          <w:lang w:val="en-US"/>
        </w:rPr>
        <w:t xml:space="preserve">as </w:t>
      </w:r>
      <w:ins w:id="42" w:author="Anon" w:date="2013-06-13T13:46:00Z">
        <w:r w:rsidR="00B665B0">
          <w:rPr>
            <w:sz w:val="20"/>
            <w:szCs w:val="20"/>
            <w:lang w:val="en-US"/>
          </w:rPr>
          <w:t xml:space="preserve">a </w:t>
        </w:r>
      </w:ins>
      <w:r w:rsidR="00E83765" w:rsidRPr="00D46733">
        <w:rPr>
          <w:sz w:val="20"/>
          <w:szCs w:val="20"/>
          <w:lang w:val="en-US"/>
        </w:rPr>
        <w:t xml:space="preserve">source of pharmaceutical, cosmetics and healthy food products. Aloe is commonly propagated </w:t>
      </w:r>
      <w:r w:rsidR="00881CB5" w:rsidRPr="00D46733">
        <w:rPr>
          <w:sz w:val="20"/>
          <w:szCs w:val="20"/>
          <w:lang w:val="en-US"/>
        </w:rPr>
        <w:t>through lateral buds</w:t>
      </w:r>
      <w:r w:rsidR="00E83765" w:rsidRPr="00D46733">
        <w:rPr>
          <w:sz w:val="20"/>
          <w:szCs w:val="20"/>
          <w:lang w:val="en-US"/>
        </w:rPr>
        <w:t xml:space="preserve"> but th</w:t>
      </w:r>
      <w:r w:rsidR="000F0333" w:rsidRPr="00D46733">
        <w:rPr>
          <w:sz w:val="20"/>
          <w:szCs w:val="20"/>
          <w:lang w:val="en-US"/>
        </w:rPr>
        <w:t xml:space="preserve">is technique doesn’t satisfy the industry’s biomass </w:t>
      </w:r>
      <w:commentRangeStart w:id="43"/>
      <w:r w:rsidR="000F0333" w:rsidRPr="00D46733">
        <w:rPr>
          <w:sz w:val="20"/>
          <w:szCs w:val="20"/>
          <w:lang w:val="en-US"/>
        </w:rPr>
        <w:t>demand</w:t>
      </w:r>
      <w:commentRangeEnd w:id="43"/>
      <w:r w:rsidR="00B665B0">
        <w:rPr>
          <w:rStyle w:val="CommentReference"/>
        </w:rPr>
        <w:commentReference w:id="43"/>
      </w:r>
      <w:r w:rsidR="00881CB5" w:rsidRPr="00D46733">
        <w:rPr>
          <w:sz w:val="20"/>
          <w:szCs w:val="20"/>
          <w:lang w:val="en-US"/>
        </w:rPr>
        <w:t>.</w:t>
      </w:r>
      <w:r w:rsidR="00E83765" w:rsidRPr="00D46733">
        <w:rPr>
          <w:sz w:val="20"/>
          <w:szCs w:val="20"/>
          <w:lang w:val="en-US"/>
        </w:rPr>
        <w:t xml:space="preserve"> </w:t>
      </w:r>
      <w:ins w:id="44" w:author="Anon" w:date="2013-06-13T13:48:00Z">
        <w:r w:rsidR="00B665B0">
          <w:rPr>
            <w:sz w:val="20"/>
            <w:szCs w:val="20"/>
            <w:lang w:val="en-US"/>
          </w:rPr>
          <w:t xml:space="preserve">(Ref) </w:t>
        </w:r>
      </w:ins>
      <w:r w:rsidR="00E83765" w:rsidRPr="00D46733">
        <w:rPr>
          <w:i/>
          <w:sz w:val="20"/>
          <w:szCs w:val="20"/>
          <w:lang w:val="en-US"/>
        </w:rPr>
        <w:t>In vitro</w:t>
      </w:r>
      <w:r w:rsidR="00E83765" w:rsidRPr="00D46733">
        <w:rPr>
          <w:sz w:val="20"/>
          <w:szCs w:val="20"/>
          <w:lang w:val="en-US"/>
        </w:rPr>
        <w:t xml:space="preserve"> culture </w:t>
      </w:r>
      <w:r w:rsidR="00F17454" w:rsidRPr="00D46733">
        <w:rPr>
          <w:sz w:val="20"/>
          <w:szCs w:val="20"/>
          <w:lang w:val="en-US"/>
        </w:rPr>
        <w:t xml:space="preserve">is an alternative propagation method </w:t>
      </w:r>
      <w:r w:rsidR="008E3801">
        <w:rPr>
          <w:sz w:val="20"/>
          <w:szCs w:val="20"/>
          <w:lang w:val="en-US"/>
        </w:rPr>
        <w:t xml:space="preserve">which </w:t>
      </w:r>
      <w:del w:id="45" w:author="Anon" w:date="2013-06-13T13:49:00Z">
        <w:r w:rsidR="00AF1518" w:rsidRPr="00D46733" w:rsidDel="00B665B0">
          <w:rPr>
            <w:sz w:val="20"/>
            <w:szCs w:val="20"/>
            <w:lang w:val="en-US"/>
          </w:rPr>
          <w:delText>allows</w:delText>
        </w:r>
        <w:r w:rsidR="00E83765" w:rsidRPr="00D46733" w:rsidDel="00B665B0">
          <w:rPr>
            <w:sz w:val="20"/>
            <w:szCs w:val="20"/>
            <w:lang w:val="en-US"/>
          </w:rPr>
          <w:delText xml:space="preserve"> to obtain a </w:delText>
        </w:r>
        <w:r w:rsidR="00AF1518" w:rsidRPr="00D46733" w:rsidDel="00B665B0">
          <w:rPr>
            <w:sz w:val="20"/>
            <w:szCs w:val="20"/>
            <w:lang w:val="en-US"/>
          </w:rPr>
          <w:delText>standard</w:delText>
        </w:r>
      </w:del>
      <w:ins w:id="46" w:author="Anon" w:date="2013-06-13T13:49:00Z">
        <w:r w:rsidR="00B665B0">
          <w:rPr>
            <w:sz w:val="20"/>
            <w:szCs w:val="20"/>
            <w:lang w:val="en-US"/>
          </w:rPr>
          <w:t>facilitates its</w:t>
        </w:r>
      </w:ins>
      <w:r w:rsidR="00AF1518" w:rsidRPr="00D46733">
        <w:rPr>
          <w:sz w:val="20"/>
          <w:szCs w:val="20"/>
          <w:lang w:val="en-US"/>
        </w:rPr>
        <w:t xml:space="preserve"> large scale production </w:t>
      </w:r>
      <w:del w:id="47" w:author="Anon" w:date="2013-06-13T13:49:00Z">
        <w:r w:rsidR="00AF1518" w:rsidRPr="00D46733" w:rsidDel="00B665B0">
          <w:rPr>
            <w:sz w:val="20"/>
            <w:szCs w:val="20"/>
            <w:lang w:val="en-US"/>
          </w:rPr>
          <w:delText>of pl</w:delText>
        </w:r>
        <w:r w:rsidR="00D178DC" w:rsidRPr="00D46733" w:rsidDel="00B665B0">
          <w:rPr>
            <w:sz w:val="20"/>
            <w:szCs w:val="20"/>
            <w:lang w:val="en-US"/>
          </w:rPr>
          <w:delText xml:space="preserve">ants </w:delText>
        </w:r>
      </w:del>
      <w:r w:rsidR="00F17454" w:rsidRPr="00D46733">
        <w:rPr>
          <w:sz w:val="20"/>
          <w:szCs w:val="20"/>
          <w:lang w:val="en-US"/>
        </w:rPr>
        <w:t>in limited time</w:t>
      </w:r>
      <w:r w:rsidR="00490A45" w:rsidRPr="00D46733">
        <w:rPr>
          <w:sz w:val="20"/>
          <w:szCs w:val="20"/>
          <w:lang w:val="en-US"/>
        </w:rPr>
        <w:t xml:space="preserve"> and space</w:t>
      </w:r>
      <w:ins w:id="48" w:author="Anon" w:date="2013-06-13T13:49:00Z">
        <w:r w:rsidR="00B665B0">
          <w:rPr>
            <w:sz w:val="20"/>
            <w:szCs w:val="20"/>
            <w:lang w:val="en-US"/>
          </w:rPr>
          <w:t xml:space="preserve"> (Ref)</w:t>
        </w:r>
      </w:ins>
      <w:r w:rsidR="00F17454" w:rsidRPr="00D46733">
        <w:rPr>
          <w:sz w:val="20"/>
          <w:szCs w:val="20"/>
          <w:lang w:val="en-US"/>
        </w:rPr>
        <w:t>.</w:t>
      </w:r>
    </w:p>
    <w:p w:rsidR="00497224" w:rsidRPr="00D46733" w:rsidRDefault="00D36512" w:rsidP="00D46733">
      <w:pPr>
        <w:spacing w:line="480" w:lineRule="auto"/>
        <w:jc w:val="both"/>
        <w:rPr>
          <w:dstrike/>
          <w:sz w:val="20"/>
          <w:szCs w:val="20"/>
          <w:lang w:val="en-US"/>
        </w:rPr>
      </w:pPr>
      <w:r w:rsidRPr="00D46733">
        <w:rPr>
          <w:sz w:val="20"/>
          <w:szCs w:val="20"/>
          <w:lang w:val="en-US"/>
        </w:rPr>
        <w:t>Some</w:t>
      </w:r>
      <w:r w:rsidR="00AF1518" w:rsidRPr="00D46733">
        <w:rPr>
          <w:sz w:val="20"/>
          <w:szCs w:val="20"/>
          <w:lang w:val="en-US"/>
        </w:rPr>
        <w:t xml:space="preserve"> researcher</w:t>
      </w:r>
      <w:r w:rsidR="00281E46" w:rsidRPr="00D46733">
        <w:rPr>
          <w:sz w:val="20"/>
          <w:szCs w:val="20"/>
          <w:lang w:val="en-US"/>
        </w:rPr>
        <w:t>s</w:t>
      </w:r>
      <w:r w:rsidR="00AF1518" w:rsidRPr="00D46733">
        <w:rPr>
          <w:sz w:val="20"/>
          <w:szCs w:val="20"/>
          <w:lang w:val="en-US"/>
        </w:rPr>
        <w:t xml:space="preserve"> </w:t>
      </w:r>
      <w:del w:id="49" w:author="Anon" w:date="2013-06-13T13:49:00Z">
        <w:r w:rsidR="00AF1518" w:rsidRPr="00D46733" w:rsidDel="00B665B0">
          <w:rPr>
            <w:sz w:val="20"/>
            <w:szCs w:val="20"/>
            <w:lang w:val="en-US"/>
          </w:rPr>
          <w:delText xml:space="preserve">managed to </w:delText>
        </w:r>
      </w:del>
      <w:proofErr w:type="spellStart"/>
      <w:r w:rsidR="00F75F57" w:rsidRPr="00D46733">
        <w:rPr>
          <w:sz w:val="20"/>
          <w:szCs w:val="20"/>
          <w:lang w:val="en-US"/>
        </w:rPr>
        <w:t>micro</w:t>
      </w:r>
      <w:r w:rsidR="00AF1518" w:rsidRPr="00D46733">
        <w:rPr>
          <w:sz w:val="20"/>
          <w:szCs w:val="20"/>
          <w:lang w:val="en-US"/>
        </w:rPr>
        <w:t>propagate</w:t>
      </w:r>
      <w:ins w:id="50" w:author="Anon" w:date="2013-06-13T13:49:00Z">
        <w:r w:rsidR="00B665B0">
          <w:rPr>
            <w:sz w:val="20"/>
            <w:szCs w:val="20"/>
            <w:lang w:val="en-US"/>
          </w:rPr>
          <w:t>d</w:t>
        </w:r>
      </w:ins>
      <w:proofErr w:type="spellEnd"/>
      <w:r w:rsidR="00AF1518" w:rsidRPr="00D46733">
        <w:rPr>
          <w:i/>
          <w:sz w:val="20"/>
          <w:szCs w:val="20"/>
          <w:lang w:val="en-US"/>
        </w:rPr>
        <w:t xml:space="preserve"> A. </w:t>
      </w:r>
      <w:proofErr w:type="spellStart"/>
      <w:r w:rsidR="00AF1518" w:rsidRPr="00D46733">
        <w:rPr>
          <w:i/>
          <w:sz w:val="20"/>
          <w:szCs w:val="20"/>
          <w:lang w:val="en-US"/>
        </w:rPr>
        <w:t>barbadensis</w:t>
      </w:r>
      <w:proofErr w:type="spellEnd"/>
      <w:r w:rsidR="00A419E8" w:rsidRPr="00D46733">
        <w:rPr>
          <w:sz w:val="20"/>
          <w:szCs w:val="20"/>
          <w:lang w:val="en-US"/>
        </w:rPr>
        <w:t xml:space="preserve"> </w:t>
      </w:r>
      <w:r w:rsidR="00D178DC" w:rsidRPr="00D46733">
        <w:rPr>
          <w:sz w:val="20"/>
          <w:szCs w:val="20"/>
          <w:lang w:val="en-US"/>
        </w:rPr>
        <w:t>with variable results</w:t>
      </w:r>
      <w:ins w:id="51" w:author="Anon" w:date="2013-06-13T13:50:00Z">
        <w:r w:rsidR="00B665B0">
          <w:rPr>
            <w:sz w:val="20"/>
            <w:szCs w:val="20"/>
            <w:lang w:val="en-US"/>
          </w:rPr>
          <w:t>; a phenomenon ascribed to</w:t>
        </w:r>
      </w:ins>
      <w:r w:rsidR="00D178DC" w:rsidRPr="00D46733">
        <w:rPr>
          <w:sz w:val="20"/>
          <w:szCs w:val="20"/>
          <w:lang w:val="en-US"/>
        </w:rPr>
        <w:t xml:space="preserve"> </w:t>
      </w:r>
      <w:del w:id="52" w:author="Anon" w:date="2013-06-13T13:50:00Z">
        <w:r w:rsidR="00D178DC" w:rsidRPr="00D46733" w:rsidDel="00B665B0">
          <w:rPr>
            <w:sz w:val="20"/>
            <w:szCs w:val="20"/>
            <w:lang w:val="en-US"/>
          </w:rPr>
          <w:delText xml:space="preserve">depending on </w:delText>
        </w:r>
      </w:del>
      <w:r w:rsidR="00D178DC" w:rsidRPr="00D46733">
        <w:rPr>
          <w:sz w:val="20"/>
          <w:szCs w:val="20"/>
          <w:lang w:val="en-US"/>
        </w:rPr>
        <w:t>the type and concentration of plant growth regulator</w:t>
      </w:r>
      <w:r w:rsidR="00944023" w:rsidRPr="00D46733">
        <w:rPr>
          <w:sz w:val="20"/>
          <w:szCs w:val="20"/>
          <w:lang w:val="en-US"/>
        </w:rPr>
        <w:t>s</w:t>
      </w:r>
      <w:r w:rsidR="00D178DC" w:rsidRPr="00D46733">
        <w:rPr>
          <w:sz w:val="20"/>
          <w:szCs w:val="20"/>
          <w:lang w:val="en-US"/>
        </w:rPr>
        <w:t xml:space="preserve"> added to the culture medium and </w:t>
      </w:r>
      <w:del w:id="53" w:author="Anon" w:date="2013-06-13T13:53:00Z">
        <w:r w:rsidR="00F75F57" w:rsidRPr="00D46733" w:rsidDel="00BA4952">
          <w:rPr>
            <w:sz w:val="20"/>
            <w:szCs w:val="20"/>
            <w:lang w:val="en-US"/>
          </w:rPr>
          <w:delText xml:space="preserve">on </w:delText>
        </w:r>
      </w:del>
      <w:r w:rsidR="00D178DC" w:rsidRPr="00D46733">
        <w:rPr>
          <w:sz w:val="20"/>
          <w:szCs w:val="20"/>
          <w:lang w:val="en-US"/>
        </w:rPr>
        <w:t xml:space="preserve">the number of subcultures </w:t>
      </w:r>
      <w:del w:id="54" w:author="Anon" w:date="2013-06-13T13:53:00Z">
        <w:r w:rsidR="00D178DC" w:rsidRPr="00D46733" w:rsidDel="00BA4952">
          <w:rPr>
            <w:sz w:val="20"/>
            <w:szCs w:val="20"/>
            <w:lang w:val="en-US"/>
          </w:rPr>
          <w:delText xml:space="preserve">performed </w:delText>
        </w:r>
      </w:del>
      <w:ins w:id="55" w:author="Anon" w:date="2013-06-13T13:53:00Z">
        <w:r w:rsidR="00BA4952">
          <w:rPr>
            <w:sz w:val="20"/>
            <w:szCs w:val="20"/>
            <w:lang w:val="en-US"/>
          </w:rPr>
          <w:t xml:space="preserve">undertaken </w:t>
        </w:r>
      </w:ins>
      <w:r w:rsidR="000C4A65" w:rsidRPr="00D46733">
        <w:rPr>
          <w:sz w:val="20"/>
          <w:szCs w:val="20"/>
          <w:lang w:val="en-US"/>
        </w:rPr>
        <w:t xml:space="preserve">(Meyer and van </w:t>
      </w:r>
      <w:proofErr w:type="spellStart"/>
      <w:r w:rsidR="000C4A65" w:rsidRPr="00D46733">
        <w:rPr>
          <w:sz w:val="20"/>
          <w:szCs w:val="20"/>
          <w:lang w:val="en-US"/>
        </w:rPr>
        <w:t>Staden</w:t>
      </w:r>
      <w:proofErr w:type="spellEnd"/>
      <w:r w:rsidR="00A419E8" w:rsidRPr="00D46733">
        <w:rPr>
          <w:sz w:val="20"/>
          <w:szCs w:val="20"/>
          <w:lang w:val="en-US"/>
        </w:rPr>
        <w:t xml:space="preserve"> 1991; </w:t>
      </w:r>
      <w:proofErr w:type="spellStart"/>
      <w:r w:rsidR="00A419E8" w:rsidRPr="00D46733">
        <w:rPr>
          <w:sz w:val="20"/>
          <w:szCs w:val="20"/>
          <w:lang w:val="en-US"/>
        </w:rPr>
        <w:t>Chaudhuri</w:t>
      </w:r>
      <w:proofErr w:type="spellEnd"/>
      <w:r w:rsidR="00A419E8" w:rsidRPr="00D46733">
        <w:rPr>
          <w:sz w:val="20"/>
          <w:szCs w:val="20"/>
          <w:lang w:val="en-US"/>
        </w:rPr>
        <w:t xml:space="preserve"> and </w:t>
      </w:r>
      <w:proofErr w:type="spellStart"/>
      <w:r w:rsidR="00A419E8" w:rsidRPr="00D46733">
        <w:rPr>
          <w:sz w:val="20"/>
          <w:szCs w:val="20"/>
          <w:lang w:val="en-US"/>
        </w:rPr>
        <w:t>Mukundan</w:t>
      </w:r>
      <w:proofErr w:type="spellEnd"/>
      <w:r w:rsidR="00A419E8" w:rsidRPr="00D46733">
        <w:rPr>
          <w:sz w:val="20"/>
          <w:szCs w:val="20"/>
          <w:lang w:val="en-US"/>
        </w:rPr>
        <w:t xml:space="preserve"> 2001; </w:t>
      </w:r>
      <w:r w:rsidR="00281E46" w:rsidRPr="00D46733">
        <w:rPr>
          <w:sz w:val="20"/>
          <w:szCs w:val="20"/>
          <w:lang w:val="en-US"/>
        </w:rPr>
        <w:t>Liao et al.</w:t>
      </w:r>
      <w:del w:id="56" w:author="Anon" w:date="2013-06-13T14:23:00Z">
        <w:r w:rsidR="00281E46" w:rsidRPr="00D46733" w:rsidDel="00797A95">
          <w:rPr>
            <w:sz w:val="20"/>
            <w:szCs w:val="20"/>
            <w:lang w:val="en-US"/>
          </w:rPr>
          <w:delText>,</w:delText>
        </w:r>
      </w:del>
      <w:r w:rsidR="00281E46" w:rsidRPr="00D46733">
        <w:rPr>
          <w:sz w:val="20"/>
          <w:szCs w:val="20"/>
          <w:lang w:val="en-US"/>
        </w:rPr>
        <w:t xml:space="preserve"> 2004; </w:t>
      </w:r>
      <w:r w:rsidR="008B4FD4" w:rsidRPr="00D46733">
        <w:rPr>
          <w:sz w:val="20"/>
          <w:szCs w:val="20"/>
          <w:lang w:val="en-US"/>
        </w:rPr>
        <w:t xml:space="preserve">De Oliveira and </w:t>
      </w:r>
      <w:proofErr w:type="spellStart"/>
      <w:r w:rsidR="008B4FD4" w:rsidRPr="00D46733">
        <w:rPr>
          <w:sz w:val="20"/>
          <w:szCs w:val="20"/>
          <w:lang w:val="en-US"/>
        </w:rPr>
        <w:t>Crocomo</w:t>
      </w:r>
      <w:proofErr w:type="spellEnd"/>
      <w:r w:rsidR="008B4FD4" w:rsidRPr="00D46733">
        <w:rPr>
          <w:sz w:val="20"/>
          <w:szCs w:val="20"/>
          <w:lang w:val="en-US"/>
        </w:rPr>
        <w:t xml:space="preserve"> 2009; </w:t>
      </w:r>
      <w:r w:rsidR="00A419E8" w:rsidRPr="00D46733">
        <w:rPr>
          <w:sz w:val="20"/>
          <w:szCs w:val="20"/>
          <w:lang w:val="en-US"/>
        </w:rPr>
        <w:t>Singh et al.</w:t>
      </w:r>
      <w:del w:id="57" w:author="Anon" w:date="2013-06-13T14:23:00Z">
        <w:r w:rsidR="00A419E8" w:rsidRPr="00D46733" w:rsidDel="00797A95">
          <w:rPr>
            <w:sz w:val="20"/>
            <w:szCs w:val="20"/>
            <w:lang w:val="en-US"/>
          </w:rPr>
          <w:delText>,</w:delText>
        </w:r>
      </w:del>
      <w:r w:rsidR="00A419E8" w:rsidRPr="00D46733">
        <w:rPr>
          <w:sz w:val="20"/>
          <w:szCs w:val="20"/>
          <w:lang w:val="en-US"/>
        </w:rPr>
        <w:t xml:space="preserve"> 2009; Singh and </w:t>
      </w:r>
      <w:proofErr w:type="spellStart"/>
      <w:r w:rsidR="00A419E8" w:rsidRPr="00D46733">
        <w:rPr>
          <w:sz w:val="20"/>
          <w:szCs w:val="20"/>
          <w:lang w:val="en-US"/>
        </w:rPr>
        <w:t>Sood</w:t>
      </w:r>
      <w:proofErr w:type="spellEnd"/>
      <w:r w:rsidR="00A419E8" w:rsidRPr="00D46733">
        <w:rPr>
          <w:sz w:val="20"/>
          <w:szCs w:val="20"/>
          <w:lang w:val="en-US"/>
        </w:rPr>
        <w:t xml:space="preserve"> 2009; </w:t>
      </w:r>
      <w:proofErr w:type="spellStart"/>
      <w:r w:rsidR="00A419E8" w:rsidRPr="00D46733">
        <w:rPr>
          <w:sz w:val="20"/>
          <w:szCs w:val="20"/>
          <w:lang w:val="en-US"/>
        </w:rPr>
        <w:t>Hashem</w:t>
      </w:r>
      <w:proofErr w:type="spellEnd"/>
      <w:r w:rsidR="00A419E8" w:rsidRPr="00D46733">
        <w:rPr>
          <w:sz w:val="20"/>
          <w:szCs w:val="20"/>
          <w:lang w:val="en-US"/>
        </w:rPr>
        <w:t xml:space="preserve"> </w:t>
      </w:r>
      <w:proofErr w:type="spellStart"/>
      <w:r w:rsidR="00A419E8" w:rsidRPr="00D46733">
        <w:rPr>
          <w:sz w:val="20"/>
          <w:szCs w:val="20"/>
          <w:lang w:val="en-US"/>
        </w:rPr>
        <w:t>Abadi</w:t>
      </w:r>
      <w:proofErr w:type="spellEnd"/>
      <w:r w:rsidR="00A419E8" w:rsidRPr="00D46733">
        <w:rPr>
          <w:sz w:val="20"/>
          <w:szCs w:val="20"/>
          <w:lang w:val="en-US"/>
        </w:rPr>
        <w:t xml:space="preserve"> </w:t>
      </w:r>
      <w:r w:rsidR="00281E46" w:rsidRPr="00D46733">
        <w:rPr>
          <w:sz w:val="20"/>
          <w:szCs w:val="20"/>
          <w:lang w:val="en-US"/>
        </w:rPr>
        <w:t xml:space="preserve">and </w:t>
      </w:r>
      <w:proofErr w:type="spellStart"/>
      <w:r w:rsidR="00281E46" w:rsidRPr="00D46733">
        <w:rPr>
          <w:sz w:val="20"/>
          <w:szCs w:val="20"/>
          <w:lang w:val="en-US"/>
        </w:rPr>
        <w:t>Kaviani</w:t>
      </w:r>
      <w:proofErr w:type="spellEnd"/>
      <w:r w:rsidR="00281E46" w:rsidRPr="00D46733">
        <w:rPr>
          <w:sz w:val="20"/>
          <w:szCs w:val="20"/>
          <w:lang w:val="en-US"/>
        </w:rPr>
        <w:t xml:space="preserve"> </w:t>
      </w:r>
      <w:commentRangeStart w:id="58"/>
      <w:r w:rsidR="00A419E8" w:rsidRPr="00D46733">
        <w:rPr>
          <w:sz w:val="20"/>
          <w:szCs w:val="20"/>
          <w:lang w:val="en-US"/>
        </w:rPr>
        <w:t>2010</w:t>
      </w:r>
      <w:commentRangeEnd w:id="58"/>
      <w:r w:rsidR="00BA4952">
        <w:rPr>
          <w:rStyle w:val="CommentReference"/>
        </w:rPr>
        <w:commentReference w:id="58"/>
      </w:r>
      <w:r w:rsidR="00D178DC" w:rsidRPr="00D46733">
        <w:rPr>
          <w:sz w:val="20"/>
          <w:szCs w:val="20"/>
          <w:lang w:val="en-US"/>
        </w:rPr>
        <w:t>).</w:t>
      </w:r>
      <w:r w:rsidR="00497224" w:rsidRPr="00D46733">
        <w:rPr>
          <w:sz w:val="20"/>
          <w:szCs w:val="20"/>
          <w:lang w:val="en-US"/>
        </w:rPr>
        <w:t xml:space="preserve"> </w:t>
      </w:r>
    </w:p>
    <w:p w:rsidR="00504BAC" w:rsidRDefault="00BA4952">
      <w:pPr>
        <w:spacing w:line="480" w:lineRule="auto"/>
        <w:ind w:firstLine="426"/>
        <w:jc w:val="both"/>
        <w:rPr>
          <w:sz w:val="20"/>
          <w:szCs w:val="20"/>
          <w:lang w:val="en-US"/>
        </w:rPr>
        <w:pPrChange w:id="59" w:author="Anon" w:date="2013-06-13T14:45:00Z">
          <w:pPr>
            <w:spacing w:line="480" w:lineRule="auto"/>
            <w:jc w:val="both"/>
          </w:pPr>
        </w:pPrChange>
      </w:pPr>
      <w:ins w:id="60" w:author="Anon" w:date="2013-06-13T14:03:00Z">
        <w:r>
          <w:rPr>
            <w:sz w:val="20"/>
            <w:szCs w:val="20"/>
            <w:lang w:val="en-US"/>
          </w:rPr>
          <w:lastRenderedPageBreak/>
          <w:t xml:space="preserve">It is generally accepted that </w:t>
        </w:r>
      </w:ins>
      <w:del w:id="61" w:author="Anon" w:date="2013-06-13T14:03:00Z">
        <w:r w:rsidR="00CD4DA5" w:rsidRPr="00D46733" w:rsidDel="00BA4952">
          <w:rPr>
            <w:sz w:val="20"/>
            <w:szCs w:val="20"/>
            <w:lang w:val="en-US"/>
          </w:rPr>
          <w:delText>T</w:delText>
        </w:r>
      </w:del>
      <w:ins w:id="62" w:author="Anon" w:date="2013-06-13T14:03:00Z">
        <w:r>
          <w:rPr>
            <w:sz w:val="20"/>
            <w:szCs w:val="20"/>
            <w:lang w:val="en-US"/>
          </w:rPr>
          <w:t>t</w:t>
        </w:r>
      </w:ins>
      <w:r w:rsidR="00CD4DA5" w:rsidRPr="00D46733">
        <w:rPr>
          <w:sz w:val="20"/>
          <w:szCs w:val="20"/>
          <w:lang w:val="en-US"/>
        </w:rPr>
        <w:t xml:space="preserve">he ultimate success of </w:t>
      </w:r>
      <w:ins w:id="63" w:author="Anon" w:date="2013-06-13T14:05:00Z">
        <w:r w:rsidR="00C9508C">
          <w:rPr>
            <w:sz w:val="20"/>
            <w:szCs w:val="20"/>
            <w:lang w:val="en-US"/>
          </w:rPr>
          <w:t xml:space="preserve">a </w:t>
        </w:r>
      </w:ins>
      <w:del w:id="64" w:author="Anon" w:date="2013-06-13T14:03:00Z">
        <w:r w:rsidR="00CD4DA5" w:rsidRPr="00D46733" w:rsidDel="00C9508C">
          <w:rPr>
            <w:sz w:val="20"/>
            <w:szCs w:val="20"/>
            <w:lang w:val="en-US"/>
          </w:rPr>
          <w:delText xml:space="preserve">the </w:delText>
        </w:r>
      </w:del>
      <w:proofErr w:type="spellStart"/>
      <w:r w:rsidR="00CD4DA5" w:rsidRPr="00D46733">
        <w:rPr>
          <w:sz w:val="20"/>
          <w:szCs w:val="20"/>
          <w:lang w:val="en-US"/>
        </w:rPr>
        <w:t>micropropagation</w:t>
      </w:r>
      <w:proofErr w:type="spellEnd"/>
      <w:r w:rsidR="00CD4DA5" w:rsidRPr="00D46733">
        <w:rPr>
          <w:sz w:val="20"/>
          <w:szCs w:val="20"/>
          <w:lang w:val="en-US"/>
        </w:rPr>
        <w:t xml:space="preserve"> </w:t>
      </w:r>
      <w:ins w:id="65" w:author="Anon" w:date="2013-06-13T14:05:00Z">
        <w:r w:rsidR="00C9508C">
          <w:rPr>
            <w:sz w:val="20"/>
            <w:szCs w:val="20"/>
            <w:lang w:val="en-US"/>
          </w:rPr>
          <w:t xml:space="preserve">protocol </w:t>
        </w:r>
      </w:ins>
      <w:r w:rsidR="00CD4DA5" w:rsidRPr="00D46733">
        <w:rPr>
          <w:sz w:val="20"/>
          <w:szCs w:val="20"/>
          <w:lang w:val="en-US"/>
        </w:rPr>
        <w:t xml:space="preserve">depends on the </w:t>
      </w:r>
      <w:ins w:id="66" w:author="Anon" w:date="2013-06-13T14:06:00Z">
        <w:r w:rsidR="00C9508C">
          <w:rPr>
            <w:sz w:val="20"/>
            <w:szCs w:val="20"/>
            <w:lang w:val="en-US"/>
          </w:rPr>
          <w:t>satisfactory establishment</w:t>
        </w:r>
      </w:ins>
      <w:del w:id="67" w:author="Anon" w:date="2013-06-13T14:05:00Z">
        <w:r w:rsidR="00CD4DA5" w:rsidRPr="00D46733" w:rsidDel="00C9508C">
          <w:rPr>
            <w:sz w:val="20"/>
            <w:szCs w:val="20"/>
            <w:lang w:val="en-US"/>
          </w:rPr>
          <w:delText>ability</w:delText>
        </w:r>
      </w:del>
      <w:r w:rsidR="00CD4DA5" w:rsidRPr="00D46733">
        <w:rPr>
          <w:sz w:val="20"/>
          <w:szCs w:val="20"/>
          <w:lang w:val="en-US"/>
        </w:rPr>
        <w:t xml:space="preserve"> of </w:t>
      </w:r>
      <w:proofErr w:type="spellStart"/>
      <w:r w:rsidR="00CD4DA5" w:rsidRPr="00D46733">
        <w:rPr>
          <w:sz w:val="20"/>
          <w:szCs w:val="20"/>
          <w:lang w:val="en-US"/>
        </w:rPr>
        <w:t>microplants</w:t>
      </w:r>
      <w:proofErr w:type="spellEnd"/>
      <w:r w:rsidR="00CD4DA5" w:rsidRPr="00D46733">
        <w:rPr>
          <w:sz w:val="20"/>
          <w:szCs w:val="20"/>
          <w:lang w:val="en-US"/>
        </w:rPr>
        <w:t xml:space="preserve"> </w:t>
      </w:r>
      <w:del w:id="68" w:author="Anon" w:date="2013-06-13T14:06:00Z">
        <w:r w:rsidR="00CD4DA5" w:rsidRPr="00D46733" w:rsidDel="00C9508C">
          <w:rPr>
            <w:sz w:val="20"/>
            <w:szCs w:val="20"/>
            <w:lang w:val="en-US"/>
          </w:rPr>
          <w:delText xml:space="preserve">to </w:delText>
        </w:r>
      </w:del>
      <w:del w:id="69" w:author="Anon" w:date="2013-06-13T14:04:00Z">
        <w:r w:rsidR="00CD4DA5" w:rsidRPr="00D46733" w:rsidDel="00C9508C">
          <w:rPr>
            <w:sz w:val="20"/>
            <w:szCs w:val="20"/>
            <w:lang w:val="en-US"/>
          </w:rPr>
          <w:delText>adapt to</w:delText>
        </w:r>
      </w:del>
      <w:ins w:id="70" w:author="Anon" w:date="2013-06-13T14:06:00Z">
        <w:r w:rsidR="00C9508C">
          <w:rPr>
            <w:sz w:val="20"/>
            <w:szCs w:val="20"/>
            <w:lang w:val="en-US"/>
          </w:rPr>
          <w:t xml:space="preserve">in </w:t>
        </w:r>
      </w:ins>
      <w:del w:id="71" w:author="Anon" w:date="2013-06-13T14:06:00Z">
        <w:r w:rsidR="00CD4DA5" w:rsidRPr="00D46733" w:rsidDel="00C9508C">
          <w:rPr>
            <w:sz w:val="20"/>
            <w:szCs w:val="20"/>
            <w:lang w:val="en-US"/>
          </w:rPr>
          <w:delText xml:space="preserve"> </w:delText>
        </w:r>
        <w:r w:rsidR="00CD4DA5" w:rsidRPr="00D46733" w:rsidDel="00C9508C">
          <w:rPr>
            <w:i/>
            <w:sz w:val="20"/>
            <w:szCs w:val="20"/>
            <w:lang w:val="en-US"/>
          </w:rPr>
          <w:delText>ex vitro</w:delText>
        </w:r>
        <w:r w:rsidR="00CD4DA5" w:rsidRPr="00D46733" w:rsidDel="00C9508C">
          <w:rPr>
            <w:sz w:val="20"/>
            <w:szCs w:val="20"/>
            <w:lang w:val="en-US"/>
          </w:rPr>
          <w:delText xml:space="preserve"> </w:delText>
        </w:r>
      </w:del>
      <w:proofErr w:type="spellStart"/>
      <w:ins w:id="72" w:author="Anon" w:date="2013-06-13T14:06:00Z">
        <w:r w:rsidR="00C9508C">
          <w:rPr>
            <w:i/>
            <w:sz w:val="20"/>
            <w:szCs w:val="20"/>
            <w:lang w:val="en-US"/>
          </w:rPr>
          <w:t>in</w:t>
        </w:r>
        <w:proofErr w:type="spellEnd"/>
        <w:r w:rsidR="00C9508C">
          <w:rPr>
            <w:i/>
            <w:sz w:val="20"/>
            <w:szCs w:val="20"/>
            <w:lang w:val="en-US"/>
          </w:rPr>
          <w:t xml:space="preserve"> </w:t>
        </w:r>
        <w:r w:rsidR="009843A7" w:rsidRPr="009843A7">
          <w:rPr>
            <w:sz w:val="20"/>
            <w:szCs w:val="20"/>
            <w:lang w:val="en-US"/>
            <w:rPrChange w:id="73" w:author="Anon" w:date="2013-06-13T14:06:00Z">
              <w:rPr>
                <w:i/>
                <w:sz w:val="20"/>
                <w:szCs w:val="20"/>
                <w:lang w:val="en-US"/>
              </w:rPr>
            </w:rPrChange>
          </w:rPr>
          <w:t>vivo</w:t>
        </w:r>
      </w:ins>
      <w:ins w:id="74" w:author="Anon" w:date="2013-06-13T14:07:00Z">
        <w:r w:rsidR="00C9508C">
          <w:rPr>
            <w:sz w:val="20"/>
            <w:szCs w:val="20"/>
            <w:lang w:val="en-US"/>
          </w:rPr>
          <w:t xml:space="preserve"> (Ref)</w:t>
        </w:r>
      </w:ins>
      <w:del w:id="75" w:author="Anon" w:date="2013-06-13T14:07:00Z">
        <w:r w:rsidR="00CD4DA5" w:rsidRPr="00C9508C" w:rsidDel="00C9508C">
          <w:rPr>
            <w:sz w:val="20"/>
            <w:szCs w:val="20"/>
            <w:lang w:val="en-US"/>
          </w:rPr>
          <w:delText>environment</w:delText>
        </w:r>
      </w:del>
      <w:r w:rsidR="00CD4DA5" w:rsidRPr="00D46733">
        <w:rPr>
          <w:sz w:val="20"/>
          <w:szCs w:val="20"/>
          <w:lang w:val="en-US"/>
        </w:rPr>
        <w:t xml:space="preserve">. </w:t>
      </w:r>
      <w:del w:id="76" w:author="Anon" w:date="2013-06-13T14:07:00Z">
        <w:r w:rsidR="00CD4DA5" w:rsidRPr="00D46733" w:rsidDel="00C9508C">
          <w:rPr>
            <w:sz w:val="20"/>
            <w:szCs w:val="20"/>
            <w:lang w:val="en-US"/>
          </w:rPr>
          <w:delText>This capac</w:delText>
        </w:r>
        <w:r w:rsidR="00FD31FF" w:rsidRPr="00D46733" w:rsidDel="00C9508C">
          <w:rPr>
            <w:sz w:val="20"/>
            <w:szCs w:val="20"/>
            <w:lang w:val="en-US"/>
          </w:rPr>
          <w:delText>ity is measured as p</w:delText>
        </w:r>
      </w:del>
      <w:ins w:id="77" w:author="Anon" w:date="2013-06-13T14:07:00Z">
        <w:r w:rsidR="00C9508C">
          <w:rPr>
            <w:sz w:val="20"/>
            <w:szCs w:val="20"/>
            <w:lang w:val="en-US"/>
          </w:rPr>
          <w:t>P</w:t>
        </w:r>
      </w:ins>
      <w:r w:rsidR="00FD31FF" w:rsidRPr="00D46733">
        <w:rPr>
          <w:sz w:val="20"/>
          <w:szCs w:val="20"/>
          <w:lang w:val="en-US"/>
        </w:rPr>
        <w:t xml:space="preserve">ercentage </w:t>
      </w:r>
      <w:del w:id="78" w:author="Anon" w:date="2013-06-13T14:08:00Z">
        <w:r w:rsidR="00FD31FF" w:rsidRPr="00D46733" w:rsidDel="00C9508C">
          <w:rPr>
            <w:sz w:val="20"/>
            <w:szCs w:val="20"/>
            <w:lang w:val="en-US"/>
          </w:rPr>
          <w:delText xml:space="preserve">of </w:delText>
        </w:r>
      </w:del>
      <w:r w:rsidR="00FD31FF" w:rsidRPr="00D46733">
        <w:rPr>
          <w:sz w:val="20"/>
          <w:szCs w:val="20"/>
          <w:lang w:val="en-US"/>
        </w:rPr>
        <w:t xml:space="preserve">survival </w:t>
      </w:r>
      <w:ins w:id="79" w:author="Anon" w:date="2013-06-13T14:08:00Z">
        <w:r w:rsidR="00C9508C">
          <w:rPr>
            <w:sz w:val="20"/>
            <w:szCs w:val="20"/>
            <w:lang w:val="en-US"/>
          </w:rPr>
          <w:t>is often used as a measure of this</w:t>
        </w:r>
      </w:ins>
      <w:ins w:id="80" w:author="Anon" w:date="2013-06-13T14:14:00Z">
        <w:r w:rsidR="00797A95">
          <w:rPr>
            <w:sz w:val="20"/>
            <w:szCs w:val="20"/>
            <w:lang w:val="en-US"/>
          </w:rPr>
          <w:t>.</w:t>
        </w:r>
      </w:ins>
      <w:ins w:id="81" w:author="Anon" w:date="2013-06-13T14:11:00Z">
        <w:r w:rsidR="00C9508C">
          <w:rPr>
            <w:sz w:val="20"/>
            <w:szCs w:val="20"/>
            <w:lang w:val="en-US"/>
          </w:rPr>
          <w:t xml:space="preserve"> </w:t>
        </w:r>
      </w:ins>
      <w:ins w:id="82" w:author="Anon" w:date="2013-06-13T14:14:00Z">
        <w:r w:rsidR="00797A95" w:rsidRPr="00D46733">
          <w:rPr>
            <w:sz w:val="20"/>
            <w:szCs w:val="20"/>
            <w:lang w:val="en-US"/>
          </w:rPr>
          <w:t xml:space="preserve">De Oliveira and </w:t>
        </w:r>
        <w:proofErr w:type="spellStart"/>
        <w:r w:rsidR="00797A95" w:rsidRPr="00D46733">
          <w:rPr>
            <w:sz w:val="20"/>
            <w:szCs w:val="20"/>
            <w:lang w:val="en-US"/>
          </w:rPr>
          <w:t>Crocomo</w:t>
        </w:r>
        <w:proofErr w:type="spellEnd"/>
        <w:r w:rsidR="00797A95" w:rsidRPr="00D46733">
          <w:rPr>
            <w:sz w:val="20"/>
            <w:szCs w:val="20"/>
            <w:lang w:val="en-US"/>
          </w:rPr>
          <w:t xml:space="preserve"> (2009) </w:t>
        </w:r>
        <w:r w:rsidR="00797A95">
          <w:rPr>
            <w:sz w:val="20"/>
            <w:szCs w:val="20"/>
            <w:lang w:val="en-US"/>
          </w:rPr>
          <w:t>reported that it is</w:t>
        </w:r>
      </w:ins>
      <w:ins w:id="83" w:author="Anon" w:date="2013-06-13T14:08:00Z">
        <w:r w:rsidR="00C9508C">
          <w:rPr>
            <w:sz w:val="20"/>
            <w:szCs w:val="20"/>
            <w:lang w:val="en-US"/>
          </w:rPr>
          <w:t xml:space="preserve"> </w:t>
        </w:r>
      </w:ins>
      <w:del w:id="84" w:author="Anon" w:date="2013-06-13T14:11:00Z">
        <w:r w:rsidR="00FD31FF" w:rsidRPr="00D46733" w:rsidDel="00C9508C">
          <w:rPr>
            <w:sz w:val="20"/>
            <w:szCs w:val="20"/>
            <w:lang w:val="en-US"/>
          </w:rPr>
          <w:delText xml:space="preserve">and </w:delText>
        </w:r>
      </w:del>
      <w:r w:rsidR="00FD31FF" w:rsidRPr="00D46733">
        <w:rPr>
          <w:sz w:val="20"/>
          <w:szCs w:val="20"/>
          <w:lang w:val="en-US"/>
        </w:rPr>
        <w:t>depend</w:t>
      </w:r>
      <w:ins w:id="85" w:author="Anon" w:date="2013-06-13T14:11:00Z">
        <w:r w:rsidR="00C9508C">
          <w:rPr>
            <w:sz w:val="20"/>
            <w:szCs w:val="20"/>
            <w:lang w:val="en-US"/>
          </w:rPr>
          <w:t xml:space="preserve">ent </w:t>
        </w:r>
      </w:ins>
      <w:del w:id="86" w:author="Anon" w:date="2013-06-13T14:11:00Z">
        <w:r w:rsidR="00FD31FF" w:rsidRPr="00D46733" w:rsidDel="00C9508C">
          <w:rPr>
            <w:sz w:val="20"/>
            <w:szCs w:val="20"/>
            <w:lang w:val="en-US"/>
          </w:rPr>
          <w:delText>s</w:delText>
        </w:r>
      </w:del>
      <w:r w:rsidR="00FD31FF" w:rsidRPr="00D46733">
        <w:rPr>
          <w:sz w:val="20"/>
          <w:szCs w:val="20"/>
          <w:lang w:val="en-US"/>
        </w:rPr>
        <w:t xml:space="preserve"> on </w:t>
      </w:r>
      <w:del w:id="87" w:author="Anon" w:date="2013-06-13T14:12:00Z">
        <w:r w:rsidR="00FD31FF" w:rsidRPr="00D46733" w:rsidDel="00C9508C">
          <w:rPr>
            <w:sz w:val="20"/>
            <w:szCs w:val="20"/>
            <w:lang w:val="en-US"/>
          </w:rPr>
          <w:delText xml:space="preserve">the </w:delText>
        </w:r>
      </w:del>
      <w:r w:rsidR="00FD31FF" w:rsidRPr="00D46733">
        <w:rPr>
          <w:sz w:val="20"/>
          <w:szCs w:val="20"/>
          <w:lang w:val="en-US"/>
        </w:rPr>
        <w:t>shoot</w:t>
      </w:r>
      <w:del w:id="88" w:author="Anon" w:date="2013-06-13T14:12:00Z">
        <w:r w:rsidR="00FD31FF" w:rsidRPr="00D46733" w:rsidDel="00C9508C">
          <w:rPr>
            <w:sz w:val="20"/>
            <w:szCs w:val="20"/>
            <w:lang w:val="en-US"/>
          </w:rPr>
          <w:delText>s</w:delText>
        </w:r>
      </w:del>
      <w:r w:rsidR="00FD31FF" w:rsidRPr="00D46733">
        <w:rPr>
          <w:sz w:val="20"/>
          <w:szCs w:val="20"/>
          <w:lang w:val="en-US"/>
        </w:rPr>
        <w:t xml:space="preserve"> </w:t>
      </w:r>
      <w:r w:rsidR="00BD1150" w:rsidRPr="00D46733">
        <w:rPr>
          <w:sz w:val="20"/>
          <w:szCs w:val="20"/>
          <w:lang w:val="en-US"/>
        </w:rPr>
        <w:t>quality</w:t>
      </w:r>
      <w:ins w:id="89" w:author="Anon" w:date="2013-06-13T14:16:00Z">
        <w:r w:rsidR="00797A95">
          <w:rPr>
            <w:sz w:val="20"/>
            <w:szCs w:val="20"/>
            <w:lang w:val="en-US"/>
          </w:rPr>
          <w:t>. Similarly</w:t>
        </w:r>
      </w:ins>
      <w:ins w:id="90" w:author="Anon" w:date="2013-06-13T14:19:00Z">
        <w:r w:rsidR="00797A95">
          <w:rPr>
            <w:sz w:val="20"/>
            <w:szCs w:val="20"/>
            <w:lang w:val="en-US"/>
          </w:rPr>
          <w:t>,</w:t>
        </w:r>
      </w:ins>
      <w:ins w:id="91" w:author="Anon" w:date="2013-06-13T14:16:00Z">
        <w:r w:rsidR="00797A95">
          <w:rPr>
            <w:sz w:val="20"/>
            <w:szCs w:val="20"/>
            <w:lang w:val="en-US"/>
          </w:rPr>
          <w:t xml:space="preserve"> they reported that</w:t>
        </w:r>
      </w:ins>
      <w:r w:rsidR="00E959E1" w:rsidRPr="00D46733">
        <w:rPr>
          <w:sz w:val="20"/>
          <w:szCs w:val="20"/>
          <w:lang w:val="en-US"/>
        </w:rPr>
        <w:t xml:space="preserve"> </w:t>
      </w:r>
      <w:del w:id="92" w:author="Anon" w:date="2013-06-13T14:15:00Z">
        <w:r w:rsidR="00E959E1" w:rsidRPr="00D46733" w:rsidDel="00797A95">
          <w:rPr>
            <w:sz w:val="20"/>
            <w:szCs w:val="20"/>
            <w:lang w:val="en-US"/>
          </w:rPr>
          <w:delText xml:space="preserve">as reported by </w:delText>
        </w:r>
      </w:del>
      <w:del w:id="93" w:author="Anon" w:date="2013-06-13T14:14:00Z">
        <w:r w:rsidR="00D17E3B" w:rsidRPr="00D46733" w:rsidDel="00797A95">
          <w:rPr>
            <w:sz w:val="20"/>
            <w:szCs w:val="20"/>
            <w:lang w:val="en-US"/>
          </w:rPr>
          <w:delText>De Oliveira and Crocomo (2009)</w:delText>
        </w:r>
        <w:r w:rsidR="00E959E1" w:rsidRPr="00D46733" w:rsidDel="00797A95">
          <w:rPr>
            <w:sz w:val="20"/>
            <w:szCs w:val="20"/>
            <w:lang w:val="en-US"/>
          </w:rPr>
          <w:delText xml:space="preserve"> </w:delText>
        </w:r>
      </w:del>
      <w:del w:id="94" w:author="Anon" w:date="2013-06-13T14:16:00Z">
        <w:r w:rsidR="00E959E1" w:rsidRPr="00D46733" w:rsidDel="00797A95">
          <w:rPr>
            <w:sz w:val="20"/>
            <w:szCs w:val="20"/>
            <w:lang w:val="en-US"/>
          </w:rPr>
          <w:delText xml:space="preserve">according to </w:delText>
        </w:r>
        <w:r w:rsidR="008E3801" w:rsidRPr="00D46733" w:rsidDel="00797A95">
          <w:rPr>
            <w:sz w:val="20"/>
            <w:szCs w:val="20"/>
            <w:lang w:val="en-US"/>
          </w:rPr>
          <w:delText>wh</w:delText>
        </w:r>
        <w:r w:rsidR="008E3801" w:rsidDel="00797A95">
          <w:rPr>
            <w:sz w:val="20"/>
            <w:szCs w:val="20"/>
            <w:lang w:val="en-US"/>
          </w:rPr>
          <w:delText>om</w:delText>
        </w:r>
        <w:r w:rsidR="008E3801" w:rsidRPr="00D46733" w:rsidDel="00797A95">
          <w:rPr>
            <w:sz w:val="20"/>
            <w:szCs w:val="20"/>
            <w:lang w:val="en-US"/>
          </w:rPr>
          <w:delText xml:space="preserve"> </w:delText>
        </w:r>
      </w:del>
      <w:r w:rsidR="00827D54" w:rsidRPr="00D46733">
        <w:rPr>
          <w:sz w:val="20"/>
          <w:szCs w:val="20"/>
          <w:lang w:val="en-US"/>
        </w:rPr>
        <w:t xml:space="preserve">the acclimatization of aloe plants was better for larger ones. </w:t>
      </w:r>
      <w:commentRangeStart w:id="95"/>
      <w:r w:rsidR="00FD31FF" w:rsidRPr="00D46733">
        <w:rPr>
          <w:sz w:val="20"/>
          <w:szCs w:val="20"/>
          <w:lang w:val="en-US"/>
        </w:rPr>
        <w:t>Therefore</w:t>
      </w:r>
      <w:ins w:id="96" w:author="Anon" w:date="2013-06-13T14:16:00Z">
        <w:r w:rsidR="00797A95">
          <w:rPr>
            <w:sz w:val="20"/>
            <w:szCs w:val="20"/>
            <w:lang w:val="en-US"/>
          </w:rPr>
          <w:t>,</w:t>
        </w:r>
      </w:ins>
      <w:r w:rsidR="00FD31FF" w:rsidRPr="00D46733">
        <w:rPr>
          <w:sz w:val="20"/>
          <w:szCs w:val="20"/>
          <w:lang w:val="en-US"/>
        </w:rPr>
        <w:t xml:space="preserve"> during </w:t>
      </w:r>
      <w:r w:rsidR="00FD31FF" w:rsidRPr="00D46733">
        <w:rPr>
          <w:i/>
          <w:sz w:val="20"/>
          <w:szCs w:val="20"/>
          <w:lang w:val="en-US"/>
        </w:rPr>
        <w:t>in vitro</w:t>
      </w:r>
      <w:r w:rsidR="00BD1150" w:rsidRPr="00D46733">
        <w:rPr>
          <w:sz w:val="20"/>
          <w:szCs w:val="20"/>
          <w:lang w:val="en-US"/>
        </w:rPr>
        <w:t xml:space="preserve"> culture</w:t>
      </w:r>
      <w:ins w:id="97" w:author="Anon" w:date="2013-06-13T14:17:00Z">
        <w:r w:rsidR="00797A95">
          <w:rPr>
            <w:sz w:val="20"/>
            <w:szCs w:val="20"/>
            <w:lang w:val="en-US"/>
          </w:rPr>
          <w:t>,</w:t>
        </w:r>
      </w:ins>
      <w:r w:rsidR="00536D4C" w:rsidRPr="00D46733">
        <w:rPr>
          <w:sz w:val="20"/>
          <w:szCs w:val="20"/>
          <w:lang w:val="en-US"/>
        </w:rPr>
        <w:t xml:space="preserve"> the employment</w:t>
      </w:r>
      <w:r w:rsidR="00FD31FF" w:rsidRPr="00D46733">
        <w:rPr>
          <w:sz w:val="20"/>
          <w:szCs w:val="20"/>
          <w:lang w:val="en-US"/>
        </w:rPr>
        <w:t xml:space="preserve"> of treatments which guarantee the production of </w:t>
      </w:r>
      <w:ins w:id="98" w:author="Anon" w:date="2013-06-13T14:17:00Z">
        <w:r w:rsidR="00797A95">
          <w:rPr>
            <w:sz w:val="20"/>
            <w:szCs w:val="20"/>
            <w:lang w:val="en-US"/>
          </w:rPr>
          <w:t xml:space="preserve">larger </w:t>
        </w:r>
      </w:ins>
      <w:r w:rsidR="00FD31FF" w:rsidRPr="00D46733">
        <w:rPr>
          <w:sz w:val="20"/>
          <w:szCs w:val="20"/>
          <w:lang w:val="en-US"/>
        </w:rPr>
        <w:t xml:space="preserve">shoots </w:t>
      </w:r>
      <w:del w:id="99" w:author="Anon" w:date="2013-06-13T14:17:00Z">
        <w:r w:rsidR="00FD31FF" w:rsidRPr="00D46733" w:rsidDel="00797A95">
          <w:rPr>
            <w:sz w:val="20"/>
            <w:szCs w:val="20"/>
            <w:lang w:val="en-US"/>
          </w:rPr>
          <w:delText xml:space="preserve">with an adequate size </w:delText>
        </w:r>
      </w:del>
      <w:r w:rsidR="00FD31FF" w:rsidRPr="00D46733">
        <w:rPr>
          <w:sz w:val="20"/>
          <w:szCs w:val="20"/>
          <w:lang w:val="en-US"/>
        </w:rPr>
        <w:t xml:space="preserve">is extremely important for further development </w:t>
      </w:r>
      <w:r w:rsidR="00695C20" w:rsidRPr="00D46733">
        <w:rPr>
          <w:sz w:val="20"/>
          <w:szCs w:val="20"/>
          <w:lang w:val="en-US"/>
        </w:rPr>
        <w:t xml:space="preserve">of </w:t>
      </w:r>
      <w:proofErr w:type="spellStart"/>
      <w:r w:rsidR="00695C20" w:rsidRPr="00D46733">
        <w:rPr>
          <w:sz w:val="20"/>
          <w:szCs w:val="20"/>
          <w:lang w:val="en-US"/>
        </w:rPr>
        <w:t>micropropagated</w:t>
      </w:r>
      <w:proofErr w:type="spellEnd"/>
      <w:r w:rsidR="00695C20" w:rsidRPr="00D46733">
        <w:rPr>
          <w:sz w:val="20"/>
          <w:szCs w:val="20"/>
          <w:lang w:val="en-US"/>
        </w:rPr>
        <w:t xml:space="preserve"> plantlets </w:t>
      </w:r>
      <w:r w:rsidR="00FD31FF" w:rsidRPr="00D46733">
        <w:rPr>
          <w:sz w:val="20"/>
          <w:szCs w:val="20"/>
          <w:lang w:val="en-US"/>
        </w:rPr>
        <w:t xml:space="preserve">in </w:t>
      </w:r>
      <w:r w:rsidR="008E3801">
        <w:rPr>
          <w:sz w:val="20"/>
          <w:szCs w:val="20"/>
          <w:lang w:val="en-US"/>
        </w:rPr>
        <w:t xml:space="preserve">the </w:t>
      </w:r>
      <w:r w:rsidR="00FD31FF" w:rsidRPr="00D46733">
        <w:rPr>
          <w:sz w:val="20"/>
          <w:szCs w:val="20"/>
          <w:lang w:val="en-US"/>
        </w:rPr>
        <w:t>greenhouse (Ramirez-</w:t>
      </w:r>
      <w:proofErr w:type="spellStart"/>
      <w:r w:rsidR="00FD31FF" w:rsidRPr="00D46733">
        <w:rPr>
          <w:sz w:val="20"/>
          <w:szCs w:val="20"/>
          <w:lang w:val="en-US"/>
        </w:rPr>
        <w:t>Malagon</w:t>
      </w:r>
      <w:proofErr w:type="spellEnd"/>
      <w:r w:rsidR="00FD31FF" w:rsidRPr="00D46733">
        <w:rPr>
          <w:sz w:val="20"/>
          <w:szCs w:val="20"/>
          <w:lang w:val="en-US"/>
        </w:rPr>
        <w:t xml:space="preserve"> et al. 2001).</w:t>
      </w:r>
      <w:commentRangeEnd w:id="95"/>
      <w:r w:rsidR="00797A95">
        <w:rPr>
          <w:rStyle w:val="CommentReference"/>
        </w:rPr>
        <w:commentReference w:id="95"/>
      </w:r>
    </w:p>
    <w:p w:rsidR="003E2975" w:rsidRPr="00D46733" w:rsidRDefault="00BD18F8" w:rsidP="00D46733">
      <w:pPr>
        <w:spacing w:line="480" w:lineRule="auto"/>
        <w:jc w:val="both"/>
        <w:rPr>
          <w:sz w:val="20"/>
          <w:szCs w:val="20"/>
          <w:lang w:val="en-US"/>
        </w:rPr>
      </w:pPr>
      <w:r w:rsidRPr="00D46733">
        <w:rPr>
          <w:sz w:val="20"/>
          <w:szCs w:val="20"/>
          <w:lang w:val="en-US"/>
        </w:rPr>
        <w:t xml:space="preserve">Activated charcoal </w:t>
      </w:r>
      <w:r w:rsidRPr="00D46733">
        <w:rPr>
          <w:sz w:val="20"/>
          <w:szCs w:val="20"/>
          <w:lang w:val="en-GB"/>
        </w:rPr>
        <w:t xml:space="preserve">(AC) </w:t>
      </w:r>
      <w:r w:rsidRPr="00D46733">
        <w:rPr>
          <w:sz w:val="20"/>
          <w:szCs w:val="20"/>
          <w:lang w:val="en-US"/>
        </w:rPr>
        <w:t xml:space="preserve">is largely </w:t>
      </w:r>
      <w:del w:id="100" w:author="Anon" w:date="2013-06-13T14:46:00Z">
        <w:r w:rsidRPr="00D46733" w:rsidDel="004D7E24">
          <w:rPr>
            <w:sz w:val="20"/>
            <w:szCs w:val="20"/>
            <w:lang w:val="en-US"/>
          </w:rPr>
          <w:delText xml:space="preserve">employed </w:delText>
        </w:r>
      </w:del>
      <w:ins w:id="101" w:author="Anon" w:date="2013-06-13T14:46:00Z">
        <w:r w:rsidR="004D7E24">
          <w:rPr>
            <w:sz w:val="20"/>
            <w:szCs w:val="20"/>
            <w:lang w:val="en-US"/>
          </w:rPr>
          <w:t>used</w:t>
        </w:r>
        <w:r w:rsidR="004D7E24" w:rsidRPr="00D46733">
          <w:rPr>
            <w:sz w:val="20"/>
            <w:szCs w:val="20"/>
            <w:lang w:val="en-US"/>
          </w:rPr>
          <w:t xml:space="preserve"> </w:t>
        </w:r>
      </w:ins>
      <w:del w:id="102" w:author="Anon" w:date="2013-06-13T14:46:00Z">
        <w:r w:rsidRPr="00D46733" w:rsidDel="004D7E24">
          <w:rPr>
            <w:sz w:val="20"/>
            <w:szCs w:val="20"/>
            <w:lang w:val="en-US"/>
          </w:rPr>
          <w:delText xml:space="preserve">in </w:delText>
        </w:r>
      </w:del>
      <w:r w:rsidRPr="00D46733">
        <w:rPr>
          <w:i/>
          <w:sz w:val="20"/>
          <w:szCs w:val="20"/>
          <w:lang w:val="en-US"/>
        </w:rPr>
        <w:t>in vitro</w:t>
      </w:r>
      <w:r w:rsidR="00415EE2">
        <w:rPr>
          <w:sz w:val="20"/>
          <w:szCs w:val="20"/>
          <w:lang w:val="en-US"/>
        </w:rPr>
        <w:t xml:space="preserve"> </w:t>
      </w:r>
      <w:commentRangeStart w:id="103"/>
      <w:del w:id="104" w:author="Anon" w:date="2013-06-13T14:46:00Z">
        <w:r w:rsidR="00415EE2" w:rsidDel="004D7E24">
          <w:rPr>
            <w:sz w:val="20"/>
            <w:szCs w:val="20"/>
            <w:lang w:val="en-US"/>
          </w:rPr>
          <w:delText xml:space="preserve">tissue culture </w:delText>
        </w:r>
      </w:del>
      <w:r w:rsidR="00415EE2">
        <w:rPr>
          <w:sz w:val="20"/>
          <w:szCs w:val="20"/>
          <w:lang w:val="en-US"/>
        </w:rPr>
        <w:t xml:space="preserve">(Thomas </w:t>
      </w:r>
      <w:r w:rsidRPr="00D46733">
        <w:rPr>
          <w:sz w:val="20"/>
          <w:szCs w:val="20"/>
          <w:lang w:val="en-US"/>
        </w:rPr>
        <w:t xml:space="preserve">2008) </w:t>
      </w:r>
      <w:commentRangeEnd w:id="103"/>
      <w:r w:rsidR="004D7E24">
        <w:rPr>
          <w:rStyle w:val="CommentReference"/>
        </w:rPr>
        <w:commentReference w:id="103"/>
      </w:r>
      <w:r w:rsidRPr="00D46733">
        <w:rPr>
          <w:sz w:val="20"/>
          <w:szCs w:val="20"/>
          <w:lang w:val="en-US"/>
        </w:rPr>
        <w:t xml:space="preserve">with the aim to improve growth, </w:t>
      </w:r>
      <w:ins w:id="105" w:author="Anon" w:date="2013-06-13T14:20:00Z">
        <w:r w:rsidR="00797A95">
          <w:rPr>
            <w:sz w:val="20"/>
            <w:szCs w:val="20"/>
            <w:lang w:val="en-US"/>
          </w:rPr>
          <w:t xml:space="preserve">multiplication, </w:t>
        </w:r>
      </w:ins>
      <w:r w:rsidRPr="00D46733">
        <w:rPr>
          <w:sz w:val="20"/>
          <w:szCs w:val="20"/>
          <w:lang w:val="en-US"/>
        </w:rPr>
        <w:t xml:space="preserve">elongation and rooting of shoots before </w:t>
      </w:r>
      <w:del w:id="106" w:author="Anon" w:date="2013-06-13T14:20:00Z">
        <w:r w:rsidRPr="00D46733" w:rsidDel="00797A95">
          <w:rPr>
            <w:sz w:val="20"/>
            <w:szCs w:val="20"/>
            <w:lang w:val="en-US"/>
          </w:rPr>
          <w:delText xml:space="preserve">transplantation to </w:delText>
        </w:r>
        <w:r w:rsidRPr="00D46733" w:rsidDel="00797A95">
          <w:rPr>
            <w:i/>
            <w:sz w:val="20"/>
            <w:szCs w:val="20"/>
            <w:lang w:val="en-US"/>
          </w:rPr>
          <w:delText>ex vitro</w:delText>
        </w:r>
        <w:r w:rsidRPr="00D46733" w:rsidDel="00797A95">
          <w:rPr>
            <w:sz w:val="20"/>
            <w:szCs w:val="20"/>
            <w:lang w:val="en-US"/>
          </w:rPr>
          <w:delText xml:space="preserve"> conditions</w:delText>
        </w:r>
      </w:del>
      <w:ins w:id="107" w:author="Anon" w:date="2013-06-13T14:20:00Z">
        <w:r w:rsidR="00797A95">
          <w:rPr>
            <w:sz w:val="20"/>
            <w:szCs w:val="20"/>
            <w:lang w:val="en-US"/>
          </w:rPr>
          <w:t xml:space="preserve">their establishment </w:t>
        </w:r>
        <w:r w:rsidR="00797A95">
          <w:rPr>
            <w:i/>
            <w:sz w:val="20"/>
            <w:szCs w:val="20"/>
            <w:lang w:val="en-US"/>
          </w:rPr>
          <w:t>in vivo</w:t>
        </w:r>
      </w:ins>
      <w:r w:rsidRPr="00D46733">
        <w:rPr>
          <w:sz w:val="20"/>
          <w:szCs w:val="20"/>
          <w:lang w:val="en-US"/>
        </w:rPr>
        <w:t xml:space="preserve"> (Hemphill 1998; </w:t>
      </w:r>
      <w:proofErr w:type="spellStart"/>
      <w:r w:rsidRPr="00D46733">
        <w:rPr>
          <w:sz w:val="20"/>
          <w:szCs w:val="20"/>
          <w:lang w:val="en-US"/>
        </w:rPr>
        <w:t>Gubbuk</w:t>
      </w:r>
      <w:proofErr w:type="spellEnd"/>
      <w:r w:rsidRPr="00D46733">
        <w:rPr>
          <w:sz w:val="20"/>
          <w:szCs w:val="20"/>
          <w:lang w:val="en-US"/>
        </w:rPr>
        <w:t xml:space="preserve"> and </w:t>
      </w:r>
      <w:proofErr w:type="spellStart"/>
      <w:r w:rsidRPr="00D46733">
        <w:rPr>
          <w:sz w:val="20"/>
          <w:szCs w:val="20"/>
          <w:lang w:val="en-US"/>
        </w:rPr>
        <w:t>Pekmezci</w:t>
      </w:r>
      <w:proofErr w:type="spellEnd"/>
      <w:r w:rsidRPr="00D46733">
        <w:rPr>
          <w:sz w:val="20"/>
          <w:szCs w:val="20"/>
          <w:lang w:val="en-US"/>
        </w:rPr>
        <w:t xml:space="preserve"> 2006; </w:t>
      </w:r>
      <w:proofErr w:type="spellStart"/>
      <w:r w:rsidRPr="00D46733">
        <w:rPr>
          <w:sz w:val="20"/>
          <w:szCs w:val="20"/>
          <w:lang w:val="en-US"/>
        </w:rPr>
        <w:t>Quoirin</w:t>
      </w:r>
      <w:proofErr w:type="spellEnd"/>
      <w:r w:rsidRPr="00D46733">
        <w:rPr>
          <w:sz w:val="20"/>
          <w:szCs w:val="20"/>
          <w:lang w:val="en-US"/>
        </w:rPr>
        <w:t xml:space="preserve"> et al. 2001; Chen 2009). The effect of AC </w:t>
      </w:r>
      <w:ins w:id="108" w:author="Anon" w:date="2013-06-13T14:21:00Z">
        <w:r w:rsidR="00797A95">
          <w:rPr>
            <w:sz w:val="20"/>
            <w:szCs w:val="20"/>
            <w:lang w:val="en-US"/>
          </w:rPr>
          <w:t xml:space="preserve">in the culture medium </w:t>
        </w:r>
      </w:ins>
      <w:del w:id="109" w:author="Anon" w:date="2013-06-13T14:21:00Z">
        <w:r w:rsidRPr="00D46733" w:rsidDel="00797A95">
          <w:rPr>
            <w:sz w:val="20"/>
            <w:szCs w:val="20"/>
            <w:lang w:val="en-US"/>
          </w:rPr>
          <w:delText xml:space="preserve">may </w:delText>
        </w:r>
      </w:del>
      <w:ins w:id="110" w:author="Anon" w:date="2013-06-13T14:21:00Z">
        <w:r w:rsidR="00797A95">
          <w:rPr>
            <w:sz w:val="20"/>
            <w:szCs w:val="20"/>
            <w:lang w:val="en-US"/>
          </w:rPr>
          <w:t>has</w:t>
        </w:r>
        <w:r w:rsidR="00797A95" w:rsidRPr="00D46733">
          <w:rPr>
            <w:sz w:val="20"/>
            <w:szCs w:val="20"/>
            <w:lang w:val="en-US"/>
          </w:rPr>
          <w:t xml:space="preserve"> </w:t>
        </w:r>
      </w:ins>
      <w:r w:rsidRPr="00D46733">
        <w:rPr>
          <w:sz w:val="20"/>
          <w:szCs w:val="20"/>
          <w:lang w:val="en-US"/>
        </w:rPr>
        <w:t>be</w:t>
      </w:r>
      <w:ins w:id="111" w:author="Anon" w:date="2013-06-13T14:21:00Z">
        <w:r w:rsidR="00797A95">
          <w:rPr>
            <w:sz w:val="20"/>
            <w:szCs w:val="20"/>
            <w:lang w:val="en-US"/>
          </w:rPr>
          <w:t>en</w:t>
        </w:r>
      </w:ins>
      <w:r w:rsidRPr="00D46733">
        <w:rPr>
          <w:sz w:val="20"/>
          <w:szCs w:val="20"/>
          <w:lang w:val="en-US"/>
        </w:rPr>
        <w:t xml:space="preserve"> attributed to the establishment of </w:t>
      </w:r>
      <w:ins w:id="112" w:author="Anon" w:date="2013-06-13T14:22:00Z">
        <w:r w:rsidR="00797A95">
          <w:rPr>
            <w:sz w:val="20"/>
            <w:szCs w:val="20"/>
            <w:lang w:val="en-US"/>
          </w:rPr>
          <w:t xml:space="preserve">a </w:t>
        </w:r>
      </w:ins>
      <w:r w:rsidRPr="00D46733">
        <w:rPr>
          <w:sz w:val="20"/>
          <w:szCs w:val="20"/>
          <w:lang w:val="en-US"/>
        </w:rPr>
        <w:t xml:space="preserve">dark environment simulating soil conditions (Dumas and </w:t>
      </w:r>
      <w:proofErr w:type="spellStart"/>
      <w:r w:rsidRPr="00D46733">
        <w:rPr>
          <w:sz w:val="20"/>
          <w:szCs w:val="20"/>
          <w:lang w:val="en-US"/>
        </w:rPr>
        <w:t>Monteuuis</w:t>
      </w:r>
      <w:proofErr w:type="spellEnd"/>
      <w:r w:rsidRPr="00D46733">
        <w:rPr>
          <w:sz w:val="20"/>
          <w:szCs w:val="20"/>
          <w:lang w:val="en-US"/>
        </w:rPr>
        <w:t xml:space="preserve"> 1995; Yan et al. 2006), adsorption of inhibitory substances in the culture medium (</w:t>
      </w:r>
      <w:proofErr w:type="spellStart"/>
      <w:r w:rsidRPr="00D46733">
        <w:rPr>
          <w:sz w:val="20"/>
          <w:szCs w:val="20"/>
          <w:lang w:val="en-US"/>
        </w:rPr>
        <w:t>Fridborg</w:t>
      </w:r>
      <w:proofErr w:type="spellEnd"/>
      <w:r w:rsidRPr="00D46733">
        <w:rPr>
          <w:sz w:val="20"/>
          <w:szCs w:val="20"/>
          <w:lang w:val="en-US"/>
        </w:rPr>
        <w:t xml:space="preserve"> et al. 1978; Pan and van </w:t>
      </w:r>
      <w:proofErr w:type="spellStart"/>
      <w:r w:rsidRPr="00D46733">
        <w:rPr>
          <w:sz w:val="20"/>
          <w:szCs w:val="20"/>
          <w:lang w:val="en-US"/>
        </w:rPr>
        <w:t>Staden</w:t>
      </w:r>
      <w:proofErr w:type="spellEnd"/>
      <w:r w:rsidRPr="00D46733">
        <w:rPr>
          <w:sz w:val="20"/>
          <w:szCs w:val="20"/>
          <w:lang w:val="en-US"/>
        </w:rPr>
        <w:t xml:space="preserve"> 1998), regulation of hormonal levels in the culture </w:t>
      </w:r>
      <w:commentRangeStart w:id="113"/>
      <w:r w:rsidRPr="00D46733">
        <w:rPr>
          <w:sz w:val="20"/>
          <w:szCs w:val="20"/>
          <w:lang w:val="en-US"/>
        </w:rPr>
        <w:t>substrate</w:t>
      </w:r>
      <w:commentRangeEnd w:id="113"/>
      <w:r w:rsidR="00546190">
        <w:rPr>
          <w:rStyle w:val="CommentReference"/>
        </w:rPr>
        <w:commentReference w:id="113"/>
      </w:r>
      <w:r w:rsidRPr="00D46733">
        <w:rPr>
          <w:sz w:val="20"/>
          <w:szCs w:val="20"/>
          <w:lang w:val="en-US"/>
        </w:rPr>
        <w:t xml:space="preserve"> (Van Winkle and Pullman 2005), alteration of medium </w:t>
      </w:r>
      <w:ins w:id="114" w:author="Anon" w:date="2013-06-13T15:23:00Z">
        <w:r w:rsidR="00C23E5C">
          <w:rPr>
            <w:sz w:val="20"/>
            <w:szCs w:val="20"/>
            <w:lang w:val="en-US"/>
          </w:rPr>
          <w:t>hydrogen ion concentration (</w:t>
        </w:r>
      </w:ins>
      <w:r w:rsidRPr="00D46733">
        <w:rPr>
          <w:sz w:val="20"/>
          <w:szCs w:val="20"/>
          <w:lang w:val="en-US"/>
        </w:rPr>
        <w:t>pH</w:t>
      </w:r>
      <w:ins w:id="115" w:author="Anon" w:date="2013-06-13T15:23:00Z">
        <w:r w:rsidR="00C23E5C">
          <w:rPr>
            <w:sz w:val="20"/>
            <w:szCs w:val="20"/>
            <w:lang w:val="en-US"/>
          </w:rPr>
          <w:t>)</w:t>
        </w:r>
      </w:ins>
      <w:r w:rsidRPr="00D46733">
        <w:rPr>
          <w:sz w:val="20"/>
          <w:szCs w:val="20"/>
          <w:lang w:val="en-US"/>
        </w:rPr>
        <w:t xml:space="preserve"> (Owen et al. 1991) and modification of </w:t>
      </w:r>
      <w:commentRangeStart w:id="116"/>
      <w:r w:rsidRPr="00D46733">
        <w:rPr>
          <w:sz w:val="20"/>
          <w:szCs w:val="20"/>
          <w:lang w:val="en-US"/>
        </w:rPr>
        <w:t xml:space="preserve">nutrient availability through </w:t>
      </w:r>
      <w:proofErr w:type="spellStart"/>
      <w:r w:rsidRPr="00D46733">
        <w:rPr>
          <w:sz w:val="20"/>
          <w:szCs w:val="20"/>
          <w:lang w:val="en-US"/>
        </w:rPr>
        <w:t>cation</w:t>
      </w:r>
      <w:proofErr w:type="spellEnd"/>
      <w:r w:rsidRPr="00D46733">
        <w:rPr>
          <w:sz w:val="20"/>
          <w:szCs w:val="20"/>
          <w:lang w:val="en-US"/>
        </w:rPr>
        <w:t xml:space="preserve"> adsorption </w:t>
      </w:r>
      <w:commentRangeEnd w:id="116"/>
      <w:r w:rsidR="004D7E24">
        <w:rPr>
          <w:rStyle w:val="CommentReference"/>
        </w:rPr>
        <w:commentReference w:id="116"/>
      </w:r>
      <w:r w:rsidRPr="00D46733">
        <w:rPr>
          <w:sz w:val="20"/>
          <w:szCs w:val="20"/>
          <w:lang w:val="en-US"/>
        </w:rPr>
        <w:t>(</w:t>
      </w:r>
      <w:proofErr w:type="spellStart"/>
      <w:r w:rsidRPr="00D46733">
        <w:rPr>
          <w:sz w:val="20"/>
          <w:szCs w:val="20"/>
          <w:lang w:val="en-US"/>
        </w:rPr>
        <w:t>Eymar</w:t>
      </w:r>
      <w:proofErr w:type="spellEnd"/>
      <w:r w:rsidRPr="00D46733">
        <w:rPr>
          <w:sz w:val="20"/>
          <w:szCs w:val="20"/>
          <w:lang w:val="en-US"/>
        </w:rPr>
        <w:t xml:space="preserve"> et al. 2000; Van Winkle et al.</w:t>
      </w:r>
      <w:del w:id="117" w:author="Anon" w:date="2013-06-13T14:28:00Z">
        <w:r w:rsidRPr="00D46733" w:rsidDel="00546190">
          <w:rPr>
            <w:sz w:val="20"/>
            <w:szCs w:val="20"/>
            <w:lang w:val="en-US"/>
          </w:rPr>
          <w:delText>,</w:delText>
        </w:r>
      </w:del>
      <w:r w:rsidRPr="00D46733">
        <w:rPr>
          <w:sz w:val="20"/>
          <w:szCs w:val="20"/>
          <w:lang w:val="en-US"/>
        </w:rPr>
        <w:t xml:space="preserve"> 2003; Van Winkle and Pullman 2003). Despite the numerous research</w:t>
      </w:r>
      <w:ins w:id="118" w:author="Anon" w:date="2013-06-13T14:29:00Z">
        <w:r w:rsidR="00546190">
          <w:rPr>
            <w:sz w:val="20"/>
            <w:szCs w:val="20"/>
            <w:lang w:val="en-US"/>
          </w:rPr>
          <w:t xml:space="preserve"> reports</w:t>
        </w:r>
      </w:ins>
      <w:del w:id="119" w:author="Anon" w:date="2013-06-13T14:29:00Z">
        <w:r w:rsidRPr="00D46733" w:rsidDel="00546190">
          <w:rPr>
            <w:sz w:val="20"/>
            <w:szCs w:val="20"/>
            <w:lang w:val="en-US"/>
          </w:rPr>
          <w:delText>es</w:delText>
        </w:r>
      </w:del>
      <w:r w:rsidRPr="00D46733">
        <w:rPr>
          <w:sz w:val="20"/>
          <w:szCs w:val="20"/>
          <w:lang w:val="en-US"/>
        </w:rPr>
        <w:t xml:space="preserve"> </w:t>
      </w:r>
      <w:del w:id="120" w:author="Anon" w:date="2013-06-13T14:29:00Z">
        <w:r w:rsidRPr="00D46733" w:rsidDel="00546190">
          <w:rPr>
            <w:sz w:val="20"/>
            <w:szCs w:val="20"/>
            <w:lang w:val="en-US"/>
          </w:rPr>
          <w:delText xml:space="preserve">performed in the past, still </w:delText>
        </w:r>
      </w:del>
      <w:r w:rsidRPr="00D46733">
        <w:rPr>
          <w:sz w:val="20"/>
          <w:szCs w:val="20"/>
          <w:lang w:val="en-US"/>
        </w:rPr>
        <w:t xml:space="preserve">the </w:t>
      </w:r>
      <w:ins w:id="121" w:author="Anon" w:date="2013-06-13T14:29:00Z">
        <w:r w:rsidR="00546190">
          <w:rPr>
            <w:sz w:val="20"/>
            <w:szCs w:val="20"/>
            <w:lang w:val="en-US"/>
          </w:rPr>
          <w:t xml:space="preserve">role of </w:t>
        </w:r>
      </w:ins>
      <w:r w:rsidRPr="00D46733">
        <w:rPr>
          <w:sz w:val="20"/>
          <w:szCs w:val="20"/>
          <w:lang w:val="en-US"/>
        </w:rPr>
        <w:t xml:space="preserve">AC </w:t>
      </w:r>
      <w:ins w:id="122" w:author="Anon" w:date="2013-06-13T14:29:00Z">
        <w:r w:rsidR="00546190">
          <w:rPr>
            <w:sz w:val="20"/>
            <w:szCs w:val="20"/>
            <w:lang w:val="en-US"/>
          </w:rPr>
          <w:t xml:space="preserve">in a culture medium </w:t>
        </w:r>
      </w:ins>
      <w:del w:id="123" w:author="Anon" w:date="2013-06-13T14:29:00Z">
        <w:r w:rsidRPr="00D46733" w:rsidDel="00546190">
          <w:rPr>
            <w:sz w:val="20"/>
            <w:szCs w:val="20"/>
            <w:lang w:val="en-US"/>
          </w:rPr>
          <w:delText xml:space="preserve">action </w:delText>
        </w:r>
      </w:del>
      <w:r w:rsidRPr="00D46733">
        <w:rPr>
          <w:sz w:val="20"/>
          <w:szCs w:val="20"/>
          <w:lang w:val="en-US"/>
        </w:rPr>
        <w:t xml:space="preserve">is not </w:t>
      </w:r>
      <w:r w:rsidR="005C605F">
        <w:rPr>
          <w:sz w:val="20"/>
          <w:szCs w:val="20"/>
          <w:lang w:val="en-US"/>
        </w:rPr>
        <w:t>completely</w:t>
      </w:r>
      <w:r w:rsidRPr="00D46733">
        <w:rPr>
          <w:sz w:val="20"/>
          <w:szCs w:val="20"/>
          <w:lang w:val="en-US"/>
        </w:rPr>
        <w:t xml:space="preserve"> comprehended. T</w:t>
      </w:r>
      <w:r w:rsidR="00BD3187" w:rsidRPr="00D46733">
        <w:rPr>
          <w:sz w:val="20"/>
          <w:szCs w:val="20"/>
          <w:lang w:val="en-US"/>
        </w:rPr>
        <w:t xml:space="preserve">he addition of </w:t>
      </w:r>
      <w:r w:rsidRPr="00D46733">
        <w:rPr>
          <w:sz w:val="20"/>
          <w:szCs w:val="20"/>
          <w:lang w:val="en-US"/>
        </w:rPr>
        <w:t>AC</w:t>
      </w:r>
      <w:r w:rsidR="00BD3187" w:rsidRPr="00D46733">
        <w:rPr>
          <w:sz w:val="20"/>
          <w:szCs w:val="20"/>
          <w:lang w:val="en-GB"/>
        </w:rPr>
        <w:t xml:space="preserve"> </w:t>
      </w:r>
      <w:r w:rsidR="00BC56DC" w:rsidRPr="00D46733">
        <w:rPr>
          <w:sz w:val="20"/>
          <w:szCs w:val="20"/>
          <w:lang w:val="en-US"/>
        </w:rPr>
        <w:t xml:space="preserve">in the culture medium </w:t>
      </w:r>
      <w:r w:rsidRPr="00D46733">
        <w:rPr>
          <w:sz w:val="20"/>
          <w:szCs w:val="20"/>
          <w:lang w:val="en-US"/>
        </w:rPr>
        <w:t xml:space="preserve">of </w:t>
      </w:r>
      <w:r w:rsidRPr="00D46733">
        <w:rPr>
          <w:i/>
          <w:sz w:val="20"/>
          <w:szCs w:val="20"/>
          <w:lang w:val="en-US"/>
        </w:rPr>
        <w:t xml:space="preserve">A. </w:t>
      </w:r>
      <w:proofErr w:type="spellStart"/>
      <w:r w:rsidRPr="00D46733">
        <w:rPr>
          <w:i/>
          <w:sz w:val="20"/>
          <w:szCs w:val="20"/>
          <w:lang w:val="en-US"/>
        </w:rPr>
        <w:t>barbadensis</w:t>
      </w:r>
      <w:proofErr w:type="spellEnd"/>
      <w:r w:rsidRPr="00D46733">
        <w:rPr>
          <w:sz w:val="20"/>
          <w:szCs w:val="20"/>
          <w:lang w:val="en-US"/>
        </w:rPr>
        <w:t xml:space="preserve"> </w:t>
      </w:r>
      <w:r w:rsidR="00BC56DC" w:rsidRPr="00D46733">
        <w:rPr>
          <w:sz w:val="20"/>
          <w:szCs w:val="20"/>
          <w:lang w:val="en-US"/>
        </w:rPr>
        <w:t xml:space="preserve">improves </w:t>
      </w:r>
      <w:ins w:id="124" w:author="Anon" w:date="2013-06-13T14:35:00Z">
        <w:r w:rsidR="006E0663">
          <w:rPr>
            <w:sz w:val="20"/>
            <w:szCs w:val="20"/>
            <w:lang w:val="en-US"/>
          </w:rPr>
          <w:t>th</w:t>
        </w:r>
      </w:ins>
      <w:ins w:id="125" w:author="Anon" w:date="2013-06-13T14:36:00Z">
        <w:r w:rsidR="006E0663">
          <w:rPr>
            <w:sz w:val="20"/>
            <w:szCs w:val="20"/>
            <w:lang w:val="en-US"/>
          </w:rPr>
          <w:t xml:space="preserve">e </w:t>
        </w:r>
      </w:ins>
      <w:r w:rsidR="003E2975" w:rsidRPr="00D46733">
        <w:rPr>
          <w:sz w:val="20"/>
          <w:szCs w:val="20"/>
          <w:lang w:val="en-US"/>
        </w:rPr>
        <w:t>height, fres</w:t>
      </w:r>
      <w:r w:rsidRPr="00D46733">
        <w:rPr>
          <w:sz w:val="20"/>
          <w:szCs w:val="20"/>
          <w:lang w:val="en-US"/>
        </w:rPr>
        <w:t>h weight and root</w:t>
      </w:r>
      <w:del w:id="126" w:author="Anon" w:date="2013-06-13T14:29:00Z">
        <w:r w:rsidRPr="00D46733" w:rsidDel="00546190">
          <w:rPr>
            <w:sz w:val="20"/>
            <w:szCs w:val="20"/>
            <w:lang w:val="en-US"/>
          </w:rPr>
          <w:delText>s</w:delText>
        </w:r>
      </w:del>
      <w:r w:rsidRPr="00D46733">
        <w:rPr>
          <w:sz w:val="20"/>
          <w:szCs w:val="20"/>
          <w:lang w:val="en-US"/>
        </w:rPr>
        <w:t xml:space="preserve"> number of</w:t>
      </w:r>
      <w:r w:rsidR="003E2975" w:rsidRPr="00D46733">
        <w:rPr>
          <w:sz w:val="20"/>
          <w:szCs w:val="20"/>
          <w:lang w:val="en-US"/>
        </w:rPr>
        <w:t xml:space="preserve"> </w:t>
      </w:r>
      <w:proofErr w:type="spellStart"/>
      <w:r w:rsidR="003E2975" w:rsidRPr="00D46733">
        <w:rPr>
          <w:sz w:val="20"/>
          <w:szCs w:val="20"/>
          <w:lang w:val="en-US"/>
        </w:rPr>
        <w:t>micropropagated</w:t>
      </w:r>
      <w:proofErr w:type="spellEnd"/>
      <w:r w:rsidR="003E2975" w:rsidRPr="00D46733">
        <w:rPr>
          <w:sz w:val="20"/>
          <w:szCs w:val="20"/>
          <w:lang w:val="en-US"/>
        </w:rPr>
        <w:t xml:space="preserve"> shoots </w:t>
      </w:r>
      <w:r w:rsidRPr="00D46733">
        <w:rPr>
          <w:sz w:val="20"/>
          <w:szCs w:val="20"/>
          <w:lang w:val="en-US"/>
        </w:rPr>
        <w:t>(</w:t>
      </w:r>
      <w:proofErr w:type="spellStart"/>
      <w:r w:rsidRPr="00D46733">
        <w:rPr>
          <w:sz w:val="20"/>
          <w:szCs w:val="20"/>
          <w:lang w:val="en-US"/>
        </w:rPr>
        <w:t>Hashem</w:t>
      </w:r>
      <w:proofErr w:type="spellEnd"/>
      <w:ins w:id="127" w:author="Anon" w:date="2013-06-13T14:33:00Z">
        <w:r w:rsidR="006E0663">
          <w:rPr>
            <w:sz w:val="20"/>
            <w:szCs w:val="20"/>
            <w:lang w:val="en-US"/>
          </w:rPr>
          <w:t>,</w:t>
        </w:r>
      </w:ins>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w:t>
      </w:r>
      <w:ins w:id="128" w:author="Anon" w:date="2013-06-13T14:34:00Z">
        <w:r w:rsidR="006E0663">
          <w:rPr>
            <w:sz w:val="20"/>
            <w:szCs w:val="20"/>
            <w:lang w:val="en-US"/>
          </w:rPr>
          <w:t xml:space="preserve">D </w:t>
        </w:r>
      </w:ins>
      <w:r w:rsidRPr="00D46733">
        <w:rPr>
          <w:sz w:val="20"/>
          <w:szCs w:val="20"/>
          <w:lang w:val="en-US"/>
        </w:rPr>
        <w:t>et al.</w:t>
      </w:r>
      <w:del w:id="129" w:author="Anon" w:date="2013-06-13T14:30:00Z">
        <w:r w:rsidRPr="00D46733" w:rsidDel="00546190">
          <w:rPr>
            <w:sz w:val="20"/>
            <w:szCs w:val="20"/>
            <w:lang w:val="en-US"/>
          </w:rPr>
          <w:delText>,</w:delText>
        </w:r>
      </w:del>
      <w:r w:rsidRPr="00D46733">
        <w:rPr>
          <w:sz w:val="20"/>
          <w:szCs w:val="20"/>
          <w:lang w:val="en-US"/>
        </w:rPr>
        <w:t xml:space="preserve"> 2008; </w:t>
      </w:r>
      <w:proofErr w:type="spellStart"/>
      <w:r w:rsidRPr="00D46733">
        <w:rPr>
          <w:sz w:val="20"/>
          <w:szCs w:val="20"/>
          <w:lang w:val="en-US"/>
        </w:rPr>
        <w:t>Borgognone</w:t>
      </w:r>
      <w:proofErr w:type="spellEnd"/>
      <w:r w:rsidRPr="00D46733">
        <w:rPr>
          <w:sz w:val="20"/>
          <w:szCs w:val="20"/>
          <w:lang w:val="en-US"/>
        </w:rPr>
        <w:t xml:space="preserve"> et al.</w:t>
      </w:r>
      <w:del w:id="130" w:author="Anon" w:date="2013-06-13T14:30:00Z">
        <w:r w:rsidRPr="00D46733" w:rsidDel="00546190">
          <w:rPr>
            <w:sz w:val="20"/>
            <w:szCs w:val="20"/>
            <w:lang w:val="en-US"/>
          </w:rPr>
          <w:delText>,</w:delText>
        </w:r>
      </w:del>
      <w:r w:rsidRPr="00D46733">
        <w:rPr>
          <w:sz w:val="20"/>
          <w:szCs w:val="20"/>
          <w:lang w:val="en-US"/>
        </w:rPr>
        <w:t xml:space="preserve"> 2010; </w:t>
      </w:r>
      <w:proofErr w:type="spellStart"/>
      <w:r w:rsidRPr="00D46733">
        <w:rPr>
          <w:sz w:val="20"/>
          <w:szCs w:val="20"/>
          <w:lang w:val="en-US"/>
        </w:rPr>
        <w:t>Hashem</w:t>
      </w:r>
      <w:proofErr w:type="spellEnd"/>
      <w:ins w:id="131" w:author="Anon" w:date="2013-06-13T14:34:00Z">
        <w:r w:rsidR="006E0663">
          <w:rPr>
            <w:sz w:val="20"/>
            <w:szCs w:val="20"/>
            <w:lang w:val="en-US"/>
          </w:rPr>
          <w:t>,</w:t>
        </w:r>
      </w:ins>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w:t>
      </w:r>
      <w:ins w:id="132" w:author="Anon" w:date="2013-06-13T14:34:00Z">
        <w:r w:rsidR="006E0663">
          <w:rPr>
            <w:sz w:val="20"/>
            <w:szCs w:val="20"/>
            <w:lang w:val="en-US"/>
          </w:rPr>
          <w:t xml:space="preserve">D </w:t>
        </w:r>
      </w:ins>
      <w:r w:rsidRPr="00D46733">
        <w:rPr>
          <w:sz w:val="20"/>
          <w:szCs w:val="20"/>
          <w:lang w:val="en-US"/>
        </w:rPr>
        <w:t xml:space="preserve">and </w:t>
      </w:r>
      <w:proofErr w:type="spellStart"/>
      <w:r w:rsidRPr="00D46733">
        <w:rPr>
          <w:sz w:val="20"/>
          <w:szCs w:val="20"/>
          <w:lang w:val="en-US"/>
        </w:rPr>
        <w:t>Kaviani</w:t>
      </w:r>
      <w:proofErr w:type="spellEnd"/>
      <w:r w:rsidRPr="00D46733">
        <w:rPr>
          <w:sz w:val="20"/>
          <w:szCs w:val="20"/>
          <w:lang w:val="en-US"/>
        </w:rPr>
        <w:t xml:space="preserve">, 2010) </w:t>
      </w:r>
      <w:r w:rsidR="003E2975" w:rsidRPr="00D46733">
        <w:rPr>
          <w:sz w:val="20"/>
          <w:szCs w:val="20"/>
          <w:lang w:val="en-US"/>
        </w:rPr>
        <w:t xml:space="preserve">and </w:t>
      </w:r>
      <w:r w:rsidRPr="00D46733">
        <w:rPr>
          <w:sz w:val="20"/>
          <w:szCs w:val="20"/>
          <w:lang w:val="en-US"/>
        </w:rPr>
        <w:t xml:space="preserve">also ensures </w:t>
      </w:r>
      <w:r w:rsidR="00142CE9" w:rsidRPr="00D46733">
        <w:rPr>
          <w:sz w:val="20"/>
          <w:szCs w:val="20"/>
          <w:lang w:val="en-US"/>
        </w:rPr>
        <w:t xml:space="preserve">a better </w:t>
      </w:r>
      <w:del w:id="133" w:author="Anon" w:date="2013-06-13T14:36:00Z">
        <w:r w:rsidR="003E2975" w:rsidRPr="00D46733" w:rsidDel="006E0663">
          <w:rPr>
            <w:sz w:val="20"/>
            <w:szCs w:val="20"/>
            <w:lang w:val="en-US"/>
          </w:rPr>
          <w:delText xml:space="preserve">growth </w:delText>
        </w:r>
        <w:r w:rsidR="00142CE9" w:rsidRPr="00D46733" w:rsidDel="006E0663">
          <w:rPr>
            <w:sz w:val="20"/>
            <w:szCs w:val="20"/>
            <w:lang w:val="en-US"/>
          </w:rPr>
          <w:delText xml:space="preserve">of </w:delText>
        </w:r>
      </w:del>
      <w:r w:rsidR="00142CE9" w:rsidRPr="00D46733">
        <w:rPr>
          <w:sz w:val="20"/>
          <w:szCs w:val="20"/>
          <w:lang w:val="en-US"/>
        </w:rPr>
        <w:t>plant</w:t>
      </w:r>
      <w:del w:id="134" w:author="Anon" w:date="2013-06-13T14:36:00Z">
        <w:r w:rsidR="00142CE9" w:rsidRPr="00D46733" w:rsidDel="006E0663">
          <w:rPr>
            <w:sz w:val="20"/>
            <w:szCs w:val="20"/>
            <w:lang w:val="en-US"/>
          </w:rPr>
          <w:delText>s</w:delText>
        </w:r>
      </w:del>
      <w:r w:rsidR="00142CE9" w:rsidRPr="00D46733">
        <w:rPr>
          <w:sz w:val="20"/>
          <w:szCs w:val="20"/>
          <w:lang w:val="en-US"/>
        </w:rPr>
        <w:t xml:space="preserve"> </w:t>
      </w:r>
      <w:ins w:id="135" w:author="Anon" w:date="2013-06-13T14:36:00Z">
        <w:r w:rsidR="006E0663" w:rsidRPr="00D46733">
          <w:rPr>
            <w:sz w:val="20"/>
            <w:szCs w:val="20"/>
            <w:lang w:val="en-US"/>
          </w:rPr>
          <w:t xml:space="preserve">growth </w:t>
        </w:r>
      </w:ins>
      <w:del w:id="136" w:author="Anon" w:date="2013-06-13T14:36:00Z">
        <w:r w:rsidR="00142CE9" w:rsidRPr="00D46733" w:rsidDel="006E0663">
          <w:rPr>
            <w:sz w:val="20"/>
            <w:szCs w:val="20"/>
            <w:lang w:val="en-US"/>
          </w:rPr>
          <w:delText xml:space="preserve">even </w:delText>
        </w:r>
      </w:del>
      <w:r w:rsidR="00142CE9" w:rsidRPr="00D46733">
        <w:rPr>
          <w:sz w:val="20"/>
          <w:szCs w:val="20"/>
          <w:lang w:val="en-US"/>
        </w:rPr>
        <w:t>d</w:t>
      </w:r>
      <w:r w:rsidR="003E2975" w:rsidRPr="00D46733">
        <w:rPr>
          <w:sz w:val="20"/>
          <w:szCs w:val="20"/>
          <w:lang w:val="en-US"/>
        </w:rPr>
        <w:t>uring acclimatization (</w:t>
      </w:r>
      <w:proofErr w:type="spellStart"/>
      <w:r w:rsidR="003E2975" w:rsidRPr="005C605F">
        <w:rPr>
          <w:sz w:val="20"/>
          <w:szCs w:val="20"/>
          <w:lang w:val="en-US"/>
        </w:rPr>
        <w:t>Borgognone</w:t>
      </w:r>
      <w:proofErr w:type="spellEnd"/>
      <w:r w:rsidRPr="005C605F">
        <w:rPr>
          <w:sz w:val="20"/>
          <w:szCs w:val="20"/>
          <w:lang w:val="en-US"/>
        </w:rPr>
        <w:t xml:space="preserve"> et al.</w:t>
      </w:r>
      <w:del w:id="137" w:author="Anon" w:date="2013-06-13T14:36:00Z">
        <w:r w:rsidR="003E2975" w:rsidRPr="005C605F" w:rsidDel="006E0663">
          <w:rPr>
            <w:sz w:val="20"/>
            <w:szCs w:val="20"/>
            <w:lang w:val="en-US"/>
          </w:rPr>
          <w:delText>,</w:delText>
        </w:r>
      </w:del>
      <w:r w:rsidR="003E2975" w:rsidRPr="005C605F">
        <w:rPr>
          <w:sz w:val="20"/>
          <w:szCs w:val="20"/>
          <w:lang w:val="en-US"/>
        </w:rPr>
        <w:t xml:space="preserve"> </w:t>
      </w:r>
      <w:r w:rsidR="00862029" w:rsidRPr="005C605F">
        <w:rPr>
          <w:sz w:val="20"/>
          <w:szCs w:val="20"/>
          <w:lang w:val="en-US"/>
        </w:rPr>
        <w:t>2010</w:t>
      </w:r>
      <w:r w:rsidR="002A331B" w:rsidRPr="005C605F">
        <w:rPr>
          <w:sz w:val="20"/>
          <w:szCs w:val="20"/>
          <w:lang w:val="en-US"/>
        </w:rPr>
        <w:t>)</w:t>
      </w:r>
      <w:r w:rsidR="003E2975" w:rsidRPr="00D46733">
        <w:rPr>
          <w:sz w:val="20"/>
          <w:szCs w:val="20"/>
          <w:lang w:val="en-US"/>
        </w:rPr>
        <w:t>.</w:t>
      </w:r>
      <w:r w:rsidR="002A331B" w:rsidRPr="00D46733">
        <w:rPr>
          <w:sz w:val="20"/>
          <w:szCs w:val="20"/>
          <w:lang w:val="en-US"/>
        </w:rPr>
        <w:t xml:space="preserve"> </w:t>
      </w:r>
      <w:r w:rsidR="003E2975" w:rsidRPr="00D46733">
        <w:rPr>
          <w:sz w:val="20"/>
          <w:szCs w:val="20"/>
          <w:lang w:val="en-US"/>
        </w:rPr>
        <w:t>The</w:t>
      </w:r>
      <w:ins w:id="138" w:author="Anon" w:date="2013-06-13T14:41:00Z">
        <w:r w:rsidR="006E0663">
          <w:rPr>
            <w:sz w:val="20"/>
            <w:szCs w:val="20"/>
            <w:lang w:val="en-US"/>
          </w:rPr>
          <w:t xml:space="preserve">re are no scientific reports </w:t>
        </w:r>
      </w:ins>
      <w:ins w:id="139" w:author="Anon" w:date="2013-06-13T14:54:00Z">
        <w:r w:rsidR="00BA1CDF">
          <w:rPr>
            <w:sz w:val="20"/>
            <w:szCs w:val="20"/>
            <w:lang w:val="en-US"/>
          </w:rPr>
          <w:t>detailing</w:t>
        </w:r>
      </w:ins>
      <w:ins w:id="140" w:author="Anon" w:date="2013-06-13T14:44:00Z">
        <w:r w:rsidR="004D7E24">
          <w:rPr>
            <w:sz w:val="20"/>
            <w:szCs w:val="20"/>
            <w:lang w:val="en-US"/>
          </w:rPr>
          <w:t xml:space="preserve"> the underlining reasons why</w:t>
        </w:r>
      </w:ins>
      <w:ins w:id="141" w:author="Anon" w:date="2013-06-13T14:43:00Z">
        <w:r w:rsidR="006E0663">
          <w:rPr>
            <w:sz w:val="20"/>
            <w:szCs w:val="20"/>
            <w:lang w:val="en-US"/>
          </w:rPr>
          <w:t xml:space="preserve"> AC</w:t>
        </w:r>
        <w:r w:rsidR="004D7E24">
          <w:rPr>
            <w:sz w:val="20"/>
            <w:szCs w:val="20"/>
            <w:lang w:val="en-US"/>
          </w:rPr>
          <w:t xml:space="preserve"> promotes the</w:t>
        </w:r>
      </w:ins>
      <w:del w:id="142" w:author="Anon" w:date="2013-06-13T14:43:00Z">
        <w:r w:rsidR="003E2975" w:rsidRPr="00D46733" w:rsidDel="004D7E24">
          <w:rPr>
            <w:sz w:val="20"/>
            <w:szCs w:val="20"/>
            <w:lang w:val="en-US"/>
          </w:rPr>
          <w:delText xml:space="preserve"> causes </w:delText>
        </w:r>
      </w:del>
      <w:del w:id="143" w:author="Anon" w:date="2013-06-13T14:42:00Z">
        <w:r w:rsidR="008E3801" w:rsidDel="006E0663">
          <w:rPr>
            <w:sz w:val="20"/>
            <w:szCs w:val="20"/>
            <w:lang w:val="en-US"/>
          </w:rPr>
          <w:delText>underlying</w:delText>
        </w:r>
        <w:r w:rsidR="003E2975" w:rsidRPr="00D46733" w:rsidDel="006E0663">
          <w:rPr>
            <w:sz w:val="20"/>
            <w:szCs w:val="20"/>
            <w:lang w:val="en-US"/>
          </w:rPr>
          <w:delText xml:space="preserve"> </w:delText>
        </w:r>
      </w:del>
      <w:ins w:id="144" w:author="Anon" w:date="2013-06-13T14:42:00Z">
        <w:r w:rsidR="006E0663" w:rsidRPr="00D46733">
          <w:rPr>
            <w:sz w:val="20"/>
            <w:szCs w:val="20"/>
            <w:lang w:val="en-US"/>
          </w:rPr>
          <w:t xml:space="preserve"> </w:t>
        </w:r>
      </w:ins>
      <w:r w:rsidR="003E2975" w:rsidRPr="00D46733">
        <w:rPr>
          <w:sz w:val="20"/>
          <w:szCs w:val="20"/>
          <w:lang w:val="en-US"/>
        </w:rPr>
        <w:t xml:space="preserve">growth </w:t>
      </w:r>
      <w:del w:id="145" w:author="Anon" w:date="2013-06-13T14:43:00Z">
        <w:r w:rsidR="003E2975" w:rsidRPr="00D46733" w:rsidDel="004D7E24">
          <w:rPr>
            <w:sz w:val="20"/>
            <w:szCs w:val="20"/>
            <w:lang w:val="en-US"/>
          </w:rPr>
          <w:delText xml:space="preserve">promotion </w:delText>
        </w:r>
      </w:del>
      <w:r w:rsidR="00862029" w:rsidRPr="00D46733">
        <w:rPr>
          <w:sz w:val="20"/>
          <w:szCs w:val="20"/>
          <w:lang w:val="en-US"/>
        </w:rPr>
        <w:t xml:space="preserve">of </w:t>
      </w:r>
      <w:r w:rsidR="00862029" w:rsidRPr="00D46733">
        <w:rPr>
          <w:i/>
          <w:sz w:val="20"/>
          <w:szCs w:val="20"/>
          <w:lang w:val="en-US"/>
        </w:rPr>
        <w:t xml:space="preserve">A. </w:t>
      </w:r>
      <w:proofErr w:type="spellStart"/>
      <w:r w:rsidR="00862029" w:rsidRPr="00D46733">
        <w:rPr>
          <w:i/>
          <w:sz w:val="20"/>
          <w:szCs w:val="20"/>
          <w:lang w:val="en-US"/>
        </w:rPr>
        <w:t>barbadensis</w:t>
      </w:r>
      <w:proofErr w:type="spellEnd"/>
      <w:r w:rsidR="00862029" w:rsidRPr="00D46733">
        <w:rPr>
          <w:i/>
          <w:sz w:val="20"/>
          <w:szCs w:val="20"/>
          <w:lang w:val="en-US"/>
        </w:rPr>
        <w:t xml:space="preserve"> in vitro</w:t>
      </w:r>
      <w:del w:id="146" w:author="Anon" w:date="2013-06-13T14:42:00Z">
        <w:r w:rsidR="00862029" w:rsidRPr="00D46733" w:rsidDel="006E0663">
          <w:rPr>
            <w:sz w:val="20"/>
            <w:szCs w:val="20"/>
            <w:lang w:val="en-US"/>
          </w:rPr>
          <w:delText xml:space="preserve"> due to </w:delText>
        </w:r>
        <w:r w:rsidR="003E2975" w:rsidRPr="00D46733" w:rsidDel="006E0663">
          <w:rPr>
            <w:sz w:val="20"/>
            <w:szCs w:val="20"/>
            <w:lang w:val="en-US"/>
          </w:rPr>
          <w:delText xml:space="preserve">AC have </w:delText>
        </w:r>
        <w:r w:rsidR="00862029" w:rsidRPr="00D46733" w:rsidDel="006E0663">
          <w:rPr>
            <w:sz w:val="20"/>
            <w:szCs w:val="20"/>
            <w:lang w:val="en-US"/>
          </w:rPr>
          <w:delText>never</w:delText>
        </w:r>
        <w:r w:rsidR="003E2975" w:rsidRPr="00D46733" w:rsidDel="006E0663">
          <w:rPr>
            <w:sz w:val="20"/>
            <w:szCs w:val="20"/>
            <w:lang w:val="en-US"/>
          </w:rPr>
          <w:delText xml:space="preserve"> </w:delText>
        </w:r>
        <w:r w:rsidR="00862029" w:rsidRPr="00D46733" w:rsidDel="006E0663">
          <w:rPr>
            <w:sz w:val="20"/>
            <w:szCs w:val="20"/>
            <w:lang w:val="en-US"/>
          </w:rPr>
          <w:delText xml:space="preserve">been </w:delText>
        </w:r>
        <w:r w:rsidR="003E2975" w:rsidRPr="00D46733" w:rsidDel="006E0663">
          <w:rPr>
            <w:sz w:val="20"/>
            <w:szCs w:val="20"/>
            <w:lang w:val="en-US"/>
          </w:rPr>
          <w:delText>investigated</w:delText>
        </w:r>
      </w:del>
      <w:r w:rsidR="00862029" w:rsidRPr="00D46733">
        <w:rPr>
          <w:sz w:val="20"/>
          <w:szCs w:val="20"/>
          <w:lang w:val="en-US"/>
        </w:rPr>
        <w:t>.</w:t>
      </w:r>
    </w:p>
    <w:p w:rsidR="00357EEB" w:rsidRPr="00D46733" w:rsidRDefault="00277ED3" w:rsidP="00D46733">
      <w:pPr>
        <w:spacing w:line="480" w:lineRule="auto"/>
        <w:jc w:val="both"/>
        <w:rPr>
          <w:sz w:val="20"/>
          <w:szCs w:val="20"/>
          <w:lang w:val="en-US"/>
        </w:rPr>
      </w:pPr>
      <w:r w:rsidRPr="00D46733">
        <w:rPr>
          <w:sz w:val="20"/>
          <w:szCs w:val="20"/>
          <w:lang w:val="en-US"/>
        </w:rPr>
        <w:t xml:space="preserve">Some authors showed the effect </w:t>
      </w:r>
      <w:commentRangeStart w:id="147"/>
      <w:r w:rsidRPr="00D46733">
        <w:rPr>
          <w:sz w:val="20"/>
          <w:szCs w:val="20"/>
          <w:lang w:val="en-US"/>
        </w:rPr>
        <w:t>of</w:t>
      </w:r>
      <w:commentRangeEnd w:id="147"/>
      <w:r w:rsidR="00BA1CDF">
        <w:rPr>
          <w:rStyle w:val="CommentReference"/>
        </w:rPr>
        <w:commentReference w:id="147"/>
      </w:r>
      <w:r w:rsidRPr="00D46733">
        <w:rPr>
          <w:sz w:val="20"/>
          <w:szCs w:val="20"/>
          <w:lang w:val="en-US"/>
        </w:rPr>
        <w:t xml:space="preserve"> culture medium </w:t>
      </w:r>
      <w:r w:rsidR="008E3801" w:rsidRPr="00D46733">
        <w:rPr>
          <w:sz w:val="20"/>
          <w:szCs w:val="20"/>
          <w:lang w:val="en-US"/>
        </w:rPr>
        <w:t xml:space="preserve">pH </w:t>
      </w:r>
      <w:r w:rsidRPr="00D46733">
        <w:rPr>
          <w:sz w:val="20"/>
          <w:szCs w:val="20"/>
          <w:lang w:val="en-US"/>
        </w:rPr>
        <w:t xml:space="preserve">during </w:t>
      </w:r>
      <w:r w:rsidRPr="00D46733">
        <w:rPr>
          <w:i/>
          <w:sz w:val="20"/>
          <w:szCs w:val="20"/>
          <w:lang w:val="en-US"/>
        </w:rPr>
        <w:t>in vitro</w:t>
      </w:r>
      <w:r w:rsidRPr="00D46733">
        <w:rPr>
          <w:sz w:val="20"/>
          <w:szCs w:val="20"/>
          <w:lang w:val="en-US"/>
        </w:rPr>
        <w:t xml:space="preserve"> development of plants</w:t>
      </w:r>
      <w:r w:rsidR="00211F34" w:rsidRPr="00D46733">
        <w:rPr>
          <w:sz w:val="20"/>
          <w:szCs w:val="20"/>
          <w:lang w:val="en-US"/>
        </w:rPr>
        <w:t xml:space="preserve"> </w:t>
      </w:r>
      <w:r w:rsidR="00C2013B" w:rsidRPr="00D46733">
        <w:rPr>
          <w:sz w:val="20"/>
          <w:szCs w:val="20"/>
          <w:lang w:val="en-US"/>
        </w:rPr>
        <w:t xml:space="preserve">and found that </w:t>
      </w:r>
      <w:r w:rsidRPr="00D46733">
        <w:rPr>
          <w:sz w:val="20"/>
          <w:szCs w:val="20"/>
          <w:lang w:val="en-US"/>
        </w:rPr>
        <w:t>the pH response was species</w:t>
      </w:r>
      <w:r w:rsidR="00F14457">
        <w:rPr>
          <w:sz w:val="20"/>
          <w:szCs w:val="20"/>
          <w:lang w:val="en-US"/>
        </w:rPr>
        <w:t xml:space="preserve"> and tissue </w:t>
      </w:r>
      <w:r w:rsidRPr="00D46733">
        <w:rPr>
          <w:sz w:val="20"/>
          <w:szCs w:val="20"/>
          <w:lang w:val="en-US"/>
        </w:rPr>
        <w:t>dependent</w:t>
      </w:r>
      <w:r w:rsidR="00C2013B" w:rsidRPr="00D46733">
        <w:rPr>
          <w:sz w:val="20"/>
          <w:szCs w:val="20"/>
          <w:lang w:val="en-US"/>
        </w:rPr>
        <w:t xml:space="preserve"> </w:t>
      </w:r>
      <w:r w:rsidR="0050540B" w:rsidRPr="00D46733">
        <w:rPr>
          <w:sz w:val="20"/>
          <w:szCs w:val="20"/>
          <w:lang w:val="en-US"/>
        </w:rPr>
        <w:t>(</w:t>
      </w:r>
      <w:proofErr w:type="spellStart"/>
      <w:r w:rsidR="0050540B" w:rsidRPr="00D46733">
        <w:rPr>
          <w:sz w:val="20"/>
          <w:szCs w:val="20"/>
          <w:lang w:val="en-US"/>
        </w:rPr>
        <w:t>Leifert</w:t>
      </w:r>
      <w:proofErr w:type="spellEnd"/>
      <w:r w:rsidR="0050540B" w:rsidRPr="00D46733">
        <w:rPr>
          <w:sz w:val="20"/>
          <w:szCs w:val="20"/>
          <w:lang w:val="en-US"/>
        </w:rPr>
        <w:t xml:space="preserve"> et al. 1992</w:t>
      </w:r>
      <w:r w:rsidR="007E7814" w:rsidRPr="00D46733">
        <w:rPr>
          <w:sz w:val="20"/>
          <w:szCs w:val="20"/>
          <w:lang w:val="en-US"/>
        </w:rPr>
        <w:t>;</w:t>
      </w:r>
      <w:r w:rsidR="00CE3E76" w:rsidRPr="00D46733">
        <w:rPr>
          <w:sz w:val="20"/>
          <w:szCs w:val="20"/>
          <w:lang w:val="en-US"/>
        </w:rPr>
        <w:t xml:space="preserve"> </w:t>
      </w:r>
      <w:proofErr w:type="spellStart"/>
      <w:r w:rsidR="00AB089A" w:rsidRPr="00D46733">
        <w:rPr>
          <w:sz w:val="20"/>
          <w:szCs w:val="20"/>
          <w:lang w:val="en-US"/>
        </w:rPr>
        <w:t>Ebrahim</w:t>
      </w:r>
      <w:proofErr w:type="spellEnd"/>
      <w:r w:rsidR="00AB089A" w:rsidRPr="00D46733">
        <w:rPr>
          <w:sz w:val="20"/>
          <w:szCs w:val="20"/>
          <w:lang w:val="en-US"/>
        </w:rPr>
        <w:t xml:space="preserve"> and Ibrahim</w:t>
      </w:r>
      <w:r w:rsidR="004A52D5" w:rsidRPr="00D46733">
        <w:rPr>
          <w:sz w:val="20"/>
          <w:szCs w:val="20"/>
          <w:lang w:val="en-US"/>
        </w:rPr>
        <w:t xml:space="preserve"> 2000). </w:t>
      </w:r>
      <w:ins w:id="148" w:author="Anon" w:date="2013-06-13T15:11:00Z">
        <w:r w:rsidR="00F14457" w:rsidRPr="00D46733">
          <w:rPr>
            <w:sz w:val="20"/>
            <w:szCs w:val="20"/>
            <w:lang w:val="en-US"/>
          </w:rPr>
          <w:t xml:space="preserve">Owen et al. </w:t>
        </w:r>
        <w:r w:rsidR="00F14457">
          <w:rPr>
            <w:sz w:val="20"/>
            <w:szCs w:val="20"/>
            <w:lang w:val="en-US"/>
          </w:rPr>
          <w:t>(</w:t>
        </w:r>
        <w:r w:rsidR="00F14457" w:rsidRPr="00D46733">
          <w:rPr>
            <w:sz w:val="20"/>
            <w:szCs w:val="20"/>
            <w:lang w:val="en-US"/>
          </w:rPr>
          <w:t>1991</w:t>
        </w:r>
        <w:r w:rsidR="00F14457">
          <w:rPr>
            <w:sz w:val="20"/>
            <w:szCs w:val="20"/>
            <w:lang w:val="en-US"/>
          </w:rPr>
          <w:t>)</w:t>
        </w:r>
      </w:ins>
      <w:ins w:id="149" w:author="Anon" w:date="2013-06-13T15:13:00Z">
        <w:r w:rsidR="00F14457">
          <w:rPr>
            <w:sz w:val="20"/>
            <w:szCs w:val="20"/>
            <w:lang w:val="en-US"/>
          </w:rPr>
          <w:t>,</w:t>
        </w:r>
      </w:ins>
      <w:ins w:id="150" w:author="Anon" w:date="2013-06-13T15:11:00Z">
        <w:r w:rsidR="00F14457">
          <w:rPr>
            <w:sz w:val="20"/>
            <w:szCs w:val="20"/>
            <w:lang w:val="en-US"/>
          </w:rPr>
          <w:t xml:space="preserve"> </w:t>
        </w:r>
      </w:ins>
      <w:ins w:id="151" w:author="Anon" w:date="2013-06-13T15:12:00Z">
        <w:r w:rsidR="00F14457" w:rsidRPr="00D46733">
          <w:rPr>
            <w:sz w:val="20"/>
            <w:szCs w:val="20"/>
            <w:lang w:val="en-US"/>
          </w:rPr>
          <w:t>(</w:t>
        </w:r>
        <w:proofErr w:type="spellStart"/>
        <w:r w:rsidR="00F14457" w:rsidRPr="00D46733">
          <w:rPr>
            <w:sz w:val="20"/>
            <w:szCs w:val="20"/>
            <w:lang w:val="en-US"/>
          </w:rPr>
          <w:t>Shibli</w:t>
        </w:r>
        <w:proofErr w:type="spellEnd"/>
        <w:r w:rsidR="00F14457" w:rsidRPr="00D46733">
          <w:rPr>
            <w:sz w:val="20"/>
            <w:szCs w:val="20"/>
            <w:lang w:val="en-US"/>
          </w:rPr>
          <w:t xml:space="preserve"> et al. </w:t>
        </w:r>
      </w:ins>
      <w:ins w:id="152" w:author="Anon" w:date="2013-06-13T15:13:00Z">
        <w:r w:rsidR="00F14457">
          <w:rPr>
            <w:sz w:val="20"/>
            <w:szCs w:val="20"/>
            <w:lang w:val="en-US"/>
          </w:rPr>
          <w:t>(</w:t>
        </w:r>
      </w:ins>
      <w:ins w:id="153" w:author="Anon" w:date="2013-06-13T15:12:00Z">
        <w:r w:rsidR="00F14457" w:rsidRPr="00D46733">
          <w:rPr>
            <w:sz w:val="20"/>
            <w:szCs w:val="20"/>
            <w:lang w:val="en-US"/>
          </w:rPr>
          <w:t xml:space="preserve">1999) </w:t>
        </w:r>
      </w:ins>
      <w:ins w:id="154" w:author="Anon" w:date="2013-06-13T15:11:00Z">
        <w:r w:rsidR="00F14457">
          <w:rPr>
            <w:sz w:val="20"/>
            <w:szCs w:val="20"/>
            <w:lang w:val="en-US"/>
          </w:rPr>
          <w:t xml:space="preserve">reported that </w:t>
        </w:r>
      </w:ins>
      <w:ins w:id="155" w:author="Anon" w:date="2013-06-13T15:10:00Z">
        <w:r w:rsidR="00F14457">
          <w:rPr>
            <w:sz w:val="20"/>
            <w:szCs w:val="20"/>
            <w:lang w:val="en-US"/>
          </w:rPr>
          <w:t>m</w:t>
        </w:r>
        <w:r w:rsidR="00F14457" w:rsidRPr="00D46733">
          <w:rPr>
            <w:sz w:val="20"/>
            <w:szCs w:val="20"/>
            <w:lang w:val="en-US"/>
          </w:rPr>
          <w:t>ost</w:t>
        </w:r>
      </w:ins>
      <w:r w:rsidR="004A52D5" w:rsidRPr="00D46733">
        <w:rPr>
          <w:sz w:val="20"/>
          <w:szCs w:val="20"/>
          <w:lang w:val="en-US"/>
        </w:rPr>
        <w:t xml:space="preserve"> plant tissue </w:t>
      </w:r>
      <w:ins w:id="156" w:author="Anon" w:date="2013-06-13T15:25:00Z">
        <w:r w:rsidR="00C23E5C">
          <w:rPr>
            <w:sz w:val="20"/>
            <w:szCs w:val="20"/>
            <w:lang w:val="en-US"/>
          </w:rPr>
          <w:t xml:space="preserve">culture </w:t>
        </w:r>
      </w:ins>
      <w:r w:rsidR="004A52D5" w:rsidRPr="00D46733">
        <w:rPr>
          <w:sz w:val="20"/>
          <w:szCs w:val="20"/>
          <w:lang w:val="en-US"/>
        </w:rPr>
        <w:t>med</w:t>
      </w:r>
      <w:r w:rsidR="00CE1EEC" w:rsidRPr="00D46733">
        <w:rPr>
          <w:sz w:val="20"/>
          <w:szCs w:val="20"/>
          <w:lang w:val="en-US"/>
        </w:rPr>
        <w:t>ia are poorly buffered</w:t>
      </w:r>
      <w:ins w:id="157" w:author="Anon" w:date="2013-06-13T15:12:00Z">
        <w:r w:rsidR="00F14457">
          <w:rPr>
            <w:sz w:val="20"/>
            <w:szCs w:val="20"/>
            <w:lang w:val="en-US"/>
          </w:rPr>
          <w:t xml:space="preserve"> and that</w:t>
        </w:r>
      </w:ins>
      <w:r w:rsidR="00CE1EEC" w:rsidRPr="00D46733">
        <w:rPr>
          <w:sz w:val="20"/>
          <w:szCs w:val="20"/>
          <w:lang w:val="en-US"/>
        </w:rPr>
        <w:t xml:space="preserve"> </w:t>
      </w:r>
      <w:r w:rsidR="004A52D5" w:rsidRPr="00D46733">
        <w:rPr>
          <w:sz w:val="20"/>
          <w:szCs w:val="20"/>
          <w:lang w:val="en-US"/>
        </w:rPr>
        <w:t xml:space="preserve">the pH </w:t>
      </w:r>
      <w:del w:id="158" w:author="Anon" w:date="2013-06-13T15:12:00Z">
        <w:r w:rsidR="004A52D5" w:rsidRPr="00D46733" w:rsidDel="00F14457">
          <w:rPr>
            <w:sz w:val="20"/>
            <w:szCs w:val="20"/>
            <w:lang w:val="en-US"/>
          </w:rPr>
          <w:delText xml:space="preserve">tends to </w:delText>
        </w:r>
      </w:del>
      <w:r w:rsidR="009B3779" w:rsidRPr="00D46733">
        <w:rPr>
          <w:sz w:val="20"/>
          <w:szCs w:val="20"/>
          <w:lang w:val="en-US"/>
        </w:rPr>
        <w:t>change</w:t>
      </w:r>
      <w:ins w:id="159" w:author="Anon" w:date="2013-06-13T15:12:00Z">
        <w:r w:rsidR="00F14457">
          <w:rPr>
            <w:sz w:val="20"/>
            <w:szCs w:val="20"/>
            <w:lang w:val="en-US"/>
          </w:rPr>
          <w:t>s</w:t>
        </w:r>
      </w:ins>
      <w:r w:rsidR="004A52D5" w:rsidRPr="00D46733">
        <w:rPr>
          <w:sz w:val="20"/>
          <w:szCs w:val="20"/>
          <w:lang w:val="en-US"/>
        </w:rPr>
        <w:t xml:space="preserve"> after </w:t>
      </w:r>
      <w:del w:id="160" w:author="Anon" w:date="2013-06-13T15:11:00Z">
        <w:r w:rsidR="004A52D5" w:rsidRPr="00D46733" w:rsidDel="00F14457">
          <w:rPr>
            <w:sz w:val="20"/>
            <w:szCs w:val="20"/>
            <w:lang w:val="en-US"/>
          </w:rPr>
          <w:delText xml:space="preserve">the </w:delText>
        </w:r>
      </w:del>
      <w:r w:rsidR="004A52D5" w:rsidRPr="00D46733">
        <w:rPr>
          <w:sz w:val="20"/>
          <w:szCs w:val="20"/>
          <w:lang w:val="en-US"/>
        </w:rPr>
        <w:t xml:space="preserve">heat sterilization and </w:t>
      </w:r>
      <w:r w:rsidR="009B3779" w:rsidRPr="00D46733">
        <w:rPr>
          <w:sz w:val="20"/>
          <w:szCs w:val="20"/>
          <w:lang w:val="en-US"/>
        </w:rPr>
        <w:t xml:space="preserve">during </w:t>
      </w:r>
      <w:del w:id="161" w:author="Anon" w:date="2013-06-13T15:11:00Z">
        <w:r w:rsidR="004A52D5" w:rsidRPr="00D46733" w:rsidDel="00F14457">
          <w:rPr>
            <w:sz w:val="20"/>
            <w:szCs w:val="20"/>
            <w:lang w:val="en-US"/>
          </w:rPr>
          <w:delText xml:space="preserve">the </w:delText>
        </w:r>
      </w:del>
      <w:proofErr w:type="spellStart"/>
      <w:r w:rsidR="009A2685" w:rsidRPr="00D46733">
        <w:rPr>
          <w:sz w:val="20"/>
          <w:szCs w:val="20"/>
          <w:lang w:val="en-US"/>
        </w:rPr>
        <w:t>explant</w:t>
      </w:r>
      <w:proofErr w:type="spellEnd"/>
      <w:del w:id="162" w:author="Anon" w:date="2013-06-13T15:12:00Z">
        <w:r w:rsidR="009A2685" w:rsidRPr="00D46733" w:rsidDel="00F14457">
          <w:rPr>
            <w:sz w:val="20"/>
            <w:szCs w:val="20"/>
            <w:lang w:val="en-US"/>
          </w:rPr>
          <w:delText>s</w:delText>
        </w:r>
      </w:del>
      <w:r w:rsidR="009A2685" w:rsidRPr="00D46733">
        <w:rPr>
          <w:sz w:val="20"/>
          <w:szCs w:val="20"/>
          <w:lang w:val="en-US"/>
        </w:rPr>
        <w:t xml:space="preserve"> </w:t>
      </w:r>
      <w:r w:rsidR="004A52D5" w:rsidRPr="00D46733">
        <w:rPr>
          <w:sz w:val="20"/>
          <w:szCs w:val="20"/>
          <w:lang w:val="en-US"/>
        </w:rPr>
        <w:t>culture</w:t>
      </w:r>
      <w:ins w:id="163" w:author="Anon" w:date="2013-06-13T15:13:00Z">
        <w:r w:rsidR="00F14457">
          <w:rPr>
            <w:sz w:val="20"/>
            <w:szCs w:val="20"/>
            <w:lang w:val="en-US"/>
          </w:rPr>
          <w:t>.</w:t>
        </w:r>
      </w:ins>
      <w:r w:rsidR="004A52D5" w:rsidRPr="00D46733">
        <w:rPr>
          <w:sz w:val="20"/>
          <w:szCs w:val="20"/>
          <w:lang w:val="en-US"/>
        </w:rPr>
        <w:t xml:space="preserve"> </w:t>
      </w:r>
      <w:del w:id="164" w:author="Anon" w:date="2013-06-13T15:12:00Z">
        <w:r w:rsidR="00316A34" w:rsidRPr="00D46733" w:rsidDel="00F14457">
          <w:rPr>
            <w:sz w:val="20"/>
            <w:szCs w:val="20"/>
            <w:lang w:val="en-US"/>
          </w:rPr>
          <w:delText>(</w:delText>
        </w:r>
      </w:del>
      <w:del w:id="165" w:author="Anon" w:date="2013-06-13T15:11:00Z">
        <w:r w:rsidR="00316A34" w:rsidRPr="00D46733" w:rsidDel="00F14457">
          <w:rPr>
            <w:sz w:val="20"/>
            <w:szCs w:val="20"/>
            <w:lang w:val="en-US"/>
          </w:rPr>
          <w:delText>Owen et al. 1991</w:delText>
        </w:r>
      </w:del>
      <w:del w:id="166" w:author="Anon" w:date="2013-06-13T15:12:00Z">
        <w:r w:rsidR="009A2685" w:rsidRPr="00D46733" w:rsidDel="00F14457">
          <w:rPr>
            <w:sz w:val="20"/>
            <w:szCs w:val="20"/>
            <w:lang w:val="en-US"/>
          </w:rPr>
          <w:delText xml:space="preserve">, </w:delText>
        </w:r>
        <w:r w:rsidR="006D29CD" w:rsidRPr="00D46733" w:rsidDel="00F14457">
          <w:rPr>
            <w:sz w:val="20"/>
            <w:szCs w:val="20"/>
            <w:lang w:val="en-US"/>
          </w:rPr>
          <w:delText>Shibli et al.</w:delText>
        </w:r>
        <w:r w:rsidR="009A2685" w:rsidRPr="00D46733" w:rsidDel="00F14457">
          <w:rPr>
            <w:sz w:val="20"/>
            <w:szCs w:val="20"/>
            <w:lang w:val="en-US"/>
          </w:rPr>
          <w:delText xml:space="preserve"> 1999</w:delText>
        </w:r>
        <w:r w:rsidR="00C97F98" w:rsidRPr="00D46733" w:rsidDel="00F14457">
          <w:rPr>
            <w:sz w:val="20"/>
            <w:szCs w:val="20"/>
            <w:lang w:val="en-US"/>
          </w:rPr>
          <w:delText>)</w:delText>
        </w:r>
        <w:r w:rsidR="00316A34" w:rsidRPr="00D46733" w:rsidDel="00F14457">
          <w:rPr>
            <w:sz w:val="20"/>
            <w:szCs w:val="20"/>
            <w:lang w:val="en-US"/>
          </w:rPr>
          <w:delText>.</w:delText>
        </w:r>
        <w:r w:rsidR="009B3779" w:rsidRPr="00D46733" w:rsidDel="00F14457">
          <w:rPr>
            <w:sz w:val="20"/>
            <w:szCs w:val="20"/>
            <w:lang w:val="en-US"/>
          </w:rPr>
          <w:delText xml:space="preserve"> </w:delText>
        </w:r>
      </w:del>
      <w:r w:rsidR="009B3779" w:rsidRPr="00D46733">
        <w:rPr>
          <w:sz w:val="20"/>
          <w:szCs w:val="20"/>
          <w:lang w:val="en-US"/>
        </w:rPr>
        <w:t>Th</w:t>
      </w:r>
      <w:del w:id="167" w:author="Anon" w:date="2013-06-13T15:13:00Z">
        <w:r w:rsidR="009B3779" w:rsidRPr="00D46733" w:rsidDel="00F14457">
          <w:rPr>
            <w:sz w:val="20"/>
            <w:szCs w:val="20"/>
            <w:lang w:val="en-US"/>
          </w:rPr>
          <w:delText>ese</w:delText>
        </w:r>
      </w:del>
      <w:ins w:id="168" w:author="Anon" w:date="2013-06-13T15:13:00Z">
        <w:r w:rsidR="00F14457">
          <w:rPr>
            <w:sz w:val="20"/>
            <w:szCs w:val="20"/>
            <w:lang w:val="en-US"/>
          </w:rPr>
          <w:t>is</w:t>
        </w:r>
      </w:ins>
      <w:r w:rsidR="009B3779" w:rsidRPr="00D46733">
        <w:rPr>
          <w:sz w:val="20"/>
          <w:szCs w:val="20"/>
          <w:lang w:val="en-US"/>
        </w:rPr>
        <w:t xml:space="preserve"> change</w:t>
      </w:r>
      <w:del w:id="169" w:author="Anon" w:date="2013-06-13T15:13:00Z">
        <w:r w:rsidR="009B3779" w:rsidRPr="00D46733" w:rsidDel="00F14457">
          <w:rPr>
            <w:sz w:val="20"/>
            <w:szCs w:val="20"/>
            <w:lang w:val="en-US"/>
          </w:rPr>
          <w:delText>s</w:delText>
        </w:r>
      </w:del>
      <w:r w:rsidR="009B3779" w:rsidRPr="00D46733">
        <w:rPr>
          <w:sz w:val="20"/>
          <w:szCs w:val="20"/>
          <w:lang w:val="en-US"/>
        </w:rPr>
        <w:t xml:space="preserve"> can affect</w:t>
      </w:r>
      <w:r w:rsidR="006F7F24" w:rsidRPr="00D46733">
        <w:rPr>
          <w:sz w:val="20"/>
          <w:szCs w:val="20"/>
          <w:lang w:val="en-US"/>
        </w:rPr>
        <w:t xml:space="preserve"> plant growth as </w:t>
      </w:r>
      <w:del w:id="170" w:author="Anon" w:date="2013-06-13T15:13:00Z">
        <w:r w:rsidR="006F7F24" w:rsidRPr="00D46733" w:rsidDel="00F14457">
          <w:rPr>
            <w:sz w:val="20"/>
            <w:szCs w:val="20"/>
            <w:lang w:val="en-US"/>
          </w:rPr>
          <w:delText>they</w:delText>
        </w:r>
        <w:r w:rsidR="00DE34C5" w:rsidRPr="00D46733" w:rsidDel="00F14457">
          <w:rPr>
            <w:sz w:val="20"/>
            <w:szCs w:val="20"/>
            <w:lang w:val="en-US"/>
          </w:rPr>
          <w:delText xml:space="preserve"> </w:delText>
        </w:r>
      </w:del>
      <w:ins w:id="171" w:author="Anon" w:date="2013-06-13T15:13:00Z">
        <w:r w:rsidR="00F14457">
          <w:rPr>
            <w:sz w:val="20"/>
            <w:szCs w:val="20"/>
            <w:lang w:val="en-US"/>
          </w:rPr>
          <w:t>it</w:t>
        </w:r>
      </w:ins>
      <w:ins w:id="172" w:author="Anon" w:date="2013-06-13T15:14:00Z">
        <w:r w:rsidR="00F14457">
          <w:rPr>
            <w:sz w:val="20"/>
            <w:szCs w:val="20"/>
            <w:lang w:val="en-US"/>
          </w:rPr>
          <w:t xml:space="preserve"> </w:t>
        </w:r>
      </w:ins>
      <w:r w:rsidR="00DE34C5" w:rsidRPr="00D46733">
        <w:rPr>
          <w:sz w:val="20"/>
          <w:szCs w:val="20"/>
          <w:lang w:val="en-US"/>
        </w:rPr>
        <w:t>influence</w:t>
      </w:r>
      <w:ins w:id="173" w:author="Anon" w:date="2013-06-13T15:14:00Z">
        <w:r w:rsidR="00F14457">
          <w:rPr>
            <w:sz w:val="20"/>
            <w:szCs w:val="20"/>
            <w:lang w:val="en-US"/>
          </w:rPr>
          <w:t>s</w:t>
        </w:r>
      </w:ins>
      <w:r w:rsidR="00DE34C5" w:rsidRPr="00D46733">
        <w:rPr>
          <w:sz w:val="20"/>
          <w:szCs w:val="20"/>
          <w:lang w:val="en-US"/>
        </w:rPr>
        <w:t xml:space="preserve"> </w:t>
      </w:r>
      <w:del w:id="174" w:author="Anon" w:date="2013-06-13T15:14:00Z">
        <w:r w:rsidR="00DE34C5" w:rsidRPr="00D46733" w:rsidDel="00F14457">
          <w:rPr>
            <w:sz w:val="20"/>
            <w:szCs w:val="20"/>
            <w:lang w:val="en-US"/>
          </w:rPr>
          <w:delText>the uptake of</w:delText>
        </w:r>
      </w:del>
      <w:ins w:id="175" w:author="Anon" w:date="2013-06-13T15:14:00Z">
        <w:r w:rsidR="00F14457">
          <w:rPr>
            <w:sz w:val="20"/>
            <w:szCs w:val="20"/>
            <w:lang w:val="en-US"/>
          </w:rPr>
          <w:t>both</w:t>
        </w:r>
      </w:ins>
      <w:r w:rsidR="00DE34C5" w:rsidRPr="00D46733">
        <w:rPr>
          <w:sz w:val="20"/>
          <w:szCs w:val="20"/>
          <w:lang w:val="en-US"/>
        </w:rPr>
        <w:t xml:space="preserve"> nutrient</w:t>
      </w:r>
      <w:del w:id="176" w:author="Anon" w:date="2013-06-13T15:14:00Z">
        <w:r w:rsidR="00DE34C5" w:rsidRPr="00D46733" w:rsidDel="00F14457">
          <w:rPr>
            <w:sz w:val="20"/>
            <w:szCs w:val="20"/>
            <w:lang w:val="en-US"/>
          </w:rPr>
          <w:delText>s</w:delText>
        </w:r>
      </w:del>
      <w:r w:rsidR="00DE34C5" w:rsidRPr="00D46733">
        <w:rPr>
          <w:sz w:val="20"/>
          <w:szCs w:val="20"/>
          <w:lang w:val="en-US"/>
        </w:rPr>
        <w:t xml:space="preserve"> and plant growth regulator</w:t>
      </w:r>
      <w:ins w:id="177" w:author="Anon" w:date="2013-06-13T15:14:00Z">
        <w:r w:rsidR="00F14457">
          <w:rPr>
            <w:sz w:val="20"/>
            <w:szCs w:val="20"/>
            <w:lang w:val="en-US"/>
          </w:rPr>
          <w:t xml:space="preserve"> uptake</w:t>
        </w:r>
      </w:ins>
      <w:del w:id="178" w:author="Anon" w:date="2013-06-13T15:14:00Z">
        <w:r w:rsidR="00DE34C5" w:rsidRPr="00D46733" w:rsidDel="00F14457">
          <w:rPr>
            <w:sz w:val="20"/>
            <w:szCs w:val="20"/>
            <w:lang w:val="en-US"/>
          </w:rPr>
          <w:delText>s</w:delText>
        </w:r>
      </w:del>
      <w:r w:rsidR="00DE34C5" w:rsidRPr="00D46733">
        <w:rPr>
          <w:sz w:val="20"/>
          <w:szCs w:val="20"/>
          <w:lang w:val="en-US"/>
        </w:rPr>
        <w:t xml:space="preserve"> by regulating their solubility in the culture medi</w:t>
      </w:r>
      <w:r w:rsidR="006F7ADC" w:rsidRPr="00D46733">
        <w:rPr>
          <w:sz w:val="20"/>
          <w:szCs w:val="20"/>
          <w:lang w:val="en-US"/>
        </w:rPr>
        <w:t>um</w:t>
      </w:r>
      <w:r w:rsidR="00DE34C5" w:rsidRPr="00D46733">
        <w:rPr>
          <w:sz w:val="20"/>
          <w:szCs w:val="20"/>
          <w:lang w:val="en-US"/>
        </w:rPr>
        <w:t xml:space="preserve"> </w:t>
      </w:r>
      <w:r w:rsidR="00923F52" w:rsidRPr="00D46733">
        <w:rPr>
          <w:sz w:val="20"/>
          <w:szCs w:val="20"/>
          <w:lang w:val="en-US"/>
        </w:rPr>
        <w:t xml:space="preserve">(Bhatia and </w:t>
      </w:r>
      <w:proofErr w:type="spellStart"/>
      <w:r w:rsidR="00923F52" w:rsidRPr="00D46733">
        <w:rPr>
          <w:sz w:val="20"/>
          <w:szCs w:val="20"/>
          <w:lang w:val="en-US"/>
        </w:rPr>
        <w:t>Ashwath</w:t>
      </w:r>
      <w:proofErr w:type="spellEnd"/>
      <w:r w:rsidR="00923F52" w:rsidRPr="00D46733">
        <w:rPr>
          <w:sz w:val="20"/>
          <w:szCs w:val="20"/>
          <w:lang w:val="en-US"/>
        </w:rPr>
        <w:t xml:space="preserve"> 2005).</w:t>
      </w:r>
      <w:r w:rsidR="0038509E" w:rsidRPr="00D46733">
        <w:rPr>
          <w:sz w:val="20"/>
          <w:szCs w:val="20"/>
          <w:lang w:val="en-US"/>
        </w:rPr>
        <w:t xml:space="preserve"> </w:t>
      </w:r>
      <w:commentRangeStart w:id="179"/>
      <w:r w:rsidR="00DE34C5" w:rsidRPr="00D46733">
        <w:rPr>
          <w:sz w:val="20"/>
          <w:szCs w:val="20"/>
          <w:lang w:val="en-US"/>
        </w:rPr>
        <w:t xml:space="preserve">The anion </w:t>
      </w:r>
      <w:r w:rsidR="00275246">
        <w:rPr>
          <w:sz w:val="20"/>
          <w:szCs w:val="20"/>
          <w:lang w:val="en-US"/>
        </w:rPr>
        <w:t xml:space="preserve">and </w:t>
      </w:r>
      <w:proofErr w:type="spellStart"/>
      <w:r w:rsidR="00275246" w:rsidRPr="00D46733">
        <w:rPr>
          <w:sz w:val="20"/>
          <w:szCs w:val="20"/>
          <w:lang w:val="en-US"/>
        </w:rPr>
        <w:t>cation</w:t>
      </w:r>
      <w:proofErr w:type="spellEnd"/>
      <w:r w:rsidR="00275246">
        <w:rPr>
          <w:sz w:val="20"/>
          <w:szCs w:val="20"/>
          <w:lang w:val="en-US"/>
        </w:rPr>
        <w:t xml:space="preserve"> </w:t>
      </w:r>
      <w:r w:rsidR="00DE34C5" w:rsidRPr="00D46733">
        <w:rPr>
          <w:sz w:val="20"/>
          <w:szCs w:val="20"/>
          <w:lang w:val="en-US"/>
        </w:rPr>
        <w:t xml:space="preserve">uptake </w:t>
      </w:r>
      <w:r w:rsidR="00275246">
        <w:rPr>
          <w:sz w:val="20"/>
          <w:szCs w:val="20"/>
          <w:lang w:val="en-US"/>
        </w:rPr>
        <w:t>occurs preferentially</w:t>
      </w:r>
      <w:r w:rsidR="00DE34C5" w:rsidRPr="00D46733">
        <w:rPr>
          <w:sz w:val="20"/>
          <w:szCs w:val="20"/>
          <w:lang w:val="en-US"/>
        </w:rPr>
        <w:t xml:space="preserve"> at acidic </w:t>
      </w:r>
      <w:r w:rsidR="00275246">
        <w:rPr>
          <w:sz w:val="20"/>
          <w:szCs w:val="20"/>
          <w:lang w:val="en-US"/>
        </w:rPr>
        <w:t xml:space="preserve">and alkaline </w:t>
      </w:r>
      <w:r w:rsidR="00DE34C5" w:rsidRPr="00D46733">
        <w:rPr>
          <w:sz w:val="20"/>
          <w:szCs w:val="20"/>
          <w:lang w:val="en-US"/>
        </w:rPr>
        <w:t xml:space="preserve">pH, </w:t>
      </w:r>
      <w:r w:rsidR="00275246">
        <w:rPr>
          <w:sz w:val="20"/>
          <w:szCs w:val="20"/>
          <w:lang w:val="en-US"/>
        </w:rPr>
        <w:t>respectively</w:t>
      </w:r>
      <w:r w:rsidR="00944023" w:rsidRPr="00D46733">
        <w:rPr>
          <w:sz w:val="20"/>
          <w:szCs w:val="20"/>
          <w:lang w:val="en-US"/>
        </w:rPr>
        <w:t xml:space="preserve"> (George 1993).</w:t>
      </w:r>
      <w:commentRangeEnd w:id="179"/>
      <w:r w:rsidR="00F14457">
        <w:rPr>
          <w:rStyle w:val="CommentReference"/>
        </w:rPr>
        <w:commentReference w:id="179"/>
      </w:r>
      <w:r w:rsidR="00DE34C5" w:rsidRPr="00D46733">
        <w:rPr>
          <w:sz w:val="20"/>
          <w:szCs w:val="20"/>
          <w:lang w:val="en-US"/>
        </w:rPr>
        <w:t xml:space="preserve"> </w:t>
      </w:r>
      <w:r w:rsidR="00DD1A0D" w:rsidRPr="00D46733">
        <w:rPr>
          <w:sz w:val="20"/>
          <w:szCs w:val="20"/>
          <w:lang w:val="en-US"/>
        </w:rPr>
        <w:t>The uptake of NO</w:t>
      </w:r>
      <w:r w:rsidR="00DD1A0D" w:rsidRPr="00D46733">
        <w:rPr>
          <w:sz w:val="20"/>
          <w:szCs w:val="20"/>
          <w:vertAlign w:val="subscript"/>
          <w:lang w:val="en-US"/>
        </w:rPr>
        <w:t>3</w:t>
      </w:r>
      <w:r w:rsidR="00DD1A0D" w:rsidRPr="00D46733">
        <w:rPr>
          <w:sz w:val="20"/>
          <w:szCs w:val="20"/>
          <w:vertAlign w:val="superscript"/>
          <w:lang w:val="en-US"/>
        </w:rPr>
        <w:t>-</w:t>
      </w:r>
      <w:r w:rsidR="00DD1A0D" w:rsidRPr="00D46733">
        <w:rPr>
          <w:sz w:val="20"/>
          <w:szCs w:val="20"/>
          <w:lang w:val="en-US"/>
        </w:rPr>
        <w:t xml:space="preserve"> and NH</w:t>
      </w:r>
      <w:r w:rsidR="00DD1A0D" w:rsidRPr="00D46733">
        <w:rPr>
          <w:sz w:val="20"/>
          <w:szCs w:val="20"/>
          <w:vertAlign w:val="subscript"/>
          <w:lang w:val="en-US"/>
        </w:rPr>
        <w:t>4</w:t>
      </w:r>
      <w:r w:rsidR="00DD1A0D" w:rsidRPr="00D46733">
        <w:rPr>
          <w:sz w:val="20"/>
          <w:szCs w:val="20"/>
          <w:vertAlign w:val="superscript"/>
          <w:lang w:val="en-US"/>
        </w:rPr>
        <w:t>+</w:t>
      </w:r>
      <w:r w:rsidR="00DD1A0D" w:rsidRPr="00D46733">
        <w:rPr>
          <w:sz w:val="20"/>
          <w:szCs w:val="20"/>
          <w:lang w:val="en-US"/>
        </w:rPr>
        <w:t xml:space="preserve"> is markedly affected by pH, as well as other inorganic ions and organic molecules</w:t>
      </w:r>
      <w:r w:rsidR="00357EEB" w:rsidRPr="00D46733">
        <w:rPr>
          <w:sz w:val="20"/>
          <w:szCs w:val="20"/>
          <w:lang w:val="en-US"/>
        </w:rPr>
        <w:t xml:space="preserve">, depending on their </w:t>
      </w:r>
      <w:del w:id="180" w:author="Anon" w:date="2013-06-13T15:19:00Z">
        <w:r w:rsidR="00357EEB" w:rsidRPr="00D46733" w:rsidDel="00C23E5C">
          <w:rPr>
            <w:sz w:val="20"/>
            <w:szCs w:val="20"/>
            <w:lang w:val="en-US"/>
          </w:rPr>
          <w:delText>positive or negative charge</w:delText>
        </w:r>
      </w:del>
      <w:ins w:id="181" w:author="Anon" w:date="2013-06-13T15:19:00Z">
        <w:r w:rsidR="00C23E5C">
          <w:rPr>
            <w:sz w:val="20"/>
            <w:szCs w:val="20"/>
            <w:lang w:val="en-US"/>
          </w:rPr>
          <w:t>polarity</w:t>
        </w:r>
      </w:ins>
      <w:r w:rsidR="00DD1A0D" w:rsidRPr="00D46733">
        <w:rPr>
          <w:sz w:val="20"/>
          <w:szCs w:val="20"/>
          <w:lang w:val="en-US"/>
        </w:rPr>
        <w:t xml:space="preserve"> (George 1993). </w:t>
      </w:r>
    </w:p>
    <w:p w:rsidR="00786947" w:rsidRPr="00D46733" w:rsidRDefault="006F7F24" w:rsidP="00D46733">
      <w:pPr>
        <w:spacing w:line="480" w:lineRule="auto"/>
        <w:jc w:val="both"/>
        <w:rPr>
          <w:sz w:val="20"/>
          <w:szCs w:val="20"/>
          <w:lang w:val="en-US"/>
        </w:rPr>
      </w:pPr>
      <w:r w:rsidRPr="00D46733">
        <w:rPr>
          <w:sz w:val="20"/>
          <w:szCs w:val="20"/>
          <w:lang w:val="en-US"/>
        </w:rPr>
        <w:t xml:space="preserve">Nevertheless, no data are available concerning the </w:t>
      </w:r>
      <w:r w:rsidRPr="00D46733">
        <w:rPr>
          <w:i/>
          <w:sz w:val="20"/>
          <w:szCs w:val="20"/>
          <w:lang w:val="en-US"/>
        </w:rPr>
        <w:t>in vitro</w:t>
      </w:r>
      <w:r w:rsidRPr="00D46733">
        <w:rPr>
          <w:sz w:val="20"/>
          <w:szCs w:val="20"/>
          <w:lang w:val="en-US"/>
        </w:rPr>
        <w:t xml:space="preserve"> effects of AC on morphological and physiological response </w:t>
      </w:r>
      <w:commentRangeStart w:id="182"/>
      <w:r w:rsidRPr="00D46733">
        <w:rPr>
          <w:sz w:val="20"/>
          <w:szCs w:val="20"/>
          <w:lang w:val="en-US"/>
        </w:rPr>
        <w:t xml:space="preserve">and elemental composition </w:t>
      </w:r>
      <w:commentRangeEnd w:id="182"/>
      <w:r w:rsidR="00C23E5C">
        <w:rPr>
          <w:rStyle w:val="CommentReference"/>
        </w:rPr>
        <w:commentReference w:id="182"/>
      </w:r>
      <w:r w:rsidRPr="00D46733">
        <w:rPr>
          <w:sz w:val="20"/>
          <w:szCs w:val="20"/>
          <w:lang w:val="en-US"/>
        </w:rPr>
        <w:t xml:space="preserve">of </w:t>
      </w:r>
      <w:r w:rsidRPr="00D46733">
        <w:rPr>
          <w:i/>
          <w:sz w:val="20"/>
          <w:szCs w:val="20"/>
          <w:lang w:val="en-US"/>
        </w:rPr>
        <w:t xml:space="preserve">A. </w:t>
      </w:r>
      <w:proofErr w:type="spellStart"/>
      <w:r w:rsidRPr="00D46733">
        <w:rPr>
          <w:i/>
          <w:sz w:val="20"/>
          <w:szCs w:val="20"/>
          <w:lang w:val="en-US"/>
        </w:rPr>
        <w:t>barbadensis</w:t>
      </w:r>
      <w:proofErr w:type="spellEnd"/>
      <w:r w:rsidRPr="00D46733">
        <w:rPr>
          <w:sz w:val="20"/>
          <w:szCs w:val="20"/>
          <w:lang w:val="en-US"/>
        </w:rPr>
        <w:t xml:space="preserve"> shoots in relation </w:t>
      </w:r>
      <w:del w:id="183" w:author="Anon" w:date="2013-06-13T15:26:00Z">
        <w:r w:rsidRPr="00D46733" w:rsidDel="00C23E5C">
          <w:rPr>
            <w:sz w:val="20"/>
            <w:szCs w:val="20"/>
            <w:lang w:val="en-US"/>
          </w:rPr>
          <w:delText xml:space="preserve">with </w:delText>
        </w:r>
      </w:del>
      <w:ins w:id="184" w:author="Anon" w:date="2013-06-13T15:26:00Z">
        <w:r w:rsidR="00C23E5C">
          <w:rPr>
            <w:sz w:val="20"/>
            <w:szCs w:val="20"/>
            <w:lang w:val="en-US"/>
          </w:rPr>
          <w:t xml:space="preserve">to </w:t>
        </w:r>
      </w:ins>
      <w:r w:rsidRPr="00D46733">
        <w:rPr>
          <w:sz w:val="20"/>
          <w:szCs w:val="20"/>
          <w:lang w:val="en-US"/>
        </w:rPr>
        <w:t xml:space="preserve">the </w:t>
      </w:r>
      <w:ins w:id="185" w:author="Anon" w:date="2013-06-13T15:27:00Z">
        <w:r w:rsidR="00C23E5C">
          <w:rPr>
            <w:sz w:val="20"/>
            <w:szCs w:val="20"/>
            <w:lang w:val="en-US"/>
          </w:rPr>
          <w:t xml:space="preserve">putative </w:t>
        </w:r>
      </w:ins>
      <w:r w:rsidRPr="00D46733">
        <w:rPr>
          <w:sz w:val="20"/>
          <w:szCs w:val="20"/>
          <w:lang w:val="en-US"/>
        </w:rPr>
        <w:t xml:space="preserve">chemical changes occurring in </w:t>
      </w:r>
      <w:r w:rsidR="00B177A0">
        <w:rPr>
          <w:sz w:val="20"/>
          <w:szCs w:val="20"/>
          <w:lang w:val="en-US"/>
        </w:rPr>
        <w:t xml:space="preserve">the </w:t>
      </w:r>
      <w:r w:rsidRPr="00D46733">
        <w:rPr>
          <w:sz w:val="20"/>
          <w:szCs w:val="20"/>
          <w:lang w:val="en-US"/>
        </w:rPr>
        <w:t xml:space="preserve">culture medium. </w:t>
      </w:r>
      <w:del w:id="186" w:author="Anon" w:date="2013-06-13T15:27:00Z">
        <w:r w:rsidR="00786947" w:rsidRPr="00D46733" w:rsidDel="00C23E5C">
          <w:rPr>
            <w:sz w:val="20"/>
            <w:szCs w:val="20"/>
            <w:lang w:val="en-US"/>
          </w:rPr>
          <w:delText>Our hypothesis is</w:delText>
        </w:r>
      </w:del>
      <w:ins w:id="187" w:author="Anon" w:date="2013-06-13T15:27:00Z">
        <w:r w:rsidR="00C23E5C">
          <w:rPr>
            <w:sz w:val="20"/>
            <w:szCs w:val="20"/>
            <w:lang w:val="en-US"/>
          </w:rPr>
          <w:t>It is contended</w:t>
        </w:r>
      </w:ins>
      <w:r w:rsidR="00786947" w:rsidRPr="00D46733">
        <w:rPr>
          <w:sz w:val="20"/>
          <w:szCs w:val="20"/>
          <w:lang w:val="en-US"/>
        </w:rPr>
        <w:t xml:space="preserve"> that </w:t>
      </w:r>
      <w:r w:rsidR="00C53DD1" w:rsidRPr="00D46733">
        <w:rPr>
          <w:sz w:val="20"/>
          <w:szCs w:val="20"/>
          <w:lang w:val="en-US"/>
        </w:rPr>
        <w:t>AC</w:t>
      </w:r>
      <w:r w:rsidR="00786947" w:rsidRPr="00D46733">
        <w:rPr>
          <w:sz w:val="20"/>
          <w:szCs w:val="20"/>
          <w:lang w:val="en-US"/>
        </w:rPr>
        <w:t xml:space="preserve"> may </w:t>
      </w:r>
      <w:r w:rsidR="00847327" w:rsidRPr="00D46733">
        <w:rPr>
          <w:sz w:val="20"/>
          <w:szCs w:val="20"/>
          <w:lang w:val="en-US"/>
        </w:rPr>
        <w:t xml:space="preserve">prevent the initial acidic shift of the medium by regulating the availability </w:t>
      </w:r>
      <w:del w:id="188" w:author="Anon" w:date="2013-06-13T15:28:00Z">
        <w:r w:rsidR="00847327" w:rsidRPr="00D46733" w:rsidDel="00C23E5C">
          <w:rPr>
            <w:sz w:val="20"/>
            <w:szCs w:val="20"/>
            <w:lang w:val="en-US"/>
          </w:rPr>
          <w:delText xml:space="preserve">and the uptake of the two nitrogen sources: </w:delText>
        </w:r>
      </w:del>
      <w:ins w:id="189" w:author="Anon" w:date="2013-06-13T15:28:00Z">
        <w:r w:rsidR="00C23E5C">
          <w:rPr>
            <w:sz w:val="20"/>
            <w:szCs w:val="20"/>
            <w:lang w:val="en-US"/>
          </w:rPr>
          <w:t xml:space="preserve">of both </w:t>
        </w:r>
        <w:r w:rsidR="00C23E5C">
          <w:rPr>
            <w:sz w:val="20"/>
            <w:szCs w:val="20"/>
            <w:lang w:val="en-US"/>
          </w:rPr>
          <w:lastRenderedPageBreak/>
          <w:t>ammonium and nitrate</w:t>
        </w:r>
      </w:ins>
      <w:del w:id="190" w:author="Anon" w:date="2013-06-13T15:28:00Z">
        <w:r w:rsidR="00847327" w:rsidRPr="00D46733" w:rsidDel="00C23E5C">
          <w:rPr>
            <w:sz w:val="20"/>
            <w:szCs w:val="20"/>
            <w:lang w:val="en-US"/>
          </w:rPr>
          <w:delText>NH</w:delText>
        </w:r>
        <w:r w:rsidR="00847327" w:rsidRPr="00D46733" w:rsidDel="00C23E5C">
          <w:rPr>
            <w:sz w:val="20"/>
            <w:szCs w:val="20"/>
            <w:vertAlign w:val="subscript"/>
            <w:lang w:val="en-US"/>
          </w:rPr>
          <w:delText>4</w:delText>
        </w:r>
        <w:r w:rsidR="00847327" w:rsidRPr="00D46733" w:rsidDel="00C23E5C">
          <w:rPr>
            <w:sz w:val="20"/>
            <w:szCs w:val="20"/>
            <w:vertAlign w:val="superscript"/>
            <w:lang w:val="en-US"/>
          </w:rPr>
          <w:delText>+</w:delText>
        </w:r>
        <w:r w:rsidR="00847327" w:rsidRPr="00D46733" w:rsidDel="00C23E5C">
          <w:rPr>
            <w:sz w:val="20"/>
            <w:szCs w:val="20"/>
            <w:lang w:val="en-US"/>
          </w:rPr>
          <w:delText xml:space="preserve"> and NO</w:delText>
        </w:r>
        <w:r w:rsidR="00847327" w:rsidRPr="00D46733" w:rsidDel="00C23E5C">
          <w:rPr>
            <w:sz w:val="20"/>
            <w:szCs w:val="20"/>
            <w:vertAlign w:val="subscript"/>
            <w:lang w:val="en-US"/>
          </w:rPr>
          <w:delText>3</w:delText>
        </w:r>
        <w:r w:rsidR="00847327" w:rsidRPr="00D46733" w:rsidDel="00C23E5C">
          <w:rPr>
            <w:sz w:val="20"/>
            <w:szCs w:val="20"/>
            <w:vertAlign w:val="superscript"/>
            <w:lang w:val="en-US"/>
          </w:rPr>
          <w:delText>-</w:delText>
        </w:r>
      </w:del>
      <w:r w:rsidR="00DC34EF" w:rsidRPr="00D46733">
        <w:rPr>
          <w:sz w:val="20"/>
          <w:szCs w:val="20"/>
          <w:lang w:val="en-US"/>
        </w:rPr>
        <w:t xml:space="preserve">. </w:t>
      </w:r>
      <w:commentRangeStart w:id="191"/>
      <w:proofErr w:type="gramStart"/>
      <w:r w:rsidR="00DC34EF" w:rsidRPr="00D46733">
        <w:rPr>
          <w:sz w:val="20"/>
          <w:szCs w:val="20"/>
          <w:lang w:val="en-US"/>
        </w:rPr>
        <w:t>pH</w:t>
      </w:r>
      <w:proofErr w:type="gramEnd"/>
      <w:r w:rsidR="00DC34EF" w:rsidRPr="00D46733">
        <w:rPr>
          <w:sz w:val="20"/>
          <w:szCs w:val="20"/>
          <w:lang w:val="en-US"/>
        </w:rPr>
        <w:t xml:space="preserve"> stabilization</w:t>
      </w:r>
      <w:r w:rsidR="00847327" w:rsidRPr="00D46733">
        <w:rPr>
          <w:sz w:val="20"/>
          <w:szCs w:val="20"/>
          <w:lang w:val="en-US"/>
        </w:rPr>
        <w:t xml:space="preserve"> and </w:t>
      </w:r>
      <w:r w:rsidR="00DC34EF" w:rsidRPr="00D46733">
        <w:rPr>
          <w:sz w:val="20"/>
          <w:szCs w:val="20"/>
          <w:lang w:val="en-US"/>
        </w:rPr>
        <w:t xml:space="preserve">regulation of </w:t>
      </w:r>
      <w:r w:rsidR="00257368" w:rsidRPr="00D46733">
        <w:rPr>
          <w:sz w:val="20"/>
          <w:szCs w:val="20"/>
          <w:lang w:val="en-US"/>
        </w:rPr>
        <w:t>NH</w:t>
      </w:r>
      <w:r w:rsidR="00257368" w:rsidRPr="00D46733">
        <w:rPr>
          <w:sz w:val="20"/>
          <w:szCs w:val="20"/>
          <w:vertAlign w:val="subscript"/>
          <w:lang w:val="en-US"/>
        </w:rPr>
        <w:t>4</w:t>
      </w:r>
      <w:r w:rsidR="00257368" w:rsidRPr="00D46733">
        <w:rPr>
          <w:sz w:val="20"/>
          <w:szCs w:val="20"/>
          <w:vertAlign w:val="superscript"/>
          <w:lang w:val="en-US"/>
        </w:rPr>
        <w:t>+</w:t>
      </w:r>
      <w:r w:rsidR="00257368" w:rsidRPr="00D46733">
        <w:rPr>
          <w:sz w:val="20"/>
          <w:szCs w:val="20"/>
          <w:lang w:val="en-US"/>
        </w:rPr>
        <w:t xml:space="preserve"> and NO</w:t>
      </w:r>
      <w:r w:rsidR="00257368" w:rsidRPr="00D46733">
        <w:rPr>
          <w:sz w:val="20"/>
          <w:szCs w:val="20"/>
          <w:vertAlign w:val="subscript"/>
          <w:lang w:val="en-US"/>
        </w:rPr>
        <w:t>3</w:t>
      </w:r>
      <w:r w:rsidR="00257368" w:rsidRPr="00D46733">
        <w:rPr>
          <w:sz w:val="20"/>
          <w:szCs w:val="20"/>
          <w:vertAlign w:val="superscript"/>
          <w:lang w:val="en-US"/>
        </w:rPr>
        <w:t>-</w:t>
      </w:r>
      <w:r w:rsidR="00257368" w:rsidRPr="00D46733">
        <w:rPr>
          <w:sz w:val="20"/>
          <w:szCs w:val="20"/>
          <w:lang w:val="en-US"/>
        </w:rPr>
        <w:t xml:space="preserve"> uptake may </w:t>
      </w:r>
      <w:r w:rsidR="00DC34EF" w:rsidRPr="00D46733">
        <w:rPr>
          <w:sz w:val="20"/>
          <w:szCs w:val="20"/>
          <w:lang w:val="en-US"/>
        </w:rPr>
        <w:t>be the reasons of</w:t>
      </w:r>
      <w:r w:rsidR="00257368" w:rsidRPr="00D46733">
        <w:rPr>
          <w:sz w:val="20"/>
          <w:szCs w:val="20"/>
          <w:lang w:val="en-US"/>
        </w:rPr>
        <w:t xml:space="preserve"> the higher growth performance of the shoots </w:t>
      </w:r>
      <w:r w:rsidR="00DC34EF" w:rsidRPr="00D46733">
        <w:rPr>
          <w:sz w:val="20"/>
          <w:szCs w:val="20"/>
          <w:lang w:val="en-US"/>
        </w:rPr>
        <w:t xml:space="preserve">observed in presence of AC in </w:t>
      </w:r>
      <w:r w:rsidR="001F6173" w:rsidRPr="00D46733">
        <w:rPr>
          <w:sz w:val="20"/>
          <w:szCs w:val="20"/>
          <w:lang w:val="en-US"/>
        </w:rPr>
        <w:t>the medium</w:t>
      </w:r>
      <w:r w:rsidR="00786947" w:rsidRPr="00D46733">
        <w:rPr>
          <w:sz w:val="20"/>
          <w:szCs w:val="20"/>
          <w:lang w:val="en-US"/>
        </w:rPr>
        <w:t>.</w:t>
      </w:r>
      <w:commentRangeEnd w:id="191"/>
      <w:r w:rsidR="00C23E5C">
        <w:rPr>
          <w:rStyle w:val="CommentReference"/>
        </w:rPr>
        <w:commentReference w:id="191"/>
      </w:r>
    </w:p>
    <w:p w:rsidR="00786947" w:rsidRPr="00D46733" w:rsidRDefault="00786947" w:rsidP="00D46733">
      <w:pPr>
        <w:spacing w:line="480" w:lineRule="auto"/>
        <w:jc w:val="both"/>
        <w:rPr>
          <w:sz w:val="20"/>
          <w:szCs w:val="20"/>
          <w:lang w:val="en-US"/>
        </w:rPr>
      </w:pPr>
      <w:r w:rsidRPr="00D46733">
        <w:rPr>
          <w:sz w:val="20"/>
          <w:szCs w:val="20"/>
          <w:lang w:val="en-US"/>
        </w:rPr>
        <w:t>To verify</w:t>
      </w:r>
      <w:r w:rsidR="009B5354" w:rsidRPr="00D46733">
        <w:rPr>
          <w:sz w:val="20"/>
          <w:szCs w:val="20"/>
          <w:lang w:val="en-US"/>
        </w:rPr>
        <w:t xml:space="preserve"> </w:t>
      </w:r>
      <w:r w:rsidR="00B177A0">
        <w:rPr>
          <w:sz w:val="20"/>
          <w:szCs w:val="20"/>
          <w:lang w:val="en-US"/>
        </w:rPr>
        <w:t>this</w:t>
      </w:r>
      <w:r w:rsidR="009B5354" w:rsidRPr="00D46733">
        <w:rPr>
          <w:sz w:val="20"/>
          <w:szCs w:val="20"/>
          <w:lang w:val="en-US"/>
        </w:rPr>
        <w:t xml:space="preserve"> hypothesis</w:t>
      </w:r>
      <w:r w:rsidR="007709FE" w:rsidRPr="00D46733">
        <w:rPr>
          <w:sz w:val="20"/>
          <w:szCs w:val="20"/>
          <w:lang w:val="en-US"/>
        </w:rPr>
        <w:t xml:space="preserve"> an </w:t>
      </w:r>
      <w:r w:rsidR="009B5354" w:rsidRPr="00D46733">
        <w:rPr>
          <w:i/>
          <w:sz w:val="20"/>
          <w:szCs w:val="20"/>
          <w:lang w:val="en-US"/>
        </w:rPr>
        <w:t>in vitro</w:t>
      </w:r>
      <w:r w:rsidR="009B5354" w:rsidRPr="00D46733">
        <w:rPr>
          <w:sz w:val="20"/>
          <w:szCs w:val="20"/>
          <w:lang w:val="en-US"/>
        </w:rPr>
        <w:t xml:space="preserve"> </w:t>
      </w:r>
      <w:r w:rsidR="007709FE" w:rsidRPr="00D46733">
        <w:rPr>
          <w:sz w:val="20"/>
          <w:szCs w:val="20"/>
          <w:lang w:val="en-US"/>
        </w:rPr>
        <w:t xml:space="preserve">experiment </w:t>
      </w:r>
      <w:r w:rsidRPr="00D46733">
        <w:rPr>
          <w:sz w:val="20"/>
          <w:szCs w:val="20"/>
          <w:lang w:val="en-US"/>
        </w:rPr>
        <w:t>w</w:t>
      </w:r>
      <w:r w:rsidR="007709FE" w:rsidRPr="00D46733">
        <w:rPr>
          <w:sz w:val="20"/>
          <w:szCs w:val="20"/>
          <w:lang w:val="en-US"/>
        </w:rPr>
        <w:t>as</w:t>
      </w:r>
      <w:r w:rsidRPr="00D46733">
        <w:rPr>
          <w:sz w:val="20"/>
          <w:szCs w:val="20"/>
          <w:lang w:val="en-US"/>
        </w:rPr>
        <w:t xml:space="preserve"> car</w:t>
      </w:r>
      <w:r w:rsidR="006551FC">
        <w:rPr>
          <w:sz w:val="20"/>
          <w:szCs w:val="20"/>
          <w:lang w:val="en-US"/>
        </w:rPr>
        <w:t xml:space="preserve">ried out to compare the growth and </w:t>
      </w:r>
      <w:r w:rsidR="009B5354" w:rsidRPr="00D46733">
        <w:rPr>
          <w:sz w:val="20"/>
          <w:szCs w:val="20"/>
          <w:lang w:val="en-US"/>
        </w:rPr>
        <w:t>the element</w:t>
      </w:r>
      <w:del w:id="192" w:author="Anon" w:date="2013-06-13T15:29:00Z">
        <w:r w:rsidR="009B5354" w:rsidRPr="00D46733" w:rsidDel="00C23E5C">
          <w:rPr>
            <w:sz w:val="20"/>
            <w:szCs w:val="20"/>
            <w:lang w:val="en-US"/>
          </w:rPr>
          <w:delText>al</w:delText>
        </w:r>
      </w:del>
      <w:r w:rsidR="009B5354" w:rsidRPr="00D46733">
        <w:rPr>
          <w:sz w:val="20"/>
          <w:szCs w:val="20"/>
          <w:lang w:val="en-US"/>
        </w:rPr>
        <w:t xml:space="preserve"> composition of</w:t>
      </w:r>
      <w:r w:rsidR="007709FE" w:rsidRPr="00D46733">
        <w:rPr>
          <w:sz w:val="20"/>
          <w:szCs w:val="20"/>
          <w:lang w:val="en-US"/>
        </w:rPr>
        <w:t xml:space="preserve"> </w:t>
      </w:r>
      <w:r w:rsidR="00B177A0">
        <w:rPr>
          <w:sz w:val="20"/>
          <w:szCs w:val="20"/>
          <w:lang w:val="en-US"/>
        </w:rPr>
        <w:t xml:space="preserve">the </w:t>
      </w:r>
      <w:r w:rsidR="007709FE" w:rsidRPr="00D46733">
        <w:rPr>
          <w:sz w:val="20"/>
          <w:szCs w:val="20"/>
          <w:lang w:val="en-US"/>
        </w:rPr>
        <w:t xml:space="preserve">shoots, the </w:t>
      </w:r>
      <w:r w:rsidR="00FB4448" w:rsidRPr="00D46733">
        <w:rPr>
          <w:sz w:val="20"/>
          <w:szCs w:val="20"/>
          <w:lang w:val="en-US"/>
        </w:rPr>
        <w:t xml:space="preserve">final </w:t>
      </w:r>
      <w:r w:rsidR="007709FE" w:rsidRPr="00D46733">
        <w:rPr>
          <w:sz w:val="20"/>
          <w:szCs w:val="20"/>
          <w:lang w:val="en-US"/>
        </w:rPr>
        <w:t>pH</w:t>
      </w:r>
      <w:r w:rsidR="009E3C64" w:rsidRPr="00D46733">
        <w:rPr>
          <w:sz w:val="20"/>
          <w:szCs w:val="20"/>
          <w:lang w:val="en-US"/>
        </w:rPr>
        <w:t xml:space="preserve">, </w:t>
      </w:r>
      <w:ins w:id="193" w:author="Anon" w:date="2013-06-13T15:29:00Z">
        <w:r w:rsidR="00C23E5C">
          <w:rPr>
            <w:sz w:val="20"/>
            <w:szCs w:val="20"/>
            <w:lang w:val="en-US"/>
          </w:rPr>
          <w:t>electrical conductivity (</w:t>
        </w:r>
      </w:ins>
      <w:r w:rsidR="009E3C64" w:rsidRPr="00D46733">
        <w:rPr>
          <w:sz w:val="20"/>
          <w:szCs w:val="20"/>
          <w:lang w:val="en-US"/>
        </w:rPr>
        <w:t>EC</w:t>
      </w:r>
      <w:ins w:id="194" w:author="Anon" w:date="2013-06-13T15:29:00Z">
        <w:r w:rsidR="00C23E5C">
          <w:rPr>
            <w:sz w:val="20"/>
            <w:szCs w:val="20"/>
            <w:lang w:val="en-US"/>
          </w:rPr>
          <w:t>)</w:t>
        </w:r>
      </w:ins>
      <w:r w:rsidR="009E3C64" w:rsidRPr="00D46733">
        <w:rPr>
          <w:sz w:val="20"/>
          <w:szCs w:val="20"/>
          <w:lang w:val="en-US"/>
        </w:rPr>
        <w:t xml:space="preserve">, </w:t>
      </w:r>
      <w:r w:rsidR="007709FE" w:rsidRPr="00D46733">
        <w:rPr>
          <w:sz w:val="20"/>
          <w:szCs w:val="20"/>
          <w:lang w:val="en-US"/>
        </w:rPr>
        <w:t>NH</w:t>
      </w:r>
      <w:r w:rsidR="007709FE" w:rsidRPr="00D46733">
        <w:rPr>
          <w:sz w:val="20"/>
          <w:szCs w:val="20"/>
          <w:vertAlign w:val="subscript"/>
          <w:lang w:val="en-US"/>
        </w:rPr>
        <w:t>4</w:t>
      </w:r>
      <w:r w:rsidR="007709FE" w:rsidRPr="00D46733">
        <w:rPr>
          <w:sz w:val="20"/>
          <w:szCs w:val="20"/>
          <w:vertAlign w:val="superscript"/>
          <w:lang w:val="en-US"/>
        </w:rPr>
        <w:t>+</w:t>
      </w:r>
      <w:r w:rsidR="007709FE" w:rsidRPr="00D46733">
        <w:rPr>
          <w:sz w:val="20"/>
          <w:szCs w:val="20"/>
          <w:lang w:val="en-US"/>
        </w:rPr>
        <w:t xml:space="preserve"> and NO</w:t>
      </w:r>
      <w:r w:rsidR="007709FE" w:rsidRPr="00D46733">
        <w:rPr>
          <w:sz w:val="20"/>
          <w:szCs w:val="20"/>
          <w:vertAlign w:val="subscript"/>
          <w:lang w:val="en-US"/>
        </w:rPr>
        <w:t>3</w:t>
      </w:r>
      <w:r w:rsidR="009B5354" w:rsidRPr="00D46733">
        <w:rPr>
          <w:sz w:val="20"/>
          <w:szCs w:val="20"/>
          <w:vertAlign w:val="superscript"/>
          <w:lang w:val="en-US"/>
        </w:rPr>
        <w:t>-</w:t>
      </w:r>
      <w:r w:rsidR="00FB4448" w:rsidRPr="00D46733">
        <w:rPr>
          <w:sz w:val="20"/>
          <w:szCs w:val="20"/>
          <w:vertAlign w:val="subscript"/>
          <w:lang w:val="en-US"/>
        </w:rPr>
        <w:t xml:space="preserve"> </w:t>
      </w:r>
      <w:r w:rsidR="00FB4448" w:rsidRPr="00D46733">
        <w:rPr>
          <w:sz w:val="20"/>
          <w:szCs w:val="20"/>
          <w:lang w:val="en-US"/>
        </w:rPr>
        <w:t xml:space="preserve">concentration in the medium after </w:t>
      </w:r>
      <w:ins w:id="195" w:author="Anon" w:date="2013-06-13T15:30:00Z">
        <w:r w:rsidR="00997974">
          <w:rPr>
            <w:sz w:val="20"/>
            <w:szCs w:val="20"/>
            <w:lang w:val="en-US"/>
          </w:rPr>
          <w:t xml:space="preserve">both </w:t>
        </w:r>
      </w:ins>
      <w:r w:rsidR="00FB4448" w:rsidRPr="00D46733">
        <w:rPr>
          <w:sz w:val="20"/>
          <w:szCs w:val="20"/>
          <w:lang w:val="en-US"/>
        </w:rPr>
        <w:t xml:space="preserve">20 and 40 days </w:t>
      </w:r>
      <w:r w:rsidR="00B177A0">
        <w:rPr>
          <w:sz w:val="20"/>
          <w:szCs w:val="20"/>
          <w:lang w:val="en-US"/>
        </w:rPr>
        <w:t xml:space="preserve">in </w:t>
      </w:r>
      <w:r w:rsidR="002824D4" w:rsidRPr="00D46733">
        <w:rPr>
          <w:sz w:val="20"/>
          <w:szCs w:val="20"/>
          <w:lang w:val="en-US"/>
        </w:rPr>
        <w:t>culture</w:t>
      </w:r>
      <w:r w:rsidR="007709FE" w:rsidRPr="00D46733">
        <w:rPr>
          <w:sz w:val="20"/>
          <w:szCs w:val="20"/>
          <w:lang w:val="en-US"/>
        </w:rPr>
        <w:t xml:space="preserve"> </w:t>
      </w:r>
      <w:r w:rsidR="00FB4448" w:rsidRPr="00D46733">
        <w:rPr>
          <w:sz w:val="20"/>
          <w:szCs w:val="20"/>
          <w:lang w:val="en-US"/>
        </w:rPr>
        <w:t>in presence or absence of</w:t>
      </w:r>
      <w:r w:rsidR="002824D4" w:rsidRPr="00D46733">
        <w:rPr>
          <w:sz w:val="20"/>
          <w:szCs w:val="20"/>
          <w:lang w:val="en-US"/>
        </w:rPr>
        <w:t xml:space="preserve"> </w:t>
      </w:r>
      <w:r w:rsidR="007709FE" w:rsidRPr="00D46733">
        <w:rPr>
          <w:sz w:val="20"/>
          <w:szCs w:val="20"/>
          <w:lang w:val="en-US"/>
        </w:rPr>
        <w:t>AC.</w:t>
      </w:r>
    </w:p>
    <w:p w:rsidR="005E5B4A" w:rsidRPr="00D46733" w:rsidRDefault="005E5B4A" w:rsidP="00D46733">
      <w:pPr>
        <w:spacing w:line="480" w:lineRule="auto"/>
        <w:jc w:val="both"/>
        <w:rPr>
          <w:sz w:val="20"/>
          <w:szCs w:val="20"/>
          <w:lang w:val="en-US"/>
        </w:rPr>
      </w:pPr>
    </w:p>
    <w:p w:rsidR="005B0F78" w:rsidRPr="00953B58" w:rsidRDefault="00511FB2" w:rsidP="00D46733">
      <w:pPr>
        <w:spacing w:line="480" w:lineRule="auto"/>
        <w:jc w:val="both"/>
        <w:rPr>
          <w:b/>
          <w:sz w:val="20"/>
          <w:szCs w:val="20"/>
          <w:lang w:val="en-US"/>
        </w:rPr>
      </w:pPr>
      <w:r w:rsidRPr="00D46733">
        <w:rPr>
          <w:b/>
          <w:sz w:val="20"/>
          <w:szCs w:val="20"/>
          <w:lang w:val="en-US"/>
        </w:rPr>
        <w:t>M</w:t>
      </w:r>
      <w:r w:rsidR="00730881" w:rsidRPr="00D46733">
        <w:rPr>
          <w:b/>
          <w:sz w:val="20"/>
          <w:szCs w:val="20"/>
          <w:lang w:val="en-US"/>
        </w:rPr>
        <w:t>aterials and methods</w:t>
      </w:r>
    </w:p>
    <w:p w:rsidR="001179CE" w:rsidRPr="00953B58" w:rsidRDefault="00E603B5" w:rsidP="00D46733">
      <w:pPr>
        <w:spacing w:line="480" w:lineRule="auto"/>
        <w:jc w:val="both"/>
        <w:rPr>
          <w:i/>
          <w:sz w:val="20"/>
          <w:szCs w:val="20"/>
          <w:lang w:val="en-US"/>
        </w:rPr>
      </w:pPr>
      <w:r w:rsidRPr="00D46733">
        <w:rPr>
          <w:i/>
          <w:sz w:val="20"/>
          <w:szCs w:val="20"/>
          <w:lang w:val="en-US"/>
        </w:rPr>
        <w:t xml:space="preserve">Plant material and culture </w:t>
      </w:r>
      <w:r w:rsidR="00044E55" w:rsidRPr="00D46733">
        <w:rPr>
          <w:i/>
          <w:sz w:val="20"/>
          <w:szCs w:val="20"/>
          <w:lang w:val="en-US"/>
        </w:rPr>
        <w:t>condition</w:t>
      </w:r>
      <w:r w:rsidR="00264B48" w:rsidRPr="00D46733">
        <w:rPr>
          <w:i/>
          <w:sz w:val="20"/>
          <w:szCs w:val="20"/>
          <w:lang w:val="en-US"/>
        </w:rPr>
        <w:t>s</w:t>
      </w:r>
    </w:p>
    <w:p w:rsidR="00784A4C" w:rsidRPr="00D46733" w:rsidRDefault="00F361F4" w:rsidP="00D46733">
      <w:pPr>
        <w:spacing w:line="480" w:lineRule="auto"/>
        <w:jc w:val="both"/>
        <w:rPr>
          <w:sz w:val="20"/>
          <w:szCs w:val="20"/>
          <w:lang w:val="en-US"/>
        </w:rPr>
      </w:pPr>
      <w:r w:rsidRPr="00D46733">
        <w:rPr>
          <w:i/>
          <w:sz w:val="20"/>
          <w:szCs w:val="20"/>
          <w:lang w:val="en-US"/>
        </w:rPr>
        <w:t xml:space="preserve">A. </w:t>
      </w:r>
      <w:proofErr w:type="spellStart"/>
      <w:r w:rsidRPr="00D46733">
        <w:rPr>
          <w:i/>
          <w:sz w:val="20"/>
          <w:szCs w:val="20"/>
          <w:lang w:val="en-US"/>
        </w:rPr>
        <w:t>barbadensis</w:t>
      </w:r>
      <w:proofErr w:type="spellEnd"/>
      <w:r w:rsidRPr="00D46733">
        <w:rPr>
          <w:i/>
          <w:sz w:val="20"/>
          <w:szCs w:val="20"/>
          <w:lang w:val="en-US"/>
        </w:rPr>
        <w:t xml:space="preserve"> </w:t>
      </w:r>
      <w:commentRangeStart w:id="196"/>
      <w:r w:rsidRPr="00D46733">
        <w:rPr>
          <w:sz w:val="20"/>
          <w:szCs w:val="20"/>
          <w:lang w:val="en-US"/>
        </w:rPr>
        <w:t>s</w:t>
      </w:r>
      <w:r w:rsidR="00D02FA4" w:rsidRPr="00D46733">
        <w:rPr>
          <w:sz w:val="20"/>
          <w:szCs w:val="20"/>
          <w:lang w:val="en-US"/>
        </w:rPr>
        <w:t>hoots</w:t>
      </w:r>
      <w:commentRangeEnd w:id="196"/>
      <w:r w:rsidR="00454BDF">
        <w:rPr>
          <w:rStyle w:val="CommentReference"/>
        </w:rPr>
        <w:commentReference w:id="196"/>
      </w:r>
      <w:r w:rsidR="00D02FA4" w:rsidRPr="00D46733">
        <w:rPr>
          <w:sz w:val="20"/>
          <w:szCs w:val="20"/>
          <w:lang w:val="en-US"/>
        </w:rPr>
        <w:t xml:space="preserve"> </w:t>
      </w:r>
      <w:r w:rsidRPr="00D46733">
        <w:rPr>
          <w:sz w:val="20"/>
          <w:szCs w:val="20"/>
          <w:lang w:val="en-US"/>
        </w:rPr>
        <w:t>were</w:t>
      </w:r>
      <w:r w:rsidR="00D02FA4" w:rsidRPr="00D46733">
        <w:rPr>
          <w:sz w:val="20"/>
          <w:szCs w:val="20"/>
          <w:lang w:val="en-US"/>
        </w:rPr>
        <w:t xml:space="preserve"> </w:t>
      </w:r>
      <w:proofErr w:type="spellStart"/>
      <w:r w:rsidR="00533E8D" w:rsidRPr="00D46733">
        <w:rPr>
          <w:sz w:val="20"/>
          <w:szCs w:val="20"/>
          <w:lang w:val="en-US"/>
        </w:rPr>
        <w:t>micropropagated</w:t>
      </w:r>
      <w:proofErr w:type="spellEnd"/>
      <w:ins w:id="197" w:author="Anon" w:date="2013-06-13T15:47:00Z">
        <w:r w:rsidR="00454BDF">
          <w:rPr>
            <w:sz w:val="20"/>
            <w:szCs w:val="20"/>
            <w:lang w:val="en-US"/>
          </w:rPr>
          <w:t xml:space="preserve"> </w:t>
        </w:r>
      </w:ins>
      <w:del w:id="198" w:author="Anon" w:date="2013-06-13T15:47:00Z">
        <w:r w:rsidR="00533E8D" w:rsidRPr="00D46733" w:rsidDel="00454BDF">
          <w:rPr>
            <w:i/>
            <w:sz w:val="20"/>
            <w:szCs w:val="20"/>
            <w:lang w:val="en-US"/>
          </w:rPr>
          <w:delText xml:space="preserve"> </w:delText>
        </w:r>
      </w:del>
      <w:r w:rsidR="00D02FA4" w:rsidRPr="00D46733">
        <w:rPr>
          <w:sz w:val="20"/>
          <w:szCs w:val="20"/>
          <w:lang w:val="en-US"/>
        </w:rPr>
        <w:t xml:space="preserve">on MS </w:t>
      </w:r>
      <w:r w:rsidRPr="00D46733">
        <w:rPr>
          <w:sz w:val="20"/>
          <w:szCs w:val="20"/>
          <w:lang w:val="en-US"/>
        </w:rPr>
        <w:t>(</w:t>
      </w:r>
      <w:proofErr w:type="spellStart"/>
      <w:r w:rsidRPr="00D46733">
        <w:rPr>
          <w:sz w:val="20"/>
          <w:szCs w:val="20"/>
          <w:lang w:val="en-US"/>
        </w:rPr>
        <w:t>Murashige</w:t>
      </w:r>
      <w:proofErr w:type="spellEnd"/>
      <w:r w:rsidRPr="00D46733">
        <w:rPr>
          <w:sz w:val="20"/>
          <w:szCs w:val="20"/>
          <w:lang w:val="en-US"/>
        </w:rPr>
        <w:t xml:space="preserve"> and </w:t>
      </w:r>
      <w:proofErr w:type="spellStart"/>
      <w:r w:rsidRPr="00D46733">
        <w:rPr>
          <w:sz w:val="20"/>
          <w:szCs w:val="20"/>
          <w:lang w:val="en-US"/>
        </w:rPr>
        <w:t>Skoog</w:t>
      </w:r>
      <w:proofErr w:type="spellEnd"/>
      <w:r w:rsidRPr="00D46733">
        <w:rPr>
          <w:sz w:val="20"/>
          <w:szCs w:val="20"/>
          <w:lang w:val="en-US"/>
        </w:rPr>
        <w:t xml:space="preserve"> 1962) m</w:t>
      </w:r>
      <w:r w:rsidR="00D02FA4" w:rsidRPr="00D46733">
        <w:rPr>
          <w:sz w:val="20"/>
          <w:szCs w:val="20"/>
          <w:lang w:val="en-US"/>
        </w:rPr>
        <w:t xml:space="preserve">edium </w:t>
      </w:r>
      <w:r w:rsidR="00E71CC1" w:rsidRPr="00D46733">
        <w:rPr>
          <w:sz w:val="20"/>
          <w:szCs w:val="20"/>
          <w:lang w:val="en-US"/>
        </w:rPr>
        <w:t xml:space="preserve">including vitamins </w:t>
      </w:r>
      <w:r w:rsidR="00897B00" w:rsidRPr="00D46733">
        <w:rPr>
          <w:sz w:val="20"/>
          <w:szCs w:val="20"/>
          <w:lang w:val="en-US"/>
        </w:rPr>
        <w:t>(4.4 g l</w:t>
      </w:r>
      <w:r w:rsidR="00897B00" w:rsidRPr="00D46733">
        <w:rPr>
          <w:sz w:val="20"/>
          <w:szCs w:val="20"/>
          <w:vertAlign w:val="superscript"/>
          <w:lang w:val="en-US"/>
        </w:rPr>
        <w:t>-1</w:t>
      </w:r>
      <w:r w:rsidR="00897B00" w:rsidRPr="00D46733">
        <w:rPr>
          <w:sz w:val="20"/>
          <w:szCs w:val="20"/>
          <w:lang w:val="en-US"/>
        </w:rPr>
        <w:t xml:space="preserve">) </w:t>
      </w:r>
      <w:del w:id="199" w:author="Anon" w:date="2013-06-13T15:39:00Z">
        <w:r w:rsidR="00D02FA4" w:rsidRPr="00D46733" w:rsidDel="00370560">
          <w:rPr>
            <w:sz w:val="20"/>
            <w:szCs w:val="20"/>
            <w:lang w:val="en-US"/>
          </w:rPr>
          <w:delText>in presence of</w:delText>
        </w:r>
      </w:del>
      <w:ins w:id="200" w:author="Anon" w:date="2013-06-13T15:39:00Z">
        <w:r w:rsidR="00370560">
          <w:rPr>
            <w:sz w:val="20"/>
            <w:szCs w:val="20"/>
            <w:lang w:val="en-US"/>
          </w:rPr>
          <w:t>to which</w:t>
        </w:r>
      </w:ins>
      <w:r w:rsidR="00D02FA4" w:rsidRPr="00D46733">
        <w:rPr>
          <w:sz w:val="20"/>
          <w:szCs w:val="20"/>
          <w:lang w:val="en-US"/>
        </w:rPr>
        <w:t xml:space="preserve"> sucrose (</w:t>
      </w:r>
      <w:smartTag w:uri="urn:schemas-microsoft-com:office:smarttags" w:element="metricconverter">
        <w:smartTagPr>
          <w:attr w:name="ProductID" w:val="30 g"/>
        </w:smartTagPr>
        <w:r w:rsidR="00D02FA4" w:rsidRPr="00D46733">
          <w:rPr>
            <w:sz w:val="20"/>
            <w:szCs w:val="20"/>
            <w:lang w:val="en-US"/>
          </w:rPr>
          <w:t>30 g</w:t>
        </w:r>
      </w:smartTag>
      <w:r w:rsidR="00D02FA4" w:rsidRPr="00D46733">
        <w:rPr>
          <w:sz w:val="20"/>
          <w:szCs w:val="20"/>
          <w:lang w:val="en-US"/>
        </w:rPr>
        <w:t xml:space="preserve"> l</w:t>
      </w:r>
      <w:r w:rsidR="00D02FA4" w:rsidRPr="00D46733">
        <w:rPr>
          <w:sz w:val="20"/>
          <w:szCs w:val="20"/>
          <w:vertAlign w:val="superscript"/>
          <w:lang w:val="en-US"/>
        </w:rPr>
        <w:t>-1</w:t>
      </w:r>
      <w:r w:rsidR="00D02FA4" w:rsidRPr="00D46733">
        <w:rPr>
          <w:sz w:val="20"/>
          <w:szCs w:val="20"/>
          <w:lang w:val="en-US"/>
        </w:rPr>
        <w:t xml:space="preserve">), </w:t>
      </w:r>
      <w:ins w:id="201" w:author="Anon" w:date="2013-06-13T15:40:00Z">
        <w:r w:rsidR="00454BDF">
          <w:rPr>
            <w:sz w:val="20"/>
            <w:szCs w:val="20"/>
            <w:lang w:val="en-US"/>
          </w:rPr>
          <w:t>B</w:t>
        </w:r>
      </w:ins>
      <w:ins w:id="202" w:author="Anon" w:date="2013-06-13T15:39:00Z">
        <w:r w:rsidR="00454BDF">
          <w:rPr>
            <w:sz w:val="20"/>
            <w:szCs w:val="20"/>
            <w:lang w:val="en-US"/>
          </w:rPr>
          <w:t>enzyl adeni</w:t>
        </w:r>
      </w:ins>
      <w:ins w:id="203" w:author="Anon" w:date="2013-06-13T15:40:00Z">
        <w:r w:rsidR="00454BDF">
          <w:rPr>
            <w:sz w:val="20"/>
            <w:szCs w:val="20"/>
            <w:lang w:val="en-US"/>
          </w:rPr>
          <w:t xml:space="preserve">ne </w:t>
        </w:r>
      </w:ins>
      <w:ins w:id="204" w:author="Anon" w:date="2013-06-13T15:41:00Z">
        <w:r w:rsidR="00454BDF">
          <w:rPr>
            <w:sz w:val="20"/>
            <w:szCs w:val="20"/>
            <w:lang w:val="en-US"/>
          </w:rPr>
          <w:t>[</w:t>
        </w:r>
      </w:ins>
      <w:ins w:id="205" w:author="Anon" w:date="2013-06-13T15:40:00Z">
        <w:r w:rsidR="00454BDF">
          <w:rPr>
            <w:sz w:val="20"/>
            <w:szCs w:val="20"/>
            <w:lang w:val="en-US"/>
          </w:rPr>
          <w:t>(</w:t>
        </w:r>
      </w:ins>
      <w:r w:rsidR="00D02FA4" w:rsidRPr="00D46733">
        <w:rPr>
          <w:sz w:val="20"/>
          <w:szCs w:val="20"/>
          <w:lang w:val="en-US"/>
        </w:rPr>
        <w:t>BA</w:t>
      </w:r>
      <w:ins w:id="206" w:author="Anon" w:date="2013-06-13T15:40:00Z">
        <w:r w:rsidR="00454BDF">
          <w:rPr>
            <w:sz w:val="20"/>
            <w:szCs w:val="20"/>
            <w:lang w:val="en-US"/>
          </w:rPr>
          <w:t>)</w:t>
        </w:r>
      </w:ins>
      <w:r w:rsidR="00D02FA4" w:rsidRPr="00D46733">
        <w:rPr>
          <w:sz w:val="20"/>
          <w:szCs w:val="20"/>
          <w:lang w:val="en-US"/>
        </w:rPr>
        <w:t xml:space="preserve"> (2</w:t>
      </w:r>
      <w:ins w:id="207" w:author="Anon" w:date="2013-06-13T15:40:00Z">
        <w:r w:rsidR="00454BDF">
          <w:rPr>
            <w:sz w:val="20"/>
            <w:szCs w:val="20"/>
            <w:lang w:val="en-US"/>
          </w:rPr>
          <w:t>.0</w:t>
        </w:r>
      </w:ins>
      <w:r w:rsidR="00D02FA4" w:rsidRPr="00D46733">
        <w:rPr>
          <w:sz w:val="20"/>
          <w:szCs w:val="20"/>
          <w:lang w:val="en-US"/>
        </w:rPr>
        <w:t xml:space="preserve"> mg l</w:t>
      </w:r>
      <w:r w:rsidR="00D02FA4" w:rsidRPr="00D46733">
        <w:rPr>
          <w:sz w:val="20"/>
          <w:szCs w:val="20"/>
          <w:vertAlign w:val="superscript"/>
          <w:lang w:val="en-US"/>
        </w:rPr>
        <w:t>-1</w:t>
      </w:r>
      <w:r w:rsidR="00D02FA4" w:rsidRPr="00D46733">
        <w:rPr>
          <w:sz w:val="20"/>
          <w:szCs w:val="20"/>
          <w:lang w:val="en-US"/>
        </w:rPr>
        <w:t>)</w:t>
      </w:r>
      <w:ins w:id="208" w:author="Anon" w:date="2013-06-13T15:41:00Z">
        <w:r w:rsidR="00454BDF">
          <w:rPr>
            <w:sz w:val="20"/>
            <w:szCs w:val="20"/>
            <w:lang w:val="en-US"/>
          </w:rPr>
          <w:t>]</w:t>
        </w:r>
      </w:ins>
      <w:r w:rsidR="005678BE" w:rsidRPr="00D46733">
        <w:rPr>
          <w:sz w:val="20"/>
          <w:szCs w:val="20"/>
          <w:lang w:val="en-US"/>
        </w:rPr>
        <w:t>,</w:t>
      </w:r>
      <w:r w:rsidR="00D02FA4" w:rsidRPr="00D46733">
        <w:rPr>
          <w:sz w:val="20"/>
          <w:szCs w:val="20"/>
          <w:lang w:val="en-US"/>
        </w:rPr>
        <w:t xml:space="preserve"> </w:t>
      </w:r>
      <w:proofErr w:type="spellStart"/>
      <w:ins w:id="209" w:author="Anon" w:date="2013-06-13T15:41:00Z">
        <w:r w:rsidR="00454BDF">
          <w:rPr>
            <w:sz w:val="20"/>
            <w:szCs w:val="20"/>
            <w:lang w:val="en-US"/>
          </w:rPr>
          <w:t>Indole</w:t>
        </w:r>
        <w:proofErr w:type="spellEnd"/>
        <w:r w:rsidR="00454BDF">
          <w:rPr>
            <w:sz w:val="20"/>
            <w:szCs w:val="20"/>
            <w:lang w:val="en-US"/>
          </w:rPr>
          <w:t xml:space="preserve"> acetic acid [(</w:t>
        </w:r>
      </w:ins>
      <w:r w:rsidR="005678BE" w:rsidRPr="00D46733">
        <w:rPr>
          <w:sz w:val="20"/>
          <w:szCs w:val="20"/>
          <w:lang w:val="en-US"/>
        </w:rPr>
        <w:t>IAA</w:t>
      </w:r>
      <w:ins w:id="210" w:author="Anon" w:date="2013-06-13T15:41:00Z">
        <w:r w:rsidR="00454BDF">
          <w:rPr>
            <w:sz w:val="20"/>
            <w:szCs w:val="20"/>
            <w:lang w:val="en-US"/>
          </w:rPr>
          <w:t>)</w:t>
        </w:r>
      </w:ins>
      <w:r w:rsidR="005678BE" w:rsidRPr="00D46733">
        <w:rPr>
          <w:sz w:val="20"/>
          <w:szCs w:val="20"/>
          <w:lang w:val="en-US"/>
        </w:rPr>
        <w:t xml:space="preserve"> (0.2 mg l</w:t>
      </w:r>
      <w:r w:rsidR="005678BE" w:rsidRPr="00D46733">
        <w:rPr>
          <w:sz w:val="20"/>
          <w:szCs w:val="20"/>
          <w:vertAlign w:val="superscript"/>
          <w:lang w:val="en-US"/>
        </w:rPr>
        <w:t>-1</w:t>
      </w:r>
      <w:r w:rsidR="005678BE" w:rsidRPr="00D46733">
        <w:rPr>
          <w:sz w:val="20"/>
          <w:szCs w:val="20"/>
          <w:lang w:val="en-US"/>
        </w:rPr>
        <w:t>)</w:t>
      </w:r>
      <w:ins w:id="211" w:author="Anon" w:date="2013-06-13T15:42:00Z">
        <w:r w:rsidR="00454BDF">
          <w:rPr>
            <w:sz w:val="20"/>
            <w:szCs w:val="20"/>
            <w:lang w:val="en-US"/>
          </w:rPr>
          <w:t>]</w:t>
        </w:r>
      </w:ins>
      <w:r w:rsidR="005678BE" w:rsidRPr="00D46733">
        <w:rPr>
          <w:sz w:val="20"/>
          <w:szCs w:val="20"/>
          <w:lang w:val="en-US"/>
        </w:rPr>
        <w:t xml:space="preserve"> and </w:t>
      </w:r>
      <w:smartTag w:uri="urn:schemas-microsoft-com:office:smarttags" w:element="metricconverter">
        <w:smartTagPr>
          <w:attr w:name="ProductID" w:val="7 g"/>
        </w:smartTagPr>
        <w:del w:id="212" w:author="Anon" w:date="2013-06-13T15:43:00Z">
          <w:r w:rsidR="00C1572F" w:rsidRPr="00D46733" w:rsidDel="00454BDF">
            <w:rPr>
              <w:sz w:val="20"/>
              <w:szCs w:val="20"/>
              <w:lang w:val="en-US"/>
            </w:rPr>
            <w:delText>7 g</w:delText>
          </w:r>
        </w:del>
      </w:smartTag>
      <w:del w:id="213" w:author="Anon" w:date="2013-06-13T15:43:00Z">
        <w:r w:rsidR="00C1572F" w:rsidRPr="00D46733" w:rsidDel="00454BDF">
          <w:rPr>
            <w:sz w:val="20"/>
            <w:szCs w:val="20"/>
            <w:lang w:val="en-US"/>
          </w:rPr>
          <w:delText xml:space="preserve"> l</w:delText>
        </w:r>
        <w:r w:rsidR="00C1572F" w:rsidRPr="00D46733" w:rsidDel="00454BDF">
          <w:rPr>
            <w:sz w:val="20"/>
            <w:szCs w:val="20"/>
            <w:vertAlign w:val="superscript"/>
            <w:lang w:val="en-US"/>
          </w:rPr>
          <w:delText>-1</w:delText>
        </w:r>
        <w:r w:rsidR="00C1572F" w:rsidRPr="00D46733" w:rsidDel="00454BDF">
          <w:rPr>
            <w:sz w:val="20"/>
            <w:szCs w:val="20"/>
            <w:lang w:val="en-US"/>
          </w:rPr>
          <w:delText xml:space="preserve"> </w:delText>
        </w:r>
      </w:del>
      <w:proofErr w:type="spellStart"/>
      <w:r w:rsidR="00C1572F" w:rsidRPr="00D46733">
        <w:rPr>
          <w:sz w:val="20"/>
          <w:szCs w:val="20"/>
          <w:lang w:val="en-US"/>
        </w:rPr>
        <w:t>bacto</w:t>
      </w:r>
      <w:proofErr w:type="spellEnd"/>
      <w:r w:rsidR="00C1572F" w:rsidRPr="00D46733">
        <w:rPr>
          <w:sz w:val="20"/>
          <w:szCs w:val="20"/>
          <w:lang w:val="en-US"/>
        </w:rPr>
        <w:t xml:space="preserve"> agar </w:t>
      </w:r>
      <w:ins w:id="214" w:author="Anon" w:date="2013-06-13T15:43:00Z">
        <w:r w:rsidR="00454BDF">
          <w:rPr>
            <w:sz w:val="20"/>
            <w:szCs w:val="20"/>
            <w:lang w:val="en-US"/>
          </w:rPr>
          <w:t>[(</w:t>
        </w:r>
        <w:r w:rsidR="00454BDF" w:rsidRPr="00D46733">
          <w:rPr>
            <w:sz w:val="20"/>
            <w:szCs w:val="20"/>
            <w:lang w:val="en-US"/>
          </w:rPr>
          <w:t>7</w:t>
        </w:r>
        <w:r w:rsidR="00454BDF">
          <w:rPr>
            <w:sz w:val="20"/>
            <w:szCs w:val="20"/>
            <w:lang w:val="en-US"/>
          </w:rPr>
          <w:t>.0</w:t>
        </w:r>
        <w:r w:rsidR="00454BDF" w:rsidRPr="00D46733">
          <w:rPr>
            <w:sz w:val="20"/>
            <w:szCs w:val="20"/>
            <w:lang w:val="en-US"/>
          </w:rPr>
          <w:t xml:space="preserve"> g l</w:t>
        </w:r>
        <w:r w:rsidR="00454BDF" w:rsidRPr="00D46733">
          <w:rPr>
            <w:sz w:val="20"/>
            <w:szCs w:val="20"/>
            <w:vertAlign w:val="superscript"/>
            <w:lang w:val="en-US"/>
          </w:rPr>
          <w:t>-1</w:t>
        </w:r>
        <w:r w:rsidR="00454BDF">
          <w:rPr>
            <w:sz w:val="20"/>
            <w:szCs w:val="20"/>
            <w:lang w:val="en-US"/>
          </w:rPr>
          <w:t>)</w:t>
        </w:r>
        <w:r w:rsidR="00454BDF" w:rsidRPr="00D46733">
          <w:rPr>
            <w:sz w:val="20"/>
            <w:szCs w:val="20"/>
            <w:lang w:val="en-US"/>
          </w:rPr>
          <w:t xml:space="preserve"> </w:t>
        </w:r>
      </w:ins>
      <w:r w:rsidR="00C1572F" w:rsidRPr="00D46733">
        <w:rPr>
          <w:sz w:val="20"/>
          <w:szCs w:val="20"/>
          <w:lang w:val="en-US"/>
        </w:rPr>
        <w:t>(Sigma Chemical Co., MI, Italy)</w:t>
      </w:r>
      <w:ins w:id="215" w:author="Anon" w:date="2013-06-13T15:43:00Z">
        <w:r w:rsidR="00454BDF">
          <w:rPr>
            <w:sz w:val="20"/>
            <w:szCs w:val="20"/>
            <w:lang w:val="en-US"/>
          </w:rPr>
          <w:t>]</w:t>
        </w:r>
      </w:ins>
      <w:ins w:id="216" w:author="Anon" w:date="2013-06-13T15:47:00Z">
        <w:r w:rsidR="00454BDF">
          <w:rPr>
            <w:sz w:val="20"/>
            <w:szCs w:val="20"/>
            <w:lang w:val="en-US"/>
          </w:rPr>
          <w:t xml:space="preserve"> </w:t>
        </w:r>
      </w:ins>
      <w:ins w:id="217" w:author="Anon" w:date="2013-06-13T15:43:00Z">
        <w:r w:rsidR="00454BDF">
          <w:rPr>
            <w:sz w:val="20"/>
            <w:szCs w:val="20"/>
            <w:lang w:val="en-US"/>
          </w:rPr>
          <w:t>were added. Th</w:t>
        </w:r>
      </w:ins>
      <w:ins w:id="218" w:author="Anon" w:date="2013-06-13T15:44:00Z">
        <w:r w:rsidR="00454BDF">
          <w:rPr>
            <w:sz w:val="20"/>
            <w:szCs w:val="20"/>
            <w:lang w:val="en-US"/>
          </w:rPr>
          <w:t xml:space="preserve">e </w:t>
        </w:r>
      </w:ins>
      <w:del w:id="219" w:author="Anon" w:date="2013-06-13T15:44:00Z">
        <w:r w:rsidR="00C1572F" w:rsidRPr="00D46733" w:rsidDel="00454BDF">
          <w:rPr>
            <w:sz w:val="20"/>
            <w:szCs w:val="20"/>
            <w:lang w:val="en-US"/>
          </w:rPr>
          <w:delText xml:space="preserve"> </w:delText>
        </w:r>
        <w:r w:rsidR="00D02FA4" w:rsidRPr="00D46733" w:rsidDel="00454BDF">
          <w:rPr>
            <w:sz w:val="20"/>
            <w:szCs w:val="20"/>
            <w:lang w:val="en-US"/>
          </w:rPr>
          <w:delText>(</w:delText>
        </w:r>
      </w:del>
      <w:r w:rsidR="00D02FA4" w:rsidRPr="00D46733">
        <w:rPr>
          <w:sz w:val="20"/>
          <w:szCs w:val="20"/>
          <w:lang w:val="en-US"/>
        </w:rPr>
        <w:t xml:space="preserve">pH </w:t>
      </w:r>
      <w:ins w:id="220" w:author="Anon" w:date="2013-06-13T15:44:00Z">
        <w:r w:rsidR="00454BDF">
          <w:rPr>
            <w:sz w:val="20"/>
            <w:szCs w:val="20"/>
            <w:lang w:val="en-US"/>
          </w:rPr>
          <w:t xml:space="preserve">was adjusted to </w:t>
        </w:r>
      </w:ins>
      <w:r w:rsidR="00D02FA4" w:rsidRPr="00D46733">
        <w:rPr>
          <w:sz w:val="20"/>
          <w:szCs w:val="20"/>
          <w:lang w:val="en-US"/>
        </w:rPr>
        <w:t>5.7±0.1</w:t>
      </w:r>
      <w:ins w:id="221" w:author="Anon" w:date="2013-06-13T15:44:00Z">
        <w:r w:rsidR="00454BDF">
          <w:rPr>
            <w:sz w:val="20"/>
            <w:szCs w:val="20"/>
            <w:lang w:val="en-US"/>
          </w:rPr>
          <w:t xml:space="preserve"> </w:t>
        </w:r>
      </w:ins>
      <w:ins w:id="222" w:author="Anon" w:date="2013-06-13T15:58:00Z">
        <w:r w:rsidR="009A1807" w:rsidRPr="00D46733">
          <w:rPr>
            <w:sz w:val="20"/>
            <w:szCs w:val="20"/>
            <w:lang w:val="en-US"/>
          </w:rPr>
          <w:t xml:space="preserve">with </w:t>
        </w:r>
      </w:ins>
      <w:ins w:id="223" w:author="Anon" w:date="2013-06-13T15:59:00Z">
        <w:r w:rsidR="009A1807" w:rsidRPr="00D46733">
          <w:rPr>
            <w:sz w:val="20"/>
            <w:szCs w:val="20"/>
            <w:lang w:val="en-US"/>
          </w:rPr>
          <w:t xml:space="preserve">(0.1 N) </w:t>
        </w:r>
      </w:ins>
      <w:proofErr w:type="spellStart"/>
      <w:ins w:id="224" w:author="Anon" w:date="2013-06-13T15:58:00Z">
        <w:r w:rsidR="009A1807" w:rsidRPr="00D46733">
          <w:rPr>
            <w:sz w:val="20"/>
            <w:szCs w:val="20"/>
            <w:lang w:val="en-US"/>
          </w:rPr>
          <w:t>HCl</w:t>
        </w:r>
        <w:proofErr w:type="spellEnd"/>
        <w:r w:rsidR="009A1807" w:rsidRPr="00D46733">
          <w:rPr>
            <w:sz w:val="20"/>
            <w:szCs w:val="20"/>
            <w:lang w:val="en-US"/>
          </w:rPr>
          <w:t xml:space="preserve"> or </w:t>
        </w:r>
        <w:proofErr w:type="spellStart"/>
        <w:r w:rsidR="009A1807" w:rsidRPr="00D46733">
          <w:rPr>
            <w:sz w:val="20"/>
            <w:szCs w:val="20"/>
            <w:lang w:val="en-US"/>
          </w:rPr>
          <w:t>NaOH</w:t>
        </w:r>
      </w:ins>
      <w:proofErr w:type="spellEnd"/>
      <w:ins w:id="225" w:author="Anon" w:date="2013-06-14T09:53:00Z">
        <w:r w:rsidR="00DA0009">
          <w:rPr>
            <w:sz w:val="20"/>
            <w:szCs w:val="20"/>
            <w:lang w:val="en-US"/>
          </w:rPr>
          <w:t>.</w:t>
        </w:r>
      </w:ins>
      <w:ins w:id="226" w:author="Anon" w:date="2013-06-13T15:58:00Z">
        <w:r w:rsidR="009A1807" w:rsidRPr="00D46733">
          <w:rPr>
            <w:sz w:val="20"/>
            <w:szCs w:val="20"/>
            <w:lang w:val="en-US"/>
          </w:rPr>
          <w:t xml:space="preserve"> </w:t>
        </w:r>
      </w:ins>
      <w:del w:id="227" w:author="Anon" w:date="2013-06-13T15:44:00Z">
        <w:r w:rsidR="00D02FA4" w:rsidRPr="00D46733" w:rsidDel="00454BDF">
          <w:rPr>
            <w:sz w:val="20"/>
            <w:szCs w:val="20"/>
            <w:lang w:val="en-US"/>
          </w:rPr>
          <w:delText>)</w:delText>
        </w:r>
      </w:del>
      <w:del w:id="228" w:author="Anon" w:date="2013-06-13T15:59:00Z">
        <w:r w:rsidR="00533E8D" w:rsidRPr="00D46733" w:rsidDel="009A1807">
          <w:rPr>
            <w:sz w:val="20"/>
            <w:szCs w:val="20"/>
            <w:lang w:val="en-US"/>
          </w:rPr>
          <w:delText xml:space="preserve"> </w:delText>
        </w:r>
      </w:del>
      <w:del w:id="229" w:author="Anon" w:date="2013-06-14T09:53:00Z">
        <w:r w:rsidR="00C1572F" w:rsidRPr="00D46733" w:rsidDel="00DA0009">
          <w:rPr>
            <w:sz w:val="20"/>
            <w:szCs w:val="20"/>
            <w:lang w:val="en-US"/>
          </w:rPr>
          <w:delText xml:space="preserve">(Borgognone et al. 2010). </w:delText>
        </w:r>
      </w:del>
      <w:r w:rsidR="00C1572F" w:rsidRPr="00D46733">
        <w:rPr>
          <w:sz w:val="20"/>
          <w:szCs w:val="20"/>
          <w:lang w:val="en-US"/>
        </w:rPr>
        <w:t xml:space="preserve">After 45 days </w:t>
      </w:r>
      <w:ins w:id="230" w:author="Anon" w:date="2013-06-13T15:47:00Z">
        <w:r w:rsidR="00454BDF">
          <w:rPr>
            <w:sz w:val="20"/>
            <w:szCs w:val="20"/>
            <w:lang w:val="en-US"/>
          </w:rPr>
          <w:t xml:space="preserve">in the medium, </w:t>
        </w:r>
      </w:ins>
      <w:r w:rsidR="00C1572F" w:rsidRPr="00D46733">
        <w:rPr>
          <w:sz w:val="20"/>
          <w:szCs w:val="20"/>
          <w:lang w:val="en-US"/>
        </w:rPr>
        <w:t>new</w:t>
      </w:r>
      <w:r w:rsidR="003E50BA" w:rsidRPr="00D46733">
        <w:rPr>
          <w:sz w:val="20"/>
          <w:szCs w:val="20"/>
          <w:lang w:val="en-US"/>
        </w:rPr>
        <w:t xml:space="preserve"> </w:t>
      </w:r>
      <w:commentRangeStart w:id="231"/>
      <w:r w:rsidR="003E50BA" w:rsidRPr="00D46733">
        <w:rPr>
          <w:sz w:val="20"/>
          <w:szCs w:val="20"/>
          <w:lang w:val="en-US"/>
        </w:rPr>
        <w:t>s</w:t>
      </w:r>
      <w:r w:rsidR="003B0BE6" w:rsidRPr="00D46733">
        <w:rPr>
          <w:sz w:val="20"/>
          <w:szCs w:val="20"/>
          <w:lang w:val="en-US"/>
        </w:rPr>
        <w:t>hoots</w:t>
      </w:r>
      <w:commentRangeEnd w:id="231"/>
      <w:r w:rsidR="00DA0009">
        <w:rPr>
          <w:rStyle w:val="CommentReference"/>
        </w:rPr>
        <w:commentReference w:id="231"/>
      </w:r>
      <w:r w:rsidR="004C0893" w:rsidRPr="00D46733">
        <w:rPr>
          <w:sz w:val="20"/>
          <w:szCs w:val="20"/>
          <w:lang w:val="en-US"/>
        </w:rPr>
        <w:t xml:space="preserve"> </w:t>
      </w:r>
      <w:ins w:id="232" w:author="Anon" w:date="2013-06-13T15:48:00Z">
        <w:r w:rsidR="00454BDF">
          <w:rPr>
            <w:sz w:val="20"/>
            <w:szCs w:val="20"/>
            <w:lang w:val="en-US"/>
          </w:rPr>
          <w:t xml:space="preserve">(which had </w:t>
        </w:r>
      </w:ins>
      <w:ins w:id="233" w:author="Anon" w:date="2013-06-14T09:54:00Z">
        <w:r w:rsidR="00DA0009">
          <w:rPr>
            <w:sz w:val="20"/>
            <w:szCs w:val="20"/>
            <w:lang w:val="en-US"/>
          </w:rPr>
          <w:t>developed</w:t>
        </w:r>
      </w:ins>
      <w:ins w:id="234" w:author="Anon" w:date="2013-06-13T15:48:00Z">
        <w:r w:rsidR="00454BDF">
          <w:rPr>
            <w:sz w:val="20"/>
            <w:szCs w:val="20"/>
            <w:lang w:val="en-US"/>
          </w:rPr>
          <w:t xml:space="preserve">) </w:t>
        </w:r>
      </w:ins>
      <w:r w:rsidR="003B0BE6" w:rsidRPr="00D46733">
        <w:rPr>
          <w:sz w:val="20"/>
          <w:szCs w:val="20"/>
          <w:lang w:val="en-US"/>
        </w:rPr>
        <w:t xml:space="preserve">were </w:t>
      </w:r>
      <w:r w:rsidR="00C1572F" w:rsidRPr="00D46733">
        <w:rPr>
          <w:sz w:val="20"/>
          <w:szCs w:val="20"/>
          <w:lang w:val="en-US"/>
        </w:rPr>
        <w:t xml:space="preserve">isolated and </w:t>
      </w:r>
      <w:r w:rsidR="003B0BE6" w:rsidRPr="00D46733">
        <w:rPr>
          <w:sz w:val="20"/>
          <w:szCs w:val="20"/>
          <w:lang w:val="en-US"/>
        </w:rPr>
        <w:t xml:space="preserve">placed on </w:t>
      </w:r>
      <w:del w:id="235" w:author="Anon" w:date="2013-06-13T15:48:00Z">
        <w:r w:rsidR="00F74778" w:rsidRPr="00D46733" w:rsidDel="00454BDF">
          <w:rPr>
            <w:sz w:val="20"/>
            <w:szCs w:val="20"/>
            <w:lang w:val="en-US"/>
          </w:rPr>
          <w:delText xml:space="preserve">a </w:delText>
        </w:r>
      </w:del>
      <w:ins w:id="236" w:author="Anon" w:date="2013-06-13T15:48:00Z">
        <w:r w:rsidR="00454BDF">
          <w:rPr>
            <w:sz w:val="20"/>
            <w:szCs w:val="20"/>
            <w:lang w:val="en-US"/>
          </w:rPr>
          <w:t>one half strength MS</w:t>
        </w:r>
        <w:r w:rsidR="00454BDF" w:rsidRPr="00D46733">
          <w:rPr>
            <w:sz w:val="20"/>
            <w:szCs w:val="20"/>
            <w:lang w:val="en-US"/>
          </w:rPr>
          <w:t xml:space="preserve"> </w:t>
        </w:r>
      </w:ins>
      <w:r w:rsidR="003B0BE6" w:rsidRPr="00D46733">
        <w:rPr>
          <w:sz w:val="20"/>
          <w:szCs w:val="20"/>
          <w:lang w:val="en-US"/>
        </w:rPr>
        <w:t xml:space="preserve">medium </w:t>
      </w:r>
      <w:ins w:id="237" w:author="Anon" w:date="2013-06-13T15:49:00Z">
        <w:r w:rsidR="00454BDF">
          <w:rPr>
            <w:sz w:val="20"/>
            <w:szCs w:val="20"/>
            <w:lang w:val="en-US"/>
          </w:rPr>
          <w:t xml:space="preserve">devoid of growth </w:t>
        </w:r>
        <w:commentRangeStart w:id="238"/>
        <w:r w:rsidR="00454BDF">
          <w:rPr>
            <w:sz w:val="20"/>
            <w:szCs w:val="20"/>
            <w:lang w:val="en-US"/>
          </w:rPr>
          <w:t>regulators</w:t>
        </w:r>
      </w:ins>
      <w:commentRangeEnd w:id="238"/>
      <w:ins w:id="239" w:author="Anon" w:date="2013-06-14T09:54:00Z">
        <w:r w:rsidR="00DA0009">
          <w:rPr>
            <w:rStyle w:val="CommentReference"/>
          </w:rPr>
          <w:commentReference w:id="238"/>
        </w:r>
      </w:ins>
      <w:ins w:id="240" w:author="Anon" w:date="2013-06-13T15:53:00Z">
        <w:r w:rsidR="009A1807">
          <w:rPr>
            <w:sz w:val="20"/>
            <w:szCs w:val="20"/>
            <w:lang w:val="en-US"/>
          </w:rPr>
          <w:t>??</w:t>
        </w:r>
      </w:ins>
      <w:ins w:id="241" w:author="Anon" w:date="2013-06-13T15:49:00Z">
        <w:r w:rsidR="00454BDF">
          <w:rPr>
            <w:sz w:val="20"/>
            <w:szCs w:val="20"/>
            <w:lang w:val="en-US"/>
          </w:rPr>
          <w:t xml:space="preserve"> </w:t>
        </w:r>
        <w:proofErr w:type="gramStart"/>
        <w:r w:rsidR="00454BDF">
          <w:rPr>
            <w:sz w:val="20"/>
            <w:szCs w:val="20"/>
            <w:lang w:val="en-US"/>
          </w:rPr>
          <w:t>but</w:t>
        </w:r>
        <w:proofErr w:type="gramEnd"/>
        <w:r w:rsidR="00454BDF">
          <w:rPr>
            <w:sz w:val="20"/>
            <w:szCs w:val="20"/>
            <w:lang w:val="en-US"/>
          </w:rPr>
          <w:t xml:space="preserve"> </w:t>
        </w:r>
      </w:ins>
      <w:r w:rsidR="00AD54E4" w:rsidRPr="00D46733">
        <w:rPr>
          <w:sz w:val="20"/>
          <w:szCs w:val="20"/>
          <w:lang w:val="en-US"/>
        </w:rPr>
        <w:t xml:space="preserve">containing </w:t>
      </w:r>
      <w:del w:id="242" w:author="Anon" w:date="2013-06-13T15:48:00Z">
        <w:r w:rsidR="00AD54E4" w:rsidRPr="00D46733" w:rsidDel="00454BDF">
          <w:rPr>
            <w:sz w:val="20"/>
            <w:szCs w:val="20"/>
            <w:lang w:val="en-US"/>
          </w:rPr>
          <w:delText>1\2 MS</w:delText>
        </w:r>
        <w:r w:rsidR="00FD551F" w:rsidRPr="00D46733" w:rsidDel="00454BDF">
          <w:rPr>
            <w:sz w:val="20"/>
            <w:szCs w:val="20"/>
            <w:lang w:val="en-US"/>
          </w:rPr>
          <w:delText xml:space="preserve"> (2.2 g l</w:delText>
        </w:r>
        <w:r w:rsidR="00FD551F" w:rsidRPr="00D46733" w:rsidDel="00454BDF">
          <w:rPr>
            <w:sz w:val="20"/>
            <w:szCs w:val="20"/>
            <w:vertAlign w:val="superscript"/>
            <w:lang w:val="en-US"/>
          </w:rPr>
          <w:delText>-1</w:delText>
        </w:r>
        <w:r w:rsidR="00FD551F" w:rsidRPr="00D46733" w:rsidDel="00454BDF">
          <w:rPr>
            <w:sz w:val="20"/>
            <w:szCs w:val="20"/>
            <w:lang w:val="en-US"/>
          </w:rPr>
          <w:delText>),</w:delText>
        </w:r>
        <w:r w:rsidR="00AD54E4" w:rsidRPr="00D46733" w:rsidDel="00454BDF">
          <w:rPr>
            <w:sz w:val="20"/>
            <w:szCs w:val="20"/>
            <w:lang w:val="en-US"/>
          </w:rPr>
          <w:delText xml:space="preserve"> </w:delText>
        </w:r>
      </w:del>
      <w:r w:rsidR="00C1572F" w:rsidRPr="00D46733">
        <w:rPr>
          <w:sz w:val="20"/>
          <w:szCs w:val="20"/>
          <w:lang w:val="en-US"/>
        </w:rPr>
        <w:t>30</w:t>
      </w:r>
      <w:ins w:id="243" w:author="Anon" w:date="2013-06-13T15:49:00Z">
        <w:r w:rsidR="00454BDF">
          <w:rPr>
            <w:sz w:val="20"/>
            <w:szCs w:val="20"/>
            <w:lang w:val="en-US"/>
          </w:rPr>
          <w:t>.0</w:t>
        </w:r>
      </w:ins>
      <w:r w:rsidR="00C1572F" w:rsidRPr="00D46733">
        <w:rPr>
          <w:sz w:val="20"/>
          <w:szCs w:val="20"/>
          <w:lang w:val="en-US"/>
        </w:rPr>
        <w:t xml:space="preserve"> g l</w:t>
      </w:r>
      <w:r w:rsidR="00C1572F" w:rsidRPr="00D46733">
        <w:rPr>
          <w:sz w:val="20"/>
          <w:szCs w:val="20"/>
          <w:vertAlign w:val="superscript"/>
          <w:lang w:val="en-US"/>
        </w:rPr>
        <w:t>-1</w:t>
      </w:r>
      <w:r w:rsidR="00AD54E4" w:rsidRPr="00D46733">
        <w:rPr>
          <w:sz w:val="20"/>
          <w:szCs w:val="20"/>
          <w:lang w:val="en-US"/>
        </w:rPr>
        <w:t xml:space="preserve">sucrose and </w:t>
      </w:r>
      <w:r w:rsidR="00C1572F" w:rsidRPr="00D46733">
        <w:rPr>
          <w:sz w:val="20"/>
          <w:szCs w:val="20"/>
          <w:lang w:val="en-US"/>
        </w:rPr>
        <w:t>7</w:t>
      </w:r>
      <w:ins w:id="244" w:author="Anon" w:date="2013-06-13T15:48:00Z">
        <w:r w:rsidR="00454BDF">
          <w:rPr>
            <w:sz w:val="20"/>
            <w:szCs w:val="20"/>
            <w:lang w:val="en-US"/>
          </w:rPr>
          <w:t>.0</w:t>
        </w:r>
      </w:ins>
      <w:r w:rsidR="00C1572F" w:rsidRPr="00D46733">
        <w:rPr>
          <w:sz w:val="20"/>
          <w:szCs w:val="20"/>
          <w:lang w:val="en-US"/>
        </w:rPr>
        <w:t xml:space="preserve"> g l</w:t>
      </w:r>
      <w:r w:rsidR="00C1572F" w:rsidRPr="00D46733">
        <w:rPr>
          <w:sz w:val="20"/>
          <w:szCs w:val="20"/>
          <w:vertAlign w:val="superscript"/>
          <w:lang w:val="en-US"/>
        </w:rPr>
        <w:t>-1</w:t>
      </w:r>
      <w:r w:rsidR="00C1572F" w:rsidRPr="00D46733">
        <w:rPr>
          <w:sz w:val="20"/>
          <w:szCs w:val="20"/>
          <w:lang w:val="en-US"/>
        </w:rPr>
        <w:t xml:space="preserve"> </w:t>
      </w:r>
      <w:r w:rsidR="00AD54E4" w:rsidRPr="00D46733">
        <w:rPr>
          <w:sz w:val="20"/>
          <w:szCs w:val="20"/>
          <w:lang w:val="en-US"/>
        </w:rPr>
        <w:t xml:space="preserve">agar </w:t>
      </w:r>
      <w:r w:rsidR="00F74778" w:rsidRPr="00D46733">
        <w:rPr>
          <w:sz w:val="20"/>
          <w:szCs w:val="20"/>
          <w:lang w:val="en-US"/>
        </w:rPr>
        <w:t>to promote elongation and rooting</w:t>
      </w:r>
      <w:r w:rsidR="00FD551F" w:rsidRPr="00D46733">
        <w:rPr>
          <w:sz w:val="20"/>
          <w:szCs w:val="20"/>
          <w:lang w:val="en-US"/>
        </w:rPr>
        <w:t xml:space="preserve">. </w:t>
      </w:r>
      <w:commentRangeStart w:id="245"/>
      <w:r w:rsidR="00FD551F" w:rsidRPr="00D46733">
        <w:rPr>
          <w:sz w:val="20"/>
          <w:szCs w:val="20"/>
          <w:lang w:val="en-US"/>
        </w:rPr>
        <w:t xml:space="preserve">Two combined factors </w:t>
      </w:r>
      <w:commentRangeEnd w:id="245"/>
      <w:r w:rsidR="002C6AF1">
        <w:rPr>
          <w:rStyle w:val="CommentReference"/>
        </w:rPr>
        <w:commentReference w:id="245"/>
      </w:r>
      <w:r w:rsidR="00786947" w:rsidRPr="00D46733">
        <w:rPr>
          <w:sz w:val="20"/>
          <w:szCs w:val="20"/>
          <w:lang w:val="en-US"/>
        </w:rPr>
        <w:t>were</w:t>
      </w:r>
      <w:r w:rsidR="00FD551F" w:rsidRPr="00D46733">
        <w:rPr>
          <w:sz w:val="20"/>
          <w:szCs w:val="20"/>
          <w:lang w:val="en-US"/>
        </w:rPr>
        <w:t xml:space="preserve"> tested during </w:t>
      </w:r>
      <w:r w:rsidR="00FD551F" w:rsidRPr="00D46733">
        <w:rPr>
          <w:i/>
          <w:sz w:val="20"/>
          <w:szCs w:val="20"/>
          <w:lang w:val="en-US"/>
        </w:rPr>
        <w:t>in vitro</w:t>
      </w:r>
      <w:r w:rsidR="00FD551F" w:rsidRPr="00D46733">
        <w:rPr>
          <w:sz w:val="20"/>
          <w:szCs w:val="20"/>
          <w:lang w:val="en-US"/>
        </w:rPr>
        <w:t xml:space="preserve"> elongation and rooting:</w:t>
      </w:r>
      <w:r w:rsidR="001348AA" w:rsidRPr="00D46733">
        <w:rPr>
          <w:sz w:val="20"/>
          <w:szCs w:val="20"/>
          <w:lang w:val="en-US"/>
        </w:rPr>
        <w:t xml:space="preserve"> (</w:t>
      </w:r>
      <w:proofErr w:type="spellStart"/>
      <w:r w:rsidR="001348AA" w:rsidRPr="00D46733">
        <w:rPr>
          <w:sz w:val="20"/>
          <w:szCs w:val="20"/>
          <w:lang w:val="en-US"/>
        </w:rPr>
        <w:t>i</w:t>
      </w:r>
      <w:proofErr w:type="spellEnd"/>
      <w:r w:rsidR="001348AA" w:rsidRPr="00D46733">
        <w:rPr>
          <w:sz w:val="20"/>
          <w:szCs w:val="20"/>
          <w:lang w:val="en-US"/>
        </w:rPr>
        <w:t xml:space="preserve">) the presence </w:t>
      </w:r>
      <w:del w:id="246" w:author="Anon" w:date="2013-06-13T15:54:00Z">
        <w:r w:rsidR="00C1572F" w:rsidRPr="00D46733" w:rsidDel="009A1807">
          <w:rPr>
            <w:sz w:val="20"/>
            <w:szCs w:val="20"/>
            <w:lang w:val="en-US"/>
          </w:rPr>
          <w:delText xml:space="preserve">[1% (w/v)] </w:delText>
        </w:r>
      </w:del>
      <w:r w:rsidR="00C1572F" w:rsidRPr="00D46733">
        <w:rPr>
          <w:sz w:val="20"/>
          <w:szCs w:val="20"/>
          <w:lang w:val="en-US"/>
        </w:rPr>
        <w:t>or</w:t>
      </w:r>
      <w:r w:rsidR="001348AA" w:rsidRPr="00D46733">
        <w:rPr>
          <w:sz w:val="20"/>
          <w:szCs w:val="20"/>
          <w:lang w:val="en-US"/>
        </w:rPr>
        <w:t xml:space="preserve"> absence of </w:t>
      </w:r>
      <w:ins w:id="247" w:author="Anon" w:date="2013-06-13T15:54:00Z">
        <w:r w:rsidR="009A1807">
          <w:rPr>
            <w:sz w:val="20"/>
            <w:szCs w:val="20"/>
            <w:lang w:val="en-US"/>
          </w:rPr>
          <w:t>1% (w/v)</w:t>
        </w:r>
        <w:r w:rsidR="009A1807" w:rsidRPr="00D46733">
          <w:rPr>
            <w:sz w:val="20"/>
            <w:szCs w:val="20"/>
            <w:lang w:val="en-US"/>
          </w:rPr>
          <w:t xml:space="preserve"> </w:t>
        </w:r>
      </w:ins>
      <w:r w:rsidR="001348AA" w:rsidRPr="00D46733">
        <w:rPr>
          <w:sz w:val="20"/>
          <w:szCs w:val="20"/>
          <w:lang w:val="en-US"/>
        </w:rPr>
        <w:t xml:space="preserve">AC </w:t>
      </w:r>
      <w:r w:rsidR="00987330" w:rsidRPr="00D46733">
        <w:rPr>
          <w:sz w:val="20"/>
          <w:szCs w:val="20"/>
          <w:lang w:val="en-US"/>
        </w:rPr>
        <w:t>(</w:t>
      </w:r>
      <w:proofErr w:type="spellStart"/>
      <w:r w:rsidR="00477795" w:rsidRPr="00D46733">
        <w:rPr>
          <w:sz w:val="20"/>
          <w:szCs w:val="20"/>
          <w:lang w:val="en-US"/>
        </w:rPr>
        <w:t>Duchefa</w:t>
      </w:r>
      <w:proofErr w:type="spellEnd"/>
      <w:r w:rsidR="00B807A9" w:rsidRPr="00D46733">
        <w:rPr>
          <w:sz w:val="20"/>
          <w:szCs w:val="20"/>
          <w:lang w:val="en-US"/>
        </w:rPr>
        <w:t xml:space="preserve">, Haarlem, The Netherlands) </w:t>
      </w:r>
      <w:r w:rsidR="00FD551F" w:rsidRPr="00D46733">
        <w:rPr>
          <w:sz w:val="20"/>
          <w:szCs w:val="20"/>
          <w:lang w:val="en-US"/>
        </w:rPr>
        <w:t>in</w:t>
      </w:r>
      <w:del w:id="248" w:author="Anon" w:date="2013-06-14T09:55:00Z">
        <w:r w:rsidR="00FD551F" w:rsidRPr="00D46733" w:rsidDel="00DA0009">
          <w:rPr>
            <w:sz w:val="20"/>
            <w:szCs w:val="20"/>
            <w:lang w:val="en-US"/>
          </w:rPr>
          <w:delText>to</w:delText>
        </w:r>
      </w:del>
      <w:r w:rsidR="00FD551F" w:rsidRPr="00D46733">
        <w:rPr>
          <w:sz w:val="20"/>
          <w:szCs w:val="20"/>
          <w:lang w:val="en-US"/>
        </w:rPr>
        <w:t xml:space="preserve"> the medium</w:t>
      </w:r>
      <w:r w:rsidR="001348AA" w:rsidRPr="00D46733">
        <w:rPr>
          <w:sz w:val="20"/>
          <w:szCs w:val="20"/>
          <w:lang w:val="en-US"/>
        </w:rPr>
        <w:t xml:space="preserve">; (ii) </w:t>
      </w:r>
      <w:del w:id="249" w:author="Anon" w:date="2013-06-13T15:55:00Z">
        <w:r w:rsidR="001348AA" w:rsidRPr="00D46733" w:rsidDel="009A1807">
          <w:rPr>
            <w:sz w:val="20"/>
            <w:szCs w:val="20"/>
            <w:lang w:val="en-US"/>
          </w:rPr>
          <w:delText>t</w:delText>
        </w:r>
        <w:r w:rsidR="00C4269A" w:rsidRPr="00D46733" w:rsidDel="009A1807">
          <w:rPr>
            <w:sz w:val="20"/>
            <w:szCs w:val="20"/>
            <w:lang w:val="en-US"/>
          </w:rPr>
          <w:delText>he duration of the</w:delText>
        </w:r>
      </w:del>
      <w:ins w:id="250" w:author="Anon" w:date="2013-06-13T15:55:00Z">
        <w:r w:rsidR="009A1807">
          <w:rPr>
            <w:sz w:val="20"/>
            <w:szCs w:val="20"/>
            <w:lang w:val="en-US"/>
          </w:rPr>
          <w:t>20 and 40 day</w:t>
        </w:r>
      </w:ins>
      <w:r w:rsidR="00C4269A" w:rsidRPr="00D46733">
        <w:rPr>
          <w:sz w:val="20"/>
          <w:szCs w:val="20"/>
          <w:lang w:val="en-US"/>
        </w:rPr>
        <w:t xml:space="preserve"> </w:t>
      </w:r>
      <w:r w:rsidR="001348AA" w:rsidRPr="00D46733">
        <w:rPr>
          <w:sz w:val="20"/>
          <w:szCs w:val="20"/>
          <w:lang w:val="en-US"/>
        </w:rPr>
        <w:t xml:space="preserve">culture </w:t>
      </w:r>
      <w:r w:rsidR="00C4269A" w:rsidRPr="00D46733">
        <w:rPr>
          <w:sz w:val="20"/>
          <w:szCs w:val="20"/>
          <w:lang w:val="en-US"/>
        </w:rPr>
        <w:t>period</w:t>
      </w:r>
      <w:ins w:id="251" w:author="Anon" w:date="2013-06-13T15:55:00Z">
        <w:r w:rsidR="009A1807">
          <w:rPr>
            <w:sz w:val="20"/>
            <w:szCs w:val="20"/>
            <w:lang w:val="en-US"/>
          </w:rPr>
          <w:t>s</w:t>
        </w:r>
      </w:ins>
      <w:del w:id="252" w:author="Anon" w:date="2013-06-13T15:56:00Z">
        <w:r w:rsidR="005678BE" w:rsidRPr="00D46733" w:rsidDel="009A1807">
          <w:rPr>
            <w:sz w:val="20"/>
            <w:szCs w:val="20"/>
            <w:lang w:val="en-US"/>
          </w:rPr>
          <w:delText xml:space="preserve"> (20 and 40 days)</w:delText>
        </w:r>
      </w:del>
      <w:r w:rsidR="00126604" w:rsidRPr="00D46733">
        <w:rPr>
          <w:sz w:val="20"/>
          <w:szCs w:val="20"/>
          <w:lang w:val="en-US"/>
        </w:rPr>
        <w:t xml:space="preserve">. </w:t>
      </w:r>
      <w:ins w:id="253" w:author="Anon" w:date="2013-06-13T16:11:00Z">
        <w:r w:rsidR="00C7041D">
          <w:rPr>
            <w:sz w:val="20"/>
            <w:szCs w:val="20"/>
            <w:lang w:val="en-US"/>
          </w:rPr>
          <w:t>Into e</w:t>
        </w:r>
        <w:r w:rsidR="00C7041D" w:rsidRPr="00D46733">
          <w:rPr>
            <w:sz w:val="20"/>
            <w:szCs w:val="20"/>
            <w:lang w:val="en-US"/>
          </w:rPr>
          <w:t xml:space="preserve">ach vessel </w:t>
        </w:r>
      </w:ins>
      <w:ins w:id="254" w:author="Anon" w:date="2013-06-13T16:12:00Z">
        <w:r w:rsidR="00C7041D">
          <w:rPr>
            <w:sz w:val="20"/>
            <w:szCs w:val="20"/>
            <w:lang w:val="en-US"/>
          </w:rPr>
          <w:t>(specify type)</w:t>
        </w:r>
        <w:r w:rsidR="00C7041D" w:rsidRPr="00D46733">
          <w:rPr>
            <w:sz w:val="20"/>
            <w:szCs w:val="20"/>
            <w:lang w:val="en-US"/>
          </w:rPr>
          <w:t xml:space="preserve"> </w:t>
        </w:r>
      </w:ins>
      <w:ins w:id="255" w:author="Anon" w:date="2013-06-13T16:11:00Z">
        <w:r w:rsidR="00C7041D" w:rsidRPr="00D46733">
          <w:rPr>
            <w:sz w:val="20"/>
            <w:szCs w:val="20"/>
            <w:lang w:val="en-US"/>
          </w:rPr>
          <w:t xml:space="preserve">200 ml </w:t>
        </w:r>
      </w:ins>
      <w:ins w:id="256" w:author="Anon" w:date="2013-06-13T16:13:00Z">
        <w:r w:rsidR="00C7041D">
          <w:rPr>
            <w:sz w:val="20"/>
            <w:szCs w:val="20"/>
            <w:lang w:val="en-US"/>
          </w:rPr>
          <w:t xml:space="preserve">aliquots </w:t>
        </w:r>
        <w:r w:rsidR="00C7041D" w:rsidRPr="00D46733">
          <w:rPr>
            <w:sz w:val="20"/>
            <w:szCs w:val="20"/>
            <w:lang w:val="en-US"/>
          </w:rPr>
          <w:t xml:space="preserve">of </w:t>
        </w:r>
        <w:r w:rsidR="00C7041D">
          <w:rPr>
            <w:sz w:val="20"/>
            <w:szCs w:val="20"/>
            <w:lang w:val="en-US"/>
          </w:rPr>
          <w:t>medium were</w:t>
        </w:r>
      </w:ins>
      <w:ins w:id="257" w:author="Anon" w:date="2013-06-13T16:11:00Z">
        <w:r w:rsidR="00C7041D">
          <w:rPr>
            <w:sz w:val="20"/>
            <w:szCs w:val="20"/>
            <w:lang w:val="en-US"/>
          </w:rPr>
          <w:t xml:space="preserve"> </w:t>
        </w:r>
      </w:ins>
      <w:ins w:id="258" w:author="Anon" w:date="2013-06-14T09:56:00Z">
        <w:r w:rsidR="00DA0009">
          <w:rPr>
            <w:sz w:val="20"/>
            <w:szCs w:val="20"/>
            <w:lang w:val="en-US"/>
          </w:rPr>
          <w:t>decanted</w:t>
        </w:r>
      </w:ins>
      <w:ins w:id="259" w:author="Anon" w:date="2013-06-13T16:12:00Z">
        <w:r w:rsidR="00C7041D">
          <w:rPr>
            <w:sz w:val="20"/>
            <w:szCs w:val="20"/>
            <w:lang w:val="en-US"/>
          </w:rPr>
          <w:t>.</w:t>
        </w:r>
      </w:ins>
      <w:ins w:id="260" w:author="Anon" w:date="2013-06-13T16:11:00Z">
        <w:r w:rsidR="00C7041D" w:rsidRPr="00D46733">
          <w:rPr>
            <w:sz w:val="20"/>
            <w:szCs w:val="20"/>
            <w:lang w:val="en-US"/>
          </w:rPr>
          <w:t xml:space="preserve"> </w:t>
        </w:r>
      </w:ins>
      <w:r w:rsidR="00C4269A" w:rsidRPr="00D46733">
        <w:rPr>
          <w:sz w:val="20"/>
          <w:szCs w:val="20"/>
          <w:lang w:val="en-US"/>
        </w:rPr>
        <w:t>Nine</w:t>
      </w:r>
      <w:r w:rsidR="00044E55" w:rsidRPr="00D46733">
        <w:rPr>
          <w:sz w:val="20"/>
          <w:szCs w:val="20"/>
          <w:lang w:val="en-US"/>
        </w:rPr>
        <w:t xml:space="preserve"> shoots per </w:t>
      </w:r>
      <w:del w:id="261" w:author="Anon" w:date="2013-06-13T16:13:00Z">
        <w:r w:rsidR="00077638" w:rsidRPr="00D46733" w:rsidDel="00C7041D">
          <w:rPr>
            <w:sz w:val="20"/>
            <w:szCs w:val="20"/>
            <w:lang w:val="en-US"/>
          </w:rPr>
          <w:delText>replicate</w:delText>
        </w:r>
      </w:del>
      <w:ins w:id="262" w:author="Anon" w:date="2013-06-13T16:12:00Z">
        <w:r w:rsidR="00C7041D">
          <w:rPr>
            <w:sz w:val="20"/>
            <w:szCs w:val="20"/>
            <w:lang w:val="en-US"/>
          </w:rPr>
          <w:t>vessel</w:t>
        </w:r>
      </w:ins>
      <w:r w:rsidR="00077638" w:rsidRPr="00D46733">
        <w:rPr>
          <w:sz w:val="20"/>
          <w:szCs w:val="20"/>
          <w:lang w:val="en-US"/>
        </w:rPr>
        <w:t xml:space="preserve"> were </w:t>
      </w:r>
      <w:del w:id="263" w:author="Anon" w:date="2013-06-13T16:13:00Z">
        <w:r w:rsidR="00077638" w:rsidRPr="00D46733" w:rsidDel="00C7041D">
          <w:rPr>
            <w:sz w:val="20"/>
            <w:szCs w:val="20"/>
            <w:lang w:val="en-US"/>
          </w:rPr>
          <w:delText xml:space="preserve">inoculated </w:delText>
        </w:r>
      </w:del>
      <w:ins w:id="264" w:author="Anon" w:date="2013-06-13T16:13:00Z">
        <w:r w:rsidR="00C7041D">
          <w:rPr>
            <w:sz w:val="20"/>
            <w:szCs w:val="20"/>
            <w:lang w:val="en-US"/>
          </w:rPr>
          <w:t xml:space="preserve">implanted </w:t>
        </w:r>
      </w:ins>
      <w:r w:rsidR="00077638" w:rsidRPr="00D46733">
        <w:rPr>
          <w:sz w:val="20"/>
          <w:szCs w:val="20"/>
          <w:lang w:val="en-US"/>
        </w:rPr>
        <w:t xml:space="preserve">into </w:t>
      </w:r>
      <w:del w:id="265" w:author="Anon" w:date="2013-06-13T16:13:00Z">
        <w:r w:rsidR="00077638" w:rsidRPr="00D46733" w:rsidDel="00C7041D">
          <w:rPr>
            <w:sz w:val="20"/>
            <w:szCs w:val="20"/>
            <w:lang w:val="en-US"/>
          </w:rPr>
          <w:delText xml:space="preserve">a </w:delText>
        </w:r>
      </w:del>
      <w:ins w:id="266" w:author="Anon" w:date="2013-06-13T16:13:00Z">
        <w:r w:rsidR="00C7041D">
          <w:rPr>
            <w:sz w:val="20"/>
            <w:szCs w:val="20"/>
            <w:lang w:val="en-US"/>
          </w:rPr>
          <w:t>each</w:t>
        </w:r>
        <w:r w:rsidR="00C7041D" w:rsidRPr="00D46733">
          <w:rPr>
            <w:sz w:val="20"/>
            <w:szCs w:val="20"/>
            <w:lang w:val="en-US"/>
          </w:rPr>
          <w:t xml:space="preserve"> </w:t>
        </w:r>
      </w:ins>
      <w:r w:rsidR="00077638" w:rsidRPr="00D46733">
        <w:rPr>
          <w:sz w:val="20"/>
          <w:szCs w:val="20"/>
          <w:lang w:val="en-US"/>
        </w:rPr>
        <w:t>culture vessel</w:t>
      </w:r>
      <w:ins w:id="267" w:author="Anon" w:date="2013-06-13T15:56:00Z">
        <w:r w:rsidR="009A1807">
          <w:rPr>
            <w:sz w:val="20"/>
            <w:szCs w:val="20"/>
            <w:lang w:val="en-US"/>
          </w:rPr>
          <w:t xml:space="preserve"> </w:t>
        </w:r>
      </w:ins>
      <w:del w:id="268" w:author="Anon" w:date="2013-06-13T16:12:00Z">
        <w:r w:rsidR="00077638" w:rsidRPr="00D46733" w:rsidDel="00C7041D">
          <w:rPr>
            <w:sz w:val="20"/>
            <w:szCs w:val="20"/>
            <w:lang w:val="en-US"/>
          </w:rPr>
          <w:delText xml:space="preserve"> </w:delText>
        </w:r>
      </w:del>
      <w:del w:id="269" w:author="Anon" w:date="2013-06-13T16:14:00Z">
        <w:r w:rsidR="00077638" w:rsidRPr="00D46733" w:rsidDel="00C7041D">
          <w:rPr>
            <w:sz w:val="20"/>
            <w:szCs w:val="20"/>
            <w:lang w:val="en-US"/>
          </w:rPr>
          <w:delText xml:space="preserve">and </w:delText>
        </w:r>
      </w:del>
      <w:del w:id="270" w:author="Anon" w:date="2013-06-13T15:56:00Z">
        <w:r w:rsidR="00044E55" w:rsidRPr="00D46733" w:rsidDel="009A1807">
          <w:rPr>
            <w:sz w:val="20"/>
            <w:szCs w:val="20"/>
            <w:lang w:val="en-US"/>
          </w:rPr>
          <w:delText xml:space="preserve">5 </w:delText>
        </w:r>
      </w:del>
      <w:del w:id="271" w:author="Anon" w:date="2013-06-13T16:14:00Z">
        <w:r w:rsidR="00044E55" w:rsidRPr="00D46733" w:rsidDel="00C7041D">
          <w:rPr>
            <w:sz w:val="20"/>
            <w:szCs w:val="20"/>
            <w:lang w:val="en-US"/>
          </w:rPr>
          <w:delText>replicates</w:delText>
        </w:r>
        <w:r w:rsidR="00077638" w:rsidRPr="00D46733" w:rsidDel="00C7041D">
          <w:rPr>
            <w:sz w:val="20"/>
            <w:szCs w:val="20"/>
            <w:lang w:val="en-US"/>
          </w:rPr>
          <w:delText xml:space="preserve"> per treatment were taken.</w:delText>
        </w:r>
        <w:r w:rsidR="00C4269A" w:rsidRPr="00D46733" w:rsidDel="00C7041D">
          <w:rPr>
            <w:sz w:val="20"/>
            <w:szCs w:val="20"/>
            <w:lang w:val="en-US"/>
          </w:rPr>
          <w:delText xml:space="preserve"> </w:delText>
        </w:r>
      </w:del>
      <w:del w:id="272" w:author="Anon" w:date="2013-06-13T16:01:00Z">
        <w:r w:rsidR="00C4269A" w:rsidRPr="00D46733" w:rsidDel="00F80897">
          <w:rPr>
            <w:sz w:val="20"/>
            <w:szCs w:val="20"/>
            <w:lang w:val="en-US"/>
          </w:rPr>
          <w:delText>E</w:delText>
        </w:r>
      </w:del>
      <w:del w:id="273" w:author="Anon" w:date="2013-06-13T16:11:00Z">
        <w:r w:rsidR="00C4269A" w:rsidRPr="00D46733" w:rsidDel="00C7041D">
          <w:rPr>
            <w:sz w:val="20"/>
            <w:szCs w:val="20"/>
            <w:lang w:val="en-US"/>
          </w:rPr>
          <w:delText xml:space="preserve">ach vessel </w:delText>
        </w:r>
      </w:del>
      <w:del w:id="274" w:author="Anon" w:date="2013-06-13T16:01:00Z">
        <w:r w:rsidR="00786947" w:rsidRPr="00D46733" w:rsidDel="00F80897">
          <w:rPr>
            <w:sz w:val="20"/>
            <w:szCs w:val="20"/>
            <w:lang w:val="en-US"/>
          </w:rPr>
          <w:delText>was</w:delText>
        </w:r>
        <w:r w:rsidR="00C4269A" w:rsidRPr="00D46733" w:rsidDel="00F80897">
          <w:rPr>
            <w:sz w:val="20"/>
            <w:szCs w:val="20"/>
            <w:lang w:val="en-US"/>
          </w:rPr>
          <w:delText xml:space="preserve"> filled with </w:delText>
        </w:r>
      </w:del>
      <w:del w:id="275" w:author="Anon" w:date="2013-06-13T16:11:00Z">
        <w:r w:rsidR="00C4269A" w:rsidRPr="00D46733" w:rsidDel="00C7041D">
          <w:rPr>
            <w:sz w:val="20"/>
            <w:szCs w:val="20"/>
            <w:lang w:val="en-US"/>
          </w:rPr>
          <w:delText xml:space="preserve">200 ml of </w:delText>
        </w:r>
      </w:del>
      <w:del w:id="276" w:author="Anon" w:date="2013-06-13T16:01:00Z">
        <w:r w:rsidR="00C4269A" w:rsidRPr="00D46733" w:rsidDel="00F80897">
          <w:rPr>
            <w:sz w:val="20"/>
            <w:szCs w:val="20"/>
            <w:lang w:val="en-US"/>
          </w:rPr>
          <w:delText xml:space="preserve">substrate </w:delText>
        </w:r>
      </w:del>
      <w:r w:rsidR="00E2397E" w:rsidRPr="00D46733">
        <w:rPr>
          <w:sz w:val="20"/>
          <w:szCs w:val="20"/>
          <w:lang w:val="en-US"/>
        </w:rPr>
        <w:t>an</w:t>
      </w:r>
      <w:r w:rsidR="00F034F5" w:rsidRPr="00D46733">
        <w:rPr>
          <w:sz w:val="20"/>
          <w:szCs w:val="20"/>
          <w:lang w:val="en-US"/>
        </w:rPr>
        <w:t xml:space="preserve">d </w:t>
      </w:r>
      <w:del w:id="277" w:author="Anon" w:date="2013-06-13T16:14:00Z">
        <w:r w:rsidR="00F034F5" w:rsidRPr="00D46733" w:rsidDel="00C7041D">
          <w:rPr>
            <w:sz w:val="20"/>
            <w:szCs w:val="20"/>
            <w:lang w:val="en-US"/>
          </w:rPr>
          <w:delText xml:space="preserve">placed </w:delText>
        </w:r>
      </w:del>
      <w:ins w:id="278" w:author="Anon" w:date="2013-06-13T16:14:00Z">
        <w:r w:rsidR="00C7041D">
          <w:rPr>
            <w:sz w:val="20"/>
            <w:szCs w:val="20"/>
            <w:lang w:val="en-US"/>
          </w:rPr>
          <w:t>transfer</w:t>
        </w:r>
      </w:ins>
      <w:ins w:id="279" w:author="Anon" w:date="2013-06-13T16:15:00Z">
        <w:r w:rsidR="00C7041D">
          <w:rPr>
            <w:sz w:val="20"/>
            <w:szCs w:val="20"/>
            <w:lang w:val="en-US"/>
          </w:rPr>
          <w:t>red to a</w:t>
        </w:r>
      </w:ins>
      <w:del w:id="280" w:author="Anon" w:date="2013-06-13T16:15:00Z">
        <w:r w:rsidR="00F034F5" w:rsidRPr="00D46733" w:rsidDel="00C7041D">
          <w:rPr>
            <w:sz w:val="20"/>
            <w:szCs w:val="20"/>
            <w:lang w:val="en-US"/>
          </w:rPr>
          <w:delText>in</w:delText>
        </w:r>
      </w:del>
      <w:r w:rsidR="00F034F5" w:rsidRPr="00D46733">
        <w:rPr>
          <w:sz w:val="20"/>
          <w:szCs w:val="20"/>
          <w:lang w:val="en-US"/>
        </w:rPr>
        <w:t xml:space="preserve"> growth chamber </w:t>
      </w:r>
      <w:ins w:id="281" w:author="Anon" w:date="2013-06-14T09:56:00Z">
        <w:r w:rsidR="00DA0009">
          <w:rPr>
            <w:sz w:val="20"/>
            <w:szCs w:val="20"/>
            <w:lang w:val="en-US"/>
          </w:rPr>
          <w:t xml:space="preserve">maintained </w:t>
        </w:r>
      </w:ins>
      <w:r w:rsidR="00F034F5" w:rsidRPr="00D46733">
        <w:rPr>
          <w:sz w:val="20"/>
          <w:szCs w:val="20"/>
          <w:lang w:val="en-US"/>
        </w:rPr>
        <w:t>at 24±</w:t>
      </w:r>
      <w:smartTag w:uri="urn:schemas-microsoft-com:office:smarttags" w:element="metricconverter">
        <w:smartTagPr>
          <w:attr w:name="ProductID" w:val="1ﾰC"/>
        </w:smartTagPr>
        <w:r w:rsidR="00F034F5" w:rsidRPr="00D46733">
          <w:rPr>
            <w:sz w:val="20"/>
            <w:szCs w:val="20"/>
            <w:lang w:val="en-US"/>
          </w:rPr>
          <w:t>1°C</w:t>
        </w:r>
      </w:smartTag>
      <w:r w:rsidR="00784A4C" w:rsidRPr="00D46733">
        <w:rPr>
          <w:sz w:val="20"/>
          <w:szCs w:val="20"/>
          <w:lang w:val="en-US"/>
        </w:rPr>
        <w:t xml:space="preserve"> under a 16</w:t>
      </w:r>
      <w:ins w:id="282" w:author="Anon" w:date="2013-06-13T16:15:00Z">
        <w:r w:rsidR="00C7041D">
          <w:rPr>
            <w:sz w:val="20"/>
            <w:szCs w:val="20"/>
            <w:lang w:val="en-US"/>
          </w:rPr>
          <w:t xml:space="preserve"> </w:t>
        </w:r>
      </w:ins>
      <w:del w:id="283" w:author="Anon" w:date="2013-06-13T16:15:00Z">
        <w:r w:rsidR="00784A4C" w:rsidRPr="00D46733" w:rsidDel="00C7041D">
          <w:rPr>
            <w:sz w:val="20"/>
            <w:szCs w:val="20"/>
            <w:lang w:val="en-US"/>
          </w:rPr>
          <w:delText>-</w:delText>
        </w:r>
      </w:del>
      <w:r w:rsidR="00F034F5" w:rsidRPr="00D46733">
        <w:rPr>
          <w:sz w:val="20"/>
          <w:szCs w:val="20"/>
          <w:lang w:val="en-US"/>
        </w:rPr>
        <w:t>h</w:t>
      </w:r>
      <w:ins w:id="284" w:author="Anon" w:date="2013-06-13T16:15:00Z">
        <w:r w:rsidR="00C7041D">
          <w:rPr>
            <w:sz w:val="20"/>
            <w:szCs w:val="20"/>
            <w:lang w:val="en-US"/>
          </w:rPr>
          <w:t>our</w:t>
        </w:r>
      </w:ins>
      <w:r w:rsidR="00F034F5" w:rsidRPr="00D46733">
        <w:rPr>
          <w:sz w:val="20"/>
          <w:szCs w:val="20"/>
          <w:lang w:val="en-US"/>
        </w:rPr>
        <w:t xml:space="preserve"> photoperiod</w:t>
      </w:r>
      <w:r w:rsidR="00E2397E" w:rsidRPr="00D46733">
        <w:rPr>
          <w:sz w:val="20"/>
          <w:szCs w:val="20"/>
          <w:lang w:val="en-US"/>
        </w:rPr>
        <w:t xml:space="preserve"> provided by cool-white </w:t>
      </w:r>
      <w:ins w:id="285" w:author="Anon" w:date="2013-06-13T16:15:00Z">
        <w:r w:rsidR="00C7041D">
          <w:rPr>
            <w:sz w:val="20"/>
            <w:szCs w:val="20"/>
            <w:lang w:val="en-US"/>
          </w:rPr>
          <w:t xml:space="preserve">fluorescent </w:t>
        </w:r>
      </w:ins>
      <w:r w:rsidR="00E2397E" w:rsidRPr="00D46733">
        <w:rPr>
          <w:sz w:val="20"/>
          <w:szCs w:val="20"/>
          <w:lang w:val="en-US"/>
        </w:rPr>
        <w:t xml:space="preserve">lamps </w:t>
      </w:r>
      <w:del w:id="286" w:author="Anon" w:date="2013-06-13T16:15:00Z">
        <w:r w:rsidR="00E2397E" w:rsidRPr="00D46733" w:rsidDel="00C7041D">
          <w:rPr>
            <w:sz w:val="20"/>
            <w:szCs w:val="20"/>
            <w:lang w:val="en-US"/>
          </w:rPr>
          <w:delText>at</w:delText>
        </w:r>
        <w:r w:rsidR="00F034F5" w:rsidRPr="00D46733" w:rsidDel="00C7041D">
          <w:rPr>
            <w:sz w:val="20"/>
            <w:szCs w:val="20"/>
            <w:lang w:val="en-US"/>
          </w:rPr>
          <w:delText xml:space="preserve"> </w:delText>
        </w:r>
      </w:del>
      <w:ins w:id="287" w:author="Anon" w:date="2013-06-13T16:15:00Z">
        <w:r w:rsidR="00C7041D">
          <w:rPr>
            <w:sz w:val="20"/>
            <w:szCs w:val="20"/>
            <w:lang w:val="en-US"/>
          </w:rPr>
          <w:t>emitting</w:t>
        </w:r>
        <w:r w:rsidR="00C7041D" w:rsidRPr="00D46733">
          <w:rPr>
            <w:sz w:val="20"/>
            <w:szCs w:val="20"/>
            <w:lang w:val="en-US"/>
          </w:rPr>
          <w:t xml:space="preserve"> </w:t>
        </w:r>
      </w:ins>
      <w:r w:rsidR="00F034F5" w:rsidRPr="00D46733">
        <w:rPr>
          <w:sz w:val="20"/>
          <w:szCs w:val="20"/>
          <w:lang w:val="en-US"/>
        </w:rPr>
        <w:t xml:space="preserve">a photon </w:t>
      </w:r>
      <w:proofErr w:type="spellStart"/>
      <w:r w:rsidR="00F034F5" w:rsidRPr="00D46733">
        <w:rPr>
          <w:sz w:val="20"/>
          <w:szCs w:val="20"/>
          <w:lang w:val="en-US"/>
        </w:rPr>
        <w:t>lux</w:t>
      </w:r>
      <w:proofErr w:type="spellEnd"/>
      <w:r w:rsidR="00F034F5" w:rsidRPr="00D46733">
        <w:rPr>
          <w:sz w:val="20"/>
          <w:szCs w:val="20"/>
          <w:lang w:val="en-US"/>
        </w:rPr>
        <w:t xml:space="preserve"> density of </w:t>
      </w:r>
      <w:commentRangeStart w:id="288"/>
      <w:r w:rsidR="00F034F5" w:rsidRPr="00D46733">
        <w:rPr>
          <w:sz w:val="20"/>
          <w:szCs w:val="20"/>
          <w:lang w:val="en-US"/>
        </w:rPr>
        <w:t xml:space="preserve">40 </w:t>
      </w:r>
      <w:proofErr w:type="spellStart"/>
      <w:r w:rsidR="00F034F5" w:rsidRPr="00D46733">
        <w:rPr>
          <w:sz w:val="20"/>
          <w:szCs w:val="20"/>
          <w:lang w:val="en-US"/>
        </w:rPr>
        <w:t>μmol</w:t>
      </w:r>
      <w:proofErr w:type="spellEnd"/>
      <w:r w:rsidR="00F034F5" w:rsidRPr="00D46733">
        <w:rPr>
          <w:sz w:val="20"/>
          <w:szCs w:val="20"/>
          <w:lang w:val="en-US"/>
        </w:rPr>
        <w:t xml:space="preserve"> m</w:t>
      </w:r>
      <w:r w:rsidR="00F034F5" w:rsidRPr="00D46733">
        <w:rPr>
          <w:sz w:val="20"/>
          <w:szCs w:val="20"/>
          <w:vertAlign w:val="superscript"/>
          <w:lang w:val="en-US"/>
        </w:rPr>
        <w:t>-2</w:t>
      </w:r>
      <w:r w:rsidR="00F034F5" w:rsidRPr="00D46733">
        <w:rPr>
          <w:sz w:val="20"/>
          <w:szCs w:val="20"/>
          <w:lang w:val="en-US"/>
        </w:rPr>
        <w:t xml:space="preserve"> s</w:t>
      </w:r>
      <w:r w:rsidR="00F034F5" w:rsidRPr="00D46733">
        <w:rPr>
          <w:sz w:val="20"/>
          <w:szCs w:val="20"/>
          <w:vertAlign w:val="superscript"/>
          <w:lang w:val="en-US"/>
        </w:rPr>
        <w:t>-1</w:t>
      </w:r>
      <w:r w:rsidR="00F034F5" w:rsidRPr="00D46733">
        <w:rPr>
          <w:sz w:val="20"/>
          <w:szCs w:val="20"/>
          <w:lang w:val="en-US"/>
        </w:rPr>
        <w:t xml:space="preserve">. </w:t>
      </w:r>
      <w:commentRangeEnd w:id="288"/>
      <w:r w:rsidR="00F80897">
        <w:rPr>
          <w:rStyle w:val="CommentReference"/>
        </w:rPr>
        <w:commentReference w:id="288"/>
      </w:r>
      <w:ins w:id="289" w:author="Anon" w:date="2013-06-13T16:14:00Z">
        <w:r w:rsidR="00C7041D" w:rsidRPr="00C7041D">
          <w:rPr>
            <w:sz w:val="20"/>
            <w:szCs w:val="20"/>
            <w:lang w:val="en-US"/>
          </w:rPr>
          <w:t xml:space="preserve"> </w:t>
        </w:r>
      </w:ins>
      <w:ins w:id="290" w:author="Anon" w:date="2013-06-13T16:16:00Z">
        <w:r w:rsidR="00C7041D">
          <w:rPr>
            <w:sz w:val="20"/>
            <w:szCs w:val="20"/>
            <w:lang w:val="en-US"/>
          </w:rPr>
          <w:t>F</w:t>
        </w:r>
      </w:ins>
      <w:ins w:id="291" w:author="Anon" w:date="2013-06-13T16:14:00Z">
        <w:r w:rsidR="00C7041D">
          <w:rPr>
            <w:sz w:val="20"/>
            <w:szCs w:val="20"/>
            <w:lang w:val="en-US"/>
          </w:rPr>
          <w:t>ive</w:t>
        </w:r>
        <w:r w:rsidR="00C7041D" w:rsidRPr="00D46733">
          <w:rPr>
            <w:sz w:val="20"/>
            <w:szCs w:val="20"/>
            <w:lang w:val="en-US"/>
          </w:rPr>
          <w:t xml:space="preserve"> replicates per treatment were </w:t>
        </w:r>
      </w:ins>
      <w:commentRangeStart w:id="292"/>
      <w:ins w:id="293" w:author="Anon" w:date="2013-06-13T16:16:00Z">
        <w:r w:rsidR="00C7041D">
          <w:rPr>
            <w:sz w:val="20"/>
            <w:szCs w:val="20"/>
            <w:lang w:val="en-US"/>
          </w:rPr>
          <w:t>established</w:t>
        </w:r>
      </w:ins>
      <w:ins w:id="294" w:author="Anon" w:date="2013-06-13T16:14:00Z">
        <w:r w:rsidR="00C7041D" w:rsidRPr="00D46733">
          <w:rPr>
            <w:sz w:val="20"/>
            <w:szCs w:val="20"/>
            <w:lang w:val="en-US"/>
          </w:rPr>
          <w:t xml:space="preserve">. </w:t>
        </w:r>
      </w:ins>
      <w:commentRangeEnd w:id="292"/>
      <w:ins w:id="295" w:author="Anon" w:date="2013-06-13T16:16:00Z">
        <w:r w:rsidR="00C7041D">
          <w:rPr>
            <w:rStyle w:val="CommentReference"/>
          </w:rPr>
          <w:commentReference w:id="292"/>
        </w:r>
      </w:ins>
      <w:r w:rsidR="00784A4C" w:rsidRPr="00D46733">
        <w:rPr>
          <w:sz w:val="20"/>
          <w:szCs w:val="20"/>
          <w:lang w:val="en-US"/>
        </w:rPr>
        <w:t xml:space="preserve">The pH was adjusted </w:t>
      </w:r>
      <w:del w:id="296" w:author="Anon" w:date="2013-06-13T15:58:00Z">
        <w:r w:rsidR="00077638" w:rsidRPr="00D46733" w:rsidDel="009A1807">
          <w:rPr>
            <w:sz w:val="20"/>
            <w:szCs w:val="20"/>
            <w:lang w:val="en-US"/>
          </w:rPr>
          <w:delText xml:space="preserve">with HCl or NaOH </w:delText>
        </w:r>
        <w:r w:rsidR="003152D6" w:rsidRPr="00D46733" w:rsidDel="009A1807">
          <w:rPr>
            <w:sz w:val="20"/>
            <w:szCs w:val="20"/>
            <w:lang w:val="en-US"/>
          </w:rPr>
          <w:delText>(</w:delText>
        </w:r>
        <w:r w:rsidR="00C1572F" w:rsidRPr="00D46733" w:rsidDel="009A1807">
          <w:rPr>
            <w:sz w:val="20"/>
            <w:szCs w:val="20"/>
            <w:lang w:val="en-US"/>
          </w:rPr>
          <w:delText>0.</w:delText>
        </w:r>
        <w:r w:rsidR="00077638" w:rsidRPr="00D46733" w:rsidDel="009A1807">
          <w:rPr>
            <w:sz w:val="20"/>
            <w:szCs w:val="20"/>
            <w:lang w:val="en-US"/>
          </w:rPr>
          <w:delText>1 N</w:delText>
        </w:r>
        <w:r w:rsidR="003152D6" w:rsidRPr="00D46733" w:rsidDel="009A1807">
          <w:rPr>
            <w:sz w:val="20"/>
            <w:szCs w:val="20"/>
            <w:lang w:val="en-US"/>
          </w:rPr>
          <w:delText xml:space="preserve">) </w:delText>
        </w:r>
      </w:del>
      <w:del w:id="297" w:author="Anon" w:date="2013-06-13T16:00:00Z">
        <w:r w:rsidR="008823F1" w:rsidRPr="00D46733" w:rsidDel="00F80897">
          <w:rPr>
            <w:sz w:val="20"/>
            <w:szCs w:val="20"/>
            <w:lang w:val="en-US"/>
          </w:rPr>
          <w:delText>to</w:delText>
        </w:r>
        <w:r w:rsidR="00784A4C" w:rsidRPr="00D46733" w:rsidDel="00F80897">
          <w:rPr>
            <w:sz w:val="20"/>
            <w:szCs w:val="20"/>
            <w:lang w:val="en-US"/>
          </w:rPr>
          <w:delText xml:space="preserve"> 5.7 ± 0.1</w:delText>
        </w:r>
      </w:del>
      <w:ins w:id="298" w:author="Anon" w:date="2013-06-13T16:00:00Z">
        <w:r w:rsidR="00F80897">
          <w:rPr>
            <w:sz w:val="20"/>
            <w:szCs w:val="20"/>
            <w:lang w:val="en-US"/>
          </w:rPr>
          <w:t>as described above</w:t>
        </w:r>
      </w:ins>
      <w:r w:rsidR="00784A4C" w:rsidRPr="00D46733">
        <w:rPr>
          <w:sz w:val="20"/>
          <w:szCs w:val="20"/>
          <w:lang w:val="en-US"/>
        </w:rPr>
        <w:t xml:space="preserve"> after the addition of AC and prior to autoclaving at </w:t>
      </w:r>
      <w:smartTag w:uri="urn:schemas-microsoft-com:office:smarttags" w:element="metricconverter">
        <w:smartTagPr>
          <w:attr w:name="ProductID" w:val="121ﾰC"/>
        </w:smartTagPr>
        <w:r w:rsidR="00784A4C" w:rsidRPr="00D46733">
          <w:rPr>
            <w:sz w:val="20"/>
            <w:szCs w:val="20"/>
            <w:lang w:val="en-US"/>
          </w:rPr>
          <w:t>121°C</w:t>
        </w:r>
      </w:smartTag>
      <w:r w:rsidR="00784A4C" w:rsidRPr="00D46733">
        <w:rPr>
          <w:sz w:val="20"/>
          <w:szCs w:val="20"/>
          <w:lang w:val="en-US"/>
        </w:rPr>
        <w:t xml:space="preserve"> </w:t>
      </w:r>
      <w:r w:rsidR="000B090A" w:rsidRPr="00D46733">
        <w:rPr>
          <w:sz w:val="20"/>
          <w:szCs w:val="20"/>
          <w:lang w:val="en-US"/>
        </w:rPr>
        <w:t xml:space="preserve">and 105 </w:t>
      </w:r>
      <w:proofErr w:type="spellStart"/>
      <w:r w:rsidR="000B090A" w:rsidRPr="00D46733">
        <w:rPr>
          <w:sz w:val="20"/>
          <w:szCs w:val="20"/>
          <w:lang w:val="en-US"/>
        </w:rPr>
        <w:t>kPa</w:t>
      </w:r>
      <w:proofErr w:type="spellEnd"/>
      <w:r w:rsidR="000B090A" w:rsidRPr="00D46733">
        <w:rPr>
          <w:sz w:val="20"/>
          <w:szCs w:val="20"/>
          <w:lang w:val="en-US"/>
        </w:rPr>
        <w:t xml:space="preserve"> </w:t>
      </w:r>
      <w:r w:rsidR="001867F5" w:rsidRPr="00D46733">
        <w:rPr>
          <w:sz w:val="20"/>
          <w:szCs w:val="20"/>
          <w:lang w:val="en-US"/>
        </w:rPr>
        <w:t xml:space="preserve">for 20 </w:t>
      </w:r>
      <w:commentRangeStart w:id="299"/>
      <w:r w:rsidR="001867F5" w:rsidRPr="00D46733">
        <w:rPr>
          <w:sz w:val="20"/>
          <w:szCs w:val="20"/>
          <w:lang w:val="en-US"/>
        </w:rPr>
        <w:t>min</w:t>
      </w:r>
      <w:commentRangeEnd w:id="299"/>
      <w:r w:rsidR="00F80897">
        <w:rPr>
          <w:rStyle w:val="CommentReference"/>
        </w:rPr>
        <w:commentReference w:id="299"/>
      </w:r>
      <w:r w:rsidR="00784A4C" w:rsidRPr="00D46733">
        <w:rPr>
          <w:sz w:val="20"/>
          <w:szCs w:val="20"/>
          <w:lang w:val="en-US"/>
        </w:rPr>
        <w:t>.</w:t>
      </w:r>
    </w:p>
    <w:p w:rsidR="00692660" w:rsidRPr="00953B58" w:rsidRDefault="00751645" w:rsidP="00D46733">
      <w:pPr>
        <w:spacing w:line="480" w:lineRule="auto"/>
        <w:jc w:val="both"/>
        <w:rPr>
          <w:i/>
          <w:sz w:val="20"/>
          <w:szCs w:val="20"/>
          <w:lang w:val="en-US"/>
        </w:rPr>
      </w:pPr>
      <w:r w:rsidRPr="00D46733">
        <w:rPr>
          <w:i/>
          <w:sz w:val="20"/>
          <w:szCs w:val="20"/>
          <w:lang w:val="en-US"/>
        </w:rPr>
        <w:t>Measurements</w:t>
      </w:r>
      <w:r w:rsidR="007A498C" w:rsidRPr="00D46733">
        <w:rPr>
          <w:i/>
          <w:sz w:val="20"/>
          <w:szCs w:val="20"/>
          <w:lang w:val="en-US"/>
        </w:rPr>
        <w:t xml:space="preserve"> and analysis</w:t>
      </w:r>
    </w:p>
    <w:p w:rsidR="00E67665" w:rsidRPr="00D46733" w:rsidRDefault="003E50BA" w:rsidP="00D46733">
      <w:pPr>
        <w:spacing w:line="480" w:lineRule="auto"/>
        <w:jc w:val="both"/>
        <w:rPr>
          <w:sz w:val="20"/>
          <w:szCs w:val="20"/>
          <w:lang w:val="en-US"/>
        </w:rPr>
      </w:pPr>
      <w:r w:rsidRPr="00D46733">
        <w:rPr>
          <w:sz w:val="20"/>
          <w:szCs w:val="20"/>
          <w:lang w:val="en-US"/>
        </w:rPr>
        <w:t xml:space="preserve">Values of pH and </w:t>
      </w:r>
      <w:del w:id="300" w:author="Anon" w:date="2013-06-13T16:03:00Z">
        <w:r w:rsidR="00751645" w:rsidRPr="00D46733" w:rsidDel="00F80897">
          <w:rPr>
            <w:sz w:val="20"/>
            <w:szCs w:val="20"/>
            <w:lang w:val="en-US"/>
          </w:rPr>
          <w:delText xml:space="preserve">electrical conductivity </w:delText>
        </w:r>
      </w:del>
      <w:del w:id="301" w:author="Anon" w:date="2013-06-14T09:57:00Z">
        <w:r w:rsidR="00751645" w:rsidRPr="00D46733" w:rsidDel="00DA0009">
          <w:rPr>
            <w:sz w:val="20"/>
            <w:szCs w:val="20"/>
            <w:lang w:val="en-US"/>
          </w:rPr>
          <w:delText>(</w:delText>
        </w:r>
      </w:del>
      <w:r w:rsidRPr="00D46733">
        <w:rPr>
          <w:sz w:val="20"/>
          <w:szCs w:val="20"/>
          <w:lang w:val="en-US"/>
        </w:rPr>
        <w:t>EC</w:t>
      </w:r>
      <w:del w:id="302" w:author="Anon" w:date="2013-06-14T09:57:00Z">
        <w:r w:rsidR="00751645" w:rsidRPr="00D46733" w:rsidDel="00DA0009">
          <w:rPr>
            <w:sz w:val="20"/>
            <w:szCs w:val="20"/>
            <w:lang w:val="en-US"/>
          </w:rPr>
          <w:delText>)</w:delText>
        </w:r>
      </w:del>
      <w:r w:rsidRPr="00D46733">
        <w:rPr>
          <w:sz w:val="20"/>
          <w:szCs w:val="20"/>
          <w:lang w:val="en-US"/>
        </w:rPr>
        <w:t xml:space="preserve"> </w:t>
      </w:r>
      <w:r w:rsidR="007A0E47" w:rsidRPr="00D46733">
        <w:rPr>
          <w:sz w:val="20"/>
          <w:szCs w:val="20"/>
          <w:lang w:val="en-US"/>
        </w:rPr>
        <w:t xml:space="preserve">of the medium </w:t>
      </w:r>
      <w:r w:rsidRPr="00D46733">
        <w:rPr>
          <w:sz w:val="20"/>
          <w:szCs w:val="20"/>
          <w:lang w:val="en-US"/>
        </w:rPr>
        <w:t xml:space="preserve">were measured </w:t>
      </w:r>
      <w:commentRangeStart w:id="303"/>
      <w:r w:rsidR="00F33C63" w:rsidRPr="00D46733">
        <w:rPr>
          <w:sz w:val="20"/>
          <w:szCs w:val="20"/>
          <w:lang w:val="en-US"/>
        </w:rPr>
        <w:t>immediately</w:t>
      </w:r>
      <w:commentRangeEnd w:id="303"/>
      <w:r w:rsidR="00970231">
        <w:rPr>
          <w:rStyle w:val="CommentReference"/>
        </w:rPr>
        <w:commentReference w:id="303"/>
      </w:r>
      <w:r w:rsidR="00F33C63" w:rsidRPr="00D46733">
        <w:rPr>
          <w:sz w:val="20"/>
          <w:szCs w:val="20"/>
          <w:lang w:val="en-US"/>
        </w:rPr>
        <w:t xml:space="preserve"> </w:t>
      </w:r>
      <w:r w:rsidR="007A0E47" w:rsidRPr="00D46733">
        <w:rPr>
          <w:sz w:val="20"/>
          <w:szCs w:val="20"/>
          <w:lang w:val="en-US"/>
        </w:rPr>
        <w:t xml:space="preserve">after sterilization </w:t>
      </w:r>
      <w:r w:rsidR="007A0E47" w:rsidRPr="00D46733">
        <w:rPr>
          <w:rFonts w:eastAsia="Calibri"/>
          <w:sz w:val="20"/>
          <w:szCs w:val="20"/>
          <w:lang w:val="en-US"/>
        </w:rPr>
        <w:t xml:space="preserve">using a pH meter (GLP21, </w:t>
      </w:r>
      <w:proofErr w:type="spellStart"/>
      <w:r w:rsidR="007A0E47" w:rsidRPr="00D46733">
        <w:rPr>
          <w:rFonts w:eastAsia="Calibri"/>
          <w:sz w:val="20"/>
          <w:szCs w:val="20"/>
          <w:lang w:val="en-US"/>
        </w:rPr>
        <w:t>Crison</w:t>
      </w:r>
      <w:proofErr w:type="spellEnd"/>
      <w:r w:rsidR="007A0E47" w:rsidRPr="00D46733">
        <w:rPr>
          <w:rFonts w:eastAsia="Calibri"/>
          <w:sz w:val="20"/>
          <w:szCs w:val="20"/>
          <w:lang w:val="en-US"/>
        </w:rPr>
        <w:t xml:space="preserve"> </w:t>
      </w:r>
      <w:r w:rsidR="007A0E47" w:rsidRPr="00D46733">
        <w:rPr>
          <w:rFonts w:eastAsia="Calibri"/>
          <w:color w:val="131313"/>
          <w:sz w:val="20"/>
          <w:szCs w:val="20"/>
          <w:lang w:val="en-US"/>
        </w:rPr>
        <w:t>Instruments, Barcelona, Spain</w:t>
      </w:r>
      <w:r w:rsidR="007A0E47" w:rsidRPr="00D46733">
        <w:rPr>
          <w:rFonts w:eastAsia="Calibri"/>
          <w:sz w:val="20"/>
          <w:szCs w:val="20"/>
          <w:lang w:val="en-US"/>
        </w:rPr>
        <w:t xml:space="preserve">) and </w:t>
      </w:r>
      <w:ins w:id="304" w:author="Anon" w:date="2013-06-14T09:57:00Z">
        <w:r w:rsidR="00DA0009">
          <w:rPr>
            <w:rFonts w:eastAsia="Calibri"/>
            <w:sz w:val="20"/>
            <w:szCs w:val="20"/>
            <w:lang w:val="en-US"/>
          </w:rPr>
          <w:t xml:space="preserve">an </w:t>
        </w:r>
      </w:ins>
      <w:r w:rsidR="007A0E47" w:rsidRPr="00D46733">
        <w:rPr>
          <w:rFonts w:eastAsia="Calibri"/>
          <w:sz w:val="20"/>
          <w:szCs w:val="20"/>
          <w:lang w:val="en-US"/>
        </w:rPr>
        <w:t>EC meter (</w:t>
      </w:r>
      <w:r w:rsidR="007A0E47" w:rsidRPr="00D46733">
        <w:rPr>
          <w:rFonts w:eastAsia="Calibri"/>
          <w:color w:val="131313"/>
          <w:sz w:val="20"/>
          <w:szCs w:val="20"/>
          <w:lang w:val="en-US"/>
        </w:rPr>
        <w:t xml:space="preserve">HI 86304, </w:t>
      </w:r>
      <w:hyperlink r:id="rId8" w:tooltip="Hanna Instruments Introduces Several New Checkers to the Checker HC Line" w:history="1">
        <w:r w:rsidR="007A0E47" w:rsidRPr="00D46733">
          <w:rPr>
            <w:rFonts w:eastAsia="Calibri"/>
            <w:color w:val="131313"/>
            <w:sz w:val="20"/>
            <w:szCs w:val="20"/>
            <w:lang w:val="en-US"/>
          </w:rPr>
          <w:t>Hanna Instruments</w:t>
        </w:r>
      </w:hyperlink>
      <w:r w:rsidR="007A0E47" w:rsidRPr="00D46733">
        <w:rPr>
          <w:rFonts w:eastAsia="Calibri"/>
          <w:color w:val="131313"/>
          <w:sz w:val="20"/>
          <w:szCs w:val="20"/>
          <w:lang w:val="en-US"/>
        </w:rPr>
        <w:t xml:space="preserve">, </w:t>
      </w:r>
      <w:proofErr w:type="spellStart"/>
      <w:r w:rsidR="007A0E47" w:rsidRPr="00D46733">
        <w:rPr>
          <w:rFonts w:eastAsia="Calibri"/>
          <w:color w:val="131313"/>
          <w:sz w:val="20"/>
          <w:szCs w:val="20"/>
          <w:lang w:val="en-US"/>
        </w:rPr>
        <w:t>Padova</w:t>
      </w:r>
      <w:proofErr w:type="spellEnd"/>
      <w:r w:rsidR="007A0E47" w:rsidRPr="00D46733">
        <w:rPr>
          <w:rFonts w:eastAsia="Calibri"/>
          <w:color w:val="131313"/>
          <w:sz w:val="20"/>
          <w:szCs w:val="20"/>
          <w:lang w:val="en-US"/>
        </w:rPr>
        <w:t>, Italy</w:t>
      </w:r>
      <w:r w:rsidR="007A0E47" w:rsidRPr="00D46733">
        <w:rPr>
          <w:rFonts w:eastAsia="GulliverRM"/>
          <w:color w:val="000000"/>
          <w:sz w:val="20"/>
          <w:szCs w:val="20"/>
          <w:lang w:val="en-US"/>
        </w:rPr>
        <w:t>)</w:t>
      </w:r>
      <w:r w:rsidR="007A0E47" w:rsidRPr="00D46733">
        <w:rPr>
          <w:rFonts w:eastAsia="Calibri"/>
          <w:sz w:val="20"/>
          <w:szCs w:val="20"/>
          <w:lang w:val="en-US"/>
        </w:rPr>
        <w:t xml:space="preserve">, respectively. </w:t>
      </w:r>
      <w:r w:rsidR="003B684D" w:rsidRPr="00D46733">
        <w:rPr>
          <w:sz w:val="20"/>
          <w:szCs w:val="20"/>
          <w:lang w:val="en-US"/>
        </w:rPr>
        <w:t xml:space="preserve">After </w:t>
      </w:r>
      <w:ins w:id="305" w:author="Anon" w:date="2013-06-13T16:04:00Z">
        <w:r w:rsidR="00F80897">
          <w:rPr>
            <w:sz w:val="20"/>
            <w:szCs w:val="20"/>
            <w:lang w:val="en-US"/>
          </w:rPr>
          <w:t xml:space="preserve">both the </w:t>
        </w:r>
      </w:ins>
      <w:r w:rsidR="003B684D" w:rsidRPr="00D46733">
        <w:rPr>
          <w:sz w:val="20"/>
          <w:szCs w:val="20"/>
          <w:lang w:val="en-US"/>
        </w:rPr>
        <w:t>20 and 40 day</w:t>
      </w:r>
      <w:del w:id="306" w:author="Anon" w:date="2013-06-13T16:04:00Z">
        <w:r w:rsidR="003B684D" w:rsidRPr="00D46733" w:rsidDel="00F80897">
          <w:rPr>
            <w:sz w:val="20"/>
            <w:szCs w:val="20"/>
            <w:lang w:val="en-US"/>
          </w:rPr>
          <w:delText>s</w:delText>
        </w:r>
      </w:del>
      <w:r w:rsidR="003B684D" w:rsidRPr="00D46733">
        <w:rPr>
          <w:sz w:val="20"/>
          <w:szCs w:val="20"/>
          <w:lang w:val="en-US"/>
        </w:rPr>
        <w:t xml:space="preserve"> </w:t>
      </w:r>
      <w:del w:id="307" w:author="Anon" w:date="2013-06-13T16:04:00Z">
        <w:r w:rsidR="003B684D" w:rsidRPr="00D46733" w:rsidDel="00F80897">
          <w:rPr>
            <w:sz w:val="20"/>
            <w:szCs w:val="20"/>
            <w:lang w:val="en-US"/>
          </w:rPr>
          <w:delText xml:space="preserve">of </w:delText>
        </w:r>
      </w:del>
      <w:r w:rsidR="003B684D" w:rsidRPr="00D46733">
        <w:rPr>
          <w:sz w:val="20"/>
          <w:szCs w:val="20"/>
          <w:lang w:val="en-US"/>
        </w:rPr>
        <w:t>culture</w:t>
      </w:r>
      <w:ins w:id="308" w:author="Anon" w:date="2013-06-13T16:04:00Z">
        <w:r w:rsidR="00F80897">
          <w:rPr>
            <w:sz w:val="20"/>
            <w:szCs w:val="20"/>
            <w:lang w:val="en-US"/>
          </w:rPr>
          <w:t xml:space="preserve"> periods</w:t>
        </w:r>
      </w:ins>
      <w:r w:rsidR="0052312C" w:rsidRPr="00D46733">
        <w:rPr>
          <w:sz w:val="20"/>
          <w:szCs w:val="20"/>
          <w:lang w:val="en-US"/>
        </w:rPr>
        <w:t>,</w:t>
      </w:r>
      <w:r w:rsidR="003B684D" w:rsidRPr="00D46733">
        <w:rPr>
          <w:sz w:val="20"/>
          <w:szCs w:val="20"/>
          <w:lang w:val="en-US"/>
        </w:rPr>
        <w:t xml:space="preserve"> </w:t>
      </w:r>
      <w:r w:rsidR="001B73A1" w:rsidRPr="00D46733">
        <w:rPr>
          <w:sz w:val="20"/>
          <w:szCs w:val="20"/>
          <w:lang w:val="en-US"/>
        </w:rPr>
        <w:t xml:space="preserve">shoot length, </w:t>
      </w:r>
      <w:del w:id="309" w:author="Anon" w:date="2013-06-13T16:05:00Z">
        <w:r w:rsidR="001B73A1" w:rsidRPr="00D46733" w:rsidDel="00F80897">
          <w:rPr>
            <w:sz w:val="20"/>
            <w:szCs w:val="20"/>
            <w:lang w:val="en-US"/>
          </w:rPr>
          <w:delText xml:space="preserve">number of leaves and roots, root length, fresh and dry weight </w:delText>
        </w:r>
        <w:r w:rsidR="0052312C" w:rsidRPr="00D46733" w:rsidDel="00F80897">
          <w:rPr>
            <w:sz w:val="20"/>
            <w:szCs w:val="20"/>
            <w:lang w:val="en-US"/>
          </w:rPr>
          <w:delText>were</w:delText>
        </w:r>
      </w:del>
      <w:ins w:id="310" w:author="Anon" w:date="2013-06-13T16:05:00Z">
        <w:r w:rsidR="00F80897" w:rsidRPr="00D46733">
          <w:rPr>
            <w:sz w:val="20"/>
            <w:szCs w:val="20"/>
            <w:lang w:val="en-US"/>
          </w:rPr>
          <w:t>number of leaves and roots, root length, fresh and dry weight was</w:t>
        </w:r>
      </w:ins>
      <w:r w:rsidR="001B73A1" w:rsidRPr="00D46733">
        <w:rPr>
          <w:color w:val="FF0000"/>
          <w:sz w:val="20"/>
          <w:szCs w:val="20"/>
          <w:lang w:val="en-US"/>
        </w:rPr>
        <w:t xml:space="preserve"> </w:t>
      </w:r>
      <w:r w:rsidR="001B73A1" w:rsidRPr="00D46733">
        <w:rPr>
          <w:sz w:val="20"/>
          <w:szCs w:val="20"/>
          <w:lang w:val="en-US"/>
        </w:rPr>
        <w:t xml:space="preserve">determined for each </w:t>
      </w:r>
      <w:ins w:id="311" w:author="Anon" w:date="2013-06-14T10:18:00Z">
        <w:r w:rsidR="00504BAC">
          <w:rPr>
            <w:sz w:val="20"/>
            <w:szCs w:val="20"/>
            <w:lang w:val="en-US"/>
          </w:rPr>
          <w:t xml:space="preserve">implanted </w:t>
        </w:r>
      </w:ins>
      <w:r w:rsidR="001B73A1" w:rsidRPr="00D46733">
        <w:rPr>
          <w:sz w:val="20"/>
          <w:szCs w:val="20"/>
          <w:lang w:val="en-US"/>
        </w:rPr>
        <w:t>shoot</w:t>
      </w:r>
      <w:r w:rsidR="003B684D" w:rsidRPr="00D46733">
        <w:rPr>
          <w:sz w:val="20"/>
          <w:szCs w:val="20"/>
          <w:lang w:val="en-US"/>
        </w:rPr>
        <w:t>.</w:t>
      </w:r>
      <w:r w:rsidR="00E67665" w:rsidRPr="00D46733">
        <w:rPr>
          <w:bCs/>
          <w:color w:val="000000"/>
          <w:sz w:val="20"/>
          <w:szCs w:val="20"/>
          <w:lang w:val="en-US"/>
        </w:rPr>
        <w:t xml:space="preserve"> D</w:t>
      </w:r>
      <w:r w:rsidR="00E67665" w:rsidRPr="00D46733">
        <w:rPr>
          <w:color w:val="000000"/>
          <w:sz w:val="20"/>
          <w:szCs w:val="20"/>
          <w:lang w:val="en-US" w:eastAsia="es-CO"/>
        </w:rPr>
        <w:t xml:space="preserve">ry weights </w:t>
      </w:r>
      <w:commentRangeStart w:id="312"/>
      <w:r w:rsidR="00E67665" w:rsidRPr="00D46733">
        <w:rPr>
          <w:color w:val="000000"/>
          <w:sz w:val="20"/>
          <w:szCs w:val="20"/>
          <w:lang w:val="en-US" w:eastAsia="es-CO"/>
        </w:rPr>
        <w:t>were</w:t>
      </w:r>
      <w:commentRangeEnd w:id="312"/>
      <w:r w:rsidR="00504BAC">
        <w:rPr>
          <w:rStyle w:val="CommentReference"/>
        </w:rPr>
        <w:commentReference w:id="312"/>
      </w:r>
      <w:r w:rsidR="00E67665" w:rsidRPr="00D46733">
        <w:rPr>
          <w:color w:val="000000"/>
          <w:sz w:val="20"/>
          <w:szCs w:val="20"/>
          <w:lang w:val="en-US" w:eastAsia="es-CO"/>
        </w:rPr>
        <w:t xml:space="preserve"> determined after drying for 48 h</w:t>
      </w:r>
      <w:ins w:id="313" w:author="Anon" w:date="2013-06-13T16:06:00Z">
        <w:r w:rsidR="00F80897">
          <w:rPr>
            <w:color w:val="000000"/>
            <w:sz w:val="20"/>
            <w:szCs w:val="20"/>
            <w:lang w:val="en-US" w:eastAsia="es-CO"/>
          </w:rPr>
          <w:t>ours</w:t>
        </w:r>
      </w:ins>
      <w:r w:rsidR="00E67665" w:rsidRPr="00D46733">
        <w:rPr>
          <w:color w:val="000000"/>
          <w:sz w:val="20"/>
          <w:szCs w:val="20"/>
          <w:lang w:val="en-US" w:eastAsia="es-CO"/>
        </w:rPr>
        <w:t xml:space="preserve"> at 70</w:t>
      </w:r>
      <w:r w:rsidR="00E67665" w:rsidRPr="00D46733">
        <w:rPr>
          <w:sz w:val="20"/>
          <w:szCs w:val="20"/>
          <w:lang w:val="en-US"/>
        </w:rPr>
        <w:t>°C</w:t>
      </w:r>
      <w:r w:rsidR="00E67665" w:rsidRPr="00D46733">
        <w:rPr>
          <w:color w:val="000000"/>
          <w:sz w:val="20"/>
          <w:szCs w:val="20"/>
          <w:lang w:val="en-US" w:eastAsia="es-CO"/>
        </w:rPr>
        <w:t xml:space="preserve">. </w:t>
      </w:r>
      <w:del w:id="314" w:author="Anon" w:date="2013-06-13T16:07:00Z">
        <w:r w:rsidR="00B75505" w:rsidRPr="00D46733" w:rsidDel="00F80897">
          <w:rPr>
            <w:sz w:val="20"/>
            <w:szCs w:val="20"/>
            <w:lang w:val="en-US"/>
          </w:rPr>
          <w:delText xml:space="preserve">To </w:delText>
        </w:r>
        <w:r w:rsidR="00F33C63" w:rsidRPr="00D46733" w:rsidDel="00F80897">
          <w:rPr>
            <w:sz w:val="20"/>
            <w:szCs w:val="20"/>
            <w:lang w:val="en-US"/>
          </w:rPr>
          <w:delText>assess</w:delText>
        </w:r>
        <w:r w:rsidR="00B75505" w:rsidRPr="00D46733" w:rsidDel="00F80897">
          <w:rPr>
            <w:sz w:val="20"/>
            <w:szCs w:val="20"/>
            <w:lang w:val="en-US"/>
          </w:rPr>
          <w:delText xml:space="preserve"> the d</w:delText>
        </w:r>
      </w:del>
      <w:ins w:id="315" w:author="Anon" w:date="2013-06-13T16:07:00Z">
        <w:r w:rsidR="00F80897">
          <w:rPr>
            <w:sz w:val="20"/>
            <w:szCs w:val="20"/>
            <w:lang w:val="en-US"/>
          </w:rPr>
          <w:t>D</w:t>
        </w:r>
      </w:ins>
      <w:r w:rsidR="00B75505" w:rsidRPr="00D46733">
        <w:rPr>
          <w:sz w:val="20"/>
          <w:szCs w:val="20"/>
          <w:lang w:val="en-US"/>
        </w:rPr>
        <w:t xml:space="preserve">aily </w:t>
      </w:r>
      <w:ins w:id="316" w:author="Anon" w:date="2013-06-13T16:07:00Z">
        <w:r w:rsidR="00F80897" w:rsidRPr="00D46733">
          <w:rPr>
            <w:sz w:val="20"/>
            <w:szCs w:val="20"/>
            <w:lang w:val="en-US"/>
          </w:rPr>
          <w:t>shoot</w:t>
        </w:r>
        <w:r w:rsidR="00F80897">
          <w:rPr>
            <w:sz w:val="20"/>
            <w:szCs w:val="20"/>
            <w:lang w:val="en-US"/>
          </w:rPr>
          <w:t xml:space="preserve"> </w:t>
        </w:r>
      </w:ins>
      <w:r w:rsidR="00B75505" w:rsidRPr="00D46733">
        <w:rPr>
          <w:sz w:val="20"/>
          <w:szCs w:val="20"/>
          <w:lang w:val="en-US"/>
        </w:rPr>
        <w:t xml:space="preserve">growth </w:t>
      </w:r>
      <w:del w:id="317" w:author="Anon" w:date="2013-06-13T16:07:00Z">
        <w:r w:rsidR="00B75505" w:rsidRPr="00D46733" w:rsidDel="00F80897">
          <w:rPr>
            <w:sz w:val="20"/>
            <w:szCs w:val="20"/>
            <w:lang w:val="en-US"/>
          </w:rPr>
          <w:delText>of the shoots t</w:delText>
        </w:r>
        <w:r w:rsidR="001A317D" w:rsidRPr="00D46733" w:rsidDel="00F80897">
          <w:rPr>
            <w:sz w:val="20"/>
            <w:szCs w:val="20"/>
            <w:lang w:val="en-US"/>
          </w:rPr>
          <w:delText xml:space="preserve">he elongation rate </w:delText>
        </w:r>
      </w:del>
      <w:r w:rsidR="001A317D" w:rsidRPr="00D46733">
        <w:rPr>
          <w:sz w:val="20"/>
          <w:szCs w:val="20"/>
          <w:lang w:val="en-US"/>
        </w:rPr>
        <w:t xml:space="preserve">was calculated </w:t>
      </w:r>
      <w:ins w:id="318" w:author="Anon" w:date="2013-06-13T16:08:00Z">
        <w:r w:rsidR="00F80897">
          <w:rPr>
            <w:sz w:val="20"/>
            <w:szCs w:val="20"/>
            <w:lang w:val="en-US"/>
          </w:rPr>
          <w:t xml:space="preserve">according to the method of </w:t>
        </w:r>
        <w:r w:rsidR="00F80897" w:rsidRPr="00D46733">
          <w:rPr>
            <w:sz w:val="20"/>
            <w:szCs w:val="20"/>
            <w:lang w:val="en-US"/>
          </w:rPr>
          <w:t>(</w:t>
        </w:r>
        <w:proofErr w:type="spellStart"/>
        <w:r w:rsidR="00F80897" w:rsidRPr="00D46733">
          <w:rPr>
            <w:sz w:val="20"/>
            <w:szCs w:val="20"/>
            <w:lang w:val="en-US"/>
          </w:rPr>
          <w:t>Brito</w:t>
        </w:r>
        <w:proofErr w:type="spellEnd"/>
        <w:r w:rsidR="00F80897" w:rsidRPr="00D46733">
          <w:rPr>
            <w:sz w:val="20"/>
            <w:szCs w:val="20"/>
            <w:lang w:val="en-US"/>
          </w:rPr>
          <w:t xml:space="preserve"> et al. 2009)</w:t>
        </w:r>
        <w:r w:rsidR="00F80897">
          <w:rPr>
            <w:sz w:val="20"/>
            <w:szCs w:val="20"/>
            <w:lang w:val="en-US"/>
          </w:rPr>
          <w:t xml:space="preserve"> </w:t>
        </w:r>
      </w:ins>
      <w:r w:rsidR="0052312C" w:rsidRPr="00D46733">
        <w:rPr>
          <w:sz w:val="20"/>
          <w:szCs w:val="20"/>
          <w:lang w:val="en-US"/>
        </w:rPr>
        <w:t>as</w:t>
      </w:r>
      <w:ins w:id="319" w:author="Anon" w:date="2013-06-13T16:07:00Z">
        <w:r w:rsidR="00F80897">
          <w:rPr>
            <w:sz w:val="20"/>
            <w:szCs w:val="20"/>
            <w:lang w:val="en-US"/>
          </w:rPr>
          <w:t xml:space="preserve"> the</w:t>
        </w:r>
      </w:ins>
      <w:r w:rsidR="003102FF" w:rsidRPr="00D46733">
        <w:rPr>
          <w:sz w:val="20"/>
          <w:szCs w:val="20"/>
          <w:lang w:val="en-US"/>
        </w:rPr>
        <w:t xml:space="preserve"> </w:t>
      </w:r>
      <w:del w:id="320" w:author="Anon" w:date="2013-06-13T16:07:00Z">
        <w:r w:rsidR="007B2718" w:rsidRPr="00D46733" w:rsidDel="00F80897">
          <w:rPr>
            <w:sz w:val="20"/>
            <w:szCs w:val="20"/>
            <w:lang w:val="en-US"/>
          </w:rPr>
          <w:delText>[</w:delText>
        </w:r>
        <w:r w:rsidR="003102FF" w:rsidRPr="00D46733" w:rsidDel="00F80897">
          <w:rPr>
            <w:sz w:val="20"/>
            <w:szCs w:val="20"/>
            <w:lang w:val="en-US"/>
          </w:rPr>
          <w:delText>(</w:delText>
        </w:r>
      </w:del>
      <w:r w:rsidR="00691C92" w:rsidRPr="00D46733">
        <w:rPr>
          <w:sz w:val="20"/>
          <w:szCs w:val="20"/>
          <w:lang w:val="en-US"/>
        </w:rPr>
        <w:t>final</w:t>
      </w:r>
      <w:r w:rsidR="003102FF" w:rsidRPr="00D46733">
        <w:rPr>
          <w:sz w:val="20"/>
          <w:szCs w:val="20"/>
          <w:lang w:val="en-US"/>
        </w:rPr>
        <w:t xml:space="preserve"> shoot length </w:t>
      </w:r>
      <w:del w:id="321" w:author="Anon" w:date="2013-06-13T16:18:00Z">
        <w:r w:rsidR="003102FF" w:rsidRPr="00D46733" w:rsidDel="00163F34">
          <w:rPr>
            <w:sz w:val="20"/>
            <w:szCs w:val="20"/>
            <w:lang w:val="en-US"/>
          </w:rPr>
          <w:delText xml:space="preserve">– </w:delText>
        </w:r>
      </w:del>
      <w:ins w:id="322" w:author="Anon" w:date="2013-06-13T16:18:00Z">
        <w:r w:rsidR="00163F34">
          <w:rPr>
            <w:sz w:val="20"/>
            <w:szCs w:val="20"/>
            <w:lang w:val="en-US"/>
          </w:rPr>
          <w:t xml:space="preserve">minus the </w:t>
        </w:r>
      </w:ins>
      <w:r w:rsidR="00691C92" w:rsidRPr="00D46733">
        <w:rPr>
          <w:sz w:val="20"/>
          <w:szCs w:val="20"/>
          <w:lang w:val="en-US"/>
        </w:rPr>
        <w:t>initial</w:t>
      </w:r>
      <w:r w:rsidR="003102FF" w:rsidRPr="00D46733">
        <w:rPr>
          <w:sz w:val="20"/>
          <w:szCs w:val="20"/>
          <w:lang w:val="en-US"/>
        </w:rPr>
        <w:t xml:space="preserve"> shoot lengt</w:t>
      </w:r>
      <w:r w:rsidR="007B2718" w:rsidRPr="00D46733">
        <w:rPr>
          <w:sz w:val="20"/>
          <w:szCs w:val="20"/>
          <w:lang w:val="en-US"/>
        </w:rPr>
        <w:t>h</w:t>
      </w:r>
      <w:del w:id="323" w:author="Anon" w:date="2013-06-13T16:07:00Z">
        <w:r w:rsidR="007B2718" w:rsidRPr="00D46733" w:rsidDel="00F80897">
          <w:rPr>
            <w:sz w:val="20"/>
            <w:szCs w:val="20"/>
            <w:lang w:val="en-US"/>
          </w:rPr>
          <w:delText>)/</w:delText>
        </w:r>
      </w:del>
      <w:ins w:id="324" w:author="Anon" w:date="2013-06-13T16:07:00Z">
        <w:r w:rsidR="00F80897">
          <w:rPr>
            <w:sz w:val="20"/>
            <w:szCs w:val="20"/>
            <w:lang w:val="en-US"/>
          </w:rPr>
          <w:t xml:space="preserve"> </w:t>
        </w:r>
      </w:ins>
      <w:ins w:id="325" w:author="Anon" w:date="2013-06-13T16:08:00Z">
        <w:r w:rsidR="00F80897">
          <w:rPr>
            <w:sz w:val="20"/>
            <w:szCs w:val="20"/>
            <w:lang w:val="en-US"/>
          </w:rPr>
          <w:t xml:space="preserve">divided by the </w:t>
        </w:r>
      </w:ins>
      <w:r w:rsidR="007B2718" w:rsidRPr="00D46733">
        <w:rPr>
          <w:sz w:val="20"/>
          <w:szCs w:val="20"/>
          <w:lang w:val="en-US"/>
        </w:rPr>
        <w:t xml:space="preserve">number of days of </w:t>
      </w:r>
      <w:del w:id="326" w:author="Anon" w:date="2013-06-13T16:08:00Z">
        <w:r w:rsidR="007B2718" w:rsidRPr="00D46733" w:rsidDel="00F80897">
          <w:rPr>
            <w:sz w:val="20"/>
            <w:szCs w:val="20"/>
            <w:lang w:val="en-US"/>
          </w:rPr>
          <w:delText>sub</w:delText>
        </w:r>
      </w:del>
      <w:r w:rsidR="007B2718" w:rsidRPr="00D46733">
        <w:rPr>
          <w:sz w:val="20"/>
          <w:szCs w:val="20"/>
          <w:lang w:val="en-US"/>
        </w:rPr>
        <w:t>culture</w:t>
      </w:r>
      <w:del w:id="327" w:author="Anon" w:date="2013-06-13T16:08:00Z">
        <w:r w:rsidR="007B2718" w:rsidRPr="00D46733" w:rsidDel="00F80897">
          <w:rPr>
            <w:sz w:val="20"/>
            <w:szCs w:val="20"/>
            <w:lang w:val="en-US"/>
          </w:rPr>
          <w:delText>]</w:delText>
        </w:r>
        <w:r w:rsidR="00691C92" w:rsidRPr="00D46733" w:rsidDel="00F80897">
          <w:rPr>
            <w:sz w:val="20"/>
            <w:szCs w:val="20"/>
            <w:lang w:val="en-US"/>
          </w:rPr>
          <w:delText xml:space="preserve"> </w:delText>
        </w:r>
        <w:r w:rsidR="00F33C63" w:rsidRPr="00D46733" w:rsidDel="00F80897">
          <w:rPr>
            <w:sz w:val="20"/>
            <w:szCs w:val="20"/>
            <w:lang w:val="en-US"/>
          </w:rPr>
          <w:delText>(Brito et al. 2009)</w:delText>
        </w:r>
      </w:del>
      <w:r w:rsidR="00F33C63" w:rsidRPr="00D46733">
        <w:rPr>
          <w:sz w:val="20"/>
          <w:szCs w:val="20"/>
          <w:lang w:val="en-US"/>
        </w:rPr>
        <w:t>.</w:t>
      </w:r>
      <w:ins w:id="328" w:author="Anon" w:date="2013-06-13T16:09:00Z">
        <w:r w:rsidR="00F80897">
          <w:rPr>
            <w:sz w:val="20"/>
            <w:szCs w:val="20"/>
            <w:lang w:val="en-US"/>
          </w:rPr>
          <w:t xml:space="preserve"> </w:t>
        </w:r>
      </w:ins>
      <w:del w:id="329" w:author="Anon" w:date="2013-06-13T16:09:00Z">
        <w:r w:rsidR="002D35AB" w:rsidRPr="00D46733" w:rsidDel="00F80897">
          <w:rPr>
            <w:sz w:val="20"/>
            <w:szCs w:val="20"/>
            <w:lang w:val="en-US"/>
          </w:rPr>
          <w:delText xml:space="preserve"> </w:delText>
        </w:r>
      </w:del>
      <w:r w:rsidR="0052312C" w:rsidRPr="00D46733">
        <w:rPr>
          <w:sz w:val="20"/>
          <w:szCs w:val="20"/>
          <w:lang w:val="en-US"/>
        </w:rPr>
        <w:t>G</w:t>
      </w:r>
      <w:r w:rsidR="002D35AB" w:rsidRPr="00D46733">
        <w:rPr>
          <w:sz w:val="20"/>
          <w:szCs w:val="20"/>
          <w:lang w:val="en-US"/>
        </w:rPr>
        <w:t>rowth index (GI)</w:t>
      </w:r>
      <w:r w:rsidR="00B97938" w:rsidRPr="00D46733">
        <w:rPr>
          <w:sz w:val="20"/>
          <w:szCs w:val="20"/>
          <w:lang w:val="en-US"/>
        </w:rPr>
        <w:t xml:space="preserve"> was calculated</w:t>
      </w:r>
      <w:r w:rsidR="00E67665" w:rsidRPr="00D46733">
        <w:rPr>
          <w:sz w:val="20"/>
          <w:szCs w:val="20"/>
          <w:lang w:val="en-US"/>
        </w:rPr>
        <w:t xml:space="preserve"> as described </w:t>
      </w:r>
      <w:r w:rsidR="007B2718" w:rsidRPr="00D46733">
        <w:rPr>
          <w:sz w:val="20"/>
          <w:szCs w:val="20"/>
          <w:lang w:val="en-US"/>
        </w:rPr>
        <w:t xml:space="preserve">by </w:t>
      </w:r>
      <w:proofErr w:type="spellStart"/>
      <w:r w:rsidR="007B2718" w:rsidRPr="00D46733">
        <w:rPr>
          <w:sz w:val="20"/>
          <w:szCs w:val="20"/>
          <w:lang w:val="en-US"/>
        </w:rPr>
        <w:t>Russowski</w:t>
      </w:r>
      <w:proofErr w:type="spellEnd"/>
      <w:r w:rsidR="007B2718" w:rsidRPr="00D46733">
        <w:rPr>
          <w:sz w:val="20"/>
          <w:szCs w:val="20"/>
          <w:lang w:val="en-US"/>
        </w:rPr>
        <w:t xml:space="preserve"> </w:t>
      </w:r>
      <w:del w:id="330" w:author="Anon" w:date="2013-06-13T16:09:00Z">
        <w:r w:rsidR="007B2718" w:rsidRPr="00D46733" w:rsidDel="00F80897">
          <w:rPr>
            <w:sz w:val="20"/>
            <w:szCs w:val="20"/>
            <w:lang w:val="en-US"/>
          </w:rPr>
          <w:delText>and others</w:delText>
        </w:r>
      </w:del>
      <w:ins w:id="331" w:author="Anon" w:date="2013-06-13T16:09:00Z">
        <w:r w:rsidR="00F80897">
          <w:rPr>
            <w:sz w:val="20"/>
            <w:szCs w:val="20"/>
            <w:lang w:val="en-US"/>
          </w:rPr>
          <w:t>et al.</w:t>
        </w:r>
      </w:ins>
      <w:r w:rsidR="007B2718" w:rsidRPr="00D46733">
        <w:rPr>
          <w:sz w:val="20"/>
          <w:szCs w:val="20"/>
          <w:lang w:val="en-US"/>
        </w:rPr>
        <w:t xml:space="preserve"> (2006) </w:t>
      </w:r>
      <w:ins w:id="332" w:author="Anon" w:date="2013-06-13T16:09:00Z">
        <w:r w:rsidR="00F80897">
          <w:rPr>
            <w:sz w:val="20"/>
            <w:szCs w:val="20"/>
            <w:lang w:val="en-US"/>
          </w:rPr>
          <w:t xml:space="preserve">as the </w:t>
        </w:r>
        <w:r w:rsidR="00F80897" w:rsidRPr="00D46733">
          <w:rPr>
            <w:sz w:val="20"/>
            <w:szCs w:val="20"/>
            <w:lang w:val="en-US"/>
          </w:rPr>
          <w:t>final</w:t>
        </w:r>
        <w:r w:rsidR="00F80897" w:rsidRPr="00D46733" w:rsidDel="00F80897">
          <w:rPr>
            <w:sz w:val="20"/>
            <w:szCs w:val="20"/>
            <w:lang w:val="en-US"/>
          </w:rPr>
          <w:t xml:space="preserve"> </w:t>
        </w:r>
      </w:ins>
      <w:del w:id="333" w:author="Anon" w:date="2013-06-13T16:09:00Z">
        <w:r w:rsidR="00E67665" w:rsidRPr="00D46733" w:rsidDel="00F80897">
          <w:rPr>
            <w:sz w:val="20"/>
            <w:szCs w:val="20"/>
            <w:lang w:val="en-US"/>
          </w:rPr>
          <w:delText xml:space="preserve">GI = </w:delText>
        </w:r>
        <w:r w:rsidR="007B2718" w:rsidRPr="00D46733" w:rsidDel="00F80897">
          <w:rPr>
            <w:sz w:val="20"/>
            <w:szCs w:val="20"/>
            <w:lang w:val="en-US"/>
          </w:rPr>
          <w:delText>[</w:delText>
        </w:r>
        <w:r w:rsidR="00E67665" w:rsidRPr="00D46733" w:rsidDel="00F80897">
          <w:rPr>
            <w:sz w:val="20"/>
            <w:szCs w:val="20"/>
            <w:lang w:val="en-US"/>
          </w:rPr>
          <w:delText>(</w:delText>
        </w:r>
      </w:del>
      <w:r w:rsidR="00E67665" w:rsidRPr="00D46733">
        <w:rPr>
          <w:sz w:val="20"/>
          <w:szCs w:val="20"/>
          <w:lang w:val="en-US"/>
        </w:rPr>
        <w:t xml:space="preserve">weight </w:t>
      </w:r>
      <w:del w:id="334" w:author="Anon" w:date="2013-06-13T16:09:00Z">
        <w:r w:rsidR="00E67665" w:rsidRPr="00D46733" w:rsidDel="00F80897">
          <w:rPr>
            <w:sz w:val="20"/>
            <w:szCs w:val="20"/>
            <w:lang w:val="en-US"/>
          </w:rPr>
          <w:delText xml:space="preserve">final </w:delText>
        </w:r>
      </w:del>
      <w:del w:id="335" w:author="Anon" w:date="2013-06-13T16:18:00Z">
        <w:r w:rsidR="00E67665" w:rsidRPr="00D46733" w:rsidDel="00163F34">
          <w:rPr>
            <w:sz w:val="20"/>
            <w:szCs w:val="20"/>
            <w:lang w:val="en-US"/>
          </w:rPr>
          <w:delText>–</w:delText>
        </w:r>
      </w:del>
      <w:ins w:id="336" w:author="Anon" w:date="2013-06-13T16:18:00Z">
        <w:r w:rsidR="00163F34">
          <w:rPr>
            <w:sz w:val="20"/>
            <w:szCs w:val="20"/>
            <w:lang w:val="en-US"/>
          </w:rPr>
          <w:t>minus the</w:t>
        </w:r>
      </w:ins>
      <w:r w:rsidR="00E67665" w:rsidRPr="00D46733">
        <w:rPr>
          <w:sz w:val="20"/>
          <w:szCs w:val="20"/>
          <w:lang w:val="en-US"/>
        </w:rPr>
        <w:t xml:space="preserve"> </w:t>
      </w:r>
      <w:ins w:id="337" w:author="Anon" w:date="2013-06-13T16:09:00Z">
        <w:r w:rsidR="00F80897">
          <w:rPr>
            <w:sz w:val="20"/>
            <w:szCs w:val="20"/>
            <w:lang w:val="en-US"/>
          </w:rPr>
          <w:t>initial</w:t>
        </w:r>
      </w:ins>
      <w:ins w:id="338" w:author="Anon" w:date="2013-06-13T16:10:00Z">
        <w:r w:rsidR="00F80897">
          <w:rPr>
            <w:sz w:val="20"/>
            <w:szCs w:val="20"/>
            <w:lang w:val="en-US"/>
          </w:rPr>
          <w:t xml:space="preserve"> </w:t>
        </w:r>
      </w:ins>
      <w:r w:rsidR="00E67665" w:rsidRPr="00D46733">
        <w:rPr>
          <w:sz w:val="20"/>
          <w:szCs w:val="20"/>
          <w:lang w:val="en-US"/>
        </w:rPr>
        <w:t xml:space="preserve">weight </w:t>
      </w:r>
      <w:ins w:id="339" w:author="Anon" w:date="2013-06-13T16:10:00Z">
        <w:r w:rsidR="00F80897">
          <w:rPr>
            <w:sz w:val="20"/>
            <w:szCs w:val="20"/>
            <w:lang w:val="en-US"/>
          </w:rPr>
          <w:t xml:space="preserve">divided by the </w:t>
        </w:r>
        <w:r w:rsidR="00F80897" w:rsidRPr="00D46733">
          <w:rPr>
            <w:sz w:val="20"/>
            <w:szCs w:val="20"/>
            <w:lang w:val="en-US"/>
          </w:rPr>
          <w:t>initial</w:t>
        </w:r>
        <w:r w:rsidR="00F80897" w:rsidRPr="00D46733" w:rsidDel="00F80897">
          <w:rPr>
            <w:sz w:val="20"/>
            <w:szCs w:val="20"/>
            <w:lang w:val="en-US"/>
          </w:rPr>
          <w:t xml:space="preserve"> </w:t>
        </w:r>
      </w:ins>
      <w:commentRangeStart w:id="340"/>
      <w:del w:id="341" w:author="Anon" w:date="2013-06-13T16:09:00Z">
        <w:r w:rsidR="00E67665" w:rsidRPr="00D46733" w:rsidDel="00F80897">
          <w:rPr>
            <w:sz w:val="20"/>
            <w:szCs w:val="20"/>
            <w:lang w:val="en-US"/>
          </w:rPr>
          <w:delText>initial)/</w:delText>
        </w:r>
      </w:del>
      <w:r w:rsidR="00E67665" w:rsidRPr="00D46733">
        <w:rPr>
          <w:sz w:val="20"/>
          <w:szCs w:val="20"/>
          <w:lang w:val="en-US"/>
        </w:rPr>
        <w:t>weight</w:t>
      </w:r>
      <w:commentRangeEnd w:id="340"/>
      <w:r w:rsidR="000B0F1F">
        <w:rPr>
          <w:rStyle w:val="CommentReference"/>
        </w:rPr>
        <w:commentReference w:id="340"/>
      </w:r>
      <w:del w:id="342" w:author="Anon" w:date="2013-06-13T16:10:00Z">
        <w:r w:rsidR="00E67665" w:rsidRPr="00D46733" w:rsidDel="00F80897">
          <w:rPr>
            <w:sz w:val="20"/>
            <w:szCs w:val="20"/>
            <w:lang w:val="en-US"/>
          </w:rPr>
          <w:delText xml:space="preserve"> initial]</w:delText>
        </w:r>
      </w:del>
      <w:r w:rsidR="00E67665" w:rsidRPr="00D46733">
        <w:rPr>
          <w:sz w:val="20"/>
          <w:szCs w:val="20"/>
          <w:lang w:val="en-US"/>
        </w:rPr>
        <w:t>.</w:t>
      </w:r>
    </w:p>
    <w:p w:rsidR="00B40ED4" w:rsidRPr="00D46733" w:rsidRDefault="0052312C" w:rsidP="00D46733">
      <w:pPr>
        <w:spacing w:line="480" w:lineRule="auto"/>
        <w:jc w:val="both"/>
        <w:rPr>
          <w:sz w:val="20"/>
          <w:szCs w:val="20"/>
          <w:lang w:val="en-US"/>
        </w:rPr>
      </w:pPr>
      <w:r w:rsidRPr="00D46733">
        <w:rPr>
          <w:sz w:val="20"/>
          <w:szCs w:val="20"/>
          <w:lang w:val="en-US"/>
        </w:rPr>
        <w:t xml:space="preserve">At the end of the </w:t>
      </w:r>
      <w:commentRangeStart w:id="343"/>
      <w:r w:rsidRPr="00D46733">
        <w:rPr>
          <w:sz w:val="20"/>
          <w:szCs w:val="20"/>
          <w:lang w:val="en-US"/>
        </w:rPr>
        <w:t xml:space="preserve">elongation and </w:t>
      </w:r>
      <w:r w:rsidR="001179CE" w:rsidRPr="00D46733">
        <w:rPr>
          <w:sz w:val="20"/>
          <w:szCs w:val="20"/>
          <w:lang w:val="en-US"/>
        </w:rPr>
        <w:t>rooting period</w:t>
      </w:r>
      <w:r w:rsidR="001A620F" w:rsidRPr="00D46733">
        <w:rPr>
          <w:sz w:val="20"/>
          <w:szCs w:val="20"/>
          <w:lang w:val="en-US"/>
        </w:rPr>
        <w:t xml:space="preserve"> </w:t>
      </w:r>
      <w:commentRangeEnd w:id="343"/>
      <w:r w:rsidR="00163F34">
        <w:rPr>
          <w:rStyle w:val="CommentReference"/>
        </w:rPr>
        <w:commentReference w:id="343"/>
      </w:r>
      <w:r w:rsidR="001A620F" w:rsidRPr="00D46733">
        <w:rPr>
          <w:sz w:val="20"/>
          <w:szCs w:val="20"/>
          <w:lang w:val="en-US"/>
        </w:rPr>
        <w:t xml:space="preserve">the </w:t>
      </w:r>
      <w:ins w:id="344" w:author="Anon" w:date="2013-06-13T16:20:00Z">
        <w:r w:rsidR="00163F34">
          <w:rPr>
            <w:sz w:val="20"/>
            <w:szCs w:val="20"/>
            <w:lang w:val="en-US"/>
          </w:rPr>
          <w:t xml:space="preserve">remaining </w:t>
        </w:r>
      </w:ins>
      <w:r w:rsidR="001A620F" w:rsidRPr="00D46733">
        <w:rPr>
          <w:sz w:val="20"/>
          <w:szCs w:val="20"/>
          <w:lang w:val="en-US"/>
        </w:rPr>
        <w:t xml:space="preserve">medium </w:t>
      </w:r>
      <w:del w:id="345" w:author="Anon" w:date="2013-06-14T11:08:00Z">
        <w:r w:rsidR="001A620F" w:rsidRPr="00D46733" w:rsidDel="00792B48">
          <w:rPr>
            <w:sz w:val="20"/>
            <w:szCs w:val="20"/>
            <w:lang w:val="en-US"/>
          </w:rPr>
          <w:delText xml:space="preserve">of </w:delText>
        </w:r>
      </w:del>
      <w:ins w:id="346" w:author="Anon" w:date="2013-06-13T16:20:00Z">
        <w:r w:rsidR="00163F34">
          <w:rPr>
            <w:sz w:val="20"/>
            <w:szCs w:val="20"/>
            <w:lang w:val="en-US"/>
          </w:rPr>
          <w:t xml:space="preserve">in </w:t>
        </w:r>
      </w:ins>
      <w:r w:rsidR="001A620F" w:rsidRPr="00D46733">
        <w:rPr>
          <w:sz w:val="20"/>
          <w:szCs w:val="20"/>
          <w:lang w:val="en-US"/>
        </w:rPr>
        <w:t>each vessel was collected</w:t>
      </w:r>
      <w:r w:rsidR="00194FE0" w:rsidRPr="00D46733">
        <w:rPr>
          <w:sz w:val="20"/>
          <w:szCs w:val="20"/>
          <w:lang w:val="en-US"/>
        </w:rPr>
        <w:t xml:space="preserve"> to determine</w:t>
      </w:r>
      <w:r w:rsidR="003C37EF" w:rsidRPr="00D46733">
        <w:rPr>
          <w:sz w:val="20"/>
          <w:szCs w:val="20"/>
          <w:lang w:val="en-US"/>
        </w:rPr>
        <w:t xml:space="preserve"> </w:t>
      </w:r>
      <w:r w:rsidR="001A620F" w:rsidRPr="00D46733">
        <w:rPr>
          <w:sz w:val="20"/>
          <w:szCs w:val="20"/>
          <w:lang w:val="en-US"/>
        </w:rPr>
        <w:t xml:space="preserve">pH, </w:t>
      </w:r>
      <w:proofErr w:type="spellStart"/>
      <w:r w:rsidR="001A620F" w:rsidRPr="00D46733">
        <w:rPr>
          <w:sz w:val="20"/>
          <w:szCs w:val="20"/>
          <w:lang w:val="en-US"/>
        </w:rPr>
        <w:t>EC,</w:t>
      </w:r>
      <w:ins w:id="347" w:author="Anon" w:date="2013-06-13T16:21:00Z">
        <w:r w:rsidR="00035737">
          <w:rPr>
            <w:sz w:val="20"/>
            <w:szCs w:val="20"/>
            <w:lang w:val="en-US"/>
          </w:rPr>
          <w:t>Was</w:t>
        </w:r>
        <w:proofErr w:type="spellEnd"/>
        <w:r w:rsidR="00035737">
          <w:rPr>
            <w:sz w:val="20"/>
            <w:szCs w:val="20"/>
            <w:lang w:val="en-US"/>
          </w:rPr>
          <w:t xml:space="preserve"> this measured using the gel </w:t>
        </w:r>
      </w:ins>
      <w:ins w:id="348" w:author="Anon" w:date="2013-06-14T11:08:00Z">
        <w:r w:rsidR="00792B48">
          <w:rPr>
            <w:sz w:val="20"/>
            <w:szCs w:val="20"/>
            <w:lang w:val="en-US"/>
          </w:rPr>
          <w:t xml:space="preserve">form </w:t>
        </w:r>
      </w:ins>
      <w:ins w:id="349" w:author="Anon" w:date="2013-06-13T16:21:00Z">
        <w:r w:rsidR="00035737">
          <w:rPr>
            <w:sz w:val="20"/>
            <w:szCs w:val="20"/>
            <w:lang w:val="en-US"/>
          </w:rPr>
          <w:t>or had it been centrifuged before measurement</w:t>
        </w:r>
      </w:ins>
      <w:ins w:id="350" w:author="Anon" w:date="2013-06-14T09:59:00Z">
        <w:r w:rsidR="00DA0009">
          <w:rPr>
            <w:sz w:val="20"/>
            <w:szCs w:val="20"/>
            <w:lang w:val="en-US"/>
          </w:rPr>
          <w:t>)</w:t>
        </w:r>
      </w:ins>
      <w:r w:rsidR="001A620F" w:rsidRPr="00D46733">
        <w:rPr>
          <w:sz w:val="20"/>
          <w:szCs w:val="20"/>
          <w:lang w:val="en-US"/>
        </w:rPr>
        <w:t xml:space="preserve"> </w:t>
      </w:r>
      <w:r w:rsidRPr="00D46733">
        <w:rPr>
          <w:sz w:val="20"/>
          <w:szCs w:val="20"/>
          <w:lang w:val="en-US"/>
        </w:rPr>
        <w:t xml:space="preserve">and the content of </w:t>
      </w:r>
      <w:r w:rsidR="00C217BC" w:rsidRPr="00D46733">
        <w:rPr>
          <w:sz w:val="20"/>
          <w:szCs w:val="20"/>
          <w:lang w:val="en-US"/>
        </w:rPr>
        <w:t>NO</w:t>
      </w:r>
      <w:r w:rsidR="00C217BC" w:rsidRPr="00D46733">
        <w:rPr>
          <w:sz w:val="20"/>
          <w:szCs w:val="20"/>
          <w:vertAlign w:val="subscript"/>
          <w:lang w:val="en-US"/>
        </w:rPr>
        <w:t>3</w:t>
      </w:r>
      <w:r w:rsidR="00C217BC" w:rsidRPr="00D46733">
        <w:rPr>
          <w:sz w:val="20"/>
          <w:szCs w:val="20"/>
          <w:vertAlign w:val="superscript"/>
          <w:lang w:val="en-US"/>
        </w:rPr>
        <w:t>-</w:t>
      </w:r>
      <w:r w:rsidR="00C217BC" w:rsidRPr="00D46733">
        <w:rPr>
          <w:sz w:val="20"/>
          <w:szCs w:val="20"/>
          <w:lang w:val="en-US"/>
        </w:rPr>
        <w:t xml:space="preserve"> and NH</w:t>
      </w:r>
      <w:r w:rsidR="00C217BC" w:rsidRPr="00D46733">
        <w:rPr>
          <w:sz w:val="20"/>
          <w:szCs w:val="20"/>
          <w:vertAlign w:val="subscript"/>
          <w:lang w:val="en-US"/>
        </w:rPr>
        <w:t>4</w:t>
      </w:r>
      <w:r w:rsidR="00C217BC" w:rsidRPr="00D46733">
        <w:rPr>
          <w:sz w:val="20"/>
          <w:szCs w:val="20"/>
          <w:vertAlign w:val="superscript"/>
          <w:lang w:val="en-US"/>
        </w:rPr>
        <w:t>+</w:t>
      </w:r>
      <w:r w:rsidR="001A620F" w:rsidRPr="00D46733">
        <w:rPr>
          <w:sz w:val="20"/>
          <w:szCs w:val="20"/>
          <w:lang w:val="en-US"/>
        </w:rPr>
        <w:t xml:space="preserve">. </w:t>
      </w:r>
      <w:r w:rsidRPr="00D46733">
        <w:rPr>
          <w:sz w:val="20"/>
          <w:szCs w:val="20"/>
          <w:lang w:val="en-US"/>
        </w:rPr>
        <w:t>Nitrate and ammonium concentrations were analyzed in the liquid fraction of sub</w:t>
      </w:r>
      <w:r w:rsidR="007B2718" w:rsidRPr="00D46733">
        <w:rPr>
          <w:sz w:val="20"/>
          <w:szCs w:val="20"/>
          <w:lang w:val="en-US"/>
        </w:rPr>
        <w:t xml:space="preserve">strate which was obtained by the media </w:t>
      </w:r>
      <w:r w:rsidRPr="00D46733">
        <w:rPr>
          <w:sz w:val="20"/>
          <w:szCs w:val="20"/>
          <w:lang w:val="en-US"/>
        </w:rPr>
        <w:t xml:space="preserve">centrifugation for 20 minutes at 15000 × </w:t>
      </w:r>
      <w:r w:rsidRPr="00D46733">
        <w:rPr>
          <w:i/>
          <w:sz w:val="20"/>
          <w:szCs w:val="20"/>
          <w:lang w:val="en-US"/>
        </w:rPr>
        <w:t>g</w:t>
      </w:r>
      <w:r w:rsidRPr="00D46733">
        <w:rPr>
          <w:sz w:val="20"/>
          <w:szCs w:val="20"/>
          <w:lang w:val="en-US"/>
        </w:rPr>
        <w:t xml:space="preserve"> and filtration through </w:t>
      </w:r>
      <w:proofErr w:type="spellStart"/>
      <w:r w:rsidRPr="00D46733">
        <w:rPr>
          <w:sz w:val="20"/>
          <w:szCs w:val="20"/>
          <w:lang w:val="en-US"/>
        </w:rPr>
        <w:t>Whatman</w:t>
      </w:r>
      <w:proofErr w:type="spellEnd"/>
      <w:r w:rsidRPr="00D46733">
        <w:rPr>
          <w:sz w:val="20"/>
          <w:szCs w:val="20"/>
          <w:lang w:val="en-US"/>
        </w:rPr>
        <w:t xml:space="preserve"> filter.</w:t>
      </w:r>
      <w:r w:rsidR="004A45E6" w:rsidRPr="00D46733">
        <w:rPr>
          <w:sz w:val="20"/>
          <w:szCs w:val="20"/>
          <w:lang w:val="en-US"/>
        </w:rPr>
        <w:t xml:space="preserve"> </w:t>
      </w:r>
      <w:r w:rsidRPr="00D46733">
        <w:rPr>
          <w:sz w:val="20"/>
          <w:szCs w:val="20"/>
          <w:lang w:val="en-US"/>
        </w:rPr>
        <w:t>Nitrate</w:t>
      </w:r>
      <w:r w:rsidR="00FF1EAE" w:rsidRPr="00D46733">
        <w:rPr>
          <w:sz w:val="20"/>
          <w:szCs w:val="20"/>
          <w:lang w:val="en-US"/>
        </w:rPr>
        <w:t xml:space="preserve"> and </w:t>
      </w:r>
      <w:r w:rsidRPr="00D46733">
        <w:rPr>
          <w:sz w:val="20"/>
          <w:szCs w:val="20"/>
          <w:lang w:val="en-US"/>
        </w:rPr>
        <w:t xml:space="preserve">ammonium </w:t>
      </w:r>
      <w:r w:rsidR="00030CDA" w:rsidRPr="00D46733">
        <w:rPr>
          <w:sz w:val="20"/>
          <w:szCs w:val="20"/>
          <w:lang w:val="en-US"/>
        </w:rPr>
        <w:lastRenderedPageBreak/>
        <w:t>concentration</w:t>
      </w:r>
      <w:r w:rsidR="00FF1EAE" w:rsidRPr="00D46733">
        <w:rPr>
          <w:sz w:val="20"/>
          <w:szCs w:val="20"/>
          <w:lang w:val="en-US"/>
        </w:rPr>
        <w:t xml:space="preserve">s </w:t>
      </w:r>
      <w:r w:rsidR="00030CDA" w:rsidRPr="00D46733">
        <w:rPr>
          <w:sz w:val="20"/>
          <w:szCs w:val="20"/>
          <w:lang w:val="en-US"/>
        </w:rPr>
        <w:t xml:space="preserve">in the </w:t>
      </w:r>
      <w:r w:rsidRPr="00D46733">
        <w:rPr>
          <w:sz w:val="20"/>
          <w:szCs w:val="20"/>
          <w:lang w:val="en-US"/>
        </w:rPr>
        <w:t>liquid fraction of the media</w:t>
      </w:r>
      <w:r w:rsidR="00030CDA" w:rsidRPr="00D46733">
        <w:rPr>
          <w:sz w:val="20"/>
          <w:szCs w:val="20"/>
          <w:lang w:val="en-US"/>
        </w:rPr>
        <w:t xml:space="preserve"> w</w:t>
      </w:r>
      <w:r w:rsidR="00430FC5" w:rsidRPr="00D46733">
        <w:rPr>
          <w:sz w:val="20"/>
          <w:szCs w:val="20"/>
          <w:lang w:val="en-US"/>
        </w:rPr>
        <w:t>ere</w:t>
      </w:r>
      <w:r w:rsidR="00030CDA" w:rsidRPr="00D46733">
        <w:rPr>
          <w:sz w:val="20"/>
          <w:szCs w:val="20"/>
          <w:lang w:val="en-US"/>
        </w:rPr>
        <w:t xml:space="preserve"> </w:t>
      </w:r>
      <w:r w:rsidRPr="00D46733">
        <w:rPr>
          <w:sz w:val="20"/>
          <w:szCs w:val="20"/>
          <w:lang w:val="en-US"/>
        </w:rPr>
        <w:t>analyzed</w:t>
      </w:r>
      <w:r w:rsidR="003C37EF" w:rsidRPr="00D46733">
        <w:rPr>
          <w:sz w:val="20"/>
          <w:szCs w:val="20"/>
          <w:lang w:val="en-US"/>
        </w:rPr>
        <w:t xml:space="preserve"> by </w:t>
      </w:r>
      <w:proofErr w:type="spellStart"/>
      <w:r w:rsidR="003C37EF" w:rsidRPr="00D46733">
        <w:rPr>
          <w:sz w:val="20"/>
          <w:szCs w:val="20"/>
          <w:lang w:val="en-US"/>
        </w:rPr>
        <w:t>spectrophotometry</w:t>
      </w:r>
      <w:proofErr w:type="spellEnd"/>
      <w:r w:rsidR="003C37EF" w:rsidRPr="00D46733">
        <w:rPr>
          <w:sz w:val="20"/>
          <w:szCs w:val="20"/>
          <w:lang w:val="en-US"/>
        </w:rPr>
        <w:t xml:space="preserve"> </w:t>
      </w:r>
      <w:r w:rsidR="003C37EF" w:rsidRPr="00D46733">
        <w:rPr>
          <w:color w:val="000000"/>
          <w:sz w:val="20"/>
          <w:szCs w:val="20"/>
          <w:lang w:val="en-US" w:eastAsia="es-CO"/>
        </w:rPr>
        <w:t>(Helios Beta, Spectrophotometer, Thermo Electron Corporation, England).</w:t>
      </w:r>
      <w:r w:rsidR="00030CDA" w:rsidRPr="00D46733">
        <w:rPr>
          <w:sz w:val="20"/>
          <w:szCs w:val="20"/>
          <w:lang w:val="en-US"/>
        </w:rPr>
        <w:t xml:space="preserve"> Nitrate was assayed using the salicylic acid-sulfuric acid method (</w:t>
      </w:r>
      <w:proofErr w:type="spellStart"/>
      <w:r w:rsidR="00030CDA" w:rsidRPr="00D46733">
        <w:rPr>
          <w:sz w:val="20"/>
          <w:szCs w:val="20"/>
          <w:lang w:val="en-US"/>
        </w:rPr>
        <w:t>Cataldo</w:t>
      </w:r>
      <w:proofErr w:type="spellEnd"/>
      <w:r w:rsidR="00030CDA" w:rsidRPr="00D46733">
        <w:rPr>
          <w:sz w:val="20"/>
          <w:szCs w:val="20"/>
          <w:lang w:val="en-US"/>
        </w:rPr>
        <w:t xml:space="preserve"> et al. 1975). Ammonium was determined by the phenol-hypochlorite reaction (</w:t>
      </w:r>
      <w:proofErr w:type="spellStart"/>
      <w:r w:rsidR="00030CDA" w:rsidRPr="00D46733">
        <w:rPr>
          <w:sz w:val="20"/>
          <w:szCs w:val="20"/>
          <w:lang w:val="en-US"/>
        </w:rPr>
        <w:t>Weatherburn</w:t>
      </w:r>
      <w:proofErr w:type="spellEnd"/>
      <w:r w:rsidR="00030CDA" w:rsidRPr="00D46733">
        <w:rPr>
          <w:sz w:val="20"/>
          <w:szCs w:val="20"/>
          <w:lang w:val="en-US"/>
        </w:rPr>
        <w:t xml:space="preserve"> 1967). </w:t>
      </w:r>
      <w:r w:rsidRPr="00D46733">
        <w:rPr>
          <w:sz w:val="20"/>
          <w:szCs w:val="20"/>
          <w:lang w:val="en-US"/>
        </w:rPr>
        <w:t xml:space="preserve">Nitrate and ammonium </w:t>
      </w:r>
      <w:r w:rsidR="002A2D0F" w:rsidRPr="00D46733">
        <w:rPr>
          <w:sz w:val="20"/>
          <w:szCs w:val="20"/>
          <w:lang w:val="en-US"/>
        </w:rPr>
        <w:t xml:space="preserve">uptake </w:t>
      </w:r>
      <w:del w:id="351" w:author="Anon" w:date="2013-06-13T16:23:00Z">
        <w:r w:rsidRPr="00D46733" w:rsidDel="00035737">
          <w:rPr>
            <w:sz w:val="20"/>
            <w:szCs w:val="20"/>
            <w:lang w:val="en-US"/>
          </w:rPr>
          <w:delText xml:space="preserve">from </w:delText>
        </w:r>
      </w:del>
      <w:proofErr w:type="spellStart"/>
      <w:ins w:id="352" w:author="Anon" w:date="2013-06-13T16:23:00Z">
        <w:r w:rsidR="00035737">
          <w:rPr>
            <w:sz w:val="20"/>
            <w:szCs w:val="20"/>
            <w:lang w:val="en-US"/>
          </w:rPr>
          <w:t>by?</w:t>
        </w:r>
      </w:ins>
      <w:r w:rsidRPr="00D46733">
        <w:rPr>
          <w:sz w:val="20"/>
          <w:szCs w:val="20"/>
          <w:lang w:val="en-US"/>
        </w:rPr>
        <w:t>the</w:t>
      </w:r>
      <w:proofErr w:type="spellEnd"/>
      <w:r w:rsidRPr="00D46733">
        <w:rPr>
          <w:sz w:val="20"/>
          <w:szCs w:val="20"/>
          <w:lang w:val="en-US"/>
        </w:rPr>
        <w:t xml:space="preserve"> plantlets </w:t>
      </w:r>
      <w:r w:rsidR="002A2D0F" w:rsidRPr="00D46733">
        <w:rPr>
          <w:sz w:val="20"/>
          <w:szCs w:val="20"/>
          <w:lang w:val="en-US"/>
        </w:rPr>
        <w:t>w</w:t>
      </w:r>
      <w:r w:rsidR="006C6835" w:rsidRPr="00D46733">
        <w:rPr>
          <w:sz w:val="20"/>
          <w:szCs w:val="20"/>
          <w:lang w:val="en-US"/>
        </w:rPr>
        <w:t>as</w:t>
      </w:r>
      <w:r w:rsidR="002A2D0F" w:rsidRPr="00D46733">
        <w:rPr>
          <w:sz w:val="20"/>
          <w:szCs w:val="20"/>
          <w:lang w:val="en-US"/>
        </w:rPr>
        <w:t xml:space="preserve"> calculated by measuring </w:t>
      </w:r>
      <w:r w:rsidR="006C6835" w:rsidRPr="00D46733">
        <w:rPr>
          <w:sz w:val="20"/>
          <w:szCs w:val="20"/>
          <w:lang w:val="en-US"/>
        </w:rPr>
        <w:t xml:space="preserve">the difference between nutrient residual after 20 and 40 days of culture and nutrient supplied by MS medium </w:t>
      </w:r>
      <w:r w:rsidR="002A2D0F" w:rsidRPr="00D46733">
        <w:rPr>
          <w:sz w:val="20"/>
          <w:szCs w:val="20"/>
          <w:lang w:val="en-US"/>
        </w:rPr>
        <w:t>and the uptake w</w:t>
      </w:r>
      <w:r w:rsidR="006C6835" w:rsidRPr="00D46733">
        <w:rPr>
          <w:sz w:val="20"/>
          <w:szCs w:val="20"/>
          <w:lang w:val="en-US"/>
        </w:rPr>
        <w:t>as</w:t>
      </w:r>
      <w:r w:rsidR="002A2D0F" w:rsidRPr="00D46733">
        <w:rPr>
          <w:sz w:val="20"/>
          <w:szCs w:val="20"/>
          <w:lang w:val="en-US"/>
        </w:rPr>
        <w:t xml:space="preserve"> expressed on the base of plant dry weight</w:t>
      </w:r>
      <w:r w:rsidR="00C56924" w:rsidRPr="00D46733">
        <w:rPr>
          <w:sz w:val="20"/>
          <w:szCs w:val="20"/>
          <w:lang w:val="en-US"/>
        </w:rPr>
        <w:t xml:space="preserve"> (</w:t>
      </w:r>
      <w:proofErr w:type="spellStart"/>
      <w:r w:rsidR="006C6835" w:rsidRPr="00D46733">
        <w:rPr>
          <w:sz w:val="20"/>
          <w:szCs w:val="20"/>
          <w:lang w:val="en-US"/>
        </w:rPr>
        <w:t>Adelberg</w:t>
      </w:r>
      <w:proofErr w:type="spellEnd"/>
      <w:r w:rsidR="006C6835" w:rsidRPr="00D46733">
        <w:rPr>
          <w:sz w:val="20"/>
          <w:szCs w:val="20"/>
          <w:lang w:val="en-US"/>
        </w:rPr>
        <w:t xml:space="preserve"> et al. 2010</w:t>
      </w:r>
      <w:r w:rsidR="00C56924" w:rsidRPr="00D46733">
        <w:rPr>
          <w:sz w:val="20"/>
          <w:szCs w:val="20"/>
          <w:lang w:val="en-US"/>
        </w:rPr>
        <w:t>)</w:t>
      </w:r>
      <w:r w:rsidR="00FF1EAE" w:rsidRPr="00D46733">
        <w:rPr>
          <w:sz w:val="20"/>
          <w:szCs w:val="20"/>
          <w:lang w:val="en-US"/>
        </w:rPr>
        <w:t>.</w:t>
      </w:r>
    </w:p>
    <w:p w:rsidR="00272C7A" w:rsidRPr="00D46733" w:rsidRDefault="00796A1F" w:rsidP="00D46733">
      <w:pPr>
        <w:spacing w:line="480" w:lineRule="auto"/>
        <w:jc w:val="both"/>
        <w:rPr>
          <w:sz w:val="20"/>
          <w:szCs w:val="20"/>
          <w:lang w:val="en-US"/>
        </w:rPr>
      </w:pPr>
      <w:commentRangeStart w:id="353"/>
      <w:r w:rsidRPr="00D46733">
        <w:rPr>
          <w:sz w:val="20"/>
          <w:szCs w:val="20"/>
          <w:lang w:val="en-US"/>
        </w:rPr>
        <w:t xml:space="preserve">Five shoots </w:t>
      </w:r>
      <w:commentRangeEnd w:id="353"/>
      <w:r w:rsidR="00035737">
        <w:rPr>
          <w:rStyle w:val="CommentReference"/>
        </w:rPr>
        <w:commentReference w:id="353"/>
      </w:r>
      <w:r w:rsidRPr="00D46733">
        <w:rPr>
          <w:sz w:val="20"/>
          <w:szCs w:val="20"/>
          <w:lang w:val="en-US"/>
        </w:rPr>
        <w:t xml:space="preserve">per replicate were oven-dried at </w:t>
      </w:r>
      <w:smartTag w:uri="urn:schemas-microsoft-com:office:smarttags" w:element="metricconverter">
        <w:smartTagPr>
          <w:attr w:name="ProductID" w:val="80ﾰC"/>
        </w:smartTagPr>
        <w:r w:rsidRPr="00D46733">
          <w:rPr>
            <w:sz w:val="20"/>
            <w:szCs w:val="20"/>
            <w:lang w:val="en-US"/>
          </w:rPr>
          <w:t>80°C</w:t>
        </w:r>
      </w:smartTag>
      <w:r w:rsidRPr="00D46733">
        <w:rPr>
          <w:sz w:val="20"/>
          <w:szCs w:val="20"/>
          <w:lang w:val="en-US"/>
        </w:rPr>
        <w:t xml:space="preserve"> till constant </w:t>
      </w:r>
      <w:commentRangeStart w:id="354"/>
      <w:r w:rsidRPr="00D46733">
        <w:rPr>
          <w:sz w:val="20"/>
          <w:szCs w:val="20"/>
          <w:lang w:val="en-US"/>
        </w:rPr>
        <w:t>weight</w:t>
      </w:r>
      <w:commentRangeEnd w:id="354"/>
      <w:r w:rsidR="00970231">
        <w:rPr>
          <w:rStyle w:val="CommentReference"/>
        </w:rPr>
        <w:commentReference w:id="354"/>
      </w:r>
      <w:r w:rsidRPr="00D46733">
        <w:rPr>
          <w:sz w:val="20"/>
          <w:szCs w:val="20"/>
          <w:lang w:val="en-US"/>
        </w:rPr>
        <w:t xml:space="preserve"> and then ground </w:t>
      </w:r>
      <w:r w:rsidR="00CD4C15" w:rsidRPr="00D46733">
        <w:rPr>
          <w:color w:val="141314"/>
          <w:sz w:val="20"/>
          <w:szCs w:val="20"/>
          <w:lang w:val="en-US"/>
        </w:rPr>
        <w:t xml:space="preserve">in a Wiley mill to pass through a 20-mesh screen </w:t>
      </w:r>
      <w:r w:rsidRPr="00D46733">
        <w:rPr>
          <w:sz w:val="20"/>
          <w:szCs w:val="20"/>
          <w:lang w:val="en-US"/>
        </w:rPr>
        <w:t xml:space="preserve">and stored to </w:t>
      </w:r>
      <w:proofErr w:type="spellStart"/>
      <w:r w:rsidRPr="00D46733">
        <w:rPr>
          <w:sz w:val="20"/>
          <w:szCs w:val="20"/>
          <w:lang w:val="en-US"/>
        </w:rPr>
        <w:t>analyse</w:t>
      </w:r>
      <w:proofErr w:type="spellEnd"/>
      <w:r w:rsidRPr="00D46733">
        <w:rPr>
          <w:sz w:val="20"/>
          <w:szCs w:val="20"/>
          <w:lang w:val="en-US"/>
        </w:rPr>
        <w:t xml:space="preserve"> the total nitrogen and </w:t>
      </w:r>
      <w:r w:rsidR="00CD4C15" w:rsidRPr="00D46733">
        <w:rPr>
          <w:sz w:val="20"/>
          <w:szCs w:val="20"/>
          <w:lang w:val="en-US"/>
        </w:rPr>
        <w:t>element</w:t>
      </w:r>
      <w:r w:rsidRPr="00D46733">
        <w:rPr>
          <w:sz w:val="20"/>
          <w:szCs w:val="20"/>
          <w:lang w:val="en-US"/>
        </w:rPr>
        <w:t>s content.</w:t>
      </w:r>
      <w:r w:rsidR="00D20222" w:rsidRPr="00D46733">
        <w:rPr>
          <w:sz w:val="20"/>
          <w:szCs w:val="20"/>
          <w:lang w:val="en-US"/>
        </w:rPr>
        <w:t xml:space="preserve"> </w:t>
      </w:r>
      <w:r w:rsidR="006D19A7" w:rsidRPr="00D46733">
        <w:rPr>
          <w:sz w:val="20"/>
          <w:szCs w:val="20"/>
          <w:lang w:val="en-US"/>
        </w:rPr>
        <w:t xml:space="preserve">The N concentration of dried plant tissues was determined after mineralization with </w:t>
      </w:r>
      <w:proofErr w:type="spellStart"/>
      <w:r w:rsidR="006D19A7" w:rsidRPr="00D46733">
        <w:rPr>
          <w:sz w:val="20"/>
          <w:szCs w:val="20"/>
          <w:lang w:val="en-US"/>
        </w:rPr>
        <w:t>sulphuric</w:t>
      </w:r>
      <w:proofErr w:type="spellEnd"/>
      <w:r w:rsidR="006D19A7" w:rsidRPr="00D46733">
        <w:rPr>
          <w:sz w:val="20"/>
          <w:szCs w:val="20"/>
          <w:lang w:val="en-US"/>
        </w:rPr>
        <w:t xml:space="preserve"> acid by </w:t>
      </w:r>
      <w:ins w:id="355" w:author="Anon" w:date="2013-06-14T10:01:00Z">
        <w:r w:rsidR="00DA0009">
          <w:rPr>
            <w:sz w:val="20"/>
            <w:szCs w:val="20"/>
            <w:lang w:val="en-US"/>
          </w:rPr>
          <w:t xml:space="preserve">the </w:t>
        </w:r>
      </w:ins>
      <w:proofErr w:type="spellStart"/>
      <w:r w:rsidR="006D19A7" w:rsidRPr="00D46733">
        <w:rPr>
          <w:sz w:val="20"/>
          <w:szCs w:val="20"/>
          <w:lang w:val="en-US"/>
        </w:rPr>
        <w:t>Kjeldhal</w:t>
      </w:r>
      <w:proofErr w:type="spellEnd"/>
      <w:r w:rsidR="006D19A7" w:rsidRPr="00D46733">
        <w:rPr>
          <w:sz w:val="20"/>
          <w:szCs w:val="20"/>
          <w:lang w:val="en-US"/>
        </w:rPr>
        <w:t xml:space="preserve"> meth</w:t>
      </w:r>
      <w:r w:rsidRPr="00D46733">
        <w:rPr>
          <w:sz w:val="20"/>
          <w:szCs w:val="20"/>
          <w:lang w:val="en-US"/>
        </w:rPr>
        <w:t>od</w:t>
      </w:r>
      <w:r w:rsidR="00533695">
        <w:rPr>
          <w:sz w:val="20"/>
          <w:szCs w:val="20"/>
          <w:lang w:val="en-US"/>
        </w:rPr>
        <w:t xml:space="preserve"> (</w:t>
      </w:r>
      <w:proofErr w:type="spellStart"/>
      <w:r w:rsidR="00533695">
        <w:rPr>
          <w:sz w:val="20"/>
          <w:szCs w:val="20"/>
          <w:lang w:val="en-US"/>
        </w:rPr>
        <w:t>Bremner</w:t>
      </w:r>
      <w:proofErr w:type="spellEnd"/>
      <w:r w:rsidR="006D19A7" w:rsidRPr="00D46733">
        <w:rPr>
          <w:sz w:val="20"/>
          <w:szCs w:val="20"/>
          <w:lang w:val="en-US"/>
        </w:rPr>
        <w:t xml:space="preserve"> 1965).</w:t>
      </w:r>
      <w:r w:rsidR="002F6E28" w:rsidRPr="00D46733">
        <w:rPr>
          <w:sz w:val="20"/>
          <w:szCs w:val="20"/>
          <w:lang w:val="en-US"/>
        </w:rPr>
        <w:t xml:space="preserve"> </w:t>
      </w:r>
      <w:commentRangeStart w:id="356"/>
      <w:smartTag w:uri="urn:schemas-microsoft-com:office:smarttags" w:element="metricconverter">
        <w:smartTagPr>
          <w:attr w:name="ProductID" w:val="0.5 g"/>
        </w:smartTagPr>
        <w:r w:rsidR="002F6E28" w:rsidRPr="00D46733">
          <w:rPr>
            <w:sz w:val="20"/>
            <w:szCs w:val="20"/>
            <w:lang w:val="en-US"/>
          </w:rPr>
          <w:t>0.</w:t>
        </w:r>
        <w:r w:rsidR="006D19A7" w:rsidRPr="00D46733">
          <w:rPr>
            <w:sz w:val="20"/>
            <w:szCs w:val="20"/>
            <w:lang w:val="en-US"/>
          </w:rPr>
          <w:t>5 g</w:t>
        </w:r>
      </w:smartTag>
      <w:r w:rsidR="00D06C76" w:rsidRPr="00D46733">
        <w:rPr>
          <w:sz w:val="20"/>
          <w:szCs w:val="20"/>
          <w:lang w:val="en-US"/>
        </w:rPr>
        <w:t xml:space="preserve"> </w:t>
      </w:r>
      <w:commentRangeEnd w:id="356"/>
      <w:r w:rsidR="00DA0009">
        <w:rPr>
          <w:rStyle w:val="CommentReference"/>
        </w:rPr>
        <w:commentReference w:id="356"/>
      </w:r>
      <w:r w:rsidR="00D06C76" w:rsidRPr="00D46733">
        <w:rPr>
          <w:sz w:val="20"/>
          <w:szCs w:val="20"/>
          <w:lang w:val="en-US"/>
        </w:rPr>
        <w:t>of the dried</w:t>
      </w:r>
      <w:r w:rsidR="00144EFF" w:rsidRPr="00D46733">
        <w:rPr>
          <w:sz w:val="20"/>
          <w:szCs w:val="20"/>
          <w:lang w:val="en-US"/>
        </w:rPr>
        <w:t xml:space="preserve"> tissues were </w:t>
      </w:r>
      <w:proofErr w:type="spellStart"/>
      <w:r w:rsidR="00144EFF" w:rsidRPr="00D46733">
        <w:rPr>
          <w:sz w:val="20"/>
          <w:szCs w:val="20"/>
          <w:lang w:val="en-US"/>
        </w:rPr>
        <w:t>analys</w:t>
      </w:r>
      <w:r w:rsidR="006D19A7" w:rsidRPr="00D46733">
        <w:rPr>
          <w:sz w:val="20"/>
          <w:szCs w:val="20"/>
          <w:lang w:val="en-US"/>
        </w:rPr>
        <w:t>ed</w:t>
      </w:r>
      <w:proofErr w:type="spellEnd"/>
      <w:r w:rsidR="006D19A7" w:rsidRPr="00D46733">
        <w:rPr>
          <w:sz w:val="20"/>
          <w:szCs w:val="20"/>
          <w:lang w:val="en-US"/>
        </w:rPr>
        <w:t xml:space="preserve"> for the f</w:t>
      </w:r>
      <w:r w:rsidR="00405129" w:rsidRPr="00D46733">
        <w:rPr>
          <w:sz w:val="20"/>
          <w:szCs w:val="20"/>
          <w:lang w:val="en-US"/>
        </w:rPr>
        <w:t>o</w:t>
      </w:r>
      <w:r w:rsidR="006D19A7" w:rsidRPr="00D46733">
        <w:rPr>
          <w:sz w:val="20"/>
          <w:szCs w:val="20"/>
          <w:lang w:val="en-US"/>
        </w:rPr>
        <w:t xml:space="preserve">llowing major and trace elements: K, P, </w:t>
      </w:r>
      <w:r w:rsidR="00700459" w:rsidRPr="00D46733">
        <w:rPr>
          <w:sz w:val="20"/>
          <w:szCs w:val="20"/>
          <w:lang w:val="en-US"/>
        </w:rPr>
        <w:t xml:space="preserve">Mg, </w:t>
      </w:r>
      <w:r w:rsidR="006D19A7" w:rsidRPr="00D46733">
        <w:rPr>
          <w:sz w:val="20"/>
          <w:szCs w:val="20"/>
          <w:lang w:val="en-US"/>
        </w:rPr>
        <w:t xml:space="preserve">Ca, Na, </w:t>
      </w:r>
      <w:proofErr w:type="spellStart"/>
      <w:r w:rsidR="00700459" w:rsidRPr="00D46733">
        <w:rPr>
          <w:sz w:val="20"/>
          <w:szCs w:val="20"/>
          <w:lang w:val="en-US"/>
        </w:rPr>
        <w:t>Mn</w:t>
      </w:r>
      <w:proofErr w:type="spellEnd"/>
      <w:r w:rsidR="00700459" w:rsidRPr="00D46733">
        <w:rPr>
          <w:sz w:val="20"/>
          <w:szCs w:val="20"/>
          <w:lang w:val="en-US"/>
        </w:rPr>
        <w:t xml:space="preserve">, </w:t>
      </w:r>
      <w:r w:rsidR="006D19A7" w:rsidRPr="00D46733">
        <w:rPr>
          <w:sz w:val="20"/>
          <w:szCs w:val="20"/>
          <w:lang w:val="en-US"/>
        </w:rPr>
        <w:t xml:space="preserve">Fe, B, Zn, and </w:t>
      </w:r>
      <w:commentRangeStart w:id="357"/>
      <w:r w:rsidR="006D19A7" w:rsidRPr="00D46733">
        <w:rPr>
          <w:sz w:val="20"/>
          <w:szCs w:val="20"/>
          <w:lang w:val="en-US"/>
        </w:rPr>
        <w:t>Cu</w:t>
      </w:r>
      <w:commentRangeEnd w:id="357"/>
      <w:r w:rsidR="00263FD9">
        <w:rPr>
          <w:rStyle w:val="CommentReference"/>
        </w:rPr>
        <w:commentReference w:id="357"/>
      </w:r>
      <w:r w:rsidR="006D19A7" w:rsidRPr="00D46733">
        <w:rPr>
          <w:sz w:val="20"/>
          <w:szCs w:val="20"/>
          <w:lang w:val="en-US"/>
        </w:rPr>
        <w:t xml:space="preserve">. Their concentration was determined by dry </w:t>
      </w:r>
      <w:proofErr w:type="spellStart"/>
      <w:r w:rsidR="006D19A7" w:rsidRPr="00D46733">
        <w:rPr>
          <w:sz w:val="20"/>
          <w:szCs w:val="20"/>
          <w:lang w:val="en-US"/>
        </w:rPr>
        <w:t>ashing</w:t>
      </w:r>
      <w:proofErr w:type="spellEnd"/>
      <w:r w:rsidR="006D19A7" w:rsidRPr="00D46733">
        <w:rPr>
          <w:sz w:val="20"/>
          <w:szCs w:val="20"/>
          <w:lang w:val="en-US"/>
        </w:rPr>
        <w:t xml:space="preserve"> at </w:t>
      </w:r>
      <w:smartTag w:uri="urn:schemas-microsoft-com:office:smarttags" w:element="metricconverter">
        <w:smartTagPr>
          <w:attr w:name="ProductID" w:val="400ﾰC"/>
        </w:smartTagPr>
        <w:r w:rsidR="006D19A7" w:rsidRPr="00D46733">
          <w:rPr>
            <w:sz w:val="20"/>
            <w:szCs w:val="20"/>
            <w:lang w:val="en-US"/>
          </w:rPr>
          <w:t>400°C</w:t>
        </w:r>
      </w:smartTag>
      <w:r w:rsidR="006D19A7" w:rsidRPr="00D46733">
        <w:rPr>
          <w:sz w:val="20"/>
          <w:szCs w:val="20"/>
          <w:lang w:val="en-US"/>
        </w:rPr>
        <w:t xml:space="preserve"> for 24 h, dissolving the ash in HNO</w:t>
      </w:r>
      <w:r w:rsidR="006D19A7" w:rsidRPr="00D46733">
        <w:rPr>
          <w:sz w:val="20"/>
          <w:szCs w:val="20"/>
          <w:vertAlign w:val="subscript"/>
          <w:lang w:val="en-US"/>
        </w:rPr>
        <w:t>3</w:t>
      </w:r>
      <w:r w:rsidR="006D19A7" w:rsidRPr="00D46733">
        <w:rPr>
          <w:sz w:val="20"/>
          <w:szCs w:val="20"/>
          <w:lang w:val="en-US"/>
        </w:rPr>
        <w:t xml:space="preserve"> 1:</w:t>
      </w:r>
      <w:proofErr w:type="gramStart"/>
      <w:r w:rsidR="006D19A7" w:rsidRPr="00D46733">
        <w:rPr>
          <w:sz w:val="20"/>
          <w:szCs w:val="20"/>
          <w:lang w:val="en-US"/>
        </w:rPr>
        <w:t>20 v/v</w:t>
      </w:r>
      <w:proofErr w:type="gramEnd"/>
      <w:r w:rsidR="006D19A7" w:rsidRPr="00D46733">
        <w:rPr>
          <w:sz w:val="20"/>
          <w:szCs w:val="20"/>
          <w:lang w:val="en-US"/>
        </w:rPr>
        <w:t xml:space="preserve"> and assaying the solution obtained by an inductively coupled plasma emission spectrophotometer </w:t>
      </w:r>
      <w:r w:rsidR="00405129" w:rsidRPr="00D46733">
        <w:rPr>
          <w:sz w:val="20"/>
          <w:szCs w:val="20"/>
          <w:lang w:val="en-US"/>
        </w:rPr>
        <w:t xml:space="preserve">(ICP Iris: Thermo </w:t>
      </w:r>
      <w:proofErr w:type="spellStart"/>
      <w:r w:rsidR="00405129" w:rsidRPr="00D46733">
        <w:rPr>
          <w:sz w:val="20"/>
          <w:szCs w:val="20"/>
          <w:lang w:val="en-US"/>
        </w:rPr>
        <w:t>Optek</w:t>
      </w:r>
      <w:proofErr w:type="spellEnd"/>
      <w:r w:rsidR="00405129" w:rsidRPr="00D46733">
        <w:rPr>
          <w:sz w:val="20"/>
          <w:szCs w:val="20"/>
          <w:lang w:val="en-US"/>
        </w:rPr>
        <w:t>, Milan, Italy; Karla 1998).</w:t>
      </w:r>
      <w:r w:rsidR="00700459" w:rsidRPr="00D46733">
        <w:rPr>
          <w:sz w:val="20"/>
          <w:szCs w:val="20"/>
          <w:lang w:val="en-US"/>
        </w:rPr>
        <w:t xml:space="preserve"> The mineral content was expressed in mg </w:t>
      </w:r>
      <w:ins w:id="358" w:author="Anon" w:date="2013-06-14T10:23:00Z">
        <w:r w:rsidR="00263FD9">
          <w:rPr>
            <w:sz w:val="20"/>
            <w:szCs w:val="20"/>
            <w:lang w:val="en-US"/>
          </w:rPr>
          <w:t>(</w:t>
        </w:r>
      </w:ins>
      <w:ins w:id="359" w:author="Anon" w:date="2013-06-14T10:24:00Z">
        <w:r w:rsidR="00263FD9">
          <w:rPr>
            <w:sz w:val="20"/>
            <w:szCs w:val="20"/>
            <w:lang w:val="en-US"/>
          </w:rPr>
          <w:t xml:space="preserve">major elements) </w:t>
        </w:r>
      </w:ins>
      <w:r w:rsidR="00700459" w:rsidRPr="00D46733">
        <w:rPr>
          <w:sz w:val="20"/>
          <w:szCs w:val="20"/>
          <w:lang w:val="en-US"/>
        </w:rPr>
        <w:t xml:space="preserve">or </w:t>
      </w:r>
      <w:proofErr w:type="spellStart"/>
      <w:r w:rsidR="00700459" w:rsidRPr="00D46733">
        <w:rPr>
          <w:sz w:val="20"/>
          <w:szCs w:val="20"/>
          <w:lang w:val="en-US"/>
        </w:rPr>
        <w:t>μg</w:t>
      </w:r>
      <w:proofErr w:type="spellEnd"/>
      <w:r w:rsidR="00700459" w:rsidRPr="00D46733">
        <w:rPr>
          <w:sz w:val="20"/>
          <w:szCs w:val="20"/>
          <w:lang w:val="en-US"/>
        </w:rPr>
        <w:t xml:space="preserve"> </w:t>
      </w:r>
      <w:ins w:id="360" w:author="Anon" w:date="2013-06-14T10:24:00Z">
        <w:r w:rsidR="00263FD9">
          <w:rPr>
            <w:sz w:val="20"/>
            <w:szCs w:val="20"/>
            <w:lang w:val="en-US"/>
          </w:rPr>
          <w:t xml:space="preserve">(minor elements) </w:t>
        </w:r>
      </w:ins>
      <w:r w:rsidR="00700459" w:rsidRPr="00D46733">
        <w:rPr>
          <w:sz w:val="20"/>
          <w:szCs w:val="20"/>
          <w:lang w:val="en-US"/>
        </w:rPr>
        <w:t>per g of dry weight.</w:t>
      </w:r>
    </w:p>
    <w:p w:rsidR="00272C7A" w:rsidRPr="00953B58" w:rsidRDefault="004376DB" w:rsidP="00D46733">
      <w:pPr>
        <w:spacing w:line="480" w:lineRule="auto"/>
        <w:jc w:val="both"/>
        <w:rPr>
          <w:i/>
          <w:sz w:val="20"/>
          <w:szCs w:val="20"/>
          <w:lang w:val="en-US"/>
        </w:rPr>
      </w:pPr>
      <w:r w:rsidRPr="00D46733">
        <w:rPr>
          <w:i/>
          <w:sz w:val="20"/>
          <w:szCs w:val="20"/>
          <w:lang w:val="en-US"/>
        </w:rPr>
        <w:t>Statistical analysi</w:t>
      </w:r>
      <w:r w:rsidR="00272C7A" w:rsidRPr="00D46733">
        <w:rPr>
          <w:i/>
          <w:sz w:val="20"/>
          <w:szCs w:val="20"/>
          <w:lang w:val="en-US"/>
        </w:rPr>
        <w:t>s</w:t>
      </w:r>
    </w:p>
    <w:p w:rsidR="00B24C80" w:rsidRPr="00D46733" w:rsidRDefault="00896E10" w:rsidP="00D46733">
      <w:pPr>
        <w:autoSpaceDE w:val="0"/>
        <w:autoSpaceDN w:val="0"/>
        <w:adjustRightInd w:val="0"/>
        <w:spacing w:line="480" w:lineRule="auto"/>
        <w:jc w:val="both"/>
        <w:rPr>
          <w:sz w:val="20"/>
          <w:szCs w:val="20"/>
          <w:lang w:val="en-US"/>
        </w:rPr>
      </w:pPr>
      <w:r w:rsidRPr="00D46733">
        <w:rPr>
          <w:sz w:val="20"/>
          <w:szCs w:val="20"/>
          <w:lang w:val="en-US"/>
        </w:rPr>
        <w:t xml:space="preserve">All data were analyzed by using the SPSS </w:t>
      </w:r>
      <w:r w:rsidR="00B21A29" w:rsidRPr="00D46733">
        <w:rPr>
          <w:sz w:val="20"/>
          <w:szCs w:val="20"/>
          <w:lang w:val="en-US"/>
        </w:rPr>
        <w:t>software package (SPSS</w:t>
      </w:r>
      <w:r w:rsidRPr="00D46733">
        <w:rPr>
          <w:sz w:val="20"/>
          <w:szCs w:val="20"/>
          <w:lang w:val="en-US"/>
        </w:rPr>
        <w:t xml:space="preserve"> 16.0 for </w:t>
      </w:r>
      <w:commentRangeStart w:id="361"/>
      <w:r w:rsidRPr="00D46733">
        <w:rPr>
          <w:sz w:val="20"/>
          <w:szCs w:val="20"/>
          <w:lang w:val="en-US"/>
        </w:rPr>
        <w:t>Windows</w:t>
      </w:r>
      <w:r w:rsidR="00B21A29" w:rsidRPr="00D46733">
        <w:rPr>
          <w:sz w:val="20"/>
          <w:szCs w:val="20"/>
          <w:lang w:val="en-US"/>
        </w:rPr>
        <w:t>)</w:t>
      </w:r>
      <w:r w:rsidRPr="00D46733">
        <w:rPr>
          <w:sz w:val="20"/>
          <w:szCs w:val="20"/>
          <w:lang w:val="en-US"/>
        </w:rPr>
        <w:t xml:space="preserve">. </w:t>
      </w:r>
      <w:commentRangeEnd w:id="361"/>
      <w:r w:rsidR="00C85E6E">
        <w:rPr>
          <w:rStyle w:val="CommentReference"/>
        </w:rPr>
        <w:commentReference w:id="361"/>
      </w:r>
      <w:r w:rsidRPr="00D46733">
        <w:rPr>
          <w:sz w:val="20"/>
          <w:szCs w:val="20"/>
          <w:lang w:val="en-US"/>
        </w:rPr>
        <w:t xml:space="preserve">Data were subjected to two-way analysis of variance (ANOVA). </w:t>
      </w:r>
      <w:r w:rsidR="00796A1F" w:rsidRPr="00D46733">
        <w:rPr>
          <w:sz w:val="20"/>
          <w:szCs w:val="20"/>
          <w:lang w:val="en-US"/>
        </w:rPr>
        <w:t>Percentage values of dry matter were transformed arcsine before analysis of variance. Treatment means were compared when the F-test statistic for treatment was significant, with least squares means separated using the least significant difference method (p = 0.05)</w:t>
      </w:r>
      <w:r w:rsidRPr="00D46733">
        <w:rPr>
          <w:sz w:val="20"/>
          <w:szCs w:val="20"/>
          <w:lang w:val="en-US"/>
        </w:rPr>
        <w:t>.</w:t>
      </w:r>
      <w:ins w:id="362" w:author="Anon" w:date="2013-06-13T12:54:00Z">
        <w:r w:rsidR="006B3EBB">
          <w:rPr>
            <w:sz w:val="20"/>
            <w:szCs w:val="20"/>
            <w:lang w:val="en-US"/>
          </w:rPr>
          <w:t>What about correlation</w:t>
        </w:r>
      </w:ins>
    </w:p>
    <w:p w:rsidR="00896E10" w:rsidRPr="00D46733" w:rsidRDefault="00896E10" w:rsidP="00D46733">
      <w:pPr>
        <w:autoSpaceDE w:val="0"/>
        <w:autoSpaceDN w:val="0"/>
        <w:adjustRightInd w:val="0"/>
        <w:spacing w:line="480" w:lineRule="auto"/>
        <w:rPr>
          <w:sz w:val="20"/>
          <w:szCs w:val="20"/>
          <w:lang w:val="en-US"/>
        </w:rPr>
      </w:pPr>
    </w:p>
    <w:p w:rsidR="00FE3F1E" w:rsidRPr="000B0F1F" w:rsidRDefault="00FE3F1E" w:rsidP="00D46733">
      <w:pPr>
        <w:autoSpaceDE w:val="0"/>
        <w:autoSpaceDN w:val="0"/>
        <w:adjustRightInd w:val="0"/>
        <w:spacing w:line="480" w:lineRule="auto"/>
        <w:jc w:val="both"/>
        <w:rPr>
          <w:color w:val="231F20"/>
          <w:sz w:val="20"/>
          <w:szCs w:val="20"/>
          <w:lang w:val="en-US"/>
          <w:rPrChange w:id="363" w:author="Anon" w:date="2013-06-14T10:39:00Z">
            <w:rPr>
              <w:b/>
              <w:color w:val="231F20"/>
              <w:sz w:val="20"/>
              <w:szCs w:val="20"/>
              <w:lang w:val="en-US"/>
            </w:rPr>
          </w:rPrChange>
        </w:rPr>
      </w:pPr>
      <w:r w:rsidRPr="00D46733">
        <w:rPr>
          <w:b/>
          <w:color w:val="231F20"/>
          <w:sz w:val="20"/>
          <w:szCs w:val="20"/>
          <w:lang w:val="en-US"/>
        </w:rPr>
        <w:t>Results</w:t>
      </w:r>
      <w:ins w:id="364" w:author="Anon" w:date="2013-06-14T10:39:00Z">
        <w:r w:rsidR="000B0F1F">
          <w:rPr>
            <w:b/>
            <w:color w:val="231F20"/>
            <w:sz w:val="20"/>
            <w:szCs w:val="20"/>
            <w:lang w:val="en-US"/>
          </w:rPr>
          <w:t xml:space="preserve"> </w:t>
        </w:r>
        <w:r w:rsidR="000B0F1F" w:rsidRPr="000B0F1F">
          <w:rPr>
            <w:color w:val="231F20"/>
            <w:sz w:val="20"/>
            <w:szCs w:val="20"/>
            <w:lang w:val="en-US"/>
            <w:rPrChange w:id="365" w:author="Anon" w:date="2013-06-14T10:39:00Z">
              <w:rPr>
                <w:b/>
                <w:color w:val="231F20"/>
                <w:sz w:val="20"/>
                <w:szCs w:val="20"/>
                <w:lang w:val="en-US"/>
              </w:rPr>
            </w:rPrChange>
          </w:rPr>
          <w:t>Cannot figure out your results. There is insufficient data presented</w:t>
        </w:r>
      </w:ins>
      <w:ins w:id="366" w:author="Anon" w:date="2013-06-14T10:40:00Z">
        <w:r w:rsidR="000B0F1F">
          <w:rPr>
            <w:color w:val="231F20"/>
            <w:sz w:val="20"/>
            <w:szCs w:val="20"/>
            <w:lang w:val="en-US"/>
          </w:rPr>
          <w:t>. You have not referred to (for instance) any of the data in Table 1in the text so one does not know which figures r</w:t>
        </w:r>
      </w:ins>
      <w:ins w:id="367" w:author="Anon" w:date="2013-06-14T10:41:00Z">
        <w:r w:rsidR="000B0F1F">
          <w:rPr>
            <w:color w:val="231F20"/>
            <w:sz w:val="20"/>
            <w:szCs w:val="20"/>
            <w:lang w:val="en-US"/>
          </w:rPr>
          <w:t>efer to which treatment.</w:t>
        </w:r>
      </w:ins>
      <w:ins w:id="368" w:author="Anon" w:date="2013-06-14T10:40:00Z">
        <w:r w:rsidR="000B0F1F">
          <w:rPr>
            <w:color w:val="231F20"/>
            <w:sz w:val="20"/>
            <w:szCs w:val="20"/>
            <w:lang w:val="en-US"/>
          </w:rPr>
          <w:t xml:space="preserve"> </w:t>
        </w:r>
      </w:ins>
    </w:p>
    <w:p w:rsidR="00AD785C" w:rsidRPr="00D46733" w:rsidRDefault="000D54E8"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 xml:space="preserve">Growth </w:t>
      </w:r>
      <w:r w:rsidR="005670C5" w:rsidRPr="00D46733">
        <w:rPr>
          <w:i/>
          <w:color w:val="231F20"/>
          <w:sz w:val="20"/>
          <w:szCs w:val="20"/>
          <w:lang w:val="en-US"/>
        </w:rPr>
        <w:t>parameters</w:t>
      </w:r>
    </w:p>
    <w:p w:rsidR="00F56BA9" w:rsidRDefault="002C519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Addition of AC to the culture medium significantly increased shoots </w:t>
      </w:r>
      <w:proofErr w:type="gramStart"/>
      <w:r w:rsidRPr="00D46733">
        <w:rPr>
          <w:color w:val="231F20"/>
          <w:sz w:val="20"/>
          <w:szCs w:val="20"/>
          <w:lang w:val="en-US"/>
        </w:rPr>
        <w:t>length</w:t>
      </w:r>
      <w:r w:rsidR="002407C8" w:rsidRPr="00D46733">
        <w:rPr>
          <w:color w:val="231F20"/>
          <w:sz w:val="20"/>
          <w:szCs w:val="20"/>
          <w:lang w:val="en-US"/>
        </w:rPr>
        <w:t>,</w:t>
      </w:r>
      <w:proofErr w:type="gramEnd"/>
      <w:r w:rsidR="002407C8" w:rsidRPr="00D46733">
        <w:rPr>
          <w:color w:val="231F20"/>
          <w:sz w:val="20"/>
          <w:szCs w:val="20"/>
          <w:lang w:val="en-US"/>
        </w:rPr>
        <w:t xml:space="preserve"> shoots</w:t>
      </w:r>
      <w:r w:rsidR="0032437F">
        <w:rPr>
          <w:color w:val="231F20"/>
          <w:sz w:val="20"/>
          <w:szCs w:val="20"/>
          <w:lang w:val="en-US"/>
        </w:rPr>
        <w:t xml:space="preserve"> </w:t>
      </w:r>
      <w:r w:rsidR="00716DA8" w:rsidRPr="00D46733">
        <w:rPr>
          <w:sz w:val="20"/>
          <w:szCs w:val="20"/>
          <w:lang w:val="en-US"/>
        </w:rPr>
        <w:t>f</w:t>
      </w:r>
      <w:r w:rsidR="00716DA8" w:rsidRPr="00D46733">
        <w:rPr>
          <w:color w:val="231F20"/>
          <w:sz w:val="20"/>
          <w:szCs w:val="20"/>
          <w:lang w:val="en-US"/>
        </w:rPr>
        <w:t>resh weight</w:t>
      </w:r>
      <w:r w:rsidR="002407C8" w:rsidRPr="00D46733">
        <w:rPr>
          <w:color w:val="231F20"/>
          <w:sz w:val="20"/>
          <w:szCs w:val="20"/>
          <w:lang w:val="en-US"/>
        </w:rPr>
        <w:t xml:space="preserve"> and the elongation rate</w:t>
      </w:r>
      <w:r w:rsidRPr="00D46733">
        <w:rPr>
          <w:color w:val="231F20"/>
          <w:sz w:val="20"/>
          <w:szCs w:val="20"/>
          <w:lang w:val="en-US"/>
        </w:rPr>
        <w:t>.</w:t>
      </w:r>
      <w:r w:rsidR="002407C8" w:rsidRPr="00D46733">
        <w:rPr>
          <w:color w:val="231F20"/>
          <w:sz w:val="20"/>
          <w:szCs w:val="20"/>
          <w:lang w:val="en-US"/>
        </w:rPr>
        <w:t xml:space="preserve"> The length of the culture period significantly affected shoots length, shoots fresh </w:t>
      </w:r>
      <w:proofErr w:type="gramStart"/>
      <w:r w:rsidR="002407C8" w:rsidRPr="00D46733">
        <w:rPr>
          <w:color w:val="231F20"/>
          <w:sz w:val="20"/>
          <w:szCs w:val="20"/>
          <w:lang w:val="en-US"/>
        </w:rPr>
        <w:t>weight,</w:t>
      </w:r>
      <w:proofErr w:type="gramEnd"/>
      <w:r w:rsidR="002407C8" w:rsidRPr="00D46733">
        <w:rPr>
          <w:color w:val="231F20"/>
          <w:sz w:val="20"/>
          <w:szCs w:val="20"/>
          <w:lang w:val="en-US"/>
        </w:rPr>
        <w:t xml:space="preserve"> shoots dry weight</w:t>
      </w:r>
      <w:r w:rsidRPr="00D46733">
        <w:rPr>
          <w:color w:val="231F20"/>
          <w:sz w:val="20"/>
          <w:szCs w:val="20"/>
          <w:lang w:val="en-US"/>
        </w:rPr>
        <w:t xml:space="preserve"> </w:t>
      </w:r>
      <w:r w:rsidR="002407C8" w:rsidRPr="00D46733">
        <w:rPr>
          <w:color w:val="231F20"/>
          <w:sz w:val="20"/>
          <w:szCs w:val="20"/>
          <w:lang w:val="en-US"/>
        </w:rPr>
        <w:t>and root number. After 40 days of culture shoots length, shoots fresh weight and root number were higher than after</w:t>
      </w:r>
      <w:r w:rsidR="00533695">
        <w:rPr>
          <w:color w:val="231F20"/>
          <w:sz w:val="20"/>
          <w:szCs w:val="20"/>
          <w:lang w:val="en-US"/>
        </w:rPr>
        <w:t xml:space="preserve"> 20 days while shoots dry matter</w:t>
      </w:r>
      <w:r w:rsidR="002407C8" w:rsidRPr="00D46733">
        <w:rPr>
          <w:color w:val="231F20"/>
          <w:sz w:val="20"/>
          <w:szCs w:val="20"/>
          <w:lang w:val="en-US"/>
        </w:rPr>
        <w:t xml:space="preserve"> was lower at 40 days of culture (Table 1).</w:t>
      </w:r>
      <w:r w:rsidR="009E08B5">
        <w:rPr>
          <w:color w:val="231F20"/>
          <w:sz w:val="20"/>
          <w:szCs w:val="20"/>
          <w:lang w:val="en-US"/>
        </w:rPr>
        <w:t xml:space="preserve"> </w:t>
      </w:r>
    </w:p>
    <w:p w:rsidR="000D0D37" w:rsidRPr="00D46733" w:rsidRDefault="00EE09B6" w:rsidP="00D46733">
      <w:pPr>
        <w:autoSpaceDE w:val="0"/>
        <w:autoSpaceDN w:val="0"/>
        <w:adjustRightInd w:val="0"/>
        <w:spacing w:line="480" w:lineRule="auto"/>
        <w:jc w:val="both"/>
        <w:rPr>
          <w:color w:val="231F20"/>
          <w:sz w:val="20"/>
          <w:szCs w:val="20"/>
          <w:lang w:val="en-US"/>
        </w:rPr>
      </w:pPr>
      <w:r w:rsidRPr="00D46733">
        <w:rPr>
          <w:sz w:val="20"/>
          <w:szCs w:val="20"/>
          <w:lang w:val="en-US"/>
        </w:rPr>
        <w:t>Growth index</w:t>
      </w:r>
      <w:r w:rsidR="00CE0D17" w:rsidRPr="00D46733">
        <w:rPr>
          <w:sz w:val="20"/>
          <w:szCs w:val="20"/>
          <w:lang w:val="en-US"/>
        </w:rPr>
        <w:t xml:space="preserve"> was</w:t>
      </w:r>
      <w:r w:rsidRPr="00D46733">
        <w:rPr>
          <w:sz w:val="20"/>
          <w:szCs w:val="20"/>
          <w:lang w:val="en-US"/>
        </w:rPr>
        <w:t xml:space="preserve"> significantly affected by the interaction between AC and days of culture; the highest </w:t>
      </w:r>
      <w:r w:rsidR="007E1177" w:rsidRPr="00D46733">
        <w:rPr>
          <w:sz w:val="20"/>
          <w:szCs w:val="20"/>
          <w:lang w:val="en-US"/>
        </w:rPr>
        <w:t>GI</w:t>
      </w:r>
      <w:r w:rsidR="000A4AC8" w:rsidRPr="00D46733">
        <w:rPr>
          <w:sz w:val="20"/>
          <w:szCs w:val="20"/>
          <w:lang w:val="en-US"/>
        </w:rPr>
        <w:t xml:space="preserve"> </w:t>
      </w:r>
      <w:r w:rsidR="00744442" w:rsidRPr="00D46733">
        <w:rPr>
          <w:sz w:val="20"/>
          <w:szCs w:val="20"/>
          <w:lang w:val="en-US"/>
        </w:rPr>
        <w:t xml:space="preserve">value </w:t>
      </w:r>
      <w:r w:rsidR="00A821BE" w:rsidRPr="00D46733">
        <w:rPr>
          <w:sz w:val="20"/>
          <w:szCs w:val="20"/>
          <w:lang w:val="en-US"/>
        </w:rPr>
        <w:t xml:space="preserve">was obtained after 40 days in </w:t>
      </w:r>
      <w:r w:rsidRPr="00D46733">
        <w:rPr>
          <w:sz w:val="20"/>
          <w:szCs w:val="20"/>
          <w:lang w:val="en-US"/>
        </w:rPr>
        <w:t xml:space="preserve">the </w:t>
      </w:r>
      <w:r w:rsidR="00A821BE" w:rsidRPr="00D46733">
        <w:rPr>
          <w:sz w:val="20"/>
          <w:szCs w:val="20"/>
          <w:lang w:val="en-US"/>
        </w:rPr>
        <w:t>presence of AC</w:t>
      </w:r>
      <w:r w:rsidR="00744442" w:rsidRPr="00D46733">
        <w:rPr>
          <w:sz w:val="20"/>
          <w:szCs w:val="20"/>
          <w:lang w:val="en-US"/>
        </w:rPr>
        <w:t xml:space="preserve"> (Fig</w:t>
      </w:r>
      <w:r w:rsidRPr="00D46733">
        <w:rPr>
          <w:sz w:val="20"/>
          <w:szCs w:val="20"/>
          <w:lang w:val="en-US"/>
        </w:rPr>
        <w:t xml:space="preserve">. </w:t>
      </w:r>
      <w:r w:rsidR="00744442" w:rsidRPr="00D46733">
        <w:rPr>
          <w:sz w:val="20"/>
          <w:szCs w:val="20"/>
          <w:lang w:val="en-US"/>
        </w:rPr>
        <w:t>1).</w:t>
      </w:r>
      <w:r w:rsidR="001C1BBD">
        <w:rPr>
          <w:sz w:val="20"/>
          <w:szCs w:val="20"/>
          <w:lang w:val="en-US"/>
        </w:rPr>
        <w:t xml:space="preserve"> </w:t>
      </w:r>
      <w:r w:rsidR="00CE0D17" w:rsidRPr="00D46733">
        <w:rPr>
          <w:color w:val="231F20"/>
          <w:sz w:val="20"/>
          <w:szCs w:val="20"/>
          <w:lang w:val="en-US"/>
        </w:rPr>
        <w:t xml:space="preserve">The same value of GI </w:t>
      </w:r>
      <w:r w:rsidR="00806135" w:rsidRPr="00D46733">
        <w:rPr>
          <w:color w:val="231F20"/>
          <w:sz w:val="20"/>
          <w:szCs w:val="20"/>
          <w:lang w:val="en-US"/>
        </w:rPr>
        <w:t>was</w:t>
      </w:r>
      <w:r w:rsidR="00CE0D17" w:rsidRPr="00D46733">
        <w:rPr>
          <w:color w:val="231F20"/>
          <w:sz w:val="20"/>
          <w:szCs w:val="20"/>
          <w:lang w:val="en-US"/>
        </w:rPr>
        <w:t xml:space="preserve"> recorded after 40 days of culture without AC and after 20 days of culture with AC.</w:t>
      </w:r>
      <w:r w:rsidR="00CE0D17" w:rsidRPr="00D46733">
        <w:rPr>
          <w:sz w:val="20"/>
          <w:szCs w:val="20"/>
          <w:lang w:val="en-US"/>
        </w:rPr>
        <w:t xml:space="preserve"> </w:t>
      </w:r>
      <w:commentRangeStart w:id="369"/>
      <w:r w:rsidR="00D95187" w:rsidRPr="00D46733">
        <w:rPr>
          <w:sz w:val="20"/>
          <w:szCs w:val="20"/>
          <w:lang w:val="en-US"/>
        </w:rPr>
        <w:t>The</w:t>
      </w:r>
      <w:commentRangeEnd w:id="369"/>
      <w:r w:rsidR="00B20020">
        <w:rPr>
          <w:rStyle w:val="CommentReference"/>
        </w:rPr>
        <w:commentReference w:id="369"/>
      </w:r>
      <w:r w:rsidR="00D95187" w:rsidRPr="00D46733">
        <w:rPr>
          <w:sz w:val="20"/>
          <w:szCs w:val="20"/>
          <w:lang w:val="en-US"/>
        </w:rPr>
        <w:t xml:space="preserve"> lowest GI value was record</w:t>
      </w:r>
      <w:r w:rsidR="00CE0D17" w:rsidRPr="00D46733">
        <w:rPr>
          <w:sz w:val="20"/>
          <w:szCs w:val="20"/>
          <w:lang w:val="en-US"/>
        </w:rPr>
        <w:t>ed after 20 days of culture in the medium without AC.</w:t>
      </w:r>
    </w:p>
    <w:p w:rsidR="007E1177" w:rsidRPr="00D46733" w:rsidRDefault="00806135" w:rsidP="00D46733">
      <w:pPr>
        <w:autoSpaceDE w:val="0"/>
        <w:autoSpaceDN w:val="0"/>
        <w:adjustRightInd w:val="0"/>
        <w:spacing w:line="480" w:lineRule="auto"/>
        <w:jc w:val="both"/>
        <w:rPr>
          <w:sz w:val="20"/>
          <w:szCs w:val="20"/>
          <w:lang w:val="en-US"/>
        </w:rPr>
      </w:pPr>
      <w:r w:rsidRPr="00D46733">
        <w:rPr>
          <w:sz w:val="20"/>
          <w:szCs w:val="20"/>
          <w:lang w:val="en-US"/>
        </w:rPr>
        <w:lastRenderedPageBreak/>
        <w:t>Also</w:t>
      </w:r>
      <w:r w:rsidR="00EE09B6" w:rsidRPr="00D46733">
        <w:rPr>
          <w:sz w:val="20"/>
          <w:szCs w:val="20"/>
          <w:lang w:val="en-US"/>
        </w:rPr>
        <w:t xml:space="preserve"> the root to shoot ratio was </w:t>
      </w:r>
      <w:r w:rsidR="00A44BD8" w:rsidRPr="00D46733">
        <w:rPr>
          <w:sz w:val="20"/>
          <w:szCs w:val="20"/>
          <w:lang w:val="en-US"/>
        </w:rPr>
        <w:t xml:space="preserve">significantly affected by the interaction between </w:t>
      </w:r>
      <w:r w:rsidR="006A2C59" w:rsidRPr="00D46733">
        <w:rPr>
          <w:sz w:val="20"/>
          <w:szCs w:val="20"/>
          <w:lang w:val="en-US"/>
        </w:rPr>
        <w:t xml:space="preserve">the experimental factors </w:t>
      </w:r>
      <w:commentRangeStart w:id="370"/>
      <w:r w:rsidR="006A2C59" w:rsidRPr="00D46733">
        <w:rPr>
          <w:sz w:val="20"/>
          <w:szCs w:val="20"/>
          <w:lang w:val="en-US"/>
        </w:rPr>
        <w:t>(Fig. 2</w:t>
      </w:r>
      <w:r w:rsidR="00A44BD8" w:rsidRPr="00D46733">
        <w:rPr>
          <w:sz w:val="20"/>
          <w:szCs w:val="20"/>
          <w:lang w:val="en-US"/>
        </w:rPr>
        <w:t xml:space="preserve">). </w:t>
      </w:r>
      <w:commentRangeEnd w:id="370"/>
      <w:r w:rsidR="00B27906">
        <w:rPr>
          <w:rStyle w:val="CommentReference"/>
        </w:rPr>
        <w:commentReference w:id="370"/>
      </w:r>
      <w:r w:rsidR="00A44BD8" w:rsidRPr="00D46733">
        <w:rPr>
          <w:sz w:val="20"/>
          <w:szCs w:val="20"/>
          <w:lang w:val="en-US"/>
        </w:rPr>
        <w:t xml:space="preserve">After 20 days of culture the value </w:t>
      </w:r>
      <w:r w:rsidRPr="00D46733">
        <w:rPr>
          <w:sz w:val="20"/>
          <w:szCs w:val="20"/>
          <w:lang w:val="en-US"/>
        </w:rPr>
        <w:t xml:space="preserve">of the ratio </w:t>
      </w:r>
      <w:r w:rsidR="00A44BD8" w:rsidRPr="00D46733">
        <w:rPr>
          <w:sz w:val="20"/>
          <w:szCs w:val="20"/>
          <w:lang w:val="en-US"/>
        </w:rPr>
        <w:t xml:space="preserve">was not different between the </w:t>
      </w:r>
      <w:proofErr w:type="gramStart"/>
      <w:r w:rsidR="00A44BD8" w:rsidRPr="00D46733">
        <w:rPr>
          <w:sz w:val="20"/>
          <w:szCs w:val="20"/>
          <w:lang w:val="en-US"/>
        </w:rPr>
        <w:t>presence</w:t>
      </w:r>
      <w:proofErr w:type="gramEnd"/>
      <w:r w:rsidR="00A44BD8" w:rsidRPr="00D46733">
        <w:rPr>
          <w:sz w:val="20"/>
          <w:szCs w:val="20"/>
          <w:lang w:val="en-US"/>
        </w:rPr>
        <w:t xml:space="preserve"> or absence of AC in the medium, while, after 40 days of culture, the ratio </w:t>
      </w:r>
      <w:r w:rsidR="00604BC6" w:rsidRPr="00D46733">
        <w:rPr>
          <w:sz w:val="20"/>
          <w:szCs w:val="20"/>
          <w:lang w:val="en-US"/>
        </w:rPr>
        <w:t xml:space="preserve">for the treatment without AC </w:t>
      </w:r>
      <w:r w:rsidR="00A44BD8" w:rsidRPr="00D46733">
        <w:rPr>
          <w:sz w:val="20"/>
          <w:szCs w:val="20"/>
          <w:lang w:val="en-US"/>
        </w:rPr>
        <w:t xml:space="preserve">was significantly </w:t>
      </w:r>
      <w:r w:rsidR="00AC6886" w:rsidRPr="00D46733">
        <w:rPr>
          <w:sz w:val="20"/>
          <w:szCs w:val="20"/>
          <w:lang w:val="en-US"/>
        </w:rPr>
        <w:t>higher tha</w:t>
      </w:r>
      <w:r w:rsidR="00D2722B">
        <w:rPr>
          <w:sz w:val="20"/>
          <w:szCs w:val="20"/>
          <w:lang w:val="en-US"/>
        </w:rPr>
        <w:t>n those measured for the treatment with AC</w:t>
      </w:r>
      <w:r w:rsidR="00AC6886" w:rsidRPr="00D46733">
        <w:rPr>
          <w:sz w:val="20"/>
          <w:szCs w:val="20"/>
          <w:lang w:val="en-US"/>
        </w:rPr>
        <w:t>.</w:t>
      </w:r>
      <w:r w:rsidR="00A44BD8" w:rsidRPr="00D46733">
        <w:rPr>
          <w:sz w:val="20"/>
          <w:szCs w:val="20"/>
          <w:lang w:val="en-US"/>
        </w:rPr>
        <w:t xml:space="preserve"> </w:t>
      </w:r>
      <w:r w:rsidR="003F5ECB" w:rsidRPr="00D46733">
        <w:rPr>
          <w:sz w:val="20"/>
          <w:szCs w:val="20"/>
          <w:lang w:val="en-US"/>
        </w:rPr>
        <w:t xml:space="preserve">In presence of AC in the medium the </w:t>
      </w:r>
      <w:r w:rsidR="001C3333" w:rsidRPr="00D46733">
        <w:rPr>
          <w:sz w:val="20"/>
          <w:szCs w:val="20"/>
          <w:lang w:val="en-US"/>
        </w:rPr>
        <w:t>root to shoot ratio de</w:t>
      </w:r>
      <w:r w:rsidR="003F5ECB" w:rsidRPr="00D46733">
        <w:rPr>
          <w:sz w:val="20"/>
          <w:szCs w:val="20"/>
          <w:lang w:val="en-US"/>
        </w:rPr>
        <w:t>creased passing from 20 to 40 days of culture while the opposite trend was observed for the control without AC.</w:t>
      </w:r>
    </w:p>
    <w:p w:rsidR="00E845F7" w:rsidRPr="00953B58" w:rsidRDefault="00583797" w:rsidP="00D46733">
      <w:pPr>
        <w:autoSpaceDE w:val="0"/>
        <w:autoSpaceDN w:val="0"/>
        <w:adjustRightInd w:val="0"/>
        <w:spacing w:line="480" w:lineRule="auto"/>
        <w:jc w:val="both"/>
        <w:rPr>
          <w:i/>
          <w:sz w:val="20"/>
          <w:szCs w:val="20"/>
          <w:lang w:val="en-US"/>
        </w:rPr>
      </w:pPr>
      <w:r w:rsidRPr="00D46733">
        <w:rPr>
          <w:i/>
          <w:sz w:val="20"/>
          <w:szCs w:val="20"/>
          <w:lang w:val="en-US"/>
        </w:rPr>
        <w:t xml:space="preserve">Medium </w:t>
      </w:r>
      <w:r w:rsidR="005A7C10" w:rsidRPr="00D46733">
        <w:rPr>
          <w:i/>
          <w:sz w:val="20"/>
          <w:szCs w:val="20"/>
          <w:lang w:val="en-US"/>
        </w:rPr>
        <w:t>pH and EC</w:t>
      </w:r>
      <w:r w:rsidRPr="00D46733">
        <w:rPr>
          <w:i/>
          <w:sz w:val="20"/>
          <w:szCs w:val="20"/>
          <w:lang w:val="en-US"/>
        </w:rPr>
        <w:t>,</w:t>
      </w:r>
      <w:r w:rsidR="005A7C10" w:rsidRPr="00D46733">
        <w:rPr>
          <w:i/>
          <w:sz w:val="20"/>
          <w:szCs w:val="20"/>
          <w:lang w:val="en-US"/>
        </w:rPr>
        <w:t xml:space="preserve"> </w:t>
      </w:r>
      <w:r w:rsidR="00B957A8" w:rsidRPr="00D46733">
        <w:rPr>
          <w:i/>
          <w:sz w:val="20"/>
          <w:szCs w:val="20"/>
          <w:lang w:val="en-US"/>
        </w:rPr>
        <w:t xml:space="preserve">and </w:t>
      </w:r>
      <w:r w:rsidR="005A7C10" w:rsidRPr="00D46733">
        <w:rPr>
          <w:i/>
          <w:sz w:val="20"/>
          <w:szCs w:val="20"/>
          <w:lang w:val="en-US"/>
        </w:rPr>
        <w:t>nitrogen</w:t>
      </w:r>
      <w:r w:rsidR="0051173F" w:rsidRPr="00D46733">
        <w:rPr>
          <w:i/>
          <w:sz w:val="20"/>
          <w:szCs w:val="20"/>
          <w:lang w:val="en-US"/>
        </w:rPr>
        <w:t xml:space="preserve"> uptake</w:t>
      </w:r>
    </w:p>
    <w:p w:rsidR="004D620C" w:rsidRPr="00D46733" w:rsidRDefault="004D620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Medium pH measured afte</w:t>
      </w:r>
      <w:r w:rsidR="00583797" w:rsidRPr="00D46733">
        <w:rPr>
          <w:color w:val="231F20"/>
          <w:sz w:val="20"/>
          <w:szCs w:val="20"/>
          <w:lang w:val="en-US"/>
        </w:rPr>
        <w:t>r autoclaving was 5.71 and 6.18</w:t>
      </w:r>
      <w:r w:rsidRPr="00D46733">
        <w:rPr>
          <w:color w:val="231F20"/>
          <w:sz w:val="20"/>
          <w:szCs w:val="20"/>
          <w:lang w:val="en-US"/>
        </w:rPr>
        <w:t xml:space="preserve"> </w:t>
      </w:r>
      <w:r w:rsidR="00A426D4" w:rsidRPr="00D46733">
        <w:rPr>
          <w:color w:val="231F20"/>
          <w:sz w:val="20"/>
          <w:szCs w:val="20"/>
          <w:lang w:val="en-US"/>
        </w:rPr>
        <w:t xml:space="preserve">respectively </w:t>
      </w:r>
      <w:r w:rsidRPr="00D46733">
        <w:rPr>
          <w:color w:val="231F20"/>
          <w:sz w:val="20"/>
          <w:szCs w:val="20"/>
          <w:lang w:val="en-US"/>
        </w:rPr>
        <w:t>with and without AC</w:t>
      </w:r>
      <w:r w:rsidR="0030639D" w:rsidRPr="00D46733">
        <w:rPr>
          <w:color w:val="231F20"/>
          <w:sz w:val="20"/>
          <w:szCs w:val="20"/>
          <w:lang w:val="en-US"/>
        </w:rPr>
        <w:t xml:space="preserve"> (data not shown)</w:t>
      </w:r>
      <w:r w:rsidR="00583797" w:rsidRPr="00D46733">
        <w:rPr>
          <w:color w:val="231F20"/>
          <w:sz w:val="20"/>
          <w:szCs w:val="20"/>
          <w:lang w:val="en-US"/>
        </w:rPr>
        <w:t>,</w:t>
      </w:r>
      <w:r w:rsidRPr="00D46733">
        <w:rPr>
          <w:color w:val="231F20"/>
          <w:sz w:val="20"/>
          <w:szCs w:val="20"/>
          <w:lang w:val="en-US"/>
        </w:rPr>
        <w:t xml:space="preserve"> and it changed during shoots cultivation. The presence of AC in the medium had a significant buffering effect on pH </w:t>
      </w:r>
      <w:r w:rsidR="00C4563C" w:rsidRPr="00D46733">
        <w:rPr>
          <w:color w:val="231F20"/>
          <w:sz w:val="20"/>
          <w:szCs w:val="20"/>
          <w:lang w:val="en-US"/>
        </w:rPr>
        <w:t>(ranging from 5.71 to 5.42)</w:t>
      </w:r>
      <w:r w:rsidRPr="00D46733">
        <w:rPr>
          <w:color w:val="231F20"/>
          <w:sz w:val="20"/>
          <w:szCs w:val="20"/>
          <w:lang w:val="en-US"/>
        </w:rPr>
        <w:t xml:space="preserve"> while the pH values dropped </w:t>
      </w:r>
      <w:r w:rsidR="00A426D4" w:rsidRPr="00D46733">
        <w:rPr>
          <w:color w:val="231F20"/>
          <w:sz w:val="20"/>
          <w:szCs w:val="20"/>
          <w:lang w:val="en-US"/>
        </w:rPr>
        <w:t xml:space="preserve">to a value lower than 4.5 </w:t>
      </w:r>
      <w:r w:rsidRPr="00D46733">
        <w:rPr>
          <w:color w:val="231F20"/>
          <w:sz w:val="20"/>
          <w:szCs w:val="20"/>
          <w:lang w:val="en-US"/>
        </w:rPr>
        <w:t xml:space="preserve">in the medium lacking </w:t>
      </w:r>
      <w:r w:rsidR="00583797" w:rsidRPr="00D46733">
        <w:rPr>
          <w:sz w:val="20"/>
          <w:szCs w:val="20"/>
          <w:lang w:val="en-US"/>
        </w:rPr>
        <w:t>of</w:t>
      </w:r>
      <w:r w:rsidRPr="00D46733">
        <w:rPr>
          <w:color w:val="231F20"/>
          <w:sz w:val="20"/>
          <w:szCs w:val="20"/>
          <w:lang w:val="en-US"/>
        </w:rPr>
        <w:t xml:space="preserve"> AC (Tab</w:t>
      </w:r>
      <w:r w:rsidR="00583797" w:rsidRPr="00D46733">
        <w:rPr>
          <w:color w:val="231F20"/>
          <w:sz w:val="20"/>
          <w:szCs w:val="20"/>
          <w:lang w:val="en-US"/>
        </w:rPr>
        <w:t>.</w:t>
      </w:r>
      <w:r w:rsidRPr="00D46733">
        <w:rPr>
          <w:color w:val="231F20"/>
          <w:sz w:val="20"/>
          <w:szCs w:val="20"/>
          <w:lang w:val="en-US"/>
        </w:rPr>
        <w:t xml:space="preserve"> 2</w:t>
      </w:r>
      <w:r w:rsidRPr="00D46733">
        <w:rPr>
          <w:sz w:val="20"/>
          <w:szCs w:val="20"/>
          <w:lang w:val="en-US"/>
        </w:rPr>
        <w:t>).</w:t>
      </w:r>
    </w:p>
    <w:p w:rsidR="00705FFD" w:rsidRPr="00D46733" w:rsidRDefault="005A7C10" w:rsidP="00D46733">
      <w:pPr>
        <w:autoSpaceDE w:val="0"/>
        <w:autoSpaceDN w:val="0"/>
        <w:adjustRightInd w:val="0"/>
        <w:spacing w:line="480" w:lineRule="auto"/>
        <w:jc w:val="both"/>
        <w:rPr>
          <w:sz w:val="20"/>
          <w:szCs w:val="20"/>
          <w:lang w:val="en-US"/>
        </w:rPr>
      </w:pPr>
      <w:r w:rsidRPr="00D46733">
        <w:rPr>
          <w:sz w:val="20"/>
          <w:szCs w:val="20"/>
          <w:lang w:val="en-US"/>
        </w:rPr>
        <w:t xml:space="preserve">After autoclaving, the EC value was 5.20 </w:t>
      </w:r>
      <w:proofErr w:type="spellStart"/>
      <w:r w:rsidR="00583797" w:rsidRPr="00D46733">
        <w:rPr>
          <w:sz w:val="20"/>
          <w:szCs w:val="20"/>
          <w:lang w:val="en-US"/>
        </w:rPr>
        <w:t>dS</w:t>
      </w:r>
      <w:proofErr w:type="spellEnd"/>
      <w:r w:rsidR="00583797" w:rsidRPr="00D46733">
        <w:rPr>
          <w:sz w:val="20"/>
          <w:szCs w:val="20"/>
          <w:lang w:val="en-US"/>
        </w:rPr>
        <w:t xml:space="preserve"> m</w:t>
      </w:r>
      <w:r w:rsidR="00583797" w:rsidRPr="00D46733">
        <w:rPr>
          <w:sz w:val="20"/>
          <w:szCs w:val="20"/>
          <w:vertAlign w:val="superscript"/>
          <w:lang w:val="en-US"/>
        </w:rPr>
        <w:t>-1</w:t>
      </w:r>
      <w:r w:rsidR="00583797" w:rsidRPr="00D46733">
        <w:rPr>
          <w:color w:val="FF0000"/>
          <w:sz w:val="20"/>
          <w:szCs w:val="20"/>
          <w:lang w:val="en-US"/>
        </w:rPr>
        <w:t xml:space="preserve"> </w:t>
      </w:r>
      <w:r w:rsidRPr="00D46733">
        <w:rPr>
          <w:sz w:val="20"/>
          <w:szCs w:val="20"/>
          <w:lang w:val="en-US"/>
        </w:rPr>
        <w:t xml:space="preserve">in the medium with AC and 4.77 </w:t>
      </w:r>
      <w:proofErr w:type="spellStart"/>
      <w:r w:rsidR="00583797" w:rsidRPr="00D46733">
        <w:rPr>
          <w:sz w:val="20"/>
          <w:szCs w:val="20"/>
          <w:lang w:val="en-US"/>
        </w:rPr>
        <w:t>dS</w:t>
      </w:r>
      <w:proofErr w:type="spellEnd"/>
      <w:r w:rsidR="00583797" w:rsidRPr="00D46733">
        <w:rPr>
          <w:sz w:val="20"/>
          <w:szCs w:val="20"/>
          <w:lang w:val="en-US"/>
        </w:rPr>
        <w:t xml:space="preserve"> m</w:t>
      </w:r>
      <w:r w:rsidR="00133930" w:rsidRPr="00D46733">
        <w:rPr>
          <w:sz w:val="20"/>
          <w:szCs w:val="20"/>
          <w:vertAlign w:val="superscript"/>
          <w:lang w:val="en-US"/>
        </w:rPr>
        <w:t xml:space="preserve">-1 </w:t>
      </w:r>
      <w:r w:rsidR="00133930" w:rsidRPr="00D46733">
        <w:rPr>
          <w:sz w:val="20"/>
          <w:szCs w:val="20"/>
          <w:lang w:val="en-US"/>
        </w:rPr>
        <w:t xml:space="preserve">in the medium </w:t>
      </w:r>
      <w:r w:rsidRPr="00D46733">
        <w:rPr>
          <w:sz w:val="20"/>
          <w:szCs w:val="20"/>
          <w:lang w:val="en-US"/>
        </w:rPr>
        <w:t>without AC</w:t>
      </w:r>
      <w:r w:rsidR="00254DD2" w:rsidRPr="00D46733">
        <w:rPr>
          <w:sz w:val="20"/>
          <w:szCs w:val="20"/>
          <w:lang w:val="en-US"/>
        </w:rPr>
        <w:t xml:space="preserve"> (data not shown)</w:t>
      </w:r>
      <w:r w:rsidR="00D2722B">
        <w:rPr>
          <w:sz w:val="20"/>
          <w:szCs w:val="20"/>
          <w:lang w:val="en-US"/>
        </w:rPr>
        <w:t xml:space="preserve">. </w:t>
      </w:r>
      <w:r w:rsidR="0030639D" w:rsidRPr="00D46733">
        <w:rPr>
          <w:sz w:val="20"/>
          <w:szCs w:val="20"/>
          <w:lang w:val="en-US"/>
        </w:rPr>
        <w:t xml:space="preserve">The EC value in the medium was affected by the treatment with </w:t>
      </w:r>
      <w:proofErr w:type="gramStart"/>
      <w:r w:rsidR="0030639D" w:rsidRPr="00D46733">
        <w:rPr>
          <w:sz w:val="20"/>
          <w:szCs w:val="20"/>
          <w:lang w:val="en-US"/>
        </w:rPr>
        <w:t>AC,</w:t>
      </w:r>
      <w:proofErr w:type="gramEnd"/>
      <w:r w:rsidR="0030639D" w:rsidRPr="00D46733">
        <w:rPr>
          <w:sz w:val="20"/>
          <w:szCs w:val="20"/>
          <w:lang w:val="en-US"/>
        </w:rPr>
        <w:t xml:space="preserve"> in fact it was</w:t>
      </w:r>
      <w:r w:rsidR="00705FFD" w:rsidRPr="00D46733">
        <w:rPr>
          <w:sz w:val="20"/>
          <w:szCs w:val="20"/>
          <w:lang w:val="en-US"/>
        </w:rPr>
        <w:t xml:space="preserve"> significantly lower in </w:t>
      </w:r>
      <w:r w:rsidR="006D6048" w:rsidRPr="00D46733">
        <w:rPr>
          <w:sz w:val="20"/>
          <w:szCs w:val="20"/>
          <w:lang w:val="en-US"/>
        </w:rPr>
        <w:t>the medium with</w:t>
      </w:r>
      <w:r w:rsidR="00705FFD" w:rsidRPr="00D46733">
        <w:rPr>
          <w:sz w:val="20"/>
          <w:szCs w:val="20"/>
          <w:lang w:val="en-US"/>
        </w:rPr>
        <w:t xml:space="preserve"> AC compared to the</w:t>
      </w:r>
      <w:commentRangeStart w:id="371"/>
      <w:r w:rsidR="00705FFD" w:rsidRPr="00D46733">
        <w:rPr>
          <w:sz w:val="20"/>
          <w:szCs w:val="20"/>
          <w:lang w:val="en-US"/>
        </w:rPr>
        <w:t xml:space="preserve"> control </w:t>
      </w:r>
      <w:commentRangeEnd w:id="371"/>
      <w:r w:rsidR="00C94D0E">
        <w:rPr>
          <w:rStyle w:val="CommentReference"/>
        </w:rPr>
        <w:commentReference w:id="371"/>
      </w:r>
      <w:r w:rsidR="00705FFD" w:rsidRPr="00D46733">
        <w:rPr>
          <w:sz w:val="20"/>
          <w:szCs w:val="20"/>
          <w:lang w:val="en-US"/>
        </w:rPr>
        <w:t xml:space="preserve">without </w:t>
      </w:r>
      <w:r w:rsidR="00583797" w:rsidRPr="00D46733">
        <w:rPr>
          <w:sz w:val="20"/>
          <w:szCs w:val="20"/>
          <w:lang w:val="en-US"/>
        </w:rPr>
        <w:t>AC</w:t>
      </w:r>
      <w:r w:rsidR="00254DD2" w:rsidRPr="00D46733">
        <w:rPr>
          <w:sz w:val="20"/>
          <w:szCs w:val="20"/>
          <w:lang w:val="en-US"/>
        </w:rPr>
        <w:t xml:space="preserve"> </w:t>
      </w:r>
      <w:r w:rsidR="00705FFD" w:rsidRPr="00D46733">
        <w:rPr>
          <w:color w:val="231F20"/>
          <w:sz w:val="20"/>
          <w:szCs w:val="20"/>
          <w:lang w:val="en-US"/>
        </w:rPr>
        <w:t>(Table 2).</w:t>
      </w:r>
    </w:p>
    <w:p w:rsidR="00E845F7" w:rsidRPr="00D46733" w:rsidRDefault="003F5ECB" w:rsidP="00D46733">
      <w:pPr>
        <w:autoSpaceDE w:val="0"/>
        <w:autoSpaceDN w:val="0"/>
        <w:adjustRightInd w:val="0"/>
        <w:spacing w:line="480" w:lineRule="auto"/>
        <w:jc w:val="both"/>
        <w:rPr>
          <w:sz w:val="20"/>
          <w:szCs w:val="20"/>
          <w:lang w:val="en-US"/>
        </w:rPr>
      </w:pPr>
      <w:r w:rsidRPr="00D46733">
        <w:rPr>
          <w:sz w:val="20"/>
          <w:szCs w:val="20"/>
          <w:lang w:val="en-US"/>
        </w:rPr>
        <w:t>The</w:t>
      </w:r>
      <w:r w:rsidR="00DA6D91" w:rsidRPr="00D46733">
        <w:rPr>
          <w:sz w:val="20"/>
          <w:szCs w:val="20"/>
          <w:lang w:val="en-US"/>
        </w:rPr>
        <w:t xml:space="preserve"> uptake of</w:t>
      </w:r>
      <w:r w:rsidRPr="00D46733">
        <w:rPr>
          <w:sz w:val="20"/>
          <w:szCs w:val="20"/>
          <w:lang w:val="en-US"/>
        </w:rPr>
        <w:t xml:space="preserve"> nitrate was higher for the shoots grown on the medium containing AC</w:t>
      </w:r>
      <w:r w:rsidR="00254DD2" w:rsidRPr="00D46733">
        <w:rPr>
          <w:sz w:val="20"/>
          <w:szCs w:val="20"/>
          <w:lang w:val="en-US"/>
        </w:rPr>
        <w:t xml:space="preserve"> </w:t>
      </w:r>
      <w:r w:rsidR="00604BC6">
        <w:rPr>
          <w:sz w:val="20"/>
          <w:szCs w:val="20"/>
          <w:lang w:val="en-US"/>
        </w:rPr>
        <w:t xml:space="preserve">with </w:t>
      </w:r>
      <w:r w:rsidR="00254DD2" w:rsidRPr="00D46733">
        <w:rPr>
          <w:sz w:val="20"/>
          <w:szCs w:val="20"/>
          <w:lang w:val="en-US"/>
        </w:rPr>
        <w:t>respect to the control without AC</w:t>
      </w:r>
      <w:r w:rsidR="00DA6D91" w:rsidRPr="00D46733">
        <w:rPr>
          <w:sz w:val="20"/>
          <w:szCs w:val="20"/>
          <w:lang w:val="en-US"/>
        </w:rPr>
        <w:t xml:space="preserve"> while the </w:t>
      </w:r>
      <w:r w:rsidR="008D4B0E" w:rsidRPr="00D46733">
        <w:rPr>
          <w:sz w:val="20"/>
          <w:szCs w:val="20"/>
          <w:lang w:val="en-US"/>
        </w:rPr>
        <w:t>ammonium uptake was not affected by the treatments.</w:t>
      </w:r>
    </w:p>
    <w:p w:rsidR="00D81EDE" w:rsidRPr="00D46733" w:rsidRDefault="00E845F7" w:rsidP="00D46733">
      <w:pPr>
        <w:autoSpaceDE w:val="0"/>
        <w:autoSpaceDN w:val="0"/>
        <w:adjustRightInd w:val="0"/>
        <w:spacing w:line="480" w:lineRule="auto"/>
        <w:jc w:val="both"/>
        <w:rPr>
          <w:sz w:val="20"/>
          <w:szCs w:val="20"/>
          <w:lang w:val="en-US"/>
        </w:rPr>
      </w:pPr>
      <w:r w:rsidRPr="00D46733">
        <w:rPr>
          <w:sz w:val="20"/>
          <w:szCs w:val="20"/>
          <w:lang w:val="en-US"/>
        </w:rPr>
        <w:t xml:space="preserve">Both the AC treatment and the </w:t>
      </w:r>
      <w:r w:rsidR="00760F9D" w:rsidRPr="00D46733">
        <w:rPr>
          <w:sz w:val="20"/>
          <w:szCs w:val="20"/>
          <w:lang w:val="en-US"/>
        </w:rPr>
        <w:t>length</w:t>
      </w:r>
      <w:r w:rsidRPr="00D46733">
        <w:rPr>
          <w:sz w:val="20"/>
          <w:szCs w:val="20"/>
          <w:lang w:val="en-US"/>
        </w:rPr>
        <w:t xml:space="preserve"> of</w:t>
      </w:r>
      <w:r w:rsidR="00760F9D" w:rsidRPr="00D46733">
        <w:rPr>
          <w:sz w:val="20"/>
          <w:szCs w:val="20"/>
          <w:lang w:val="en-US"/>
        </w:rPr>
        <w:t xml:space="preserve"> the</w:t>
      </w:r>
      <w:r w:rsidRPr="00D46733">
        <w:rPr>
          <w:sz w:val="20"/>
          <w:szCs w:val="20"/>
          <w:lang w:val="en-US"/>
        </w:rPr>
        <w:t xml:space="preserve"> culture had a significant effect on </w:t>
      </w:r>
      <w:r w:rsidR="00583797" w:rsidRPr="00D46733">
        <w:rPr>
          <w:sz w:val="20"/>
          <w:szCs w:val="20"/>
          <w:lang w:val="en-US"/>
        </w:rPr>
        <w:t>ammonium</w:t>
      </w:r>
      <w:r w:rsidR="00156B67" w:rsidRPr="00D46733">
        <w:rPr>
          <w:sz w:val="20"/>
          <w:szCs w:val="20"/>
          <w:lang w:val="en-US"/>
        </w:rPr>
        <w:t xml:space="preserve"> to</w:t>
      </w:r>
      <w:r w:rsidRPr="00D46733">
        <w:rPr>
          <w:sz w:val="20"/>
          <w:szCs w:val="20"/>
          <w:lang w:val="en-US"/>
        </w:rPr>
        <w:t xml:space="preserve"> </w:t>
      </w:r>
      <w:r w:rsidR="00583797" w:rsidRPr="00D46733">
        <w:rPr>
          <w:sz w:val="20"/>
          <w:szCs w:val="20"/>
          <w:lang w:val="en-US"/>
        </w:rPr>
        <w:t>nitrate</w:t>
      </w:r>
      <w:r w:rsidRPr="00D46733">
        <w:rPr>
          <w:sz w:val="20"/>
          <w:szCs w:val="20"/>
          <w:lang w:val="en-US"/>
        </w:rPr>
        <w:t xml:space="preserve"> uptake ratio (Tab</w:t>
      </w:r>
      <w:r w:rsidR="00583797" w:rsidRPr="00D46733">
        <w:rPr>
          <w:sz w:val="20"/>
          <w:szCs w:val="20"/>
          <w:lang w:val="en-US"/>
        </w:rPr>
        <w:t>.</w:t>
      </w:r>
      <w:r w:rsidRPr="00D46733">
        <w:rPr>
          <w:sz w:val="20"/>
          <w:szCs w:val="20"/>
          <w:lang w:val="en-US"/>
        </w:rPr>
        <w:t xml:space="preserve"> 2)</w:t>
      </w:r>
      <w:r w:rsidR="00BF4F6A" w:rsidRPr="00D46733">
        <w:rPr>
          <w:sz w:val="20"/>
          <w:szCs w:val="20"/>
          <w:lang w:val="en-US"/>
        </w:rPr>
        <w:t>.</w:t>
      </w:r>
      <w:r w:rsidRPr="00D46733">
        <w:rPr>
          <w:sz w:val="20"/>
          <w:szCs w:val="20"/>
          <w:lang w:val="en-US"/>
        </w:rPr>
        <w:t xml:space="preserve"> </w:t>
      </w:r>
      <w:r w:rsidR="00BF4F6A" w:rsidRPr="00D46733">
        <w:rPr>
          <w:sz w:val="20"/>
          <w:szCs w:val="20"/>
          <w:lang w:val="en-US"/>
        </w:rPr>
        <w:t>In fact, this ratio</w:t>
      </w:r>
      <w:r w:rsidRPr="00D46733">
        <w:rPr>
          <w:sz w:val="20"/>
          <w:szCs w:val="20"/>
          <w:lang w:val="en-US"/>
        </w:rPr>
        <w:t xml:space="preserve"> </w:t>
      </w:r>
      <w:r w:rsidR="00583797" w:rsidRPr="00D46733">
        <w:rPr>
          <w:sz w:val="20"/>
          <w:szCs w:val="20"/>
          <w:lang w:val="en-US"/>
        </w:rPr>
        <w:t>wa</w:t>
      </w:r>
      <w:r w:rsidR="00BF4F6A" w:rsidRPr="00D46733">
        <w:rPr>
          <w:sz w:val="20"/>
          <w:szCs w:val="20"/>
          <w:lang w:val="en-US"/>
        </w:rPr>
        <w:t>s</w:t>
      </w:r>
      <w:r w:rsidR="00D81EDE" w:rsidRPr="00D46733">
        <w:rPr>
          <w:sz w:val="20"/>
          <w:szCs w:val="20"/>
          <w:lang w:val="en-US"/>
        </w:rPr>
        <w:t xml:space="preserve"> significantly</w:t>
      </w:r>
      <w:r w:rsidR="00B1181D" w:rsidRPr="00D46733">
        <w:rPr>
          <w:sz w:val="20"/>
          <w:szCs w:val="20"/>
          <w:lang w:val="en-US"/>
        </w:rPr>
        <w:t xml:space="preserve"> lower for the treatment with AC respect to the control without AC, and it was higher after 20 days than after 40 days of </w:t>
      </w:r>
      <w:proofErr w:type="spellStart"/>
      <w:r w:rsidR="00B1181D" w:rsidRPr="00D46733">
        <w:rPr>
          <w:sz w:val="20"/>
          <w:szCs w:val="20"/>
          <w:lang w:val="en-US"/>
        </w:rPr>
        <w:t>culture.</w:t>
      </w:r>
      <w:ins w:id="372" w:author="Anon" w:date="2013-06-14T11:40:00Z">
        <w:r w:rsidR="00C94D0E">
          <w:rPr>
            <w:sz w:val="20"/>
            <w:szCs w:val="20"/>
            <w:lang w:val="en-US"/>
          </w:rPr>
          <w:t>Looks</w:t>
        </w:r>
        <w:proofErr w:type="spellEnd"/>
        <w:r w:rsidR="00C94D0E">
          <w:rPr>
            <w:sz w:val="20"/>
            <w:szCs w:val="20"/>
            <w:lang w:val="en-US"/>
          </w:rPr>
          <w:t xml:space="preserve"> the other way to me.</w:t>
        </w:r>
      </w:ins>
    </w:p>
    <w:p w:rsidR="009A48D9" w:rsidRPr="00953B58" w:rsidRDefault="00247FB8" w:rsidP="00D46733">
      <w:pPr>
        <w:autoSpaceDE w:val="0"/>
        <w:autoSpaceDN w:val="0"/>
        <w:adjustRightInd w:val="0"/>
        <w:spacing w:line="480" w:lineRule="auto"/>
        <w:jc w:val="both"/>
        <w:rPr>
          <w:sz w:val="20"/>
          <w:szCs w:val="20"/>
          <w:lang w:val="en-US"/>
        </w:rPr>
      </w:pPr>
      <w:r w:rsidRPr="00D46733">
        <w:rPr>
          <w:sz w:val="20"/>
          <w:szCs w:val="20"/>
          <w:lang w:val="en-US"/>
        </w:rPr>
        <w:t>After 20 days of culture, there was a significant linea</w:t>
      </w:r>
      <w:r w:rsidR="00B1181D" w:rsidRPr="00D46733">
        <w:rPr>
          <w:sz w:val="20"/>
          <w:szCs w:val="20"/>
          <w:lang w:val="en-US"/>
        </w:rPr>
        <w:t xml:space="preserve">r relationship between ammonium to </w:t>
      </w:r>
      <w:r w:rsidRPr="00D46733">
        <w:rPr>
          <w:sz w:val="20"/>
          <w:szCs w:val="20"/>
          <w:lang w:val="en-US"/>
        </w:rPr>
        <w:t>nitrate uptake ratio and medium pH</w:t>
      </w:r>
      <w:r w:rsidR="00B1181D" w:rsidRPr="00D46733">
        <w:rPr>
          <w:sz w:val="20"/>
          <w:szCs w:val="20"/>
          <w:lang w:val="en-US"/>
        </w:rPr>
        <w:t>; the</w:t>
      </w:r>
      <w:r w:rsidRPr="00D46733">
        <w:rPr>
          <w:sz w:val="20"/>
          <w:szCs w:val="20"/>
          <w:lang w:val="en-US"/>
        </w:rPr>
        <w:t xml:space="preserve"> </w:t>
      </w:r>
      <w:r w:rsidR="00B1181D" w:rsidRPr="00D46733">
        <w:rPr>
          <w:sz w:val="20"/>
          <w:szCs w:val="20"/>
          <w:lang w:val="en-US"/>
        </w:rPr>
        <w:t xml:space="preserve">increase of the </w:t>
      </w:r>
      <w:r w:rsidR="00B718EA">
        <w:rPr>
          <w:sz w:val="20"/>
          <w:szCs w:val="20"/>
          <w:lang w:val="en-US"/>
        </w:rPr>
        <w:t>NH</w:t>
      </w:r>
      <w:r w:rsidR="00B718EA" w:rsidRPr="008129ED">
        <w:rPr>
          <w:sz w:val="20"/>
          <w:szCs w:val="20"/>
          <w:vertAlign w:val="subscript"/>
          <w:lang w:val="en-US"/>
        </w:rPr>
        <w:t>4</w:t>
      </w:r>
      <w:r w:rsidR="00B718EA" w:rsidRPr="008129ED">
        <w:rPr>
          <w:sz w:val="20"/>
          <w:szCs w:val="20"/>
          <w:vertAlign w:val="superscript"/>
          <w:lang w:val="en-US"/>
        </w:rPr>
        <w:t>+</w:t>
      </w:r>
      <w:r w:rsidR="00B718EA">
        <w:rPr>
          <w:sz w:val="20"/>
          <w:szCs w:val="20"/>
          <w:lang w:val="en-US"/>
        </w:rPr>
        <w:t>/NO</w:t>
      </w:r>
      <w:r w:rsidR="00B718EA" w:rsidRPr="008129ED">
        <w:rPr>
          <w:sz w:val="20"/>
          <w:szCs w:val="20"/>
          <w:vertAlign w:val="subscript"/>
          <w:lang w:val="en-US"/>
        </w:rPr>
        <w:t>3</w:t>
      </w:r>
      <w:r w:rsidR="00B718EA" w:rsidRPr="008129ED">
        <w:rPr>
          <w:sz w:val="20"/>
          <w:szCs w:val="20"/>
          <w:vertAlign w:val="superscript"/>
          <w:lang w:val="en-US"/>
        </w:rPr>
        <w:t>-</w:t>
      </w:r>
      <w:r w:rsidR="00B718EA">
        <w:rPr>
          <w:sz w:val="20"/>
          <w:szCs w:val="20"/>
          <w:lang w:val="en-US"/>
        </w:rPr>
        <w:t xml:space="preserve"> </w:t>
      </w:r>
      <w:r w:rsidR="00B1181D" w:rsidRPr="00D46733">
        <w:rPr>
          <w:sz w:val="20"/>
          <w:szCs w:val="20"/>
          <w:lang w:val="en-US"/>
        </w:rPr>
        <w:t>ammonium to nitrate uptake ratio</w:t>
      </w:r>
      <w:r w:rsidR="00F56BA9">
        <w:rPr>
          <w:sz w:val="20"/>
          <w:szCs w:val="20"/>
          <w:lang w:val="en-US"/>
        </w:rPr>
        <w:t xml:space="preserve"> </w:t>
      </w:r>
      <w:r w:rsidR="00B1181D" w:rsidRPr="00D46733">
        <w:rPr>
          <w:sz w:val="20"/>
          <w:szCs w:val="20"/>
          <w:lang w:val="en-US"/>
        </w:rPr>
        <w:t>correspond</w:t>
      </w:r>
      <w:r w:rsidR="00707491" w:rsidRPr="00D46733">
        <w:rPr>
          <w:sz w:val="20"/>
          <w:szCs w:val="20"/>
          <w:lang w:val="en-US"/>
        </w:rPr>
        <w:t>ed</w:t>
      </w:r>
      <w:r w:rsidR="00B1181D" w:rsidRPr="00D46733">
        <w:rPr>
          <w:sz w:val="20"/>
          <w:szCs w:val="20"/>
          <w:lang w:val="en-US"/>
        </w:rPr>
        <w:t xml:space="preserve"> to a reduction</w:t>
      </w:r>
      <w:r w:rsidRPr="00D46733">
        <w:rPr>
          <w:sz w:val="20"/>
          <w:szCs w:val="20"/>
          <w:lang w:val="en-US"/>
        </w:rPr>
        <w:t xml:space="preserve"> of </w:t>
      </w:r>
      <w:r w:rsidR="00B1181D" w:rsidRPr="00D46733">
        <w:rPr>
          <w:sz w:val="20"/>
          <w:szCs w:val="20"/>
          <w:lang w:val="en-US"/>
        </w:rPr>
        <w:t xml:space="preserve">the </w:t>
      </w:r>
      <w:r w:rsidRPr="00D46733">
        <w:rPr>
          <w:sz w:val="20"/>
          <w:szCs w:val="20"/>
          <w:lang w:val="en-US"/>
        </w:rPr>
        <w:t xml:space="preserve">medium pH </w:t>
      </w:r>
      <w:r w:rsidR="00D81EDE" w:rsidRPr="00D46733">
        <w:rPr>
          <w:sz w:val="20"/>
          <w:szCs w:val="20"/>
          <w:lang w:val="en-US"/>
        </w:rPr>
        <w:t>(Fig. 3</w:t>
      </w:r>
      <w:r w:rsidR="00B1181D" w:rsidRPr="00D46733">
        <w:rPr>
          <w:sz w:val="20"/>
          <w:szCs w:val="20"/>
          <w:lang w:val="en-US"/>
        </w:rPr>
        <w:t>).</w:t>
      </w:r>
      <w:ins w:id="373" w:author="Anon" w:date="2013-06-14T11:59:00Z">
        <w:r w:rsidR="00FA57F8">
          <w:rPr>
            <w:sz w:val="20"/>
            <w:szCs w:val="20"/>
            <w:lang w:val="en-US"/>
          </w:rPr>
          <w:t>Fig 4??</w:t>
        </w:r>
      </w:ins>
    </w:p>
    <w:p w:rsidR="00C03C88" w:rsidRPr="00953B58" w:rsidRDefault="00097B76" w:rsidP="00D46733">
      <w:pPr>
        <w:autoSpaceDE w:val="0"/>
        <w:autoSpaceDN w:val="0"/>
        <w:adjustRightInd w:val="0"/>
        <w:spacing w:line="480" w:lineRule="auto"/>
        <w:jc w:val="both"/>
        <w:rPr>
          <w:i/>
          <w:color w:val="231F20"/>
          <w:sz w:val="20"/>
          <w:szCs w:val="20"/>
          <w:lang w:val="en-US"/>
        </w:rPr>
      </w:pPr>
      <w:r w:rsidRPr="00D46733">
        <w:rPr>
          <w:i/>
          <w:color w:val="231F20"/>
          <w:sz w:val="20"/>
          <w:szCs w:val="20"/>
          <w:lang w:val="en-US"/>
        </w:rPr>
        <w:t>Mineral n</w:t>
      </w:r>
      <w:r w:rsidR="009B7871" w:rsidRPr="00D46733">
        <w:rPr>
          <w:i/>
          <w:color w:val="231F20"/>
          <w:sz w:val="20"/>
          <w:szCs w:val="20"/>
          <w:lang w:val="en-US"/>
        </w:rPr>
        <w:t>utrient content</w:t>
      </w:r>
    </w:p>
    <w:p w:rsidR="00C63363" w:rsidRPr="00D46733" w:rsidRDefault="00C03C88"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Total </w:t>
      </w:r>
      <w:r w:rsidR="00B53E79" w:rsidRPr="00D46733">
        <w:rPr>
          <w:color w:val="231F20"/>
          <w:sz w:val="20"/>
          <w:szCs w:val="20"/>
          <w:lang w:val="en-US"/>
        </w:rPr>
        <w:t>N</w:t>
      </w:r>
      <w:r w:rsidRPr="00D46733">
        <w:rPr>
          <w:color w:val="231F20"/>
          <w:sz w:val="20"/>
          <w:szCs w:val="20"/>
          <w:lang w:val="en-US"/>
        </w:rPr>
        <w:t xml:space="preserve"> content of </w:t>
      </w:r>
      <w:r w:rsidRPr="00D46733">
        <w:rPr>
          <w:i/>
          <w:color w:val="231F20"/>
          <w:sz w:val="20"/>
          <w:szCs w:val="20"/>
          <w:lang w:val="en-US"/>
        </w:rPr>
        <w:t xml:space="preserve">A. </w:t>
      </w:r>
      <w:proofErr w:type="spellStart"/>
      <w:r w:rsidRPr="00D46733">
        <w:rPr>
          <w:i/>
          <w:color w:val="231F20"/>
          <w:sz w:val="20"/>
          <w:szCs w:val="20"/>
          <w:lang w:val="en-US"/>
        </w:rPr>
        <w:t>barbadensis</w:t>
      </w:r>
      <w:proofErr w:type="spellEnd"/>
      <w:r w:rsidRPr="00D46733">
        <w:rPr>
          <w:color w:val="231F20"/>
          <w:sz w:val="20"/>
          <w:szCs w:val="20"/>
          <w:lang w:val="en-US"/>
        </w:rPr>
        <w:t xml:space="preserve"> </w:t>
      </w:r>
      <w:r w:rsidR="00247FB8" w:rsidRPr="00D46733">
        <w:rPr>
          <w:sz w:val="20"/>
          <w:szCs w:val="20"/>
          <w:lang w:val="en-US"/>
        </w:rPr>
        <w:t xml:space="preserve">shoot </w:t>
      </w:r>
      <w:r w:rsidRPr="00D46733">
        <w:rPr>
          <w:sz w:val="20"/>
          <w:szCs w:val="20"/>
          <w:lang w:val="en-US"/>
        </w:rPr>
        <w:t xml:space="preserve">was affected by </w:t>
      </w:r>
      <w:r w:rsidR="00247FB8" w:rsidRPr="00D46733">
        <w:rPr>
          <w:sz w:val="20"/>
          <w:szCs w:val="20"/>
          <w:lang w:val="en-US"/>
        </w:rPr>
        <w:t>AC and days of culture</w:t>
      </w:r>
      <w:r w:rsidRPr="00D46733">
        <w:rPr>
          <w:color w:val="231F20"/>
          <w:sz w:val="20"/>
          <w:szCs w:val="20"/>
          <w:lang w:val="en-US"/>
        </w:rPr>
        <w:t xml:space="preserve"> (Table 3). Plants grown in presence of AC accumulated more </w:t>
      </w:r>
      <w:r w:rsidR="00B53E79" w:rsidRPr="00D46733">
        <w:rPr>
          <w:color w:val="231F20"/>
          <w:sz w:val="20"/>
          <w:szCs w:val="20"/>
          <w:lang w:val="en-US"/>
        </w:rPr>
        <w:t>N</w:t>
      </w:r>
      <w:r w:rsidRPr="00D46733">
        <w:rPr>
          <w:color w:val="231F20"/>
          <w:sz w:val="20"/>
          <w:szCs w:val="20"/>
          <w:lang w:val="en-US"/>
        </w:rPr>
        <w:t xml:space="preserve"> than plants cultivated in absence of AC. </w:t>
      </w:r>
      <w:r w:rsidR="00B53E79" w:rsidRPr="00D46733">
        <w:rPr>
          <w:color w:val="231F20"/>
          <w:sz w:val="20"/>
          <w:szCs w:val="20"/>
          <w:lang w:val="en-US"/>
        </w:rPr>
        <w:t xml:space="preserve">The total nitrogen content in plant tissues </w:t>
      </w:r>
      <w:r w:rsidRPr="00D46733">
        <w:rPr>
          <w:color w:val="231F20"/>
          <w:sz w:val="20"/>
          <w:szCs w:val="20"/>
          <w:lang w:val="en-US"/>
        </w:rPr>
        <w:t>was significantly higher after 40 days of culture than after 20 days (Table 3).</w:t>
      </w:r>
    </w:p>
    <w:p w:rsidR="006C188D" w:rsidRPr="00D46733" w:rsidRDefault="00085F62"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w:t>
      </w:r>
      <w:r w:rsidR="00267CEF" w:rsidRPr="00D46733">
        <w:rPr>
          <w:color w:val="231F20"/>
          <w:sz w:val="20"/>
          <w:szCs w:val="20"/>
          <w:lang w:val="en-US"/>
        </w:rPr>
        <w:t xml:space="preserve">content of </w:t>
      </w:r>
      <w:r w:rsidR="00F37411" w:rsidRPr="00D46733">
        <w:rPr>
          <w:color w:val="231F20"/>
          <w:sz w:val="20"/>
          <w:szCs w:val="20"/>
          <w:lang w:val="en-US"/>
        </w:rPr>
        <w:t xml:space="preserve">the </w:t>
      </w:r>
      <w:r w:rsidR="00267CEF" w:rsidRPr="00D46733">
        <w:rPr>
          <w:color w:val="231F20"/>
          <w:sz w:val="20"/>
          <w:szCs w:val="20"/>
          <w:lang w:val="en-US"/>
        </w:rPr>
        <w:t>major as well as of</w:t>
      </w:r>
      <w:r w:rsidR="00F37411" w:rsidRPr="00D46733">
        <w:rPr>
          <w:color w:val="231F20"/>
          <w:sz w:val="20"/>
          <w:szCs w:val="20"/>
          <w:lang w:val="en-US"/>
        </w:rPr>
        <w:t xml:space="preserve"> the</w:t>
      </w:r>
      <w:r w:rsidR="00B53E79" w:rsidRPr="00D46733">
        <w:rPr>
          <w:color w:val="231F20"/>
          <w:sz w:val="20"/>
          <w:szCs w:val="20"/>
          <w:lang w:val="en-US"/>
        </w:rPr>
        <w:t xml:space="preserve"> t</w:t>
      </w:r>
      <w:r w:rsidR="00224C51" w:rsidRPr="00D46733">
        <w:rPr>
          <w:color w:val="231F20"/>
          <w:sz w:val="20"/>
          <w:szCs w:val="20"/>
          <w:lang w:val="en-US"/>
        </w:rPr>
        <w:t>race elements in the shoots was</w:t>
      </w:r>
      <w:r w:rsidR="00267CEF" w:rsidRPr="00D46733">
        <w:rPr>
          <w:color w:val="231F20"/>
          <w:sz w:val="20"/>
          <w:szCs w:val="20"/>
          <w:lang w:val="en-US"/>
        </w:rPr>
        <w:t xml:space="preserve"> affected by the presence of</w:t>
      </w:r>
      <w:r w:rsidR="00C02280" w:rsidRPr="00D46733">
        <w:rPr>
          <w:color w:val="231F20"/>
          <w:sz w:val="20"/>
          <w:szCs w:val="20"/>
          <w:lang w:val="en-US"/>
        </w:rPr>
        <w:t xml:space="preserve"> AC in the medium and </w:t>
      </w:r>
      <w:r w:rsidR="00C03C88" w:rsidRPr="00D46733">
        <w:rPr>
          <w:color w:val="231F20"/>
          <w:sz w:val="20"/>
          <w:szCs w:val="20"/>
          <w:lang w:val="en-US"/>
        </w:rPr>
        <w:t xml:space="preserve">the </w:t>
      </w:r>
      <w:r w:rsidR="00C02280" w:rsidRPr="00D46733">
        <w:rPr>
          <w:color w:val="231F20"/>
          <w:sz w:val="20"/>
          <w:szCs w:val="20"/>
          <w:lang w:val="en-US"/>
        </w:rPr>
        <w:t>culture ti</w:t>
      </w:r>
      <w:r w:rsidR="00267CEF" w:rsidRPr="00D46733">
        <w:rPr>
          <w:color w:val="231F20"/>
          <w:sz w:val="20"/>
          <w:szCs w:val="20"/>
          <w:lang w:val="en-US"/>
        </w:rPr>
        <w:t>me.</w:t>
      </w:r>
      <w:r w:rsidR="00C02280" w:rsidRPr="00D46733">
        <w:rPr>
          <w:color w:val="231F20"/>
          <w:sz w:val="20"/>
          <w:szCs w:val="20"/>
          <w:lang w:val="en-US"/>
        </w:rPr>
        <w:t xml:space="preserve"> </w:t>
      </w:r>
      <w:r w:rsidR="00604BC6">
        <w:rPr>
          <w:color w:val="231F20"/>
          <w:sz w:val="20"/>
          <w:szCs w:val="20"/>
          <w:lang w:val="en-US"/>
        </w:rPr>
        <w:t>A</w:t>
      </w:r>
      <w:r w:rsidR="00604BC6" w:rsidRPr="00D46733">
        <w:rPr>
          <w:color w:val="231F20"/>
          <w:sz w:val="20"/>
          <w:szCs w:val="20"/>
          <w:lang w:val="en-US"/>
        </w:rPr>
        <w:t xml:space="preserve"> general decrease of nutrient concentration induced by AC </w:t>
      </w:r>
      <w:r w:rsidR="00C02280" w:rsidRPr="00D46733">
        <w:rPr>
          <w:color w:val="231F20"/>
          <w:sz w:val="20"/>
          <w:szCs w:val="20"/>
          <w:lang w:val="en-US"/>
        </w:rPr>
        <w:t xml:space="preserve">was observed </w:t>
      </w:r>
      <w:r w:rsidR="000D779C" w:rsidRPr="00D46733">
        <w:rPr>
          <w:color w:val="231F20"/>
          <w:sz w:val="20"/>
          <w:szCs w:val="20"/>
          <w:lang w:val="en-US"/>
        </w:rPr>
        <w:t>(Table 3)</w:t>
      </w:r>
      <w:r w:rsidR="00C02280" w:rsidRPr="00D46733">
        <w:rPr>
          <w:color w:val="231F20"/>
          <w:sz w:val="20"/>
          <w:szCs w:val="20"/>
          <w:lang w:val="en-US"/>
        </w:rPr>
        <w:t>.</w:t>
      </w:r>
    </w:p>
    <w:p w:rsidR="00E7605D" w:rsidRPr="00D46733" w:rsidRDefault="00B53E7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K</w:t>
      </w:r>
      <w:r w:rsidR="00267CEF" w:rsidRPr="00D46733">
        <w:rPr>
          <w:color w:val="231F20"/>
          <w:sz w:val="20"/>
          <w:szCs w:val="20"/>
          <w:lang w:val="en-US"/>
        </w:rPr>
        <w:t xml:space="preserve"> content was higher in shoots cultured in absence of AC and it decreased between 20 and 40 days of culture.</w:t>
      </w:r>
    </w:p>
    <w:p w:rsidR="00B53E79" w:rsidRPr="00D46733" w:rsidRDefault="00B53E7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P</w:t>
      </w:r>
      <w:r w:rsidR="0058563A" w:rsidRPr="00D46733">
        <w:rPr>
          <w:color w:val="231F20"/>
          <w:sz w:val="20"/>
          <w:szCs w:val="20"/>
          <w:lang w:val="en-US"/>
        </w:rPr>
        <w:t xml:space="preserve"> </w:t>
      </w:r>
      <w:r w:rsidR="00D2722B">
        <w:rPr>
          <w:color w:val="231F20"/>
          <w:sz w:val="20"/>
          <w:szCs w:val="20"/>
          <w:lang w:val="en-US"/>
        </w:rPr>
        <w:t xml:space="preserve">content </w:t>
      </w:r>
      <w:r w:rsidRPr="00D46733">
        <w:rPr>
          <w:color w:val="231F20"/>
          <w:sz w:val="20"/>
          <w:szCs w:val="20"/>
          <w:lang w:val="en-US"/>
        </w:rPr>
        <w:t>was affected by the interaction between AC treatment and the days of culture</w:t>
      </w:r>
      <w:r w:rsidR="00E7605D" w:rsidRPr="00D46733">
        <w:rPr>
          <w:color w:val="231F20"/>
          <w:sz w:val="20"/>
          <w:szCs w:val="20"/>
          <w:lang w:val="en-US"/>
        </w:rPr>
        <w:t xml:space="preserve"> (data not shown); the highest</w:t>
      </w:r>
      <w:r w:rsidRPr="00D46733">
        <w:rPr>
          <w:color w:val="231F20"/>
          <w:sz w:val="20"/>
          <w:szCs w:val="20"/>
          <w:lang w:val="en-US"/>
        </w:rPr>
        <w:t xml:space="preserve"> value of P concentration was detected at 20 days of culture in absence of AC (9.26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w:t>
      </w:r>
      <w:r w:rsidR="00E7605D" w:rsidRPr="00D46733">
        <w:rPr>
          <w:color w:val="231F20"/>
          <w:sz w:val="20"/>
          <w:szCs w:val="20"/>
          <w:lang w:val="en-US"/>
        </w:rPr>
        <w:t xml:space="preserve"> while the lowest one was recorded after 40 days of culture in absence of AC (5.73 mg g</w:t>
      </w:r>
      <w:r w:rsidR="00E7605D" w:rsidRPr="00D46733">
        <w:rPr>
          <w:color w:val="231F20"/>
          <w:sz w:val="20"/>
          <w:szCs w:val="20"/>
          <w:vertAlign w:val="superscript"/>
          <w:lang w:val="en-US"/>
        </w:rPr>
        <w:t>-1</w:t>
      </w:r>
      <w:r w:rsidR="00E7605D" w:rsidRPr="00D46733">
        <w:rPr>
          <w:color w:val="231F20"/>
          <w:sz w:val="20"/>
          <w:szCs w:val="20"/>
          <w:lang w:val="en-US"/>
        </w:rPr>
        <w:t xml:space="preserve"> </w:t>
      </w:r>
      <w:proofErr w:type="spellStart"/>
      <w:r w:rsidR="00E7605D" w:rsidRPr="00D46733">
        <w:rPr>
          <w:color w:val="231F20"/>
          <w:sz w:val="20"/>
          <w:szCs w:val="20"/>
          <w:lang w:val="en-US"/>
        </w:rPr>
        <w:t>dw</w:t>
      </w:r>
      <w:proofErr w:type="spellEnd"/>
      <w:r w:rsidR="00E7605D" w:rsidRPr="00D46733">
        <w:rPr>
          <w:color w:val="231F20"/>
          <w:sz w:val="20"/>
          <w:szCs w:val="20"/>
          <w:lang w:val="en-US"/>
        </w:rPr>
        <w:t>)</w:t>
      </w:r>
      <w:r w:rsidRPr="00D46733">
        <w:rPr>
          <w:color w:val="231F20"/>
          <w:sz w:val="20"/>
          <w:szCs w:val="20"/>
          <w:lang w:val="en-US"/>
        </w:rPr>
        <w:t>.</w:t>
      </w:r>
      <w:r w:rsidR="00E7605D" w:rsidRPr="00D46733">
        <w:rPr>
          <w:color w:val="231F20"/>
          <w:sz w:val="20"/>
          <w:szCs w:val="20"/>
          <w:lang w:val="en-US"/>
        </w:rPr>
        <w:t xml:space="preserve"> </w:t>
      </w:r>
      <w:commentRangeStart w:id="374"/>
      <w:r w:rsidR="00E7605D" w:rsidRPr="00D46733">
        <w:rPr>
          <w:color w:val="231F20"/>
          <w:sz w:val="20"/>
          <w:szCs w:val="20"/>
          <w:lang w:val="en-US"/>
        </w:rPr>
        <w:t>In</w:t>
      </w:r>
      <w:commentRangeEnd w:id="374"/>
      <w:r w:rsidR="00FA57F8">
        <w:rPr>
          <w:rStyle w:val="CommentReference"/>
        </w:rPr>
        <w:commentReference w:id="374"/>
      </w:r>
      <w:r w:rsidR="00E7605D" w:rsidRPr="00D46733">
        <w:rPr>
          <w:color w:val="231F20"/>
          <w:sz w:val="20"/>
          <w:szCs w:val="20"/>
          <w:lang w:val="en-US"/>
        </w:rPr>
        <w:t xml:space="preserve"> presence of AC P concentration did not change over the culture period (7.06 and 7.03 mg g</w:t>
      </w:r>
      <w:r w:rsidR="00E7605D" w:rsidRPr="00D46733">
        <w:rPr>
          <w:color w:val="231F20"/>
          <w:sz w:val="20"/>
          <w:szCs w:val="20"/>
          <w:vertAlign w:val="superscript"/>
          <w:lang w:val="en-US"/>
        </w:rPr>
        <w:t>-1</w:t>
      </w:r>
      <w:r w:rsidR="00E7605D" w:rsidRPr="00D46733">
        <w:rPr>
          <w:color w:val="231F20"/>
          <w:sz w:val="20"/>
          <w:szCs w:val="20"/>
          <w:lang w:val="en-US"/>
        </w:rPr>
        <w:t xml:space="preserve"> </w:t>
      </w:r>
      <w:proofErr w:type="spellStart"/>
      <w:proofErr w:type="gramStart"/>
      <w:r w:rsidR="00E7605D" w:rsidRPr="00D46733">
        <w:rPr>
          <w:color w:val="231F20"/>
          <w:sz w:val="20"/>
          <w:szCs w:val="20"/>
          <w:lang w:val="en-US"/>
        </w:rPr>
        <w:t>dw</w:t>
      </w:r>
      <w:proofErr w:type="spellEnd"/>
      <w:proofErr w:type="gramEnd"/>
      <w:r w:rsidR="00E7605D" w:rsidRPr="00D46733">
        <w:rPr>
          <w:color w:val="231F20"/>
          <w:sz w:val="20"/>
          <w:szCs w:val="20"/>
          <w:lang w:val="en-US"/>
        </w:rPr>
        <w:t xml:space="preserve"> after 20 and 40 days of culture</w:t>
      </w:r>
      <w:r w:rsidR="00D2722B" w:rsidRPr="00D2722B">
        <w:rPr>
          <w:color w:val="231F20"/>
          <w:sz w:val="20"/>
          <w:szCs w:val="20"/>
          <w:lang w:val="en-US"/>
        </w:rPr>
        <w:t xml:space="preserve"> </w:t>
      </w:r>
      <w:r w:rsidR="00D2722B" w:rsidRPr="00D46733">
        <w:rPr>
          <w:color w:val="231F20"/>
          <w:sz w:val="20"/>
          <w:szCs w:val="20"/>
          <w:lang w:val="en-US"/>
        </w:rPr>
        <w:t>respectively</w:t>
      </w:r>
      <w:r w:rsidR="00E7605D" w:rsidRPr="00D46733">
        <w:rPr>
          <w:color w:val="231F20"/>
          <w:sz w:val="20"/>
          <w:szCs w:val="20"/>
          <w:lang w:val="en-US"/>
        </w:rPr>
        <w:t>).</w:t>
      </w:r>
    </w:p>
    <w:p w:rsidR="00E7605D" w:rsidRPr="00D46733" w:rsidRDefault="00E7605D"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lastRenderedPageBreak/>
        <w:t>Also</w:t>
      </w:r>
      <w:r w:rsidR="00604BC6">
        <w:rPr>
          <w:color w:val="231F20"/>
          <w:sz w:val="20"/>
          <w:szCs w:val="20"/>
          <w:lang w:val="en-US"/>
        </w:rPr>
        <w:t xml:space="preserve">, </w:t>
      </w:r>
      <w:r w:rsidRPr="00D46733">
        <w:rPr>
          <w:color w:val="231F20"/>
          <w:sz w:val="20"/>
          <w:szCs w:val="20"/>
          <w:lang w:val="en-US"/>
        </w:rPr>
        <w:t xml:space="preserve">Mg </w:t>
      </w:r>
      <w:r w:rsidR="00085F62" w:rsidRPr="00D46733">
        <w:rPr>
          <w:color w:val="231F20"/>
          <w:sz w:val="20"/>
          <w:szCs w:val="20"/>
          <w:lang w:val="en-US"/>
        </w:rPr>
        <w:t xml:space="preserve">concentration </w:t>
      </w:r>
      <w:r w:rsidRPr="00D46733">
        <w:rPr>
          <w:color w:val="231F20"/>
          <w:sz w:val="20"/>
          <w:szCs w:val="20"/>
          <w:lang w:val="en-US"/>
        </w:rPr>
        <w:t xml:space="preserve">was affected by the interaction between the two experimental factors (data not shown). In fact, Mg concentration </w:t>
      </w:r>
      <w:r w:rsidR="0058563A" w:rsidRPr="00D46733">
        <w:rPr>
          <w:color w:val="231F20"/>
          <w:sz w:val="20"/>
          <w:szCs w:val="20"/>
          <w:lang w:val="en-US"/>
        </w:rPr>
        <w:t>decreased after 40 days of culture on medium lacking in AC</w:t>
      </w:r>
      <w:r w:rsidRPr="00D46733">
        <w:rPr>
          <w:color w:val="231F20"/>
          <w:sz w:val="20"/>
          <w:szCs w:val="20"/>
          <w:lang w:val="en-US"/>
        </w:rPr>
        <w:t xml:space="preserve"> passing from 2.12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20 days to 1.73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40 days. Mg concentration</w:t>
      </w:r>
      <w:r w:rsidR="0058563A" w:rsidRPr="00D46733">
        <w:rPr>
          <w:color w:val="231F20"/>
          <w:sz w:val="20"/>
          <w:szCs w:val="20"/>
          <w:lang w:val="en-US"/>
        </w:rPr>
        <w:t xml:space="preserve"> did not change</w:t>
      </w:r>
      <w:r w:rsidRPr="00D46733">
        <w:rPr>
          <w:color w:val="231F20"/>
          <w:sz w:val="20"/>
          <w:szCs w:val="20"/>
          <w:lang w:val="en-US"/>
        </w:rPr>
        <w:t xml:space="preserve"> during the culture period</w:t>
      </w:r>
      <w:r w:rsidR="0058563A" w:rsidRPr="00D46733">
        <w:rPr>
          <w:color w:val="231F20"/>
          <w:sz w:val="20"/>
          <w:szCs w:val="20"/>
          <w:lang w:val="en-US"/>
        </w:rPr>
        <w:t xml:space="preserve"> in presence of AC</w:t>
      </w:r>
      <w:r w:rsidRPr="00D46733">
        <w:rPr>
          <w:color w:val="231F20"/>
          <w:sz w:val="20"/>
          <w:szCs w:val="20"/>
          <w:lang w:val="en-US"/>
        </w:rPr>
        <w:t xml:space="preserve"> (1.83 mg g</w:t>
      </w:r>
      <w:r w:rsidRPr="00D46733">
        <w:rPr>
          <w:color w:val="231F20"/>
          <w:sz w:val="20"/>
          <w:szCs w:val="20"/>
          <w:vertAlign w:val="superscript"/>
          <w:lang w:val="en-US"/>
        </w:rPr>
        <w:t>-1</w:t>
      </w:r>
      <w:r w:rsidRPr="00D46733">
        <w:rPr>
          <w:color w:val="231F20"/>
          <w:sz w:val="20"/>
          <w:szCs w:val="20"/>
          <w:lang w:val="en-US"/>
        </w:rPr>
        <w:t xml:space="preserve"> </w:t>
      </w:r>
      <w:proofErr w:type="spellStart"/>
      <w:proofErr w:type="gramStart"/>
      <w:r w:rsidRPr="00D46733">
        <w:rPr>
          <w:color w:val="231F20"/>
          <w:sz w:val="20"/>
          <w:szCs w:val="20"/>
          <w:lang w:val="en-US"/>
        </w:rPr>
        <w:t>dw</w:t>
      </w:r>
      <w:proofErr w:type="spellEnd"/>
      <w:proofErr w:type="gramEnd"/>
      <w:r w:rsidRPr="00D46733">
        <w:rPr>
          <w:color w:val="231F20"/>
          <w:sz w:val="20"/>
          <w:szCs w:val="20"/>
          <w:lang w:val="en-US"/>
        </w:rPr>
        <w:t xml:space="preserve"> at 20 days and 1.91 mg g</w:t>
      </w:r>
      <w:r w:rsidRPr="00D46733">
        <w:rPr>
          <w:color w:val="231F20"/>
          <w:sz w:val="20"/>
          <w:szCs w:val="20"/>
          <w:vertAlign w:val="superscript"/>
          <w:lang w:val="en-US"/>
        </w:rPr>
        <w:t>-1</w:t>
      </w:r>
      <w:r w:rsidRPr="00D46733">
        <w:rPr>
          <w:color w:val="231F20"/>
          <w:sz w:val="20"/>
          <w:szCs w:val="20"/>
          <w:lang w:val="en-US"/>
        </w:rPr>
        <w:t xml:space="preserve"> </w:t>
      </w:r>
      <w:proofErr w:type="spellStart"/>
      <w:r w:rsidRPr="00D46733">
        <w:rPr>
          <w:color w:val="231F20"/>
          <w:sz w:val="20"/>
          <w:szCs w:val="20"/>
          <w:lang w:val="en-US"/>
        </w:rPr>
        <w:t>dw</w:t>
      </w:r>
      <w:proofErr w:type="spellEnd"/>
      <w:r w:rsidRPr="00D46733">
        <w:rPr>
          <w:color w:val="231F20"/>
          <w:sz w:val="20"/>
          <w:szCs w:val="20"/>
          <w:lang w:val="en-US"/>
        </w:rPr>
        <w:t xml:space="preserve"> at 40 days).</w:t>
      </w:r>
      <w:ins w:id="375" w:author="Anon" w:date="2013-06-14T12:04:00Z">
        <w:r w:rsidR="00FA57F8">
          <w:rPr>
            <w:color w:val="231F20"/>
            <w:sz w:val="20"/>
            <w:szCs w:val="20"/>
            <w:lang w:val="en-US"/>
          </w:rPr>
          <w:t>Again where is this data in Table 3</w:t>
        </w:r>
      </w:ins>
    </w:p>
    <w:p w:rsidR="00DD71D0" w:rsidRPr="00D46733" w:rsidRDefault="00DD71D0"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Ca </w:t>
      </w:r>
      <w:r w:rsidR="0058563A" w:rsidRPr="00D46733">
        <w:rPr>
          <w:color w:val="231F20"/>
          <w:sz w:val="20"/>
          <w:szCs w:val="20"/>
          <w:lang w:val="en-US"/>
        </w:rPr>
        <w:t>content was significantly higher in shoots cultured on medium without AC</w:t>
      </w:r>
      <w:r w:rsidR="00E7605D" w:rsidRPr="00D46733">
        <w:rPr>
          <w:color w:val="231F20"/>
          <w:sz w:val="20"/>
          <w:szCs w:val="20"/>
          <w:lang w:val="en-US"/>
        </w:rPr>
        <w:t xml:space="preserve"> than with AC</w:t>
      </w:r>
      <w:r w:rsidR="000D3F3C">
        <w:rPr>
          <w:color w:val="231F20"/>
          <w:sz w:val="20"/>
          <w:szCs w:val="20"/>
          <w:lang w:val="en-US"/>
        </w:rPr>
        <w:t xml:space="preserve"> (Table 3)</w:t>
      </w:r>
      <w:r w:rsidRPr="00D46733">
        <w:rPr>
          <w:color w:val="231F20"/>
          <w:sz w:val="20"/>
          <w:szCs w:val="20"/>
          <w:lang w:val="en-US"/>
        </w:rPr>
        <w:t>.</w:t>
      </w:r>
    </w:p>
    <w:p w:rsidR="00E67905" w:rsidRPr="00D46733" w:rsidRDefault="0069747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 Na concentration in</w:t>
      </w:r>
      <w:r w:rsidR="005C1B97" w:rsidRPr="00D46733">
        <w:rPr>
          <w:color w:val="231F20"/>
          <w:sz w:val="20"/>
          <w:szCs w:val="20"/>
          <w:lang w:val="en-US"/>
        </w:rPr>
        <w:t xml:space="preserve"> aloe tissues was affected by the interaction between AC treatment and days of culture</w:t>
      </w:r>
      <w:r w:rsidR="00E67905" w:rsidRPr="00D46733">
        <w:rPr>
          <w:color w:val="231F20"/>
          <w:sz w:val="20"/>
          <w:szCs w:val="20"/>
          <w:lang w:val="en-US"/>
        </w:rPr>
        <w:t xml:space="preserve"> (data not shown)</w:t>
      </w:r>
      <w:r w:rsidRPr="00D46733">
        <w:rPr>
          <w:color w:val="231F20"/>
          <w:sz w:val="20"/>
          <w:szCs w:val="20"/>
          <w:lang w:val="en-US"/>
        </w:rPr>
        <w:t>;</w:t>
      </w:r>
      <w:r w:rsidR="00E67905" w:rsidRPr="00D46733">
        <w:rPr>
          <w:color w:val="231F20"/>
          <w:sz w:val="20"/>
          <w:szCs w:val="20"/>
          <w:lang w:val="en-US"/>
        </w:rPr>
        <w:t xml:space="preserve"> in fact, in presence of AC </w:t>
      </w:r>
      <w:r w:rsidR="0058563A" w:rsidRPr="00D46733">
        <w:rPr>
          <w:color w:val="231F20"/>
          <w:sz w:val="20"/>
          <w:szCs w:val="20"/>
          <w:lang w:val="en-US"/>
        </w:rPr>
        <w:t xml:space="preserve">the </w:t>
      </w:r>
      <w:r w:rsidR="00E67905" w:rsidRPr="00D46733">
        <w:rPr>
          <w:color w:val="231F20"/>
          <w:sz w:val="20"/>
          <w:szCs w:val="20"/>
          <w:lang w:val="en-US"/>
        </w:rPr>
        <w:t>Na</w:t>
      </w:r>
      <w:r w:rsidR="0058563A" w:rsidRPr="00D46733">
        <w:rPr>
          <w:color w:val="231F20"/>
          <w:sz w:val="20"/>
          <w:szCs w:val="20"/>
          <w:lang w:val="en-US"/>
        </w:rPr>
        <w:t xml:space="preserve"> content </w:t>
      </w:r>
      <w:r w:rsidR="00E67905" w:rsidRPr="00D46733">
        <w:rPr>
          <w:color w:val="231F20"/>
          <w:sz w:val="20"/>
          <w:szCs w:val="20"/>
          <w:lang w:val="en-US"/>
        </w:rPr>
        <w:t>was 1.15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r w:rsidR="00E67905" w:rsidRPr="00D46733">
        <w:rPr>
          <w:color w:val="231F20"/>
          <w:sz w:val="20"/>
          <w:szCs w:val="20"/>
          <w:lang w:val="en-US"/>
        </w:rPr>
        <w:t>dw</w:t>
      </w:r>
      <w:proofErr w:type="spellEnd"/>
      <w:r w:rsidR="00E67905" w:rsidRPr="00D46733">
        <w:rPr>
          <w:color w:val="231F20"/>
          <w:sz w:val="20"/>
          <w:szCs w:val="20"/>
          <w:lang w:val="en-US"/>
        </w:rPr>
        <w:t xml:space="preserve"> after</w:t>
      </w:r>
      <w:r w:rsidR="0058563A" w:rsidRPr="00D46733">
        <w:rPr>
          <w:color w:val="231F20"/>
          <w:sz w:val="20"/>
          <w:szCs w:val="20"/>
          <w:lang w:val="en-US"/>
        </w:rPr>
        <w:t xml:space="preserve"> 20 days of culture</w:t>
      </w:r>
      <w:r w:rsidR="00E67905" w:rsidRPr="00D46733">
        <w:rPr>
          <w:color w:val="231F20"/>
          <w:sz w:val="20"/>
          <w:szCs w:val="20"/>
          <w:lang w:val="en-US"/>
        </w:rPr>
        <w:t xml:space="preserve"> and</w:t>
      </w:r>
      <w:r w:rsidR="0058563A" w:rsidRPr="00D46733">
        <w:rPr>
          <w:color w:val="231F20"/>
          <w:sz w:val="20"/>
          <w:szCs w:val="20"/>
          <w:lang w:val="en-US"/>
        </w:rPr>
        <w:t xml:space="preserve"> it increased to </w:t>
      </w:r>
      <w:r w:rsidR="00E67905" w:rsidRPr="00D46733">
        <w:rPr>
          <w:color w:val="231F20"/>
          <w:sz w:val="20"/>
          <w:szCs w:val="20"/>
          <w:lang w:val="en-US"/>
        </w:rPr>
        <w:t>1.51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r w:rsidR="00E67905" w:rsidRPr="00D46733">
        <w:rPr>
          <w:color w:val="231F20"/>
          <w:sz w:val="20"/>
          <w:szCs w:val="20"/>
          <w:lang w:val="en-US"/>
        </w:rPr>
        <w:t>dw</w:t>
      </w:r>
      <w:proofErr w:type="spellEnd"/>
      <w:r w:rsidR="00E67905" w:rsidRPr="00D46733">
        <w:rPr>
          <w:color w:val="231F20"/>
          <w:sz w:val="20"/>
          <w:szCs w:val="20"/>
          <w:lang w:val="en-US"/>
        </w:rPr>
        <w:t xml:space="preserve"> </w:t>
      </w:r>
      <w:r w:rsidR="0058563A" w:rsidRPr="00D46733">
        <w:rPr>
          <w:color w:val="231F20"/>
          <w:sz w:val="20"/>
          <w:szCs w:val="20"/>
          <w:lang w:val="en-US"/>
        </w:rPr>
        <w:t xml:space="preserve">after 40 days. </w:t>
      </w:r>
      <w:r w:rsidR="00E67905" w:rsidRPr="00D46733">
        <w:rPr>
          <w:color w:val="231F20"/>
          <w:sz w:val="20"/>
          <w:szCs w:val="20"/>
          <w:lang w:val="en-US"/>
        </w:rPr>
        <w:t>In absence of AC the Na concentration was 1.49 and 1.53 mg g</w:t>
      </w:r>
      <w:r w:rsidR="00E67905" w:rsidRPr="00D46733">
        <w:rPr>
          <w:color w:val="231F20"/>
          <w:sz w:val="20"/>
          <w:szCs w:val="20"/>
          <w:vertAlign w:val="superscript"/>
          <w:lang w:val="en-US"/>
        </w:rPr>
        <w:t>-1</w:t>
      </w:r>
      <w:r w:rsidR="00E67905" w:rsidRPr="00D46733">
        <w:rPr>
          <w:color w:val="231F20"/>
          <w:sz w:val="20"/>
          <w:szCs w:val="20"/>
          <w:lang w:val="en-US"/>
        </w:rPr>
        <w:t xml:space="preserve"> </w:t>
      </w:r>
      <w:proofErr w:type="spellStart"/>
      <w:proofErr w:type="gramStart"/>
      <w:r w:rsidR="00E67905" w:rsidRPr="00D46733">
        <w:rPr>
          <w:color w:val="231F20"/>
          <w:sz w:val="20"/>
          <w:szCs w:val="20"/>
          <w:lang w:val="en-US"/>
        </w:rPr>
        <w:t>dw</w:t>
      </w:r>
      <w:proofErr w:type="spellEnd"/>
      <w:proofErr w:type="gramEnd"/>
      <w:r w:rsidR="00E67905" w:rsidRPr="00D46733">
        <w:rPr>
          <w:color w:val="231F20"/>
          <w:sz w:val="20"/>
          <w:szCs w:val="20"/>
          <w:lang w:val="en-US"/>
        </w:rPr>
        <w:t xml:space="preserve"> after 20 and 40 days of culture, respectively.</w:t>
      </w:r>
    </w:p>
    <w:p w:rsidR="00697477" w:rsidRPr="00D46733" w:rsidRDefault="00697477" w:rsidP="00D46733">
      <w:pPr>
        <w:autoSpaceDE w:val="0"/>
        <w:autoSpaceDN w:val="0"/>
        <w:adjustRightInd w:val="0"/>
        <w:spacing w:line="480" w:lineRule="auto"/>
        <w:jc w:val="both"/>
        <w:rPr>
          <w:color w:val="231F20"/>
          <w:sz w:val="20"/>
          <w:szCs w:val="20"/>
          <w:lang w:val="en-US"/>
        </w:rPr>
      </w:pPr>
      <w:proofErr w:type="spellStart"/>
      <w:r w:rsidRPr="00D46733">
        <w:rPr>
          <w:color w:val="231F20"/>
          <w:sz w:val="20"/>
          <w:szCs w:val="20"/>
          <w:lang w:val="en-US"/>
        </w:rPr>
        <w:t>Mn</w:t>
      </w:r>
      <w:proofErr w:type="spellEnd"/>
      <w:r w:rsidR="00085F62" w:rsidRPr="00D46733">
        <w:rPr>
          <w:color w:val="231F20"/>
          <w:sz w:val="20"/>
          <w:szCs w:val="20"/>
          <w:lang w:val="en-US"/>
        </w:rPr>
        <w:t xml:space="preserve">, </w:t>
      </w:r>
      <w:r w:rsidRPr="00D46733">
        <w:rPr>
          <w:color w:val="231F20"/>
          <w:sz w:val="20"/>
          <w:szCs w:val="20"/>
          <w:lang w:val="en-US"/>
        </w:rPr>
        <w:t>B</w:t>
      </w:r>
      <w:r w:rsidR="00312338" w:rsidRPr="00D46733">
        <w:rPr>
          <w:color w:val="231F20"/>
          <w:sz w:val="20"/>
          <w:szCs w:val="20"/>
          <w:lang w:val="en-US"/>
        </w:rPr>
        <w:t xml:space="preserve"> </w:t>
      </w:r>
      <w:r w:rsidRPr="00D46733">
        <w:rPr>
          <w:color w:val="231F20"/>
          <w:sz w:val="20"/>
          <w:szCs w:val="20"/>
          <w:lang w:val="en-US"/>
        </w:rPr>
        <w:t>and Zn</w:t>
      </w:r>
      <w:r w:rsidR="00085F62" w:rsidRPr="00D46733">
        <w:rPr>
          <w:color w:val="231F20"/>
          <w:sz w:val="20"/>
          <w:szCs w:val="20"/>
          <w:lang w:val="en-US"/>
        </w:rPr>
        <w:t xml:space="preserve"> were significantly higher in tiss</w:t>
      </w:r>
      <w:r w:rsidRPr="00D46733">
        <w:rPr>
          <w:color w:val="231F20"/>
          <w:sz w:val="20"/>
          <w:szCs w:val="20"/>
          <w:lang w:val="en-US"/>
        </w:rPr>
        <w:t>ues not treated with AC and Zn</w:t>
      </w:r>
      <w:r w:rsidR="00085F62" w:rsidRPr="00D46733">
        <w:rPr>
          <w:color w:val="231F20"/>
          <w:sz w:val="20"/>
          <w:szCs w:val="20"/>
          <w:lang w:val="en-US"/>
        </w:rPr>
        <w:t xml:space="preserve"> increased over the culture period r</w:t>
      </w:r>
      <w:r w:rsidRPr="00D46733">
        <w:rPr>
          <w:color w:val="231F20"/>
          <w:sz w:val="20"/>
          <w:szCs w:val="20"/>
          <w:lang w:val="en-US"/>
        </w:rPr>
        <w:t>egardless</w:t>
      </w:r>
      <w:r w:rsidR="00604BC6">
        <w:rPr>
          <w:color w:val="231F20"/>
          <w:sz w:val="20"/>
          <w:szCs w:val="20"/>
          <w:lang w:val="en-US"/>
        </w:rPr>
        <w:t xml:space="preserve"> of</w:t>
      </w:r>
      <w:r w:rsidRPr="00D46733">
        <w:rPr>
          <w:color w:val="231F20"/>
          <w:sz w:val="20"/>
          <w:szCs w:val="20"/>
          <w:lang w:val="en-US"/>
        </w:rPr>
        <w:t xml:space="preserve"> the medium treatment</w:t>
      </w:r>
      <w:r w:rsidR="0057665F" w:rsidRPr="00D46733">
        <w:rPr>
          <w:color w:val="231F20"/>
          <w:sz w:val="20"/>
          <w:szCs w:val="20"/>
          <w:lang w:val="en-US"/>
        </w:rPr>
        <w:t xml:space="preserve"> (Table 3). Also Cu concentration in the tissues increased passing from 20 to 40 days of culture but </w:t>
      </w:r>
      <w:r w:rsidR="00604BC6">
        <w:rPr>
          <w:color w:val="231F20"/>
          <w:sz w:val="20"/>
          <w:szCs w:val="20"/>
          <w:lang w:val="en-US"/>
        </w:rPr>
        <w:t>no</w:t>
      </w:r>
      <w:r w:rsidR="00604BC6" w:rsidRPr="00D46733">
        <w:rPr>
          <w:color w:val="231F20"/>
          <w:sz w:val="20"/>
          <w:szCs w:val="20"/>
          <w:lang w:val="en-US"/>
        </w:rPr>
        <w:t xml:space="preserve"> </w:t>
      </w:r>
      <w:r w:rsidR="0057665F" w:rsidRPr="00D46733">
        <w:rPr>
          <w:color w:val="231F20"/>
          <w:sz w:val="20"/>
          <w:szCs w:val="20"/>
          <w:lang w:val="en-US"/>
        </w:rPr>
        <w:t>effect of the AC treatment was observed (Table 3)</w:t>
      </w:r>
      <w:r w:rsidRPr="00D46733">
        <w:rPr>
          <w:color w:val="231F20"/>
          <w:sz w:val="20"/>
          <w:szCs w:val="20"/>
          <w:lang w:val="en-US"/>
        </w:rPr>
        <w:t>.</w:t>
      </w:r>
    </w:p>
    <w:p w:rsidR="00267CEF" w:rsidRPr="00D46733" w:rsidRDefault="00707491"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Fe concentration was affected by the interaction between the two experimental factors (Fig 3). In fact, an increase of Fe</w:t>
      </w:r>
      <w:r w:rsidR="00085F62" w:rsidRPr="00D46733">
        <w:rPr>
          <w:color w:val="231F20"/>
          <w:sz w:val="20"/>
          <w:szCs w:val="20"/>
          <w:lang w:val="en-US"/>
        </w:rPr>
        <w:t xml:space="preserve"> concentration was </w:t>
      </w:r>
      <w:r w:rsidR="00F37411" w:rsidRPr="00D46733">
        <w:rPr>
          <w:color w:val="231F20"/>
          <w:sz w:val="20"/>
          <w:szCs w:val="20"/>
          <w:lang w:val="en-US"/>
        </w:rPr>
        <w:t>detected at the end of 40 days</w:t>
      </w:r>
      <w:r w:rsidR="00085F62" w:rsidRPr="00D46733">
        <w:rPr>
          <w:color w:val="231F20"/>
          <w:sz w:val="20"/>
          <w:szCs w:val="20"/>
          <w:lang w:val="en-US"/>
        </w:rPr>
        <w:t xml:space="preserve"> of culture </w:t>
      </w:r>
      <w:r w:rsidRPr="00D46733">
        <w:rPr>
          <w:color w:val="231F20"/>
          <w:sz w:val="20"/>
          <w:szCs w:val="20"/>
          <w:lang w:val="en-US"/>
        </w:rPr>
        <w:t xml:space="preserve">only </w:t>
      </w:r>
      <w:r w:rsidR="00BE5CA0" w:rsidRPr="00D46733">
        <w:rPr>
          <w:color w:val="231F20"/>
          <w:sz w:val="20"/>
          <w:szCs w:val="20"/>
          <w:lang w:val="en-US"/>
        </w:rPr>
        <w:t>in combination with the absence of AC in the medium.</w:t>
      </w:r>
    </w:p>
    <w:p w:rsidR="006E505D" w:rsidRPr="00D46733" w:rsidRDefault="006E505D" w:rsidP="00D46733">
      <w:pPr>
        <w:autoSpaceDE w:val="0"/>
        <w:autoSpaceDN w:val="0"/>
        <w:adjustRightInd w:val="0"/>
        <w:spacing w:line="480" w:lineRule="auto"/>
        <w:jc w:val="both"/>
        <w:rPr>
          <w:color w:val="231F20"/>
          <w:sz w:val="20"/>
          <w:szCs w:val="20"/>
          <w:lang w:val="en-US"/>
        </w:rPr>
      </w:pPr>
    </w:p>
    <w:p w:rsidR="001C1BBD" w:rsidRDefault="00FE3F1E" w:rsidP="00D46733">
      <w:pPr>
        <w:autoSpaceDE w:val="0"/>
        <w:autoSpaceDN w:val="0"/>
        <w:adjustRightInd w:val="0"/>
        <w:spacing w:line="480" w:lineRule="auto"/>
        <w:jc w:val="both"/>
        <w:rPr>
          <w:b/>
          <w:color w:val="231F20"/>
          <w:sz w:val="20"/>
          <w:szCs w:val="20"/>
          <w:lang w:val="en-US"/>
        </w:rPr>
      </w:pPr>
      <w:r w:rsidRPr="00D46733">
        <w:rPr>
          <w:b/>
          <w:color w:val="231F20"/>
          <w:sz w:val="20"/>
          <w:szCs w:val="20"/>
          <w:lang w:val="en-US"/>
        </w:rPr>
        <w:t>Discussion</w:t>
      </w:r>
    </w:p>
    <w:p w:rsidR="004369D7" w:rsidRPr="00D46733" w:rsidRDefault="002329CB" w:rsidP="00D46733">
      <w:pPr>
        <w:autoSpaceDE w:val="0"/>
        <w:autoSpaceDN w:val="0"/>
        <w:adjustRightInd w:val="0"/>
        <w:spacing w:line="480" w:lineRule="auto"/>
        <w:jc w:val="both"/>
        <w:rPr>
          <w:sz w:val="20"/>
          <w:szCs w:val="20"/>
          <w:lang w:val="en-US"/>
        </w:rPr>
      </w:pPr>
      <w:r w:rsidRPr="00D46733">
        <w:rPr>
          <w:color w:val="231F20"/>
          <w:sz w:val="20"/>
          <w:szCs w:val="20"/>
          <w:lang w:val="en-US"/>
        </w:rPr>
        <w:t>AC is commonly</w:t>
      </w:r>
      <w:r w:rsidR="00F37411" w:rsidRPr="00D46733">
        <w:rPr>
          <w:color w:val="231F20"/>
          <w:sz w:val="20"/>
          <w:szCs w:val="20"/>
          <w:lang w:val="en-US"/>
        </w:rPr>
        <w:t xml:space="preserve"> </w:t>
      </w:r>
      <w:r w:rsidR="00B36093" w:rsidRPr="00D46733">
        <w:rPr>
          <w:color w:val="231F20"/>
          <w:sz w:val="20"/>
          <w:szCs w:val="20"/>
          <w:lang w:val="en-US"/>
        </w:rPr>
        <w:t>employed</w:t>
      </w:r>
      <w:r w:rsidR="00F37411" w:rsidRPr="00D46733">
        <w:rPr>
          <w:color w:val="231F20"/>
          <w:sz w:val="20"/>
          <w:szCs w:val="20"/>
          <w:lang w:val="en-US"/>
        </w:rPr>
        <w:t xml:space="preserve"> in plant ti</w:t>
      </w:r>
      <w:r w:rsidR="00040C7A" w:rsidRPr="00D46733">
        <w:rPr>
          <w:color w:val="231F20"/>
          <w:sz w:val="20"/>
          <w:szCs w:val="20"/>
          <w:lang w:val="en-US"/>
        </w:rPr>
        <w:t>ssue culture to improve</w:t>
      </w:r>
      <w:r w:rsidR="00F37411" w:rsidRPr="00D46733">
        <w:rPr>
          <w:color w:val="231F20"/>
          <w:sz w:val="20"/>
          <w:szCs w:val="20"/>
          <w:lang w:val="en-US"/>
        </w:rPr>
        <w:t xml:space="preserve"> proliferation, growth and rooting</w:t>
      </w:r>
      <w:r w:rsidR="00FE3339" w:rsidRPr="00D46733">
        <w:rPr>
          <w:color w:val="231F20"/>
          <w:sz w:val="20"/>
          <w:szCs w:val="20"/>
          <w:lang w:val="en-US"/>
        </w:rPr>
        <w:t xml:space="preserve"> </w:t>
      </w:r>
      <w:r w:rsidR="00040C7A" w:rsidRPr="00D46733">
        <w:rPr>
          <w:color w:val="231F20"/>
          <w:sz w:val="20"/>
          <w:szCs w:val="20"/>
          <w:lang w:val="en-US"/>
        </w:rPr>
        <w:t xml:space="preserve">of explants </w:t>
      </w:r>
      <w:r w:rsidR="00BB7D24" w:rsidRPr="00D46733">
        <w:rPr>
          <w:color w:val="231F20"/>
          <w:sz w:val="20"/>
          <w:szCs w:val="20"/>
          <w:lang w:val="en-US"/>
        </w:rPr>
        <w:t>(Thomas</w:t>
      </w:r>
      <w:r w:rsidR="00FE3339" w:rsidRPr="00D46733">
        <w:rPr>
          <w:color w:val="231F20"/>
          <w:sz w:val="20"/>
          <w:szCs w:val="20"/>
          <w:lang w:val="en-US"/>
        </w:rPr>
        <w:t xml:space="preserve"> 2008)</w:t>
      </w:r>
      <w:r w:rsidR="00040C7A" w:rsidRPr="00D46733">
        <w:rPr>
          <w:color w:val="231F20"/>
          <w:sz w:val="20"/>
          <w:szCs w:val="20"/>
          <w:lang w:val="en-US"/>
        </w:rPr>
        <w:t>.</w:t>
      </w:r>
      <w:r w:rsidR="00F37411" w:rsidRPr="00D46733">
        <w:rPr>
          <w:color w:val="231F20"/>
          <w:sz w:val="20"/>
          <w:szCs w:val="20"/>
          <w:lang w:val="en-US"/>
        </w:rPr>
        <w:t xml:space="preserve"> </w:t>
      </w:r>
      <w:r w:rsidR="00FE3339" w:rsidRPr="00D46733">
        <w:rPr>
          <w:color w:val="231F20"/>
          <w:sz w:val="20"/>
          <w:szCs w:val="20"/>
          <w:lang w:val="en-US"/>
        </w:rPr>
        <w:t>Charcoal is produced by destructive distillation of woods, peat, lignite, nut shells, bones, vegetables or other carbonaceous matter</w:t>
      </w:r>
      <w:r w:rsidR="006E693D" w:rsidRPr="00D46733">
        <w:rPr>
          <w:color w:val="231F20"/>
          <w:sz w:val="20"/>
          <w:szCs w:val="20"/>
          <w:lang w:val="en-US"/>
        </w:rPr>
        <w:t xml:space="preserve"> and then activated by</w:t>
      </w:r>
      <w:r w:rsidR="00A92AF7" w:rsidRPr="00D46733">
        <w:rPr>
          <w:color w:val="231F20"/>
          <w:sz w:val="20"/>
          <w:szCs w:val="20"/>
          <w:lang w:val="en-US"/>
        </w:rPr>
        <w:t xml:space="preserve"> the</w:t>
      </w:r>
      <w:r w:rsidR="006E693D" w:rsidRPr="00D46733">
        <w:rPr>
          <w:color w:val="231F20"/>
          <w:sz w:val="20"/>
          <w:szCs w:val="20"/>
          <w:lang w:val="en-US"/>
        </w:rPr>
        <w:t xml:space="preserve"> </w:t>
      </w:r>
      <w:r w:rsidR="00A92AF7" w:rsidRPr="00D46733">
        <w:rPr>
          <w:color w:val="231F20"/>
          <w:sz w:val="20"/>
          <w:szCs w:val="20"/>
          <w:lang w:val="en-US"/>
        </w:rPr>
        <w:t xml:space="preserve">removal of impurities and the oxidation of carbon surface. The result is </w:t>
      </w:r>
      <w:r w:rsidR="006E693D" w:rsidRPr="00D46733">
        <w:rPr>
          <w:color w:val="231F20"/>
          <w:sz w:val="20"/>
          <w:szCs w:val="20"/>
          <w:lang w:val="en-US"/>
        </w:rPr>
        <w:t xml:space="preserve">a charcoal </w:t>
      </w:r>
      <w:r w:rsidR="00A92AF7" w:rsidRPr="00D46733">
        <w:rPr>
          <w:color w:val="231F20"/>
          <w:sz w:val="20"/>
          <w:szCs w:val="20"/>
          <w:lang w:val="en-US"/>
        </w:rPr>
        <w:t>with highly developed porous structure and large specific area and with</w:t>
      </w:r>
      <w:r w:rsidR="006E693D" w:rsidRPr="00D46733">
        <w:rPr>
          <w:color w:val="231F20"/>
          <w:sz w:val="20"/>
          <w:szCs w:val="20"/>
          <w:lang w:val="en-US"/>
        </w:rPr>
        <w:t xml:space="preserve"> </w:t>
      </w:r>
      <w:r w:rsidR="00A92AF7" w:rsidRPr="00D46733">
        <w:rPr>
          <w:color w:val="231F20"/>
          <w:sz w:val="20"/>
          <w:szCs w:val="20"/>
          <w:lang w:val="en-US"/>
        </w:rPr>
        <w:t>a considerable</w:t>
      </w:r>
      <w:r w:rsidR="00542328" w:rsidRPr="00D46733">
        <w:rPr>
          <w:color w:val="231F20"/>
          <w:sz w:val="20"/>
          <w:szCs w:val="20"/>
          <w:lang w:val="en-US"/>
        </w:rPr>
        <w:t xml:space="preserve"> adsorptive power</w:t>
      </w:r>
      <w:r w:rsidR="00A92AF7" w:rsidRPr="00D46733">
        <w:rPr>
          <w:color w:val="231F20"/>
          <w:sz w:val="20"/>
          <w:szCs w:val="20"/>
          <w:lang w:val="en-US"/>
        </w:rPr>
        <w:t xml:space="preserve"> </w:t>
      </w:r>
      <w:r w:rsidR="00BB7D24" w:rsidRPr="00D46733">
        <w:rPr>
          <w:color w:val="231F20"/>
          <w:sz w:val="20"/>
          <w:szCs w:val="20"/>
          <w:lang w:val="en-US"/>
        </w:rPr>
        <w:t xml:space="preserve">(Pan and van </w:t>
      </w:r>
      <w:proofErr w:type="spellStart"/>
      <w:r w:rsidR="00BB7D24" w:rsidRPr="00D46733">
        <w:rPr>
          <w:color w:val="231F20"/>
          <w:sz w:val="20"/>
          <w:szCs w:val="20"/>
          <w:lang w:val="en-US"/>
        </w:rPr>
        <w:t>Staden</w:t>
      </w:r>
      <w:proofErr w:type="spellEnd"/>
      <w:r w:rsidR="00A92AF7" w:rsidRPr="00D46733">
        <w:rPr>
          <w:color w:val="231F20"/>
          <w:sz w:val="20"/>
          <w:szCs w:val="20"/>
          <w:lang w:val="en-US"/>
        </w:rPr>
        <w:t xml:space="preserve"> 1998)</w:t>
      </w:r>
      <w:r w:rsidR="006E693D" w:rsidRPr="00D46733">
        <w:rPr>
          <w:color w:val="231F20"/>
          <w:sz w:val="20"/>
          <w:szCs w:val="20"/>
          <w:lang w:val="en-US"/>
        </w:rPr>
        <w:t>.</w:t>
      </w:r>
    </w:p>
    <w:p w:rsidR="00285260" w:rsidRPr="00D46733" w:rsidRDefault="004B6019" w:rsidP="00D46733">
      <w:pPr>
        <w:autoSpaceDE w:val="0"/>
        <w:autoSpaceDN w:val="0"/>
        <w:adjustRightInd w:val="0"/>
        <w:spacing w:line="480" w:lineRule="auto"/>
        <w:jc w:val="both"/>
        <w:rPr>
          <w:sz w:val="20"/>
          <w:szCs w:val="20"/>
          <w:lang w:val="en-US"/>
        </w:rPr>
      </w:pPr>
      <w:r w:rsidRPr="00D46733">
        <w:rPr>
          <w:sz w:val="20"/>
          <w:szCs w:val="20"/>
          <w:lang w:val="en-US"/>
        </w:rPr>
        <w:t>An</w:t>
      </w:r>
      <w:r w:rsidR="00862AB2" w:rsidRPr="00D46733">
        <w:rPr>
          <w:sz w:val="20"/>
          <w:szCs w:val="20"/>
          <w:lang w:val="en-US"/>
        </w:rPr>
        <w:t xml:space="preserve"> improved</w:t>
      </w:r>
      <w:r w:rsidR="00A92AF7" w:rsidRPr="00D46733">
        <w:rPr>
          <w:sz w:val="20"/>
          <w:szCs w:val="20"/>
          <w:lang w:val="en-US"/>
        </w:rPr>
        <w:t xml:space="preserve"> growth performance </w:t>
      </w:r>
      <w:r w:rsidR="00862AB2" w:rsidRPr="00D46733">
        <w:rPr>
          <w:sz w:val="20"/>
          <w:szCs w:val="20"/>
          <w:lang w:val="en-US"/>
        </w:rPr>
        <w:t xml:space="preserve">of </w:t>
      </w:r>
      <w:r w:rsidR="00862AB2" w:rsidRPr="00D46733">
        <w:rPr>
          <w:i/>
          <w:sz w:val="20"/>
          <w:szCs w:val="20"/>
          <w:lang w:val="en-US"/>
        </w:rPr>
        <w:t xml:space="preserve">A. </w:t>
      </w:r>
      <w:proofErr w:type="spellStart"/>
      <w:r w:rsidR="00862AB2" w:rsidRPr="00D46733">
        <w:rPr>
          <w:i/>
          <w:sz w:val="20"/>
          <w:szCs w:val="20"/>
          <w:lang w:val="en-US"/>
        </w:rPr>
        <w:t>barbadensis</w:t>
      </w:r>
      <w:proofErr w:type="spellEnd"/>
      <w:r w:rsidR="00862AB2" w:rsidRPr="00D46733">
        <w:rPr>
          <w:sz w:val="20"/>
          <w:szCs w:val="20"/>
          <w:lang w:val="en-US"/>
        </w:rPr>
        <w:t xml:space="preserve"> shoots </w:t>
      </w:r>
      <w:r w:rsidRPr="00D46733">
        <w:rPr>
          <w:sz w:val="20"/>
          <w:szCs w:val="20"/>
          <w:lang w:val="en-US"/>
        </w:rPr>
        <w:t xml:space="preserve">was obtained </w:t>
      </w:r>
      <w:r w:rsidR="00862AB2" w:rsidRPr="00D46733">
        <w:rPr>
          <w:sz w:val="20"/>
          <w:szCs w:val="20"/>
          <w:lang w:val="en-US"/>
        </w:rPr>
        <w:t>addin</w:t>
      </w:r>
      <w:r w:rsidR="00AE1338" w:rsidRPr="00D46733">
        <w:rPr>
          <w:sz w:val="20"/>
          <w:szCs w:val="20"/>
          <w:lang w:val="en-US"/>
        </w:rPr>
        <w:t xml:space="preserve">g AC </w:t>
      </w:r>
      <w:r w:rsidR="00526C7F" w:rsidRPr="00D46733">
        <w:rPr>
          <w:sz w:val="20"/>
          <w:szCs w:val="20"/>
          <w:lang w:val="en-US"/>
        </w:rPr>
        <w:t>in the culture medium</w:t>
      </w:r>
      <w:r w:rsidR="00862AB2" w:rsidRPr="00D46733">
        <w:rPr>
          <w:sz w:val="20"/>
          <w:szCs w:val="20"/>
          <w:lang w:val="en-US"/>
        </w:rPr>
        <w:t xml:space="preserve">. </w:t>
      </w:r>
      <w:r w:rsidR="0029246B" w:rsidRPr="00D46733">
        <w:rPr>
          <w:sz w:val="20"/>
          <w:szCs w:val="20"/>
          <w:lang w:val="en-US"/>
        </w:rPr>
        <w:t>Previously</w:t>
      </w:r>
      <w:r w:rsidR="00525ECC" w:rsidRPr="00D46733">
        <w:rPr>
          <w:sz w:val="20"/>
          <w:szCs w:val="20"/>
          <w:lang w:val="en-US"/>
        </w:rPr>
        <w:t xml:space="preserve">, AC had been used </w:t>
      </w:r>
      <w:r w:rsidR="00525ECC" w:rsidRPr="00D46733">
        <w:rPr>
          <w:i/>
          <w:sz w:val="20"/>
          <w:szCs w:val="20"/>
          <w:lang w:val="en-US"/>
        </w:rPr>
        <w:t>in vitro</w:t>
      </w:r>
      <w:r w:rsidR="00525ECC" w:rsidRPr="00D46733">
        <w:rPr>
          <w:sz w:val="20"/>
          <w:szCs w:val="20"/>
          <w:lang w:val="en-US"/>
        </w:rPr>
        <w:t xml:space="preserve"> to enhance the percentage </w:t>
      </w:r>
      <w:r w:rsidR="00E55ACB" w:rsidRPr="00D46733">
        <w:rPr>
          <w:sz w:val="20"/>
          <w:szCs w:val="20"/>
          <w:lang w:val="en-US"/>
        </w:rPr>
        <w:t>of shoots elon</w:t>
      </w:r>
      <w:r w:rsidR="00525ECC" w:rsidRPr="00D46733">
        <w:rPr>
          <w:sz w:val="20"/>
          <w:szCs w:val="20"/>
          <w:lang w:val="en-US"/>
        </w:rPr>
        <w:t xml:space="preserve">gation of </w:t>
      </w:r>
      <w:r w:rsidR="00525ECC" w:rsidRPr="00D46733">
        <w:rPr>
          <w:i/>
          <w:sz w:val="20"/>
          <w:szCs w:val="20"/>
          <w:lang w:val="en-US"/>
        </w:rPr>
        <w:t xml:space="preserve">Acacia </w:t>
      </w:r>
      <w:proofErr w:type="spellStart"/>
      <w:r w:rsidR="00525ECC" w:rsidRPr="00D46733">
        <w:rPr>
          <w:i/>
          <w:sz w:val="20"/>
          <w:szCs w:val="20"/>
          <w:lang w:val="en-US"/>
        </w:rPr>
        <w:t>mearnsii</w:t>
      </w:r>
      <w:proofErr w:type="spellEnd"/>
      <w:r w:rsidR="00525ECC" w:rsidRPr="00D46733">
        <w:rPr>
          <w:sz w:val="20"/>
          <w:szCs w:val="20"/>
          <w:lang w:val="en-US"/>
        </w:rPr>
        <w:t xml:space="preserve"> </w:t>
      </w:r>
      <w:r w:rsidR="00BB7D24" w:rsidRPr="00D46733">
        <w:rPr>
          <w:sz w:val="20"/>
          <w:szCs w:val="20"/>
          <w:lang w:val="en-US"/>
        </w:rPr>
        <w:t>(</w:t>
      </w:r>
      <w:proofErr w:type="spellStart"/>
      <w:r w:rsidR="00BB7D24" w:rsidRPr="00D46733">
        <w:rPr>
          <w:sz w:val="20"/>
          <w:szCs w:val="20"/>
          <w:lang w:val="en-US"/>
        </w:rPr>
        <w:t>Quo</w:t>
      </w:r>
      <w:r w:rsidR="00AE1338" w:rsidRPr="00D46733">
        <w:rPr>
          <w:sz w:val="20"/>
          <w:szCs w:val="20"/>
          <w:lang w:val="en-US"/>
        </w:rPr>
        <w:t>i</w:t>
      </w:r>
      <w:r w:rsidR="00BB7D24" w:rsidRPr="00D46733">
        <w:rPr>
          <w:sz w:val="20"/>
          <w:szCs w:val="20"/>
          <w:lang w:val="en-US"/>
        </w:rPr>
        <w:t>rin</w:t>
      </w:r>
      <w:proofErr w:type="spellEnd"/>
      <w:r w:rsidR="00BB7D24" w:rsidRPr="00D46733">
        <w:rPr>
          <w:sz w:val="20"/>
          <w:szCs w:val="20"/>
          <w:lang w:val="en-US"/>
        </w:rPr>
        <w:t xml:space="preserve"> et al.</w:t>
      </w:r>
      <w:r w:rsidR="00553FA1" w:rsidRPr="00D46733">
        <w:rPr>
          <w:sz w:val="20"/>
          <w:szCs w:val="20"/>
          <w:lang w:val="en-US"/>
        </w:rPr>
        <w:t xml:space="preserve"> 2001) and</w:t>
      </w:r>
      <w:r w:rsidR="00E00419" w:rsidRPr="00D46733">
        <w:rPr>
          <w:sz w:val="20"/>
          <w:szCs w:val="20"/>
          <w:lang w:val="en-US"/>
        </w:rPr>
        <w:t xml:space="preserve"> </w:t>
      </w:r>
      <w:r w:rsidR="00553FA1" w:rsidRPr="00D46733">
        <w:rPr>
          <w:sz w:val="20"/>
          <w:szCs w:val="20"/>
          <w:lang w:val="en-US"/>
        </w:rPr>
        <w:t xml:space="preserve">the adventitious shoots height in </w:t>
      </w:r>
      <w:r w:rsidR="00BB7D24" w:rsidRPr="00D46733">
        <w:rPr>
          <w:sz w:val="20"/>
          <w:szCs w:val="20"/>
          <w:lang w:val="en-US"/>
        </w:rPr>
        <w:t>banana (</w:t>
      </w:r>
      <w:proofErr w:type="spellStart"/>
      <w:r w:rsidR="00BB7D24" w:rsidRPr="00D46733">
        <w:rPr>
          <w:sz w:val="20"/>
          <w:szCs w:val="20"/>
          <w:lang w:val="en-US"/>
        </w:rPr>
        <w:t>Gubbuk</w:t>
      </w:r>
      <w:proofErr w:type="spellEnd"/>
      <w:r w:rsidR="00BB7D24" w:rsidRPr="00D46733">
        <w:rPr>
          <w:sz w:val="20"/>
          <w:szCs w:val="20"/>
          <w:lang w:val="en-US"/>
        </w:rPr>
        <w:t xml:space="preserve"> and </w:t>
      </w:r>
      <w:proofErr w:type="spellStart"/>
      <w:r w:rsidR="00BB7D24" w:rsidRPr="00D46733">
        <w:rPr>
          <w:sz w:val="20"/>
          <w:szCs w:val="20"/>
          <w:lang w:val="en-US"/>
        </w:rPr>
        <w:t>Pekmezci</w:t>
      </w:r>
      <w:proofErr w:type="spellEnd"/>
      <w:r w:rsidR="00525ECC" w:rsidRPr="00D46733">
        <w:rPr>
          <w:sz w:val="20"/>
          <w:szCs w:val="20"/>
          <w:lang w:val="en-US"/>
        </w:rPr>
        <w:t xml:space="preserve"> 2006)</w:t>
      </w:r>
      <w:r w:rsidR="00553FA1" w:rsidRPr="00D46733">
        <w:rPr>
          <w:sz w:val="20"/>
          <w:szCs w:val="20"/>
          <w:lang w:val="en-US"/>
        </w:rPr>
        <w:t xml:space="preserve">. </w:t>
      </w:r>
      <w:proofErr w:type="spellStart"/>
      <w:r w:rsidR="00553FA1" w:rsidRPr="00D46733">
        <w:rPr>
          <w:sz w:val="20"/>
          <w:szCs w:val="20"/>
          <w:lang w:val="en-US"/>
        </w:rPr>
        <w:t>Hashem</w:t>
      </w:r>
      <w:proofErr w:type="spellEnd"/>
      <w:r w:rsidR="00553FA1" w:rsidRPr="00D46733">
        <w:rPr>
          <w:sz w:val="20"/>
          <w:szCs w:val="20"/>
          <w:lang w:val="en-US"/>
        </w:rPr>
        <w:t xml:space="preserve"> </w:t>
      </w:r>
      <w:proofErr w:type="spellStart"/>
      <w:r w:rsidR="00553FA1" w:rsidRPr="00D46733">
        <w:rPr>
          <w:sz w:val="20"/>
          <w:szCs w:val="20"/>
          <w:lang w:val="en-US"/>
        </w:rPr>
        <w:t>Abadi</w:t>
      </w:r>
      <w:proofErr w:type="spellEnd"/>
      <w:r w:rsidR="00553FA1" w:rsidRPr="00D46733">
        <w:rPr>
          <w:sz w:val="20"/>
          <w:szCs w:val="20"/>
          <w:lang w:val="en-US"/>
        </w:rPr>
        <w:t xml:space="preserve"> and </w:t>
      </w:r>
      <w:proofErr w:type="spellStart"/>
      <w:r w:rsidR="00553FA1" w:rsidRPr="00D46733">
        <w:rPr>
          <w:sz w:val="20"/>
          <w:szCs w:val="20"/>
          <w:lang w:val="en-US"/>
        </w:rPr>
        <w:t>Kaviani</w:t>
      </w:r>
      <w:proofErr w:type="spellEnd"/>
      <w:r w:rsidR="00553FA1" w:rsidRPr="00D46733">
        <w:rPr>
          <w:sz w:val="20"/>
          <w:szCs w:val="20"/>
          <w:lang w:val="en-US"/>
        </w:rPr>
        <w:t xml:space="preserve"> (2010) compared the effect of different </w:t>
      </w:r>
      <w:proofErr w:type="spellStart"/>
      <w:r w:rsidR="00553FA1" w:rsidRPr="00D46733">
        <w:rPr>
          <w:sz w:val="20"/>
          <w:szCs w:val="20"/>
          <w:lang w:val="en-US"/>
        </w:rPr>
        <w:t>phenolic</w:t>
      </w:r>
      <w:proofErr w:type="spellEnd"/>
      <w:r w:rsidR="00553FA1" w:rsidRPr="00D46733">
        <w:rPr>
          <w:sz w:val="20"/>
          <w:szCs w:val="20"/>
          <w:lang w:val="en-US"/>
        </w:rPr>
        <w:t xml:space="preserve"> attractive substances on </w:t>
      </w:r>
      <w:r w:rsidR="002F0DFA" w:rsidRPr="00D46733">
        <w:rPr>
          <w:sz w:val="20"/>
          <w:szCs w:val="20"/>
          <w:lang w:val="en-US"/>
        </w:rPr>
        <w:t xml:space="preserve">the length of </w:t>
      </w:r>
      <w:r w:rsidR="00553FA1" w:rsidRPr="00D46733">
        <w:rPr>
          <w:i/>
          <w:sz w:val="20"/>
          <w:szCs w:val="20"/>
          <w:lang w:val="en-US"/>
        </w:rPr>
        <w:t xml:space="preserve">Aloe </w:t>
      </w:r>
      <w:proofErr w:type="spellStart"/>
      <w:r w:rsidR="00553FA1" w:rsidRPr="00D46733">
        <w:rPr>
          <w:i/>
          <w:sz w:val="20"/>
          <w:szCs w:val="20"/>
          <w:lang w:val="en-US"/>
        </w:rPr>
        <w:t>vera</w:t>
      </w:r>
      <w:proofErr w:type="spellEnd"/>
      <w:r w:rsidR="00553FA1" w:rsidRPr="00D46733">
        <w:rPr>
          <w:sz w:val="20"/>
          <w:szCs w:val="20"/>
          <w:lang w:val="en-US"/>
        </w:rPr>
        <w:t xml:space="preserve"> plantlets</w:t>
      </w:r>
      <w:r w:rsidR="00DC1265" w:rsidRPr="00D46733">
        <w:rPr>
          <w:sz w:val="20"/>
          <w:szCs w:val="20"/>
          <w:lang w:val="en-US"/>
        </w:rPr>
        <w:t>: t</w:t>
      </w:r>
      <w:r w:rsidR="002F0DFA" w:rsidRPr="00D46733">
        <w:rPr>
          <w:sz w:val="20"/>
          <w:szCs w:val="20"/>
          <w:lang w:val="en-US"/>
        </w:rPr>
        <w:t>he best result was achieved by including</w:t>
      </w:r>
      <w:r w:rsidR="009E24B1" w:rsidRPr="00D46733">
        <w:rPr>
          <w:sz w:val="20"/>
          <w:szCs w:val="20"/>
          <w:lang w:val="en-US"/>
        </w:rPr>
        <w:t xml:space="preserve"> AC [0.2 </w:t>
      </w:r>
      <w:r w:rsidR="00553FA1" w:rsidRPr="00D46733">
        <w:rPr>
          <w:sz w:val="20"/>
          <w:szCs w:val="20"/>
          <w:lang w:val="en-US"/>
        </w:rPr>
        <w:t xml:space="preserve">% </w:t>
      </w:r>
      <w:r w:rsidR="009E24B1" w:rsidRPr="00D46733">
        <w:rPr>
          <w:sz w:val="20"/>
          <w:szCs w:val="20"/>
          <w:lang w:val="en-US"/>
        </w:rPr>
        <w:t>(</w:t>
      </w:r>
      <w:r w:rsidR="00553FA1" w:rsidRPr="00D46733">
        <w:rPr>
          <w:sz w:val="20"/>
          <w:szCs w:val="20"/>
          <w:lang w:val="en-US"/>
        </w:rPr>
        <w:t>w/v</w:t>
      </w:r>
      <w:r w:rsidR="004A335C" w:rsidRPr="00D46733">
        <w:rPr>
          <w:sz w:val="20"/>
          <w:szCs w:val="20"/>
          <w:lang w:val="en-US"/>
        </w:rPr>
        <w:t>)</w:t>
      </w:r>
      <w:r w:rsidR="009E24B1" w:rsidRPr="00D46733">
        <w:rPr>
          <w:sz w:val="20"/>
          <w:szCs w:val="20"/>
          <w:lang w:val="en-US"/>
        </w:rPr>
        <w:t>]</w:t>
      </w:r>
      <w:r w:rsidR="00553FA1" w:rsidRPr="00D46733">
        <w:rPr>
          <w:sz w:val="20"/>
          <w:szCs w:val="20"/>
          <w:lang w:val="en-US"/>
        </w:rPr>
        <w:t xml:space="preserve"> in</w:t>
      </w:r>
      <w:r w:rsidR="002F0DFA" w:rsidRPr="00D46733">
        <w:rPr>
          <w:sz w:val="20"/>
          <w:szCs w:val="20"/>
          <w:lang w:val="en-US"/>
        </w:rPr>
        <w:t xml:space="preserve"> the shoot proliferation medium.</w:t>
      </w:r>
      <w:r w:rsidR="00873F26" w:rsidRPr="00D46733">
        <w:rPr>
          <w:sz w:val="20"/>
          <w:szCs w:val="20"/>
          <w:lang w:val="en-US"/>
        </w:rPr>
        <w:t xml:space="preserve"> </w:t>
      </w:r>
      <w:r w:rsidR="00B45E8C" w:rsidRPr="00D46733">
        <w:rPr>
          <w:sz w:val="20"/>
          <w:szCs w:val="20"/>
          <w:lang w:val="en-US"/>
        </w:rPr>
        <w:t>The addition of AC to the culture medium had also promoted the growth and the increase of</w:t>
      </w:r>
      <w:r w:rsidR="00760F9D" w:rsidRPr="00D46733">
        <w:rPr>
          <w:sz w:val="20"/>
          <w:szCs w:val="20"/>
          <w:lang w:val="en-US"/>
        </w:rPr>
        <w:t xml:space="preserve"> the</w:t>
      </w:r>
      <w:r w:rsidR="00B45E8C" w:rsidRPr="00D46733">
        <w:rPr>
          <w:sz w:val="20"/>
          <w:szCs w:val="20"/>
          <w:lang w:val="en-US"/>
        </w:rPr>
        <w:t xml:space="preserve"> fresh weight in rhizomes of </w:t>
      </w:r>
      <w:r w:rsidR="00B45E8C" w:rsidRPr="00D46733">
        <w:rPr>
          <w:i/>
          <w:sz w:val="20"/>
          <w:szCs w:val="20"/>
          <w:lang w:val="en-US"/>
        </w:rPr>
        <w:t>C</w:t>
      </w:r>
      <w:r w:rsidR="002E31A8" w:rsidRPr="00D46733">
        <w:rPr>
          <w:i/>
          <w:sz w:val="20"/>
          <w:szCs w:val="20"/>
          <w:lang w:val="en-US"/>
        </w:rPr>
        <w:t>ymbidium</w:t>
      </w:r>
      <w:r w:rsidR="00B45E8C" w:rsidRPr="00D46733">
        <w:rPr>
          <w:i/>
          <w:sz w:val="20"/>
          <w:szCs w:val="20"/>
          <w:lang w:val="en-US"/>
        </w:rPr>
        <w:t xml:space="preserve"> </w:t>
      </w:r>
      <w:proofErr w:type="spellStart"/>
      <w:r w:rsidR="00B45E8C" w:rsidRPr="00D46733">
        <w:rPr>
          <w:i/>
          <w:sz w:val="20"/>
          <w:szCs w:val="20"/>
          <w:lang w:val="en-US"/>
        </w:rPr>
        <w:t>forrestii</w:t>
      </w:r>
      <w:proofErr w:type="spellEnd"/>
      <w:r w:rsidR="00B45E8C" w:rsidRPr="00D46733">
        <w:rPr>
          <w:sz w:val="20"/>
          <w:szCs w:val="20"/>
          <w:lang w:val="en-US"/>
        </w:rPr>
        <w:t xml:space="preserve"> (</w:t>
      </w:r>
      <w:proofErr w:type="spellStart"/>
      <w:r w:rsidR="00B45E8C" w:rsidRPr="00D46733">
        <w:rPr>
          <w:sz w:val="20"/>
          <w:szCs w:val="20"/>
          <w:lang w:val="en-US"/>
        </w:rPr>
        <w:t>Paek</w:t>
      </w:r>
      <w:proofErr w:type="spellEnd"/>
      <w:r w:rsidR="00B45E8C" w:rsidRPr="00D46733">
        <w:rPr>
          <w:sz w:val="20"/>
          <w:szCs w:val="20"/>
          <w:lang w:val="en-US"/>
        </w:rPr>
        <w:t xml:space="preserve"> and </w:t>
      </w:r>
      <w:proofErr w:type="spellStart"/>
      <w:r w:rsidR="00B45E8C" w:rsidRPr="00D46733">
        <w:rPr>
          <w:sz w:val="20"/>
          <w:szCs w:val="20"/>
          <w:lang w:val="en-US"/>
        </w:rPr>
        <w:t>Yeung</w:t>
      </w:r>
      <w:proofErr w:type="spellEnd"/>
      <w:r w:rsidR="00B45E8C" w:rsidRPr="00D46733">
        <w:rPr>
          <w:sz w:val="20"/>
          <w:szCs w:val="20"/>
          <w:lang w:val="en-US"/>
        </w:rPr>
        <w:t xml:space="preserve"> 1991), </w:t>
      </w:r>
      <w:r w:rsidR="00AD4438" w:rsidRPr="00D46733">
        <w:rPr>
          <w:sz w:val="20"/>
          <w:szCs w:val="20"/>
          <w:lang w:val="en-US"/>
        </w:rPr>
        <w:t xml:space="preserve">in </w:t>
      </w:r>
      <w:proofErr w:type="spellStart"/>
      <w:r w:rsidR="00BF68F0" w:rsidRPr="00D46733">
        <w:rPr>
          <w:i/>
          <w:color w:val="141314"/>
          <w:sz w:val="20"/>
          <w:szCs w:val="20"/>
          <w:lang w:val="en-US"/>
        </w:rPr>
        <w:t>Anoectochilus</w:t>
      </w:r>
      <w:proofErr w:type="spellEnd"/>
      <w:r w:rsidR="00AD4438" w:rsidRPr="00D46733">
        <w:rPr>
          <w:i/>
          <w:sz w:val="20"/>
          <w:szCs w:val="20"/>
          <w:lang w:val="en-US"/>
        </w:rPr>
        <w:t xml:space="preserve"> </w:t>
      </w:r>
      <w:proofErr w:type="spellStart"/>
      <w:r w:rsidR="00AD4438" w:rsidRPr="00D46733">
        <w:rPr>
          <w:i/>
          <w:sz w:val="20"/>
          <w:szCs w:val="20"/>
          <w:lang w:val="en-US"/>
        </w:rPr>
        <w:t>formosanus</w:t>
      </w:r>
      <w:proofErr w:type="spellEnd"/>
      <w:r w:rsidR="00AD4438" w:rsidRPr="00D46733">
        <w:rPr>
          <w:sz w:val="20"/>
          <w:szCs w:val="20"/>
          <w:lang w:val="en-US"/>
        </w:rPr>
        <w:t xml:space="preserve"> shoots </w:t>
      </w:r>
      <w:r w:rsidR="00081740" w:rsidRPr="00D46733">
        <w:rPr>
          <w:sz w:val="20"/>
          <w:szCs w:val="20"/>
          <w:lang w:val="en-US"/>
        </w:rPr>
        <w:t>(</w:t>
      </w:r>
      <w:proofErr w:type="spellStart"/>
      <w:r w:rsidR="00081740" w:rsidRPr="00D46733">
        <w:rPr>
          <w:sz w:val="20"/>
          <w:szCs w:val="20"/>
          <w:lang w:val="en-US"/>
        </w:rPr>
        <w:t>Ket</w:t>
      </w:r>
      <w:proofErr w:type="spellEnd"/>
      <w:r w:rsidR="00081740" w:rsidRPr="00D46733">
        <w:rPr>
          <w:sz w:val="20"/>
          <w:szCs w:val="20"/>
          <w:lang w:val="en-US"/>
        </w:rPr>
        <w:t xml:space="preserve"> et al. </w:t>
      </w:r>
      <w:r w:rsidR="00AD4438" w:rsidRPr="00D46733">
        <w:rPr>
          <w:sz w:val="20"/>
          <w:szCs w:val="20"/>
          <w:lang w:val="en-US"/>
        </w:rPr>
        <w:t>2004)</w:t>
      </w:r>
      <w:r w:rsidR="000D779C" w:rsidRPr="00D46733">
        <w:rPr>
          <w:sz w:val="20"/>
          <w:szCs w:val="20"/>
          <w:lang w:val="en-US"/>
        </w:rPr>
        <w:t>,</w:t>
      </w:r>
      <w:r w:rsidR="00AD4438" w:rsidRPr="00D46733">
        <w:rPr>
          <w:sz w:val="20"/>
          <w:szCs w:val="20"/>
          <w:lang w:val="en-US"/>
        </w:rPr>
        <w:t xml:space="preserve"> and </w:t>
      </w:r>
      <w:r w:rsidR="00BF68F0" w:rsidRPr="00D46733">
        <w:rPr>
          <w:sz w:val="20"/>
          <w:szCs w:val="20"/>
          <w:lang w:val="en-US"/>
        </w:rPr>
        <w:t xml:space="preserve">in </w:t>
      </w:r>
      <w:proofErr w:type="spellStart"/>
      <w:r w:rsidR="00BF68F0" w:rsidRPr="00D46733">
        <w:rPr>
          <w:sz w:val="20"/>
          <w:szCs w:val="20"/>
          <w:lang w:val="en-US"/>
        </w:rPr>
        <w:t>microtubers</w:t>
      </w:r>
      <w:proofErr w:type="spellEnd"/>
      <w:r w:rsidR="00BF68F0" w:rsidRPr="00D46733">
        <w:rPr>
          <w:sz w:val="20"/>
          <w:szCs w:val="20"/>
          <w:lang w:val="en-US"/>
        </w:rPr>
        <w:t xml:space="preserve"> of </w:t>
      </w:r>
      <w:proofErr w:type="spellStart"/>
      <w:r w:rsidR="00BF68F0" w:rsidRPr="00D46733">
        <w:rPr>
          <w:i/>
          <w:sz w:val="20"/>
          <w:szCs w:val="20"/>
          <w:lang w:val="en-US"/>
        </w:rPr>
        <w:t>Dioscorea</w:t>
      </w:r>
      <w:proofErr w:type="spellEnd"/>
      <w:r w:rsidR="00B45E8C" w:rsidRPr="00D46733">
        <w:rPr>
          <w:i/>
          <w:sz w:val="20"/>
          <w:szCs w:val="20"/>
          <w:lang w:val="en-US"/>
        </w:rPr>
        <w:t xml:space="preserve"> </w:t>
      </w:r>
      <w:proofErr w:type="spellStart"/>
      <w:r w:rsidR="00B45E8C" w:rsidRPr="00D46733">
        <w:rPr>
          <w:i/>
          <w:sz w:val="20"/>
          <w:szCs w:val="20"/>
          <w:lang w:val="en-US"/>
        </w:rPr>
        <w:t>nipponica</w:t>
      </w:r>
      <w:proofErr w:type="spellEnd"/>
      <w:r w:rsidR="00B45E8C" w:rsidRPr="00D46733">
        <w:rPr>
          <w:sz w:val="20"/>
          <w:szCs w:val="20"/>
          <w:lang w:val="en-US"/>
        </w:rPr>
        <w:t xml:space="preserve"> </w:t>
      </w:r>
      <w:r w:rsidR="00081740" w:rsidRPr="00D46733">
        <w:rPr>
          <w:sz w:val="20"/>
          <w:szCs w:val="20"/>
          <w:lang w:val="en-US"/>
        </w:rPr>
        <w:t xml:space="preserve">(Chen et al. </w:t>
      </w:r>
      <w:r w:rsidR="00B45E8C" w:rsidRPr="00D46733">
        <w:rPr>
          <w:sz w:val="20"/>
          <w:szCs w:val="20"/>
          <w:lang w:val="en-US"/>
        </w:rPr>
        <w:t>2007)</w:t>
      </w:r>
      <w:r w:rsidR="00AD4438" w:rsidRPr="00D46733">
        <w:rPr>
          <w:sz w:val="20"/>
          <w:szCs w:val="20"/>
          <w:lang w:val="en-US"/>
        </w:rPr>
        <w:t>.</w:t>
      </w:r>
      <w:r w:rsidR="006C19F9" w:rsidRPr="00D46733">
        <w:rPr>
          <w:sz w:val="20"/>
          <w:szCs w:val="20"/>
          <w:lang w:val="en-US"/>
        </w:rPr>
        <w:t xml:space="preserve"> </w:t>
      </w:r>
    </w:p>
    <w:p w:rsidR="009E315A" w:rsidRPr="00D46733" w:rsidRDefault="00111903" w:rsidP="00D46733">
      <w:pPr>
        <w:autoSpaceDE w:val="0"/>
        <w:autoSpaceDN w:val="0"/>
        <w:adjustRightInd w:val="0"/>
        <w:spacing w:line="480" w:lineRule="auto"/>
        <w:jc w:val="both"/>
        <w:rPr>
          <w:sz w:val="20"/>
          <w:szCs w:val="20"/>
          <w:lang w:val="en-US"/>
        </w:rPr>
      </w:pPr>
      <w:r w:rsidRPr="00D46733">
        <w:rPr>
          <w:sz w:val="20"/>
          <w:szCs w:val="20"/>
          <w:lang w:val="en-US"/>
        </w:rPr>
        <w:t>The absence of AC le</w:t>
      </w:r>
      <w:r w:rsidR="007453A6" w:rsidRPr="00D46733">
        <w:rPr>
          <w:sz w:val="20"/>
          <w:szCs w:val="20"/>
          <w:lang w:val="en-US"/>
        </w:rPr>
        <w:t xml:space="preserve">d </w:t>
      </w:r>
      <w:r w:rsidR="00943A69" w:rsidRPr="00D46733">
        <w:rPr>
          <w:sz w:val="20"/>
          <w:szCs w:val="20"/>
          <w:lang w:val="en-US"/>
        </w:rPr>
        <w:t>to</w:t>
      </w:r>
      <w:r w:rsidR="007453A6" w:rsidRPr="00D46733">
        <w:rPr>
          <w:sz w:val="20"/>
          <w:szCs w:val="20"/>
          <w:lang w:val="en-US"/>
        </w:rPr>
        <w:t xml:space="preserve"> higher </w:t>
      </w:r>
      <w:r w:rsidR="00943A69" w:rsidRPr="00D46733">
        <w:rPr>
          <w:sz w:val="20"/>
          <w:szCs w:val="20"/>
          <w:lang w:val="en-US"/>
        </w:rPr>
        <w:t xml:space="preserve">elongation of the </w:t>
      </w:r>
      <w:r w:rsidR="007453A6" w:rsidRPr="00D46733">
        <w:rPr>
          <w:sz w:val="20"/>
          <w:szCs w:val="20"/>
          <w:lang w:val="en-US"/>
        </w:rPr>
        <w:t xml:space="preserve">roots </w:t>
      </w:r>
      <w:r w:rsidR="00943A69" w:rsidRPr="00D46733">
        <w:rPr>
          <w:sz w:val="20"/>
          <w:szCs w:val="20"/>
          <w:lang w:val="en-US"/>
        </w:rPr>
        <w:t xml:space="preserve">rather </w:t>
      </w:r>
      <w:r w:rsidR="007453A6" w:rsidRPr="00D46733">
        <w:rPr>
          <w:sz w:val="20"/>
          <w:szCs w:val="20"/>
          <w:lang w:val="en-US"/>
        </w:rPr>
        <w:t xml:space="preserve">than </w:t>
      </w:r>
      <w:r w:rsidR="00943A69" w:rsidRPr="00D46733">
        <w:rPr>
          <w:sz w:val="20"/>
          <w:szCs w:val="20"/>
          <w:lang w:val="en-US"/>
        </w:rPr>
        <w:t xml:space="preserve">the </w:t>
      </w:r>
      <w:r w:rsidR="007453A6" w:rsidRPr="00D46733">
        <w:rPr>
          <w:sz w:val="20"/>
          <w:szCs w:val="20"/>
          <w:lang w:val="en-US"/>
        </w:rPr>
        <w:t xml:space="preserve">shoots. </w:t>
      </w:r>
      <w:r w:rsidR="005C6006" w:rsidRPr="00D46733">
        <w:rPr>
          <w:sz w:val="20"/>
          <w:szCs w:val="20"/>
          <w:lang w:val="en-US"/>
        </w:rPr>
        <w:t>Root to sh</w:t>
      </w:r>
      <w:r w:rsidR="003F35A7" w:rsidRPr="00D46733">
        <w:rPr>
          <w:sz w:val="20"/>
          <w:szCs w:val="20"/>
          <w:lang w:val="en-US"/>
        </w:rPr>
        <w:t>oot</w:t>
      </w:r>
      <w:r w:rsidR="001164C3" w:rsidRPr="00D46733">
        <w:rPr>
          <w:sz w:val="20"/>
          <w:szCs w:val="20"/>
          <w:lang w:val="en-US"/>
        </w:rPr>
        <w:t xml:space="preserve"> ratio </w:t>
      </w:r>
      <w:r w:rsidR="003F35A7" w:rsidRPr="00D46733">
        <w:rPr>
          <w:sz w:val="20"/>
          <w:szCs w:val="20"/>
          <w:lang w:val="en-US"/>
        </w:rPr>
        <w:t>is</w:t>
      </w:r>
      <w:r w:rsidR="001164C3" w:rsidRPr="00D46733">
        <w:rPr>
          <w:sz w:val="20"/>
          <w:szCs w:val="20"/>
          <w:lang w:val="en-US"/>
        </w:rPr>
        <w:t xml:space="preserve"> a</w:t>
      </w:r>
      <w:r w:rsidR="003F35A7" w:rsidRPr="00D46733">
        <w:rPr>
          <w:sz w:val="20"/>
          <w:szCs w:val="20"/>
          <w:lang w:val="en-US"/>
        </w:rPr>
        <w:t>n</w:t>
      </w:r>
      <w:r w:rsidR="001164C3" w:rsidRPr="00D46733">
        <w:rPr>
          <w:sz w:val="20"/>
          <w:szCs w:val="20"/>
          <w:lang w:val="en-US"/>
        </w:rPr>
        <w:t xml:space="preserve"> indicator of </w:t>
      </w:r>
      <w:r w:rsidR="003F35A7" w:rsidRPr="00D46733">
        <w:rPr>
          <w:sz w:val="20"/>
          <w:szCs w:val="20"/>
          <w:lang w:val="en-US"/>
        </w:rPr>
        <w:t>biomass allocation in plants</w:t>
      </w:r>
      <w:r w:rsidR="006C19F9" w:rsidRPr="00D46733">
        <w:rPr>
          <w:sz w:val="20"/>
          <w:szCs w:val="20"/>
          <w:lang w:val="en-US"/>
        </w:rPr>
        <w:t xml:space="preserve"> </w:t>
      </w:r>
      <w:r w:rsidR="00642495" w:rsidRPr="00D46733">
        <w:rPr>
          <w:sz w:val="20"/>
          <w:szCs w:val="20"/>
          <w:lang w:val="en-US"/>
        </w:rPr>
        <w:t>(</w:t>
      </w:r>
      <w:proofErr w:type="spellStart"/>
      <w:r w:rsidR="00642495" w:rsidRPr="00D46733">
        <w:rPr>
          <w:sz w:val="20"/>
          <w:szCs w:val="20"/>
          <w:lang w:val="en-US"/>
        </w:rPr>
        <w:t>Nuruddin</w:t>
      </w:r>
      <w:proofErr w:type="spellEnd"/>
      <w:r w:rsidR="00642495" w:rsidRPr="00D46733">
        <w:rPr>
          <w:sz w:val="20"/>
          <w:szCs w:val="20"/>
          <w:lang w:val="en-US"/>
        </w:rPr>
        <w:t xml:space="preserve"> and Chang 1999).</w:t>
      </w:r>
      <w:r w:rsidR="003F35A7" w:rsidRPr="00D46733">
        <w:rPr>
          <w:sz w:val="20"/>
          <w:szCs w:val="20"/>
          <w:lang w:val="en-US"/>
        </w:rPr>
        <w:t xml:space="preserve"> Plants under environmental stress easily accumulate more biomass in the roots</w:t>
      </w:r>
      <w:r w:rsidR="00541F70" w:rsidRPr="00D46733">
        <w:rPr>
          <w:sz w:val="20"/>
          <w:szCs w:val="20"/>
          <w:lang w:val="en-US"/>
        </w:rPr>
        <w:t xml:space="preserve">. </w:t>
      </w:r>
      <w:r w:rsidR="004E5DEC" w:rsidRPr="00D46733">
        <w:rPr>
          <w:sz w:val="20"/>
          <w:szCs w:val="20"/>
          <w:lang w:val="en-US"/>
        </w:rPr>
        <w:t xml:space="preserve">In herbaceous mimosa, </w:t>
      </w:r>
      <w:r w:rsidR="00285260" w:rsidRPr="00D46733">
        <w:rPr>
          <w:sz w:val="20"/>
          <w:szCs w:val="20"/>
          <w:lang w:val="en-US"/>
        </w:rPr>
        <w:t xml:space="preserve">both </w:t>
      </w:r>
      <w:proofErr w:type="gramStart"/>
      <w:r w:rsidR="00285260" w:rsidRPr="00D46733">
        <w:rPr>
          <w:sz w:val="20"/>
          <w:szCs w:val="20"/>
          <w:lang w:val="en-US"/>
        </w:rPr>
        <w:t>root</w:t>
      </w:r>
      <w:proofErr w:type="gramEnd"/>
      <w:r w:rsidR="00285260" w:rsidRPr="00D46733">
        <w:rPr>
          <w:sz w:val="20"/>
          <w:szCs w:val="20"/>
          <w:lang w:val="en-US"/>
        </w:rPr>
        <w:t xml:space="preserve"> to shoot</w:t>
      </w:r>
      <w:r w:rsidR="00465158" w:rsidRPr="00D46733">
        <w:rPr>
          <w:sz w:val="20"/>
          <w:szCs w:val="20"/>
          <w:lang w:val="en-US"/>
        </w:rPr>
        <w:t xml:space="preserve"> </w:t>
      </w:r>
      <w:r w:rsidR="00541F70" w:rsidRPr="00D46733">
        <w:rPr>
          <w:sz w:val="20"/>
          <w:szCs w:val="20"/>
          <w:lang w:val="en-US"/>
        </w:rPr>
        <w:t xml:space="preserve">weight ratio and root to shoot length ratio </w:t>
      </w:r>
      <w:r w:rsidR="004E5DEC" w:rsidRPr="00D46733">
        <w:rPr>
          <w:sz w:val="20"/>
          <w:szCs w:val="20"/>
          <w:lang w:val="en-US"/>
        </w:rPr>
        <w:t xml:space="preserve">were affected </w:t>
      </w:r>
      <w:r w:rsidR="004E5DEC" w:rsidRPr="00D46733">
        <w:rPr>
          <w:sz w:val="20"/>
          <w:szCs w:val="20"/>
          <w:lang w:val="en-US"/>
        </w:rPr>
        <w:lastRenderedPageBreak/>
        <w:t>by soil pH conditions; plants</w:t>
      </w:r>
      <w:r w:rsidR="00541F70" w:rsidRPr="00D46733">
        <w:rPr>
          <w:sz w:val="20"/>
          <w:szCs w:val="20"/>
          <w:lang w:val="en-US"/>
        </w:rPr>
        <w:t xml:space="preserve"> allocate</w:t>
      </w:r>
      <w:r w:rsidR="004E5DEC" w:rsidRPr="00D46733">
        <w:rPr>
          <w:sz w:val="20"/>
          <w:szCs w:val="20"/>
          <w:lang w:val="en-US"/>
        </w:rPr>
        <w:t xml:space="preserve">d </w:t>
      </w:r>
      <w:r w:rsidR="00541F70" w:rsidRPr="00D46733">
        <w:rPr>
          <w:sz w:val="20"/>
          <w:szCs w:val="20"/>
          <w:lang w:val="en-US"/>
        </w:rPr>
        <w:t>more biomass distribution to the shoot</w:t>
      </w:r>
      <w:r w:rsidR="004E5DEC" w:rsidRPr="00D46733">
        <w:rPr>
          <w:sz w:val="20"/>
          <w:szCs w:val="20"/>
          <w:lang w:val="en-US"/>
        </w:rPr>
        <w:t>s</w:t>
      </w:r>
      <w:r w:rsidR="00541F70" w:rsidRPr="00D46733">
        <w:rPr>
          <w:sz w:val="20"/>
          <w:szCs w:val="20"/>
          <w:lang w:val="en-US"/>
        </w:rPr>
        <w:t xml:space="preserve"> in optimal pH condition and more to the roots under </w:t>
      </w:r>
      <w:r w:rsidR="004E5DEC" w:rsidRPr="00D46733">
        <w:rPr>
          <w:sz w:val="20"/>
          <w:szCs w:val="20"/>
          <w:lang w:val="en-US"/>
        </w:rPr>
        <w:t>pH stress (</w:t>
      </w:r>
      <w:proofErr w:type="spellStart"/>
      <w:r w:rsidR="004E5DEC" w:rsidRPr="00D46733">
        <w:rPr>
          <w:sz w:val="20"/>
          <w:szCs w:val="20"/>
          <w:lang w:val="en-US"/>
        </w:rPr>
        <w:t>Nuru</w:t>
      </w:r>
      <w:r w:rsidR="003951B1" w:rsidRPr="00D46733">
        <w:rPr>
          <w:sz w:val="20"/>
          <w:szCs w:val="20"/>
          <w:lang w:val="en-US"/>
        </w:rPr>
        <w:t>ddin</w:t>
      </w:r>
      <w:proofErr w:type="spellEnd"/>
      <w:r w:rsidR="003951B1" w:rsidRPr="00D46733">
        <w:rPr>
          <w:sz w:val="20"/>
          <w:szCs w:val="20"/>
          <w:lang w:val="en-US"/>
        </w:rPr>
        <w:t xml:space="preserve"> and Chang</w:t>
      </w:r>
      <w:r w:rsidR="004E5DEC" w:rsidRPr="00D46733">
        <w:rPr>
          <w:sz w:val="20"/>
          <w:szCs w:val="20"/>
          <w:lang w:val="en-US"/>
        </w:rPr>
        <w:t xml:space="preserve"> 1999).</w:t>
      </w:r>
      <w:r w:rsidR="00541F70" w:rsidRPr="00D46733">
        <w:rPr>
          <w:sz w:val="20"/>
          <w:szCs w:val="20"/>
          <w:lang w:val="en-US"/>
        </w:rPr>
        <w:t xml:space="preserve"> </w:t>
      </w:r>
      <w:r w:rsidR="00101F18" w:rsidRPr="00D46733">
        <w:rPr>
          <w:sz w:val="20"/>
          <w:szCs w:val="20"/>
          <w:lang w:val="en-US"/>
        </w:rPr>
        <w:t>The conclusion is that</w:t>
      </w:r>
      <w:r w:rsidR="001164C3" w:rsidRPr="00D46733">
        <w:rPr>
          <w:sz w:val="20"/>
          <w:szCs w:val="20"/>
          <w:lang w:val="en-US"/>
        </w:rPr>
        <w:t xml:space="preserve"> </w:t>
      </w:r>
      <w:r w:rsidR="007453A6" w:rsidRPr="00D46733">
        <w:rPr>
          <w:sz w:val="20"/>
          <w:szCs w:val="20"/>
          <w:lang w:val="en-US"/>
        </w:rPr>
        <w:t>AC</w:t>
      </w:r>
      <w:r w:rsidR="001164C3" w:rsidRPr="00D46733">
        <w:rPr>
          <w:sz w:val="20"/>
          <w:szCs w:val="20"/>
          <w:lang w:val="en-US"/>
        </w:rPr>
        <w:t xml:space="preserve"> had a role in setting optimal conditions for </w:t>
      </w:r>
      <w:r w:rsidR="001164C3" w:rsidRPr="00D46733">
        <w:rPr>
          <w:i/>
          <w:sz w:val="20"/>
          <w:szCs w:val="20"/>
          <w:lang w:val="en-US"/>
        </w:rPr>
        <w:t>in vitro</w:t>
      </w:r>
      <w:r w:rsidR="001164C3" w:rsidRPr="00D46733">
        <w:rPr>
          <w:sz w:val="20"/>
          <w:szCs w:val="20"/>
          <w:lang w:val="en-US"/>
        </w:rPr>
        <w:t xml:space="preserve"> elongation and rooting</w:t>
      </w:r>
      <w:r w:rsidR="00E55D7A" w:rsidRPr="00D46733">
        <w:rPr>
          <w:sz w:val="20"/>
          <w:szCs w:val="20"/>
          <w:lang w:val="en-US"/>
        </w:rPr>
        <w:t xml:space="preserve"> and in reducing stress factors </w:t>
      </w:r>
      <w:r w:rsidR="000266CC" w:rsidRPr="00D46733">
        <w:rPr>
          <w:sz w:val="20"/>
          <w:szCs w:val="20"/>
          <w:lang w:val="en-US"/>
        </w:rPr>
        <w:t>of the</w:t>
      </w:r>
      <w:r w:rsidR="00E55D7A" w:rsidRPr="00D46733">
        <w:rPr>
          <w:sz w:val="20"/>
          <w:szCs w:val="20"/>
          <w:lang w:val="en-US"/>
        </w:rPr>
        <w:t xml:space="preserve"> </w:t>
      </w:r>
      <w:r w:rsidR="00E55D7A" w:rsidRPr="00D46733">
        <w:rPr>
          <w:i/>
          <w:sz w:val="20"/>
          <w:szCs w:val="20"/>
          <w:lang w:val="en-US"/>
        </w:rPr>
        <w:t>in vitro</w:t>
      </w:r>
      <w:r w:rsidR="000266CC" w:rsidRPr="00D46733">
        <w:rPr>
          <w:sz w:val="20"/>
          <w:szCs w:val="20"/>
          <w:lang w:val="en-US"/>
        </w:rPr>
        <w:t xml:space="preserve"> environment </w:t>
      </w:r>
      <w:r w:rsidR="00D239FF" w:rsidRPr="00D46733">
        <w:rPr>
          <w:sz w:val="20"/>
          <w:szCs w:val="20"/>
          <w:lang w:val="en-US"/>
        </w:rPr>
        <w:t>which may lead to growth inhibition and physiological disorders</w:t>
      </w:r>
      <w:r w:rsidR="001164C3" w:rsidRPr="00D46733">
        <w:rPr>
          <w:sz w:val="20"/>
          <w:szCs w:val="20"/>
          <w:lang w:val="en-US"/>
        </w:rPr>
        <w:t>.</w:t>
      </w:r>
      <w:r w:rsidR="00E55D7A" w:rsidRPr="00D46733">
        <w:rPr>
          <w:sz w:val="20"/>
          <w:szCs w:val="20"/>
          <w:lang w:val="en-US"/>
        </w:rPr>
        <w:t xml:space="preserve"> </w:t>
      </w:r>
      <w:r w:rsidR="00040C7A" w:rsidRPr="00D46733">
        <w:rPr>
          <w:sz w:val="20"/>
          <w:szCs w:val="20"/>
          <w:lang w:val="en-US"/>
        </w:rPr>
        <w:t xml:space="preserve">Plants </w:t>
      </w:r>
      <w:r w:rsidR="00040C7A" w:rsidRPr="00D46733">
        <w:rPr>
          <w:i/>
          <w:sz w:val="20"/>
          <w:szCs w:val="20"/>
          <w:lang w:val="en-US"/>
        </w:rPr>
        <w:t>in vitro</w:t>
      </w:r>
      <w:r w:rsidR="009E315A" w:rsidRPr="00D46733">
        <w:rPr>
          <w:sz w:val="20"/>
          <w:szCs w:val="20"/>
          <w:lang w:val="en-US"/>
        </w:rPr>
        <w:t xml:space="preserve"> are exposed to</w:t>
      </w:r>
      <w:r w:rsidR="00D239FF" w:rsidRPr="00D46733">
        <w:rPr>
          <w:sz w:val="20"/>
          <w:szCs w:val="20"/>
          <w:lang w:val="en-US"/>
        </w:rPr>
        <w:t xml:space="preserve"> </w:t>
      </w:r>
      <w:r w:rsidR="00943A69" w:rsidRPr="00D46733">
        <w:rPr>
          <w:sz w:val="20"/>
          <w:szCs w:val="20"/>
          <w:lang w:val="en-US"/>
        </w:rPr>
        <w:t xml:space="preserve">high </w:t>
      </w:r>
      <w:proofErr w:type="spellStart"/>
      <w:r w:rsidR="00943A69" w:rsidRPr="00D46733">
        <w:rPr>
          <w:sz w:val="20"/>
          <w:szCs w:val="20"/>
          <w:lang w:val="en-US"/>
        </w:rPr>
        <w:t>osmoti</w:t>
      </w:r>
      <w:r w:rsidR="00D239FF" w:rsidRPr="00D46733">
        <w:rPr>
          <w:sz w:val="20"/>
          <w:szCs w:val="20"/>
          <w:lang w:val="en-US"/>
        </w:rPr>
        <w:t>city</w:t>
      </w:r>
      <w:proofErr w:type="spellEnd"/>
      <w:r w:rsidR="00D239FF" w:rsidRPr="00D46733">
        <w:rPr>
          <w:sz w:val="20"/>
          <w:szCs w:val="20"/>
          <w:lang w:val="en-US"/>
        </w:rPr>
        <w:t xml:space="preserve"> of the medium, abnormal mineral nutrition, unusual hormonal treatments, high relative humidity of the flask atmosphere and accumulation of gases</w:t>
      </w:r>
      <w:r w:rsidR="00C4605A" w:rsidRPr="00D46733">
        <w:rPr>
          <w:sz w:val="20"/>
          <w:szCs w:val="20"/>
          <w:lang w:val="en-US"/>
        </w:rPr>
        <w:t xml:space="preserve"> (</w:t>
      </w:r>
      <w:r w:rsidR="005734C9" w:rsidRPr="00D46733">
        <w:rPr>
          <w:sz w:val="20"/>
          <w:szCs w:val="20"/>
          <w:lang w:val="en-US"/>
        </w:rPr>
        <w:t>ethylene in particular</w:t>
      </w:r>
      <w:r w:rsidR="00C4605A" w:rsidRPr="00D46733">
        <w:rPr>
          <w:sz w:val="20"/>
          <w:szCs w:val="20"/>
          <w:lang w:val="en-US"/>
        </w:rPr>
        <w:t>)</w:t>
      </w:r>
      <w:r w:rsidR="004D2DEA" w:rsidRPr="00D46733">
        <w:rPr>
          <w:sz w:val="20"/>
          <w:szCs w:val="20"/>
          <w:lang w:val="en-US"/>
        </w:rPr>
        <w:t xml:space="preserve"> </w:t>
      </w:r>
      <w:r w:rsidR="00534A75" w:rsidRPr="00D46733">
        <w:rPr>
          <w:sz w:val="20"/>
          <w:szCs w:val="20"/>
          <w:lang w:val="en-US"/>
        </w:rPr>
        <w:t>(</w:t>
      </w:r>
      <w:proofErr w:type="spellStart"/>
      <w:r w:rsidR="00534A75" w:rsidRPr="00D46733">
        <w:rPr>
          <w:sz w:val="20"/>
          <w:szCs w:val="20"/>
          <w:lang w:val="en-US"/>
        </w:rPr>
        <w:t>Hazarika</w:t>
      </w:r>
      <w:proofErr w:type="spellEnd"/>
      <w:r w:rsidR="00534A75" w:rsidRPr="00D46733">
        <w:rPr>
          <w:sz w:val="20"/>
          <w:szCs w:val="20"/>
          <w:lang w:val="en-US"/>
        </w:rPr>
        <w:t xml:space="preserve"> 2006)</w:t>
      </w:r>
      <w:r w:rsidR="000266CC" w:rsidRPr="00D46733">
        <w:rPr>
          <w:sz w:val="20"/>
          <w:szCs w:val="20"/>
          <w:lang w:val="en-US"/>
        </w:rPr>
        <w:t>, leach of</w:t>
      </w:r>
      <w:r w:rsidR="009E315A" w:rsidRPr="00D46733">
        <w:rPr>
          <w:sz w:val="20"/>
          <w:szCs w:val="20"/>
          <w:lang w:val="en-US"/>
        </w:rPr>
        <w:t xml:space="preserve"> phenols in</w:t>
      </w:r>
      <w:r w:rsidR="000266CC" w:rsidRPr="00D46733">
        <w:rPr>
          <w:sz w:val="20"/>
          <w:szCs w:val="20"/>
          <w:lang w:val="en-US"/>
        </w:rPr>
        <w:t>to</w:t>
      </w:r>
      <w:r w:rsidR="009E315A" w:rsidRPr="00D46733">
        <w:rPr>
          <w:sz w:val="20"/>
          <w:szCs w:val="20"/>
          <w:lang w:val="en-US"/>
        </w:rPr>
        <w:t xml:space="preserve"> the medium </w:t>
      </w:r>
      <w:r w:rsidR="009135B9" w:rsidRPr="00D46733">
        <w:rPr>
          <w:sz w:val="20"/>
          <w:szCs w:val="20"/>
          <w:lang w:val="en-US"/>
        </w:rPr>
        <w:t>(Krishna et al</w:t>
      </w:r>
      <w:r w:rsidR="004574AE" w:rsidRPr="00D46733">
        <w:rPr>
          <w:sz w:val="20"/>
          <w:szCs w:val="20"/>
          <w:lang w:val="en-US"/>
        </w:rPr>
        <w:t>.</w:t>
      </w:r>
      <w:r w:rsidR="009135B9" w:rsidRPr="00D46733">
        <w:rPr>
          <w:sz w:val="20"/>
          <w:szCs w:val="20"/>
          <w:lang w:val="en-US"/>
        </w:rPr>
        <w:t xml:space="preserve"> 2008) </w:t>
      </w:r>
      <w:r w:rsidR="009E315A" w:rsidRPr="00D46733">
        <w:rPr>
          <w:sz w:val="20"/>
          <w:szCs w:val="20"/>
          <w:lang w:val="en-US"/>
        </w:rPr>
        <w:t xml:space="preserve">and pH </w:t>
      </w:r>
      <w:r w:rsidR="00ED4C7D" w:rsidRPr="00D46733">
        <w:rPr>
          <w:sz w:val="20"/>
          <w:szCs w:val="20"/>
          <w:lang w:val="en-US"/>
        </w:rPr>
        <w:t>changes</w:t>
      </w:r>
      <w:r w:rsidR="004D2DEA" w:rsidRPr="00D46733">
        <w:rPr>
          <w:sz w:val="20"/>
          <w:szCs w:val="20"/>
          <w:lang w:val="en-US"/>
        </w:rPr>
        <w:t xml:space="preserve"> (</w:t>
      </w:r>
      <w:r w:rsidR="009877B7" w:rsidRPr="00D46733">
        <w:rPr>
          <w:sz w:val="20"/>
          <w:szCs w:val="20"/>
          <w:lang w:val="en-US"/>
        </w:rPr>
        <w:t>Owen et al.</w:t>
      </w:r>
      <w:r w:rsidR="00ED4C7D" w:rsidRPr="00D46733">
        <w:rPr>
          <w:sz w:val="20"/>
          <w:szCs w:val="20"/>
          <w:lang w:val="en-US"/>
        </w:rPr>
        <w:t xml:space="preserve"> 1991; </w:t>
      </w:r>
      <w:proofErr w:type="spellStart"/>
      <w:r w:rsidR="009877B7" w:rsidRPr="00D46733">
        <w:rPr>
          <w:sz w:val="20"/>
          <w:szCs w:val="20"/>
          <w:lang w:val="en-US"/>
        </w:rPr>
        <w:t>Shibli</w:t>
      </w:r>
      <w:proofErr w:type="spellEnd"/>
      <w:r w:rsidR="009877B7" w:rsidRPr="00D46733">
        <w:rPr>
          <w:sz w:val="20"/>
          <w:szCs w:val="20"/>
          <w:lang w:val="en-US"/>
        </w:rPr>
        <w:t xml:space="preserve"> et al.</w:t>
      </w:r>
      <w:r w:rsidR="004D2DEA" w:rsidRPr="00D46733">
        <w:rPr>
          <w:sz w:val="20"/>
          <w:szCs w:val="20"/>
          <w:lang w:val="en-US"/>
        </w:rPr>
        <w:t xml:space="preserve"> 1999).</w:t>
      </w:r>
      <w:r w:rsidR="00733703" w:rsidRPr="00D46733">
        <w:rPr>
          <w:sz w:val="20"/>
          <w:szCs w:val="20"/>
          <w:lang w:val="en-US"/>
        </w:rPr>
        <w:t xml:space="preserve"> Often the medium pH drift</w:t>
      </w:r>
      <w:r w:rsidR="00DE66CF" w:rsidRPr="00D46733">
        <w:rPr>
          <w:sz w:val="20"/>
          <w:szCs w:val="20"/>
          <w:lang w:val="en-US"/>
        </w:rPr>
        <w:t>s</w:t>
      </w:r>
      <w:r w:rsidR="00733703" w:rsidRPr="00D46733">
        <w:rPr>
          <w:sz w:val="20"/>
          <w:szCs w:val="20"/>
          <w:lang w:val="en-US"/>
        </w:rPr>
        <w:t xml:space="preserve"> to an acidic range following the culture period. </w:t>
      </w:r>
      <w:r w:rsidR="00AD3C2C" w:rsidRPr="00D46733">
        <w:rPr>
          <w:sz w:val="20"/>
          <w:szCs w:val="20"/>
          <w:lang w:val="en-US"/>
        </w:rPr>
        <w:t>This could be due to the</w:t>
      </w:r>
      <w:r w:rsidR="009C5273" w:rsidRPr="00D46733">
        <w:rPr>
          <w:sz w:val="20"/>
          <w:szCs w:val="20"/>
          <w:lang w:val="en-US"/>
        </w:rPr>
        <w:t xml:space="preserve"> </w:t>
      </w:r>
      <w:proofErr w:type="spellStart"/>
      <w:r w:rsidR="009C5273" w:rsidRPr="00D46733">
        <w:rPr>
          <w:sz w:val="20"/>
          <w:szCs w:val="20"/>
          <w:lang w:val="en-US"/>
        </w:rPr>
        <w:t>cations</w:t>
      </w:r>
      <w:proofErr w:type="spellEnd"/>
      <w:r w:rsidR="009C5273" w:rsidRPr="00D46733">
        <w:rPr>
          <w:sz w:val="20"/>
          <w:szCs w:val="20"/>
          <w:lang w:val="en-US"/>
        </w:rPr>
        <w:t xml:space="preserve"> uptake or the predominant uptake of</w:t>
      </w:r>
      <w:r w:rsidR="00AD3C2C" w:rsidRPr="00D46733">
        <w:rPr>
          <w:sz w:val="20"/>
          <w:szCs w:val="20"/>
          <w:lang w:val="en-US"/>
        </w:rPr>
        <w:t xml:space="preserve"> NH</w:t>
      </w:r>
      <w:r w:rsidR="00AD3C2C" w:rsidRPr="00D46733">
        <w:rPr>
          <w:sz w:val="20"/>
          <w:szCs w:val="20"/>
          <w:vertAlign w:val="subscript"/>
          <w:lang w:val="en-US"/>
        </w:rPr>
        <w:t>4</w:t>
      </w:r>
      <w:r w:rsidR="00AD3C2C" w:rsidRPr="00D46733">
        <w:rPr>
          <w:sz w:val="20"/>
          <w:szCs w:val="20"/>
          <w:vertAlign w:val="superscript"/>
          <w:lang w:val="en-US"/>
        </w:rPr>
        <w:t>+</w:t>
      </w:r>
      <w:r w:rsidR="00AD3C2C" w:rsidRPr="00D46733">
        <w:rPr>
          <w:sz w:val="20"/>
          <w:szCs w:val="20"/>
          <w:lang w:val="en-US"/>
        </w:rPr>
        <w:t xml:space="preserve"> </w:t>
      </w:r>
      <w:r w:rsidR="00282EFA">
        <w:rPr>
          <w:sz w:val="20"/>
          <w:szCs w:val="20"/>
          <w:lang w:val="en-US"/>
        </w:rPr>
        <w:t xml:space="preserve">with </w:t>
      </w:r>
      <w:r w:rsidR="0055284D" w:rsidRPr="00D46733">
        <w:rPr>
          <w:sz w:val="20"/>
          <w:szCs w:val="20"/>
          <w:lang w:val="en-US"/>
        </w:rPr>
        <w:t>respect to NO</w:t>
      </w:r>
      <w:r w:rsidR="0055284D" w:rsidRPr="00D46733">
        <w:rPr>
          <w:sz w:val="20"/>
          <w:szCs w:val="20"/>
          <w:vertAlign w:val="subscript"/>
          <w:lang w:val="en-US"/>
        </w:rPr>
        <w:t>3</w:t>
      </w:r>
      <w:r w:rsidR="0055284D" w:rsidRPr="00D46733">
        <w:rPr>
          <w:sz w:val="20"/>
          <w:szCs w:val="20"/>
          <w:vertAlign w:val="superscript"/>
          <w:lang w:val="en-US"/>
        </w:rPr>
        <w:t>-</w:t>
      </w:r>
      <w:r w:rsidR="0055284D" w:rsidRPr="00D46733">
        <w:rPr>
          <w:sz w:val="20"/>
          <w:szCs w:val="20"/>
          <w:lang w:val="en-US"/>
        </w:rPr>
        <w:t xml:space="preserve"> ions</w:t>
      </w:r>
      <w:r w:rsidR="009C5273" w:rsidRPr="00D46733">
        <w:rPr>
          <w:sz w:val="20"/>
          <w:szCs w:val="20"/>
          <w:lang w:val="en-US"/>
        </w:rPr>
        <w:t>,</w:t>
      </w:r>
      <w:r w:rsidR="0055284D" w:rsidRPr="00D46733">
        <w:rPr>
          <w:sz w:val="20"/>
          <w:szCs w:val="20"/>
          <w:lang w:val="en-US"/>
        </w:rPr>
        <w:t xml:space="preserve"> secretion of organic acid from the plant material, dehydration of media and/or precipitation o</w:t>
      </w:r>
      <w:r w:rsidR="00DE66CF" w:rsidRPr="00D46733">
        <w:rPr>
          <w:sz w:val="20"/>
          <w:szCs w:val="20"/>
          <w:lang w:val="en-US"/>
        </w:rPr>
        <w:t>f</w:t>
      </w:r>
      <w:r w:rsidR="0055284D" w:rsidRPr="00D46733">
        <w:rPr>
          <w:sz w:val="20"/>
          <w:szCs w:val="20"/>
          <w:lang w:val="en-US"/>
        </w:rPr>
        <w:t xml:space="preserve"> medium components (</w:t>
      </w:r>
      <w:proofErr w:type="spellStart"/>
      <w:r w:rsidR="00647765" w:rsidRPr="00D46733">
        <w:rPr>
          <w:sz w:val="20"/>
          <w:szCs w:val="20"/>
          <w:lang w:val="en-US"/>
        </w:rPr>
        <w:t>Leifert</w:t>
      </w:r>
      <w:proofErr w:type="spellEnd"/>
      <w:r w:rsidR="00647765" w:rsidRPr="00D46733">
        <w:rPr>
          <w:sz w:val="20"/>
          <w:szCs w:val="20"/>
          <w:lang w:val="en-US"/>
        </w:rPr>
        <w:t xml:space="preserve"> et al. 1992; </w:t>
      </w:r>
      <w:proofErr w:type="spellStart"/>
      <w:r w:rsidR="00AB089A" w:rsidRPr="00D46733">
        <w:rPr>
          <w:sz w:val="20"/>
          <w:szCs w:val="20"/>
          <w:lang w:val="en-US"/>
        </w:rPr>
        <w:t>Shibli</w:t>
      </w:r>
      <w:proofErr w:type="spellEnd"/>
      <w:r w:rsidR="00AB089A" w:rsidRPr="00D46733">
        <w:rPr>
          <w:sz w:val="20"/>
          <w:szCs w:val="20"/>
          <w:lang w:val="en-US"/>
        </w:rPr>
        <w:t xml:space="preserve"> et al.</w:t>
      </w:r>
      <w:r w:rsidR="0055284D" w:rsidRPr="00D46733">
        <w:rPr>
          <w:sz w:val="20"/>
          <w:szCs w:val="20"/>
          <w:lang w:val="en-US"/>
        </w:rPr>
        <w:t xml:space="preserve"> 1999).</w:t>
      </w:r>
    </w:p>
    <w:p w:rsidR="00B7045C" w:rsidRPr="00D46733" w:rsidRDefault="005C07EF" w:rsidP="00D46733">
      <w:pPr>
        <w:autoSpaceDE w:val="0"/>
        <w:autoSpaceDN w:val="0"/>
        <w:adjustRightInd w:val="0"/>
        <w:spacing w:line="480" w:lineRule="auto"/>
        <w:jc w:val="both"/>
        <w:rPr>
          <w:sz w:val="20"/>
          <w:szCs w:val="20"/>
          <w:lang w:val="en-US"/>
        </w:rPr>
      </w:pPr>
      <w:r w:rsidRPr="00D46733">
        <w:rPr>
          <w:sz w:val="20"/>
          <w:szCs w:val="20"/>
          <w:lang w:val="en-US"/>
        </w:rPr>
        <w:t>The</w:t>
      </w:r>
      <w:r w:rsidR="003260E8" w:rsidRPr="00D46733">
        <w:rPr>
          <w:sz w:val="20"/>
          <w:szCs w:val="20"/>
          <w:lang w:val="en-US"/>
        </w:rPr>
        <w:t xml:space="preserve"> results </w:t>
      </w:r>
      <w:r w:rsidR="007C4840">
        <w:rPr>
          <w:sz w:val="20"/>
          <w:szCs w:val="20"/>
          <w:lang w:val="en-US"/>
        </w:rPr>
        <w:t xml:space="preserve">identified that </w:t>
      </w:r>
      <w:r w:rsidR="003260E8" w:rsidRPr="00D46733">
        <w:rPr>
          <w:sz w:val="20"/>
          <w:szCs w:val="20"/>
          <w:lang w:val="en-US"/>
        </w:rPr>
        <w:t>the</w:t>
      </w:r>
      <w:r w:rsidR="007C4840">
        <w:rPr>
          <w:sz w:val="20"/>
          <w:szCs w:val="20"/>
          <w:lang w:val="en-US"/>
        </w:rPr>
        <w:t xml:space="preserve"> main</w:t>
      </w:r>
      <w:r w:rsidR="00BD740B" w:rsidRPr="00D46733">
        <w:rPr>
          <w:sz w:val="20"/>
          <w:szCs w:val="20"/>
          <w:lang w:val="en-US"/>
        </w:rPr>
        <w:t xml:space="preserve"> </w:t>
      </w:r>
      <w:r w:rsidR="00282EFA" w:rsidRPr="00D46733">
        <w:rPr>
          <w:sz w:val="20"/>
          <w:szCs w:val="20"/>
          <w:lang w:val="en-US"/>
        </w:rPr>
        <w:t xml:space="preserve">effect </w:t>
      </w:r>
      <w:r w:rsidR="00282EFA">
        <w:rPr>
          <w:sz w:val="20"/>
          <w:szCs w:val="20"/>
          <w:lang w:val="en-US"/>
        </w:rPr>
        <w:t xml:space="preserve">of </w:t>
      </w:r>
      <w:r w:rsidR="00BD740B" w:rsidRPr="00D46733">
        <w:rPr>
          <w:sz w:val="20"/>
          <w:szCs w:val="20"/>
          <w:lang w:val="en-US"/>
        </w:rPr>
        <w:t xml:space="preserve">AC </w:t>
      </w:r>
      <w:r w:rsidR="007C4840">
        <w:rPr>
          <w:sz w:val="20"/>
          <w:szCs w:val="20"/>
          <w:lang w:val="en-US"/>
        </w:rPr>
        <w:t xml:space="preserve">exerts </w:t>
      </w:r>
      <w:r w:rsidR="003260E8" w:rsidRPr="00D46733">
        <w:rPr>
          <w:sz w:val="20"/>
          <w:szCs w:val="20"/>
          <w:lang w:val="en-US"/>
        </w:rPr>
        <w:t>on</w:t>
      </w:r>
      <w:r w:rsidR="00BD740B" w:rsidRPr="00D46733">
        <w:rPr>
          <w:sz w:val="20"/>
          <w:szCs w:val="20"/>
          <w:lang w:val="en-US"/>
        </w:rPr>
        <w:t xml:space="preserve"> the stabilization of medium pH to an optimal lev</w:t>
      </w:r>
      <w:r w:rsidR="00C03C88" w:rsidRPr="00D46733">
        <w:rPr>
          <w:sz w:val="20"/>
          <w:szCs w:val="20"/>
          <w:lang w:val="en-US"/>
        </w:rPr>
        <w:t>el (5.0-5.5)</w:t>
      </w:r>
      <w:r w:rsidR="00BD740B" w:rsidRPr="00D46733">
        <w:rPr>
          <w:sz w:val="20"/>
          <w:szCs w:val="20"/>
          <w:lang w:val="en-US"/>
        </w:rPr>
        <w:t>. This buffer</w:t>
      </w:r>
      <w:r w:rsidR="00285260" w:rsidRPr="00D46733">
        <w:rPr>
          <w:sz w:val="20"/>
          <w:szCs w:val="20"/>
          <w:lang w:val="en-US"/>
        </w:rPr>
        <w:t>ing</w:t>
      </w:r>
      <w:r w:rsidR="00BD740B" w:rsidRPr="00D46733">
        <w:rPr>
          <w:sz w:val="20"/>
          <w:szCs w:val="20"/>
          <w:lang w:val="en-US"/>
        </w:rPr>
        <w:t xml:space="preserve"> ability </w:t>
      </w:r>
      <w:r w:rsidR="003260E8" w:rsidRPr="00D46733">
        <w:rPr>
          <w:sz w:val="20"/>
          <w:szCs w:val="20"/>
          <w:lang w:val="en-US"/>
        </w:rPr>
        <w:t>is</w:t>
      </w:r>
      <w:r w:rsidR="00BD740B" w:rsidRPr="00D46733">
        <w:rPr>
          <w:sz w:val="20"/>
          <w:szCs w:val="20"/>
          <w:lang w:val="en-US"/>
        </w:rPr>
        <w:t xml:space="preserve"> </w:t>
      </w:r>
      <w:r w:rsidR="003260E8" w:rsidRPr="00D46733">
        <w:rPr>
          <w:sz w:val="20"/>
          <w:szCs w:val="20"/>
          <w:lang w:val="en-US"/>
        </w:rPr>
        <w:t xml:space="preserve">mainly related to the adsorptive capacity of the </w:t>
      </w:r>
      <w:r w:rsidR="009951BD" w:rsidRPr="00D46733">
        <w:rPr>
          <w:sz w:val="20"/>
          <w:szCs w:val="20"/>
          <w:lang w:val="en-US"/>
        </w:rPr>
        <w:t xml:space="preserve">AC </w:t>
      </w:r>
      <w:r w:rsidR="003260E8" w:rsidRPr="00D46733">
        <w:rPr>
          <w:sz w:val="20"/>
          <w:szCs w:val="20"/>
          <w:lang w:val="en-US"/>
        </w:rPr>
        <w:t>porous</w:t>
      </w:r>
      <w:r w:rsidR="009951BD" w:rsidRPr="00D46733">
        <w:rPr>
          <w:sz w:val="20"/>
          <w:szCs w:val="20"/>
          <w:lang w:val="en-US"/>
        </w:rPr>
        <w:t xml:space="preserve"> structure</w:t>
      </w:r>
      <w:r w:rsidR="00F6069C" w:rsidRPr="00D46733">
        <w:rPr>
          <w:sz w:val="20"/>
          <w:szCs w:val="20"/>
          <w:lang w:val="en-US"/>
        </w:rPr>
        <w:t xml:space="preserve"> towards </w:t>
      </w:r>
      <w:proofErr w:type="spellStart"/>
      <w:r w:rsidR="00F6069C" w:rsidRPr="00D46733">
        <w:rPr>
          <w:sz w:val="20"/>
          <w:szCs w:val="20"/>
          <w:lang w:val="en-US"/>
        </w:rPr>
        <w:t>cations</w:t>
      </w:r>
      <w:proofErr w:type="spellEnd"/>
      <w:r w:rsidR="00F6069C" w:rsidRPr="00D46733">
        <w:rPr>
          <w:sz w:val="20"/>
          <w:szCs w:val="20"/>
          <w:lang w:val="en-US"/>
        </w:rPr>
        <w:t xml:space="preserve"> and substances released during autoclaving or by the explants. </w:t>
      </w:r>
      <w:r w:rsidR="00534A75" w:rsidRPr="00D46733">
        <w:rPr>
          <w:sz w:val="20"/>
          <w:szCs w:val="20"/>
          <w:lang w:val="en-US"/>
        </w:rPr>
        <w:t>The c</w:t>
      </w:r>
      <w:r w:rsidR="00F6069C" w:rsidRPr="00D46733">
        <w:rPr>
          <w:sz w:val="20"/>
          <w:szCs w:val="20"/>
          <w:lang w:val="en-US"/>
        </w:rPr>
        <w:t xml:space="preserve">apture of </w:t>
      </w:r>
      <w:proofErr w:type="spellStart"/>
      <w:r w:rsidR="00F6069C" w:rsidRPr="00D46733">
        <w:rPr>
          <w:sz w:val="20"/>
          <w:szCs w:val="20"/>
          <w:lang w:val="en-US"/>
        </w:rPr>
        <w:t>cations</w:t>
      </w:r>
      <w:proofErr w:type="spellEnd"/>
      <w:r w:rsidR="00F6069C" w:rsidRPr="00D46733">
        <w:rPr>
          <w:sz w:val="20"/>
          <w:szCs w:val="20"/>
          <w:lang w:val="en-US"/>
        </w:rPr>
        <w:t xml:space="preserve"> may affect the nutrient balance</w:t>
      </w:r>
      <w:r w:rsidR="006766E8" w:rsidRPr="00D46733">
        <w:rPr>
          <w:sz w:val="20"/>
          <w:szCs w:val="20"/>
          <w:lang w:val="en-US"/>
        </w:rPr>
        <w:t xml:space="preserve"> </w:t>
      </w:r>
      <w:r w:rsidR="000B3938" w:rsidRPr="00D46733">
        <w:rPr>
          <w:sz w:val="20"/>
          <w:szCs w:val="20"/>
          <w:lang w:val="en-US"/>
        </w:rPr>
        <w:t xml:space="preserve">in the medium </w:t>
      </w:r>
      <w:r w:rsidR="006766E8" w:rsidRPr="00D46733">
        <w:rPr>
          <w:sz w:val="20"/>
          <w:szCs w:val="20"/>
          <w:lang w:val="en-US"/>
        </w:rPr>
        <w:t>(</w:t>
      </w:r>
      <w:r w:rsidR="00A23719" w:rsidRPr="00D46733">
        <w:rPr>
          <w:sz w:val="20"/>
          <w:szCs w:val="20"/>
          <w:lang w:val="en-US"/>
        </w:rPr>
        <w:t xml:space="preserve">Van Winkle et al. 2003; </w:t>
      </w:r>
      <w:r w:rsidR="006766E8" w:rsidRPr="00D46733">
        <w:rPr>
          <w:sz w:val="20"/>
          <w:szCs w:val="20"/>
          <w:lang w:val="en-US"/>
        </w:rPr>
        <w:t>Van Winkle and Pullman 2003)</w:t>
      </w:r>
      <w:r w:rsidR="00F6069C" w:rsidRPr="00D46733">
        <w:rPr>
          <w:sz w:val="20"/>
          <w:szCs w:val="20"/>
          <w:lang w:val="en-US"/>
        </w:rPr>
        <w:t xml:space="preserve"> and the uptake of the two nitrogen sources provided by the MS medium </w:t>
      </w:r>
      <w:r w:rsidR="007F3AE1" w:rsidRPr="00D46733">
        <w:rPr>
          <w:sz w:val="20"/>
          <w:szCs w:val="20"/>
          <w:lang w:val="en-US"/>
        </w:rPr>
        <w:t>(</w:t>
      </w:r>
      <w:proofErr w:type="spellStart"/>
      <w:r w:rsidR="007F3AE1" w:rsidRPr="00D46733">
        <w:rPr>
          <w:sz w:val="20"/>
          <w:szCs w:val="20"/>
          <w:lang w:val="en-US"/>
        </w:rPr>
        <w:t>Eymar</w:t>
      </w:r>
      <w:proofErr w:type="spellEnd"/>
      <w:r w:rsidR="007F3AE1" w:rsidRPr="00D46733">
        <w:rPr>
          <w:sz w:val="20"/>
          <w:szCs w:val="20"/>
          <w:lang w:val="en-US"/>
        </w:rPr>
        <w:t xml:space="preserve"> et al. 200</w:t>
      </w:r>
      <w:r w:rsidR="006E53D6" w:rsidRPr="00D46733">
        <w:rPr>
          <w:sz w:val="20"/>
          <w:szCs w:val="20"/>
          <w:lang w:val="en-US"/>
        </w:rPr>
        <w:t>0</w:t>
      </w:r>
      <w:r w:rsidR="007F3AE1" w:rsidRPr="00D46733">
        <w:rPr>
          <w:sz w:val="20"/>
          <w:szCs w:val="20"/>
          <w:lang w:val="en-US"/>
        </w:rPr>
        <w:t>)</w:t>
      </w:r>
      <w:r w:rsidR="00B7045C" w:rsidRPr="00D46733">
        <w:rPr>
          <w:sz w:val="20"/>
          <w:szCs w:val="20"/>
          <w:lang w:val="en-US"/>
        </w:rPr>
        <w:t>.</w:t>
      </w:r>
    </w:p>
    <w:p w:rsidR="00B7045C" w:rsidRPr="00D46733" w:rsidRDefault="00B7045C" w:rsidP="00D46733">
      <w:pPr>
        <w:autoSpaceDE w:val="0"/>
        <w:autoSpaceDN w:val="0"/>
        <w:adjustRightInd w:val="0"/>
        <w:spacing w:line="480" w:lineRule="auto"/>
        <w:jc w:val="both"/>
        <w:rPr>
          <w:sz w:val="20"/>
          <w:szCs w:val="20"/>
          <w:lang w:val="en-US"/>
        </w:rPr>
      </w:pPr>
      <w:r w:rsidRPr="00D46733">
        <w:rPr>
          <w:sz w:val="20"/>
          <w:szCs w:val="20"/>
          <w:lang w:val="en-US"/>
        </w:rPr>
        <w:t>Some authors reported an effect of AC in preventing the acidification of the medium after a</w:t>
      </w:r>
      <w:r w:rsidR="004A30F4" w:rsidRPr="00D46733">
        <w:rPr>
          <w:sz w:val="20"/>
          <w:szCs w:val="20"/>
          <w:lang w:val="en-US"/>
        </w:rPr>
        <w:t>utoclaving (</w:t>
      </w:r>
      <w:proofErr w:type="spellStart"/>
      <w:r w:rsidR="004A30F4" w:rsidRPr="00D46733">
        <w:rPr>
          <w:sz w:val="20"/>
          <w:szCs w:val="20"/>
          <w:lang w:val="en-US"/>
        </w:rPr>
        <w:t>Eymar</w:t>
      </w:r>
      <w:proofErr w:type="spellEnd"/>
      <w:r w:rsidR="004A30F4" w:rsidRPr="00D46733">
        <w:rPr>
          <w:sz w:val="20"/>
          <w:szCs w:val="20"/>
          <w:lang w:val="en-US"/>
        </w:rPr>
        <w:t xml:space="preserve"> et al. 200</w:t>
      </w:r>
      <w:r w:rsidR="006E53D6" w:rsidRPr="00D46733">
        <w:rPr>
          <w:sz w:val="20"/>
          <w:szCs w:val="20"/>
          <w:lang w:val="en-US"/>
        </w:rPr>
        <w:t>0</w:t>
      </w:r>
      <w:r w:rsidRPr="00D46733">
        <w:rPr>
          <w:sz w:val="20"/>
          <w:szCs w:val="20"/>
          <w:lang w:val="en-US"/>
        </w:rPr>
        <w:t xml:space="preserve">) or even in inducing </w:t>
      </w:r>
      <w:r w:rsidR="005D20A9" w:rsidRPr="00D46733">
        <w:rPr>
          <w:sz w:val="20"/>
          <w:szCs w:val="20"/>
          <w:lang w:val="en-US"/>
        </w:rPr>
        <w:t>its</w:t>
      </w:r>
      <w:r w:rsidRPr="00D46733">
        <w:rPr>
          <w:sz w:val="20"/>
          <w:szCs w:val="20"/>
          <w:lang w:val="en-US"/>
        </w:rPr>
        <w:t xml:space="preserve"> slight </w:t>
      </w:r>
      <w:proofErr w:type="spellStart"/>
      <w:r w:rsidR="00304CCA" w:rsidRPr="00D46733">
        <w:rPr>
          <w:sz w:val="20"/>
          <w:szCs w:val="20"/>
          <w:lang w:val="en-US"/>
        </w:rPr>
        <w:t>alkalinis</w:t>
      </w:r>
      <w:r w:rsidRPr="00D46733">
        <w:rPr>
          <w:sz w:val="20"/>
          <w:szCs w:val="20"/>
          <w:lang w:val="en-US"/>
        </w:rPr>
        <w:t>ation</w:t>
      </w:r>
      <w:proofErr w:type="spellEnd"/>
      <w:r w:rsidRPr="00D46733">
        <w:rPr>
          <w:sz w:val="20"/>
          <w:szCs w:val="20"/>
          <w:lang w:val="en-US"/>
        </w:rPr>
        <w:t xml:space="preserve"> (</w:t>
      </w:r>
      <w:r w:rsidR="00BC23FC" w:rsidRPr="00D46733">
        <w:rPr>
          <w:sz w:val="20"/>
          <w:szCs w:val="20"/>
          <w:lang w:val="en-US"/>
        </w:rPr>
        <w:t xml:space="preserve">Owen et al. 1991). In </w:t>
      </w:r>
      <w:r w:rsidR="006673ED" w:rsidRPr="00D46733">
        <w:rPr>
          <w:sz w:val="20"/>
          <w:szCs w:val="20"/>
          <w:lang w:val="en-US"/>
        </w:rPr>
        <w:t>our experiment</w:t>
      </w:r>
      <w:r w:rsidRPr="00D46733">
        <w:rPr>
          <w:sz w:val="20"/>
          <w:szCs w:val="20"/>
          <w:lang w:val="en-US"/>
        </w:rPr>
        <w:t xml:space="preserve"> the detected values of pH did not suggest any interaction between the addition of AC and the autoclaving, </w:t>
      </w:r>
      <w:r w:rsidR="00282EFA">
        <w:rPr>
          <w:sz w:val="20"/>
          <w:szCs w:val="20"/>
          <w:lang w:val="en-US"/>
        </w:rPr>
        <w:t>on the contrary the</w:t>
      </w:r>
      <w:r w:rsidR="00282EFA" w:rsidRPr="00D46733">
        <w:rPr>
          <w:sz w:val="20"/>
          <w:szCs w:val="20"/>
          <w:lang w:val="en-US"/>
        </w:rPr>
        <w:t xml:space="preserve"> </w:t>
      </w:r>
      <w:r w:rsidRPr="00D46733">
        <w:rPr>
          <w:sz w:val="20"/>
          <w:szCs w:val="20"/>
          <w:lang w:val="en-US"/>
        </w:rPr>
        <w:t>pH slightly increased only in the medium lacking in AC.</w:t>
      </w:r>
    </w:p>
    <w:p w:rsidR="004A30F4" w:rsidRPr="00D46733" w:rsidRDefault="001A134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There was a negative correlation between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to NO</w:t>
      </w:r>
      <w:r w:rsidRPr="00D46733">
        <w:rPr>
          <w:color w:val="231F20"/>
          <w:sz w:val="20"/>
          <w:szCs w:val="20"/>
          <w:vertAlign w:val="subscript"/>
          <w:lang w:val="en-US"/>
        </w:rPr>
        <w:t>3</w:t>
      </w:r>
      <w:r w:rsidRPr="00D46733">
        <w:rPr>
          <w:color w:val="231F20"/>
          <w:sz w:val="20"/>
          <w:szCs w:val="20"/>
          <w:vertAlign w:val="superscript"/>
          <w:lang w:val="en-US"/>
        </w:rPr>
        <w:t>-</w:t>
      </w:r>
      <w:r w:rsidR="006673ED" w:rsidRPr="00D46733">
        <w:rPr>
          <w:color w:val="231F20"/>
          <w:sz w:val="20"/>
          <w:szCs w:val="20"/>
          <w:lang w:val="en-US"/>
        </w:rPr>
        <w:t xml:space="preserve"> uptake ratio and pH </w:t>
      </w:r>
      <w:commentRangeStart w:id="376"/>
      <w:r w:rsidR="006673ED" w:rsidRPr="00D46733">
        <w:rPr>
          <w:color w:val="231F20"/>
          <w:sz w:val="20"/>
          <w:szCs w:val="20"/>
          <w:lang w:val="en-US"/>
        </w:rPr>
        <w:t>(Fig</w:t>
      </w:r>
      <w:r w:rsidR="006C4EA4" w:rsidRPr="00D46733">
        <w:rPr>
          <w:color w:val="231F20"/>
          <w:sz w:val="20"/>
          <w:szCs w:val="20"/>
          <w:lang w:val="en-US"/>
        </w:rPr>
        <w:t xml:space="preserve"> </w:t>
      </w:r>
      <w:r w:rsidR="006673ED" w:rsidRPr="00D46733">
        <w:rPr>
          <w:color w:val="231F20"/>
          <w:sz w:val="20"/>
          <w:szCs w:val="20"/>
          <w:lang w:val="en-US"/>
        </w:rPr>
        <w:t>4</w:t>
      </w:r>
      <w:r w:rsidRPr="00D46733">
        <w:rPr>
          <w:color w:val="231F20"/>
          <w:sz w:val="20"/>
          <w:szCs w:val="20"/>
          <w:lang w:val="en-US"/>
        </w:rPr>
        <w:t xml:space="preserve">). </w:t>
      </w:r>
      <w:commentRangeEnd w:id="376"/>
      <w:r w:rsidR="00C85E6E">
        <w:rPr>
          <w:rStyle w:val="CommentReference"/>
        </w:rPr>
        <w:commentReference w:id="376"/>
      </w:r>
      <w:r w:rsidRPr="00D46733">
        <w:rPr>
          <w:color w:val="231F20"/>
          <w:sz w:val="20"/>
          <w:szCs w:val="20"/>
          <w:lang w:val="en-US"/>
        </w:rPr>
        <w:t xml:space="preserve">This </w:t>
      </w:r>
      <w:r w:rsidR="004A30F4" w:rsidRPr="00D46733">
        <w:rPr>
          <w:color w:val="231F20"/>
          <w:sz w:val="20"/>
          <w:szCs w:val="20"/>
          <w:lang w:val="en-US"/>
        </w:rPr>
        <w:t xml:space="preserve">finding the role </w:t>
      </w:r>
      <w:r w:rsidRPr="00D46733">
        <w:rPr>
          <w:color w:val="231F20"/>
          <w:sz w:val="20"/>
          <w:szCs w:val="20"/>
          <w:lang w:val="en-US"/>
        </w:rPr>
        <w:t xml:space="preserve">of </w:t>
      </w:r>
      <w:r w:rsidR="0001215E">
        <w:rPr>
          <w:color w:val="231F20"/>
          <w:sz w:val="20"/>
          <w:szCs w:val="20"/>
          <w:lang w:val="en-US"/>
        </w:rPr>
        <w:t xml:space="preserve">assimilation of the </w:t>
      </w:r>
      <w:r w:rsidRPr="00D46733">
        <w:rPr>
          <w:color w:val="231F20"/>
          <w:sz w:val="20"/>
          <w:szCs w:val="20"/>
          <w:lang w:val="en-US"/>
        </w:rPr>
        <w:t>two nitrogen form</w:t>
      </w:r>
      <w:r w:rsidR="005C07EF" w:rsidRPr="00D46733">
        <w:rPr>
          <w:color w:val="231F20"/>
          <w:sz w:val="20"/>
          <w:szCs w:val="20"/>
          <w:lang w:val="en-US"/>
        </w:rPr>
        <w:t>s</w:t>
      </w:r>
      <w:r w:rsidRPr="00D46733">
        <w:rPr>
          <w:color w:val="231F20"/>
          <w:sz w:val="20"/>
          <w:szCs w:val="20"/>
          <w:lang w:val="en-US"/>
        </w:rPr>
        <w:t xml:space="preserve"> </w:t>
      </w:r>
      <w:r w:rsidR="00297A93" w:rsidRPr="00D46733">
        <w:rPr>
          <w:color w:val="231F20"/>
          <w:sz w:val="20"/>
          <w:szCs w:val="20"/>
          <w:lang w:val="en-US"/>
        </w:rPr>
        <w:t>assimilation</w:t>
      </w:r>
      <w:r w:rsidR="004A30F4" w:rsidRPr="00D46733">
        <w:rPr>
          <w:color w:val="231F20"/>
          <w:sz w:val="20"/>
          <w:szCs w:val="20"/>
          <w:lang w:val="en-US"/>
        </w:rPr>
        <w:t xml:space="preserve"> on </w:t>
      </w:r>
      <w:r w:rsidR="00297A93" w:rsidRPr="00D46733">
        <w:rPr>
          <w:color w:val="231F20"/>
          <w:sz w:val="20"/>
          <w:szCs w:val="20"/>
          <w:lang w:val="en-US"/>
        </w:rPr>
        <w:t xml:space="preserve">buffering </w:t>
      </w:r>
      <w:r w:rsidR="004A30F4" w:rsidRPr="00D46733">
        <w:rPr>
          <w:color w:val="231F20"/>
          <w:sz w:val="20"/>
          <w:szCs w:val="20"/>
          <w:lang w:val="en-US"/>
        </w:rPr>
        <w:t xml:space="preserve">the medium </w:t>
      </w:r>
      <w:proofErr w:type="spellStart"/>
      <w:r w:rsidR="00760F9D" w:rsidRPr="00D46733">
        <w:rPr>
          <w:color w:val="231F20"/>
          <w:sz w:val="20"/>
          <w:szCs w:val="20"/>
          <w:lang w:val="en-US"/>
        </w:rPr>
        <w:t>pH.</w:t>
      </w:r>
      <w:proofErr w:type="spellEnd"/>
      <w:r w:rsidR="00760F9D" w:rsidRPr="00D46733">
        <w:rPr>
          <w:color w:val="231F20"/>
          <w:sz w:val="20"/>
          <w:szCs w:val="20"/>
          <w:lang w:val="en-US"/>
        </w:rPr>
        <w:t xml:space="preserve"> It also</w:t>
      </w:r>
      <w:r w:rsidRPr="00D46733">
        <w:rPr>
          <w:color w:val="231F20"/>
          <w:sz w:val="20"/>
          <w:szCs w:val="20"/>
          <w:lang w:val="en-US"/>
        </w:rPr>
        <w:t xml:space="preserve"> suggested a possible explanation of the </w:t>
      </w:r>
      <w:r w:rsidR="005C07EF" w:rsidRPr="00D46733">
        <w:rPr>
          <w:color w:val="231F20"/>
          <w:sz w:val="20"/>
          <w:szCs w:val="20"/>
          <w:lang w:val="en-US"/>
        </w:rPr>
        <w:t>growth promotion observed with AC</w:t>
      </w:r>
      <w:r w:rsidRPr="00D46733">
        <w:rPr>
          <w:color w:val="231F20"/>
          <w:sz w:val="20"/>
          <w:szCs w:val="20"/>
          <w:lang w:val="en-US"/>
        </w:rPr>
        <w:t xml:space="preserve">. </w:t>
      </w:r>
      <w:r w:rsidR="008C0E60" w:rsidRPr="00D46733">
        <w:rPr>
          <w:color w:val="231F20"/>
          <w:sz w:val="20"/>
          <w:szCs w:val="20"/>
          <w:lang w:val="en-US"/>
        </w:rPr>
        <w:t>The u</w:t>
      </w:r>
      <w:r w:rsidR="00297A93" w:rsidRPr="00D46733">
        <w:rPr>
          <w:color w:val="231F20"/>
          <w:sz w:val="20"/>
          <w:szCs w:val="20"/>
          <w:lang w:val="en-US"/>
        </w:rPr>
        <w:t>ptake of NH</w:t>
      </w:r>
      <w:r w:rsidR="00297A93" w:rsidRPr="00D46733">
        <w:rPr>
          <w:color w:val="231F20"/>
          <w:sz w:val="20"/>
          <w:szCs w:val="20"/>
          <w:vertAlign w:val="subscript"/>
          <w:lang w:val="en-US"/>
        </w:rPr>
        <w:t>4</w:t>
      </w:r>
      <w:r w:rsidR="00297A93" w:rsidRPr="00D46733">
        <w:rPr>
          <w:color w:val="231F20"/>
          <w:sz w:val="20"/>
          <w:szCs w:val="20"/>
          <w:vertAlign w:val="superscript"/>
          <w:lang w:val="en-US"/>
        </w:rPr>
        <w:t>+</w:t>
      </w:r>
      <w:r w:rsidR="00297A93" w:rsidRPr="00D46733">
        <w:rPr>
          <w:color w:val="231F20"/>
          <w:sz w:val="20"/>
          <w:szCs w:val="20"/>
          <w:lang w:val="en-US"/>
        </w:rPr>
        <w:t xml:space="preserve"> ions by plant cell</w:t>
      </w:r>
      <w:r w:rsidR="00282EFA">
        <w:rPr>
          <w:color w:val="231F20"/>
          <w:sz w:val="20"/>
          <w:szCs w:val="20"/>
          <w:lang w:val="en-US"/>
        </w:rPr>
        <w:t>s</w:t>
      </w:r>
      <w:r w:rsidR="00297A93" w:rsidRPr="00D46733">
        <w:rPr>
          <w:color w:val="231F20"/>
          <w:sz w:val="20"/>
          <w:szCs w:val="20"/>
          <w:lang w:val="en-US"/>
        </w:rPr>
        <w:t xml:space="preserve"> leads to a rapid shift towards acidity since for each equivalent of NH</w:t>
      </w:r>
      <w:r w:rsidR="00297A93" w:rsidRPr="00D46733">
        <w:rPr>
          <w:color w:val="231F20"/>
          <w:sz w:val="20"/>
          <w:szCs w:val="20"/>
          <w:vertAlign w:val="subscript"/>
          <w:lang w:val="en-US"/>
        </w:rPr>
        <w:t>4</w:t>
      </w:r>
      <w:r w:rsidR="00297A93" w:rsidRPr="00D46733">
        <w:rPr>
          <w:color w:val="231F20"/>
          <w:sz w:val="20"/>
          <w:szCs w:val="20"/>
          <w:vertAlign w:val="superscript"/>
          <w:lang w:val="en-US"/>
        </w:rPr>
        <w:t>+</w:t>
      </w:r>
      <w:r w:rsidR="00297A93" w:rsidRPr="00D46733">
        <w:rPr>
          <w:color w:val="231F20"/>
          <w:sz w:val="20"/>
          <w:szCs w:val="20"/>
          <w:lang w:val="en-US"/>
        </w:rPr>
        <w:t xml:space="preserve"> incorporated into organic matter, about 0.8-1 H</w:t>
      </w:r>
      <w:r w:rsidR="00297A93" w:rsidRPr="00D46733">
        <w:rPr>
          <w:color w:val="231F20"/>
          <w:sz w:val="20"/>
          <w:szCs w:val="20"/>
          <w:vertAlign w:val="superscript"/>
          <w:lang w:val="en-US"/>
        </w:rPr>
        <w:t xml:space="preserve">+ </w:t>
      </w:r>
      <w:r w:rsidR="00297A93" w:rsidRPr="00D46733">
        <w:rPr>
          <w:color w:val="231F20"/>
          <w:sz w:val="20"/>
          <w:szCs w:val="20"/>
          <w:lang w:val="en-US"/>
        </w:rPr>
        <w:t>equivalents are released into the external medium</w:t>
      </w:r>
      <w:r w:rsidR="009422BD" w:rsidRPr="00D46733">
        <w:rPr>
          <w:color w:val="231F20"/>
          <w:sz w:val="20"/>
          <w:szCs w:val="20"/>
          <w:lang w:val="en-US"/>
        </w:rPr>
        <w:t xml:space="preserve">. </w:t>
      </w:r>
      <w:r w:rsidR="00282EFA">
        <w:rPr>
          <w:color w:val="231F20"/>
          <w:sz w:val="20"/>
          <w:szCs w:val="20"/>
          <w:lang w:val="en-US"/>
        </w:rPr>
        <w:t>On</w:t>
      </w:r>
      <w:r w:rsidR="00282EFA" w:rsidRPr="00D46733">
        <w:rPr>
          <w:color w:val="231F20"/>
          <w:sz w:val="20"/>
          <w:szCs w:val="20"/>
          <w:lang w:val="en-US"/>
        </w:rPr>
        <w:t xml:space="preserve"> </w:t>
      </w:r>
      <w:r w:rsidR="009422BD" w:rsidRPr="00D46733">
        <w:rPr>
          <w:color w:val="231F20"/>
          <w:sz w:val="20"/>
          <w:szCs w:val="20"/>
          <w:lang w:val="en-US"/>
        </w:rPr>
        <w:t>the contrary, for each equivalent of NO</w:t>
      </w:r>
      <w:r w:rsidR="009422BD" w:rsidRPr="00D46733">
        <w:rPr>
          <w:color w:val="231F20"/>
          <w:sz w:val="20"/>
          <w:szCs w:val="20"/>
          <w:vertAlign w:val="subscript"/>
          <w:lang w:val="en-US"/>
        </w:rPr>
        <w:t>3</w:t>
      </w:r>
      <w:r w:rsidR="009422BD" w:rsidRPr="00D46733">
        <w:rPr>
          <w:color w:val="231F20"/>
          <w:sz w:val="20"/>
          <w:szCs w:val="20"/>
          <w:vertAlign w:val="superscript"/>
          <w:lang w:val="en-US"/>
        </w:rPr>
        <w:t xml:space="preserve">- </w:t>
      </w:r>
      <w:r w:rsidR="009422BD" w:rsidRPr="00D46733">
        <w:rPr>
          <w:color w:val="231F20"/>
          <w:sz w:val="20"/>
          <w:szCs w:val="20"/>
          <w:lang w:val="en-US"/>
        </w:rPr>
        <w:t>assimilated, 1</w:t>
      </w:r>
      <w:r w:rsidR="00251659" w:rsidRPr="00D46733">
        <w:rPr>
          <w:color w:val="231F20"/>
          <w:sz w:val="20"/>
          <w:szCs w:val="20"/>
          <w:lang w:val="en-US"/>
        </w:rPr>
        <w:t>-</w:t>
      </w:r>
      <w:r w:rsidR="009422BD" w:rsidRPr="00D46733">
        <w:rPr>
          <w:color w:val="231F20"/>
          <w:sz w:val="20"/>
          <w:szCs w:val="20"/>
          <w:lang w:val="en-US"/>
        </w:rPr>
        <w:t xml:space="preserve">1.2 proton equivalents are removed from the medium, inducing </w:t>
      </w:r>
      <w:r w:rsidR="008C0E60" w:rsidRPr="00D46733">
        <w:rPr>
          <w:color w:val="231F20"/>
          <w:sz w:val="20"/>
          <w:szCs w:val="20"/>
          <w:lang w:val="en-US"/>
        </w:rPr>
        <w:t>an increase of</w:t>
      </w:r>
      <w:r w:rsidR="009422BD" w:rsidRPr="00D46733">
        <w:rPr>
          <w:color w:val="231F20"/>
          <w:sz w:val="20"/>
          <w:szCs w:val="20"/>
          <w:lang w:val="en-US"/>
        </w:rPr>
        <w:t xml:space="preserve"> medium pH (George 1993).</w:t>
      </w:r>
      <w:r w:rsidR="00E46D6E" w:rsidRPr="00D46733">
        <w:rPr>
          <w:color w:val="231F20"/>
          <w:sz w:val="20"/>
          <w:szCs w:val="20"/>
          <w:lang w:val="en-US"/>
        </w:rPr>
        <w:t xml:space="preserve"> Therefore, the final pH of the medium depends on the proportions of NH</w:t>
      </w:r>
      <w:r w:rsidR="00E46D6E" w:rsidRPr="00D46733">
        <w:rPr>
          <w:color w:val="231F20"/>
          <w:sz w:val="20"/>
          <w:szCs w:val="20"/>
          <w:vertAlign w:val="subscript"/>
          <w:lang w:val="en-US"/>
        </w:rPr>
        <w:t>4</w:t>
      </w:r>
      <w:r w:rsidR="00E46D6E" w:rsidRPr="00D46733">
        <w:rPr>
          <w:color w:val="231F20"/>
          <w:sz w:val="20"/>
          <w:szCs w:val="20"/>
          <w:vertAlign w:val="superscript"/>
          <w:lang w:val="en-US"/>
        </w:rPr>
        <w:t>+</w:t>
      </w:r>
      <w:r w:rsidR="00E46D6E" w:rsidRPr="00D46733">
        <w:rPr>
          <w:color w:val="231F20"/>
          <w:sz w:val="20"/>
          <w:szCs w:val="20"/>
          <w:lang w:val="en-US"/>
        </w:rPr>
        <w:t xml:space="preserve"> and NO</w:t>
      </w:r>
      <w:r w:rsidR="00E46D6E" w:rsidRPr="00D46733">
        <w:rPr>
          <w:color w:val="231F20"/>
          <w:sz w:val="20"/>
          <w:szCs w:val="20"/>
          <w:vertAlign w:val="subscript"/>
          <w:lang w:val="en-US"/>
        </w:rPr>
        <w:t>3</w:t>
      </w:r>
      <w:r w:rsidR="00E46D6E" w:rsidRPr="00D46733">
        <w:rPr>
          <w:color w:val="231F20"/>
          <w:sz w:val="20"/>
          <w:szCs w:val="20"/>
          <w:vertAlign w:val="superscript"/>
          <w:lang w:val="en-US"/>
        </w:rPr>
        <w:t>-</w:t>
      </w:r>
      <w:r w:rsidR="00E46D6E" w:rsidRPr="00D46733">
        <w:rPr>
          <w:color w:val="231F20"/>
          <w:sz w:val="20"/>
          <w:szCs w:val="20"/>
          <w:lang w:val="en-US"/>
        </w:rPr>
        <w:t xml:space="preserve"> whi</w:t>
      </w:r>
      <w:r w:rsidR="00842F21" w:rsidRPr="00D46733">
        <w:rPr>
          <w:color w:val="231F20"/>
          <w:sz w:val="20"/>
          <w:szCs w:val="20"/>
          <w:lang w:val="en-US"/>
        </w:rPr>
        <w:t>ch are provided to the culture.</w:t>
      </w:r>
    </w:p>
    <w:p w:rsidR="00600344" w:rsidRPr="00D46733" w:rsidRDefault="00842F21"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 ratio between the uptake of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and 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was significantly lower in the treatment with AC and the pH of the medium did not decrease </w:t>
      </w:r>
      <w:r w:rsidR="00282EFA">
        <w:rPr>
          <w:color w:val="231F20"/>
          <w:sz w:val="20"/>
          <w:szCs w:val="20"/>
          <w:lang w:val="en-US"/>
        </w:rPr>
        <w:t xml:space="preserve">with </w:t>
      </w:r>
      <w:r w:rsidRPr="00D46733">
        <w:rPr>
          <w:color w:val="231F20"/>
          <w:sz w:val="20"/>
          <w:szCs w:val="20"/>
          <w:lang w:val="en-US"/>
        </w:rPr>
        <w:t>respect to the post-autoclave value.</w:t>
      </w:r>
      <w:r w:rsidR="003B68F9" w:rsidRPr="00D46733">
        <w:rPr>
          <w:color w:val="231F20"/>
          <w:sz w:val="20"/>
          <w:szCs w:val="20"/>
          <w:lang w:val="en-US"/>
        </w:rPr>
        <w:t xml:space="preserve"> In absence of AC, the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to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xml:space="preserve"> uptake ratio was higher and the medium pH dropped.</w:t>
      </w:r>
      <w:r w:rsidR="00285260" w:rsidRPr="00D46733">
        <w:rPr>
          <w:color w:val="231F20"/>
          <w:sz w:val="20"/>
          <w:szCs w:val="20"/>
          <w:lang w:val="en-US"/>
        </w:rPr>
        <w:t xml:space="preserve"> </w:t>
      </w:r>
      <w:r w:rsidR="003B68F9" w:rsidRPr="00D46733">
        <w:rPr>
          <w:color w:val="231F20"/>
          <w:sz w:val="20"/>
          <w:szCs w:val="20"/>
          <w:lang w:val="en-US"/>
        </w:rPr>
        <w:t xml:space="preserve">The results showed </w:t>
      </w:r>
      <w:r w:rsidR="00973178" w:rsidRPr="00D46733">
        <w:rPr>
          <w:color w:val="231F20"/>
          <w:sz w:val="20"/>
          <w:szCs w:val="20"/>
          <w:lang w:val="en-US"/>
        </w:rPr>
        <w:t xml:space="preserve">that </w:t>
      </w:r>
      <w:r w:rsidR="003B68F9" w:rsidRPr="00D46733">
        <w:rPr>
          <w:color w:val="231F20"/>
          <w:sz w:val="20"/>
          <w:szCs w:val="20"/>
          <w:lang w:val="en-US"/>
        </w:rPr>
        <w:t>AC increased the assimilation rate of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During the initial period in culture the higher uptake of NO</w:t>
      </w:r>
      <w:r w:rsidR="003B68F9" w:rsidRPr="00D46733">
        <w:rPr>
          <w:color w:val="231F20"/>
          <w:sz w:val="20"/>
          <w:szCs w:val="20"/>
          <w:vertAlign w:val="subscript"/>
          <w:lang w:val="en-US"/>
        </w:rPr>
        <w:t>3</w:t>
      </w:r>
      <w:r w:rsidR="003B68F9" w:rsidRPr="00D46733">
        <w:rPr>
          <w:color w:val="231F20"/>
          <w:sz w:val="20"/>
          <w:szCs w:val="20"/>
          <w:vertAlign w:val="superscript"/>
          <w:lang w:val="en-US"/>
        </w:rPr>
        <w:t>-</w:t>
      </w:r>
      <w:r w:rsidR="003B68F9" w:rsidRPr="00D46733">
        <w:rPr>
          <w:color w:val="231F20"/>
          <w:sz w:val="20"/>
          <w:szCs w:val="20"/>
          <w:lang w:val="en-US"/>
        </w:rPr>
        <w:t xml:space="preserve"> of shoots in presence of AC may have counteracted the lowering of </w:t>
      </w:r>
      <w:r w:rsidR="003B68F9" w:rsidRPr="00D46733">
        <w:rPr>
          <w:color w:val="231F20"/>
          <w:sz w:val="20"/>
          <w:szCs w:val="20"/>
          <w:lang w:val="en-US"/>
        </w:rPr>
        <w:lastRenderedPageBreak/>
        <w:t>medium pH led by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uptake. A similar effect </w:t>
      </w:r>
      <w:r w:rsidR="00282EFA">
        <w:rPr>
          <w:color w:val="231F20"/>
          <w:sz w:val="20"/>
          <w:szCs w:val="20"/>
          <w:lang w:val="en-US"/>
        </w:rPr>
        <w:t xml:space="preserve">of </w:t>
      </w:r>
      <w:r w:rsidR="00282EFA" w:rsidRPr="00D46733">
        <w:rPr>
          <w:color w:val="231F20"/>
          <w:sz w:val="20"/>
          <w:szCs w:val="20"/>
          <w:lang w:val="en-US"/>
        </w:rPr>
        <w:t xml:space="preserve">AC </w:t>
      </w:r>
      <w:r w:rsidR="003B68F9" w:rsidRPr="00D46733">
        <w:rPr>
          <w:color w:val="231F20"/>
          <w:sz w:val="20"/>
          <w:szCs w:val="20"/>
          <w:lang w:val="en-US"/>
        </w:rPr>
        <w:t xml:space="preserve">has been previously reported in </w:t>
      </w:r>
      <w:proofErr w:type="spellStart"/>
      <w:r w:rsidR="003B68F9" w:rsidRPr="00D46733">
        <w:rPr>
          <w:i/>
          <w:color w:val="231F20"/>
          <w:sz w:val="20"/>
          <w:szCs w:val="20"/>
          <w:lang w:val="en-US"/>
        </w:rPr>
        <w:t>in</w:t>
      </w:r>
      <w:proofErr w:type="spellEnd"/>
      <w:r w:rsidR="003B68F9" w:rsidRPr="00D46733">
        <w:rPr>
          <w:i/>
          <w:color w:val="231F20"/>
          <w:sz w:val="20"/>
          <w:szCs w:val="20"/>
          <w:lang w:val="en-US"/>
        </w:rPr>
        <w:t xml:space="preserve"> vitro</w:t>
      </w:r>
      <w:r w:rsidR="003B68F9" w:rsidRPr="00D46733">
        <w:rPr>
          <w:color w:val="231F20"/>
          <w:sz w:val="20"/>
          <w:szCs w:val="20"/>
          <w:lang w:val="en-US"/>
        </w:rPr>
        <w:t xml:space="preserve"> culture of </w:t>
      </w:r>
      <w:r w:rsidR="003B68F9" w:rsidRPr="00D46733">
        <w:rPr>
          <w:i/>
          <w:color w:val="231F20"/>
          <w:sz w:val="20"/>
          <w:szCs w:val="20"/>
          <w:lang w:val="en-US"/>
        </w:rPr>
        <w:t xml:space="preserve">Lagerstroemia </w:t>
      </w:r>
      <w:proofErr w:type="spellStart"/>
      <w:r w:rsidR="003B68F9" w:rsidRPr="00D46733">
        <w:rPr>
          <w:i/>
          <w:color w:val="231F20"/>
          <w:sz w:val="20"/>
          <w:szCs w:val="20"/>
          <w:lang w:val="en-US"/>
        </w:rPr>
        <w:t>indica</w:t>
      </w:r>
      <w:proofErr w:type="spellEnd"/>
      <w:r w:rsidR="00600344" w:rsidRPr="00D46733">
        <w:rPr>
          <w:color w:val="231F20"/>
          <w:sz w:val="20"/>
          <w:szCs w:val="20"/>
          <w:lang w:val="en-US"/>
        </w:rPr>
        <w:t xml:space="preserve"> (</w:t>
      </w:r>
      <w:proofErr w:type="spellStart"/>
      <w:r w:rsidR="00600344" w:rsidRPr="00D46733">
        <w:rPr>
          <w:color w:val="231F20"/>
          <w:sz w:val="20"/>
          <w:szCs w:val="20"/>
          <w:lang w:val="en-US"/>
        </w:rPr>
        <w:t>Eymar</w:t>
      </w:r>
      <w:proofErr w:type="spellEnd"/>
      <w:r w:rsidR="00600344" w:rsidRPr="00D46733">
        <w:rPr>
          <w:color w:val="231F20"/>
          <w:sz w:val="20"/>
          <w:szCs w:val="20"/>
          <w:lang w:val="en-US"/>
        </w:rPr>
        <w:t xml:space="preserve"> et al. 2000).</w:t>
      </w:r>
    </w:p>
    <w:p w:rsidR="008E19CE" w:rsidRPr="00D46733" w:rsidRDefault="00203BA9"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For some cultures the balance between the two nitrogen forms in the MS medium (ratio NH</w:t>
      </w:r>
      <w:r w:rsidRPr="00D46733">
        <w:rPr>
          <w:color w:val="231F20"/>
          <w:sz w:val="20"/>
          <w:szCs w:val="20"/>
          <w:vertAlign w:val="subscript"/>
          <w:lang w:val="en-US"/>
        </w:rPr>
        <w:t>4</w:t>
      </w:r>
      <w:r w:rsidRPr="00D46733">
        <w:rPr>
          <w:color w:val="231F20"/>
          <w:sz w:val="20"/>
          <w:szCs w:val="20"/>
          <w:vertAlign w:val="superscript"/>
          <w:lang w:val="en-US"/>
        </w:rPr>
        <w:t>+</w:t>
      </w:r>
      <w:r w:rsidRPr="00D46733">
        <w:rPr>
          <w:color w:val="231F20"/>
          <w:sz w:val="20"/>
          <w:szCs w:val="20"/>
          <w:lang w:val="en-US"/>
        </w:rPr>
        <w:t xml:space="preserve"> to NO</w:t>
      </w:r>
      <w:r w:rsidRPr="00D46733">
        <w:rPr>
          <w:color w:val="231F20"/>
          <w:sz w:val="20"/>
          <w:szCs w:val="20"/>
          <w:vertAlign w:val="subscript"/>
          <w:lang w:val="en-US"/>
        </w:rPr>
        <w:t>3</w:t>
      </w:r>
      <w:r w:rsidRPr="00D46733">
        <w:rPr>
          <w:color w:val="231F20"/>
          <w:sz w:val="20"/>
          <w:szCs w:val="20"/>
          <w:vertAlign w:val="superscript"/>
          <w:lang w:val="en-US"/>
        </w:rPr>
        <w:t>-</w:t>
      </w:r>
      <w:r w:rsidRPr="00D46733">
        <w:rPr>
          <w:color w:val="231F20"/>
          <w:sz w:val="20"/>
          <w:szCs w:val="20"/>
          <w:lang w:val="en-US"/>
        </w:rPr>
        <w:t xml:space="preserve">; 34:66) is not optimal </w:t>
      </w:r>
      <w:r w:rsidR="00C34A78" w:rsidRPr="00D46733">
        <w:rPr>
          <w:color w:val="231F20"/>
          <w:sz w:val="20"/>
          <w:szCs w:val="20"/>
          <w:lang w:val="en-US"/>
        </w:rPr>
        <w:t>(George</w:t>
      </w:r>
      <w:r w:rsidRPr="00D46733">
        <w:rPr>
          <w:color w:val="231F20"/>
          <w:sz w:val="20"/>
          <w:szCs w:val="20"/>
          <w:lang w:val="en-US"/>
        </w:rPr>
        <w:t xml:space="preserve"> 1993). </w:t>
      </w:r>
      <w:r w:rsidR="003B68F9" w:rsidRPr="00D46733">
        <w:rPr>
          <w:color w:val="231F20"/>
          <w:sz w:val="20"/>
          <w:szCs w:val="20"/>
          <w:lang w:val="en-US"/>
        </w:rPr>
        <w:t>The adsorption of NH</w:t>
      </w:r>
      <w:r w:rsidR="003B68F9" w:rsidRPr="00D46733">
        <w:rPr>
          <w:color w:val="231F20"/>
          <w:sz w:val="20"/>
          <w:szCs w:val="20"/>
          <w:vertAlign w:val="subscript"/>
          <w:lang w:val="en-US"/>
        </w:rPr>
        <w:t>4</w:t>
      </w:r>
      <w:r w:rsidR="003B68F9" w:rsidRPr="00D46733">
        <w:rPr>
          <w:color w:val="231F20"/>
          <w:sz w:val="20"/>
          <w:szCs w:val="20"/>
          <w:vertAlign w:val="superscript"/>
          <w:lang w:val="en-US"/>
        </w:rPr>
        <w:t>+</w:t>
      </w:r>
      <w:r w:rsidR="003B68F9" w:rsidRPr="00D46733">
        <w:rPr>
          <w:color w:val="231F20"/>
          <w:sz w:val="20"/>
          <w:szCs w:val="20"/>
          <w:lang w:val="en-US"/>
        </w:rPr>
        <w:t xml:space="preserve"> on the particles surface of AC </w:t>
      </w:r>
      <w:r w:rsidR="0034138B" w:rsidRPr="00D46733">
        <w:rPr>
          <w:color w:val="231F20"/>
          <w:sz w:val="20"/>
          <w:szCs w:val="20"/>
          <w:lang w:val="en-US"/>
        </w:rPr>
        <w:t>(Asada et al.</w:t>
      </w:r>
      <w:r w:rsidR="002C3505" w:rsidRPr="00D46733">
        <w:rPr>
          <w:color w:val="231F20"/>
          <w:sz w:val="20"/>
          <w:szCs w:val="20"/>
          <w:lang w:val="en-US"/>
        </w:rPr>
        <w:t xml:space="preserve"> 2006; </w:t>
      </w:r>
      <w:proofErr w:type="spellStart"/>
      <w:r w:rsidR="0034138B" w:rsidRPr="00D46733">
        <w:rPr>
          <w:color w:val="231F20"/>
          <w:sz w:val="20"/>
          <w:szCs w:val="20"/>
          <w:lang w:val="en-US"/>
        </w:rPr>
        <w:t>Vassileva</w:t>
      </w:r>
      <w:proofErr w:type="spellEnd"/>
      <w:r w:rsidR="0034138B" w:rsidRPr="00D46733">
        <w:rPr>
          <w:color w:val="231F20"/>
          <w:sz w:val="20"/>
          <w:szCs w:val="20"/>
          <w:lang w:val="en-US"/>
        </w:rPr>
        <w:t xml:space="preserve"> et al. </w:t>
      </w:r>
      <w:r w:rsidR="002C3505" w:rsidRPr="00D46733">
        <w:rPr>
          <w:color w:val="231F20"/>
          <w:sz w:val="20"/>
          <w:szCs w:val="20"/>
          <w:lang w:val="en-US"/>
        </w:rPr>
        <w:t>2008)</w:t>
      </w:r>
      <w:r w:rsidR="00600344" w:rsidRPr="00D46733">
        <w:rPr>
          <w:color w:val="231F20"/>
          <w:sz w:val="20"/>
          <w:szCs w:val="20"/>
          <w:lang w:val="en-US"/>
        </w:rPr>
        <w:t xml:space="preserve"> </w:t>
      </w:r>
      <w:r w:rsidR="003B68F9" w:rsidRPr="00D46733">
        <w:rPr>
          <w:color w:val="231F20"/>
          <w:sz w:val="20"/>
          <w:szCs w:val="20"/>
          <w:lang w:val="en-US"/>
        </w:rPr>
        <w:t xml:space="preserve">may have led to an </w:t>
      </w:r>
      <w:r w:rsidRPr="00D46733">
        <w:rPr>
          <w:color w:val="231F20"/>
          <w:sz w:val="20"/>
          <w:szCs w:val="20"/>
          <w:lang w:val="en-US"/>
        </w:rPr>
        <w:t>improvement</w:t>
      </w:r>
      <w:r w:rsidR="00DF6BA1" w:rsidRPr="00D46733">
        <w:rPr>
          <w:color w:val="231F20"/>
          <w:sz w:val="20"/>
          <w:szCs w:val="20"/>
          <w:lang w:val="en-US"/>
        </w:rPr>
        <w:t xml:space="preserve"> of </w:t>
      </w:r>
      <w:r w:rsidR="003B68F9" w:rsidRPr="00D46733">
        <w:rPr>
          <w:color w:val="231F20"/>
          <w:sz w:val="20"/>
          <w:szCs w:val="20"/>
          <w:lang w:val="en-US"/>
        </w:rPr>
        <w:t xml:space="preserve">the </w:t>
      </w:r>
      <w:r w:rsidR="00360B9D" w:rsidRPr="00D46733">
        <w:rPr>
          <w:color w:val="231F20"/>
          <w:sz w:val="20"/>
          <w:szCs w:val="20"/>
          <w:lang w:val="en-US"/>
        </w:rPr>
        <w:t>nitrogen composition of the medium</w:t>
      </w:r>
      <w:r w:rsidR="00600344" w:rsidRPr="00D46733">
        <w:rPr>
          <w:color w:val="231F20"/>
          <w:sz w:val="20"/>
          <w:szCs w:val="20"/>
          <w:lang w:val="en-US"/>
        </w:rPr>
        <w:t xml:space="preserve">. </w:t>
      </w:r>
      <w:r w:rsidR="00055BFD" w:rsidRPr="00D46733">
        <w:rPr>
          <w:color w:val="231F20"/>
          <w:sz w:val="20"/>
          <w:szCs w:val="20"/>
          <w:lang w:val="en-US"/>
        </w:rPr>
        <w:t xml:space="preserve">The </w:t>
      </w:r>
      <w:r w:rsidR="00360B9D" w:rsidRPr="00D46733">
        <w:rPr>
          <w:color w:val="231F20"/>
          <w:sz w:val="20"/>
          <w:szCs w:val="20"/>
          <w:lang w:val="en-US"/>
        </w:rPr>
        <w:t xml:space="preserve">proportion </w:t>
      </w:r>
      <w:r w:rsidR="00055BFD" w:rsidRPr="00D46733">
        <w:rPr>
          <w:color w:val="231F20"/>
          <w:sz w:val="20"/>
          <w:szCs w:val="20"/>
          <w:lang w:val="en-US"/>
        </w:rPr>
        <w:t xml:space="preserve">of the two nitrogen </w:t>
      </w:r>
      <w:r w:rsidR="00360B9D" w:rsidRPr="00D46733">
        <w:rPr>
          <w:color w:val="231F20"/>
          <w:sz w:val="20"/>
          <w:szCs w:val="20"/>
          <w:lang w:val="en-US"/>
        </w:rPr>
        <w:t>sources</w:t>
      </w:r>
      <w:r w:rsidR="00055BFD" w:rsidRPr="00D46733">
        <w:rPr>
          <w:color w:val="231F20"/>
          <w:sz w:val="20"/>
          <w:szCs w:val="20"/>
          <w:lang w:val="en-US"/>
        </w:rPr>
        <w:t xml:space="preserve"> for an optimal performance of plants </w:t>
      </w:r>
      <w:r w:rsidR="00055BFD" w:rsidRPr="00D46733">
        <w:rPr>
          <w:i/>
          <w:color w:val="231F20"/>
          <w:sz w:val="20"/>
          <w:szCs w:val="20"/>
          <w:lang w:val="en-US"/>
        </w:rPr>
        <w:t>in vitro</w:t>
      </w:r>
      <w:r w:rsidR="00055BFD" w:rsidRPr="00D46733">
        <w:rPr>
          <w:color w:val="231F20"/>
          <w:sz w:val="20"/>
          <w:szCs w:val="20"/>
          <w:lang w:val="en-US"/>
        </w:rPr>
        <w:t xml:space="preserve"> is </w:t>
      </w:r>
      <w:proofErr w:type="gramStart"/>
      <w:r w:rsidR="00055BFD" w:rsidRPr="00D46733">
        <w:rPr>
          <w:color w:val="231F20"/>
          <w:sz w:val="20"/>
          <w:szCs w:val="20"/>
          <w:lang w:val="en-US"/>
        </w:rPr>
        <w:t>species- and tissue-dependent</w:t>
      </w:r>
      <w:proofErr w:type="gramEnd"/>
      <w:r w:rsidR="00055BFD" w:rsidRPr="00D46733">
        <w:rPr>
          <w:color w:val="231F20"/>
          <w:sz w:val="20"/>
          <w:szCs w:val="20"/>
          <w:lang w:val="en-US"/>
        </w:rPr>
        <w:t xml:space="preserve">. </w:t>
      </w:r>
      <w:r w:rsidR="00360B9D" w:rsidRPr="00D46733">
        <w:rPr>
          <w:color w:val="231F20"/>
          <w:sz w:val="20"/>
          <w:szCs w:val="20"/>
          <w:lang w:val="en-US"/>
        </w:rPr>
        <w:t>Grimes and Hodges (1990) demonstrated that p</w:t>
      </w:r>
      <w:r w:rsidR="00055BFD" w:rsidRPr="00D46733">
        <w:rPr>
          <w:color w:val="231F20"/>
          <w:sz w:val="20"/>
          <w:szCs w:val="20"/>
          <w:lang w:val="en-US"/>
        </w:rPr>
        <w:t xml:space="preserve">lant regeneration and </w:t>
      </w:r>
      <w:r w:rsidR="00600344" w:rsidRPr="00D46733">
        <w:rPr>
          <w:color w:val="231F20"/>
          <w:sz w:val="20"/>
          <w:szCs w:val="20"/>
          <w:lang w:val="en-US"/>
        </w:rPr>
        <w:t xml:space="preserve">growth </w:t>
      </w:r>
      <w:r w:rsidR="00055BFD" w:rsidRPr="00D46733">
        <w:rPr>
          <w:color w:val="231F20"/>
          <w:sz w:val="20"/>
          <w:szCs w:val="20"/>
          <w:lang w:val="en-US"/>
        </w:rPr>
        <w:t xml:space="preserve">from immature embryos of </w:t>
      </w:r>
      <w:proofErr w:type="spellStart"/>
      <w:r w:rsidR="00055BFD" w:rsidRPr="00D46733">
        <w:rPr>
          <w:i/>
          <w:color w:val="231F20"/>
          <w:sz w:val="20"/>
          <w:szCs w:val="20"/>
          <w:lang w:val="en-US"/>
        </w:rPr>
        <w:t>Oryza</w:t>
      </w:r>
      <w:proofErr w:type="spellEnd"/>
      <w:r w:rsidR="00055BFD" w:rsidRPr="00D46733">
        <w:rPr>
          <w:i/>
          <w:color w:val="231F20"/>
          <w:sz w:val="20"/>
          <w:szCs w:val="20"/>
          <w:lang w:val="en-US"/>
        </w:rPr>
        <w:t xml:space="preserve"> sativa</w:t>
      </w:r>
      <w:r w:rsidR="00055BFD" w:rsidRPr="00D46733">
        <w:rPr>
          <w:color w:val="231F20"/>
          <w:sz w:val="20"/>
          <w:szCs w:val="20"/>
          <w:lang w:val="en-US"/>
        </w:rPr>
        <w:t xml:space="preserve"> L. </w:t>
      </w:r>
      <w:r w:rsidR="00360B9D" w:rsidRPr="00D46733">
        <w:rPr>
          <w:color w:val="231F20"/>
          <w:sz w:val="20"/>
          <w:szCs w:val="20"/>
          <w:lang w:val="en-US"/>
        </w:rPr>
        <w:t xml:space="preserve">is </w:t>
      </w:r>
      <w:r w:rsidR="00055BFD" w:rsidRPr="00D46733">
        <w:rPr>
          <w:color w:val="231F20"/>
          <w:sz w:val="20"/>
          <w:szCs w:val="20"/>
          <w:lang w:val="en-US"/>
        </w:rPr>
        <w:t>strongly influenced</w:t>
      </w:r>
      <w:r w:rsidR="00600344" w:rsidRPr="00D46733">
        <w:rPr>
          <w:color w:val="231F20"/>
          <w:sz w:val="20"/>
          <w:szCs w:val="20"/>
          <w:lang w:val="en-US"/>
        </w:rPr>
        <w:t xml:space="preserve"> by very small variation of that propo</w:t>
      </w:r>
      <w:r w:rsidR="00055BFD" w:rsidRPr="00D46733">
        <w:rPr>
          <w:color w:val="231F20"/>
          <w:sz w:val="20"/>
          <w:szCs w:val="20"/>
          <w:lang w:val="en-US"/>
        </w:rPr>
        <w:t>r</w:t>
      </w:r>
      <w:r w:rsidR="00600344" w:rsidRPr="00D46733">
        <w:rPr>
          <w:color w:val="231F20"/>
          <w:sz w:val="20"/>
          <w:szCs w:val="20"/>
          <w:lang w:val="en-US"/>
        </w:rPr>
        <w:t>tion.</w:t>
      </w:r>
    </w:p>
    <w:p w:rsidR="001C76F7" w:rsidRPr="00D46733" w:rsidRDefault="008E19CE"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The</w:t>
      </w:r>
      <w:r w:rsidR="00261491" w:rsidRPr="00D46733">
        <w:rPr>
          <w:color w:val="231F20"/>
          <w:sz w:val="20"/>
          <w:szCs w:val="20"/>
          <w:lang w:val="en-US"/>
        </w:rPr>
        <w:t xml:space="preserve"> </w:t>
      </w:r>
      <w:r w:rsidR="002E2B22" w:rsidRPr="00D46733">
        <w:rPr>
          <w:color w:val="231F20"/>
          <w:sz w:val="20"/>
          <w:szCs w:val="20"/>
          <w:lang w:val="en-US"/>
        </w:rPr>
        <w:t xml:space="preserve">nitrate </w:t>
      </w:r>
      <w:r w:rsidR="00304CCA" w:rsidRPr="00D46733">
        <w:rPr>
          <w:color w:val="231F20"/>
          <w:sz w:val="20"/>
          <w:szCs w:val="20"/>
          <w:lang w:val="en-US"/>
        </w:rPr>
        <w:t xml:space="preserve">uptake </w:t>
      </w:r>
      <w:r w:rsidR="002E2B22" w:rsidRPr="00D46733">
        <w:rPr>
          <w:color w:val="231F20"/>
          <w:sz w:val="20"/>
          <w:szCs w:val="20"/>
          <w:lang w:val="en-US"/>
        </w:rPr>
        <w:t xml:space="preserve">by shoots </w:t>
      </w:r>
      <w:r w:rsidR="00261491" w:rsidRPr="00D46733">
        <w:rPr>
          <w:color w:val="231F20"/>
          <w:sz w:val="20"/>
          <w:szCs w:val="20"/>
          <w:lang w:val="en-US"/>
        </w:rPr>
        <w:t xml:space="preserve">(Table 2) and the total nitrogen content (Table 3) of </w:t>
      </w:r>
      <w:r w:rsidR="00261491" w:rsidRPr="00D46733">
        <w:rPr>
          <w:i/>
          <w:color w:val="231F20"/>
          <w:sz w:val="20"/>
          <w:szCs w:val="20"/>
          <w:lang w:val="en-US"/>
        </w:rPr>
        <w:t xml:space="preserve">A. </w:t>
      </w:r>
      <w:proofErr w:type="spellStart"/>
      <w:r w:rsidR="00261491" w:rsidRPr="00D46733">
        <w:rPr>
          <w:i/>
          <w:color w:val="231F20"/>
          <w:sz w:val="20"/>
          <w:szCs w:val="20"/>
          <w:lang w:val="en-US"/>
        </w:rPr>
        <w:t>barbadensis</w:t>
      </w:r>
      <w:proofErr w:type="spellEnd"/>
      <w:r w:rsidR="00261491" w:rsidRPr="00D46733">
        <w:rPr>
          <w:color w:val="231F20"/>
          <w:sz w:val="20"/>
          <w:szCs w:val="20"/>
          <w:lang w:val="en-US"/>
        </w:rPr>
        <w:t xml:space="preserve"> </w:t>
      </w:r>
      <w:r w:rsidR="002E2B22" w:rsidRPr="00D46733">
        <w:rPr>
          <w:color w:val="231F20"/>
          <w:sz w:val="20"/>
          <w:szCs w:val="20"/>
          <w:lang w:val="en-US"/>
        </w:rPr>
        <w:t xml:space="preserve">tissues </w:t>
      </w:r>
      <w:r w:rsidR="00261491" w:rsidRPr="00D46733">
        <w:rPr>
          <w:color w:val="231F20"/>
          <w:sz w:val="20"/>
          <w:szCs w:val="20"/>
          <w:lang w:val="en-US"/>
        </w:rPr>
        <w:t xml:space="preserve">were </w:t>
      </w:r>
      <w:r w:rsidR="008C0E60" w:rsidRPr="00D46733">
        <w:rPr>
          <w:color w:val="231F20"/>
          <w:sz w:val="20"/>
          <w:szCs w:val="20"/>
          <w:lang w:val="en-US"/>
        </w:rPr>
        <w:t>heightened</w:t>
      </w:r>
      <w:r w:rsidR="00261491" w:rsidRPr="00D46733">
        <w:rPr>
          <w:color w:val="231F20"/>
          <w:sz w:val="20"/>
          <w:szCs w:val="20"/>
          <w:lang w:val="en-US"/>
        </w:rPr>
        <w:t xml:space="preserve"> by the effect of AC. The reduced shoot growth in absence of AC could be due to a low rate of nitrogen uptake</w:t>
      </w:r>
      <w:r w:rsidR="00C03C88" w:rsidRPr="00D46733">
        <w:rPr>
          <w:color w:val="231F20"/>
          <w:sz w:val="20"/>
          <w:szCs w:val="20"/>
          <w:lang w:val="en-US"/>
        </w:rPr>
        <w:t>.</w:t>
      </w:r>
      <w:r w:rsidR="00143ADA" w:rsidRPr="00D46733">
        <w:rPr>
          <w:color w:val="231F20"/>
          <w:sz w:val="20"/>
          <w:szCs w:val="20"/>
          <w:lang w:val="en-US"/>
        </w:rPr>
        <w:t xml:space="preserve"> In </w:t>
      </w:r>
      <w:r w:rsidR="00BF68F0" w:rsidRPr="00D46733">
        <w:rPr>
          <w:color w:val="231F20"/>
          <w:sz w:val="20"/>
          <w:szCs w:val="20"/>
          <w:lang w:val="en-US"/>
        </w:rPr>
        <w:t>C</w:t>
      </w:r>
      <w:r w:rsidR="00BF68F0" w:rsidRPr="00D46733">
        <w:rPr>
          <w:i/>
          <w:color w:val="231F20"/>
          <w:sz w:val="20"/>
          <w:szCs w:val="20"/>
          <w:lang w:val="en-US"/>
        </w:rPr>
        <w:t>amellia</w:t>
      </w:r>
      <w:r w:rsidR="00DF6BA1" w:rsidRPr="00D46733">
        <w:rPr>
          <w:i/>
          <w:color w:val="231F20"/>
          <w:sz w:val="20"/>
          <w:szCs w:val="20"/>
          <w:lang w:val="en-US"/>
        </w:rPr>
        <w:t xml:space="preserve"> </w:t>
      </w:r>
      <w:proofErr w:type="spellStart"/>
      <w:r w:rsidR="00DF6BA1" w:rsidRPr="00D46733">
        <w:rPr>
          <w:i/>
          <w:color w:val="231F20"/>
          <w:sz w:val="20"/>
          <w:szCs w:val="20"/>
          <w:lang w:val="en-US"/>
        </w:rPr>
        <w:t>sinensis</w:t>
      </w:r>
      <w:proofErr w:type="spellEnd"/>
      <w:r w:rsidR="00DF6BA1" w:rsidRPr="00D46733">
        <w:rPr>
          <w:color w:val="231F20"/>
          <w:sz w:val="20"/>
          <w:szCs w:val="20"/>
          <w:lang w:val="en-US"/>
        </w:rPr>
        <w:t xml:space="preserve"> pl</w:t>
      </w:r>
      <w:r w:rsidR="00143ADA" w:rsidRPr="00D46733">
        <w:rPr>
          <w:color w:val="231F20"/>
          <w:sz w:val="20"/>
          <w:szCs w:val="20"/>
          <w:lang w:val="en-US"/>
        </w:rPr>
        <w:t xml:space="preserve">ants </w:t>
      </w:r>
      <w:proofErr w:type="spellStart"/>
      <w:r w:rsidR="002E2B22" w:rsidRPr="00D46733">
        <w:rPr>
          <w:color w:val="231F20"/>
          <w:sz w:val="20"/>
          <w:szCs w:val="20"/>
          <w:lang w:val="en-US"/>
        </w:rPr>
        <w:t>Ruan</w:t>
      </w:r>
      <w:proofErr w:type="spellEnd"/>
      <w:r w:rsidR="002E2B22" w:rsidRPr="00D46733">
        <w:rPr>
          <w:color w:val="231F20"/>
          <w:sz w:val="20"/>
          <w:szCs w:val="20"/>
          <w:lang w:val="en-US"/>
        </w:rPr>
        <w:t xml:space="preserve"> et al. (2007) found </w:t>
      </w:r>
      <w:r w:rsidR="00143ADA" w:rsidRPr="00D46733">
        <w:rPr>
          <w:color w:val="231F20"/>
          <w:sz w:val="20"/>
          <w:szCs w:val="20"/>
          <w:lang w:val="en-US"/>
        </w:rPr>
        <w:t xml:space="preserve">a close relation between low growth </w:t>
      </w:r>
      <w:proofErr w:type="gramStart"/>
      <w:r w:rsidR="00143ADA" w:rsidRPr="00D46733">
        <w:rPr>
          <w:color w:val="231F20"/>
          <w:sz w:val="20"/>
          <w:szCs w:val="20"/>
          <w:lang w:val="en-US"/>
        </w:rPr>
        <w:t>rate</w:t>
      </w:r>
      <w:proofErr w:type="gramEnd"/>
      <w:r w:rsidR="00143ADA" w:rsidRPr="00D46733">
        <w:rPr>
          <w:color w:val="231F20"/>
          <w:sz w:val="20"/>
          <w:szCs w:val="20"/>
          <w:lang w:val="en-US"/>
        </w:rPr>
        <w:t xml:space="preserve">, reduced concentration of total nitrogen in tissues and </w:t>
      </w:r>
      <w:r w:rsidR="002E2B22" w:rsidRPr="00D46733">
        <w:rPr>
          <w:color w:val="231F20"/>
          <w:sz w:val="20"/>
          <w:szCs w:val="20"/>
          <w:lang w:val="en-US"/>
        </w:rPr>
        <w:t>a scarce absorption rate of NO</w:t>
      </w:r>
      <w:r w:rsidR="002E2B22" w:rsidRPr="00D46733">
        <w:rPr>
          <w:color w:val="231F20"/>
          <w:sz w:val="20"/>
          <w:szCs w:val="20"/>
          <w:vertAlign w:val="subscript"/>
          <w:lang w:val="en-US"/>
        </w:rPr>
        <w:t>3</w:t>
      </w:r>
      <w:r w:rsidR="002E2B22" w:rsidRPr="00D46733">
        <w:rPr>
          <w:color w:val="231F20"/>
          <w:sz w:val="20"/>
          <w:szCs w:val="20"/>
          <w:vertAlign w:val="superscript"/>
          <w:lang w:val="en-US"/>
        </w:rPr>
        <w:t>-</w:t>
      </w:r>
      <w:r w:rsidR="002E2B22" w:rsidRPr="00D46733">
        <w:rPr>
          <w:color w:val="231F20"/>
          <w:sz w:val="20"/>
          <w:szCs w:val="20"/>
          <w:lang w:val="en-US"/>
        </w:rPr>
        <w:t>.</w:t>
      </w:r>
    </w:p>
    <w:p w:rsidR="00600344" w:rsidRPr="00D46733" w:rsidRDefault="002E2B22"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lower content of nitrogen within </w:t>
      </w:r>
      <w:r w:rsidR="001C76F7" w:rsidRPr="00D46733">
        <w:rPr>
          <w:color w:val="231F20"/>
          <w:sz w:val="20"/>
          <w:szCs w:val="20"/>
          <w:lang w:val="en-US"/>
        </w:rPr>
        <w:t xml:space="preserve">the tissues could be a direct consequence of the acidification of the medium lacking in AC. Experiments </w:t>
      </w:r>
      <w:r w:rsidR="00D4634C" w:rsidRPr="00D46733">
        <w:rPr>
          <w:color w:val="231F20"/>
          <w:sz w:val="20"/>
          <w:szCs w:val="20"/>
          <w:lang w:val="en-US"/>
        </w:rPr>
        <w:t xml:space="preserve">of nitrogen nutrition </w:t>
      </w:r>
      <w:r w:rsidR="001C76F7" w:rsidRPr="00D46733">
        <w:rPr>
          <w:color w:val="231F20"/>
          <w:sz w:val="20"/>
          <w:szCs w:val="20"/>
          <w:lang w:val="en-US"/>
        </w:rPr>
        <w:t>with</w:t>
      </w:r>
      <w:r w:rsidR="00DF6BA1" w:rsidRPr="00D46733">
        <w:rPr>
          <w:color w:val="231F20"/>
          <w:sz w:val="20"/>
          <w:szCs w:val="20"/>
          <w:lang w:val="en-US"/>
        </w:rPr>
        <w:t xml:space="preserve"> </w:t>
      </w:r>
      <w:proofErr w:type="spellStart"/>
      <w:r w:rsidR="00BF68F0" w:rsidRPr="00D46733">
        <w:rPr>
          <w:i/>
          <w:color w:val="231F20"/>
          <w:sz w:val="20"/>
          <w:szCs w:val="20"/>
          <w:lang w:val="en-US"/>
        </w:rPr>
        <w:t>Picea</w:t>
      </w:r>
      <w:proofErr w:type="spellEnd"/>
      <w:r w:rsidR="00DF6BA1" w:rsidRPr="00D46733">
        <w:rPr>
          <w:color w:val="231F20"/>
          <w:sz w:val="20"/>
          <w:szCs w:val="20"/>
          <w:lang w:val="en-US"/>
        </w:rPr>
        <w:t xml:space="preserve"> </w:t>
      </w:r>
      <w:proofErr w:type="spellStart"/>
      <w:r w:rsidR="001C76F7" w:rsidRPr="00D46733">
        <w:rPr>
          <w:i/>
          <w:color w:val="231F20"/>
          <w:sz w:val="20"/>
          <w:szCs w:val="20"/>
          <w:lang w:val="en-US"/>
        </w:rPr>
        <w:t>abies</w:t>
      </w:r>
      <w:proofErr w:type="spellEnd"/>
      <w:r w:rsidR="001C76F7" w:rsidRPr="00D46733">
        <w:rPr>
          <w:color w:val="231F20"/>
          <w:sz w:val="20"/>
          <w:szCs w:val="20"/>
          <w:lang w:val="en-US"/>
        </w:rPr>
        <w:t xml:space="preserve"> </w:t>
      </w:r>
      <w:r w:rsidR="00D4634C" w:rsidRPr="00D46733">
        <w:rPr>
          <w:color w:val="231F20"/>
          <w:sz w:val="20"/>
          <w:szCs w:val="20"/>
          <w:lang w:val="en-US"/>
        </w:rPr>
        <w:t xml:space="preserve">seedlings </w:t>
      </w:r>
      <w:r w:rsidR="00F11B01">
        <w:rPr>
          <w:color w:val="231F20"/>
          <w:sz w:val="20"/>
          <w:szCs w:val="20"/>
          <w:lang w:val="en-US"/>
        </w:rPr>
        <w:t>led us</w:t>
      </w:r>
      <w:r w:rsidR="00F11B01" w:rsidRPr="00D46733">
        <w:rPr>
          <w:color w:val="231F20"/>
          <w:sz w:val="20"/>
          <w:szCs w:val="20"/>
          <w:lang w:val="en-US"/>
        </w:rPr>
        <w:t xml:space="preserve"> </w:t>
      </w:r>
      <w:r w:rsidR="00D4634C" w:rsidRPr="00D46733">
        <w:rPr>
          <w:color w:val="231F20"/>
          <w:sz w:val="20"/>
          <w:szCs w:val="20"/>
          <w:lang w:val="en-US"/>
        </w:rPr>
        <w:t>to hypothesize that the presence of NH</w:t>
      </w:r>
      <w:r w:rsidR="00D4634C" w:rsidRPr="00D46733">
        <w:rPr>
          <w:color w:val="231F20"/>
          <w:sz w:val="20"/>
          <w:szCs w:val="20"/>
          <w:vertAlign w:val="subscript"/>
          <w:lang w:val="en-US"/>
        </w:rPr>
        <w:t>4</w:t>
      </w:r>
      <w:r w:rsidR="00D4634C" w:rsidRPr="00D46733">
        <w:rPr>
          <w:color w:val="231F20"/>
          <w:sz w:val="20"/>
          <w:szCs w:val="20"/>
          <w:vertAlign w:val="superscript"/>
          <w:lang w:val="en-US"/>
        </w:rPr>
        <w:t>+</w:t>
      </w:r>
      <w:r w:rsidR="00D4634C" w:rsidRPr="00D46733">
        <w:rPr>
          <w:color w:val="231F20"/>
          <w:sz w:val="20"/>
          <w:szCs w:val="20"/>
          <w:lang w:val="en-US"/>
        </w:rPr>
        <w:t xml:space="preserve"> and the low pH of the nutrient solution decreased the assimilation of NO</w:t>
      </w:r>
      <w:r w:rsidR="00D4634C" w:rsidRPr="00D46733">
        <w:rPr>
          <w:color w:val="231F20"/>
          <w:sz w:val="20"/>
          <w:szCs w:val="20"/>
          <w:vertAlign w:val="subscript"/>
          <w:lang w:val="en-US"/>
        </w:rPr>
        <w:t>3</w:t>
      </w:r>
      <w:r w:rsidR="00D4634C" w:rsidRPr="00D46733">
        <w:rPr>
          <w:color w:val="231F20"/>
          <w:sz w:val="20"/>
          <w:szCs w:val="20"/>
          <w:vertAlign w:val="superscript"/>
          <w:lang w:val="en-US"/>
        </w:rPr>
        <w:t>-</w:t>
      </w:r>
      <w:r w:rsidR="00D4634C" w:rsidRPr="00D46733">
        <w:rPr>
          <w:color w:val="231F20"/>
          <w:sz w:val="20"/>
          <w:szCs w:val="20"/>
          <w:lang w:val="en-US"/>
        </w:rPr>
        <w:t xml:space="preserve"> </w:t>
      </w:r>
      <w:r w:rsidR="00622699" w:rsidRPr="00D46733">
        <w:rPr>
          <w:color w:val="231F20"/>
          <w:sz w:val="20"/>
          <w:szCs w:val="20"/>
          <w:lang w:val="en-US"/>
        </w:rPr>
        <w:t xml:space="preserve">and inhibited the nitrate </w:t>
      </w:r>
      <w:proofErr w:type="spellStart"/>
      <w:r w:rsidR="00622699" w:rsidRPr="00D46733">
        <w:rPr>
          <w:color w:val="231F20"/>
          <w:sz w:val="20"/>
          <w:szCs w:val="20"/>
          <w:lang w:val="en-US"/>
        </w:rPr>
        <w:t>reductase</w:t>
      </w:r>
      <w:proofErr w:type="spellEnd"/>
      <w:r w:rsidR="00622699" w:rsidRPr="00D46733">
        <w:rPr>
          <w:color w:val="231F20"/>
          <w:sz w:val="20"/>
          <w:szCs w:val="20"/>
          <w:lang w:val="en-US"/>
        </w:rPr>
        <w:t xml:space="preserve"> activity</w:t>
      </w:r>
      <w:r w:rsidR="00C03C88" w:rsidRPr="00D46733">
        <w:rPr>
          <w:color w:val="231F20"/>
          <w:sz w:val="20"/>
          <w:szCs w:val="20"/>
          <w:lang w:val="en-US"/>
        </w:rPr>
        <w:t>,</w:t>
      </w:r>
      <w:r w:rsidR="00622699" w:rsidRPr="00D46733">
        <w:rPr>
          <w:color w:val="231F20"/>
          <w:sz w:val="20"/>
          <w:szCs w:val="20"/>
          <w:lang w:val="en-US"/>
        </w:rPr>
        <w:t xml:space="preserve"> </w:t>
      </w:r>
      <w:r w:rsidR="00C03C88" w:rsidRPr="00D46733">
        <w:rPr>
          <w:color w:val="231F20"/>
          <w:sz w:val="20"/>
          <w:szCs w:val="20"/>
          <w:lang w:val="en-US"/>
        </w:rPr>
        <w:t xml:space="preserve">the key enzyme of nitrogen metabolism in plants </w:t>
      </w:r>
      <w:r w:rsidR="00622699" w:rsidRPr="00D46733">
        <w:rPr>
          <w:color w:val="231F20"/>
          <w:sz w:val="20"/>
          <w:szCs w:val="20"/>
          <w:lang w:val="en-US"/>
        </w:rPr>
        <w:t>(</w:t>
      </w:r>
      <w:proofErr w:type="spellStart"/>
      <w:r w:rsidR="00622699" w:rsidRPr="00D46733">
        <w:rPr>
          <w:color w:val="231F20"/>
          <w:sz w:val="20"/>
          <w:szCs w:val="20"/>
          <w:lang w:val="en-US"/>
        </w:rPr>
        <w:t>Peuke</w:t>
      </w:r>
      <w:proofErr w:type="spellEnd"/>
      <w:r w:rsidR="00622699" w:rsidRPr="00D46733">
        <w:rPr>
          <w:color w:val="231F20"/>
          <w:sz w:val="20"/>
          <w:szCs w:val="20"/>
          <w:lang w:val="en-US"/>
        </w:rPr>
        <w:t xml:space="preserve"> and </w:t>
      </w:r>
      <w:proofErr w:type="spellStart"/>
      <w:r w:rsidR="00622699" w:rsidRPr="00D46733">
        <w:rPr>
          <w:color w:val="231F20"/>
          <w:sz w:val="20"/>
          <w:szCs w:val="20"/>
          <w:lang w:val="en-US"/>
        </w:rPr>
        <w:t>Tischner</w:t>
      </w:r>
      <w:proofErr w:type="spellEnd"/>
      <w:r w:rsidR="00622699" w:rsidRPr="00D46733">
        <w:rPr>
          <w:color w:val="231F20"/>
          <w:sz w:val="20"/>
          <w:szCs w:val="20"/>
          <w:lang w:val="en-US"/>
        </w:rPr>
        <w:t xml:space="preserve"> 1991). In </w:t>
      </w:r>
      <w:r w:rsidR="00304CCA" w:rsidRPr="00D46733">
        <w:rPr>
          <w:color w:val="231F20"/>
          <w:sz w:val="20"/>
          <w:szCs w:val="20"/>
          <w:lang w:val="en-US"/>
        </w:rPr>
        <w:t xml:space="preserve">our </w:t>
      </w:r>
      <w:r w:rsidR="00622699" w:rsidRPr="00D46733">
        <w:rPr>
          <w:color w:val="231F20"/>
          <w:sz w:val="20"/>
          <w:szCs w:val="20"/>
          <w:lang w:val="en-US"/>
        </w:rPr>
        <w:t>experiment</w:t>
      </w:r>
      <w:r w:rsidR="00304CCA" w:rsidRPr="00D46733">
        <w:rPr>
          <w:color w:val="231F20"/>
          <w:sz w:val="20"/>
          <w:szCs w:val="20"/>
          <w:lang w:val="en-US"/>
        </w:rPr>
        <w:t>,</w:t>
      </w:r>
      <w:r w:rsidR="00622699" w:rsidRPr="00D46733">
        <w:rPr>
          <w:color w:val="231F20"/>
          <w:sz w:val="20"/>
          <w:szCs w:val="20"/>
          <w:lang w:val="en-US"/>
        </w:rPr>
        <w:t xml:space="preserve"> </w:t>
      </w:r>
      <w:r w:rsidR="00622699" w:rsidRPr="00D46733">
        <w:rPr>
          <w:i/>
          <w:color w:val="231F20"/>
          <w:sz w:val="20"/>
          <w:szCs w:val="20"/>
          <w:lang w:val="en-US"/>
        </w:rPr>
        <w:t xml:space="preserve">A. </w:t>
      </w:r>
      <w:proofErr w:type="spellStart"/>
      <w:r w:rsidR="00622699" w:rsidRPr="00D46733">
        <w:rPr>
          <w:i/>
          <w:color w:val="231F20"/>
          <w:sz w:val="20"/>
          <w:szCs w:val="20"/>
          <w:lang w:val="en-US"/>
        </w:rPr>
        <w:t>barbadensis</w:t>
      </w:r>
      <w:proofErr w:type="spellEnd"/>
      <w:r w:rsidR="00622699" w:rsidRPr="00D46733">
        <w:rPr>
          <w:color w:val="231F20"/>
          <w:sz w:val="20"/>
          <w:szCs w:val="20"/>
          <w:lang w:val="en-US"/>
        </w:rPr>
        <w:t xml:space="preserve"> shoots were exposed to similar condition in absence of AC: low pH of the medium and </w:t>
      </w:r>
      <w:r w:rsidR="00F11B01" w:rsidRPr="00D46733">
        <w:rPr>
          <w:color w:val="231F20"/>
          <w:sz w:val="20"/>
          <w:szCs w:val="20"/>
          <w:lang w:val="en-US"/>
        </w:rPr>
        <w:t>putative</w:t>
      </w:r>
      <w:r w:rsidR="00622699" w:rsidRPr="00D46733">
        <w:rPr>
          <w:color w:val="231F20"/>
          <w:sz w:val="20"/>
          <w:szCs w:val="20"/>
          <w:lang w:val="en-US"/>
        </w:rPr>
        <w:t xml:space="preserve"> higher availability of NH</w:t>
      </w:r>
      <w:r w:rsidR="00622699" w:rsidRPr="00D46733">
        <w:rPr>
          <w:color w:val="231F20"/>
          <w:sz w:val="20"/>
          <w:szCs w:val="20"/>
          <w:vertAlign w:val="subscript"/>
          <w:lang w:val="en-US"/>
        </w:rPr>
        <w:t>4</w:t>
      </w:r>
      <w:r w:rsidR="00622699" w:rsidRPr="00D46733">
        <w:rPr>
          <w:color w:val="231F20"/>
          <w:sz w:val="20"/>
          <w:szCs w:val="20"/>
          <w:vertAlign w:val="superscript"/>
          <w:lang w:val="en-US"/>
        </w:rPr>
        <w:t>+</w:t>
      </w:r>
      <w:r w:rsidR="00622699" w:rsidRPr="00D46733">
        <w:rPr>
          <w:color w:val="231F20"/>
          <w:sz w:val="20"/>
          <w:szCs w:val="20"/>
          <w:lang w:val="en-US"/>
        </w:rPr>
        <w:t xml:space="preserve"> ions. </w:t>
      </w:r>
      <w:r w:rsidR="00600344" w:rsidRPr="00D46733">
        <w:rPr>
          <w:color w:val="231F20"/>
          <w:sz w:val="20"/>
          <w:szCs w:val="20"/>
          <w:lang w:val="en-US"/>
        </w:rPr>
        <w:t xml:space="preserve">The hypothesis suggested is that </w:t>
      </w:r>
      <w:r w:rsidR="00600344" w:rsidRPr="00D46733">
        <w:rPr>
          <w:i/>
          <w:color w:val="231F20"/>
          <w:sz w:val="20"/>
          <w:szCs w:val="20"/>
          <w:lang w:val="en-US"/>
        </w:rPr>
        <w:t xml:space="preserve">A. </w:t>
      </w:r>
      <w:proofErr w:type="spellStart"/>
      <w:r w:rsidR="00600344" w:rsidRPr="00D46733">
        <w:rPr>
          <w:i/>
          <w:color w:val="231F20"/>
          <w:sz w:val="20"/>
          <w:szCs w:val="20"/>
          <w:lang w:val="en-US"/>
        </w:rPr>
        <w:t>barbadensis</w:t>
      </w:r>
      <w:proofErr w:type="spellEnd"/>
      <w:r w:rsidR="00600344" w:rsidRPr="00D46733">
        <w:rPr>
          <w:color w:val="231F20"/>
          <w:sz w:val="20"/>
          <w:szCs w:val="20"/>
          <w:lang w:val="en-US"/>
        </w:rPr>
        <w:t xml:space="preserve"> shoots request a lower NH</w:t>
      </w:r>
      <w:r w:rsidR="00600344" w:rsidRPr="00D46733">
        <w:rPr>
          <w:color w:val="231F20"/>
          <w:sz w:val="20"/>
          <w:szCs w:val="20"/>
          <w:vertAlign w:val="subscript"/>
          <w:lang w:val="en-US"/>
        </w:rPr>
        <w:t>4</w:t>
      </w:r>
      <w:r w:rsidR="00600344" w:rsidRPr="00D46733">
        <w:rPr>
          <w:color w:val="231F20"/>
          <w:sz w:val="20"/>
          <w:szCs w:val="20"/>
          <w:vertAlign w:val="superscript"/>
          <w:lang w:val="en-US"/>
        </w:rPr>
        <w:t>+</w:t>
      </w:r>
      <w:r w:rsidR="006A38F2">
        <w:rPr>
          <w:color w:val="231F20"/>
          <w:sz w:val="20"/>
          <w:szCs w:val="20"/>
          <w:lang w:val="en-US"/>
        </w:rPr>
        <w:t>/</w:t>
      </w:r>
      <w:r w:rsidR="00600344" w:rsidRPr="00D46733">
        <w:rPr>
          <w:color w:val="231F20"/>
          <w:sz w:val="20"/>
          <w:szCs w:val="20"/>
          <w:lang w:val="en-US"/>
        </w:rPr>
        <w:t>NO</w:t>
      </w:r>
      <w:r w:rsidR="00600344" w:rsidRPr="00D46733">
        <w:rPr>
          <w:color w:val="231F20"/>
          <w:sz w:val="20"/>
          <w:szCs w:val="20"/>
          <w:vertAlign w:val="subscript"/>
          <w:lang w:val="en-US"/>
        </w:rPr>
        <w:t>3</w:t>
      </w:r>
      <w:r w:rsidR="00600344" w:rsidRPr="00D46733">
        <w:rPr>
          <w:color w:val="231F20"/>
          <w:sz w:val="20"/>
          <w:szCs w:val="20"/>
          <w:vertAlign w:val="superscript"/>
          <w:lang w:val="en-US"/>
        </w:rPr>
        <w:t>-</w:t>
      </w:r>
      <w:r w:rsidR="00600344" w:rsidRPr="00D46733">
        <w:rPr>
          <w:color w:val="231F20"/>
          <w:sz w:val="20"/>
          <w:szCs w:val="20"/>
          <w:lang w:val="en-US"/>
        </w:rPr>
        <w:t xml:space="preserve"> ratio than that provided through MS medium to better assimilate nitrogen and therefore rapidly grow.</w:t>
      </w:r>
    </w:p>
    <w:p w:rsidR="00101F18" w:rsidRPr="00D46733" w:rsidRDefault="00101F18" w:rsidP="00D46733">
      <w:pPr>
        <w:autoSpaceDE w:val="0"/>
        <w:autoSpaceDN w:val="0"/>
        <w:adjustRightInd w:val="0"/>
        <w:spacing w:line="480" w:lineRule="auto"/>
        <w:jc w:val="both"/>
        <w:rPr>
          <w:sz w:val="20"/>
          <w:szCs w:val="20"/>
          <w:lang w:val="en-US"/>
        </w:rPr>
      </w:pPr>
      <w:r w:rsidRPr="00D46733">
        <w:rPr>
          <w:sz w:val="20"/>
          <w:szCs w:val="20"/>
          <w:lang w:val="en-US"/>
        </w:rPr>
        <w:t xml:space="preserve">However, despite the significant buffer effect </w:t>
      </w:r>
      <w:r w:rsidR="00F11B01">
        <w:rPr>
          <w:sz w:val="20"/>
          <w:szCs w:val="20"/>
          <w:lang w:val="en-US"/>
        </w:rPr>
        <w:t>evidenced</w:t>
      </w:r>
      <w:r w:rsidR="00F11B01" w:rsidRPr="00D46733">
        <w:rPr>
          <w:sz w:val="20"/>
          <w:szCs w:val="20"/>
          <w:lang w:val="en-US"/>
        </w:rPr>
        <w:t xml:space="preserve"> </w:t>
      </w:r>
      <w:r w:rsidRPr="00D46733">
        <w:rPr>
          <w:sz w:val="20"/>
          <w:szCs w:val="20"/>
          <w:lang w:val="en-US"/>
        </w:rPr>
        <w:t xml:space="preserve">by the experiments, the involvement of other factors cannot be excluded to explain the promoting role of AC in </w:t>
      </w:r>
      <w:proofErr w:type="spellStart"/>
      <w:r w:rsidRPr="00D46733">
        <w:rPr>
          <w:i/>
          <w:sz w:val="20"/>
          <w:szCs w:val="20"/>
          <w:lang w:val="en-US"/>
        </w:rPr>
        <w:t>in</w:t>
      </w:r>
      <w:proofErr w:type="spellEnd"/>
      <w:r w:rsidRPr="00D46733">
        <w:rPr>
          <w:i/>
          <w:sz w:val="20"/>
          <w:szCs w:val="20"/>
          <w:lang w:val="en-US"/>
        </w:rPr>
        <w:t xml:space="preserve"> vitro</w:t>
      </w:r>
      <w:r w:rsidRPr="00D46733">
        <w:rPr>
          <w:sz w:val="20"/>
          <w:szCs w:val="20"/>
          <w:lang w:val="en-US"/>
        </w:rPr>
        <w:t xml:space="preserve"> shoots growth. Previous investigations</w:t>
      </w:r>
      <w:r w:rsidR="006F7B70" w:rsidRPr="00D46733">
        <w:rPr>
          <w:sz w:val="20"/>
          <w:szCs w:val="20"/>
          <w:lang w:val="en-US"/>
        </w:rPr>
        <w:t xml:space="preserve"> concerning AC </w:t>
      </w:r>
      <w:r w:rsidRPr="00D46733">
        <w:rPr>
          <w:sz w:val="20"/>
          <w:szCs w:val="20"/>
          <w:lang w:val="en-US"/>
        </w:rPr>
        <w:t>focused also on the</w:t>
      </w:r>
      <w:r w:rsidR="0068669F" w:rsidRPr="00D46733">
        <w:rPr>
          <w:sz w:val="20"/>
          <w:szCs w:val="20"/>
          <w:lang w:val="en-US"/>
        </w:rPr>
        <w:t xml:space="preserve"> effects of</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darkening of the root environment (Dumas and </w:t>
      </w:r>
      <w:proofErr w:type="spellStart"/>
      <w:r w:rsidRPr="00D46733">
        <w:rPr>
          <w:sz w:val="20"/>
          <w:szCs w:val="20"/>
          <w:lang w:val="en-US"/>
        </w:rPr>
        <w:t>Monteuuis</w:t>
      </w:r>
      <w:proofErr w:type="spellEnd"/>
      <w:r w:rsidRPr="00D46733">
        <w:rPr>
          <w:sz w:val="20"/>
          <w:szCs w:val="20"/>
          <w:lang w:val="en-US"/>
        </w:rPr>
        <w:t xml:space="preserve"> 1995; Yan et al.</w:t>
      </w:r>
      <w:r w:rsidR="0068669F" w:rsidRPr="00D46733">
        <w:rPr>
          <w:sz w:val="20"/>
          <w:szCs w:val="20"/>
          <w:lang w:val="en-US"/>
        </w:rPr>
        <w:t xml:space="preserve"> 2006), the</w:t>
      </w:r>
      <w:r w:rsidRPr="00D46733">
        <w:rPr>
          <w:sz w:val="20"/>
          <w:szCs w:val="20"/>
          <w:lang w:val="en-US"/>
        </w:rPr>
        <w:t xml:space="preserve"> removal of growth inhibitors and hormona</w:t>
      </w:r>
      <w:r w:rsidR="0068669F" w:rsidRPr="00D46733">
        <w:rPr>
          <w:sz w:val="20"/>
          <w:szCs w:val="20"/>
          <w:lang w:val="en-US"/>
        </w:rPr>
        <w:t>l excess f</w:t>
      </w:r>
      <w:r w:rsidR="00BB7D24" w:rsidRPr="00D46733">
        <w:rPr>
          <w:sz w:val="20"/>
          <w:szCs w:val="20"/>
          <w:lang w:val="en-US"/>
        </w:rPr>
        <w:t>rom the medium (</w:t>
      </w:r>
      <w:proofErr w:type="spellStart"/>
      <w:r w:rsidR="00BB7D24" w:rsidRPr="00D46733">
        <w:rPr>
          <w:sz w:val="20"/>
          <w:szCs w:val="20"/>
          <w:lang w:val="en-US"/>
        </w:rPr>
        <w:t>Fridborg</w:t>
      </w:r>
      <w:proofErr w:type="spellEnd"/>
      <w:r w:rsidR="00BB7D24" w:rsidRPr="00D46733">
        <w:rPr>
          <w:sz w:val="20"/>
          <w:szCs w:val="20"/>
          <w:lang w:val="en-US"/>
        </w:rPr>
        <w:t xml:space="preserve"> et al.</w:t>
      </w:r>
      <w:r w:rsidR="0068669F" w:rsidRPr="00D46733">
        <w:rPr>
          <w:sz w:val="20"/>
          <w:szCs w:val="20"/>
          <w:lang w:val="en-US"/>
        </w:rPr>
        <w:t xml:space="preserve"> 1978) and</w:t>
      </w:r>
      <w:r w:rsidRPr="00D46733">
        <w:rPr>
          <w:sz w:val="20"/>
          <w:szCs w:val="20"/>
          <w:lang w:val="en-US"/>
        </w:rPr>
        <w:t xml:space="preserve"> </w:t>
      </w:r>
      <w:r w:rsidR="0068669F" w:rsidRPr="00D46733">
        <w:rPr>
          <w:sz w:val="20"/>
          <w:szCs w:val="20"/>
          <w:lang w:val="en-US"/>
        </w:rPr>
        <w:t xml:space="preserve">the </w:t>
      </w:r>
      <w:r w:rsidRPr="00D46733">
        <w:rPr>
          <w:sz w:val="20"/>
          <w:szCs w:val="20"/>
          <w:lang w:val="en-US"/>
        </w:rPr>
        <w:t xml:space="preserve">hydrolysis </w:t>
      </w:r>
      <w:r w:rsidR="0068669F" w:rsidRPr="00D46733">
        <w:rPr>
          <w:sz w:val="20"/>
          <w:szCs w:val="20"/>
          <w:lang w:val="en-US"/>
        </w:rPr>
        <w:t xml:space="preserve">of sucrose </w:t>
      </w:r>
      <w:r w:rsidRPr="00D46733">
        <w:rPr>
          <w:sz w:val="20"/>
          <w:szCs w:val="20"/>
          <w:lang w:val="en-US"/>
        </w:rPr>
        <w:t>to glucose and fructose upon autoclaving (</w:t>
      </w:r>
      <w:proofErr w:type="spellStart"/>
      <w:r w:rsidR="00E358C7" w:rsidRPr="00D46733">
        <w:rPr>
          <w:sz w:val="20"/>
          <w:szCs w:val="20"/>
          <w:lang w:val="en-US"/>
        </w:rPr>
        <w:t>Wann</w:t>
      </w:r>
      <w:proofErr w:type="spellEnd"/>
      <w:r w:rsidR="00E358C7" w:rsidRPr="00D46733">
        <w:rPr>
          <w:sz w:val="20"/>
          <w:szCs w:val="20"/>
          <w:lang w:val="en-US"/>
        </w:rPr>
        <w:t xml:space="preserve"> et al.</w:t>
      </w:r>
      <w:r w:rsidRPr="00D46733">
        <w:rPr>
          <w:sz w:val="20"/>
          <w:szCs w:val="20"/>
          <w:lang w:val="en-US"/>
        </w:rPr>
        <w:t xml:space="preserve"> 1997</w:t>
      </w:r>
      <w:r w:rsidR="004C6B48" w:rsidRPr="00D46733">
        <w:rPr>
          <w:sz w:val="20"/>
          <w:szCs w:val="20"/>
          <w:lang w:val="en-US"/>
        </w:rPr>
        <w:t xml:space="preserve">; Pan and van </w:t>
      </w:r>
      <w:proofErr w:type="spellStart"/>
      <w:r w:rsidR="004C6B48" w:rsidRPr="00D46733">
        <w:rPr>
          <w:sz w:val="20"/>
          <w:szCs w:val="20"/>
          <w:lang w:val="en-US"/>
        </w:rPr>
        <w:t>Staden</w:t>
      </w:r>
      <w:proofErr w:type="spellEnd"/>
      <w:r w:rsidR="004C6B48" w:rsidRPr="00D46733">
        <w:rPr>
          <w:sz w:val="20"/>
          <w:szCs w:val="20"/>
          <w:lang w:val="en-US"/>
        </w:rPr>
        <w:t xml:space="preserve"> 1999)</w:t>
      </w:r>
      <w:r w:rsidR="006F7B70" w:rsidRPr="00D46733">
        <w:rPr>
          <w:sz w:val="20"/>
          <w:szCs w:val="20"/>
          <w:lang w:val="en-US"/>
        </w:rPr>
        <w:t>.</w:t>
      </w:r>
    </w:p>
    <w:p w:rsidR="009854B0" w:rsidRPr="00D46733" w:rsidRDefault="00583037"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differences observed in the mineral composition of shoots may be partially due to the AC influence; </w:t>
      </w:r>
      <w:r w:rsidR="00F11B01">
        <w:rPr>
          <w:color w:val="231F20"/>
          <w:sz w:val="20"/>
          <w:szCs w:val="20"/>
          <w:lang w:val="en-US"/>
        </w:rPr>
        <w:t>this</w:t>
      </w:r>
      <w:r w:rsidR="00F11B01" w:rsidRPr="00D46733">
        <w:rPr>
          <w:color w:val="231F20"/>
          <w:sz w:val="20"/>
          <w:szCs w:val="20"/>
          <w:lang w:val="en-US"/>
        </w:rPr>
        <w:t xml:space="preserve"> </w:t>
      </w:r>
      <w:r w:rsidRPr="00D46733">
        <w:rPr>
          <w:color w:val="231F20"/>
          <w:sz w:val="20"/>
          <w:szCs w:val="20"/>
          <w:lang w:val="en-US"/>
        </w:rPr>
        <w:t>can significantly impact available elemental composition through adsorption, pH alteration and contribution of impurities (</w:t>
      </w:r>
      <w:r w:rsidR="00227C51" w:rsidRPr="00D46733">
        <w:rPr>
          <w:color w:val="231F20"/>
          <w:sz w:val="20"/>
          <w:szCs w:val="20"/>
          <w:lang w:val="en-US"/>
        </w:rPr>
        <w:t>V</w:t>
      </w:r>
      <w:r w:rsidR="00BB7D24" w:rsidRPr="00D46733">
        <w:rPr>
          <w:color w:val="231F20"/>
          <w:sz w:val="20"/>
          <w:szCs w:val="20"/>
          <w:lang w:val="en-US"/>
        </w:rPr>
        <w:t xml:space="preserve">an Winkle and </w:t>
      </w:r>
      <w:proofErr w:type="spellStart"/>
      <w:r w:rsidR="00BB7D24" w:rsidRPr="00D46733">
        <w:rPr>
          <w:color w:val="231F20"/>
          <w:sz w:val="20"/>
          <w:szCs w:val="20"/>
          <w:lang w:val="en-US"/>
        </w:rPr>
        <w:t>Pullmann</w:t>
      </w:r>
      <w:proofErr w:type="spellEnd"/>
      <w:r w:rsidRPr="00D46733">
        <w:rPr>
          <w:color w:val="231F20"/>
          <w:sz w:val="20"/>
          <w:szCs w:val="20"/>
          <w:lang w:val="en-US"/>
        </w:rPr>
        <w:t xml:space="preserve"> 2003).</w:t>
      </w:r>
    </w:p>
    <w:p w:rsidR="00583037" w:rsidRPr="00D46733" w:rsidRDefault="002663FC"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The ability of AC to capture </w:t>
      </w:r>
      <w:proofErr w:type="spellStart"/>
      <w:r w:rsidRPr="00D46733">
        <w:rPr>
          <w:color w:val="231F20"/>
          <w:sz w:val="20"/>
          <w:szCs w:val="20"/>
          <w:lang w:val="en-US"/>
        </w:rPr>
        <w:t>cations</w:t>
      </w:r>
      <w:proofErr w:type="spellEnd"/>
      <w:r w:rsidRPr="00D46733">
        <w:rPr>
          <w:color w:val="231F20"/>
          <w:sz w:val="20"/>
          <w:szCs w:val="20"/>
          <w:lang w:val="en-US"/>
        </w:rPr>
        <w:t xml:space="preserve"> on its </w:t>
      </w:r>
      <w:r w:rsidR="00965AEB" w:rsidRPr="00D46733">
        <w:rPr>
          <w:color w:val="231F20"/>
          <w:sz w:val="20"/>
          <w:szCs w:val="20"/>
          <w:lang w:val="en-US"/>
        </w:rPr>
        <w:t xml:space="preserve">particle </w:t>
      </w:r>
      <w:r w:rsidRPr="00D46733">
        <w:rPr>
          <w:color w:val="231F20"/>
          <w:sz w:val="20"/>
          <w:szCs w:val="20"/>
          <w:lang w:val="en-US"/>
        </w:rPr>
        <w:t xml:space="preserve">surface may </w:t>
      </w:r>
      <w:r w:rsidR="001249D5" w:rsidRPr="00D46733">
        <w:rPr>
          <w:color w:val="231F20"/>
          <w:sz w:val="20"/>
          <w:szCs w:val="20"/>
          <w:lang w:val="en-US"/>
        </w:rPr>
        <w:t>have</w:t>
      </w:r>
      <w:r w:rsidRPr="00D46733">
        <w:rPr>
          <w:color w:val="231F20"/>
          <w:sz w:val="20"/>
          <w:szCs w:val="20"/>
          <w:lang w:val="en-US"/>
        </w:rPr>
        <w:t xml:space="preserve"> reduced </w:t>
      </w:r>
      <w:r w:rsidR="008C0E60" w:rsidRPr="00D46733">
        <w:rPr>
          <w:color w:val="231F20"/>
          <w:sz w:val="20"/>
          <w:szCs w:val="20"/>
          <w:lang w:val="en-US"/>
        </w:rPr>
        <w:t xml:space="preserve">the </w:t>
      </w:r>
      <w:r w:rsidRPr="00D46733">
        <w:rPr>
          <w:color w:val="231F20"/>
          <w:sz w:val="20"/>
          <w:szCs w:val="20"/>
          <w:lang w:val="en-US"/>
        </w:rPr>
        <w:t xml:space="preserve">uptake by the </w:t>
      </w:r>
      <w:r w:rsidR="0003405E" w:rsidRPr="00D46733">
        <w:rPr>
          <w:color w:val="231F20"/>
          <w:sz w:val="20"/>
          <w:szCs w:val="20"/>
          <w:lang w:val="en-US"/>
        </w:rPr>
        <w:t>explants and therefore</w:t>
      </w:r>
      <w:r w:rsidRPr="00D46733">
        <w:rPr>
          <w:color w:val="231F20"/>
          <w:sz w:val="20"/>
          <w:szCs w:val="20"/>
          <w:lang w:val="en-US"/>
        </w:rPr>
        <w:t xml:space="preserve"> result in a lower concentration of </w:t>
      </w:r>
      <w:proofErr w:type="spellStart"/>
      <w:r w:rsidRPr="00D46733">
        <w:rPr>
          <w:color w:val="231F20"/>
          <w:sz w:val="20"/>
          <w:szCs w:val="20"/>
          <w:lang w:val="en-US"/>
        </w:rPr>
        <w:t>cations</w:t>
      </w:r>
      <w:proofErr w:type="spellEnd"/>
      <w:r w:rsidRPr="00D46733">
        <w:rPr>
          <w:color w:val="231F20"/>
          <w:sz w:val="20"/>
          <w:szCs w:val="20"/>
          <w:lang w:val="en-US"/>
        </w:rPr>
        <w:t xml:space="preserve"> in tissues. Moreover, </w:t>
      </w:r>
      <w:r w:rsidR="0003405E" w:rsidRPr="00D46733">
        <w:rPr>
          <w:color w:val="231F20"/>
          <w:sz w:val="20"/>
          <w:szCs w:val="20"/>
          <w:lang w:val="en-US"/>
        </w:rPr>
        <w:t xml:space="preserve">in absence of AC, </w:t>
      </w:r>
      <w:r w:rsidRPr="00D46733">
        <w:rPr>
          <w:color w:val="231F20"/>
          <w:sz w:val="20"/>
          <w:szCs w:val="20"/>
          <w:lang w:val="en-US"/>
        </w:rPr>
        <w:t xml:space="preserve">the higher concentrations of iron and boron in shoots may be correlated with a major uptake rate of these ions when the pH of the medium drops. </w:t>
      </w:r>
      <w:r w:rsidR="00E2168B" w:rsidRPr="00D46733">
        <w:rPr>
          <w:color w:val="231F20"/>
          <w:sz w:val="20"/>
          <w:szCs w:val="20"/>
          <w:lang w:val="en-US"/>
        </w:rPr>
        <w:t xml:space="preserve">The large increase of iron in the tissues after 40 days of culture on medium lacking in AC </w:t>
      </w:r>
      <w:r w:rsidR="00734238">
        <w:rPr>
          <w:color w:val="231F20"/>
          <w:sz w:val="20"/>
          <w:szCs w:val="20"/>
          <w:lang w:val="en-US"/>
        </w:rPr>
        <w:t xml:space="preserve">(Fig. 3) </w:t>
      </w:r>
      <w:r w:rsidR="00E2168B" w:rsidRPr="00D46733">
        <w:rPr>
          <w:color w:val="231F20"/>
          <w:sz w:val="20"/>
          <w:szCs w:val="20"/>
          <w:lang w:val="en-US"/>
        </w:rPr>
        <w:t xml:space="preserve">may be </w:t>
      </w:r>
      <w:r w:rsidR="00F92CE4" w:rsidRPr="00D46733">
        <w:rPr>
          <w:color w:val="231F20"/>
          <w:sz w:val="20"/>
          <w:szCs w:val="20"/>
          <w:lang w:val="en-US"/>
        </w:rPr>
        <w:t>a</w:t>
      </w:r>
      <w:r w:rsidR="001249D5" w:rsidRPr="00D46733">
        <w:rPr>
          <w:color w:val="231F20"/>
          <w:sz w:val="20"/>
          <w:szCs w:val="20"/>
          <w:lang w:val="en-US"/>
        </w:rPr>
        <w:t xml:space="preserve"> further factor</w:t>
      </w:r>
      <w:r w:rsidR="00965AEB" w:rsidRPr="00D46733">
        <w:rPr>
          <w:color w:val="231F20"/>
          <w:sz w:val="20"/>
          <w:szCs w:val="20"/>
          <w:lang w:val="en-US"/>
        </w:rPr>
        <w:t xml:space="preserve"> </w:t>
      </w:r>
      <w:r w:rsidR="00F92CE4" w:rsidRPr="00D46733">
        <w:rPr>
          <w:color w:val="231F20"/>
          <w:sz w:val="20"/>
          <w:szCs w:val="20"/>
          <w:lang w:val="en-US"/>
        </w:rPr>
        <w:t>of stress</w:t>
      </w:r>
      <w:r w:rsidR="001249D5" w:rsidRPr="00D46733">
        <w:rPr>
          <w:color w:val="231F20"/>
          <w:sz w:val="20"/>
          <w:szCs w:val="20"/>
          <w:lang w:val="en-US"/>
        </w:rPr>
        <w:t xml:space="preserve"> </w:t>
      </w:r>
      <w:r w:rsidR="001249D5" w:rsidRPr="00D46733">
        <w:rPr>
          <w:color w:val="231F20"/>
          <w:sz w:val="20"/>
          <w:szCs w:val="20"/>
          <w:lang w:val="en-US"/>
        </w:rPr>
        <w:lastRenderedPageBreak/>
        <w:t>responsible for the growth inhibition</w:t>
      </w:r>
      <w:r w:rsidR="00965AEB" w:rsidRPr="00D46733">
        <w:rPr>
          <w:color w:val="231F20"/>
          <w:sz w:val="20"/>
          <w:szCs w:val="20"/>
          <w:lang w:val="en-US"/>
        </w:rPr>
        <w:t>.</w:t>
      </w:r>
      <w:r w:rsidR="00F92CE4" w:rsidRPr="00D46733">
        <w:rPr>
          <w:color w:val="231F20"/>
          <w:sz w:val="20"/>
          <w:szCs w:val="20"/>
          <w:lang w:val="en-US"/>
        </w:rPr>
        <w:t xml:space="preserve"> Iron in</w:t>
      </w:r>
      <w:r w:rsidR="00965AEB" w:rsidRPr="00D46733">
        <w:rPr>
          <w:color w:val="231F20"/>
          <w:sz w:val="20"/>
          <w:szCs w:val="20"/>
          <w:lang w:val="en-US"/>
        </w:rPr>
        <w:t xml:space="preserve"> tissue</w:t>
      </w:r>
      <w:r w:rsidR="00D1585D" w:rsidRPr="00D46733">
        <w:rPr>
          <w:color w:val="231F20"/>
          <w:sz w:val="20"/>
          <w:szCs w:val="20"/>
          <w:lang w:val="en-US"/>
        </w:rPr>
        <w:t>s</w:t>
      </w:r>
      <w:r w:rsidR="00F92CE4" w:rsidRPr="00D46733">
        <w:rPr>
          <w:color w:val="231F20"/>
          <w:sz w:val="20"/>
          <w:szCs w:val="20"/>
          <w:lang w:val="en-US"/>
        </w:rPr>
        <w:t xml:space="preserve"> catalyze</w:t>
      </w:r>
      <w:r w:rsidR="00965AEB" w:rsidRPr="00D46733">
        <w:rPr>
          <w:color w:val="231F20"/>
          <w:sz w:val="20"/>
          <w:szCs w:val="20"/>
          <w:lang w:val="en-US"/>
        </w:rPr>
        <w:t>s</w:t>
      </w:r>
      <w:r w:rsidR="00F92CE4" w:rsidRPr="00D46733">
        <w:rPr>
          <w:color w:val="231F20"/>
          <w:sz w:val="20"/>
          <w:szCs w:val="20"/>
          <w:lang w:val="en-US"/>
        </w:rPr>
        <w:t xml:space="preserve"> the generation of active oxygen species via the Fenton Reaction leading to oxidative stress and growth reduction (</w:t>
      </w:r>
      <w:r w:rsidR="00D67BCA" w:rsidRPr="00D46733">
        <w:rPr>
          <w:color w:val="231F20"/>
          <w:sz w:val="20"/>
          <w:szCs w:val="20"/>
          <w:lang w:val="en-US"/>
        </w:rPr>
        <w:t>Wu et al.</w:t>
      </w:r>
      <w:r w:rsidR="00F92CE4" w:rsidRPr="00D46733">
        <w:rPr>
          <w:color w:val="231F20"/>
          <w:sz w:val="20"/>
          <w:szCs w:val="20"/>
          <w:lang w:val="en-US"/>
        </w:rPr>
        <w:t xml:space="preserve"> 1998)</w:t>
      </w:r>
      <w:r w:rsidR="00F57846" w:rsidRPr="00D46733">
        <w:rPr>
          <w:color w:val="231F20"/>
          <w:sz w:val="20"/>
          <w:szCs w:val="20"/>
          <w:lang w:val="en-US"/>
        </w:rPr>
        <w:t>.</w:t>
      </w:r>
    </w:p>
    <w:p w:rsidR="002329CB" w:rsidRPr="00D46733" w:rsidRDefault="002329CB" w:rsidP="00D46733">
      <w:pPr>
        <w:autoSpaceDE w:val="0"/>
        <w:autoSpaceDN w:val="0"/>
        <w:adjustRightInd w:val="0"/>
        <w:spacing w:line="480" w:lineRule="auto"/>
        <w:jc w:val="both"/>
        <w:rPr>
          <w:color w:val="231F20"/>
          <w:sz w:val="20"/>
          <w:szCs w:val="20"/>
          <w:lang w:val="en-US"/>
        </w:rPr>
      </w:pPr>
      <w:r w:rsidRPr="00D46733">
        <w:rPr>
          <w:color w:val="231F20"/>
          <w:sz w:val="20"/>
          <w:szCs w:val="20"/>
          <w:lang w:val="en-US"/>
        </w:rPr>
        <w:t xml:space="preserve">Over the culture time EC decreased </w:t>
      </w:r>
      <w:r w:rsidR="00A323C6">
        <w:rPr>
          <w:color w:val="231F20"/>
          <w:sz w:val="20"/>
          <w:szCs w:val="20"/>
          <w:lang w:val="en-US"/>
        </w:rPr>
        <w:t xml:space="preserve">with </w:t>
      </w:r>
      <w:r w:rsidR="008C0E60" w:rsidRPr="00D46733">
        <w:rPr>
          <w:color w:val="231F20"/>
          <w:sz w:val="20"/>
          <w:szCs w:val="20"/>
          <w:lang w:val="en-US"/>
        </w:rPr>
        <w:t>respect to the initial value in</w:t>
      </w:r>
      <w:r w:rsidRPr="00D46733">
        <w:rPr>
          <w:color w:val="231F20"/>
          <w:sz w:val="20"/>
          <w:szCs w:val="20"/>
          <w:lang w:val="en-US"/>
        </w:rPr>
        <w:t xml:space="preserve"> both treatments </w:t>
      </w:r>
      <w:r w:rsidR="008C0E60" w:rsidRPr="00D46733">
        <w:rPr>
          <w:color w:val="231F20"/>
          <w:sz w:val="20"/>
          <w:szCs w:val="20"/>
          <w:lang w:val="en-US"/>
        </w:rPr>
        <w:t>although</w:t>
      </w:r>
      <w:r w:rsidR="00667426" w:rsidRPr="00D46733">
        <w:rPr>
          <w:color w:val="231F20"/>
          <w:sz w:val="20"/>
          <w:szCs w:val="20"/>
          <w:lang w:val="en-US"/>
        </w:rPr>
        <w:t xml:space="preserve"> the decrease</w:t>
      </w:r>
      <w:r w:rsidRPr="00D46733">
        <w:rPr>
          <w:color w:val="231F20"/>
          <w:sz w:val="20"/>
          <w:szCs w:val="20"/>
          <w:lang w:val="en-US"/>
        </w:rPr>
        <w:t xml:space="preserve"> was </w:t>
      </w:r>
      <w:r w:rsidR="0041433F" w:rsidRPr="00D46733">
        <w:rPr>
          <w:color w:val="231F20"/>
          <w:sz w:val="20"/>
          <w:szCs w:val="20"/>
          <w:lang w:val="en-US"/>
        </w:rPr>
        <w:t xml:space="preserve">more pronounced in presence of AC. </w:t>
      </w:r>
      <w:r w:rsidRPr="00D46733">
        <w:rPr>
          <w:color w:val="231F20"/>
          <w:sz w:val="20"/>
          <w:szCs w:val="20"/>
          <w:lang w:val="en-US"/>
        </w:rPr>
        <w:t>EC may have been decreased by the effect of the AC ability to retain organic and inorganic molecules on its surface.</w:t>
      </w:r>
    </w:p>
    <w:p w:rsidR="0060094C" w:rsidRPr="00A32500" w:rsidRDefault="00E47CEC" w:rsidP="00D46733">
      <w:pPr>
        <w:autoSpaceDE w:val="0"/>
        <w:autoSpaceDN w:val="0"/>
        <w:adjustRightInd w:val="0"/>
        <w:spacing w:line="480" w:lineRule="auto"/>
        <w:jc w:val="both"/>
        <w:rPr>
          <w:b/>
          <w:color w:val="231F20"/>
          <w:sz w:val="20"/>
          <w:szCs w:val="20"/>
          <w:lang w:val="en-US"/>
        </w:rPr>
      </w:pPr>
      <w:r w:rsidRPr="00D46733">
        <w:rPr>
          <w:color w:val="231F20"/>
          <w:sz w:val="20"/>
          <w:szCs w:val="20"/>
          <w:lang w:val="en-US"/>
        </w:rPr>
        <w:t>The</w:t>
      </w:r>
      <w:r w:rsidR="00DF6BA1" w:rsidRPr="00D46733">
        <w:rPr>
          <w:color w:val="231F20"/>
          <w:sz w:val="20"/>
          <w:szCs w:val="20"/>
          <w:lang w:val="en-US"/>
        </w:rPr>
        <w:t xml:space="preserve"> </w:t>
      </w:r>
      <w:r w:rsidR="0095537C" w:rsidRPr="00D46733">
        <w:rPr>
          <w:color w:val="231F20"/>
          <w:sz w:val="20"/>
          <w:szCs w:val="20"/>
          <w:lang w:val="en-US"/>
        </w:rPr>
        <w:t xml:space="preserve">growth stimulation </w:t>
      </w:r>
      <w:r w:rsidRPr="00D46733">
        <w:rPr>
          <w:color w:val="231F20"/>
          <w:sz w:val="20"/>
          <w:szCs w:val="20"/>
          <w:lang w:val="en-US"/>
        </w:rPr>
        <w:t xml:space="preserve">obtained </w:t>
      </w:r>
      <w:r w:rsidR="0095537C" w:rsidRPr="00D46733">
        <w:rPr>
          <w:color w:val="231F20"/>
          <w:sz w:val="20"/>
          <w:szCs w:val="20"/>
          <w:lang w:val="en-US"/>
        </w:rPr>
        <w:t xml:space="preserve">by the addition of AC in the elongation and rooting medium of </w:t>
      </w:r>
      <w:r w:rsidR="0095537C" w:rsidRPr="00D46733">
        <w:rPr>
          <w:i/>
          <w:color w:val="231F20"/>
          <w:sz w:val="20"/>
          <w:szCs w:val="20"/>
          <w:lang w:val="en-US"/>
        </w:rPr>
        <w:t xml:space="preserve">A. </w:t>
      </w:r>
      <w:proofErr w:type="spellStart"/>
      <w:r w:rsidR="0095537C" w:rsidRPr="00D46733">
        <w:rPr>
          <w:i/>
          <w:color w:val="231F20"/>
          <w:sz w:val="20"/>
          <w:szCs w:val="20"/>
          <w:lang w:val="en-US"/>
        </w:rPr>
        <w:t>barbadensis</w:t>
      </w:r>
      <w:proofErr w:type="spellEnd"/>
      <w:r w:rsidR="0095537C" w:rsidRPr="00D46733">
        <w:rPr>
          <w:color w:val="231F20"/>
          <w:sz w:val="20"/>
          <w:szCs w:val="20"/>
          <w:lang w:val="en-US"/>
        </w:rPr>
        <w:t xml:space="preserve"> shoo</w:t>
      </w:r>
      <w:r w:rsidR="00503638" w:rsidRPr="00D46733">
        <w:rPr>
          <w:color w:val="231F20"/>
          <w:sz w:val="20"/>
          <w:szCs w:val="20"/>
          <w:lang w:val="en-US"/>
        </w:rPr>
        <w:t>ts is probably due to a synergistic</w:t>
      </w:r>
      <w:r w:rsidR="0095537C" w:rsidRPr="00D46733">
        <w:rPr>
          <w:color w:val="231F20"/>
          <w:sz w:val="20"/>
          <w:szCs w:val="20"/>
          <w:lang w:val="en-US"/>
        </w:rPr>
        <w:t xml:space="preserve"> effect of several factors: (</w:t>
      </w:r>
      <w:proofErr w:type="spellStart"/>
      <w:r w:rsidR="0095537C" w:rsidRPr="00D46733">
        <w:rPr>
          <w:color w:val="231F20"/>
          <w:sz w:val="20"/>
          <w:szCs w:val="20"/>
          <w:lang w:val="en-US"/>
        </w:rPr>
        <w:t>i</w:t>
      </w:r>
      <w:proofErr w:type="spellEnd"/>
      <w:r w:rsidR="0095537C" w:rsidRPr="00D46733">
        <w:rPr>
          <w:color w:val="231F20"/>
          <w:sz w:val="20"/>
          <w:szCs w:val="20"/>
          <w:lang w:val="en-US"/>
        </w:rPr>
        <w:t xml:space="preserve">) buffer ability; (ii) influence on nitrogen utilization; (iii) limitation of stress conditions of </w:t>
      </w:r>
      <w:r w:rsidR="0095537C" w:rsidRPr="00D46733">
        <w:rPr>
          <w:i/>
          <w:color w:val="231F20"/>
          <w:sz w:val="20"/>
          <w:szCs w:val="20"/>
          <w:lang w:val="en-US"/>
        </w:rPr>
        <w:t>in vitro</w:t>
      </w:r>
      <w:r w:rsidR="0095537C" w:rsidRPr="00D46733">
        <w:rPr>
          <w:color w:val="231F20"/>
          <w:sz w:val="20"/>
          <w:szCs w:val="20"/>
          <w:lang w:val="en-US"/>
        </w:rPr>
        <w:t xml:space="preserve"> culture. </w:t>
      </w:r>
      <w:r w:rsidR="00FC588B" w:rsidRPr="00D46733">
        <w:rPr>
          <w:color w:val="231F20"/>
          <w:sz w:val="20"/>
          <w:szCs w:val="20"/>
          <w:lang w:val="en-US"/>
        </w:rPr>
        <w:t>T</w:t>
      </w:r>
      <w:r w:rsidR="00101F18" w:rsidRPr="00D46733">
        <w:rPr>
          <w:color w:val="231F20"/>
          <w:sz w:val="20"/>
          <w:szCs w:val="20"/>
          <w:lang w:val="en-US"/>
        </w:rPr>
        <w:t>o properly clarify</w:t>
      </w:r>
      <w:r w:rsidR="0095537C" w:rsidRPr="00D46733">
        <w:rPr>
          <w:color w:val="231F20"/>
          <w:sz w:val="20"/>
          <w:szCs w:val="20"/>
          <w:lang w:val="en-US"/>
        </w:rPr>
        <w:t xml:space="preserve"> </w:t>
      </w:r>
      <w:r w:rsidR="00101F18" w:rsidRPr="00D46733">
        <w:rPr>
          <w:sz w:val="20"/>
          <w:szCs w:val="20"/>
          <w:lang w:val="en-US"/>
        </w:rPr>
        <w:t xml:space="preserve">the </w:t>
      </w:r>
      <w:r w:rsidR="006A38F2">
        <w:rPr>
          <w:sz w:val="20"/>
          <w:szCs w:val="20"/>
          <w:lang w:val="en-US"/>
        </w:rPr>
        <w:t>mechanism</w:t>
      </w:r>
      <w:r w:rsidR="00824390">
        <w:rPr>
          <w:sz w:val="20"/>
          <w:szCs w:val="20"/>
          <w:lang w:val="en-US"/>
        </w:rPr>
        <w:t xml:space="preserve"> </w:t>
      </w:r>
      <w:r w:rsidR="00101F18" w:rsidRPr="00D46733">
        <w:rPr>
          <w:sz w:val="20"/>
          <w:szCs w:val="20"/>
          <w:lang w:val="en-US"/>
        </w:rPr>
        <w:t>course of AC action and its</w:t>
      </w:r>
      <w:r w:rsidR="0095537C" w:rsidRPr="00D46733">
        <w:rPr>
          <w:color w:val="231F20"/>
          <w:sz w:val="20"/>
          <w:szCs w:val="20"/>
          <w:lang w:val="en-US"/>
        </w:rPr>
        <w:t xml:space="preserve"> effects o</w:t>
      </w:r>
      <w:r w:rsidR="007E4277" w:rsidRPr="00D46733">
        <w:rPr>
          <w:color w:val="231F20"/>
          <w:sz w:val="20"/>
          <w:szCs w:val="20"/>
          <w:lang w:val="en-US"/>
        </w:rPr>
        <w:t>n</w:t>
      </w:r>
      <w:r w:rsidR="0095537C" w:rsidRPr="00D46733">
        <w:rPr>
          <w:color w:val="231F20"/>
          <w:sz w:val="20"/>
          <w:szCs w:val="20"/>
          <w:lang w:val="en-US"/>
        </w:rPr>
        <w:t xml:space="preserve"> pH, </w:t>
      </w:r>
      <w:r w:rsidR="00FC588B" w:rsidRPr="00D46733">
        <w:rPr>
          <w:color w:val="231F20"/>
          <w:sz w:val="20"/>
          <w:szCs w:val="20"/>
          <w:lang w:val="en-US"/>
        </w:rPr>
        <w:t>NH</w:t>
      </w:r>
      <w:r w:rsidR="00FC588B" w:rsidRPr="00D46733">
        <w:rPr>
          <w:color w:val="231F20"/>
          <w:sz w:val="20"/>
          <w:szCs w:val="20"/>
          <w:vertAlign w:val="subscript"/>
          <w:lang w:val="en-US"/>
        </w:rPr>
        <w:t>4</w:t>
      </w:r>
      <w:r w:rsidR="00FC588B" w:rsidRPr="00D46733">
        <w:rPr>
          <w:color w:val="231F20"/>
          <w:sz w:val="20"/>
          <w:szCs w:val="20"/>
          <w:vertAlign w:val="superscript"/>
          <w:lang w:val="en-US"/>
        </w:rPr>
        <w:t>+</w:t>
      </w:r>
      <w:r w:rsidR="00FC588B" w:rsidRPr="00D46733">
        <w:rPr>
          <w:color w:val="231F20"/>
          <w:sz w:val="20"/>
          <w:szCs w:val="20"/>
          <w:lang w:val="en-US"/>
        </w:rPr>
        <w:t xml:space="preserve"> to NO</w:t>
      </w:r>
      <w:r w:rsidR="00FC588B" w:rsidRPr="00D46733">
        <w:rPr>
          <w:color w:val="231F20"/>
          <w:sz w:val="20"/>
          <w:szCs w:val="20"/>
          <w:vertAlign w:val="subscript"/>
          <w:lang w:val="en-US"/>
        </w:rPr>
        <w:t>3</w:t>
      </w:r>
      <w:r w:rsidR="00FC588B" w:rsidRPr="00D46733">
        <w:rPr>
          <w:color w:val="231F20"/>
          <w:sz w:val="20"/>
          <w:szCs w:val="20"/>
          <w:vertAlign w:val="superscript"/>
          <w:lang w:val="en-US"/>
        </w:rPr>
        <w:t>-</w:t>
      </w:r>
      <w:r w:rsidR="00FC588B" w:rsidRPr="00D46733">
        <w:rPr>
          <w:color w:val="231F20"/>
          <w:sz w:val="20"/>
          <w:szCs w:val="20"/>
          <w:lang w:val="en-US"/>
        </w:rPr>
        <w:t xml:space="preserve"> ratio in the medium and shoot stress status furth</w:t>
      </w:r>
      <w:r w:rsidR="007E4277" w:rsidRPr="00D46733">
        <w:rPr>
          <w:color w:val="231F20"/>
          <w:sz w:val="20"/>
          <w:szCs w:val="20"/>
          <w:lang w:val="en-US"/>
        </w:rPr>
        <w:t xml:space="preserve">er investigation </w:t>
      </w:r>
      <w:r w:rsidR="00A323C6">
        <w:rPr>
          <w:color w:val="231F20"/>
          <w:sz w:val="20"/>
          <w:szCs w:val="20"/>
          <w:lang w:val="en-US"/>
        </w:rPr>
        <w:t>is</w:t>
      </w:r>
      <w:r w:rsidR="006A38F2">
        <w:rPr>
          <w:color w:val="231F20"/>
          <w:sz w:val="20"/>
          <w:szCs w:val="20"/>
          <w:lang w:val="en-US"/>
        </w:rPr>
        <w:t xml:space="preserve"> required</w:t>
      </w:r>
      <w:r w:rsidR="007E4277" w:rsidRPr="00D46733">
        <w:rPr>
          <w:color w:val="231F20"/>
          <w:sz w:val="20"/>
          <w:szCs w:val="20"/>
          <w:lang w:val="en-US"/>
        </w:rPr>
        <w:t>.</w:t>
      </w:r>
    </w:p>
    <w:p w:rsidR="0060094C" w:rsidRDefault="0060094C" w:rsidP="00D46733">
      <w:pPr>
        <w:autoSpaceDE w:val="0"/>
        <w:autoSpaceDN w:val="0"/>
        <w:adjustRightInd w:val="0"/>
        <w:spacing w:line="480" w:lineRule="auto"/>
        <w:jc w:val="both"/>
        <w:rPr>
          <w:color w:val="231F20"/>
          <w:sz w:val="20"/>
          <w:szCs w:val="20"/>
          <w:lang w:val="en-US"/>
        </w:rPr>
      </w:pPr>
    </w:p>
    <w:p w:rsidR="00427C0A" w:rsidRPr="00A32500" w:rsidRDefault="00427C0A" w:rsidP="00427C0A">
      <w:pPr>
        <w:spacing w:line="480" w:lineRule="auto"/>
        <w:contextualSpacing/>
        <w:jc w:val="both"/>
        <w:rPr>
          <w:b/>
          <w:sz w:val="20"/>
          <w:szCs w:val="20"/>
          <w:lang w:val="en-US"/>
        </w:rPr>
      </w:pPr>
      <w:r w:rsidRPr="00A32500">
        <w:rPr>
          <w:b/>
          <w:sz w:val="20"/>
          <w:szCs w:val="20"/>
          <w:lang w:val="en-US"/>
        </w:rPr>
        <w:t>Acknowledgement</w:t>
      </w:r>
      <w:r w:rsidR="00F40987" w:rsidRPr="00A32500">
        <w:rPr>
          <w:b/>
          <w:sz w:val="20"/>
          <w:szCs w:val="20"/>
          <w:lang w:val="en-US"/>
        </w:rPr>
        <w:t>s</w:t>
      </w:r>
    </w:p>
    <w:p w:rsidR="00427C0A" w:rsidRPr="00A32500" w:rsidRDefault="00F56BA9" w:rsidP="00D46733">
      <w:pPr>
        <w:autoSpaceDE w:val="0"/>
        <w:autoSpaceDN w:val="0"/>
        <w:adjustRightInd w:val="0"/>
        <w:spacing w:line="480" w:lineRule="auto"/>
        <w:jc w:val="both"/>
        <w:rPr>
          <w:color w:val="231F20"/>
          <w:sz w:val="20"/>
          <w:szCs w:val="20"/>
          <w:lang w:val="en-US"/>
        </w:rPr>
      </w:pPr>
      <w:r w:rsidRPr="00A32500">
        <w:rPr>
          <w:sz w:val="20"/>
          <w:szCs w:val="20"/>
          <w:lang w:val="en-US"/>
        </w:rPr>
        <w:t xml:space="preserve">This work was supported by Lazio Region, Project “Nursery production of Aloe for ornamental and </w:t>
      </w:r>
      <w:proofErr w:type="spellStart"/>
      <w:r w:rsidRPr="00A32500">
        <w:rPr>
          <w:sz w:val="20"/>
          <w:szCs w:val="20"/>
          <w:lang w:val="en-US"/>
        </w:rPr>
        <w:t>nutraceutical</w:t>
      </w:r>
      <w:proofErr w:type="spellEnd"/>
      <w:r w:rsidRPr="00A32500">
        <w:rPr>
          <w:sz w:val="20"/>
          <w:szCs w:val="20"/>
          <w:lang w:val="en-US"/>
        </w:rPr>
        <w:t xml:space="preserve"> use”, coordinated by ARSIAL and approved on 21 December 2009.</w:t>
      </w:r>
    </w:p>
    <w:p w:rsidR="00F56BA9" w:rsidRPr="00A32500" w:rsidRDefault="00F56BA9" w:rsidP="00D46733">
      <w:pPr>
        <w:autoSpaceDE w:val="0"/>
        <w:autoSpaceDN w:val="0"/>
        <w:adjustRightInd w:val="0"/>
        <w:spacing w:line="480" w:lineRule="auto"/>
        <w:jc w:val="both"/>
        <w:rPr>
          <w:b/>
          <w:sz w:val="20"/>
          <w:szCs w:val="20"/>
          <w:lang w:val="en-US"/>
        </w:rPr>
      </w:pPr>
    </w:p>
    <w:p w:rsidR="00C905E7" w:rsidRPr="00A32500" w:rsidRDefault="00C223BA" w:rsidP="00D46733">
      <w:pPr>
        <w:autoSpaceDE w:val="0"/>
        <w:autoSpaceDN w:val="0"/>
        <w:adjustRightInd w:val="0"/>
        <w:spacing w:line="480" w:lineRule="auto"/>
        <w:jc w:val="both"/>
        <w:rPr>
          <w:b/>
          <w:sz w:val="20"/>
          <w:szCs w:val="20"/>
          <w:lang w:val="en-US"/>
        </w:rPr>
      </w:pPr>
      <w:r w:rsidRPr="00A32500">
        <w:rPr>
          <w:b/>
          <w:sz w:val="20"/>
          <w:szCs w:val="20"/>
          <w:lang w:val="en-US"/>
        </w:rPr>
        <w:t>References</w:t>
      </w:r>
      <w:r w:rsidR="003F4789" w:rsidRPr="00A32500">
        <w:rPr>
          <w:b/>
          <w:sz w:val="20"/>
          <w:szCs w:val="20"/>
          <w:lang w:val="en-US"/>
        </w:rPr>
        <w:t xml:space="preserve"> </w:t>
      </w:r>
      <w:ins w:id="377" w:author="Anon" w:date="2013-06-14T12:33:00Z">
        <w:r w:rsidR="00C85E6E">
          <w:rPr>
            <w:b/>
            <w:sz w:val="20"/>
            <w:szCs w:val="20"/>
            <w:lang w:val="en-US"/>
          </w:rPr>
          <w:t>All of your journal references are abbreviated. The specification is for them to written out in full</w:t>
        </w:r>
      </w:ins>
    </w:p>
    <w:p w:rsidR="00561FA3" w:rsidRPr="00D46733" w:rsidRDefault="00561FA3"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Adelberg</w:t>
      </w:r>
      <w:proofErr w:type="spellEnd"/>
      <w:r w:rsidRPr="00D46733">
        <w:rPr>
          <w:sz w:val="20"/>
          <w:szCs w:val="20"/>
          <w:lang w:val="en-US"/>
        </w:rPr>
        <w:t xml:space="preserve"> J</w:t>
      </w:r>
      <w:r w:rsidR="00824390">
        <w:rPr>
          <w:sz w:val="20"/>
          <w:szCs w:val="20"/>
          <w:lang w:val="en-US"/>
        </w:rPr>
        <w:t>.</w:t>
      </w:r>
      <w:r w:rsidRPr="00D46733">
        <w:rPr>
          <w:sz w:val="20"/>
          <w:szCs w:val="20"/>
          <w:lang w:val="en-US"/>
        </w:rPr>
        <w:t>W</w:t>
      </w:r>
      <w:r w:rsidR="00824390">
        <w:rPr>
          <w:sz w:val="20"/>
          <w:szCs w:val="20"/>
          <w:lang w:val="en-US"/>
        </w:rPr>
        <w:t>.</w:t>
      </w:r>
      <w:r w:rsidRPr="00D46733">
        <w:rPr>
          <w:sz w:val="20"/>
          <w:szCs w:val="20"/>
          <w:lang w:val="en-US"/>
        </w:rPr>
        <w:t>, Delgado M</w:t>
      </w:r>
      <w:r w:rsidR="00824390">
        <w:rPr>
          <w:sz w:val="20"/>
          <w:szCs w:val="20"/>
          <w:lang w:val="en-US"/>
        </w:rPr>
        <w:t>.</w:t>
      </w:r>
      <w:r w:rsidRPr="00D46733">
        <w:rPr>
          <w:sz w:val="20"/>
          <w:szCs w:val="20"/>
          <w:lang w:val="en-US"/>
        </w:rPr>
        <w:t>P</w:t>
      </w:r>
      <w:r w:rsidR="00824390">
        <w:rPr>
          <w:sz w:val="20"/>
          <w:szCs w:val="20"/>
          <w:lang w:val="en-US"/>
        </w:rPr>
        <w:t>.</w:t>
      </w:r>
      <w:r w:rsidRPr="00D46733">
        <w:rPr>
          <w:sz w:val="20"/>
          <w:szCs w:val="20"/>
          <w:lang w:val="en-US"/>
        </w:rPr>
        <w:t>, Tomkins J</w:t>
      </w:r>
      <w:r w:rsidR="00824390">
        <w:rPr>
          <w:sz w:val="20"/>
          <w:szCs w:val="20"/>
          <w:lang w:val="en-US"/>
        </w:rPr>
        <w:t>.</w:t>
      </w:r>
      <w:r w:rsidRPr="00D46733">
        <w:rPr>
          <w:sz w:val="20"/>
          <w:szCs w:val="20"/>
          <w:lang w:val="en-US"/>
        </w:rPr>
        <w:t>T</w:t>
      </w:r>
      <w:r w:rsidR="00824390">
        <w:rPr>
          <w:sz w:val="20"/>
          <w:szCs w:val="20"/>
          <w:lang w:val="en-US"/>
        </w:rPr>
        <w:t>.</w:t>
      </w:r>
      <w:r w:rsidRPr="00D46733">
        <w:rPr>
          <w:sz w:val="20"/>
          <w:szCs w:val="20"/>
          <w:lang w:val="en-US"/>
        </w:rPr>
        <w:t xml:space="preserve"> (2010)</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Spent medium analysis for liquid culture </w:t>
      </w:r>
      <w:proofErr w:type="spellStart"/>
      <w:r w:rsidRPr="00D46733">
        <w:rPr>
          <w:sz w:val="20"/>
          <w:szCs w:val="20"/>
          <w:lang w:val="en-US"/>
        </w:rPr>
        <w:t>micropropagation</w:t>
      </w:r>
      <w:proofErr w:type="spellEnd"/>
      <w:r w:rsidRPr="00D46733">
        <w:rPr>
          <w:sz w:val="20"/>
          <w:szCs w:val="20"/>
          <w:lang w:val="en-US"/>
        </w:rPr>
        <w:t xml:space="preserve"> of </w:t>
      </w:r>
      <w:proofErr w:type="spellStart"/>
      <w:r w:rsidRPr="00D46733">
        <w:rPr>
          <w:i/>
          <w:sz w:val="20"/>
          <w:szCs w:val="20"/>
          <w:lang w:val="en-US"/>
        </w:rPr>
        <w:t>Hemerocallis</w:t>
      </w:r>
      <w:proofErr w:type="spellEnd"/>
      <w:r w:rsidRPr="00D46733">
        <w:rPr>
          <w:i/>
          <w:sz w:val="20"/>
          <w:szCs w:val="20"/>
          <w:lang w:val="en-US"/>
        </w:rPr>
        <w:t xml:space="preserve"> </w:t>
      </w:r>
      <w:r w:rsidRPr="00D46733">
        <w:rPr>
          <w:sz w:val="20"/>
          <w:szCs w:val="20"/>
          <w:lang w:val="en-US"/>
        </w:rPr>
        <w:t xml:space="preserve">on </w:t>
      </w:r>
      <w:proofErr w:type="spellStart"/>
      <w:r w:rsidRPr="00D46733">
        <w:rPr>
          <w:sz w:val="20"/>
          <w:szCs w:val="20"/>
          <w:lang w:val="en-US"/>
        </w:rPr>
        <w:t>Murashige</w:t>
      </w:r>
      <w:proofErr w:type="spellEnd"/>
      <w:r w:rsidRPr="00D46733">
        <w:rPr>
          <w:sz w:val="20"/>
          <w:szCs w:val="20"/>
          <w:lang w:val="en-US"/>
        </w:rPr>
        <w:t xml:space="preserve"> and </w:t>
      </w:r>
      <w:proofErr w:type="spellStart"/>
      <w:r w:rsidRPr="00D46733">
        <w:rPr>
          <w:sz w:val="20"/>
          <w:szCs w:val="20"/>
          <w:lang w:val="en-US"/>
        </w:rPr>
        <w:t>Skoog</w:t>
      </w:r>
      <w:proofErr w:type="spellEnd"/>
      <w:r w:rsidRPr="00D46733">
        <w:rPr>
          <w:sz w:val="20"/>
          <w:szCs w:val="20"/>
          <w:lang w:val="en-US"/>
        </w:rPr>
        <w:t xml:space="preserve"> medium.</w:t>
      </w:r>
      <w:proofErr w:type="gramEnd"/>
      <w:r w:rsidRPr="00D46733">
        <w:rPr>
          <w:sz w:val="20"/>
          <w:szCs w:val="20"/>
          <w:lang w:val="en-US"/>
        </w:rPr>
        <w:t xml:space="preserve"> </w:t>
      </w:r>
      <w:proofErr w:type="gramStart"/>
      <w:r w:rsidRPr="00D46733">
        <w:rPr>
          <w:sz w:val="20"/>
          <w:szCs w:val="20"/>
          <w:lang w:val="en-US"/>
        </w:rPr>
        <w:t>In Vitro Cell.</w:t>
      </w:r>
      <w:proofErr w:type="gramEnd"/>
      <w:r w:rsidRPr="00D46733">
        <w:rPr>
          <w:sz w:val="20"/>
          <w:szCs w:val="20"/>
          <w:lang w:val="en-US"/>
        </w:rPr>
        <w:t xml:space="preserve"> Dev. Biol. </w:t>
      </w:r>
      <w:r w:rsidR="001578B4" w:rsidRPr="00D46733">
        <w:rPr>
          <w:sz w:val="20"/>
          <w:szCs w:val="20"/>
          <w:lang w:val="en-US"/>
        </w:rPr>
        <w:t>46: 95-107</w:t>
      </w:r>
    </w:p>
    <w:p w:rsidR="0034138B" w:rsidRPr="00D46733" w:rsidRDefault="0034138B" w:rsidP="00D46733">
      <w:pPr>
        <w:autoSpaceDE w:val="0"/>
        <w:autoSpaceDN w:val="0"/>
        <w:adjustRightInd w:val="0"/>
        <w:spacing w:line="480" w:lineRule="auto"/>
        <w:ind w:left="709" w:hanging="709"/>
        <w:jc w:val="both"/>
        <w:rPr>
          <w:sz w:val="20"/>
          <w:szCs w:val="20"/>
          <w:lang w:val="en-US"/>
        </w:rPr>
      </w:pPr>
      <w:r w:rsidRPr="00D46733">
        <w:rPr>
          <w:sz w:val="20"/>
          <w:szCs w:val="20"/>
          <w:lang w:val="en-US"/>
        </w:rPr>
        <w:t>Asada T</w:t>
      </w:r>
      <w:r w:rsidR="00824390">
        <w:rPr>
          <w:sz w:val="20"/>
          <w:szCs w:val="20"/>
          <w:lang w:val="en-US"/>
        </w:rPr>
        <w:t>.</w:t>
      </w:r>
      <w:r w:rsidRPr="00D46733">
        <w:rPr>
          <w:sz w:val="20"/>
          <w:szCs w:val="20"/>
          <w:lang w:val="en-US"/>
        </w:rPr>
        <w:t>, Ohkubo T</w:t>
      </w:r>
      <w:r w:rsidR="00824390">
        <w:rPr>
          <w:sz w:val="20"/>
          <w:szCs w:val="20"/>
          <w:lang w:val="en-US"/>
        </w:rPr>
        <w:t>.</w:t>
      </w:r>
      <w:r w:rsidRPr="00D46733">
        <w:rPr>
          <w:sz w:val="20"/>
          <w:szCs w:val="20"/>
          <w:lang w:val="en-US"/>
        </w:rPr>
        <w:t xml:space="preserve">, </w:t>
      </w:r>
      <w:proofErr w:type="spellStart"/>
      <w:r w:rsidRPr="00D46733">
        <w:rPr>
          <w:sz w:val="20"/>
          <w:szCs w:val="20"/>
          <w:lang w:val="en-US"/>
        </w:rPr>
        <w:t>Kawata</w:t>
      </w:r>
      <w:proofErr w:type="spellEnd"/>
      <w:r w:rsidRPr="00D46733">
        <w:rPr>
          <w:sz w:val="20"/>
          <w:szCs w:val="20"/>
          <w:lang w:val="en-US"/>
        </w:rPr>
        <w:t xml:space="preserve"> K</w:t>
      </w:r>
      <w:r w:rsidR="00824390">
        <w:rPr>
          <w:sz w:val="20"/>
          <w:szCs w:val="20"/>
          <w:lang w:val="en-US"/>
        </w:rPr>
        <w:t>.</w:t>
      </w:r>
      <w:r w:rsidRPr="00D46733">
        <w:rPr>
          <w:sz w:val="20"/>
          <w:szCs w:val="20"/>
          <w:lang w:val="en-US"/>
        </w:rPr>
        <w:t>, Oikawa K</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w:t>
      </w:r>
      <w:proofErr w:type="gramStart"/>
      <w:r w:rsidRPr="00D46733">
        <w:rPr>
          <w:sz w:val="20"/>
          <w:szCs w:val="20"/>
          <w:lang w:val="en-US"/>
        </w:rPr>
        <w:t>Ammonia adsorption on Bamboo charcoal with acid treatment.</w:t>
      </w:r>
      <w:proofErr w:type="gramEnd"/>
      <w:r w:rsidRPr="00D46733">
        <w:rPr>
          <w:sz w:val="20"/>
          <w:szCs w:val="20"/>
          <w:lang w:val="en-US"/>
        </w:rPr>
        <w:t xml:space="preserve"> J Health Sci. 52: 585-589</w:t>
      </w:r>
    </w:p>
    <w:p w:rsidR="00E4354C" w:rsidRPr="0029178A" w:rsidRDefault="00E4354C" w:rsidP="00D46733">
      <w:pPr>
        <w:autoSpaceDE w:val="0"/>
        <w:autoSpaceDN w:val="0"/>
        <w:adjustRightInd w:val="0"/>
        <w:spacing w:line="480" w:lineRule="auto"/>
        <w:ind w:left="709" w:hanging="709"/>
        <w:jc w:val="both"/>
        <w:rPr>
          <w:sz w:val="20"/>
          <w:szCs w:val="20"/>
        </w:rPr>
      </w:pPr>
      <w:r w:rsidRPr="00D46733">
        <w:rPr>
          <w:sz w:val="20"/>
          <w:szCs w:val="20"/>
          <w:lang w:val="en-US"/>
        </w:rPr>
        <w:t>Bhatia P</w:t>
      </w:r>
      <w:r w:rsidR="00824390">
        <w:rPr>
          <w:sz w:val="20"/>
          <w:szCs w:val="20"/>
          <w:lang w:val="en-US"/>
        </w:rPr>
        <w:t>.</w:t>
      </w:r>
      <w:r w:rsidRPr="00D46733">
        <w:rPr>
          <w:sz w:val="20"/>
          <w:szCs w:val="20"/>
          <w:lang w:val="en-US"/>
        </w:rPr>
        <w:t xml:space="preserve">, </w:t>
      </w:r>
      <w:proofErr w:type="spellStart"/>
      <w:r w:rsidRPr="00D46733">
        <w:rPr>
          <w:sz w:val="20"/>
          <w:szCs w:val="20"/>
          <w:lang w:val="en-US"/>
        </w:rPr>
        <w:t>Ashwath</w:t>
      </w:r>
      <w:proofErr w:type="spellEnd"/>
      <w:r w:rsidRPr="00D46733">
        <w:rPr>
          <w:sz w:val="20"/>
          <w:szCs w:val="20"/>
          <w:lang w:val="en-US"/>
        </w:rPr>
        <w:t xml:space="preserve"> N</w:t>
      </w:r>
      <w:r w:rsidR="00824390">
        <w:rPr>
          <w:sz w:val="20"/>
          <w:szCs w:val="20"/>
          <w:lang w:val="en-US"/>
        </w:rPr>
        <w:t>.</w:t>
      </w:r>
      <w:r w:rsidRPr="00D46733">
        <w:rPr>
          <w:sz w:val="20"/>
          <w:szCs w:val="20"/>
          <w:lang w:val="en-US"/>
        </w:rPr>
        <w:t xml:space="preserve"> (2005)</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Effect of medium pH on shoot regeneration from the </w:t>
      </w:r>
      <w:proofErr w:type="spellStart"/>
      <w:r w:rsidRPr="00D46733">
        <w:rPr>
          <w:sz w:val="20"/>
          <w:szCs w:val="20"/>
          <w:lang w:val="en-US"/>
        </w:rPr>
        <w:t>cotyledonary</w:t>
      </w:r>
      <w:proofErr w:type="spellEnd"/>
      <w:r w:rsidRPr="00D46733">
        <w:rPr>
          <w:sz w:val="20"/>
          <w:szCs w:val="20"/>
          <w:lang w:val="en-US"/>
        </w:rPr>
        <w:t xml:space="preserve"> explants of tomato.</w:t>
      </w:r>
      <w:proofErr w:type="gramEnd"/>
      <w:r w:rsidRPr="00D46733">
        <w:rPr>
          <w:sz w:val="20"/>
          <w:szCs w:val="20"/>
          <w:lang w:val="en-US"/>
        </w:rPr>
        <w:t xml:space="preserve"> </w:t>
      </w:r>
      <w:r w:rsidRPr="0029178A">
        <w:rPr>
          <w:sz w:val="20"/>
          <w:szCs w:val="20"/>
        </w:rPr>
        <w:t>Biotechnol. 4: 7-10</w:t>
      </w:r>
    </w:p>
    <w:p w:rsidR="00330AC0" w:rsidRPr="0029178A" w:rsidRDefault="00330AC0" w:rsidP="00D46733">
      <w:pPr>
        <w:autoSpaceDE w:val="0"/>
        <w:autoSpaceDN w:val="0"/>
        <w:adjustRightInd w:val="0"/>
        <w:spacing w:line="480" w:lineRule="auto"/>
        <w:ind w:left="709" w:hanging="709"/>
        <w:jc w:val="both"/>
        <w:rPr>
          <w:sz w:val="20"/>
          <w:szCs w:val="20"/>
          <w:lang w:val="en-US"/>
        </w:rPr>
      </w:pPr>
      <w:r w:rsidRPr="0055301E">
        <w:rPr>
          <w:sz w:val="20"/>
          <w:szCs w:val="20"/>
        </w:rPr>
        <w:t>Borgognone</w:t>
      </w:r>
      <w:r w:rsidR="0055301E" w:rsidRPr="0055301E">
        <w:rPr>
          <w:sz w:val="20"/>
          <w:szCs w:val="20"/>
        </w:rPr>
        <w:t xml:space="preserve"> D</w:t>
      </w:r>
      <w:r w:rsidR="00824390">
        <w:rPr>
          <w:sz w:val="20"/>
          <w:szCs w:val="20"/>
        </w:rPr>
        <w:t>.</w:t>
      </w:r>
      <w:r w:rsidR="0055301E" w:rsidRPr="0055301E">
        <w:rPr>
          <w:sz w:val="20"/>
          <w:szCs w:val="20"/>
        </w:rPr>
        <w:t>, Colla G</w:t>
      </w:r>
      <w:r w:rsidR="00824390">
        <w:rPr>
          <w:sz w:val="20"/>
          <w:szCs w:val="20"/>
        </w:rPr>
        <w:t>.</w:t>
      </w:r>
      <w:r w:rsidR="0055301E" w:rsidRPr="0055301E">
        <w:rPr>
          <w:sz w:val="20"/>
          <w:szCs w:val="20"/>
        </w:rPr>
        <w:t>, C</w:t>
      </w:r>
      <w:r w:rsidR="0055301E">
        <w:rPr>
          <w:sz w:val="20"/>
          <w:szCs w:val="20"/>
        </w:rPr>
        <w:t>ardarelli M</w:t>
      </w:r>
      <w:r w:rsidR="00824390">
        <w:rPr>
          <w:sz w:val="20"/>
          <w:szCs w:val="20"/>
        </w:rPr>
        <w:t>.</w:t>
      </w:r>
      <w:r w:rsidR="0055301E">
        <w:rPr>
          <w:sz w:val="20"/>
          <w:szCs w:val="20"/>
        </w:rPr>
        <w:t xml:space="preserve"> (2010)</w:t>
      </w:r>
      <w:r w:rsidR="00824390">
        <w:rPr>
          <w:sz w:val="20"/>
          <w:szCs w:val="20"/>
        </w:rPr>
        <w:t>.</w:t>
      </w:r>
      <w:r w:rsidR="0055301E">
        <w:rPr>
          <w:sz w:val="20"/>
          <w:szCs w:val="20"/>
        </w:rPr>
        <w:t xml:space="preserve"> Coltura </w:t>
      </w:r>
      <w:r w:rsidR="0055301E" w:rsidRPr="0055301E">
        <w:rPr>
          <w:i/>
          <w:sz w:val="20"/>
          <w:szCs w:val="20"/>
        </w:rPr>
        <w:t>in vitro</w:t>
      </w:r>
      <w:r w:rsidR="0055301E">
        <w:rPr>
          <w:sz w:val="20"/>
          <w:szCs w:val="20"/>
        </w:rPr>
        <w:t xml:space="preserve"> di </w:t>
      </w:r>
      <w:r w:rsidR="0055301E" w:rsidRPr="0055301E">
        <w:rPr>
          <w:i/>
          <w:sz w:val="20"/>
          <w:szCs w:val="20"/>
        </w:rPr>
        <w:t>Aloe barbadensis</w:t>
      </w:r>
      <w:r w:rsidR="0055301E">
        <w:rPr>
          <w:sz w:val="20"/>
          <w:szCs w:val="20"/>
        </w:rPr>
        <w:t xml:space="preserve">: ruolo del carbone attivo nelle fasi di allungamento ed ambientamento di germogli micro propagati. </w:t>
      </w:r>
      <w:proofErr w:type="spellStart"/>
      <w:r w:rsidR="0055301E" w:rsidRPr="0029178A">
        <w:rPr>
          <w:sz w:val="20"/>
          <w:szCs w:val="20"/>
          <w:lang w:val="en-US"/>
        </w:rPr>
        <w:t>Acta</w:t>
      </w:r>
      <w:proofErr w:type="spellEnd"/>
      <w:r w:rsidR="0055301E" w:rsidRPr="0029178A">
        <w:rPr>
          <w:sz w:val="20"/>
          <w:szCs w:val="20"/>
          <w:lang w:val="en-US"/>
        </w:rPr>
        <w:t xml:space="preserve"> </w:t>
      </w:r>
      <w:proofErr w:type="spellStart"/>
      <w:r w:rsidR="0055301E" w:rsidRPr="0029178A">
        <w:rPr>
          <w:sz w:val="20"/>
          <w:szCs w:val="20"/>
          <w:lang w:val="en-US"/>
        </w:rPr>
        <w:t>Italus</w:t>
      </w:r>
      <w:proofErr w:type="spellEnd"/>
      <w:r w:rsidR="0055301E" w:rsidRPr="0029178A">
        <w:rPr>
          <w:sz w:val="20"/>
          <w:szCs w:val="20"/>
          <w:lang w:val="en-US"/>
        </w:rPr>
        <w:t xml:space="preserve"> </w:t>
      </w:r>
      <w:proofErr w:type="spellStart"/>
      <w:r w:rsidR="0055301E" w:rsidRPr="0029178A">
        <w:rPr>
          <w:sz w:val="20"/>
          <w:szCs w:val="20"/>
          <w:lang w:val="en-US"/>
        </w:rPr>
        <w:t>Hortus</w:t>
      </w:r>
      <w:proofErr w:type="spellEnd"/>
      <w:r w:rsidR="0055301E" w:rsidRPr="0029178A">
        <w:rPr>
          <w:sz w:val="20"/>
          <w:szCs w:val="20"/>
          <w:lang w:val="en-US"/>
        </w:rPr>
        <w:t xml:space="preserve"> 1:43-47</w:t>
      </w:r>
    </w:p>
    <w:p w:rsidR="00C34A78" w:rsidRPr="00D46733" w:rsidRDefault="00C34A78" w:rsidP="00D46733">
      <w:pPr>
        <w:autoSpaceDE w:val="0"/>
        <w:autoSpaceDN w:val="0"/>
        <w:adjustRightInd w:val="0"/>
        <w:spacing w:line="480" w:lineRule="auto"/>
        <w:ind w:left="709" w:hanging="709"/>
        <w:jc w:val="both"/>
        <w:rPr>
          <w:sz w:val="20"/>
          <w:szCs w:val="20"/>
          <w:lang w:val="en-US"/>
        </w:rPr>
      </w:pPr>
      <w:proofErr w:type="spellStart"/>
      <w:proofErr w:type="gramStart"/>
      <w:r w:rsidRPr="00071845">
        <w:rPr>
          <w:sz w:val="20"/>
          <w:szCs w:val="20"/>
          <w:lang w:val="en-US"/>
        </w:rPr>
        <w:t>Brito</w:t>
      </w:r>
      <w:proofErr w:type="spellEnd"/>
      <w:r w:rsidRPr="00071845">
        <w:rPr>
          <w:sz w:val="20"/>
          <w:szCs w:val="20"/>
          <w:lang w:val="en-US"/>
        </w:rPr>
        <w:t xml:space="preserve"> G</w:t>
      </w:r>
      <w:r w:rsidR="00824390" w:rsidRPr="00071845">
        <w:rPr>
          <w:sz w:val="20"/>
          <w:szCs w:val="20"/>
          <w:lang w:val="en-US"/>
        </w:rPr>
        <w:t>.</w:t>
      </w:r>
      <w:r w:rsidRPr="00071845">
        <w:rPr>
          <w:sz w:val="20"/>
          <w:szCs w:val="20"/>
          <w:lang w:val="en-US"/>
        </w:rPr>
        <w:t>, Costa E</w:t>
      </w:r>
      <w:r w:rsidR="00824390" w:rsidRPr="00071845">
        <w:rPr>
          <w:sz w:val="20"/>
          <w:szCs w:val="20"/>
          <w:lang w:val="en-US"/>
        </w:rPr>
        <w:t>.</w:t>
      </w:r>
      <w:r w:rsidRPr="00071845">
        <w:rPr>
          <w:sz w:val="20"/>
          <w:szCs w:val="20"/>
          <w:lang w:val="en-US"/>
        </w:rPr>
        <w:t>A</w:t>
      </w:r>
      <w:r w:rsidR="00824390" w:rsidRPr="00071845">
        <w:rPr>
          <w:sz w:val="20"/>
          <w:szCs w:val="20"/>
          <w:lang w:val="en-US"/>
        </w:rPr>
        <w:t>.</w:t>
      </w:r>
      <w:r w:rsidRPr="00071845">
        <w:rPr>
          <w:sz w:val="20"/>
          <w:szCs w:val="20"/>
          <w:lang w:val="en-US"/>
        </w:rPr>
        <w:t>, Coelho E</w:t>
      </w:r>
      <w:r w:rsidR="00824390" w:rsidRPr="00071845">
        <w:rPr>
          <w:sz w:val="20"/>
          <w:szCs w:val="20"/>
          <w:lang w:val="en-US"/>
        </w:rPr>
        <w:t>.</w:t>
      </w:r>
      <w:r w:rsidRPr="00071845">
        <w:rPr>
          <w:sz w:val="20"/>
          <w:szCs w:val="20"/>
          <w:lang w:val="en-US"/>
        </w:rPr>
        <w:t>C</w:t>
      </w:r>
      <w:r w:rsidR="00824390" w:rsidRPr="00071845">
        <w:rPr>
          <w:sz w:val="20"/>
          <w:szCs w:val="20"/>
          <w:lang w:val="en-US"/>
        </w:rPr>
        <w:t>.</w:t>
      </w:r>
      <w:r w:rsidRPr="00071845">
        <w:rPr>
          <w:sz w:val="20"/>
          <w:szCs w:val="20"/>
          <w:lang w:val="en-US"/>
        </w:rPr>
        <w:t>, Santos C</w:t>
      </w:r>
      <w:r w:rsidR="00824390" w:rsidRPr="00071845">
        <w:rPr>
          <w:sz w:val="20"/>
          <w:szCs w:val="20"/>
          <w:lang w:val="en-US"/>
        </w:rPr>
        <w:t>.</w:t>
      </w:r>
      <w:r w:rsidRPr="00071845">
        <w:rPr>
          <w:sz w:val="20"/>
          <w:szCs w:val="20"/>
          <w:lang w:val="en-US"/>
        </w:rPr>
        <w:t xml:space="preserve"> (2009)</w:t>
      </w:r>
      <w:r w:rsidR="00824390" w:rsidRPr="00071845">
        <w:rPr>
          <w:sz w:val="20"/>
          <w:szCs w:val="20"/>
          <w:lang w:val="en-US"/>
        </w:rPr>
        <w:t>.</w:t>
      </w:r>
      <w:proofErr w:type="gramEnd"/>
      <w:r w:rsidR="00C91EA0" w:rsidRPr="00071845">
        <w:rPr>
          <w:sz w:val="20"/>
          <w:szCs w:val="20"/>
          <w:lang w:val="en-US"/>
        </w:rPr>
        <w:t xml:space="preserve"> </w:t>
      </w:r>
      <w:r w:rsidR="00C91EA0" w:rsidRPr="00D46733">
        <w:rPr>
          <w:sz w:val="20"/>
          <w:szCs w:val="20"/>
          <w:lang w:val="en-US"/>
        </w:rPr>
        <w:t xml:space="preserve">Large-scale field acclimatization of </w:t>
      </w:r>
      <w:proofErr w:type="spellStart"/>
      <w:r w:rsidR="00C91EA0" w:rsidRPr="00D46733">
        <w:rPr>
          <w:i/>
          <w:sz w:val="20"/>
          <w:szCs w:val="20"/>
          <w:lang w:val="en-US"/>
        </w:rPr>
        <w:t>Olea</w:t>
      </w:r>
      <w:proofErr w:type="spellEnd"/>
      <w:r w:rsidR="00C91EA0" w:rsidRPr="00D46733">
        <w:rPr>
          <w:i/>
          <w:sz w:val="20"/>
          <w:szCs w:val="20"/>
          <w:lang w:val="en-US"/>
        </w:rPr>
        <w:t xml:space="preserve"> </w:t>
      </w:r>
      <w:proofErr w:type="spellStart"/>
      <w:r w:rsidR="00C91EA0" w:rsidRPr="00D46733">
        <w:rPr>
          <w:i/>
          <w:sz w:val="20"/>
          <w:szCs w:val="20"/>
          <w:lang w:val="en-US"/>
        </w:rPr>
        <w:t>maderensis</w:t>
      </w:r>
      <w:proofErr w:type="spellEnd"/>
      <w:r w:rsidR="00C91EA0" w:rsidRPr="00D46733">
        <w:rPr>
          <w:i/>
          <w:sz w:val="20"/>
          <w:szCs w:val="20"/>
          <w:lang w:val="en-US"/>
        </w:rPr>
        <w:t xml:space="preserve"> </w:t>
      </w:r>
      <w:proofErr w:type="spellStart"/>
      <w:r w:rsidR="00C91EA0" w:rsidRPr="00D46733">
        <w:rPr>
          <w:sz w:val="20"/>
          <w:szCs w:val="20"/>
          <w:lang w:val="en-US"/>
        </w:rPr>
        <w:t>micropropagated</w:t>
      </w:r>
      <w:proofErr w:type="spellEnd"/>
      <w:r w:rsidR="00C91EA0" w:rsidRPr="00D46733">
        <w:rPr>
          <w:sz w:val="20"/>
          <w:szCs w:val="20"/>
          <w:lang w:val="en-US"/>
        </w:rPr>
        <w:t xml:space="preserve"> plants: morphological and physiological survey. Trees 23: 1019-1031</w:t>
      </w:r>
    </w:p>
    <w:p w:rsidR="006D19A7" w:rsidRPr="00D46733" w:rsidRDefault="006D19A7" w:rsidP="00D46733">
      <w:pPr>
        <w:autoSpaceDE w:val="0"/>
        <w:autoSpaceDN w:val="0"/>
        <w:adjustRightInd w:val="0"/>
        <w:spacing w:line="480" w:lineRule="auto"/>
        <w:ind w:left="709" w:hanging="709"/>
        <w:rPr>
          <w:color w:val="141314"/>
          <w:sz w:val="20"/>
          <w:szCs w:val="20"/>
          <w:lang w:val="en-US"/>
        </w:rPr>
      </w:pPr>
      <w:proofErr w:type="spellStart"/>
      <w:r w:rsidRPr="00D46733">
        <w:rPr>
          <w:color w:val="141314"/>
          <w:sz w:val="20"/>
          <w:szCs w:val="20"/>
          <w:lang w:val="en-US"/>
        </w:rPr>
        <w:t>Bremner</w:t>
      </w:r>
      <w:proofErr w:type="spellEnd"/>
      <w:r w:rsidRPr="00D46733">
        <w:rPr>
          <w:color w:val="141314"/>
          <w:sz w:val="20"/>
          <w:szCs w:val="20"/>
          <w:lang w:val="en-US"/>
        </w:rPr>
        <w:t xml:space="preserve"> J</w:t>
      </w:r>
      <w:r w:rsidR="00824390">
        <w:rPr>
          <w:color w:val="141314"/>
          <w:sz w:val="20"/>
          <w:szCs w:val="20"/>
          <w:lang w:val="en-US"/>
        </w:rPr>
        <w:t>.</w:t>
      </w:r>
      <w:r w:rsidRPr="00D46733">
        <w:rPr>
          <w:color w:val="141314"/>
          <w:sz w:val="20"/>
          <w:szCs w:val="20"/>
          <w:lang w:val="en-US"/>
        </w:rPr>
        <w:t>M</w:t>
      </w:r>
      <w:r w:rsidR="00824390">
        <w:rPr>
          <w:color w:val="141314"/>
          <w:sz w:val="20"/>
          <w:szCs w:val="20"/>
          <w:lang w:val="en-US"/>
        </w:rPr>
        <w:t>.</w:t>
      </w:r>
      <w:r w:rsidRPr="00D46733">
        <w:rPr>
          <w:color w:val="141314"/>
          <w:sz w:val="20"/>
          <w:szCs w:val="20"/>
          <w:lang w:val="en-US"/>
        </w:rPr>
        <w:t xml:space="preserve"> (1965)</w:t>
      </w:r>
      <w:r w:rsidR="00824390">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Total nitrogen.</w:t>
      </w:r>
      <w:proofErr w:type="gramEnd"/>
      <w:r w:rsidRPr="00D46733">
        <w:rPr>
          <w:color w:val="141314"/>
          <w:sz w:val="20"/>
          <w:szCs w:val="20"/>
          <w:lang w:val="en-US"/>
        </w:rPr>
        <w:t xml:space="preserve"> In: Methods of soil analysis; Black C</w:t>
      </w:r>
      <w:r w:rsidR="00824390">
        <w:rPr>
          <w:color w:val="141314"/>
          <w:sz w:val="20"/>
          <w:szCs w:val="20"/>
          <w:lang w:val="en-US"/>
        </w:rPr>
        <w:t>.</w:t>
      </w:r>
      <w:r w:rsidRPr="00D46733">
        <w:rPr>
          <w:color w:val="141314"/>
          <w:sz w:val="20"/>
          <w:szCs w:val="20"/>
          <w:lang w:val="en-US"/>
        </w:rPr>
        <w:t>A</w:t>
      </w:r>
      <w:r w:rsidR="00824390">
        <w:rPr>
          <w:color w:val="141314"/>
          <w:sz w:val="20"/>
          <w:szCs w:val="20"/>
          <w:lang w:val="en-US"/>
        </w:rPr>
        <w:t>..</w:t>
      </w:r>
      <w:r w:rsidRPr="00D46733">
        <w:rPr>
          <w:color w:val="141314"/>
          <w:sz w:val="20"/>
          <w:szCs w:val="20"/>
          <w:lang w:val="en-US"/>
        </w:rPr>
        <w:t>, Evans D</w:t>
      </w:r>
      <w:r w:rsidR="00824390">
        <w:rPr>
          <w:color w:val="141314"/>
          <w:sz w:val="20"/>
          <w:szCs w:val="20"/>
          <w:lang w:val="en-US"/>
        </w:rPr>
        <w:t>.</w:t>
      </w:r>
      <w:r w:rsidRPr="00D46733">
        <w:rPr>
          <w:color w:val="141314"/>
          <w:sz w:val="20"/>
          <w:szCs w:val="20"/>
          <w:lang w:val="en-US"/>
        </w:rPr>
        <w:t>D</w:t>
      </w:r>
      <w:r w:rsidR="00824390">
        <w:rPr>
          <w:color w:val="141314"/>
          <w:sz w:val="20"/>
          <w:szCs w:val="20"/>
          <w:lang w:val="en-US"/>
        </w:rPr>
        <w:t>.</w:t>
      </w:r>
      <w:r w:rsidRPr="00D46733">
        <w:rPr>
          <w:color w:val="141314"/>
          <w:sz w:val="20"/>
          <w:szCs w:val="20"/>
          <w:lang w:val="en-US"/>
        </w:rPr>
        <w:t>, White I</w:t>
      </w:r>
      <w:r w:rsidR="00824390">
        <w:rPr>
          <w:color w:val="141314"/>
          <w:sz w:val="20"/>
          <w:szCs w:val="20"/>
          <w:lang w:val="en-US"/>
        </w:rPr>
        <w:t>.</w:t>
      </w:r>
      <w:r w:rsidRPr="00D46733">
        <w:rPr>
          <w:color w:val="141314"/>
          <w:sz w:val="20"/>
          <w:szCs w:val="20"/>
          <w:lang w:val="en-US"/>
        </w:rPr>
        <w:t>L</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Ensminger</w:t>
      </w:r>
      <w:proofErr w:type="spellEnd"/>
      <w:r w:rsidRPr="00D46733">
        <w:rPr>
          <w:color w:val="141314"/>
          <w:sz w:val="20"/>
          <w:szCs w:val="20"/>
          <w:lang w:val="en-US"/>
        </w:rPr>
        <w:t xml:space="preserve"> L</w:t>
      </w:r>
      <w:r w:rsidR="00824390">
        <w:rPr>
          <w:color w:val="141314"/>
          <w:sz w:val="20"/>
          <w:szCs w:val="20"/>
          <w:lang w:val="en-US"/>
        </w:rPr>
        <w:t>.</w:t>
      </w:r>
      <w:r w:rsidRPr="00D46733">
        <w:rPr>
          <w:color w:val="141314"/>
          <w:sz w:val="20"/>
          <w:szCs w:val="20"/>
          <w:lang w:val="en-US"/>
        </w:rPr>
        <w:t>E</w:t>
      </w:r>
      <w:r w:rsidR="00824390">
        <w:rPr>
          <w:color w:val="141314"/>
          <w:sz w:val="20"/>
          <w:szCs w:val="20"/>
          <w:lang w:val="en-US"/>
        </w:rPr>
        <w:t>.</w:t>
      </w:r>
      <w:r w:rsidRPr="00D46733">
        <w:rPr>
          <w:color w:val="141314"/>
          <w:sz w:val="20"/>
          <w:szCs w:val="20"/>
          <w:lang w:val="en-US"/>
        </w:rPr>
        <w:t>, Clark F</w:t>
      </w:r>
      <w:r w:rsidR="00824390">
        <w:rPr>
          <w:color w:val="141314"/>
          <w:sz w:val="20"/>
          <w:szCs w:val="20"/>
          <w:lang w:val="en-US"/>
        </w:rPr>
        <w:t>.</w:t>
      </w:r>
      <w:r w:rsidRPr="00D46733">
        <w:rPr>
          <w:color w:val="141314"/>
          <w:sz w:val="20"/>
          <w:szCs w:val="20"/>
          <w:lang w:val="en-US"/>
        </w:rPr>
        <w:t>E</w:t>
      </w:r>
      <w:r w:rsidR="00824390">
        <w:rPr>
          <w:color w:val="141314"/>
          <w:sz w:val="20"/>
          <w:szCs w:val="20"/>
          <w:lang w:val="en-US"/>
        </w:rPr>
        <w:t>.</w:t>
      </w:r>
      <w:r w:rsidRPr="00D46733">
        <w:rPr>
          <w:color w:val="141314"/>
          <w:sz w:val="20"/>
          <w:szCs w:val="20"/>
          <w:lang w:val="en-US"/>
        </w:rPr>
        <w:t xml:space="preserve"> (Eds.), Agronomy Monograph 9, Part 2, pp. 1149–1178</w:t>
      </w:r>
    </w:p>
    <w:p w:rsidR="00C223BA" w:rsidRPr="00D46733" w:rsidRDefault="00C223BA"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Cataldo</w:t>
      </w:r>
      <w:proofErr w:type="spellEnd"/>
      <w:r w:rsidRPr="00D46733">
        <w:rPr>
          <w:sz w:val="20"/>
          <w:szCs w:val="20"/>
          <w:lang w:val="en-US"/>
        </w:rPr>
        <w:t xml:space="preserve"> D</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xml:space="preserve">, </w:t>
      </w:r>
      <w:proofErr w:type="spellStart"/>
      <w:r w:rsidRPr="00D46733">
        <w:rPr>
          <w:sz w:val="20"/>
          <w:szCs w:val="20"/>
          <w:lang w:val="en-US"/>
        </w:rPr>
        <w:t>Haroon</w:t>
      </w:r>
      <w:proofErr w:type="spellEnd"/>
      <w:r w:rsidRPr="00D46733">
        <w:rPr>
          <w:sz w:val="20"/>
          <w:szCs w:val="20"/>
          <w:lang w:val="en-US"/>
        </w:rPr>
        <w:t xml:space="preserve"> M</w:t>
      </w:r>
      <w:r w:rsidR="00824390">
        <w:rPr>
          <w:sz w:val="20"/>
          <w:szCs w:val="20"/>
          <w:lang w:val="en-US"/>
        </w:rPr>
        <w:t>.</w:t>
      </w:r>
      <w:r w:rsidRPr="00D46733">
        <w:rPr>
          <w:sz w:val="20"/>
          <w:szCs w:val="20"/>
          <w:lang w:val="en-US"/>
        </w:rPr>
        <w:t>, Schrader L</w:t>
      </w:r>
      <w:r w:rsidR="00824390">
        <w:rPr>
          <w:sz w:val="20"/>
          <w:szCs w:val="20"/>
          <w:lang w:val="en-US"/>
        </w:rPr>
        <w:t>.</w:t>
      </w:r>
      <w:r w:rsidRPr="00D46733">
        <w:rPr>
          <w:sz w:val="20"/>
          <w:szCs w:val="20"/>
          <w:lang w:val="en-US"/>
        </w:rPr>
        <w:t>E</w:t>
      </w:r>
      <w:r w:rsidR="00824390">
        <w:rPr>
          <w:sz w:val="20"/>
          <w:szCs w:val="20"/>
          <w:lang w:val="en-US"/>
        </w:rPr>
        <w:t>.</w:t>
      </w:r>
      <w:r w:rsidRPr="00D46733">
        <w:rPr>
          <w:sz w:val="20"/>
          <w:szCs w:val="20"/>
          <w:lang w:val="en-US"/>
        </w:rPr>
        <w:t xml:space="preserve">, </w:t>
      </w:r>
      <w:proofErr w:type="spellStart"/>
      <w:r w:rsidRPr="00D46733">
        <w:rPr>
          <w:sz w:val="20"/>
          <w:szCs w:val="20"/>
          <w:lang w:val="en-US"/>
        </w:rPr>
        <w:t>Youngs</w:t>
      </w:r>
      <w:proofErr w:type="spellEnd"/>
      <w:r w:rsidRPr="00D46733">
        <w:rPr>
          <w:sz w:val="20"/>
          <w:szCs w:val="20"/>
          <w:lang w:val="en-US"/>
        </w:rPr>
        <w:t xml:space="preserve"> V</w:t>
      </w:r>
      <w:r w:rsidR="00824390">
        <w:rPr>
          <w:sz w:val="20"/>
          <w:szCs w:val="20"/>
          <w:lang w:val="en-US"/>
        </w:rPr>
        <w:t>.</w:t>
      </w:r>
      <w:r w:rsidRPr="00D46733">
        <w:rPr>
          <w:sz w:val="20"/>
          <w:szCs w:val="20"/>
          <w:lang w:val="en-US"/>
        </w:rPr>
        <w:t>L</w:t>
      </w:r>
      <w:r w:rsidR="00824390">
        <w:rPr>
          <w:sz w:val="20"/>
          <w:szCs w:val="20"/>
          <w:lang w:val="en-US"/>
        </w:rPr>
        <w:t>.</w:t>
      </w:r>
      <w:r w:rsidRPr="00D46733">
        <w:rPr>
          <w:sz w:val="20"/>
          <w:szCs w:val="20"/>
          <w:lang w:val="en-US"/>
        </w:rPr>
        <w:t xml:space="preserve"> (1975)</w:t>
      </w:r>
      <w:r w:rsidR="00824390">
        <w:rPr>
          <w:sz w:val="20"/>
          <w:szCs w:val="20"/>
          <w:lang w:val="en-US"/>
        </w:rPr>
        <w:t>.</w:t>
      </w:r>
      <w:r w:rsidRPr="00D46733">
        <w:rPr>
          <w:sz w:val="20"/>
          <w:szCs w:val="20"/>
          <w:lang w:val="en-US"/>
        </w:rPr>
        <w:t xml:space="preserve"> </w:t>
      </w:r>
      <w:proofErr w:type="gramStart"/>
      <w:r w:rsidRPr="00D46733">
        <w:rPr>
          <w:sz w:val="20"/>
          <w:szCs w:val="20"/>
          <w:lang w:val="en-US"/>
        </w:rPr>
        <w:t>Rapid colorimetric determination of nitrate in plant tissue by nitration of salicylic acid.</w:t>
      </w:r>
      <w:proofErr w:type="gramEnd"/>
      <w:r w:rsidRPr="00D46733">
        <w:rPr>
          <w:sz w:val="20"/>
          <w:szCs w:val="20"/>
          <w:lang w:val="en-US"/>
        </w:rPr>
        <w:t xml:space="preserve"> Com Soil </w:t>
      </w:r>
      <w:proofErr w:type="spellStart"/>
      <w:r w:rsidRPr="00D46733">
        <w:rPr>
          <w:sz w:val="20"/>
          <w:szCs w:val="20"/>
          <w:lang w:val="en-US"/>
        </w:rPr>
        <w:t>Sci</w:t>
      </w:r>
      <w:proofErr w:type="spellEnd"/>
      <w:r w:rsidRPr="00D46733">
        <w:rPr>
          <w:sz w:val="20"/>
          <w:szCs w:val="20"/>
          <w:lang w:val="en-US"/>
        </w:rPr>
        <w:t xml:space="preserve"> Plant Anal 6: 71-80</w:t>
      </w:r>
    </w:p>
    <w:p w:rsidR="00081740" w:rsidRPr="00D46733" w:rsidRDefault="008417F3"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Chaudhuri</w:t>
      </w:r>
      <w:proofErr w:type="spellEnd"/>
      <w:r w:rsidRPr="00D46733">
        <w:rPr>
          <w:sz w:val="20"/>
          <w:szCs w:val="20"/>
          <w:lang w:val="en-US"/>
        </w:rPr>
        <w:t xml:space="preserve"> S</w:t>
      </w:r>
      <w:r w:rsidR="00824390">
        <w:rPr>
          <w:sz w:val="20"/>
          <w:szCs w:val="20"/>
          <w:lang w:val="en-US"/>
        </w:rPr>
        <w:t>.</w:t>
      </w:r>
      <w:r w:rsidRPr="00D46733">
        <w:rPr>
          <w:sz w:val="20"/>
          <w:szCs w:val="20"/>
          <w:lang w:val="en-US"/>
        </w:rPr>
        <w:t xml:space="preserve">, </w:t>
      </w:r>
      <w:proofErr w:type="spellStart"/>
      <w:r w:rsidRPr="00D46733">
        <w:rPr>
          <w:sz w:val="20"/>
          <w:szCs w:val="20"/>
          <w:lang w:val="en-US"/>
        </w:rPr>
        <w:t>Mukundan</w:t>
      </w:r>
      <w:proofErr w:type="spellEnd"/>
      <w:r w:rsidRPr="00D46733">
        <w:rPr>
          <w:sz w:val="20"/>
          <w:szCs w:val="20"/>
          <w:lang w:val="en-US"/>
        </w:rPr>
        <w:t xml:space="preserve"> U</w:t>
      </w:r>
      <w:r w:rsidR="00824390">
        <w:rPr>
          <w:sz w:val="20"/>
          <w:szCs w:val="20"/>
          <w:lang w:val="en-US"/>
        </w:rPr>
        <w:t>.</w:t>
      </w:r>
      <w:r w:rsidRPr="00D46733">
        <w:rPr>
          <w:sz w:val="20"/>
          <w:szCs w:val="20"/>
          <w:lang w:val="en-US"/>
        </w:rPr>
        <w:t xml:space="preserve"> (2001)</w:t>
      </w:r>
      <w:r w:rsidR="00824390">
        <w:rPr>
          <w:sz w:val="20"/>
          <w:szCs w:val="20"/>
          <w:lang w:val="en-US"/>
        </w:rPr>
        <w:t>.</w:t>
      </w:r>
      <w:r w:rsidRPr="00D46733">
        <w:rPr>
          <w:sz w:val="20"/>
          <w:szCs w:val="20"/>
          <w:lang w:val="en-US"/>
        </w:rPr>
        <w:t xml:space="preserve"> </w:t>
      </w:r>
      <w:proofErr w:type="gramStart"/>
      <w:r w:rsidRPr="00D46733">
        <w:rPr>
          <w:i/>
          <w:sz w:val="20"/>
          <w:szCs w:val="20"/>
          <w:lang w:val="en-US"/>
        </w:rPr>
        <w:t xml:space="preserve">Aloe </w:t>
      </w:r>
      <w:proofErr w:type="spellStart"/>
      <w:r w:rsidRPr="00D46733">
        <w:rPr>
          <w:i/>
          <w:sz w:val="20"/>
          <w:szCs w:val="20"/>
          <w:lang w:val="en-US"/>
        </w:rPr>
        <w:t>vera</w:t>
      </w:r>
      <w:proofErr w:type="spellEnd"/>
      <w:r w:rsidRPr="00D46733">
        <w:rPr>
          <w:sz w:val="20"/>
          <w:szCs w:val="20"/>
          <w:lang w:val="en-US"/>
        </w:rPr>
        <w:t xml:space="preserve"> L. – </w:t>
      </w:r>
      <w:proofErr w:type="spellStart"/>
      <w:r w:rsidRPr="00D46733">
        <w:rPr>
          <w:sz w:val="20"/>
          <w:szCs w:val="20"/>
          <w:lang w:val="en-US"/>
        </w:rPr>
        <w:t>Micropropagation</w:t>
      </w:r>
      <w:proofErr w:type="spellEnd"/>
      <w:r w:rsidRPr="00D46733">
        <w:rPr>
          <w:sz w:val="20"/>
          <w:szCs w:val="20"/>
          <w:lang w:val="en-US"/>
        </w:rPr>
        <w:t xml:space="preserve"> and characterization of its gel.</w:t>
      </w:r>
      <w:proofErr w:type="gramEnd"/>
      <w:r w:rsidRPr="00D46733">
        <w:rPr>
          <w:sz w:val="20"/>
          <w:szCs w:val="20"/>
          <w:lang w:val="en-US"/>
        </w:rPr>
        <w:t xml:space="preserve"> </w:t>
      </w:r>
      <w:proofErr w:type="spellStart"/>
      <w:r w:rsidRPr="00D46733">
        <w:rPr>
          <w:sz w:val="20"/>
          <w:szCs w:val="20"/>
          <w:lang w:val="en-US"/>
        </w:rPr>
        <w:t>Phytomorphology</w:t>
      </w:r>
      <w:proofErr w:type="spellEnd"/>
      <w:r w:rsidRPr="00D46733">
        <w:rPr>
          <w:sz w:val="20"/>
          <w:szCs w:val="20"/>
          <w:lang w:val="en-US"/>
        </w:rPr>
        <w:t xml:space="preserve"> 51: 155-157</w:t>
      </w:r>
    </w:p>
    <w:p w:rsidR="00E37C51" w:rsidRPr="00D46733" w:rsidRDefault="00E37C51" w:rsidP="00D46733">
      <w:pPr>
        <w:autoSpaceDE w:val="0"/>
        <w:autoSpaceDN w:val="0"/>
        <w:adjustRightInd w:val="0"/>
        <w:spacing w:line="480" w:lineRule="auto"/>
        <w:ind w:left="709" w:hanging="709"/>
        <w:jc w:val="both"/>
        <w:rPr>
          <w:sz w:val="20"/>
          <w:szCs w:val="20"/>
          <w:lang w:val="en-US"/>
        </w:rPr>
      </w:pPr>
      <w:r w:rsidRPr="00D46733">
        <w:rPr>
          <w:sz w:val="20"/>
          <w:szCs w:val="20"/>
          <w:lang w:val="en-US"/>
        </w:rPr>
        <w:lastRenderedPageBreak/>
        <w:t>Chen B</w:t>
      </w:r>
      <w:r w:rsidR="00824390">
        <w:rPr>
          <w:sz w:val="20"/>
          <w:szCs w:val="20"/>
          <w:lang w:val="en-US"/>
        </w:rPr>
        <w:t>.</w:t>
      </w:r>
      <w:r w:rsidR="00EE380F" w:rsidRPr="00D46733">
        <w:rPr>
          <w:sz w:val="20"/>
          <w:szCs w:val="20"/>
          <w:lang w:val="en-US"/>
        </w:rPr>
        <w:t xml:space="preserve"> (2009)</w:t>
      </w:r>
      <w:r w:rsidR="00824390">
        <w:rPr>
          <w:sz w:val="20"/>
          <w:szCs w:val="20"/>
          <w:lang w:val="en-US"/>
        </w:rPr>
        <w:t>.</w:t>
      </w:r>
      <w:r w:rsidR="00EE380F" w:rsidRPr="00D46733">
        <w:rPr>
          <w:sz w:val="20"/>
          <w:szCs w:val="20"/>
          <w:lang w:val="en-US"/>
        </w:rPr>
        <w:t xml:space="preserve"> In vitro propagation of a medicinal plant: </w:t>
      </w:r>
      <w:proofErr w:type="spellStart"/>
      <w:r w:rsidR="00EE380F" w:rsidRPr="009A385B">
        <w:rPr>
          <w:i/>
          <w:sz w:val="20"/>
          <w:szCs w:val="20"/>
          <w:lang w:val="en-US"/>
        </w:rPr>
        <w:t>Tripterygium</w:t>
      </w:r>
      <w:proofErr w:type="spellEnd"/>
      <w:r w:rsidR="00EE380F" w:rsidRPr="009A385B">
        <w:rPr>
          <w:i/>
          <w:sz w:val="20"/>
          <w:szCs w:val="20"/>
          <w:lang w:val="en-US"/>
        </w:rPr>
        <w:t xml:space="preserve"> </w:t>
      </w:r>
      <w:proofErr w:type="spellStart"/>
      <w:r w:rsidR="00EE380F" w:rsidRPr="009A385B">
        <w:rPr>
          <w:i/>
          <w:sz w:val="20"/>
          <w:szCs w:val="20"/>
          <w:lang w:val="en-US"/>
        </w:rPr>
        <w:t>wilfordii</w:t>
      </w:r>
      <w:proofErr w:type="spellEnd"/>
      <w:r w:rsidR="00EE380F" w:rsidRPr="00D46733">
        <w:rPr>
          <w:sz w:val="20"/>
          <w:szCs w:val="20"/>
          <w:lang w:val="en-US"/>
        </w:rPr>
        <w:t xml:space="preserve"> Hook f. </w:t>
      </w:r>
      <w:proofErr w:type="gramStart"/>
      <w:r w:rsidR="00EE380F" w:rsidRPr="00D46733">
        <w:rPr>
          <w:sz w:val="20"/>
          <w:szCs w:val="20"/>
          <w:lang w:val="en-US"/>
        </w:rPr>
        <w:t>For</w:t>
      </w:r>
      <w:proofErr w:type="gramEnd"/>
      <w:r w:rsidR="00EE380F" w:rsidRPr="00D46733">
        <w:rPr>
          <w:sz w:val="20"/>
          <w:szCs w:val="20"/>
          <w:lang w:val="en-US"/>
        </w:rPr>
        <w:t>. Stud. China. 11: 174-178</w:t>
      </w:r>
    </w:p>
    <w:p w:rsidR="00081740" w:rsidRPr="00D46733" w:rsidRDefault="00081740" w:rsidP="00D46733">
      <w:pPr>
        <w:autoSpaceDE w:val="0"/>
        <w:autoSpaceDN w:val="0"/>
        <w:adjustRightInd w:val="0"/>
        <w:spacing w:line="480" w:lineRule="auto"/>
        <w:ind w:left="709" w:hanging="709"/>
        <w:jc w:val="both"/>
        <w:rPr>
          <w:sz w:val="20"/>
          <w:szCs w:val="20"/>
          <w:lang w:val="en-US"/>
        </w:rPr>
      </w:pPr>
      <w:r w:rsidRPr="00D46733">
        <w:rPr>
          <w:sz w:val="20"/>
          <w:szCs w:val="20"/>
          <w:lang w:val="en-US"/>
        </w:rPr>
        <w:t>Chen F</w:t>
      </w:r>
      <w:r w:rsidR="00824390">
        <w:rPr>
          <w:sz w:val="20"/>
          <w:szCs w:val="20"/>
          <w:lang w:val="en-US"/>
        </w:rPr>
        <w:t>.</w:t>
      </w:r>
      <w:r w:rsidRPr="00D46733">
        <w:rPr>
          <w:sz w:val="20"/>
          <w:szCs w:val="20"/>
          <w:lang w:val="en-US"/>
        </w:rPr>
        <w:t>Q</w:t>
      </w:r>
      <w:r w:rsidR="00824390">
        <w:rPr>
          <w:sz w:val="20"/>
          <w:szCs w:val="20"/>
          <w:lang w:val="en-US"/>
        </w:rPr>
        <w:t>.</w:t>
      </w:r>
      <w:r w:rsidRPr="00D46733">
        <w:rPr>
          <w:sz w:val="20"/>
          <w:szCs w:val="20"/>
          <w:lang w:val="en-US"/>
        </w:rPr>
        <w:t>, Fu Y</w:t>
      </w:r>
      <w:r w:rsidR="00824390">
        <w:rPr>
          <w:sz w:val="20"/>
          <w:szCs w:val="20"/>
          <w:lang w:val="en-US"/>
        </w:rPr>
        <w:t>.</w:t>
      </w:r>
      <w:r w:rsidRPr="00D46733">
        <w:rPr>
          <w:sz w:val="20"/>
          <w:szCs w:val="20"/>
          <w:lang w:val="en-US"/>
        </w:rPr>
        <w:t>, Wang D</w:t>
      </w:r>
      <w:r w:rsidR="00824390">
        <w:rPr>
          <w:sz w:val="20"/>
          <w:szCs w:val="20"/>
          <w:lang w:val="en-US"/>
        </w:rPr>
        <w:t>.</w:t>
      </w:r>
      <w:r w:rsidRPr="00D46733">
        <w:rPr>
          <w:sz w:val="20"/>
          <w:szCs w:val="20"/>
          <w:lang w:val="en-US"/>
        </w:rPr>
        <w:t>I</w:t>
      </w:r>
      <w:r w:rsidR="00824390">
        <w:rPr>
          <w:sz w:val="20"/>
          <w:szCs w:val="20"/>
          <w:lang w:val="en-US"/>
        </w:rPr>
        <w:t>.</w:t>
      </w:r>
      <w:r w:rsidRPr="00D46733">
        <w:rPr>
          <w:sz w:val="20"/>
          <w:szCs w:val="20"/>
          <w:lang w:val="en-US"/>
        </w:rPr>
        <w:t xml:space="preserve">, </w:t>
      </w:r>
      <w:proofErr w:type="spellStart"/>
      <w:proofErr w:type="gramStart"/>
      <w:r w:rsidRPr="00D46733">
        <w:rPr>
          <w:sz w:val="20"/>
          <w:szCs w:val="20"/>
          <w:lang w:val="en-US"/>
        </w:rPr>
        <w:t>Gao</w:t>
      </w:r>
      <w:proofErr w:type="spellEnd"/>
      <w:proofErr w:type="gramEnd"/>
      <w:r w:rsidRPr="00D46733">
        <w:rPr>
          <w:sz w:val="20"/>
          <w:szCs w:val="20"/>
          <w:lang w:val="en-US"/>
        </w:rPr>
        <w:t xml:space="preserve"> X</w:t>
      </w:r>
      <w:r w:rsidR="00824390">
        <w:rPr>
          <w:sz w:val="20"/>
          <w:szCs w:val="20"/>
          <w:lang w:val="en-US"/>
        </w:rPr>
        <w:t>.</w:t>
      </w:r>
      <w:r w:rsidRPr="00D46733">
        <w:rPr>
          <w:sz w:val="20"/>
          <w:szCs w:val="20"/>
          <w:lang w:val="en-US"/>
        </w:rPr>
        <w:t>, Wang I. (2007)</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The effect of plant growth regulators and sucrose on the </w:t>
      </w:r>
      <w:proofErr w:type="spellStart"/>
      <w:r w:rsidRPr="00D46733">
        <w:rPr>
          <w:sz w:val="20"/>
          <w:szCs w:val="20"/>
          <w:lang w:val="en-US"/>
        </w:rPr>
        <w:t>micropropagation</w:t>
      </w:r>
      <w:proofErr w:type="spellEnd"/>
      <w:r w:rsidRPr="00D46733">
        <w:rPr>
          <w:sz w:val="20"/>
          <w:szCs w:val="20"/>
          <w:lang w:val="en-US"/>
        </w:rPr>
        <w:t xml:space="preserve"> </w:t>
      </w:r>
      <w:r w:rsidR="00FC699E" w:rsidRPr="00D46733">
        <w:rPr>
          <w:sz w:val="20"/>
          <w:szCs w:val="20"/>
          <w:lang w:val="en-US"/>
        </w:rPr>
        <w:t xml:space="preserve">and </w:t>
      </w:r>
      <w:proofErr w:type="spellStart"/>
      <w:r w:rsidR="00FC699E" w:rsidRPr="00D46733">
        <w:rPr>
          <w:sz w:val="20"/>
          <w:szCs w:val="20"/>
          <w:lang w:val="en-US"/>
        </w:rPr>
        <w:t>microtuberization</w:t>
      </w:r>
      <w:proofErr w:type="spellEnd"/>
      <w:r w:rsidR="00FC699E" w:rsidRPr="00D46733">
        <w:rPr>
          <w:sz w:val="20"/>
          <w:szCs w:val="20"/>
          <w:lang w:val="en-US"/>
        </w:rPr>
        <w:t xml:space="preserve"> of </w:t>
      </w:r>
      <w:proofErr w:type="spellStart"/>
      <w:r w:rsidR="00FC699E" w:rsidRPr="00D46733">
        <w:rPr>
          <w:i/>
          <w:sz w:val="20"/>
          <w:szCs w:val="20"/>
          <w:lang w:val="en-US"/>
        </w:rPr>
        <w:t>Dioscorea</w:t>
      </w:r>
      <w:proofErr w:type="spellEnd"/>
      <w:r w:rsidR="00FC699E" w:rsidRPr="00D46733">
        <w:rPr>
          <w:i/>
          <w:sz w:val="20"/>
          <w:szCs w:val="20"/>
          <w:lang w:val="en-US"/>
        </w:rPr>
        <w:t xml:space="preserve"> </w:t>
      </w:r>
      <w:proofErr w:type="spellStart"/>
      <w:r w:rsidR="00FC699E" w:rsidRPr="00D46733">
        <w:rPr>
          <w:i/>
          <w:sz w:val="20"/>
          <w:szCs w:val="20"/>
          <w:lang w:val="en-US"/>
        </w:rPr>
        <w:t>nipponica</w:t>
      </w:r>
      <w:proofErr w:type="spellEnd"/>
      <w:r w:rsidR="00FC699E" w:rsidRPr="00D46733">
        <w:rPr>
          <w:sz w:val="20"/>
          <w:szCs w:val="20"/>
          <w:lang w:val="en-US"/>
        </w:rPr>
        <w:t xml:space="preserve"> Makino.</w:t>
      </w:r>
      <w:proofErr w:type="gramEnd"/>
      <w:r w:rsidR="00FC699E" w:rsidRPr="00D46733">
        <w:rPr>
          <w:sz w:val="20"/>
          <w:szCs w:val="20"/>
          <w:lang w:val="en-US"/>
        </w:rPr>
        <w:t xml:space="preserve"> J. Plant Growth </w:t>
      </w:r>
      <w:proofErr w:type="spellStart"/>
      <w:r w:rsidR="00FC699E" w:rsidRPr="00D46733">
        <w:rPr>
          <w:sz w:val="20"/>
          <w:szCs w:val="20"/>
          <w:lang w:val="en-US"/>
        </w:rPr>
        <w:t>Regul</w:t>
      </w:r>
      <w:proofErr w:type="spellEnd"/>
      <w:r w:rsidR="00FC699E" w:rsidRPr="00D46733">
        <w:rPr>
          <w:sz w:val="20"/>
          <w:szCs w:val="20"/>
          <w:lang w:val="en-US"/>
        </w:rPr>
        <w:t>. 26: 38-45</w:t>
      </w:r>
    </w:p>
    <w:p w:rsidR="00B46582" w:rsidRPr="00D46733" w:rsidRDefault="00B46582" w:rsidP="00D46733">
      <w:pPr>
        <w:autoSpaceDE w:val="0"/>
        <w:autoSpaceDN w:val="0"/>
        <w:adjustRightInd w:val="0"/>
        <w:spacing w:line="480" w:lineRule="auto"/>
        <w:ind w:left="709" w:hanging="709"/>
        <w:jc w:val="both"/>
        <w:rPr>
          <w:sz w:val="20"/>
          <w:szCs w:val="20"/>
          <w:lang w:val="en-US"/>
        </w:rPr>
      </w:pPr>
      <w:proofErr w:type="gramStart"/>
      <w:r w:rsidRPr="00D46733">
        <w:rPr>
          <w:sz w:val="20"/>
          <w:szCs w:val="20"/>
          <w:lang w:val="en-US"/>
        </w:rPr>
        <w:t>de</w:t>
      </w:r>
      <w:proofErr w:type="gramEnd"/>
      <w:r w:rsidRPr="00D46733">
        <w:rPr>
          <w:sz w:val="20"/>
          <w:szCs w:val="20"/>
          <w:lang w:val="en-US"/>
        </w:rPr>
        <w:t xml:space="preserve"> Oliveira E</w:t>
      </w:r>
      <w:r w:rsidR="00824390">
        <w:rPr>
          <w:sz w:val="20"/>
          <w:szCs w:val="20"/>
          <w:lang w:val="en-US"/>
        </w:rPr>
        <w:t>.</w:t>
      </w:r>
      <w:r w:rsidRPr="00D46733">
        <w:rPr>
          <w:sz w:val="20"/>
          <w:szCs w:val="20"/>
          <w:lang w:val="en-US"/>
        </w:rPr>
        <w:t>T</w:t>
      </w:r>
      <w:r w:rsidR="00824390">
        <w:rPr>
          <w:sz w:val="20"/>
          <w:szCs w:val="20"/>
          <w:lang w:val="en-US"/>
        </w:rPr>
        <w:t>.</w:t>
      </w:r>
      <w:r w:rsidRPr="00D46733">
        <w:rPr>
          <w:sz w:val="20"/>
          <w:szCs w:val="20"/>
          <w:lang w:val="en-US"/>
        </w:rPr>
        <w:t xml:space="preserve">, </w:t>
      </w:r>
      <w:proofErr w:type="spellStart"/>
      <w:r w:rsidRPr="00D46733">
        <w:rPr>
          <w:sz w:val="20"/>
          <w:szCs w:val="20"/>
          <w:lang w:val="en-US"/>
        </w:rPr>
        <w:t>Crocomo</w:t>
      </w:r>
      <w:proofErr w:type="spellEnd"/>
      <w:r w:rsidRPr="00D46733">
        <w:rPr>
          <w:sz w:val="20"/>
          <w:szCs w:val="20"/>
          <w:lang w:val="en-US"/>
        </w:rPr>
        <w:t xml:space="preserve"> O</w:t>
      </w:r>
      <w:r w:rsidR="00824390">
        <w:rPr>
          <w:sz w:val="20"/>
          <w:szCs w:val="20"/>
          <w:lang w:val="en-US"/>
        </w:rPr>
        <w:t>.</w:t>
      </w:r>
      <w:r w:rsidRPr="00D46733">
        <w:rPr>
          <w:sz w:val="20"/>
          <w:szCs w:val="20"/>
          <w:lang w:val="en-US"/>
        </w:rPr>
        <w:t>J</w:t>
      </w:r>
      <w:r w:rsidR="00824390">
        <w:rPr>
          <w:sz w:val="20"/>
          <w:szCs w:val="20"/>
          <w:lang w:val="en-US"/>
        </w:rPr>
        <w:t>.</w:t>
      </w:r>
      <w:r w:rsidRPr="00D46733">
        <w:rPr>
          <w:sz w:val="20"/>
          <w:szCs w:val="20"/>
          <w:lang w:val="en-US"/>
        </w:rPr>
        <w:t xml:space="preserve"> (2009)</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Large-scale </w:t>
      </w:r>
      <w:proofErr w:type="spellStart"/>
      <w:r w:rsidRPr="00D46733">
        <w:rPr>
          <w:sz w:val="20"/>
          <w:szCs w:val="20"/>
          <w:lang w:val="en-US"/>
        </w:rPr>
        <w:t>micropropagation</w:t>
      </w:r>
      <w:proofErr w:type="spellEnd"/>
      <w:r w:rsidRPr="00D46733">
        <w:rPr>
          <w:sz w:val="20"/>
          <w:szCs w:val="20"/>
          <w:lang w:val="en-US"/>
        </w:rPr>
        <w:t xml:space="preserve"> of </w:t>
      </w:r>
      <w:r w:rsidRPr="00D46733">
        <w:rPr>
          <w:i/>
          <w:sz w:val="20"/>
          <w:szCs w:val="20"/>
          <w:lang w:val="en-US"/>
        </w:rPr>
        <w:t xml:space="preserve">Aloe </w:t>
      </w:r>
      <w:proofErr w:type="spellStart"/>
      <w:r w:rsidRPr="00D46733">
        <w:rPr>
          <w:i/>
          <w:sz w:val="20"/>
          <w:szCs w:val="20"/>
          <w:lang w:val="en-US"/>
        </w:rPr>
        <w:t>vera</w:t>
      </w:r>
      <w:proofErr w:type="spellEnd"/>
      <w:r w:rsidR="00B36924" w:rsidRPr="00D46733">
        <w:rPr>
          <w:sz w:val="20"/>
          <w:szCs w:val="20"/>
          <w:lang w:val="en-US"/>
        </w:rPr>
        <w:t>.</w:t>
      </w:r>
      <w:proofErr w:type="gramEnd"/>
      <w:r w:rsidR="00B36924" w:rsidRPr="00D46733">
        <w:rPr>
          <w:sz w:val="20"/>
          <w:szCs w:val="20"/>
          <w:lang w:val="en-US"/>
        </w:rPr>
        <w:t xml:space="preserve"> </w:t>
      </w:r>
      <w:proofErr w:type="spellStart"/>
      <w:proofErr w:type="gramStart"/>
      <w:r w:rsidR="00B36924" w:rsidRPr="00D46733">
        <w:rPr>
          <w:sz w:val="20"/>
          <w:szCs w:val="20"/>
          <w:lang w:val="en-US"/>
        </w:rPr>
        <w:t>HortSci</w:t>
      </w:r>
      <w:proofErr w:type="spellEnd"/>
      <w:r w:rsidR="00B36924" w:rsidRPr="00D46733">
        <w:rPr>
          <w:sz w:val="20"/>
          <w:szCs w:val="20"/>
          <w:lang w:val="en-US"/>
        </w:rPr>
        <w:t>.</w:t>
      </w:r>
      <w:proofErr w:type="gramEnd"/>
      <w:r w:rsidRPr="00D46733">
        <w:rPr>
          <w:sz w:val="20"/>
          <w:szCs w:val="20"/>
          <w:lang w:val="en-US"/>
        </w:rPr>
        <w:t xml:space="preserve"> 44: 1675-1678</w:t>
      </w:r>
    </w:p>
    <w:p w:rsidR="0051397B" w:rsidRPr="00D46733" w:rsidRDefault="0051397B" w:rsidP="00D46733">
      <w:pPr>
        <w:autoSpaceDE w:val="0"/>
        <w:autoSpaceDN w:val="0"/>
        <w:adjustRightInd w:val="0"/>
        <w:spacing w:line="480" w:lineRule="auto"/>
        <w:ind w:left="709" w:hanging="709"/>
        <w:jc w:val="both"/>
        <w:rPr>
          <w:sz w:val="20"/>
          <w:szCs w:val="20"/>
          <w:lang w:val="en-US"/>
        </w:rPr>
      </w:pPr>
      <w:proofErr w:type="gramStart"/>
      <w:r w:rsidRPr="00D46733">
        <w:rPr>
          <w:sz w:val="20"/>
          <w:szCs w:val="20"/>
          <w:lang w:val="en-US"/>
        </w:rPr>
        <w:t>Dumas E</w:t>
      </w:r>
      <w:r w:rsidR="00824390">
        <w:rPr>
          <w:sz w:val="20"/>
          <w:szCs w:val="20"/>
          <w:lang w:val="en-US"/>
        </w:rPr>
        <w:t>.</w:t>
      </w:r>
      <w:r w:rsidRPr="00D46733">
        <w:rPr>
          <w:sz w:val="20"/>
          <w:szCs w:val="20"/>
          <w:lang w:val="en-US"/>
        </w:rPr>
        <w:t xml:space="preserve">, </w:t>
      </w:r>
      <w:proofErr w:type="spellStart"/>
      <w:r w:rsidRPr="00D46733">
        <w:rPr>
          <w:sz w:val="20"/>
          <w:szCs w:val="20"/>
          <w:lang w:val="en-US"/>
        </w:rPr>
        <w:t>Monteuuis</w:t>
      </w:r>
      <w:proofErr w:type="spellEnd"/>
      <w:r w:rsidRPr="00D46733">
        <w:rPr>
          <w:sz w:val="20"/>
          <w:szCs w:val="20"/>
          <w:lang w:val="en-US"/>
        </w:rPr>
        <w:t xml:space="preserve"> O</w:t>
      </w:r>
      <w:r w:rsidR="00824390">
        <w:rPr>
          <w:sz w:val="20"/>
          <w:szCs w:val="20"/>
          <w:lang w:val="en-US"/>
        </w:rPr>
        <w:t>.</w:t>
      </w:r>
      <w:r w:rsidRPr="00D46733">
        <w:rPr>
          <w:sz w:val="20"/>
          <w:szCs w:val="20"/>
          <w:lang w:val="en-US"/>
        </w:rPr>
        <w:t xml:space="preserve"> (1995)</w:t>
      </w:r>
      <w:r w:rsidR="00824390">
        <w:rPr>
          <w:sz w:val="20"/>
          <w:szCs w:val="20"/>
          <w:lang w:val="en-US"/>
        </w:rPr>
        <w:t>.</w:t>
      </w:r>
      <w:proofErr w:type="gramEnd"/>
      <w:r w:rsidRPr="00D46733">
        <w:rPr>
          <w:sz w:val="20"/>
          <w:szCs w:val="20"/>
          <w:lang w:val="en-US"/>
        </w:rPr>
        <w:t xml:space="preserve"> </w:t>
      </w:r>
      <w:r w:rsidRPr="00D46733">
        <w:rPr>
          <w:i/>
          <w:sz w:val="20"/>
          <w:szCs w:val="20"/>
          <w:lang w:val="en-US"/>
        </w:rPr>
        <w:t>In vitro</w:t>
      </w:r>
      <w:r w:rsidRPr="00D46733">
        <w:rPr>
          <w:sz w:val="20"/>
          <w:szCs w:val="20"/>
          <w:lang w:val="en-US"/>
        </w:rPr>
        <w:t xml:space="preserve"> rooting of </w:t>
      </w:r>
      <w:proofErr w:type="spellStart"/>
      <w:r w:rsidRPr="00D46733">
        <w:rPr>
          <w:sz w:val="20"/>
          <w:szCs w:val="20"/>
          <w:lang w:val="en-US"/>
        </w:rPr>
        <w:t>micropropagated</w:t>
      </w:r>
      <w:proofErr w:type="spellEnd"/>
      <w:r w:rsidRPr="00D46733">
        <w:rPr>
          <w:sz w:val="20"/>
          <w:szCs w:val="20"/>
          <w:lang w:val="en-US"/>
        </w:rPr>
        <w:t xml:space="preserve"> shoots from juvenile and mature </w:t>
      </w:r>
      <w:proofErr w:type="spellStart"/>
      <w:r w:rsidRPr="00D46733">
        <w:rPr>
          <w:i/>
          <w:sz w:val="20"/>
          <w:szCs w:val="20"/>
          <w:lang w:val="en-US"/>
        </w:rPr>
        <w:t>Pinus</w:t>
      </w:r>
      <w:proofErr w:type="spellEnd"/>
      <w:r w:rsidRPr="00D46733">
        <w:rPr>
          <w:i/>
          <w:sz w:val="20"/>
          <w:szCs w:val="20"/>
          <w:lang w:val="en-US"/>
        </w:rPr>
        <w:t xml:space="preserve"> </w:t>
      </w:r>
      <w:proofErr w:type="spellStart"/>
      <w:r w:rsidRPr="00D46733">
        <w:rPr>
          <w:i/>
          <w:sz w:val="20"/>
          <w:szCs w:val="20"/>
          <w:lang w:val="en-US"/>
        </w:rPr>
        <w:t>pinaster</w:t>
      </w:r>
      <w:proofErr w:type="spellEnd"/>
      <w:r w:rsidRPr="00D46733">
        <w:rPr>
          <w:sz w:val="20"/>
          <w:szCs w:val="20"/>
          <w:lang w:val="en-US"/>
        </w:rPr>
        <w:t xml:space="preserve"> explants: influence of activated charcoal. Plant Cell, Tissue Org. Cult. 40: 231-235</w:t>
      </w:r>
    </w:p>
    <w:p w:rsidR="001B5AC7" w:rsidRPr="00071845" w:rsidRDefault="001B5AC7" w:rsidP="00D46733">
      <w:pPr>
        <w:autoSpaceDE w:val="0"/>
        <w:autoSpaceDN w:val="0"/>
        <w:adjustRightInd w:val="0"/>
        <w:spacing w:line="480" w:lineRule="auto"/>
        <w:ind w:left="709" w:hanging="709"/>
        <w:jc w:val="both"/>
        <w:rPr>
          <w:sz w:val="20"/>
          <w:szCs w:val="20"/>
        </w:rPr>
      </w:pPr>
      <w:proofErr w:type="spellStart"/>
      <w:r w:rsidRPr="00D46733">
        <w:rPr>
          <w:sz w:val="20"/>
          <w:szCs w:val="20"/>
          <w:lang w:val="en-US"/>
        </w:rPr>
        <w:t>Ebrahim</w:t>
      </w:r>
      <w:proofErr w:type="spellEnd"/>
      <w:r w:rsidRPr="00D46733">
        <w:rPr>
          <w:sz w:val="20"/>
          <w:szCs w:val="20"/>
          <w:lang w:val="en-US"/>
        </w:rPr>
        <w:t xml:space="preserve"> M</w:t>
      </w:r>
      <w:r w:rsidR="00824390">
        <w:rPr>
          <w:sz w:val="20"/>
          <w:szCs w:val="20"/>
          <w:lang w:val="en-US"/>
        </w:rPr>
        <w:t>.</w:t>
      </w:r>
      <w:r w:rsidRPr="00D46733">
        <w:rPr>
          <w:sz w:val="20"/>
          <w:szCs w:val="20"/>
          <w:lang w:val="en-US"/>
        </w:rPr>
        <w:t>K</w:t>
      </w:r>
      <w:r w:rsidR="00824390">
        <w:rPr>
          <w:sz w:val="20"/>
          <w:szCs w:val="20"/>
          <w:lang w:val="en-US"/>
        </w:rPr>
        <w:t>.</w:t>
      </w:r>
      <w:r w:rsidRPr="00D46733">
        <w:rPr>
          <w:sz w:val="20"/>
          <w:szCs w:val="20"/>
          <w:lang w:val="en-US"/>
        </w:rPr>
        <w:t>H</w:t>
      </w:r>
      <w:r w:rsidR="00824390">
        <w:rPr>
          <w:sz w:val="20"/>
          <w:szCs w:val="20"/>
          <w:lang w:val="en-US"/>
        </w:rPr>
        <w:t>..</w:t>
      </w:r>
      <w:r w:rsidRPr="00D46733">
        <w:rPr>
          <w:sz w:val="20"/>
          <w:szCs w:val="20"/>
          <w:lang w:val="en-US"/>
        </w:rPr>
        <w:t>, Ibrahim I</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xml:space="preserve"> (2000)</w:t>
      </w:r>
      <w:r w:rsidR="00824390">
        <w:rPr>
          <w:sz w:val="20"/>
          <w:szCs w:val="20"/>
          <w:lang w:val="en-US"/>
        </w:rPr>
        <w:t>.</w:t>
      </w:r>
      <w:r w:rsidRPr="00D46733">
        <w:rPr>
          <w:sz w:val="20"/>
          <w:szCs w:val="20"/>
          <w:lang w:val="en-US"/>
        </w:rPr>
        <w:t xml:space="preserve"> Influence of medium solidification and pH value on </w:t>
      </w:r>
      <w:r w:rsidRPr="00D46733">
        <w:rPr>
          <w:i/>
          <w:sz w:val="20"/>
          <w:szCs w:val="20"/>
          <w:lang w:val="en-US"/>
        </w:rPr>
        <w:t>in vitro</w:t>
      </w:r>
      <w:r w:rsidRPr="00D46733">
        <w:rPr>
          <w:sz w:val="20"/>
          <w:szCs w:val="20"/>
          <w:lang w:val="en-US"/>
        </w:rPr>
        <w:t xml:space="preserve"> propagation of </w:t>
      </w:r>
      <w:proofErr w:type="spellStart"/>
      <w:r w:rsidRPr="00D46733">
        <w:rPr>
          <w:i/>
          <w:sz w:val="20"/>
          <w:szCs w:val="20"/>
          <w:lang w:val="en-US"/>
        </w:rPr>
        <w:t>Maranta</w:t>
      </w:r>
      <w:proofErr w:type="spellEnd"/>
      <w:r w:rsidRPr="00D46733">
        <w:rPr>
          <w:i/>
          <w:sz w:val="20"/>
          <w:szCs w:val="20"/>
          <w:lang w:val="en-US"/>
        </w:rPr>
        <w:t xml:space="preserve"> </w:t>
      </w:r>
      <w:proofErr w:type="spellStart"/>
      <w:r w:rsidRPr="00D46733">
        <w:rPr>
          <w:i/>
          <w:sz w:val="20"/>
          <w:szCs w:val="20"/>
          <w:lang w:val="en-US"/>
        </w:rPr>
        <w:t>leuconeura</w:t>
      </w:r>
      <w:proofErr w:type="spellEnd"/>
      <w:r w:rsidRPr="00D46733">
        <w:rPr>
          <w:sz w:val="20"/>
          <w:szCs w:val="20"/>
          <w:lang w:val="en-US"/>
        </w:rPr>
        <w:t xml:space="preserve"> cv. </w:t>
      </w:r>
      <w:r w:rsidRPr="00071845">
        <w:rPr>
          <w:sz w:val="20"/>
          <w:szCs w:val="20"/>
        </w:rPr>
        <w:t>Kerchoviana. Sci. Hort</w:t>
      </w:r>
      <w:r w:rsidR="00B36924" w:rsidRPr="00071845">
        <w:rPr>
          <w:sz w:val="20"/>
          <w:szCs w:val="20"/>
        </w:rPr>
        <w:t>ic</w:t>
      </w:r>
      <w:r w:rsidRPr="00071845">
        <w:rPr>
          <w:sz w:val="20"/>
          <w:szCs w:val="20"/>
        </w:rPr>
        <w:t>. 86: 211-221</w:t>
      </w:r>
    </w:p>
    <w:p w:rsidR="00A23719" w:rsidRPr="00D46733" w:rsidRDefault="00A23719" w:rsidP="00D46733">
      <w:pPr>
        <w:autoSpaceDE w:val="0"/>
        <w:autoSpaceDN w:val="0"/>
        <w:adjustRightInd w:val="0"/>
        <w:spacing w:line="480" w:lineRule="auto"/>
        <w:ind w:left="709" w:hanging="709"/>
        <w:jc w:val="both"/>
        <w:rPr>
          <w:sz w:val="20"/>
          <w:szCs w:val="20"/>
          <w:lang w:val="en-US"/>
        </w:rPr>
      </w:pPr>
      <w:r w:rsidRPr="00824390">
        <w:rPr>
          <w:sz w:val="20"/>
          <w:szCs w:val="20"/>
        </w:rPr>
        <w:t>Eymar E</w:t>
      </w:r>
      <w:r w:rsidR="00824390" w:rsidRPr="00824390">
        <w:rPr>
          <w:sz w:val="20"/>
          <w:szCs w:val="20"/>
        </w:rPr>
        <w:t>.</w:t>
      </w:r>
      <w:r w:rsidRPr="00824390">
        <w:rPr>
          <w:sz w:val="20"/>
          <w:szCs w:val="20"/>
        </w:rPr>
        <w:t>, Alegre J</w:t>
      </w:r>
      <w:r w:rsidR="00824390" w:rsidRPr="00824390">
        <w:rPr>
          <w:sz w:val="20"/>
          <w:szCs w:val="20"/>
        </w:rPr>
        <w:t>.</w:t>
      </w:r>
      <w:r w:rsidRPr="00824390">
        <w:rPr>
          <w:sz w:val="20"/>
          <w:szCs w:val="20"/>
        </w:rPr>
        <w:t>, Toribio M</w:t>
      </w:r>
      <w:r w:rsidR="00824390" w:rsidRPr="00824390">
        <w:rPr>
          <w:sz w:val="20"/>
          <w:szCs w:val="20"/>
        </w:rPr>
        <w:t>.</w:t>
      </w:r>
      <w:r w:rsidRPr="00824390">
        <w:rPr>
          <w:sz w:val="20"/>
          <w:szCs w:val="20"/>
        </w:rPr>
        <w:t>, López-Vela D</w:t>
      </w:r>
      <w:r w:rsidR="00824390" w:rsidRPr="00824390">
        <w:rPr>
          <w:sz w:val="20"/>
          <w:szCs w:val="20"/>
        </w:rPr>
        <w:t>.</w:t>
      </w:r>
      <w:r w:rsidRPr="00824390">
        <w:rPr>
          <w:sz w:val="20"/>
          <w:szCs w:val="20"/>
        </w:rPr>
        <w:t xml:space="preserve"> (2000)</w:t>
      </w:r>
      <w:r w:rsidR="00824390" w:rsidRPr="00824390">
        <w:rPr>
          <w:sz w:val="20"/>
          <w:szCs w:val="20"/>
        </w:rPr>
        <w:t>.</w:t>
      </w:r>
      <w:r w:rsidRPr="00824390">
        <w:rPr>
          <w:sz w:val="20"/>
          <w:szCs w:val="20"/>
        </w:rPr>
        <w:t xml:space="preserve"> </w:t>
      </w:r>
      <w:proofErr w:type="gramStart"/>
      <w:r w:rsidRPr="00D46733">
        <w:rPr>
          <w:sz w:val="20"/>
          <w:szCs w:val="20"/>
          <w:lang w:val="en-US"/>
        </w:rPr>
        <w:t xml:space="preserve">Effect of activated </w:t>
      </w:r>
      <w:proofErr w:type="spellStart"/>
      <w:r w:rsidRPr="00D46733">
        <w:rPr>
          <w:sz w:val="20"/>
          <w:szCs w:val="20"/>
          <w:lang w:val="en-US"/>
        </w:rPr>
        <w:t>chracoal</w:t>
      </w:r>
      <w:proofErr w:type="spellEnd"/>
      <w:r w:rsidRPr="00D46733">
        <w:rPr>
          <w:sz w:val="20"/>
          <w:szCs w:val="20"/>
          <w:lang w:val="en-US"/>
        </w:rPr>
        <w:t xml:space="preserve"> and 6-benzyladenine on </w:t>
      </w:r>
      <w:r w:rsidRPr="00D46733">
        <w:rPr>
          <w:i/>
          <w:sz w:val="20"/>
          <w:szCs w:val="20"/>
          <w:lang w:val="en-US"/>
        </w:rPr>
        <w:t>in vitro</w:t>
      </w:r>
      <w:r w:rsidRPr="00D46733">
        <w:rPr>
          <w:sz w:val="20"/>
          <w:szCs w:val="20"/>
          <w:lang w:val="en-US"/>
        </w:rPr>
        <w:t xml:space="preserve"> nitrogen uptake by </w:t>
      </w:r>
      <w:r w:rsidRPr="00D46733">
        <w:rPr>
          <w:i/>
          <w:sz w:val="20"/>
          <w:szCs w:val="20"/>
          <w:lang w:val="en-US"/>
        </w:rPr>
        <w:t xml:space="preserve">Lagerstroemia </w:t>
      </w:r>
      <w:proofErr w:type="spellStart"/>
      <w:r w:rsidRPr="00D46733">
        <w:rPr>
          <w:i/>
          <w:sz w:val="20"/>
          <w:szCs w:val="20"/>
          <w:lang w:val="en-US"/>
        </w:rPr>
        <w:t>indica</w:t>
      </w:r>
      <w:proofErr w:type="spellEnd"/>
      <w:r w:rsidRPr="00D46733">
        <w:rPr>
          <w:i/>
          <w:sz w:val="20"/>
          <w:szCs w:val="20"/>
          <w:lang w:val="en-US"/>
        </w:rPr>
        <w:t>.</w:t>
      </w:r>
      <w:proofErr w:type="gramEnd"/>
      <w:r w:rsidRPr="00D46733">
        <w:rPr>
          <w:sz w:val="20"/>
          <w:szCs w:val="20"/>
          <w:lang w:val="en-US"/>
        </w:rPr>
        <w:t xml:space="preserve"> </w:t>
      </w:r>
      <w:r w:rsidR="006E53D6" w:rsidRPr="00D46733">
        <w:rPr>
          <w:sz w:val="20"/>
          <w:szCs w:val="20"/>
          <w:lang w:val="en-US"/>
        </w:rPr>
        <w:t>Plant Cell, Tissue Org. Cult. 63: 57-65</w:t>
      </w:r>
    </w:p>
    <w:p w:rsidR="0062582B" w:rsidRPr="00D46733" w:rsidRDefault="0062582B"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Fridborg</w:t>
      </w:r>
      <w:proofErr w:type="spellEnd"/>
      <w:r w:rsidRPr="00D46733">
        <w:rPr>
          <w:sz w:val="20"/>
          <w:szCs w:val="20"/>
          <w:lang w:val="en-US"/>
        </w:rPr>
        <w:t xml:space="preserve"> G</w:t>
      </w:r>
      <w:r w:rsidR="00824390">
        <w:rPr>
          <w:sz w:val="20"/>
          <w:szCs w:val="20"/>
          <w:lang w:val="en-US"/>
        </w:rPr>
        <w:t>.</w:t>
      </w:r>
      <w:r w:rsidRPr="00D46733">
        <w:rPr>
          <w:sz w:val="20"/>
          <w:szCs w:val="20"/>
          <w:lang w:val="en-US"/>
        </w:rPr>
        <w:t xml:space="preserve">, </w:t>
      </w:r>
      <w:proofErr w:type="spellStart"/>
      <w:r w:rsidRPr="00D46733">
        <w:rPr>
          <w:sz w:val="20"/>
          <w:szCs w:val="20"/>
          <w:lang w:val="en-US"/>
        </w:rPr>
        <w:t>Pedersén</w:t>
      </w:r>
      <w:proofErr w:type="spellEnd"/>
      <w:r w:rsidRPr="00D46733">
        <w:rPr>
          <w:sz w:val="20"/>
          <w:szCs w:val="20"/>
          <w:lang w:val="en-US"/>
        </w:rPr>
        <w:t xml:space="preserve"> M</w:t>
      </w:r>
      <w:r w:rsidR="00824390">
        <w:rPr>
          <w:sz w:val="20"/>
          <w:szCs w:val="20"/>
          <w:lang w:val="en-US"/>
        </w:rPr>
        <w:t>.</w:t>
      </w:r>
      <w:r w:rsidRPr="00D46733">
        <w:rPr>
          <w:sz w:val="20"/>
          <w:szCs w:val="20"/>
          <w:lang w:val="en-US"/>
        </w:rPr>
        <w:t xml:space="preserve">, </w:t>
      </w:r>
      <w:proofErr w:type="spellStart"/>
      <w:r w:rsidRPr="00D46733">
        <w:rPr>
          <w:sz w:val="20"/>
          <w:szCs w:val="20"/>
          <w:lang w:val="en-US"/>
        </w:rPr>
        <w:t>Landström</w:t>
      </w:r>
      <w:proofErr w:type="spellEnd"/>
      <w:r w:rsidRPr="00D46733">
        <w:rPr>
          <w:sz w:val="20"/>
          <w:szCs w:val="20"/>
          <w:lang w:val="en-US"/>
        </w:rPr>
        <w:t xml:space="preserve"> L</w:t>
      </w:r>
      <w:r w:rsidR="00824390">
        <w:rPr>
          <w:sz w:val="20"/>
          <w:szCs w:val="20"/>
          <w:lang w:val="en-US"/>
        </w:rPr>
        <w:t>.</w:t>
      </w:r>
      <w:r w:rsidRPr="00D46733">
        <w:rPr>
          <w:sz w:val="20"/>
          <w:szCs w:val="20"/>
          <w:lang w:val="en-US"/>
        </w:rPr>
        <w:t>, Eriksson T</w:t>
      </w:r>
      <w:r w:rsidR="00824390">
        <w:rPr>
          <w:sz w:val="20"/>
          <w:szCs w:val="20"/>
          <w:lang w:val="en-US"/>
        </w:rPr>
        <w:t>.</w:t>
      </w:r>
      <w:r w:rsidRPr="00D46733">
        <w:rPr>
          <w:sz w:val="20"/>
          <w:szCs w:val="20"/>
          <w:lang w:val="en-US"/>
        </w:rPr>
        <w:t xml:space="preserve"> (1978)</w:t>
      </w:r>
      <w:r w:rsidR="00824390">
        <w:rPr>
          <w:sz w:val="20"/>
          <w:szCs w:val="20"/>
          <w:lang w:val="en-US"/>
        </w:rPr>
        <w:t>.</w:t>
      </w:r>
      <w:r w:rsidRPr="00D46733">
        <w:rPr>
          <w:sz w:val="20"/>
          <w:szCs w:val="20"/>
          <w:lang w:val="en-US"/>
        </w:rPr>
        <w:t xml:space="preserve"> The effect of activated charcoal on tissue cultures: adsorption of metabolites inhibiting morphogenesis. </w:t>
      </w:r>
      <w:r w:rsidR="00E42C31" w:rsidRPr="00D46733">
        <w:rPr>
          <w:sz w:val="20"/>
          <w:szCs w:val="20"/>
          <w:lang w:val="en-US"/>
        </w:rPr>
        <w:t>Physiol. Plant. 43: 104-106</w:t>
      </w:r>
    </w:p>
    <w:p w:rsidR="009877B7" w:rsidRPr="00D46733" w:rsidRDefault="009877B7" w:rsidP="00D46733">
      <w:pPr>
        <w:autoSpaceDE w:val="0"/>
        <w:autoSpaceDN w:val="0"/>
        <w:adjustRightInd w:val="0"/>
        <w:spacing w:line="480" w:lineRule="auto"/>
        <w:ind w:left="709" w:hanging="709"/>
        <w:jc w:val="both"/>
        <w:rPr>
          <w:sz w:val="20"/>
          <w:szCs w:val="20"/>
          <w:lang w:val="en-US"/>
        </w:rPr>
      </w:pPr>
      <w:r w:rsidRPr="00D46733">
        <w:rPr>
          <w:sz w:val="20"/>
          <w:szCs w:val="20"/>
          <w:lang w:val="en-US"/>
        </w:rPr>
        <w:t xml:space="preserve">George </w:t>
      </w:r>
      <w:r w:rsidR="00614505" w:rsidRPr="00D46733">
        <w:rPr>
          <w:sz w:val="20"/>
          <w:szCs w:val="20"/>
          <w:lang w:val="en-US"/>
        </w:rPr>
        <w:t>E</w:t>
      </w:r>
      <w:r w:rsidR="00824390">
        <w:rPr>
          <w:sz w:val="20"/>
          <w:szCs w:val="20"/>
          <w:lang w:val="en-US"/>
        </w:rPr>
        <w:t>.</w:t>
      </w:r>
      <w:r w:rsidR="00614505" w:rsidRPr="00D46733">
        <w:rPr>
          <w:sz w:val="20"/>
          <w:szCs w:val="20"/>
          <w:lang w:val="en-US"/>
        </w:rPr>
        <w:t>F</w:t>
      </w:r>
      <w:r w:rsidR="00824390">
        <w:rPr>
          <w:sz w:val="20"/>
          <w:szCs w:val="20"/>
          <w:lang w:val="en-US"/>
        </w:rPr>
        <w:t>.</w:t>
      </w:r>
      <w:r w:rsidR="00614505" w:rsidRPr="00D46733">
        <w:rPr>
          <w:sz w:val="20"/>
          <w:szCs w:val="20"/>
          <w:lang w:val="en-US"/>
        </w:rPr>
        <w:t xml:space="preserve"> (1993)</w:t>
      </w:r>
      <w:r w:rsidR="00824390">
        <w:rPr>
          <w:sz w:val="20"/>
          <w:szCs w:val="20"/>
          <w:lang w:val="en-US"/>
        </w:rPr>
        <w:t>.</w:t>
      </w:r>
      <w:r w:rsidR="00614505" w:rsidRPr="00D46733">
        <w:rPr>
          <w:sz w:val="20"/>
          <w:szCs w:val="20"/>
          <w:lang w:val="en-US"/>
        </w:rPr>
        <w:t xml:space="preserve"> </w:t>
      </w:r>
      <w:proofErr w:type="gramStart"/>
      <w:r w:rsidR="00614505" w:rsidRPr="00D46733">
        <w:rPr>
          <w:sz w:val="20"/>
          <w:szCs w:val="20"/>
          <w:lang w:val="en-US"/>
        </w:rPr>
        <w:t>The components of the culture media.</w:t>
      </w:r>
      <w:proofErr w:type="gramEnd"/>
      <w:r w:rsidR="00614505" w:rsidRPr="00D46733">
        <w:rPr>
          <w:sz w:val="20"/>
          <w:szCs w:val="20"/>
          <w:lang w:val="en-US"/>
        </w:rPr>
        <w:t xml:space="preserve"> In: </w:t>
      </w:r>
      <w:r w:rsidR="00BB7D24" w:rsidRPr="00D46733">
        <w:rPr>
          <w:sz w:val="20"/>
          <w:szCs w:val="20"/>
          <w:lang w:val="en-US"/>
        </w:rPr>
        <w:t>Exegetics Ltd. (</w:t>
      </w:r>
      <w:proofErr w:type="spellStart"/>
      <w:proofErr w:type="gramStart"/>
      <w:r w:rsidR="00BB7D24" w:rsidRPr="00D46733">
        <w:rPr>
          <w:sz w:val="20"/>
          <w:szCs w:val="20"/>
          <w:lang w:val="en-US"/>
        </w:rPr>
        <w:t>ed</w:t>
      </w:r>
      <w:proofErr w:type="spellEnd"/>
      <w:proofErr w:type="gramEnd"/>
      <w:r w:rsidR="00BB7D24" w:rsidRPr="00D46733">
        <w:rPr>
          <w:sz w:val="20"/>
          <w:szCs w:val="20"/>
          <w:lang w:val="en-US"/>
        </w:rPr>
        <w:t xml:space="preserve">) Plant propagation by tissue culture. </w:t>
      </w:r>
      <w:proofErr w:type="gramStart"/>
      <w:r w:rsidR="00BB7D24" w:rsidRPr="00D46733">
        <w:rPr>
          <w:sz w:val="20"/>
          <w:szCs w:val="20"/>
          <w:lang w:val="en-US"/>
        </w:rPr>
        <w:t>2</w:t>
      </w:r>
      <w:r w:rsidR="00BB7D24" w:rsidRPr="00D46733">
        <w:rPr>
          <w:sz w:val="20"/>
          <w:szCs w:val="20"/>
          <w:vertAlign w:val="superscript"/>
          <w:lang w:val="en-US"/>
        </w:rPr>
        <w:t>nd</w:t>
      </w:r>
      <w:r w:rsidR="00BB7D24" w:rsidRPr="00D46733">
        <w:rPr>
          <w:sz w:val="20"/>
          <w:szCs w:val="20"/>
          <w:lang w:val="en-US"/>
        </w:rPr>
        <w:t xml:space="preserve"> </w:t>
      </w:r>
      <w:proofErr w:type="spellStart"/>
      <w:r w:rsidR="00BB7D24" w:rsidRPr="00D46733">
        <w:rPr>
          <w:sz w:val="20"/>
          <w:szCs w:val="20"/>
          <w:lang w:val="en-US"/>
        </w:rPr>
        <w:t>edn</w:t>
      </w:r>
      <w:proofErr w:type="spellEnd"/>
      <w:r w:rsidR="00BB7D24" w:rsidRPr="00D46733">
        <w:rPr>
          <w:sz w:val="20"/>
          <w:szCs w:val="20"/>
          <w:lang w:val="en-US"/>
        </w:rPr>
        <w:t>.</w:t>
      </w:r>
      <w:proofErr w:type="gramEnd"/>
      <w:r w:rsidR="00BB7D24" w:rsidRPr="00D46733">
        <w:rPr>
          <w:sz w:val="20"/>
          <w:szCs w:val="20"/>
          <w:lang w:val="en-US"/>
        </w:rPr>
        <w:t xml:space="preserve"> </w:t>
      </w:r>
      <w:proofErr w:type="spellStart"/>
      <w:proofErr w:type="gramStart"/>
      <w:r w:rsidR="00BB7D24" w:rsidRPr="00D46733">
        <w:rPr>
          <w:sz w:val="20"/>
          <w:szCs w:val="20"/>
          <w:lang w:val="en-US"/>
        </w:rPr>
        <w:t>Edington</w:t>
      </w:r>
      <w:proofErr w:type="spellEnd"/>
      <w:r w:rsidR="00BB7D24" w:rsidRPr="00D46733">
        <w:rPr>
          <w:sz w:val="20"/>
          <w:szCs w:val="20"/>
          <w:lang w:val="en-US"/>
        </w:rPr>
        <w:t>,</w:t>
      </w:r>
      <w:proofErr w:type="gramEnd"/>
      <w:r w:rsidR="00BB7D24" w:rsidRPr="00D46733">
        <w:rPr>
          <w:sz w:val="20"/>
          <w:szCs w:val="20"/>
          <w:lang w:val="en-US"/>
        </w:rPr>
        <w:t xml:space="preserve"> </w:t>
      </w:r>
      <w:proofErr w:type="spellStart"/>
      <w:r w:rsidR="00BB7D24" w:rsidRPr="00D46733">
        <w:rPr>
          <w:sz w:val="20"/>
          <w:szCs w:val="20"/>
          <w:lang w:val="en-US"/>
        </w:rPr>
        <w:t>Wilts.</w:t>
      </w:r>
      <w:proofErr w:type="spellEnd"/>
      <w:r w:rsidR="00BB7D24" w:rsidRPr="00D46733">
        <w:rPr>
          <w:sz w:val="20"/>
          <w:szCs w:val="20"/>
          <w:lang w:val="en-US"/>
        </w:rPr>
        <w:t xml:space="preserve"> BA13 4QG, England, pp 274-338</w:t>
      </w:r>
    </w:p>
    <w:p w:rsidR="00E47EA0" w:rsidRPr="00D46733" w:rsidRDefault="00E47EA0" w:rsidP="00D46733">
      <w:pPr>
        <w:autoSpaceDE w:val="0"/>
        <w:autoSpaceDN w:val="0"/>
        <w:adjustRightInd w:val="0"/>
        <w:spacing w:line="480" w:lineRule="auto"/>
        <w:ind w:left="709" w:hanging="709"/>
        <w:jc w:val="both"/>
        <w:rPr>
          <w:sz w:val="20"/>
          <w:szCs w:val="20"/>
          <w:lang w:val="en-US"/>
        </w:rPr>
      </w:pPr>
      <w:r w:rsidRPr="00D46733">
        <w:rPr>
          <w:sz w:val="20"/>
          <w:szCs w:val="20"/>
          <w:lang w:val="en-US"/>
        </w:rPr>
        <w:t>Grimes H</w:t>
      </w:r>
      <w:r w:rsidR="00824390">
        <w:rPr>
          <w:sz w:val="20"/>
          <w:szCs w:val="20"/>
          <w:lang w:val="en-US"/>
        </w:rPr>
        <w:t>.</w:t>
      </w:r>
      <w:r w:rsidRPr="00D46733">
        <w:rPr>
          <w:sz w:val="20"/>
          <w:szCs w:val="20"/>
          <w:lang w:val="en-US"/>
        </w:rPr>
        <w:t>D</w:t>
      </w:r>
      <w:r w:rsidR="00824390">
        <w:rPr>
          <w:sz w:val="20"/>
          <w:szCs w:val="20"/>
          <w:lang w:val="en-US"/>
        </w:rPr>
        <w:t>.</w:t>
      </w:r>
      <w:r w:rsidRPr="00D46733">
        <w:rPr>
          <w:sz w:val="20"/>
          <w:szCs w:val="20"/>
          <w:lang w:val="en-US"/>
        </w:rPr>
        <w:t>, Hodges T</w:t>
      </w:r>
      <w:r w:rsidR="00824390">
        <w:rPr>
          <w:sz w:val="20"/>
          <w:szCs w:val="20"/>
          <w:lang w:val="en-US"/>
        </w:rPr>
        <w:t>.</w:t>
      </w:r>
      <w:r w:rsidRPr="00D46733">
        <w:rPr>
          <w:sz w:val="20"/>
          <w:szCs w:val="20"/>
          <w:lang w:val="en-US"/>
        </w:rPr>
        <w:t>K</w:t>
      </w:r>
      <w:r w:rsidR="00824390">
        <w:rPr>
          <w:sz w:val="20"/>
          <w:szCs w:val="20"/>
          <w:lang w:val="en-US"/>
        </w:rPr>
        <w:t>.</w:t>
      </w:r>
      <w:r w:rsidRPr="00D46733">
        <w:rPr>
          <w:sz w:val="20"/>
          <w:szCs w:val="20"/>
          <w:lang w:val="en-US"/>
        </w:rPr>
        <w:t xml:space="preserve"> (1990)</w:t>
      </w:r>
      <w:r w:rsidR="00824390">
        <w:rPr>
          <w:sz w:val="20"/>
          <w:szCs w:val="20"/>
          <w:lang w:val="en-US"/>
        </w:rPr>
        <w:t>.</w:t>
      </w:r>
      <w:r w:rsidRPr="00D46733">
        <w:rPr>
          <w:sz w:val="20"/>
          <w:szCs w:val="20"/>
          <w:lang w:val="en-US"/>
        </w:rPr>
        <w:t xml:space="preserve"> The inorganic NO</w:t>
      </w:r>
      <w:r w:rsidRPr="00D46733">
        <w:rPr>
          <w:sz w:val="20"/>
          <w:szCs w:val="20"/>
          <w:vertAlign w:val="subscript"/>
          <w:lang w:val="en-US"/>
        </w:rPr>
        <w:t>3</w:t>
      </w:r>
      <w:r w:rsidRPr="00D46733">
        <w:rPr>
          <w:sz w:val="20"/>
          <w:szCs w:val="20"/>
          <w:vertAlign w:val="superscript"/>
          <w:lang w:val="en-US"/>
        </w:rPr>
        <w:t>-</w:t>
      </w:r>
      <w:r w:rsidRPr="00D46733">
        <w:rPr>
          <w:sz w:val="20"/>
          <w:szCs w:val="20"/>
          <w:lang w:val="en-US"/>
        </w:rPr>
        <w:t>:NH</w:t>
      </w:r>
      <w:r w:rsidRPr="00D46733">
        <w:rPr>
          <w:sz w:val="20"/>
          <w:szCs w:val="20"/>
          <w:vertAlign w:val="subscript"/>
          <w:lang w:val="en-US"/>
        </w:rPr>
        <w:t>4</w:t>
      </w:r>
      <w:r w:rsidRPr="00D46733">
        <w:rPr>
          <w:sz w:val="20"/>
          <w:szCs w:val="20"/>
          <w:vertAlign w:val="superscript"/>
          <w:lang w:val="en-US"/>
        </w:rPr>
        <w:t>+</w:t>
      </w:r>
      <w:r w:rsidRPr="00D46733">
        <w:rPr>
          <w:sz w:val="20"/>
          <w:szCs w:val="20"/>
          <w:lang w:val="en-US"/>
        </w:rPr>
        <w:t xml:space="preserve"> ratio influences plant regeneration and </w:t>
      </w:r>
      <w:proofErr w:type="spellStart"/>
      <w:r w:rsidRPr="00D46733">
        <w:rPr>
          <w:sz w:val="20"/>
          <w:szCs w:val="20"/>
          <w:lang w:val="en-US"/>
        </w:rPr>
        <w:t>auxin</w:t>
      </w:r>
      <w:proofErr w:type="spellEnd"/>
      <w:r w:rsidRPr="00D46733">
        <w:rPr>
          <w:sz w:val="20"/>
          <w:szCs w:val="20"/>
          <w:lang w:val="en-US"/>
        </w:rPr>
        <w:t xml:space="preserve"> sensitivity in primary callus derived from immature embryos of </w:t>
      </w:r>
      <w:proofErr w:type="spellStart"/>
      <w:r w:rsidRPr="00D46733">
        <w:rPr>
          <w:sz w:val="20"/>
          <w:szCs w:val="20"/>
          <w:lang w:val="en-US"/>
        </w:rPr>
        <w:t>indica</w:t>
      </w:r>
      <w:proofErr w:type="spellEnd"/>
      <w:r w:rsidRPr="00D46733">
        <w:rPr>
          <w:sz w:val="20"/>
          <w:szCs w:val="20"/>
          <w:lang w:val="en-US"/>
        </w:rPr>
        <w:t xml:space="preserve"> rice (</w:t>
      </w:r>
      <w:proofErr w:type="spellStart"/>
      <w:r w:rsidRPr="00D46733">
        <w:rPr>
          <w:i/>
          <w:sz w:val="20"/>
          <w:szCs w:val="20"/>
          <w:lang w:val="en-US"/>
        </w:rPr>
        <w:t>Oryza</w:t>
      </w:r>
      <w:proofErr w:type="spellEnd"/>
      <w:r w:rsidRPr="00D46733">
        <w:rPr>
          <w:i/>
          <w:sz w:val="20"/>
          <w:szCs w:val="20"/>
          <w:lang w:val="en-US"/>
        </w:rPr>
        <w:t xml:space="preserve"> sativa</w:t>
      </w:r>
      <w:r w:rsidRPr="00D46733">
        <w:rPr>
          <w:sz w:val="20"/>
          <w:szCs w:val="20"/>
          <w:lang w:val="en-US"/>
        </w:rPr>
        <w:t xml:space="preserve"> L.). J Plant Physiol. 136: 362-367</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Gubbuk</w:t>
      </w:r>
      <w:proofErr w:type="spellEnd"/>
      <w:r w:rsidRPr="00D46733">
        <w:rPr>
          <w:sz w:val="20"/>
          <w:szCs w:val="20"/>
          <w:lang w:val="en-US"/>
        </w:rPr>
        <w:t xml:space="preserve"> H</w:t>
      </w:r>
      <w:r w:rsidR="00824390">
        <w:rPr>
          <w:sz w:val="20"/>
          <w:szCs w:val="20"/>
          <w:lang w:val="en-US"/>
        </w:rPr>
        <w:t>.</w:t>
      </w:r>
      <w:r w:rsidRPr="00D46733">
        <w:rPr>
          <w:sz w:val="20"/>
          <w:szCs w:val="20"/>
          <w:lang w:val="en-US"/>
        </w:rPr>
        <w:t xml:space="preserve">, </w:t>
      </w:r>
      <w:proofErr w:type="spellStart"/>
      <w:r w:rsidRPr="00D46733">
        <w:rPr>
          <w:sz w:val="20"/>
          <w:szCs w:val="20"/>
          <w:lang w:val="en-US"/>
        </w:rPr>
        <w:t>Pekmezci</w:t>
      </w:r>
      <w:proofErr w:type="spellEnd"/>
      <w:r w:rsidRPr="00D46733">
        <w:rPr>
          <w:sz w:val="20"/>
          <w:szCs w:val="20"/>
          <w:lang w:val="en-US"/>
        </w:rPr>
        <w:t xml:space="preserve"> M</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In vitro propagation of banana (Musa spp.) using </w:t>
      </w:r>
      <w:proofErr w:type="spellStart"/>
      <w:r w:rsidRPr="00D46733">
        <w:rPr>
          <w:sz w:val="20"/>
          <w:szCs w:val="20"/>
          <w:lang w:val="en-US"/>
        </w:rPr>
        <w:t>thidiazuron</w:t>
      </w:r>
      <w:proofErr w:type="spellEnd"/>
      <w:r w:rsidRPr="00D46733">
        <w:rPr>
          <w:sz w:val="20"/>
          <w:szCs w:val="20"/>
          <w:lang w:val="en-US"/>
        </w:rPr>
        <w:t xml:space="preserve"> and activated charcoal.</w:t>
      </w:r>
      <w:proofErr w:type="gramEnd"/>
      <w:r w:rsidRPr="00D46733">
        <w:rPr>
          <w:sz w:val="20"/>
          <w:szCs w:val="20"/>
          <w:lang w:val="en-US"/>
        </w:rPr>
        <w:t xml:space="preserve"> </w:t>
      </w:r>
      <w:proofErr w:type="spellStart"/>
      <w:proofErr w:type="gramStart"/>
      <w:r w:rsidRPr="00D46733">
        <w:rPr>
          <w:sz w:val="20"/>
          <w:szCs w:val="20"/>
          <w:lang w:val="en-US"/>
        </w:rPr>
        <w:t>Acta</w:t>
      </w:r>
      <w:proofErr w:type="spellEnd"/>
      <w:r w:rsidRPr="00D46733">
        <w:rPr>
          <w:sz w:val="20"/>
          <w:szCs w:val="20"/>
          <w:lang w:val="en-US"/>
        </w:rPr>
        <w:t xml:space="preserve"> </w:t>
      </w:r>
      <w:proofErr w:type="spellStart"/>
      <w:r w:rsidRPr="00D46733">
        <w:rPr>
          <w:sz w:val="20"/>
          <w:szCs w:val="20"/>
          <w:lang w:val="en-US"/>
        </w:rPr>
        <w:t>Agricult</w:t>
      </w:r>
      <w:proofErr w:type="spellEnd"/>
      <w:r w:rsidRPr="00D46733">
        <w:rPr>
          <w:sz w:val="20"/>
          <w:szCs w:val="20"/>
          <w:lang w:val="en-US"/>
        </w:rPr>
        <w:t>.</w:t>
      </w:r>
      <w:proofErr w:type="gramEnd"/>
      <w:r w:rsidRPr="00D46733">
        <w:rPr>
          <w:sz w:val="20"/>
          <w:szCs w:val="20"/>
          <w:lang w:val="en-US"/>
        </w:rPr>
        <w:t xml:space="preserve"> </w:t>
      </w:r>
      <w:proofErr w:type="spellStart"/>
      <w:proofErr w:type="gramStart"/>
      <w:r w:rsidRPr="00D46733">
        <w:rPr>
          <w:sz w:val="20"/>
          <w:szCs w:val="20"/>
          <w:lang w:val="en-US"/>
        </w:rPr>
        <w:t>Scandinavica</w:t>
      </w:r>
      <w:proofErr w:type="spellEnd"/>
      <w:r w:rsidRPr="00D46733">
        <w:rPr>
          <w:sz w:val="20"/>
          <w:szCs w:val="20"/>
          <w:lang w:val="en-US"/>
        </w:rPr>
        <w:t>.</w:t>
      </w:r>
      <w:proofErr w:type="gramEnd"/>
      <w:r w:rsidRPr="00D46733">
        <w:rPr>
          <w:sz w:val="20"/>
          <w:szCs w:val="20"/>
          <w:lang w:val="en-US"/>
        </w:rPr>
        <w:t xml:space="preserve"> 56: 65-69 </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proofErr w:type="gramStart"/>
      <w:r w:rsidRPr="00D46733">
        <w:rPr>
          <w:sz w:val="20"/>
          <w:szCs w:val="20"/>
          <w:lang w:val="en-US"/>
        </w:rPr>
        <w:t>Hashem</w:t>
      </w:r>
      <w:proofErr w:type="spellEnd"/>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D</w:t>
      </w:r>
      <w:r w:rsidR="00824390">
        <w:rPr>
          <w:sz w:val="20"/>
          <w:szCs w:val="20"/>
          <w:lang w:val="en-US"/>
        </w:rPr>
        <w:t>.</w:t>
      </w:r>
      <w:r w:rsidRPr="00D46733">
        <w:rPr>
          <w:sz w:val="20"/>
          <w:szCs w:val="20"/>
          <w:lang w:val="en-US"/>
        </w:rPr>
        <w:t xml:space="preserve">, </w:t>
      </w:r>
      <w:proofErr w:type="spellStart"/>
      <w:r w:rsidRPr="00D46733">
        <w:rPr>
          <w:sz w:val="20"/>
          <w:szCs w:val="20"/>
          <w:lang w:val="en-US"/>
        </w:rPr>
        <w:t>Kaviani</w:t>
      </w:r>
      <w:proofErr w:type="spellEnd"/>
      <w:r w:rsidRPr="00D46733">
        <w:rPr>
          <w:sz w:val="20"/>
          <w:szCs w:val="20"/>
          <w:lang w:val="en-US"/>
        </w:rPr>
        <w:t xml:space="preserve"> B</w:t>
      </w:r>
      <w:r w:rsidR="00824390">
        <w:rPr>
          <w:sz w:val="20"/>
          <w:szCs w:val="20"/>
          <w:lang w:val="en-US"/>
        </w:rPr>
        <w:t>.</w:t>
      </w:r>
      <w:r w:rsidRPr="00D46733">
        <w:rPr>
          <w:sz w:val="20"/>
          <w:szCs w:val="20"/>
          <w:lang w:val="en-US"/>
        </w:rPr>
        <w:t xml:space="preserve">, </w:t>
      </w:r>
      <w:proofErr w:type="spellStart"/>
      <w:r w:rsidRPr="00D46733">
        <w:rPr>
          <w:sz w:val="20"/>
          <w:szCs w:val="20"/>
          <w:lang w:val="en-US"/>
        </w:rPr>
        <w:t>Sedaghathoor</w:t>
      </w:r>
      <w:proofErr w:type="spellEnd"/>
      <w:r w:rsidRPr="00D46733">
        <w:rPr>
          <w:sz w:val="20"/>
          <w:szCs w:val="20"/>
          <w:lang w:val="en-US"/>
        </w:rPr>
        <w:t xml:space="preserve"> S</w:t>
      </w:r>
      <w:r w:rsidR="00824390">
        <w:rPr>
          <w:sz w:val="20"/>
          <w:szCs w:val="20"/>
          <w:lang w:val="en-US"/>
        </w:rPr>
        <w:t>.</w:t>
      </w:r>
      <w:r w:rsidRPr="00D46733">
        <w:rPr>
          <w:sz w:val="20"/>
          <w:szCs w:val="20"/>
          <w:lang w:val="en-US"/>
        </w:rPr>
        <w:t xml:space="preserve">, </w:t>
      </w:r>
      <w:proofErr w:type="spellStart"/>
      <w:r w:rsidRPr="00D46733">
        <w:rPr>
          <w:sz w:val="20"/>
          <w:szCs w:val="20"/>
          <w:lang w:val="en-US"/>
        </w:rPr>
        <w:t>Torkashvand</w:t>
      </w:r>
      <w:proofErr w:type="spellEnd"/>
      <w:r w:rsidRPr="00D46733">
        <w:rPr>
          <w:sz w:val="20"/>
          <w:szCs w:val="20"/>
          <w:lang w:val="en-US"/>
        </w:rPr>
        <w:t xml:space="preserve"> A</w:t>
      </w:r>
      <w:r w:rsidR="00824390">
        <w:rPr>
          <w:sz w:val="20"/>
          <w:szCs w:val="20"/>
          <w:lang w:val="en-US"/>
        </w:rPr>
        <w:t>.</w:t>
      </w:r>
      <w:r w:rsidRPr="00D46733">
        <w:rPr>
          <w:sz w:val="20"/>
          <w:szCs w:val="20"/>
          <w:lang w:val="en-US"/>
        </w:rPr>
        <w:t>M</w:t>
      </w:r>
      <w:r w:rsidR="00824390">
        <w:rPr>
          <w:sz w:val="20"/>
          <w:szCs w:val="20"/>
          <w:lang w:val="en-US"/>
        </w:rPr>
        <w:t>.</w:t>
      </w:r>
      <w:r w:rsidRPr="00D46733">
        <w:rPr>
          <w:sz w:val="20"/>
          <w:szCs w:val="20"/>
          <w:lang w:val="en-US"/>
        </w:rPr>
        <w:t xml:space="preserve"> (2008)</w:t>
      </w:r>
      <w:r w:rsidR="00824390">
        <w:rPr>
          <w:sz w:val="20"/>
          <w:szCs w:val="20"/>
          <w:lang w:val="en-US"/>
        </w:rPr>
        <w:t>.</w:t>
      </w:r>
      <w:proofErr w:type="gramEnd"/>
      <w:r w:rsidRPr="00D46733">
        <w:rPr>
          <w:sz w:val="20"/>
          <w:szCs w:val="20"/>
          <w:lang w:val="en-US"/>
        </w:rPr>
        <w:t xml:space="preserve"> </w:t>
      </w:r>
      <w:proofErr w:type="gramStart"/>
      <w:r w:rsidRPr="00D46733">
        <w:rPr>
          <w:sz w:val="20"/>
          <w:szCs w:val="20"/>
          <w:lang w:val="en-US"/>
        </w:rPr>
        <w:t>Tissue culture of an important medicinal plant (Aloe).</w:t>
      </w:r>
      <w:proofErr w:type="gramEnd"/>
      <w:r w:rsidRPr="00D46733">
        <w:rPr>
          <w:sz w:val="20"/>
          <w:szCs w:val="20"/>
          <w:lang w:val="en-US"/>
        </w:rPr>
        <w:t xml:space="preserve"> </w:t>
      </w:r>
      <w:proofErr w:type="gramStart"/>
      <w:r w:rsidRPr="00D46733">
        <w:rPr>
          <w:sz w:val="20"/>
          <w:szCs w:val="20"/>
          <w:lang w:val="en-US"/>
        </w:rPr>
        <w:t xml:space="preserve">Research J </w:t>
      </w:r>
      <w:proofErr w:type="spellStart"/>
      <w:r w:rsidRPr="00D46733">
        <w:rPr>
          <w:sz w:val="20"/>
          <w:szCs w:val="20"/>
          <w:lang w:val="en-US"/>
        </w:rPr>
        <w:t>Biotech</w:t>
      </w:r>
      <w:r w:rsidR="00B36924" w:rsidRPr="00D46733">
        <w:rPr>
          <w:sz w:val="20"/>
          <w:szCs w:val="20"/>
          <w:lang w:val="en-US"/>
        </w:rPr>
        <w:t>nol</w:t>
      </w:r>
      <w:proofErr w:type="spellEnd"/>
      <w:r w:rsidRPr="00D46733">
        <w:rPr>
          <w:sz w:val="20"/>
          <w:szCs w:val="20"/>
          <w:lang w:val="en-US"/>
        </w:rPr>
        <w:t>.</w:t>
      </w:r>
      <w:proofErr w:type="gramEnd"/>
      <w:r w:rsidRPr="00D46733">
        <w:rPr>
          <w:sz w:val="20"/>
          <w:szCs w:val="20"/>
          <w:lang w:val="en-US"/>
        </w:rPr>
        <w:t xml:space="preserve"> 3: 455-459</w:t>
      </w:r>
    </w:p>
    <w:p w:rsidR="00E37C51" w:rsidRPr="00D46733" w:rsidRDefault="00E37C51" w:rsidP="00D46733">
      <w:pPr>
        <w:autoSpaceDE w:val="0"/>
        <w:autoSpaceDN w:val="0"/>
        <w:adjustRightInd w:val="0"/>
        <w:spacing w:line="480" w:lineRule="auto"/>
        <w:ind w:left="709" w:hanging="709"/>
        <w:jc w:val="both"/>
        <w:rPr>
          <w:sz w:val="20"/>
          <w:szCs w:val="20"/>
          <w:lang w:val="en-US"/>
        </w:rPr>
      </w:pPr>
      <w:proofErr w:type="spellStart"/>
      <w:proofErr w:type="gramStart"/>
      <w:r w:rsidRPr="00D46733">
        <w:rPr>
          <w:sz w:val="20"/>
          <w:szCs w:val="20"/>
          <w:lang w:val="en-US"/>
        </w:rPr>
        <w:t>Hashem</w:t>
      </w:r>
      <w:proofErr w:type="spellEnd"/>
      <w:ins w:id="378" w:author="Anon" w:date="2013-06-13T14:33:00Z">
        <w:r w:rsidR="006E0663">
          <w:rPr>
            <w:sz w:val="20"/>
            <w:szCs w:val="20"/>
            <w:lang w:val="en-US"/>
          </w:rPr>
          <w:t>,</w:t>
        </w:r>
      </w:ins>
      <w:r w:rsidRPr="00D46733">
        <w:rPr>
          <w:sz w:val="20"/>
          <w:szCs w:val="20"/>
          <w:lang w:val="en-US"/>
        </w:rPr>
        <w:t xml:space="preserve"> </w:t>
      </w:r>
      <w:proofErr w:type="spellStart"/>
      <w:r w:rsidRPr="00D46733">
        <w:rPr>
          <w:sz w:val="20"/>
          <w:szCs w:val="20"/>
          <w:lang w:val="en-US"/>
        </w:rPr>
        <w:t>Abadi</w:t>
      </w:r>
      <w:proofErr w:type="spellEnd"/>
      <w:r w:rsidRPr="00D46733">
        <w:rPr>
          <w:sz w:val="20"/>
          <w:szCs w:val="20"/>
          <w:lang w:val="en-US"/>
        </w:rPr>
        <w:t xml:space="preserve"> D</w:t>
      </w:r>
      <w:r w:rsidR="00824390">
        <w:rPr>
          <w:sz w:val="20"/>
          <w:szCs w:val="20"/>
          <w:lang w:val="en-US"/>
        </w:rPr>
        <w:t>.</w:t>
      </w:r>
      <w:r w:rsidRPr="00D46733">
        <w:rPr>
          <w:sz w:val="20"/>
          <w:szCs w:val="20"/>
          <w:lang w:val="en-US"/>
        </w:rPr>
        <w:t xml:space="preserve">, </w:t>
      </w:r>
      <w:proofErr w:type="spellStart"/>
      <w:r w:rsidRPr="00D46733">
        <w:rPr>
          <w:sz w:val="20"/>
          <w:szCs w:val="20"/>
          <w:lang w:val="en-US"/>
        </w:rPr>
        <w:t>Kaviani</w:t>
      </w:r>
      <w:proofErr w:type="spellEnd"/>
      <w:r w:rsidRPr="00D46733">
        <w:rPr>
          <w:sz w:val="20"/>
          <w:szCs w:val="20"/>
          <w:lang w:val="en-US"/>
        </w:rPr>
        <w:t xml:space="preserve"> B</w:t>
      </w:r>
      <w:r w:rsidR="00824390">
        <w:rPr>
          <w:sz w:val="20"/>
          <w:szCs w:val="20"/>
          <w:lang w:val="en-US"/>
        </w:rPr>
        <w:t>.</w:t>
      </w:r>
      <w:r w:rsidRPr="00D46733">
        <w:rPr>
          <w:sz w:val="20"/>
          <w:szCs w:val="20"/>
          <w:lang w:val="en-US"/>
        </w:rPr>
        <w:t xml:space="preserve"> (2010)</w:t>
      </w:r>
      <w:r w:rsidR="00824390">
        <w:rPr>
          <w:sz w:val="20"/>
          <w:szCs w:val="20"/>
          <w:lang w:val="en-US"/>
        </w:rPr>
        <w:t>.</w:t>
      </w:r>
      <w:proofErr w:type="gramEnd"/>
      <w:r w:rsidRPr="00D46733">
        <w:rPr>
          <w:sz w:val="20"/>
          <w:szCs w:val="20"/>
          <w:lang w:val="en-US"/>
        </w:rPr>
        <w:t xml:space="preserve"> </w:t>
      </w:r>
      <w:proofErr w:type="gramStart"/>
      <w:r w:rsidRPr="00D46733">
        <w:rPr>
          <w:i/>
          <w:sz w:val="20"/>
          <w:szCs w:val="20"/>
          <w:lang w:val="en-US"/>
        </w:rPr>
        <w:t>In vitro</w:t>
      </w:r>
      <w:r w:rsidRPr="00D46733">
        <w:rPr>
          <w:sz w:val="20"/>
          <w:szCs w:val="20"/>
          <w:lang w:val="en-US"/>
        </w:rPr>
        <w:t xml:space="preserve"> proliferation of an important medicinal plant Aloe – A method for rapid production.</w:t>
      </w:r>
      <w:proofErr w:type="gramEnd"/>
      <w:r w:rsidRPr="00D46733">
        <w:rPr>
          <w:sz w:val="20"/>
          <w:szCs w:val="20"/>
          <w:lang w:val="en-US"/>
        </w:rPr>
        <w:t xml:space="preserve"> Australian J Crop Sci. 4: 216-222</w:t>
      </w:r>
    </w:p>
    <w:p w:rsidR="003951B1" w:rsidRPr="00D46733" w:rsidRDefault="003951B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Hazarika</w:t>
      </w:r>
      <w:proofErr w:type="spellEnd"/>
      <w:r w:rsidRPr="00D46733">
        <w:rPr>
          <w:sz w:val="20"/>
          <w:szCs w:val="20"/>
          <w:lang w:val="en-US"/>
        </w:rPr>
        <w:t xml:space="preserve"> B</w:t>
      </w:r>
      <w:r w:rsidR="00824390">
        <w:rPr>
          <w:sz w:val="20"/>
          <w:szCs w:val="20"/>
          <w:lang w:val="en-US"/>
        </w:rPr>
        <w:t>.</w:t>
      </w:r>
      <w:r w:rsidRPr="00D46733">
        <w:rPr>
          <w:sz w:val="20"/>
          <w:szCs w:val="20"/>
          <w:lang w:val="en-US"/>
        </w:rPr>
        <w:t>N</w:t>
      </w:r>
      <w:r w:rsidR="00824390">
        <w:rPr>
          <w:sz w:val="20"/>
          <w:szCs w:val="20"/>
          <w:lang w:val="en-US"/>
        </w:rPr>
        <w:t>.</w:t>
      </w:r>
      <w:r w:rsidRPr="00D46733">
        <w:rPr>
          <w:sz w:val="20"/>
          <w:szCs w:val="20"/>
          <w:lang w:val="en-US"/>
        </w:rPr>
        <w:t xml:space="preserve"> (2006)</w:t>
      </w:r>
      <w:r w:rsidR="00824390">
        <w:rPr>
          <w:sz w:val="20"/>
          <w:szCs w:val="20"/>
          <w:lang w:val="en-US"/>
        </w:rPr>
        <w:t>.</w:t>
      </w:r>
      <w:r w:rsidRPr="00D46733">
        <w:rPr>
          <w:sz w:val="20"/>
          <w:szCs w:val="20"/>
          <w:lang w:val="en-US"/>
        </w:rPr>
        <w:t xml:space="preserve"> </w:t>
      </w:r>
      <w:proofErr w:type="spellStart"/>
      <w:proofErr w:type="gramStart"/>
      <w:r w:rsidRPr="00D46733">
        <w:rPr>
          <w:sz w:val="20"/>
          <w:szCs w:val="20"/>
          <w:lang w:val="en-US"/>
        </w:rPr>
        <w:t>Morpho</w:t>
      </w:r>
      <w:proofErr w:type="spellEnd"/>
      <w:r w:rsidRPr="00D46733">
        <w:rPr>
          <w:sz w:val="20"/>
          <w:szCs w:val="20"/>
          <w:lang w:val="en-US"/>
        </w:rPr>
        <w:t xml:space="preserve">-physiological disorders in </w:t>
      </w:r>
      <w:proofErr w:type="spellStart"/>
      <w:r w:rsidRPr="00D46733">
        <w:rPr>
          <w:i/>
          <w:sz w:val="20"/>
          <w:szCs w:val="20"/>
          <w:lang w:val="en-US"/>
        </w:rPr>
        <w:t>in</w:t>
      </w:r>
      <w:proofErr w:type="spellEnd"/>
      <w:r w:rsidRPr="00D46733">
        <w:rPr>
          <w:i/>
          <w:sz w:val="20"/>
          <w:szCs w:val="20"/>
          <w:lang w:val="en-US"/>
        </w:rPr>
        <w:t xml:space="preserve"> vitro </w:t>
      </w:r>
      <w:r w:rsidRPr="00D46733">
        <w:rPr>
          <w:sz w:val="20"/>
          <w:szCs w:val="20"/>
          <w:lang w:val="en-US"/>
        </w:rPr>
        <w:t>culture of plants.</w:t>
      </w:r>
      <w:proofErr w:type="gramEnd"/>
      <w:r w:rsidRPr="00D46733">
        <w:rPr>
          <w:sz w:val="20"/>
          <w:szCs w:val="20"/>
          <w:lang w:val="en-US"/>
        </w:rPr>
        <w:t xml:space="preserve"> </w:t>
      </w:r>
      <w:proofErr w:type="gramStart"/>
      <w:r w:rsidRPr="00D46733">
        <w:rPr>
          <w:sz w:val="20"/>
          <w:szCs w:val="20"/>
          <w:lang w:val="en-US"/>
        </w:rPr>
        <w:t xml:space="preserve">Sci. </w:t>
      </w:r>
      <w:proofErr w:type="spellStart"/>
      <w:r w:rsidRPr="00D46733">
        <w:rPr>
          <w:sz w:val="20"/>
          <w:szCs w:val="20"/>
          <w:lang w:val="en-US"/>
        </w:rPr>
        <w:t>Hortic</w:t>
      </w:r>
      <w:proofErr w:type="spellEnd"/>
      <w:r w:rsidRPr="00D46733">
        <w:rPr>
          <w:sz w:val="20"/>
          <w:szCs w:val="20"/>
          <w:lang w:val="en-US"/>
        </w:rPr>
        <w:t>.</w:t>
      </w:r>
      <w:proofErr w:type="gramEnd"/>
      <w:r w:rsidRPr="00D46733">
        <w:rPr>
          <w:sz w:val="20"/>
          <w:szCs w:val="20"/>
          <w:lang w:val="en-US"/>
        </w:rPr>
        <w:t xml:space="preserve"> 108: 105-120</w:t>
      </w:r>
    </w:p>
    <w:p w:rsidR="00E37C51" w:rsidRPr="00D46733" w:rsidRDefault="00E37C51" w:rsidP="00D46733">
      <w:pPr>
        <w:autoSpaceDE w:val="0"/>
        <w:autoSpaceDN w:val="0"/>
        <w:adjustRightInd w:val="0"/>
        <w:spacing w:line="480" w:lineRule="auto"/>
        <w:ind w:left="709" w:hanging="709"/>
        <w:jc w:val="both"/>
        <w:rPr>
          <w:sz w:val="20"/>
          <w:szCs w:val="20"/>
          <w:lang w:val="en-US"/>
        </w:rPr>
      </w:pPr>
      <w:r w:rsidRPr="00D46733">
        <w:rPr>
          <w:sz w:val="20"/>
          <w:szCs w:val="20"/>
          <w:lang w:val="en-US"/>
        </w:rPr>
        <w:t xml:space="preserve">Hemphill JK, Maier CGA, Chapman KD (1998) Rapid </w:t>
      </w:r>
      <w:r w:rsidRPr="00D46733">
        <w:rPr>
          <w:i/>
          <w:sz w:val="20"/>
          <w:szCs w:val="20"/>
          <w:lang w:val="en-US"/>
        </w:rPr>
        <w:t>in-vitro</w:t>
      </w:r>
      <w:r w:rsidRPr="00D46733">
        <w:rPr>
          <w:sz w:val="20"/>
          <w:szCs w:val="20"/>
          <w:lang w:val="en-US"/>
        </w:rPr>
        <w:t xml:space="preserve"> plant regeneration of cotton (</w:t>
      </w:r>
      <w:proofErr w:type="spellStart"/>
      <w:r w:rsidRPr="00D46733">
        <w:rPr>
          <w:i/>
          <w:sz w:val="20"/>
          <w:szCs w:val="20"/>
          <w:lang w:val="en-US"/>
        </w:rPr>
        <w:t>Gossypium</w:t>
      </w:r>
      <w:proofErr w:type="spellEnd"/>
      <w:r w:rsidRPr="00D46733">
        <w:rPr>
          <w:i/>
          <w:sz w:val="20"/>
          <w:szCs w:val="20"/>
          <w:lang w:val="en-US"/>
        </w:rPr>
        <w:t xml:space="preserve"> </w:t>
      </w:r>
      <w:proofErr w:type="spellStart"/>
      <w:r w:rsidRPr="00D46733">
        <w:rPr>
          <w:i/>
          <w:sz w:val="20"/>
          <w:szCs w:val="20"/>
          <w:lang w:val="en-US"/>
        </w:rPr>
        <w:t>hirsutum</w:t>
      </w:r>
      <w:proofErr w:type="spellEnd"/>
      <w:r w:rsidRPr="00D46733">
        <w:rPr>
          <w:sz w:val="20"/>
          <w:szCs w:val="20"/>
          <w:lang w:val="en-US"/>
        </w:rPr>
        <w:t xml:space="preserve"> L.) Plant Cell Rep. 17: 273-278</w:t>
      </w:r>
    </w:p>
    <w:p w:rsidR="00C905E7" w:rsidRPr="00D46733" w:rsidRDefault="00405129"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Karla Y</w:t>
      </w:r>
      <w:r w:rsidR="00824390">
        <w:rPr>
          <w:color w:val="141314"/>
          <w:sz w:val="20"/>
          <w:szCs w:val="20"/>
          <w:lang w:val="en-US"/>
        </w:rPr>
        <w:t>.</w:t>
      </w:r>
      <w:r w:rsidRPr="00D46733">
        <w:rPr>
          <w:color w:val="141314"/>
          <w:sz w:val="20"/>
          <w:szCs w:val="20"/>
          <w:lang w:val="en-US"/>
        </w:rPr>
        <w:t>P</w:t>
      </w:r>
      <w:r w:rsidR="00824390">
        <w:rPr>
          <w:color w:val="141314"/>
          <w:sz w:val="20"/>
          <w:szCs w:val="20"/>
          <w:lang w:val="en-US"/>
        </w:rPr>
        <w:t>.</w:t>
      </w:r>
      <w:r w:rsidRPr="00D46733">
        <w:rPr>
          <w:color w:val="141314"/>
          <w:sz w:val="20"/>
          <w:szCs w:val="20"/>
          <w:lang w:val="en-US"/>
        </w:rPr>
        <w:t xml:space="preserve"> (1998)</w:t>
      </w:r>
      <w:r w:rsidR="00824390">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Handbook of reference methods for plant analysis.</w:t>
      </w:r>
      <w:proofErr w:type="gramEnd"/>
      <w:r w:rsidRPr="00D46733">
        <w:rPr>
          <w:color w:val="141314"/>
          <w:sz w:val="20"/>
          <w:szCs w:val="20"/>
          <w:lang w:val="en-US"/>
        </w:rPr>
        <w:t xml:space="preserve"> CRC, Boca Raton, Fla., pp. 165</w:t>
      </w:r>
      <w:r w:rsidR="008417F3" w:rsidRPr="00D46733">
        <w:rPr>
          <w:color w:val="141314"/>
          <w:sz w:val="20"/>
          <w:szCs w:val="20"/>
          <w:lang w:val="en-US"/>
        </w:rPr>
        <w:t>-</w:t>
      </w:r>
      <w:r w:rsidRPr="00D46733">
        <w:rPr>
          <w:color w:val="141314"/>
          <w:sz w:val="20"/>
          <w:szCs w:val="20"/>
          <w:lang w:val="en-US"/>
        </w:rPr>
        <w:t>170</w:t>
      </w:r>
    </w:p>
    <w:p w:rsidR="00D67BCA" w:rsidRPr="00D46733" w:rsidRDefault="00D67BCA"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Ket</w:t>
      </w:r>
      <w:proofErr w:type="spellEnd"/>
      <w:r w:rsidRPr="00D46733">
        <w:rPr>
          <w:color w:val="141314"/>
          <w:sz w:val="20"/>
          <w:szCs w:val="20"/>
          <w:lang w:val="en-US"/>
        </w:rPr>
        <w:t xml:space="preserve"> N</w:t>
      </w:r>
      <w:r w:rsidR="00824390">
        <w:rPr>
          <w:color w:val="141314"/>
          <w:sz w:val="20"/>
          <w:szCs w:val="20"/>
          <w:lang w:val="en-US"/>
        </w:rPr>
        <w:t>.</w:t>
      </w:r>
      <w:r w:rsidRPr="00D46733">
        <w:rPr>
          <w:color w:val="141314"/>
          <w:sz w:val="20"/>
          <w:szCs w:val="20"/>
          <w:lang w:val="en-US"/>
        </w:rPr>
        <w:t>V</w:t>
      </w:r>
      <w:r w:rsidR="00824390">
        <w:rPr>
          <w:color w:val="141314"/>
          <w:sz w:val="20"/>
          <w:szCs w:val="20"/>
          <w:lang w:val="en-US"/>
        </w:rPr>
        <w:t>.</w:t>
      </w:r>
      <w:r w:rsidRPr="00D46733">
        <w:rPr>
          <w:color w:val="141314"/>
          <w:sz w:val="20"/>
          <w:szCs w:val="20"/>
          <w:lang w:val="en-US"/>
        </w:rPr>
        <w:t>, Hahn E</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Park S</w:t>
      </w:r>
      <w:r w:rsidR="00824390">
        <w:rPr>
          <w:color w:val="141314"/>
          <w:sz w:val="20"/>
          <w:szCs w:val="20"/>
          <w:lang w:val="en-US"/>
        </w:rPr>
        <w:t>.</w:t>
      </w:r>
      <w:r w:rsidRPr="00D46733">
        <w:rPr>
          <w:color w:val="141314"/>
          <w:sz w:val="20"/>
          <w:szCs w:val="20"/>
          <w:lang w:val="en-US"/>
        </w:rPr>
        <w:t>Y</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Chakrabarty</w:t>
      </w:r>
      <w:proofErr w:type="spellEnd"/>
      <w:r w:rsidRPr="00D46733">
        <w:rPr>
          <w:color w:val="141314"/>
          <w:sz w:val="20"/>
          <w:szCs w:val="20"/>
          <w:lang w:val="en-US"/>
        </w:rPr>
        <w:t xml:space="preserve"> D</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Paek</w:t>
      </w:r>
      <w:proofErr w:type="spellEnd"/>
      <w:r w:rsidRPr="00D46733">
        <w:rPr>
          <w:color w:val="141314"/>
          <w:sz w:val="20"/>
          <w:szCs w:val="20"/>
          <w:lang w:val="en-US"/>
        </w:rPr>
        <w:t xml:space="preserve"> K</w:t>
      </w:r>
      <w:r w:rsidR="00824390">
        <w:rPr>
          <w:color w:val="141314"/>
          <w:sz w:val="20"/>
          <w:szCs w:val="20"/>
          <w:lang w:val="en-US"/>
        </w:rPr>
        <w:t xml:space="preserve">.Y. </w:t>
      </w:r>
      <w:r w:rsidRPr="00D46733">
        <w:rPr>
          <w:color w:val="141314"/>
          <w:sz w:val="20"/>
          <w:szCs w:val="20"/>
          <w:lang w:val="en-US"/>
        </w:rPr>
        <w:t>(2004)</w:t>
      </w:r>
      <w:r w:rsidR="00824390">
        <w:rPr>
          <w:color w:val="141314"/>
          <w:sz w:val="20"/>
          <w:szCs w:val="20"/>
          <w:lang w:val="en-US"/>
        </w:rPr>
        <w:t>.</w:t>
      </w:r>
      <w:r w:rsidRPr="00D46733">
        <w:rPr>
          <w:color w:val="141314"/>
          <w:sz w:val="20"/>
          <w:szCs w:val="20"/>
          <w:lang w:val="en-US"/>
        </w:rPr>
        <w:t xml:space="preserve"> </w:t>
      </w:r>
      <w:proofErr w:type="spellStart"/>
      <w:proofErr w:type="gramStart"/>
      <w:r w:rsidRPr="00D46733">
        <w:rPr>
          <w:color w:val="141314"/>
          <w:sz w:val="20"/>
          <w:szCs w:val="20"/>
          <w:lang w:val="en-US"/>
        </w:rPr>
        <w:t>Micropropagation</w:t>
      </w:r>
      <w:proofErr w:type="spellEnd"/>
      <w:r w:rsidRPr="00D46733">
        <w:rPr>
          <w:color w:val="141314"/>
          <w:sz w:val="20"/>
          <w:szCs w:val="20"/>
          <w:lang w:val="en-US"/>
        </w:rPr>
        <w:t xml:space="preserve"> of an endangered orchid </w:t>
      </w:r>
      <w:proofErr w:type="spellStart"/>
      <w:r w:rsidRPr="00D46733">
        <w:rPr>
          <w:i/>
          <w:color w:val="141314"/>
          <w:sz w:val="20"/>
          <w:szCs w:val="20"/>
          <w:lang w:val="en-US"/>
        </w:rPr>
        <w:t>Anoectochilus</w:t>
      </w:r>
      <w:proofErr w:type="spellEnd"/>
      <w:r w:rsidRPr="00D46733">
        <w:rPr>
          <w:i/>
          <w:color w:val="141314"/>
          <w:sz w:val="20"/>
          <w:szCs w:val="20"/>
          <w:lang w:val="en-US"/>
        </w:rPr>
        <w:t xml:space="preserve"> </w:t>
      </w:r>
      <w:proofErr w:type="spellStart"/>
      <w:r w:rsidRPr="00D46733">
        <w:rPr>
          <w:i/>
          <w:color w:val="141314"/>
          <w:sz w:val="20"/>
          <w:szCs w:val="20"/>
          <w:lang w:val="en-US"/>
        </w:rPr>
        <w:t>formosanus</w:t>
      </w:r>
      <w:proofErr w:type="spellEnd"/>
      <w:r w:rsidRPr="00D46733">
        <w:rPr>
          <w:color w:val="141314"/>
          <w:sz w:val="20"/>
          <w:szCs w:val="20"/>
          <w:lang w:val="en-US"/>
        </w:rPr>
        <w:t>.</w:t>
      </w:r>
      <w:proofErr w:type="gramEnd"/>
      <w:r w:rsidRPr="00D46733">
        <w:rPr>
          <w:color w:val="141314"/>
          <w:sz w:val="20"/>
          <w:szCs w:val="20"/>
          <w:lang w:val="en-US"/>
        </w:rPr>
        <w:t xml:space="preserve"> Biol. Plant. 48: 339-344</w:t>
      </w:r>
    </w:p>
    <w:p w:rsidR="00062C5D" w:rsidRPr="00D46733" w:rsidRDefault="008D0048" w:rsidP="00600E48">
      <w:pPr>
        <w:autoSpaceDE w:val="0"/>
        <w:autoSpaceDN w:val="0"/>
        <w:adjustRightInd w:val="0"/>
        <w:spacing w:line="480" w:lineRule="auto"/>
        <w:ind w:left="709" w:hanging="709"/>
        <w:jc w:val="both"/>
        <w:rPr>
          <w:color w:val="141314"/>
          <w:sz w:val="20"/>
          <w:szCs w:val="20"/>
          <w:lang w:val="en-US"/>
        </w:rPr>
      </w:pPr>
      <w:proofErr w:type="gramStart"/>
      <w:r w:rsidRPr="00D46733">
        <w:rPr>
          <w:color w:val="141314"/>
          <w:sz w:val="20"/>
          <w:szCs w:val="20"/>
          <w:lang w:val="en-US"/>
        </w:rPr>
        <w:t>Krishna H</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Sairam</w:t>
      </w:r>
      <w:proofErr w:type="spellEnd"/>
      <w:r w:rsidRPr="00D46733">
        <w:rPr>
          <w:color w:val="141314"/>
          <w:sz w:val="20"/>
          <w:szCs w:val="20"/>
          <w:lang w:val="en-US"/>
        </w:rPr>
        <w:t xml:space="preserve"> R</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Singh S</w:t>
      </w:r>
      <w:r w:rsidR="00824390">
        <w:rPr>
          <w:color w:val="141314"/>
          <w:sz w:val="20"/>
          <w:szCs w:val="20"/>
          <w:lang w:val="en-US"/>
        </w:rPr>
        <w:t>.</w:t>
      </w:r>
      <w:r w:rsidRPr="00D46733">
        <w:rPr>
          <w:color w:val="141314"/>
          <w:sz w:val="20"/>
          <w:szCs w:val="20"/>
          <w:lang w:val="en-US"/>
        </w:rPr>
        <w:t>K</w:t>
      </w:r>
      <w:r w:rsidR="00824390">
        <w:rPr>
          <w:color w:val="141314"/>
          <w:sz w:val="20"/>
          <w:szCs w:val="20"/>
          <w:lang w:val="en-US"/>
        </w:rPr>
        <w:t>.</w:t>
      </w:r>
      <w:r w:rsidRPr="00D46733">
        <w:rPr>
          <w:color w:val="141314"/>
          <w:sz w:val="20"/>
          <w:szCs w:val="20"/>
          <w:lang w:val="en-US"/>
        </w:rPr>
        <w:t>, Patel V</w:t>
      </w:r>
      <w:r w:rsidR="00824390">
        <w:rPr>
          <w:color w:val="141314"/>
          <w:sz w:val="20"/>
          <w:szCs w:val="20"/>
          <w:lang w:val="en-US"/>
        </w:rPr>
        <w:t>.</w:t>
      </w:r>
      <w:r w:rsidRPr="00D46733">
        <w:rPr>
          <w:color w:val="141314"/>
          <w:sz w:val="20"/>
          <w:szCs w:val="20"/>
          <w:lang w:val="en-US"/>
        </w:rPr>
        <w:t>B</w:t>
      </w:r>
      <w:r w:rsidR="00824390">
        <w:rPr>
          <w:color w:val="141314"/>
          <w:sz w:val="20"/>
          <w:szCs w:val="20"/>
          <w:lang w:val="en-US"/>
        </w:rPr>
        <w:t>.</w:t>
      </w:r>
      <w:r w:rsidRPr="00D46733">
        <w:rPr>
          <w:color w:val="141314"/>
          <w:sz w:val="20"/>
          <w:szCs w:val="20"/>
          <w:lang w:val="en-US"/>
        </w:rPr>
        <w:t>, Sharma R</w:t>
      </w:r>
      <w:r w:rsidR="00824390">
        <w:rPr>
          <w:color w:val="141314"/>
          <w:sz w:val="20"/>
          <w:szCs w:val="20"/>
          <w:lang w:val="en-US"/>
        </w:rPr>
        <w:t>.</w:t>
      </w:r>
      <w:r w:rsidRPr="00D46733">
        <w:rPr>
          <w:color w:val="141314"/>
          <w:sz w:val="20"/>
          <w:szCs w:val="20"/>
          <w:lang w:val="en-US"/>
        </w:rPr>
        <w:t>R</w:t>
      </w:r>
      <w:r w:rsidR="00824390">
        <w:rPr>
          <w:color w:val="141314"/>
          <w:sz w:val="20"/>
          <w:szCs w:val="20"/>
          <w:lang w:val="en-US"/>
        </w:rPr>
        <w:t>.</w:t>
      </w:r>
      <w:r w:rsidRPr="00D46733">
        <w:rPr>
          <w:color w:val="141314"/>
          <w:sz w:val="20"/>
          <w:szCs w:val="20"/>
          <w:lang w:val="en-US"/>
        </w:rPr>
        <w:t>, Grover M</w:t>
      </w:r>
      <w:r w:rsidR="00824390">
        <w:rPr>
          <w:color w:val="141314"/>
          <w:sz w:val="20"/>
          <w:szCs w:val="20"/>
          <w:lang w:val="en-US"/>
        </w:rPr>
        <w:t>.</w:t>
      </w:r>
      <w:r w:rsidRPr="00D46733">
        <w:rPr>
          <w:color w:val="141314"/>
          <w:sz w:val="20"/>
          <w:szCs w:val="20"/>
          <w:lang w:val="en-US"/>
        </w:rPr>
        <w:t>, Nain L</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Sachdev</w:t>
      </w:r>
      <w:proofErr w:type="spellEnd"/>
      <w:r w:rsidRPr="00D46733">
        <w:rPr>
          <w:color w:val="141314"/>
          <w:sz w:val="20"/>
          <w:szCs w:val="20"/>
          <w:lang w:val="en-US"/>
        </w:rPr>
        <w:t xml:space="preserve"> A</w:t>
      </w:r>
      <w:r w:rsidR="00824390">
        <w:rPr>
          <w:color w:val="141314"/>
          <w:sz w:val="20"/>
          <w:szCs w:val="20"/>
          <w:lang w:val="en-US"/>
        </w:rPr>
        <w:t>.</w:t>
      </w:r>
      <w:r w:rsidRPr="00D46733">
        <w:rPr>
          <w:color w:val="141314"/>
          <w:sz w:val="20"/>
          <w:szCs w:val="20"/>
          <w:lang w:val="en-US"/>
        </w:rPr>
        <w:t xml:space="preserve"> (2008)</w:t>
      </w:r>
      <w:r w:rsidR="00824390">
        <w:rPr>
          <w:color w:val="141314"/>
          <w:sz w:val="20"/>
          <w:szCs w:val="20"/>
          <w:lang w:val="en-US"/>
        </w:rPr>
        <w:t>.</w:t>
      </w:r>
      <w:proofErr w:type="gramEnd"/>
      <w:r w:rsidRPr="00D46733">
        <w:rPr>
          <w:color w:val="141314"/>
          <w:sz w:val="20"/>
          <w:szCs w:val="20"/>
          <w:lang w:val="en-US"/>
        </w:rPr>
        <w:t xml:space="preserve"> </w:t>
      </w:r>
      <w:proofErr w:type="gramStart"/>
      <w:r w:rsidRPr="00D46733">
        <w:rPr>
          <w:color w:val="141314"/>
          <w:sz w:val="20"/>
          <w:szCs w:val="20"/>
          <w:lang w:val="en-US"/>
        </w:rPr>
        <w:t xml:space="preserve">Mango </w:t>
      </w:r>
      <w:proofErr w:type="spellStart"/>
      <w:r w:rsidRPr="00D46733">
        <w:rPr>
          <w:color w:val="141314"/>
          <w:sz w:val="20"/>
          <w:szCs w:val="20"/>
          <w:lang w:val="en-US"/>
        </w:rPr>
        <w:t>explant</w:t>
      </w:r>
      <w:proofErr w:type="spellEnd"/>
      <w:proofErr w:type="gramEnd"/>
      <w:r w:rsidRPr="00D46733">
        <w:rPr>
          <w:color w:val="141314"/>
          <w:sz w:val="20"/>
          <w:szCs w:val="20"/>
          <w:lang w:val="en-US"/>
        </w:rPr>
        <w:t xml:space="preserve"> browning: effect of </w:t>
      </w:r>
      <w:proofErr w:type="spellStart"/>
      <w:r w:rsidRPr="00D46733">
        <w:rPr>
          <w:color w:val="141314"/>
          <w:sz w:val="20"/>
          <w:szCs w:val="20"/>
          <w:lang w:val="en-US"/>
        </w:rPr>
        <w:t>ontogenic</w:t>
      </w:r>
      <w:proofErr w:type="spellEnd"/>
      <w:r w:rsidRPr="00D46733">
        <w:rPr>
          <w:color w:val="141314"/>
          <w:sz w:val="20"/>
          <w:szCs w:val="20"/>
          <w:lang w:val="en-US"/>
        </w:rPr>
        <w:t xml:space="preserve"> age, </w:t>
      </w:r>
      <w:proofErr w:type="spellStart"/>
      <w:r w:rsidRPr="00D46733">
        <w:rPr>
          <w:color w:val="141314"/>
          <w:sz w:val="20"/>
          <w:szCs w:val="20"/>
          <w:lang w:val="en-US"/>
        </w:rPr>
        <w:t>mycorrhization</w:t>
      </w:r>
      <w:proofErr w:type="spellEnd"/>
      <w:r w:rsidRPr="00D46733">
        <w:rPr>
          <w:color w:val="141314"/>
          <w:sz w:val="20"/>
          <w:szCs w:val="20"/>
          <w:lang w:val="en-US"/>
        </w:rPr>
        <w:t xml:space="preserve"> and pre-treatments. </w:t>
      </w:r>
      <w:proofErr w:type="gramStart"/>
      <w:r w:rsidRPr="00D46733">
        <w:rPr>
          <w:color w:val="141314"/>
          <w:sz w:val="20"/>
          <w:szCs w:val="20"/>
          <w:lang w:val="en-US"/>
        </w:rPr>
        <w:t xml:space="preserve">Sci. </w:t>
      </w:r>
      <w:proofErr w:type="spellStart"/>
      <w:r w:rsidRPr="00D46733">
        <w:rPr>
          <w:color w:val="141314"/>
          <w:sz w:val="20"/>
          <w:szCs w:val="20"/>
          <w:lang w:val="en-US"/>
        </w:rPr>
        <w:t>Hortic</w:t>
      </w:r>
      <w:proofErr w:type="spellEnd"/>
      <w:r w:rsidRPr="00D46733">
        <w:rPr>
          <w:color w:val="141314"/>
          <w:sz w:val="20"/>
          <w:szCs w:val="20"/>
          <w:lang w:val="en-US"/>
        </w:rPr>
        <w:t>.</w:t>
      </w:r>
      <w:proofErr w:type="gramEnd"/>
      <w:r w:rsidRPr="00D46733">
        <w:rPr>
          <w:color w:val="141314"/>
          <w:sz w:val="20"/>
          <w:szCs w:val="20"/>
          <w:lang w:val="en-US"/>
        </w:rPr>
        <w:t xml:space="preserve"> 118: 132-138</w:t>
      </w:r>
    </w:p>
    <w:p w:rsidR="0050540B" w:rsidRPr="00D46733" w:rsidRDefault="0050540B"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lastRenderedPageBreak/>
        <w:t>Leifert</w:t>
      </w:r>
      <w:proofErr w:type="spellEnd"/>
      <w:r w:rsidRPr="00D46733">
        <w:rPr>
          <w:color w:val="141314"/>
          <w:sz w:val="20"/>
          <w:szCs w:val="20"/>
          <w:lang w:val="en-US"/>
        </w:rPr>
        <w:t xml:space="preserve"> C</w:t>
      </w:r>
      <w:r w:rsidR="00824390">
        <w:rPr>
          <w:color w:val="141314"/>
          <w:sz w:val="20"/>
          <w:szCs w:val="20"/>
          <w:lang w:val="en-US"/>
        </w:rPr>
        <w:t>.</w:t>
      </w:r>
      <w:r w:rsidRPr="00D46733">
        <w:rPr>
          <w:color w:val="141314"/>
          <w:sz w:val="20"/>
          <w:szCs w:val="20"/>
          <w:lang w:val="en-US"/>
        </w:rPr>
        <w:t>, Pryce S</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Lumsden</w:t>
      </w:r>
      <w:proofErr w:type="spellEnd"/>
      <w:r w:rsidRPr="00D46733">
        <w:rPr>
          <w:color w:val="141314"/>
          <w:sz w:val="20"/>
          <w:szCs w:val="20"/>
          <w:lang w:val="en-US"/>
        </w:rPr>
        <w:t xml:space="preserve"> P</w:t>
      </w:r>
      <w:r w:rsidR="00824390">
        <w:rPr>
          <w:color w:val="141314"/>
          <w:sz w:val="20"/>
          <w:szCs w:val="20"/>
          <w:lang w:val="en-US"/>
        </w:rPr>
        <w:t>.</w:t>
      </w:r>
      <w:r w:rsidRPr="00D46733">
        <w:rPr>
          <w:color w:val="141314"/>
          <w:sz w:val="20"/>
          <w:szCs w:val="20"/>
          <w:lang w:val="en-US"/>
        </w:rPr>
        <w:t>J</w:t>
      </w:r>
      <w:r w:rsidR="00824390">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Waites</w:t>
      </w:r>
      <w:proofErr w:type="spellEnd"/>
      <w:r w:rsidRPr="00D46733">
        <w:rPr>
          <w:color w:val="141314"/>
          <w:sz w:val="20"/>
          <w:szCs w:val="20"/>
          <w:lang w:val="en-US"/>
        </w:rPr>
        <w:t xml:space="preserve"> W</w:t>
      </w:r>
      <w:r w:rsidR="00824390">
        <w:rPr>
          <w:color w:val="141314"/>
          <w:sz w:val="20"/>
          <w:szCs w:val="20"/>
          <w:lang w:val="en-US"/>
        </w:rPr>
        <w:t>.</w:t>
      </w:r>
      <w:r w:rsidRPr="00D46733">
        <w:rPr>
          <w:color w:val="141314"/>
          <w:sz w:val="20"/>
          <w:szCs w:val="20"/>
          <w:lang w:val="en-US"/>
        </w:rPr>
        <w:t>M</w:t>
      </w:r>
      <w:r w:rsidR="00824390">
        <w:rPr>
          <w:color w:val="141314"/>
          <w:sz w:val="20"/>
          <w:szCs w:val="20"/>
          <w:lang w:val="en-US"/>
        </w:rPr>
        <w:t>.</w:t>
      </w:r>
      <w:r w:rsidRPr="00D46733">
        <w:rPr>
          <w:color w:val="141314"/>
          <w:sz w:val="20"/>
          <w:szCs w:val="20"/>
          <w:lang w:val="en-US"/>
        </w:rPr>
        <w:t xml:space="preserve"> (1992)</w:t>
      </w:r>
      <w:r w:rsidR="00824390">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Effect of medium acidity on growth and rooting of different plant species growing in vitro.</w:t>
      </w:r>
      <w:proofErr w:type="gramEnd"/>
      <w:r w:rsidRPr="00D46733">
        <w:rPr>
          <w:color w:val="141314"/>
          <w:sz w:val="20"/>
          <w:szCs w:val="20"/>
          <w:lang w:val="en-US"/>
        </w:rPr>
        <w:t xml:space="preserve"> Plant Cell, Tissue Org. Cult. 76: 83-86</w:t>
      </w:r>
    </w:p>
    <w:p w:rsidR="008417F3" w:rsidRPr="00D46733" w:rsidRDefault="008417F3" w:rsidP="00D46733">
      <w:pPr>
        <w:autoSpaceDE w:val="0"/>
        <w:autoSpaceDN w:val="0"/>
        <w:adjustRightInd w:val="0"/>
        <w:spacing w:line="480" w:lineRule="auto"/>
        <w:ind w:left="709" w:hanging="709"/>
        <w:jc w:val="both"/>
        <w:rPr>
          <w:sz w:val="20"/>
          <w:szCs w:val="20"/>
          <w:lang w:val="en-US"/>
        </w:rPr>
      </w:pPr>
      <w:r w:rsidRPr="00D46733">
        <w:rPr>
          <w:sz w:val="20"/>
          <w:szCs w:val="20"/>
          <w:lang w:val="en-US"/>
        </w:rPr>
        <w:t>Liao Z</w:t>
      </w:r>
      <w:r w:rsidR="00824390">
        <w:rPr>
          <w:sz w:val="20"/>
          <w:szCs w:val="20"/>
          <w:lang w:val="en-US"/>
        </w:rPr>
        <w:t>.</w:t>
      </w:r>
      <w:r w:rsidRPr="00D46733">
        <w:rPr>
          <w:sz w:val="20"/>
          <w:szCs w:val="20"/>
          <w:lang w:val="en-US"/>
        </w:rPr>
        <w:t>, Chen M</w:t>
      </w:r>
      <w:r w:rsidR="00824390">
        <w:rPr>
          <w:sz w:val="20"/>
          <w:szCs w:val="20"/>
          <w:lang w:val="en-US"/>
        </w:rPr>
        <w:t>.</w:t>
      </w:r>
      <w:r w:rsidRPr="00D46733">
        <w:rPr>
          <w:sz w:val="20"/>
          <w:szCs w:val="20"/>
          <w:lang w:val="en-US"/>
        </w:rPr>
        <w:t xml:space="preserve">, </w:t>
      </w:r>
      <w:r w:rsidR="00C763AE" w:rsidRPr="00D46733">
        <w:rPr>
          <w:sz w:val="20"/>
          <w:szCs w:val="20"/>
          <w:lang w:val="en-US"/>
        </w:rPr>
        <w:t>Tan F</w:t>
      </w:r>
      <w:r w:rsidR="00824390">
        <w:rPr>
          <w:sz w:val="20"/>
          <w:szCs w:val="20"/>
          <w:lang w:val="en-US"/>
        </w:rPr>
        <w:t>.</w:t>
      </w:r>
      <w:r w:rsidRPr="00D46733">
        <w:rPr>
          <w:sz w:val="20"/>
          <w:szCs w:val="20"/>
          <w:lang w:val="en-US"/>
        </w:rPr>
        <w:t xml:space="preserve">, </w:t>
      </w:r>
      <w:r w:rsidR="00C763AE" w:rsidRPr="00D46733">
        <w:rPr>
          <w:sz w:val="20"/>
          <w:szCs w:val="20"/>
          <w:lang w:val="en-US"/>
        </w:rPr>
        <w:t>Sun X</w:t>
      </w:r>
      <w:r w:rsidR="00824390">
        <w:rPr>
          <w:sz w:val="20"/>
          <w:szCs w:val="20"/>
          <w:lang w:val="en-US"/>
        </w:rPr>
        <w:t>.</w:t>
      </w:r>
      <w:r w:rsidR="00C763AE" w:rsidRPr="00D46733">
        <w:rPr>
          <w:sz w:val="20"/>
          <w:szCs w:val="20"/>
          <w:lang w:val="en-US"/>
        </w:rPr>
        <w:t xml:space="preserve">, </w:t>
      </w:r>
      <w:r w:rsidRPr="00D46733">
        <w:rPr>
          <w:sz w:val="20"/>
          <w:szCs w:val="20"/>
          <w:lang w:val="en-US"/>
        </w:rPr>
        <w:t>Tang K</w:t>
      </w:r>
      <w:r w:rsidR="00824390">
        <w:rPr>
          <w:sz w:val="20"/>
          <w:szCs w:val="20"/>
          <w:lang w:val="en-US"/>
        </w:rPr>
        <w:t>.</w:t>
      </w:r>
      <w:r w:rsidRPr="00D46733">
        <w:rPr>
          <w:sz w:val="20"/>
          <w:szCs w:val="20"/>
          <w:lang w:val="en-US"/>
        </w:rPr>
        <w:t xml:space="preserve"> (2004)</w:t>
      </w:r>
      <w:r w:rsidR="00824390">
        <w:rPr>
          <w:sz w:val="20"/>
          <w:szCs w:val="20"/>
          <w:lang w:val="en-US"/>
        </w:rPr>
        <w:t>.</w:t>
      </w:r>
      <w:r w:rsidRPr="00D46733">
        <w:rPr>
          <w:sz w:val="20"/>
          <w:szCs w:val="20"/>
          <w:lang w:val="en-US"/>
        </w:rPr>
        <w:t xml:space="preserve"> </w:t>
      </w:r>
      <w:proofErr w:type="spellStart"/>
      <w:proofErr w:type="gramStart"/>
      <w:r w:rsidRPr="00D46733">
        <w:rPr>
          <w:sz w:val="20"/>
          <w:szCs w:val="20"/>
          <w:lang w:val="en-US"/>
        </w:rPr>
        <w:t>Micropropagation</w:t>
      </w:r>
      <w:proofErr w:type="spellEnd"/>
      <w:r w:rsidRPr="00D46733">
        <w:rPr>
          <w:sz w:val="20"/>
          <w:szCs w:val="20"/>
          <w:lang w:val="en-US"/>
        </w:rPr>
        <w:t xml:space="preserve"> of endangered Chinese aloe.</w:t>
      </w:r>
      <w:proofErr w:type="gramEnd"/>
      <w:r w:rsidRPr="00D46733">
        <w:rPr>
          <w:sz w:val="20"/>
          <w:szCs w:val="20"/>
          <w:lang w:val="en-US"/>
        </w:rPr>
        <w:t xml:space="preserve"> Plant Cell, Tissue Org. Cult. 76: 83-86</w:t>
      </w:r>
    </w:p>
    <w:p w:rsidR="000C4A65" w:rsidRPr="00D46733" w:rsidRDefault="000C4A65" w:rsidP="00D46733">
      <w:pPr>
        <w:autoSpaceDE w:val="0"/>
        <w:autoSpaceDN w:val="0"/>
        <w:adjustRightInd w:val="0"/>
        <w:spacing w:line="480" w:lineRule="auto"/>
        <w:ind w:left="709" w:hanging="709"/>
        <w:jc w:val="both"/>
        <w:rPr>
          <w:sz w:val="20"/>
          <w:szCs w:val="20"/>
          <w:lang w:val="en-US"/>
        </w:rPr>
      </w:pPr>
      <w:r w:rsidRPr="00D46733">
        <w:rPr>
          <w:sz w:val="20"/>
          <w:szCs w:val="20"/>
          <w:lang w:val="en-US"/>
        </w:rPr>
        <w:t>Meyer H</w:t>
      </w:r>
      <w:r w:rsidR="00824390">
        <w:rPr>
          <w:sz w:val="20"/>
          <w:szCs w:val="20"/>
          <w:lang w:val="en-US"/>
        </w:rPr>
        <w:t>.</w:t>
      </w:r>
      <w:r w:rsidRPr="00D46733">
        <w:rPr>
          <w:sz w:val="20"/>
          <w:szCs w:val="20"/>
          <w:lang w:val="en-US"/>
        </w:rPr>
        <w:t>J</w:t>
      </w:r>
      <w:r w:rsidR="00824390">
        <w:rPr>
          <w:sz w:val="20"/>
          <w:szCs w:val="20"/>
          <w:lang w:val="en-US"/>
        </w:rPr>
        <w:t>.</w:t>
      </w:r>
      <w:r w:rsidRPr="00D46733">
        <w:rPr>
          <w:sz w:val="20"/>
          <w:szCs w:val="20"/>
          <w:lang w:val="en-US"/>
        </w:rPr>
        <w:t xml:space="preserve">, </w:t>
      </w:r>
      <w:proofErr w:type="spellStart"/>
      <w:r w:rsidRPr="00D46733">
        <w:rPr>
          <w:sz w:val="20"/>
          <w:szCs w:val="20"/>
          <w:lang w:val="en-US"/>
        </w:rPr>
        <w:t>Staden</w:t>
      </w:r>
      <w:proofErr w:type="spellEnd"/>
      <w:r w:rsidRPr="00D46733">
        <w:rPr>
          <w:sz w:val="20"/>
          <w:szCs w:val="20"/>
          <w:lang w:val="en-US"/>
        </w:rPr>
        <w:t xml:space="preserve"> J</w:t>
      </w:r>
      <w:r w:rsidR="00824390">
        <w:rPr>
          <w:sz w:val="20"/>
          <w:szCs w:val="20"/>
          <w:lang w:val="en-US"/>
        </w:rPr>
        <w:t>.</w:t>
      </w:r>
      <w:r w:rsidRPr="00D46733">
        <w:rPr>
          <w:sz w:val="20"/>
          <w:szCs w:val="20"/>
          <w:lang w:val="en-US"/>
        </w:rPr>
        <w:t>V</w:t>
      </w:r>
      <w:r w:rsidR="00824390">
        <w:rPr>
          <w:sz w:val="20"/>
          <w:szCs w:val="20"/>
          <w:lang w:val="en-US"/>
        </w:rPr>
        <w:t>.</w:t>
      </w:r>
      <w:r w:rsidRPr="00D46733">
        <w:rPr>
          <w:sz w:val="20"/>
          <w:szCs w:val="20"/>
          <w:lang w:val="en-US"/>
        </w:rPr>
        <w:t xml:space="preserve"> (1991)</w:t>
      </w:r>
      <w:r w:rsidR="00824390">
        <w:rPr>
          <w:sz w:val="20"/>
          <w:szCs w:val="20"/>
          <w:lang w:val="en-US"/>
        </w:rPr>
        <w:t>.</w:t>
      </w:r>
      <w:r w:rsidRPr="00D46733">
        <w:rPr>
          <w:sz w:val="20"/>
          <w:szCs w:val="20"/>
          <w:lang w:val="en-US"/>
        </w:rPr>
        <w:t xml:space="preserve"> </w:t>
      </w:r>
      <w:proofErr w:type="gramStart"/>
      <w:r w:rsidRPr="00D46733">
        <w:rPr>
          <w:sz w:val="20"/>
          <w:szCs w:val="20"/>
          <w:lang w:val="en-US"/>
        </w:rPr>
        <w:t xml:space="preserve">Rapid </w:t>
      </w:r>
      <w:r w:rsidRPr="00D46733">
        <w:rPr>
          <w:i/>
          <w:sz w:val="20"/>
          <w:szCs w:val="20"/>
          <w:lang w:val="en-US"/>
        </w:rPr>
        <w:t>in vitro</w:t>
      </w:r>
      <w:r w:rsidRPr="00D46733">
        <w:rPr>
          <w:sz w:val="20"/>
          <w:szCs w:val="20"/>
          <w:lang w:val="en-US"/>
        </w:rPr>
        <w:t xml:space="preserve"> culture of </w:t>
      </w:r>
      <w:r w:rsidRPr="00D46733">
        <w:rPr>
          <w:i/>
          <w:sz w:val="20"/>
          <w:szCs w:val="20"/>
          <w:lang w:val="en-US"/>
        </w:rPr>
        <w:t xml:space="preserve">Aloe </w:t>
      </w:r>
      <w:proofErr w:type="spellStart"/>
      <w:r w:rsidRPr="00D46733">
        <w:rPr>
          <w:i/>
          <w:sz w:val="20"/>
          <w:szCs w:val="20"/>
          <w:lang w:val="en-US"/>
        </w:rPr>
        <w:t>barbadensis</w:t>
      </w:r>
      <w:proofErr w:type="spellEnd"/>
      <w:r w:rsidRPr="00D46733">
        <w:rPr>
          <w:sz w:val="20"/>
          <w:szCs w:val="20"/>
          <w:lang w:val="en-US"/>
        </w:rPr>
        <w:t xml:space="preserve"> Mill.</w:t>
      </w:r>
      <w:proofErr w:type="gramEnd"/>
      <w:r w:rsidRPr="00D46733">
        <w:rPr>
          <w:sz w:val="20"/>
          <w:szCs w:val="20"/>
          <w:lang w:val="en-US"/>
        </w:rPr>
        <w:t xml:space="preserve"> </w:t>
      </w:r>
      <w:proofErr w:type="gramStart"/>
      <w:r w:rsidRPr="00D46733">
        <w:rPr>
          <w:sz w:val="20"/>
          <w:szCs w:val="20"/>
          <w:lang w:val="en-US"/>
        </w:rPr>
        <w:t>Plant cell, Tissue Org. Cult.</w:t>
      </w:r>
      <w:proofErr w:type="gramEnd"/>
      <w:r w:rsidRPr="00D46733">
        <w:rPr>
          <w:sz w:val="20"/>
          <w:szCs w:val="20"/>
          <w:lang w:val="en-US"/>
        </w:rPr>
        <w:t xml:space="preserve"> 26: 167-171</w:t>
      </w:r>
    </w:p>
    <w:p w:rsidR="009877B7" w:rsidRPr="00D46733" w:rsidRDefault="009877B7"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Murashige</w:t>
      </w:r>
      <w:proofErr w:type="spellEnd"/>
      <w:r w:rsidRPr="00D46733">
        <w:rPr>
          <w:sz w:val="20"/>
          <w:szCs w:val="20"/>
          <w:lang w:val="en-US"/>
        </w:rPr>
        <w:t xml:space="preserve"> T</w:t>
      </w:r>
      <w:r w:rsidR="00824390">
        <w:rPr>
          <w:sz w:val="20"/>
          <w:szCs w:val="20"/>
          <w:lang w:val="en-US"/>
        </w:rPr>
        <w:t>.</w:t>
      </w:r>
      <w:r w:rsidRPr="00D46733">
        <w:rPr>
          <w:sz w:val="20"/>
          <w:szCs w:val="20"/>
          <w:lang w:val="en-US"/>
        </w:rPr>
        <w:t xml:space="preserve">, </w:t>
      </w:r>
      <w:proofErr w:type="spellStart"/>
      <w:r w:rsidRPr="00D46733">
        <w:rPr>
          <w:sz w:val="20"/>
          <w:szCs w:val="20"/>
          <w:lang w:val="en-US"/>
        </w:rPr>
        <w:t>Skoog</w:t>
      </w:r>
      <w:proofErr w:type="spellEnd"/>
      <w:r w:rsidRPr="00D46733">
        <w:rPr>
          <w:sz w:val="20"/>
          <w:szCs w:val="20"/>
          <w:lang w:val="en-US"/>
        </w:rPr>
        <w:t xml:space="preserve"> F</w:t>
      </w:r>
      <w:r w:rsidR="00824390">
        <w:rPr>
          <w:sz w:val="20"/>
          <w:szCs w:val="20"/>
          <w:lang w:val="en-US"/>
        </w:rPr>
        <w:t>.</w:t>
      </w:r>
      <w:r w:rsidRPr="00D46733">
        <w:rPr>
          <w:sz w:val="20"/>
          <w:szCs w:val="20"/>
          <w:lang w:val="en-US"/>
        </w:rPr>
        <w:t xml:space="preserve"> (1962)</w:t>
      </w:r>
      <w:r w:rsidR="00824390">
        <w:rPr>
          <w:sz w:val="20"/>
          <w:szCs w:val="20"/>
          <w:lang w:val="en-US"/>
        </w:rPr>
        <w:t>.</w:t>
      </w:r>
      <w:r w:rsidRPr="00D46733">
        <w:rPr>
          <w:sz w:val="20"/>
          <w:szCs w:val="20"/>
          <w:lang w:val="en-US"/>
        </w:rPr>
        <w:t xml:space="preserve"> </w:t>
      </w:r>
      <w:proofErr w:type="gramStart"/>
      <w:r w:rsidRPr="00D46733">
        <w:rPr>
          <w:sz w:val="20"/>
          <w:szCs w:val="20"/>
          <w:lang w:val="en-US"/>
        </w:rPr>
        <w:t>A revised medium for rapid growth and bioassay with tobacco tissues cultures.</w:t>
      </w:r>
      <w:proofErr w:type="gramEnd"/>
      <w:r w:rsidRPr="00D46733">
        <w:rPr>
          <w:sz w:val="20"/>
          <w:szCs w:val="20"/>
          <w:lang w:val="en-US"/>
        </w:rPr>
        <w:t xml:space="preserve"> Physiol. Plant. 15: 473-497</w:t>
      </w:r>
    </w:p>
    <w:p w:rsidR="003951B1" w:rsidRPr="00D46733" w:rsidRDefault="003951B1"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Nuruddin</w:t>
      </w:r>
      <w:proofErr w:type="spellEnd"/>
      <w:r w:rsidRPr="00D46733">
        <w:rPr>
          <w:sz w:val="20"/>
          <w:szCs w:val="20"/>
          <w:lang w:val="en-US"/>
        </w:rPr>
        <w:t xml:space="preserve"> A</w:t>
      </w:r>
      <w:r w:rsidR="00824390">
        <w:rPr>
          <w:sz w:val="20"/>
          <w:szCs w:val="20"/>
          <w:lang w:val="en-US"/>
        </w:rPr>
        <w:t>.</w:t>
      </w:r>
      <w:r w:rsidRPr="00D46733">
        <w:rPr>
          <w:sz w:val="20"/>
          <w:szCs w:val="20"/>
          <w:lang w:val="en-US"/>
        </w:rPr>
        <w:t>A</w:t>
      </w:r>
      <w:r w:rsidR="00824390">
        <w:rPr>
          <w:sz w:val="20"/>
          <w:szCs w:val="20"/>
          <w:lang w:val="en-US"/>
        </w:rPr>
        <w:t>.</w:t>
      </w:r>
      <w:r w:rsidRPr="00D46733">
        <w:rPr>
          <w:sz w:val="20"/>
          <w:szCs w:val="20"/>
          <w:lang w:val="en-US"/>
        </w:rPr>
        <w:t>, Chang M</w:t>
      </w:r>
      <w:r w:rsidR="00824390">
        <w:rPr>
          <w:sz w:val="20"/>
          <w:szCs w:val="20"/>
          <w:lang w:val="en-US"/>
        </w:rPr>
        <w:t>.</w:t>
      </w:r>
      <w:r w:rsidRPr="00D46733">
        <w:rPr>
          <w:sz w:val="20"/>
          <w:szCs w:val="20"/>
          <w:lang w:val="en-US"/>
        </w:rPr>
        <w:t xml:space="preserve"> (1999)</w:t>
      </w:r>
      <w:r w:rsidR="00824390">
        <w:rPr>
          <w:sz w:val="20"/>
          <w:szCs w:val="20"/>
          <w:lang w:val="en-US"/>
        </w:rPr>
        <w:t>.</w:t>
      </w:r>
      <w:r w:rsidRPr="00D46733">
        <w:rPr>
          <w:sz w:val="20"/>
          <w:szCs w:val="20"/>
          <w:lang w:val="en-US"/>
        </w:rPr>
        <w:t xml:space="preserve"> </w:t>
      </w:r>
      <w:proofErr w:type="gramStart"/>
      <w:r w:rsidRPr="00D46733">
        <w:rPr>
          <w:sz w:val="20"/>
          <w:szCs w:val="20"/>
          <w:lang w:val="en-US"/>
        </w:rPr>
        <w:t>Responses of herbaceous mimosa (</w:t>
      </w:r>
      <w:r w:rsidRPr="00D46733">
        <w:rPr>
          <w:i/>
          <w:sz w:val="20"/>
          <w:szCs w:val="20"/>
          <w:lang w:val="en-US"/>
        </w:rPr>
        <w:t xml:space="preserve">Mimosa </w:t>
      </w:r>
      <w:proofErr w:type="spellStart"/>
      <w:r w:rsidRPr="00D46733">
        <w:rPr>
          <w:i/>
          <w:sz w:val="20"/>
          <w:szCs w:val="20"/>
          <w:lang w:val="en-US"/>
        </w:rPr>
        <w:t>strigillosa</w:t>
      </w:r>
      <w:proofErr w:type="spellEnd"/>
      <w:r w:rsidRPr="00D46733">
        <w:rPr>
          <w:sz w:val="20"/>
          <w:szCs w:val="20"/>
          <w:lang w:val="en-US"/>
        </w:rPr>
        <w:t>), a new reclamation species to soil</w:t>
      </w:r>
      <w:r w:rsidR="00B36924" w:rsidRPr="00D46733">
        <w:rPr>
          <w:sz w:val="20"/>
          <w:szCs w:val="20"/>
          <w:lang w:val="en-US"/>
        </w:rPr>
        <w:t xml:space="preserve"> </w:t>
      </w:r>
      <w:proofErr w:type="spellStart"/>
      <w:r w:rsidR="00B36924" w:rsidRPr="00D46733">
        <w:rPr>
          <w:sz w:val="20"/>
          <w:szCs w:val="20"/>
          <w:lang w:val="en-US"/>
        </w:rPr>
        <w:t>pH.</w:t>
      </w:r>
      <w:proofErr w:type="spellEnd"/>
      <w:proofErr w:type="gramEnd"/>
      <w:r w:rsidR="00B36924" w:rsidRPr="00D46733">
        <w:rPr>
          <w:sz w:val="20"/>
          <w:szCs w:val="20"/>
          <w:lang w:val="en-US"/>
        </w:rPr>
        <w:t xml:space="preserve"> </w:t>
      </w:r>
      <w:proofErr w:type="spellStart"/>
      <w:r w:rsidR="00B36924" w:rsidRPr="00D46733">
        <w:rPr>
          <w:sz w:val="20"/>
          <w:szCs w:val="20"/>
          <w:lang w:val="en-US"/>
        </w:rPr>
        <w:t>Resour</w:t>
      </w:r>
      <w:proofErr w:type="spellEnd"/>
      <w:r w:rsidR="00B36924" w:rsidRPr="00D46733">
        <w:rPr>
          <w:sz w:val="20"/>
          <w:szCs w:val="20"/>
          <w:lang w:val="en-US"/>
        </w:rPr>
        <w:t xml:space="preserve">. Cons. </w:t>
      </w:r>
      <w:proofErr w:type="spellStart"/>
      <w:r w:rsidR="00B36924" w:rsidRPr="00D46733">
        <w:rPr>
          <w:sz w:val="20"/>
          <w:szCs w:val="20"/>
          <w:lang w:val="en-US"/>
        </w:rPr>
        <w:t>Recycl</w:t>
      </w:r>
      <w:proofErr w:type="spellEnd"/>
      <w:r w:rsidRPr="00D46733">
        <w:rPr>
          <w:sz w:val="20"/>
          <w:szCs w:val="20"/>
          <w:lang w:val="en-US"/>
        </w:rPr>
        <w:t>. 27: 287-298</w:t>
      </w:r>
    </w:p>
    <w:p w:rsidR="00DB1810" w:rsidRPr="00D46733" w:rsidRDefault="00DB1810" w:rsidP="00D46733">
      <w:pPr>
        <w:autoSpaceDE w:val="0"/>
        <w:autoSpaceDN w:val="0"/>
        <w:adjustRightInd w:val="0"/>
        <w:spacing w:line="480" w:lineRule="auto"/>
        <w:ind w:left="709" w:hanging="709"/>
        <w:jc w:val="both"/>
        <w:rPr>
          <w:sz w:val="20"/>
          <w:szCs w:val="20"/>
          <w:lang w:val="en-US"/>
        </w:rPr>
      </w:pPr>
      <w:r w:rsidRPr="00D46733">
        <w:rPr>
          <w:sz w:val="20"/>
          <w:szCs w:val="20"/>
          <w:lang w:val="en-US"/>
        </w:rPr>
        <w:t>Owen H</w:t>
      </w:r>
      <w:r w:rsidR="00824390">
        <w:rPr>
          <w:sz w:val="20"/>
          <w:szCs w:val="20"/>
          <w:lang w:val="en-US"/>
        </w:rPr>
        <w:t>.</w:t>
      </w:r>
      <w:r w:rsidRPr="00D46733">
        <w:rPr>
          <w:sz w:val="20"/>
          <w:szCs w:val="20"/>
          <w:lang w:val="en-US"/>
        </w:rPr>
        <w:t>R</w:t>
      </w:r>
      <w:r w:rsidR="00824390">
        <w:rPr>
          <w:sz w:val="20"/>
          <w:szCs w:val="20"/>
          <w:lang w:val="en-US"/>
        </w:rPr>
        <w:t>.</w:t>
      </w:r>
      <w:r w:rsidRPr="00D46733">
        <w:rPr>
          <w:sz w:val="20"/>
          <w:szCs w:val="20"/>
          <w:lang w:val="en-US"/>
        </w:rPr>
        <w:t xml:space="preserve">, </w:t>
      </w:r>
      <w:proofErr w:type="spellStart"/>
      <w:r w:rsidRPr="00D46733">
        <w:rPr>
          <w:sz w:val="20"/>
          <w:szCs w:val="20"/>
          <w:lang w:val="en-US"/>
        </w:rPr>
        <w:t>Wengerd</w:t>
      </w:r>
      <w:proofErr w:type="spellEnd"/>
      <w:r w:rsidRPr="00D46733">
        <w:rPr>
          <w:sz w:val="20"/>
          <w:szCs w:val="20"/>
          <w:lang w:val="en-US"/>
        </w:rPr>
        <w:t xml:space="preserve"> D</w:t>
      </w:r>
      <w:r w:rsidR="00824390">
        <w:rPr>
          <w:sz w:val="20"/>
          <w:szCs w:val="20"/>
          <w:lang w:val="en-US"/>
        </w:rPr>
        <w:t>.</w:t>
      </w:r>
      <w:r w:rsidRPr="00D46733">
        <w:rPr>
          <w:sz w:val="20"/>
          <w:szCs w:val="20"/>
          <w:lang w:val="en-US"/>
        </w:rPr>
        <w:t>, Miller A</w:t>
      </w:r>
      <w:r w:rsidR="00824390">
        <w:rPr>
          <w:sz w:val="20"/>
          <w:szCs w:val="20"/>
          <w:lang w:val="en-US"/>
        </w:rPr>
        <w:t xml:space="preserve">.R. </w:t>
      </w:r>
      <w:r w:rsidRPr="00D46733">
        <w:rPr>
          <w:sz w:val="20"/>
          <w:szCs w:val="20"/>
          <w:lang w:val="en-US"/>
        </w:rPr>
        <w:t>(1991)</w:t>
      </w:r>
      <w:r w:rsidR="00EB599A">
        <w:rPr>
          <w:sz w:val="20"/>
          <w:szCs w:val="20"/>
          <w:lang w:val="en-US"/>
        </w:rPr>
        <w:t>.</w:t>
      </w:r>
      <w:r w:rsidRPr="00D46733">
        <w:rPr>
          <w:sz w:val="20"/>
          <w:szCs w:val="20"/>
          <w:lang w:val="en-US"/>
        </w:rPr>
        <w:t xml:space="preserve"> Culture medium pH is influenced by basal medium, carbohydrate source, gelling agent, activated charcoal, and medium storage method. Plant Cell Rep. 10: 583-586</w:t>
      </w:r>
    </w:p>
    <w:p w:rsidR="001D583C" w:rsidRPr="00D46733" w:rsidRDefault="001D583C" w:rsidP="00D46733">
      <w:pPr>
        <w:autoSpaceDE w:val="0"/>
        <w:autoSpaceDN w:val="0"/>
        <w:adjustRightInd w:val="0"/>
        <w:spacing w:line="480" w:lineRule="auto"/>
        <w:ind w:left="709" w:hanging="709"/>
        <w:jc w:val="both"/>
        <w:rPr>
          <w:sz w:val="20"/>
          <w:szCs w:val="20"/>
          <w:lang w:val="en-US"/>
        </w:rPr>
      </w:pPr>
      <w:proofErr w:type="spellStart"/>
      <w:r w:rsidRPr="00D46733">
        <w:rPr>
          <w:sz w:val="20"/>
          <w:szCs w:val="20"/>
          <w:lang w:val="en-US"/>
        </w:rPr>
        <w:t>Paek</w:t>
      </w:r>
      <w:proofErr w:type="spellEnd"/>
      <w:r w:rsidRPr="00D46733">
        <w:rPr>
          <w:sz w:val="20"/>
          <w:szCs w:val="20"/>
          <w:lang w:val="en-US"/>
        </w:rPr>
        <w:t xml:space="preserve"> K</w:t>
      </w:r>
      <w:r w:rsidR="00EB599A">
        <w:rPr>
          <w:sz w:val="20"/>
          <w:szCs w:val="20"/>
          <w:lang w:val="en-US"/>
        </w:rPr>
        <w:t>.</w:t>
      </w:r>
      <w:r w:rsidRPr="00D46733">
        <w:rPr>
          <w:sz w:val="20"/>
          <w:szCs w:val="20"/>
          <w:lang w:val="en-US"/>
        </w:rPr>
        <w:t>Y</w:t>
      </w:r>
      <w:r w:rsidR="00EB599A">
        <w:rPr>
          <w:sz w:val="20"/>
          <w:szCs w:val="20"/>
          <w:lang w:val="en-US"/>
        </w:rPr>
        <w:t>.</w:t>
      </w:r>
      <w:r w:rsidRPr="00D46733">
        <w:rPr>
          <w:sz w:val="20"/>
          <w:szCs w:val="20"/>
          <w:lang w:val="en-US"/>
        </w:rPr>
        <w:t xml:space="preserve">, </w:t>
      </w:r>
      <w:proofErr w:type="spellStart"/>
      <w:r w:rsidRPr="00D46733">
        <w:rPr>
          <w:sz w:val="20"/>
          <w:szCs w:val="20"/>
          <w:lang w:val="en-US"/>
        </w:rPr>
        <w:t>Yeung</w:t>
      </w:r>
      <w:proofErr w:type="spellEnd"/>
      <w:r w:rsidRPr="00D46733">
        <w:rPr>
          <w:sz w:val="20"/>
          <w:szCs w:val="20"/>
          <w:lang w:val="en-US"/>
        </w:rPr>
        <w:t xml:space="preserve"> E</w:t>
      </w:r>
      <w:r w:rsidR="00EB599A">
        <w:rPr>
          <w:sz w:val="20"/>
          <w:szCs w:val="20"/>
          <w:lang w:val="en-US"/>
        </w:rPr>
        <w:t>.</w:t>
      </w:r>
      <w:r w:rsidRPr="00D46733">
        <w:rPr>
          <w:sz w:val="20"/>
          <w:szCs w:val="20"/>
          <w:lang w:val="en-US"/>
        </w:rPr>
        <w:t>C</w:t>
      </w:r>
      <w:r w:rsidR="00EB599A">
        <w:rPr>
          <w:sz w:val="20"/>
          <w:szCs w:val="20"/>
          <w:lang w:val="en-US"/>
        </w:rPr>
        <w:t>.</w:t>
      </w:r>
      <w:r w:rsidR="008D0048" w:rsidRPr="00D46733">
        <w:rPr>
          <w:sz w:val="20"/>
          <w:szCs w:val="20"/>
          <w:lang w:val="en-US"/>
        </w:rPr>
        <w:t xml:space="preserve"> (1991)</w:t>
      </w:r>
      <w:r w:rsidR="00EB599A">
        <w:rPr>
          <w:sz w:val="20"/>
          <w:szCs w:val="20"/>
          <w:lang w:val="en-US"/>
        </w:rPr>
        <w:t>.</w:t>
      </w:r>
      <w:r w:rsidRPr="00D46733">
        <w:rPr>
          <w:sz w:val="20"/>
          <w:szCs w:val="20"/>
          <w:lang w:val="en-US"/>
        </w:rPr>
        <w:t xml:space="preserve"> </w:t>
      </w:r>
      <w:proofErr w:type="gramStart"/>
      <w:r w:rsidRPr="00D46733">
        <w:rPr>
          <w:sz w:val="20"/>
          <w:szCs w:val="20"/>
          <w:lang w:val="en-US"/>
        </w:rPr>
        <w:t>The effects of 1-naphtaleneacetic acid and N</w:t>
      </w:r>
      <w:r w:rsidRPr="00D46733">
        <w:rPr>
          <w:sz w:val="20"/>
          <w:szCs w:val="20"/>
          <w:vertAlign w:val="subscript"/>
          <w:lang w:val="en-US"/>
        </w:rPr>
        <w:t>6</w:t>
      </w:r>
      <w:r w:rsidRPr="00D46733">
        <w:rPr>
          <w:sz w:val="20"/>
          <w:szCs w:val="20"/>
          <w:lang w:val="en-US"/>
        </w:rPr>
        <w:t xml:space="preserve">-benzyladenine on the growth of </w:t>
      </w:r>
      <w:r w:rsidRPr="00D46733">
        <w:rPr>
          <w:i/>
          <w:sz w:val="20"/>
          <w:szCs w:val="20"/>
          <w:lang w:val="en-US"/>
        </w:rPr>
        <w:t xml:space="preserve">Cymbidium </w:t>
      </w:r>
      <w:proofErr w:type="spellStart"/>
      <w:r w:rsidRPr="00D46733">
        <w:rPr>
          <w:i/>
          <w:sz w:val="20"/>
          <w:szCs w:val="20"/>
          <w:lang w:val="en-US"/>
        </w:rPr>
        <w:t>forrestii</w:t>
      </w:r>
      <w:proofErr w:type="spellEnd"/>
      <w:r w:rsidRPr="00D46733">
        <w:rPr>
          <w:sz w:val="20"/>
          <w:szCs w:val="20"/>
          <w:lang w:val="en-US"/>
        </w:rPr>
        <w:t xml:space="preserve"> rhizomes in vitro.</w:t>
      </w:r>
      <w:proofErr w:type="gramEnd"/>
      <w:r w:rsidRPr="00D46733">
        <w:rPr>
          <w:sz w:val="20"/>
          <w:szCs w:val="20"/>
          <w:lang w:val="en-US"/>
        </w:rPr>
        <w:t xml:space="preserve"> Plant Cell, Tissue Org. Cult. 24: 65-71</w:t>
      </w:r>
    </w:p>
    <w:p w:rsidR="00DB1810" w:rsidRPr="00D46733" w:rsidRDefault="003F4789" w:rsidP="00D46733">
      <w:pPr>
        <w:autoSpaceDE w:val="0"/>
        <w:autoSpaceDN w:val="0"/>
        <w:adjustRightInd w:val="0"/>
        <w:spacing w:line="480" w:lineRule="auto"/>
        <w:ind w:left="709" w:hanging="709"/>
        <w:jc w:val="both"/>
        <w:rPr>
          <w:color w:val="141314"/>
          <w:sz w:val="20"/>
          <w:szCs w:val="20"/>
          <w:lang w:val="en-US"/>
        </w:rPr>
      </w:pPr>
      <w:proofErr w:type="gramStart"/>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V</w:t>
      </w:r>
      <w:r w:rsidR="00DB1810" w:rsidRPr="00D46733">
        <w:rPr>
          <w:color w:val="141314"/>
          <w:sz w:val="20"/>
          <w:szCs w:val="20"/>
          <w:lang w:val="en-US"/>
        </w:rPr>
        <w:t xml:space="preserve">an </w:t>
      </w:r>
      <w:proofErr w:type="spellStart"/>
      <w:r w:rsidR="00DB1810" w:rsidRPr="00D46733">
        <w:rPr>
          <w:color w:val="141314"/>
          <w:sz w:val="20"/>
          <w:szCs w:val="20"/>
          <w:lang w:val="en-US"/>
        </w:rPr>
        <w:t>Staden</w:t>
      </w:r>
      <w:proofErr w:type="spellEnd"/>
      <w:r w:rsidR="00DB1810" w:rsidRPr="00D46733">
        <w:rPr>
          <w:color w:val="141314"/>
          <w:sz w:val="20"/>
          <w:szCs w:val="20"/>
          <w:lang w:val="en-US"/>
        </w:rPr>
        <w:t xml:space="preserve"> J</w:t>
      </w:r>
      <w:r w:rsidR="00EB599A">
        <w:rPr>
          <w:color w:val="141314"/>
          <w:sz w:val="20"/>
          <w:szCs w:val="20"/>
          <w:lang w:val="en-US"/>
        </w:rPr>
        <w:t>.</w:t>
      </w:r>
      <w:r w:rsidR="00DB1810" w:rsidRPr="00D46733">
        <w:rPr>
          <w:color w:val="141314"/>
          <w:sz w:val="20"/>
          <w:szCs w:val="20"/>
          <w:lang w:val="en-US"/>
        </w:rPr>
        <w:t xml:space="preserve"> (1998)</w:t>
      </w:r>
      <w:r w:rsidR="00EB599A">
        <w:rPr>
          <w:color w:val="141314"/>
          <w:sz w:val="20"/>
          <w:szCs w:val="20"/>
          <w:lang w:val="en-US"/>
        </w:rPr>
        <w:t>.</w:t>
      </w:r>
      <w:proofErr w:type="gramEnd"/>
      <w:r w:rsidR="00DB1810" w:rsidRPr="00D46733">
        <w:rPr>
          <w:color w:val="141314"/>
          <w:sz w:val="20"/>
          <w:szCs w:val="20"/>
          <w:lang w:val="en-US"/>
        </w:rPr>
        <w:t xml:space="preserve"> </w:t>
      </w:r>
      <w:proofErr w:type="gramStart"/>
      <w:r w:rsidR="00DB1810" w:rsidRPr="00D46733">
        <w:rPr>
          <w:color w:val="141314"/>
          <w:sz w:val="20"/>
          <w:szCs w:val="20"/>
          <w:lang w:val="en-US"/>
        </w:rPr>
        <w:t xml:space="preserve">The use of charcoal in </w:t>
      </w:r>
      <w:proofErr w:type="spellStart"/>
      <w:r w:rsidR="00DB1810" w:rsidRPr="00D46733">
        <w:rPr>
          <w:i/>
          <w:color w:val="141314"/>
          <w:sz w:val="20"/>
          <w:szCs w:val="20"/>
          <w:lang w:val="en-US"/>
        </w:rPr>
        <w:t>in</w:t>
      </w:r>
      <w:proofErr w:type="spellEnd"/>
      <w:r w:rsidR="00DB1810" w:rsidRPr="00D46733">
        <w:rPr>
          <w:i/>
          <w:color w:val="141314"/>
          <w:sz w:val="20"/>
          <w:szCs w:val="20"/>
          <w:lang w:val="en-US"/>
        </w:rPr>
        <w:t xml:space="preserve"> vitro</w:t>
      </w:r>
      <w:r w:rsidR="00DB1810" w:rsidRPr="00D46733">
        <w:rPr>
          <w:color w:val="141314"/>
          <w:sz w:val="20"/>
          <w:szCs w:val="20"/>
          <w:lang w:val="en-US"/>
        </w:rPr>
        <w:t xml:space="preserve"> culture – A review.</w:t>
      </w:r>
      <w:proofErr w:type="gramEnd"/>
      <w:r w:rsidR="00DB1810" w:rsidRPr="00D46733">
        <w:rPr>
          <w:color w:val="141314"/>
          <w:sz w:val="20"/>
          <w:szCs w:val="20"/>
          <w:lang w:val="en-US"/>
        </w:rPr>
        <w:t xml:space="preserve"> Plant Growth Reg. 26: 155-163</w:t>
      </w:r>
    </w:p>
    <w:p w:rsidR="001578B4" w:rsidRPr="00D46733" w:rsidRDefault="001578B4" w:rsidP="00D46733">
      <w:pPr>
        <w:autoSpaceDE w:val="0"/>
        <w:autoSpaceDN w:val="0"/>
        <w:adjustRightInd w:val="0"/>
        <w:spacing w:line="480" w:lineRule="auto"/>
        <w:ind w:left="709" w:hanging="709"/>
        <w:jc w:val="both"/>
        <w:rPr>
          <w:color w:val="141314"/>
          <w:sz w:val="20"/>
          <w:szCs w:val="20"/>
          <w:lang w:val="en-US"/>
        </w:rPr>
      </w:pPr>
      <w:proofErr w:type="gramStart"/>
      <w:r w:rsidRPr="00D46733">
        <w:rPr>
          <w:color w:val="141314"/>
          <w:sz w:val="20"/>
          <w:szCs w:val="20"/>
          <w:lang w:val="en-US"/>
        </w:rPr>
        <w:t>Pan M</w:t>
      </w:r>
      <w:r w:rsidR="00EB599A">
        <w:rPr>
          <w:color w:val="141314"/>
          <w:sz w:val="20"/>
          <w:szCs w:val="20"/>
          <w:lang w:val="en-US"/>
        </w:rPr>
        <w:t>.</w:t>
      </w:r>
      <w:r w:rsidRPr="00D46733">
        <w:rPr>
          <w:color w:val="141314"/>
          <w:sz w:val="20"/>
          <w:szCs w:val="20"/>
          <w:lang w:val="en-US"/>
        </w:rPr>
        <w:t>J</w:t>
      </w:r>
      <w:r w:rsidR="00EB599A">
        <w:rPr>
          <w:color w:val="141314"/>
          <w:sz w:val="20"/>
          <w:szCs w:val="20"/>
          <w:lang w:val="en-US"/>
        </w:rPr>
        <w:t>.</w:t>
      </w:r>
      <w:r w:rsidRPr="00D46733">
        <w:rPr>
          <w:color w:val="141314"/>
          <w:sz w:val="20"/>
          <w:szCs w:val="20"/>
          <w:lang w:val="en-US"/>
        </w:rPr>
        <w:t xml:space="preserve">, Van </w:t>
      </w:r>
      <w:proofErr w:type="spellStart"/>
      <w:r w:rsidRPr="00D46733">
        <w:rPr>
          <w:color w:val="141314"/>
          <w:sz w:val="20"/>
          <w:szCs w:val="20"/>
          <w:lang w:val="en-US"/>
        </w:rPr>
        <w:t>Staden</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(1999)</w:t>
      </w:r>
      <w:r w:rsidR="00EB599A">
        <w:rPr>
          <w:color w:val="141314"/>
          <w:sz w:val="20"/>
          <w:szCs w:val="20"/>
          <w:lang w:val="en-US"/>
        </w:rPr>
        <w:t>.</w:t>
      </w:r>
      <w:proofErr w:type="gramEnd"/>
      <w:r w:rsidRPr="00D46733">
        <w:rPr>
          <w:color w:val="141314"/>
          <w:sz w:val="20"/>
          <w:szCs w:val="20"/>
          <w:lang w:val="en-US"/>
        </w:rPr>
        <w:t xml:space="preserve"> </w:t>
      </w:r>
      <w:proofErr w:type="gramStart"/>
      <w:r w:rsidRPr="00D46733">
        <w:rPr>
          <w:color w:val="141314"/>
          <w:sz w:val="20"/>
          <w:szCs w:val="20"/>
          <w:lang w:val="en-US"/>
        </w:rPr>
        <w:t>Effect of activated charcoal, autoclaving and culture media on sucrose hydrolysis.</w:t>
      </w:r>
      <w:proofErr w:type="gramEnd"/>
      <w:r w:rsidRPr="00D46733">
        <w:rPr>
          <w:color w:val="141314"/>
          <w:sz w:val="20"/>
          <w:szCs w:val="20"/>
          <w:lang w:val="en-US"/>
        </w:rPr>
        <w:t xml:space="preserve"> </w:t>
      </w:r>
      <w:r w:rsidR="00B36924" w:rsidRPr="00D46733">
        <w:rPr>
          <w:color w:val="141314"/>
          <w:sz w:val="20"/>
          <w:szCs w:val="20"/>
          <w:lang w:val="en-US"/>
        </w:rPr>
        <w:t>Plant Growth R</w:t>
      </w:r>
      <w:r w:rsidRPr="00D46733">
        <w:rPr>
          <w:color w:val="141314"/>
          <w:sz w:val="20"/>
          <w:szCs w:val="20"/>
          <w:lang w:val="en-US"/>
        </w:rPr>
        <w:t>eg. 29: 135-141</w:t>
      </w:r>
    </w:p>
    <w:p w:rsidR="00A619A8" w:rsidRPr="00D46733" w:rsidRDefault="00A619A8"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Peuke</w:t>
      </w:r>
      <w:proofErr w:type="spellEnd"/>
      <w:r w:rsidRPr="00D46733">
        <w:rPr>
          <w:color w:val="141314"/>
          <w:sz w:val="20"/>
          <w:szCs w:val="20"/>
          <w:lang w:val="en-US"/>
        </w:rPr>
        <w:t xml:space="preserve"> A</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Tischner</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 xml:space="preserve"> (1991)</w:t>
      </w:r>
      <w:r w:rsidR="00EB599A">
        <w:rPr>
          <w:color w:val="141314"/>
          <w:sz w:val="20"/>
          <w:szCs w:val="20"/>
          <w:lang w:val="en-US"/>
        </w:rPr>
        <w:t>.</w:t>
      </w:r>
      <w:r w:rsidRPr="00D46733">
        <w:rPr>
          <w:color w:val="141314"/>
          <w:sz w:val="20"/>
          <w:szCs w:val="20"/>
          <w:lang w:val="en-US"/>
        </w:rPr>
        <w:t xml:space="preserve"> Nitrate uptake and reduction of aseptically cultivated spruce seedlings, </w:t>
      </w:r>
      <w:proofErr w:type="spellStart"/>
      <w:r w:rsidRPr="00D46733">
        <w:rPr>
          <w:i/>
          <w:color w:val="141314"/>
          <w:sz w:val="20"/>
          <w:szCs w:val="20"/>
          <w:lang w:val="en-US"/>
        </w:rPr>
        <w:t>Picea</w:t>
      </w:r>
      <w:proofErr w:type="spellEnd"/>
      <w:r w:rsidRPr="00D46733">
        <w:rPr>
          <w:i/>
          <w:color w:val="141314"/>
          <w:sz w:val="20"/>
          <w:szCs w:val="20"/>
          <w:lang w:val="en-US"/>
        </w:rPr>
        <w:t xml:space="preserve"> </w:t>
      </w:r>
      <w:proofErr w:type="spellStart"/>
      <w:r w:rsidRPr="00D46733">
        <w:rPr>
          <w:i/>
          <w:color w:val="141314"/>
          <w:sz w:val="20"/>
          <w:szCs w:val="20"/>
          <w:lang w:val="en-US"/>
        </w:rPr>
        <w:t>abies</w:t>
      </w:r>
      <w:proofErr w:type="spellEnd"/>
      <w:r w:rsidRPr="00D46733">
        <w:rPr>
          <w:color w:val="141314"/>
          <w:sz w:val="20"/>
          <w:szCs w:val="20"/>
          <w:lang w:val="en-US"/>
        </w:rPr>
        <w:t xml:space="preserve"> (L.) </w:t>
      </w:r>
      <w:proofErr w:type="spellStart"/>
      <w:proofErr w:type="gramStart"/>
      <w:r w:rsidRPr="00D46733">
        <w:rPr>
          <w:color w:val="141314"/>
          <w:sz w:val="20"/>
          <w:szCs w:val="20"/>
          <w:lang w:val="en-US"/>
        </w:rPr>
        <w:t>Karst</w:t>
      </w:r>
      <w:proofErr w:type="spellEnd"/>
      <w:r w:rsidRPr="00D46733">
        <w:rPr>
          <w:color w:val="141314"/>
          <w:sz w:val="20"/>
          <w:szCs w:val="20"/>
          <w:lang w:val="en-US"/>
        </w:rPr>
        <w:t>.</w:t>
      </w:r>
      <w:proofErr w:type="gramEnd"/>
      <w:r w:rsidRPr="00D46733">
        <w:rPr>
          <w:color w:val="141314"/>
          <w:sz w:val="20"/>
          <w:szCs w:val="20"/>
          <w:lang w:val="en-US"/>
        </w:rPr>
        <w:t xml:space="preserve"> J. Exp. Bot. 42: 723-728</w:t>
      </w:r>
    </w:p>
    <w:p w:rsidR="00062C5D" w:rsidRPr="00071845" w:rsidRDefault="00415EE2" w:rsidP="00415EE2">
      <w:pPr>
        <w:autoSpaceDE w:val="0"/>
        <w:autoSpaceDN w:val="0"/>
        <w:adjustRightInd w:val="0"/>
        <w:spacing w:line="480" w:lineRule="auto"/>
        <w:ind w:left="709" w:hanging="709"/>
        <w:jc w:val="both"/>
        <w:rPr>
          <w:sz w:val="20"/>
          <w:szCs w:val="20"/>
        </w:rPr>
      </w:pPr>
      <w:proofErr w:type="spellStart"/>
      <w:r w:rsidRPr="00071845">
        <w:rPr>
          <w:sz w:val="20"/>
          <w:szCs w:val="20"/>
          <w:lang w:val="en-US"/>
        </w:rPr>
        <w:t>Quoirin</w:t>
      </w:r>
      <w:proofErr w:type="spellEnd"/>
      <w:r w:rsidRPr="00071845">
        <w:rPr>
          <w:sz w:val="20"/>
          <w:szCs w:val="20"/>
          <w:lang w:val="en-US"/>
        </w:rPr>
        <w:t xml:space="preserve"> M</w:t>
      </w:r>
      <w:r w:rsidR="00EB599A" w:rsidRPr="00071845">
        <w:rPr>
          <w:sz w:val="20"/>
          <w:szCs w:val="20"/>
          <w:lang w:val="en-US"/>
        </w:rPr>
        <w:t>.</w:t>
      </w:r>
      <w:r w:rsidRPr="00071845">
        <w:rPr>
          <w:sz w:val="20"/>
          <w:szCs w:val="20"/>
          <w:lang w:val="en-US"/>
        </w:rPr>
        <w:t xml:space="preserve">, </w:t>
      </w:r>
      <w:proofErr w:type="spellStart"/>
      <w:r w:rsidRPr="00071845">
        <w:rPr>
          <w:sz w:val="20"/>
          <w:szCs w:val="20"/>
          <w:lang w:val="en-US"/>
        </w:rPr>
        <w:t>da</w:t>
      </w:r>
      <w:proofErr w:type="spellEnd"/>
      <w:r w:rsidRPr="00071845">
        <w:rPr>
          <w:sz w:val="20"/>
          <w:szCs w:val="20"/>
          <w:lang w:val="en-US"/>
        </w:rPr>
        <w:t xml:space="preserve"> Silva M</w:t>
      </w:r>
      <w:r w:rsidR="00EB599A" w:rsidRPr="00071845">
        <w:rPr>
          <w:sz w:val="20"/>
          <w:szCs w:val="20"/>
          <w:lang w:val="en-US"/>
        </w:rPr>
        <w:t>.</w:t>
      </w:r>
      <w:r w:rsidRPr="00071845">
        <w:rPr>
          <w:sz w:val="20"/>
          <w:szCs w:val="20"/>
          <w:lang w:val="en-US"/>
        </w:rPr>
        <w:t>C</w:t>
      </w:r>
      <w:r w:rsidR="00EB599A" w:rsidRPr="00071845">
        <w:rPr>
          <w:sz w:val="20"/>
          <w:szCs w:val="20"/>
          <w:lang w:val="en-US"/>
        </w:rPr>
        <w:t>.</w:t>
      </w:r>
      <w:r w:rsidRPr="00071845">
        <w:rPr>
          <w:sz w:val="20"/>
          <w:szCs w:val="20"/>
          <w:lang w:val="en-US"/>
        </w:rPr>
        <w:t>, Martins K</w:t>
      </w:r>
      <w:r w:rsidR="00EB599A" w:rsidRPr="00071845">
        <w:rPr>
          <w:sz w:val="20"/>
          <w:szCs w:val="20"/>
          <w:lang w:val="en-US"/>
        </w:rPr>
        <w:t>.</w:t>
      </w:r>
      <w:r w:rsidRPr="00071845">
        <w:rPr>
          <w:sz w:val="20"/>
          <w:szCs w:val="20"/>
          <w:lang w:val="en-US"/>
        </w:rPr>
        <w:t>G</w:t>
      </w:r>
      <w:r w:rsidR="00EB599A" w:rsidRPr="00071845">
        <w:rPr>
          <w:sz w:val="20"/>
          <w:szCs w:val="20"/>
          <w:lang w:val="en-US"/>
        </w:rPr>
        <w:t>.</w:t>
      </w:r>
      <w:r w:rsidRPr="00071845">
        <w:rPr>
          <w:sz w:val="20"/>
          <w:szCs w:val="20"/>
          <w:lang w:val="en-US"/>
        </w:rPr>
        <w:t>, de Oliveira D</w:t>
      </w:r>
      <w:r w:rsidR="00EB599A" w:rsidRPr="00071845">
        <w:rPr>
          <w:sz w:val="20"/>
          <w:szCs w:val="20"/>
          <w:lang w:val="en-US"/>
        </w:rPr>
        <w:t>.</w:t>
      </w:r>
      <w:r w:rsidRPr="00071845">
        <w:rPr>
          <w:sz w:val="20"/>
          <w:szCs w:val="20"/>
          <w:lang w:val="en-US"/>
        </w:rPr>
        <w:t>E</w:t>
      </w:r>
      <w:r w:rsidR="00EB599A" w:rsidRPr="00071845">
        <w:rPr>
          <w:sz w:val="20"/>
          <w:szCs w:val="20"/>
          <w:lang w:val="en-US"/>
        </w:rPr>
        <w:t>.</w:t>
      </w:r>
      <w:r w:rsidRPr="00071845">
        <w:rPr>
          <w:sz w:val="20"/>
          <w:szCs w:val="20"/>
          <w:lang w:val="en-US"/>
        </w:rPr>
        <w:t xml:space="preserve"> (2001)</w:t>
      </w:r>
      <w:r w:rsidR="00EB599A" w:rsidRPr="00071845">
        <w:rPr>
          <w:sz w:val="20"/>
          <w:szCs w:val="20"/>
          <w:lang w:val="en-US"/>
        </w:rPr>
        <w:t>.</w:t>
      </w:r>
      <w:r w:rsidRPr="00071845">
        <w:rPr>
          <w:sz w:val="20"/>
          <w:szCs w:val="20"/>
          <w:lang w:val="en-US"/>
        </w:rPr>
        <w:t xml:space="preserve"> </w:t>
      </w:r>
      <w:proofErr w:type="gramStart"/>
      <w:r w:rsidRPr="00D46733">
        <w:rPr>
          <w:sz w:val="20"/>
          <w:szCs w:val="20"/>
          <w:lang w:val="en-US"/>
        </w:rPr>
        <w:t xml:space="preserve">Multiplication of juvenile black wattle by </w:t>
      </w:r>
      <w:proofErr w:type="spellStart"/>
      <w:r w:rsidRPr="00D46733">
        <w:rPr>
          <w:sz w:val="20"/>
          <w:szCs w:val="20"/>
          <w:lang w:val="en-US"/>
        </w:rPr>
        <w:t>microcuttings</w:t>
      </w:r>
      <w:proofErr w:type="spellEnd"/>
      <w:r w:rsidRPr="00D46733">
        <w:rPr>
          <w:sz w:val="20"/>
          <w:szCs w:val="20"/>
          <w:lang w:val="en-US"/>
        </w:rPr>
        <w:t>.</w:t>
      </w:r>
      <w:proofErr w:type="gramEnd"/>
      <w:r w:rsidRPr="00D46733">
        <w:rPr>
          <w:sz w:val="20"/>
          <w:szCs w:val="20"/>
          <w:lang w:val="en-US"/>
        </w:rPr>
        <w:t xml:space="preserve"> </w:t>
      </w:r>
      <w:r w:rsidRPr="00071845">
        <w:rPr>
          <w:sz w:val="20"/>
          <w:szCs w:val="20"/>
        </w:rPr>
        <w:t>Plant Cell, Tissue Org. Cult. 66: 199-205</w:t>
      </w:r>
    </w:p>
    <w:p w:rsidR="00062C5D" w:rsidRPr="00D46733" w:rsidRDefault="00062C5D" w:rsidP="00D46733">
      <w:pPr>
        <w:autoSpaceDE w:val="0"/>
        <w:autoSpaceDN w:val="0"/>
        <w:adjustRightInd w:val="0"/>
        <w:spacing w:line="480" w:lineRule="auto"/>
        <w:ind w:left="709" w:hanging="709"/>
        <w:jc w:val="both"/>
        <w:rPr>
          <w:sz w:val="20"/>
          <w:szCs w:val="20"/>
          <w:lang w:val="en-US"/>
        </w:rPr>
      </w:pPr>
      <w:r w:rsidRPr="00EB599A">
        <w:rPr>
          <w:sz w:val="20"/>
          <w:szCs w:val="20"/>
        </w:rPr>
        <w:t xml:space="preserve">Ramirez-Malagon </w:t>
      </w:r>
      <w:r w:rsidR="00EE0D98" w:rsidRPr="00EB599A">
        <w:rPr>
          <w:sz w:val="20"/>
          <w:szCs w:val="20"/>
        </w:rPr>
        <w:t>R</w:t>
      </w:r>
      <w:r w:rsidR="00EB599A" w:rsidRPr="00EB599A">
        <w:rPr>
          <w:sz w:val="20"/>
          <w:szCs w:val="20"/>
        </w:rPr>
        <w:t>.</w:t>
      </w:r>
      <w:r w:rsidR="00EE0D98" w:rsidRPr="00EB599A">
        <w:rPr>
          <w:sz w:val="20"/>
          <w:szCs w:val="20"/>
        </w:rPr>
        <w:t>, Borodanenko A</w:t>
      </w:r>
      <w:r w:rsidR="00EB599A" w:rsidRPr="00EB599A">
        <w:rPr>
          <w:sz w:val="20"/>
          <w:szCs w:val="20"/>
        </w:rPr>
        <w:t>.</w:t>
      </w:r>
      <w:r w:rsidR="00EE0D98" w:rsidRPr="00EB599A">
        <w:rPr>
          <w:sz w:val="20"/>
          <w:szCs w:val="20"/>
        </w:rPr>
        <w:t>, Barrera-Guerra J</w:t>
      </w:r>
      <w:r w:rsidR="00EB599A" w:rsidRPr="00EB599A">
        <w:rPr>
          <w:sz w:val="20"/>
          <w:szCs w:val="20"/>
        </w:rPr>
        <w:t>.</w:t>
      </w:r>
      <w:r w:rsidR="00EE0D98" w:rsidRPr="00EB599A">
        <w:rPr>
          <w:sz w:val="20"/>
          <w:szCs w:val="20"/>
        </w:rPr>
        <w:t>L</w:t>
      </w:r>
      <w:r w:rsidR="00EB599A" w:rsidRPr="00EB599A">
        <w:rPr>
          <w:sz w:val="20"/>
          <w:szCs w:val="20"/>
        </w:rPr>
        <w:t>.</w:t>
      </w:r>
      <w:r w:rsidR="00EE0D98" w:rsidRPr="00EB599A">
        <w:rPr>
          <w:sz w:val="20"/>
          <w:szCs w:val="20"/>
        </w:rPr>
        <w:t>, Ochoa-Alejo N</w:t>
      </w:r>
      <w:r w:rsidR="00EB599A" w:rsidRPr="00EB599A">
        <w:rPr>
          <w:sz w:val="20"/>
          <w:szCs w:val="20"/>
        </w:rPr>
        <w:t>.</w:t>
      </w:r>
      <w:r w:rsidR="00EE0D98" w:rsidRPr="00EB599A">
        <w:rPr>
          <w:sz w:val="20"/>
          <w:szCs w:val="20"/>
        </w:rPr>
        <w:t xml:space="preserve"> (</w:t>
      </w:r>
      <w:r w:rsidRPr="00EB599A">
        <w:rPr>
          <w:sz w:val="20"/>
          <w:szCs w:val="20"/>
        </w:rPr>
        <w:t>2001</w:t>
      </w:r>
      <w:r w:rsidR="00EE0D98" w:rsidRPr="00EB599A">
        <w:rPr>
          <w:sz w:val="20"/>
          <w:szCs w:val="20"/>
        </w:rPr>
        <w:t>)</w:t>
      </w:r>
      <w:r w:rsidR="00EB599A" w:rsidRPr="00EB599A">
        <w:rPr>
          <w:sz w:val="20"/>
          <w:szCs w:val="20"/>
        </w:rPr>
        <w:t>.</w:t>
      </w:r>
      <w:r w:rsidR="00EE0D98" w:rsidRPr="00EB599A">
        <w:rPr>
          <w:sz w:val="20"/>
          <w:szCs w:val="20"/>
        </w:rPr>
        <w:t xml:space="preserve"> </w:t>
      </w:r>
      <w:r w:rsidR="00EE0D98">
        <w:rPr>
          <w:sz w:val="20"/>
          <w:szCs w:val="20"/>
          <w:lang w:val="en-US"/>
        </w:rPr>
        <w:t xml:space="preserve">Shoot number and shoot size as affected by growth regulators in </w:t>
      </w:r>
      <w:proofErr w:type="spellStart"/>
      <w:r w:rsidR="00EE0D98">
        <w:rPr>
          <w:sz w:val="20"/>
          <w:szCs w:val="20"/>
          <w:lang w:val="en-US"/>
        </w:rPr>
        <w:t>in</w:t>
      </w:r>
      <w:proofErr w:type="spellEnd"/>
      <w:r w:rsidR="00EE0D98">
        <w:rPr>
          <w:sz w:val="20"/>
          <w:szCs w:val="20"/>
          <w:lang w:val="en-US"/>
        </w:rPr>
        <w:t xml:space="preserve"> vitro cultures of </w:t>
      </w:r>
      <w:proofErr w:type="spellStart"/>
      <w:r w:rsidR="00EE0D98" w:rsidRPr="00EE0D98">
        <w:rPr>
          <w:i/>
          <w:sz w:val="20"/>
          <w:szCs w:val="20"/>
          <w:lang w:val="en-US"/>
        </w:rPr>
        <w:t>Spathiphyllium</w:t>
      </w:r>
      <w:proofErr w:type="spellEnd"/>
      <w:r w:rsidR="00EE0D98" w:rsidRPr="00EE0D98">
        <w:rPr>
          <w:i/>
          <w:sz w:val="20"/>
          <w:szCs w:val="20"/>
          <w:lang w:val="en-US"/>
        </w:rPr>
        <w:t xml:space="preserve"> </w:t>
      </w:r>
      <w:proofErr w:type="spellStart"/>
      <w:r w:rsidR="00EE0D98" w:rsidRPr="00EE0D98">
        <w:rPr>
          <w:i/>
          <w:sz w:val="20"/>
          <w:szCs w:val="20"/>
          <w:lang w:val="en-US"/>
        </w:rPr>
        <w:t>floribundum</w:t>
      </w:r>
      <w:proofErr w:type="spellEnd"/>
      <w:r w:rsidR="00EE0D98">
        <w:rPr>
          <w:sz w:val="20"/>
          <w:szCs w:val="20"/>
          <w:lang w:val="en-US"/>
        </w:rPr>
        <w:t xml:space="preserve"> </w:t>
      </w:r>
      <w:proofErr w:type="gramStart"/>
      <w:r w:rsidR="00EE0D98">
        <w:rPr>
          <w:sz w:val="20"/>
          <w:szCs w:val="20"/>
          <w:lang w:val="en-US"/>
        </w:rPr>
        <w:t>L..</w:t>
      </w:r>
      <w:proofErr w:type="gramEnd"/>
      <w:r w:rsidR="00EE0D98">
        <w:rPr>
          <w:sz w:val="20"/>
          <w:szCs w:val="20"/>
          <w:lang w:val="en-US"/>
        </w:rPr>
        <w:t xml:space="preserve"> </w:t>
      </w:r>
      <w:proofErr w:type="gramStart"/>
      <w:r w:rsidR="00EE0D98" w:rsidRPr="00D46733">
        <w:rPr>
          <w:color w:val="141314"/>
          <w:sz w:val="20"/>
          <w:szCs w:val="20"/>
          <w:lang w:val="en-US"/>
        </w:rPr>
        <w:t xml:space="preserve">Sci. </w:t>
      </w:r>
      <w:proofErr w:type="spellStart"/>
      <w:r w:rsidR="00EE0D98" w:rsidRPr="00D46733">
        <w:rPr>
          <w:color w:val="141314"/>
          <w:sz w:val="20"/>
          <w:szCs w:val="20"/>
          <w:lang w:val="en-US"/>
        </w:rPr>
        <w:t>Hortic</w:t>
      </w:r>
      <w:proofErr w:type="spellEnd"/>
      <w:r w:rsidR="00EE0D98" w:rsidRPr="00D46733">
        <w:rPr>
          <w:color w:val="141314"/>
          <w:sz w:val="20"/>
          <w:szCs w:val="20"/>
          <w:lang w:val="en-US"/>
        </w:rPr>
        <w:t>.</w:t>
      </w:r>
      <w:proofErr w:type="gramEnd"/>
      <w:r w:rsidR="00EE0D98" w:rsidRPr="00D46733">
        <w:rPr>
          <w:color w:val="141314"/>
          <w:sz w:val="20"/>
          <w:szCs w:val="20"/>
          <w:lang w:val="en-US"/>
        </w:rPr>
        <w:t xml:space="preserve"> </w:t>
      </w:r>
      <w:r w:rsidR="00EE0D98">
        <w:rPr>
          <w:color w:val="141314"/>
          <w:sz w:val="20"/>
          <w:szCs w:val="20"/>
          <w:lang w:val="en-US"/>
        </w:rPr>
        <w:t>89</w:t>
      </w:r>
      <w:r w:rsidR="00EE0D98" w:rsidRPr="00D46733">
        <w:rPr>
          <w:color w:val="141314"/>
          <w:sz w:val="20"/>
          <w:szCs w:val="20"/>
          <w:lang w:val="en-US"/>
        </w:rPr>
        <w:t xml:space="preserve">: </w:t>
      </w:r>
      <w:r w:rsidR="00EE0D98">
        <w:rPr>
          <w:color w:val="141314"/>
          <w:sz w:val="20"/>
          <w:szCs w:val="20"/>
          <w:lang w:val="en-US"/>
        </w:rPr>
        <w:t>227</w:t>
      </w:r>
      <w:r w:rsidR="00EE0D98" w:rsidRPr="00D46733">
        <w:rPr>
          <w:color w:val="141314"/>
          <w:sz w:val="20"/>
          <w:szCs w:val="20"/>
          <w:lang w:val="en-US"/>
        </w:rPr>
        <w:t>-</w:t>
      </w:r>
      <w:r w:rsidR="00EE0D98">
        <w:rPr>
          <w:color w:val="141314"/>
          <w:sz w:val="20"/>
          <w:szCs w:val="20"/>
          <w:lang w:val="en-US"/>
        </w:rPr>
        <w:t>236</w:t>
      </w:r>
    </w:p>
    <w:p w:rsidR="004C6B48" w:rsidRPr="00D46733" w:rsidRDefault="004C6B48"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Ruan</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Gerendás</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Härdter</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Sattlemacher</w:t>
      </w:r>
      <w:proofErr w:type="spellEnd"/>
      <w:r w:rsidRPr="00D46733">
        <w:rPr>
          <w:color w:val="141314"/>
          <w:sz w:val="20"/>
          <w:szCs w:val="20"/>
          <w:lang w:val="en-US"/>
        </w:rPr>
        <w:t xml:space="preserve"> B</w:t>
      </w:r>
      <w:r w:rsidR="00EB599A">
        <w:rPr>
          <w:color w:val="141314"/>
          <w:sz w:val="20"/>
          <w:szCs w:val="20"/>
          <w:lang w:val="en-US"/>
        </w:rPr>
        <w:t>.</w:t>
      </w:r>
      <w:r w:rsidRPr="00D46733">
        <w:rPr>
          <w:color w:val="141314"/>
          <w:sz w:val="20"/>
          <w:szCs w:val="20"/>
          <w:lang w:val="en-US"/>
        </w:rPr>
        <w:t xml:space="preserve"> (2007)</w:t>
      </w:r>
      <w:r w:rsidR="00EB599A">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Effect of nitrogen form and root-zone pH on growth and nitrogen uptake of Tea (</w:t>
      </w:r>
      <w:r w:rsidRPr="00D46733">
        <w:rPr>
          <w:i/>
          <w:color w:val="141314"/>
          <w:sz w:val="20"/>
          <w:szCs w:val="20"/>
          <w:lang w:val="en-US"/>
        </w:rPr>
        <w:t xml:space="preserve">Camellia </w:t>
      </w:r>
      <w:proofErr w:type="spellStart"/>
      <w:r w:rsidRPr="00D46733">
        <w:rPr>
          <w:i/>
          <w:color w:val="141314"/>
          <w:sz w:val="20"/>
          <w:szCs w:val="20"/>
          <w:lang w:val="en-US"/>
        </w:rPr>
        <w:t>sinensis</w:t>
      </w:r>
      <w:proofErr w:type="spellEnd"/>
      <w:r w:rsidRPr="00D46733">
        <w:rPr>
          <w:color w:val="141314"/>
          <w:sz w:val="20"/>
          <w:szCs w:val="20"/>
          <w:lang w:val="en-US"/>
        </w:rPr>
        <w:t>) plants.</w:t>
      </w:r>
      <w:proofErr w:type="gramEnd"/>
      <w:r w:rsidRPr="00D46733">
        <w:rPr>
          <w:color w:val="141314"/>
          <w:sz w:val="20"/>
          <w:szCs w:val="20"/>
          <w:lang w:val="en-US"/>
        </w:rPr>
        <w:t xml:space="preserve"> Ann. Bot. 99: 301-310</w:t>
      </w:r>
    </w:p>
    <w:p w:rsidR="009711B5" w:rsidRPr="00D46733" w:rsidRDefault="009711B5" w:rsidP="002170CC">
      <w:pPr>
        <w:spacing w:line="480" w:lineRule="auto"/>
        <w:jc w:val="both"/>
        <w:rPr>
          <w:sz w:val="20"/>
          <w:szCs w:val="20"/>
          <w:lang w:val="en-US"/>
        </w:rPr>
      </w:pPr>
      <w:proofErr w:type="spellStart"/>
      <w:proofErr w:type="gramStart"/>
      <w:r w:rsidRPr="002170CC">
        <w:rPr>
          <w:sz w:val="20"/>
          <w:szCs w:val="20"/>
          <w:lang w:val="en-US"/>
        </w:rPr>
        <w:t>Russowski</w:t>
      </w:r>
      <w:proofErr w:type="spellEnd"/>
      <w:r w:rsidRPr="002170CC">
        <w:rPr>
          <w:sz w:val="20"/>
          <w:szCs w:val="20"/>
          <w:lang w:val="en-US"/>
        </w:rPr>
        <w:t xml:space="preserve"> D</w:t>
      </w:r>
      <w:r w:rsidR="00EB599A">
        <w:rPr>
          <w:sz w:val="20"/>
          <w:szCs w:val="20"/>
          <w:lang w:val="en-US"/>
        </w:rPr>
        <w:t>.</w:t>
      </w:r>
      <w:r w:rsidRPr="002170CC">
        <w:rPr>
          <w:sz w:val="20"/>
          <w:szCs w:val="20"/>
          <w:lang w:val="en-US"/>
        </w:rPr>
        <w:t xml:space="preserve">, </w:t>
      </w:r>
      <w:proofErr w:type="spellStart"/>
      <w:r w:rsidRPr="002170CC">
        <w:rPr>
          <w:sz w:val="20"/>
          <w:szCs w:val="20"/>
          <w:lang w:val="en-US"/>
        </w:rPr>
        <w:t>Maurmann</w:t>
      </w:r>
      <w:proofErr w:type="spellEnd"/>
      <w:r w:rsidRPr="002170CC">
        <w:rPr>
          <w:sz w:val="20"/>
          <w:szCs w:val="20"/>
          <w:lang w:val="en-US"/>
        </w:rPr>
        <w:t xml:space="preserve"> N</w:t>
      </w:r>
      <w:r w:rsidR="00EB599A">
        <w:rPr>
          <w:sz w:val="20"/>
          <w:szCs w:val="20"/>
          <w:lang w:val="en-US"/>
        </w:rPr>
        <w:t>.</w:t>
      </w:r>
      <w:r w:rsidRPr="002170CC">
        <w:rPr>
          <w:sz w:val="20"/>
          <w:szCs w:val="20"/>
          <w:lang w:val="en-US"/>
        </w:rPr>
        <w:t xml:space="preserve">, </w:t>
      </w:r>
      <w:proofErr w:type="spellStart"/>
      <w:r w:rsidRPr="002170CC">
        <w:rPr>
          <w:sz w:val="20"/>
          <w:szCs w:val="20"/>
          <w:lang w:val="en-US"/>
        </w:rPr>
        <w:t>Rech</w:t>
      </w:r>
      <w:proofErr w:type="spellEnd"/>
      <w:r w:rsidRPr="002170CC">
        <w:rPr>
          <w:sz w:val="20"/>
          <w:szCs w:val="20"/>
          <w:lang w:val="en-US"/>
        </w:rPr>
        <w:t xml:space="preserve"> S</w:t>
      </w:r>
      <w:r w:rsidR="00EB599A">
        <w:rPr>
          <w:sz w:val="20"/>
          <w:szCs w:val="20"/>
          <w:lang w:val="en-US"/>
        </w:rPr>
        <w:t>.</w:t>
      </w:r>
      <w:r w:rsidRPr="002170CC">
        <w:rPr>
          <w:sz w:val="20"/>
          <w:szCs w:val="20"/>
          <w:lang w:val="en-US"/>
        </w:rPr>
        <w:t>B</w:t>
      </w:r>
      <w:r w:rsidR="00EB599A">
        <w:rPr>
          <w:sz w:val="20"/>
          <w:szCs w:val="20"/>
          <w:lang w:val="en-US"/>
        </w:rPr>
        <w:t>.</w:t>
      </w:r>
      <w:r w:rsidRPr="002170CC">
        <w:rPr>
          <w:sz w:val="20"/>
          <w:szCs w:val="20"/>
          <w:lang w:val="en-US"/>
        </w:rPr>
        <w:t xml:space="preserve">, </w:t>
      </w:r>
      <w:proofErr w:type="spellStart"/>
      <w:r w:rsidR="002170CC" w:rsidRPr="009711B5">
        <w:rPr>
          <w:sz w:val="20"/>
          <w:szCs w:val="20"/>
          <w:lang w:val="en-US"/>
        </w:rPr>
        <w:t>Fett-Neto</w:t>
      </w:r>
      <w:proofErr w:type="spellEnd"/>
      <w:r w:rsidR="002170CC" w:rsidRPr="002170CC">
        <w:rPr>
          <w:sz w:val="20"/>
          <w:szCs w:val="20"/>
          <w:lang w:val="en-US"/>
        </w:rPr>
        <w:t xml:space="preserve"> </w:t>
      </w:r>
      <w:r w:rsidR="002170CC">
        <w:rPr>
          <w:sz w:val="20"/>
          <w:szCs w:val="20"/>
          <w:lang w:val="en-US"/>
        </w:rPr>
        <w:t>A</w:t>
      </w:r>
      <w:r w:rsidR="00EB599A">
        <w:rPr>
          <w:sz w:val="20"/>
          <w:szCs w:val="20"/>
          <w:lang w:val="en-US"/>
        </w:rPr>
        <w:t>.</w:t>
      </w:r>
      <w:r w:rsidR="002170CC">
        <w:rPr>
          <w:sz w:val="20"/>
          <w:szCs w:val="20"/>
          <w:lang w:val="en-US"/>
        </w:rPr>
        <w:t>G</w:t>
      </w:r>
      <w:r w:rsidR="00EB599A">
        <w:rPr>
          <w:sz w:val="20"/>
          <w:szCs w:val="20"/>
          <w:lang w:val="en-US"/>
        </w:rPr>
        <w:t>.</w:t>
      </w:r>
      <w:r w:rsidR="002170CC">
        <w:rPr>
          <w:sz w:val="20"/>
          <w:szCs w:val="20"/>
          <w:lang w:val="en-US"/>
        </w:rPr>
        <w:t xml:space="preserve"> </w:t>
      </w:r>
      <w:r w:rsidR="00062C5D" w:rsidRPr="002170CC">
        <w:rPr>
          <w:sz w:val="20"/>
          <w:szCs w:val="20"/>
          <w:lang w:val="en-US"/>
        </w:rPr>
        <w:t>(2006)</w:t>
      </w:r>
      <w:r w:rsidR="00EB599A">
        <w:rPr>
          <w:sz w:val="20"/>
          <w:szCs w:val="20"/>
          <w:lang w:val="en-US"/>
        </w:rPr>
        <w:t>.</w:t>
      </w:r>
      <w:proofErr w:type="gramEnd"/>
      <w:r w:rsidR="002170CC">
        <w:rPr>
          <w:sz w:val="20"/>
          <w:szCs w:val="20"/>
          <w:lang w:val="en-US"/>
        </w:rPr>
        <w:t xml:space="preserve"> </w:t>
      </w:r>
      <w:r w:rsidRPr="009711B5">
        <w:rPr>
          <w:sz w:val="20"/>
          <w:szCs w:val="20"/>
          <w:lang w:val="en-US"/>
        </w:rPr>
        <w:t xml:space="preserve">Role of light and medium composition on growth and </w:t>
      </w:r>
      <w:proofErr w:type="spellStart"/>
      <w:r w:rsidRPr="009711B5">
        <w:rPr>
          <w:sz w:val="20"/>
          <w:szCs w:val="20"/>
          <w:lang w:val="en-US"/>
        </w:rPr>
        <w:t>valepotriate</w:t>
      </w:r>
      <w:proofErr w:type="spellEnd"/>
      <w:r w:rsidRPr="009711B5">
        <w:rPr>
          <w:sz w:val="20"/>
          <w:szCs w:val="20"/>
          <w:lang w:val="en-US"/>
        </w:rPr>
        <w:t xml:space="preserve"> contents in </w:t>
      </w:r>
      <w:proofErr w:type="spellStart"/>
      <w:r w:rsidRPr="009711B5">
        <w:rPr>
          <w:sz w:val="20"/>
          <w:szCs w:val="20"/>
          <w:lang w:val="en-US"/>
        </w:rPr>
        <w:t>Valeriana</w:t>
      </w:r>
      <w:proofErr w:type="spellEnd"/>
      <w:r w:rsidRPr="009711B5">
        <w:rPr>
          <w:sz w:val="20"/>
          <w:szCs w:val="20"/>
          <w:lang w:val="en-US"/>
        </w:rPr>
        <w:t xml:space="preserve"> </w:t>
      </w:r>
      <w:proofErr w:type="spellStart"/>
      <w:r w:rsidRPr="009711B5">
        <w:rPr>
          <w:sz w:val="20"/>
          <w:szCs w:val="20"/>
          <w:lang w:val="en-US"/>
        </w:rPr>
        <w:t>glechomifolia</w:t>
      </w:r>
      <w:proofErr w:type="spellEnd"/>
      <w:r w:rsidRPr="009711B5">
        <w:rPr>
          <w:sz w:val="20"/>
          <w:szCs w:val="20"/>
          <w:lang w:val="en-US"/>
        </w:rPr>
        <w:t xml:space="preserve"> whole plant liquid cultures</w:t>
      </w:r>
      <w:r w:rsidR="002170CC">
        <w:rPr>
          <w:sz w:val="20"/>
          <w:szCs w:val="20"/>
          <w:lang w:val="en-US"/>
        </w:rPr>
        <w:t xml:space="preserve">. </w:t>
      </w:r>
      <w:r w:rsidR="002170CC" w:rsidRPr="002170CC">
        <w:rPr>
          <w:sz w:val="20"/>
          <w:szCs w:val="20"/>
          <w:lang w:val="en-US"/>
        </w:rPr>
        <w:t>Plant Cell</w:t>
      </w:r>
      <w:r w:rsidR="002170CC">
        <w:rPr>
          <w:sz w:val="20"/>
          <w:szCs w:val="20"/>
          <w:lang w:val="en-US"/>
        </w:rPr>
        <w:t>,</w:t>
      </w:r>
      <w:r w:rsidR="002170CC" w:rsidRPr="002170CC">
        <w:rPr>
          <w:sz w:val="20"/>
          <w:szCs w:val="20"/>
          <w:lang w:val="en-US"/>
        </w:rPr>
        <w:t xml:space="preserve"> Tiss</w:t>
      </w:r>
      <w:r w:rsidR="002170CC">
        <w:rPr>
          <w:sz w:val="20"/>
          <w:szCs w:val="20"/>
          <w:lang w:val="en-US"/>
        </w:rPr>
        <w:t>ue</w:t>
      </w:r>
      <w:r w:rsidR="002170CC" w:rsidRPr="002170CC">
        <w:rPr>
          <w:sz w:val="20"/>
          <w:szCs w:val="20"/>
          <w:lang w:val="en-US"/>
        </w:rPr>
        <w:t xml:space="preserve"> Org</w:t>
      </w:r>
      <w:r w:rsidR="002170CC">
        <w:rPr>
          <w:sz w:val="20"/>
          <w:szCs w:val="20"/>
          <w:lang w:val="en-US"/>
        </w:rPr>
        <w:t>.</w:t>
      </w:r>
      <w:r w:rsidR="002170CC" w:rsidRPr="002170CC">
        <w:rPr>
          <w:sz w:val="20"/>
          <w:szCs w:val="20"/>
          <w:lang w:val="en-US"/>
        </w:rPr>
        <w:t xml:space="preserve"> Cult</w:t>
      </w:r>
      <w:r w:rsidR="002170CC">
        <w:rPr>
          <w:sz w:val="20"/>
          <w:szCs w:val="20"/>
          <w:lang w:val="en-US"/>
        </w:rPr>
        <w:t xml:space="preserve">. </w:t>
      </w:r>
      <w:r w:rsidR="002170CC" w:rsidRPr="002170CC">
        <w:rPr>
          <w:sz w:val="20"/>
          <w:szCs w:val="20"/>
          <w:lang w:val="en-US"/>
        </w:rPr>
        <w:t>86:</w:t>
      </w:r>
      <w:r w:rsidR="002170CC">
        <w:rPr>
          <w:sz w:val="20"/>
          <w:szCs w:val="20"/>
          <w:lang w:val="en-US"/>
        </w:rPr>
        <w:t xml:space="preserve"> </w:t>
      </w:r>
      <w:r w:rsidR="002170CC" w:rsidRPr="002170CC">
        <w:rPr>
          <w:sz w:val="20"/>
          <w:szCs w:val="20"/>
          <w:lang w:val="en-US"/>
        </w:rPr>
        <w:t>211</w:t>
      </w:r>
      <w:r w:rsidR="002170CC">
        <w:rPr>
          <w:sz w:val="20"/>
          <w:szCs w:val="20"/>
          <w:lang w:val="en-US"/>
        </w:rPr>
        <w:t>-</w:t>
      </w:r>
      <w:r w:rsidR="002170CC" w:rsidRPr="002170CC">
        <w:rPr>
          <w:sz w:val="20"/>
          <w:szCs w:val="20"/>
          <w:lang w:val="en-US"/>
        </w:rPr>
        <w:t>218</w:t>
      </w:r>
    </w:p>
    <w:p w:rsidR="006D29CD" w:rsidRPr="00D46733" w:rsidRDefault="006D29CD" w:rsidP="00D46733">
      <w:pPr>
        <w:autoSpaceDE w:val="0"/>
        <w:autoSpaceDN w:val="0"/>
        <w:adjustRightInd w:val="0"/>
        <w:spacing w:line="480" w:lineRule="auto"/>
        <w:ind w:left="709" w:hanging="709"/>
        <w:jc w:val="both"/>
        <w:rPr>
          <w:color w:val="141314"/>
          <w:sz w:val="20"/>
          <w:szCs w:val="20"/>
          <w:lang w:val="en-US"/>
        </w:rPr>
      </w:pPr>
      <w:proofErr w:type="spellStart"/>
      <w:r w:rsidRPr="00D46733">
        <w:rPr>
          <w:sz w:val="20"/>
          <w:szCs w:val="20"/>
          <w:lang w:val="en-US"/>
        </w:rPr>
        <w:t>Shibli</w:t>
      </w:r>
      <w:proofErr w:type="spellEnd"/>
      <w:r w:rsidRPr="00D46733">
        <w:rPr>
          <w:sz w:val="20"/>
          <w:szCs w:val="20"/>
          <w:lang w:val="en-US"/>
        </w:rPr>
        <w:t xml:space="preserve"> R</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Mohammad M</w:t>
      </w:r>
      <w:r w:rsidR="00EB599A">
        <w:rPr>
          <w:sz w:val="20"/>
          <w:szCs w:val="20"/>
          <w:lang w:val="en-US"/>
        </w:rPr>
        <w:t>.</w:t>
      </w:r>
      <w:r w:rsidRPr="00D46733">
        <w:rPr>
          <w:sz w:val="20"/>
          <w:szCs w:val="20"/>
          <w:lang w:val="en-US"/>
        </w:rPr>
        <w:t>J</w:t>
      </w:r>
      <w:r w:rsidR="00EB599A">
        <w:rPr>
          <w:sz w:val="20"/>
          <w:szCs w:val="20"/>
          <w:lang w:val="en-US"/>
        </w:rPr>
        <w:t>.</w:t>
      </w:r>
      <w:r w:rsidRPr="00D46733">
        <w:rPr>
          <w:sz w:val="20"/>
          <w:szCs w:val="20"/>
          <w:lang w:val="en-US"/>
        </w:rPr>
        <w:t xml:space="preserve">, </w:t>
      </w:r>
      <w:proofErr w:type="spellStart"/>
      <w:r w:rsidRPr="00D46733">
        <w:rPr>
          <w:sz w:val="20"/>
          <w:szCs w:val="20"/>
          <w:lang w:val="en-US"/>
        </w:rPr>
        <w:t>Ajlouni</w:t>
      </w:r>
      <w:proofErr w:type="spellEnd"/>
      <w:r w:rsidRPr="00D46733">
        <w:rPr>
          <w:sz w:val="20"/>
          <w:szCs w:val="20"/>
          <w:lang w:val="en-US"/>
        </w:rPr>
        <w:t xml:space="preserve"> M</w:t>
      </w:r>
      <w:r w:rsidR="00EB599A">
        <w:rPr>
          <w:sz w:val="20"/>
          <w:szCs w:val="20"/>
          <w:lang w:val="en-US"/>
        </w:rPr>
        <w:t>.</w:t>
      </w:r>
      <w:r w:rsidRPr="00D46733">
        <w:rPr>
          <w:sz w:val="20"/>
          <w:szCs w:val="20"/>
          <w:lang w:val="en-US"/>
        </w:rPr>
        <w:t>M</w:t>
      </w:r>
      <w:r w:rsidR="00EB599A">
        <w:rPr>
          <w:sz w:val="20"/>
          <w:szCs w:val="20"/>
          <w:lang w:val="en-US"/>
        </w:rPr>
        <w:t>.</w:t>
      </w:r>
      <w:r w:rsidRPr="00D46733">
        <w:rPr>
          <w:sz w:val="20"/>
          <w:szCs w:val="20"/>
          <w:lang w:val="en-US"/>
        </w:rPr>
        <w:t xml:space="preserve">, </w:t>
      </w:r>
      <w:proofErr w:type="spellStart"/>
      <w:r w:rsidRPr="00D46733">
        <w:rPr>
          <w:sz w:val="20"/>
          <w:szCs w:val="20"/>
          <w:lang w:val="en-US"/>
        </w:rPr>
        <w:t>Shatnawi</w:t>
      </w:r>
      <w:proofErr w:type="spellEnd"/>
      <w:r w:rsidRPr="00D46733">
        <w:rPr>
          <w:sz w:val="20"/>
          <w:szCs w:val="20"/>
          <w:lang w:val="en-US"/>
        </w:rPr>
        <w:t xml:space="preserve"> M</w:t>
      </w:r>
      <w:r w:rsidR="00EB599A">
        <w:rPr>
          <w:sz w:val="20"/>
          <w:szCs w:val="20"/>
          <w:lang w:val="en-US"/>
        </w:rPr>
        <w:t>.</w:t>
      </w:r>
      <w:r w:rsidRPr="00D46733">
        <w:rPr>
          <w:sz w:val="20"/>
          <w:szCs w:val="20"/>
          <w:lang w:val="en-US"/>
        </w:rPr>
        <w:t>A</w:t>
      </w:r>
      <w:r w:rsidR="00EB599A">
        <w:rPr>
          <w:sz w:val="20"/>
          <w:szCs w:val="20"/>
          <w:lang w:val="en-US"/>
        </w:rPr>
        <w:t>.</w:t>
      </w:r>
      <w:r w:rsidRPr="00D46733">
        <w:rPr>
          <w:sz w:val="20"/>
          <w:szCs w:val="20"/>
          <w:lang w:val="en-US"/>
        </w:rPr>
        <w:t xml:space="preserve">, </w:t>
      </w:r>
      <w:proofErr w:type="spellStart"/>
      <w:r w:rsidRPr="00D46733">
        <w:rPr>
          <w:sz w:val="20"/>
          <w:szCs w:val="20"/>
          <w:lang w:val="en-US"/>
        </w:rPr>
        <w:t>Obeidat</w:t>
      </w:r>
      <w:proofErr w:type="spellEnd"/>
      <w:r w:rsidRPr="00D46733">
        <w:rPr>
          <w:sz w:val="20"/>
          <w:szCs w:val="20"/>
          <w:lang w:val="en-US"/>
        </w:rPr>
        <w:t xml:space="preserve"> A</w:t>
      </w:r>
      <w:r w:rsidR="00EB599A">
        <w:rPr>
          <w:sz w:val="20"/>
          <w:szCs w:val="20"/>
          <w:lang w:val="en-US"/>
        </w:rPr>
        <w:t>.</w:t>
      </w:r>
      <w:r w:rsidRPr="00D46733">
        <w:rPr>
          <w:sz w:val="20"/>
          <w:szCs w:val="20"/>
          <w:lang w:val="en-US"/>
        </w:rPr>
        <w:t>F</w:t>
      </w:r>
      <w:r w:rsidR="00EB599A">
        <w:rPr>
          <w:sz w:val="20"/>
          <w:szCs w:val="20"/>
          <w:lang w:val="en-US"/>
        </w:rPr>
        <w:t>.</w:t>
      </w:r>
      <w:r w:rsidRPr="00D46733">
        <w:rPr>
          <w:sz w:val="20"/>
          <w:szCs w:val="20"/>
          <w:lang w:val="en-US"/>
        </w:rPr>
        <w:t xml:space="preserve"> (1999)</w:t>
      </w:r>
      <w:r w:rsidR="00EB599A">
        <w:rPr>
          <w:sz w:val="20"/>
          <w:szCs w:val="20"/>
          <w:lang w:val="en-US"/>
        </w:rPr>
        <w:t>.</w:t>
      </w:r>
      <w:r w:rsidRPr="00D46733">
        <w:rPr>
          <w:sz w:val="20"/>
          <w:szCs w:val="20"/>
          <w:lang w:val="en-US"/>
        </w:rPr>
        <w:t xml:space="preserve"> </w:t>
      </w:r>
      <w:proofErr w:type="gramStart"/>
      <w:r w:rsidRPr="00D46733">
        <w:rPr>
          <w:sz w:val="20"/>
          <w:szCs w:val="20"/>
          <w:lang w:val="en-US"/>
        </w:rPr>
        <w:t xml:space="preserve">Stability of chemical parameters of tissue culture medium (pH, </w:t>
      </w:r>
      <w:proofErr w:type="spellStart"/>
      <w:r w:rsidRPr="00D46733">
        <w:rPr>
          <w:sz w:val="20"/>
          <w:szCs w:val="20"/>
          <w:lang w:val="en-US"/>
        </w:rPr>
        <w:t>osmolarity</w:t>
      </w:r>
      <w:proofErr w:type="spellEnd"/>
      <w:r w:rsidRPr="00D46733">
        <w:rPr>
          <w:sz w:val="20"/>
          <w:szCs w:val="20"/>
          <w:lang w:val="en-US"/>
        </w:rPr>
        <w:t>, electrical conductivity) as a function of time of growth.</w:t>
      </w:r>
      <w:proofErr w:type="gramEnd"/>
      <w:r w:rsidRPr="00D46733">
        <w:rPr>
          <w:sz w:val="20"/>
          <w:szCs w:val="20"/>
          <w:lang w:val="en-US"/>
        </w:rPr>
        <w:t xml:space="preserve"> </w:t>
      </w:r>
      <w:proofErr w:type="gramStart"/>
      <w:r w:rsidRPr="00D46733">
        <w:rPr>
          <w:sz w:val="20"/>
          <w:szCs w:val="20"/>
          <w:lang w:val="en-US"/>
        </w:rPr>
        <w:t>J Plant Nutrition.</w:t>
      </w:r>
      <w:proofErr w:type="gramEnd"/>
      <w:r w:rsidRPr="00D46733">
        <w:rPr>
          <w:sz w:val="20"/>
          <w:szCs w:val="20"/>
          <w:lang w:val="en-US"/>
        </w:rPr>
        <w:t xml:space="preserve"> 22: 501-510</w:t>
      </w:r>
    </w:p>
    <w:p w:rsidR="00C905E7" w:rsidRPr="00D46733" w:rsidRDefault="00C763AE"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lastRenderedPageBreak/>
        <w:t>Singh M</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Rathore</w:t>
      </w:r>
      <w:proofErr w:type="spellEnd"/>
      <w:r w:rsidRPr="00D46733">
        <w:rPr>
          <w:color w:val="141314"/>
          <w:sz w:val="20"/>
          <w:szCs w:val="20"/>
          <w:lang w:val="en-US"/>
        </w:rPr>
        <w:t xml:space="preserve"> M</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Panwar</w:t>
      </w:r>
      <w:proofErr w:type="spellEnd"/>
      <w:r w:rsidRPr="00D46733">
        <w:rPr>
          <w:color w:val="141314"/>
          <w:sz w:val="20"/>
          <w:szCs w:val="20"/>
          <w:lang w:val="en-US"/>
        </w:rPr>
        <w:t xml:space="preserve"> D</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Rathore</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Dagla</w:t>
      </w:r>
      <w:proofErr w:type="spellEnd"/>
      <w:r w:rsidRPr="00D46733">
        <w:rPr>
          <w:color w:val="141314"/>
          <w:sz w:val="20"/>
          <w:szCs w:val="20"/>
          <w:lang w:val="en-US"/>
        </w:rPr>
        <w:t xml:space="preserve"> H</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Shekhawat</w:t>
      </w:r>
      <w:proofErr w:type="spellEnd"/>
      <w:r w:rsidRPr="00D46733">
        <w:rPr>
          <w:color w:val="141314"/>
          <w:sz w:val="20"/>
          <w:szCs w:val="20"/>
          <w:lang w:val="en-US"/>
        </w:rPr>
        <w:t xml:space="preserve"> N</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(2009)</w:t>
      </w:r>
      <w:r w:rsidR="00EB599A">
        <w:rPr>
          <w:color w:val="141314"/>
          <w:sz w:val="20"/>
          <w:szCs w:val="20"/>
          <w:lang w:val="en-US"/>
        </w:rPr>
        <w:t>.</w:t>
      </w:r>
      <w:r w:rsidRPr="00D46733">
        <w:rPr>
          <w:color w:val="141314"/>
          <w:sz w:val="20"/>
          <w:szCs w:val="20"/>
          <w:lang w:val="en-US"/>
        </w:rPr>
        <w:t xml:space="preserve"> </w:t>
      </w:r>
      <w:proofErr w:type="spellStart"/>
      <w:proofErr w:type="gramStart"/>
      <w:r w:rsidRPr="00D46733">
        <w:rPr>
          <w:color w:val="141314"/>
          <w:sz w:val="20"/>
          <w:szCs w:val="20"/>
          <w:lang w:val="en-US"/>
        </w:rPr>
        <w:t>Micropropagation</w:t>
      </w:r>
      <w:proofErr w:type="spellEnd"/>
      <w:r w:rsidRPr="00D46733">
        <w:rPr>
          <w:color w:val="141314"/>
          <w:sz w:val="20"/>
          <w:szCs w:val="20"/>
          <w:lang w:val="en-US"/>
        </w:rPr>
        <w:t xml:space="preserve"> of selected genotype of </w:t>
      </w:r>
      <w:r w:rsidRPr="00D46733">
        <w:rPr>
          <w:i/>
          <w:color w:val="141314"/>
          <w:sz w:val="20"/>
          <w:szCs w:val="20"/>
          <w:lang w:val="en-US"/>
        </w:rPr>
        <w:t xml:space="preserve">Aloe </w:t>
      </w:r>
      <w:proofErr w:type="spellStart"/>
      <w:r w:rsidRPr="00D46733">
        <w:rPr>
          <w:i/>
          <w:color w:val="141314"/>
          <w:sz w:val="20"/>
          <w:szCs w:val="20"/>
          <w:lang w:val="en-US"/>
        </w:rPr>
        <w:t>vera</w:t>
      </w:r>
      <w:proofErr w:type="spellEnd"/>
      <w:r w:rsidRPr="00D46733">
        <w:rPr>
          <w:color w:val="141314"/>
          <w:sz w:val="20"/>
          <w:szCs w:val="20"/>
          <w:lang w:val="en-US"/>
        </w:rPr>
        <w:t xml:space="preserve"> L. – An ancient plant for modern industry.</w:t>
      </w:r>
      <w:proofErr w:type="gramEnd"/>
      <w:r w:rsidRPr="00D46733">
        <w:rPr>
          <w:color w:val="141314"/>
          <w:sz w:val="20"/>
          <w:szCs w:val="20"/>
          <w:lang w:val="en-US"/>
        </w:rPr>
        <w:t xml:space="preserve"> J Sustainable Forestry 28: 935-950</w:t>
      </w:r>
    </w:p>
    <w:p w:rsidR="00592B44" w:rsidRPr="00D46733" w:rsidRDefault="00592B44"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Singh M</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Sood</w:t>
      </w:r>
      <w:proofErr w:type="spellEnd"/>
      <w:r w:rsidRPr="00D46733">
        <w:rPr>
          <w:color w:val="141314"/>
          <w:sz w:val="20"/>
          <w:szCs w:val="20"/>
          <w:lang w:val="en-US"/>
        </w:rPr>
        <w:t xml:space="preserve"> N</w:t>
      </w:r>
      <w:r w:rsidR="00EB599A">
        <w:rPr>
          <w:color w:val="141314"/>
          <w:sz w:val="20"/>
          <w:szCs w:val="20"/>
          <w:lang w:val="en-US"/>
        </w:rPr>
        <w:t>.</w:t>
      </w:r>
      <w:r w:rsidRPr="00D46733">
        <w:rPr>
          <w:color w:val="141314"/>
          <w:sz w:val="20"/>
          <w:szCs w:val="20"/>
          <w:lang w:val="en-US"/>
        </w:rPr>
        <w:t xml:space="preserve"> (2009)</w:t>
      </w:r>
      <w:r w:rsidR="00EB599A">
        <w:rPr>
          <w:color w:val="141314"/>
          <w:sz w:val="20"/>
          <w:szCs w:val="20"/>
          <w:lang w:val="en-US"/>
        </w:rPr>
        <w:t>.</w:t>
      </w:r>
      <w:r w:rsidRPr="00D46733">
        <w:rPr>
          <w:color w:val="141314"/>
          <w:sz w:val="20"/>
          <w:szCs w:val="20"/>
          <w:lang w:val="en-US"/>
        </w:rPr>
        <w:t xml:space="preserve"> Significance of </w:t>
      </w:r>
      <w:proofErr w:type="spellStart"/>
      <w:r w:rsidRPr="00D46733">
        <w:rPr>
          <w:color w:val="141314"/>
          <w:sz w:val="20"/>
          <w:szCs w:val="20"/>
          <w:lang w:val="en-US"/>
        </w:rPr>
        <w:t>explant</w:t>
      </w:r>
      <w:proofErr w:type="spellEnd"/>
      <w:r w:rsidRPr="00D46733">
        <w:rPr>
          <w:color w:val="141314"/>
          <w:sz w:val="20"/>
          <w:szCs w:val="20"/>
          <w:lang w:val="en-US"/>
        </w:rPr>
        <w:t xml:space="preserve"> preparation and sizing in </w:t>
      </w:r>
      <w:r w:rsidRPr="00D46733">
        <w:rPr>
          <w:i/>
          <w:color w:val="141314"/>
          <w:sz w:val="20"/>
          <w:szCs w:val="20"/>
          <w:lang w:val="en-US"/>
        </w:rPr>
        <w:t xml:space="preserve">Aloe </w:t>
      </w:r>
      <w:proofErr w:type="spellStart"/>
      <w:r w:rsidRPr="00D46733">
        <w:rPr>
          <w:i/>
          <w:color w:val="141314"/>
          <w:sz w:val="20"/>
          <w:szCs w:val="20"/>
          <w:lang w:val="en-US"/>
        </w:rPr>
        <w:t>vera</w:t>
      </w:r>
      <w:proofErr w:type="spellEnd"/>
      <w:r w:rsidR="00DD013C">
        <w:rPr>
          <w:color w:val="141314"/>
          <w:sz w:val="20"/>
          <w:szCs w:val="20"/>
          <w:lang w:val="en-US"/>
        </w:rPr>
        <w:t xml:space="preserve"> L</w:t>
      </w:r>
      <w:r w:rsidRPr="00D46733">
        <w:rPr>
          <w:color w:val="141314"/>
          <w:sz w:val="20"/>
          <w:szCs w:val="20"/>
          <w:lang w:val="en-US"/>
        </w:rPr>
        <w:t xml:space="preserve">. – A highly efficient method for </w:t>
      </w:r>
      <w:r w:rsidRPr="00D46733">
        <w:rPr>
          <w:i/>
          <w:color w:val="141314"/>
          <w:sz w:val="20"/>
          <w:szCs w:val="20"/>
          <w:lang w:val="en-US"/>
        </w:rPr>
        <w:t>in vitro</w:t>
      </w:r>
      <w:r w:rsidRPr="00D46733">
        <w:rPr>
          <w:color w:val="141314"/>
          <w:sz w:val="20"/>
          <w:szCs w:val="20"/>
          <w:lang w:val="en-US"/>
        </w:rPr>
        <w:t xml:space="preserve"> multiple shoot induction. </w:t>
      </w:r>
      <w:proofErr w:type="gramStart"/>
      <w:r w:rsidRPr="00D46733">
        <w:rPr>
          <w:color w:val="141314"/>
          <w:sz w:val="20"/>
          <w:szCs w:val="20"/>
          <w:lang w:val="en-US"/>
        </w:rPr>
        <w:t xml:space="preserve">Sci. </w:t>
      </w:r>
      <w:proofErr w:type="spellStart"/>
      <w:r w:rsidRPr="00D46733">
        <w:rPr>
          <w:color w:val="141314"/>
          <w:sz w:val="20"/>
          <w:szCs w:val="20"/>
          <w:lang w:val="en-US"/>
        </w:rPr>
        <w:t>Hort</w:t>
      </w:r>
      <w:r w:rsidR="00B36924" w:rsidRPr="00D46733">
        <w:rPr>
          <w:color w:val="141314"/>
          <w:sz w:val="20"/>
          <w:szCs w:val="20"/>
          <w:lang w:val="en-US"/>
        </w:rPr>
        <w:t>ic</w:t>
      </w:r>
      <w:proofErr w:type="spellEnd"/>
      <w:r w:rsidRPr="00D46733">
        <w:rPr>
          <w:color w:val="141314"/>
          <w:sz w:val="20"/>
          <w:szCs w:val="20"/>
          <w:lang w:val="en-US"/>
        </w:rPr>
        <w:t>.</w:t>
      </w:r>
      <w:proofErr w:type="gramEnd"/>
      <w:r w:rsidRPr="00D46733">
        <w:rPr>
          <w:color w:val="141314"/>
          <w:sz w:val="20"/>
          <w:szCs w:val="20"/>
          <w:lang w:val="en-US"/>
        </w:rPr>
        <w:t xml:space="preserve"> 122: 146-151</w:t>
      </w:r>
    </w:p>
    <w:p w:rsidR="00C26627" w:rsidRPr="00D46733" w:rsidRDefault="00C26627"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Thomas T</w:t>
      </w:r>
      <w:r w:rsidR="00EB599A">
        <w:rPr>
          <w:color w:val="141314"/>
          <w:sz w:val="20"/>
          <w:szCs w:val="20"/>
          <w:lang w:val="en-US"/>
        </w:rPr>
        <w:t>.</w:t>
      </w:r>
      <w:r w:rsidRPr="00D46733">
        <w:rPr>
          <w:color w:val="141314"/>
          <w:sz w:val="20"/>
          <w:szCs w:val="20"/>
          <w:lang w:val="en-US"/>
        </w:rPr>
        <w:t>D</w:t>
      </w:r>
      <w:r w:rsidR="00EB599A">
        <w:rPr>
          <w:color w:val="141314"/>
          <w:sz w:val="20"/>
          <w:szCs w:val="20"/>
          <w:lang w:val="en-US"/>
        </w:rPr>
        <w:t>.</w:t>
      </w:r>
      <w:r w:rsidRPr="00D46733">
        <w:rPr>
          <w:color w:val="141314"/>
          <w:sz w:val="20"/>
          <w:szCs w:val="20"/>
          <w:lang w:val="en-US"/>
        </w:rPr>
        <w:t xml:space="preserve"> (2008)</w:t>
      </w:r>
      <w:r w:rsidR="00EB599A">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The role of activated charcoal in plant tissue culture.</w:t>
      </w:r>
      <w:proofErr w:type="gramEnd"/>
      <w:r w:rsidRPr="00D46733">
        <w:rPr>
          <w:color w:val="141314"/>
          <w:sz w:val="20"/>
          <w:szCs w:val="20"/>
          <w:lang w:val="en-US"/>
        </w:rPr>
        <w:t xml:space="preserve"> </w:t>
      </w:r>
      <w:proofErr w:type="gramStart"/>
      <w:r w:rsidRPr="00D46733">
        <w:rPr>
          <w:color w:val="141314"/>
          <w:sz w:val="20"/>
          <w:szCs w:val="20"/>
          <w:lang w:val="en-US"/>
        </w:rPr>
        <w:t>Biotech.</w:t>
      </w:r>
      <w:proofErr w:type="gramEnd"/>
      <w:r w:rsidRPr="00D46733">
        <w:rPr>
          <w:color w:val="141314"/>
          <w:sz w:val="20"/>
          <w:szCs w:val="20"/>
          <w:lang w:val="en-US"/>
        </w:rPr>
        <w:t xml:space="preserve"> Adv. 26: 618-631</w:t>
      </w:r>
    </w:p>
    <w:p w:rsidR="00227C51" w:rsidRPr="00D46733" w:rsidRDefault="00227C51"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.C.,</w:t>
      </w:r>
      <w:r w:rsidRPr="00D46733">
        <w:rPr>
          <w:color w:val="141314"/>
          <w:sz w:val="20"/>
          <w:szCs w:val="20"/>
          <w:lang w:val="en-US"/>
        </w:rPr>
        <w:t xml:space="preserve"> Johnson S</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w:t>
      </w:r>
      <w:proofErr w:type="gramStart"/>
      <w:r w:rsidRPr="00D46733">
        <w:rPr>
          <w:color w:val="141314"/>
          <w:sz w:val="20"/>
          <w:szCs w:val="20"/>
          <w:lang w:val="en-US"/>
        </w:rPr>
        <w:t xml:space="preserve">The impact of </w:t>
      </w:r>
      <w:proofErr w:type="spellStart"/>
      <w:r w:rsidRPr="00D46733">
        <w:rPr>
          <w:color w:val="141314"/>
          <w:sz w:val="20"/>
          <w:szCs w:val="20"/>
          <w:lang w:val="en-US"/>
        </w:rPr>
        <w:t>gelrite</w:t>
      </w:r>
      <w:proofErr w:type="spellEnd"/>
      <w:r w:rsidRPr="00D46733">
        <w:rPr>
          <w:color w:val="141314"/>
          <w:sz w:val="20"/>
          <w:szCs w:val="20"/>
          <w:lang w:val="en-US"/>
        </w:rPr>
        <w:t xml:space="preserve"> and activated carbon on the elemental composition of two conifer </w:t>
      </w:r>
      <w:proofErr w:type="spellStart"/>
      <w:r w:rsidRPr="00D46733">
        <w:rPr>
          <w:color w:val="141314"/>
          <w:sz w:val="20"/>
          <w:szCs w:val="20"/>
          <w:lang w:val="en-US"/>
        </w:rPr>
        <w:t>embryogenic</w:t>
      </w:r>
      <w:proofErr w:type="spellEnd"/>
      <w:r w:rsidRPr="00D46733">
        <w:rPr>
          <w:color w:val="141314"/>
          <w:sz w:val="20"/>
          <w:szCs w:val="20"/>
          <w:lang w:val="en-US"/>
        </w:rPr>
        <w:t xml:space="preserve"> tissue initiation media.</w:t>
      </w:r>
      <w:proofErr w:type="gramEnd"/>
      <w:r w:rsidRPr="00D46733">
        <w:rPr>
          <w:color w:val="141314"/>
          <w:sz w:val="20"/>
          <w:szCs w:val="20"/>
          <w:lang w:val="en-US"/>
        </w:rPr>
        <w:t xml:space="preserve"> Plant Cell Rep. 21: 1175-1182</w:t>
      </w:r>
    </w:p>
    <w:p w:rsidR="00AE473E" w:rsidRPr="00D46733" w:rsidRDefault="00AE473E"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(2003)</w:t>
      </w:r>
      <w:r w:rsidR="00EB599A">
        <w:rPr>
          <w:color w:val="141314"/>
          <w:sz w:val="20"/>
          <w:szCs w:val="20"/>
          <w:lang w:val="en-US"/>
        </w:rPr>
        <w:t>.</w:t>
      </w:r>
      <w:r w:rsidRPr="00D46733">
        <w:rPr>
          <w:color w:val="141314"/>
          <w:sz w:val="20"/>
          <w:szCs w:val="20"/>
          <w:lang w:val="en-US"/>
        </w:rPr>
        <w:t xml:space="preserve"> </w:t>
      </w:r>
      <w:proofErr w:type="gramStart"/>
      <w:r w:rsidRPr="00D46733">
        <w:rPr>
          <w:color w:val="231F20"/>
          <w:sz w:val="20"/>
          <w:szCs w:val="20"/>
          <w:lang w:val="en-US"/>
        </w:rPr>
        <w:t xml:space="preserve">The combined impact of pH and activated carbon on the elemental composition of a liquid conifer </w:t>
      </w:r>
      <w:proofErr w:type="spellStart"/>
      <w:r w:rsidRPr="00D46733">
        <w:rPr>
          <w:color w:val="231F20"/>
          <w:sz w:val="20"/>
          <w:szCs w:val="20"/>
          <w:lang w:val="en-US"/>
        </w:rPr>
        <w:t>embryogenic</w:t>
      </w:r>
      <w:proofErr w:type="spellEnd"/>
      <w:r w:rsidRPr="00D46733">
        <w:rPr>
          <w:color w:val="231F20"/>
          <w:sz w:val="20"/>
          <w:szCs w:val="20"/>
          <w:lang w:val="en-US"/>
        </w:rPr>
        <w:t xml:space="preserve"> tissue initiation medium.</w:t>
      </w:r>
      <w:proofErr w:type="gramEnd"/>
      <w:r w:rsidRPr="00D46733">
        <w:rPr>
          <w:color w:val="231F20"/>
          <w:sz w:val="20"/>
          <w:szCs w:val="20"/>
          <w:lang w:val="en-US"/>
        </w:rPr>
        <w:t xml:space="preserve"> Plant Cell Rep. 22: 303-311</w:t>
      </w:r>
    </w:p>
    <w:p w:rsidR="0088354C" w:rsidRPr="00D46733" w:rsidRDefault="0088354C"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Van Winkle S</w:t>
      </w:r>
      <w:r w:rsidR="00EB599A">
        <w:rPr>
          <w:color w:val="141314"/>
          <w:sz w:val="20"/>
          <w:szCs w:val="20"/>
          <w:lang w:val="en-US"/>
        </w:rPr>
        <w:t>.</w:t>
      </w:r>
      <w:r w:rsidRPr="00D46733">
        <w:rPr>
          <w:color w:val="141314"/>
          <w:sz w:val="20"/>
          <w:szCs w:val="20"/>
          <w:lang w:val="en-US"/>
        </w:rPr>
        <w:t>C</w:t>
      </w:r>
      <w:r w:rsidR="00EB599A">
        <w:rPr>
          <w:color w:val="141314"/>
          <w:sz w:val="20"/>
          <w:szCs w:val="20"/>
          <w:lang w:val="en-US"/>
        </w:rPr>
        <w:t>.</w:t>
      </w:r>
      <w:r w:rsidRPr="00D46733">
        <w:rPr>
          <w:color w:val="141314"/>
          <w:sz w:val="20"/>
          <w:szCs w:val="20"/>
          <w:lang w:val="en-US"/>
        </w:rPr>
        <w:t>, Pullman G</w:t>
      </w:r>
      <w:r w:rsidR="00EB599A">
        <w:rPr>
          <w:color w:val="141314"/>
          <w:sz w:val="20"/>
          <w:szCs w:val="20"/>
          <w:lang w:val="en-US"/>
        </w:rPr>
        <w:t>.</w:t>
      </w:r>
      <w:r w:rsidRPr="00D46733">
        <w:rPr>
          <w:color w:val="141314"/>
          <w:sz w:val="20"/>
          <w:szCs w:val="20"/>
          <w:lang w:val="en-US"/>
        </w:rPr>
        <w:t>S</w:t>
      </w:r>
      <w:r w:rsidR="00EB599A">
        <w:rPr>
          <w:color w:val="141314"/>
          <w:sz w:val="20"/>
          <w:szCs w:val="20"/>
          <w:lang w:val="en-US"/>
        </w:rPr>
        <w:t>.</w:t>
      </w:r>
      <w:r w:rsidRPr="00D46733">
        <w:rPr>
          <w:color w:val="141314"/>
          <w:sz w:val="20"/>
          <w:szCs w:val="20"/>
          <w:lang w:val="en-US"/>
        </w:rPr>
        <w:t xml:space="preserve"> (2005)</w:t>
      </w:r>
      <w:r w:rsidR="00EB599A">
        <w:rPr>
          <w:color w:val="141314"/>
          <w:sz w:val="20"/>
          <w:szCs w:val="20"/>
          <w:lang w:val="en-US"/>
        </w:rPr>
        <w:t>.</w:t>
      </w:r>
      <w:r w:rsidRPr="00D46733">
        <w:rPr>
          <w:color w:val="141314"/>
          <w:sz w:val="20"/>
          <w:szCs w:val="20"/>
          <w:lang w:val="en-US"/>
        </w:rPr>
        <w:t xml:space="preserve"> </w:t>
      </w:r>
      <w:r w:rsidR="004C0B52" w:rsidRPr="00D46733">
        <w:rPr>
          <w:color w:val="141314"/>
          <w:sz w:val="20"/>
          <w:szCs w:val="20"/>
          <w:lang w:val="en-US"/>
        </w:rPr>
        <w:t>Achieving</w:t>
      </w:r>
      <w:r w:rsidRPr="00D46733">
        <w:rPr>
          <w:color w:val="141314"/>
          <w:sz w:val="20"/>
          <w:szCs w:val="20"/>
          <w:lang w:val="en-US"/>
        </w:rPr>
        <w:t xml:space="preserve"> desired plant growth regulator levels in liquid plant tissue culture media that include activated carbon. Plant Cell Rep 24: 201-208</w:t>
      </w:r>
    </w:p>
    <w:p w:rsidR="004C6B48" w:rsidRPr="00D46733" w:rsidRDefault="004C6B48" w:rsidP="00D46733">
      <w:pPr>
        <w:autoSpaceDE w:val="0"/>
        <w:autoSpaceDN w:val="0"/>
        <w:adjustRightInd w:val="0"/>
        <w:spacing w:line="480" w:lineRule="auto"/>
        <w:ind w:left="709" w:hanging="709"/>
        <w:jc w:val="both"/>
        <w:rPr>
          <w:color w:val="141314"/>
          <w:sz w:val="20"/>
          <w:szCs w:val="20"/>
          <w:lang w:val="en-US"/>
        </w:rPr>
      </w:pPr>
      <w:proofErr w:type="spellStart"/>
      <w:r w:rsidRPr="00071845">
        <w:rPr>
          <w:color w:val="141314"/>
          <w:sz w:val="20"/>
          <w:szCs w:val="20"/>
          <w:lang w:val="en-US"/>
        </w:rPr>
        <w:t>Vassileva</w:t>
      </w:r>
      <w:proofErr w:type="spellEnd"/>
      <w:r w:rsidRPr="00071845">
        <w:rPr>
          <w:color w:val="141314"/>
          <w:sz w:val="20"/>
          <w:szCs w:val="20"/>
          <w:lang w:val="en-US"/>
        </w:rPr>
        <w:t xml:space="preserve"> P</w:t>
      </w:r>
      <w:r w:rsidR="00EB599A" w:rsidRPr="00071845">
        <w:rPr>
          <w:color w:val="141314"/>
          <w:sz w:val="20"/>
          <w:szCs w:val="20"/>
          <w:lang w:val="en-US"/>
        </w:rPr>
        <w:t>.</w:t>
      </w:r>
      <w:r w:rsidRPr="00071845">
        <w:rPr>
          <w:color w:val="141314"/>
          <w:sz w:val="20"/>
          <w:szCs w:val="20"/>
          <w:lang w:val="en-US"/>
        </w:rPr>
        <w:t xml:space="preserve">, </w:t>
      </w:r>
      <w:proofErr w:type="spellStart"/>
      <w:r w:rsidRPr="00071845">
        <w:rPr>
          <w:color w:val="141314"/>
          <w:sz w:val="20"/>
          <w:szCs w:val="20"/>
          <w:lang w:val="en-US"/>
        </w:rPr>
        <w:t>Tzvetkoya</w:t>
      </w:r>
      <w:proofErr w:type="spellEnd"/>
      <w:r w:rsidRPr="00071845">
        <w:rPr>
          <w:color w:val="141314"/>
          <w:sz w:val="20"/>
          <w:szCs w:val="20"/>
          <w:lang w:val="en-US"/>
        </w:rPr>
        <w:t xml:space="preserve"> P</w:t>
      </w:r>
      <w:r w:rsidR="00EB599A" w:rsidRPr="00071845">
        <w:rPr>
          <w:color w:val="141314"/>
          <w:sz w:val="20"/>
          <w:szCs w:val="20"/>
          <w:lang w:val="en-US"/>
        </w:rPr>
        <w:t>.</w:t>
      </w:r>
      <w:r w:rsidRPr="00071845">
        <w:rPr>
          <w:color w:val="141314"/>
          <w:sz w:val="20"/>
          <w:szCs w:val="20"/>
          <w:lang w:val="en-US"/>
        </w:rPr>
        <w:t xml:space="preserve">, </w:t>
      </w:r>
      <w:proofErr w:type="spellStart"/>
      <w:r w:rsidRPr="00071845">
        <w:rPr>
          <w:color w:val="141314"/>
          <w:sz w:val="20"/>
          <w:szCs w:val="20"/>
          <w:lang w:val="en-US"/>
        </w:rPr>
        <w:t>Nickoloy</w:t>
      </w:r>
      <w:proofErr w:type="spellEnd"/>
      <w:r w:rsidRPr="00071845">
        <w:rPr>
          <w:color w:val="141314"/>
          <w:sz w:val="20"/>
          <w:szCs w:val="20"/>
          <w:lang w:val="en-US"/>
        </w:rPr>
        <w:t xml:space="preserve"> R</w:t>
      </w:r>
      <w:r w:rsidR="00EB599A" w:rsidRPr="00071845">
        <w:rPr>
          <w:color w:val="141314"/>
          <w:sz w:val="20"/>
          <w:szCs w:val="20"/>
          <w:lang w:val="en-US"/>
        </w:rPr>
        <w:t>.</w:t>
      </w:r>
      <w:r w:rsidRPr="00071845">
        <w:rPr>
          <w:color w:val="141314"/>
          <w:sz w:val="20"/>
          <w:szCs w:val="20"/>
          <w:lang w:val="en-US"/>
        </w:rPr>
        <w:t xml:space="preserve"> (2008)</w:t>
      </w:r>
      <w:r w:rsidR="00EB599A" w:rsidRPr="00071845">
        <w:rPr>
          <w:color w:val="141314"/>
          <w:sz w:val="20"/>
          <w:szCs w:val="20"/>
          <w:lang w:val="en-US"/>
        </w:rPr>
        <w:t>.</w:t>
      </w:r>
      <w:r w:rsidRPr="00071845">
        <w:rPr>
          <w:color w:val="141314"/>
          <w:sz w:val="20"/>
          <w:szCs w:val="20"/>
          <w:lang w:val="en-US"/>
        </w:rPr>
        <w:t xml:space="preserve"> </w:t>
      </w:r>
      <w:r w:rsidRPr="00D46733">
        <w:rPr>
          <w:color w:val="141314"/>
          <w:sz w:val="20"/>
          <w:szCs w:val="20"/>
          <w:lang w:val="en-US"/>
        </w:rPr>
        <w:t xml:space="preserve">Removal of ammonium ions from </w:t>
      </w:r>
      <w:proofErr w:type="spellStart"/>
      <w:r w:rsidRPr="00D46733">
        <w:rPr>
          <w:color w:val="141314"/>
          <w:sz w:val="20"/>
          <w:szCs w:val="20"/>
          <w:lang w:val="en-US"/>
        </w:rPr>
        <w:t>acque</w:t>
      </w:r>
      <w:r w:rsidR="0034138B" w:rsidRPr="00D46733">
        <w:rPr>
          <w:color w:val="141314"/>
          <w:sz w:val="20"/>
          <w:szCs w:val="20"/>
          <w:lang w:val="en-US"/>
        </w:rPr>
        <w:t>ous</w:t>
      </w:r>
      <w:proofErr w:type="spellEnd"/>
      <w:r w:rsidR="0034138B" w:rsidRPr="00D46733">
        <w:rPr>
          <w:color w:val="141314"/>
          <w:sz w:val="20"/>
          <w:szCs w:val="20"/>
          <w:lang w:val="en-US"/>
        </w:rPr>
        <w:t xml:space="preserve"> solutions </w:t>
      </w:r>
      <w:proofErr w:type="spellStart"/>
      <w:r w:rsidR="0034138B" w:rsidRPr="00D46733">
        <w:rPr>
          <w:color w:val="141314"/>
          <w:sz w:val="20"/>
          <w:szCs w:val="20"/>
          <w:lang w:val="en-US"/>
        </w:rPr>
        <w:t>wit</w:t>
      </w:r>
      <w:proofErr w:type="spellEnd"/>
      <w:r w:rsidR="0034138B" w:rsidRPr="00D46733">
        <w:rPr>
          <w:color w:val="141314"/>
          <w:sz w:val="20"/>
          <w:szCs w:val="20"/>
          <w:lang w:val="en-US"/>
        </w:rPr>
        <w:t xml:space="preserve"> coal-based activated carbons modified by oxidation. </w:t>
      </w:r>
      <w:proofErr w:type="gramStart"/>
      <w:r w:rsidR="0034138B" w:rsidRPr="00D46733">
        <w:rPr>
          <w:color w:val="141314"/>
          <w:sz w:val="20"/>
          <w:szCs w:val="20"/>
          <w:lang w:val="en-US"/>
        </w:rPr>
        <w:t>Fuel.</w:t>
      </w:r>
      <w:proofErr w:type="gramEnd"/>
      <w:r w:rsidR="0034138B" w:rsidRPr="00D46733">
        <w:rPr>
          <w:color w:val="141314"/>
          <w:sz w:val="20"/>
          <w:szCs w:val="20"/>
          <w:lang w:val="en-US"/>
        </w:rPr>
        <w:t xml:space="preserve"> 88: 387-390</w:t>
      </w:r>
    </w:p>
    <w:p w:rsidR="00E358C7" w:rsidRPr="00D46733" w:rsidRDefault="00E358C7"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Wann</w:t>
      </w:r>
      <w:proofErr w:type="spellEnd"/>
      <w:r w:rsidRPr="00D46733">
        <w:rPr>
          <w:color w:val="141314"/>
          <w:sz w:val="20"/>
          <w:szCs w:val="20"/>
          <w:lang w:val="en-US"/>
        </w:rPr>
        <w:t xml:space="preserve"> S</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Veazey</w:t>
      </w:r>
      <w:proofErr w:type="spellEnd"/>
      <w:r w:rsidRPr="00D46733">
        <w:rPr>
          <w:color w:val="141314"/>
          <w:sz w:val="20"/>
          <w:szCs w:val="20"/>
          <w:lang w:val="en-US"/>
        </w:rPr>
        <w:t xml:space="preserve"> R</w:t>
      </w:r>
      <w:r w:rsidR="00EB599A">
        <w:rPr>
          <w:color w:val="141314"/>
          <w:sz w:val="20"/>
          <w:szCs w:val="20"/>
          <w:lang w:val="en-US"/>
        </w:rPr>
        <w:t>.</w:t>
      </w:r>
      <w:r w:rsidRPr="00D46733">
        <w:rPr>
          <w:color w:val="141314"/>
          <w:sz w:val="20"/>
          <w:szCs w:val="20"/>
          <w:lang w:val="en-US"/>
        </w:rPr>
        <w:t>L</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Kaphammer</w:t>
      </w:r>
      <w:proofErr w:type="spellEnd"/>
      <w:r w:rsidRPr="00D46733">
        <w:rPr>
          <w:color w:val="141314"/>
          <w:sz w:val="20"/>
          <w:szCs w:val="20"/>
          <w:lang w:val="en-US"/>
        </w:rPr>
        <w:t xml:space="preserve"> J</w:t>
      </w:r>
      <w:r w:rsidR="00EB599A">
        <w:rPr>
          <w:color w:val="141314"/>
          <w:sz w:val="20"/>
          <w:szCs w:val="20"/>
          <w:lang w:val="en-US"/>
        </w:rPr>
        <w:t>.</w:t>
      </w:r>
      <w:r w:rsidRPr="00D46733">
        <w:rPr>
          <w:color w:val="141314"/>
          <w:sz w:val="20"/>
          <w:szCs w:val="20"/>
          <w:lang w:val="en-US"/>
        </w:rPr>
        <w:t xml:space="preserve"> (1997)</w:t>
      </w:r>
      <w:r w:rsidR="00EB599A">
        <w:rPr>
          <w:color w:val="141314"/>
          <w:sz w:val="20"/>
          <w:szCs w:val="20"/>
          <w:lang w:val="en-US"/>
        </w:rPr>
        <w:t>.</w:t>
      </w:r>
      <w:r w:rsidRPr="00D46733">
        <w:rPr>
          <w:color w:val="141314"/>
          <w:sz w:val="20"/>
          <w:szCs w:val="20"/>
          <w:lang w:val="en-US"/>
        </w:rPr>
        <w:t xml:space="preserve"> Activated charcoal does not catalyze sucrose hydrolysis in tissue culture media during autoclaving. Plant Cell, Tissue Org. Cult. 50: 221-224</w:t>
      </w:r>
    </w:p>
    <w:p w:rsidR="006A152C" w:rsidRPr="00D46733" w:rsidRDefault="006A152C" w:rsidP="00D46733">
      <w:pPr>
        <w:autoSpaceDE w:val="0"/>
        <w:autoSpaceDN w:val="0"/>
        <w:adjustRightInd w:val="0"/>
        <w:spacing w:line="480" w:lineRule="auto"/>
        <w:ind w:left="709" w:hanging="709"/>
        <w:jc w:val="both"/>
        <w:rPr>
          <w:color w:val="141314"/>
          <w:sz w:val="20"/>
          <w:szCs w:val="20"/>
          <w:lang w:val="en-US"/>
        </w:rPr>
      </w:pPr>
      <w:proofErr w:type="spellStart"/>
      <w:r w:rsidRPr="00D46733">
        <w:rPr>
          <w:color w:val="141314"/>
          <w:sz w:val="20"/>
          <w:szCs w:val="20"/>
          <w:lang w:val="en-US"/>
        </w:rPr>
        <w:t>Weatherburn</w:t>
      </w:r>
      <w:proofErr w:type="spellEnd"/>
      <w:r w:rsidRPr="00D46733">
        <w:rPr>
          <w:color w:val="141314"/>
          <w:sz w:val="20"/>
          <w:szCs w:val="20"/>
          <w:lang w:val="en-US"/>
        </w:rPr>
        <w:t xml:space="preserve"> M</w:t>
      </w:r>
      <w:r w:rsidR="00EB599A">
        <w:rPr>
          <w:color w:val="141314"/>
          <w:sz w:val="20"/>
          <w:szCs w:val="20"/>
          <w:lang w:val="en-US"/>
        </w:rPr>
        <w:t>.</w:t>
      </w:r>
      <w:r w:rsidRPr="00D46733">
        <w:rPr>
          <w:color w:val="141314"/>
          <w:sz w:val="20"/>
          <w:szCs w:val="20"/>
          <w:lang w:val="en-US"/>
        </w:rPr>
        <w:t>W</w:t>
      </w:r>
      <w:r w:rsidR="00EB599A">
        <w:rPr>
          <w:color w:val="141314"/>
          <w:sz w:val="20"/>
          <w:szCs w:val="20"/>
          <w:lang w:val="en-US"/>
        </w:rPr>
        <w:t>.</w:t>
      </w:r>
      <w:r w:rsidRPr="00D46733">
        <w:rPr>
          <w:color w:val="141314"/>
          <w:sz w:val="20"/>
          <w:szCs w:val="20"/>
          <w:lang w:val="en-US"/>
        </w:rPr>
        <w:t xml:space="preserve"> (1967)</w:t>
      </w:r>
      <w:r w:rsidR="00EB599A">
        <w:rPr>
          <w:color w:val="141314"/>
          <w:sz w:val="20"/>
          <w:szCs w:val="20"/>
          <w:lang w:val="en-US"/>
        </w:rPr>
        <w:t>.</w:t>
      </w:r>
      <w:r w:rsidRPr="00D46733">
        <w:rPr>
          <w:color w:val="141314"/>
          <w:sz w:val="20"/>
          <w:szCs w:val="20"/>
          <w:lang w:val="en-US"/>
        </w:rPr>
        <w:t xml:space="preserve"> </w:t>
      </w:r>
      <w:proofErr w:type="spellStart"/>
      <w:proofErr w:type="gramStart"/>
      <w:r w:rsidRPr="00D46733">
        <w:rPr>
          <w:color w:val="141314"/>
          <w:sz w:val="20"/>
          <w:szCs w:val="20"/>
          <w:lang w:val="en-US"/>
        </w:rPr>
        <w:t>Phenolhypochlorite</w:t>
      </w:r>
      <w:proofErr w:type="spellEnd"/>
      <w:r w:rsidRPr="00D46733">
        <w:rPr>
          <w:color w:val="141314"/>
          <w:sz w:val="20"/>
          <w:szCs w:val="20"/>
          <w:lang w:val="en-US"/>
        </w:rPr>
        <w:t xml:space="preserve"> reaction for determination of ammonia.</w:t>
      </w:r>
      <w:proofErr w:type="gramEnd"/>
      <w:r w:rsidRPr="00D46733">
        <w:rPr>
          <w:color w:val="141314"/>
          <w:sz w:val="20"/>
          <w:szCs w:val="20"/>
          <w:lang w:val="en-US"/>
        </w:rPr>
        <w:t xml:space="preserve"> </w:t>
      </w:r>
      <w:proofErr w:type="gramStart"/>
      <w:r w:rsidRPr="00D46733">
        <w:rPr>
          <w:color w:val="141314"/>
          <w:sz w:val="20"/>
          <w:szCs w:val="20"/>
          <w:lang w:val="en-US"/>
        </w:rPr>
        <w:t>Anal.</w:t>
      </w:r>
      <w:proofErr w:type="gramEnd"/>
      <w:r w:rsidRPr="00D46733">
        <w:rPr>
          <w:color w:val="141314"/>
          <w:sz w:val="20"/>
          <w:szCs w:val="20"/>
          <w:lang w:val="en-US"/>
        </w:rPr>
        <w:t xml:space="preserve"> Chem. 39: 917-920</w:t>
      </w:r>
    </w:p>
    <w:p w:rsidR="00DC1EA0" w:rsidRPr="00D46733" w:rsidRDefault="00DC1EA0" w:rsidP="00D46733">
      <w:pPr>
        <w:autoSpaceDE w:val="0"/>
        <w:autoSpaceDN w:val="0"/>
        <w:adjustRightInd w:val="0"/>
        <w:spacing w:line="480" w:lineRule="auto"/>
        <w:ind w:left="709" w:hanging="709"/>
        <w:jc w:val="both"/>
        <w:rPr>
          <w:color w:val="141314"/>
          <w:sz w:val="20"/>
          <w:szCs w:val="20"/>
          <w:lang w:val="en-US"/>
        </w:rPr>
      </w:pPr>
      <w:r w:rsidRPr="00D46733">
        <w:rPr>
          <w:color w:val="141314"/>
          <w:sz w:val="20"/>
          <w:szCs w:val="20"/>
          <w:lang w:val="en-US"/>
        </w:rPr>
        <w:t>Wu P</w:t>
      </w:r>
      <w:r w:rsidR="00EB599A">
        <w:rPr>
          <w:color w:val="141314"/>
          <w:sz w:val="20"/>
          <w:szCs w:val="20"/>
          <w:lang w:val="en-US"/>
        </w:rPr>
        <w:t xml:space="preserve">., </w:t>
      </w:r>
      <w:proofErr w:type="spellStart"/>
      <w:r w:rsidR="00EB599A">
        <w:rPr>
          <w:color w:val="141314"/>
          <w:sz w:val="20"/>
          <w:szCs w:val="20"/>
          <w:lang w:val="en-US"/>
        </w:rPr>
        <w:t>Hu</w:t>
      </w:r>
      <w:proofErr w:type="spellEnd"/>
      <w:r w:rsidR="00EB599A">
        <w:rPr>
          <w:color w:val="141314"/>
          <w:sz w:val="20"/>
          <w:szCs w:val="20"/>
          <w:lang w:val="en-US"/>
        </w:rPr>
        <w:t xml:space="preserve"> B., </w:t>
      </w:r>
      <w:r w:rsidRPr="00D46733">
        <w:rPr>
          <w:color w:val="141314"/>
          <w:sz w:val="20"/>
          <w:szCs w:val="20"/>
          <w:lang w:val="en-US"/>
        </w:rPr>
        <w:t>Liao C</w:t>
      </w:r>
      <w:r w:rsidR="00EB599A">
        <w:rPr>
          <w:color w:val="141314"/>
          <w:sz w:val="20"/>
          <w:szCs w:val="20"/>
          <w:lang w:val="en-US"/>
        </w:rPr>
        <w:t>.</w:t>
      </w:r>
      <w:r w:rsidRPr="00D46733">
        <w:rPr>
          <w:color w:val="141314"/>
          <w:sz w:val="20"/>
          <w:szCs w:val="20"/>
          <w:lang w:val="en-US"/>
        </w:rPr>
        <w:t>Y</w:t>
      </w:r>
      <w:r w:rsidR="00EB599A">
        <w:rPr>
          <w:color w:val="141314"/>
          <w:sz w:val="20"/>
          <w:szCs w:val="20"/>
          <w:lang w:val="en-US"/>
        </w:rPr>
        <w:t>.</w:t>
      </w:r>
      <w:r w:rsidRPr="00D46733">
        <w:rPr>
          <w:color w:val="141314"/>
          <w:sz w:val="20"/>
          <w:szCs w:val="20"/>
          <w:lang w:val="en-US"/>
        </w:rPr>
        <w:t>, Zhu J</w:t>
      </w:r>
      <w:r w:rsidR="00EB599A">
        <w:rPr>
          <w:color w:val="141314"/>
          <w:sz w:val="20"/>
          <w:szCs w:val="20"/>
          <w:lang w:val="en-US"/>
        </w:rPr>
        <w:t>.</w:t>
      </w:r>
      <w:r w:rsidRPr="00D46733">
        <w:rPr>
          <w:color w:val="141314"/>
          <w:sz w:val="20"/>
          <w:szCs w:val="20"/>
          <w:lang w:val="en-US"/>
        </w:rPr>
        <w:t>M</w:t>
      </w:r>
      <w:r w:rsidR="00EB599A">
        <w:rPr>
          <w:color w:val="141314"/>
          <w:sz w:val="20"/>
          <w:szCs w:val="20"/>
          <w:lang w:val="en-US"/>
        </w:rPr>
        <w:t>.</w:t>
      </w:r>
      <w:r w:rsidRPr="00D46733">
        <w:rPr>
          <w:color w:val="141314"/>
          <w:sz w:val="20"/>
          <w:szCs w:val="20"/>
          <w:lang w:val="en-US"/>
        </w:rPr>
        <w:t>, Wu Y</w:t>
      </w:r>
      <w:r w:rsidR="00EB599A">
        <w:rPr>
          <w:color w:val="141314"/>
          <w:sz w:val="20"/>
          <w:szCs w:val="20"/>
          <w:lang w:val="en-US"/>
        </w:rPr>
        <w:t>.</w:t>
      </w:r>
      <w:r w:rsidRPr="00D46733">
        <w:rPr>
          <w:color w:val="141314"/>
          <w:sz w:val="20"/>
          <w:szCs w:val="20"/>
          <w:lang w:val="en-US"/>
        </w:rPr>
        <w:t>R</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Senadhira</w:t>
      </w:r>
      <w:proofErr w:type="spellEnd"/>
      <w:r w:rsidRPr="00D46733">
        <w:rPr>
          <w:color w:val="141314"/>
          <w:sz w:val="20"/>
          <w:szCs w:val="20"/>
          <w:lang w:val="en-US"/>
        </w:rPr>
        <w:t xml:space="preserve"> D</w:t>
      </w:r>
      <w:r w:rsidR="00EB599A">
        <w:rPr>
          <w:color w:val="141314"/>
          <w:sz w:val="20"/>
          <w:szCs w:val="20"/>
          <w:lang w:val="en-US"/>
        </w:rPr>
        <w:t>.</w:t>
      </w:r>
      <w:r w:rsidRPr="00D46733">
        <w:rPr>
          <w:color w:val="141314"/>
          <w:sz w:val="20"/>
          <w:szCs w:val="20"/>
          <w:lang w:val="en-US"/>
        </w:rPr>
        <w:t>, Paterson A</w:t>
      </w:r>
      <w:r w:rsidR="00EB599A">
        <w:rPr>
          <w:color w:val="141314"/>
          <w:sz w:val="20"/>
          <w:szCs w:val="20"/>
          <w:lang w:val="en-US"/>
        </w:rPr>
        <w:t>.</w:t>
      </w:r>
      <w:r w:rsidRPr="00D46733">
        <w:rPr>
          <w:color w:val="141314"/>
          <w:sz w:val="20"/>
          <w:szCs w:val="20"/>
          <w:lang w:val="en-US"/>
        </w:rPr>
        <w:t>H</w:t>
      </w:r>
      <w:r w:rsidR="00EB599A">
        <w:rPr>
          <w:color w:val="141314"/>
          <w:sz w:val="20"/>
          <w:szCs w:val="20"/>
          <w:lang w:val="en-US"/>
        </w:rPr>
        <w:t xml:space="preserve">. (1998). </w:t>
      </w:r>
      <w:proofErr w:type="gramStart"/>
      <w:r w:rsidRPr="00D46733">
        <w:rPr>
          <w:color w:val="141314"/>
          <w:sz w:val="20"/>
          <w:szCs w:val="20"/>
          <w:lang w:val="en-US"/>
        </w:rPr>
        <w:t>Characterization of tissue tolerance to iron by molecular markers in different lines of rice.</w:t>
      </w:r>
      <w:proofErr w:type="gramEnd"/>
      <w:r w:rsidRPr="00D46733">
        <w:rPr>
          <w:color w:val="141314"/>
          <w:sz w:val="20"/>
          <w:szCs w:val="20"/>
          <w:lang w:val="en-US"/>
        </w:rPr>
        <w:t xml:space="preserve"> </w:t>
      </w:r>
      <w:proofErr w:type="gramStart"/>
      <w:r w:rsidRPr="00D46733">
        <w:rPr>
          <w:color w:val="141314"/>
          <w:sz w:val="20"/>
          <w:szCs w:val="20"/>
          <w:lang w:val="en-US"/>
        </w:rPr>
        <w:t>Plant Soil.</w:t>
      </w:r>
      <w:proofErr w:type="gramEnd"/>
      <w:r w:rsidRPr="00D46733">
        <w:rPr>
          <w:color w:val="141314"/>
          <w:sz w:val="20"/>
          <w:szCs w:val="20"/>
          <w:lang w:val="en-US"/>
        </w:rPr>
        <w:t xml:space="preserve"> 203: 217-226</w:t>
      </w:r>
    </w:p>
    <w:p w:rsidR="005A3EF0" w:rsidRPr="005333BF" w:rsidRDefault="004859FB" w:rsidP="005333BF">
      <w:pPr>
        <w:autoSpaceDE w:val="0"/>
        <w:autoSpaceDN w:val="0"/>
        <w:adjustRightInd w:val="0"/>
        <w:spacing w:line="480" w:lineRule="auto"/>
        <w:ind w:left="709" w:hanging="709"/>
        <w:jc w:val="both"/>
        <w:rPr>
          <w:color w:val="141314"/>
          <w:sz w:val="20"/>
          <w:szCs w:val="20"/>
          <w:lang w:val="en-US"/>
        </w:rPr>
        <w:sectPr w:rsidR="005A3EF0" w:rsidRPr="005333BF" w:rsidSect="00D46733">
          <w:footerReference w:type="default" r:id="rId9"/>
          <w:pgSz w:w="11906" w:h="16838"/>
          <w:pgMar w:top="1417" w:right="1134" w:bottom="1134" w:left="1134" w:header="708" w:footer="708" w:gutter="0"/>
          <w:lnNumType w:countBy="1" w:restart="continuous"/>
          <w:cols w:space="708"/>
          <w:docGrid w:linePitch="360"/>
        </w:sectPr>
      </w:pPr>
      <w:r w:rsidRPr="00D46733">
        <w:rPr>
          <w:color w:val="141314"/>
          <w:sz w:val="20"/>
          <w:szCs w:val="20"/>
          <w:lang w:val="en-US"/>
        </w:rPr>
        <w:t>Yan N</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Hu</w:t>
      </w:r>
      <w:proofErr w:type="spellEnd"/>
      <w:r w:rsidRPr="00D46733">
        <w:rPr>
          <w:color w:val="141314"/>
          <w:sz w:val="20"/>
          <w:szCs w:val="20"/>
          <w:lang w:val="en-US"/>
        </w:rPr>
        <w:t xml:space="preserve"> H</w:t>
      </w:r>
      <w:r w:rsidR="00EB599A">
        <w:rPr>
          <w:color w:val="141314"/>
          <w:sz w:val="20"/>
          <w:szCs w:val="20"/>
          <w:lang w:val="en-US"/>
        </w:rPr>
        <w:t>.</w:t>
      </w:r>
      <w:r w:rsidRPr="00D46733">
        <w:rPr>
          <w:color w:val="141314"/>
          <w:sz w:val="20"/>
          <w:szCs w:val="20"/>
          <w:lang w:val="en-US"/>
        </w:rPr>
        <w:t>, Huang J</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Xu</w:t>
      </w:r>
      <w:proofErr w:type="spellEnd"/>
      <w:r w:rsidRPr="00D46733">
        <w:rPr>
          <w:color w:val="141314"/>
          <w:sz w:val="20"/>
          <w:szCs w:val="20"/>
          <w:lang w:val="en-US"/>
        </w:rPr>
        <w:t xml:space="preserve"> K</w:t>
      </w:r>
      <w:r w:rsidR="00EB599A">
        <w:rPr>
          <w:color w:val="141314"/>
          <w:sz w:val="20"/>
          <w:szCs w:val="20"/>
          <w:lang w:val="en-US"/>
        </w:rPr>
        <w:t>.</w:t>
      </w:r>
      <w:r w:rsidRPr="00D46733">
        <w:rPr>
          <w:color w:val="141314"/>
          <w:sz w:val="20"/>
          <w:szCs w:val="20"/>
          <w:lang w:val="en-US"/>
        </w:rPr>
        <w:t>, Wang H</w:t>
      </w:r>
      <w:r w:rsidR="00EB599A">
        <w:rPr>
          <w:color w:val="141314"/>
          <w:sz w:val="20"/>
          <w:szCs w:val="20"/>
          <w:lang w:val="en-US"/>
        </w:rPr>
        <w:t>.</w:t>
      </w:r>
      <w:r w:rsidRPr="00D46733">
        <w:rPr>
          <w:color w:val="141314"/>
          <w:sz w:val="20"/>
          <w:szCs w:val="20"/>
          <w:lang w:val="en-US"/>
        </w:rPr>
        <w:t>, Zhou Z</w:t>
      </w:r>
      <w:r w:rsidR="00EB599A">
        <w:rPr>
          <w:color w:val="141314"/>
          <w:sz w:val="20"/>
          <w:szCs w:val="20"/>
          <w:lang w:val="en-US"/>
        </w:rPr>
        <w:t>.</w:t>
      </w:r>
      <w:r w:rsidRPr="00D46733">
        <w:rPr>
          <w:color w:val="141314"/>
          <w:sz w:val="20"/>
          <w:szCs w:val="20"/>
          <w:lang w:val="en-US"/>
        </w:rPr>
        <w:t xml:space="preserve"> (2006)</w:t>
      </w:r>
      <w:r w:rsidR="00EB599A">
        <w:rPr>
          <w:color w:val="141314"/>
          <w:sz w:val="20"/>
          <w:szCs w:val="20"/>
          <w:lang w:val="en-US"/>
        </w:rPr>
        <w:t>.</w:t>
      </w:r>
      <w:r w:rsidRPr="00D46733">
        <w:rPr>
          <w:color w:val="141314"/>
          <w:sz w:val="20"/>
          <w:szCs w:val="20"/>
          <w:lang w:val="en-US"/>
        </w:rPr>
        <w:t xml:space="preserve"> </w:t>
      </w:r>
      <w:proofErr w:type="spellStart"/>
      <w:r w:rsidRPr="00D46733">
        <w:rPr>
          <w:color w:val="141314"/>
          <w:sz w:val="20"/>
          <w:szCs w:val="20"/>
          <w:lang w:val="en-US"/>
        </w:rPr>
        <w:t>Micropropagation</w:t>
      </w:r>
      <w:proofErr w:type="spellEnd"/>
      <w:r w:rsidRPr="00D46733">
        <w:rPr>
          <w:color w:val="141314"/>
          <w:sz w:val="20"/>
          <w:szCs w:val="20"/>
          <w:lang w:val="en-US"/>
        </w:rPr>
        <w:t xml:space="preserve"> of </w:t>
      </w:r>
      <w:r w:rsidRPr="00D46733">
        <w:rPr>
          <w:i/>
          <w:color w:val="141314"/>
          <w:sz w:val="20"/>
          <w:szCs w:val="20"/>
          <w:lang w:val="en-US"/>
        </w:rPr>
        <w:t xml:space="preserve">Cypripedium </w:t>
      </w:r>
      <w:proofErr w:type="spellStart"/>
      <w:r w:rsidRPr="00D46733">
        <w:rPr>
          <w:i/>
          <w:color w:val="141314"/>
          <w:sz w:val="20"/>
          <w:szCs w:val="20"/>
          <w:lang w:val="en-US"/>
        </w:rPr>
        <w:t>flavum</w:t>
      </w:r>
      <w:proofErr w:type="spellEnd"/>
      <w:r w:rsidRPr="00D46733">
        <w:rPr>
          <w:color w:val="141314"/>
          <w:sz w:val="20"/>
          <w:szCs w:val="20"/>
          <w:lang w:val="en-US"/>
        </w:rPr>
        <w:t xml:space="preserve"> through multiple shoots of seedlings derived from mature seeds. Plant Cell, Tissue Org. Cult. 84: 113-117</w:t>
      </w:r>
    </w:p>
    <w:p w:rsidR="00BB1B9B" w:rsidRPr="00F40987" w:rsidRDefault="00842573" w:rsidP="00F40987">
      <w:pPr>
        <w:ind w:right="-1"/>
        <w:jc w:val="both"/>
        <w:rPr>
          <w:rFonts w:ascii="AdvTT3713a231" w:hAnsi="AdvTT3713a231" w:cs="AdvTT3713a231"/>
          <w:color w:val="141314"/>
          <w:sz w:val="20"/>
          <w:szCs w:val="20"/>
          <w:lang w:val="en-US"/>
        </w:rPr>
      </w:pPr>
      <w:proofErr w:type="gramStart"/>
      <w:r w:rsidRPr="00F40987">
        <w:rPr>
          <w:sz w:val="20"/>
          <w:szCs w:val="20"/>
          <w:lang w:val="en-US"/>
        </w:rPr>
        <w:lastRenderedPageBreak/>
        <w:t>Figure 1.</w:t>
      </w:r>
      <w:proofErr w:type="gramEnd"/>
      <w:r w:rsidRPr="00F40987">
        <w:rPr>
          <w:sz w:val="20"/>
          <w:szCs w:val="20"/>
          <w:lang w:val="en-US"/>
        </w:rPr>
        <w:t xml:space="preserve"> Combined effects of activated charcoal (AC) and days of culture on </w:t>
      </w:r>
      <w:r w:rsidR="00DC17D6" w:rsidRPr="00F40987">
        <w:rPr>
          <w:sz w:val="20"/>
          <w:szCs w:val="20"/>
          <w:lang w:val="en-US"/>
        </w:rPr>
        <w:t>growth index</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DC17D6" w:rsidRPr="00F40987" w:rsidRDefault="00DC17D6" w:rsidP="00F40987">
      <w:pPr>
        <w:autoSpaceDE w:val="0"/>
        <w:autoSpaceDN w:val="0"/>
        <w:adjustRightInd w:val="0"/>
        <w:ind w:right="-1"/>
        <w:jc w:val="both"/>
        <w:rPr>
          <w:rFonts w:ascii="AdvTT3713a231" w:hAnsi="AdvTT3713a231" w:cs="AdvTT3713a231"/>
          <w:color w:val="141314"/>
          <w:sz w:val="20"/>
          <w:szCs w:val="20"/>
          <w:lang w:val="en-US"/>
        </w:rPr>
      </w:pPr>
      <w:proofErr w:type="gramStart"/>
      <w:r w:rsidRPr="00F40987">
        <w:rPr>
          <w:sz w:val="20"/>
          <w:szCs w:val="20"/>
          <w:lang w:val="en-US"/>
        </w:rPr>
        <w:t>Figure 2.</w:t>
      </w:r>
      <w:proofErr w:type="gramEnd"/>
      <w:r w:rsidRPr="00F40987">
        <w:rPr>
          <w:sz w:val="20"/>
          <w:szCs w:val="20"/>
          <w:lang w:val="en-US"/>
        </w:rPr>
        <w:t xml:space="preserve"> Combined effects of activated charcoal (AC) and days of culture on root to shoot ratio</w:t>
      </w:r>
    </w:p>
    <w:p w:rsidR="00BB1B9B" w:rsidRPr="00F40987" w:rsidRDefault="00BB1B9B" w:rsidP="00F92CE4">
      <w:pPr>
        <w:autoSpaceDE w:val="0"/>
        <w:autoSpaceDN w:val="0"/>
        <w:adjustRightInd w:val="0"/>
        <w:jc w:val="both"/>
        <w:rPr>
          <w:rFonts w:ascii="AdvTT3713a231" w:hAnsi="AdvTT3713a231" w:cs="AdvTT3713a231"/>
          <w:color w:val="141314"/>
          <w:sz w:val="20"/>
          <w:szCs w:val="20"/>
          <w:lang w:val="en-US"/>
        </w:rPr>
      </w:pPr>
    </w:p>
    <w:p w:rsidR="00957FAD" w:rsidRPr="00F40987" w:rsidRDefault="00957FAD" w:rsidP="00F40987">
      <w:pPr>
        <w:autoSpaceDE w:val="0"/>
        <w:autoSpaceDN w:val="0"/>
        <w:adjustRightInd w:val="0"/>
        <w:ind w:right="-1"/>
        <w:jc w:val="both"/>
        <w:rPr>
          <w:rFonts w:ascii="AdvTT3713a231" w:hAnsi="AdvTT3713a231" w:cs="AdvTT3713a231"/>
          <w:color w:val="141314"/>
          <w:sz w:val="20"/>
          <w:szCs w:val="20"/>
          <w:lang w:val="en-US"/>
        </w:rPr>
      </w:pPr>
      <w:proofErr w:type="gramStart"/>
      <w:r w:rsidRPr="00F40987">
        <w:rPr>
          <w:rFonts w:ascii="AdvTT3713a231" w:hAnsi="AdvTT3713a231" w:cs="AdvTT3713a231"/>
          <w:color w:val="141314"/>
          <w:sz w:val="20"/>
          <w:szCs w:val="20"/>
          <w:lang w:val="en-US"/>
        </w:rPr>
        <w:t>Figure 3.</w:t>
      </w:r>
      <w:proofErr w:type="gramEnd"/>
      <w:r w:rsidRPr="00F40987">
        <w:rPr>
          <w:rFonts w:ascii="AdvTT3713a231" w:hAnsi="AdvTT3713a231" w:cs="AdvTT3713a231"/>
          <w:color w:val="141314"/>
          <w:sz w:val="20"/>
          <w:szCs w:val="20"/>
          <w:lang w:val="en-US"/>
        </w:rPr>
        <w:t xml:space="preserve"> </w:t>
      </w:r>
      <w:r w:rsidRPr="00F40987">
        <w:rPr>
          <w:sz w:val="20"/>
          <w:szCs w:val="20"/>
          <w:lang w:val="en-US"/>
        </w:rPr>
        <w:t xml:space="preserve">Combined effects of activated charcoal (AC) and days of culture on Fe concentration in </w:t>
      </w:r>
      <w:r w:rsidRPr="00F40987">
        <w:rPr>
          <w:i/>
          <w:sz w:val="20"/>
          <w:szCs w:val="20"/>
          <w:lang w:val="en-US"/>
        </w:rPr>
        <w:t xml:space="preserve">Aloe </w:t>
      </w:r>
      <w:proofErr w:type="spellStart"/>
      <w:r w:rsidRPr="00F40987">
        <w:rPr>
          <w:i/>
          <w:sz w:val="20"/>
          <w:szCs w:val="20"/>
          <w:lang w:val="en-US"/>
        </w:rPr>
        <w:t>barbadensis</w:t>
      </w:r>
      <w:proofErr w:type="spellEnd"/>
      <w:r w:rsidRPr="00F40987">
        <w:rPr>
          <w:sz w:val="20"/>
          <w:szCs w:val="20"/>
          <w:lang w:val="en-US"/>
        </w:rPr>
        <w:t xml:space="preserve"> shoots</w:t>
      </w:r>
    </w:p>
    <w:p w:rsidR="00957FAD" w:rsidRPr="00F40987" w:rsidRDefault="00957FAD" w:rsidP="00F92CE4">
      <w:pPr>
        <w:autoSpaceDE w:val="0"/>
        <w:autoSpaceDN w:val="0"/>
        <w:adjustRightInd w:val="0"/>
        <w:jc w:val="both"/>
        <w:rPr>
          <w:rFonts w:ascii="AdvTT3713a231" w:hAnsi="AdvTT3713a231" w:cs="AdvTT3713a231"/>
          <w:color w:val="141314"/>
          <w:sz w:val="20"/>
          <w:szCs w:val="20"/>
          <w:lang w:val="en-US"/>
        </w:rPr>
      </w:pPr>
    </w:p>
    <w:p w:rsidR="00037ADF" w:rsidRPr="00F40987" w:rsidRDefault="008C2D09" w:rsidP="00F40987">
      <w:pPr>
        <w:jc w:val="both"/>
        <w:rPr>
          <w:sz w:val="20"/>
          <w:szCs w:val="20"/>
          <w:lang w:val="en-US"/>
        </w:rPr>
      </w:pPr>
      <w:proofErr w:type="gramStart"/>
      <w:r w:rsidRPr="00F40987">
        <w:rPr>
          <w:sz w:val="20"/>
          <w:szCs w:val="20"/>
          <w:lang w:val="en-US"/>
        </w:rPr>
        <w:t>Figure 4</w:t>
      </w:r>
      <w:r w:rsidR="003825CD" w:rsidRPr="00F40987">
        <w:rPr>
          <w:sz w:val="20"/>
          <w:szCs w:val="20"/>
          <w:lang w:val="en-US"/>
        </w:rPr>
        <w:t>.</w:t>
      </w:r>
      <w:proofErr w:type="gramEnd"/>
      <w:r w:rsidR="003825CD" w:rsidRPr="00F40987">
        <w:rPr>
          <w:sz w:val="20"/>
          <w:szCs w:val="20"/>
          <w:lang w:val="en-US"/>
        </w:rPr>
        <w:t xml:space="preserve"> Correlation analysis between ammonium to nitrate uptake ratio and medium pH after 20 days of culture in presence or absence of activated charcoal (AC) in the elongation and rooting medium of </w:t>
      </w:r>
      <w:r w:rsidR="003825CD" w:rsidRPr="00F40987">
        <w:rPr>
          <w:i/>
          <w:sz w:val="20"/>
          <w:szCs w:val="20"/>
          <w:lang w:val="en-US"/>
        </w:rPr>
        <w:t xml:space="preserve">Aloe </w:t>
      </w:r>
      <w:proofErr w:type="spellStart"/>
      <w:r w:rsidR="003825CD" w:rsidRPr="00F40987">
        <w:rPr>
          <w:i/>
          <w:sz w:val="20"/>
          <w:szCs w:val="20"/>
          <w:lang w:val="en-US"/>
        </w:rPr>
        <w:t>barbadensis</w:t>
      </w:r>
      <w:proofErr w:type="spellEnd"/>
      <w:r w:rsidR="003825CD" w:rsidRPr="00F40987">
        <w:rPr>
          <w:sz w:val="20"/>
          <w:szCs w:val="20"/>
          <w:lang w:val="en-US"/>
        </w:rPr>
        <w:t xml:space="preserve"> shoots</w:t>
      </w:r>
    </w:p>
    <w:sectPr w:rsidR="00037ADF" w:rsidRPr="00F40987" w:rsidSect="00DC17D6">
      <w:pgSz w:w="11906" w:h="16838"/>
      <w:pgMar w:top="1134" w:right="1134" w:bottom="1418"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Anon" w:date="2013-06-14T10:56:00Z" w:initials="SL">
    <w:p w:rsidR="00C94D0E" w:rsidRDefault="00C94D0E">
      <w:pPr>
        <w:pStyle w:val="CommentText"/>
      </w:pPr>
      <w:r>
        <w:rPr>
          <w:rStyle w:val="CommentReference"/>
        </w:rPr>
        <w:annotationRef/>
      </w:r>
      <w:r>
        <w:t>Several means many; you provided two, therefore add more or change sentence structure</w:t>
      </w:r>
    </w:p>
  </w:comment>
  <w:comment w:id="18" w:author="Anon" w:date="2013-06-14T10:56:00Z" w:initials="SL">
    <w:p w:rsidR="00C94D0E" w:rsidRDefault="00C94D0E">
      <w:pPr>
        <w:pStyle w:val="CommentText"/>
      </w:pPr>
      <w:r>
        <w:rPr>
          <w:rStyle w:val="CommentReference"/>
        </w:rPr>
        <w:annotationRef/>
      </w:r>
      <w:r>
        <w:t>It either happened or it did not. Observed is a casual comment</w:t>
      </w:r>
    </w:p>
  </w:comment>
  <w:comment w:id="29" w:author="Anon" w:date="2013-06-14T10:56:00Z" w:initials="SL">
    <w:p w:rsidR="00C94D0E" w:rsidRDefault="00C94D0E">
      <w:pPr>
        <w:pStyle w:val="CommentText"/>
      </w:pPr>
      <w:r>
        <w:rPr>
          <w:rStyle w:val="CommentReference"/>
        </w:rPr>
        <w:annotationRef/>
      </w:r>
      <w:r>
        <w:t>No mention of correlation in your materials and methods section</w:t>
      </w:r>
    </w:p>
  </w:comment>
  <w:comment w:id="32" w:author="Anon" w:date="2013-06-14T10:56:00Z" w:initials="SL">
    <w:p w:rsidR="00C94D0E" w:rsidRDefault="00C94D0E">
      <w:pPr>
        <w:pStyle w:val="CommentText"/>
      </w:pPr>
      <w:r>
        <w:rPr>
          <w:rStyle w:val="CommentReference"/>
        </w:rPr>
        <w:annotationRef/>
      </w:r>
      <w:r>
        <w:t>Which elements</w:t>
      </w:r>
    </w:p>
  </w:comment>
  <w:comment w:id="34" w:author="Anon" w:date="2013-06-14T10:56:00Z" w:initials="SL">
    <w:p w:rsidR="00C94D0E" w:rsidRDefault="00C94D0E">
      <w:pPr>
        <w:pStyle w:val="CommentText"/>
      </w:pPr>
      <w:r>
        <w:rPr>
          <w:rStyle w:val="CommentReference"/>
        </w:rPr>
        <w:annotationRef/>
      </w:r>
      <w:r>
        <w:t>unclear</w:t>
      </w:r>
    </w:p>
  </w:comment>
  <w:comment w:id="40" w:author="Anon" w:date="2013-06-14T10:56:00Z" w:initials="SL">
    <w:p w:rsidR="00C94D0E" w:rsidRDefault="00C94D0E">
      <w:pPr>
        <w:pStyle w:val="CommentText"/>
      </w:pPr>
      <w:r>
        <w:rPr>
          <w:rStyle w:val="CommentReference"/>
        </w:rPr>
        <w:annotationRef/>
      </w:r>
      <w:r>
        <w:rPr>
          <w:rStyle w:val="apple-converted-space"/>
          <w:rFonts w:ascii="Arial" w:hAnsi="Arial" w:cs="Arial"/>
          <w:color w:val="000000"/>
          <w:sz w:val="15"/>
          <w:szCs w:val="15"/>
          <w:shd w:val="clear" w:color="auto" w:fill="FFFFFF"/>
        </w:rPr>
        <w:t>Xanthorrhoeaceae </w:t>
      </w:r>
      <w:r>
        <w:t xml:space="preserve">?? </w:t>
      </w:r>
    </w:p>
  </w:comment>
  <w:comment w:id="43" w:author="Anon" w:date="2013-06-14T10:56:00Z" w:initials="SL">
    <w:p w:rsidR="00C94D0E" w:rsidRDefault="00C94D0E">
      <w:pPr>
        <w:pStyle w:val="CommentText"/>
      </w:pPr>
      <w:r>
        <w:rPr>
          <w:rStyle w:val="CommentReference"/>
        </w:rPr>
        <w:annotationRef/>
      </w:r>
      <w:r>
        <w:t>What about cuttings?</w:t>
      </w:r>
    </w:p>
  </w:comment>
  <w:comment w:id="58" w:author="Anon" w:date="2013-06-14T10:56:00Z" w:initials="SL">
    <w:p w:rsidR="00C94D0E" w:rsidRDefault="00C94D0E">
      <w:pPr>
        <w:pStyle w:val="CommentText"/>
      </w:pPr>
      <w:r>
        <w:rPr>
          <w:rStyle w:val="CommentReference"/>
        </w:rPr>
        <w:annotationRef/>
      </w:r>
      <w:r>
        <w:t>Incomplete, because the different authors used different techniques and materials. Its not realistic to lump them all together in one bland sentence. Elaborate</w:t>
      </w:r>
    </w:p>
  </w:comment>
  <w:comment w:id="95" w:author="Anon" w:date="2013-06-14T10:56:00Z" w:initials="SL">
    <w:p w:rsidR="00C94D0E" w:rsidRDefault="00C94D0E">
      <w:pPr>
        <w:pStyle w:val="CommentText"/>
      </w:pPr>
      <w:r>
        <w:rPr>
          <w:rStyle w:val="CommentReference"/>
        </w:rPr>
        <w:annotationRef/>
      </w:r>
      <w:r>
        <w:t>Same as above, condense</w:t>
      </w:r>
    </w:p>
  </w:comment>
  <w:comment w:id="103" w:author="Anon" w:date="2013-06-14T10:56:00Z" w:initials="SL">
    <w:p w:rsidR="00C94D0E" w:rsidRDefault="00C94D0E">
      <w:pPr>
        <w:pStyle w:val="CommentText"/>
      </w:pPr>
      <w:r>
        <w:rPr>
          <w:rStyle w:val="CommentReference"/>
        </w:rPr>
        <w:annotationRef/>
      </w:r>
      <w:r>
        <w:t>Moot reference</w:t>
      </w:r>
    </w:p>
  </w:comment>
  <w:comment w:id="113" w:author="Anon" w:date="2013-06-14T10:56:00Z" w:initials="SL">
    <w:p w:rsidR="00C94D0E" w:rsidRDefault="00C94D0E">
      <w:pPr>
        <w:pStyle w:val="CommentText"/>
      </w:pPr>
      <w:r>
        <w:rPr>
          <w:rStyle w:val="CommentReference"/>
        </w:rPr>
        <w:annotationRef/>
      </w:r>
      <w:r>
        <w:t>A substrate is quite different from a culture medium. You should use “medium”.</w:t>
      </w:r>
    </w:p>
  </w:comment>
  <w:comment w:id="116" w:author="Anon" w:date="2013-06-14T10:56:00Z" w:initials="SL">
    <w:p w:rsidR="00C94D0E" w:rsidRDefault="00C94D0E">
      <w:pPr>
        <w:pStyle w:val="CommentText"/>
      </w:pPr>
      <w:r>
        <w:rPr>
          <w:rStyle w:val="CommentReference"/>
        </w:rPr>
        <w:annotationRef/>
      </w:r>
      <w:r>
        <w:t>Nutrinets are absorbed, not adsorbed. Phosphorus is adsorbed onto the Cation exchange capacity of a soil. You are not dealing with substrate in this sentence</w:t>
      </w:r>
    </w:p>
  </w:comment>
  <w:comment w:id="147" w:author="Anon" w:date="2013-06-14T10:56:00Z" w:initials="SL">
    <w:p w:rsidR="00C94D0E" w:rsidRDefault="00C94D0E">
      <w:pPr>
        <w:pStyle w:val="CommentText"/>
      </w:pPr>
      <w:r>
        <w:rPr>
          <w:rStyle w:val="CommentReference"/>
        </w:rPr>
        <w:annotationRef/>
      </w:r>
      <w:r>
        <w:t>Be specific. Detail what they found</w:t>
      </w:r>
    </w:p>
  </w:comment>
  <w:comment w:id="179" w:author="Anon" w:date="2013-06-14T10:56:00Z" w:initials="SL">
    <w:p w:rsidR="00C94D0E" w:rsidRDefault="00C94D0E">
      <w:pPr>
        <w:pStyle w:val="CommentText"/>
      </w:pPr>
      <w:r>
        <w:rPr>
          <w:rStyle w:val="CommentReference"/>
        </w:rPr>
        <w:annotationRef/>
      </w:r>
      <w:r>
        <w:t>Explain</w:t>
      </w:r>
    </w:p>
  </w:comment>
  <w:comment w:id="182" w:author="Anon" w:date="2013-06-14T10:56:00Z" w:initials="SL">
    <w:p w:rsidR="00C94D0E" w:rsidRDefault="00C94D0E">
      <w:pPr>
        <w:pStyle w:val="CommentText"/>
      </w:pPr>
      <w:r>
        <w:rPr>
          <w:rStyle w:val="CommentReference"/>
        </w:rPr>
        <w:annotationRef/>
      </w:r>
      <w:r>
        <w:t>elaborate</w:t>
      </w:r>
    </w:p>
  </w:comment>
  <w:comment w:id="191" w:author="Anon" w:date="2013-06-14T10:56:00Z" w:initials="SL">
    <w:p w:rsidR="00C94D0E" w:rsidRDefault="00C94D0E">
      <w:pPr>
        <w:pStyle w:val="CommentText"/>
      </w:pPr>
      <w:r>
        <w:rPr>
          <w:rStyle w:val="CommentReference"/>
        </w:rPr>
        <w:annotationRef/>
      </w:r>
      <w:r>
        <w:t>Surely this is discussion material</w:t>
      </w:r>
    </w:p>
  </w:comment>
  <w:comment w:id="196" w:author="Anon" w:date="2013-06-14T10:56:00Z" w:initials="SL">
    <w:p w:rsidR="00C94D0E" w:rsidRDefault="00C94D0E">
      <w:pPr>
        <w:pStyle w:val="CommentText"/>
      </w:pPr>
      <w:r>
        <w:rPr>
          <w:rStyle w:val="CommentReference"/>
        </w:rPr>
        <w:annotationRef/>
      </w:r>
      <w:r>
        <w:t>What size/type of shoots?</w:t>
      </w:r>
    </w:p>
  </w:comment>
  <w:comment w:id="231" w:author="Anon" w:date="2013-06-14T10:56:00Z" w:initials="SL">
    <w:p w:rsidR="00C94D0E" w:rsidRDefault="00C94D0E">
      <w:pPr>
        <w:pStyle w:val="CommentText"/>
      </w:pPr>
      <w:r>
        <w:rPr>
          <w:rStyle w:val="CommentReference"/>
        </w:rPr>
        <w:annotationRef/>
      </w:r>
      <w:r>
        <w:t>Shoot size</w:t>
      </w:r>
    </w:p>
  </w:comment>
  <w:comment w:id="238" w:author="Anon" w:date="2013-06-14T10:56:00Z" w:initials="SL">
    <w:p w:rsidR="00C94D0E" w:rsidRDefault="00C94D0E">
      <w:pPr>
        <w:pStyle w:val="CommentText"/>
      </w:pPr>
      <w:r>
        <w:rPr>
          <w:rStyle w:val="CommentReference"/>
        </w:rPr>
        <w:annotationRef/>
      </w:r>
      <w:r>
        <w:t>True/False?</w:t>
      </w:r>
    </w:p>
  </w:comment>
  <w:comment w:id="245" w:author="Anon" w:date="2013-06-14T10:56:00Z" w:initials="SL">
    <w:p w:rsidR="00C94D0E" w:rsidRDefault="00C94D0E">
      <w:pPr>
        <w:pStyle w:val="CommentText"/>
      </w:pPr>
      <w:r>
        <w:rPr>
          <w:rStyle w:val="CommentReference"/>
        </w:rPr>
        <w:annotationRef/>
      </w:r>
      <w:r>
        <w:t>Why can you not simply say that four treatments were established as follows and make it clear</w:t>
      </w:r>
    </w:p>
  </w:comment>
  <w:comment w:id="288" w:author="Anon" w:date="2013-06-14T10:56:00Z" w:initials="SL">
    <w:p w:rsidR="00C94D0E" w:rsidRDefault="00C94D0E">
      <w:pPr>
        <w:pStyle w:val="CommentText"/>
      </w:pPr>
      <w:r>
        <w:rPr>
          <w:rStyle w:val="CommentReference"/>
        </w:rPr>
        <w:annotationRef/>
      </w:r>
      <w:r>
        <w:t>Low?</w:t>
      </w:r>
    </w:p>
  </w:comment>
  <w:comment w:id="292" w:author="Anon" w:date="2013-06-14T10:56:00Z" w:initials="SL">
    <w:p w:rsidR="00C94D0E" w:rsidRDefault="00C94D0E">
      <w:pPr>
        <w:pStyle w:val="CommentText"/>
      </w:pPr>
      <w:r>
        <w:rPr>
          <w:rStyle w:val="CommentReference"/>
        </w:rPr>
        <w:annotationRef/>
      </w:r>
      <w:r>
        <w:t>Would it not have been better to have had seven reps with 6 plants per vessel?</w:t>
      </w:r>
    </w:p>
  </w:comment>
  <w:comment w:id="299" w:author="Anon" w:date="2013-06-14T10:56:00Z" w:initials="SL">
    <w:p w:rsidR="00C94D0E" w:rsidRDefault="00C94D0E">
      <w:pPr>
        <w:pStyle w:val="CommentText"/>
      </w:pPr>
      <w:r>
        <w:rPr>
          <w:rStyle w:val="CommentReference"/>
        </w:rPr>
        <w:annotationRef/>
      </w:r>
      <w:r>
        <w:t>This is not written chronologically. You need to re write it precisely</w:t>
      </w:r>
    </w:p>
  </w:comment>
  <w:comment w:id="303" w:author="Anon" w:date="2013-06-14T10:56:00Z" w:initials="SL">
    <w:p w:rsidR="00C94D0E" w:rsidRDefault="00C94D0E">
      <w:pPr>
        <w:pStyle w:val="CommentText"/>
      </w:pPr>
      <w:r>
        <w:rPr>
          <w:rStyle w:val="CommentReference"/>
        </w:rPr>
        <w:annotationRef/>
      </w:r>
      <w:r>
        <w:t>Surely the medium had cooled to the point of solidification, otherwise the probes would have broken with the intense heat</w:t>
      </w:r>
    </w:p>
  </w:comment>
  <w:comment w:id="312" w:author="Anon" w:date="2013-06-14T10:56:00Z" w:initials="SL">
    <w:p w:rsidR="00C94D0E" w:rsidRDefault="00C94D0E">
      <w:pPr>
        <w:pStyle w:val="CommentText"/>
      </w:pPr>
      <w:r>
        <w:rPr>
          <w:rStyle w:val="CommentReference"/>
        </w:rPr>
        <w:annotationRef/>
      </w:r>
      <w:r>
        <w:t>Did you dry the shoots individually or in groups of replicates, viz. 9 shoots?</w:t>
      </w:r>
    </w:p>
  </w:comment>
  <w:comment w:id="340" w:author="Anon" w:date="2013-06-14T10:56:00Z" w:initials="SL">
    <w:p w:rsidR="00C94D0E" w:rsidRDefault="00C94D0E">
      <w:pPr>
        <w:pStyle w:val="CommentText"/>
      </w:pPr>
      <w:r>
        <w:rPr>
          <w:rStyle w:val="CommentReference"/>
        </w:rPr>
        <w:annotationRef/>
      </w:r>
      <w:r>
        <w:t>Where is your initial growth data for shoot length, #leaves, FW, #roots etc?</w:t>
      </w:r>
    </w:p>
    <w:p w:rsidR="00C94D0E" w:rsidRDefault="00C94D0E">
      <w:pPr>
        <w:pStyle w:val="CommentText"/>
      </w:pPr>
    </w:p>
  </w:comment>
  <w:comment w:id="343" w:author="Anon" w:date="2013-06-14T10:56:00Z" w:initials="SL">
    <w:p w:rsidR="00C94D0E" w:rsidRDefault="00C94D0E">
      <w:pPr>
        <w:pStyle w:val="CommentText"/>
      </w:pPr>
      <w:r>
        <w:rPr>
          <w:rStyle w:val="CommentReference"/>
        </w:rPr>
        <w:annotationRef/>
      </w:r>
      <w:r>
        <w:t>Was the medium the same for elongation and rooting</w:t>
      </w:r>
    </w:p>
  </w:comment>
  <w:comment w:id="353" w:author="Anon" w:date="2013-06-14T10:56:00Z" w:initials="SL">
    <w:p w:rsidR="00C94D0E" w:rsidRDefault="00C94D0E">
      <w:pPr>
        <w:pStyle w:val="CommentText"/>
      </w:pPr>
      <w:r>
        <w:rPr>
          <w:rStyle w:val="CommentReference"/>
        </w:rPr>
        <w:annotationRef/>
      </w:r>
      <w:r>
        <w:t>How did you select these? If you dried all the shoots (as implied above) where did these 25 come from?</w:t>
      </w:r>
    </w:p>
  </w:comment>
  <w:comment w:id="354" w:author="Anon" w:date="2013-06-14T10:56:00Z" w:initials="SL">
    <w:p w:rsidR="00C94D0E" w:rsidRDefault="00C94D0E">
      <w:pPr>
        <w:pStyle w:val="CommentText"/>
      </w:pPr>
      <w:r>
        <w:rPr>
          <w:rStyle w:val="CommentReference"/>
        </w:rPr>
        <w:annotationRef/>
      </w:r>
      <w:r>
        <w:t>How long? 24/48 hours. What size were the plants then, cos your results show extremely small dry weights!</w:t>
      </w:r>
    </w:p>
  </w:comment>
  <w:comment w:id="356" w:author="Anon" w:date="2013-06-14T10:56:00Z" w:initials="SL">
    <w:p w:rsidR="00C94D0E" w:rsidRDefault="00C94D0E">
      <w:pPr>
        <w:pStyle w:val="CommentText"/>
      </w:pPr>
      <w:r>
        <w:rPr>
          <w:rStyle w:val="CommentReference"/>
        </w:rPr>
        <w:annotationRef/>
      </w:r>
      <w:r>
        <w:t>For your control (zero charcoal) your FW is 0.45g. How did you get 0.5g Dwt to carry out your analysis; similarly at 20 days culture, your FW id 0.75g explain. Furthermore, given the normal relationship between FW and DW, I do not see where you got 0.5g dried tissue for each treatment</w:t>
      </w:r>
    </w:p>
  </w:comment>
  <w:comment w:id="357" w:author="Anon" w:date="2013-06-14T10:56:00Z" w:initials="SL">
    <w:p w:rsidR="00C94D0E" w:rsidRDefault="00C94D0E">
      <w:pPr>
        <w:pStyle w:val="CommentText"/>
      </w:pPr>
      <w:r>
        <w:rPr>
          <w:rStyle w:val="CommentReference"/>
        </w:rPr>
        <w:annotationRef/>
      </w:r>
      <w:r>
        <w:t>Did you carry out all the analysis five times?</w:t>
      </w:r>
    </w:p>
  </w:comment>
  <w:comment w:id="361" w:author="Anon" w:date="2013-06-14T12:28:00Z" w:initials="SL">
    <w:p w:rsidR="00C85E6E" w:rsidRDefault="00C85E6E">
      <w:pPr>
        <w:pStyle w:val="CommentText"/>
      </w:pPr>
      <w:r>
        <w:rPr>
          <w:rStyle w:val="CommentReference"/>
        </w:rPr>
        <w:annotationRef/>
      </w:r>
      <w:r>
        <w:t>No reference in Bibliography</w:t>
      </w:r>
    </w:p>
  </w:comment>
  <w:comment w:id="369" w:author="Anon" w:date="2013-06-14T11:35:00Z" w:initials="SL">
    <w:p w:rsidR="00C94D0E" w:rsidRDefault="00C94D0E">
      <w:pPr>
        <w:pStyle w:val="CommentText"/>
      </w:pPr>
      <w:r>
        <w:rPr>
          <w:rStyle w:val="CommentReference"/>
        </w:rPr>
        <w:annotationRef/>
      </w:r>
      <w:r>
        <w:t>You are now speculating between columns . Are you saying that AC in the medium yielded the same growth index as 40 days in the medium without AC? Then what about 0AC at 20 days and AC at 40 days ? They have the same lettering. You should not be using the same statistical lettering for both 20 aand 40 days culture when you ar not comparing between columns</w:t>
      </w:r>
    </w:p>
  </w:comment>
  <w:comment w:id="370" w:author="Anon" w:date="2013-06-14T11:01:00Z" w:initials="SL">
    <w:p w:rsidR="00C94D0E" w:rsidRDefault="00C94D0E">
      <w:pPr>
        <w:pStyle w:val="CommentText"/>
      </w:pPr>
      <w:r>
        <w:rPr>
          <w:rStyle w:val="CommentReference"/>
        </w:rPr>
        <w:annotationRef/>
      </w:r>
      <w:r>
        <w:t>You did not specify in the M&amp;M that you measured this factor; it specifies daily shoot growth was calculated</w:t>
      </w:r>
    </w:p>
  </w:comment>
  <w:comment w:id="371" w:author="Anon" w:date="2013-06-14T11:39:00Z" w:initials="SL">
    <w:p w:rsidR="00C94D0E" w:rsidRDefault="00C94D0E">
      <w:pPr>
        <w:pStyle w:val="CommentText"/>
      </w:pPr>
      <w:r>
        <w:rPr>
          <w:rStyle w:val="CommentReference"/>
        </w:rPr>
        <w:annotationRef/>
      </w:r>
      <w:r>
        <w:t xml:space="preserve">This is the first time you referred to “the control”. What value in the table refers tothe control? </w:t>
      </w:r>
    </w:p>
  </w:comment>
  <w:comment w:id="374" w:author="Anon" w:date="2013-06-14T12:03:00Z" w:initials="SL">
    <w:p w:rsidR="00FA57F8" w:rsidRDefault="00FA57F8">
      <w:pPr>
        <w:pStyle w:val="CommentText"/>
      </w:pPr>
      <w:r>
        <w:rPr>
          <w:rStyle w:val="CommentReference"/>
        </w:rPr>
        <w:annotationRef/>
      </w:r>
      <w:r>
        <w:t>Where are these values in table 3?</w:t>
      </w:r>
    </w:p>
  </w:comment>
  <w:comment w:id="376" w:author="Anon" w:date="2013-06-14T12:26:00Z" w:initials="SL">
    <w:p w:rsidR="00C85E6E" w:rsidRDefault="00C85E6E">
      <w:pPr>
        <w:pStyle w:val="CommentText"/>
      </w:pPr>
      <w:r>
        <w:rPr>
          <w:rStyle w:val="CommentReference"/>
        </w:rPr>
        <w:annotationRef/>
      </w:r>
      <w:r>
        <w:t>Not referred to in Results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DF3" w:rsidRDefault="004A7DF3" w:rsidP="005333BF">
      <w:r>
        <w:separator/>
      </w:r>
    </w:p>
  </w:endnote>
  <w:endnote w:type="continuationSeparator" w:id="0">
    <w:p w:rsidR="004A7DF3" w:rsidRDefault="004A7DF3" w:rsidP="0053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ulliverRM">
    <w:altName w:val="MS Mincho"/>
    <w:panose1 w:val="00000000000000000000"/>
    <w:charset w:val="80"/>
    <w:family w:val="auto"/>
    <w:notTrueType/>
    <w:pitch w:val="default"/>
    <w:sig w:usb0="00000003" w:usb1="08070000" w:usb2="00000010" w:usb3="00000000" w:csb0="00020001" w:csb1="00000000"/>
  </w:font>
  <w:font w:name="AdvTT3713a23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5094"/>
      <w:docPartObj>
        <w:docPartGallery w:val="Page Numbers (Bottom of Page)"/>
        <w:docPartUnique/>
      </w:docPartObj>
    </w:sdtPr>
    <w:sdtContent>
      <w:p w:rsidR="00C94D0E" w:rsidRDefault="00C94D0E">
        <w:pPr>
          <w:pStyle w:val="Footer"/>
          <w:jc w:val="right"/>
        </w:pPr>
        <w:fldSimple w:instr=" PAGE   \* MERGEFORMAT ">
          <w:r w:rsidR="001567F0">
            <w:rPr>
              <w:noProof/>
            </w:rPr>
            <w:t>5</w:t>
          </w:r>
        </w:fldSimple>
      </w:p>
    </w:sdtContent>
  </w:sdt>
  <w:p w:rsidR="00C94D0E" w:rsidRDefault="00C94D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DF3" w:rsidRDefault="004A7DF3" w:rsidP="005333BF">
      <w:r>
        <w:separator/>
      </w:r>
    </w:p>
  </w:footnote>
  <w:footnote w:type="continuationSeparator" w:id="0">
    <w:p w:rsidR="004A7DF3" w:rsidRDefault="004A7DF3" w:rsidP="005333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trackRevisions/>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rsids>
    <w:rsidRoot w:val="007C0B1D"/>
    <w:rsid w:val="000072A9"/>
    <w:rsid w:val="00007DAB"/>
    <w:rsid w:val="00011D0B"/>
    <w:rsid w:val="0001215E"/>
    <w:rsid w:val="00014BC7"/>
    <w:rsid w:val="00015E23"/>
    <w:rsid w:val="00017D2B"/>
    <w:rsid w:val="00021B6A"/>
    <w:rsid w:val="00024A13"/>
    <w:rsid w:val="000266CC"/>
    <w:rsid w:val="00030CDA"/>
    <w:rsid w:val="00031C6F"/>
    <w:rsid w:val="0003405E"/>
    <w:rsid w:val="00035737"/>
    <w:rsid w:val="0003598E"/>
    <w:rsid w:val="0003760D"/>
    <w:rsid w:val="00037ADF"/>
    <w:rsid w:val="00040C7A"/>
    <w:rsid w:val="00041F53"/>
    <w:rsid w:val="000448B9"/>
    <w:rsid w:val="00044E55"/>
    <w:rsid w:val="00045CE8"/>
    <w:rsid w:val="00047184"/>
    <w:rsid w:val="00047E14"/>
    <w:rsid w:val="00051794"/>
    <w:rsid w:val="000551D5"/>
    <w:rsid w:val="00055355"/>
    <w:rsid w:val="00055BFD"/>
    <w:rsid w:val="00057A27"/>
    <w:rsid w:val="00062C5D"/>
    <w:rsid w:val="00063A39"/>
    <w:rsid w:val="00066AB0"/>
    <w:rsid w:val="0006795F"/>
    <w:rsid w:val="00071845"/>
    <w:rsid w:val="000738DA"/>
    <w:rsid w:val="00075B3A"/>
    <w:rsid w:val="00077638"/>
    <w:rsid w:val="0007782D"/>
    <w:rsid w:val="00081740"/>
    <w:rsid w:val="00083FF9"/>
    <w:rsid w:val="00085157"/>
    <w:rsid w:val="000859C4"/>
    <w:rsid w:val="00085F62"/>
    <w:rsid w:val="00086C79"/>
    <w:rsid w:val="000879E2"/>
    <w:rsid w:val="00097B76"/>
    <w:rsid w:val="000A1373"/>
    <w:rsid w:val="000A2CA5"/>
    <w:rsid w:val="000A3971"/>
    <w:rsid w:val="000A4AC8"/>
    <w:rsid w:val="000A7CAA"/>
    <w:rsid w:val="000B0218"/>
    <w:rsid w:val="000B090A"/>
    <w:rsid w:val="000B0F1F"/>
    <w:rsid w:val="000B3328"/>
    <w:rsid w:val="000B3349"/>
    <w:rsid w:val="000B3938"/>
    <w:rsid w:val="000B68B7"/>
    <w:rsid w:val="000C0541"/>
    <w:rsid w:val="000C242A"/>
    <w:rsid w:val="000C4A65"/>
    <w:rsid w:val="000C5375"/>
    <w:rsid w:val="000C53B3"/>
    <w:rsid w:val="000D0D37"/>
    <w:rsid w:val="000D2EE7"/>
    <w:rsid w:val="000D3F3C"/>
    <w:rsid w:val="000D430F"/>
    <w:rsid w:val="000D4D44"/>
    <w:rsid w:val="000D54E8"/>
    <w:rsid w:val="000D779C"/>
    <w:rsid w:val="000E21C5"/>
    <w:rsid w:val="000E2979"/>
    <w:rsid w:val="000E378A"/>
    <w:rsid w:val="000E38DC"/>
    <w:rsid w:val="000E4E8D"/>
    <w:rsid w:val="000F0333"/>
    <w:rsid w:val="000F05A3"/>
    <w:rsid w:val="00101F18"/>
    <w:rsid w:val="0010575C"/>
    <w:rsid w:val="00106D8A"/>
    <w:rsid w:val="00111903"/>
    <w:rsid w:val="0011512E"/>
    <w:rsid w:val="001164C3"/>
    <w:rsid w:val="0011672D"/>
    <w:rsid w:val="001179CE"/>
    <w:rsid w:val="00121047"/>
    <w:rsid w:val="0012285D"/>
    <w:rsid w:val="001247B9"/>
    <w:rsid w:val="001249D5"/>
    <w:rsid w:val="00126604"/>
    <w:rsid w:val="00127ACA"/>
    <w:rsid w:val="00133930"/>
    <w:rsid w:val="001348AA"/>
    <w:rsid w:val="00141F90"/>
    <w:rsid w:val="00142CE9"/>
    <w:rsid w:val="00143ADA"/>
    <w:rsid w:val="00144EFF"/>
    <w:rsid w:val="001456AD"/>
    <w:rsid w:val="00153744"/>
    <w:rsid w:val="00153847"/>
    <w:rsid w:val="00154831"/>
    <w:rsid w:val="001548AE"/>
    <w:rsid w:val="00154993"/>
    <w:rsid w:val="001567F0"/>
    <w:rsid w:val="00156B67"/>
    <w:rsid w:val="001578B4"/>
    <w:rsid w:val="0016083C"/>
    <w:rsid w:val="00163F34"/>
    <w:rsid w:val="001640A4"/>
    <w:rsid w:val="0016588A"/>
    <w:rsid w:val="001662A5"/>
    <w:rsid w:val="00170DC0"/>
    <w:rsid w:val="00172405"/>
    <w:rsid w:val="00173D6F"/>
    <w:rsid w:val="00175E4B"/>
    <w:rsid w:val="0017630E"/>
    <w:rsid w:val="00177D61"/>
    <w:rsid w:val="001842AC"/>
    <w:rsid w:val="001867F5"/>
    <w:rsid w:val="00187614"/>
    <w:rsid w:val="00190C57"/>
    <w:rsid w:val="00192A9C"/>
    <w:rsid w:val="001942EB"/>
    <w:rsid w:val="00194858"/>
    <w:rsid w:val="00194B9D"/>
    <w:rsid w:val="00194C57"/>
    <w:rsid w:val="00194FE0"/>
    <w:rsid w:val="00196161"/>
    <w:rsid w:val="001A064F"/>
    <w:rsid w:val="001A0C44"/>
    <w:rsid w:val="001A134E"/>
    <w:rsid w:val="001A317D"/>
    <w:rsid w:val="001A620F"/>
    <w:rsid w:val="001B0119"/>
    <w:rsid w:val="001B5521"/>
    <w:rsid w:val="001B5AC7"/>
    <w:rsid w:val="001B6B0A"/>
    <w:rsid w:val="001B6FDD"/>
    <w:rsid w:val="001B70B9"/>
    <w:rsid w:val="001B7199"/>
    <w:rsid w:val="001B73A1"/>
    <w:rsid w:val="001C1BBD"/>
    <w:rsid w:val="001C2F03"/>
    <w:rsid w:val="001C3333"/>
    <w:rsid w:val="001C76F7"/>
    <w:rsid w:val="001D318A"/>
    <w:rsid w:val="001D583C"/>
    <w:rsid w:val="001D6737"/>
    <w:rsid w:val="001D72AD"/>
    <w:rsid w:val="001E03BD"/>
    <w:rsid w:val="001E15AF"/>
    <w:rsid w:val="001E1FB7"/>
    <w:rsid w:val="001E3913"/>
    <w:rsid w:val="001E6DF3"/>
    <w:rsid w:val="001F059F"/>
    <w:rsid w:val="001F2A81"/>
    <w:rsid w:val="001F2D41"/>
    <w:rsid w:val="001F58E1"/>
    <w:rsid w:val="001F6173"/>
    <w:rsid w:val="00201188"/>
    <w:rsid w:val="00203BA9"/>
    <w:rsid w:val="002041FE"/>
    <w:rsid w:val="0020551F"/>
    <w:rsid w:val="002062EF"/>
    <w:rsid w:val="0020638A"/>
    <w:rsid w:val="0020697A"/>
    <w:rsid w:val="00210B9F"/>
    <w:rsid w:val="00211E91"/>
    <w:rsid w:val="00211F34"/>
    <w:rsid w:val="00214C67"/>
    <w:rsid w:val="002170CC"/>
    <w:rsid w:val="00221211"/>
    <w:rsid w:val="00222757"/>
    <w:rsid w:val="00222DD4"/>
    <w:rsid w:val="00224C51"/>
    <w:rsid w:val="002268F3"/>
    <w:rsid w:val="00227C51"/>
    <w:rsid w:val="002329CB"/>
    <w:rsid w:val="00234886"/>
    <w:rsid w:val="00235AC1"/>
    <w:rsid w:val="00236DC7"/>
    <w:rsid w:val="00237220"/>
    <w:rsid w:val="002400DC"/>
    <w:rsid w:val="0024044D"/>
    <w:rsid w:val="002407C8"/>
    <w:rsid w:val="00244826"/>
    <w:rsid w:val="00247FB8"/>
    <w:rsid w:val="00250B58"/>
    <w:rsid w:val="00251659"/>
    <w:rsid w:val="0025201E"/>
    <w:rsid w:val="00254DD2"/>
    <w:rsid w:val="00257368"/>
    <w:rsid w:val="00261491"/>
    <w:rsid w:val="00263FD9"/>
    <w:rsid w:val="00264B48"/>
    <w:rsid w:val="00264D13"/>
    <w:rsid w:val="002663FC"/>
    <w:rsid w:val="00267CEF"/>
    <w:rsid w:val="0027022B"/>
    <w:rsid w:val="00270B7F"/>
    <w:rsid w:val="00272C7A"/>
    <w:rsid w:val="002741E5"/>
    <w:rsid w:val="00274CD8"/>
    <w:rsid w:val="00275246"/>
    <w:rsid w:val="00277ED3"/>
    <w:rsid w:val="0028024E"/>
    <w:rsid w:val="00281E46"/>
    <w:rsid w:val="002824D4"/>
    <w:rsid w:val="00282EFA"/>
    <w:rsid w:val="00285260"/>
    <w:rsid w:val="002906EF"/>
    <w:rsid w:val="002907C5"/>
    <w:rsid w:val="0029178A"/>
    <w:rsid w:val="0029246B"/>
    <w:rsid w:val="00292F33"/>
    <w:rsid w:val="002933C4"/>
    <w:rsid w:val="002971F0"/>
    <w:rsid w:val="00297A93"/>
    <w:rsid w:val="002A2D0F"/>
    <w:rsid w:val="002A331B"/>
    <w:rsid w:val="002A4B4E"/>
    <w:rsid w:val="002A75CB"/>
    <w:rsid w:val="002B4A00"/>
    <w:rsid w:val="002B5758"/>
    <w:rsid w:val="002C04FC"/>
    <w:rsid w:val="002C33B8"/>
    <w:rsid w:val="002C3505"/>
    <w:rsid w:val="002C502C"/>
    <w:rsid w:val="002C519E"/>
    <w:rsid w:val="002C6238"/>
    <w:rsid w:val="002C62E0"/>
    <w:rsid w:val="002C6AF1"/>
    <w:rsid w:val="002C7333"/>
    <w:rsid w:val="002D35AB"/>
    <w:rsid w:val="002D7D65"/>
    <w:rsid w:val="002E0C88"/>
    <w:rsid w:val="002E2B22"/>
    <w:rsid w:val="002E31A8"/>
    <w:rsid w:val="002E38E9"/>
    <w:rsid w:val="002E740E"/>
    <w:rsid w:val="002F0DFA"/>
    <w:rsid w:val="002F1C93"/>
    <w:rsid w:val="002F3607"/>
    <w:rsid w:val="002F50FF"/>
    <w:rsid w:val="002F512A"/>
    <w:rsid w:val="002F62C1"/>
    <w:rsid w:val="002F6E28"/>
    <w:rsid w:val="0030383A"/>
    <w:rsid w:val="003045EB"/>
    <w:rsid w:val="00304CCA"/>
    <w:rsid w:val="0030639D"/>
    <w:rsid w:val="003102FF"/>
    <w:rsid w:val="00312338"/>
    <w:rsid w:val="00312FEC"/>
    <w:rsid w:val="0031494F"/>
    <w:rsid w:val="003152D6"/>
    <w:rsid w:val="00316A34"/>
    <w:rsid w:val="00321E4E"/>
    <w:rsid w:val="00323808"/>
    <w:rsid w:val="0032437F"/>
    <w:rsid w:val="003260E8"/>
    <w:rsid w:val="00327915"/>
    <w:rsid w:val="00330AC0"/>
    <w:rsid w:val="00332DC4"/>
    <w:rsid w:val="0034138B"/>
    <w:rsid w:val="0034205E"/>
    <w:rsid w:val="00342122"/>
    <w:rsid w:val="003451D9"/>
    <w:rsid w:val="00345C0C"/>
    <w:rsid w:val="00346711"/>
    <w:rsid w:val="00351602"/>
    <w:rsid w:val="00351BB9"/>
    <w:rsid w:val="00354745"/>
    <w:rsid w:val="0035509B"/>
    <w:rsid w:val="003576D6"/>
    <w:rsid w:val="00357EEB"/>
    <w:rsid w:val="0036003D"/>
    <w:rsid w:val="00360B9D"/>
    <w:rsid w:val="00361BA2"/>
    <w:rsid w:val="003621E0"/>
    <w:rsid w:val="00362C94"/>
    <w:rsid w:val="003643E8"/>
    <w:rsid w:val="003652CF"/>
    <w:rsid w:val="00365356"/>
    <w:rsid w:val="003664DB"/>
    <w:rsid w:val="00366E2A"/>
    <w:rsid w:val="00370560"/>
    <w:rsid w:val="00376625"/>
    <w:rsid w:val="00376732"/>
    <w:rsid w:val="00377D06"/>
    <w:rsid w:val="00380383"/>
    <w:rsid w:val="003813AF"/>
    <w:rsid w:val="003822DE"/>
    <w:rsid w:val="003825CD"/>
    <w:rsid w:val="00383E2D"/>
    <w:rsid w:val="0038509E"/>
    <w:rsid w:val="003870A1"/>
    <w:rsid w:val="00392DB3"/>
    <w:rsid w:val="003951B1"/>
    <w:rsid w:val="00395A3A"/>
    <w:rsid w:val="003A1EA7"/>
    <w:rsid w:val="003A3D81"/>
    <w:rsid w:val="003A3E10"/>
    <w:rsid w:val="003A705C"/>
    <w:rsid w:val="003A79E9"/>
    <w:rsid w:val="003B0BE6"/>
    <w:rsid w:val="003B5819"/>
    <w:rsid w:val="003B585E"/>
    <w:rsid w:val="003B684D"/>
    <w:rsid w:val="003B68F9"/>
    <w:rsid w:val="003B70E6"/>
    <w:rsid w:val="003C1643"/>
    <w:rsid w:val="003C2E20"/>
    <w:rsid w:val="003C37EF"/>
    <w:rsid w:val="003C7A74"/>
    <w:rsid w:val="003E239B"/>
    <w:rsid w:val="003E2975"/>
    <w:rsid w:val="003E50BA"/>
    <w:rsid w:val="003E6134"/>
    <w:rsid w:val="003E68C0"/>
    <w:rsid w:val="003E6F98"/>
    <w:rsid w:val="003E7D41"/>
    <w:rsid w:val="003F35A7"/>
    <w:rsid w:val="003F3C7B"/>
    <w:rsid w:val="003F454C"/>
    <w:rsid w:val="003F4789"/>
    <w:rsid w:val="003F5ECB"/>
    <w:rsid w:val="003F61F2"/>
    <w:rsid w:val="003F7EE5"/>
    <w:rsid w:val="00405129"/>
    <w:rsid w:val="00413234"/>
    <w:rsid w:val="00413BED"/>
    <w:rsid w:val="0041433F"/>
    <w:rsid w:val="00415EE2"/>
    <w:rsid w:val="0041609A"/>
    <w:rsid w:val="004162CE"/>
    <w:rsid w:val="004172C1"/>
    <w:rsid w:val="00417398"/>
    <w:rsid w:val="004255AD"/>
    <w:rsid w:val="00425EBB"/>
    <w:rsid w:val="00427C0A"/>
    <w:rsid w:val="00430FC5"/>
    <w:rsid w:val="004318B4"/>
    <w:rsid w:val="004369D7"/>
    <w:rsid w:val="004376DB"/>
    <w:rsid w:val="0044182C"/>
    <w:rsid w:val="00442079"/>
    <w:rsid w:val="004427F6"/>
    <w:rsid w:val="00442A81"/>
    <w:rsid w:val="00443D72"/>
    <w:rsid w:val="00450B3C"/>
    <w:rsid w:val="00450D93"/>
    <w:rsid w:val="0045112C"/>
    <w:rsid w:val="00454BDF"/>
    <w:rsid w:val="00455865"/>
    <w:rsid w:val="004574AE"/>
    <w:rsid w:val="004608B5"/>
    <w:rsid w:val="004625A1"/>
    <w:rsid w:val="00462DF3"/>
    <w:rsid w:val="00465158"/>
    <w:rsid w:val="00465947"/>
    <w:rsid w:val="0047148A"/>
    <w:rsid w:val="00472E40"/>
    <w:rsid w:val="004751A2"/>
    <w:rsid w:val="00477795"/>
    <w:rsid w:val="00482622"/>
    <w:rsid w:val="0048436A"/>
    <w:rsid w:val="00484F0D"/>
    <w:rsid w:val="0048519B"/>
    <w:rsid w:val="00485331"/>
    <w:rsid w:val="004859FB"/>
    <w:rsid w:val="00486964"/>
    <w:rsid w:val="00490A45"/>
    <w:rsid w:val="0049220F"/>
    <w:rsid w:val="0049385E"/>
    <w:rsid w:val="00497224"/>
    <w:rsid w:val="00497759"/>
    <w:rsid w:val="004A2C34"/>
    <w:rsid w:val="004A30F4"/>
    <w:rsid w:val="004A335C"/>
    <w:rsid w:val="004A45E6"/>
    <w:rsid w:val="004A51FB"/>
    <w:rsid w:val="004A52D5"/>
    <w:rsid w:val="004A793E"/>
    <w:rsid w:val="004A7DF3"/>
    <w:rsid w:val="004B23D5"/>
    <w:rsid w:val="004B6019"/>
    <w:rsid w:val="004B60C8"/>
    <w:rsid w:val="004B7541"/>
    <w:rsid w:val="004B7F21"/>
    <w:rsid w:val="004C0174"/>
    <w:rsid w:val="004C0893"/>
    <w:rsid w:val="004C0922"/>
    <w:rsid w:val="004C0B52"/>
    <w:rsid w:val="004C1FD0"/>
    <w:rsid w:val="004C6B48"/>
    <w:rsid w:val="004D2DEA"/>
    <w:rsid w:val="004D620C"/>
    <w:rsid w:val="004D7E24"/>
    <w:rsid w:val="004E5DEC"/>
    <w:rsid w:val="004E679C"/>
    <w:rsid w:val="004E7D6E"/>
    <w:rsid w:val="004F1739"/>
    <w:rsid w:val="004F65C6"/>
    <w:rsid w:val="004F7501"/>
    <w:rsid w:val="004F7DCB"/>
    <w:rsid w:val="00503638"/>
    <w:rsid w:val="0050386C"/>
    <w:rsid w:val="00504BAC"/>
    <w:rsid w:val="005051AE"/>
    <w:rsid w:val="0050540B"/>
    <w:rsid w:val="005062D7"/>
    <w:rsid w:val="00510766"/>
    <w:rsid w:val="0051173F"/>
    <w:rsid w:val="00511FB2"/>
    <w:rsid w:val="0051397B"/>
    <w:rsid w:val="00513D6C"/>
    <w:rsid w:val="00516BF7"/>
    <w:rsid w:val="00522F6F"/>
    <w:rsid w:val="0052312C"/>
    <w:rsid w:val="005242BA"/>
    <w:rsid w:val="00525ECC"/>
    <w:rsid w:val="00526C7F"/>
    <w:rsid w:val="0053048F"/>
    <w:rsid w:val="00531816"/>
    <w:rsid w:val="005333BF"/>
    <w:rsid w:val="00533695"/>
    <w:rsid w:val="00533E8D"/>
    <w:rsid w:val="00534A75"/>
    <w:rsid w:val="00536D4C"/>
    <w:rsid w:val="00541725"/>
    <w:rsid w:val="00541B20"/>
    <w:rsid w:val="00541F70"/>
    <w:rsid w:val="00542328"/>
    <w:rsid w:val="00545322"/>
    <w:rsid w:val="00546190"/>
    <w:rsid w:val="0055284D"/>
    <w:rsid w:val="0055301E"/>
    <w:rsid w:val="00553FA1"/>
    <w:rsid w:val="00554825"/>
    <w:rsid w:val="005606A0"/>
    <w:rsid w:val="00560953"/>
    <w:rsid w:val="00561855"/>
    <w:rsid w:val="00561FA3"/>
    <w:rsid w:val="00561FAC"/>
    <w:rsid w:val="005635E3"/>
    <w:rsid w:val="005670C5"/>
    <w:rsid w:val="005678BE"/>
    <w:rsid w:val="005710A7"/>
    <w:rsid w:val="0057278A"/>
    <w:rsid w:val="005734C9"/>
    <w:rsid w:val="00573DD3"/>
    <w:rsid w:val="00574CC3"/>
    <w:rsid w:val="0057665F"/>
    <w:rsid w:val="005775BC"/>
    <w:rsid w:val="005777D9"/>
    <w:rsid w:val="00581DDD"/>
    <w:rsid w:val="005822D1"/>
    <w:rsid w:val="00583037"/>
    <w:rsid w:val="00583797"/>
    <w:rsid w:val="0058563A"/>
    <w:rsid w:val="00586817"/>
    <w:rsid w:val="00590904"/>
    <w:rsid w:val="005922E9"/>
    <w:rsid w:val="00592B44"/>
    <w:rsid w:val="00596316"/>
    <w:rsid w:val="005976C9"/>
    <w:rsid w:val="005A042D"/>
    <w:rsid w:val="005A12A3"/>
    <w:rsid w:val="005A3EF0"/>
    <w:rsid w:val="005A770B"/>
    <w:rsid w:val="005A7C10"/>
    <w:rsid w:val="005B0F78"/>
    <w:rsid w:val="005B243E"/>
    <w:rsid w:val="005B5B8A"/>
    <w:rsid w:val="005C07EF"/>
    <w:rsid w:val="005C1B97"/>
    <w:rsid w:val="005C3BA7"/>
    <w:rsid w:val="005C40EE"/>
    <w:rsid w:val="005C51DD"/>
    <w:rsid w:val="005C6006"/>
    <w:rsid w:val="005C605F"/>
    <w:rsid w:val="005C68A0"/>
    <w:rsid w:val="005D20A9"/>
    <w:rsid w:val="005D26D9"/>
    <w:rsid w:val="005D4B03"/>
    <w:rsid w:val="005D58E4"/>
    <w:rsid w:val="005D5E9B"/>
    <w:rsid w:val="005D5F5B"/>
    <w:rsid w:val="005D70E5"/>
    <w:rsid w:val="005D74BF"/>
    <w:rsid w:val="005E1DB3"/>
    <w:rsid w:val="005E3EAB"/>
    <w:rsid w:val="005E5489"/>
    <w:rsid w:val="005E58DF"/>
    <w:rsid w:val="005E5B4A"/>
    <w:rsid w:val="005E5C91"/>
    <w:rsid w:val="005F1F93"/>
    <w:rsid w:val="00600203"/>
    <w:rsid w:val="00600344"/>
    <w:rsid w:val="0060094C"/>
    <w:rsid w:val="00600E48"/>
    <w:rsid w:val="00604BC6"/>
    <w:rsid w:val="00605CD7"/>
    <w:rsid w:val="00606A3A"/>
    <w:rsid w:val="00614505"/>
    <w:rsid w:val="00615587"/>
    <w:rsid w:val="00615735"/>
    <w:rsid w:val="0061717A"/>
    <w:rsid w:val="006200CA"/>
    <w:rsid w:val="00620B24"/>
    <w:rsid w:val="0062129F"/>
    <w:rsid w:val="00622699"/>
    <w:rsid w:val="0062582B"/>
    <w:rsid w:val="00632892"/>
    <w:rsid w:val="00634FF4"/>
    <w:rsid w:val="0063799D"/>
    <w:rsid w:val="00641F5C"/>
    <w:rsid w:val="00642495"/>
    <w:rsid w:val="006443A9"/>
    <w:rsid w:val="0064672D"/>
    <w:rsid w:val="00647765"/>
    <w:rsid w:val="0065086C"/>
    <w:rsid w:val="00652FAA"/>
    <w:rsid w:val="006551FC"/>
    <w:rsid w:val="00663F5A"/>
    <w:rsid w:val="0066610E"/>
    <w:rsid w:val="006670EA"/>
    <w:rsid w:val="006673ED"/>
    <w:rsid w:val="00667426"/>
    <w:rsid w:val="00667704"/>
    <w:rsid w:val="006758A6"/>
    <w:rsid w:val="006766E8"/>
    <w:rsid w:val="0067776F"/>
    <w:rsid w:val="00677893"/>
    <w:rsid w:val="00680999"/>
    <w:rsid w:val="00681F56"/>
    <w:rsid w:val="006852B1"/>
    <w:rsid w:val="0068669F"/>
    <w:rsid w:val="00686951"/>
    <w:rsid w:val="00687E57"/>
    <w:rsid w:val="00691C48"/>
    <w:rsid w:val="00691C92"/>
    <w:rsid w:val="00692457"/>
    <w:rsid w:val="00692660"/>
    <w:rsid w:val="00694760"/>
    <w:rsid w:val="00695C20"/>
    <w:rsid w:val="00696374"/>
    <w:rsid w:val="00697477"/>
    <w:rsid w:val="006A152C"/>
    <w:rsid w:val="006A2C59"/>
    <w:rsid w:val="006A38F2"/>
    <w:rsid w:val="006A4465"/>
    <w:rsid w:val="006B0E8B"/>
    <w:rsid w:val="006B3C2D"/>
    <w:rsid w:val="006B3EBB"/>
    <w:rsid w:val="006C188D"/>
    <w:rsid w:val="006C19AB"/>
    <w:rsid w:val="006C19F9"/>
    <w:rsid w:val="006C25C0"/>
    <w:rsid w:val="006C2B05"/>
    <w:rsid w:val="006C4EA4"/>
    <w:rsid w:val="006C6835"/>
    <w:rsid w:val="006C7E86"/>
    <w:rsid w:val="006D099C"/>
    <w:rsid w:val="006D169F"/>
    <w:rsid w:val="006D19A7"/>
    <w:rsid w:val="006D28A1"/>
    <w:rsid w:val="006D29CD"/>
    <w:rsid w:val="006D6048"/>
    <w:rsid w:val="006E0663"/>
    <w:rsid w:val="006E1EBF"/>
    <w:rsid w:val="006E2AFB"/>
    <w:rsid w:val="006E3410"/>
    <w:rsid w:val="006E505D"/>
    <w:rsid w:val="006E53D6"/>
    <w:rsid w:val="006E5808"/>
    <w:rsid w:val="006E693D"/>
    <w:rsid w:val="006E7577"/>
    <w:rsid w:val="006F21A4"/>
    <w:rsid w:val="006F7ADC"/>
    <w:rsid w:val="006F7B70"/>
    <w:rsid w:val="006F7F24"/>
    <w:rsid w:val="00700459"/>
    <w:rsid w:val="00700935"/>
    <w:rsid w:val="00700943"/>
    <w:rsid w:val="00701408"/>
    <w:rsid w:val="00705FFD"/>
    <w:rsid w:val="00707491"/>
    <w:rsid w:val="00710CF3"/>
    <w:rsid w:val="00716DA8"/>
    <w:rsid w:val="00724D4A"/>
    <w:rsid w:val="00730881"/>
    <w:rsid w:val="00732C03"/>
    <w:rsid w:val="00732CBE"/>
    <w:rsid w:val="00733701"/>
    <w:rsid w:val="00733703"/>
    <w:rsid w:val="00734238"/>
    <w:rsid w:val="007347E0"/>
    <w:rsid w:val="00743F0E"/>
    <w:rsid w:val="00744442"/>
    <w:rsid w:val="00744669"/>
    <w:rsid w:val="007453A6"/>
    <w:rsid w:val="00745493"/>
    <w:rsid w:val="00751645"/>
    <w:rsid w:val="00753052"/>
    <w:rsid w:val="007554F8"/>
    <w:rsid w:val="00760F9D"/>
    <w:rsid w:val="007709FE"/>
    <w:rsid w:val="00771455"/>
    <w:rsid w:val="00771863"/>
    <w:rsid w:val="0077418C"/>
    <w:rsid w:val="007763A9"/>
    <w:rsid w:val="00777681"/>
    <w:rsid w:val="007809B3"/>
    <w:rsid w:val="007824B2"/>
    <w:rsid w:val="00784A4C"/>
    <w:rsid w:val="00786947"/>
    <w:rsid w:val="0079088B"/>
    <w:rsid w:val="00792B48"/>
    <w:rsid w:val="007941A9"/>
    <w:rsid w:val="00796A1F"/>
    <w:rsid w:val="00797A95"/>
    <w:rsid w:val="007A0E47"/>
    <w:rsid w:val="007A3E8E"/>
    <w:rsid w:val="007A45E4"/>
    <w:rsid w:val="007A498C"/>
    <w:rsid w:val="007A56C7"/>
    <w:rsid w:val="007A5D2E"/>
    <w:rsid w:val="007A6B70"/>
    <w:rsid w:val="007A78DD"/>
    <w:rsid w:val="007A7C5D"/>
    <w:rsid w:val="007B07B6"/>
    <w:rsid w:val="007B2718"/>
    <w:rsid w:val="007B607E"/>
    <w:rsid w:val="007C0513"/>
    <w:rsid w:val="007C0B1D"/>
    <w:rsid w:val="007C2FC0"/>
    <w:rsid w:val="007C4840"/>
    <w:rsid w:val="007D0742"/>
    <w:rsid w:val="007D43A6"/>
    <w:rsid w:val="007D5813"/>
    <w:rsid w:val="007D77B8"/>
    <w:rsid w:val="007E1177"/>
    <w:rsid w:val="007E3A30"/>
    <w:rsid w:val="007E3E67"/>
    <w:rsid w:val="007E4277"/>
    <w:rsid w:val="007E7745"/>
    <w:rsid w:val="007E7814"/>
    <w:rsid w:val="007F16CC"/>
    <w:rsid w:val="007F3AE1"/>
    <w:rsid w:val="007F6ACE"/>
    <w:rsid w:val="0080072B"/>
    <w:rsid w:val="00800B9B"/>
    <w:rsid w:val="00801F3C"/>
    <w:rsid w:val="00802085"/>
    <w:rsid w:val="00806135"/>
    <w:rsid w:val="0081023E"/>
    <w:rsid w:val="008129ED"/>
    <w:rsid w:val="008132BD"/>
    <w:rsid w:val="008139C4"/>
    <w:rsid w:val="00814402"/>
    <w:rsid w:val="008151E8"/>
    <w:rsid w:val="0081678D"/>
    <w:rsid w:val="00821D89"/>
    <w:rsid w:val="0082342B"/>
    <w:rsid w:val="00824390"/>
    <w:rsid w:val="00825E9C"/>
    <w:rsid w:val="00827D54"/>
    <w:rsid w:val="00832EA6"/>
    <w:rsid w:val="00835FCA"/>
    <w:rsid w:val="008368B0"/>
    <w:rsid w:val="008415AD"/>
    <w:rsid w:val="008417F3"/>
    <w:rsid w:val="00842573"/>
    <w:rsid w:val="00842B86"/>
    <w:rsid w:val="00842F21"/>
    <w:rsid w:val="00845EE6"/>
    <w:rsid w:val="00847327"/>
    <w:rsid w:val="00850AFC"/>
    <w:rsid w:val="00862029"/>
    <w:rsid w:val="00862AB2"/>
    <w:rsid w:val="008664C6"/>
    <w:rsid w:val="008725A2"/>
    <w:rsid w:val="00873F26"/>
    <w:rsid w:val="00874C3D"/>
    <w:rsid w:val="00874E2A"/>
    <w:rsid w:val="00881482"/>
    <w:rsid w:val="00881CB5"/>
    <w:rsid w:val="008823F1"/>
    <w:rsid w:val="0088354C"/>
    <w:rsid w:val="008866FC"/>
    <w:rsid w:val="00887CC1"/>
    <w:rsid w:val="0089002F"/>
    <w:rsid w:val="00893A23"/>
    <w:rsid w:val="00896E10"/>
    <w:rsid w:val="00896EC4"/>
    <w:rsid w:val="00897B00"/>
    <w:rsid w:val="008A5D8C"/>
    <w:rsid w:val="008B001F"/>
    <w:rsid w:val="008B0A8D"/>
    <w:rsid w:val="008B4D87"/>
    <w:rsid w:val="008B4FD4"/>
    <w:rsid w:val="008C0D97"/>
    <w:rsid w:val="008C0E60"/>
    <w:rsid w:val="008C128B"/>
    <w:rsid w:val="008C2D09"/>
    <w:rsid w:val="008C5175"/>
    <w:rsid w:val="008D0048"/>
    <w:rsid w:val="008D4B0E"/>
    <w:rsid w:val="008D6679"/>
    <w:rsid w:val="008D6E04"/>
    <w:rsid w:val="008D6E65"/>
    <w:rsid w:val="008D7462"/>
    <w:rsid w:val="008D7FF6"/>
    <w:rsid w:val="008E1396"/>
    <w:rsid w:val="008E19CE"/>
    <w:rsid w:val="008E3801"/>
    <w:rsid w:val="008E3D80"/>
    <w:rsid w:val="008E53DE"/>
    <w:rsid w:val="008E6565"/>
    <w:rsid w:val="008E6AFC"/>
    <w:rsid w:val="008E6BA2"/>
    <w:rsid w:val="008F583C"/>
    <w:rsid w:val="00906822"/>
    <w:rsid w:val="00906F8A"/>
    <w:rsid w:val="009073EE"/>
    <w:rsid w:val="00907870"/>
    <w:rsid w:val="009135B9"/>
    <w:rsid w:val="00914F0B"/>
    <w:rsid w:val="009165BC"/>
    <w:rsid w:val="009170EB"/>
    <w:rsid w:val="00917F8C"/>
    <w:rsid w:val="009209B9"/>
    <w:rsid w:val="009217A1"/>
    <w:rsid w:val="00923F52"/>
    <w:rsid w:val="009249C8"/>
    <w:rsid w:val="00931C21"/>
    <w:rsid w:val="00941F5A"/>
    <w:rsid w:val="009422BD"/>
    <w:rsid w:val="00942384"/>
    <w:rsid w:val="00943A69"/>
    <w:rsid w:val="00944023"/>
    <w:rsid w:val="00944EFB"/>
    <w:rsid w:val="00946710"/>
    <w:rsid w:val="009476F7"/>
    <w:rsid w:val="009521C0"/>
    <w:rsid w:val="00952533"/>
    <w:rsid w:val="00953867"/>
    <w:rsid w:val="00953B58"/>
    <w:rsid w:val="00953BE7"/>
    <w:rsid w:val="0095537C"/>
    <w:rsid w:val="009563E9"/>
    <w:rsid w:val="00957FAD"/>
    <w:rsid w:val="009615E6"/>
    <w:rsid w:val="00962A5D"/>
    <w:rsid w:val="00965AEB"/>
    <w:rsid w:val="00966D8A"/>
    <w:rsid w:val="00970231"/>
    <w:rsid w:val="009711B5"/>
    <w:rsid w:val="00973178"/>
    <w:rsid w:val="0097592D"/>
    <w:rsid w:val="009764DB"/>
    <w:rsid w:val="009777D9"/>
    <w:rsid w:val="009811B6"/>
    <w:rsid w:val="00982261"/>
    <w:rsid w:val="009839D7"/>
    <w:rsid w:val="009843A7"/>
    <w:rsid w:val="00984F58"/>
    <w:rsid w:val="009854B0"/>
    <w:rsid w:val="00987330"/>
    <w:rsid w:val="009877B7"/>
    <w:rsid w:val="00987954"/>
    <w:rsid w:val="009922DC"/>
    <w:rsid w:val="00994AD7"/>
    <w:rsid w:val="00994DA4"/>
    <w:rsid w:val="00994DF4"/>
    <w:rsid w:val="009951BD"/>
    <w:rsid w:val="009973C8"/>
    <w:rsid w:val="00997974"/>
    <w:rsid w:val="009A1807"/>
    <w:rsid w:val="009A262F"/>
    <w:rsid w:val="009A2685"/>
    <w:rsid w:val="009A30B0"/>
    <w:rsid w:val="009A385B"/>
    <w:rsid w:val="009A4283"/>
    <w:rsid w:val="009A4441"/>
    <w:rsid w:val="009A48D9"/>
    <w:rsid w:val="009A5313"/>
    <w:rsid w:val="009A6992"/>
    <w:rsid w:val="009A7C4F"/>
    <w:rsid w:val="009B3779"/>
    <w:rsid w:val="009B5354"/>
    <w:rsid w:val="009B7871"/>
    <w:rsid w:val="009C1808"/>
    <w:rsid w:val="009C5273"/>
    <w:rsid w:val="009C7F45"/>
    <w:rsid w:val="009D1518"/>
    <w:rsid w:val="009D2185"/>
    <w:rsid w:val="009D3597"/>
    <w:rsid w:val="009D3F38"/>
    <w:rsid w:val="009D70FD"/>
    <w:rsid w:val="009D7CF6"/>
    <w:rsid w:val="009E08B5"/>
    <w:rsid w:val="009E0A8A"/>
    <w:rsid w:val="009E0E25"/>
    <w:rsid w:val="009E2278"/>
    <w:rsid w:val="009E24B1"/>
    <w:rsid w:val="009E270D"/>
    <w:rsid w:val="009E315A"/>
    <w:rsid w:val="009E3C64"/>
    <w:rsid w:val="009E6AF8"/>
    <w:rsid w:val="009E6D47"/>
    <w:rsid w:val="009E7865"/>
    <w:rsid w:val="009F29EA"/>
    <w:rsid w:val="00A04C10"/>
    <w:rsid w:val="00A11944"/>
    <w:rsid w:val="00A12082"/>
    <w:rsid w:val="00A1253C"/>
    <w:rsid w:val="00A16AF6"/>
    <w:rsid w:val="00A2069F"/>
    <w:rsid w:val="00A22022"/>
    <w:rsid w:val="00A23719"/>
    <w:rsid w:val="00A27231"/>
    <w:rsid w:val="00A27583"/>
    <w:rsid w:val="00A30880"/>
    <w:rsid w:val="00A323C6"/>
    <w:rsid w:val="00A32500"/>
    <w:rsid w:val="00A34667"/>
    <w:rsid w:val="00A34AA6"/>
    <w:rsid w:val="00A37409"/>
    <w:rsid w:val="00A37EF7"/>
    <w:rsid w:val="00A40476"/>
    <w:rsid w:val="00A419E8"/>
    <w:rsid w:val="00A423A3"/>
    <w:rsid w:val="00A426D4"/>
    <w:rsid w:val="00A44415"/>
    <w:rsid w:val="00A44BD8"/>
    <w:rsid w:val="00A45E88"/>
    <w:rsid w:val="00A47869"/>
    <w:rsid w:val="00A6001A"/>
    <w:rsid w:val="00A619A8"/>
    <w:rsid w:val="00A63685"/>
    <w:rsid w:val="00A654C8"/>
    <w:rsid w:val="00A65B79"/>
    <w:rsid w:val="00A66302"/>
    <w:rsid w:val="00A67138"/>
    <w:rsid w:val="00A6749E"/>
    <w:rsid w:val="00A821BE"/>
    <w:rsid w:val="00A83035"/>
    <w:rsid w:val="00A903BB"/>
    <w:rsid w:val="00A92AF7"/>
    <w:rsid w:val="00A94E12"/>
    <w:rsid w:val="00A97F40"/>
    <w:rsid w:val="00AA2A79"/>
    <w:rsid w:val="00AB089A"/>
    <w:rsid w:val="00AB744E"/>
    <w:rsid w:val="00AC0EE5"/>
    <w:rsid w:val="00AC212C"/>
    <w:rsid w:val="00AC2DFC"/>
    <w:rsid w:val="00AC6886"/>
    <w:rsid w:val="00AC71E5"/>
    <w:rsid w:val="00AC7E26"/>
    <w:rsid w:val="00AD3344"/>
    <w:rsid w:val="00AD3C2C"/>
    <w:rsid w:val="00AD4438"/>
    <w:rsid w:val="00AD54E4"/>
    <w:rsid w:val="00AD5FE1"/>
    <w:rsid w:val="00AD6211"/>
    <w:rsid w:val="00AD785C"/>
    <w:rsid w:val="00AE05F5"/>
    <w:rsid w:val="00AE1338"/>
    <w:rsid w:val="00AE13BC"/>
    <w:rsid w:val="00AE3646"/>
    <w:rsid w:val="00AE3F9B"/>
    <w:rsid w:val="00AE473E"/>
    <w:rsid w:val="00AF1518"/>
    <w:rsid w:val="00AF214A"/>
    <w:rsid w:val="00AF56ED"/>
    <w:rsid w:val="00B028D4"/>
    <w:rsid w:val="00B07C19"/>
    <w:rsid w:val="00B1181D"/>
    <w:rsid w:val="00B12FBD"/>
    <w:rsid w:val="00B13621"/>
    <w:rsid w:val="00B1552D"/>
    <w:rsid w:val="00B16986"/>
    <w:rsid w:val="00B177A0"/>
    <w:rsid w:val="00B20020"/>
    <w:rsid w:val="00B21A29"/>
    <w:rsid w:val="00B236BB"/>
    <w:rsid w:val="00B24C80"/>
    <w:rsid w:val="00B27906"/>
    <w:rsid w:val="00B306B7"/>
    <w:rsid w:val="00B306C9"/>
    <w:rsid w:val="00B30C12"/>
    <w:rsid w:val="00B34148"/>
    <w:rsid w:val="00B35A67"/>
    <w:rsid w:val="00B35F7B"/>
    <w:rsid w:val="00B36093"/>
    <w:rsid w:val="00B36924"/>
    <w:rsid w:val="00B40746"/>
    <w:rsid w:val="00B40ED4"/>
    <w:rsid w:val="00B41182"/>
    <w:rsid w:val="00B41FDE"/>
    <w:rsid w:val="00B45090"/>
    <w:rsid w:val="00B45E8C"/>
    <w:rsid w:val="00B46582"/>
    <w:rsid w:val="00B47C1B"/>
    <w:rsid w:val="00B47DCC"/>
    <w:rsid w:val="00B53E79"/>
    <w:rsid w:val="00B611E8"/>
    <w:rsid w:val="00B64531"/>
    <w:rsid w:val="00B665B0"/>
    <w:rsid w:val="00B7045C"/>
    <w:rsid w:val="00B70ADC"/>
    <w:rsid w:val="00B718EA"/>
    <w:rsid w:val="00B75505"/>
    <w:rsid w:val="00B807A9"/>
    <w:rsid w:val="00B81896"/>
    <w:rsid w:val="00B83B88"/>
    <w:rsid w:val="00B876A0"/>
    <w:rsid w:val="00B904B3"/>
    <w:rsid w:val="00B906AB"/>
    <w:rsid w:val="00B94778"/>
    <w:rsid w:val="00B957A8"/>
    <w:rsid w:val="00B97513"/>
    <w:rsid w:val="00B97938"/>
    <w:rsid w:val="00B97BE3"/>
    <w:rsid w:val="00BA1CDF"/>
    <w:rsid w:val="00BA4952"/>
    <w:rsid w:val="00BA5A1F"/>
    <w:rsid w:val="00BA6E62"/>
    <w:rsid w:val="00BB1B9B"/>
    <w:rsid w:val="00BB5AB4"/>
    <w:rsid w:val="00BB7D24"/>
    <w:rsid w:val="00BC174C"/>
    <w:rsid w:val="00BC23FC"/>
    <w:rsid w:val="00BC3EF4"/>
    <w:rsid w:val="00BC56DC"/>
    <w:rsid w:val="00BC6179"/>
    <w:rsid w:val="00BD1150"/>
    <w:rsid w:val="00BD18F8"/>
    <w:rsid w:val="00BD1CAD"/>
    <w:rsid w:val="00BD3187"/>
    <w:rsid w:val="00BD3524"/>
    <w:rsid w:val="00BD44B9"/>
    <w:rsid w:val="00BD6FC2"/>
    <w:rsid w:val="00BD740B"/>
    <w:rsid w:val="00BE077D"/>
    <w:rsid w:val="00BE0B62"/>
    <w:rsid w:val="00BE10E3"/>
    <w:rsid w:val="00BE1EE7"/>
    <w:rsid w:val="00BE2442"/>
    <w:rsid w:val="00BE3CA3"/>
    <w:rsid w:val="00BE4E9D"/>
    <w:rsid w:val="00BE5CA0"/>
    <w:rsid w:val="00BF0802"/>
    <w:rsid w:val="00BF347B"/>
    <w:rsid w:val="00BF3C84"/>
    <w:rsid w:val="00BF4C86"/>
    <w:rsid w:val="00BF4F6A"/>
    <w:rsid w:val="00BF68F0"/>
    <w:rsid w:val="00C00BB9"/>
    <w:rsid w:val="00C011DC"/>
    <w:rsid w:val="00C02119"/>
    <w:rsid w:val="00C02280"/>
    <w:rsid w:val="00C02380"/>
    <w:rsid w:val="00C02C18"/>
    <w:rsid w:val="00C03C88"/>
    <w:rsid w:val="00C055CE"/>
    <w:rsid w:val="00C07FCE"/>
    <w:rsid w:val="00C10A21"/>
    <w:rsid w:val="00C120E4"/>
    <w:rsid w:val="00C12DE7"/>
    <w:rsid w:val="00C1572F"/>
    <w:rsid w:val="00C2013B"/>
    <w:rsid w:val="00C217BC"/>
    <w:rsid w:val="00C223BA"/>
    <w:rsid w:val="00C233CB"/>
    <w:rsid w:val="00C23E5C"/>
    <w:rsid w:val="00C24F1F"/>
    <w:rsid w:val="00C26627"/>
    <w:rsid w:val="00C318E8"/>
    <w:rsid w:val="00C34A78"/>
    <w:rsid w:val="00C4269A"/>
    <w:rsid w:val="00C42E4C"/>
    <w:rsid w:val="00C42FEF"/>
    <w:rsid w:val="00C44012"/>
    <w:rsid w:val="00C4563C"/>
    <w:rsid w:val="00C4605A"/>
    <w:rsid w:val="00C463D2"/>
    <w:rsid w:val="00C52970"/>
    <w:rsid w:val="00C53DD1"/>
    <w:rsid w:val="00C564D1"/>
    <w:rsid w:val="00C56924"/>
    <w:rsid w:val="00C57098"/>
    <w:rsid w:val="00C631B7"/>
    <w:rsid w:val="00C63363"/>
    <w:rsid w:val="00C650A1"/>
    <w:rsid w:val="00C6748D"/>
    <w:rsid w:val="00C7041D"/>
    <w:rsid w:val="00C763AE"/>
    <w:rsid w:val="00C77D78"/>
    <w:rsid w:val="00C85E6E"/>
    <w:rsid w:val="00C905E7"/>
    <w:rsid w:val="00C91EA0"/>
    <w:rsid w:val="00C9282D"/>
    <w:rsid w:val="00C93739"/>
    <w:rsid w:val="00C94D0E"/>
    <w:rsid w:val="00C9508C"/>
    <w:rsid w:val="00C97E9B"/>
    <w:rsid w:val="00C97F98"/>
    <w:rsid w:val="00CA1C80"/>
    <w:rsid w:val="00CA5207"/>
    <w:rsid w:val="00CA742E"/>
    <w:rsid w:val="00CB0345"/>
    <w:rsid w:val="00CB0802"/>
    <w:rsid w:val="00CB2608"/>
    <w:rsid w:val="00CB27C2"/>
    <w:rsid w:val="00CB2C38"/>
    <w:rsid w:val="00CB5364"/>
    <w:rsid w:val="00CC1D4E"/>
    <w:rsid w:val="00CC3EC4"/>
    <w:rsid w:val="00CC4D08"/>
    <w:rsid w:val="00CC5F62"/>
    <w:rsid w:val="00CD0B10"/>
    <w:rsid w:val="00CD1EFD"/>
    <w:rsid w:val="00CD3319"/>
    <w:rsid w:val="00CD4C15"/>
    <w:rsid w:val="00CD4DA5"/>
    <w:rsid w:val="00CE0D17"/>
    <w:rsid w:val="00CE1EEC"/>
    <w:rsid w:val="00CE2A3C"/>
    <w:rsid w:val="00CE312F"/>
    <w:rsid w:val="00CE3E76"/>
    <w:rsid w:val="00CE671D"/>
    <w:rsid w:val="00CE6CAA"/>
    <w:rsid w:val="00CE7CD9"/>
    <w:rsid w:val="00CF00C4"/>
    <w:rsid w:val="00CF1275"/>
    <w:rsid w:val="00CF27E5"/>
    <w:rsid w:val="00CF463A"/>
    <w:rsid w:val="00CF6935"/>
    <w:rsid w:val="00CF6CAF"/>
    <w:rsid w:val="00CF7208"/>
    <w:rsid w:val="00D001B0"/>
    <w:rsid w:val="00D02FA4"/>
    <w:rsid w:val="00D0575C"/>
    <w:rsid w:val="00D06C76"/>
    <w:rsid w:val="00D1585D"/>
    <w:rsid w:val="00D178DC"/>
    <w:rsid w:val="00D17E3B"/>
    <w:rsid w:val="00D20222"/>
    <w:rsid w:val="00D239FF"/>
    <w:rsid w:val="00D23DA9"/>
    <w:rsid w:val="00D2425F"/>
    <w:rsid w:val="00D24E6A"/>
    <w:rsid w:val="00D271C4"/>
    <w:rsid w:val="00D2722B"/>
    <w:rsid w:val="00D27886"/>
    <w:rsid w:val="00D35A26"/>
    <w:rsid w:val="00D36512"/>
    <w:rsid w:val="00D36D9E"/>
    <w:rsid w:val="00D3754B"/>
    <w:rsid w:val="00D45E50"/>
    <w:rsid w:val="00D4634C"/>
    <w:rsid w:val="00D46733"/>
    <w:rsid w:val="00D46BA7"/>
    <w:rsid w:val="00D51028"/>
    <w:rsid w:val="00D516C1"/>
    <w:rsid w:val="00D54093"/>
    <w:rsid w:val="00D667F0"/>
    <w:rsid w:val="00D67BCA"/>
    <w:rsid w:val="00D70A2D"/>
    <w:rsid w:val="00D70EA0"/>
    <w:rsid w:val="00D72E37"/>
    <w:rsid w:val="00D732B3"/>
    <w:rsid w:val="00D7525D"/>
    <w:rsid w:val="00D8020D"/>
    <w:rsid w:val="00D8185D"/>
    <w:rsid w:val="00D81EDE"/>
    <w:rsid w:val="00D83955"/>
    <w:rsid w:val="00D84CE5"/>
    <w:rsid w:val="00D91426"/>
    <w:rsid w:val="00D95187"/>
    <w:rsid w:val="00D964E3"/>
    <w:rsid w:val="00D977F7"/>
    <w:rsid w:val="00DA0009"/>
    <w:rsid w:val="00DA6D91"/>
    <w:rsid w:val="00DA6E14"/>
    <w:rsid w:val="00DB0866"/>
    <w:rsid w:val="00DB0AEA"/>
    <w:rsid w:val="00DB1810"/>
    <w:rsid w:val="00DB2649"/>
    <w:rsid w:val="00DB27AB"/>
    <w:rsid w:val="00DC1265"/>
    <w:rsid w:val="00DC17D6"/>
    <w:rsid w:val="00DC1EA0"/>
    <w:rsid w:val="00DC34EF"/>
    <w:rsid w:val="00DC3820"/>
    <w:rsid w:val="00DC5403"/>
    <w:rsid w:val="00DD013C"/>
    <w:rsid w:val="00DD1A0D"/>
    <w:rsid w:val="00DD1AB6"/>
    <w:rsid w:val="00DD2355"/>
    <w:rsid w:val="00DD2E60"/>
    <w:rsid w:val="00DD4704"/>
    <w:rsid w:val="00DD71D0"/>
    <w:rsid w:val="00DE34C5"/>
    <w:rsid w:val="00DE387D"/>
    <w:rsid w:val="00DE3E61"/>
    <w:rsid w:val="00DE5738"/>
    <w:rsid w:val="00DE5AEF"/>
    <w:rsid w:val="00DE64A0"/>
    <w:rsid w:val="00DE66CF"/>
    <w:rsid w:val="00DF0AB0"/>
    <w:rsid w:val="00DF1FF2"/>
    <w:rsid w:val="00DF2AC2"/>
    <w:rsid w:val="00DF60D7"/>
    <w:rsid w:val="00DF6BA1"/>
    <w:rsid w:val="00E00419"/>
    <w:rsid w:val="00E0050F"/>
    <w:rsid w:val="00E0203E"/>
    <w:rsid w:val="00E03EE7"/>
    <w:rsid w:val="00E04E3C"/>
    <w:rsid w:val="00E04EB0"/>
    <w:rsid w:val="00E0642C"/>
    <w:rsid w:val="00E13EF2"/>
    <w:rsid w:val="00E16D44"/>
    <w:rsid w:val="00E214A7"/>
    <w:rsid w:val="00E2168B"/>
    <w:rsid w:val="00E2370E"/>
    <w:rsid w:val="00E2397E"/>
    <w:rsid w:val="00E27103"/>
    <w:rsid w:val="00E273C6"/>
    <w:rsid w:val="00E339A1"/>
    <w:rsid w:val="00E34BDC"/>
    <w:rsid w:val="00E358C7"/>
    <w:rsid w:val="00E37173"/>
    <w:rsid w:val="00E37426"/>
    <w:rsid w:val="00E3764A"/>
    <w:rsid w:val="00E37C51"/>
    <w:rsid w:val="00E42C31"/>
    <w:rsid w:val="00E4354C"/>
    <w:rsid w:val="00E44130"/>
    <w:rsid w:val="00E446AC"/>
    <w:rsid w:val="00E457E2"/>
    <w:rsid w:val="00E460AB"/>
    <w:rsid w:val="00E46D6E"/>
    <w:rsid w:val="00E47CEC"/>
    <w:rsid w:val="00E47EA0"/>
    <w:rsid w:val="00E55ACB"/>
    <w:rsid w:val="00E55D7A"/>
    <w:rsid w:val="00E564DE"/>
    <w:rsid w:val="00E603B5"/>
    <w:rsid w:val="00E610D4"/>
    <w:rsid w:val="00E6466C"/>
    <w:rsid w:val="00E652D9"/>
    <w:rsid w:val="00E65B60"/>
    <w:rsid w:val="00E67665"/>
    <w:rsid w:val="00E67905"/>
    <w:rsid w:val="00E71CC1"/>
    <w:rsid w:val="00E72925"/>
    <w:rsid w:val="00E73B8C"/>
    <w:rsid w:val="00E7486A"/>
    <w:rsid w:val="00E7605D"/>
    <w:rsid w:val="00E7796F"/>
    <w:rsid w:val="00E819BB"/>
    <w:rsid w:val="00E83765"/>
    <w:rsid w:val="00E845F7"/>
    <w:rsid w:val="00E953D7"/>
    <w:rsid w:val="00E959E1"/>
    <w:rsid w:val="00EA16D5"/>
    <w:rsid w:val="00EA39CA"/>
    <w:rsid w:val="00EA7E26"/>
    <w:rsid w:val="00EB19C3"/>
    <w:rsid w:val="00EB599A"/>
    <w:rsid w:val="00ED2D33"/>
    <w:rsid w:val="00ED3C12"/>
    <w:rsid w:val="00ED4C7D"/>
    <w:rsid w:val="00EE0551"/>
    <w:rsid w:val="00EE09B6"/>
    <w:rsid w:val="00EE0D98"/>
    <w:rsid w:val="00EE380F"/>
    <w:rsid w:val="00EE60C2"/>
    <w:rsid w:val="00EE7861"/>
    <w:rsid w:val="00EF4049"/>
    <w:rsid w:val="00EF4E6E"/>
    <w:rsid w:val="00EF5401"/>
    <w:rsid w:val="00EF7361"/>
    <w:rsid w:val="00F00E70"/>
    <w:rsid w:val="00F034F5"/>
    <w:rsid w:val="00F04804"/>
    <w:rsid w:val="00F10EA5"/>
    <w:rsid w:val="00F11B01"/>
    <w:rsid w:val="00F14457"/>
    <w:rsid w:val="00F14EB8"/>
    <w:rsid w:val="00F17454"/>
    <w:rsid w:val="00F17A6E"/>
    <w:rsid w:val="00F31251"/>
    <w:rsid w:val="00F32A24"/>
    <w:rsid w:val="00F334D4"/>
    <w:rsid w:val="00F33C63"/>
    <w:rsid w:val="00F361F4"/>
    <w:rsid w:val="00F37411"/>
    <w:rsid w:val="00F40484"/>
    <w:rsid w:val="00F40987"/>
    <w:rsid w:val="00F430AB"/>
    <w:rsid w:val="00F4380C"/>
    <w:rsid w:val="00F467EF"/>
    <w:rsid w:val="00F50696"/>
    <w:rsid w:val="00F535C1"/>
    <w:rsid w:val="00F56BA9"/>
    <w:rsid w:val="00F57846"/>
    <w:rsid w:val="00F6069C"/>
    <w:rsid w:val="00F60702"/>
    <w:rsid w:val="00F64521"/>
    <w:rsid w:val="00F65A52"/>
    <w:rsid w:val="00F71CB5"/>
    <w:rsid w:val="00F73D4A"/>
    <w:rsid w:val="00F74778"/>
    <w:rsid w:val="00F75F57"/>
    <w:rsid w:val="00F80897"/>
    <w:rsid w:val="00F81952"/>
    <w:rsid w:val="00F828A2"/>
    <w:rsid w:val="00F84E69"/>
    <w:rsid w:val="00F8514E"/>
    <w:rsid w:val="00F86729"/>
    <w:rsid w:val="00F92CE4"/>
    <w:rsid w:val="00F92D1A"/>
    <w:rsid w:val="00F9486D"/>
    <w:rsid w:val="00FA4123"/>
    <w:rsid w:val="00FA57F8"/>
    <w:rsid w:val="00FA69E8"/>
    <w:rsid w:val="00FB17AC"/>
    <w:rsid w:val="00FB3C35"/>
    <w:rsid w:val="00FB4448"/>
    <w:rsid w:val="00FB58E9"/>
    <w:rsid w:val="00FB6301"/>
    <w:rsid w:val="00FC06AF"/>
    <w:rsid w:val="00FC20D1"/>
    <w:rsid w:val="00FC269A"/>
    <w:rsid w:val="00FC340D"/>
    <w:rsid w:val="00FC3C26"/>
    <w:rsid w:val="00FC588B"/>
    <w:rsid w:val="00FC699E"/>
    <w:rsid w:val="00FC6DB7"/>
    <w:rsid w:val="00FD07E0"/>
    <w:rsid w:val="00FD31FF"/>
    <w:rsid w:val="00FD43D1"/>
    <w:rsid w:val="00FD50F6"/>
    <w:rsid w:val="00FD5466"/>
    <w:rsid w:val="00FD551F"/>
    <w:rsid w:val="00FE2362"/>
    <w:rsid w:val="00FE2C63"/>
    <w:rsid w:val="00FE3339"/>
    <w:rsid w:val="00FE3F1E"/>
    <w:rsid w:val="00FE55BC"/>
    <w:rsid w:val="00FF103E"/>
    <w:rsid w:val="00FF1EA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A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E2362"/>
    <w:pPr>
      <w:spacing w:before="100" w:beforeAutospacing="1" w:after="100" w:afterAutospacing="1"/>
    </w:pPr>
    <w:rPr>
      <w:rFonts w:ascii="Verdana" w:hAnsi="Verdana"/>
      <w:sz w:val="20"/>
      <w:szCs w:val="20"/>
    </w:rPr>
  </w:style>
  <w:style w:type="character" w:styleId="Hyperlink">
    <w:name w:val="Hyperlink"/>
    <w:basedOn w:val="DefaultParagraphFont"/>
    <w:rsid w:val="00516BF7"/>
    <w:rPr>
      <w:color w:val="00009C"/>
      <w:u w:val="single"/>
    </w:rPr>
  </w:style>
  <w:style w:type="paragraph" w:customStyle="1" w:styleId="mainheader">
    <w:name w:val="mainheader"/>
    <w:basedOn w:val="Normal"/>
    <w:rsid w:val="00CE6CAA"/>
    <w:pPr>
      <w:spacing w:before="100" w:beforeAutospacing="1" w:after="100" w:afterAutospacing="1"/>
    </w:pPr>
    <w:rPr>
      <w:rFonts w:ascii="Verdana" w:hAnsi="Verdana"/>
      <w:b/>
      <w:bCs/>
      <w:sz w:val="27"/>
      <w:szCs w:val="27"/>
    </w:rPr>
  </w:style>
  <w:style w:type="character" w:customStyle="1" w:styleId="maintext1">
    <w:name w:val="maintext1"/>
    <w:basedOn w:val="DefaultParagraphFont"/>
    <w:rsid w:val="00CE6CAA"/>
    <w:rPr>
      <w:rFonts w:ascii="Verdana" w:hAnsi="Verdana" w:hint="default"/>
      <w:sz w:val="20"/>
      <w:szCs w:val="20"/>
    </w:rPr>
  </w:style>
  <w:style w:type="character" w:styleId="Strong">
    <w:name w:val="Strong"/>
    <w:basedOn w:val="DefaultParagraphFont"/>
    <w:qFormat/>
    <w:rsid w:val="00CE6CAA"/>
    <w:rPr>
      <w:b/>
      <w:bCs/>
    </w:rPr>
  </w:style>
  <w:style w:type="table" w:styleId="TableGrid">
    <w:name w:val="Table Grid"/>
    <w:basedOn w:val="TableNormal"/>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A152C"/>
  </w:style>
  <w:style w:type="character" w:customStyle="1" w:styleId="txtlargebold">
    <w:name w:val="txtlarge bold"/>
    <w:basedOn w:val="DefaultParagraphFont"/>
    <w:rsid w:val="006A152C"/>
  </w:style>
  <w:style w:type="character" w:customStyle="1" w:styleId="apple-converted-space">
    <w:name w:val="apple-converted-space"/>
    <w:basedOn w:val="DefaultParagraphFont"/>
    <w:rsid w:val="006A152C"/>
  </w:style>
  <w:style w:type="character" w:styleId="Emphasis">
    <w:name w:val="Emphasis"/>
    <w:basedOn w:val="DefaultParagraphFont"/>
    <w:qFormat/>
    <w:rsid w:val="006A152C"/>
    <w:rPr>
      <w:i/>
      <w:iCs/>
    </w:rPr>
  </w:style>
  <w:style w:type="paragraph" w:styleId="BalloonText">
    <w:name w:val="Balloon Text"/>
    <w:basedOn w:val="Normal"/>
    <w:link w:val="BalloonTextChar"/>
    <w:rsid w:val="00982261"/>
    <w:rPr>
      <w:rFonts w:ascii="Tahoma" w:hAnsi="Tahoma" w:cs="Tahoma"/>
      <w:sz w:val="16"/>
      <w:szCs w:val="16"/>
    </w:rPr>
  </w:style>
  <w:style w:type="character" w:customStyle="1" w:styleId="BalloonTextChar">
    <w:name w:val="Balloon Text Char"/>
    <w:basedOn w:val="DefaultParagraphFont"/>
    <w:link w:val="BalloonText"/>
    <w:rsid w:val="00982261"/>
    <w:rPr>
      <w:rFonts w:ascii="Tahoma" w:hAnsi="Tahoma" w:cs="Tahoma"/>
      <w:sz w:val="16"/>
      <w:szCs w:val="16"/>
    </w:rPr>
  </w:style>
  <w:style w:type="character" w:styleId="LineNumber">
    <w:name w:val="line number"/>
    <w:basedOn w:val="DefaultParagraphFont"/>
    <w:rsid w:val="00D46733"/>
  </w:style>
  <w:style w:type="paragraph" w:styleId="Header">
    <w:name w:val="header"/>
    <w:basedOn w:val="Normal"/>
    <w:link w:val="HeaderChar"/>
    <w:rsid w:val="005333BF"/>
    <w:pPr>
      <w:tabs>
        <w:tab w:val="center" w:pos="4819"/>
        <w:tab w:val="right" w:pos="9638"/>
      </w:tabs>
    </w:pPr>
  </w:style>
  <w:style w:type="character" w:customStyle="1" w:styleId="HeaderChar">
    <w:name w:val="Header Char"/>
    <w:basedOn w:val="DefaultParagraphFont"/>
    <w:link w:val="Header"/>
    <w:rsid w:val="005333BF"/>
    <w:rPr>
      <w:sz w:val="24"/>
      <w:szCs w:val="24"/>
    </w:rPr>
  </w:style>
  <w:style w:type="paragraph" w:styleId="Footer">
    <w:name w:val="footer"/>
    <w:basedOn w:val="Normal"/>
    <w:link w:val="FooterChar"/>
    <w:uiPriority w:val="99"/>
    <w:rsid w:val="005333BF"/>
    <w:pPr>
      <w:tabs>
        <w:tab w:val="center" w:pos="4819"/>
        <w:tab w:val="right" w:pos="9638"/>
      </w:tabs>
    </w:pPr>
  </w:style>
  <w:style w:type="character" w:customStyle="1" w:styleId="FooterChar">
    <w:name w:val="Footer Char"/>
    <w:basedOn w:val="DefaultParagraphFont"/>
    <w:link w:val="Footer"/>
    <w:uiPriority w:val="99"/>
    <w:rsid w:val="005333BF"/>
    <w:rPr>
      <w:sz w:val="24"/>
      <w:szCs w:val="24"/>
    </w:rPr>
  </w:style>
  <w:style w:type="character" w:styleId="CommentReference">
    <w:name w:val="annotation reference"/>
    <w:basedOn w:val="DefaultParagraphFont"/>
    <w:rsid w:val="00CB2C38"/>
    <w:rPr>
      <w:sz w:val="16"/>
      <w:szCs w:val="16"/>
    </w:rPr>
  </w:style>
  <w:style w:type="paragraph" w:styleId="CommentText">
    <w:name w:val="annotation text"/>
    <w:basedOn w:val="Normal"/>
    <w:link w:val="CommentTextChar"/>
    <w:rsid w:val="00CB2C38"/>
    <w:rPr>
      <w:sz w:val="20"/>
      <w:szCs w:val="20"/>
    </w:rPr>
  </w:style>
  <w:style w:type="character" w:customStyle="1" w:styleId="CommentTextChar">
    <w:name w:val="Comment Text Char"/>
    <w:basedOn w:val="DefaultParagraphFont"/>
    <w:link w:val="CommentText"/>
    <w:rsid w:val="00CB2C38"/>
  </w:style>
  <w:style w:type="paragraph" w:styleId="CommentSubject">
    <w:name w:val="annotation subject"/>
    <w:basedOn w:val="CommentText"/>
    <w:next w:val="CommentText"/>
    <w:link w:val="CommentSubjectChar"/>
    <w:rsid w:val="00CB2C38"/>
    <w:rPr>
      <w:b/>
      <w:bCs/>
    </w:rPr>
  </w:style>
  <w:style w:type="character" w:customStyle="1" w:styleId="CommentSubjectChar">
    <w:name w:val="Comment Subject Char"/>
    <w:basedOn w:val="CommentTextChar"/>
    <w:link w:val="CommentSubject"/>
    <w:rsid w:val="00CB2C38"/>
    <w:rPr>
      <w:b/>
      <w:bCs/>
    </w:rPr>
  </w:style>
  <w:style w:type="paragraph" w:styleId="Revision">
    <w:name w:val="Revision"/>
    <w:hidden/>
    <w:uiPriority w:val="99"/>
    <w:semiHidden/>
    <w:rsid w:val="00BA1CD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A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E2362"/>
    <w:pPr>
      <w:spacing w:before="100" w:beforeAutospacing="1" w:after="100" w:afterAutospacing="1"/>
    </w:pPr>
    <w:rPr>
      <w:rFonts w:ascii="Verdana" w:hAnsi="Verdana"/>
      <w:sz w:val="20"/>
      <w:szCs w:val="20"/>
    </w:rPr>
  </w:style>
  <w:style w:type="character" w:styleId="Hyperlink">
    <w:name w:val="Hyperlink"/>
    <w:basedOn w:val="DefaultParagraphFont"/>
    <w:rsid w:val="00516BF7"/>
    <w:rPr>
      <w:color w:val="00009C"/>
      <w:u w:val="single"/>
    </w:rPr>
  </w:style>
  <w:style w:type="paragraph" w:customStyle="1" w:styleId="mainheader">
    <w:name w:val="mainheader"/>
    <w:basedOn w:val="Normal"/>
    <w:rsid w:val="00CE6CAA"/>
    <w:pPr>
      <w:spacing w:before="100" w:beforeAutospacing="1" w:after="100" w:afterAutospacing="1"/>
    </w:pPr>
    <w:rPr>
      <w:rFonts w:ascii="Verdana" w:hAnsi="Verdana"/>
      <w:b/>
      <w:bCs/>
      <w:sz w:val="27"/>
      <w:szCs w:val="27"/>
    </w:rPr>
  </w:style>
  <w:style w:type="character" w:customStyle="1" w:styleId="maintext1">
    <w:name w:val="maintext1"/>
    <w:basedOn w:val="DefaultParagraphFont"/>
    <w:rsid w:val="00CE6CAA"/>
    <w:rPr>
      <w:rFonts w:ascii="Verdana" w:hAnsi="Verdana" w:hint="default"/>
      <w:sz w:val="20"/>
      <w:szCs w:val="20"/>
    </w:rPr>
  </w:style>
  <w:style w:type="character" w:styleId="Strong">
    <w:name w:val="Strong"/>
    <w:basedOn w:val="DefaultParagraphFont"/>
    <w:qFormat/>
    <w:rsid w:val="00CE6CAA"/>
    <w:rPr>
      <w:b/>
      <w:bCs/>
    </w:rPr>
  </w:style>
  <w:style w:type="table" w:styleId="TableGrid">
    <w:name w:val="Table Grid"/>
    <w:basedOn w:val="TableNormal"/>
    <w:rsid w:val="00342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A152C"/>
  </w:style>
  <w:style w:type="character" w:customStyle="1" w:styleId="txtlargebold">
    <w:name w:val="txtlarge bold"/>
    <w:basedOn w:val="DefaultParagraphFont"/>
    <w:rsid w:val="006A152C"/>
  </w:style>
  <w:style w:type="character" w:customStyle="1" w:styleId="apple-converted-space">
    <w:name w:val="apple-converted-space"/>
    <w:basedOn w:val="DefaultParagraphFont"/>
    <w:rsid w:val="006A152C"/>
  </w:style>
  <w:style w:type="character" w:styleId="Emphasis">
    <w:name w:val="Emphasis"/>
    <w:basedOn w:val="DefaultParagraphFont"/>
    <w:qFormat/>
    <w:rsid w:val="006A152C"/>
    <w:rPr>
      <w:i/>
      <w:iCs/>
    </w:rPr>
  </w:style>
  <w:style w:type="paragraph" w:styleId="BalloonText">
    <w:name w:val="Balloon Text"/>
    <w:basedOn w:val="Normal"/>
    <w:link w:val="BalloonTextChar"/>
    <w:rsid w:val="00982261"/>
    <w:rPr>
      <w:rFonts w:ascii="Tahoma" w:hAnsi="Tahoma" w:cs="Tahoma"/>
      <w:sz w:val="16"/>
      <w:szCs w:val="16"/>
    </w:rPr>
  </w:style>
  <w:style w:type="character" w:customStyle="1" w:styleId="BalloonTextChar">
    <w:name w:val="Balloon Text Char"/>
    <w:basedOn w:val="DefaultParagraphFont"/>
    <w:link w:val="BalloonText"/>
    <w:rsid w:val="00982261"/>
    <w:rPr>
      <w:rFonts w:ascii="Tahoma" w:hAnsi="Tahoma" w:cs="Tahoma"/>
      <w:sz w:val="16"/>
      <w:szCs w:val="16"/>
    </w:rPr>
  </w:style>
  <w:style w:type="character" w:styleId="LineNumber">
    <w:name w:val="line number"/>
    <w:basedOn w:val="DefaultParagraphFont"/>
    <w:rsid w:val="00D46733"/>
  </w:style>
  <w:style w:type="paragraph" w:styleId="Header">
    <w:name w:val="header"/>
    <w:basedOn w:val="Normal"/>
    <w:link w:val="HeaderChar"/>
    <w:rsid w:val="005333BF"/>
    <w:pPr>
      <w:tabs>
        <w:tab w:val="center" w:pos="4819"/>
        <w:tab w:val="right" w:pos="9638"/>
      </w:tabs>
    </w:pPr>
  </w:style>
  <w:style w:type="character" w:customStyle="1" w:styleId="HeaderChar">
    <w:name w:val="Header Char"/>
    <w:basedOn w:val="DefaultParagraphFont"/>
    <w:link w:val="Header"/>
    <w:rsid w:val="005333BF"/>
    <w:rPr>
      <w:sz w:val="24"/>
      <w:szCs w:val="24"/>
    </w:rPr>
  </w:style>
  <w:style w:type="paragraph" w:styleId="Footer">
    <w:name w:val="footer"/>
    <w:basedOn w:val="Normal"/>
    <w:link w:val="FooterChar"/>
    <w:uiPriority w:val="99"/>
    <w:rsid w:val="005333BF"/>
    <w:pPr>
      <w:tabs>
        <w:tab w:val="center" w:pos="4819"/>
        <w:tab w:val="right" w:pos="9638"/>
      </w:tabs>
    </w:pPr>
  </w:style>
  <w:style w:type="character" w:customStyle="1" w:styleId="FooterChar">
    <w:name w:val="Footer Char"/>
    <w:basedOn w:val="DefaultParagraphFont"/>
    <w:link w:val="Footer"/>
    <w:uiPriority w:val="99"/>
    <w:rsid w:val="005333BF"/>
    <w:rPr>
      <w:sz w:val="24"/>
      <w:szCs w:val="24"/>
    </w:rPr>
  </w:style>
  <w:style w:type="character" w:styleId="CommentReference">
    <w:name w:val="annotation reference"/>
    <w:basedOn w:val="DefaultParagraphFont"/>
    <w:rsid w:val="00CB2C38"/>
    <w:rPr>
      <w:sz w:val="16"/>
      <w:szCs w:val="16"/>
    </w:rPr>
  </w:style>
  <w:style w:type="paragraph" w:styleId="CommentText">
    <w:name w:val="annotation text"/>
    <w:basedOn w:val="Normal"/>
    <w:link w:val="CommentTextChar"/>
    <w:rsid w:val="00CB2C38"/>
    <w:rPr>
      <w:sz w:val="20"/>
      <w:szCs w:val="20"/>
    </w:rPr>
  </w:style>
  <w:style w:type="character" w:customStyle="1" w:styleId="CommentTextChar">
    <w:name w:val="Comment Text Char"/>
    <w:basedOn w:val="DefaultParagraphFont"/>
    <w:link w:val="CommentText"/>
    <w:rsid w:val="00CB2C38"/>
  </w:style>
  <w:style w:type="paragraph" w:styleId="CommentSubject">
    <w:name w:val="annotation subject"/>
    <w:basedOn w:val="CommentText"/>
    <w:next w:val="CommentText"/>
    <w:link w:val="CommentSubjectChar"/>
    <w:rsid w:val="00CB2C38"/>
    <w:rPr>
      <w:b/>
      <w:bCs/>
    </w:rPr>
  </w:style>
  <w:style w:type="character" w:customStyle="1" w:styleId="CommentSubjectChar">
    <w:name w:val="Comment Subject Char"/>
    <w:basedOn w:val="CommentTextChar"/>
    <w:link w:val="CommentSubject"/>
    <w:rsid w:val="00CB2C38"/>
    <w:rPr>
      <w:b/>
      <w:bCs/>
    </w:rPr>
  </w:style>
</w:styles>
</file>

<file path=word/webSettings.xml><?xml version="1.0" encoding="utf-8"?>
<w:webSettings xmlns:r="http://schemas.openxmlformats.org/officeDocument/2006/relationships" xmlns:w="http://schemas.openxmlformats.org/wordprocessingml/2006/main">
  <w:divs>
    <w:div w:id="770929689">
      <w:bodyDiv w:val="1"/>
      <w:marLeft w:val="0"/>
      <w:marRight w:val="0"/>
      <w:marTop w:val="0"/>
      <w:marBottom w:val="0"/>
      <w:divBdr>
        <w:top w:val="none" w:sz="0" w:space="0" w:color="auto"/>
        <w:left w:val="none" w:sz="0" w:space="0" w:color="auto"/>
        <w:bottom w:val="none" w:sz="0" w:space="0" w:color="auto"/>
        <w:right w:val="none" w:sz="0" w:space="0" w:color="auto"/>
      </w:divBdr>
      <w:divsChild>
        <w:div w:id="1275013901">
          <w:marLeft w:val="0"/>
          <w:marRight w:val="0"/>
          <w:marTop w:val="0"/>
          <w:marBottom w:val="150"/>
          <w:divBdr>
            <w:top w:val="none" w:sz="0" w:space="0" w:color="auto"/>
            <w:left w:val="none" w:sz="0" w:space="0" w:color="auto"/>
            <w:bottom w:val="none" w:sz="0" w:space="0" w:color="auto"/>
            <w:right w:val="none" w:sz="0" w:space="0" w:color="auto"/>
          </w:divBdr>
          <w:divsChild>
            <w:div w:id="877283211">
              <w:marLeft w:val="150"/>
              <w:marRight w:val="150"/>
              <w:marTop w:val="0"/>
              <w:marBottom w:val="0"/>
              <w:divBdr>
                <w:top w:val="none" w:sz="0" w:space="0" w:color="auto"/>
                <w:left w:val="none" w:sz="0" w:space="0" w:color="auto"/>
                <w:bottom w:val="none" w:sz="0" w:space="0" w:color="auto"/>
                <w:right w:val="none" w:sz="0" w:space="0" w:color="auto"/>
              </w:divBdr>
              <w:divsChild>
                <w:div w:id="230119725">
                  <w:marLeft w:val="0"/>
                  <w:marRight w:val="0"/>
                  <w:marTop w:val="75"/>
                  <w:marBottom w:val="0"/>
                  <w:divBdr>
                    <w:top w:val="none" w:sz="0" w:space="0" w:color="auto"/>
                    <w:left w:val="none" w:sz="0" w:space="0" w:color="auto"/>
                    <w:bottom w:val="none" w:sz="0" w:space="0" w:color="auto"/>
                    <w:right w:val="none" w:sz="0" w:space="0" w:color="auto"/>
                  </w:divBdr>
                  <w:divsChild>
                    <w:div w:id="248466237">
                      <w:marLeft w:val="0"/>
                      <w:marRight w:val="3150"/>
                      <w:marTop w:val="0"/>
                      <w:marBottom w:val="0"/>
                      <w:divBdr>
                        <w:top w:val="none" w:sz="0" w:space="0" w:color="auto"/>
                        <w:left w:val="none" w:sz="0" w:space="0" w:color="auto"/>
                        <w:bottom w:val="none" w:sz="0" w:space="0" w:color="auto"/>
                        <w:right w:val="none" w:sz="0" w:space="0" w:color="auto"/>
                      </w:divBdr>
                      <w:divsChild>
                        <w:div w:id="982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69257">
      <w:bodyDiv w:val="1"/>
      <w:marLeft w:val="0"/>
      <w:marRight w:val="0"/>
      <w:marTop w:val="0"/>
      <w:marBottom w:val="0"/>
      <w:divBdr>
        <w:top w:val="none" w:sz="0" w:space="0" w:color="auto"/>
        <w:left w:val="none" w:sz="0" w:space="0" w:color="auto"/>
        <w:bottom w:val="none" w:sz="0" w:space="0" w:color="auto"/>
        <w:right w:val="none" w:sz="0" w:space="0" w:color="auto"/>
      </w:divBdr>
      <w:divsChild>
        <w:div w:id="1576237330">
          <w:marLeft w:val="0"/>
          <w:marRight w:val="0"/>
          <w:marTop w:val="0"/>
          <w:marBottom w:val="150"/>
          <w:divBdr>
            <w:top w:val="none" w:sz="0" w:space="0" w:color="auto"/>
            <w:left w:val="none" w:sz="0" w:space="0" w:color="auto"/>
            <w:bottom w:val="none" w:sz="0" w:space="0" w:color="auto"/>
            <w:right w:val="none" w:sz="0" w:space="0" w:color="auto"/>
          </w:divBdr>
          <w:divsChild>
            <w:div w:id="740757234">
              <w:marLeft w:val="150"/>
              <w:marRight w:val="150"/>
              <w:marTop w:val="0"/>
              <w:marBottom w:val="0"/>
              <w:divBdr>
                <w:top w:val="none" w:sz="0" w:space="0" w:color="auto"/>
                <w:left w:val="none" w:sz="0" w:space="0" w:color="auto"/>
                <w:bottom w:val="none" w:sz="0" w:space="0" w:color="auto"/>
                <w:right w:val="none" w:sz="0" w:space="0" w:color="auto"/>
              </w:divBdr>
              <w:divsChild>
                <w:div w:id="768352349">
                  <w:marLeft w:val="0"/>
                  <w:marRight w:val="0"/>
                  <w:marTop w:val="75"/>
                  <w:marBottom w:val="0"/>
                  <w:divBdr>
                    <w:top w:val="none" w:sz="0" w:space="0" w:color="auto"/>
                    <w:left w:val="none" w:sz="0" w:space="0" w:color="auto"/>
                    <w:bottom w:val="none" w:sz="0" w:space="0" w:color="auto"/>
                    <w:right w:val="none" w:sz="0" w:space="0" w:color="auto"/>
                  </w:divBdr>
                  <w:divsChild>
                    <w:div w:id="10911651">
                      <w:marLeft w:val="0"/>
                      <w:marRight w:val="3150"/>
                      <w:marTop w:val="0"/>
                      <w:marBottom w:val="0"/>
                      <w:divBdr>
                        <w:top w:val="none" w:sz="0" w:space="0" w:color="auto"/>
                        <w:left w:val="none" w:sz="0" w:space="0" w:color="auto"/>
                        <w:bottom w:val="none" w:sz="0" w:space="0" w:color="auto"/>
                        <w:right w:val="none" w:sz="0" w:space="0" w:color="auto"/>
                      </w:divBdr>
                      <w:divsChild>
                        <w:div w:id="1994217832">
                          <w:marLeft w:val="0"/>
                          <w:marRight w:val="0"/>
                          <w:marTop w:val="0"/>
                          <w:marBottom w:val="0"/>
                          <w:divBdr>
                            <w:top w:val="none" w:sz="0" w:space="0" w:color="auto"/>
                            <w:left w:val="none" w:sz="0" w:space="0" w:color="auto"/>
                            <w:bottom w:val="none" w:sz="0" w:space="0" w:color="auto"/>
                            <w:right w:val="none" w:sz="0" w:space="0" w:color="auto"/>
                          </w:divBdr>
                          <w:divsChild>
                            <w:div w:id="486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nainst.com/usa/news.cfm?Id=63" TargetMode="External"/><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3315D98-7853-475A-99E1-C7BC710D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13</Pages>
  <Words>5440</Words>
  <Characters>31014</Characters>
  <Application>Microsoft Office Word</Application>
  <DocSecurity>0</DocSecurity>
  <Lines>258</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ALOE BARBADENSIS SHOOT ELONGATION AND ROOTING IN PRESENCE OF AC</vt:lpstr>
      <vt:lpstr>ALOE BARBADENSIS SHOOT ELONGATION AND ROOTING IN PRESENCE OF AC</vt:lpstr>
    </vt:vector>
  </TitlesOfParts>
  <Company>..</Company>
  <LinksUpToDate>false</LinksUpToDate>
  <CharactersWithSpaces>36382</CharactersWithSpaces>
  <SharedDoc>false</SharedDoc>
  <HLinks>
    <vt:vector size="6" baseType="variant">
      <vt:variant>
        <vt:i4>7340091</vt:i4>
      </vt:variant>
      <vt:variant>
        <vt:i4>0</vt:i4>
      </vt:variant>
      <vt:variant>
        <vt:i4>0</vt:i4>
      </vt:variant>
      <vt:variant>
        <vt:i4>5</vt:i4>
      </vt:variant>
      <vt:variant>
        <vt:lpwstr>http://www.hannainst.com/usa/news.cfm?Id=63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ALOE BARBADENSIS SHOOT ELONGATION AND ROOTING IN PRESENCE OF AC</dc:title>
  <dc:creator>..</dc:creator>
  <cp:lastModifiedBy>Anon</cp:lastModifiedBy>
  <cp:revision>11</cp:revision>
  <cp:lastPrinted>2013-06-14T10:41:00Z</cp:lastPrinted>
  <dcterms:created xsi:type="dcterms:W3CDTF">2013-06-06T10:03:00Z</dcterms:created>
  <dcterms:modified xsi:type="dcterms:W3CDTF">2013-06-14T13:39:00Z</dcterms:modified>
</cp:coreProperties>
</file>