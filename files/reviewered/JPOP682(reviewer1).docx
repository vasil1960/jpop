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566" w:rsidRPr="003C0B1D" w:rsidRDefault="002E52A5" w:rsidP="00D84C9D">
      <w:pPr>
        <w:autoSpaceDE w:val="0"/>
        <w:autoSpaceDN w:val="0"/>
        <w:adjustRightInd w:val="0"/>
        <w:spacing w:line="480" w:lineRule="auto"/>
        <w:jc w:val="center"/>
        <w:rPr>
          <w:b/>
        </w:rPr>
      </w:pPr>
      <w:bookmarkStart w:id="0" w:name="_GoBack"/>
      <w:bookmarkEnd w:id="0"/>
      <w:r w:rsidRPr="003C0B1D">
        <w:rPr>
          <w:b/>
          <w:i/>
        </w:rPr>
        <w:t>IN VITRO</w:t>
      </w:r>
      <w:r w:rsidRPr="003C0B1D">
        <w:rPr>
          <w:b/>
        </w:rPr>
        <w:t xml:space="preserve"> MICROPROPAGATION OF THE ENDEMIC AND ENDANGERED </w:t>
      </w:r>
      <w:r w:rsidRPr="003C0B1D">
        <w:rPr>
          <w:b/>
          <w:i/>
        </w:rPr>
        <w:t>MUSCARI MUSCARIMI</w:t>
      </w:r>
      <w:r w:rsidRPr="003C0B1D">
        <w:rPr>
          <w:b/>
        </w:rPr>
        <w:t xml:space="preserve"> MEDIK.</w:t>
      </w:r>
    </w:p>
    <w:p w:rsidR="00BE694D" w:rsidRPr="009E7D70" w:rsidRDefault="00BE694D" w:rsidP="00BE694D">
      <w:pPr>
        <w:autoSpaceDE w:val="0"/>
        <w:autoSpaceDN w:val="0"/>
        <w:adjustRightInd w:val="0"/>
        <w:spacing w:line="480" w:lineRule="auto"/>
        <w:jc w:val="center"/>
        <w:rPr>
          <w:b/>
          <w:vertAlign w:val="superscript"/>
        </w:rPr>
      </w:pPr>
      <w:r w:rsidRPr="009E7D70">
        <w:rPr>
          <w:b/>
        </w:rPr>
        <w:t>Satı Uzun</w:t>
      </w:r>
      <w:r w:rsidRPr="009E7D70">
        <w:rPr>
          <w:b/>
          <w:vertAlign w:val="superscript"/>
        </w:rPr>
        <w:t>1</w:t>
      </w:r>
      <w:r w:rsidRPr="009E7D70">
        <w:rPr>
          <w:b/>
        </w:rPr>
        <w:t>, İskender Parmaksız</w:t>
      </w:r>
      <w:r w:rsidRPr="009E7D70">
        <w:rPr>
          <w:b/>
          <w:vertAlign w:val="superscript"/>
        </w:rPr>
        <w:t>2</w:t>
      </w:r>
      <w:r w:rsidRPr="009E7D70">
        <w:rPr>
          <w:b/>
        </w:rPr>
        <w:t>, Serkan Uranbey</w:t>
      </w:r>
      <w:r w:rsidRPr="009E7D70">
        <w:rPr>
          <w:b/>
          <w:vertAlign w:val="superscript"/>
        </w:rPr>
        <w:t>3</w:t>
      </w:r>
      <w:r w:rsidRPr="009E7D70">
        <w:rPr>
          <w:b/>
        </w:rPr>
        <w:t>, Semra Mirici</w:t>
      </w:r>
      <w:r w:rsidRPr="009E7D70">
        <w:rPr>
          <w:b/>
          <w:vertAlign w:val="superscript"/>
        </w:rPr>
        <w:t>4</w:t>
      </w:r>
      <w:r w:rsidRPr="009E7D70">
        <w:rPr>
          <w:b/>
        </w:rPr>
        <w:t>, Ercüment Osman Sarıhan</w:t>
      </w:r>
      <w:r w:rsidRPr="009E7D70">
        <w:rPr>
          <w:b/>
          <w:vertAlign w:val="superscript"/>
        </w:rPr>
        <w:t>5</w:t>
      </w:r>
      <w:r w:rsidRPr="009E7D70">
        <w:rPr>
          <w:b/>
        </w:rPr>
        <w:t>, Arif İpek</w:t>
      </w:r>
      <w:r w:rsidRPr="009E7D70">
        <w:rPr>
          <w:b/>
          <w:vertAlign w:val="superscript"/>
        </w:rPr>
        <w:t>3</w:t>
      </w:r>
      <w:r w:rsidRPr="009E7D70">
        <w:rPr>
          <w:b/>
        </w:rPr>
        <w:t>, Mehmet Demir Kaya</w:t>
      </w:r>
      <w:r w:rsidRPr="009E7D70">
        <w:rPr>
          <w:b/>
          <w:vertAlign w:val="superscript"/>
        </w:rPr>
        <w:t>6</w:t>
      </w:r>
      <w:r w:rsidRPr="009E7D70">
        <w:rPr>
          <w:b/>
        </w:rPr>
        <w:t>,</w:t>
      </w:r>
      <w:r w:rsidR="00225EC8">
        <w:rPr>
          <w:b/>
        </w:rPr>
        <w:t xml:space="preserve"> Bilal </w:t>
      </w:r>
      <w:r w:rsidR="00225EC8" w:rsidRPr="00225EC8">
        <w:rPr>
          <w:b/>
        </w:rPr>
        <w:t>Gürbüz</w:t>
      </w:r>
      <w:r w:rsidR="00225EC8">
        <w:rPr>
          <w:b/>
          <w:vertAlign w:val="superscript"/>
        </w:rPr>
        <w:t>7</w:t>
      </w:r>
      <w:r w:rsidR="00225EC8">
        <w:rPr>
          <w:b/>
        </w:rPr>
        <w:t xml:space="preserve"> </w:t>
      </w:r>
      <w:r w:rsidR="00225EC8">
        <w:rPr>
          <w:b/>
          <w:vertAlign w:val="superscript"/>
        </w:rPr>
        <w:t xml:space="preserve"> </w:t>
      </w:r>
      <w:r w:rsidRPr="00225EC8">
        <w:rPr>
          <w:b/>
        </w:rPr>
        <w:t>Neşet</w:t>
      </w:r>
      <w:r w:rsidRPr="009E7D70">
        <w:rPr>
          <w:b/>
        </w:rPr>
        <w:t xml:space="preserve"> Arslan</w:t>
      </w:r>
      <w:r w:rsidRPr="009E7D70">
        <w:rPr>
          <w:b/>
          <w:vertAlign w:val="superscript"/>
        </w:rPr>
        <w:t>7</w:t>
      </w:r>
      <w:r w:rsidRPr="009E7D70">
        <w:rPr>
          <w:b/>
        </w:rPr>
        <w:t>, Cengiz Sancak</w:t>
      </w:r>
      <w:r w:rsidRPr="009E7D70">
        <w:rPr>
          <w:b/>
          <w:vertAlign w:val="superscript"/>
        </w:rPr>
        <w:t>7</w:t>
      </w:r>
      <w:r w:rsidRPr="009E7D70">
        <w:rPr>
          <w:b/>
        </w:rPr>
        <w:t>, Khalid Mahmood Khawar</w:t>
      </w:r>
      <w:r w:rsidRPr="009E7D70">
        <w:rPr>
          <w:b/>
          <w:vertAlign w:val="superscript"/>
        </w:rPr>
        <w:t>7</w:t>
      </w:r>
      <w:r w:rsidRPr="009E7D70">
        <w:rPr>
          <w:b/>
        </w:rPr>
        <w:t>, Sebahattin Özcan</w:t>
      </w:r>
      <w:r w:rsidRPr="009E7D70">
        <w:rPr>
          <w:b/>
          <w:vertAlign w:val="superscript"/>
        </w:rPr>
        <w:t>7</w:t>
      </w:r>
    </w:p>
    <w:p w:rsidR="00BE694D" w:rsidRPr="00941D74" w:rsidRDefault="00BE694D" w:rsidP="00BE694D">
      <w:pPr>
        <w:autoSpaceDE w:val="0"/>
        <w:autoSpaceDN w:val="0"/>
        <w:adjustRightInd w:val="0"/>
        <w:spacing w:line="480" w:lineRule="auto"/>
        <w:jc w:val="center"/>
        <w:rPr>
          <w:b/>
          <w:sz w:val="22"/>
          <w:szCs w:val="22"/>
        </w:rPr>
      </w:pPr>
      <w:r w:rsidRPr="00941D74">
        <w:rPr>
          <w:b/>
          <w:sz w:val="22"/>
          <w:szCs w:val="22"/>
          <w:vertAlign w:val="superscript"/>
        </w:rPr>
        <w:t>1</w:t>
      </w:r>
      <w:r w:rsidRPr="00941D74">
        <w:rPr>
          <w:sz w:val="22"/>
          <w:szCs w:val="22"/>
        </w:rPr>
        <w:t>Department of Field Crops, Seyrani Agricultural Faculty, University of Erciyes, Kayseri, TURKEY</w:t>
      </w:r>
    </w:p>
    <w:p w:rsidR="00BE694D" w:rsidRPr="00941D74" w:rsidRDefault="00BE694D" w:rsidP="00BE694D">
      <w:pPr>
        <w:autoSpaceDE w:val="0"/>
        <w:autoSpaceDN w:val="0"/>
        <w:adjustRightInd w:val="0"/>
        <w:spacing w:line="480" w:lineRule="auto"/>
        <w:jc w:val="center"/>
        <w:rPr>
          <w:iCs/>
          <w:sz w:val="22"/>
          <w:szCs w:val="22"/>
        </w:rPr>
      </w:pPr>
      <w:r w:rsidRPr="00941D74">
        <w:rPr>
          <w:iCs/>
          <w:sz w:val="22"/>
          <w:szCs w:val="22"/>
          <w:vertAlign w:val="superscript"/>
        </w:rPr>
        <w:t>2</w:t>
      </w:r>
      <w:r w:rsidRPr="00941D74">
        <w:rPr>
          <w:iCs/>
          <w:sz w:val="22"/>
          <w:szCs w:val="22"/>
        </w:rPr>
        <w:t xml:space="preserve">Department of Biology, Faculty of Science and Arts,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Gaziosmanpaşa</w:t>
        </w:r>
      </w:smartTag>
      <w:r w:rsidRPr="00941D74">
        <w:rPr>
          <w:iCs/>
          <w:sz w:val="22"/>
          <w:szCs w:val="22"/>
        </w:rPr>
        <w:t xml:space="preserve">, Tokat -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iCs/>
          <w:sz w:val="22"/>
          <w:szCs w:val="22"/>
        </w:rPr>
      </w:pPr>
      <w:r w:rsidRPr="00941D74">
        <w:rPr>
          <w:iCs/>
          <w:sz w:val="22"/>
          <w:szCs w:val="22"/>
          <w:vertAlign w:val="superscript"/>
        </w:rPr>
        <w:t>3</w:t>
      </w:r>
      <w:r w:rsidRPr="00941D74">
        <w:rPr>
          <w:iCs/>
          <w:sz w:val="22"/>
          <w:szCs w:val="22"/>
        </w:rPr>
        <w:t xml:space="preserve">Department of Biology, Faculty of Science,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Çankırı Karatekin</w:t>
        </w:r>
      </w:smartTag>
      <w:r w:rsidRPr="00941D74">
        <w:rPr>
          <w:iCs/>
          <w:sz w:val="22"/>
          <w:szCs w:val="22"/>
        </w:rPr>
        <w:t xml:space="preserve">, Çankırı -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iCs/>
          <w:sz w:val="22"/>
          <w:szCs w:val="22"/>
        </w:rPr>
      </w:pPr>
      <w:r w:rsidRPr="00941D74">
        <w:rPr>
          <w:iCs/>
          <w:sz w:val="22"/>
          <w:szCs w:val="22"/>
          <w:vertAlign w:val="superscript"/>
        </w:rPr>
        <w:t>4</w:t>
      </w:r>
      <w:r w:rsidRPr="00941D74">
        <w:rPr>
          <w:iCs/>
          <w:sz w:val="22"/>
          <w:szCs w:val="22"/>
        </w:rPr>
        <w:t xml:space="preserve">Department of Biology Education, Gazi Education Faculty,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Gazi</w:t>
        </w:r>
      </w:smartTag>
      <w:r w:rsidRPr="00941D74">
        <w:rPr>
          <w:iCs/>
          <w:sz w:val="22"/>
          <w:szCs w:val="22"/>
        </w:rPr>
        <w:t xml:space="preserve">, </w:t>
      </w:r>
      <w:smartTag w:uri="urn:schemas-microsoft-com:office:smarttags" w:element="City">
        <w:r w:rsidRPr="00941D74">
          <w:rPr>
            <w:iCs/>
            <w:sz w:val="22"/>
            <w:szCs w:val="22"/>
          </w:rPr>
          <w:t>Ankara</w:t>
        </w:r>
      </w:smartTag>
      <w:r w:rsidRPr="00941D74">
        <w:rPr>
          <w:iCs/>
          <w:sz w:val="22"/>
          <w:szCs w:val="22"/>
        </w:rPr>
        <w:t xml:space="preserve"> -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b/>
          <w:sz w:val="22"/>
          <w:szCs w:val="22"/>
        </w:rPr>
      </w:pPr>
      <w:r w:rsidRPr="00941D74">
        <w:rPr>
          <w:iCs/>
          <w:sz w:val="22"/>
          <w:szCs w:val="22"/>
          <w:vertAlign w:val="superscript"/>
        </w:rPr>
        <w:t>5</w:t>
      </w:r>
      <w:r w:rsidRPr="00941D74">
        <w:rPr>
          <w:iCs/>
          <w:sz w:val="22"/>
          <w:szCs w:val="22"/>
        </w:rPr>
        <w:t xml:space="preserve">Department of Field Crops, Faculty of Agriculture,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Mustafa Kemal</w:t>
        </w:r>
      </w:smartTag>
      <w:r w:rsidRPr="00941D74">
        <w:rPr>
          <w:iCs/>
          <w:sz w:val="22"/>
          <w:szCs w:val="22"/>
        </w:rPr>
        <w:t xml:space="preserve">, Hatay -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iCs/>
          <w:sz w:val="22"/>
          <w:szCs w:val="22"/>
        </w:rPr>
      </w:pPr>
      <w:r w:rsidRPr="00941D74">
        <w:rPr>
          <w:iCs/>
          <w:sz w:val="22"/>
          <w:szCs w:val="22"/>
          <w:vertAlign w:val="superscript"/>
        </w:rPr>
        <w:t>6</w:t>
      </w:r>
      <w:r w:rsidRPr="00941D74">
        <w:rPr>
          <w:iCs/>
          <w:sz w:val="22"/>
          <w:szCs w:val="22"/>
        </w:rPr>
        <w:t xml:space="preserve">Department of Field Crops, Faculty of Agriculture,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Osmangazi</w:t>
        </w:r>
      </w:smartTag>
      <w:r w:rsidRPr="00941D74">
        <w:rPr>
          <w:iCs/>
          <w:sz w:val="22"/>
          <w:szCs w:val="22"/>
        </w:rPr>
        <w:t xml:space="preserve">, </w:t>
      </w:r>
      <w:smartTag w:uri="urn:schemas-microsoft-com:office:smarttags" w:element="City">
        <w:r w:rsidRPr="00941D74">
          <w:rPr>
            <w:iCs/>
            <w:sz w:val="22"/>
            <w:szCs w:val="22"/>
          </w:rPr>
          <w:t>Eskişehir</w:t>
        </w:r>
      </w:smartTag>
      <w:r w:rsidRPr="00941D74">
        <w:rPr>
          <w:iCs/>
          <w:sz w:val="22"/>
          <w:szCs w:val="22"/>
        </w:rPr>
        <w:t xml:space="preserve">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iCs/>
          <w:sz w:val="22"/>
          <w:szCs w:val="22"/>
        </w:rPr>
      </w:pPr>
      <w:r w:rsidRPr="00941D74">
        <w:rPr>
          <w:iCs/>
          <w:sz w:val="22"/>
          <w:szCs w:val="22"/>
          <w:vertAlign w:val="superscript"/>
        </w:rPr>
        <w:t>7</w:t>
      </w:r>
      <w:r w:rsidRPr="00941D74">
        <w:rPr>
          <w:iCs/>
          <w:sz w:val="22"/>
          <w:szCs w:val="22"/>
        </w:rPr>
        <w:t xml:space="preserve">Department of Field Crops, Faculty of Agriculture, </w:t>
      </w:r>
      <w:smartTag w:uri="urn:schemas-microsoft-com:office:smarttags" w:element="PlaceType">
        <w:r w:rsidRPr="00941D74">
          <w:rPr>
            <w:iCs/>
            <w:sz w:val="22"/>
            <w:szCs w:val="22"/>
          </w:rPr>
          <w:t>University</w:t>
        </w:r>
      </w:smartTag>
      <w:r w:rsidRPr="00941D74">
        <w:rPr>
          <w:iCs/>
          <w:sz w:val="22"/>
          <w:szCs w:val="22"/>
        </w:rPr>
        <w:t xml:space="preserve"> of </w:t>
      </w:r>
      <w:smartTag w:uri="urn:schemas-microsoft-com:office:smarttags" w:element="PlaceName">
        <w:r w:rsidRPr="00941D74">
          <w:rPr>
            <w:iCs/>
            <w:sz w:val="22"/>
            <w:szCs w:val="22"/>
          </w:rPr>
          <w:t>Ankara</w:t>
        </w:r>
      </w:smartTag>
      <w:r w:rsidRPr="00941D74">
        <w:rPr>
          <w:iCs/>
          <w:sz w:val="22"/>
          <w:szCs w:val="22"/>
        </w:rPr>
        <w:t xml:space="preserve">, </w:t>
      </w:r>
      <w:smartTag w:uri="urn:schemas-microsoft-com:office:smarttags" w:element="City">
        <w:r w:rsidRPr="00941D74">
          <w:rPr>
            <w:iCs/>
            <w:sz w:val="22"/>
            <w:szCs w:val="22"/>
          </w:rPr>
          <w:t>Ankara</w:t>
        </w:r>
      </w:smartTag>
      <w:r w:rsidRPr="00941D74">
        <w:rPr>
          <w:iCs/>
          <w:sz w:val="22"/>
          <w:szCs w:val="22"/>
        </w:rPr>
        <w:t xml:space="preserve"> – </w:t>
      </w:r>
      <w:smartTag w:uri="urn:schemas-microsoft-com:office:smarttags" w:element="place">
        <w:smartTag w:uri="urn:schemas-microsoft-com:office:smarttags" w:element="country-region">
          <w:r w:rsidRPr="00941D74">
            <w:rPr>
              <w:iCs/>
              <w:sz w:val="22"/>
              <w:szCs w:val="22"/>
            </w:rPr>
            <w:t>TURKEY</w:t>
          </w:r>
        </w:smartTag>
      </w:smartTag>
    </w:p>
    <w:p w:rsidR="00BE694D" w:rsidRPr="00941D74" w:rsidRDefault="00BE694D" w:rsidP="00BE694D">
      <w:pPr>
        <w:autoSpaceDE w:val="0"/>
        <w:autoSpaceDN w:val="0"/>
        <w:adjustRightInd w:val="0"/>
        <w:spacing w:line="480" w:lineRule="auto"/>
        <w:jc w:val="center"/>
        <w:rPr>
          <w:b/>
          <w:sz w:val="22"/>
          <w:szCs w:val="22"/>
        </w:rPr>
      </w:pPr>
      <w:r w:rsidRPr="00941D74">
        <w:rPr>
          <w:iCs/>
          <w:sz w:val="22"/>
          <w:szCs w:val="22"/>
        </w:rPr>
        <w:t xml:space="preserve">Corresponding author E-mail. </w:t>
      </w:r>
      <w:hyperlink r:id="rId8" w:history="1">
        <w:r w:rsidRPr="00941D74">
          <w:rPr>
            <w:rStyle w:val="Hyperlink"/>
            <w:iCs/>
            <w:sz w:val="22"/>
            <w:szCs w:val="22"/>
          </w:rPr>
          <w:t>saticocu@yahoo.co</w:t>
        </w:r>
      </w:hyperlink>
      <w:r w:rsidRPr="00941D74">
        <w:rPr>
          <w:iCs/>
          <w:sz w:val="22"/>
          <w:szCs w:val="22"/>
        </w:rPr>
        <w:t>m</w:t>
      </w:r>
    </w:p>
    <w:p w:rsidR="00EF1DC7" w:rsidRPr="009E7D70" w:rsidRDefault="00EF1DC7" w:rsidP="00D84C9D">
      <w:pPr>
        <w:autoSpaceDE w:val="0"/>
        <w:autoSpaceDN w:val="0"/>
        <w:adjustRightInd w:val="0"/>
        <w:spacing w:line="480" w:lineRule="auto"/>
        <w:jc w:val="both"/>
        <w:rPr>
          <w:b/>
        </w:rPr>
      </w:pPr>
      <w:r w:rsidRPr="009E7D70">
        <w:rPr>
          <w:b/>
        </w:rPr>
        <w:t>Abstract</w:t>
      </w:r>
    </w:p>
    <w:p w:rsidR="001B02D8" w:rsidRPr="009E7D70" w:rsidRDefault="000E57DF" w:rsidP="00D84C9D">
      <w:pPr>
        <w:pStyle w:val="Pa7"/>
        <w:spacing w:line="480" w:lineRule="auto"/>
        <w:ind w:firstLine="720"/>
        <w:jc w:val="both"/>
        <w:rPr>
          <w:rFonts w:ascii="Times New Roman" w:hAnsi="Times New Roman"/>
        </w:rPr>
      </w:pPr>
      <w:r w:rsidRPr="009E7D70">
        <w:rPr>
          <w:rFonts w:ascii="Times New Roman" w:hAnsi="Times New Roman"/>
        </w:rPr>
        <w:t xml:space="preserve">A procedure is described for </w:t>
      </w:r>
      <w:r w:rsidR="00DD7693" w:rsidRPr="009E7D70">
        <w:rPr>
          <w:rFonts w:ascii="Times New Roman" w:hAnsi="Times New Roman"/>
        </w:rPr>
        <w:t xml:space="preserve">the </w:t>
      </w:r>
      <w:r w:rsidRPr="009E7D70">
        <w:rPr>
          <w:rFonts w:ascii="Times New Roman" w:hAnsi="Times New Roman"/>
        </w:rPr>
        <w:t xml:space="preserve">efficient </w:t>
      </w:r>
      <w:r w:rsidRPr="009E7D70">
        <w:rPr>
          <w:rFonts w:ascii="Times New Roman" w:hAnsi="Times New Roman"/>
          <w:i/>
          <w:iCs/>
        </w:rPr>
        <w:t xml:space="preserve">in vitro </w:t>
      </w:r>
      <w:r w:rsidRPr="009E7D70">
        <w:rPr>
          <w:rFonts w:ascii="Times New Roman" w:hAnsi="Times New Roman"/>
        </w:rPr>
        <w:t xml:space="preserve">bulblet production from immature zygotic embriyos of </w:t>
      </w:r>
      <w:r w:rsidR="00DD7693" w:rsidRPr="009E7D70">
        <w:rPr>
          <w:rFonts w:ascii="Times New Roman" w:hAnsi="Times New Roman"/>
        </w:rPr>
        <w:t xml:space="preserve">endangered and endemic </w:t>
      </w:r>
      <w:r w:rsidRPr="009E7D70">
        <w:rPr>
          <w:rFonts w:ascii="Times New Roman" w:hAnsi="Times New Roman"/>
          <w:i/>
        </w:rPr>
        <w:t>Muscari muscarimi</w:t>
      </w:r>
      <w:r w:rsidRPr="009E7D70">
        <w:rPr>
          <w:rFonts w:ascii="Times New Roman" w:hAnsi="Times New Roman"/>
        </w:rPr>
        <w:t xml:space="preserve"> Medik</w:t>
      </w:r>
      <w:r w:rsidR="00DD7693" w:rsidRPr="009E7D70">
        <w:rPr>
          <w:rFonts w:ascii="Times New Roman" w:hAnsi="Times New Roman"/>
        </w:rPr>
        <w:t>.</w:t>
      </w:r>
      <w:r w:rsidR="006758DE">
        <w:rPr>
          <w:rFonts w:ascii="Times New Roman" w:hAnsi="Times New Roman"/>
        </w:rPr>
        <w:t xml:space="preserve"> </w:t>
      </w:r>
      <w:r w:rsidR="00DD7693" w:rsidRPr="009E7D70">
        <w:rPr>
          <w:rFonts w:ascii="Times New Roman" w:hAnsi="Times New Roman"/>
        </w:rPr>
        <w:t xml:space="preserve"> </w:t>
      </w:r>
      <w:r w:rsidR="000C5D2B" w:rsidRPr="009E7D70">
        <w:rPr>
          <w:rFonts w:ascii="Times New Roman" w:hAnsi="Times New Roman"/>
        </w:rPr>
        <w:t xml:space="preserve">Immature zygotic embryos were isolated from immature seeds </w:t>
      </w:r>
      <w:r w:rsidR="00045367" w:rsidRPr="009E7D70">
        <w:rPr>
          <w:rFonts w:ascii="Times New Roman" w:hAnsi="Times New Roman"/>
        </w:rPr>
        <w:t>and cultured on MS or N6 medium c</w:t>
      </w:r>
      <w:r w:rsidR="00D7076B" w:rsidRPr="009E7D70">
        <w:rPr>
          <w:rFonts w:ascii="Times New Roman" w:hAnsi="Times New Roman"/>
        </w:rPr>
        <w:t>ontaining various combinations of auxins</w:t>
      </w:r>
      <w:r w:rsidR="009D7157">
        <w:rPr>
          <w:rFonts w:ascii="Times New Roman" w:hAnsi="Times New Roman"/>
        </w:rPr>
        <w:t xml:space="preserve"> (</w:t>
      </w:r>
      <w:r w:rsidR="009D7157" w:rsidRPr="009E7D70">
        <w:rPr>
          <w:rFonts w:ascii="Times New Roman" w:hAnsi="Times New Roman"/>
        </w:rPr>
        <w:sym w:font="Symbol" w:char="F061"/>
      </w:r>
      <w:r w:rsidR="009D7157" w:rsidRPr="009E7D70">
        <w:rPr>
          <w:rFonts w:ascii="Times New Roman" w:hAnsi="Times New Roman"/>
        </w:rPr>
        <w:t>-naphthaleneacetic acid</w:t>
      </w:r>
      <w:r w:rsidR="009D7157">
        <w:rPr>
          <w:rFonts w:ascii="Times New Roman" w:hAnsi="Times New Roman"/>
        </w:rPr>
        <w:t>, Picloram, Dicamba)</w:t>
      </w:r>
      <w:r w:rsidR="00D7076B" w:rsidRPr="009E7D70">
        <w:rPr>
          <w:rFonts w:ascii="Times New Roman" w:hAnsi="Times New Roman"/>
        </w:rPr>
        <w:t xml:space="preserve"> and cytokinins</w:t>
      </w:r>
      <w:r w:rsidR="009D7157">
        <w:rPr>
          <w:rFonts w:ascii="Times New Roman" w:hAnsi="Times New Roman"/>
        </w:rPr>
        <w:t xml:space="preserve"> (</w:t>
      </w:r>
      <w:r w:rsidR="009D7157" w:rsidRPr="009E7D70">
        <w:rPr>
          <w:rFonts w:ascii="Times New Roman" w:hAnsi="Times New Roman"/>
        </w:rPr>
        <w:t>6-benzylaminopurine</w:t>
      </w:r>
      <w:r w:rsidR="009D7157">
        <w:rPr>
          <w:rFonts w:ascii="Times New Roman" w:hAnsi="Times New Roman"/>
        </w:rPr>
        <w:t xml:space="preserve">, </w:t>
      </w:r>
      <w:r w:rsidR="009D7157" w:rsidRPr="009E7D70">
        <w:t>thidiazuron</w:t>
      </w:r>
      <w:r w:rsidR="009D7157">
        <w:t>)</w:t>
      </w:r>
      <w:r w:rsidR="00D7076B" w:rsidRPr="009E7D70">
        <w:rPr>
          <w:rFonts w:ascii="Times New Roman" w:hAnsi="Times New Roman"/>
        </w:rPr>
        <w:t>.</w:t>
      </w:r>
      <w:r w:rsidR="001B02D8" w:rsidRPr="009E7D70">
        <w:rPr>
          <w:rFonts w:ascii="Times New Roman" w:hAnsi="Times New Roman"/>
        </w:rPr>
        <w:t xml:space="preserve"> </w:t>
      </w:r>
      <w:r w:rsidR="00FF31B0" w:rsidRPr="009E7D70">
        <w:rPr>
          <w:rFonts w:ascii="Times New Roman" w:hAnsi="Times New Roman"/>
        </w:rPr>
        <w:t>The highest b</w:t>
      </w:r>
      <w:r w:rsidR="00A80CEA" w:rsidRPr="009E7D70">
        <w:rPr>
          <w:rFonts w:ascii="Times New Roman" w:hAnsi="Times New Roman"/>
        </w:rPr>
        <w:t>ulblet regeneration was achieved</w:t>
      </w:r>
      <w:r w:rsidR="00FF31B0" w:rsidRPr="009E7D70">
        <w:rPr>
          <w:rFonts w:ascii="Times New Roman" w:hAnsi="Times New Roman"/>
        </w:rPr>
        <w:t xml:space="preserve"> (</w:t>
      </w:r>
      <w:r w:rsidR="0026113C" w:rsidRPr="009E7D70">
        <w:rPr>
          <w:rFonts w:ascii="Times New Roman" w:hAnsi="Times New Roman"/>
        </w:rPr>
        <w:t>5</w:t>
      </w:r>
      <w:r w:rsidR="0026113C">
        <w:rPr>
          <w:rFonts w:ascii="Times New Roman" w:hAnsi="Times New Roman"/>
        </w:rPr>
        <w:t>9</w:t>
      </w:r>
      <w:r w:rsidR="0026113C" w:rsidRPr="009E7D70">
        <w:rPr>
          <w:rFonts w:ascii="Times New Roman" w:hAnsi="Times New Roman"/>
        </w:rPr>
        <w:t xml:space="preserve"> </w:t>
      </w:r>
      <w:r w:rsidR="00FF31B0" w:rsidRPr="009E7D70">
        <w:rPr>
          <w:rFonts w:ascii="Times New Roman" w:hAnsi="Times New Roman"/>
        </w:rPr>
        <w:t xml:space="preserve">bulblets/explants) from </w:t>
      </w:r>
      <w:r w:rsidR="00A80CEA" w:rsidRPr="009E7D70">
        <w:rPr>
          <w:rFonts w:ascii="Times New Roman" w:hAnsi="Times New Roman"/>
        </w:rPr>
        <w:t>immature embryos on Murashige and Skoog (MS) medium containing 4 mg</w:t>
      </w:r>
      <w:r w:rsidR="00D84C9D" w:rsidRPr="009E7D70">
        <w:rPr>
          <w:rFonts w:ascii="Times New Roman" w:hAnsi="Times New Roman"/>
        </w:rPr>
        <w:t xml:space="preserve"> l</w:t>
      </w:r>
      <w:r w:rsidR="00D84C9D" w:rsidRPr="009E7D70">
        <w:rPr>
          <w:rFonts w:ascii="Times New Roman" w:hAnsi="Times New Roman"/>
          <w:vertAlign w:val="superscript"/>
        </w:rPr>
        <w:t>-1</w:t>
      </w:r>
      <w:r w:rsidR="00A80CEA" w:rsidRPr="009E7D70">
        <w:rPr>
          <w:rFonts w:ascii="Times New Roman" w:hAnsi="Times New Roman"/>
        </w:rPr>
        <w:t xml:space="preserve"> 6-benzylaminopurine (BA) and 0.5 mg</w:t>
      </w:r>
      <w:r w:rsidR="00D84C9D" w:rsidRPr="009E7D70">
        <w:rPr>
          <w:rFonts w:ascii="Times New Roman" w:hAnsi="Times New Roman"/>
        </w:rPr>
        <w:t xml:space="preserve"> l</w:t>
      </w:r>
      <w:r w:rsidR="00D84C9D" w:rsidRPr="009E7D70">
        <w:rPr>
          <w:rFonts w:ascii="Times New Roman" w:hAnsi="Times New Roman"/>
          <w:vertAlign w:val="superscript"/>
        </w:rPr>
        <w:t>-1</w:t>
      </w:r>
      <w:r w:rsidR="00A80CEA" w:rsidRPr="009E7D70">
        <w:rPr>
          <w:rFonts w:ascii="Times New Roman" w:hAnsi="Times New Roman"/>
        </w:rPr>
        <w:t xml:space="preserve"> </w:t>
      </w:r>
      <w:r w:rsidR="00A80CEA" w:rsidRPr="009E7D70">
        <w:rPr>
          <w:rFonts w:ascii="Times New Roman" w:hAnsi="Times New Roman"/>
        </w:rPr>
        <w:sym w:font="Symbol" w:char="F061"/>
      </w:r>
      <w:r w:rsidR="00A80CEA" w:rsidRPr="009E7D70">
        <w:rPr>
          <w:rFonts w:ascii="Times New Roman" w:hAnsi="Times New Roman"/>
        </w:rPr>
        <w:t xml:space="preserve">-naphthaleneacetic acid (NAA) after one year of culture. Regenerated bulblets were transferred to MS medium without </w:t>
      </w:r>
      <w:r w:rsidR="00D7076B" w:rsidRPr="009E7D70">
        <w:rPr>
          <w:rFonts w:ascii="Times New Roman" w:hAnsi="Times New Roman"/>
        </w:rPr>
        <w:t xml:space="preserve">plant </w:t>
      </w:r>
      <w:r w:rsidR="00A80CEA" w:rsidRPr="009E7D70">
        <w:rPr>
          <w:rFonts w:ascii="Times New Roman" w:hAnsi="Times New Roman"/>
        </w:rPr>
        <w:t xml:space="preserve">growth regulators </w:t>
      </w:r>
      <w:r w:rsidR="00A76703" w:rsidRPr="009E7D70">
        <w:rPr>
          <w:rFonts w:ascii="Times New Roman" w:hAnsi="Times New Roman"/>
        </w:rPr>
        <w:t xml:space="preserve">for rooting. </w:t>
      </w:r>
      <w:r w:rsidR="00514449" w:rsidRPr="009E7D70">
        <w:rPr>
          <w:rFonts w:ascii="Times New Roman" w:hAnsi="Times New Roman"/>
        </w:rPr>
        <w:t xml:space="preserve">All bulblets produced well-developed root system and increased in size on this </w:t>
      </w:r>
      <w:r w:rsidR="00514449" w:rsidRPr="009E7D70">
        <w:rPr>
          <w:rFonts w:ascii="Times New Roman" w:hAnsi="Times New Roman"/>
        </w:rPr>
        <w:lastRenderedPageBreak/>
        <w:t xml:space="preserve">medium after 2 months. Rooted bulblets were transplanted to </w:t>
      </w:r>
      <w:r w:rsidR="000C372E" w:rsidRPr="009E7D70">
        <w:rPr>
          <w:rFonts w:ascii="Times New Roman" w:hAnsi="Times New Roman"/>
        </w:rPr>
        <w:t>a potting mixture and acclimatized to ambient conditions with a 100% success.</w:t>
      </w:r>
      <w:r w:rsidR="006758DE">
        <w:rPr>
          <w:rFonts w:ascii="Times New Roman" w:hAnsi="Times New Roman"/>
        </w:rPr>
        <w:t xml:space="preserve"> </w:t>
      </w:r>
    </w:p>
    <w:p w:rsidR="00EE1AC0" w:rsidRDefault="00EE1AC0" w:rsidP="00D84C9D">
      <w:pPr>
        <w:spacing w:line="480" w:lineRule="auto"/>
        <w:rPr>
          <w:lang w:val="it-IT"/>
        </w:rPr>
      </w:pPr>
      <w:r w:rsidRPr="002E52A5">
        <w:rPr>
          <w:b/>
          <w:lang w:val="it-IT"/>
        </w:rPr>
        <w:t>Key words:</w:t>
      </w:r>
      <w:r w:rsidRPr="00941D74">
        <w:rPr>
          <w:lang w:val="it-IT"/>
        </w:rPr>
        <w:t xml:space="preserve"> </w:t>
      </w:r>
      <w:r w:rsidRPr="00941D74">
        <w:rPr>
          <w:i/>
          <w:lang w:val="it-IT"/>
        </w:rPr>
        <w:t>Muscari</w:t>
      </w:r>
      <w:r w:rsidRPr="00941D74">
        <w:rPr>
          <w:lang w:val="it-IT"/>
        </w:rPr>
        <w:t xml:space="preserve"> </w:t>
      </w:r>
      <w:r w:rsidRPr="00941D74">
        <w:rPr>
          <w:i/>
          <w:lang w:val="it-IT"/>
        </w:rPr>
        <w:t>muscarimi</w:t>
      </w:r>
      <w:r w:rsidRPr="00941D74">
        <w:rPr>
          <w:lang w:val="it-IT"/>
        </w:rPr>
        <w:t>, in vitro micropropagation, immature embryo</w:t>
      </w:r>
    </w:p>
    <w:p w:rsidR="002E52A5" w:rsidRPr="00941D74" w:rsidRDefault="002E52A5" w:rsidP="00D84C9D">
      <w:pPr>
        <w:spacing w:line="480" w:lineRule="auto"/>
        <w:rPr>
          <w:lang w:val="it-IT"/>
        </w:rPr>
      </w:pPr>
      <w:r w:rsidRPr="002E52A5">
        <w:rPr>
          <w:b/>
          <w:lang w:val="it-IT"/>
        </w:rPr>
        <w:t>Running title</w:t>
      </w:r>
      <w:r>
        <w:rPr>
          <w:lang w:val="it-IT"/>
        </w:rPr>
        <w:t xml:space="preserve">: Micropropagation of </w:t>
      </w:r>
      <w:r w:rsidRPr="002E52A5">
        <w:rPr>
          <w:i/>
          <w:lang w:val="it-IT"/>
        </w:rPr>
        <w:t>Muscari</w:t>
      </w:r>
      <w:r>
        <w:rPr>
          <w:lang w:val="it-IT"/>
        </w:rPr>
        <w:t xml:space="preserve"> </w:t>
      </w:r>
      <w:r w:rsidRPr="002E52A5">
        <w:rPr>
          <w:i/>
          <w:lang w:val="it-IT"/>
        </w:rPr>
        <w:t>muscarimi</w:t>
      </w:r>
    </w:p>
    <w:p w:rsidR="00EF1DC7" w:rsidRPr="009E7D70" w:rsidRDefault="00055A7A" w:rsidP="00D84C9D">
      <w:pPr>
        <w:pStyle w:val="Pa7"/>
        <w:spacing w:line="480" w:lineRule="auto"/>
        <w:jc w:val="both"/>
        <w:rPr>
          <w:rFonts w:ascii="Times New Roman" w:hAnsi="Times New Roman"/>
          <w:b/>
        </w:rPr>
      </w:pPr>
      <w:r w:rsidRPr="00941D74">
        <w:rPr>
          <w:rFonts w:ascii="Times New Roman" w:hAnsi="Times New Roman"/>
        </w:rPr>
        <w:br w:type="page"/>
      </w:r>
      <w:r w:rsidR="00A834A0" w:rsidRPr="009E7D70">
        <w:rPr>
          <w:rFonts w:ascii="Times New Roman" w:hAnsi="Times New Roman"/>
          <w:b/>
        </w:rPr>
        <w:lastRenderedPageBreak/>
        <w:t>INTRODUCTION</w:t>
      </w:r>
    </w:p>
    <w:p w:rsidR="00E74D58" w:rsidRPr="009E7D70" w:rsidRDefault="00786B45" w:rsidP="00D84C9D">
      <w:pPr>
        <w:autoSpaceDE w:val="0"/>
        <w:autoSpaceDN w:val="0"/>
        <w:adjustRightInd w:val="0"/>
        <w:spacing w:line="480" w:lineRule="auto"/>
        <w:ind w:firstLine="720"/>
        <w:jc w:val="both"/>
        <w:rPr>
          <w:rStyle w:val="text1"/>
          <w:rFonts w:ascii="Times New Roman" w:hAnsi="Times New Roman"/>
          <w:sz w:val="24"/>
          <w:szCs w:val="24"/>
        </w:rPr>
      </w:pPr>
      <w:r w:rsidRPr="009E7D70">
        <w:t>Habitat destruction has resulted in disappearance of many plant species from the earth forever and many more face extinction. Likely, endemic</w:t>
      </w:r>
      <w:r w:rsidR="00797D5F" w:rsidRPr="009E7D70">
        <w:t xml:space="preserve"> and endangered</w:t>
      </w:r>
      <w:r w:rsidR="00373DD7" w:rsidRPr="009E7D70">
        <w:t xml:space="preserve"> M</w:t>
      </w:r>
      <w:r w:rsidRPr="009E7D70">
        <w:rPr>
          <w:i/>
        </w:rPr>
        <w:t>uscari muscarimi</w:t>
      </w:r>
      <w:r w:rsidRPr="009E7D70">
        <w:t xml:space="preserve"> Medik.</w:t>
      </w:r>
      <w:r w:rsidR="00373DD7" w:rsidRPr="009E7D70">
        <w:t xml:space="preserve"> (musky grape hyacinth)</w:t>
      </w:r>
      <w:r w:rsidR="00275B76" w:rsidRPr="009E7D70">
        <w:t xml:space="preserve"> belonging to</w:t>
      </w:r>
      <w:r w:rsidR="00136BCB" w:rsidRPr="009E7D70">
        <w:t xml:space="preserve"> </w:t>
      </w:r>
      <w:r w:rsidR="00E32599" w:rsidRPr="009E7D70">
        <w:rPr>
          <w:i/>
        </w:rPr>
        <w:t>Liliaceae</w:t>
      </w:r>
      <w:r w:rsidR="00275B76" w:rsidRPr="009E7D70">
        <w:t xml:space="preserve"> family and</w:t>
      </w:r>
      <w:r w:rsidRPr="009E7D70">
        <w:t xml:space="preserve"> growing in</w:t>
      </w:r>
      <w:r w:rsidR="00797D5F" w:rsidRPr="009E7D70">
        <w:t xml:space="preserve"> natural habitats of </w:t>
      </w:r>
      <w:r w:rsidRPr="009E7D70">
        <w:t>Antalya and Denizli provinces of Turkey</w:t>
      </w:r>
      <w:r w:rsidR="000400B2" w:rsidRPr="009E7D70">
        <w:t xml:space="preserve"> </w:t>
      </w:r>
      <w:r w:rsidR="00EC3157" w:rsidRPr="009E7D70">
        <w:t>at altitudes up to 2000 m</w:t>
      </w:r>
      <w:r w:rsidR="000400B2" w:rsidRPr="009E7D70">
        <w:t xml:space="preserve"> </w:t>
      </w:r>
      <w:r w:rsidR="00E32599" w:rsidRPr="009E7D70">
        <w:rPr>
          <w:rStyle w:val="text1"/>
          <w:rFonts w:ascii="Times New Roman" w:hAnsi="Times New Roman"/>
          <w:sz w:val="24"/>
          <w:szCs w:val="24"/>
        </w:rPr>
        <w:t>(Ekim 2000</w:t>
      </w:r>
      <w:r w:rsidR="00DD0998">
        <w:rPr>
          <w:rStyle w:val="text1"/>
          <w:rFonts w:ascii="Times New Roman" w:hAnsi="Times New Roman"/>
          <w:sz w:val="24"/>
          <w:szCs w:val="24"/>
        </w:rPr>
        <w:t xml:space="preserve">, </w:t>
      </w:r>
      <w:r w:rsidR="006B23E8" w:rsidRPr="009E7D70">
        <w:rPr>
          <w:rStyle w:val="text1"/>
          <w:rFonts w:ascii="Times New Roman" w:hAnsi="Times New Roman"/>
          <w:sz w:val="24"/>
          <w:szCs w:val="24"/>
        </w:rPr>
        <w:t>Tubives 2007</w:t>
      </w:r>
      <w:r w:rsidR="00E32599" w:rsidRPr="009E7D70">
        <w:rPr>
          <w:rStyle w:val="text1"/>
          <w:rFonts w:ascii="Times New Roman" w:hAnsi="Times New Roman"/>
          <w:sz w:val="24"/>
          <w:szCs w:val="24"/>
        </w:rPr>
        <w:t xml:space="preserve">) </w:t>
      </w:r>
      <w:r w:rsidR="00797D5F" w:rsidRPr="009E7D70">
        <w:t>is also threatened by complete extinction</w:t>
      </w:r>
      <w:r w:rsidR="00E32599" w:rsidRPr="009E7D70">
        <w:t>.</w:t>
      </w:r>
      <w:r w:rsidR="004F4801" w:rsidRPr="009E7D70">
        <w:t xml:space="preserve"> Therefore, collection of</w:t>
      </w:r>
      <w:r w:rsidR="000400B2" w:rsidRPr="009E7D70">
        <w:t xml:space="preserve"> </w:t>
      </w:r>
      <w:r w:rsidR="004F4801" w:rsidRPr="009E7D70">
        <w:rPr>
          <w:i/>
          <w:iCs/>
        </w:rPr>
        <w:t xml:space="preserve">M. muscarimi </w:t>
      </w:r>
      <w:r w:rsidR="004F4801" w:rsidRPr="009E7D70">
        <w:t xml:space="preserve">bulbs from the natural habitats is forbidden in </w:t>
      </w:r>
      <w:smartTag w:uri="urn:schemas-microsoft-com:office:smarttags" w:element="place">
        <w:smartTag w:uri="urn:schemas-microsoft-com:office:smarttags" w:element="country-region">
          <w:r w:rsidR="004F4801" w:rsidRPr="009E7D70">
            <w:t>Turkey</w:t>
          </w:r>
        </w:smartTag>
      </w:smartTag>
      <w:r w:rsidR="004F4801" w:rsidRPr="009E7D70">
        <w:t xml:space="preserve">, in accordance with international agreements for the protection of endangered geophytes. </w:t>
      </w:r>
      <w:r w:rsidR="00E74D58" w:rsidRPr="009E7D70">
        <w:t xml:space="preserve">Moreover, the natural propagation rate of </w:t>
      </w:r>
      <w:r w:rsidR="00E74D58" w:rsidRPr="009E7D70">
        <w:rPr>
          <w:i/>
          <w:iCs/>
        </w:rPr>
        <w:t xml:space="preserve">M. muscarimi, </w:t>
      </w:r>
      <w:r w:rsidR="00E74D58" w:rsidRPr="009E7D70">
        <w:rPr>
          <w:iCs/>
        </w:rPr>
        <w:t>like most geophytes</w:t>
      </w:r>
      <w:r w:rsidR="00E74D58" w:rsidRPr="009E7D70">
        <w:t xml:space="preserve"> is relatively low (Kim and De Hetrogh</w:t>
      </w:r>
      <w:r w:rsidR="00DD0998">
        <w:t xml:space="preserve"> 1997,</w:t>
      </w:r>
      <w:r w:rsidR="00E74D58" w:rsidRPr="009E7D70">
        <w:t xml:space="preserve"> </w:t>
      </w:r>
      <w:r w:rsidR="00C10E09" w:rsidRPr="009E7D70">
        <w:t>Arslan et al.</w:t>
      </w:r>
      <w:r w:rsidR="00DD0998">
        <w:t xml:space="preserve"> 2002,</w:t>
      </w:r>
      <w:r w:rsidR="00C10E09" w:rsidRPr="009E7D70">
        <w:t xml:space="preserve"> </w:t>
      </w:r>
      <w:r w:rsidR="00E74D58" w:rsidRPr="009E7D70">
        <w:t xml:space="preserve">Mirici et al. 2005) and it takes 4 or 5 years to </w:t>
      </w:r>
      <w:r w:rsidR="000400B2" w:rsidRPr="009E7D70">
        <w:t>develop</w:t>
      </w:r>
      <w:r w:rsidR="00E74D58" w:rsidRPr="009E7D70">
        <w:t xml:space="preserve"> a flowering plant from seed. Propagation ratio of bulbs are also low as some bulbs do not </w:t>
      </w:r>
      <w:r w:rsidR="000400B2" w:rsidRPr="009E7D70">
        <w:t>develop</w:t>
      </w:r>
      <w:r w:rsidR="00E74D58" w:rsidRPr="009E7D70">
        <w:t xml:space="preserve"> new bulb</w:t>
      </w:r>
      <w:r w:rsidR="00C10E09" w:rsidRPr="009E7D70">
        <w:t>lets and some produces only 1-3</w:t>
      </w:r>
      <w:r w:rsidR="00E74D58" w:rsidRPr="009E7D70">
        <w:t xml:space="preserve"> bulblets  in a 3 years period. This low propagation ratio</w:t>
      </w:r>
      <w:r w:rsidR="006C3F1B" w:rsidRPr="009E7D70">
        <w:t xml:space="preserve"> limits the</w:t>
      </w:r>
      <w:r w:rsidR="00E74D58" w:rsidRPr="009E7D70">
        <w:t xml:space="preserve"> large-scale </w:t>
      </w:r>
      <w:r w:rsidR="00335504" w:rsidRPr="009E7D70">
        <w:t>cultivation</w:t>
      </w:r>
      <w:r w:rsidR="00E74D58" w:rsidRPr="009E7D70">
        <w:t xml:space="preserve"> of </w:t>
      </w:r>
      <w:r w:rsidR="00E74D58" w:rsidRPr="009E7D70">
        <w:rPr>
          <w:i/>
        </w:rPr>
        <w:t>M. muscarimi</w:t>
      </w:r>
      <w:r w:rsidR="00E74D58" w:rsidRPr="009E7D70">
        <w:t xml:space="preserve"> which </w:t>
      </w:r>
      <w:r w:rsidR="00BD234D" w:rsidRPr="009E7D70">
        <w:t xml:space="preserve">has great potential </w:t>
      </w:r>
      <w:r w:rsidR="006F2395" w:rsidRPr="009E7D70">
        <w:t xml:space="preserve">in </w:t>
      </w:r>
      <w:r w:rsidR="00BD234D" w:rsidRPr="009E7D70">
        <w:t>ornamental</w:t>
      </w:r>
      <w:r w:rsidR="006F2395" w:rsidRPr="009E7D70">
        <w:t xml:space="preserve"> and perfume industry</w:t>
      </w:r>
      <w:r w:rsidR="00BD234D" w:rsidRPr="009E7D70">
        <w:t xml:space="preserve"> because </w:t>
      </w:r>
      <w:r w:rsidR="006F2395" w:rsidRPr="009E7D70">
        <w:t xml:space="preserve">of its attractive </w:t>
      </w:r>
      <w:r w:rsidR="007D3099" w:rsidRPr="009E7D70">
        <w:t>purple-</w:t>
      </w:r>
      <w:r w:rsidR="006C3F1B" w:rsidRPr="009E7D70">
        <w:t xml:space="preserve">white </w:t>
      </w:r>
      <w:r w:rsidRPr="009E7D70">
        <w:t>flowers with an intense musky fragrance</w:t>
      </w:r>
      <w:r w:rsidR="004F4801" w:rsidRPr="009E7D70">
        <w:t>.</w:t>
      </w:r>
    </w:p>
    <w:p w:rsidR="00335504" w:rsidRPr="009E7D70" w:rsidRDefault="00BA0B74" w:rsidP="00D84C9D">
      <w:pPr>
        <w:autoSpaceDE w:val="0"/>
        <w:autoSpaceDN w:val="0"/>
        <w:adjustRightInd w:val="0"/>
        <w:spacing w:line="480" w:lineRule="auto"/>
        <w:ind w:firstLine="720"/>
        <w:jc w:val="both"/>
      </w:pPr>
      <w:r w:rsidRPr="009E7D70">
        <w:t>Besides conventional methods of propagation, endemic and threatened plants could efficiently be</w:t>
      </w:r>
      <w:r w:rsidR="0034300B" w:rsidRPr="009E7D70">
        <w:t xml:space="preserve"> propagated and </w:t>
      </w:r>
      <w:r w:rsidRPr="009E7D70">
        <w:t xml:space="preserve">conserved with </w:t>
      </w:r>
      <w:r w:rsidR="0045372E" w:rsidRPr="009E7D70">
        <w:rPr>
          <w:i/>
        </w:rPr>
        <w:t>in vitro</w:t>
      </w:r>
      <w:r w:rsidRPr="009E7D70">
        <w:t xml:space="preserve"> cultural methods, which have low impact on wild populations with a minimum of plant material.</w:t>
      </w:r>
      <w:r w:rsidR="000400B2" w:rsidRPr="009E7D70">
        <w:t xml:space="preserve"> </w:t>
      </w:r>
      <w:r w:rsidR="00DC0367" w:rsidRPr="009E7D70">
        <w:rPr>
          <w:i/>
        </w:rPr>
        <w:t>In vitro</w:t>
      </w:r>
      <w:r w:rsidR="00DC0367" w:rsidRPr="009E7D70">
        <w:t xml:space="preserve"> bulblet production </w:t>
      </w:r>
      <w:r w:rsidR="009E7277" w:rsidRPr="009E7D70">
        <w:t xml:space="preserve">in many geophytes </w:t>
      </w:r>
      <w:r w:rsidR="00DC0367" w:rsidRPr="009E7D70">
        <w:t>has been reported previously</w:t>
      </w:r>
      <w:r w:rsidR="000400B2" w:rsidRPr="009E7D70">
        <w:t xml:space="preserve"> </w:t>
      </w:r>
      <w:r w:rsidR="00DC0367" w:rsidRPr="009E7D70">
        <w:t xml:space="preserve">from different explants. </w:t>
      </w:r>
      <w:r w:rsidR="00D45E3B" w:rsidRPr="009E7D70">
        <w:t xml:space="preserve">Recently, </w:t>
      </w:r>
      <w:r w:rsidR="00513BAA" w:rsidRPr="009E7D70">
        <w:t xml:space="preserve">in our </w:t>
      </w:r>
      <w:r w:rsidR="003F3EAF" w:rsidRPr="009E7D70">
        <w:t>laboratories</w:t>
      </w:r>
      <w:r w:rsidR="00513BAA" w:rsidRPr="009E7D70">
        <w:t xml:space="preserve"> we firs</w:t>
      </w:r>
      <w:r w:rsidR="00D45E3B" w:rsidRPr="009E7D70">
        <w:t>t</w:t>
      </w:r>
      <w:r w:rsidR="00513BAA" w:rsidRPr="009E7D70">
        <w:t xml:space="preserve"> time used the immature zygotic embryos</w:t>
      </w:r>
      <w:r w:rsidR="00D45E3B" w:rsidRPr="009E7D70">
        <w:t xml:space="preserve"> for </w:t>
      </w:r>
      <w:r w:rsidR="00D45E3B" w:rsidRPr="009E7D70">
        <w:rPr>
          <w:i/>
        </w:rPr>
        <w:t>in vitro</w:t>
      </w:r>
      <w:r w:rsidR="00D45E3B" w:rsidRPr="009E7D70">
        <w:t xml:space="preserve"> micropropagation of endangered geophyte </w:t>
      </w:r>
      <w:r w:rsidR="00D45E3B" w:rsidRPr="009E7D70">
        <w:rPr>
          <w:i/>
        </w:rPr>
        <w:t>Sternbergia fischeriana</w:t>
      </w:r>
      <w:r w:rsidR="00D45E3B" w:rsidRPr="009E7D70">
        <w:t xml:space="preserve"> and produced 85 bulblets from single immature embryo explant (Mirici et al</w:t>
      </w:r>
      <w:r w:rsidR="00A834A0">
        <w:t>.</w:t>
      </w:r>
      <w:r w:rsidR="00D45E3B" w:rsidRPr="009E7D70">
        <w:t xml:space="preserve"> 2005). However, we could not transfer the bulblets to soil successfully. </w:t>
      </w:r>
      <w:r w:rsidR="00532838" w:rsidRPr="009E7D70">
        <w:t>The present study</w:t>
      </w:r>
      <w:r w:rsidR="009B1C7B" w:rsidRPr="009E7D70">
        <w:t xml:space="preserve"> aimed to establish a strategy for efficient </w:t>
      </w:r>
      <w:r w:rsidR="00532838" w:rsidRPr="009E7D70">
        <w:rPr>
          <w:i/>
        </w:rPr>
        <w:t>in vitro</w:t>
      </w:r>
      <w:r w:rsidR="000400B2" w:rsidRPr="009E7D70">
        <w:rPr>
          <w:i/>
        </w:rPr>
        <w:t xml:space="preserve"> </w:t>
      </w:r>
      <w:r w:rsidR="00532838" w:rsidRPr="009E7D70">
        <w:t xml:space="preserve">bulblet </w:t>
      </w:r>
      <w:r w:rsidR="009B1C7B" w:rsidRPr="009E7D70">
        <w:t>regeneration</w:t>
      </w:r>
      <w:r w:rsidR="00532838" w:rsidRPr="009E7D70">
        <w:t xml:space="preserve"> in</w:t>
      </w:r>
      <w:r w:rsidR="000400B2" w:rsidRPr="009E7D70">
        <w:t xml:space="preserve"> </w:t>
      </w:r>
      <w:r w:rsidR="00532838" w:rsidRPr="009E7D70">
        <w:rPr>
          <w:i/>
        </w:rPr>
        <w:t>M. muscarimi</w:t>
      </w:r>
      <w:r w:rsidR="000400B2" w:rsidRPr="009E7D70">
        <w:rPr>
          <w:i/>
        </w:rPr>
        <w:t xml:space="preserve"> </w:t>
      </w:r>
      <w:r w:rsidR="00E9079D" w:rsidRPr="009E7D70">
        <w:t>using immature zygotic embryos</w:t>
      </w:r>
      <w:r w:rsidR="000400B2" w:rsidRPr="009E7D70">
        <w:t xml:space="preserve"> </w:t>
      </w:r>
      <w:r w:rsidR="00107C24" w:rsidRPr="009E7D70">
        <w:t xml:space="preserve">and </w:t>
      </w:r>
      <w:r w:rsidR="00DB0701" w:rsidRPr="009E7D70">
        <w:t>successful</w:t>
      </w:r>
      <w:r w:rsidR="00107C24" w:rsidRPr="009E7D70">
        <w:t xml:space="preserve"> transplantation of bulblets to soil. </w:t>
      </w:r>
      <w:r w:rsidR="00107C24" w:rsidRPr="009E7D70">
        <w:rPr>
          <w:i/>
        </w:rPr>
        <w:t>In vitro</w:t>
      </w:r>
      <w:r w:rsidR="00107C24" w:rsidRPr="009E7D70">
        <w:t xml:space="preserve"> bulblet production in </w:t>
      </w:r>
      <w:r w:rsidR="00107C24" w:rsidRPr="009E7D70">
        <w:rPr>
          <w:i/>
        </w:rPr>
        <w:t>M. muscarimi</w:t>
      </w:r>
      <w:r w:rsidR="00107C24" w:rsidRPr="009E7D70">
        <w:t xml:space="preserve"> has not been reported previously.</w:t>
      </w:r>
    </w:p>
    <w:p w:rsidR="00583782" w:rsidRPr="009E7D70" w:rsidRDefault="00A834A0" w:rsidP="00D84C9D">
      <w:pPr>
        <w:autoSpaceDE w:val="0"/>
        <w:autoSpaceDN w:val="0"/>
        <w:adjustRightInd w:val="0"/>
        <w:spacing w:line="480" w:lineRule="auto"/>
        <w:rPr>
          <w:b/>
        </w:rPr>
      </w:pPr>
      <w:r w:rsidRPr="009E7D70">
        <w:rPr>
          <w:b/>
        </w:rPr>
        <w:lastRenderedPageBreak/>
        <w:t>MATERIALS AND METHODS</w:t>
      </w:r>
    </w:p>
    <w:p w:rsidR="00D7384D" w:rsidRPr="00A834A0" w:rsidRDefault="00D7384D" w:rsidP="00D84C9D">
      <w:pPr>
        <w:tabs>
          <w:tab w:val="left" w:pos="8505"/>
        </w:tabs>
        <w:spacing w:line="480" w:lineRule="auto"/>
        <w:ind w:right="12"/>
        <w:jc w:val="both"/>
        <w:rPr>
          <w:b/>
        </w:rPr>
      </w:pPr>
      <w:r w:rsidRPr="00A834A0">
        <w:rPr>
          <w:b/>
        </w:rPr>
        <w:t>Plant material and disinfection</w:t>
      </w:r>
    </w:p>
    <w:p w:rsidR="00D7384D" w:rsidRPr="009E7D70" w:rsidRDefault="00D84C9D" w:rsidP="00D84C9D">
      <w:pPr>
        <w:tabs>
          <w:tab w:val="left" w:pos="567"/>
        </w:tabs>
        <w:spacing w:line="480" w:lineRule="auto"/>
        <w:ind w:right="12"/>
        <w:jc w:val="both"/>
        <w:rPr>
          <w:iCs/>
        </w:rPr>
      </w:pPr>
      <w:r w:rsidRPr="009E7D70">
        <w:tab/>
      </w:r>
      <w:r w:rsidR="00567577" w:rsidRPr="009E7D70">
        <w:t xml:space="preserve">Bulbs of </w:t>
      </w:r>
      <w:r w:rsidR="00C60DD2" w:rsidRPr="009E7D70">
        <w:rPr>
          <w:i/>
        </w:rPr>
        <w:t>M</w:t>
      </w:r>
      <w:r w:rsidR="00C61677" w:rsidRPr="009E7D70">
        <w:rPr>
          <w:i/>
        </w:rPr>
        <w:t>.</w:t>
      </w:r>
      <w:r w:rsidR="00C60DD2" w:rsidRPr="009E7D70">
        <w:rPr>
          <w:i/>
        </w:rPr>
        <w:t xml:space="preserve"> muscarimi </w:t>
      </w:r>
      <w:r w:rsidR="00C60DD2" w:rsidRPr="009E7D70">
        <w:t>collected from the</w:t>
      </w:r>
      <w:r w:rsidR="000562F3" w:rsidRPr="009E7D70">
        <w:t xml:space="preserve"> natural flora of</w:t>
      </w:r>
      <w:r w:rsidR="00C60DD2" w:rsidRPr="009E7D70">
        <w:t xml:space="preserve"> </w:t>
      </w:r>
      <w:smartTag w:uri="urn:schemas-microsoft-com:office:smarttags" w:element="City">
        <w:r w:rsidR="00C60DD2" w:rsidRPr="009E7D70">
          <w:t>Antalya</w:t>
        </w:r>
      </w:smartTag>
      <w:r w:rsidR="00C60DD2" w:rsidRPr="009E7D70">
        <w:t xml:space="preserve"> were </w:t>
      </w:r>
      <w:r w:rsidR="00474817" w:rsidRPr="009E7D70">
        <w:t>planted in the botanical garden</w:t>
      </w:r>
      <w:r w:rsidR="00C60DD2" w:rsidRPr="009E7D70">
        <w:t xml:space="preserve"> of the Field </w:t>
      </w:r>
      <w:r w:rsidR="00373DD7" w:rsidRPr="009E7D70">
        <w:t>C</w:t>
      </w:r>
      <w:r w:rsidR="00C60DD2" w:rsidRPr="009E7D70">
        <w:t>rops</w:t>
      </w:r>
      <w:r w:rsidR="00373DD7" w:rsidRPr="009E7D70">
        <w:t xml:space="preserve"> Department of</w:t>
      </w:r>
      <w:r w:rsidR="00C60DD2" w:rsidRPr="009E7D70">
        <w:t xml:space="preserve"> University of </w:t>
      </w:r>
      <w:smartTag w:uri="urn:schemas-microsoft-com:office:smarttags" w:element="place">
        <w:smartTag w:uri="urn:schemas-microsoft-com:office:smarttags" w:element="City">
          <w:r w:rsidR="00C60DD2" w:rsidRPr="009E7D70">
            <w:t>Ankara</w:t>
          </w:r>
        </w:smartTag>
      </w:smartTag>
      <w:r w:rsidR="00C60DD2" w:rsidRPr="009E7D70">
        <w:t xml:space="preserve"> for </w:t>
      </w:r>
      <w:r w:rsidR="00373DD7" w:rsidRPr="009E7D70">
        <w:t>immature embryo supply.</w:t>
      </w:r>
      <w:r w:rsidR="00CB5A25" w:rsidRPr="009E7D70">
        <w:t xml:space="preserve"> Immature fruits</w:t>
      </w:r>
      <w:r w:rsidR="002C17BC" w:rsidRPr="009E7D70">
        <w:t xml:space="preserve"> containing immature embryos</w:t>
      </w:r>
      <w:r w:rsidR="000400B2" w:rsidRPr="009E7D70">
        <w:t xml:space="preserve"> </w:t>
      </w:r>
      <w:r w:rsidR="0069486E" w:rsidRPr="009E7D70">
        <w:t xml:space="preserve">at appropriate </w:t>
      </w:r>
      <w:r w:rsidR="00CB5A25" w:rsidRPr="009E7D70">
        <w:t>physiologic</w:t>
      </w:r>
      <w:r w:rsidR="00915E11" w:rsidRPr="009E7D70">
        <w:t>al</w:t>
      </w:r>
      <w:r w:rsidR="00CB5A25" w:rsidRPr="009E7D70">
        <w:t xml:space="preserve"> age of development were harvested</w:t>
      </w:r>
      <w:r w:rsidR="00374A11" w:rsidRPr="009E7D70">
        <w:t xml:space="preserve"> from </w:t>
      </w:r>
      <w:r w:rsidR="00C60DD2" w:rsidRPr="009E7D70">
        <w:t xml:space="preserve">these plants </w:t>
      </w:r>
      <w:r w:rsidR="00474817" w:rsidRPr="009E7D70">
        <w:rPr>
          <w:iCs/>
        </w:rPr>
        <w:t>in early spring</w:t>
      </w:r>
      <w:r w:rsidR="002C17BC" w:rsidRPr="009E7D70">
        <w:rPr>
          <w:iCs/>
        </w:rPr>
        <w:t xml:space="preserve">. For surface </w:t>
      </w:r>
      <w:r w:rsidR="000400B2" w:rsidRPr="009E7D70">
        <w:rPr>
          <w:iCs/>
        </w:rPr>
        <w:t>sterilization</w:t>
      </w:r>
      <w:r w:rsidR="002C17BC" w:rsidRPr="009E7D70">
        <w:rPr>
          <w:iCs/>
        </w:rPr>
        <w:t>, s</w:t>
      </w:r>
      <w:r w:rsidR="00CB5A25" w:rsidRPr="009E7D70">
        <w:rPr>
          <w:iCs/>
        </w:rPr>
        <w:t>eeds were removed</w:t>
      </w:r>
      <w:r w:rsidR="00915E11" w:rsidRPr="009E7D70">
        <w:rPr>
          <w:iCs/>
        </w:rPr>
        <w:t xml:space="preserve"> from these fruits and</w:t>
      </w:r>
      <w:r w:rsidR="000400B2" w:rsidRPr="009E7D70">
        <w:rPr>
          <w:iCs/>
        </w:rPr>
        <w:t xml:space="preserve"> </w:t>
      </w:r>
      <w:r w:rsidR="00374A11" w:rsidRPr="009E7D70">
        <w:rPr>
          <w:iCs/>
        </w:rPr>
        <w:t>i</w:t>
      </w:r>
      <w:r w:rsidR="002C17BC" w:rsidRPr="009E7D70">
        <w:rPr>
          <w:iCs/>
        </w:rPr>
        <w:t>mmersed in 25</w:t>
      </w:r>
      <w:r w:rsidR="00374A11" w:rsidRPr="009E7D70">
        <w:rPr>
          <w:iCs/>
        </w:rPr>
        <w:t xml:space="preserve">% </w:t>
      </w:r>
      <w:r w:rsidR="00EF1DC7" w:rsidRPr="009E7D70">
        <w:rPr>
          <w:iCs/>
        </w:rPr>
        <w:t>commercial</w:t>
      </w:r>
      <w:r w:rsidR="00374A11" w:rsidRPr="009E7D70">
        <w:rPr>
          <w:iCs/>
        </w:rPr>
        <w:t xml:space="preserve"> bleach</w:t>
      </w:r>
      <w:r w:rsidR="002C17BC" w:rsidRPr="009E7D70">
        <w:rPr>
          <w:iCs/>
        </w:rPr>
        <w:t xml:space="preserve"> (Axion) for 20 mi</w:t>
      </w:r>
      <w:r w:rsidR="00915E11" w:rsidRPr="009E7D70">
        <w:rPr>
          <w:iCs/>
        </w:rPr>
        <w:t xml:space="preserve">nutes, then rinsed three times </w:t>
      </w:r>
      <w:r w:rsidR="002C17BC" w:rsidRPr="009E7D70">
        <w:rPr>
          <w:iCs/>
        </w:rPr>
        <w:t>with sterile</w:t>
      </w:r>
      <w:r w:rsidR="00374A11" w:rsidRPr="009E7D70">
        <w:rPr>
          <w:iCs/>
        </w:rPr>
        <w:t xml:space="preserve"> water. </w:t>
      </w:r>
    </w:p>
    <w:p w:rsidR="00D7384D" w:rsidRPr="00A834A0" w:rsidRDefault="00567577" w:rsidP="00D84C9D">
      <w:pPr>
        <w:tabs>
          <w:tab w:val="left" w:pos="8505"/>
        </w:tabs>
        <w:spacing w:line="480" w:lineRule="auto"/>
        <w:ind w:right="12"/>
        <w:jc w:val="both"/>
        <w:rPr>
          <w:b/>
          <w:iCs/>
        </w:rPr>
      </w:pPr>
      <w:r w:rsidRPr="00A834A0">
        <w:rPr>
          <w:b/>
          <w:iCs/>
        </w:rPr>
        <w:t>Immature embryo</w:t>
      </w:r>
      <w:r w:rsidR="00D7384D" w:rsidRPr="00A834A0">
        <w:rPr>
          <w:b/>
          <w:iCs/>
        </w:rPr>
        <w:t xml:space="preserve"> culture</w:t>
      </w:r>
    </w:p>
    <w:p w:rsidR="00C82001" w:rsidRPr="009E7D70" w:rsidRDefault="00D84C9D" w:rsidP="00DB7110">
      <w:pPr>
        <w:tabs>
          <w:tab w:val="left" w:pos="567"/>
        </w:tabs>
        <w:spacing w:line="480" w:lineRule="auto"/>
        <w:ind w:right="12"/>
        <w:jc w:val="both"/>
        <w:rPr>
          <w:iCs/>
        </w:rPr>
      </w:pPr>
      <w:r w:rsidRPr="009E7D70">
        <w:rPr>
          <w:iCs/>
        </w:rPr>
        <w:tab/>
      </w:r>
      <w:r w:rsidR="000400B2" w:rsidRPr="009E7D70">
        <w:rPr>
          <w:iCs/>
        </w:rPr>
        <w:t>I</w:t>
      </w:r>
      <w:r w:rsidR="000400B2" w:rsidRPr="009E7D70">
        <w:t>mmature</w:t>
      </w:r>
      <w:r w:rsidR="004116ED" w:rsidRPr="009E7D70">
        <w:t xml:space="preserve"> embryos (approximately 1mm in length)</w:t>
      </w:r>
      <w:r w:rsidR="000400B2" w:rsidRPr="009E7D70">
        <w:t xml:space="preserve"> </w:t>
      </w:r>
      <w:r w:rsidR="004116ED" w:rsidRPr="009E7D70">
        <w:t xml:space="preserve">were isolated </w:t>
      </w:r>
      <w:r w:rsidR="004116ED" w:rsidRPr="009E7D70">
        <w:rPr>
          <w:iCs/>
        </w:rPr>
        <w:t>by squeezing</w:t>
      </w:r>
      <w:r w:rsidR="000400B2" w:rsidRPr="009E7D70">
        <w:rPr>
          <w:iCs/>
        </w:rPr>
        <w:t xml:space="preserve"> </w:t>
      </w:r>
      <w:r w:rsidR="004116ED" w:rsidRPr="009E7D70">
        <w:t>the</w:t>
      </w:r>
      <w:r w:rsidR="000400B2" w:rsidRPr="009E7D70">
        <w:t xml:space="preserve"> </w:t>
      </w:r>
      <w:r w:rsidR="004116ED" w:rsidRPr="009E7D70">
        <w:rPr>
          <w:iCs/>
        </w:rPr>
        <w:t xml:space="preserve">seed </w:t>
      </w:r>
      <w:r w:rsidR="004116ED" w:rsidRPr="009E7D70">
        <w:t xml:space="preserve">with forceps </w:t>
      </w:r>
      <w:r w:rsidR="00F3183A" w:rsidRPr="009E7D70">
        <w:t xml:space="preserve">and cultured </w:t>
      </w:r>
      <w:r w:rsidR="00F3183A" w:rsidRPr="009E7D70">
        <w:rPr>
          <w:i/>
        </w:rPr>
        <w:t>in vitro</w:t>
      </w:r>
      <w:r w:rsidR="00F3183A" w:rsidRPr="009E7D70">
        <w:t xml:space="preserve"> using two different </w:t>
      </w:r>
      <w:r w:rsidR="003F3EAF" w:rsidRPr="009E7D70">
        <w:t>protocols</w:t>
      </w:r>
      <w:r w:rsidR="00C17F83" w:rsidRPr="009E7D70">
        <w:t xml:space="preserve"> as de</w:t>
      </w:r>
      <w:r w:rsidR="00DB1706" w:rsidRPr="009E7D70">
        <w:t>s</w:t>
      </w:r>
      <w:r w:rsidR="00C17F83" w:rsidRPr="009E7D70">
        <w:t>cribed earlier (Mirici et al</w:t>
      </w:r>
      <w:r w:rsidR="00A834A0">
        <w:t>.</w:t>
      </w:r>
      <w:r w:rsidR="00C17F83" w:rsidRPr="009E7D70">
        <w:t xml:space="preserve"> 2005)</w:t>
      </w:r>
      <w:r w:rsidR="00F3183A" w:rsidRPr="009E7D70">
        <w:t>.</w:t>
      </w:r>
      <w:r w:rsidR="00DB7110">
        <w:t xml:space="preserve"> </w:t>
      </w:r>
      <w:r w:rsidR="008920D1" w:rsidRPr="009E7D70">
        <w:rPr>
          <w:iCs/>
        </w:rPr>
        <w:t xml:space="preserve">In </w:t>
      </w:r>
      <w:r w:rsidR="0045575E" w:rsidRPr="009E7D70">
        <w:rPr>
          <w:iCs/>
        </w:rPr>
        <w:t xml:space="preserve">the </w:t>
      </w:r>
      <w:r w:rsidR="008920D1" w:rsidRPr="009E7D70">
        <w:rPr>
          <w:iCs/>
        </w:rPr>
        <w:t>first</w:t>
      </w:r>
      <w:r w:rsidR="00B57984" w:rsidRPr="009E7D70">
        <w:rPr>
          <w:iCs/>
        </w:rPr>
        <w:t xml:space="preserve"> protocol,</w:t>
      </w:r>
      <w:r w:rsidR="00D614BB" w:rsidRPr="009E7D70">
        <w:rPr>
          <w:iCs/>
        </w:rPr>
        <w:t xml:space="preserve"> medium preparation and </w:t>
      </w:r>
      <w:r w:rsidR="00D614BB" w:rsidRPr="009E7D70">
        <w:rPr>
          <w:i/>
          <w:iCs/>
        </w:rPr>
        <w:t>in vitro</w:t>
      </w:r>
      <w:r w:rsidR="00D614BB" w:rsidRPr="009E7D70">
        <w:rPr>
          <w:iCs/>
        </w:rPr>
        <w:t xml:space="preserve"> culture work were carried out as described earlier (Bronsema et al. </w:t>
      </w:r>
      <w:r w:rsidR="00A834A0">
        <w:rPr>
          <w:iCs/>
        </w:rPr>
        <w:t>1997, Özcan 2002,</w:t>
      </w:r>
      <w:r w:rsidR="0045575E" w:rsidRPr="009E7D70">
        <w:rPr>
          <w:iCs/>
        </w:rPr>
        <w:t xml:space="preserve"> Mirici et al.</w:t>
      </w:r>
      <w:r w:rsidR="00D614BB" w:rsidRPr="009E7D70">
        <w:rPr>
          <w:iCs/>
        </w:rPr>
        <w:t xml:space="preserve"> 2005) with </w:t>
      </w:r>
      <w:r w:rsidR="00567577" w:rsidRPr="009E7D70">
        <w:rPr>
          <w:iCs/>
        </w:rPr>
        <w:t xml:space="preserve">some </w:t>
      </w:r>
      <w:r w:rsidR="00D614BB" w:rsidRPr="009E7D70">
        <w:rPr>
          <w:iCs/>
        </w:rPr>
        <w:t xml:space="preserve">modifications. Isolated </w:t>
      </w:r>
      <w:r w:rsidR="00FC1F5C" w:rsidRPr="009E7D70">
        <w:rPr>
          <w:iCs/>
        </w:rPr>
        <w:t>immature embryos were</w:t>
      </w:r>
      <w:r w:rsidR="00B57984" w:rsidRPr="009E7D70">
        <w:rPr>
          <w:iCs/>
        </w:rPr>
        <w:t xml:space="preserve"> first</w:t>
      </w:r>
      <w:r w:rsidR="008920D1" w:rsidRPr="009E7D70">
        <w:rPr>
          <w:iCs/>
        </w:rPr>
        <w:t xml:space="preserve"> placed</w:t>
      </w:r>
      <w:r w:rsidR="00FC1F5C" w:rsidRPr="009E7D70">
        <w:rPr>
          <w:iCs/>
        </w:rPr>
        <w:t xml:space="preserve"> on </w:t>
      </w:r>
      <w:r w:rsidR="0099017C" w:rsidRPr="009E7D70">
        <w:rPr>
          <w:iCs/>
        </w:rPr>
        <w:t>‘</w:t>
      </w:r>
      <w:r w:rsidR="00FC1F5C" w:rsidRPr="009E7D70">
        <w:rPr>
          <w:iCs/>
        </w:rPr>
        <w:t>induction medium</w:t>
      </w:r>
      <w:r w:rsidR="0099017C" w:rsidRPr="009E7D70">
        <w:rPr>
          <w:iCs/>
        </w:rPr>
        <w:t>’</w:t>
      </w:r>
      <w:r w:rsidR="00FC1F5C" w:rsidRPr="009E7D70">
        <w:rPr>
          <w:iCs/>
        </w:rPr>
        <w:t xml:space="preserve"> containing N6 minerals and vitamins (Ch</w:t>
      </w:r>
      <w:r w:rsidR="00D70D0A" w:rsidRPr="009E7D70">
        <w:rPr>
          <w:iCs/>
        </w:rPr>
        <w:t>u et al. 1975), 200 mg</w:t>
      </w:r>
      <w:r w:rsidR="00CB6FCF" w:rsidRPr="009E7D70">
        <w:rPr>
          <w:iCs/>
        </w:rPr>
        <w:t xml:space="preserve"> l</w:t>
      </w:r>
      <w:r w:rsidR="00CB6FCF" w:rsidRPr="009E7D70">
        <w:rPr>
          <w:iCs/>
          <w:vertAlign w:val="superscript"/>
        </w:rPr>
        <w:t>-1</w:t>
      </w:r>
      <w:r w:rsidR="00D70D0A" w:rsidRPr="009E7D70">
        <w:rPr>
          <w:iCs/>
        </w:rPr>
        <w:t xml:space="preserve"> casein hydrolysate, </w:t>
      </w:r>
      <w:r w:rsidR="0099017C" w:rsidRPr="009E7D70">
        <w:rPr>
          <w:iCs/>
        </w:rPr>
        <w:t>2.3 mg</w:t>
      </w:r>
      <w:r w:rsidR="00CB6FCF" w:rsidRPr="009E7D70">
        <w:rPr>
          <w:iCs/>
        </w:rPr>
        <w:t xml:space="preserve"> l</w:t>
      </w:r>
      <w:r w:rsidR="00CB6FCF" w:rsidRPr="009E7D70">
        <w:rPr>
          <w:iCs/>
          <w:vertAlign w:val="superscript"/>
        </w:rPr>
        <w:t>-1</w:t>
      </w:r>
      <w:r w:rsidR="00CB6FCF" w:rsidRPr="009E7D70">
        <w:rPr>
          <w:iCs/>
        </w:rPr>
        <w:t xml:space="preserve"> </w:t>
      </w:r>
      <w:r w:rsidR="00FC1F5C" w:rsidRPr="009E7D70">
        <w:rPr>
          <w:iCs/>
        </w:rPr>
        <w:t>L</w:t>
      </w:r>
      <w:r w:rsidR="0099017C" w:rsidRPr="009E7D70">
        <w:rPr>
          <w:iCs/>
        </w:rPr>
        <w:t xml:space="preserve">-Proline, </w:t>
      </w:r>
      <w:r w:rsidR="00B57984" w:rsidRPr="009E7D70">
        <w:rPr>
          <w:iCs/>
        </w:rPr>
        <w:t>2% sucrose, 0.7</w:t>
      </w:r>
      <w:r w:rsidR="00D70D0A" w:rsidRPr="009E7D70">
        <w:rPr>
          <w:iCs/>
        </w:rPr>
        <w:t>% agar</w:t>
      </w:r>
      <w:r w:rsidR="000400B2" w:rsidRPr="009E7D70">
        <w:rPr>
          <w:iCs/>
        </w:rPr>
        <w:t xml:space="preserve"> </w:t>
      </w:r>
      <w:r w:rsidR="00FC1F5C" w:rsidRPr="009E7D70">
        <w:rPr>
          <w:iCs/>
        </w:rPr>
        <w:t xml:space="preserve">and </w:t>
      </w:r>
      <w:r w:rsidR="00300350" w:rsidRPr="009E7D70">
        <w:rPr>
          <w:iCs/>
        </w:rPr>
        <w:t>1-8</w:t>
      </w:r>
      <w:r w:rsidR="00CB6FCF" w:rsidRPr="009E7D70">
        <w:rPr>
          <w:iCs/>
        </w:rPr>
        <w:t xml:space="preserve"> </w:t>
      </w:r>
      <w:r w:rsidR="00C123D6" w:rsidRPr="009E7D70">
        <w:rPr>
          <w:iCs/>
        </w:rPr>
        <w:t>mg</w:t>
      </w:r>
      <w:r w:rsidR="00CB6FCF" w:rsidRPr="009E7D70">
        <w:rPr>
          <w:iCs/>
        </w:rPr>
        <w:t xml:space="preserve"> l</w:t>
      </w:r>
      <w:r w:rsidR="00CB6FCF" w:rsidRPr="009E7D70">
        <w:rPr>
          <w:iCs/>
          <w:vertAlign w:val="superscript"/>
        </w:rPr>
        <w:t>-1</w:t>
      </w:r>
      <w:r w:rsidR="000400B2" w:rsidRPr="009E7D70">
        <w:rPr>
          <w:iCs/>
        </w:rPr>
        <w:t xml:space="preserve"> </w:t>
      </w:r>
      <w:r w:rsidR="003F3EAF">
        <w:rPr>
          <w:iCs/>
        </w:rPr>
        <w:t>P</w:t>
      </w:r>
      <w:r w:rsidR="00F305E2" w:rsidRPr="009E7D70">
        <w:rPr>
          <w:iCs/>
        </w:rPr>
        <w:t xml:space="preserve">icloram </w:t>
      </w:r>
      <w:r w:rsidR="00D959CA" w:rsidRPr="009E7D70">
        <w:rPr>
          <w:iCs/>
        </w:rPr>
        <w:t xml:space="preserve">or </w:t>
      </w:r>
      <w:r w:rsidR="008920D1" w:rsidRPr="009E7D70">
        <w:rPr>
          <w:iCs/>
        </w:rPr>
        <w:t>5-15</w:t>
      </w:r>
      <w:r w:rsidR="00F305E2" w:rsidRPr="009E7D70">
        <w:rPr>
          <w:iCs/>
        </w:rPr>
        <w:t xml:space="preserve"> </w:t>
      </w:r>
      <w:r w:rsidR="00CB6FCF" w:rsidRPr="009E7D70">
        <w:rPr>
          <w:iCs/>
        </w:rPr>
        <w:t>mg l</w:t>
      </w:r>
      <w:r w:rsidR="00CB6FCF" w:rsidRPr="009E7D70">
        <w:rPr>
          <w:iCs/>
          <w:vertAlign w:val="superscript"/>
        </w:rPr>
        <w:t>-1</w:t>
      </w:r>
      <w:r w:rsidR="009E7D70" w:rsidRPr="009E7D70">
        <w:rPr>
          <w:iCs/>
          <w:vertAlign w:val="superscript"/>
        </w:rPr>
        <w:t xml:space="preserve"> </w:t>
      </w:r>
      <w:r w:rsidR="00F305E2" w:rsidRPr="009E7D70">
        <w:rPr>
          <w:iCs/>
        </w:rPr>
        <w:t>Dicamba</w:t>
      </w:r>
      <w:r w:rsidR="00D614BB" w:rsidRPr="009E7D70">
        <w:rPr>
          <w:iCs/>
        </w:rPr>
        <w:t xml:space="preserve"> and kept </w:t>
      </w:r>
      <w:r w:rsidR="00695340" w:rsidRPr="009E7D70">
        <w:rPr>
          <w:iCs/>
        </w:rPr>
        <w:t>at 24</w:t>
      </w:r>
      <w:r w:rsidR="00300350" w:rsidRPr="009E7D70">
        <w:rPr>
          <w:iCs/>
          <w:vertAlign w:val="superscript"/>
        </w:rPr>
        <w:t>o</w:t>
      </w:r>
      <w:r w:rsidR="00300350" w:rsidRPr="009E7D70">
        <w:rPr>
          <w:iCs/>
        </w:rPr>
        <w:t xml:space="preserve">C in the </w:t>
      </w:r>
      <w:r w:rsidR="0045575E" w:rsidRPr="009E7D70">
        <w:rPr>
          <w:iCs/>
        </w:rPr>
        <w:t>dark for 2 weeks. Immature embryo e</w:t>
      </w:r>
      <w:r w:rsidR="00000A98" w:rsidRPr="009E7D70">
        <w:rPr>
          <w:iCs/>
        </w:rPr>
        <w:t>xplants developing</w:t>
      </w:r>
      <w:r w:rsidR="0045575E" w:rsidRPr="009E7D70">
        <w:rPr>
          <w:iCs/>
        </w:rPr>
        <w:t xml:space="preserve"> callus</w:t>
      </w:r>
      <w:r w:rsidR="00941299" w:rsidRPr="009E7D70">
        <w:rPr>
          <w:iCs/>
        </w:rPr>
        <w:t xml:space="preserve"> were</w:t>
      </w:r>
      <w:r w:rsidR="0045575E" w:rsidRPr="009E7D70">
        <w:rPr>
          <w:iCs/>
        </w:rPr>
        <w:t xml:space="preserve"> then </w:t>
      </w:r>
      <w:r w:rsidR="005A5305" w:rsidRPr="009E7D70">
        <w:rPr>
          <w:iCs/>
        </w:rPr>
        <w:t xml:space="preserve">transferred </w:t>
      </w:r>
      <w:r w:rsidR="00941299" w:rsidRPr="009E7D70">
        <w:rPr>
          <w:iCs/>
        </w:rPr>
        <w:t>to ‘</w:t>
      </w:r>
      <w:r w:rsidR="00FC1F5C" w:rsidRPr="009E7D70">
        <w:rPr>
          <w:iCs/>
        </w:rPr>
        <w:t>proliferation medium</w:t>
      </w:r>
      <w:r w:rsidR="00941299" w:rsidRPr="009E7D70">
        <w:rPr>
          <w:iCs/>
        </w:rPr>
        <w:t>’</w:t>
      </w:r>
      <w:r w:rsidR="009C21EB" w:rsidRPr="009E7D70">
        <w:rPr>
          <w:iCs/>
        </w:rPr>
        <w:t xml:space="preserve"> (induction medium with</w:t>
      </w:r>
      <w:r w:rsidR="000400B2" w:rsidRPr="009E7D70">
        <w:rPr>
          <w:iCs/>
        </w:rPr>
        <w:t xml:space="preserve"> </w:t>
      </w:r>
      <w:r w:rsidR="00A547E7" w:rsidRPr="009E7D70">
        <w:rPr>
          <w:iCs/>
        </w:rPr>
        <w:t>3% mannitol</w:t>
      </w:r>
      <w:r w:rsidR="009C21EB" w:rsidRPr="009E7D70">
        <w:rPr>
          <w:iCs/>
        </w:rPr>
        <w:t xml:space="preserve">) </w:t>
      </w:r>
      <w:r w:rsidR="002E3858" w:rsidRPr="009E7D70">
        <w:rPr>
          <w:iCs/>
        </w:rPr>
        <w:t xml:space="preserve">and </w:t>
      </w:r>
      <w:r w:rsidR="002802E7" w:rsidRPr="009E7D70">
        <w:rPr>
          <w:iCs/>
        </w:rPr>
        <w:t>sub</w:t>
      </w:r>
      <w:r w:rsidR="00EF1DC7" w:rsidRPr="009E7D70">
        <w:rPr>
          <w:iCs/>
        </w:rPr>
        <w:t>cultured</w:t>
      </w:r>
      <w:r w:rsidR="00FC1F5C" w:rsidRPr="009E7D70">
        <w:rPr>
          <w:iCs/>
        </w:rPr>
        <w:t xml:space="preserve"> o</w:t>
      </w:r>
      <w:r w:rsidR="002802E7" w:rsidRPr="009E7D70">
        <w:rPr>
          <w:iCs/>
        </w:rPr>
        <w:t>n</w:t>
      </w:r>
      <w:r w:rsidR="002E3858" w:rsidRPr="009E7D70">
        <w:rPr>
          <w:iCs/>
        </w:rPr>
        <w:t>to</w:t>
      </w:r>
      <w:r w:rsidR="000400B2" w:rsidRPr="009E7D70">
        <w:rPr>
          <w:iCs/>
        </w:rPr>
        <w:t xml:space="preserve"> </w:t>
      </w:r>
      <w:r w:rsidR="002E3858" w:rsidRPr="009E7D70">
        <w:rPr>
          <w:iCs/>
        </w:rPr>
        <w:t xml:space="preserve">fresh </w:t>
      </w:r>
      <w:r w:rsidR="002802E7" w:rsidRPr="009E7D70">
        <w:rPr>
          <w:iCs/>
        </w:rPr>
        <w:t>medium at 2 week intervals</w:t>
      </w:r>
      <w:r w:rsidR="002E3858" w:rsidRPr="009E7D70">
        <w:rPr>
          <w:iCs/>
        </w:rPr>
        <w:t xml:space="preserve">. </w:t>
      </w:r>
      <w:r w:rsidR="004954D4" w:rsidRPr="009E7D70">
        <w:rPr>
          <w:iCs/>
        </w:rPr>
        <w:t>During subculture large callus explants were subdivided into small sizes.</w:t>
      </w:r>
      <w:r w:rsidR="000400B2" w:rsidRPr="009E7D70">
        <w:rPr>
          <w:iCs/>
        </w:rPr>
        <w:t xml:space="preserve"> </w:t>
      </w:r>
      <w:r w:rsidR="000A0E50" w:rsidRPr="009E7D70">
        <w:rPr>
          <w:iCs/>
        </w:rPr>
        <w:t xml:space="preserve">After prolific somatic embryo formation </w:t>
      </w:r>
      <w:r w:rsidR="00C4203C" w:rsidRPr="009E7D70">
        <w:rPr>
          <w:iCs/>
        </w:rPr>
        <w:t xml:space="preserve">on </w:t>
      </w:r>
      <w:r w:rsidR="00FC1F5C" w:rsidRPr="009E7D70">
        <w:rPr>
          <w:iCs/>
        </w:rPr>
        <w:t>proliferation media</w:t>
      </w:r>
      <w:r w:rsidR="000A0E50" w:rsidRPr="009E7D70">
        <w:rPr>
          <w:iCs/>
        </w:rPr>
        <w:t>, explants</w:t>
      </w:r>
      <w:r w:rsidR="00FC1F5C" w:rsidRPr="009E7D70">
        <w:rPr>
          <w:iCs/>
        </w:rPr>
        <w:t xml:space="preserve"> were</w:t>
      </w:r>
      <w:r w:rsidR="000400B2" w:rsidRPr="009E7D70">
        <w:rPr>
          <w:iCs/>
        </w:rPr>
        <w:t xml:space="preserve"> </w:t>
      </w:r>
      <w:r w:rsidR="00FC1F5C" w:rsidRPr="009E7D70">
        <w:rPr>
          <w:iCs/>
        </w:rPr>
        <w:t xml:space="preserve">transferred to </w:t>
      </w:r>
      <w:r w:rsidR="002802E7" w:rsidRPr="009E7D70">
        <w:rPr>
          <w:iCs/>
        </w:rPr>
        <w:t>‘</w:t>
      </w:r>
      <w:r w:rsidR="00FC1F5C" w:rsidRPr="009E7D70">
        <w:rPr>
          <w:iCs/>
        </w:rPr>
        <w:t>maturation medium</w:t>
      </w:r>
      <w:r w:rsidR="002802E7" w:rsidRPr="009E7D70">
        <w:rPr>
          <w:iCs/>
        </w:rPr>
        <w:t>’</w:t>
      </w:r>
      <w:r w:rsidR="0005280C" w:rsidRPr="009E7D70">
        <w:rPr>
          <w:iCs/>
        </w:rPr>
        <w:t xml:space="preserve"> consisted of</w:t>
      </w:r>
      <w:r w:rsidR="000400B2" w:rsidRPr="009E7D70">
        <w:rPr>
          <w:iCs/>
        </w:rPr>
        <w:t xml:space="preserve"> </w:t>
      </w:r>
      <w:r w:rsidR="002802E7" w:rsidRPr="009E7D70">
        <w:rPr>
          <w:iCs/>
        </w:rPr>
        <w:t>MS</w:t>
      </w:r>
      <w:r w:rsidR="000A0E50" w:rsidRPr="009E7D70">
        <w:rPr>
          <w:iCs/>
        </w:rPr>
        <w:t xml:space="preserve"> medium</w:t>
      </w:r>
      <w:r w:rsidR="0005280C" w:rsidRPr="009E7D70">
        <w:rPr>
          <w:iCs/>
        </w:rPr>
        <w:t>, 6% sucrose</w:t>
      </w:r>
      <w:r w:rsidR="000A0E50" w:rsidRPr="009E7D70">
        <w:rPr>
          <w:iCs/>
        </w:rPr>
        <w:t xml:space="preserve"> and without </w:t>
      </w:r>
      <w:r w:rsidR="0005280C" w:rsidRPr="009E7D70">
        <w:rPr>
          <w:iCs/>
        </w:rPr>
        <w:t xml:space="preserve">auxins. On maturation media, somatic embryos were gradually exposed </w:t>
      </w:r>
      <w:r w:rsidR="000E2546" w:rsidRPr="009E7D70">
        <w:rPr>
          <w:iCs/>
        </w:rPr>
        <w:t xml:space="preserve">to light with 16-h photoperiod </w:t>
      </w:r>
      <w:r w:rsidR="0005280C" w:rsidRPr="009E7D70">
        <w:rPr>
          <w:iCs/>
        </w:rPr>
        <w:t>and developed into small bulblets after 4</w:t>
      </w:r>
      <w:r w:rsidR="00C82001" w:rsidRPr="009E7D70">
        <w:rPr>
          <w:iCs/>
        </w:rPr>
        <w:t>-5</w:t>
      </w:r>
      <w:r w:rsidR="0005280C" w:rsidRPr="009E7D70">
        <w:rPr>
          <w:iCs/>
        </w:rPr>
        <w:t xml:space="preserve"> weeks</w:t>
      </w:r>
      <w:r w:rsidR="007A702E" w:rsidRPr="009E7D70">
        <w:rPr>
          <w:iCs/>
        </w:rPr>
        <w:t>.</w:t>
      </w:r>
      <w:r w:rsidR="000400B2" w:rsidRPr="009E7D70">
        <w:rPr>
          <w:iCs/>
        </w:rPr>
        <w:t xml:space="preserve"> </w:t>
      </w:r>
      <w:r w:rsidR="000E2546" w:rsidRPr="009E7D70">
        <w:rPr>
          <w:iCs/>
        </w:rPr>
        <w:t xml:space="preserve">The </w:t>
      </w:r>
      <w:r w:rsidR="00C82001" w:rsidRPr="009E7D70">
        <w:rPr>
          <w:iCs/>
        </w:rPr>
        <w:t xml:space="preserve">groups of </w:t>
      </w:r>
      <w:r w:rsidR="00EF1DC7" w:rsidRPr="009E7D70">
        <w:rPr>
          <w:iCs/>
        </w:rPr>
        <w:t>bulblets</w:t>
      </w:r>
      <w:r w:rsidR="00FC1F5C" w:rsidRPr="009E7D70">
        <w:rPr>
          <w:iCs/>
        </w:rPr>
        <w:t xml:space="preserve"> were</w:t>
      </w:r>
      <w:r w:rsidR="00C82001" w:rsidRPr="009E7D70">
        <w:rPr>
          <w:iCs/>
        </w:rPr>
        <w:t xml:space="preserve"> then</w:t>
      </w:r>
      <w:r w:rsidR="00FC1F5C" w:rsidRPr="009E7D70">
        <w:rPr>
          <w:iCs/>
        </w:rPr>
        <w:t xml:space="preserve"> removed from callus tissue and transferred </w:t>
      </w:r>
      <w:r w:rsidR="00EF1DC7" w:rsidRPr="009E7D70">
        <w:rPr>
          <w:iCs/>
        </w:rPr>
        <w:t xml:space="preserve">to </w:t>
      </w:r>
      <w:r w:rsidR="00A8724C">
        <w:rPr>
          <w:iCs/>
        </w:rPr>
        <w:t xml:space="preserve">MS </w:t>
      </w:r>
      <w:r w:rsidR="007A702E" w:rsidRPr="009E7D70">
        <w:rPr>
          <w:iCs/>
        </w:rPr>
        <w:t xml:space="preserve">medium </w:t>
      </w:r>
      <w:r w:rsidR="005336F2">
        <w:rPr>
          <w:iCs/>
        </w:rPr>
        <w:t xml:space="preserve">supplemented with 2% sucrose </w:t>
      </w:r>
      <w:r w:rsidR="00C82001" w:rsidRPr="009E7D70">
        <w:rPr>
          <w:iCs/>
        </w:rPr>
        <w:t>in Magenta GA-7 vessels</w:t>
      </w:r>
      <w:r w:rsidR="00FC1F5C" w:rsidRPr="009E7D70">
        <w:rPr>
          <w:iCs/>
        </w:rPr>
        <w:t>.</w:t>
      </w:r>
      <w:r w:rsidR="000400B2" w:rsidRPr="009E7D70">
        <w:rPr>
          <w:iCs/>
        </w:rPr>
        <w:t xml:space="preserve"> </w:t>
      </w:r>
    </w:p>
    <w:p w:rsidR="00A8724C" w:rsidRPr="009E7D70" w:rsidRDefault="00A8724C" w:rsidP="00A8724C">
      <w:pPr>
        <w:tabs>
          <w:tab w:val="left" w:pos="567"/>
        </w:tabs>
        <w:spacing w:line="480" w:lineRule="auto"/>
        <w:ind w:right="12"/>
        <w:jc w:val="both"/>
        <w:rPr>
          <w:iCs/>
        </w:rPr>
      </w:pPr>
      <w:r>
        <w:lastRenderedPageBreak/>
        <w:tab/>
      </w:r>
      <w:r w:rsidR="008920D1" w:rsidRPr="009E7D70">
        <w:t xml:space="preserve">In </w:t>
      </w:r>
      <w:r w:rsidR="00695340" w:rsidRPr="009E7D70">
        <w:t>the second</w:t>
      </w:r>
      <w:r w:rsidR="008920D1" w:rsidRPr="009E7D70">
        <w:t xml:space="preserve"> protocol</w:t>
      </w:r>
      <w:r w:rsidR="00695340" w:rsidRPr="009E7D70">
        <w:t>,</w:t>
      </w:r>
      <w:r w:rsidR="008920D1" w:rsidRPr="009E7D70">
        <w:t xml:space="preserve"> immature embryos were cultured on MSO medium containing 0.5-4 </w:t>
      </w:r>
      <w:r w:rsidR="00CB6FCF" w:rsidRPr="009E7D70">
        <w:rPr>
          <w:iCs/>
        </w:rPr>
        <w:t>mg l</w:t>
      </w:r>
      <w:r w:rsidR="00CB6FCF" w:rsidRPr="009E7D70">
        <w:rPr>
          <w:iCs/>
          <w:vertAlign w:val="superscript"/>
        </w:rPr>
        <w:t>-1</w:t>
      </w:r>
      <w:r w:rsidR="008920D1" w:rsidRPr="009E7D70">
        <w:t xml:space="preserve"> 6-benzylaminopurine (BA) and 0.5-2 </w:t>
      </w:r>
      <w:r w:rsidR="00CB6FCF" w:rsidRPr="009E7D70">
        <w:rPr>
          <w:iCs/>
        </w:rPr>
        <w:t>mg l</w:t>
      </w:r>
      <w:r w:rsidR="00CB6FCF" w:rsidRPr="009E7D70">
        <w:rPr>
          <w:iCs/>
          <w:vertAlign w:val="superscript"/>
        </w:rPr>
        <w:t>-1</w:t>
      </w:r>
      <w:r w:rsidR="00CB6FCF" w:rsidRPr="009E7D70">
        <w:rPr>
          <w:iCs/>
        </w:rPr>
        <w:t xml:space="preserve"> </w:t>
      </w:r>
      <w:r w:rsidR="008920D1" w:rsidRPr="009E7D70">
        <w:t xml:space="preserve"> </w:t>
      </w:r>
      <w:r w:rsidR="008920D1" w:rsidRPr="009E7D70">
        <w:sym w:font="Symbol" w:char="F061"/>
      </w:r>
      <w:r w:rsidR="008920D1" w:rsidRPr="009E7D70">
        <w:t xml:space="preserve">-naphthaleneacetic acid (NAA) or 0.25-2.0 </w:t>
      </w:r>
      <w:r w:rsidR="00CB6FCF" w:rsidRPr="009E7D70">
        <w:rPr>
          <w:iCs/>
        </w:rPr>
        <w:t>mg l</w:t>
      </w:r>
      <w:r w:rsidR="00CB6FCF" w:rsidRPr="009E7D70">
        <w:rPr>
          <w:iCs/>
          <w:vertAlign w:val="superscript"/>
        </w:rPr>
        <w:t>-1</w:t>
      </w:r>
      <w:r w:rsidR="00CB6FCF" w:rsidRPr="009E7D70">
        <w:rPr>
          <w:iCs/>
        </w:rPr>
        <w:t xml:space="preserve"> </w:t>
      </w:r>
      <w:r w:rsidR="008920D1" w:rsidRPr="009E7D70">
        <w:t>thidiazuron (TDZ) in Petri dishes and subcultured regularly every month.</w:t>
      </w:r>
      <w:r w:rsidR="000400B2" w:rsidRPr="009E7D70">
        <w:t xml:space="preserve"> </w:t>
      </w:r>
      <w:r w:rsidR="008920D1" w:rsidRPr="009E7D70">
        <w:t>After 4-5 months of culture initiation, callus tissue regenerating buds were subdivided and transferred to the same medium in Magenta GA-7 culture vessels.</w:t>
      </w:r>
      <w:r>
        <w:t xml:space="preserve"> </w:t>
      </w:r>
      <w:r w:rsidRPr="009E7D70">
        <w:t xml:space="preserve">MSO medium consisted of Murashige and Skoog’s (MS) mineral salts and vitamins </w:t>
      </w:r>
      <w:r w:rsidRPr="009E7D70">
        <w:rPr>
          <w:color w:val="000000"/>
        </w:rPr>
        <w:t>(Murashige</w:t>
      </w:r>
      <w:r w:rsidR="00A834A0">
        <w:rPr>
          <w:color w:val="000000"/>
        </w:rPr>
        <w:t xml:space="preserve"> and Skoog</w:t>
      </w:r>
      <w:r w:rsidRPr="009E7D70">
        <w:rPr>
          <w:color w:val="000000"/>
        </w:rPr>
        <w:t xml:space="preserve"> 1962),</w:t>
      </w:r>
      <w:r w:rsidRPr="009E7D70">
        <w:t xml:space="preserve"> 3% sucrose and 0.7% agar. Unless otherwise stated, all cultures were incubated at 24 </w:t>
      </w:r>
      <w:r w:rsidRPr="009E7D70">
        <w:sym w:font="Symbol" w:char="F0B0"/>
      </w:r>
      <w:r w:rsidRPr="009E7D70">
        <w:t xml:space="preserve">C under cool white fluorescent light (35 </w:t>
      </w:r>
      <w:r w:rsidRPr="009E7D70">
        <w:sym w:font="Symbol" w:char="F06D"/>
      </w:r>
      <w:r w:rsidRPr="009E7D70">
        <w:t>mol photons m</w:t>
      </w:r>
      <w:r w:rsidRPr="009E7D70">
        <w:rPr>
          <w:vertAlign w:val="superscript"/>
        </w:rPr>
        <w:t>-2</w:t>
      </w:r>
      <w:r w:rsidRPr="009E7D70">
        <w:t xml:space="preserve"> s</w:t>
      </w:r>
      <w:r w:rsidRPr="009E7D70">
        <w:rPr>
          <w:vertAlign w:val="superscript"/>
        </w:rPr>
        <w:t>-1</w:t>
      </w:r>
      <w:r w:rsidRPr="009E7D70">
        <w:t>) with 16-h photoperiod.</w:t>
      </w:r>
    </w:p>
    <w:p w:rsidR="00D7384D" w:rsidRPr="00A834A0" w:rsidRDefault="00D7384D" w:rsidP="00D84C9D">
      <w:pPr>
        <w:autoSpaceDE w:val="0"/>
        <w:autoSpaceDN w:val="0"/>
        <w:adjustRightInd w:val="0"/>
        <w:spacing w:line="480" w:lineRule="auto"/>
        <w:jc w:val="both"/>
        <w:rPr>
          <w:rStyle w:val="Kommentarzeichen"/>
          <w:b/>
          <w:sz w:val="24"/>
          <w:szCs w:val="24"/>
        </w:rPr>
      </w:pPr>
      <w:r w:rsidRPr="00A834A0">
        <w:rPr>
          <w:rStyle w:val="Kommentarzeichen"/>
          <w:b/>
          <w:sz w:val="24"/>
          <w:szCs w:val="24"/>
        </w:rPr>
        <w:t xml:space="preserve">Rooting </w:t>
      </w:r>
      <w:r w:rsidR="00C90FE4" w:rsidRPr="00A834A0">
        <w:rPr>
          <w:rStyle w:val="Kommentarzeichen"/>
          <w:b/>
          <w:sz w:val="24"/>
          <w:szCs w:val="24"/>
        </w:rPr>
        <w:t>and ex vitro culture</w:t>
      </w:r>
    </w:p>
    <w:p w:rsidR="007A702E" w:rsidRPr="009E7D70" w:rsidRDefault="000400B2" w:rsidP="00D84C9D">
      <w:pPr>
        <w:autoSpaceDE w:val="0"/>
        <w:autoSpaceDN w:val="0"/>
        <w:adjustRightInd w:val="0"/>
        <w:spacing w:line="480" w:lineRule="auto"/>
        <w:ind w:firstLine="720"/>
        <w:jc w:val="both"/>
        <w:rPr>
          <w:iCs/>
        </w:rPr>
      </w:pPr>
      <w:r w:rsidRPr="009E7D70">
        <w:rPr>
          <w:rStyle w:val="Kommentarzeichen"/>
          <w:sz w:val="24"/>
          <w:szCs w:val="24"/>
        </w:rPr>
        <w:t>Regenerated</w:t>
      </w:r>
      <w:r w:rsidR="00C82001" w:rsidRPr="009E7D70">
        <w:rPr>
          <w:rStyle w:val="Kommentarzeichen"/>
          <w:sz w:val="24"/>
          <w:szCs w:val="24"/>
        </w:rPr>
        <w:t xml:space="preserve"> bulblets were finaly t</w:t>
      </w:r>
      <w:r w:rsidR="000E7B1B" w:rsidRPr="009E7D70">
        <w:rPr>
          <w:rStyle w:val="Kommentarzeichen"/>
          <w:sz w:val="24"/>
          <w:szCs w:val="24"/>
        </w:rPr>
        <w:t>eased apart from the bearing</w:t>
      </w:r>
      <w:r w:rsidR="00C82001" w:rsidRPr="009E7D70">
        <w:rPr>
          <w:rStyle w:val="Kommentarzeichen"/>
          <w:sz w:val="24"/>
          <w:szCs w:val="24"/>
        </w:rPr>
        <w:t xml:space="preserve"> tissue and rooted MSO medium. The rooted bulblets were the</w:t>
      </w:r>
      <w:r w:rsidR="00293F5C" w:rsidRPr="009E7D70">
        <w:rPr>
          <w:rStyle w:val="Kommentarzeichen"/>
          <w:sz w:val="24"/>
          <w:szCs w:val="24"/>
        </w:rPr>
        <w:t xml:space="preserve">n </w:t>
      </w:r>
      <w:r w:rsidR="00E80E41" w:rsidRPr="009E7D70">
        <w:rPr>
          <w:iCs/>
        </w:rPr>
        <w:t>transferred to potti</w:t>
      </w:r>
      <w:r w:rsidR="000E7B1B" w:rsidRPr="009E7D70">
        <w:rPr>
          <w:iCs/>
        </w:rPr>
        <w:t xml:space="preserve">ng mixture containing peat moss, </w:t>
      </w:r>
      <w:r w:rsidR="00293F5C" w:rsidRPr="009E7D70">
        <w:rPr>
          <w:iCs/>
        </w:rPr>
        <w:t>vermiculite and perlite (1:1:1) and acclimatized to ambient conditions in pots covered with a plastic bag and later established in green</w:t>
      </w:r>
      <w:r w:rsidR="00E80E41" w:rsidRPr="009E7D70">
        <w:rPr>
          <w:iCs/>
        </w:rPr>
        <w:t>house a</w:t>
      </w:r>
      <w:r w:rsidR="00293F5C" w:rsidRPr="009E7D70">
        <w:rPr>
          <w:iCs/>
        </w:rPr>
        <w:t>t 18-20</w:t>
      </w:r>
      <w:r w:rsidR="00E80E41" w:rsidRPr="009E7D70">
        <w:rPr>
          <w:iCs/>
          <w:vertAlign w:val="superscript"/>
        </w:rPr>
        <w:t>o</w:t>
      </w:r>
      <w:r w:rsidR="00293F5C" w:rsidRPr="009E7D70">
        <w:rPr>
          <w:iCs/>
        </w:rPr>
        <w:t>C.</w:t>
      </w:r>
    </w:p>
    <w:p w:rsidR="00C90FE4" w:rsidRPr="00A834A0" w:rsidRDefault="00C90FE4" w:rsidP="00D84C9D">
      <w:pPr>
        <w:autoSpaceDE w:val="0"/>
        <w:autoSpaceDN w:val="0"/>
        <w:adjustRightInd w:val="0"/>
        <w:spacing w:line="480" w:lineRule="auto"/>
        <w:jc w:val="both"/>
        <w:rPr>
          <w:b/>
          <w:iCs/>
        </w:rPr>
      </w:pPr>
      <w:r w:rsidRPr="00A834A0">
        <w:rPr>
          <w:b/>
          <w:iCs/>
        </w:rPr>
        <w:t>Statistical analysis</w:t>
      </w:r>
    </w:p>
    <w:p w:rsidR="007A702E" w:rsidRPr="009E7D70" w:rsidRDefault="000E7B1B" w:rsidP="00D84C9D">
      <w:pPr>
        <w:autoSpaceDE w:val="0"/>
        <w:autoSpaceDN w:val="0"/>
        <w:adjustRightInd w:val="0"/>
        <w:spacing w:line="480" w:lineRule="auto"/>
        <w:ind w:firstLine="720"/>
        <w:jc w:val="both"/>
        <w:rPr>
          <w:iCs/>
        </w:rPr>
      </w:pPr>
      <w:r w:rsidRPr="009E7D70">
        <w:rPr>
          <w:iCs/>
        </w:rPr>
        <w:t xml:space="preserve">Each treatment had three </w:t>
      </w:r>
      <w:r w:rsidR="00E80E41" w:rsidRPr="009E7D70">
        <w:rPr>
          <w:iCs/>
        </w:rPr>
        <w:t xml:space="preserve">replicates containing </w:t>
      </w:r>
      <w:r w:rsidR="00293F5C" w:rsidRPr="009E7D70">
        <w:rPr>
          <w:iCs/>
        </w:rPr>
        <w:t>5-</w:t>
      </w:r>
      <w:r w:rsidR="00E80E41" w:rsidRPr="009E7D70">
        <w:rPr>
          <w:iCs/>
        </w:rPr>
        <w:t>10 explants</w:t>
      </w:r>
      <w:r w:rsidR="007A702E" w:rsidRPr="009E7D70">
        <w:rPr>
          <w:iCs/>
        </w:rPr>
        <w:t xml:space="preserve"> in culture vessels</w:t>
      </w:r>
      <w:r w:rsidRPr="009E7D70">
        <w:rPr>
          <w:iCs/>
        </w:rPr>
        <w:t xml:space="preserve"> and all experiments were repeated at least once</w:t>
      </w:r>
      <w:r w:rsidR="007A702E" w:rsidRPr="009E7D70">
        <w:rPr>
          <w:iCs/>
        </w:rPr>
        <w:t>.</w:t>
      </w:r>
      <w:r w:rsidR="007A702E" w:rsidRPr="009E7D70">
        <w:t xml:space="preserve"> Significance was determined by analysis of variance (ANOVA) and the differences between the means were compared by </w:t>
      </w:r>
      <w:smartTag w:uri="urn:schemas-microsoft-com:office:smarttags" w:element="City">
        <w:r w:rsidR="007A702E" w:rsidRPr="009E7D70">
          <w:t>Duncan</w:t>
        </w:r>
      </w:smartTag>
      <w:r w:rsidR="007A702E" w:rsidRPr="009E7D70">
        <w:t xml:space="preserve">’s multiple range </w:t>
      </w:r>
      <w:r w:rsidR="00F16F82" w:rsidRPr="009E7D70">
        <w:t>tests</w:t>
      </w:r>
      <w:r w:rsidR="007A702E" w:rsidRPr="009E7D70">
        <w:t xml:space="preserve"> using an MSTAT-C computer program (</w:t>
      </w:r>
      <w:smartTag w:uri="urn:schemas-microsoft-com:office:smarttags" w:element="place">
        <w:smartTag w:uri="urn:schemas-microsoft-com:office:smarttags" w:element="PlaceName">
          <w:r w:rsidR="007A702E" w:rsidRPr="009E7D70">
            <w:t>Michigan</w:t>
          </w:r>
        </w:smartTag>
        <w:r w:rsidR="007A702E" w:rsidRPr="009E7D70">
          <w:t xml:space="preserve"> </w:t>
        </w:r>
        <w:smartTag w:uri="urn:schemas-microsoft-com:office:smarttags" w:element="PlaceType">
          <w:r w:rsidR="007A702E" w:rsidRPr="009E7D70">
            <w:t>State</w:t>
          </w:r>
        </w:smartTag>
        <w:r w:rsidR="007A702E" w:rsidRPr="009E7D70">
          <w:t xml:space="preserve"> </w:t>
        </w:r>
        <w:smartTag w:uri="urn:schemas-microsoft-com:office:smarttags" w:element="PlaceType">
          <w:r w:rsidR="007A702E" w:rsidRPr="009E7D70">
            <w:t>University</w:t>
          </w:r>
        </w:smartTag>
      </w:smartTag>
      <w:r w:rsidR="007A702E" w:rsidRPr="009E7D70">
        <w:t>). Data given as percentages were subjected to arcsine (</w:t>
      </w:r>
      <w:r w:rsidR="007A702E" w:rsidRPr="009E7D70">
        <w:sym w:font="Symbol" w:char="F0D6"/>
      </w:r>
      <w:r w:rsidR="007A702E" w:rsidRPr="009E7D70">
        <w:t>X) trans</w:t>
      </w:r>
      <w:r w:rsidR="00A834A0">
        <w:t>formation (Snedecor and Cochran</w:t>
      </w:r>
      <w:r w:rsidR="007A702E" w:rsidRPr="009E7D70">
        <w:t xml:space="preserve"> 1967) before statistical analysis.  </w:t>
      </w:r>
    </w:p>
    <w:p w:rsidR="00161F71" w:rsidRPr="009E7D70" w:rsidRDefault="00A834A0" w:rsidP="00D84C9D">
      <w:pPr>
        <w:autoSpaceDE w:val="0"/>
        <w:autoSpaceDN w:val="0"/>
        <w:adjustRightInd w:val="0"/>
        <w:spacing w:line="480" w:lineRule="auto"/>
        <w:jc w:val="both"/>
      </w:pPr>
      <w:r w:rsidRPr="009E7D70">
        <w:rPr>
          <w:b/>
        </w:rPr>
        <w:t>RESULTS</w:t>
      </w:r>
    </w:p>
    <w:p w:rsidR="00CB6FCF" w:rsidRPr="009E7D70" w:rsidRDefault="00AF2AA2" w:rsidP="00D84C9D">
      <w:pPr>
        <w:autoSpaceDE w:val="0"/>
        <w:autoSpaceDN w:val="0"/>
        <w:adjustRightInd w:val="0"/>
        <w:spacing w:line="480" w:lineRule="auto"/>
        <w:jc w:val="both"/>
      </w:pPr>
      <w:r w:rsidRPr="009E7D70">
        <w:t>In the first protocol, immature</w:t>
      </w:r>
      <w:r w:rsidR="00E91963" w:rsidRPr="009E7D70">
        <w:t xml:space="preserve"> embryos swelled </w:t>
      </w:r>
      <w:r w:rsidR="00BE2101" w:rsidRPr="009E7D70">
        <w:t>and</w:t>
      </w:r>
      <w:r w:rsidR="00E91963" w:rsidRPr="009E7D70">
        <w:t xml:space="preserve"> produce</w:t>
      </w:r>
      <w:r w:rsidR="00BE2101" w:rsidRPr="009E7D70">
        <w:t xml:space="preserve">d </w:t>
      </w:r>
      <w:r w:rsidR="00D63C45" w:rsidRPr="009E7D70">
        <w:t xml:space="preserve">compact </w:t>
      </w:r>
      <w:r w:rsidR="00BE2101" w:rsidRPr="009E7D70">
        <w:t>embryogenic</w:t>
      </w:r>
      <w:r w:rsidR="00D63C45" w:rsidRPr="009E7D70">
        <w:t xml:space="preserve"> callus</w:t>
      </w:r>
      <w:r w:rsidR="000400B2" w:rsidRPr="009E7D70">
        <w:t xml:space="preserve"> </w:t>
      </w:r>
      <w:r w:rsidR="00037E00" w:rsidRPr="000C3F2E">
        <w:t xml:space="preserve">(Figure </w:t>
      </w:r>
      <w:r w:rsidR="00BE2101" w:rsidRPr="000C3F2E">
        <w:t>1a)</w:t>
      </w:r>
      <w:r w:rsidR="000400B2" w:rsidRPr="009E7D70">
        <w:t xml:space="preserve"> </w:t>
      </w:r>
      <w:r w:rsidR="00B40BE4" w:rsidRPr="009E7D70">
        <w:t xml:space="preserve">after </w:t>
      </w:r>
      <w:r w:rsidR="005A36DC" w:rsidRPr="009E7D70">
        <w:t xml:space="preserve">one month </w:t>
      </w:r>
      <w:r w:rsidR="00E91963" w:rsidRPr="009E7D70">
        <w:t>of culture</w:t>
      </w:r>
      <w:r w:rsidR="00D63C45" w:rsidRPr="009E7D70">
        <w:t xml:space="preserve"> on induction medium. </w:t>
      </w:r>
      <w:r w:rsidR="008E1787" w:rsidRPr="009E7D70">
        <w:t xml:space="preserve">When the </w:t>
      </w:r>
      <w:r w:rsidR="00037E00" w:rsidRPr="009E7D70">
        <w:t>explants</w:t>
      </w:r>
      <w:r w:rsidR="008E1787" w:rsidRPr="009E7D70">
        <w:t xml:space="preserve"> were</w:t>
      </w:r>
      <w:r w:rsidR="00CE7F1C" w:rsidRPr="009E7D70">
        <w:t xml:space="preserve"> </w:t>
      </w:r>
      <w:r w:rsidR="00E91963" w:rsidRPr="009E7D70">
        <w:t xml:space="preserve">transferred </w:t>
      </w:r>
      <w:r w:rsidR="00E91963" w:rsidRPr="009E7D70">
        <w:lastRenderedPageBreak/>
        <w:t xml:space="preserve">to </w:t>
      </w:r>
      <w:r w:rsidR="00E91963" w:rsidRPr="009E7D70">
        <w:rPr>
          <w:iCs/>
        </w:rPr>
        <w:t>proliferation medium</w:t>
      </w:r>
      <w:r w:rsidR="008E1787" w:rsidRPr="009E7D70">
        <w:t xml:space="preserve"> and </w:t>
      </w:r>
      <w:r w:rsidR="00B40BE4" w:rsidRPr="009E7D70">
        <w:t>subcultured</w:t>
      </w:r>
      <w:r w:rsidR="008E1787" w:rsidRPr="009E7D70">
        <w:t xml:space="preserve"> onto fresh medium</w:t>
      </w:r>
      <w:r w:rsidR="00E91963" w:rsidRPr="009E7D70">
        <w:t xml:space="preserve"> every two weeks</w:t>
      </w:r>
      <w:r w:rsidR="008E1787" w:rsidRPr="009E7D70">
        <w:t>,</w:t>
      </w:r>
      <w:r w:rsidR="00CE7F1C" w:rsidRPr="009E7D70">
        <w:t xml:space="preserve"> </w:t>
      </w:r>
      <w:r w:rsidR="008E1787" w:rsidRPr="009E7D70">
        <w:t xml:space="preserve">prolific shoot formation occurred on </w:t>
      </w:r>
      <w:r w:rsidR="00877C0F" w:rsidRPr="009E7D70">
        <w:t xml:space="preserve">this </w:t>
      </w:r>
      <w:r w:rsidR="008E1787" w:rsidRPr="009E7D70">
        <w:t xml:space="preserve">callus tissue. </w:t>
      </w:r>
      <w:r w:rsidR="00D67FD1" w:rsidRPr="009E7D70">
        <w:t>These shoots developed into bulblets after 4</w:t>
      </w:r>
      <w:r w:rsidR="00B90038" w:rsidRPr="009E7D70">
        <w:t>-5</w:t>
      </w:r>
      <w:r w:rsidR="00D67FD1" w:rsidRPr="009E7D70">
        <w:t xml:space="preserve"> weeks of explant transfer to </w:t>
      </w:r>
      <w:r w:rsidR="00E91963" w:rsidRPr="009E7D70">
        <w:t>maturation medium</w:t>
      </w:r>
      <w:r w:rsidR="00CD582D" w:rsidRPr="009E7D70">
        <w:t xml:space="preserve"> in 16 h light photoperiod</w:t>
      </w:r>
      <w:r w:rsidR="00A8724C">
        <w:t xml:space="preserve"> </w:t>
      </w:r>
      <w:r w:rsidR="00A8724C" w:rsidRPr="000C3F2E">
        <w:t>(Figure 1b)</w:t>
      </w:r>
      <w:r w:rsidR="00D67FD1" w:rsidRPr="000C3F2E">
        <w:t>.</w:t>
      </w:r>
      <w:r w:rsidR="00D67FD1" w:rsidRPr="009E7D70">
        <w:t xml:space="preserve"> </w:t>
      </w:r>
      <w:r w:rsidR="00863B33" w:rsidRPr="009E7D70">
        <w:t xml:space="preserve">These bulblets were finally transferred to </w:t>
      </w:r>
      <w:r w:rsidR="00E91963" w:rsidRPr="009E7D70">
        <w:t>MS medium su</w:t>
      </w:r>
      <w:r w:rsidR="00877C0F" w:rsidRPr="009E7D70">
        <w:t xml:space="preserve">pplemented with 20 </w:t>
      </w:r>
      <w:r w:rsidR="00CB6FCF" w:rsidRPr="009E7D70">
        <w:rPr>
          <w:iCs/>
        </w:rPr>
        <w:t>g l</w:t>
      </w:r>
      <w:r w:rsidR="00CB6FCF" w:rsidRPr="009E7D70">
        <w:rPr>
          <w:iCs/>
          <w:vertAlign w:val="superscript"/>
        </w:rPr>
        <w:t>-1</w:t>
      </w:r>
      <w:r w:rsidR="00CB6FCF" w:rsidRPr="009E7D70">
        <w:rPr>
          <w:iCs/>
        </w:rPr>
        <w:t xml:space="preserve"> </w:t>
      </w:r>
      <w:r w:rsidR="00877C0F" w:rsidRPr="009E7D70">
        <w:t>sucrose and s</w:t>
      </w:r>
      <w:r w:rsidR="00E91963" w:rsidRPr="009E7D70">
        <w:t>erial subcultures of rege</w:t>
      </w:r>
      <w:r w:rsidR="00863B33" w:rsidRPr="009E7D70">
        <w:t>nerate</w:t>
      </w:r>
      <w:r w:rsidR="00877C0F" w:rsidRPr="009E7D70">
        <w:t>d bulblets</w:t>
      </w:r>
      <w:r w:rsidR="00CD582D" w:rsidRPr="009E7D70">
        <w:t xml:space="preserve"> until 10</w:t>
      </w:r>
      <w:r w:rsidR="00863B33" w:rsidRPr="009E7D70">
        <w:t xml:space="preserve"> months increased the volume of </w:t>
      </w:r>
      <w:r w:rsidR="00E91963" w:rsidRPr="009E7D70">
        <w:t>bulblets considerably</w:t>
      </w:r>
      <w:r w:rsidR="00CD582D" w:rsidRPr="009E7D70">
        <w:t xml:space="preserve"> </w:t>
      </w:r>
      <w:r w:rsidR="00CD582D" w:rsidRPr="000C3F2E">
        <w:t>(Figure 1c)</w:t>
      </w:r>
      <w:r w:rsidR="00E91963" w:rsidRPr="000C3F2E">
        <w:t>.</w:t>
      </w:r>
      <w:r w:rsidR="00E91963" w:rsidRPr="009E7D70">
        <w:t xml:space="preserve"> </w:t>
      </w:r>
      <w:r w:rsidR="00D63C45" w:rsidRPr="009E7D70">
        <w:t>The frequency of bulblet regeneration on different concentrations of picloram or dicamba in N</w:t>
      </w:r>
      <w:r w:rsidR="00D63C45" w:rsidRPr="009E7D70">
        <w:rPr>
          <w:vertAlign w:val="subscript"/>
        </w:rPr>
        <w:t>6</w:t>
      </w:r>
      <w:r w:rsidR="00AB7F04">
        <w:t xml:space="preserve"> medium varied</w:t>
      </w:r>
      <w:r w:rsidR="00D63C45" w:rsidRPr="009E7D70">
        <w:t xml:space="preserve"> (Table 1).</w:t>
      </w:r>
      <w:r w:rsidR="00CE7F1C" w:rsidRPr="009E7D70">
        <w:t xml:space="preserve"> </w:t>
      </w:r>
      <w:r w:rsidR="00117D3B" w:rsidRPr="009E7D70">
        <w:t>Higher bulblet regeneration was obtained on N</w:t>
      </w:r>
      <w:r w:rsidR="00117D3B" w:rsidRPr="009E7D70">
        <w:rPr>
          <w:vertAlign w:val="subscript"/>
        </w:rPr>
        <w:t>6</w:t>
      </w:r>
      <w:r w:rsidR="00117D3B" w:rsidRPr="009E7D70">
        <w:t xml:space="preserve"> medium containing picloram compared to dicamba. </w:t>
      </w:r>
      <w:r w:rsidR="00E91963" w:rsidRPr="009E7D70">
        <w:t>Maximum bulblet regeneration</w:t>
      </w:r>
      <w:r w:rsidR="005A36DC" w:rsidRPr="009E7D70">
        <w:t xml:space="preserve"> </w:t>
      </w:r>
      <w:r w:rsidR="00CE7F1C" w:rsidRPr="009E7D70">
        <w:t>frequency</w:t>
      </w:r>
      <w:r w:rsidR="00E91963" w:rsidRPr="009E7D70">
        <w:t xml:space="preserve"> of 73% with 15 bulblets per expl</w:t>
      </w:r>
      <w:r w:rsidR="00863B33" w:rsidRPr="009E7D70">
        <w:t xml:space="preserve">ant was recorded on N6 medium containing 4 </w:t>
      </w:r>
      <w:r w:rsidR="00E91963" w:rsidRPr="009E7D70">
        <w:t>mg l</w:t>
      </w:r>
      <w:r w:rsidR="00E91963" w:rsidRPr="009E7D70">
        <w:rPr>
          <w:rStyle w:val="A3"/>
          <w:rFonts w:cs="Times New Roman"/>
          <w:color w:val="auto"/>
          <w:sz w:val="24"/>
          <w:szCs w:val="24"/>
          <w:vertAlign w:val="superscript"/>
        </w:rPr>
        <w:t xml:space="preserve">-1 </w:t>
      </w:r>
      <w:r w:rsidR="00E91963" w:rsidRPr="009E7D70">
        <w:rPr>
          <w:rStyle w:val="A3"/>
          <w:rFonts w:cs="Times New Roman"/>
          <w:color w:val="auto"/>
          <w:sz w:val="24"/>
          <w:szCs w:val="24"/>
        </w:rPr>
        <w:t>picloram</w:t>
      </w:r>
      <w:r w:rsidR="00863B33" w:rsidRPr="009E7D70">
        <w:t>.</w:t>
      </w:r>
      <w:r w:rsidR="00E91963" w:rsidRPr="009E7D70">
        <w:t xml:space="preserve">  </w:t>
      </w:r>
    </w:p>
    <w:p w:rsidR="00165E1E" w:rsidRPr="009E7D70" w:rsidRDefault="00AF2AA2" w:rsidP="00A2537E">
      <w:pPr>
        <w:autoSpaceDE w:val="0"/>
        <w:autoSpaceDN w:val="0"/>
        <w:adjustRightInd w:val="0"/>
        <w:spacing w:line="480" w:lineRule="auto"/>
        <w:ind w:firstLine="720"/>
        <w:jc w:val="both"/>
      </w:pPr>
      <w:r w:rsidRPr="009E7D70">
        <w:t>In the second protocol, i</w:t>
      </w:r>
      <w:r w:rsidR="00582922" w:rsidRPr="009E7D70">
        <w:t>mmature embryos developed in</w:t>
      </w:r>
      <w:r w:rsidR="00117D3B" w:rsidRPr="009E7D70">
        <w:t>to large calli on MS medium containing different concentrations of BAP and NAA after</w:t>
      </w:r>
      <w:r w:rsidR="00CD582D" w:rsidRPr="009E7D70">
        <w:t xml:space="preserve"> two months </w:t>
      </w:r>
      <w:r w:rsidR="00CD582D" w:rsidRPr="000C3F2E">
        <w:t>(</w:t>
      </w:r>
      <w:r w:rsidR="00117D3B" w:rsidRPr="000C3F2E">
        <w:t>Fig</w:t>
      </w:r>
      <w:r w:rsidR="00CD582D" w:rsidRPr="000C3F2E">
        <w:t>ure</w:t>
      </w:r>
      <w:r w:rsidR="00117D3B" w:rsidRPr="000C3F2E">
        <w:t xml:space="preserve"> 1d),</w:t>
      </w:r>
      <w:r w:rsidR="00117D3B" w:rsidRPr="009E7D70">
        <w:t xml:space="preserve"> with va</w:t>
      </w:r>
      <w:r w:rsidR="00CD582D" w:rsidRPr="009E7D70">
        <w:t>rying amount of shoots after 6</w:t>
      </w:r>
      <w:r w:rsidR="00117D3B" w:rsidRPr="009E7D70">
        <w:t xml:space="preserve"> months of </w:t>
      </w:r>
      <w:r w:rsidR="00117D3B" w:rsidRPr="000C3F2E">
        <w:t>culture</w:t>
      </w:r>
      <w:r w:rsidR="00CD582D" w:rsidRPr="000C3F2E">
        <w:t xml:space="preserve"> (Figure 1e)</w:t>
      </w:r>
      <w:r w:rsidR="00117D3B" w:rsidRPr="000C3F2E">
        <w:t>.</w:t>
      </w:r>
      <w:r w:rsidR="00117D3B" w:rsidRPr="009E7D70">
        <w:t xml:space="preserve"> Further development of</w:t>
      </w:r>
      <w:r w:rsidR="00651C96" w:rsidRPr="009E7D70">
        <w:t xml:space="preserve"> shoots</w:t>
      </w:r>
      <w:r w:rsidR="004A0AC2" w:rsidRPr="009E7D70">
        <w:t xml:space="preserve"> led to the formation of</w:t>
      </w:r>
      <w:r w:rsidR="00117D3B" w:rsidRPr="009E7D70">
        <w:t xml:space="preserve"> bulble</w:t>
      </w:r>
      <w:r w:rsidR="00CD582D" w:rsidRPr="009E7D70">
        <w:t>ts at the base of shoots after 12</w:t>
      </w:r>
      <w:r w:rsidR="00117D3B" w:rsidRPr="009E7D70">
        <w:t xml:space="preserve"> months of culture</w:t>
      </w:r>
      <w:r w:rsidR="00CD582D" w:rsidRPr="009E7D70">
        <w:t xml:space="preserve"> </w:t>
      </w:r>
      <w:r w:rsidR="00CD582D" w:rsidRPr="000C3F2E">
        <w:t>(Figure 1f</w:t>
      </w:r>
      <w:r w:rsidR="00CD582D" w:rsidRPr="009E7D70">
        <w:t>)</w:t>
      </w:r>
      <w:r w:rsidR="00117D3B" w:rsidRPr="009E7D70">
        <w:t xml:space="preserve">. Rate of bulblet regeneration </w:t>
      </w:r>
      <w:r w:rsidR="00582922" w:rsidRPr="009E7D70">
        <w:t xml:space="preserve">frequency </w:t>
      </w:r>
      <w:r w:rsidR="00117D3B" w:rsidRPr="009E7D70">
        <w:t>ranged 20</w:t>
      </w:r>
      <w:r w:rsidR="008E304A" w:rsidRPr="009E7D70">
        <w:t xml:space="preserve">-93% under 16 h day length and </w:t>
      </w:r>
      <w:r w:rsidR="00117D3B" w:rsidRPr="009E7D70">
        <w:t xml:space="preserve">40-100 % under darkness respectively. </w:t>
      </w:r>
      <w:r w:rsidR="000977E4" w:rsidRPr="009E7D70">
        <w:t>T</w:t>
      </w:r>
      <w:r w:rsidR="00117D3B" w:rsidRPr="009E7D70">
        <w:t>he ma</w:t>
      </w:r>
      <w:r w:rsidR="000977E4" w:rsidRPr="009E7D70">
        <w:t>ximum number</w:t>
      </w:r>
      <w:r w:rsidR="004A0AC2" w:rsidRPr="009E7D70">
        <w:t xml:space="preserve"> of </w:t>
      </w:r>
      <w:r w:rsidR="008E304A" w:rsidRPr="009E7D70">
        <w:t>bulblets</w:t>
      </w:r>
      <w:r w:rsidR="00DC06CA" w:rsidRPr="009E7D70">
        <w:t xml:space="preserve"> per explant was</w:t>
      </w:r>
      <w:r w:rsidR="00117D3B" w:rsidRPr="009E7D70">
        <w:t xml:space="preserve"> induced on MS medium containi</w:t>
      </w:r>
      <w:r w:rsidR="000977E4" w:rsidRPr="009E7D70">
        <w:t xml:space="preserve">ng 4 </w:t>
      </w:r>
      <w:r w:rsidR="00CB6FCF" w:rsidRPr="009E7D70">
        <w:rPr>
          <w:iCs/>
        </w:rPr>
        <w:t>mg l</w:t>
      </w:r>
      <w:r w:rsidR="00CB6FCF" w:rsidRPr="009E7D70">
        <w:rPr>
          <w:iCs/>
          <w:vertAlign w:val="superscript"/>
        </w:rPr>
        <w:t>-1</w:t>
      </w:r>
      <w:r w:rsidR="00CB6FCF" w:rsidRPr="009E7D70">
        <w:rPr>
          <w:iCs/>
        </w:rPr>
        <w:t xml:space="preserve"> </w:t>
      </w:r>
      <w:r w:rsidR="000977E4" w:rsidRPr="009E7D70">
        <w:t xml:space="preserve">BAP and </w:t>
      </w:r>
      <w:r w:rsidR="004A0AC2" w:rsidRPr="009E7D70">
        <w:t xml:space="preserve">0.5 </w:t>
      </w:r>
      <w:r w:rsidR="00CB6FCF" w:rsidRPr="009E7D70">
        <w:rPr>
          <w:iCs/>
        </w:rPr>
        <w:t>mg l</w:t>
      </w:r>
      <w:r w:rsidR="00CB6FCF" w:rsidRPr="009E7D70">
        <w:rPr>
          <w:iCs/>
          <w:vertAlign w:val="superscript"/>
        </w:rPr>
        <w:t>-1</w:t>
      </w:r>
      <w:r w:rsidR="00CB6FCF" w:rsidRPr="009E7D70">
        <w:rPr>
          <w:iCs/>
        </w:rPr>
        <w:t xml:space="preserve"> </w:t>
      </w:r>
      <w:r w:rsidR="000977E4" w:rsidRPr="009E7D70">
        <w:t>NAA in either 16 h day length or complete darkness. Photoperiod conditions</w:t>
      </w:r>
      <w:r w:rsidR="00DC06CA" w:rsidRPr="009E7D70">
        <w:t xml:space="preserve"> did have a considerable effect on bulblet regeneration (Table 2).  Utilization of TDZ in MS medium reduced the bulblet regeneration compare to BAP and NAA and bulblet regeneration was inhibited in MS medium containing 0.5 </w:t>
      </w:r>
      <w:r w:rsidR="00CB6FCF" w:rsidRPr="009E7D70">
        <w:rPr>
          <w:iCs/>
        </w:rPr>
        <w:t>mg l</w:t>
      </w:r>
      <w:r w:rsidR="00CB6FCF" w:rsidRPr="009E7D70">
        <w:rPr>
          <w:iCs/>
          <w:vertAlign w:val="superscript"/>
        </w:rPr>
        <w:t>-1</w:t>
      </w:r>
      <w:r w:rsidR="00CB6FCF" w:rsidRPr="009E7D70">
        <w:rPr>
          <w:iCs/>
        </w:rPr>
        <w:t xml:space="preserve"> </w:t>
      </w:r>
      <w:r w:rsidR="00DC06CA" w:rsidRPr="009E7D70">
        <w:t>TDZ (Table 3).</w:t>
      </w:r>
    </w:p>
    <w:p w:rsidR="00C606C1" w:rsidRPr="00A834A0" w:rsidRDefault="00C606C1" w:rsidP="00D84C9D">
      <w:pPr>
        <w:autoSpaceDE w:val="0"/>
        <w:autoSpaceDN w:val="0"/>
        <w:adjustRightInd w:val="0"/>
        <w:spacing w:line="480" w:lineRule="auto"/>
        <w:jc w:val="both"/>
        <w:rPr>
          <w:b/>
        </w:rPr>
      </w:pPr>
      <w:r w:rsidRPr="00A834A0">
        <w:rPr>
          <w:b/>
        </w:rPr>
        <w:t>Rooting and Ex vitro culture</w:t>
      </w:r>
    </w:p>
    <w:p w:rsidR="00F727A9" w:rsidRPr="009E7D70" w:rsidRDefault="00C606C1" w:rsidP="00CB6FCF">
      <w:pPr>
        <w:autoSpaceDE w:val="0"/>
        <w:autoSpaceDN w:val="0"/>
        <w:adjustRightInd w:val="0"/>
        <w:spacing w:line="480" w:lineRule="auto"/>
        <w:ind w:firstLine="720"/>
        <w:jc w:val="both"/>
        <w:rPr>
          <w:iCs/>
        </w:rPr>
      </w:pPr>
      <w:r w:rsidRPr="009E7D70">
        <w:t xml:space="preserve">Regenerated bulblets were </w:t>
      </w:r>
      <w:r w:rsidRPr="009E7D70">
        <w:rPr>
          <w:rStyle w:val="Kommentarzeichen"/>
          <w:sz w:val="24"/>
          <w:szCs w:val="24"/>
        </w:rPr>
        <w:t>separated from each other and transferred to MSO medium for rooting and</w:t>
      </w:r>
      <w:r w:rsidR="00F727A9" w:rsidRPr="009E7D70">
        <w:rPr>
          <w:rStyle w:val="Kommentarzeichen"/>
          <w:sz w:val="24"/>
          <w:szCs w:val="24"/>
        </w:rPr>
        <w:t xml:space="preserve"> further development. Nearly all bulblets rooted and produced a very good root system on this medium after 2 months</w:t>
      </w:r>
      <w:r w:rsidR="00CD582D" w:rsidRPr="009E7D70">
        <w:rPr>
          <w:rStyle w:val="Kommentarzeichen"/>
          <w:sz w:val="24"/>
          <w:szCs w:val="24"/>
        </w:rPr>
        <w:t xml:space="preserve"> </w:t>
      </w:r>
      <w:r w:rsidR="005336F2">
        <w:rPr>
          <w:rStyle w:val="Kommentarzeichen"/>
          <w:sz w:val="24"/>
          <w:szCs w:val="24"/>
        </w:rPr>
        <w:t>(</w:t>
      </w:r>
      <w:r w:rsidR="00CD582D" w:rsidRPr="009E7D70">
        <w:rPr>
          <w:rStyle w:val="Kommentarzeichen"/>
          <w:sz w:val="24"/>
          <w:szCs w:val="24"/>
        </w:rPr>
        <w:t>Figure 1g)</w:t>
      </w:r>
      <w:r w:rsidR="00F727A9" w:rsidRPr="009E7D70">
        <w:rPr>
          <w:rStyle w:val="Kommentarzeichen"/>
          <w:sz w:val="24"/>
          <w:szCs w:val="24"/>
        </w:rPr>
        <w:t xml:space="preserve">. The rooted bulblets were then </w:t>
      </w:r>
      <w:r w:rsidR="00F727A9" w:rsidRPr="009E7D70">
        <w:rPr>
          <w:iCs/>
        </w:rPr>
        <w:t xml:space="preserve">transplanted to </w:t>
      </w:r>
      <w:r w:rsidR="00F727A9" w:rsidRPr="009E7D70">
        <w:rPr>
          <w:iCs/>
        </w:rPr>
        <w:lastRenderedPageBreak/>
        <w:t xml:space="preserve">potting mixture and acclimatized to ambient conditions with a 100% success. </w:t>
      </w:r>
      <w:r w:rsidR="00F727A9" w:rsidRPr="009E7D70">
        <w:rPr>
          <w:i/>
          <w:iCs/>
        </w:rPr>
        <w:t>In vitro</w:t>
      </w:r>
      <w:r w:rsidR="00F727A9" w:rsidRPr="009E7D70">
        <w:rPr>
          <w:iCs/>
        </w:rPr>
        <w:t xml:space="preserve"> regenerated bulblets were finally established well in greenhouse at 18-20 </w:t>
      </w:r>
      <w:r w:rsidR="00F727A9" w:rsidRPr="009E7D70">
        <w:rPr>
          <w:iCs/>
          <w:vertAlign w:val="superscript"/>
        </w:rPr>
        <w:t>o</w:t>
      </w:r>
      <w:r w:rsidR="00F727A9" w:rsidRPr="009E7D70">
        <w:rPr>
          <w:iCs/>
        </w:rPr>
        <w:t>C</w:t>
      </w:r>
      <w:r w:rsidR="00CD582D" w:rsidRPr="009E7D70">
        <w:rPr>
          <w:iCs/>
        </w:rPr>
        <w:t xml:space="preserve"> (</w:t>
      </w:r>
      <w:r w:rsidR="00CD582D" w:rsidRPr="000C3F2E">
        <w:rPr>
          <w:iCs/>
        </w:rPr>
        <w:t>Figure 1h)</w:t>
      </w:r>
      <w:r w:rsidR="00F727A9" w:rsidRPr="000C3F2E">
        <w:rPr>
          <w:iCs/>
        </w:rPr>
        <w:t>.</w:t>
      </w:r>
    </w:p>
    <w:p w:rsidR="00165E1E" w:rsidRPr="009E7D70" w:rsidRDefault="00A834A0" w:rsidP="00D84C9D">
      <w:pPr>
        <w:spacing w:line="480" w:lineRule="auto"/>
        <w:jc w:val="both"/>
        <w:rPr>
          <w:b/>
        </w:rPr>
      </w:pPr>
      <w:r w:rsidRPr="009E7D70">
        <w:rPr>
          <w:b/>
        </w:rPr>
        <w:t>DISCUSSION</w:t>
      </w:r>
    </w:p>
    <w:p w:rsidR="00D51743" w:rsidRPr="009E7D70" w:rsidRDefault="007F4BC5" w:rsidP="00CB6FCF">
      <w:pPr>
        <w:pStyle w:val="authors"/>
        <w:shd w:val="clear" w:color="auto" w:fill="FFFFFF"/>
        <w:spacing w:before="0" w:beforeAutospacing="0" w:after="0" w:afterAutospacing="0" w:line="480" w:lineRule="auto"/>
        <w:ind w:firstLine="720"/>
        <w:jc w:val="both"/>
        <w:rPr>
          <w:rFonts w:ascii="Times New Roman" w:hAnsi="Times New Roman" w:cs="Times New Roman"/>
          <w:sz w:val="24"/>
          <w:szCs w:val="24"/>
          <w:lang w:val="tr-TR" w:eastAsia="tr-TR"/>
        </w:rPr>
      </w:pPr>
      <w:r w:rsidRPr="009E7D70">
        <w:rPr>
          <w:rFonts w:ascii="Times New Roman" w:hAnsi="Times New Roman" w:cs="Times New Roman"/>
          <w:sz w:val="24"/>
          <w:szCs w:val="24"/>
          <w:lang w:val="tr-TR" w:eastAsia="tr-TR"/>
        </w:rPr>
        <w:t xml:space="preserve">Usually, </w:t>
      </w:r>
      <w:r w:rsidR="0045372E" w:rsidRPr="009E7D70">
        <w:rPr>
          <w:rFonts w:ascii="Times New Roman" w:hAnsi="Times New Roman" w:cs="Times New Roman"/>
          <w:i/>
          <w:iCs/>
          <w:sz w:val="24"/>
          <w:szCs w:val="24"/>
          <w:lang w:val="tr-TR" w:eastAsia="tr-TR"/>
        </w:rPr>
        <w:t>in vitro</w:t>
      </w:r>
      <w:r w:rsidR="00CE7F1C" w:rsidRPr="009E7D70">
        <w:rPr>
          <w:rFonts w:ascii="Times New Roman" w:hAnsi="Times New Roman" w:cs="Times New Roman"/>
          <w:i/>
          <w:iCs/>
          <w:sz w:val="24"/>
          <w:szCs w:val="24"/>
          <w:lang w:val="tr-TR" w:eastAsia="tr-TR"/>
        </w:rPr>
        <w:t xml:space="preserve"> </w:t>
      </w:r>
      <w:r w:rsidRPr="009E7D70">
        <w:rPr>
          <w:rFonts w:ascii="Times New Roman" w:hAnsi="Times New Roman" w:cs="Times New Roman"/>
          <w:sz w:val="24"/>
          <w:szCs w:val="24"/>
          <w:lang w:val="tr-TR" w:eastAsia="tr-TR"/>
        </w:rPr>
        <w:t xml:space="preserve">methods of multiplication of ornamental bulbous plants make use of clonal propagation of plants with superior characteristics; as cloning is essential for establishing a cultivar in allogamous plants. On the other hand, only certain genotypes are selected by clonal propagation. </w:t>
      </w:r>
      <w:r w:rsidR="003213F9" w:rsidRPr="009E7D70">
        <w:rPr>
          <w:rFonts w:ascii="Times New Roman" w:hAnsi="Times New Roman" w:cs="Times New Roman"/>
          <w:sz w:val="24"/>
          <w:szCs w:val="24"/>
        </w:rPr>
        <w:t xml:space="preserve">Use of immature zygotic embryos in tissue culture of bulbous ornamental plants is not desirable due to expected genetic variation; which may end up with inferior genotypes. </w:t>
      </w:r>
      <w:r w:rsidR="00C77CA9" w:rsidRPr="009E7D70">
        <w:rPr>
          <w:rFonts w:ascii="Times New Roman" w:hAnsi="Times New Roman" w:cs="Times New Roman"/>
          <w:sz w:val="24"/>
          <w:szCs w:val="24"/>
        </w:rPr>
        <w:t xml:space="preserve">However, </w:t>
      </w:r>
      <w:r w:rsidRPr="009E7D70">
        <w:rPr>
          <w:rFonts w:ascii="Times New Roman" w:hAnsi="Times New Roman" w:cs="Times New Roman"/>
          <w:sz w:val="24"/>
          <w:szCs w:val="24"/>
          <w:lang w:val="tr-TR" w:eastAsia="tr-TR"/>
        </w:rPr>
        <w:t xml:space="preserve">For conservation of </w:t>
      </w:r>
      <w:r w:rsidR="003213F9" w:rsidRPr="009E7D70">
        <w:rPr>
          <w:rFonts w:ascii="Times New Roman" w:hAnsi="Times New Roman" w:cs="Times New Roman"/>
          <w:sz w:val="24"/>
          <w:szCs w:val="24"/>
          <w:lang w:val="tr-TR" w:eastAsia="tr-TR"/>
        </w:rPr>
        <w:t xml:space="preserve">endemic and endangered plants like </w:t>
      </w:r>
      <w:r w:rsidR="003213F9" w:rsidRPr="009E7D70">
        <w:rPr>
          <w:rFonts w:ascii="Times New Roman" w:hAnsi="Times New Roman" w:cs="Times New Roman"/>
          <w:i/>
          <w:sz w:val="24"/>
          <w:szCs w:val="24"/>
          <w:lang w:val="tr-TR" w:eastAsia="tr-TR"/>
        </w:rPr>
        <w:t>M. muscarimi</w:t>
      </w:r>
      <w:r w:rsidRPr="009E7D70">
        <w:rPr>
          <w:rFonts w:ascii="Times New Roman" w:hAnsi="Times New Roman" w:cs="Times New Roman"/>
          <w:sz w:val="24"/>
          <w:szCs w:val="24"/>
          <w:lang w:val="tr-TR" w:eastAsia="tr-TR"/>
        </w:rPr>
        <w:t xml:space="preserve">, </w:t>
      </w:r>
      <w:r w:rsidR="00C77CA9" w:rsidRPr="009E7D70">
        <w:rPr>
          <w:rFonts w:ascii="Times New Roman" w:hAnsi="Times New Roman" w:cs="Times New Roman"/>
          <w:sz w:val="24"/>
          <w:szCs w:val="24"/>
          <w:lang w:val="tr-TR" w:eastAsia="tr-TR"/>
        </w:rPr>
        <w:t xml:space="preserve">it is desirable to </w:t>
      </w:r>
      <w:r w:rsidR="00C77CA9" w:rsidRPr="009E7D70">
        <w:rPr>
          <w:rFonts w:ascii="Times New Roman" w:hAnsi="Times New Roman" w:cs="Times New Roman"/>
          <w:sz w:val="24"/>
          <w:szCs w:val="24"/>
        </w:rPr>
        <w:t>conserve them through any of the available technology with a little damage to their natural habitat</w:t>
      </w:r>
      <w:r w:rsidR="007A1416" w:rsidRPr="009E7D70">
        <w:rPr>
          <w:rFonts w:ascii="Times New Roman" w:hAnsi="Times New Roman" w:cs="Times New Roman"/>
          <w:sz w:val="24"/>
          <w:szCs w:val="24"/>
        </w:rPr>
        <w:t>s</w:t>
      </w:r>
      <w:r w:rsidR="00C77CA9" w:rsidRPr="009E7D70">
        <w:rPr>
          <w:rFonts w:ascii="Times New Roman" w:hAnsi="Times New Roman" w:cs="Times New Roman"/>
          <w:sz w:val="24"/>
          <w:szCs w:val="24"/>
        </w:rPr>
        <w:t xml:space="preserve">. As such, </w:t>
      </w:r>
      <w:r w:rsidRPr="009E7D70">
        <w:rPr>
          <w:rFonts w:ascii="Times New Roman" w:hAnsi="Times New Roman" w:cs="Times New Roman"/>
          <w:sz w:val="24"/>
          <w:szCs w:val="24"/>
          <w:lang w:val="tr-TR" w:eastAsia="tr-TR"/>
        </w:rPr>
        <w:t xml:space="preserve">propagation through zygotic embryos or seeds </w:t>
      </w:r>
      <w:r w:rsidR="003213F9" w:rsidRPr="009E7D70">
        <w:rPr>
          <w:rFonts w:ascii="Times New Roman" w:hAnsi="Times New Roman" w:cs="Times New Roman"/>
          <w:sz w:val="24"/>
          <w:szCs w:val="24"/>
          <w:lang w:val="tr-TR" w:eastAsia="tr-TR"/>
        </w:rPr>
        <w:t xml:space="preserve">could be used as an </w:t>
      </w:r>
      <w:r w:rsidRPr="009E7D70">
        <w:rPr>
          <w:rFonts w:ascii="Times New Roman" w:hAnsi="Times New Roman" w:cs="Times New Roman"/>
          <w:sz w:val="24"/>
          <w:szCs w:val="24"/>
          <w:lang w:val="tr-TR" w:eastAsia="tr-TR"/>
        </w:rPr>
        <w:t xml:space="preserve"> important </w:t>
      </w:r>
      <w:r w:rsidR="003213F9" w:rsidRPr="009E7D70">
        <w:rPr>
          <w:rFonts w:ascii="Times New Roman" w:hAnsi="Times New Roman" w:cs="Times New Roman"/>
          <w:sz w:val="24"/>
          <w:szCs w:val="24"/>
          <w:lang w:val="tr-TR" w:eastAsia="tr-TR"/>
        </w:rPr>
        <w:t xml:space="preserve">source </w:t>
      </w:r>
      <w:r w:rsidRPr="009E7D70">
        <w:rPr>
          <w:rFonts w:ascii="Times New Roman" w:hAnsi="Times New Roman" w:cs="Times New Roman"/>
          <w:sz w:val="24"/>
          <w:szCs w:val="24"/>
          <w:lang w:val="tr-TR" w:eastAsia="tr-TR"/>
        </w:rPr>
        <w:t>to maintain the genetic diversity</w:t>
      </w:r>
      <w:r w:rsidR="007A1416" w:rsidRPr="009E7D70">
        <w:rPr>
          <w:rFonts w:ascii="Times New Roman" w:hAnsi="Times New Roman" w:cs="Times New Roman"/>
          <w:sz w:val="24"/>
          <w:szCs w:val="24"/>
          <w:lang w:val="tr-TR" w:eastAsia="tr-TR"/>
        </w:rPr>
        <w:t xml:space="preserve"> in </w:t>
      </w:r>
      <w:r w:rsidR="007A1416" w:rsidRPr="009E7D70">
        <w:rPr>
          <w:rFonts w:ascii="Times New Roman" w:hAnsi="Times New Roman" w:cs="Times New Roman"/>
          <w:i/>
          <w:sz w:val="24"/>
          <w:szCs w:val="24"/>
          <w:lang w:val="tr-TR" w:eastAsia="tr-TR"/>
        </w:rPr>
        <w:t>M. muscarimi</w:t>
      </w:r>
      <w:r w:rsidRPr="009E7D70">
        <w:rPr>
          <w:rFonts w:ascii="Times New Roman" w:hAnsi="Times New Roman" w:cs="Times New Roman"/>
          <w:sz w:val="24"/>
          <w:szCs w:val="24"/>
          <w:lang w:val="tr-TR" w:eastAsia="tr-TR"/>
        </w:rPr>
        <w:t xml:space="preserve">. </w:t>
      </w:r>
    </w:p>
    <w:p w:rsidR="008E7B9C" w:rsidRPr="009E7D70" w:rsidRDefault="00C77CA9" w:rsidP="00CB6FCF">
      <w:pPr>
        <w:autoSpaceDE w:val="0"/>
        <w:autoSpaceDN w:val="0"/>
        <w:adjustRightInd w:val="0"/>
        <w:spacing w:line="480" w:lineRule="auto"/>
        <w:ind w:firstLine="720"/>
        <w:jc w:val="both"/>
      </w:pPr>
      <w:r w:rsidRPr="009E7D70">
        <w:rPr>
          <w:lang w:val="tr-TR" w:eastAsia="tr-TR"/>
        </w:rPr>
        <w:t>Use of immature seeds or zygotic embryos, which are obtained from encapsulated fruit covers as in this study</w:t>
      </w:r>
      <w:r w:rsidR="00482E6D" w:rsidRPr="009E7D70">
        <w:rPr>
          <w:lang w:val="tr-TR" w:eastAsia="tr-TR"/>
        </w:rPr>
        <w:t xml:space="preserve">, </w:t>
      </w:r>
      <w:r w:rsidRPr="009E7D70">
        <w:rPr>
          <w:lang w:val="tr-TR" w:eastAsia="tr-TR"/>
        </w:rPr>
        <w:t>is not associated with contamination problems. They ar</w:t>
      </w:r>
      <w:r w:rsidR="00AB7F04">
        <w:rPr>
          <w:lang w:val="tr-TR" w:eastAsia="tr-TR"/>
        </w:rPr>
        <w:t>e easy to sterilize and provide</w:t>
      </w:r>
      <w:r w:rsidRPr="009E7D70">
        <w:rPr>
          <w:lang w:val="tr-TR" w:eastAsia="tr-TR"/>
        </w:rPr>
        <w:t xml:space="preserve"> an excellent source of contamination-free explants. </w:t>
      </w:r>
      <w:r w:rsidR="00482E6D" w:rsidRPr="009E7D70">
        <w:rPr>
          <w:lang w:val="tr-TR" w:eastAsia="tr-TR"/>
        </w:rPr>
        <w:t>The use of bulbs as starting material is often associated with heavy bacterial or fungal contaminations (Langens-Gerrits et al. 1998</w:t>
      </w:r>
      <w:r w:rsidR="00A834A0">
        <w:rPr>
          <w:lang w:val="tr-TR" w:eastAsia="tr-TR"/>
        </w:rPr>
        <w:t>,</w:t>
      </w:r>
      <w:r w:rsidR="00CB6FCF" w:rsidRPr="009E7D70">
        <w:rPr>
          <w:lang w:val="tr-TR" w:eastAsia="tr-TR"/>
        </w:rPr>
        <w:t xml:space="preserve"> </w:t>
      </w:r>
      <w:r w:rsidR="00482E6D" w:rsidRPr="009E7D70">
        <w:rPr>
          <w:lang w:val="tr-TR" w:eastAsia="tr-TR"/>
        </w:rPr>
        <w:t>Ziv and Liliens-Kipnis 2000</w:t>
      </w:r>
      <w:r w:rsidR="00A834A0">
        <w:rPr>
          <w:lang w:val="tr-TR" w:eastAsia="tr-TR"/>
        </w:rPr>
        <w:t>,</w:t>
      </w:r>
      <w:r w:rsidR="00482E6D" w:rsidRPr="009E7D70">
        <w:rPr>
          <w:lang w:val="tr-TR" w:eastAsia="tr-TR"/>
        </w:rPr>
        <w:t xml:space="preserve"> Parmaksiz and Khawar 2006), which have also a negative impact on the population of already endangered species. Therefore, it was considered vital to use immature zygotic embryos in this study. </w:t>
      </w:r>
      <w:r w:rsidRPr="009E7D70">
        <w:rPr>
          <w:lang w:val="tr-TR" w:eastAsia="tr-TR"/>
        </w:rPr>
        <w:t xml:space="preserve">Previously immature zygotic embryos have been used in </w:t>
      </w:r>
      <w:r w:rsidRPr="009E7D70">
        <w:rPr>
          <w:i/>
          <w:iCs/>
          <w:lang w:val="tr-TR" w:eastAsia="tr-TR"/>
        </w:rPr>
        <w:t>S</w:t>
      </w:r>
      <w:r w:rsidR="00993966" w:rsidRPr="009E7D70">
        <w:rPr>
          <w:i/>
          <w:iCs/>
          <w:lang w:val="tr-TR" w:eastAsia="tr-TR"/>
        </w:rPr>
        <w:t>tenbergia</w:t>
      </w:r>
      <w:r w:rsidRPr="009E7D70">
        <w:rPr>
          <w:i/>
          <w:iCs/>
          <w:lang w:val="tr-TR" w:eastAsia="tr-TR"/>
        </w:rPr>
        <w:t xml:space="preserve"> fischeriana </w:t>
      </w:r>
      <w:r w:rsidRPr="009E7D70">
        <w:rPr>
          <w:lang w:val="tr-TR" w:eastAsia="tr-TR"/>
        </w:rPr>
        <w:t xml:space="preserve">(Mirici et al. 2005), </w:t>
      </w:r>
      <w:r w:rsidR="00A834A0">
        <w:rPr>
          <w:lang w:val="tr-TR"/>
        </w:rPr>
        <w:t>lesser burnet (Çöçü et al.</w:t>
      </w:r>
      <w:r w:rsidR="00993966" w:rsidRPr="009E7D70">
        <w:rPr>
          <w:lang w:val="tr-TR"/>
        </w:rPr>
        <w:t xml:space="preserve"> 2003), </w:t>
      </w:r>
      <w:r w:rsidRPr="009E7D70">
        <w:rPr>
          <w:lang w:val="tr-TR"/>
        </w:rPr>
        <w:t>Hungarian vet</w:t>
      </w:r>
      <w:r w:rsidR="00EF5421" w:rsidRPr="009E7D70">
        <w:rPr>
          <w:lang w:val="tr-TR"/>
        </w:rPr>
        <w:t xml:space="preserve">ch (Sancak et al. 2000), corn (Özcan 2002), </w:t>
      </w:r>
      <w:r w:rsidRPr="009E7D70">
        <w:rPr>
          <w:lang w:val="tr-TR"/>
        </w:rPr>
        <w:t xml:space="preserve">and </w:t>
      </w:r>
      <w:r w:rsidRPr="009E7D70">
        <w:rPr>
          <w:i/>
          <w:lang w:val="tr-TR"/>
        </w:rPr>
        <w:t>Narcissus confusus</w:t>
      </w:r>
      <w:r w:rsidRPr="009E7D70">
        <w:rPr>
          <w:lang w:val="tr-TR" w:eastAsia="tr-TR"/>
        </w:rPr>
        <w:t xml:space="preserve"> (Selles et al. 1999)</w:t>
      </w:r>
      <w:r w:rsidR="00993966" w:rsidRPr="009E7D70">
        <w:rPr>
          <w:lang w:val="tr-TR" w:eastAsia="tr-TR"/>
        </w:rPr>
        <w:t>,</w:t>
      </w:r>
      <w:r w:rsidR="00CE7F1C" w:rsidRPr="009E7D70">
        <w:rPr>
          <w:lang w:val="tr-TR" w:eastAsia="tr-TR"/>
        </w:rPr>
        <w:t xml:space="preserve"> </w:t>
      </w:r>
      <w:r w:rsidR="00993966" w:rsidRPr="009E7D70">
        <w:rPr>
          <w:lang w:val="tr-TR"/>
        </w:rPr>
        <w:t>sainfoin (Özcan et a</w:t>
      </w:r>
      <w:r w:rsidR="00A834A0">
        <w:rPr>
          <w:lang w:val="tr-TR"/>
        </w:rPr>
        <w:t>l. 1996), pea (Özcan et al.</w:t>
      </w:r>
      <w:r w:rsidR="00993966" w:rsidRPr="009E7D70">
        <w:rPr>
          <w:lang w:val="tr-TR"/>
        </w:rPr>
        <w:t xml:space="preserve"> 1993), </w:t>
      </w:r>
      <w:r w:rsidR="00D51743" w:rsidRPr="00941D74">
        <w:rPr>
          <w:lang w:val="tr-TR"/>
        </w:rPr>
        <w:t>The present work demonstrate</w:t>
      </w:r>
      <w:r w:rsidR="00D7168D" w:rsidRPr="00941D74">
        <w:rPr>
          <w:lang w:val="tr-TR"/>
        </w:rPr>
        <w:t>d</w:t>
      </w:r>
      <w:r w:rsidR="00CE7F1C" w:rsidRPr="00941D74">
        <w:rPr>
          <w:lang w:val="tr-TR"/>
        </w:rPr>
        <w:t xml:space="preserve"> </w:t>
      </w:r>
      <w:r w:rsidR="00C91637" w:rsidRPr="00941D74">
        <w:rPr>
          <w:lang w:val="tr-TR"/>
        </w:rPr>
        <w:t xml:space="preserve">high frequency of adventitious bulblet regeneration from  immature zygotic embryos of </w:t>
      </w:r>
      <w:r w:rsidR="00C91637" w:rsidRPr="00941D74">
        <w:rPr>
          <w:i/>
          <w:lang w:val="tr-TR"/>
        </w:rPr>
        <w:t>M. muscarimi</w:t>
      </w:r>
      <w:r w:rsidR="00EF5421" w:rsidRPr="00941D74">
        <w:rPr>
          <w:lang w:val="tr-TR"/>
        </w:rPr>
        <w:t xml:space="preserve"> on N6 and</w:t>
      </w:r>
      <w:r w:rsidR="00C91637" w:rsidRPr="00941D74">
        <w:rPr>
          <w:lang w:val="tr-TR"/>
        </w:rPr>
        <w:t xml:space="preserve"> MS media co</w:t>
      </w:r>
      <w:r w:rsidR="00EF5421" w:rsidRPr="00941D74">
        <w:rPr>
          <w:lang w:val="tr-TR"/>
        </w:rPr>
        <w:t xml:space="preserve">ntaining dicamba, picloram, BAP and </w:t>
      </w:r>
      <w:r w:rsidR="00C91637" w:rsidRPr="00941D74">
        <w:rPr>
          <w:lang w:val="tr-TR"/>
        </w:rPr>
        <w:t xml:space="preserve">NAA. </w:t>
      </w:r>
      <w:r w:rsidR="00B04D91" w:rsidRPr="009E7D70">
        <w:t xml:space="preserve">No induction of bulblets was recorded </w:t>
      </w:r>
      <w:r w:rsidR="00B04D91" w:rsidRPr="009E7D70">
        <w:lastRenderedPageBreak/>
        <w:t>on MS medium in contradiction to</w:t>
      </w:r>
      <w:r w:rsidR="00981A65" w:rsidRPr="009E7D70">
        <w:t xml:space="preserve"> Karamian et al</w:t>
      </w:r>
      <w:r w:rsidR="00993966" w:rsidRPr="009E7D70">
        <w:t>.</w:t>
      </w:r>
      <w:r w:rsidR="00981A65" w:rsidRPr="009E7D70">
        <w:t xml:space="preserve"> </w:t>
      </w:r>
      <w:r w:rsidR="00993966" w:rsidRPr="009E7D70">
        <w:t>(</w:t>
      </w:r>
      <w:r w:rsidR="00981A65" w:rsidRPr="009E7D70">
        <w:t>2011</w:t>
      </w:r>
      <w:r w:rsidR="00993966" w:rsidRPr="009E7D70">
        <w:t>)</w:t>
      </w:r>
      <w:r w:rsidR="00B04D91" w:rsidRPr="009E7D70">
        <w:t xml:space="preserve">; who showed that </w:t>
      </w:r>
      <w:r w:rsidR="00B04D91" w:rsidRPr="009E7D70">
        <w:rPr>
          <w:i/>
        </w:rPr>
        <w:t xml:space="preserve">M. </w:t>
      </w:r>
      <w:r w:rsidR="00981A65" w:rsidRPr="009E7D70">
        <w:rPr>
          <w:i/>
        </w:rPr>
        <w:t>neglectum</w:t>
      </w:r>
      <w:r w:rsidR="00B04D91" w:rsidRPr="009E7D70">
        <w:rPr>
          <w:i/>
        </w:rPr>
        <w:t xml:space="preserve"> </w:t>
      </w:r>
      <w:r w:rsidR="00B04D91" w:rsidRPr="009E7D70">
        <w:t xml:space="preserve">was easily propagated using </w:t>
      </w:r>
      <w:r w:rsidR="00981A65" w:rsidRPr="009E7D70">
        <w:t xml:space="preserve">bulb </w:t>
      </w:r>
      <w:r w:rsidR="00B04D91" w:rsidRPr="009E7D70">
        <w:t>explants in M</w:t>
      </w:r>
      <w:r w:rsidR="00624129" w:rsidRPr="009E7D70">
        <w:t>S</w:t>
      </w:r>
      <w:r w:rsidR="00B04D91" w:rsidRPr="009E7D70">
        <w:t xml:space="preserve"> medium without addition of growth regulators.</w:t>
      </w:r>
    </w:p>
    <w:p w:rsidR="00B04D91" w:rsidRPr="009E7D70" w:rsidRDefault="008E7B9C" w:rsidP="00993966">
      <w:pPr>
        <w:autoSpaceDE w:val="0"/>
        <w:autoSpaceDN w:val="0"/>
        <w:adjustRightInd w:val="0"/>
        <w:spacing w:line="480" w:lineRule="auto"/>
        <w:ind w:firstLine="720"/>
        <w:jc w:val="both"/>
      </w:pPr>
      <w:r w:rsidRPr="009E7D70">
        <w:t xml:space="preserve">Cytokinins have been reported to induce bulblet regeneration in </w:t>
      </w:r>
      <w:r w:rsidR="003A7C67" w:rsidRPr="009E7D70">
        <w:rPr>
          <w:i/>
        </w:rPr>
        <w:t xml:space="preserve">Lilium </w:t>
      </w:r>
      <w:r w:rsidRPr="009E7D70">
        <w:rPr>
          <w:i/>
        </w:rPr>
        <w:t>candidum</w:t>
      </w:r>
      <w:r w:rsidRPr="009E7D70">
        <w:t xml:space="preserve"> solely, or in combination with an auxin (Khawar et al.</w:t>
      </w:r>
      <w:r w:rsidR="00A834A0">
        <w:t xml:space="preserve"> 2005,</w:t>
      </w:r>
      <w:r w:rsidRPr="009E7D70">
        <w:t xml:space="preserve"> Sevimay et al. 2005).</w:t>
      </w:r>
      <w:r w:rsidR="00482E6D" w:rsidRPr="009E7D70">
        <w:t xml:space="preserve"> The</w:t>
      </w:r>
      <w:r w:rsidR="00B02E29" w:rsidRPr="009E7D70">
        <w:t xml:space="preserve"> observation</w:t>
      </w:r>
      <w:r w:rsidR="00482E6D" w:rsidRPr="009E7D70">
        <w:t>s</w:t>
      </w:r>
      <w:r w:rsidR="00CE7F1C" w:rsidRPr="009E7D70">
        <w:t xml:space="preserve"> </w:t>
      </w:r>
      <w:r w:rsidR="00482E6D" w:rsidRPr="009E7D70">
        <w:t xml:space="preserve">in this study </w:t>
      </w:r>
      <w:r w:rsidR="00B02E29" w:rsidRPr="009E7D70">
        <w:t xml:space="preserve">would suggest that development of adventitious </w:t>
      </w:r>
      <w:r w:rsidR="00EF5421" w:rsidRPr="009E7D70">
        <w:t xml:space="preserve">bulblet is promoted more by BAP and </w:t>
      </w:r>
      <w:r w:rsidR="00B02E29" w:rsidRPr="009E7D70">
        <w:t>NAA in MS medium; a high nitrogen medium, than on picloram or dicamba in N6 medium; a low nitrogen medium.</w:t>
      </w:r>
      <w:r w:rsidR="00CE7F1C" w:rsidRPr="009E7D70">
        <w:t xml:space="preserve"> </w:t>
      </w:r>
      <w:r w:rsidR="00F80B93" w:rsidRPr="009E7D70">
        <w:t xml:space="preserve">This is in aggrement with </w:t>
      </w:r>
      <w:r w:rsidR="00B04D91" w:rsidRPr="009E7D70">
        <w:t xml:space="preserve"> </w:t>
      </w:r>
      <w:r w:rsidR="00D86882" w:rsidRPr="009E7D70">
        <w:t>Nasırcılar et al</w:t>
      </w:r>
      <w:r w:rsidR="00993966" w:rsidRPr="009E7D70">
        <w:t>.</w:t>
      </w:r>
      <w:r w:rsidR="00D86882" w:rsidRPr="009E7D70">
        <w:t xml:space="preserve"> </w:t>
      </w:r>
      <w:r w:rsidR="00993966" w:rsidRPr="009E7D70">
        <w:t>(</w:t>
      </w:r>
      <w:r w:rsidR="00D86882" w:rsidRPr="009E7D70">
        <w:t>2011</w:t>
      </w:r>
      <w:r w:rsidR="00993966" w:rsidRPr="009E7D70">
        <w:t>)</w:t>
      </w:r>
      <w:r w:rsidR="00B04D91" w:rsidRPr="009E7D70">
        <w:t xml:space="preserve"> who  showed that addition of </w:t>
      </w:r>
      <w:r w:rsidR="00D86882" w:rsidRPr="009E7D70">
        <w:t>BAP-NAA</w:t>
      </w:r>
      <w:r w:rsidR="00B04D91" w:rsidRPr="009E7D70">
        <w:t xml:space="preserve"> stimulated plantlets formation</w:t>
      </w:r>
      <w:r w:rsidR="00D86882" w:rsidRPr="009E7D70">
        <w:t xml:space="preserve"> in </w:t>
      </w:r>
      <w:r w:rsidR="00D86882" w:rsidRPr="009E7D70">
        <w:rPr>
          <w:i/>
        </w:rPr>
        <w:t>Muscari</w:t>
      </w:r>
      <w:r w:rsidR="00D86882" w:rsidRPr="009E7D70">
        <w:t xml:space="preserve">  </w:t>
      </w:r>
      <w:r w:rsidR="00D86882" w:rsidRPr="009E7D70">
        <w:rPr>
          <w:i/>
        </w:rPr>
        <w:t>mirum</w:t>
      </w:r>
      <w:r w:rsidR="00D86882" w:rsidRPr="009E7D70">
        <w:t xml:space="preserve">. </w:t>
      </w:r>
      <w:r w:rsidR="00C91637" w:rsidRPr="009E7D70">
        <w:t>The concentration of dicamba or picloram in the culture medium of first protocol played critical role for adventitious bulblet regeneration, such that picloram was more potent compared to dicamba (Table 1). Superiority of picloram for adventitious bulblet regeneration may be attributed to the ability of plant tissues to metabolize picloram more readily than dicamba. The promotory effect of dicamba and picloram in inducing callus and adventitious bulblet regeneration has been previously reported in many bulbous plant species. Mori</w:t>
      </w:r>
      <w:r w:rsidR="00D86882" w:rsidRPr="009E7D70">
        <w:t xml:space="preserve"> </w:t>
      </w:r>
      <w:r w:rsidR="00C91637" w:rsidRPr="009E7D70">
        <w:t xml:space="preserve">et al. (2005) found that </w:t>
      </w:r>
      <w:r w:rsidR="001035EA">
        <w:t>s</w:t>
      </w:r>
      <w:r w:rsidR="00C91637" w:rsidRPr="009E7D70">
        <w:t xml:space="preserve">eed, bulb scale, leaf, or filament explants cultured on 4.1 </w:t>
      </w:r>
      <w:r w:rsidR="00C91637" w:rsidRPr="009E7D70">
        <w:rPr>
          <w:i/>
        </w:rPr>
        <w:t>μ</w:t>
      </w:r>
      <w:r w:rsidR="00C91637" w:rsidRPr="009E7D70">
        <w:rPr>
          <w:rStyle w:val="Hervorhebung"/>
          <w:i w:val="0"/>
        </w:rPr>
        <w:t>M</w:t>
      </w:r>
      <w:r w:rsidR="00CE7F1C" w:rsidRPr="009E7D70">
        <w:rPr>
          <w:rStyle w:val="Hervorhebung"/>
          <w:i w:val="0"/>
        </w:rPr>
        <w:t xml:space="preserve"> </w:t>
      </w:r>
      <w:r w:rsidR="00EF5421" w:rsidRPr="009E7D70">
        <w:t>picloram</w:t>
      </w:r>
      <w:r w:rsidR="00C91637" w:rsidRPr="009E7D70">
        <w:t xml:space="preserve"> and cultured in the dark regenerated variable amount of callus. Callus li</w:t>
      </w:r>
      <w:r w:rsidR="00EF5421" w:rsidRPr="009E7D70">
        <w:t>nes showed sustained growth 1 year</w:t>
      </w:r>
      <w:r w:rsidR="00C91637" w:rsidRPr="009E7D70">
        <w:t xml:space="preserve"> after t</w:t>
      </w:r>
      <w:r w:rsidR="00AB7F04">
        <w:t>he initiation of subculture and</w:t>
      </w:r>
      <w:r w:rsidR="00C91637" w:rsidRPr="009E7D70">
        <w:t xml:space="preserve"> produced shoots on a medium without plant growth regulators (PGRs) and a medium containing 22 </w:t>
      </w:r>
      <w:r w:rsidR="00C91637" w:rsidRPr="009E7D70">
        <w:rPr>
          <w:i/>
        </w:rPr>
        <w:t>μ</w:t>
      </w:r>
      <w:r w:rsidR="00C91637" w:rsidRPr="009E7D70">
        <w:rPr>
          <w:rStyle w:val="Hervorhebung"/>
          <w:i w:val="0"/>
        </w:rPr>
        <w:t>M</w:t>
      </w:r>
      <w:r w:rsidR="00C91637" w:rsidRPr="009E7D70">
        <w:t xml:space="preserve"> 6-benzyladenine (BA). Shoot regeneration was observed in all genotypes; however only 20 genotypes showed regeneration frequency of over 80%. Most of the regenerated shoots developed into complete plantlets following their transfer to a PGR-free medium.</w:t>
      </w:r>
      <w:r w:rsidR="00CE7F1C" w:rsidRPr="009E7D70">
        <w:t xml:space="preserve"> </w:t>
      </w:r>
      <w:r w:rsidR="00C91637" w:rsidRPr="009E7D70">
        <w:t xml:space="preserve">Similarly </w:t>
      </w:r>
      <w:r w:rsidR="00C91637" w:rsidRPr="009E7D70">
        <w:rPr>
          <w:bCs/>
        </w:rPr>
        <w:t xml:space="preserve">Pinsan et al. (2000) induced callus from bulb scales of </w:t>
      </w:r>
      <w:r w:rsidR="00C91637" w:rsidRPr="009E7D70">
        <w:rPr>
          <w:i/>
        </w:rPr>
        <w:t xml:space="preserve">Lilium longiflorum </w:t>
      </w:r>
      <w:r w:rsidR="00C91637" w:rsidRPr="009E7D70">
        <w:t xml:space="preserve">cv. </w:t>
      </w:r>
      <w:smartTag w:uri="urn:schemas-microsoft-com:office:smarttags" w:element="place">
        <w:smartTag w:uri="urn:schemas-microsoft-com:office:smarttags" w:element="country-region">
          <w:r w:rsidR="00C91637" w:rsidRPr="009E7D70">
            <w:t>Georgia</w:t>
          </w:r>
        </w:smartTag>
      </w:smartTag>
      <w:r w:rsidR="00C91637" w:rsidRPr="009E7D70">
        <w:t xml:space="preserve"> in MS medium supplemented with 5.0 µM picloram. Callus growth was more vigorous in liquid than on a solid medium. When the calluses were transplanted to MS medium with half strength inorganic elements and full strength organic components, the frequency of callus regenerating </w:t>
      </w:r>
      <w:r w:rsidR="00C91637" w:rsidRPr="009E7D70">
        <w:lastRenderedPageBreak/>
        <w:t>shoots a</w:t>
      </w:r>
      <w:r w:rsidR="00EF5421" w:rsidRPr="009E7D70">
        <w:t xml:space="preserve">nd number of shoots per callus </w:t>
      </w:r>
      <w:r w:rsidR="00C91637" w:rsidRPr="009E7D70">
        <w:t>was higher on the solid than in the liquid medium. However, the shoot forming capacity decreas</w:t>
      </w:r>
      <w:r w:rsidR="00316310">
        <w:t>ed as the number of subcultures</w:t>
      </w:r>
      <w:r w:rsidR="00C91637" w:rsidRPr="009E7D70">
        <w:t xml:space="preserve"> increased. Bulblets regenerated from subcultured calluses were stored at 4 degrees </w:t>
      </w:r>
      <w:r w:rsidR="00C91637" w:rsidRPr="009E7D70">
        <w:rPr>
          <w:vertAlign w:val="superscript"/>
        </w:rPr>
        <w:t>o</w:t>
      </w:r>
      <w:r w:rsidR="00C91637" w:rsidRPr="009E7D70">
        <w:t>C for 8 weeks and then transplanted to soil.</w:t>
      </w:r>
      <w:r w:rsidR="00993966" w:rsidRPr="009E7D70">
        <w:t xml:space="preserve"> </w:t>
      </w:r>
      <w:r w:rsidR="0015535C" w:rsidRPr="009E7D70">
        <w:t xml:space="preserve">Ault and Siqueira </w:t>
      </w:r>
      <w:r w:rsidR="00AB7F04">
        <w:t>(</w:t>
      </w:r>
      <w:r w:rsidR="0015535C" w:rsidRPr="009E7D70">
        <w:t>2008</w:t>
      </w:r>
      <w:r w:rsidR="00AB7F04">
        <w:t>)</w:t>
      </w:r>
      <w:r w:rsidR="00B02E29" w:rsidRPr="009E7D70">
        <w:t xml:space="preserve"> </w:t>
      </w:r>
      <w:r w:rsidR="008077B3" w:rsidRPr="009E7D70">
        <w:t>observed</w:t>
      </w:r>
      <w:r w:rsidR="00B04D91" w:rsidRPr="009E7D70">
        <w:t xml:space="preserve"> that </w:t>
      </w:r>
      <w:r w:rsidR="0015535C" w:rsidRPr="009E7D70">
        <w:t xml:space="preserve">shoot formation varied significantly </w:t>
      </w:r>
      <w:r w:rsidR="002A29DA" w:rsidRPr="009E7D70">
        <w:t xml:space="preserve">in response to individual dicamba, picloram and 2.4 D concentration in </w:t>
      </w:r>
      <w:r w:rsidR="002A29DA" w:rsidRPr="009E7D70">
        <w:rPr>
          <w:i/>
        </w:rPr>
        <w:t>Lilium</w:t>
      </w:r>
      <w:r w:rsidR="002A29DA" w:rsidRPr="009E7D70">
        <w:t xml:space="preserve"> </w:t>
      </w:r>
      <w:r w:rsidR="002A29DA" w:rsidRPr="009E7D70">
        <w:rPr>
          <w:i/>
        </w:rPr>
        <w:t>michiganense</w:t>
      </w:r>
      <w:r w:rsidR="002A29DA" w:rsidRPr="009E7D70">
        <w:t xml:space="preserve">. A maximum of 7.9 shoots per explant was promoted by 4.0 µM K-NAA and 1 µM dicamba respectively. </w:t>
      </w:r>
      <w:r w:rsidR="00B04D91" w:rsidRPr="009E7D70">
        <w:t>At no stage of bulb development addition of activated charcoal was considered necessary to promote bulblet development as immature embryos showed proliferated development of adventitious bulblets on all media irrespective of the type of combination of growth regulators. The results are in contradiction with Peck and Cuming (1986), who successfully tissue cultured bulb</w:t>
      </w:r>
      <w:r w:rsidR="002E078E" w:rsidRPr="009E7D70">
        <w:t xml:space="preserve">s </w:t>
      </w:r>
      <w:r w:rsidR="00AB7F04" w:rsidRPr="009E7D70">
        <w:t xml:space="preserve">of </w:t>
      </w:r>
      <w:r w:rsidR="00AB7F04" w:rsidRPr="00AB7F04">
        <w:rPr>
          <w:i/>
        </w:rPr>
        <w:t>M</w:t>
      </w:r>
      <w:r w:rsidR="00B04D91" w:rsidRPr="009E7D70">
        <w:rPr>
          <w:i/>
        </w:rPr>
        <w:t>. armeniacum</w:t>
      </w:r>
      <w:r w:rsidR="00993966" w:rsidRPr="009E7D70">
        <w:t xml:space="preserve"> by using 1 g l</w:t>
      </w:r>
      <w:r w:rsidR="00993966" w:rsidRPr="009E7D70">
        <w:rPr>
          <w:vertAlign w:val="superscript"/>
        </w:rPr>
        <w:t>-1</w:t>
      </w:r>
      <w:r w:rsidR="00B04D91" w:rsidRPr="009E7D70">
        <w:t xml:space="preserve"> activated charcoal in MS medium.  </w:t>
      </w:r>
    </w:p>
    <w:p w:rsidR="00C979C4" w:rsidRPr="009E7D70" w:rsidRDefault="006F0712" w:rsidP="00993966">
      <w:pPr>
        <w:autoSpaceDE w:val="0"/>
        <w:autoSpaceDN w:val="0"/>
        <w:adjustRightInd w:val="0"/>
        <w:spacing w:line="480" w:lineRule="auto"/>
        <w:ind w:firstLine="720"/>
        <w:jc w:val="both"/>
        <w:rPr>
          <w:lang w:val="tr-TR" w:eastAsia="tr-TR"/>
        </w:rPr>
      </w:pPr>
      <w:r w:rsidRPr="009E7D70">
        <w:rPr>
          <w:lang w:val="tr-TR" w:eastAsia="tr-TR"/>
        </w:rPr>
        <w:t xml:space="preserve">Culture medium was  found to significantly influence callus induction and adventitious bulblet regeneration. Modified many stepped protocol by </w:t>
      </w:r>
      <w:r w:rsidRPr="009E7D70">
        <w:rPr>
          <w:iCs/>
        </w:rPr>
        <w:t>Bronsema et al</w:t>
      </w:r>
      <w:r w:rsidR="00993966" w:rsidRPr="009E7D70">
        <w:rPr>
          <w:iCs/>
        </w:rPr>
        <w:t>.</w:t>
      </w:r>
      <w:r w:rsidRPr="009E7D70">
        <w:rPr>
          <w:iCs/>
        </w:rPr>
        <w:t xml:space="preserve"> (1997), Özcan (2002) and   Mirici et al. (2005) was found inferior to one step protocol using 16 h light with more bulblets regeneration per explant. </w:t>
      </w:r>
      <w:r w:rsidR="00C979C4" w:rsidRPr="009E7D70">
        <w:rPr>
          <w:lang w:val="tr-TR" w:eastAsia="tr-TR"/>
        </w:rPr>
        <w:t xml:space="preserve">A range of explants including immature zygotic embryos, immature seeds, stem nodes, bulb scales, leaves, mature seeds, filaments with anther and thin cell layers have been used for </w:t>
      </w:r>
      <w:r w:rsidR="0045372E" w:rsidRPr="009E7D70">
        <w:rPr>
          <w:i/>
          <w:iCs/>
          <w:lang w:val="tr-TR" w:eastAsia="tr-TR"/>
        </w:rPr>
        <w:t>in vitro</w:t>
      </w:r>
      <w:r w:rsidR="0015535C" w:rsidRPr="009E7D70">
        <w:rPr>
          <w:i/>
          <w:iCs/>
          <w:lang w:val="tr-TR" w:eastAsia="tr-TR"/>
        </w:rPr>
        <w:t xml:space="preserve"> </w:t>
      </w:r>
      <w:r w:rsidR="00C979C4" w:rsidRPr="009E7D70">
        <w:rPr>
          <w:lang w:val="tr-TR" w:eastAsia="tr-TR"/>
        </w:rPr>
        <w:t xml:space="preserve">bulblet production from </w:t>
      </w:r>
      <w:r w:rsidR="00FC0AF1" w:rsidRPr="009E7D70">
        <w:rPr>
          <w:lang w:val="tr-TR" w:eastAsia="tr-TR"/>
        </w:rPr>
        <w:t xml:space="preserve">bulbous </w:t>
      </w:r>
      <w:r w:rsidR="00C979C4" w:rsidRPr="009E7D70">
        <w:rPr>
          <w:lang w:val="tr-TR" w:eastAsia="tr-TR"/>
        </w:rPr>
        <w:t>geophytes (Arzate-Fernandez et al.</w:t>
      </w:r>
      <w:r w:rsidR="00A834A0">
        <w:rPr>
          <w:lang w:val="tr-TR" w:eastAsia="tr-TR"/>
        </w:rPr>
        <w:t xml:space="preserve"> 1997, Nayak et al. 1997, Nhut 1998,</w:t>
      </w:r>
      <w:r w:rsidR="00C979C4" w:rsidRPr="009E7D70">
        <w:rPr>
          <w:lang w:val="tr-TR" w:eastAsia="tr-TR"/>
        </w:rPr>
        <w:t xml:space="preserve"> Selles et al. 1999</w:t>
      </w:r>
      <w:r w:rsidR="00A834A0">
        <w:rPr>
          <w:lang w:val="tr-TR" w:eastAsia="tr-TR"/>
        </w:rPr>
        <w:t>,</w:t>
      </w:r>
      <w:r w:rsidR="00C979C4" w:rsidRPr="009E7D70">
        <w:rPr>
          <w:lang w:val="tr-TR" w:eastAsia="tr-TR"/>
        </w:rPr>
        <w:t xml:space="preserve"> Sage et al.</w:t>
      </w:r>
      <w:r w:rsidR="00993966" w:rsidRPr="009E7D70">
        <w:rPr>
          <w:lang w:val="tr-TR" w:eastAsia="tr-TR"/>
        </w:rPr>
        <w:t xml:space="preserve"> 2000;</w:t>
      </w:r>
      <w:r w:rsidR="00C979C4" w:rsidRPr="009E7D70">
        <w:rPr>
          <w:lang w:val="tr-TR" w:eastAsia="tr-TR"/>
        </w:rPr>
        <w:t xml:space="preserve"> Wawrosch et al.</w:t>
      </w:r>
      <w:r w:rsidR="00A834A0">
        <w:rPr>
          <w:lang w:val="tr-TR" w:eastAsia="tr-TR"/>
        </w:rPr>
        <w:t xml:space="preserve"> 2001,</w:t>
      </w:r>
      <w:r w:rsidR="00C979C4" w:rsidRPr="009E7D70">
        <w:rPr>
          <w:lang w:val="tr-TR" w:eastAsia="tr-TR"/>
        </w:rPr>
        <w:t xml:space="preserve"> Nhut</w:t>
      </w:r>
      <w:r w:rsidR="00993966" w:rsidRPr="009E7D70">
        <w:rPr>
          <w:lang w:val="tr-TR" w:eastAsia="tr-TR"/>
        </w:rPr>
        <w:t xml:space="preserve"> et a</w:t>
      </w:r>
      <w:r w:rsidR="00A834A0">
        <w:rPr>
          <w:lang w:val="tr-TR" w:eastAsia="tr-TR"/>
        </w:rPr>
        <w:t>l. 2002,</w:t>
      </w:r>
      <w:r w:rsidR="00C979C4" w:rsidRPr="009E7D70">
        <w:rPr>
          <w:lang w:val="tr-TR" w:eastAsia="tr-TR"/>
        </w:rPr>
        <w:t xml:space="preserve"> Paek and Murthy</w:t>
      </w:r>
      <w:r w:rsidR="00A834A0">
        <w:rPr>
          <w:lang w:val="tr-TR" w:eastAsia="tr-TR"/>
        </w:rPr>
        <w:t xml:space="preserve"> 2002,</w:t>
      </w:r>
      <w:r w:rsidR="00C979C4" w:rsidRPr="009E7D70">
        <w:rPr>
          <w:lang w:val="tr-TR" w:eastAsia="tr-TR"/>
        </w:rPr>
        <w:t xml:space="preserve"> Lian et al.</w:t>
      </w:r>
      <w:r w:rsidR="00A834A0">
        <w:rPr>
          <w:lang w:val="tr-TR" w:eastAsia="tr-TR"/>
        </w:rPr>
        <w:t xml:space="preserve"> 2003,</w:t>
      </w:r>
      <w:r w:rsidR="00C979C4" w:rsidRPr="009E7D70">
        <w:rPr>
          <w:lang w:val="tr-TR" w:eastAsia="tr-TR"/>
        </w:rPr>
        <w:t xml:space="preserve"> Kim et al.</w:t>
      </w:r>
      <w:r w:rsidR="00A834A0">
        <w:rPr>
          <w:lang w:val="tr-TR" w:eastAsia="tr-TR"/>
        </w:rPr>
        <w:t xml:space="preserve"> 2003,</w:t>
      </w:r>
      <w:r w:rsidR="00C979C4" w:rsidRPr="009E7D70">
        <w:rPr>
          <w:lang w:val="tr-TR" w:eastAsia="tr-TR"/>
        </w:rPr>
        <w:t xml:space="preserve"> Sevimay</w:t>
      </w:r>
      <w:r w:rsidR="00A834A0">
        <w:rPr>
          <w:lang w:val="tr-TR" w:eastAsia="tr-TR"/>
        </w:rPr>
        <w:t xml:space="preserve"> et al.</w:t>
      </w:r>
      <w:r w:rsidR="00993966" w:rsidRPr="009E7D70">
        <w:rPr>
          <w:lang w:val="tr-TR" w:eastAsia="tr-TR"/>
        </w:rPr>
        <w:t xml:space="preserve"> 2005</w:t>
      </w:r>
      <w:r w:rsidR="00A834A0">
        <w:rPr>
          <w:lang w:val="tr-TR" w:eastAsia="tr-TR"/>
        </w:rPr>
        <w:t>,</w:t>
      </w:r>
      <w:r w:rsidR="00C979C4" w:rsidRPr="009E7D70">
        <w:rPr>
          <w:lang w:val="tr-TR" w:eastAsia="tr-TR"/>
        </w:rPr>
        <w:t xml:space="preserve"> Khawar et al.</w:t>
      </w:r>
      <w:r w:rsidR="00993966" w:rsidRPr="009E7D70">
        <w:rPr>
          <w:lang w:val="tr-TR" w:eastAsia="tr-TR"/>
        </w:rPr>
        <w:t xml:space="preserve"> 2005</w:t>
      </w:r>
      <w:r w:rsidR="00A834A0">
        <w:rPr>
          <w:lang w:val="tr-TR" w:eastAsia="tr-TR"/>
        </w:rPr>
        <w:t>,</w:t>
      </w:r>
      <w:r w:rsidR="00C979C4" w:rsidRPr="009E7D70">
        <w:rPr>
          <w:lang w:val="tr-TR" w:eastAsia="tr-TR"/>
        </w:rPr>
        <w:t xml:space="preserve"> Mirici et al.</w:t>
      </w:r>
      <w:r w:rsidR="00993966" w:rsidRPr="009E7D70">
        <w:rPr>
          <w:lang w:val="tr-TR" w:eastAsia="tr-TR"/>
        </w:rPr>
        <w:t xml:space="preserve"> 2005</w:t>
      </w:r>
      <w:r w:rsidR="00A834A0">
        <w:rPr>
          <w:lang w:val="tr-TR" w:eastAsia="tr-TR"/>
        </w:rPr>
        <w:t>,</w:t>
      </w:r>
      <w:r w:rsidR="00993966" w:rsidRPr="009E7D70">
        <w:rPr>
          <w:lang w:val="tr-TR" w:eastAsia="tr-TR"/>
        </w:rPr>
        <w:t xml:space="preserve"> </w:t>
      </w:r>
      <w:r w:rsidR="00C979C4" w:rsidRPr="009E7D70">
        <w:rPr>
          <w:lang w:val="tr-TR" w:eastAsia="tr-TR"/>
        </w:rPr>
        <w:t>Parmaksiz and Khawar 2006). Th</w:t>
      </w:r>
      <w:r w:rsidR="00C91637" w:rsidRPr="009E7D70">
        <w:rPr>
          <w:lang w:val="tr-TR" w:eastAsia="tr-TR"/>
        </w:rPr>
        <w:t>is study</w:t>
      </w:r>
      <w:r w:rsidR="00C979C4" w:rsidRPr="009E7D70">
        <w:rPr>
          <w:lang w:val="tr-TR" w:eastAsia="tr-TR"/>
        </w:rPr>
        <w:t xml:space="preserve"> clearly </w:t>
      </w:r>
      <w:r w:rsidR="00C91637" w:rsidRPr="009E7D70">
        <w:rPr>
          <w:lang w:val="tr-TR" w:eastAsia="tr-TR"/>
        </w:rPr>
        <w:t>establi</w:t>
      </w:r>
      <w:r w:rsidR="00C979C4" w:rsidRPr="009E7D70">
        <w:rPr>
          <w:lang w:val="tr-TR" w:eastAsia="tr-TR"/>
        </w:rPr>
        <w:t>s</w:t>
      </w:r>
      <w:r w:rsidR="00C91637" w:rsidRPr="009E7D70">
        <w:rPr>
          <w:lang w:val="tr-TR" w:eastAsia="tr-TR"/>
        </w:rPr>
        <w:t>h</w:t>
      </w:r>
      <w:r w:rsidR="00C979C4" w:rsidRPr="009E7D70">
        <w:rPr>
          <w:lang w:val="tr-TR" w:eastAsia="tr-TR"/>
        </w:rPr>
        <w:t xml:space="preserve"> that like other explants, immature zygotic embryos or immature seeds of endangered </w:t>
      </w:r>
      <w:r w:rsidR="00FC0AF1" w:rsidRPr="009E7D70">
        <w:rPr>
          <w:i/>
          <w:lang w:val="tr-TR" w:eastAsia="tr-TR"/>
        </w:rPr>
        <w:t xml:space="preserve">M. </w:t>
      </w:r>
      <w:r w:rsidR="00993966" w:rsidRPr="009E7D70">
        <w:rPr>
          <w:i/>
          <w:lang w:val="tr-TR" w:eastAsia="tr-TR"/>
        </w:rPr>
        <w:t>m</w:t>
      </w:r>
      <w:r w:rsidR="00FC0AF1" w:rsidRPr="009E7D70">
        <w:rPr>
          <w:i/>
          <w:lang w:val="tr-TR" w:eastAsia="tr-TR"/>
        </w:rPr>
        <w:t>uscarimi</w:t>
      </w:r>
      <w:r w:rsidR="009776DB" w:rsidRPr="009E7D70">
        <w:rPr>
          <w:i/>
          <w:lang w:val="tr-TR" w:eastAsia="tr-TR"/>
        </w:rPr>
        <w:t xml:space="preserve"> </w:t>
      </w:r>
      <w:r w:rsidR="00C979C4" w:rsidRPr="009E7D70">
        <w:rPr>
          <w:lang w:val="tr-TR" w:eastAsia="tr-TR"/>
        </w:rPr>
        <w:t xml:space="preserve">could also be successfully cultured </w:t>
      </w:r>
      <w:r w:rsidR="004F2A97" w:rsidRPr="009E7D70">
        <w:rPr>
          <w:lang w:val="tr-TR" w:eastAsia="tr-TR"/>
        </w:rPr>
        <w:t xml:space="preserve">on suitable combination of auxin and cytokinin </w:t>
      </w:r>
      <w:r w:rsidR="00C979C4" w:rsidRPr="009E7D70">
        <w:rPr>
          <w:lang w:val="tr-TR" w:eastAsia="tr-TR"/>
        </w:rPr>
        <w:t xml:space="preserve">to regenearate new bulblets </w:t>
      </w:r>
      <w:r w:rsidR="00941D74" w:rsidRPr="009E7D70">
        <w:rPr>
          <w:lang w:val="tr-TR" w:eastAsia="tr-TR"/>
        </w:rPr>
        <w:t>and have</w:t>
      </w:r>
      <w:r w:rsidR="00C979C4" w:rsidRPr="009E7D70">
        <w:rPr>
          <w:lang w:val="tr-TR" w:eastAsia="tr-TR"/>
        </w:rPr>
        <w:t xml:space="preserve"> great potential for </w:t>
      </w:r>
      <w:r w:rsidR="0045372E" w:rsidRPr="009E7D70">
        <w:rPr>
          <w:i/>
          <w:iCs/>
          <w:lang w:val="tr-TR" w:eastAsia="tr-TR"/>
        </w:rPr>
        <w:t>in vitro</w:t>
      </w:r>
      <w:r w:rsidR="009776DB" w:rsidRPr="009E7D70">
        <w:rPr>
          <w:i/>
          <w:iCs/>
          <w:lang w:val="tr-TR" w:eastAsia="tr-TR"/>
        </w:rPr>
        <w:t xml:space="preserve"> </w:t>
      </w:r>
      <w:r w:rsidR="00C979C4" w:rsidRPr="009E7D70">
        <w:rPr>
          <w:lang w:val="tr-TR" w:eastAsia="tr-TR"/>
        </w:rPr>
        <w:t>morphogenesis.</w:t>
      </w:r>
    </w:p>
    <w:p w:rsidR="007A22F9" w:rsidRPr="009E7D70" w:rsidRDefault="007A22F9" w:rsidP="00993966">
      <w:pPr>
        <w:spacing w:line="480" w:lineRule="auto"/>
        <w:ind w:firstLine="720"/>
        <w:jc w:val="both"/>
        <w:textAlignment w:val="top"/>
      </w:pPr>
      <w:r w:rsidRPr="009E7D70">
        <w:lastRenderedPageBreak/>
        <w:t xml:space="preserve">It was not necessary to root the bulblets on separate media. Developing bulblets showed variable number of roots on </w:t>
      </w:r>
      <w:r w:rsidR="00FF1A6F">
        <w:t xml:space="preserve">maturation medium. </w:t>
      </w:r>
      <w:r w:rsidR="00955D0D">
        <w:t>R</w:t>
      </w:r>
      <w:r w:rsidR="00685DB9" w:rsidRPr="009E7D70">
        <w:t xml:space="preserve">egenerated bulblets were </w:t>
      </w:r>
      <w:r w:rsidR="00685DB9" w:rsidRPr="009E7D70">
        <w:rPr>
          <w:rStyle w:val="Kommentarzeichen"/>
          <w:sz w:val="24"/>
          <w:szCs w:val="24"/>
        </w:rPr>
        <w:t xml:space="preserve">separated from each other and transferred to MSO medium for rooting and further development. </w:t>
      </w:r>
      <w:r w:rsidR="00D51743" w:rsidRPr="009E7D70">
        <w:t xml:space="preserve">The results are in agreement with </w:t>
      </w:r>
      <w:r w:rsidR="00EF5421" w:rsidRPr="009E7D70">
        <w:t>Ö</w:t>
      </w:r>
      <w:r w:rsidR="00D51743" w:rsidRPr="009E7D70">
        <w:t xml:space="preserve">zel </w:t>
      </w:r>
      <w:r w:rsidR="00FF1A6F">
        <w:t>et al.</w:t>
      </w:r>
      <w:r w:rsidR="00D51743" w:rsidRPr="009E7D70">
        <w:t xml:space="preserve"> (2007), who found that bulblets of </w:t>
      </w:r>
      <w:r w:rsidR="00FA5128">
        <w:rPr>
          <w:i/>
        </w:rPr>
        <w:t>Muscari macrocarpum</w:t>
      </w:r>
      <w:r w:rsidR="00D51743" w:rsidRPr="009E7D70">
        <w:t xml:space="preserve"> could be rooted on MS medium. </w:t>
      </w:r>
      <w:r w:rsidR="00FA5128">
        <w:t>Nayak and Sen (1995),</w:t>
      </w:r>
      <w:r w:rsidR="00FA5128" w:rsidRPr="009E7D70">
        <w:t xml:space="preserve"> found that shoots of </w:t>
      </w:r>
      <w:r w:rsidR="00FA5128" w:rsidRPr="009E7D70">
        <w:rPr>
          <w:bCs/>
          <w:i/>
        </w:rPr>
        <w:t xml:space="preserve">Ornithogalum umbellatum </w:t>
      </w:r>
      <w:r w:rsidR="00FA5128" w:rsidRPr="009E7D70">
        <w:t xml:space="preserve">could be rooted in 1/2-strength MS medium. </w:t>
      </w:r>
      <w:r w:rsidR="00534FC9" w:rsidRPr="009E7D70">
        <w:rPr>
          <w:rFonts w:eastAsia="Arial Unicode MS"/>
        </w:rPr>
        <w:t xml:space="preserve">Similarly, </w:t>
      </w:r>
      <w:r w:rsidR="000E6734" w:rsidRPr="009E7D70">
        <w:t>Tang et al. (200</w:t>
      </w:r>
      <w:r w:rsidR="00624129" w:rsidRPr="009E7D70">
        <w:t>7</w:t>
      </w:r>
      <w:r w:rsidR="000E6734" w:rsidRPr="009E7D70">
        <w:t xml:space="preserve">), regenerated </w:t>
      </w:r>
      <w:r w:rsidR="00534FC9" w:rsidRPr="009E7D70">
        <w:t xml:space="preserve">shoots of </w:t>
      </w:r>
      <w:r w:rsidR="000E6734" w:rsidRPr="009E7D70">
        <w:rPr>
          <w:bCs/>
          <w:i/>
        </w:rPr>
        <w:t xml:space="preserve">Chirita </w:t>
      </w:r>
      <w:r w:rsidR="00FF1A6F" w:rsidRPr="009E7D70">
        <w:rPr>
          <w:bCs/>
          <w:i/>
        </w:rPr>
        <w:t xml:space="preserve">heterotricha </w:t>
      </w:r>
      <w:r w:rsidR="00FF1A6F" w:rsidRPr="00941D74">
        <w:rPr>
          <w:bCs/>
        </w:rPr>
        <w:t>on</w:t>
      </w:r>
      <w:r w:rsidR="000E6734" w:rsidRPr="009E7D70">
        <w:t xml:space="preserve"> half-strength MS medium with 5 g l</w:t>
      </w:r>
      <w:r w:rsidR="000E6734" w:rsidRPr="009E7D70">
        <w:rPr>
          <w:vertAlign w:val="superscript"/>
        </w:rPr>
        <w:t>-1</w:t>
      </w:r>
      <w:r w:rsidR="000E6734" w:rsidRPr="009E7D70">
        <w:t xml:space="preserve"> acti</w:t>
      </w:r>
      <w:r w:rsidR="00993966" w:rsidRPr="009E7D70">
        <w:t>vated charcoal, 30 g l</w:t>
      </w:r>
      <w:r w:rsidR="00993966" w:rsidRPr="009E7D70">
        <w:rPr>
          <w:vertAlign w:val="superscript"/>
        </w:rPr>
        <w:t>-1</w:t>
      </w:r>
      <w:r w:rsidR="000E6734" w:rsidRPr="009E7D70">
        <w:t xml:space="preserve"> sucrose.</w:t>
      </w:r>
      <w:r w:rsidR="005B6077" w:rsidRPr="009E7D70">
        <w:t xml:space="preserve"> </w:t>
      </w:r>
      <w:r w:rsidR="0045372E" w:rsidRPr="009E7D70">
        <w:rPr>
          <w:i/>
          <w:iCs/>
        </w:rPr>
        <w:t>In vitro</w:t>
      </w:r>
      <w:r w:rsidR="005B6077" w:rsidRPr="009E7D70">
        <w:rPr>
          <w:i/>
          <w:iCs/>
        </w:rPr>
        <w:t xml:space="preserve"> </w:t>
      </w:r>
      <w:r w:rsidRPr="009E7D70">
        <w:t>produced secondary bulblets could be transplanted directly to potted soil mixture and were not difficult to acclimatize, in agreement with Naik and Nayak (2005)</w:t>
      </w:r>
      <w:r w:rsidR="00534FC9" w:rsidRPr="009E7D70">
        <w:t>.</w:t>
      </w:r>
    </w:p>
    <w:p w:rsidR="00CF641B" w:rsidRPr="009E7D70" w:rsidRDefault="006352CE" w:rsidP="000626D0">
      <w:pPr>
        <w:autoSpaceDE w:val="0"/>
        <w:autoSpaceDN w:val="0"/>
        <w:adjustRightInd w:val="0"/>
        <w:spacing w:line="480" w:lineRule="auto"/>
        <w:ind w:firstLine="720"/>
        <w:jc w:val="both"/>
      </w:pPr>
      <w:r w:rsidRPr="009E7D70">
        <w:t xml:space="preserve">Availability of </w:t>
      </w:r>
      <w:r w:rsidR="0045372E" w:rsidRPr="009E7D70">
        <w:rPr>
          <w:i/>
        </w:rPr>
        <w:t>in vitro</w:t>
      </w:r>
      <w:r w:rsidR="00685DB9">
        <w:t xml:space="preserve"> propagation</w:t>
      </w:r>
      <w:r w:rsidRPr="009E7D70">
        <w:t xml:space="preserve"> techniques are of particular importance for </w:t>
      </w:r>
      <w:r w:rsidRPr="009E7D70">
        <w:rPr>
          <w:i/>
        </w:rPr>
        <w:t xml:space="preserve">M. </w:t>
      </w:r>
      <w:r w:rsidR="000626D0" w:rsidRPr="009E7D70">
        <w:rPr>
          <w:i/>
        </w:rPr>
        <w:t>m</w:t>
      </w:r>
      <w:r w:rsidRPr="009E7D70">
        <w:rPr>
          <w:i/>
        </w:rPr>
        <w:t>uscarimi</w:t>
      </w:r>
      <w:r w:rsidRPr="009E7D70">
        <w:t>, since multiplication of the plant by seeds is very difficult. U</w:t>
      </w:r>
      <w:r w:rsidR="009B1784" w:rsidRPr="009E7D70">
        <w:t>n</w:t>
      </w:r>
      <w:r w:rsidRPr="009E7D70">
        <w:t>der</w:t>
      </w:r>
      <w:r w:rsidR="009B1784" w:rsidRPr="009E7D70">
        <w:t xml:space="preserve"> natural condition, </w:t>
      </w:r>
      <w:r w:rsidR="009B1784" w:rsidRPr="009E7D70">
        <w:rPr>
          <w:i/>
          <w:iCs/>
        </w:rPr>
        <w:t>M. muscarimi</w:t>
      </w:r>
      <w:r w:rsidR="009B1784" w:rsidRPr="009E7D70">
        <w:t xml:space="preserve"> takes two years from seeds to develop leaves, and two or three years more for the bulbs to mature to flower. </w:t>
      </w:r>
      <w:r w:rsidR="00E00DF5" w:rsidRPr="009E7D70">
        <w:rPr>
          <w:lang w:val="tr-TR" w:eastAsia="tr-TR"/>
        </w:rPr>
        <w:t xml:space="preserve">If the period from seeding to bulb formation is reduced, it will reduce time to flowering and seed production and accelerate the rate of plant multiplication. This is desired in the conservation and breeding of endangered plants. </w:t>
      </w:r>
      <w:r w:rsidR="009B1784" w:rsidRPr="009E7D70">
        <w:t xml:space="preserve">We found that the culture of </w:t>
      </w:r>
      <w:r w:rsidR="007D6D18" w:rsidRPr="009E7D70">
        <w:t xml:space="preserve">zygotic </w:t>
      </w:r>
      <w:r w:rsidR="009B1784" w:rsidRPr="009E7D70">
        <w:t xml:space="preserve">embryos </w:t>
      </w:r>
      <w:r w:rsidR="0041094D" w:rsidRPr="009E7D70">
        <w:t xml:space="preserve">on MS medium containing BAP-NAA </w:t>
      </w:r>
      <w:r w:rsidR="00D51743" w:rsidRPr="009E7D70">
        <w:t>is</w:t>
      </w:r>
      <w:r w:rsidR="009B1784" w:rsidRPr="009E7D70">
        <w:t xml:space="preserve"> an effective method to induce rapid germination and growth of </w:t>
      </w:r>
      <w:r w:rsidR="009B1784" w:rsidRPr="009E7D70">
        <w:rPr>
          <w:i/>
        </w:rPr>
        <w:t>M.</w:t>
      </w:r>
      <w:r w:rsidR="00FE6C9E">
        <w:rPr>
          <w:i/>
        </w:rPr>
        <w:t xml:space="preserve"> </w:t>
      </w:r>
      <w:r w:rsidR="009B1784" w:rsidRPr="009E7D70">
        <w:rPr>
          <w:i/>
        </w:rPr>
        <w:t>muscarimi</w:t>
      </w:r>
      <w:r w:rsidR="009B1784" w:rsidRPr="009E7D70">
        <w:t xml:space="preserve">. In our culture system, it took </w:t>
      </w:r>
      <w:r w:rsidR="00FC5251" w:rsidRPr="009E7D70">
        <w:t>8</w:t>
      </w:r>
      <w:r w:rsidR="009B1784" w:rsidRPr="009E7D70">
        <w:t xml:space="preserve"> month</w:t>
      </w:r>
      <w:r w:rsidR="00FC5251" w:rsidRPr="009E7D70">
        <w:t xml:space="preserve">s from </w:t>
      </w:r>
      <w:r w:rsidR="00D51743" w:rsidRPr="009E7D70">
        <w:t xml:space="preserve">initial </w:t>
      </w:r>
      <w:r w:rsidR="00FC5251" w:rsidRPr="009E7D70">
        <w:t xml:space="preserve">culture to </w:t>
      </w:r>
      <w:r w:rsidR="00D51743" w:rsidRPr="009E7D70">
        <w:t xml:space="preserve">bulblet regeneration </w:t>
      </w:r>
      <w:r w:rsidR="00FF1A6F">
        <w:t>and</w:t>
      </w:r>
      <w:r w:rsidR="009B1784" w:rsidRPr="009E7D70">
        <w:t xml:space="preserve"> transfer </w:t>
      </w:r>
      <w:r w:rsidR="00FC5251" w:rsidRPr="009E7D70">
        <w:t xml:space="preserve">of </w:t>
      </w:r>
      <w:r w:rsidR="009B1784" w:rsidRPr="009E7D70">
        <w:t xml:space="preserve">bulblets to fields successfully. This method is useful to propagate </w:t>
      </w:r>
      <w:r w:rsidR="00CF641B" w:rsidRPr="009E7D70">
        <w:rPr>
          <w:i/>
        </w:rPr>
        <w:t>M. muscarim</w:t>
      </w:r>
      <w:r w:rsidR="00CF641B" w:rsidRPr="009E7D70">
        <w:t>i and conserve this endanger</w:t>
      </w:r>
      <w:r w:rsidR="00FF1A6F">
        <w:t>e</w:t>
      </w:r>
      <w:r w:rsidR="00CF641B" w:rsidRPr="009E7D70">
        <w:t>d plant. Th</w:t>
      </w:r>
      <w:r w:rsidRPr="009E7D70">
        <w:t>is</w:t>
      </w:r>
      <w:r w:rsidR="006F0712" w:rsidRPr="009E7D70">
        <w:t xml:space="preserve"> </w:t>
      </w:r>
      <w:r w:rsidR="0045372E" w:rsidRPr="009E7D70">
        <w:rPr>
          <w:i/>
          <w:iCs/>
        </w:rPr>
        <w:t>in vitro</w:t>
      </w:r>
      <w:r w:rsidR="006F0712" w:rsidRPr="009E7D70">
        <w:rPr>
          <w:i/>
          <w:iCs/>
        </w:rPr>
        <w:t xml:space="preserve"> </w:t>
      </w:r>
      <w:r w:rsidR="00CF641B" w:rsidRPr="009E7D70">
        <w:t>regeneration strateg</w:t>
      </w:r>
      <w:r w:rsidRPr="009E7D70">
        <w:t>y</w:t>
      </w:r>
      <w:r w:rsidR="00CF641B" w:rsidRPr="009E7D70">
        <w:t xml:space="preserve"> should have a role in long-term</w:t>
      </w:r>
      <w:r w:rsidR="006F0712" w:rsidRPr="009E7D70">
        <w:t xml:space="preserve"> </w:t>
      </w:r>
      <w:r w:rsidR="00CF641B" w:rsidRPr="009E7D70">
        <w:t>conservation and management of th</w:t>
      </w:r>
      <w:r w:rsidR="00D51743" w:rsidRPr="009E7D70">
        <w:t>is</w:t>
      </w:r>
      <w:r w:rsidR="00CF641B" w:rsidRPr="009E7D70">
        <w:t xml:space="preserve"> critically rare and endangered species.</w:t>
      </w:r>
    </w:p>
    <w:p w:rsidR="00270754" w:rsidRPr="009E7D70" w:rsidRDefault="00270754" w:rsidP="00D84C9D">
      <w:pPr>
        <w:tabs>
          <w:tab w:val="left" w:pos="284"/>
        </w:tabs>
        <w:spacing w:line="480" w:lineRule="auto"/>
        <w:ind w:right="-1"/>
        <w:jc w:val="both"/>
        <w:rPr>
          <w:b/>
          <w:color w:val="000000"/>
        </w:rPr>
      </w:pPr>
      <w:r w:rsidRPr="009E7D70">
        <w:rPr>
          <w:b/>
          <w:color w:val="000000"/>
        </w:rPr>
        <w:t>Acknowledgments</w:t>
      </w:r>
    </w:p>
    <w:p w:rsidR="001035EA" w:rsidRDefault="001035EA" w:rsidP="00D84C9D">
      <w:pPr>
        <w:tabs>
          <w:tab w:val="left" w:pos="284"/>
        </w:tabs>
        <w:spacing w:line="480" w:lineRule="auto"/>
        <w:ind w:right="-1"/>
        <w:jc w:val="both"/>
        <w:rPr>
          <w:bCs/>
        </w:rPr>
      </w:pPr>
      <w:r w:rsidRPr="009E7D70">
        <w:rPr>
          <w:bCs/>
        </w:rPr>
        <w:t xml:space="preserve">This study was supported research fund of </w:t>
      </w:r>
      <w:smartTag w:uri="urn:schemas-microsoft-com:office:smarttags" w:element="City">
        <w:smartTag w:uri="urn:schemas-microsoft-com:office:smarttags" w:element="place">
          <w:r w:rsidRPr="009E7D70">
            <w:rPr>
              <w:bCs/>
            </w:rPr>
            <w:t>Ankara</w:t>
          </w:r>
        </w:smartTag>
      </w:smartTag>
      <w:r w:rsidRPr="009E7D70">
        <w:rPr>
          <w:bCs/>
        </w:rPr>
        <w:t xml:space="preserve"> university</w:t>
      </w:r>
      <w:r w:rsidR="000C3F2E">
        <w:rPr>
          <w:bCs/>
        </w:rPr>
        <w:t xml:space="preserve"> biotechnology </w:t>
      </w:r>
      <w:r w:rsidR="00FE6C9E">
        <w:rPr>
          <w:bCs/>
        </w:rPr>
        <w:t>institute</w:t>
      </w:r>
      <w:r w:rsidRPr="009E7D70">
        <w:rPr>
          <w:bCs/>
        </w:rPr>
        <w:t xml:space="preserve"> (project no: 2002-64)</w:t>
      </w:r>
    </w:p>
    <w:p w:rsidR="000626D0" w:rsidRPr="009E7D70" w:rsidRDefault="001035EA" w:rsidP="00D84C9D">
      <w:pPr>
        <w:numPr>
          <w:ins w:id="1" w:author="." w:date="2012-11-28T15:03:00Z"/>
        </w:numPr>
        <w:tabs>
          <w:tab w:val="left" w:pos="284"/>
        </w:tabs>
        <w:spacing w:line="480" w:lineRule="auto"/>
        <w:ind w:right="-1"/>
        <w:jc w:val="both"/>
        <w:rPr>
          <w:b/>
          <w:color w:val="000000"/>
        </w:rPr>
      </w:pPr>
      <w:r w:rsidRPr="009E7D70" w:rsidDel="006F0712">
        <w:rPr>
          <w:bCs/>
        </w:rPr>
        <w:lastRenderedPageBreak/>
        <w:t xml:space="preserve"> </w:t>
      </w:r>
      <w:r w:rsidR="000626D0" w:rsidRPr="009E7D70">
        <w:rPr>
          <w:b/>
          <w:bCs/>
        </w:rPr>
        <w:t>References</w:t>
      </w:r>
    </w:p>
    <w:p w:rsidR="00F06072" w:rsidRPr="009C19C6" w:rsidRDefault="00F06072" w:rsidP="00FE6C9E">
      <w:pPr>
        <w:tabs>
          <w:tab w:val="left" w:pos="284"/>
        </w:tabs>
        <w:spacing w:line="480" w:lineRule="auto"/>
        <w:ind w:left="360" w:right="-1" w:hanging="360"/>
        <w:jc w:val="both"/>
        <w:rPr>
          <w:b/>
          <w:color w:val="000000"/>
        </w:rPr>
      </w:pPr>
      <w:r w:rsidRPr="009E7D70">
        <w:t>Arslan N., Gürbüz B., Gümüşcü A., Sarıhan E.O., İpek A., Özcan</w:t>
      </w:r>
      <w:r w:rsidR="009356CD">
        <w:t xml:space="preserve"> S., Mirici S., Parmaksız </w:t>
      </w:r>
      <w:r w:rsidRPr="009E7D70">
        <w:t xml:space="preserve">İ. </w:t>
      </w:r>
      <w:smartTag w:uri="isiresearchsoft-com/cwyw" w:element="citation">
        <w:r w:rsidRPr="009E7D70">
          <w:t>(2002)</w:t>
        </w:r>
      </w:smartTag>
      <w:r w:rsidRPr="009E7D70">
        <w:t xml:space="preserve">. </w:t>
      </w:r>
      <w:r w:rsidRPr="009E7D70">
        <w:rPr>
          <w:i/>
        </w:rPr>
        <w:t>Sternbergia candida</w:t>
      </w:r>
      <w:r>
        <w:t xml:space="preserve"> Mathew et. Baytop t</w:t>
      </w:r>
      <w:r w:rsidRPr="009E7D70">
        <w:t xml:space="preserve">ürünün kültüre alınması üzerinde araştırmalar. 14. Bitkisel İlaç Hammaddeleri Toplantısı, 29-31 Mayıs 2002, </w:t>
      </w:r>
      <w:smartTag w:uri="urn:schemas-microsoft-com:office:smarttags" w:element="place">
        <w:smartTag w:uri="urn:schemas-microsoft-com:office:smarttags" w:element="City">
          <w:r w:rsidRPr="009E7D70">
            <w:t>Eskişehir</w:t>
          </w:r>
        </w:smartTag>
      </w:smartTag>
      <w:r w:rsidRPr="009E7D70">
        <w:t>.</w:t>
      </w:r>
      <w:r>
        <w:t xml:space="preserve"> </w:t>
      </w:r>
      <w:r w:rsidRPr="009E7D70">
        <w:t>(In Turkish)</w:t>
      </w:r>
      <w:r w:rsidR="001035EA">
        <w:t>.</w:t>
      </w:r>
    </w:p>
    <w:p w:rsidR="00F06072" w:rsidRPr="009E7D70" w:rsidRDefault="00F06072" w:rsidP="00FE6C9E">
      <w:pPr>
        <w:autoSpaceDE w:val="0"/>
        <w:autoSpaceDN w:val="0"/>
        <w:adjustRightInd w:val="0"/>
        <w:spacing w:line="480" w:lineRule="auto"/>
        <w:ind w:left="360" w:hanging="360"/>
        <w:jc w:val="both"/>
      </w:pPr>
      <w:r w:rsidRPr="009E7D70">
        <w:t>Arzate-Fernandez A</w:t>
      </w:r>
      <w:r>
        <w:t>.</w:t>
      </w:r>
      <w:r w:rsidRPr="009E7D70">
        <w:t>, Nakazaki</w:t>
      </w:r>
      <w:r w:rsidR="009356CD">
        <w:t xml:space="preserve"> </w:t>
      </w:r>
      <w:r w:rsidRPr="009E7D70">
        <w:t>T</w:t>
      </w:r>
      <w:r>
        <w:t>.</w:t>
      </w:r>
      <w:r w:rsidRPr="009E7D70">
        <w:t>, Okumoto</w:t>
      </w:r>
      <w:r>
        <w:t xml:space="preserve"> </w:t>
      </w:r>
      <w:r w:rsidRPr="009E7D70">
        <w:t>Y</w:t>
      </w:r>
      <w:r>
        <w:t>.</w:t>
      </w:r>
      <w:r w:rsidRPr="009E7D70">
        <w:t>, Tanasika</w:t>
      </w:r>
      <w:r>
        <w:t xml:space="preserve"> </w:t>
      </w:r>
      <w:r w:rsidRPr="009E7D70">
        <w:t>T</w:t>
      </w:r>
      <w:r w:rsidR="009356CD">
        <w:t>.</w:t>
      </w:r>
      <w:r>
        <w:t xml:space="preserve"> </w:t>
      </w:r>
      <w:r w:rsidR="009356CD">
        <w:t>(</w:t>
      </w:r>
      <w:r>
        <w:t>1997</w:t>
      </w:r>
      <w:r w:rsidR="009356CD">
        <w:t>)</w:t>
      </w:r>
      <w:r>
        <w:t xml:space="preserve">. </w:t>
      </w:r>
      <w:r w:rsidRPr="009E7D70">
        <w:t>Efficient callus induction and plant regeneration from filaments with anther in lily (</w:t>
      </w:r>
      <w:r w:rsidRPr="009E7D70">
        <w:rPr>
          <w:i/>
          <w:iCs/>
        </w:rPr>
        <w:t xml:space="preserve">Lilium longiforum </w:t>
      </w:r>
      <w:r>
        <w:t>Thunb.). Plant Cell Rep</w:t>
      </w:r>
      <w:r w:rsidR="009356CD">
        <w:t>, 16:</w:t>
      </w:r>
      <w:r w:rsidRPr="009E7D70">
        <w:t xml:space="preserve"> 836-840.</w:t>
      </w:r>
    </w:p>
    <w:p w:rsidR="00F06072" w:rsidRPr="009E7D70" w:rsidRDefault="00F06072" w:rsidP="00FE6C9E">
      <w:pPr>
        <w:pStyle w:val="Listenabsatz"/>
        <w:autoSpaceDE w:val="0"/>
        <w:autoSpaceDN w:val="0"/>
        <w:adjustRightInd w:val="0"/>
        <w:spacing w:line="480" w:lineRule="auto"/>
        <w:ind w:left="360" w:hanging="360"/>
        <w:contextualSpacing/>
        <w:jc w:val="both"/>
        <w:rPr>
          <w:lang w:val="tr-TR" w:eastAsia="tr-TR"/>
        </w:rPr>
      </w:pPr>
      <w:r w:rsidRPr="009E7D70">
        <w:rPr>
          <w:lang w:val="tr-TR" w:eastAsia="tr-TR"/>
        </w:rPr>
        <w:t>Ault J.R.,  Siqueira S.S.</w:t>
      </w:r>
      <w:r>
        <w:rPr>
          <w:lang w:val="tr-TR" w:eastAsia="tr-TR"/>
        </w:rPr>
        <w:t xml:space="preserve"> </w:t>
      </w:r>
      <w:r w:rsidR="009356CD">
        <w:rPr>
          <w:lang w:val="tr-TR" w:eastAsia="tr-TR"/>
        </w:rPr>
        <w:t>(</w:t>
      </w:r>
      <w:r>
        <w:rPr>
          <w:lang w:val="tr-TR" w:eastAsia="tr-TR"/>
        </w:rPr>
        <w:t>2008</w:t>
      </w:r>
      <w:r w:rsidR="009356CD">
        <w:rPr>
          <w:lang w:val="tr-TR" w:eastAsia="tr-TR"/>
        </w:rPr>
        <w:t>)</w:t>
      </w:r>
      <w:r>
        <w:rPr>
          <w:lang w:val="tr-TR" w:eastAsia="tr-TR"/>
        </w:rPr>
        <w:t>.  Morphogenetic r</w:t>
      </w:r>
      <w:r w:rsidRPr="009E7D70">
        <w:rPr>
          <w:lang w:val="tr-TR" w:eastAsia="tr-TR"/>
        </w:rPr>
        <w:t xml:space="preserve">esponse of </w:t>
      </w:r>
      <w:r w:rsidRPr="007B395A">
        <w:rPr>
          <w:i/>
          <w:lang w:val="tr-TR" w:eastAsia="tr-TR"/>
        </w:rPr>
        <w:t>Lilium</w:t>
      </w:r>
      <w:r w:rsidRPr="009E7D70">
        <w:rPr>
          <w:lang w:val="tr-TR" w:eastAsia="tr-TR"/>
        </w:rPr>
        <w:t xml:space="preserve"> </w:t>
      </w:r>
      <w:r w:rsidRPr="007B395A">
        <w:rPr>
          <w:i/>
          <w:lang w:val="tr-TR" w:eastAsia="tr-TR"/>
        </w:rPr>
        <w:t>michiganense</w:t>
      </w:r>
      <w:r>
        <w:rPr>
          <w:lang w:val="tr-TR" w:eastAsia="tr-TR"/>
        </w:rPr>
        <w:t xml:space="preserve"> to f</w:t>
      </w:r>
      <w:r w:rsidRPr="009E7D70">
        <w:rPr>
          <w:lang w:val="tr-TR" w:eastAsia="tr-TR"/>
        </w:rPr>
        <w:t xml:space="preserve">our </w:t>
      </w:r>
      <w:r>
        <w:rPr>
          <w:lang w:val="tr-TR" w:eastAsia="tr-TR"/>
        </w:rPr>
        <w:t>a</w:t>
      </w:r>
      <w:r w:rsidRPr="009E7D70">
        <w:rPr>
          <w:lang w:val="tr-TR" w:eastAsia="tr-TR"/>
        </w:rPr>
        <w:t xml:space="preserve">uxin-type </w:t>
      </w:r>
      <w:r>
        <w:rPr>
          <w:lang w:val="tr-TR" w:eastAsia="tr-TR"/>
        </w:rPr>
        <w:t xml:space="preserve">plant growth Regulators </w:t>
      </w:r>
      <w:r w:rsidRPr="007B395A">
        <w:rPr>
          <w:i/>
          <w:lang w:val="tr-TR" w:eastAsia="tr-TR"/>
        </w:rPr>
        <w:t>in</w:t>
      </w:r>
      <w:r>
        <w:rPr>
          <w:lang w:val="tr-TR" w:eastAsia="tr-TR"/>
        </w:rPr>
        <w:t xml:space="preserve"> </w:t>
      </w:r>
      <w:r w:rsidRPr="007B395A">
        <w:rPr>
          <w:i/>
          <w:lang w:val="tr-TR" w:eastAsia="tr-TR"/>
        </w:rPr>
        <w:t>vitro</w:t>
      </w:r>
      <w:r>
        <w:rPr>
          <w:lang w:val="tr-TR" w:eastAsia="tr-TR"/>
        </w:rPr>
        <w:t>.</w:t>
      </w:r>
      <w:r w:rsidRPr="009E7D70">
        <w:rPr>
          <w:lang w:val="tr-TR" w:eastAsia="tr-TR"/>
        </w:rPr>
        <w:t xml:space="preserve"> Hort Sc</w:t>
      </w:r>
      <w:r>
        <w:rPr>
          <w:lang w:val="tr-TR" w:eastAsia="tr-TR"/>
        </w:rPr>
        <w:t>i</w:t>
      </w:r>
      <w:r w:rsidRPr="009E7D70">
        <w:rPr>
          <w:lang w:val="tr-TR" w:eastAsia="tr-TR"/>
        </w:rPr>
        <w:t>ence</w:t>
      </w:r>
      <w:r w:rsidR="009356CD">
        <w:rPr>
          <w:lang w:val="tr-TR" w:eastAsia="tr-TR"/>
        </w:rPr>
        <w:t>,</w:t>
      </w:r>
      <w:r w:rsidRPr="009E7D70">
        <w:rPr>
          <w:lang w:val="tr-TR" w:eastAsia="tr-TR"/>
        </w:rPr>
        <w:t xml:space="preserve"> </w:t>
      </w:r>
      <w:r w:rsidR="009356CD">
        <w:rPr>
          <w:lang w:val="tr-TR" w:eastAsia="tr-TR"/>
        </w:rPr>
        <w:t>43(6):</w:t>
      </w:r>
      <w:r>
        <w:rPr>
          <w:lang w:val="tr-TR" w:eastAsia="tr-TR"/>
        </w:rPr>
        <w:t xml:space="preserve">1922–1924. </w:t>
      </w:r>
    </w:p>
    <w:p w:rsidR="00F06072" w:rsidRPr="009E7D70" w:rsidRDefault="00F06072" w:rsidP="00FE6C9E">
      <w:pPr>
        <w:autoSpaceDE w:val="0"/>
        <w:autoSpaceDN w:val="0"/>
        <w:adjustRightInd w:val="0"/>
        <w:spacing w:line="480" w:lineRule="auto"/>
        <w:ind w:left="360" w:hanging="360"/>
        <w:jc w:val="both"/>
      </w:pPr>
      <w:r w:rsidRPr="009E7D70">
        <w:t>Bronsema F</w:t>
      </w:r>
      <w:r>
        <w:t>.</w:t>
      </w:r>
      <w:r w:rsidRPr="009E7D70">
        <w:t>B</w:t>
      </w:r>
      <w:r>
        <w:t>.</w:t>
      </w:r>
      <w:r w:rsidRPr="009E7D70">
        <w:t>F</w:t>
      </w:r>
      <w:r>
        <w:t>.</w:t>
      </w:r>
      <w:r w:rsidRPr="009E7D70">
        <w:t>, Van Oostveen W</w:t>
      </w:r>
      <w:r>
        <w:t>.</w:t>
      </w:r>
      <w:r w:rsidRPr="009E7D70">
        <w:t>J</w:t>
      </w:r>
      <w:r>
        <w:t>.</w:t>
      </w:r>
      <w:r w:rsidRPr="009E7D70">
        <w:t>F</w:t>
      </w:r>
      <w:r>
        <w:t>.</w:t>
      </w:r>
      <w:r w:rsidRPr="009E7D70">
        <w:t>, Van Lammeren A</w:t>
      </w:r>
      <w:r>
        <w:t>.</w:t>
      </w:r>
      <w:r w:rsidRPr="009E7D70">
        <w:t>A</w:t>
      </w:r>
      <w:r>
        <w:t>.</w:t>
      </w:r>
      <w:r w:rsidRPr="009E7D70">
        <w:t>M</w:t>
      </w:r>
      <w:r w:rsidR="009356CD">
        <w:t>.</w:t>
      </w:r>
      <w:r>
        <w:t xml:space="preserve"> </w:t>
      </w:r>
      <w:r w:rsidR="009356CD">
        <w:t>(</w:t>
      </w:r>
      <w:r>
        <w:t>1997</w:t>
      </w:r>
      <w:r w:rsidR="009356CD">
        <w:t>)</w:t>
      </w:r>
      <w:r>
        <w:t>.</w:t>
      </w:r>
      <w:r w:rsidRPr="009E7D70">
        <w:t xml:space="preserve"> Comparative analysis of callus formation and regeneration on cultured immature maize embryos of the inbred lines A188 and A632. </w:t>
      </w:r>
      <w:r>
        <w:t>Plant Cell. Tiss. Org. Cult.</w:t>
      </w:r>
      <w:r w:rsidR="009356CD">
        <w:t>, 50:</w:t>
      </w:r>
      <w:r w:rsidRPr="009E7D70">
        <w:t xml:space="preserve"> 47–65</w:t>
      </w:r>
      <w:r w:rsidR="001035EA">
        <w:t>.</w:t>
      </w:r>
    </w:p>
    <w:p w:rsidR="00F06072" w:rsidRPr="009E7D70" w:rsidRDefault="00F06072" w:rsidP="00FE6C9E">
      <w:pPr>
        <w:autoSpaceDE w:val="0"/>
        <w:autoSpaceDN w:val="0"/>
        <w:adjustRightInd w:val="0"/>
        <w:spacing w:line="480" w:lineRule="auto"/>
        <w:ind w:left="360" w:hanging="360"/>
        <w:jc w:val="both"/>
      </w:pPr>
      <w:r w:rsidRPr="009E7D70">
        <w:t>Chu C</w:t>
      </w:r>
      <w:r>
        <w:t>.</w:t>
      </w:r>
      <w:r w:rsidRPr="009E7D70">
        <w:t>C</w:t>
      </w:r>
      <w:r>
        <w:t>.</w:t>
      </w:r>
      <w:r w:rsidRPr="009E7D70">
        <w:t>, Wang C</w:t>
      </w:r>
      <w:r>
        <w:t>.</w:t>
      </w:r>
      <w:r w:rsidRPr="009E7D70">
        <w:t>C</w:t>
      </w:r>
      <w:r>
        <w:t>.</w:t>
      </w:r>
      <w:r w:rsidRPr="009E7D70">
        <w:t>, Sun</w:t>
      </w:r>
      <w:r>
        <w:t>,</w:t>
      </w:r>
      <w:r w:rsidRPr="009E7D70">
        <w:t>C</w:t>
      </w:r>
      <w:r>
        <w:t>.</w:t>
      </w:r>
      <w:r w:rsidRPr="009E7D70">
        <w:t>S</w:t>
      </w:r>
      <w:r>
        <w:t>.</w:t>
      </w:r>
      <w:r w:rsidRPr="009E7D70">
        <w:t>, Hsu C</w:t>
      </w:r>
      <w:r>
        <w:t>.</w:t>
      </w:r>
      <w:r w:rsidRPr="009E7D70">
        <w:t>, Yin</w:t>
      </w:r>
      <w:r>
        <w:t>,</w:t>
      </w:r>
      <w:r w:rsidRPr="009E7D70">
        <w:t>K</w:t>
      </w:r>
      <w:r>
        <w:t>.</w:t>
      </w:r>
      <w:r w:rsidRPr="009E7D70">
        <w:t>C</w:t>
      </w:r>
      <w:r>
        <w:t>.</w:t>
      </w:r>
      <w:r w:rsidRPr="009E7D70">
        <w:t>, Chu C</w:t>
      </w:r>
      <w:r>
        <w:t>.</w:t>
      </w:r>
      <w:r w:rsidRPr="009E7D70">
        <w:t>Y</w:t>
      </w:r>
      <w:r>
        <w:t>.</w:t>
      </w:r>
      <w:r w:rsidRPr="009E7D70">
        <w:t>, Bi</w:t>
      </w:r>
      <w:r w:rsidR="009356CD">
        <w:t xml:space="preserve"> </w:t>
      </w:r>
      <w:r w:rsidRPr="009E7D70">
        <w:t xml:space="preserve"> F</w:t>
      </w:r>
      <w:r>
        <w:t>.</w:t>
      </w:r>
      <w:r w:rsidRPr="009E7D70">
        <w:t>Y</w:t>
      </w:r>
      <w:r w:rsidR="009356CD">
        <w:t>.</w:t>
      </w:r>
      <w:r>
        <w:t xml:space="preserve"> </w:t>
      </w:r>
      <w:r w:rsidR="009356CD">
        <w:t>(</w:t>
      </w:r>
      <w:r>
        <w:t>1975</w:t>
      </w:r>
      <w:r w:rsidR="009356CD">
        <w:t>)</w:t>
      </w:r>
      <w:r>
        <w:t>.</w:t>
      </w:r>
      <w:r w:rsidRPr="009E7D70">
        <w:t xml:space="preserve"> Establishment of an efficient medium for anther culture of rice through comparative experiments on the</w:t>
      </w:r>
      <w:r w:rsidR="009356CD">
        <w:t xml:space="preserve"> nitrogen sources. Sci. Sin., 18:</w:t>
      </w:r>
      <w:r w:rsidRPr="009E7D70">
        <w:t xml:space="preserve"> 659–668.</w:t>
      </w:r>
    </w:p>
    <w:p w:rsidR="00F06072" w:rsidRPr="009E7D70" w:rsidRDefault="00F06072" w:rsidP="00FE6C9E">
      <w:pPr>
        <w:spacing w:line="480" w:lineRule="auto"/>
        <w:ind w:left="360" w:hanging="360"/>
        <w:jc w:val="both"/>
        <w:rPr>
          <w:bCs/>
          <w:iCs/>
        </w:rPr>
      </w:pPr>
      <w:r w:rsidRPr="009E7D70">
        <w:t>Cocu S</w:t>
      </w:r>
      <w:r>
        <w:t>.</w:t>
      </w:r>
      <w:r w:rsidRPr="009E7D70">
        <w:t>, Khawar K</w:t>
      </w:r>
      <w:r>
        <w:t>.</w:t>
      </w:r>
      <w:r w:rsidRPr="009E7D70">
        <w:t>M</w:t>
      </w:r>
      <w:r>
        <w:t>.</w:t>
      </w:r>
      <w:r w:rsidRPr="009E7D70">
        <w:t>, Gülbitti-Onarici</w:t>
      </w:r>
      <w:r>
        <w:t xml:space="preserve"> </w:t>
      </w:r>
      <w:r w:rsidRPr="009E7D70">
        <w:t>S</w:t>
      </w:r>
      <w:r>
        <w:t>.</w:t>
      </w:r>
      <w:r w:rsidRPr="009E7D70">
        <w:t>, Sancak C</w:t>
      </w:r>
      <w:r>
        <w:t>.</w:t>
      </w:r>
      <w:r w:rsidRPr="009E7D70">
        <w:t>, Ozcan S.</w:t>
      </w:r>
      <w:r>
        <w:t xml:space="preserve"> </w:t>
      </w:r>
      <w:r w:rsidR="009356CD">
        <w:t>(</w:t>
      </w:r>
      <w:r>
        <w:rPr>
          <w:bCs/>
        </w:rPr>
        <w:t>2003</w:t>
      </w:r>
      <w:r w:rsidR="009356CD">
        <w:rPr>
          <w:bCs/>
        </w:rPr>
        <w:t>)</w:t>
      </w:r>
      <w:r>
        <w:rPr>
          <w:bCs/>
        </w:rPr>
        <w:t>.</w:t>
      </w:r>
      <w:r w:rsidRPr="009E7D70">
        <w:rPr>
          <w:bCs/>
        </w:rPr>
        <w:t xml:space="preserve"> Plant regeneration from immature embryos of lesser burnet (</w:t>
      </w:r>
      <w:r w:rsidRPr="009E7D70">
        <w:rPr>
          <w:bCs/>
          <w:i/>
          <w:iCs/>
        </w:rPr>
        <w:t>Sanguisorba minor</w:t>
      </w:r>
      <w:r w:rsidRPr="009E7D70">
        <w:rPr>
          <w:bCs/>
        </w:rPr>
        <w:t xml:space="preserve"> Scop.) </w:t>
      </w:r>
      <w:r w:rsidRPr="009E7D70">
        <w:rPr>
          <w:bCs/>
          <w:i/>
          <w:iCs/>
        </w:rPr>
        <w:t xml:space="preserve"> in vitro </w:t>
      </w:r>
      <w:r w:rsidRPr="009E7D70">
        <w:rPr>
          <w:bCs/>
          <w:iCs/>
        </w:rPr>
        <w:t xml:space="preserve">and greenhouse establishment of regenerated plants. </w:t>
      </w:r>
      <w:r w:rsidRPr="009E7D70">
        <w:rPr>
          <w:bCs/>
          <w:color w:val="000000"/>
        </w:rPr>
        <w:t>S</w:t>
      </w:r>
      <w:r w:rsidRPr="009E7D70">
        <w:rPr>
          <w:color w:val="000000"/>
        </w:rPr>
        <w:t xml:space="preserve">. </w:t>
      </w:r>
      <w:r w:rsidRPr="009E7D70">
        <w:rPr>
          <w:bCs/>
          <w:color w:val="000000"/>
        </w:rPr>
        <w:t>Afr</w:t>
      </w:r>
      <w:r w:rsidRPr="009E7D70">
        <w:rPr>
          <w:color w:val="000000"/>
        </w:rPr>
        <w:t xml:space="preserve">. </w:t>
      </w:r>
      <w:r w:rsidRPr="009E7D70">
        <w:rPr>
          <w:bCs/>
          <w:color w:val="000000"/>
        </w:rPr>
        <w:t>J</w:t>
      </w:r>
      <w:r w:rsidRPr="009E7D70">
        <w:rPr>
          <w:color w:val="000000"/>
        </w:rPr>
        <w:t xml:space="preserve">. </w:t>
      </w:r>
      <w:r w:rsidRPr="009E7D70">
        <w:rPr>
          <w:bCs/>
          <w:color w:val="000000"/>
        </w:rPr>
        <w:t>Bot</w:t>
      </w:r>
      <w:r w:rsidRPr="009E7D70">
        <w:rPr>
          <w:color w:val="000000"/>
        </w:rPr>
        <w:t>.</w:t>
      </w:r>
      <w:r w:rsidR="009356CD">
        <w:rPr>
          <w:color w:val="000000"/>
        </w:rPr>
        <w:t>,</w:t>
      </w:r>
      <w:r w:rsidRPr="009E7D70">
        <w:rPr>
          <w:color w:val="000000"/>
        </w:rPr>
        <w:t xml:space="preserve"> </w:t>
      </w:r>
      <w:r w:rsidR="009356CD">
        <w:rPr>
          <w:bCs/>
          <w:iCs/>
        </w:rPr>
        <w:t>69:</w:t>
      </w:r>
      <w:r w:rsidRPr="009E7D70">
        <w:rPr>
          <w:bCs/>
          <w:iCs/>
        </w:rPr>
        <w:t xml:space="preserve"> 446-447.</w:t>
      </w:r>
    </w:p>
    <w:p w:rsidR="00F06072" w:rsidRPr="009E7D70" w:rsidRDefault="00F06072" w:rsidP="00FE6C9E">
      <w:pPr>
        <w:tabs>
          <w:tab w:val="left" w:pos="284"/>
        </w:tabs>
        <w:spacing w:line="480" w:lineRule="auto"/>
        <w:ind w:left="360" w:right="-1" w:hanging="360"/>
        <w:jc w:val="both"/>
        <w:rPr>
          <w:b/>
          <w:color w:val="000000"/>
        </w:rPr>
      </w:pPr>
      <w:r w:rsidRPr="009E7D70">
        <w:t>Ekim T</w:t>
      </w:r>
      <w:r>
        <w:t>.</w:t>
      </w:r>
      <w:r w:rsidRPr="009E7D70">
        <w:t>, Koyuncu M</w:t>
      </w:r>
      <w:r>
        <w:t>.</w:t>
      </w:r>
      <w:r w:rsidRPr="009E7D70">
        <w:t>, Vural M</w:t>
      </w:r>
      <w:r>
        <w:t>.</w:t>
      </w:r>
      <w:r w:rsidR="009356CD">
        <w:t>, Duman</w:t>
      </w:r>
      <w:r w:rsidRPr="009E7D70">
        <w:t xml:space="preserve"> H</w:t>
      </w:r>
      <w:r>
        <w:t>.</w:t>
      </w:r>
      <w:r w:rsidRPr="009E7D70">
        <w:t>, Aytaç Z</w:t>
      </w:r>
      <w:r>
        <w:t>.</w:t>
      </w:r>
      <w:r w:rsidR="009356CD">
        <w:t>, Adigüzel</w:t>
      </w:r>
      <w:r w:rsidRPr="009E7D70">
        <w:t xml:space="preserve"> N</w:t>
      </w:r>
      <w:r w:rsidR="009356CD">
        <w:t>.</w:t>
      </w:r>
      <w:r>
        <w:t xml:space="preserve"> </w:t>
      </w:r>
      <w:r w:rsidR="009356CD">
        <w:t>(</w:t>
      </w:r>
      <w:r>
        <w:t>2000</w:t>
      </w:r>
      <w:r w:rsidR="009356CD">
        <w:t>)</w:t>
      </w:r>
      <w:r>
        <w:t>.</w:t>
      </w:r>
      <w:r w:rsidRPr="009E7D70">
        <w:t xml:space="preserve"> Red Data Book of Turkish Plants. Turkish Assoc. for the Conservation of Nature, </w:t>
      </w:r>
      <w:smartTag w:uri="urn:schemas-microsoft-com:office:smarttags" w:element="place">
        <w:smartTag w:uri="urn:schemas-microsoft-com:office:smarttags" w:element="City">
          <w:r w:rsidRPr="009E7D70">
            <w:t>Ankara</w:t>
          </w:r>
        </w:smartTag>
        <w:r w:rsidRPr="009E7D70">
          <w:t xml:space="preserve">, </w:t>
        </w:r>
        <w:smartTag w:uri="urn:schemas-microsoft-com:office:smarttags" w:element="country-region">
          <w:r w:rsidRPr="009E7D70">
            <w:t>Turkey</w:t>
          </w:r>
        </w:smartTag>
      </w:smartTag>
      <w:r w:rsidRPr="009E7D70">
        <w:t xml:space="preserve">, </w:t>
      </w:r>
      <w:r>
        <w:t>pp.</w:t>
      </w:r>
      <w:r w:rsidRPr="009E7D70">
        <w:t>1-41, 221 (In Turkish)</w:t>
      </w:r>
      <w:r w:rsidR="001035EA">
        <w:t>.</w:t>
      </w:r>
    </w:p>
    <w:p w:rsidR="00F06072" w:rsidRPr="009E7D70" w:rsidRDefault="00F06072" w:rsidP="00FE6C9E">
      <w:pPr>
        <w:spacing w:line="480" w:lineRule="auto"/>
        <w:ind w:left="360" w:hanging="360"/>
        <w:jc w:val="both"/>
      </w:pPr>
      <w:r w:rsidRPr="009E7D70">
        <w:lastRenderedPageBreak/>
        <w:t>Karamian R., Sharifzadeh A., Ranhbar</w:t>
      </w:r>
      <w:r w:rsidR="009356CD">
        <w:t xml:space="preserve"> M. (2011)</w:t>
      </w:r>
      <w:r w:rsidRPr="009E7D70">
        <w:t xml:space="preserve"> </w:t>
      </w:r>
      <w:r w:rsidRPr="009E7D70">
        <w:rPr>
          <w:bCs/>
          <w:lang w:val="tr-TR" w:eastAsia="tr-TR"/>
        </w:rPr>
        <w:t xml:space="preserve">Evidence of somatic embryogenesis for plantlet regeneration in </w:t>
      </w:r>
      <w:r w:rsidRPr="009E7D70">
        <w:rPr>
          <w:bCs/>
          <w:i/>
          <w:iCs/>
          <w:lang w:val="tr-TR" w:eastAsia="tr-TR"/>
        </w:rPr>
        <w:t xml:space="preserve">Muscari neglectum </w:t>
      </w:r>
      <w:r w:rsidRPr="009E7D70">
        <w:rPr>
          <w:bCs/>
          <w:lang w:val="tr-TR" w:eastAsia="tr-TR"/>
        </w:rPr>
        <w:t>Guss.</w:t>
      </w:r>
      <w:r w:rsidRPr="009E7D70">
        <w:rPr>
          <w:lang w:val="tr-TR" w:eastAsia="tr-TR"/>
        </w:rPr>
        <w:t xml:space="preserve"> African Journal </w:t>
      </w:r>
      <w:r w:rsidR="009356CD">
        <w:rPr>
          <w:lang w:val="tr-TR" w:eastAsia="tr-TR"/>
        </w:rPr>
        <w:t>of Agricultural Research, 6(14):</w:t>
      </w:r>
      <w:r w:rsidRPr="009E7D70">
        <w:rPr>
          <w:lang w:val="tr-TR" w:eastAsia="tr-TR"/>
        </w:rPr>
        <w:t xml:space="preserve"> 3247-3251, 2011</w:t>
      </w:r>
      <w:r w:rsidR="001035EA">
        <w:rPr>
          <w:lang w:val="tr-TR" w:eastAsia="tr-TR"/>
        </w:rPr>
        <w:t>.</w:t>
      </w:r>
    </w:p>
    <w:p w:rsidR="00F06072" w:rsidRPr="009E7D70" w:rsidRDefault="00F06072" w:rsidP="00FE6C9E">
      <w:pPr>
        <w:spacing w:line="480" w:lineRule="auto"/>
        <w:ind w:left="360" w:hanging="360"/>
        <w:jc w:val="both"/>
      </w:pPr>
      <w:r w:rsidRPr="009E7D70">
        <w:t>Khawar K</w:t>
      </w:r>
      <w:r>
        <w:t>.</w:t>
      </w:r>
      <w:r w:rsidRPr="009E7D70">
        <w:t>M</w:t>
      </w:r>
      <w:r>
        <w:t>.</w:t>
      </w:r>
      <w:r w:rsidRPr="009E7D70">
        <w:t>, Çöçü S</w:t>
      </w:r>
      <w:r>
        <w:t>.</w:t>
      </w:r>
      <w:r w:rsidRPr="009E7D70">
        <w:t>, Parmaksiz I</w:t>
      </w:r>
      <w:r>
        <w:t>.</w:t>
      </w:r>
      <w:r w:rsidRPr="009E7D70">
        <w:t>, Sarihan E</w:t>
      </w:r>
      <w:r>
        <w:t>.</w:t>
      </w:r>
      <w:r w:rsidRPr="009E7D70">
        <w:t>O</w:t>
      </w:r>
      <w:r>
        <w:t>.</w:t>
      </w:r>
      <w:r w:rsidRPr="009E7D70">
        <w:t>, Sancak</w:t>
      </w:r>
      <w:r>
        <w:t xml:space="preserve"> </w:t>
      </w:r>
      <w:r w:rsidRPr="009E7D70">
        <w:t>C</w:t>
      </w:r>
      <w:r>
        <w:t>.</w:t>
      </w:r>
      <w:r w:rsidRPr="009E7D70">
        <w:t>, Ozcan S</w:t>
      </w:r>
      <w:r>
        <w:t>., 2005.</w:t>
      </w:r>
      <w:r w:rsidRPr="009E7D70">
        <w:t xml:space="preserve"> Mass proliferation of Madona Lilly (</w:t>
      </w:r>
      <w:r w:rsidRPr="009E7D70">
        <w:rPr>
          <w:i/>
          <w:iCs/>
        </w:rPr>
        <w:t xml:space="preserve">Lilium candidum </w:t>
      </w:r>
      <w:r w:rsidRPr="009E7D70">
        <w:t xml:space="preserve">L.) under </w:t>
      </w:r>
      <w:r w:rsidRPr="009E7D70">
        <w:rPr>
          <w:i/>
          <w:iCs/>
        </w:rPr>
        <w:t xml:space="preserve">in vitro </w:t>
      </w:r>
      <w:r w:rsidRPr="009E7D70">
        <w:t xml:space="preserve">conditions. </w:t>
      </w:r>
      <w:r w:rsidRPr="009E7D70">
        <w:rPr>
          <w:bCs/>
          <w:color w:val="000000"/>
        </w:rPr>
        <w:t>Pak</w:t>
      </w:r>
      <w:r w:rsidRPr="009E7D70">
        <w:rPr>
          <w:color w:val="000000"/>
        </w:rPr>
        <w:t xml:space="preserve">. </w:t>
      </w:r>
      <w:r w:rsidRPr="009E7D70">
        <w:rPr>
          <w:bCs/>
          <w:color w:val="000000"/>
        </w:rPr>
        <w:t>J</w:t>
      </w:r>
      <w:r w:rsidRPr="009E7D70">
        <w:rPr>
          <w:color w:val="000000"/>
        </w:rPr>
        <w:t xml:space="preserve">. </w:t>
      </w:r>
      <w:r w:rsidRPr="009E7D70">
        <w:rPr>
          <w:bCs/>
          <w:color w:val="000000"/>
        </w:rPr>
        <w:t>Bot</w:t>
      </w:r>
      <w:r w:rsidR="009356CD">
        <w:rPr>
          <w:bCs/>
          <w:color w:val="000000"/>
        </w:rPr>
        <w:t>,</w:t>
      </w:r>
      <w:r w:rsidR="009356CD">
        <w:t xml:space="preserve"> 37:</w:t>
      </w:r>
      <w:r w:rsidRPr="009E7D70">
        <w:t xml:space="preserve"> 243-248. </w:t>
      </w:r>
    </w:p>
    <w:p w:rsidR="00F06072" w:rsidRPr="009E7D70" w:rsidRDefault="00F06072" w:rsidP="00FE6C9E">
      <w:pPr>
        <w:spacing w:line="480" w:lineRule="auto"/>
        <w:ind w:left="360" w:hanging="360"/>
        <w:jc w:val="both"/>
      </w:pPr>
      <w:r w:rsidRPr="009E7D70">
        <w:t>Kim E</w:t>
      </w:r>
      <w:r>
        <w:t>.</w:t>
      </w:r>
      <w:r w:rsidRPr="009E7D70">
        <w:t>K</w:t>
      </w:r>
      <w:r>
        <w:t>.</w:t>
      </w:r>
      <w:r w:rsidRPr="009E7D70">
        <w:t>, Hahn J</w:t>
      </w:r>
      <w:r>
        <w:t>.</w:t>
      </w:r>
      <w:r w:rsidRPr="009E7D70">
        <w:t>, Murthy</w:t>
      </w:r>
      <w:r>
        <w:t xml:space="preserve"> </w:t>
      </w:r>
      <w:r w:rsidRPr="009E7D70">
        <w:t>H</w:t>
      </w:r>
      <w:r>
        <w:t>.</w:t>
      </w:r>
      <w:r w:rsidRPr="009E7D70">
        <w:t>N</w:t>
      </w:r>
      <w:r>
        <w:t>.</w:t>
      </w:r>
      <w:r w:rsidRPr="009E7D70">
        <w:t>, Paek K</w:t>
      </w:r>
      <w:r>
        <w:t>.</w:t>
      </w:r>
      <w:r w:rsidRPr="009E7D70">
        <w:t>Y</w:t>
      </w:r>
      <w:r w:rsidR="009356CD">
        <w:t>.</w:t>
      </w:r>
      <w:r>
        <w:t xml:space="preserve"> </w:t>
      </w:r>
      <w:r w:rsidR="009356CD">
        <w:t>(</w:t>
      </w:r>
      <w:r w:rsidRPr="009E7D70">
        <w:t>2003</w:t>
      </w:r>
      <w:r w:rsidR="009356CD">
        <w:t>)</w:t>
      </w:r>
      <w:r>
        <w:t>.</w:t>
      </w:r>
      <w:r w:rsidRPr="009E7D70">
        <w:t xml:space="preserve"> High frequency of shoot multiplication and bulblet formation of garlic in liquid cultures. Plant Cell Tiss. Org. Cult.</w:t>
      </w:r>
      <w:r w:rsidR="009356CD">
        <w:t>,</w:t>
      </w:r>
      <w:r w:rsidRPr="009E7D70">
        <w:t xml:space="preserve"> 73</w:t>
      </w:r>
      <w:r w:rsidR="009356CD">
        <w:t>:</w:t>
      </w:r>
      <w:r w:rsidRPr="009E7D70">
        <w:t xml:space="preserve"> 231-236.</w:t>
      </w:r>
    </w:p>
    <w:p w:rsidR="00F06072" w:rsidRPr="009E7D70" w:rsidRDefault="00F06072" w:rsidP="00FE6C9E">
      <w:pPr>
        <w:spacing w:line="480" w:lineRule="auto"/>
        <w:ind w:left="360" w:hanging="360"/>
        <w:jc w:val="both"/>
      </w:pPr>
      <w:r w:rsidRPr="009E7D70">
        <w:t>Kim K</w:t>
      </w:r>
      <w:r>
        <w:t>.</w:t>
      </w:r>
      <w:r w:rsidRPr="009E7D70">
        <w:t>W</w:t>
      </w:r>
      <w:r>
        <w:t>.</w:t>
      </w:r>
      <w:r w:rsidRPr="009E7D70">
        <w:t>, De Hetrogh A</w:t>
      </w:r>
      <w:r>
        <w:t>.</w:t>
      </w:r>
      <w:r w:rsidRPr="009E7D70">
        <w:t xml:space="preserve">A. </w:t>
      </w:r>
      <w:r w:rsidR="009356CD">
        <w:t>(</w:t>
      </w:r>
      <w:r w:rsidRPr="009E7D70">
        <w:t>1997</w:t>
      </w:r>
      <w:r w:rsidR="009356CD">
        <w:t>)</w:t>
      </w:r>
      <w:r>
        <w:t>.</w:t>
      </w:r>
      <w:r w:rsidRPr="009E7D70">
        <w:t xml:space="preserve"> Tissue culture of ornamental flowe</w:t>
      </w:r>
      <w:r>
        <w:t>ring geophytes. Hortic. Rev.</w:t>
      </w:r>
      <w:r w:rsidR="009356CD">
        <w:t>, 18:</w:t>
      </w:r>
      <w:r w:rsidRPr="009E7D70">
        <w:t xml:space="preserve"> 87-169.</w:t>
      </w:r>
    </w:p>
    <w:p w:rsidR="00F06072" w:rsidRPr="009E7D70" w:rsidRDefault="00F06072" w:rsidP="00FE6C9E">
      <w:pPr>
        <w:spacing w:line="480" w:lineRule="auto"/>
        <w:ind w:left="360" w:hanging="360"/>
        <w:jc w:val="both"/>
      </w:pPr>
      <w:r w:rsidRPr="009E7D70">
        <w:t>Langens-Gerrits M</w:t>
      </w:r>
      <w:r>
        <w:t>.</w:t>
      </w:r>
      <w:r w:rsidRPr="009E7D70">
        <w:t>, Albers M</w:t>
      </w:r>
      <w:r>
        <w:t>.</w:t>
      </w:r>
      <w:r w:rsidRPr="009E7D70">
        <w:t>, De Klerk</w:t>
      </w:r>
      <w:r>
        <w:t xml:space="preserve"> </w:t>
      </w:r>
      <w:r w:rsidRPr="009E7D70">
        <w:t>G</w:t>
      </w:r>
      <w:r>
        <w:t>.</w:t>
      </w:r>
      <w:r w:rsidRPr="009E7D70">
        <w:t xml:space="preserve">J. </w:t>
      </w:r>
      <w:r w:rsidR="009356CD">
        <w:t>(</w:t>
      </w:r>
      <w:r>
        <w:t>1998</w:t>
      </w:r>
      <w:r w:rsidR="009356CD">
        <w:t>)</w:t>
      </w:r>
      <w:r>
        <w:t>.</w:t>
      </w:r>
      <w:r w:rsidRPr="009E7D70">
        <w:t xml:space="preserve"> Hot water treatment before tissue culture reduces initial contamination in </w:t>
      </w:r>
      <w:r w:rsidRPr="009E7D70">
        <w:rPr>
          <w:i/>
          <w:iCs/>
        </w:rPr>
        <w:t xml:space="preserve">Lilium </w:t>
      </w:r>
      <w:r w:rsidRPr="009E7D70">
        <w:t xml:space="preserve">and </w:t>
      </w:r>
      <w:r w:rsidRPr="009E7D70">
        <w:rPr>
          <w:i/>
          <w:iCs/>
        </w:rPr>
        <w:t>Acer</w:t>
      </w:r>
      <w:r w:rsidRPr="009E7D70">
        <w:t xml:space="preserve">. </w:t>
      </w:r>
      <w:r>
        <w:t>Plant Cell Tis</w:t>
      </w:r>
      <w:r w:rsidR="009356CD">
        <w:t>s. Org. Cult., 52:</w:t>
      </w:r>
      <w:r w:rsidRPr="009E7D70">
        <w:t xml:space="preserve"> 75-77.</w:t>
      </w:r>
    </w:p>
    <w:p w:rsidR="00F06072" w:rsidRPr="009E7D70" w:rsidRDefault="00F06072" w:rsidP="00FE6C9E">
      <w:pPr>
        <w:spacing w:line="480" w:lineRule="auto"/>
        <w:ind w:left="360" w:hanging="360"/>
        <w:jc w:val="both"/>
      </w:pPr>
      <w:r w:rsidRPr="009E7D70">
        <w:t>Lian M</w:t>
      </w:r>
      <w:r>
        <w:t>.</w:t>
      </w:r>
      <w:r w:rsidRPr="009E7D70">
        <w:t>L</w:t>
      </w:r>
      <w:r>
        <w:t>.</w:t>
      </w:r>
      <w:r w:rsidRPr="009E7D70">
        <w:t>, Chakrabarty D</w:t>
      </w:r>
      <w:r>
        <w:t>.</w:t>
      </w:r>
      <w:r w:rsidRPr="009E7D70">
        <w:t>, Paek K</w:t>
      </w:r>
      <w:r>
        <w:t>.</w:t>
      </w:r>
      <w:r w:rsidRPr="009E7D70">
        <w:t>Y</w:t>
      </w:r>
      <w:r w:rsidR="009356CD">
        <w:t>.</w:t>
      </w:r>
      <w:r w:rsidRPr="009E7D70">
        <w:t xml:space="preserve"> </w:t>
      </w:r>
      <w:r w:rsidR="009356CD">
        <w:t>(</w:t>
      </w:r>
      <w:r w:rsidRPr="009E7D70">
        <w:t>2003</w:t>
      </w:r>
      <w:r w:rsidR="009356CD">
        <w:t>)</w:t>
      </w:r>
      <w:r>
        <w:t>.</w:t>
      </w:r>
      <w:r w:rsidRPr="009E7D70">
        <w:t xml:space="preserve"> Bul</w:t>
      </w:r>
      <w:r w:rsidRPr="009E7D70">
        <w:softHyphen/>
        <w:t xml:space="preserve">blet formation from bulb scale segments of </w:t>
      </w:r>
      <w:r w:rsidRPr="009E7D70">
        <w:rPr>
          <w:i/>
          <w:iCs/>
        </w:rPr>
        <w:t xml:space="preserve">Lilium </w:t>
      </w:r>
      <w:r w:rsidRPr="009E7D70">
        <w:t>using bioreactor system. Biologia Plant</w:t>
      </w:r>
      <w:r w:rsidR="009356CD">
        <w:t>, 46:</w:t>
      </w:r>
      <w:r w:rsidRPr="009E7D70">
        <w:t xml:space="preserve"> 199-203.</w:t>
      </w:r>
    </w:p>
    <w:p w:rsidR="00F06072" w:rsidRPr="00941D74" w:rsidRDefault="00F06072" w:rsidP="00FE6C9E">
      <w:pPr>
        <w:spacing w:line="480" w:lineRule="auto"/>
        <w:ind w:left="360" w:hanging="360"/>
        <w:jc w:val="both"/>
        <w:rPr>
          <w:lang w:val="it-IT"/>
        </w:rPr>
      </w:pPr>
      <w:r w:rsidRPr="009E7D70">
        <w:t>Mirici  S</w:t>
      </w:r>
      <w:r>
        <w:t>.</w:t>
      </w:r>
      <w:r w:rsidRPr="009E7D70">
        <w:t>,  Parmaksiz  I</w:t>
      </w:r>
      <w:r>
        <w:t xml:space="preserve">., </w:t>
      </w:r>
      <w:r w:rsidRPr="009E7D70">
        <w:t>Ozcan S</w:t>
      </w:r>
      <w:r>
        <w:t>.</w:t>
      </w:r>
      <w:r w:rsidRPr="009E7D70">
        <w:t>, Sancak C</w:t>
      </w:r>
      <w:r>
        <w:t>.</w:t>
      </w:r>
      <w:r w:rsidRPr="009E7D70">
        <w:t>, Uranbey</w:t>
      </w:r>
      <w:r w:rsidR="009356CD">
        <w:t xml:space="preserve"> </w:t>
      </w:r>
      <w:r w:rsidRPr="009E7D70">
        <w:t>S</w:t>
      </w:r>
      <w:r>
        <w:t>.</w:t>
      </w:r>
      <w:r w:rsidRPr="009E7D70">
        <w:t>, Sarihan E</w:t>
      </w:r>
      <w:r>
        <w:t>.</w:t>
      </w:r>
      <w:r w:rsidRPr="009E7D70">
        <w:t>O</w:t>
      </w:r>
      <w:r>
        <w:t>.</w:t>
      </w:r>
      <w:r w:rsidRPr="009E7D70">
        <w:t>, Gumuscu A</w:t>
      </w:r>
      <w:r>
        <w:t>.</w:t>
      </w:r>
      <w:r w:rsidRPr="009E7D70">
        <w:t>, Gurbuz B</w:t>
      </w:r>
      <w:r>
        <w:t>.</w:t>
      </w:r>
      <w:r w:rsidRPr="009E7D70">
        <w:t>, Arslan N</w:t>
      </w:r>
      <w:r w:rsidR="009356CD">
        <w:t>.</w:t>
      </w:r>
      <w:r>
        <w:t xml:space="preserve"> </w:t>
      </w:r>
      <w:r w:rsidR="009356CD">
        <w:t>(</w:t>
      </w:r>
      <w:r>
        <w:t>2005</w:t>
      </w:r>
      <w:r w:rsidR="009356CD">
        <w:t>)</w:t>
      </w:r>
      <w:r>
        <w:t>.</w:t>
      </w:r>
      <w:r w:rsidRPr="009E7D70">
        <w:t xml:space="preserve"> Efficient </w:t>
      </w:r>
      <w:r w:rsidRPr="009E7D70">
        <w:rPr>
          <w:i/>
        </w:rPr>
        <w:t>in vitro</w:t>
      </w:r>
      <w:r w:rsidRPr="009E7D70">
        <w:t xml:space="preserve"> bulblet regeneration from immature embryos of endangered </w:t>
      </w:r>
      <w:r w:rsidRPr="009E7D70">
        <w:rPr>
          <w:i/>
        </w:rPr>
        <w:t>Sternbergia fischeriana.</w:t>
      </w:r>
      <w:r>
        <w:rPr>
          <w:i/>
        </w:rPr>
        <w:t xml:space="preserve"> </w:t>
      </w:r>
      <w:r>
        <w:t>Plant Cell Tiss. Org. Cult.</w:t>
      </w:r>
      <w:r w:rsidR="009356CD">
        <w:t>,</w:t>
      </w:r>
      <w:r>
        <w:t xml:space="preserve">  </w:t>
      </w:r>
      <w:r w:rsidR="009356CD">
        <w:rPr>
          <w:lang w:val="it-IT"/>
        </w:rPr>
        <w:t>80:</w:t>
      </w:r>
      <w:r w:rsidRPr="00941D74">
        <w:rPr>
          <w:lang w:val="it-IT"/>
        </w:rPr>
        <w:t xml:space="preserve"> 239–246.</w:t>
      </w:r>
    </w:p>
    <w:p w:rsidR="00F06072" w:rsidRPr="009E7D70" w:rsidRDefault="00F34A2B" w:rsidP="00FE6C9E">
      <w:pPr>
        <w:pStyle w:val="berschrift2"/>
        <w:spacing w:before="0" w:beforeAutospacing="0" w:after="0" w:afterAutospacing="0" w:line="480" w:lineRule="auto"/>
        <w:ind w:left="360" w:hanging="360"/>
        <w:jc w:val="both"/>
        <w:rPr>
          <w:b w:val="0"/>
          <w:sz w:val="24"/>
          <w:szCs w:val="24"/>
        </w:rPr>
      </w:pPr>
      <w:r>
        <w:rPr>
          <w:b w:val="0"/>
          <w:sz w:val="24"/>
          <w:szCs w:val="24"/>
          <w:lang w:val="it-IT"/>
        </w:rPr>
        <w:t>Mori S., Adachi Y., Horimoto S., Suzuki S., Nakano M.</w:t>
      </w:r>
      <w:r w:rsidR="00F06072" w:rsidRPr="00941D74">
        <w:rPr>
          <w:b w:val="0"/>
          <w:sz w:val="24"/>
          <w:szCs w:val="24"/>
          <w:lang w:val="it-IT"/>
        </w:rPr>
        <w:t xml:space="preserve"> </w:t>
      </w:r>
      <w:r>
        <w:rPr>
          <w:b w:val="0"/>
          <w:sz w:val="24"/>
          <w:szCs w:val="24"/>
          <w:lang w:val="it-IT"/>
        </w:rPr>
        <w:t>(</w:t>
      </w:r>
      <w:r w:rsidR="00F06072" w:rsidRPr="00941D74">
        <w:rPr>
          <w:b w:val="0"/>
          <w:sz w:val="24"/>
          <w:szCs w:val="24"/>
          <w:lang w:val="it-IT"/>
        </w:rPr>
        <w:t>2005</w:t>
      </w:r>
      <w:r>
        <w:rPr>
          <w:b w:val="0"/>
          <w:sz w:val="24"/>
          <w:szCs w:val="24"/>
          <w:lang w:val="it-IT"/>
        </w:rPr>
        <w:t>)</w:t>
      </w:r>
      <w:r w:rsidR="00F06072" w:rsidRPr="00941D74">
        <w:rPr>
          <w:b w:val="0"/>
          <w:sz w:val="24"/>
          <w:szCs w:val="24"/>
          <w:lang w:val="it-IT"/>
        </w:rPr>
        <w:t xml:space="preserve">. </w:t>
      </w:r>
      <w:r w:rsidR="00F06072" w:rsidRPr="008544E9">
        <w:rPr>
          <w:b w:val="0"/>
          <w:sz w:val="24"/>
          <w:szCs w:val="24"/>
        </w:rPr>
        <w:t>Callus</w:t>
      </w:r>
      <w:r w:rsidR="00F06072" w:rsidRPr="009E7D70">
        <w:rPr>
          <w:b w:val="0"/>
          <w:sz w:val="24"/>
          <w:szCs w:val="24"/>
        </w:rPr>
        <w:t xml:space="preserve"> formation and plant regeneration in various </w:t>
      </w:r>
      <w:r w:rsidR="00F06072" w:rsidRPr="009E7D70">
        <w:rPr>
          <w:rStyle w:val="Hervorhebung"/>
          <w:b w:val="0"/>
          <w:sz w:val="24"/>
          <w:szCs w:val="24"/>
        </w:rPr>
        <w:t>Lilium</w:t>
      </w:r>
      <w:r w:rsidR="00F06072" w:rsidRPr="009E7D70">
        <w:rPr>
          <w:b w:val="0"/>
          <w:sz w:val="24"/>
          <w:szCs w:val="24"/>
        </w:rPr>
        <w:t xml:space="preserve"> species and cultivars. </w:t>
      </w:r>
      <w:r w:rsidR="00F06072" w:rsidRPr="009E7D70">
        <w:rPr>
          <w:b w:val="0"/>
          <w:i/>
          <w:sz w:val="24"/>
          <w:szCs w:val="24"/>
        </w:rPr>
        <w:t xml:space="preserve"> In vitro</w:t>
      </w:r>
      <w:r w:rsidR="00F06072" w:rsidRPr="009E7D70">
        <w:rPr>
          <w:b w:val="0"/>
          <w:sz w:val="24"/>
          <w:szCs w:val="24"/>
        </w:rPr>
        <w:t xml:space="preserve"> Cellular and De</w:t>
      </w:r>
      <w:r>
        <w:rPr>
          <w:b w:val="0"/>
          <w:sz w:val="24"/>
          <w:szCs w:val="24"/>
        </w:rPr>
        <w:t>velopmental Biology, 41:</w:t>
      </w:r>
      <w:r w:rsidR="00F06072" w:rsidRPr="009E7D70">
        <w:rPr>
          <w:b w:val="0"/>
          <w:sz w:val="24"/>
          <w:szCs w:val="24"/>
        </w:rPr>
        <w:t>783-788.</w:t>
      </w:r>
    </w:p>
    <w:p w:rsidR="00F06072" w:rsidRPr="009E7D70" w:rsidRDefault="00F06072" w:rsidP="00FE6C9E">
      <w:pPr>
        <w:spacing w:line="480" w:lineRule="auto"/>
        <w:ind w:left="360" w:hanging="360"/>
        <w:jc w:val="both"/>
      </w:pPr>
      <w:r w:rsidRPr="009E7D70">
        <w:t>Murashige T</w:t>
      </w:r>
      <w:r>
        <w:t>.</w:t>
      </w:r>
      <w:r w:rsidRPr="009E7D70">
        <w:t>, Skoog F</w:t>
      </w:r>
      <w:r w:rsidR="00F34A2B">
        <w:t>.</w:t>
      </w:r>
      <w:r>
        <w:t xml:space="preserve"> </w:t>
      </w:r>
      <w:r w:rsidR="00F34A2B">
        <w:t>(</w:t>
      </w:r>
      <w:r>
        <w:t>1962</w:t>
      </w:r>
      <w:r w:rsidR="00F34A2B">
        <w:t>)</w:t>
      </w:r>
      <w:r>
        <w:t>.</w:t>
      </w:r>
      <w:r w:rsidRPr="009E7D70">
        <w:t xml:space="preserve"> A revised for rapid growth and bioassays with tobacco </w:t>
      </w:r>
      <w:r>
        <w:t>cultures. Physiologia Plant.</w:t>
      </w:r>
      <w:r w:rsidR="00F34A2B">
        <w:t>,</w:t>
      </w:r>
      <w:r>
        <w:t xml:space="preserve"> 1</w:t>
      </w:r>
      <w:r w:rsidR="00F34A2B">
        <w:t>5:</w:t>
      </w:r>
      <w:r w:rsidRPr="009E7D70">
        <w:t xml:space="preserve"> 473-497.</w:t>
      </w:r>
    </w:p>
    <w:p w:rsidR="00F06072" w:rsidRPr="009E7D70" w:rsidRDefault="00F06072" w:rsidP="00FE6C9E">
      <w:pPr>
        <w:autoSpaceDE w:val="0"/>
        <w:autoSpaceDN w:val="0"/>
        <w:adjustRightInd w:val="0"/>
        <w:spacing w:line="480" w:lineRule="auto"/>
        <w:ind w:left="360" w:hanging="360"/>
        <w:jc w:val="both"/>
      </w:pPr>
      <w:r w:rsidRPr="009E7D70">
        <w:rPr>
          <w:color w:val="221E1F"/>
        </w:rPr>
        <w:t>Naik P</w:t>
      </w:r>
      <w:r>
        <w:rPr>
          <w:color w:val="221E1F"/>
        </w:rPr>
        <w:t>.</w:t>
      </w:r>
      <w:r w:rsidRPr="009E7D70">
        <w:rPr>
          <w:color w:val="000000"/>
        </w:rPr>
        <w:t>K</w:t>
      </w:r>
      <w:r>
        <w:rPr>
          <w:color w:val="000000"/>
        </w:rPr>
        <w:t>.</w:t>
      </w:r>
      <w:r w:rsidRPr="009E7D70">
        <w:rPr>
          <w:color w:val="221E1F"/>
        </w:rPr>
        <w:t xml:space="preserve">, </w:t>
      </w:r>
      <w:r w:rsidRPr="009E7D70">
        <w:rPr>
          <w:color w:val="000000"/>
        </w:rPr>
        <w:t>N</w:t>
      </w:r>
      <w:r w:rsidRPr="009E7D70">
        <w:rPr>
          <w:color w:val="221E1F"/>
        </w:rPr>
        <w:t>ayak S</w:t>
      </w:r>
      <w:r w:rsidR="00F34A2B">
        <w:rPr>
          <w:color w:val="221E1F"/>
        </w:rPr>
        <w:t>.</w:t>
      </w:r>
      <w:r w:rsidRPr="009E7D70">
        <w:rPr>
          <w:color w:val="221E1F"/>
        </w:rPr>
        <w:t xml:space="preserve"> </w:t>
      </w:r>
      <w:r w:rsidR="00F34A2B">
        <w:rPr>
          <w:color w:val="221E1F"/>
        </w:rPr>
        <w:t>(</w:t>
      </w:r>
      <w:r>
        <w:rPr>
          <w:color w:val="221E1F"/>
        </w:rPr>
        <w:t>2005</w:t>
      </w:r>
      <w:r w:rsidR="00F34A2B">
        <w:rPr>
          <w:color w:val="221E1F"/>
        </w:rPr>
        <w:t>)</w:t>
      </w:r>
      <w:r>
        <w:rPr>
          <w:color w:val="221E1F"/>
        </w:rPr>
        <w:t>.</w:t>
      </w:r>
      <w:r w:rsidRPr="009E7D70">
        <w:rPr>
          <w:color w:val="221E1F"/>
        </w:rPr>
        <w:t xml:space="preserve"> Different modes of plant regeneration and factors affecting </w:t>
      </w:r>
      <w:r w:rsidRPr="009E7D70">
        <w:rPr>
          <w:i/>
          <w:iCs/>
          <w:color w:val="221E1F"/>
        </w:rPr>
        <w:t xml:space="preserve">in vitro </w:t>
      </w:r>
      <w:r w:rsidRPr="009E7D70">
        <w:rPr>
          <w:color w:val="221E1F"/>
        </w:rPr>
        <w:t xml:space="preserve">bulblet production in </w:t>
      </w:r>
      <w:r w:rsidRPr="009E7D70">
        <w:rPr>
          <w:i/>
          <w:iCs/>
          <w:color w:val="221E1F"/>
        </w:rPr>
        <w:t xml:space="preserve">Ornithogalum virens. </w:t>
      </w:r>
      <w:r w:rsidRPr="009E7D70">
        <w:rPr>
          <w:color w:val="221E1F"/>
        </w:rPr>
        <w:t>Sc. Asia, 31</w:t>
      </w:r>
      <w:r w:rsidR="00F34A2B">
        <w:rPr>
          <w:color w:val="221E1F"/>
        </w:rPr>
        <w:t>:</w:t>
      </w:r>
      <w:r w:rsidRPr="009E7D70">
        <w:rPr>
          <w:color w:val="221E1F"/>
        </w:rPr>
        <w:t xml:space="preserve"> 409-414.</w:t>
      </w:r>
    </w:p>
    <w:p w:rsidR="00F06072" w:rsidRPr="008544E9" w:rsidRDefault="00F34A2B" w:rsidP="00FE6C9E">
      <w:pPr>
        <w:autoSpaceDE w:val="0"/>
        <w:autoSpaceDN w:val="0"/>
        <w:adjustRightInd w:val="0"/>
        <w:spacing w:line="480" w:lineRule="auto"/>
        <w:ind w:left="360" w:hanging="360"/>
        <w:jc w:val="both"/>
        <w:rPr>
          <w:bCs/>
          <w:lang w:val="tr-TR" w:eastAsia="tr-TR"/>
        </w:rPr>
      </w:pPr>
      <w:r>
        <w:rPr>
          <w:bCs/>
          <w:lang w:val="tr-TR" w:eastAsia="tr-TR"/>
        </w:rPr>
        <w:lastRenderedPageBreak/>
        <w:t>Nasırcılar</w:t>
      </w:r>
      <w:r w:rsidR="00F06072" w:rsidRPr="008544E9">
        <w:rPr>
          <w:bCs/>
          <w:lang w:val="tr-TR" w:eastAsia="tr-TR"/>
        </w:rPr>
        <w:t xml:space="preserve"> A., Mirici</w:t>
      </w:r>
      <w:r>
        <w:rPr>
          <w:bCs/>
          <w:lang w:val="tr-TR" w:eastAsia="tr-TR"/>
        </w:rPr>
        <w:t xml:space="preserve"> </w:t>
      </w:r>
      <w:r w:rsidR="00F06072" w:rsidRPr="008544E9">
        <w:rPr>
          <w:bCs/>
          <w:lang w:val="tr-TR" w:eastAsia="tr-TR"/>
        </w:rPr>
        <w:t>S., Karagüzel Ö., Eren</w:t>
      </w:r>
      <w:r>
        <w:rPr>
          <w:bCs/>
          <w:lang w:val="tr-TR" w:eastAsia="tr-TR"/>
        </w:rPr>
        <w:t xml:space="preserve"> Ö., Baktır İ.</w:t>
      </w:r>
      <w:r w:rsidR="00F06072" w:rsidRPr="008544E9">
        <w:rPr>
          <w:bCs/>
          <w:lang w:val="tr-TR" w:eastAsia="tr-TR"/>
        </w:rPr>
        <w:t xml:space="preserve"> </w:t>
      </w:r>
      <w:r>
        <w:rPr>
          <w:bCs/>
          <w:lang w:val="tr-TR" w:eastAsia="tr-TR"/>
        </w:rPr>
        <w:t>(</w:t>
      </w:r>
      <w:r w:rsidR="00F06072">
        <w:rPr>
          <w:bCs/>
          <w:lang w:val="tr-TR" w:eastAsia="tr-TR"/>
        </w:rPr>
        <w:t>2011</w:t>
      </w:r>
      <w:r>
        <w:rPr>
          <w:bCs/>
          <w:lang w:val="tr-TR" w:eastAsia="tr-TR"/>
        </w:rPr>
        <w:t>)</w:t>
      </w:r>
      <w:r w:rsidR="00F06072">
        <w:rPr>
          <w:bCs/>
          <w:lang w:val="tr-TR" w:eastAsia="tr-TR"/>
        </w:rPr>
        <w:t xml:space="preserve">. </w:t>
      </w:r>
      <w:r w:rsidR="00F06072" w:rsidRPr="008544E9">
        <w:rPr>
          <w:bCs/>
          <w:lang w:val="tr-TR" w:eastAsia="tr-TR"/>
        </w:rPr>
        <w:t xml:space="preserve">In vitro propagation of endemic and endangered </w:t>
      </w:r>
      <w:r w:rsidR="00F06072" w:rsidRPr="008544E9">
        <w:rPr>
          <w:bCs/>
          <w:i/>
          <w:iCs/>
          <w:lang w:val="tr-TR" w:eastAsia="tr-TR"/>
        </w:rPr>
        <w:t xml:space="preserve">Muscari mirum </w:t>
      </w:r>
      <w:r>
        <w:rPr>
          <w:bCs/>
          <w:lang w:val="tr-TR" w:eastAsia="tr-TR"/>
        </w:rPr>
        <w:t xml:space="preserve">from different explant types. </w:t>
      </w:r>
      <w:r w:rsidR="00F06072">
        <w:rPr>
          <w:rFonts w:eastAsia="MinionPro-Regular"/>
          <w:lang w:val="tr-TR" w:eastAsia="tr-TR"/>
        </w:rPr>
        <w:t>Turk J Bot.</w:t>
      </w:r>
      <w:r>
        <w:rPr>
          <w:rFonts w:eastAsia="MinionPro-Regular"/>
          <w:lang w:val="tr-TR" w:eastAsia="tr-TR"/>
        </w:rPr>
        <w:t>, 35:</w:t>
      </w:r>
      <w:r w:rsidR="00F06072" w:rsidRPr="008544E9">
        <w:rPr>
          <w:rFonts w:eastAsia="MinionPro-Regular"/>
          <w:lang w:val="tr-TR" w:eastAsia="tr-TR"/>
        </w:rPr>
        <w:t xml:space="preserve"> 37-43</w:t>
      </w:r>
      <w:r w:rsidR="00F06072">
        <w:rPr>
          <w:rFonts w:eastAsia="MinionPro-Regular"/>
          <w:lang w:val="tr-TR" w:eastAsia="tr-TR"/>
        </w:rPr>
        <w:t>.</w:t>
      </w:r>
    </w:p>
    <w:p w:rsidR="00F06072" w:rsidRPr="009E7D70" w:rsidRDefault="00F06072" w:rsidP="00FE6C9E">
      <w:pPr>
        <w:spacing w:line="480" w:lineRule="auto"/>
        <w:ind w:left="360" w:hanging="360"/>
        <w:jc w:val="both"/>
      </w:pPr>
      <w:r w:rsidRPr="009E7D70">
        <w:t>Nayak S</w:t>
      </w:r>
      <w:r>
        <w:t>.</w:t>
      </w:r>
      <w:r w:rsidRPr="009E7D70">
        <w:t>, Sen S</w:t>
      </w:r>
      <w:r w:rsidR="00F34A2B">
        <w:t>.</w:t>
      </w:r>
      <w:r>
        <w:t xml:space="preserve"> </w:t>
      </w:r>
      <w:r w:rsidR="00F34A2B">
        <w:t>(</w:t>
      </w:r>
      <w:r w:rsidRPr="009E7D70">
        <w:t>1995</w:t>
      </w:r>
      <w:r w:rsidR="00F34A2B">
        <w:t>)</w:t>
      </w:r>
      <w:r>
        <w:t>.</w:t>
      </w:r>
      <w:r w:rsidRPr="009E7D70">
        <w:t xml:space="preserve"> </w:t>
      </w:r>
      <w:r w:rsidRPr="009E7D70">
        <w:rPr>
          <w:bCs/>
        </w:rPr>
        <w:t xml:space="preserve">Rapid and stable </w:t>
      </w:r>
      <w:r w:rsidRPr="009E7D70">
        <w:t>propagation</w:t>
      </w:r>
      <w:r w:rsidRPr="009E7D70">
        <w:rPr>
          <w:bCs/>
        </w:rPr>
        <w:t xml:space="preserve"> of </w:t>
      </w:r>
      <w:r w:rsidRPr="009E7D70">
        <w:rPr>
          <w:bCs/>
          <w:i/>
        </w:rPr>
        <w:t>Ornithogalum umbellatum</w:t>
      </w:r>
      <w:r w:rsidRPr="009E7D70">
        <w:rPr>
          <w:bCs/>
        </w:rPr>
        <w:t xml:space="preserve"> L</w:t>
      </w:r>
      <w:r>
        <w:rPr>
          <w:bCs/>
        </w:rPr>
        <w:t>.</w:t>
      </w:r>
      <w:r w:rsidRPr="009E7D70">
        <w:rPr>
          <w:bCs/>
        </w:rPr>
        <w:t xml:space="preserve"> in long term culture. </w:t>
      </w:r>
      <w:r w:rsidRPr="009E7D70">
        <w:t>Plant Cell Rep</w:t>
      </w:r>
      <w:r w:rsidR="00F34A2B">
        <w:t>, 15:</w:t>
      </w:r>
      <w:r w:rsidRPr="009E7D70">
        <w:t xml:space="preserve"> 150-153.</w:t>
      </w:r>
    </w:p>
    <w:p w:rsidR="00F06072" w:rsidRPr="009E7D70" w:rsidRDefault="00F06072" w:rsidP="00FE6C9E">
      <w:pPr>
        <w:spacing w:line="480" w:lineRule="auto"/>
        <w:ind w:left="360" w:hanging="360"/>
        <w:jc w:val="both"/>
      </w:pPr>
      <w:r w:rsidRPr="009E7D70">
        <w:t>Nayak</w:t>
      </w:r>
      <w:r w:rsidRPr="009E7D70">
        <w:tab/>
        <w:t>N</w:t>
      </w:r>
      <w:r>
        <w:t>.</w:t>
      </w:r>
      <w:r w:rsidRPr="009E7D70">
        <w:t>R</w:t>
      </w:r>
      <w:r>
        <w:t>.</w:t>
      </w:r>
      <w:r w:rsidRPr="009E7D70">
        <w:t>, Patnaik</w:t>
      </w:r>
      <w:r>
        <w:t xml:space="preserve"> </w:t>
      </w:r>
      <w:r w:rsidRPr="009E7D70">
        <w:t>S</w:t>
      </w:r>
      <w:r>
        <w:t>.</w:t>
      </w:r>
      <w:r w:rsidRPr="009E7D70">
        <w:t>, Rath S</w:t>
      </w:r>
      <w:r>
        <w:t>.</w:t>
      </w:r>
      <w:r w:rsidRPr="009E7D70">
        <w:t>P</w:t>
      </w:r>
      <w:r w:rsidR="00F34A2B">
        <w:t>. (</w:t>
      </w:r>
      <w:r>
        <w:t>1997</w:t>
      </w:r>
      <w:r w:rsidR="00F34A2B">
        <w:t>)</w:t>
      </w:r>
      <w:r>
        <w:t>.</w:t>
      </w:r>
      <w:r w:rsidRPr="009E7D70">
        <w:t xml:space="preserve"> Direct shoot regeneration from foliar explants of an epi</w:t>
      </w:r>
      <w:r w:rsidRPr="009E7D70">
        <w:softHyphen/>
        <w:t xml:space="preserve">phytic orchid, </w:t>
      </w:r>
      <w:r w:rsidRPr="009E7D70">
        <w:rPr>
          <w:i/>
          <w:iCs/>
        </w:rPr>
        <w:t xml:space="preserve">Acampe praemorsa </w:t>
      </w:r>
      <w:r w:rsidRPr="009E7D70">
        <w:t>(Roxb.) Blatte</w:t>
      </w:r>
      <w:r>
        <w:t>r and McCann. Plant Cell Rep</w:t>
      </w:r>
      <w:r w:rsidR="00F34A2B">
        <w:t>, 16:</w:t>
      </w:r>
      <w:r w:rsidRPr="009E7D70">
        <w:t xml:space="preserve"> 583-586.</w:t>
      </w:r>
    </w:p>
    <w:p w:rsidR="00F06072" w:rsidRPr="009E7D70" w:rsidRDefault="00F06072" w:rsidP="00FE6C9E">
      <w:pPr>
        <w:spacing w:line="480" w:lineRule="auto"/>
        <w:ind w:left="360" w:hanging="360"/>
        <w:jc w:val="both"/>
      </w:pPr>
      <w:r w:rsidRPr="009E7D70">
        <w:t>Nhut D</w:t>
      </w:r>
      <w:r>
        <w:t>.</w:t>
      </w:r>
      <w:r w:rsidRPr="009E7D70">
        <w:t>T</w:t>
      </w:r>
      <w:r w:rsidR="00F34A2B">
        <w:t>.</w:t>
      </w:r>
      <w:r>
        <w:t xml:space="preserve"> </w:t>
      </w:r>
      <w:r w:rsidR="00F34A2B">
        <w:t>(</w:t>
      </w:r>
      <w:r>
        <w:t>1998</w:t>
      </w:r>
      <w:r w:rsidR="00F34A2B">
        <w:t>)</w:t>
      </w:r>
      <w:r>
        <w:t>.</w:t>
      </w:r>
      <w:r w:rsidRPr="009E7D70">
        <w:t xml:space="preserve"> Micropropagation of lily (</w:t>
      </w:r>
      <w:r w:rsidRPr="009E7D70">
        <w:rPr>
          <w:i/>
          <w:iCs/>
        </w:rPr>
        <w:t>Lilium longiflorum</w:t>
      </w:r>
      <w:r w:rsidRPr="009E7D70">
        <w:t xml:space="preserve">) via </w:t>
      </w:r>
      <w:r w:rsidRPr="009E7D70">
        <w:rPr>
          <w:i/>
          <w:iCs/>
        </w:rPr>
        <w:t xml:space="preserve">in vitro </w:t>
      </w:r>
      <w:r w:rsidRPr="009E7D70">
        <w:t>stem node and pseudo-bul</w:t>
      </w:r>
      <w:r w:rsidRPr="009E7D70">
        <w:softHyphen/>
      </w:r>
      <w:r>
        <w:t>blet culture. Plant Cell Rep</w:t>
      </w:r>
      <w:r w:rsidR="00F34A2B">
        <w:t>, 17:</w:t>
      </w:r>
      <w:r w:rsidRPr="009E7D70">
        <w:t xml:space="preserve"> 913-916.</w:t>
      </w:r>
    </w:p>
    <w:p w:rsidR="00F06072" w:rsidRPr="009E7D70" w:rsidRDefault="00F06072" w:rsidP="00FE6C9E">
      <w:pPr>
        <w:spacing w:line="480" w:lineRule="auto"/>
        <w:ind w:left="360" w:hanging="360"/>
        <w:jc w:val="both"/>
      </w:pPr>
      <w:r w:rsidRPr="009E7D70">
        <w:rPr>
          <w:lang w:val="pt-BR"/>
        </w:rPr>
        <w:t>Nhut D</w:t>
      </w:r>
      <w:r>
        <w:rPr>
          <w:lang w:val="pt-BR"/>
        </w:rPr>
        <w:t>.</w:t>
      </w:r>
      <w:r w:rsidRPr="009E7D70">
        <w:rPr>
          <w:lang w:val="pt-BR"/>
        </w:rPr>
        <w:t>T</w:t>
      </w:r>
      <w:r>
        <w:rPr>
          <w:lang w:val="pt-BR"/>
        </w:rPr>
        <w:t>.</w:t>
      </w:r>
      <w:r w:rsidRPr="009E7D70">
        <w:rPr>
          <w:lang w:val="pt-BR"/>
        </w:rPr>
        <w:t>, Le B</w:t>
      </w:r>
      <w:r>
        <w:rPr>
          <w:lang w:val="pt-BR"/>
        </w:rPr>
        <w:t>.</w:t>
      </w:r>
      <w:r w:rsidRPr="009E7D70">
        <w:rPr>
          <w:lang w:val="pt-BR"/>
        </w:rPr>
        <w:t>V</w:t>
      </w:r>
      <w:r>
        <w:rPr>
          <w:lang w:val="pt-BR"/>
        </w:rPr>
        <w:t>.</w:t>
      </w:r>
      <w:r w:rsidRPr="009E7D70">
        <w:rPr>
          <w:lang w:val="pt-BR"/>
        </w:rPr>
        <w:t>, Minh T</w:t>
      </w:r>
      <w:r>
        <w:rPr>
          <w:lang w:val="pt-BR"/>
        </w:rPr>
        <w:t>.</w:t>
      </w:r>
      <w:r w:rsidRPr="009E7D70">
        <w:rPr>
          <w:lang w:val="pt-BR"/>
        </w:rPr>
        <w:t xml:space="preserve">, </w:t>
      </w:r>
      <w:r>
        <w:rPr>
          <w:lang w:val="pt-BR"/>
        </w:rPr>
        <w:t>Da</w:t>
      </w:r>
      <w:r w:rsidRPr="009E7D70">
        <w:rPr>
          <w:lang w:val="pt-BR"/>
        </w:rPr>
        <w:t xml:space="preserve"> Silva J</w:t>
      </w:r>
      <w:r>
        <w:rPr>
          <w:lang w:val="pt-BR"/>
        </w:rPr>
        <w:t>.</w:t>
      </w:r>
      <w:r w:rsidRPr="009E7D70">
        <w:rPr>
          <w:lang w:val="pt-BR"/>
        </w:rPr>
        <w:t>T</w:t>
      </w:r>
      <w:r w:rsidR="00F34A2B">
        <w:rPr>
          <w:lang w:val="pt-BR"/>
        </w:rPr>
        <w:t>., Fukai</w:t>
      </w:r>
      <w:r>
        <w:rPr>
          <w:lang w:val="pt-BR"/>
        </w:rPr>
        <w:t xml:space="preserve"> </w:t>
      </w:r>
      <w:r w:rsidRPr="009E7D70">
        <w:rPr>
          <w:lang w:val="pt-BR"/>
        </w:rPr>
        <w:t>S</w:t>
      </w:r>
      <w:r>
        <w:rPr>
          <w:lang w:val="pt-BR"/>
        </w:rPr>
        <w:t>.</w:t>
      </w:r>
      <w:r w:rsidRPr="009E7D70">
        <w:rPr>
          <w:lang w:val="pt-BR"/>
        </w:rPr>
        <w:t>, Tanaka M</w:t>
      </w:r>
      <w:r>
        <w:rPr>
          <w:lang w:val="pt-BR"/>
        </w:rPr>
        <w:t>.</w:t>
      </w:r>
      <w:r w:rsidRPr="009E7D70">
        <w:rPr>
          <w:lang w:val="pt-BR"/>
        </w:rPr>
        <w:t>, Van K</w:t>
      </w:r>
      <w:r>
        <w:rPr>
          <w:lang w:val="pt-BR"/>
        </w:rPr>
        <w:t>.</w:t>
      </w:r>
      <w:r w:rsidRPr="009E7D70">
        <w:rPr>
          <w:lang w:val="pt-BR"/>
        </w:rPr>
        <w:t>T</w:t>
      </w:r>
      <w:r>
        <w:rPr>
          <w:lang w:val="pt-BR"/>
        </w:rPr>
        <w:t>.</w:t>
      </w:r>
      <w:r w:rsidRPr="009E7D70">
        <w:rPr>
          <w:lang w:val="pt-BR"/>
        </w:rPr>
        <w:t>T</w:t>
      </w:r>
      <w:r w:rsidR="00F34A2B">
        <w:rPr>
          <w:lang w:val="pt-BR"/>
        </w:rPr>
        <w:t>. (</w:t>
      </w:r>
      <w:r>
        <w:rPr>
          <w:lang w:val="pt-BR"/>
        </w:rPr>
        <w:t>2002</w:t>
      </w:r>
      <w:r w:rsidR="00F34A2B">
        <w:rPr>
          <w:lang w:val="pt-BR"/>
        </w:rPr>
        <w:t>)</w:t>
      </w:r>
      <w:r>
        <w:rPr>
          <w:lang w:val="pt-BR"/>
        </w:rPr>
        <w:t>.</w:t>
      </w:r>
      <w:r w:rsidRPr="009E7D70">
        <w:rPr>
          <w:lang w:val="pt-BR"/>
        </w:rPr>
        <w:t xml:space="preserve"> </w:t>
      </w:r>
      <w:r w:rsidRPr="009E7D70">
        <w:t>Somatic em</w:t>
      </w:r>
      <w:r w:rsidRPr="009E7D70">
        <w:softHyphen/>
        <w:t xml:space="preserve">bryogenesis through pseudo bulblet thin cell layer of </w:t>
      </w:r>
      <w:r w:rsidRPr="009E7D70">
        <w:rPr>
          <w:i/>
          <w:iCs/>
        </w:rPr>
        <w:t>Lilium longiflorum</w:t>
      </w:r>
      <w:r w:rsidRPr="009E7D70">
        <w:t>. Plant Growth Regulation, 37</w:t>
      </w:r>
      <w:r w:rsidR="00F34A2B">
        <w:t>:</w:t>
      </w:r>
      <w:r w:rsidRPr="009E7D70">
        <w:t xml:space="preserve"> 193-198.</w:t>
      </w:r>
    </w:p>
    <w:p w:rsidR="00F06072" w:rsidRPr="009E7D70" w:rsidRDefault="00F06072" w:rsidP="00FE6C9E">
      <w:pPr>
        <w:spacing w:line="480" w:lineRule="auto"/>
        <w:ind w:left="360" w:hanging="360"/>
        <w:jc w:val="both"/>
      </w:pPr>
      <w:r w:rsidRPr="009E7D70">
        <w:t>Ozcan S</w:t>
      </w:r>
      <w:r w:rsidR="00F34A2B">
        <w:t>.</w:t>
      </w:r>
      <w:r>
        <w:t xml:space="preserve"> </w:t>
      </w:r>
      <w:r w:rsidR="00F34A2B">
        <w:t>(</w:t>
      </w:r>
      <w:r>
        <w:t>2002</w:t>
      </w:r>
      <w:r w:rsidR="00F34A2B">
        <w:t>)</w:t>
      </w:r>
      <w:r w:rsidRPr="009E7D70">
        <w:t>. Effect of different genotypes and auxins on efficient somatic embryogenesis from immature zygotic embryo explants of maize. Biotechnolo</w:t>
      </w:r>
      <w:r>
        <w:t>gy &amp; Biotechnological Equip.</w:t>
      </w:r>
      <w:r w:rsidR="00F34A2B">
        <w:t>, 16:</w:t>
      </w:r>
      <w:r w:rsidRPr="009E7D70">
        <w:t xml:space="preserve"> 51–57.</w:t>
      </w:r>
    </w:p>
    <w:p w:rsidR="00F06072" w:rsidRPr="009E7D70" w:rsidRDefault="00F06072" w:rsidP="00FE6C9E">
      <w:pPr>
        <w:spacing w:line="480" w:lineRule="auto"/>
        <w:ind w:left="360" w:hanging="360"/>
        <w:jc w:val="both"/>
      </w:pPr>
      <w:r w:rsidRPr="009E7D70">
        <w:t>Ozcan S</w:t>
      </w:r>
      <w:r w:rsidR="00F34A2B">
        <w:t>.</w:t>
      </w:r>
      <w:r>
        <w:t xml:space="preserve"> </w:t>
      </w:r>
      <w:r w:rsidR="00F34A2B">
        <w:t>(</w:t>
      </w:r>
      <w:r>
        <w:t>2002</w:t>
      </w:r>
      <w:r w:rsidR="00F34A2B">
        <w:t>)</w:t>
      </w:r>
      <w:r>
        <w:t xml:space="preserve">. </w:t>
      </w:r>
      <w:r w:rsidRPr="009E7D70">
        <w:t>Effect of different genotypes and auxins on efficient somatic embryogenesis from immature zygotic embryo explants of mai</w:t>
      </w:r>
      <w:r>
        <w:t>ze. Biotechnol. Biotech. Eq.</w:t>
      </w:r>
      <w:r w:rsidR="00F34A2B">
        <w:t>, 16:</w:t>
      </w:r>
      <w:r w:rsidRPr="009E7D70">
        <w:t xml:space="preserve"> 51–57</w:t>
      </w:r>
    </w:p>
    <w:p w:rsidR="00F06072" w:rsidRPr="009E7D70" w:rsidRDefault="00F06072" w:rsidP="00FE6C9E">
      <w:pPr>
        <w:spacing w:line="480" w:lineRule="auto"/>
        <w:ind w:left="360" w:hanging="360"/>
        <w:jc w:val="both"/>
      </w:pPr>
      <w:r w:rsidRPr="009E7D70">
        <w:t>Ozcan S</w:t>
      </w:r>
      <w:r>
        <w:t>.</w:t>
      </w:r>
      <w:r w:rsidRPr="009E7D70">
        <w:t>, Barghchi M</w:t>
      </w:r>
      <w:r>
        <w:t>.</w:t>
      </w:r>
      <w:r w:rsidRPr="009E7D70">
        <w:t>, Firek S</w:t>
      </w:r>
      <w:r>
        <w:t>.</w:t>
      </w:r>
      <w:r w:rsidRPr="009E7D70">
        <w:t>, Draper J</w:t>
      </w:r>
      <w:r w:rsidR="00F34A2B">
        <w:t>.</w:t>
      </w:r>
      <w:r>
        <w:t xml:space="preserve"> </w:t>
      </w:r>
      <w:r w:rsidR="00F34A2B">
        <w:t>(</w:t>
      </w:r>
      <w:r>
        <w:t>1993</w:t>
      </w:r>
      <w:r w:rsidR="00F34A2B">
        <w:t>)</w:t>
      </w:r>
      <w:r>
        <w:t>.</w:t>
      </w:r>
      <w:r w:rsidRPr="009E7D70">
        <w:t xml:space="preserve"> Efficient adventitious shoot regeneration and somatic embryogenesis in pea.  </w:t>
      </w:r>
      <w:r>
        <w:t>Plant Cell, Tiss. Org. Cult.</w:t>
      </w:r>
      <w:r w:rsidR="00F34A2B">
        <w:t>, 34:</w:t>
      </w:r>
      <w:r w:rsidRPr="009E7D70">
        <w:t xml:space="preserve"> 271–277.</w:t>
      </w:r>
    </w:p>
    <w:p w:rsidR="00F06072" w:rsidRPr="009E7D70" w:rsidRDefault="00F34A2B" w:rsidP="00FE6C9E">
      <w:pPr>
        <w:spacing w:line="480" w:lineRule="auto"/>
        <w:ind w:left="360" w:hanging="360"/>
        <w:jc w:val="both"/>
      </w:pPr>
      <w:r>
        <w:t>Ozcan S., Sevimay C.S., Yıldız M., Sancak C., Özgen</w:t>
      </w:r>
      <w:r w:rsidR="00F06072" w:rsidRPr="009E7D70">
        <w:t xml:space="preserve"> M.</w:t>
      </w:r>
      <w:r w:rsidR="00F06072">
        <w:t xml:space="preserve"> </w:t>
      </w:r>
      <w:r>
        <w:t>(</w:t>
      </w:r>
      <w:r w:rsidR="00F06072">
        <w:t>1996</w:t>
      </w:r>
      <w:r>
        <w:t>)</w:t>
      </w:r>
      <w:r w:rsidR="00F06072" w:rsidRPr="009E7D70">
        <w:t>. Prolific shoot regeneration from immature embryo explants of sainfoin (</w:t>
      </w:r>
      <w:r w:rsidR="00F06072" w:rsidRPr="009E7D70">
        <w:rPr>
          <w:i/>
        </w:rPr>
        <w:t>Onobrychis viciifolia</w:t>
      </w:r>
      <w:r w:rsidR="00F06072">
        <w:t xml:space="preserve"> Scop.). Plant Cell Rep.</w:t>
      </w:r>
      <w:r>
        <w:t>, 16:</w:t>
      </w:r>
      <w:r w:rsidR="00F06072" w:rsidRPr="009E7D70">
        <w:t xml:space="preserve"> 200–203.</w:t>
      </w:r>
    </w:p>
    <w:p w:rsidR="007B35EA" w:rsidRPr="007B35EA" w:rsidRDefault="00F06072" w:rsidP="00FE6C9E">
      <w:pPr>
        <w:autoSpaceDE w:val="0"/>
        <w:autoSpaceDN w:val="0"/>
        <w:adjustRightInd w:val="0"/>
        <w:spacing w:line="360" w:lineRule="auto"/>
        <w:ind w:left="360" w:hanging="360"/>
        <w:jc w:val="both"/>
        <w:rPr>
          <w:lang w:val="tr-TR" w:eastAsia="tr-TR"/>
        </w:rPr>
      </w:pPr>
      <w:r w:rsidRPr="007B35EA">
        <w:rPr>
          <w:bCs/>
        </w:rPr>
        <w:lastRenderedPageBreak/>
        <w:t>Özel</w:t>
      </w:r>
      <w:r w:rsidR="00F34A2B">
        <w:rPr>
          <w:bCs/>
        </w:rPr>
        <w:t xml:space="preserve"> C.A., Khawar</w:t>
      </w:r>
      <w:r w:rsidRPr="007B35EA">
        <w:rPr>
          <w:bCs/>
        </w:rPr>
        <w:t xml:space="preserve"> K.M., </w:t>
      </w:r>
      <w:r w:rsidR="00F34A2B">
        <w:rPr>
          <w:bCs/>
        </w:rPr>
        <w:t>Ünal F.</w:t>
      </w:r>
      <w:r w:rsidR="00FA5128" w:rsidRPr="007B35EA">
        <w:rPr>
          <w:bCs/>
        </w:rPr>
        <w:t xml:space="preserve"> </w:t>
      </w:r>
      <w:r w:rsidR="00F34A2B">
        <w:rPr>
          <w:bCs/>
        </w:rPr>
        <w:t>(</w:t>
      </w:r>
      <w:r w:rsidRPr="007B35EA">
        <w:rPr>
          <w:bCs/>
        </w:rPr>
        <w:t>2007</w:t>
      </w:r>
      <w:r w:rsidR="00F34A2B">
        <w:rPr>
          <w:bCs/>
        </w:rPr>
        <w:t>)</w:t>
      </w:r>
      <w:r w:rsidRPr="007B35EA">
        <w:rPr>
          <w:bCs/>
        </w:rPr>
        <w:t xml:space="preserve">. </w:t>
      </w:r>
      <w:r w:rsidR="00FA5128" w:rsidRPr="007B35EA">
        <w:rPr>
          <w:bCs/>
          <w:i/>
          <w:iCs/>
          <w:lang w:val="tr-TR" w:eastAsia="tr-TR"/>
        </w:rPr>
        <w:t xml:space="preserve">In vitro </w:t>
      </w:r>
      <w:r w:rsidR="00FA5128" w:rsidRPr="007B35EA">
        <w:rPr>
          <w:bCs/>
          <w:lang w:val="tr-TR" w:eastAsia="tr-TR"/>
        </w:rPr>
        <w:t>Axillary Bulblet Regeneration of Turkish Yellow Grape Hyacinth, (</w:t>
      </w:r>
      <w:r w:rsidR="00FA5128" w:rsidRPr="007B35EA">
        <w:rPr>
          <w:bCs/>
          <w:i/>
          <w:iCs/>
          <w:lang w:val="tr-TR" w:eastAsia="tr-TR"/>
        </w:rPr>
        <w:t xml:space="preserve">Muscari macrocarpum </w:t>
      </w:r>
      <w:r w:rsidR="00FA5128" w:rsidRPr="007B35EA">
        <w:rPr>
          <w:bCs/>
          <w:lang w:val="tr-TR" w:eastAsia="tr-TR"/>
        </w:rPr>
        <w:t>Sweet) from Twin Scale Explants</w:t>
      </w:r>
      <w:r w:rsidR="00F34A2B">
        <w:rPr>
          <w:bCs/>
          <w:lang w:val="tr-TR" w:eastAsia="tr-TR"/>
        </w:rPr>
        <w:t>.</w:t>
      </w:r>
      <w:r w:rsidR="007B35EA" w:rsidRPr="007B35EA">
        <w:rPr>
          <w:bCs/>
          <w:lang w:val="tr-TR" w:eastAsia="tr-TR"/>
        </w:rPr>
        <w:t xml:space="preserve"> </w:t>
      </w:r>
      <w:r w:rsidR="00FA5128" w:rsidRPr="007B35EA">
        <w:t xml:space="preserve"> </w:t>
      </w:r>
      <w:r w:rsidR="007B35EA" w:rsidRPr="007B35EA">
        <w:rPr>
          <w:lang w:val="tr-TR" w:eastAsia="tr-TR"/>
        </w:rPr>
        <w:t>Research Journal of Agricultur</w:t>
      </w:r>
      <w:r w:rsidR="00F34A2B">
        <w:rPr>
          <w:lang w:val="tr-TR" w:eastAsia="tr-TR"/>
        </w:rPr>
        <w:t>e and Biological Sciences, 3(6):</w:t>
      </w:r>
      <w:r w:rsidR="007B35EA" w:rsidRPr="007B35EA">
        <w:rPr>
          <w:lang w:val="tr-TR" w:eastAsia="tr-TR"/>
        </w:rPr>
        <w:t xml:space="preserve"> 924-929.</w:t>
      </w:r>
    </w:p>
    <w:p w:rsidR="00F06072" w:rsidRPr="009E7D70" w:rsidRDefault="00615798" w:rsidP="00FE6C9E">
      <w:pPr>
        <w:autoSpaceDE w:val="0"/>
        <w:autoSpaceDN w:val="0"/>
        <w:adjustRightInd w:val="0"/>
        <w:spacing w:line="360" w:lineRule="auto"/>
        <w:ind w:left="360" w:hanging="360"/>
        <w:jc w:val="both"/>
      </w:pPr>
      <w:r>
        <w:rPr>
          <w:lang w:val="tr-TR"/>
        </w:rPr>
        <w:t>Paek K.Y., Murthy,H.N. (</w:t>
      </w:r>
      <w:r w:rsidR="00F06072" w:rsidRPr="00941D74">
        <w:rPr>
          <w:lang w:val="tr-TR"/>
        </w:rPr>
        <w:t>2002</w:t>
      </w:r>
      <w:r>
        <w:rPr>
          <w:lang w:val="tr-TR"/>
        </w:rPr>
        <w:t>)</w:t>
      </w:r>
      <w:r w:rsidR="00F06072" w:rsidRPr="00941D74">
        <w:rPr>
          <w:lang w:val="tr-TR"/>
        </w:rPr>
        <w:t xml:space="preserve">. </w:t>
      </w:r>
      <w:r w:rsidR="00F06072" w:rsidRPr="009E7D70">
        <w:t xml:space="preserve">High frequency of bulblet regeneration from bulb scale sections of </w:t>
      </w:r>
      <w:r w:rsidR="00F06072" w:rsidRPr="009E7D70">
        <w:rPr>
          <w:i/>
          <w:iCs/>
        </w:rPr>
        <w:t>Fritillaria thunbergii</w:t>
      </w:r>
      <w:r w:rsidR="00F06072" w:rsidRPr="009E7D70">
        <w:t>. Plant Cell Tiss. Org. Cult.</w:t>
      </w:r>
      <w:r>
        <w:t xml:space="preserve">, 68: </w:t>
      </w:r>
      <w:r w:rsidR="00F06072" w:rsidRPr="009E7D70">
        <w:t>247–252.</w:t>
      </w:r>
    </w:p>
    <w:p w:rsidR="00F06072" w:rsidRPr="009E7D70" w:rsidRDefault="00F06072" w:rsidP="00FE6C9E">
      <w:pPr>
        <w:pStyle w:val="Pa2"/>
        <w:spacing w:line="480" w:lineRule="auto"/>
        <w:ind w:left="360" w:hanging="360"/>
        <w:jc w:val="both"/>
        <w:rPr>
          <w:rStyle w:val="A1"/>
          <w:rFonts w:ascii="Times New Roman" w:hAnsi="Times New Roman" w:cs="Times New Roman"/>
          <w:color w:val="auto"/>
          <w:sz w:val="24"/>
          <w:szCs w:val="24"/>
        </w:rPr>
      </w:pPr>
      <w:r w:rsidRPr="009E7D70">
        <w:rPr>
          <w:rFonts w:ascii="Times New Roman" w:hAnsi="Times New Roman"/>
        </w:rPr>
        <w:t>Parmaksiz</w:t>
      </w:r>
      <w:r w:rsidR="00045263">
        <w:rPr>
          <w:rFonts w:ascii="Times New Roman" w:hAnsi="Times New Roman"/>
        </w:rPr>
        <w:t xml:space="preserve"> </w:t>
      </w:r>
      <w:r w:rsidRPr="009E7D70">
        <w:rPr>
          <w:rFonts w:ascii="Times New Roman" w:hAnsi="Times New Roman"/>
        </w:rPr>
        <w:t xml:space="preserve"> I</w:t>
      </w:r>
      <w:r>
        <w:rPr>
          <w:rFonts w:ascii="Times New Roman" w:hAnsi="Times New Roman"/>
        </w:rPr>
        <w:t>.</w:t>
      </w:r>
      <w:r w:rsidRPr="009E7D70">
        <w:rPr>
          <w:rFonts w:ascii="Times New Roman" w:hAnsi="Times New Roman"/>
        </w:rPr>
        <w:t>, Khawar</w:t>
      </w:r>
      <w:r>
        <w:rPr>
          <w:rFonts w:ascii="Times New Roman" w:hAnsi="Times New Roman"/>
        </w:rPr>
        <w:t xml:space="preserve"> </w:t>
      </w:r>
      <w:r w:rsidRPr="009E7D70">
        <w:rPr>
          <w:rFonts w:ascii="Times New Roman" w:hAnsi="Times New Roman"/>
        </w:rPr>
        <w:t xml:space="preserve"> K.M.</w:t>
      </w:r>
      <w:r>
        <w:rPr>
          <w:rFonts w:ascii="Times New Roman" w:hAnsi="Times New Roman"/>
        </w:rPr>
        <w:t xml:space="preserve"> </w:t>
      </w:r>
      <w:r w:rsidR="00615798">
        <w:rPr>
          <w:rFonts w:ascii="Times New Roman" w:hAnsi="Times New Roman"/>
        </w:rPr>
        <w:t>(</w:t>
      </w:r>
      <w:r>
        <w:rPr>
          <w:rFonts w:ascii="Times New Roman" w:hAnsi="Times New Roman"/>
        </w:rPr>
        <w:t>2006</w:t>
      </w:r>
      <w:r w:rsidR="00615798">
        <w:rPr>
          <w:rFonts w:ascii="Times New Roman" w:hAnsi="Times New Roman"/>
        </w:rPr>
        <w:t>)</w:t>
      </w:r>
      <w:r>
        <w:rPr>
          <w:rFonts w:ascii="Times New Roman" w:hAnsi="Times New Roman"/>
        </w:rPr>
        <w:t xml:space="preserve">. </w:t>
      </w:r>
      <w:r>
        <w:rPr>
          <w:rFonts w:ascii="Times New Roman" w:hAnsi="Times New Roman"/>
          <w:bCs/>
        </w:rPr>
        <w:t>Plant r</w:t>
      </w:r>
      <w:r w:rsidRPr="009E7D70">
        <w:rPr>
          <w:rFonts w:ascii="Times New Roman" w:hAnsi="Times New Roman"/>
          <w:bCs/>
        </w:rPr>
        <w:t>egene</w:t>
      </w:r>
      <w:r w:rsidRPr="009E7D70">
        <w:rPr>
          <w:rFonts w:ascii="Times New Roman" w:hAnsi="Times New Roman"/>
        </w:rPr>
        <w:t>r</w:t>
      </w:r>
      <w:r w:rsidRPr="009E7D70">
        <w:rPr>
          <w:rFonts w:ascii="Times New Roman" w:hAnsi="Times New Roman"/>
          <w:bCs/>
        </w:rPr>
        <w:t>at</w:t>
      </w:r>
      <w:r w:rsidRPr="009E7D70">
        <w:rPr>
          <w:rFonts w:ascii="Times New Roman" w:hAnsi="Times New Roman"/>
        </w:rPr>
        <w:t>io</w:t>
      </w:r>
      <w:r>
        <w:rPr>
          <w:rFonts w:ascii="Times New Roman" w:hAnsi="Times New Roman"/>
          <w:bCs/>
        </w:rPr>
        <w:t>n by s</w:t>
      </w:r>
      <w:r w:rsidRPr="009E7D70">
        <w:rPr>
          <w:rFonts w:ascii="Times New Roman" w:hAnsi="Times New Roman"/>
        </w:rPr>
        <w:t>o</w:t>
      </w:r>
      <w:r w:rsidRPr="009E7D70">
        <w:rPr>
          <w:rFonts w:ascii="Times New Roman" w:hAnsi="Times New Roman"/>
          <w:bCs/>
        </w:rPr>
        <w:t>mat</w:t>
      </w:r>
      <w:r w:rsidRPr="009E7D70">
        <w:rPr>
          <w:rFonts w:ascii="Times New Roman" w:hAnsi="Times New Roman"/>
        </w:rPr>
        <w:t>i</w:t>
      </w:r>
      <w:r w:rsidRPr="009E7D70">
        <w:rPr>
          <w:rFonts w:ascii="Times New Roman" w:hAnsi="Times New Roman"/>
          <w:bCs/>
        </w:rPr>
        <w:t xml:space="preserve">c </w:t>
      </w:r>
      <w:r>
        <w:rPr>
          <w:rFonts w:ascii="Times New Roman" w:hAnsi="Times New Roman"/>
        </w:rPr>
        <w:t>e</w:t>
      </w:r>
      <w:r w:rsidRPr="009E7D70">
        <w:rPr>
          <w:rFonts w:ascii="Times New Roman" w:hAnsi="Times New Roman"/>
          <w:bCs/>
        </w:rPr>
        <w:t>mb</w:t>
      </w:r>
      <w:r w:rsidRPr="009E7D70">
        <w:rPr>
          <w:rFonts w:ascii="Times New Roman" w:hAnsi="Times New Roman"/>
        </w:rPr>
        <w:t>r</w:t>
      </w:r>
      <w:r w:rsidRPr="009E7D70">
        <w:rPr>
          <w:rFonts w:ascii="Times New Roman" w:hAnsi="Times New Roman"/>
          <w:bCs/>
        </w:rPr>
        <w:t>y</w:t>
      </w:r>
      <w:r w:rsidRPr="009E7D70">
        <w:rPr>
          <w:rFonts w:ascii="Times New Roman" w:hAnsi="Times New Roman"/>
        </w:rPr>
        <w:t>o</w:t>
      </w:r>
      <w:r w:rsidRPr="009E7D70">
        <w:rPr>
          <w:rFonts w:ascii="Times New Roman" w:hAnsi="Times New Roman"/>
          <w:bCs/>
        </w:rPr>
        <w:t>gene</w:t>
      </w:r>
      <w:r w:rsidRPr="009E7D70">
        <w:rPr>
          <w:rFonts w:ascii="Times New Roman" w:hAnsi="Times New Roman"/>
        </w:rPr>
        <w:t>sis</w:t>
      </w:r>
      <w:r>
        <w:rPr>
          <w:rFonts w:ascii="Times New Roman" w:hAnsi="Times New Roman"/>
        </w:rPr>
        <w:t xml:space="preserve"> </w:t>
      </w:r>
      <w:r w:rsidRPr="009E7D70">
        <w:rPr>
          <w:rFonts w:ascii="Times New Roman" w:hAnsi="Times New Roman"/>
        </w:rPr>
        <w:t>fro</w:t>
      </w:r>
      <w:r w:rsidRPr="009E7D70">
        <w:rPr>
          <w:rFonts w:ascii="Times New Roman" w:hAnsi="Times New Roman"/>
          <w:bCs/>
        </w:rPr>
        <w:t xml:space="preserve">m </w:t>
      </w:r>
      <w:r>
        <w:rPr>
          <w:rFonts w:ascii="Times New Roman" w:hAnsi="Times New Roman"/>
          <w:bCs/>
        </w:rPr>
        <w:t>i</w:t>
      </w:r>
      <w:r w:rsidRPr="009E7D70">
        <w:rPr>
          <w:rFonts w:ascii="Times New Roman" w:hAnsi="Times New Roman"/>
          <w:bCs/>
        </w:rPr>
        <w:t>mmatu</w:t>
      </w:r>
      <w:r w:rsidRPr="009E7D70">
        <w:rPr>
          <w:rFonts w:ascii="Times New Roman" w:hAnsi="Times New Roman"/>
        </w:rPr>
        <w:t>r</w:t>
      </w:r>
      <w:r>
        <w:rPr>
          <w:rFonts w:ascii="Times New Roman" w:hAnsi="Times New Roman"/>
          <w:bCs/>
        </w:rPr>
        <w:t>e s</w:t>
      </w:r>
      <w:r w:rsidRPr="009E7D70">
        <w:rPr>
          <w:rFonts w:ascii="Times New Roman" w:hAnsi="Times New Roman"/>
          <w:bCs/>
        </w:rPr>
        <w:t>eeds</w:t>
      </w:r>
      <w:r>
        <w:rPr>
          <w:rFonts w:ascii="Times New Roman" w:hAnsi="Times New Roman"/>
          <w:bCs/>
        </w:rPr>
        <w:t xml:space="preserve"> </w:t>
      </w:r>
      <w:r w:rsidRPr="009E7D70">
        <w:rPr>
          <w:rFonts w:ascii="Times New Roman" w:hAnsi="Times New Roman"/>
          <w:bCs/>
        </w:rPr>
        <w:t>of</w:t>
      </w:r>
      <w:r>
        <w:rPr>
          <w:rFonts w:ascii="Times New Roman" w:hAnsi="Times New Roman"/>
          <w:bCs/>
        </w:rPr>
        <w:t xml:space="preserve"> </w:t>
      </w:r>
      <w:r w:rsidRPr="009E7D70">
        <w:rPr>
          <w:rFonts w:ascii="Times New Roman" w:hAnsi="Times New Roman"/>
          <w:bCs/>
          <w:i/>
          <w:iCs/>
        </w:rPr>
        <w:t xml:space="preserve">Sternbergia candida </w:t>
      </w:r>
      <w:r w:rsidRPr="009E7D70">
        <w:rPr>
          <w:rFonts w:ascii="Times New Roman" w:hAnsi="Times New Roman"/>
          <w:bCs/>
        </w:rPr>
        <w:t xml:space="preserve">Mathew Et T. Baytop, </w:t>
      </w:r>
      <w:r>
        <w:rPr>
          <w:rFonts w:ascii="Times New Roman" w:hAnsi="Times New Roman"/>
        </w:rPr>
        <w:t>an endangered endemi</w:t>
      </w:r>
      <w:r w:rsidRPr="009E7D70">
        <w:rPr>
          <w:rFonts w:ascii="Times New Roman" w:hAnsi="Times New Roman"/>
        </w:rPr>
        <w:t>c</w:t>
      </w:r>
      <w:r>
        <w:rPr>
          <w:rFonts w:ascii="Times New Roman" w:hAnsi="Times New Roman"/>
        </w:rPr>
        <w:t xml:space="preserve"> </w:t>
      </w:r>
      <w:r w:rsidRPr="009E7D70">
        <w:rPr>
          <w:rFonts w:ascii="Times New Roman" w:hAnsi="Times New Roman"/>
        </w:rPr>
        <w:t>plant</w:t>
      </w:r>
      <w:r>
        <w:rPr>
          <w:rFonts w:ascii="Times New Roman" w:hAnsi="Times New Roman"/>
        </w:rPr>
        <w:t xml:space="preserve"> </w:t>
      </w:r>
      <w:r w:rsidRPr="009E7D70">
        <w:rPr>
          <w:rFonts w:ascii="Times New Roman" w:hAnsi="Times New Roman"/>
        </w:rPr>
        <w:t xml:space="preserve">of </w:t>
      </w:r>
      <w:smartTag w:uri="urn:schemas-microsoft-com:office:smarttags" w:element="place">
        <w:smartTag w:uri="urn:schemas-microsoft-com:office:smarttags" w:element="country-region">
          <w:r w:rsidRPr="009E7D70">
            <w:rPr>
              <w:rFonts w:ascii="Times New Roman" w:hAnsi="Times New Roman"/>
            </w:rPr>
            <w:t>Turkey</w:t>
          </w:r>
        </w:smartTag>
      </w:smartTag>
      <w:r w:rsidRPr="009E7D70">
        <w:rPr>
          <w:rFonts w:ascii="Times New Roman" w:hAnsi="Times New Roman"/>
        </w:rPr>
        <w:t>.</w:t>
      </w:r>
      <w:r>
        <w:rPr>
          <w:rFonts w:ascii="Times New Roman" w:hAnsi="Times New Roman"/>
        </w:rPr>
        <w:t xml:space="preserve"> </w:t>
      </w:r>
      <w:r>
        <w:rPr>
          <w:rStyle w:val="A1"/>
          <w:rFonts w:ascii="Times New Roman" w:hAnsi="Times New Roman" w:cs="Times New Roman"/>
          <w:color w:val="auto"/>
          <w:sz w:val="24"/>
          <w:szCs w:val="24"/>
        </w:rPr>
        <w:t>Prop Orn Plants</w:t>
      </w:r>
      <w:r w:rsidR="00615798">
        <w:rPr>
          <w:rStyle w:val="A1"/>
          <w:rFonts w:ascii="Times New Roman" w:hAnsi="Times New Roman" w:cs="Times New Roman"/>
          <w:color w:val="auto"/>
          <w:sz w:val="24"/>
          <w:szCs w:val="24"/>
        </w:rPr>
        <w:t>,  6:</w:t>
      </w:r>
      <w:r w:rsidRPr="009E7D70">
        <w:rPr>
          <w:rStyle w:val="A1"/>
          <w:rFonts w:ascii="Times New Roman" w:hAnsi="Times New Roman" w:cs="Times New Roman"/>
          <w:color w:val="auto"/>
          <w:sz w:val="24"/>
          <w:szCs w:val="24"/>
        </w:rPr>
        <w:t xml:space="preserve"> </w:t>
      </w:r>
      <w:r w:rsidRPr="009E7D70">
        <w:rPr>
          <w:rStyle w:val="A2"/>
          <w:rFonts w:ascii="Times New Roman" w:hAnsi="Times New Roman" w:cs="Times New Roman"/>
          <w:color w:val="auto"/>
          <w:sz w:val="24"/>
          <w:szCs w:val="24"/>
        </w:rPr>
        <w:t>128-133.</w:t>
      </w:r>
    </w:p>
    <w:p w:rsidR="00F06072" w:rsidRPr="009E7D70" w:rsidRDefault="00F06072" w:rsidP="00FE6C9E">
      <w:pPr>
        <w:autoSpaceDE w:val="0"/>
        <w:autoSpaceDN w:val="0"/>
        <w:adjustRightInd w:val="0"/>
        <w:spacing w:line="480" w:lineRule="auto"/>
        <w:ind w:left="360" w:hanging="360"/>
        <w:jc w:val="both"/>
      </w:pPr>
      <w:r w:rsidRPr="009E7D70">
        <w:t>Peck D</w:t>
      </w:r>
      <w:r>
        <w:t>.</w:t>
      </w:r>
      <w:r w:rsidRPr="009E7D70">
        <w:t>E</w:t>
      </w:r>
      <w:r>
        <w:t>.</w:t>
      </w:r>
      <w:r w:rsidRPr="009E7D70">
        <w:t>, Cuming B</w:t>
      </w:r>
      <w:r>
        <w:t>.</w:t>
      </w:r>
      <w:r w:rsidRPr="009E7D70">
        <w:t>G</w:t>
      </w:r>
      <w:r w:rsidR="00615798">
        <w:t>.</w:t>
      </w:r>
      <w:r>
        <w:t xml:space="preserve"> </w:t>
      </w:r>
      <w:r w:rsidR="00615798">
        <w:t>(</w:t>
      </w:r>
      <w:r>
        <w:t>1986</w:t>
      </w:r>
      <w:r w:rsidR="00615798">
        <w:t>)</w:t>
      </w:r>
      <w:r>
        <w:t xml:space="preserve">. </w:t>
      </w:r>
      <w:r w:rsidRPr="009E7D70">
        <w:t xml:space="preserve"> Benificial effects of activated charcoal on bulblet production in cultures of </w:t>
      </w:r>
      <w:r w:rsidRPr="007B395A">
        <w:rPr>
          <w:i/>
        </w:rPr>
        <w:t>Muscari</w:t>
      </w:r>
      <w:r w:rsidRPr="009E7D70">
        <w:t xml:space="preserve"> </w:t>
      </w:r>
      <w:r w:rsidRPr="007B395A">
        <w:rPr>
          <w:i/>
        </w:rPr>
        <w:t>armeniacum</w:t>
      </w:r>
      <w:r w:rsidRPr="009E7D70">
        <w:t>.</w:t>
      </w:r>
      <w:r>
        <w:t xml:space="preserve"> Plant Cell Tiss. Org. Cult.</w:t>
      </w:r>
      <w:r w:rsidR="00615798">
        <w:t>, 6:</w:t>
      </w:r>
      <w:r w:rsidRPr="009E7D70">
        <w:t xml:space="preserve"> 9-14.</w:t>
      </w:r>
    </w:p>
    <w:p w:rsidR="00F06072" w:rsidRPr="009E7D70" w:rsidRDefault="00F06072" w:rsidP="00FE6C9E">
      <w:pPr>
        <w:spacing w:line="480" w:lineRule="auto"/>
        <w:ind w:left="360" w:hanging="360"/>
        <w:jc w:val="both"/>
        <w:outlineLvl w:val="1"/>
        <w:rPr>
          <w:kern w:val="36"/>
        </w:rPr>
      </w:pPr>
      <w:r w:rsidRPr="009E7D70">
        <w:rPr>
          <w:bCs/>
        </w:rPr>
        <w:t>PinSan X</w:t>
      </w:r>
      <w:r>
        <w:rPr>
          <w:bCs/>
        </w:rPr>
        <w:t>.</w:t>
      </w:r>
      <w:r w:rsidRPr="009E7D70">
        <w:rPr>
          <w:bCs/>
        </w:rPr>
        <w:t>, Niimi Y</w:t>
      </w:r>
      <w:r>
        <w:rPr>
          <w:bCs/>
        </w:rPr>
        <w:t>.</w:t>
      </w:r>
      <w:r w:rsidRPr="009E7D70">
        <w:rPr>
          <w:bCs/>
        </w:rPr>
        <w:t>, Araki H</w:t>
      </w:r>
      <w:r w:rsidR="00615798">
        <w:rPr>
          <w:bCs/>
        </w:rPr>
        <w:t>.</w:t>
      </w:r>
      <w:r>
        <w:rPr>
          <w:bCs/>
        </w:rPr>
        <w:t xml:space="preserve"> </w:t>
      </w:r>
      <w:r w:rsidR="00615798">
        <w:rPr>
          <w:bCs/>
        </w:rPr>
        <w:t>(</w:t>
      </w:r>
      <w:r>
        <w:rPr>
          <w:bCs/>
        </w:rPr>
        <w:t>2000</w:t>
      </w:r>
      <w:r w:rsidR="00615798">
        <w:rPr>
          <w:bCs/>
        </w:rPr>
        <w:t>)</w:t>
      </w:r>
      <w:r>
        <w:rPr>
          <w:bCs/>
        </w:rPr>
        <w:t>.</w:t>
      </w:r>
      <w:r w:rsidRPr="009E7D70">
        <w:rPr>
          <w:bCs/>
        </w:rPr>
        <w:t xml:space="preserve"> Production of virus-free bulblets from callus induced from scale culture of </w:t>
      </w:r>
      <w:r w:rsidRPr="009E7D70">
        <w:rPr>
          <w:bCs/>
          <w:i/>
        </w:rPr>
        <w:t>Lilium longiflorum</w:t>
      </w:r>
      <w:r w:rsidRPr="009E7D70">
        <w:rPr>
          <w:bCs/>
        </w:rPr>
        <w:t xml:space="preserve"> '</w:t>
      </w:r>
      <w:smartTag w:uri="urn:schemas-microsoft-com:office:smarttags" w:element="place">
        <w:smartTag w:uri="urn:schemas-microsoft-com:office:smarttags" w:element="country-region">
          <w:r w:rsidRPr="009E7D70">
            <w:rPr>
              <w:bCs/>
            </w:rPr>
            <w:t>Georgia</w:t>
          </w:r>
        </w:smartTag>
      </w:smartTag>
      <w:r w:rsidRPr="009E7D70">
        <w:rPr>
          <w:bCs/>
        </w:rPr>
        <w:t xml:space="preserve">'. </w:t>
      </w:r>
      <w:r w:rsidRPr="009E7D70">
        <w:rPr>
          <w:bCs/>
          <w:iCs/>
        </w:rPr>
        <w:t>Journal of the J</w:t>
      </w:r>
      <w:r>
        <w:rPr>
          <w:bCs/>
          <w:iCs/>
        </w:rPr>
        <w:t>apanese Society for Hort Sci</w:t>
      </w:r>
      <w:r w:rsidR="00615798">
        <w:rPr>
          <w:bCs/>
          <w:iCs/>
        </w:rPr>
        <w:t>, 69:</w:t>
      </w:r>
      <w:r w:rsidRPr="009E7D70">
        <w:rPr>
          <w:bCs/>
          <w:iCs/>
        </w:rPr>
        <w:t xml:space="preserve"> 97-102</w:t>
      </w:r>
      <w:r>
        <w:rPr>
          <w:bCs/>
          <w:iCs/>
        </w:rPr>
        <w:t>.</w:t>
      </w:r>
    </w:p>
    <w:p w:rsidR="00F06072" w:rsidRPr="009E7D70" w:rsidRDefault="00F06072" w:rsidP="00FE6C9E">
      <w:pPr>
        <w:spacing w:line="480" w:lineRule="auto"/>
        <w:ind w:left="360" w:hanging="360"/>
        <w:jc w:val="both"/>
      </w:pPr>
      <w:r w:rsidRPr="009E7D70">
        <w:t>Sage D</w:t>
      </w:r>
      <w:r>
        <w:t>.</w:t>
      </w:r>
      <w:r w:rsidRPr="009E7D70">
        <w:t>O</w:t>
      </w:r>
      <w:r>
        <w:t>.</w:t>
      </w:r>
      <w:r w:rsidRPr="009E7D70">
        <w:t>, Lynn J</w:t>
      </w:r>
      <w:r>
        <w:t>.</w:t>
      </w:r>
      <w:r w:rsidRPr="009E7D70">
        <w:t>, Hammatt N</w:t>
      </w:r>
      <w:r w:rsidR="00045263">
        <w:t>.</w:t>
      </w:r>
      <w:r>
        <w:t xml:space="preserve"> </w:t>
      </w:r>
      <w:r w:rsidR="00045263">
        <w:t>(</w:t>
      </w:r>
      <w:r>
        <w:t>2000</w:t>
      </w:r>
      <w:r w:rsidR="00045263">
        <w:t>)</w:t>
      </w:r>
      <w:r>
        <w:t xml:space="preserve">. </w:t>
      </w:r>
      <w:r w:rsidRPr="009E7D70">
        <w:t xml:space="preserve">Somatic embryogenesis in </w:t>
      </w:r>
      <w:r w:rsidRPr="007B395A">
        <w:rPr>
          <w:i/>
        </w:rPr>
        <w:t>N</w:t>
      </w:r>
      <w:r w:rsidRPr="009E7D70">
        <w:rPr>
          <w:i/>
          <w:iCs/>
        </w:rPr>
        <w:t xml:space="preserve">arcissus pseudonarcissus </w:t>
      </w:r>
      <w:r w:rsidRPr="009E7D70">
        <w:t>cvs. Golden harvest and st. Keve</w:t>
      </w:r>
      <w:r w:rsidR="00045263">
        <w:t>rne. Plant Sci, 150:</w:t>
      </w:r>
      <w:r w:rsidRPr="009E7D70">
        <w:t xml:space="preserve"> 209-216.</w:t>
      </w:r>
    </w:p>
    <w:p w:rsidR="00F06072" w:rsidRPr="009E7D70" w:rsidRDefault="00F06072" w:rsidP="00FE6C9E">
      <w:pPr>
        <w:spacing w:line="480" w:lineRule="auto"/>
        <w:ind w:left="360" w:hanging="360"/>
        <w:jc w:val="both"/>
      </w:pPr>
      <w:r w:rsidRPr="009E7D70">
        <w:t>Sancak C</w:t>
      </w:r>
      <w:r>
        <w:t>.</w:t>
      </w:r>
      <w:r w:rsidRPr="009E7D70">
        <w:t>, Mirici S</w:t>
      </w:r>
      <w:r>
        <w:t>.</w:t>
      </w:r>
      <w:r w:rsidRPr="009E7D70">
        <w:t xml:space="preserve">, </w:t>
      </w:r>
      <w:r w:rsidR="00045263">
        <w:rPr>
          <w:bCs/>
        </w:rPr>
        <w:t>Ozca</w:t>
      </w:r>
      <w:r w:rsidRPr="009E7D70">
        <w:t xml:space="preserve"> S</w:t>
      </w:r>
      <w:r w:rsidR="00045263">
        <w:t>. (</w:t>
      </w:r>
      <w:r w:rsidRPr="009E7D70">
        <w:t>2000</w:t>
      </w:r>
      <w:r w:rsidR="00045263">
        <w:t>)</w:t>
      </w:r>
      <w:r>
        <w:t xml:space="preserve">. </w:t>
      </w:r>
      <w:r w:rsidRPr="009E7D70">
        <w:t xml:space="preserve">High frequency shoot regeneration from immature </w:t>
      </w:r>
      <w:r w:rsidR="00045263" w:rsidRPr="009E7D70">
        <w:t>embryo</w:t>
      </w:r>
      <w:r w:rsidRPr="009E7D70">
        <w:t xml:space="preserve"> explants of Hungarian vetch (</w:t>
      </w:r>
      <w:r w:rsidRPr="009E7D70">
        <w:rPr>
          <w:i/>
        </w:rPr>
        <w:t>Vicia pannonica</w:t>
      </w:r>
      <w:r w:rsidRPr="009E7D70">
        <w:t xml:space="preserve"> Crantz).</w:t>
      </w:r>
      <w:r>
        <w:t xml:space="preserve"> Plant Cell Tiss. Org. Cult.</w:t>
      </w:r>
      <w:r w:rsidR="00045263">
        <w:t>, 61:</w:t>
      </w:r>
      <w:r w:rsidRPr="009E7D70">
        <w:t xml:space="preserve"> 231–235.</w:t>
      </w:r>
    </w:p>
    <w:p w:rsidR="00F06072" w:rsidRDefault="00F06072" w:rsidP="00FE6C9E">
      <w:pPr>
        <w:spacing w:line="480" w:lineRule="auto"/>
        <w:ind w:left="360" w:hanging="360"/>
        <w:jc w:val="both"/>
      </w:pPr>
      <w:r w:rsidRPr="009E7D70">
        <w:t>Selles</w:t>
      </w:r>
      <w:r w:rsidR="00045263">
        <w:t xml:space="preserve"> </w:t>
      </w:r>
      <w:r w:rsidRPr="009E7D70">
        <w:t xml:space="preserve"> M</w:t>
      </w:r>
      <w:r>
        <w:t>.</w:t>
      </w:r>
      <w:r w:rsidRPr="009E7D70">
        <w:t>, Viladomat F</w:t>
      </w:r>
      <w:r>
        <w:t>.</w:t>
      </w:r>
      <w:r w:rsidRPr="009E7D70">
        <w:t>, Bastida</w:t>
      </w:r>
      <w:r>
        <w:t xml:space="preserve"> </w:t>
      </w:r>
      <w:r w:rsidRPr="009E7D70">
        <w:t>J</w:t>
      </w:r>
      <w:r>
        <w:t>.</w:t>
      </w:r>
      <w:r w:rsidRPr="009E7D70">
        <w:t>, Codina</w:t>
      </w:r>
      <w:r>
        <w:t xml:space="preserve"> </w:t>
      </w:r>
      <w:r w:rsidRPr="009E7D70">
        <w:t>C</w:t>
      </w:r>
      <w:r w:rsidR="00045263">
        <w:t>. (</w:t>
      </w:r>
      <w:r w:rsidRPr="009E7D70">
        <w:t>1999</w:t>
      </w:r>
      <w:r w:rsidR="00045263">
        <w:t>)</w:t>
      </w:r>
      <w:r>
        <w:t>.</w:t>
      </w:r>
      <w:r w:rsidRPr="009E7D70">
        <w:t xml:space="preserve"> Callus induction, somatic embryogenesis and organogenesis in </w:t>
      </w:r>
      <w:r w:rsidRPr="009E7D70">
        <w:rPr>
          <w:i/>
          <w:iCs/>
        </w:rPr>
        <w:t>Narcissus confusus</w:t>
      </w:r>
      <w:r w:rsidRPr="009E7D70">
        <w:t>: correlation between the state of differentiation and the content of galanthamine and related alkaloid</w:t>
      </w:r>
      <w:r>
        <w:t>s. Plant Cell Rep</w:t>
      </w:r>
      <w:r w:rsidR="00045263">
        <w:t>, 18:</w:t>
      </w:r>
      <w:r w:rsidRPr="009E7D70">
        <w:t xml:space="preserve"> 646-651.</w:t>
      </w:r>
    </w:p>
    <w:p w:rsidR="00F06072" w:rsidRPr="009E7D70" w:rsidRDefault="00F06072" w:rsidP="00FE6C9E">
      <w:pPr>
        <w:spacing w:line="480" w:lineRule="auto"/>
        <w:ind w:left="360" w:hanging="360"/>
        <w:jc w:val="both"/>
      </w:pPr>
      <w:r w:rsidRPr="009E7D70">
        <w:t>Sevimay C</w:t>
      </w:r>
      <w:r>
        <w:t>.</w:t>
      </w:r>
      <w:r w:rsidRPr="009E7D70">
        <w:t>, Khawar</w:t>
      </w:r>
      <w:r>
        <w:t>,</w:t>
      </w:r>
      <w:r w:rsidRPr="009E7D70">
        <w:t xml:space="preserve"> K</w:t>
      </w:r>
      <w:r>
        <w:t>.</w:t>
      </w:r>
      <w:r w:rsidRPr="009E7D70">
        <w:t>M</w:t>
      </w:r>
      <w:r>
        <w:t>.</w:t>
      </w:r>
      <w:r w:rsidRPr="009E7D70">
        <w:t>, Parmaksiz</w:t>
      </w:r>
      <w:r>
        <w:t>,</w:t>
      </w:r>
      <w:r w:rsidRPr="009E7D70">
        <w:t xml:space="preserve"> </w:t>
      </w:r>
      <w:smartTag w:uri="urn:schemas-microsoft-com:office:smarttags" w:element="place">
        <w:r w:rsidRPr="009E7D70">
          <w:t>I</w:t>
        </w:r>
        <w:r>
          <w:t>.</w:t>
        </w:r>
      </w:smartTag>
      <w:r w:rsidRPr="009E7D70">
        <w:t>, Cocu</w:t>
      </w:r>
      <w:r>
        <w:t>,</w:t>
      </w:r>
      <w:r w:rsidRPr="009E7D70">
        <w:t xml:space="preserve"> S</w:t>
      </w:r>
      <w:r>
        <w:t>.</w:t>
      </w:r>
      <w:r w:rsidRPr="009E7D70">
        <w:t>, Sancak</w:t>
      </w:r>
      <w:r>
        <w:t>,</w:t>
      </w:r>
      <w:r w:rsidRPr="009E7D70">
        <w:t xml:space="preserve"> C</w:t>
      </w:r>
      <w:r>
        <w:t>.</w:t>
      </w:r>
      <w:r w:rsidRPr="009E7D70">
        <w:t>, Sarihan</w:t>
      </w:r>
      <w:r>
        <w:t>,</w:t>
      </w:r>
      <w:r w:rsidRPr="009E7D70">
        <w:t xml:space="preserve"> E</w:t>
      </w:r>
      <w:r>
        <w:t>.</w:t>
      </w:r>
      <w:r w:rsidRPr="009E7D70">
        <w:t>O</w:t>
      </w:r>
      <w:r>
        <w:t>.</w:t>
      </w:r>
      <w:r w:rsidRPr="009E7D70">
        <w:t>, Ozcan</w:t>
      </w:r>
      <w:r>
        <w:t>,</w:t>
      </w:r>
      <w:r w:rsidRPr="009E7D70">
        <w:t xml:space="preserve"> S</w:t>
      </w:r>
      <w:r w:rsidR="00DB0701">
        <w:t>.</w:t>
      </w:r>
      <w:r w:rsidRPr="009E7D70">
        <w:t xml:space="preserve"> </w:t>
      </w:r>
      <w:r w:rsidR="00DB0701">
        <w:t>(</w:t>
      </w:r>
      <w:r>
        <w:t>2005</w:t>
      </w:r>
      <w:r w:rsidRPr="009E7D70">
        <w:t>.</w:t>
      </w:r>
      <w:r w:rsidR="00DB0701">
        <w:t>)</w:t>
      </w:r>
      <w:r w:rsidRPr="009E7D70">
        <w:t xml:space="preserve"> Prolific </w:t>
      </w:r>
      <w:r w:rsidRPr="009E7D70">
        <w:rPr>
          <w:i/>
          <w:iCs/>
        </w:rPr>
        <w:t xml:space="preserve">in vitro </w:t>
      </w:r>
      <w:r w:rsidRPr="009E7D70">
        <w:t>bulblet formation from bulb scales of Meadow Lily (</w:t>
      </w:r>
      <w:r w:rsidRPr="009E7D70">
        <w:rPr>
          <w:i/>
          <w:iCs/>
        </w:rPr>
        <w:t xml:space="preserve">Lilium candidum </w:t>
      </w:r>
      <w:r>
        <w:t>L.). Priodicum Biologurum, 107,</w:t>
      </w:r>
      <w:r w:rsidRPr="009E7D70">
        <w:t xml:space="preserve"> 107-111.</w:t>
      </w:r>
    </w:p>
    <w:p w:rsidR="00F06072" w:rsidRPr="009E7D70" w:rsidRDefault="00F06072" w:rsidP="00FE6C9E">
      <w:pPr>
        <w:spacing w:line="480" w:lineRule="auto"/>
        <w:ind w:left="360" w:hanging="360"/>
        <w:jc w:val="both"/>
      </w:pPr>
      <w:r w:rsidRPr="009E7D70">
        <w:lastRenderedPageBreak/>
        <w:t>Snedecor GW</w:t>
      </w:r>
      <w:r>
        <w:t>.</w:t>
      </w:r>
      <w:r w:rsidRPr="009E7D70">
        <w:t>, Cochran W</w:t>
      </w:r>
      <w:r>
        <w:t>.</w:t>
      </w:r>
      <w:r w:rsidRPr="009E7D70">
        <w:t>G</w:t>
      </w:r>
      <w:r w:rsidR="00DB0701">
        <w:t>.</w:t>
      </w:r>
      <w:r>
        <w:t xml:space="preserve"> </w:t>
      </w:r>
      <w:r w:rsidR="00DB0701">
        <w:t>(</w:t>
      </w:r>
      <w:r>
        <w:t>1967</w:t>
      </w:r>
      <w:r w:rsidR="00DB0701">
        <w:t>)</w:t>
      </w:r>
      <w:r>
        <w:t>.</w:t>
      </w:r>
      <w:r w:rsidRPr="009E7D70">
        <w:t xml:space="preserve"> Statistical Methods. The </w:t>
      </w:r>
      <w:smartTag w:uri="urn:schemas-microsoft-com:office:smarttags" w:element="State">
        <w:r w:rsidRPr="009E7D70">
          <w:t>Iowa</w:t>
        </w:r>
      </w:smartTag>
      <w:r w:rsidRPr="009E7D70">
        <w:t xml:space="preserve"> State </w:t>
      </w:r>
      <w:smartTag w:uri="urn:schemas-microsoft-com:office:smarttags" w:element="place">
        <w:smartTag w:uri="urn:schemas-microsoft-com:office:smarttags" w:element="City">
          <w:r w:rsidRPr="009E7D70">
            <w:t>Univ Press</w:t>
          </w:r>
        </w:smartTag>
        <w:r w:rsidRPr="009E7D70">
          <w:t xml:space="preserve">, </w:t>
        </w:r>
        <w:smartTag w:uri="urn:schemas-microsoft-com:office:smarttags" w:element="State">
          <w:r w:rsidRPr="009E7D70">
            <w:t>Iowa</w:t>
          </w:r>
        </w:smartTag>
        <w:r w:rsidRPr="009E7D70">
          <w:t xml:space="preserve"> </w:t>
        </w:r>
        <w:smartTag w:uri="urn:schemas-microsoft-com:office:smarttags" w:element="country-region">
          <w:r w:rsidRPr="009E7D70">
            <w:t>USA</w:t>
          </w:r>
        </w:smartTag>
      </w:smartTag>
      <w:r w:rsidRPr="009E7D70">
        <w:t>, pp 327-329</w:t>
      </w:r>
      <w:r>
        <w:t>.</w:t>
      </w:r>
      <w:r w:rsidRPr="009E7D70">
        <w:t xml:space="preserve"> </w:t>
      </w:r>
    </w:p>
    <w:p w:rsidR="00F06072" w:rsidRPr="009E7D70" w:rsidRDefault="00DB0701" w:rsidP="00FE6C9E">
      <w:pPr>
        <w:spacing w:line="480" w:lineRule="auto"/>
        <w:ind w:left="360" w:hanging="360"/>
        <w:jc w:val="both"/>
        <w:textAlignment w:val="top"/>
      </w:pPr>
      <w:r>
        <w:t>Tang Z.H., Shi L., Chen W.L., Lin H.H.</w:t>
      </w:r>
      <w:r w:rsidR="00F06072" w:rsidRPr="00941D74">
        <w:t xml:space="preserve"> </w:t>
      </w:r>
      <w:r>
        <w:t>(</w:t>
      </w:r>
      <w:r w:rsidR="00F06072" w:rsidRPr="009E7D70">
        <w:t>2007</w:t>
      </w:r>
      <w:r>
        <w:t>)</w:t>
      </w:r>
      <w:r w:rsidR="00F06072">
        <w:t xml:space="preserve">. </w:t>
      </w:r>
      <w:r w:rsidR="00F06072" w:rsidRPr="009E7D70">
        <w:rPr>
          <w:bCs/>
          <w:i/>
        </w:rPr>
        <w:t>In vitro</w:t>
      </w:r>
      <w:r w:rsidR="00F06072" w:rsidRPr="009E7D70">
        <w:rPr>
          <w:bCs/>
        </w:rPr>
        <w:t xml:space="preserve"> propagation of </w:t>
      </w:r>
      <w:r w:rsidR="00F06072" w:rsidRPr="00096571">
        <w:rPr>
          <w:bCs/>
          <w:i/>
        </w:rPr>
        <w:t>Chirita</w:t>
      </w:r>
      <w:r w:rsidR="00F06072" w:rsidRPr="009E7D70">
        <w:rPr>
          <w:bCs/>
        </w:rPr>
        <w:t xml:space="preserve"> </w:t>
      </w:r>
      <w:r w:rsidR="00F06072" w:rsidRPr="00096571">
        <w:rPr>
          <w:bCs/>
          <w:i/>
        </w:rPr>
        <w:t>heterotricha</w:t>
      </w:r>
      <w:r w:rsidR="00727CFE">
        <w:rPr>
          <w:bCs/>
        </w:rPr>
        <w:t xml:space="preserve"> </w:t>
      </w:r>
      <w:r w:rsidR="00F06072" w:rsidRPr="009E7D70">
        <w:rPr>
          <w:bCs/>
        </w:rPr>
        <w:t>Merr.</w:t>
      </w:r>
      <w:r w:rsidR="00F06072" w:rsidRPr="009E7D70">
        <w:t xml:space="preserve"> Prop</w:t>
      </w:r>
      <w:r w:rsidR="00F06072">
        <w:t>.</w:t>
      </w:r>
      <w:r w:rsidR="00F06072" w:rsidRPr="009E7D70">
        <w:t xml:space="preserve"> Orn</w:t>
      </w:r>
      <w:r w:rsidR="00F06072">
        <w:t>. Plants 7,</w:t>
      </w:r>
      <w:r w:rsidR="00F06072" w:rsidRPr="009E7D70">
        <w:t xml:space="preserve"> 43-48.</w:t>
      </w:r>
    </w:p>
    <w:p w:rsidR="00F06072" w:rsidRPr="009E7D70" w:rsidRDefault="00DB0701" w:rsidP="00FE6C9E">
      <w:pPr>
        <w:spacing w:line="480" w:lineRule="auto"/>
        <w:ind w:left="360" w:hanging="360"/>
        <w:jc w:val="both"/>
        <w:rPr>
          <w:lang w:val="pt-BR"/>
        </w:rPr>
      </w:pPr>
      <w:r>
        <w:rPr>
          <w:lang w:val="pt-BR"/>
        </w:rPr>
        <w:t>Tubives.</w:t>
      </w:r>
      <w:r w:rsidR="00F06072">
        <w:rPr>
          <w:lang w:val="pt-BR"/>
        </w:rPr>
        <w:t xml:space="preserve"> </w:t>
      </w:r>
      <w:r>
        <w:rPr>
          <w:lang w:val="pt-BR"/>
        </w:rPr>
        <w:t>(</w:t>
      </w:r>
      <w:r w:rsidR="00F06072">
        <w:rPr>
          <w:lang w:val="pt-BR"/>
        </w:rPr>
        <w:t>2007</w:t>
      </w:r>
      <w:r>
        <w:rPr>
          <w:lang w:val="pt-BR"/>
        </w:rPr>
        <w:t>)</w:t>
      </w:r>
      <w:r w:rsidR="00F06072" w:rsidRPr="009E7D70">
        <w:rPr>
          <w:lang w:val="pt-BR"/>
        </w:rPr>
        <w:t>.</w:t>
      </w:r>
      <w:hyperlink r:id="rId9" w:history="1">
        <w:r w:rsidR="00F06072" w:rsidRPr="009E7D70">
          <w:rPr>
            <w:rStyle w:val="Hyperlink"/>
            <w:color w:val="auto"/>
            <w:lang w:val="pt-BR"/>
          </w:rPr>
          <w:t>http://www.tubitak.gov.tr/tubives/</w:t>
        </w:r>
      </w:hyperlink>
    </w:p>
    <w:p w:rsidR="00F06072" w:rsidRPr="009E7D70" w:rsidRDefault="00F06072" w:rsidP="00FE6C9E">
      <w:pPr>
        <w:spacing w:line="480" w:lineRule="auto"/>
        <w:ind w:left="360" w:hanging="360"/>
        <w:jc w:val="both"/>
      </w:pPr>
      <w:r w:rsidRPr="00941D74">
        <w:rPr>
          <w:lang w:val="sv-SE"/>
        </w:rPr>
        <w:t>Wawrosch</w:t>
      </w:r>
      <w:r w:rsidR="00DB0701">
        <w:rPr>
          <w:lang w:val="sv-SE"/>
        </w:rPr>
        <w:t xml:space="preserve"> C. Malia P.R., Kopp B.</w:t>
      </w:r>
      <w:r w:rsidRPr="00941D74">
        <w:rPr>
          <w:lang w:val="sv-SE"/>
        </w:rPr>
        <w:t xml:space="preserve"> </w:t>
      </w:r>
      <w:r w:rsidR="00DB0701">
        <w:rPr>
          <w:lang w:val="sv-SE"/>
        </w:rPr>
        <w:t>(</w:t>
      </w:r>
      <w:r w:rsidRPr="00941D74">
        <w:rPr>
          <w:lang w:val="sv-SE"/>
        </w:rPr>
        <w:t>2001</w:t>
      </w:r>
      <w:r w:rsidR="00DB0701">
        <w:rPr>
          <w:lang w:val="sv-SE"/>
        </w:rPr>
        <w:t>)</w:t>
      </w:r>
      <w:r w:rsidRPr="00941D74">
        <w:rPr>
          <w:lang w:val="sv-SE"/>
        </w:rPr>
        <w:t xml:space="preserve">. </w:t>
      </w:r>
      <w:r w:rsidRPr="009E7D70">
        <w:t xml:space="preserve">Clonal propagation of </w:t>
      </w:r>
      <w:r w:rsidRPr="009E7D70">
        <w:rPr>
          <w:i/>
          <w:iCs/>
        </w:rPr>
        <w:t xml:space="preserve">Lilium nepalense </w:t>
      </w:r>
      <w:r w:rsidRPr="009E7D70">
        <w:t>D. Don, a threat</w:t>
      </w:r>
      <w:r w:rsidRPr="009E7D70">
        <w:softHyphen/>
        <w:t>ened medicinal pl</w:t>
      </w:r>
      <w:r>
        <w:t xml:space="preserve">ant of </w:t>
      </w:r>
      <w:smartTag w:uri="urn:schemas-microsoft-com:office:smarttags" w:element="place">
        <w:smartTag w:uri="urn:schemas-microsoft-com:office:smarttags" w:element="country-region">
          <w:r>
            <w:t>Nepal</w:t>
          </w:r>
        </w:smartTag>
      </w:smartTag>
      <w:r>
        <w:t>. Plant Cell Rep</w:t>
      </w:r>
      <w:r w:rsidR="00DB0701">
        <w:t>, 20:</w:t>
      </w:r>
      <w:r w:rsidRPr="009E7D70">
        <w:t xml:space="preserve"> 285-288.</w:t>
      </w:r>
    </w:p>
    <w:p w:rsidR="00F06072" w:rsidRPr="009E7D70" w:rsidRDefault="00F06072" w:rsidP="00FE6C9E">
      <w:pPr>
        <w:spacing w:line="480" w:lineRule="auto"/>
        <w:ind w:left="360" w:hanging="360"/>
        <w:jc w:val="both"/>
      </w:pPr>
      <w:r w:rsidRPr="009E7D70">
        <w:t>Ziv</w:t>
      </w:r>
      <w:r>
        <w:t xml:space="preserve"> </w:t>
      </w:r>
      <w:r w:rsidRPr="009E7D70">
        <w:t>M</w:t>
      </w:r>
      <w:r>
        <w:t>.</w:t>
      </w:r>
      <w:r w:rsidRPr="009E7D70">
        <w:t>, Lillien-Kipnis H</w:t>
      </w:r>
      <w:r w:rsidR="00DB0701">
        <w:t>.</w:t>
      </w:r>
      <w:r>
        <w:t xml:space="preserve"> </w:t>
      </w:r>
      <w:r w:rsidR="00DB0701">
        <w:t>(</w:t>
      </w:r>
      <w:r>
        <w:t>2000</w:t>
      </w:r>
      <w:r w:rsidR="00DB0701">
        <w:t>)</w:t>
      </w:r>
      <w:r>
        <w:t xml:space="preserve">. </w:t>
      </w:r>
      <w:r w:rsidRPr="009E7D70">
        <w:t xml:space="preserve">Bud regeneration from inflorescence explants for rapid propagation of geophytes </w:t>
      </w:r>
      <w:r w:rsidRPr="009E7D70">
        <w:rPr>
          <w:i/>
          <w:iCs/>
        </w:rPr>
        <w:t>in vitro</w:t>
      </w:r>
      <w:r>
        <w:t>. Plant Cell Rep</w:t>
      </w:r>
      <w:r w:rsidR="00DB0701">
        <w:t>, 19:</w:t>
      </w:r>
      <w:r w:rsidRPr="009E7D70">
        <w:t xml:space="preserve"> 845-850.</w:t>
      </w:r>
    </w:p>
    <w:p w:rsidR="006352CE" w:rsidRPr="009E7D70" w:rsidRDefault="006352CE" w:rsidP="00FE6C9E">
      <w:pPr>
        <w:autoSpaceDE w:val="0"/>
        <w:autoSpaceDN w:val="0"/>
        <w:adjustRightInd w:val="0"/>
        <w:spacing w:line="480" w:lineRule="auto"/>
        <w:ind w:left="360" w:hanging="360"/>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E165B8" w:rsidRPr="009E7D70" w:rsidRDefault="00E165B8" w:rsidP="00FE6C9E">
      <w:pPr>
        <w:autoSpaceDE w:val="0"/>
        <w:autoSpaceDN w:val="0"/>
        <w:adjustRightInd w:val="0"/>
        <w:spacing w:line="480" w:lineRule="auto"/>
        <w:jc w:val="both"/>
      </w:pPr>
    </w:p>
    <w:p w:rsidR="00A270B9" w:rsidRDefault="00A270B9" w:rsidP="00D84C9D">
      <w:pPr>
        <w:autoSpaceDE w:val="0"/>
        <w:autoSpaceDN w:val="0"/>
        <w:adjustRightInd w:val="0"/>
        <w:spacing w:line="480" w:lineRule="auto"/>
        <w:jc w:val="both"/>
      </w:pPr>
      <w:bookmarkStart w:id="2" w:name="abstract"/>
      <w:bookmarkEnd w:id="2"/>
    </w:p>
    <w:p w:rsidR="00DB7110" w:rsidRDefault="00DB7110" w:rsidP="00D84C9D">
      <w:pPr>
        <w:autoSpaceDE w:val="0"/>
        <w:autoSpaceDN w:val="0"/>
        <w:adjustRightInd w:val="0"/>
        <w:spacing w:line="480" w:lineRule="auto"/>
        <w:jc w:val="both"/>
      </w:pPr>
    </w:p>
    <w:p w:rsidR="00DB7110" w:rsidRDefault="00DB7110" w:rsidP="00D84C9D">
      <w:pPr>
        <w:autoSpaceDE w:val="0"/>
        <w:autoSpaceDN w:val="0"/>
        <w:adjustRightInd w:val="0"/>
        <w:spacing w:line="480" w:lineRule="auto"/>
        <w:jc w:val="both"/>
      </w:pPr>
    </w:p>
    <w:p w:rsidR="00DB7110" w:rsidRDefault="00DB7110" w:rsidP="00D84C9D">
      <w:pPr>
        <w:autoSpaceDE w:val="0"/>
        <w:autoSpaceDN w:val="0"/>
        <w:adjustRightInd w:val="0"/>
        <w:spacing w:line="480" w:lineRule="auto"/>
        <w:jc w:val="both"/>
      </w:pPr>
    </w:p>
    <w:p w:rsidR="00DB7110" w:rsidRDefault="00DB7110" w:rsidP="00D84C9D">
      <w:pPr>
        <w:autoSpaceDE w:val="0"/>
        <w:autoSpaceDN w:val="0"/>
        <w:adjustRightInd w:val="0"/>
        <w:spacing w:line="480" w:lineRule="auto"/>
        <w:jc w:val="both"/>
      </w:pPr>
    </w:p>
    <w:p w:rsidR="00DB7110" w:rsidRPr="009E7D70" w:rsidRDefault="00DB7110" w:rsidP="00DB7110">
      <w:pPr>
        <w:autoSpaceDE w:val="0"/>
        <w:autoSpaceDN w:val="0"/>
        <w:adjustRightInd w:val="0"/>
        <w:spacing w:line="480" w:lineRule="auto"/>
        <w:rPr>
          <w:b/>
        </w:rPr>
      </w:pPr>
      <w:r w:rsidRPr="009E7D70">
        <w:rPr>
          <w:b/>
        </w:rPr>
        <w:lastRenderedPageBreak/>
        <w:t>Tables</w:t>
      </w:r>
    </w:p>
    <w:p w:rsidR="00DB7110" w:rsidRPr="009E7D70" w:rsidRDefault="00DB7110" w:rsidP="00DB7110">
      <w:pPr>
        <w:tabs>
          <w:tab w:val="left" w:pos="4500"/>
        </w:tabs>
        <w:spacing w:line="480" w:lineRule="auto"/>
        <w:jc w:val="both"/>
      </w:pPr>
      <w:r w:rsidRPr="009E7D70">
        <w:t xml:space="preserve">Table1. Bulblet regeneration from immature zygotic embriyos of </w:t>
      </w:r>
      <w:r w:rsidRPr="009E7D70">
        <w:rPr>
          <w:i/>
        </w:rPr>
        <w:t>M. muscarimi</w:t>
      </w:r>
      <w:r w:rsidRPr="009E7D70">
        <w:t xml:space="preserve"> on N6 medium supplemented with different concentrations of picloram and dicamba after 12 months in culture.</w:t>
      </w:r>
    </w:p>
    <w:tbl>
      <w:tblPr>
        <w:tblW w:w="88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1618"/>
        <w:gridCol w:w="2769"/>
        <w:gridCol w:w="2803"/>
      </w:tblGrid>
      <w:tr w:rsidR="00DB7110" w:rsidRPr="009E7D70" w:rsidTr="00785576">
        <w:trPr>
          <w:trHeight w:val="805"/>
        </w:trPr>
        <w:tc>
          <w:tcPr>
            <w:tcW w:w="3236" w:type="dxa"/>
            <w:gridSpan w:val="2"/>
            <w:vAlign w:val="center"/>
          </w:tcPr>
          <w:p w:rsidR="00DB7110" w:rsidRPr="009E7D70" w:rsidRDefault="00DB7110" w:rsidP="00785576">
            <w:pPr>
              <w:autoSpaceDE w:val="0"/>
              <w:autoSpaceDN w:val="0"/>
              <w:adjustRightInd w:val="0"/>
              <w:jc w:val="both"/>
            </w:pPr>
            <w:r w:rsidRPr="009E7D70">
              <w:t>Growt regulators (</w:t>
            </w:r>
            <w:r w:rsidRPr="009E7D70">
              <w:rPr>
                <w:iCs/>
              </w:rPr>
              <w:t>mg l</w:t>
            </w:r>
            <w:r w:rsidRPr="009E7D70">
              <w:rPr>
                <w:iCs/>
                <w:vertAlign w:val="superscript"/>
              </w:rPr>
              <w:t>-1</w:t>
            </w:r>
            <w:r w:rsidRPr="009E7D70">
              <w:t>)</w:t>
            </w:r>
          </w:p>
        </w:tc>
        <w:tc>
          <w:tcPr>
            <w:tcW w:w="2769" w:type="dxa"/>
            <w:vMerge w:val="restart"/>
            <w:vAlign w:val="center"/>
          </w:tcPr>
          <w:p w:rsidR="00DB7110" w:rsidRPr="009E7D70" w:rsidRDefault="00DB7110" w:rsidP="00785576">
            <w:pPr>
              <w:autoSpaceDE w:val="0"/>
              <w:autoSpaceDN w:val="0"/>
              <w:adjustRightInd w:val="0"/>
              <w:jc w:val="both"/>
            </w:pPr>
            <w:r w:rsidRPr="009E7D70">
              <w:t>Explants producing bulblets (%)</w:t>
            </w:r>
          </w:p>
        </w:tc>
        <w:tc>
          <w:tcPr>
            <w:tcW w:w="2803" w:type="dxa"/>
            <w:vMerge w:val="restart"/>
            <w:vAlign w:val="center"/>
          </w:tcPr>
          <w:p w:rsidR="00DB7110" w:rsidRPr="009E7D70" w:rsidRDefault="00DB7110" w:rsidP="00785576">
            <w:pPr>
              <w:autoSpaceDE w:val="0"/>
              <w:autoSpaceDN w:val="0"/>
              <w:adjustRightInd w:val="0"/>
              <w:jc w:val="both"/>
              <w:rPr>
                <w:vertAlign w:val="superscript"/>
              </w:rPr>
            </w:pPr>
            <w:r w:rsidRPr="009E7D70">
              <w:t>Mean number of bulblets per explant</w:t>
            </w:r>
            <w:r w:rsidRPr="009E7D70">
              <w:rPr>
                <w:b/>
                <w:vertAlign w:val="superscript"/>
              </w:rPr>
              <w:t>2</w:t>
            </w:r>
          </w:p>
        </w:tc>
      </w:tr>
      <w:tr w:rsidR="00DB7110" w:rsidRPr="009E7D70" w:rsidTr="00785576">
        <w:trPr>
          <w:trHeight w:val="366"/>
        </w:trPr>
        <w:tc>
          <w:tcPr>
            <w:tcW w:w="1618" w:type="dxa"/>
          </w:tcPr>
          <w:p w:rsidR="00DB7110" w:rsidRPr="009E7D70" w:rsidRDefault="00DB7110" w:rsidP="00785576">
            <w:pPr>
              <w:autoSpaceDE w:val="0"/>
              <w:autoSpaceDN w:val="0"/>
              <w:adjustRightInd w:val="0"/>
              <w:jc w:val="both"/>
            </w:pPr>
            <w:r w:rsidRPr="009E7D70">
              <w:t>Picloram</w:t>
            </w:r>
          </w:p>
        </w:tc>
        <w:tc>
          <w:tcPr>
            <w:tcW w:w="1618" w:type="dxa"/>
          </w:tcPr>
          <w:p w:rsidR="00DB7110" w:rsidRPr="009E7D70" w:rsidRDefault="00DB7110" w:rsidP="00785576">
            <w:pPr>
              <w:autoSpaceDE w:val="0"/>
              <w:autoSpaceDN w:val="0"/>
              <w:adjustRightInd w:val="0"/>
              <w:jc w:val="both"/>
            </w:pPr>
            <w:r w:rsidRPr="009E7D70">
              <w:t xml:space="preserve">Dicamba </w:t>
            </w:r>
          </w:p>
        </w:tc>
        <w:tc>
          <w:tcPr>
            <w:tcW w:w="2769" w:type="dxa"/>
            <w:vMerge/>
          </w:tcPr>
          <w:p w:rsidR="00DB7110" w:rsidRPr="009E7D70" w:rsidRDefault="00DB7110" w:rsidP="00785576">
            <w:pPr>
              <w:autoSpaceDE w:val="0"/>
              <w:autoSpaceDN w:val="0"/>
              <w:adjustRightInd w:val="0"/>
              <w:jc w:val="both"/>
            </w:pPr>
          </w:p>
        </w:tc>
        <w:tc>
          <w:tcPr>
            <w:tcW w:w="2803" w:type="dxa"/>
            <w:vMerge/>
          </w:tcPr>
          <w:p w:rsidR="00DB7110" w:rsidRPr="009E7D70" w:rsidRDefault="00DB7110" w:rsidP="00785576">
            <w:pPr>
              <w:autoSpaceDE w:val="0"/>
              <w:autoSpaceDN w:val="0"/>
              <w:adjustRightInd w:val="0"/>
              <w:jc w:val="both"/>
            </w:pPr>
          </w:p>
        </w:tc>
      </w:tr>
      <w:tr w:rsidR="00DB7110" w:rsidRPr="009E7D70" w:rsidTr="00785576">
        <w:trPr>
          <w:trHeight w:val="398"/>
        </w:trPr>
        <w:tc>
          <w:tcPr>
            <w:tcW w:w="1618" w:type="dxa"/>
            <w:shd w:val="clear" w:color="auto" w:fill="auto"/>
          </w:tcPr>
          <w:p w:rsidR="00DB7110" w:rsidRPr="009E7D70" w:rsidRDefault="00DB7110" w:rsidP="00785576">
            <w:pPr>
              <w:autoSpaceDE w:val="0"/>
              <w:autoSpaceDN w:val="0"/>
              <w:adjustRightInd w:val="0"/>
              <w:jc w:val="both"/>
            </w:pPr>
            <w:r w:rsidRPr="009E7D70">
              <w:t>1</w:t>
            </w:r>
          </w:p>
        </w:tc>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2769" w:type="dxa"/>
            <w:shd w:val="clear" w:color="auto" w:fill="auto"/>
          </w:tcPr>
          <w:p w:rsidR="00DB7110" w:rsidRPr="009E7D70" w:rsidRDefault="00DB7110" w:rsidP="00785576">
            <w:pPr>
              <w:autoSpaceDE w:val="0"/>
              <w:autoSpaceDN w:val="0"/>
              <w:adjustRightInd w:val="0"/>
              <w:jc w:val="both"/>
            </w:pPr>
            <w:r w:rsidRPr="009E7D70">
              <w:t>0 d</w:t>
            </w:r>
            <w:r w:rsidRPr="009E7D70">
              <w:rPr>
                <w:b/>
                <w:vertAlign w:val="superscript"/>
              </w:rPr>
              <w:t>1</w:t>
            </w:r>
          </w:p>
        </w:tc>
        <w:tc>
          <w:tcPr>
            <w:tcW w:w="2803" w:type="dxa"/>
            <w:shd w:val="clear" w:color="auto" w:fill="auto"/>
          </w:tcPr>
          <w:p w:rsidR="00DB7110" w:rsidRPr="009E7D70" w:rsidRDefault="00DB7110" w:rsidP="00785576">
            <w:pPr>
              <w:autoSpaceDE w:val="0"/>
              <w:autoSpaceDN w:val="0"/>
              <w:adjustRightInd w:val="0"/>
              <w:jc w:val="both"/>
            </w:pPr>
            <w:r w:rsidRPr="009E7D70">
              <w:t>0 b</w:t>
            </w:r>
          </w:p>
        </w:tc>
      </w:tr>
      <w:tr w:rsidR="00DB7110" w:rsidRPr="009E7D70" w:rsidTr="00785576">
        <w:trPr>
          <w:trHeight w:val="377"/>
        </w:trPr>
        <w:tc>
          <w:tcPr>
            <w:tcW w:w="1618" w:type="dxa"/>
            <w:shd w:val="clear" w:color="auto" w:fill="auto"/>
          </w:tcPr>
          <w:p w:rsidR="00DB7110" w:rsidRPr="009E7D70" w:rsidRDefault="00DB7110" w:rsidP="00785576">
            <w:pPr>
              <w:autoSpaceDE w:val="0"/>
              <w:autoSpaceDN w:val="0"/>
              <w:adjustRightInd w:val="0"/>
              <w:jc w:val="both"/>
            </w:pPr>
            <w:r w:rsidRPr="009E7D70">
              <w:t>2</w:t>
            </w:r>
          </w:p>
        </w:tc>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2769" w:type="dxa"/>
            <w:shd w:val="clear" w:color="auto" w:fill="auto"/>
          </w:tcPr>
          <w:p w:rsidR="00DB7110" w:rsidRPr="009E7D70" w:rsidRDefault="00DB7110" w:rsidP="00785576">
            <w:pPr>
              <w:autoSpaceDE w:val="0"/>
              <w:autoSpaceDN w:val="0"/>
              <w:adjustRightInd w:val="0"/>
              <w:jc w:val="both"/>
            </w:pPr>
            <w:r w:rsidRPr="009E7D70">
              <w:t>27 bc</w:t>
            </w:r>
          </w:p>
        </w:tc>
        <w:tc>
          <w:tcPr>
            <w:tcW w:w="2803" w:type="dxa"/>
            <w:shd w:val="clear" w:color="auto" w:fill="auto"/>
          </w:tcPr>
          <w:p w:rsidR="00DB7110" w:rsidRPr="009E7D70" w:rsidRDefault="00DB7110" w:rsidP="00785576">
            <w:pPr>
              <w:autoSpaceDE w:val="0"/>
              <w:autoSpaceDN w:val="0"/>
              <w:adjustRightInd w:val="0"/>
              <w:jc w:val="both"/>
            </w:pPr>
            <w:r w:rsidRPr="009E7D70">
              <w:t>6 b</w:t>
            </w:r>
          </w:p>
        </w:tc>
      </w:tr>
      <w:tr w:rsidR="00DB7110" w:rsidRPr="009E7D70" w:rsidTr="00785576">
        <w:trPr>
          <w:trHeight w:val="377"/>
        </w:trPr>
        <w:tc>
          <w:tcPr>
            <w:tcW w:w="1618" w:type="dxa"/>
            <w:shd w:val="clear" w:color="auto" w:fill="auto"/>
          </w:tcPr>
          <w:p w:rsidR="00DB7110" w:rsidRPr="009E7D70" w:rsidRDefault="00DB7110" w:rsidP="00785576">
            <w:pPr>
              <w:autoSpaceDE w:val="0"/>
              <w:autoSpaceDN w:val="0"/>
              <w:adjustRightInd w:val="0"/>
              <w:jc w:val="both"/>
            </w:pPr>
            <w:r w:rsidRPr="009E7D70">
              <w:t>4</w:t>
            </w:r>
          </w:p>
        </w:tc>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2769" w:type="dxa"/>
            <w:shd w:val="clear" w:color="auto" w:fill="auto"/>
          </w:tcPr>
          <w:p w:rsidR="00DB7110" w:rsidRPr="009E7D70" w:rsidRDefault="00DB7110" w:rsidP="00785576">
            <w:pPr>
              <w:autoSpaceDE w:val="0"/>
              <w:autoSpaceDN w:val="0"/>
              <w:adjustRightInd w:val="0"/>
              <w:jc w:val="both"/>
            </w:pPr>
            <w:r w:rsidRPr="009E7D70">
              <w:t>73 a</w:t>
            </w:r>
          </w:p>
        </w:tc>
        <w:tc>
          <w:tcPr>
            <w:tcW w:w="2803" w:type="dxa"/>
            <w:shd w:val="clear" w:color="auto" w:fill="auto"/>
          </w:tcPr>
          <w:p w:rsidR="00DB7110" w:rsidRPr="009E7D70" w:rsidRDefault="00DB7110" w:rsidP="00785576">
            <w:pPr>
              <w:autoSpaceDE w:val="0"/>
              <w:autoSpaceDN w:val="0"/>
              <w:adjustRightInd w:val="0"/>
              <w:jc w:val="both"/>
            </w:pPr>
            <w:r w:rsidRPr="009E7D70">
              <w:t>15 a</w:t>
            </w:r>
          </w:p>
        </w:tc>
      </w:tr>
      <w:tr w:rsidR="00DB7110" w:rsidRPr="009E7D70" w:rsidTr="00785576">
        <w:trPr>
          <w:trHeight w:val="377"/>
        </w:trPr>
        <w:tc>
          <w:tcPr>
            <w:tcW w:w="1618" w:type="dxa"/>
            <w:shd w:val="clear" w:color="auto" w:fill="auto"/>
          </w:tcPr>
          <w:p w:rsidR="00DB7110" w:rsidRPr="009E7D70" w:rsidRDefault="00DB7110" w:rsidP="00785576">
            <w:pPr>
              <w:autoSpaceDE w:val="0"/>
              <w:autoSpaceDN w:val="0"/>
              <w:adjustRightInd w:val="0"/>
              <w:jc w:val="both"/>
            </w:pPr>
            <w:r w:rsidRPr="009E7D70">
              <w:t>8</w:t>
            </w:r>
          </w:p>
        </w:tc>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2769" w:type="dxa"/>
            <w:shd w:val="clear" w:color="auto" w:fill="auto"/>
          </w:tcPr>
          <w:p w:rsidR="00DB7110" w:rsidRPr="009E7D70" w:rsidRDefault="00DB7110" w:rsidP="00785576">
            <w:pPr>
              <w:autoSpaceDE w:val="0"/>
              <w:autoSpaceDN w:val="0"/>
              <w:adjustRightInd w:val="0"/>
              <w:jc w:val="both"/>
            </w:pPr>
            <w:r w:rsidRPr="009E7D70">
              <w:t>53 ab</w:t>
            </w:r>
          </w:p>
        </w:tc>
        <w:tc>
          <w:tcPr>
            <w:tcW w:w="2803" w:type="dxa"/>
            <w:shd w:val="clear" w:color="auto" w:fill="auto"/>
          </w:tcPr>
          <w:p w:rsidR="00DB7110" w:rsidRPr="009E7D70" w:rsidRDefault="00DB7110" w:rsidP="00785576">
            <w:pPr>
              <w:autoSpaceDE w:val="0"/>
              <w:autoSpaceDN w:val="0"/>
              <w:adjustRightInd w:val="0"/>
              <w:jc w:val="both"/>
            </w:pPr>
            <w:r w:rsidRPr="009E7D70">
              <w:t>4 b</w:t>
            </w:r>
          </w:p>
        </w:tc>
      </w:tr>
      <w:tr w:rsidR="00DB7110" w:rsidRPr="009E7D70" w:rsidTr="00785576">
        <w:trPr>
          <w:trHeight w:val="377"/>
        </w:trPr>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1618" w:type="dxa"/>
            <w:shd w:val="clear" w:color="auto" w:fill="auto"/>
          </w:tcPr>
          <w:p w:rsidR="00DB7110" w:rsidRPr="009E7D70" w:rsidRDefault="00DB7110" w:rsidP="00785576">
            <w:pPr>
              <w:autoSpaceDE w:val="0"/>
              <w:autoSpaceDN w:val="0"/>
              <w:adjustRightInd w:val="0"/>
              <w:jc w:val="both"/>
            </w:pPr>
            <w:r w:rsidRPr="009E7D70">
              <w:t>5</w:t>
            </w:r>
          </w:p>
        </w:tc>
        <w:tc>
          <w:tcPr>
            <w:tcW w:w="2769" w:type="dxa"/>
            <w:shd w:val="clear" w:color="auto" w:fill="auto"/>
          </w:tcPr>
          <w:p w:rsidR="00DB7110" w:rsidRPr="009E7D70" w:rsidRDefault="00DB7110" w:rsidP="00785576">
            <w:pPr>
              <w:autoSpaceDE w:val="0"/>
              <w:autoSpaceDN w:val="0"/>
              <w:adjustRightInd w:val="0"/>
              <w:jc w:val="both"/>
            </w:pPr>
            <w:r w:rsidRPr="009E7D70">
              <w:t>23 bc</w:t>
            </w:r>
          </w:p>
        </w:tc>
        <w:tc>
          <w:tcPr>
            <w:tcW w:w="2803" w:type="dxa"/>
            <w:shd w:val="clear" w:color="auto" w:fill="auto"/>
          </w:tcPr>
          <w:p w:rsidR="00DB7110" w:rsidRPr="009E7D70" w:rsidRDefault="00DB7110" w:rsidP="00785576">
            <w:pPr>
              <w:autoSpaceDE w:val="0"/>
              <w:autoSpaceDN w:val="0"/>
              <w:adjustRightInd w:val="0"/>
              <w:jc w:val="both"/>
            </w:pPr>
            <w:r w:rsidRPr="009E7D70">
              <w:t>2 b</w:t>
            </w:r>
          </w:p>
        </w:tc>
      </w:tr>
      <w:tr w:rsidR="00DB7110" w:rsidRPr="009E7D70" w:rsidTr="00785576">
        <w:trPr>
          <w:trHeight w:val="383"/>
        </w:trPr>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1618" w:type="dxa"/>
            <w:shd w:val="clear" w:color="auto" w:fill="auto"/>
          </w:tcPr>
          <w:p w:rsidR="00DB7110" w:rsidRPr="009E7D70" w:rsidRDefault="00DB7110" w:rsidP="00785576">
            <w:pPr>
              <w:autoSpaceDE w:val="0"/>
              <w:autoSpaceDN w:val="0"/>
              <w:adjustRightInd w:val="0"/>
              <w:jc w:val="both"/>
            </w:pPr>
            <w:r w:rsidRPr="009E7D70">
              <w:t>10</w:t>
            </w:r>
          </w:p>
        </w:tc>
        <w:tc>
          <w:tcPr>
            <w:tcW w:w="2769" w:type="dxa"/>
            <w:shd w:val="clear" w:color="auto" w:fill="auto"/>
          </w:tcPr>
          <w:p w:rsidR="00DB7110" w:rsidRPr="009E7D70" w:rsidRDefault="00DB7110" w:rsidP="00785576">
            <w:pPr>
              <w:autoSpaceDE w:val="0"/>
              <w:autoSpaceDN w:val="0"/>
              <w:adjustRightInd w:val="0"/>
              <w:jc w:val="both"/>
            </w:pPr>
            <w:r w:rsidRPr="009E7D70">
              <w:t>17 cd</w:t>
            </w:r>
          </w:p>
        </w:tc>
        <w:tc>
          <w:tcPr>
            <w:tcW w:w="2803" w:type="dxa"/>
            <w:shd w:val="clear" w:color="auto" w:fill="auto"/>
          </w:tcPr>
          <w:p w:rsidR="00DB7110" w:rsidRPr="009E7D70" w:rsidRDefault="00DB7110" w:rsidP="00785576">
            <w:pPr>
              <w:autoSpaceDE w:val="0"/>
              <w:autoSpaceDN w:val="0"/>
              <w:adjustRightInd w:val="0"/>
              <w:jc w:val="both"/>
            </w:pPr>
            <w:r w:rsidRPr="009E7D70">
              <w:t>2 b</w:t>
            </w:r>
          </w:p>
        </w:tc>
      </w:tr>
      <w:tr w:rsidR="00DB7110" w:rsidRPr="009E7D70" w:rsidTr="00785576">
        <w:trPr>
          <w:trHeight w:val="398"/>
        </w:trPr>
        <w:tc>
          <w:tcPr>
            <w:tcW w:w="1618" w:type="dxa"/>
            <w:shd w:val="clear" w:color="auto" w:fill="auto"/>
          </w:tcPr>
          <w:p w:rsidR="00DB7110" w:rsidRPr="009E7D70" w:rsidRDefault="00DB7110" w:rsidP="00785576">
            <w:pPr>
              <w:autoSpaceDE w:val="0"/>
              <w:autoSpaceDN w:val="0"/>
              <w:adjustRightInd w:val="0"/>
              <w:jc w:val="both"/>
            </w:pPr>
            <w:r w:rsidRPr="009E7D70">
              <w:t>-</w:t>
            </w:r>
          </w:p>
        </w:tc>
        <w:tc>
          <w:tcPr>
            <w:tcW w:w="1618" w:type="dxa"/>
            <w:shd w:val="clear" w:color="auto" w:fill="auto"/>
          </w:tcPr>
          <w:p w:rsidR="00DB7110" w:rsidRPr="009E7D70" w:rsidRDefault="00DB7110" w:rsidP="00785576">
            <w:pPr>
              <w:autoSpaceDE w:val="0"/>
              <w:autoSpaceDN w:val="0"/>
              <w:adjustRightInd w:val="0"/>
              <w:jc w:val="both"/>
            </w:pPr>
            <w:r w:rsidRPr="009E7D70">
              <w:t>15</w:t>
            </w:r>
          </w:p>
        </w:tc>
        <w:tc>
          <w:tcPr>
            <w:tcW w:w="2769" w:type="dxa"/>
            <w:shd w:val="clear" w:color="auto" w:fill="auto"/>
          </w:tcPr>
          <w:p w:rsidR="00DB7110" w:rsidRPr="009E7D70" w:rsidRDefault="00DB7110" w:rsidP="00785576">
            <w:pPr>
              <w:autoSpaceDE w:val="0"/>
              <w:autoSpaceDN w:val="0"/>
              <w:adjustRightInd w:val="0"/>
              <w:jc w:val="both"/>
            </w:pPr>
            <w:r w:rsidRPr="009E7D70">
              <w:t>30 bc</w:t>
            </w:r>
          </w:p>
        </w:tc>
        <w:tc>
          <w:tcPr>
            <w:tcW w:w="2803" w:type="dxa"/>
            <w:shd w:val="clear" w:color="auto" w:fill="auto"/>
          </w:tcPr>
          <w:p w:rsidR="00DB7110" w:rsidRPr="009E7D70" w:rsidRDefault="00DB7110" w:rsidP="00785576">
            <w:pPr>
              <w:autoSpaceDE w:val="0"/>
              <w:autoSpaceDN w:val="0"/>
              <w:adjustRightInd w:val="0"/>
              <w:jc w:val="both"/>
            </w:pPr>
            <w:r w:rsidRPr="009E7D70">
              <w:t>4 b</w:t>
            </w:r>
          </w:p>
        </w:tc>
      </w:tr>
    </w:tbl>
    <w:p w:rsidR="00DB7110" w:rsidRPr="009E7D70" w:rsidRDefault="00DB7110" w:rsidP="00DB0701">
      <w:pPr>
        <w:autoSpaceDE w:val="0"/>
        <w:autoSpaceDN w:val="0"/>
        <w:adjustRightInd w:val="0"/>
        <w:jc w:val="both"/>
        <w:rPr>
          <w:sz w:val="20"/>
          <w:szCs w:val="20"/>
        </w:rPr>
      </w:pPr>
      <w:r w:rsidRPr="009E7D70">
        <w:rPr>
          <w:b/>
          <w:sz w:val="20"/>
          <w:szCs w:val="20"/>
          <w:vertAlign w:val="superscript"/>
        </w:rPr>
        <w:t>1</w:t>
      </w:r>
      <w:r w:rsidRPr="009E7D70">
        <w:rPr>
          <w:sz w:val="20"/>
          <w:szCs w:val="20"/>
        </w:rPr>
        <w:t>Values within a column followed by different letters are significantly different at the 0.05 level.</w:t>
      </w:r>
    </w:p>
    <w:p w:rsidR="00DB7110" w:rsidRPr="009E7D70" w:rsidRDefault="00DB7110" w:rsidP="00DB0701">
      <w:pPr>
        <w:autoSpaceDE w:val="0"/>
        <w:autoSpaceDN w:val="0"/>
        <w:adjustRightInd w:val="0"/>
        <w:jc w:val="both"/>
        <w:rPr>
          <w:sz w:val="20"/>
          <w:szCs w:val="20"/>
        </w:rPr>
      </w:pPr>
      <w:r w:rsidRPr="009E7D70">
        <w:rPr>
          <w:b/>
          <w:sz w:val="20"/>
          <w:szCs w:val="20"/>
          <w:vertAlign w:val="superscript"/>
        </w:rPr>
        <w:t>2</w:t>
      </w:r>
      <w:r w:rsidRPr="009E7D70">
        <w:rPr>
          <w:sz w:val="20"/>
          <w:szCs w:val="20"/>
        </w:rPr>
        <w:t xml:space="preserve"> From immature embryos which produced bulblets.</w:t>
      </w: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Default="00DB7110" w:rsidP="00DB7110">
      <w:pPr>
        <w:autoSpaceDE w:val="0"/>
        <w:autoSpaceDN w:val="0"/>
        <w:adjustRightInd w:val="0"/>
        <w:spacing w:line="480" w:lineRule="auto"/>
        <w:jc w:val="both"/>
      </w:pPr>
    </w:p>
    <w:p w:rsidR="00DB7110" w:rsidRPr="009E7D70" w:rsidRDefault="00DB7110" w:rsidP="00DB7110">
      <w:pPr>
        <w:autoSpaceDE w:val="0"/>
        <w:autoSpaceDN w:val="0"/>
        <w:adjustRightInd w:val="0"/>
        <w:spacing w:line="480" w:lineRule="auto"/>
        <w:jc w:val="both"/>
      </w:pPr>
    </w:p>
    <w:p w:rsidR="00DB7110" w:rsidRPr="009E7D70" w:rsidRDefault="00DB7110" w:rsidP="00DB7110">
      <w:pPr>
        <w:tabs>
          <w:tab w:val="left" w:pos="4500"/>
        </w:tabs>
        <w:spacing w:line="480" w:lineRule="auto"/>
        <w:jc w:val="both"/>
      </w:pPr>
      <w:r w:rsidRPr="009E7D70">
        <w:lastRenderedPageBreak/>
        <w:t>Table 2. Bulblet regenera</w:t>
      </w:r>
      <w:r>
        <w:t>tion from immature zygotic embr</w:t>
      </w:r>
      <w:r w:rsidRPr="009E7D70">
        <w:t xml:space="preserve">yos of </w:t>
      </w:r>
      <w:r w:rsidRPr="009E7D70">
        <w:rPr>
          <w:i/>
        </w:rPr>
        <w:t>M. muscarimi</w:t>
      </w:r>
      <w:r w:rsidRPr="009E7D70">
        <w:t xml:space="preserve"> on MS medium supplemented with various concentrations of BAP and NAA in 16-h photoperiod or complete darkness after 12 months in culture.</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12"/>
        <w:gridCol w:w="1212"/>
        <w:gridCol w:w="1616"/>
        <w:gridCol w:w="1616"/>
        <w:gridCol w:w="1818"/>
        <w:gridCol w:w="1616"/>
      </w:tblGrid>
      <w:tr w:rsidR="00DB7110" w:rsidRPr="009E7D70" w:rsidTr="00785576">
        <w:trPr>
          <w:trHeight w:val="389"/>
        </w:trPr>
        <w:tc>
          <w:tcPr>
            <w:tcW w:w="2424" w:type="dxa"/>
            <w:gridSpan w:val="2"/>
            <w:shd w:val="clear" w:color="auto" w:fill="auto"/>
          </w:tcPr>
          <w:p w:rsidR="00DB7110" w:rsidRDefault="00DB7110" w:rsidP="00785576">
            <w:pPr>
              <w:autoSpaceDE w:val="0"/>
              <w:autoSpaceDN w:val="0"/>
              <w:adjustRightInd w:val="0"/>
              <w:jc w:val="both"/>
              <w:rPr>
                <w:ins w:id="3" w:author="USER" w:date="2012-12-24T11:55:00Z"/>
              </w:rPr>
            </w:pPr>
            <w:r w:rsidRPr="009E7D70">
              <w:t xml:space="preserve">Growt regulators </w:t>
            </w:r>
          </w:p>
          <w:p w:rsidR="00DB7110" w:rsidRPr="009E7D70" w:rsidRDefault="00DB7110" w:rsidP="00785576">
            <w:pPr>
              <w:autoSpaceDE w:val="0"/>
              <w:autoSpaceDN w:val="0"/>
              <w:adjustRightInd w:val="0"/>
              <w:jc w:val="both"/>
            </w:pPr>
            <w:r w:rsidRPr="009E7D70">
              <w:t>(</w:t>
            </w:r>
            <w:r w:rsidRPr="009E7D70">
              <w:rPr>
                <w:iCs/>
              </w:rPr>
              <w:t>mg l</w:t>
            </w:r>
            <w:r w:rsidRPr="009E7D70">
              <w:rPr>
                <w:iCs/>
                <w:vertAlign w:val="superscript"/>
              </w:rPr>
              <w:t>-1</w:t>
            </w:r>
            <w:r w:rsidRPr="009E7D70">
              <w:t>)</w:t>
            </w:r>
          </w:p>
        </w:tc>
        <w:tc>
          <w:tcPr>
            <w:tcW w:w="3232" w:type="dxa"/>
            <w:gridSpan w:val="2"/>
            <w:shd w:val="clear" w:color="auto" w:fill="auto"/>
          </w:tcPr>
          <w:p w:rsidR="00DB7110" w:rsidRPr="009E7D70" w:rsidRDefault="00DB7110" w:rsidP="00785576">
            <w:pPr>
              <w:autoSpaceDE w:val="0"/>
              <w:autoSpaceDN w:val="0"/>
              <w:adjustRightInd w:val="0"/>
              <w:jc w:val="center"/>
            </w:pPr>
            <w:r w:rsidRPr="009E7D70">
              <w:t>Explants producing bulblets (%)</w:t>
            </w:r>
          </w:p>
        </w:tc>
        <w:tc>
          <w:tcPr>
            <w:tcW w:w="3434" w:type="dxa"/>
            <w:gridSpan w:val="2"/>
            <w:shd w:val="clear" w:color="auto" w:fill="auto"/>
          </w:tcPr>
          <w:p w:rsidR="00DB7110" w:rsidRPr="009E7D70" w:rsidRDefault="00DB7110" w:rsidP="00785576">
            <w:pPr>
              <w:autoSpaceDE w:val="0"/>
              <w:autoSpaceDN w:val="0"/>
              <w:adjustRightInd w:val="0"/>
              <w:jc w:val="center"/>
              <w:rPr>
                <w:b/>
                <w:vertAlign w:val="superscript"/>
              </w:rPr>
            </w:pPr>
            <w:r w:rsidRPr="009E7D70">
              <w:t>Mean number of bulblets per explant</w:t>
            </w:r>
            <w:r w:rsidRPr="009E7D70">
              <w:rPr>
                <w:b/>
                <w:vertAlign w:val="superscript"/>
              </w:rPr>
              <w:t>2</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BAP</w:t>
            </w:r>
          </w:p>
        </w:tc>
        <w:tc>
          <w:tcPr>
            <w:tcW w:w="1212" w:type="dxa"/>
            <w:shd w:val="clear" w:color="auto" w:fill="auto"/>
          </w:tcPr>
          <w:p w:rsidR="00DB7110" w:rsidRPr="009E7D70" w:rsidRDefault="00DB7110" w:rsidP="00785576">
            <w:pPr>
              <w:autoSpaceDE w:val="0"/>
              <w:autoSpaceDN w:val="0"/>
              <w:adjustRightInd w:val="0"/>
              <w:jc w:val="both"/>
            </w:pPr>
            <w:r w:rsidRPr="009E7D70">
              <w:t>NAA</w:t>
            </w:r>
          </w:p>
        </w:tc>
        <w:tc>
          <w:tcPr>
            <w:tcW w:w="1616" w:type="dxa"/>
            <w:shd w:val="clear" w:color="auto" w:fill="auto"/>
          </w:tcPr>
          <w:p w:rsidR="00DB7110" w:rsidRPr="009E7D70" w:rsidRDefault="00DB7110" w:rsidP="00785576">
            <w:pPr>
              <w:autoSpaceDE w:val="0"/>
              <w:autoSpaceDN w:val="0"/>
              <w:adjustRightInd w:val="0"/>
              <w:jc w:val="center"/>
            </w:pPr>
            <w:r w:rsidRPr="009E7D70">
              <w:t>16-h photoperiod</w:t>
            </w:r>
          </w:p>
        </w:tc>
        <w:tc>
          <w:tcPr>
            <w:tcW w:w="1616" w:type="dxa"/>
            <w:shd w:val="clear" w:color="auto" w:fill="auto"/>
          </w:tcPr>
          <w:p w:rsidR="00DB7110" w:rsidRPr="009E7D70" w:rsidRDefault="00DB7110" w:rsidP="00785576">
            <w:pPr>
              <w:autoSpaceDE w:val="0"/>
              <w:autoSpaceDN w:val="0"/>
              <w:adjustRightInd w:val="0"/>
              <w:jc w:val="center"/>
            </w:pPr>
            <w:r w:rsidRPr="009E7D70">
              <w:t>Complete darkness</w:t>
            </w:r>
          </w:p>
        </w:tc>
        <w:tc>
          <w:tcPr>
            <w:tcW w:w="1818" w:type="dxa"/>
            <w:shd w:val="clear" w:color="auto" w:fill="auto"/>
          </w:tcPr>
          <w:p w:rsidR="00DB7110" w:rsidRPr="009E7D70" w:rsidRDefault="00DB7110" w:rsidP="00785576">
            <w:pPr>
              <w:autoSpaceDE w:val="0"/>
              <w:autoSpaceDN w:val="0"/>
              <w:adjustRightInd w:val="0"/>
              <w:jc w:val="center"/>
            </w:pPr>
            <w:r w:rsidRPr="009E7D70">
              <w:t>16-h photoperiod</w:t>
            </w:r>
          </w:p>
        </w:tc>
        <w:tc>
          <w:tcPr>
            <w:tcW w:w="1616" w:type="dxa"/>
            <w:shd w:val="clear" w:color="auto" w:fill="auto"/>
          </w:tcPr>
          <w:p w:rsidR="00DB7110" w:rsidRPr="009E7D70" w:rsidRDefault="00DB7110" w:rsidP="00785576">
            <w:pPr>
              <w:autoSpaceDE w:val="0"/>
              <w:autoSpaceDN w:val="0"/>
              <w:adjustRightInd w:val="0"/>
              <w:jc w:val="center"/>
            </w:pPr>
            <w:r w:rsidRPr="009E7D70">
              <w:t>Complete darkness</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212" w:type="dxa"/>
            <w:shd w:val="clear" w:color="auto" w:fill="auto"/>
          </w:tcPr>
          <w:p w:rsidR="00DB7110" w:rsidRPr="009E7D70" w:rsidRDefault="00DB7110" w:rsidP="00785576">
            <w:pPr>
              <w:autoSpaceDE w:val="0"/>
              <w:autoSpaceDN w:val="0"/>
              <w:adjustRightInd w:val="0"/>
              <w:jc w:val="both"/>
            </w:pPr>
            <w:r w:rsidRPr="009E7D70">
              <w:t>-</w:t>
            </w:r>
          </w:p>
        </w:tc>
        <w:tc>
          <w:tcPr>
            <w:tcW w:w="1616" w:type="dxa"/>
            <w:shd w:val="clear" w:color="auto" w:fill="auto"/>
          </w:tcPr>
          <w:p w:rsidR="00DB7110" w:rsidRPr="009E7D70" w:rsidRDefault="00DB7110" w:rsidP="00785576">
            <w:pPr>
              <w:autoSpaceDE w:val="0"/>
              <w:autoSpaceDN w:val="0"/>
              <w:adjustRightInd w:val="0"/>
            </w:pPr>
            <w:r w:rsidRPr="009E7D70">
              <w:t>93a</w:t>
            </w:r>
            <w:r w:rsidRPr="009E7D70">
              <w:rPr>
                <w:b/>
                <w:vertAlign w:val="superscript"/>
              </w:rPr>
              <w:t>1</w:t>
            </w:r>
          </w:p>
        </w:tc>
        <w:tc>
          <w:tcPr>
            <w:tcW w:w="1616" w:type="dxa"/>
            <w:shd w:val="clear" w:color="auto" w:fill="auto"/>
          </w:tcPr>
          <w:p w:rsidR="00DB7110" w:rsidRPr="009E7D70" w:rsidRDefault="00DB7110" w:rsidP="00785576">
            <w:pPr>
              <w:autoSpaceDE w:val="0"/>
              <w:autoSpaceDN w:val="0"/>
              <w:adjustRightInd w:val="0"/>
            </w:pPr>
            <w:r w:rsidRPr="009E7D70">
              <w:t>80ab</w:t>
            </w:r>
          </w:p>
        </w:tc>
        <w:tc>
          <w:tcPr>
            <w:tcW w:w="1818" w:type="dxa"/>
            <w:shd w:val="clear" w:color="auto" w:fill="auto"/>
          </w:tcPr>
          <w:p w:rsidR="00DB7110" w:rsidRPr="009E7D70" w:rsidRDefault="00DB7110" w:rsidP="00785576">
            <w:pPr>
              <w:autoSpaceDE w:val="0"/>
              <w:autoSpaceDN w:val="0"/>
              <w:adjustRightInd w:val="0"/>
            </w:pPr>
            <w:r w:rsidRPr="009E7D70">
              <w:t>27bc</w:t>
            </w:r>
          </w:p>
        </w:tc>
        <w:tc>
          <w:tcPr>
            <w:tcW w:w="1616" w:type="dxa"/>
            <w:shd w:val="clear" w:color="auto" w:fill="auto"/>
          </w:tcPr>
          <w:p w:rsidR="00DB7110" w:rsidRPr="009E7D70" w:rsidRDefault="00DB7110" w:rsidP="00785576">
            <w:pPr>
              <w:autoSpaceDE w:val="0"/>
              <w:autoSpaceDN w:val="0"/>
              <w:adjustRightInd w:val="0"/>
            </w:pPr>
            <w:r w:rsidRPr="009E7D70">
              <w:t>13d</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2</w:t>
            </w:r>
          </w:p>
        </w:tc>
        <w:tc>
          <w:tcPr>
            <w:tcW w:w="1212" w:type="dxa"/>
            <w:shd w:val="clear" w:color="auto" w:fill="auto"/>
          </w:tcPr>
          <w:p w:rsidR="00DB7110" w:rsidRPr="009E7D70" w:rsidRDefault="00DB7110" w:rsidP="00785576">
            <w:pPr>
              <w:autoSpaceDE w:val="0"/>
              <w:autoSpaceDN w:val="0"/>
              <w:adjustRightInd w:val="0"/>
              <w:jc w:val="both"/>
            </w:pPr>
            <w:r w:rsidRPr="009E7D70">
              <w:t>-</w:t>
            </w:r>
          </w:p>
        </w:tc>
        <w:tc>
          <w:tcPr>
            <w:tcW w:w="1616" w:type="dxa"/>
            <w:shd w:val="clear" w:color="auto" w:fill="auto"/>
          </w:tcPr>
          <w:p w:rsidR="00DB7110" w:rsidRPr="009E7D70" w:rsidRDefault="00DB7110" w:rsidP="00785576">
            <w:pPr>
              <w:autoSpaceDE w:val="0"/>
              <w:autoSpaceDN w:val="0"/>
              <w:adjustRightInd w:val="0"/>
            </w:pPr>
            <w:r w:rsidRPr="009E7D70">
              <w:t>20 c</w:t>
            </w:r>
          </w:p>
        </w:tc>
        <w:tc>
          <w:tcPr>
            <w:tcW w:w="1616" w:type="dxa"/>
            <w:shd w:val="clear" w:color="auto" w:fill="auto"/>
          </w:tcPr>
          <w:p w:rsidR="00DB7110" w:rsidRPr="009E7D70" w:rsidRDefault="00DB7110" w:rsidP="00785576">
            <w:pPr>
              <w:autoSpaceDE w:val="0"/>
              <w:autoSpaceDN w:val="0"/>
              <w:adjustRightInd w:val="0"/>
              <w:rPr>
                <w:b/>
              </w:rPr>
            </w:pPr>
            <w:r w:rsidRPr="009E7D70">
              <w:t>100 a</w:t>
            </w:r>
          </w:p>
        </w:tc>
        <w:tc>
          <w:tcPr>
            <w:tcW w:w="1818" w:type="dxa"/>
            <w:shd w:val="clear" w:color="auto" w:fill="auto"/>
          </w:tcPr>
          <w:p w:rsidR="00DB7110" w:rsidRPr="009E7D70" w:rsidRDefault="00DB7110" w:rsidP="00785576">
            <w:pPr>
              <w:autoSpaceDE w:val="0"/>
              <w:autoSpaceDN w:val="0"/>
              <w:adjustRightInd w:val="0"/>
            </w:pPr>
            <w:r w:rsidRPr="009E7D70">
              <w:t>42 b</w:t>
            </w:r>
          </w:p>
        </w:tc>
        <w:tc>
          <w:tcPr>
            <w:tcW w:w="1616" w:type="dxa"/>
            <w:shd w:val="clear" w:color="auto" w:fill="auto"/>
          </w:tcPr>
          <w:p w:rsidR="00DB7110" w:rsidRPr="009E7D70" w:rsidRDefault="00DB7110" w:rsidP="00785576">
            <w:pPr>
              <w:autoSpaceDE w:val="0"/>
              <w:autoSpaceDN w:val="0"/>
              <w:adjustRightInd w:val="0"/>
              <w:rPr>
                <w:b/>
              </w:rPr>
            </w:pPr>
            <w:r w:rsidRPr="009E7D70">
              <w:t>43 b</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4</w:t>
            </w:r>
          </w:p>
        </w:tc>
        <w:tc>
          <w:tcPr>
            <w:tcW w:w="1212" w:type="dxa"/>
            <w:shd w:val="clear" w:color="auto" w:fill="auto"/>
          </w:tcPr>
          <w:p w:rsidR="00DB7110" w:rsidRPr="009E7D70" w:rsidRDefault="00DB7110" w:rsidP="00785576">
            <w:pPr>
              <w:autoSpaceDE w:val="0"/>
              <w:autoSpaceDN w:val="0"/>
              <w:adjustRightInd w:val="0"/>
              <w:jc w:val="both"/>
            </w:pPr>
            <w:r w:rsidRPr="009E7D70">
              <w:t>-</w:t>
            </w:r>
          </w:p>
        </w:tc>
        <w:tc>
          <w:tcPr>
            <w:tcW w:w="1616" w:type="dxa"/>
            <w:shd w:val="clear" w:color="auto" w:fill="auto"/>
          </w:tcPr>
          <w:p w:rsidR="00DB7110" w:rsidRPr="009E7D70" w:rsidRDefault="00DB7110" w:rsidP="00785576">
            <w:pPr>
              <w:autoSpaceDE w:val="0"/>
              <w:autoSpaceDN w:val="0"/>
              <w:adjustRightInd w:val="0"/>
            </w:pPr>
            <w:r w:rsidRPr="009E7D70">
              <w:t>53 abc</w:t>
            </w:r>
          </w:p>
        </w:tc>
        <w:tc>
          <w:tcPr>
            <w:tcW w:w="1616" w:type="dxa"/>
            <w:shd w:val="clear" w:color="auto" w:fill="auto"/>
          </w:tcPr>
          <w:p w:rsidR="00DB7110" w:rsidRPr="009E7D70" w:rsidRDefault="00DB7110" w:rsidP="00785576">
            <w:pPr>
              <w:autoSpaceDE w:val="0"/>
              <w:autoSpaceDN w:val="0"/>
              <w:adjustRightInd w:val="0"/>
              <w:rPr>
                <w:b/>
              </w:rPr>
            </w:pPr>
            <w:r w:rsidRPr="009E7D70">
              <w:t>67 abc</w:t>
            </w:r>
          </w:p>
        </w:tc>
        <w:tc>
          <w:tcPr>
            <w:tcW w:w="1818" w:type="dxa"/>
            <w:shd w:val="clear" w:color="auto" w:fill="auto"/>
          </w:tcPr>
          <w:p w:rsidR="00DB7110" w:rsidRPr="009E7D70" w:rsidRDefault="00DB7110" w:rsidP="00785576">
            <w:pPr>
              <w:autoSpaceDE w:val="0"/>
              <w:autoSpaceDN w:val="0"/>
              <w:adjustRightInd w:val="0"/>
            </w:pPr>
            <w:r w:rsidRPr="009E7D70">
              <w:t>16 c</w:t>
            </w:r>
          </w:p>
        </w:tc>
        <w:tc>
          <w:tcPr>
            <w:tcW w:w="1616" w:type="dxa"/>
            <w:shd w:val="clear" w:color="auto" w:fill="auto"/>
          </w:tcPr>
          <w:p w:rsidR="00DB7110" w:rsidRPr="009E7D70" w:rsidRDefault="00DB7110" w:rsidP="00785576">
            <w:pPr>
              <w:autoSpaceDE w:val="0"/>
              <w:autoSpaceDN w:val="0"/>
              <w:adjustRightInd w:val="0"/>
              <w:rPr>
                <w:b/>
              </w:rPr>
            </w:pPr>
            <w:r w:rsidRPr="009E7D70">
              <w:t>17 d</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0.5</w:t>
            </w:r>
          </w:p>
        </w:tc>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616" w:type="dxa"/>
            <w:shd w:val="clear" w:color="auto" w:fill="auto"/>
          </w:tcPr>
          <w:p w:rsidR="00DB7110" w:rsidRPr="009E7D70" w:rsidRDefault="00DB7110" w:rsidP="00785576">
            <w:pPr>
              <w:autoSpaceDE w:val="0"/>
              <w:autoSpaceDN w:val="0"/>
              <w:adjustRightInd w:val="0"/>
            </w:pPr>
            <w:r w:rsidRPr="009E7D70">
              <w:t>43 bc</w:t>
            </w:r>
          </w:p>
        </w:tc>
        <w:tc>
          <w:tcPr>
            <w:tcW w:w="1616" w:type="dxa"/>
            <w:shd w:val="clear" w:color="auto" w:fill="auto"/>
          </w:tcPr>
          <w:p w:rsidR="00DB7110" w:rsidRPr="009E7D70" w:rsidRDefault="00DB7110" w:rsidP="00785576">
            <w:pPr>
              <w:autoSpaceDE w:val="0"/>
              <w:autoSpaceDN w:val="0"/>
              <w:adjustRightInd w:val="0"/>
            </w:pPr>
            <w:r w:rsidRPr="009E7D70">
              <w:t>40 c</w:t>
            </w:r>
          </w:p>
        </w:tc>
        <w:tc>
          <w:tcPr>
            <w:tcW w:w="1818" w:type="dxa"/>
            <w:shd w:val="clear" w:color="auto" w:fill="auto"/>
          </w:tcPr>
          <w:p w:rsidR="00DB7110" w:rsidRPr="009E7D70" w:rsidRDefault="00DB7110" w:rsidP="00785576">
            <w:pPr>
              <w:autoSpaceDE w:val="0"/>
              <w:autoSpaceDN w:val="0"/>
              <w:adjustRightInd w:val="0"/>
            </w:pPr>
            <w:r w:rsidRPr="009E7D70">
              <w:t>12 c</w:t>
            </w:r>
          </w:p>
        </w:tc>
        <w:tc>
          <w:tcPr>
            <w:tcW w:w="1616" w:type="dxa"/>
            <w:shd w:val="clear" w:color="auto" w:fill="auto"/>
          </w:tcPr>
          <w:p w:rsidR="00DB7110" w:rsidRPr="009E7D70" w:rsidRDefault="00DB7110" w:rsidP="00785576">
            <w:pPr>
              <w:autoSpaceDE w:val="0"/>
              <w:autoSpaceDN w:val="0"/>
              <w:adjustRightInd w:val="0"/>
            </w:pPr>
            <w:r w:rsidRPr="009E7D70">
              <w:t>20 d</w:t>
            </w:r>
          </w:p>
        </w:tc>
      </w:tr>
      <w:tr w:rsidR="00DB7110" w:rsidRPr="009E7D70" w:rsidTr="00785576">
        <w:trPr>
          <w:trHeight w:val="411"/>
        </w:trPr>
        <w:tc>
          <w:tcPr>
            <w:tcW w:w="1212" w:type="dxa"/>
            <w:shd w:val="clear" w:color="auto" w:fill="auto"/>
          </w:tcPr>
          <w:p w:rsidR="00DB7110" w:rsidRPr="009E7D70" w:rsidRDefault="00DB7110" w:rsidP="00785576">
            <w:pPr>
              <w:autoSpaceDE w:val="0"/>
              <w:autoSpaceDN w:val="0"/>
              <w:adjustRightInd w:val="0"/>
              <w:jc w:val="both"/>
            </w:pPr>
            <w:r w:rsidRPr="009E7D70">
              <w:t>0.5</w:t>
            </w:r>
          </w:p>
        </w:tc>
        <w:tc>
          <w:tcPr>
            <w:tcW w:w="1212" w:type="dxa"/>
            <w:shd w:val="clear" w:color="auto" w:fill="auto"/>
          </w:tcPr>
          <w:p w:rsidR="00DB7110" w:rsidRPr="009E7D70" w:rsidRDefault="00DB7110" w:rsidP="00785576">
            <w:pPr>
              <w:autoSpaceDE w:val="0"/>
              <w:autoSpaceDN w:val="0"/>
              <w:adjustRightInd w:val="0"/>
              <w:jc w:val="both"/>
            </w:pPr>
            <w:r w:rsidRPr="009E7D70">
              <w:t>2</w:t>
            </w:r>
          </w:p>
        </w:tc>
        <w:tc>
          <w:tcPr>
            <w:tcW w:w="1616" w:type="dxa"/>
            <w:shd w:val="clear" w:color="auto" w:fill="auto"/>
          </w:tcPr>
          <w:p w:rsidR="00DB7110" w:rsidRPr="009E7D70" w:rsidRDefault="00DB7110" w:rsidP="00785576">
            <w:pPr>
              <w:autoSpaceDE w:val="0"/>
              <w:autoSpaceDN w:val="0"/>
              <w:adjustRightInd w:val="0"/>
            </w:pPr>
            <w:r w:rsidRPr="009E7D70">
              <w:t>80 ab</w:t>
            </w:r>
          </w:p>
        </w:tc>
        <w:tc>
          <w:tcPr>
            <w:tcW w:w="1616" w:type="dxa"/>
            <w:shd w:val="clear" w:color="auto" w:fill="auto"/>
          </w:tcPr>
          <w:p w:rsidR="00DB7110" w:rsidRPr="009E7D70" w:rsidRDefault="00DB7110" w:rsidP="00785576">
            <w:pPr>
              <w:autoSpaceDE w:val="0"/>
              <w:autoSpaceDN w:val="0"/>
              <w:adjustRightInd w:val="0"/>
            </w:pPr>
            <w:r w:rsidRPr="009E7D70">
              <w:t>93 ab</w:t>
            </w:r>
          </w:p>
        </w:tc>
        <w:tc>
          <w:tcPr>
            <w:tcW w:w="1818" w:type="dxa"/>
            <w:shd w:val="clear" w:color="auto" w:fill="auto"/>
          </w:tcPr>
          <w:p w:rsidR="00DB7110" w:rsidRPr="009E7D70" w:rsidRDefault="00DB7110" w:rsidP="00785576">
            <w:pPr>
              <w:autoSpaceDE w:val="0"/>
              <w:autoSpaceDN w:val="0"/>
              <w:adjustRightInd w:val="0"/>
            </w:pPr>
            <w:r w:rsidRPr="009E7D70">
              <w:t>43 b</w:t>
            </w:r>
          </w:p>
        </w:tc>
        <w:tc>
          <w:tcPr>
            <w:tcW w:w="1616" w:type="dxa"/>
            <w:shd w:val="clear" w:color="auto" w:fill="auto"/>
          </w:tcPr>
          <w:p w:rsidR="00DB7110" w:rsidRPr="009E7D70" w:rsidRDefault="00DB7110" w:rsidP="00785576">
            <w:pPr>
              <w:autoSpaceDE w:val="0"/>
              <w:autoSpaceDN w:val="0"/>
              <w:adjustRightInd w:val="0"/>
            </w:pPr>
            <w:r w:rsidRPr="009E7D70">
              <w:t>25 d</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616" w:type="dxa"/>
            <w:shd w:val="clear" w:color="auto" w:fill="auto"/>
          </w:tcPr>
          <w:p w:rsidR="00DB7110" w:rsidRPr="009E7D70" w:rsidRDefault="00DB7110" w:rsidP="00785576">
            <w:pPr>
              <w:autoSpaceDE w:val="0"/>
              <w:autoSpaceDN w:val="0"/>
              <w:adjustRightInd w:val="0"/>
            </w:pPr>
            <w:r w:rsidRPr="009E7D70">
              <w:t>53 abc</w:t>
            </w:r>
          </w:p>
        </w:tc>
        <w:tc>
          <w:tcPr>
            <w:tcW w:w="1616" w:type="dxa"/>
            <w:shd w:val="clear" w:color="auto" w:fill="auto"/>
          </w:tcPr>
          <w:p w:rsidR="00DB7110" w:rsidRPr="009E7D70" w:rsidRDefault="00DB7110" w:rsidP="00785576">
            <w:pPr>
              <w:autoSpaceDE w:val="0"/>
              <w:autoSpaceDN w:val="0"/>
              <w:adjustRightInd w:val="0"/>
            </w:pPr>
            <w:r w:rsidRPr="009E7D70">
              <w:t>67 bc</w:t>
            </w:r>
          </w:p>
        </w:tc>
        <w:tc>
          <w:tcPr>
            <w:tcW w:w="1818" w:type="dxa"/>
            <w:shd w:val="clear" w:color="auto" w:fill="auto"/>
          </w:tcPr>
          <w:p w:rsidR="00DB7110" w:rsidRPr="009E7D70" w:rsidRDefault="00DB7110" w:rsidP="00785576">
            <w:pPr>
              <w:autoSpaceDE w:val="0"/>
              <w:autoSpaceDN w:val="0"/>
              <w:adjustRightInd w:val="0"/>
            </w:pPr>
            <w:r w:rsidRPr="009E7D70">
              <w:t>17 c</w:t>
            </w:r>
          </w:p>
        </w:tc>
        <w:tc>
          <w:tcPr>
            <w:tcW w:w="1616" w:type="dxa"/>
            <w:shd w:val="clear" w:color="auto" w:fill="auto"/>
          </w:tcPr>
          <w:p w:rsidR="00DB7110" w:rsidRPr="009E7D70" w:rsidRDefault="00DB7110" w:rsidP="00785576">
            <w:pPr>
              <w:autoSpaceDE w:val="0"/>
              <w:autoSpaceDN w:val="0"/>
              <w:adjustRightInd w:val="0"/>
            </w:pPr>
            <w:r w:rsidRPr="009E7D70">
              <w:t>22 d</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2</w:t>
            </w:r>
          </w:p>
        </w:tc>
        <w:tc>
          <w:tcPr>
            <w:tcW w:w="1212" w:type="dxa"/>
            <w:shd w:val="clear" w:color="auto" w:fill="auto"/>
          </w:tcPr>
          <w:p w:rsidR="00DB7110" w:rsidRPr="009E7D70" w:rsidRDefault="00DB7110" w:rsidP="00785576">
            <w:pPr>
              <w:autoSpaceDE w:val="0"/>
              <w:autoSpaceDN w:val="0"/>
              <w:adjustRightInd w:val="0"/>
              <w:jc w:val="both"/>
            </w:pPr>
            <w:r w:rsidRPr="009E7D70">
              <w:t>0.5</w:t>
            </w:r>
          </w:p>
        </w:tc>
        <w:tc>
          <w:tcPr>
            <w:tcW w:w="1616" w:type="dxa"/>
            <w:shd w:val="clear" w:color="auto" w:fill="auto"/>
          </w:tcPr>
          <w:p w:rsidR="00DB7110" w:rsidRPr="009E7D70" w:rsidRDefault="00DB7110" w:rsidP="00785576">
            <w:pPr>
              <w:autoSpaceDE w:val="0"/>
              <w:autoSpaceDN w:val="0"/>
              <w:adjustRightInd w:val="0"/>
            </w:pPr>
            <w:r w:rsidRPr="009E7D70">
              <w:t>87 a</w:t>
            </w:r>
          </w:p>
        </w:tc>
        <w:tc>
          <w:tcPr>
            <w:tcW w:w="1616" w:type="dxa"/>
            <w:shd w:val="clear" w:color="auto" w:fill="auto"/>
          </w:tcPr>
          <w:p w:rsidR="00DB7110" w:rsidRPr="009E7D70" w:rsidRDefault="00DB7110" w:rsidP="00785576">
            <w:pPr>
              <w:autoSpaceDE w:val="0"/>
              <w:autoSpaceDN w:val="0"/>
              <w:adjustRightInd w:val="0"/>
              <w:rPr>
                <w:b/>
              </w:rPr>
            </w:pPr>
            <w:r w:rsidRPr="009E7D70">
              <w:t>90 ab</w:t>
            </w:r>
          </w:p>
        </w:tc>
        <w:tc>
          <w:tcPr>
            <w:tcW w:w="1818" w:type="dxa"/>
            <w:shd w:val="clear" w:color="auto" w:fill="auto"/>
          </w:tcPr>
          <w:p w:rsidR="00DB7110" w:rsidRPr="009E7D70" w:rsidRDefault="00DB7110" w:rsidP="00785576">
            <w:pPr>
              <w:autoSpaceDE w:val="0"/>
              <w:autoSpaceDN w:val="0"/>
              <w:adjustRightInd w:val="0"/>
            </w:pPr>
            <w:r w:rsidRPr="009E7D70">
              <w:t>15 c</w:t>
            </w:r>
          </w:p>
        </w:tc>
        <w:tc>
          <w:tcPr>
            <w:tcW w:w="1616" w:type="dxa"/>
            <w:shd w:val="clear" w:color="auto" w:fill="auto"/>
          </w:tcPr>
          <w:p w:rsidR="00DB7110" w:rsidRPr="009E7D70" w:rsidRDefault="00DB7110" w:rsidP="00785576">
            <w:pPr>
              <w:autoSpaceDE w:val="0"/>
              <w:autoSpaceDN w:val="0"/>
              <w:adjustRightInd w:val="0"/>
              <w:rPr>
                <w:b/>
              </w:rPr>
            </w:pPr>
            <w:r w:rsidRPr="009E7D70">
              <w:t>34 c</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2</w:t>
            </w:r>
          </w:p>
        </w:tc>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616" w:type="dxa"/>
            <w:shd w:val="clear" w:color="auto" w:fill="auto"/>
          </w:tcPr>
          <w:p w:rsidR="00DB7110" w:rsidRPr="009E7D70" w:rsidRDefault="00DB7110" w:rsidP="00785576">
            <w:pPr>
              <w:autoSpaceDE w:val="0"/>
              <w:autoSpaceDN w:val="0"/>
              <w:adjustRightInd w:val="0"/>
            </w:pPr>
            <w:r w:rsidRPr="009E7D70">
              <w:t>88 ab</w:t>
            </w:r>
          </w:p>
        </w:tc>
        <w:tc>
          <w:tcPr>
            <w:tcW w:w="1616" w:type="dxa"/>
            <w:shd w:val="clear" w:color="auto" w:fill="auto"/>
          </w:tcPr>
          <w:p w:rsidR="00DB7110" w:rsidRPr="009E7D70" w:rsidRDefault="00DB7110" w:rsidP="00785576">
            <w:pPr>
              <w:autoSpaceDE w:val="0"/>
              <w:autoSpaceDN w:val="0"/>
              <w:adjustRightInd w:val="0"/>
              <w:rPr>
                <w:b/>
              </w:rPr>
            </w:pPr>
            <w:r w:rsidRPr="009E7D70">
              <w:t>40 c</w:t>
            </w:r>
          </w:p>
        </w:tc>
        <w:tc>
          <w:tcPr>
            <w:tcW w:w="1818" w:type="dxa"/>
            <w:shd w:val="clear" w:color="auto" w:fill="auto"/>
          </w:tcPr>
          <w:p w:rsidR="00DB7110" w:rsidRPr="009E7D70" w:rsidRDefault="00DB7110" w:rsidP="00785576">
            <w:pPr>
              <w:autoSpaceDE w:val="0"/>
              <w:autoSpaceDN w:val="0"/>
              <w:adjustRightInd w:val="0"/>
            </w:pPr>
            <w:r w:rsidRPr="009E7D70">
              <w:t>7 c</w:t>
            </w:r>
          </w:p>
        </w:tc>
        <w:tc>
          <w:tcPr>
            <w:tcW w:w="1616" w:type="dxa"/>
            <w:shd w:val="clear" w:color="auto" w:fill="auto"/>
          </w:tcPr>
          <w:p w:rsidR="00DB7110" w:rsidRPr="009E7D70" w:rsidRDefault="00DB7110" w:rsidP="00785576">
            <w:pPr>
              <w:autoSpaceDE w:val="0"/>
              <w:autoSpaceDN w:val="0"/>
              <w:adjustRightInd w:val="0"/>
              <w:rPr>
                <w:b/>
              </w:rPr>
            </w:pPr>
            <w:r w:rsidRPr="009E7D70">
              <w:t>12 d</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4</w:t>
            </w:r>
          </w:p>
        </w:tc>
        <w:tc>
          <w:tcPr>
            <w:tcW w:w="1212" w:type="dxa"/>
            <w:shd w:val="clear" w:color="auto" w:fill="auto"/>
          </w:tcPr>
          <w:p w:rsidR="00DB7110" w:rsidRPr="009E7D70" w:rsidRDefault="00DB7110" w:rsidP="00785576">
            <w:pPr>
              <w:autoSpaceDE w:val="0"/>
              <w:autoSpaceDN w:val="0"/>
              <w:adjustRightInd w:val="0"/>
              <w:jc w:val="both"/>
            </w:pPr>
            <w:r w:rsidRPr="009E7D70">
              <w:t>0.5</w:t>
            </w:r>
          </w:p>
        </w:tc>
        <w:tc>
          <w:tcPr>
            <w:tcW w:w="1616" w:type="dxa"/>
            <w:shd w:val="clear" w:color="auto" w:fill="auto"/>
          </w:tcPr>
          <w:p w:rsidR="00DB7110" w:rsidRPr="009E7D70" w:rsidRDefault="00DB7110" w:rsidP="00785576">
            <w:pPr>
              <w:autoSpaceDE w:val="0"/>
              <w:autoSpaceDN w:val="0"/>
              <w:adjustRightInd w:val="0"/>
            </w:pPr>
            <w:r w:rsidRPr="009E7D70">
              <w:t>80 ab</w:t>
            </w:r>
          </w:p>
        </w:tc>
        <w:tc>
          <w:tcPr>
            <w:tcW w:w="1616" w:type="dxa"/>
            <w:shd w:val="clear" w:color="auto" w:fill="auto"/>
          </w:tcPr>
          <w:p w:rsidR="00DB7110" w:rsidRPr="009E7D70" w:rsidRDefault="00DB7110" w:rsidP="00785576">
            <w:pPr>
              <w:autoSpaceDE w:val="0"/>
              <w:autoSpaceDN w:val="0"/>
              <w:adjustRightInd w:val="0"/>
              <w:rPr>
                <w:b/>
              </w:rPr>
            </w:pPr>
            <w:r w:rsidRPr="009E7D70">
              <w:t>63 bc</w:t>
            </w:r>
          </w:p>
        </w:tc>
        <w:tc>
          <w:tcPr>
            <w:tcW w:w="1818" w:type="dxa"/>
            <w:shd w:val="clear" w:color="auto" w:fill="auto"/>
          </w:tcPr>
          <w:p w:rsidR="00DB7110" w:rsidRPr="009E7D70" w:rsidRDefault="00DB7110" w:rsidP="00785576">
            <w:pPr>
              <w:autoSpaceDE w:val="0"/>
              <w:autoSpaceDN w:val="0"/>
              <w:adjustRightInd w:val="0"/>
            </w:pPr>
            <w:r w:rsidRPr="009E7D70">
              <w:t>59 a</w:t>
            </w:r>
          </w:p>
        </w:tc>
        <w:tc>
          <w:tcPr>
            <w:tcW w:w="1616" w:type="dxa"/>
            <w:shd w:val="clear" w:color="auto" w:fill="auto"/>
          </w:tcPr>
          <w:p w:rsidR="00DB7110" w:rsidRPr="009E7D70" w:rsidRDefault="00DB7110" w:rsidP="00785576">
            <w:pPr>
              <w:autoSpaceDE w:val="0"/>
              <w:autoSpaceDN w:val="0"/>
              <w:adjustRightInd w:val="0"/>
            </w:pPr>
            <w:r w:rsidRPr="009E7D70">
              <w:t>55 a</w:t>
            </w:r>
          </w:p>
        </w:tc>
      </w:tr>
      <w:tr w:rsidR="00DB7110" w:rsidRPr="009E7D70" w:rsidTr="00785576">
        <w:trPr>
          <w:trHeight w:val="389"/>
        </w:trPr>
        <w:tc>
          <w:tcPr>
            <w:tcW w:w="1212" w:type="dxa"/>
            <w:shd w:val="clear" w:color="auto" w:fill="auto"/>
          </w:tcPr>
          <w:p w:rsidR="00DB7110" w:rsidRPr="009E7D70" w:rsidRDefault="00DB7110" w:rsidP="00785576">
            <w:pPr>
              <w:autoSpaceDE w:val="0"/>
              <w:autoSpaceDN w:val="0"/>
              <w:adjustRightInd w:val="0"/>
              <w:jc w:val="both"/>
            </w:pPr>
            <w:r w:rsidRPr="009E7D70">
              <w:t>4</w:t>
            </w:r>
          </w:p>
        </w:tc>
        <w:tc>
          <w:tcPr>
            <w:tcW w:w="1212" w:type="dxa"/>
            <w:shd w:val="clear" w:color="auto" w:fill="auto"/>
          </w:tcPr>
          <w:p w:rsidR="00DB7110" w:rsidRPr="009E7D70" w:rsidRDefault="00DB7110" w:rsidP="00785576">
            <w:pPr>
              <w:autoSpaceDE w:val="0"/>
              <w:autoSpaceDN w:val="0"/>
              <w:adjustRightInd w:val="0"/>
              <w:jc w:val="both"/>
            </w:pPr>
            <w:r w:rsidRPr="009E7D70">
              <w:t>1</w:t>
            </w:r>
          </w:p>
        </w:tc>
        <w:tc>
          <w:tcPr>
            <w:tcW w:w="1616" w:type="dxa"/>
            <w:shd w:val="clear" w:color="auto" w:fill="auto"/>
          </w:tcPr>
          <w:p w:rsidR="00DB7110" w:rsidRPr="009E7D70" w:rsidRDefault="00DB7110" w:rsidP="00785576">
            <w:pPr>
              <w:autoSpaceDE w:val="0"/>
              <w:autoSpaceDN w:val="0"/>
              <w:adjustRightInd w:val="0"/>
            </w:pPr>
            <w:r w:rsidRPr="009E7D70">
              <w:t>85 ab</w:t>
            </w:r>
          </w:p>
        </w:tc>
        <w:tc>
          <w:tcPr>
            <w:tcW w:w="1616" w:type="dxa"/>
            <w:shd w:val="clear" w:color="auto" w:fill="auto"/>
          </w:tcPr>
          <w:p w:rsidR="00DB7110" w:rsidRPr="009E7D70" w:rsidRDefault="00DB7110" w:rsidP="00785576">
            <w:pPr>
              <w:autoSpaceDE w:val="0"/>
              <w:autoSpaceDN w:val="0"/>
              <w:adjustRightInd w:val="0"/>
              <w:rPr>
                <w:b/>
              </w:rPr>
            </w:pPr>
            <w:r w:rsidRPr="009E7D70">
              <w:t>100 a</w:t>
            </w:r>
          </w:p>
        </w:tc>
        <w:tc>
          <w:tcPr>
            <w:tcW w:w="1818" w:type="dxa"/>
            <w:shd w:val="clear" w:color="auto" w:fill="auto"/>
          </w:tcPr>
          <w:p w:rsidR="00DB7110" w:rsidRPr="009E7D70" w:rsidRDefault="00DB7110" w:rsidP="00785576">
            <w:pPr>
              <w:autoSpaceDE w:val="0"/>
              <w:autoSpaceDN w:val="0"/>
              <w:adjustRightInd w:val="0"/>
            </w:pPr>
            <w:r w:rsidRPr="009E7D70">
              <w:t>31 bc</w:t>
            </w:r>
          </w:p>
        </w:tc>
        <w:tc>
          <w:tcPr>
            <w:tcW w:w="1616" w:type="dxa"/>
            <w:shd w:val="clear" w:color="auto" w:fill="auto"/>
          </w:tcPr>
          <w:p w:rsidR="00DB7110" w:rsidRPr="009E7D70" w:rsidRDefault="00DB7110" w:rsidP="00785576">
            <w:pPr>
              <w:autoSpaceDE w:val="0"/>
              <w:autoSpaceDN w:val="0"/>
              <w:adjustRightInd w:val="0"/>
              <w:rPr>
                <w:b/>
              </w:rPr>
            </w:pPr>
            <w:r w:rsidRPr="009E7D70">
              <w:t>48 ab</w:t>
            </w:r>
          </w:p>
        </w:tc>
      </w:tr>
    </w:tbl>
    <w:p w:rsidR="00DB7110" w:rsidRPr="009E7D70" w:rsidRDefault="00DB7110" w:rsidP="00DB7110">
      <w:pPr>
        <w:autoSpaceDE w:val="0"/>
        <w:autoSpaceDN w:val="0"/>
        <w:adjustRightInd w:val="0"/>
        <w:jc w:val="both"/>
        <w:rPr>
          <w:sz w:val="20"/>
          <w:szCs w:val="20"/>
        </w:rPr>
      </w:pPr>
      <w:r w:rsidRPr="009E7D70">
        <w:rPr>
          <w:b/>
          <w:sz w:val="20"/>
          <w:szCs w:val="20"/>
          <w:vertAlign w:val="superscript"/>
        </w:rPr>
        <w:t>1</w:t>
      </w:r>
      <w:r w:rsidRPr="009E7D70">
        <w:rPr>
          <w:sz w:val="20"/>
          <w:szCs w:val="20"/>
        </w:rPr>
        <w:t>Values within a column followed by different letters are significantly different at the 0.05 level.</w:t>
      </w:r>
    </w:p>
    <w:p w:rsidR="00DB7110" w:rsidRPr="009E7D70" w:rsidRDefault="00DB7110" w:rsidP="00DB7110">
      <w:pPr>
        <w:autoSpaceDE w:val="0"/>
        <w:autoSpaceDN w:val="0"/>
        <w:adjustRightInd w:val="0"/>
        <w:jc w:val="both"/>
        <w:rPr>
          <w:sz w:val="20"/>
          <w:szCs w:val="20"/>
        </w:rPr>
      </w:pPr>
      <w:r w:rsidRPr="009E7D70">
        <w:rPr>
          <w:b/>
          <w:sz w:val="20"/>
          <w:szCs w:val="20"/>
          <w:vertAlign w:val="superscript"/>
        </w:rPr>
        <w:t>2</w:t>
      </w:r>
      <w:r w:rsidRPr="009E7D70">
        <w:rPr>
          <w:sz w:val="20"/>
          <w:szCs w:val="20"/>
        </w:rPr>
        <w:t xml:space="preserve"> From immature embryos which produced bulblets.</w:t>
      </w: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Default="00DB7110" w:rsidP="00DB7110">
      <w:pPr>
        <w:tabs>
          <w:tab w:val="left" w:pos="4500"/>
        </w:tabs>
        <w:spacing w:line="480" w:lineRule="auto"/>
        <w:jc w:val="both"/>
      </w:pPr>
    </w:p>
    <w:p w:rsidR="00DB7110" w:rsidRPr="009E7D70" w:rsidRDefault="00DB7110" w:rsidP="00DB7110">
      <w:pPr>
        <w:tabs>
          <w:tab w:val="left" w:pos="4500"/>
        </w:tabs>
        <w:spacing w:line="480" w:lineRule="auto"/>
        <w:jc w:val="both"/>
      </w:pPr>
      <w:r w:rsidRPr="009E7D70">
        <w:t xml:space="preserve">Table 3. Bulblet regeneration from immature zygotic embriyos of </w:t>
      </w:r>
      <w:r w:rsidRPr="009E7D70">
        <w:rPr>
          <w:i/>
        </w:rPr>
        <w:t>M. muscarimi</w:t>
      </w:r>
      <w:r w:rsidRPr="009E7D70">
        <w:t xml:space="preserve"> on MS medium supplemented with different concentrations of TDZ after 12 months in culture.</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5"/>
        <w:gridCol w:w="2509"/>
        <w:gridCol w:w="2427"/>
      </w:tblGrid>
      <w:tr w:rsidR="00DB7110" w:rsidRPr="009E7D70" w:rsidTr="00785576">
        <w:trPr>
          <w:trHeight w:val="744"/>
        </w:trPr>
        <w:tc>
          <w:tcPr>
            <w:tcW w:w="1585" w:type="dxa"/>
          </w:tcPr>
          <w:p w:rsidR="00DB7110" w:rsidRPr="009E7D70" w:rsidRDefault="00DB7110" w:rsidP="00785576">
            <w:pPr>
              <w:autoSpaceDE w:val="0"/>
              <w:autoSpaceDN w:val="0"/>
              <w:adjustRightInd w:val="0"/>
              <w:jc w:val="both"/>
            </w:pPr>
          </w:p>
          <w:p w:rsidR="00DB7110" w:rsidRPr="009E7D70" w:rsidRDefault="00DB7110" w:rsidP="00785576">
            <w:pPr>
              <w:autoSpaceDE w:val="0"/>
              <w:autoSpaceDN w:val="0"/>
              <w:adjustRightInd w:val="0"/>
              <w:jc w:val="both"/>
            </w:pPr>
            <w:r w:rsidRPr="009E7D70">
              <w:t>TDZ (</w:t>
            </w:r>
            <w:r w:rsidRPr="009E7D70">
              <w:rPr>
                <w:iCs/>
              </w:rPr>
              <w:t>mg l</w:t>
            </w:r>
            <w:r w:rsidRPr="009E7D70">
              <w:rPr>
                <w:iCs/>
                <w:vertAlign w:val="superscript"/>
              </w:rPr>
              <w:t>-1</w:t>
            </w:r>
            <w:r w:rsidRPr="009E7D70">
              <w:t>)</w:t>
            </w:r>
          </w:p>
        </w:tc>
        <w:tc>
          <w:tcPr>
            <w:tcW w:w="2509" w:type="dxa"/>
          </w:tcPr>
          <w:p w:rsidR="00DB7110" w:rsidRPr="009E7D70" w:rsidRDefault="00DB7110" w:rsidP="00785576">
            <w:pPr>
              <w:autoSpaceDE w:val="0"/>
              <w:autoSpaceDN w:val="0"/>
              <w:adjustRightInd w:val="0"/>
              <w:jc w:val="center"/>
            </w:pPr>
            <w:r w:rsidRPr="009E7D70">
              <w:t>Explants producing bulblets (%)</w:t>
            </w:r>
          </w:p>
        </w:tc>
        <w:tc>
          <w:tcPr>
            <w:tcW w:w="2427" w:type="dxa"/>
          </w:tcPr>
          <w:p w:rsidR="00DB7110" w:rsidRPr="009E7D70" w:rsidRDefault="00DB7110" w:rsidP="00785576">
            <w:pPr>
              <w:autoSpaceDE w:val="0"/>
              <w:autoSpaceDN w:val="0"/>
              <w:adjustRightInd w:val="0"/>
              <w:jc w:val="center"/>
            </w:pPr>
            <w:r w:rsidRPr="009E7D70">
              <w:t>Mean number of bulblets per explant</w:t>
            </w:r>
            <w:r w:rsidRPr="009E7D70">
              <w:rPr>
                <w:b/>
                <w:vertAlign w:val="superscript"/>
              </w:rPr>
              <w:t>2</w:t>
            </w:r>
          </w:p>
        </w:tc>
      </w:tr>
      <w:tr w:rsidR="00DB7110" w:rsidRPr="009E7D70" w:rsidTr="00785576">
        <w:trPr>
          <w:trHeight w:val="510"/>
        </w:trPr>
        <w:tc>
          <w:tcPr>
            <w:tcW w:w="1585" w:type="dxa"/>
          </w:tcPr>
          <w:p w:rsidR="00DB7110" w:rsidRPr="009E7D70" w:rsidRDefault="00DB7110" w:rsidP="00785576">
            <w:pPr>
              <w:autoSpaceDE w:val="0"/>
              <w:autoSpaceDN w:val="0"/>
              <w:adjustRightInd w:val="0"/>
              <w:jc w:val="both"/>
            </w:pPr>
            <w:r w:rsidRPr="009E7D70">
              <w:t>0.25</w:t>
            </w:r>
          </w:p>
        </w:tc>
        <w:tc>
          <w:tcPr>
            <w:tcW w:w="2509" w:type="dxa"/>
          </w:tcPr>
          <w:p w:rsidR="00DB7110" w:rsidRPr="009E7D70" w:rsidRDefault="00DB7110" w:rsidP="00785576">
            <w:pPr>
              <w:autoSpaceDE w:val="0"/>
              <w:autoSpaceDN w:val="0"/>
              <w:adjustRightInd w:val="0"/>
              <w:jc w:val="both"/>
              <w:rPr>
                <w:b/>
                <w:vertAlign w:val="superscript"/>
              </w:rPr>
            </w:pPr>
            <w:r w:rsidRPr="009E7D70">
              <w:t>23 a</w:t>
            </w:r>
            <w:r w:rsidRPr="009E7D70">
              <w:rPr>
                <w:b/>
                <w:vertAlign w:val="superscript"/>
              </w:rPr>
              <w:t>1</w:t>
            </w:r>
          </w:p>
        </w:tc>
        <w:tc>
          <w:tcPr>
            <w:tcW w:w="2427" w:type="dxa"/>
          </w:tcPr>
          <w:p w:rsidR="00DB7110" w:rsidRPr="009E7D70" w:rsidRDefault="00DB7110" w:rsidP="00785576">
            <w:pPr>
              <w:autoSpaceDE w:val="0"/>
              <w:autoSpaceDN w:val="0"/>
              <w:adjustRightInd w:val="0"/>
              <w:jc w:val="both"/>
            </w:pPr>
            <w:r w:rsidRPr="009E7D70">
              <w:t>15 a</w:t>
            </w:r>
          </w:p>
        </w:tc>
      </w:tr>
      <w:tr w:rsidR="00DB7110" w:rsidRPr="009E7D70" w:rsidTr="00785576">
        <w:trPr>
          <w:trHeight w:val="510"/>
        </w:trPr>
        <w:tc>
          <w:tcPr>
            <w:tcW w:w="1585" w:type="dxa"/>
          </w:tcPr>
          <w:p w:rsidR="00DB7110" w:rsidRPr="009E7D70" w:rsidRDefault="00DB7110" w:rsidP="00785576">
            <w:pPr>
              <w:autoSpaceDE w:val="0"/>
              <w:autoSpaceDN w:val="0"/>
              <w:adjustRightInd w:val="0"/>
              <w:jc w:val="both"/>
            </w:pPr>
            <w:r w:rsidRPr="009E7D70">
              <w:t>0.5</w:t>
            </w:r>
          </w:p>
        </w:tc>
        <w:tc>
          <w:tcPr>
            <w:tcW w:w="2509" w:type="dxa"/>
          </w:tcPr>
          <w:p w:rsidR="00DB7110" w:rsidRPr="009E7D70" w:rsidRDefault="00DB7110" w:rsidP="00785576">
            <w:pPr>
              <w:autoSpaceDE w:val="0"/>
              <w:autoSpaceDN w:val="0"/>
              <w:adjustRightInd w:val="0"/>
              <w:jc w:val="both"/>
            </w:pPr>
            <w:r w:rsidRPr="009E7D70">
              <w:t>0 c</w:t>
            </w:r>
          </w:p>
        </w:tc>
        <w:tc>
          <w:tcPr>
            <w:tcW w:w="2427" w:type="dxa"/>
          </w:tcPr>
          <w:p w:rsidR="00DB7110" w:rsidRPr="009E7D70" w:rsidRDefault="00DB7110" w:rsidP="00785576">
            <w:pPr>
              <w:autoSpaceDE w:val="0"/>
              <w:autoSpaceDN w:val="0"/>
              <w:adjustRightInd w:val="0"/>
              <w:jc w:val="both"/>
            </w:pPr>
            <w:r w:rsidRPr="009E7D70">
              <w:t>0 b</w:t>
            </w:r>
          </w:p>
        </w:tc>
      </w:tr>
      <w:tr w:rsidR="00DB7110" w:rsidRPr="009E7D70" w:rsidTr="00785576">
        <w:trPr>
          <w:trHeight w:val="538"/>
        </w:trPr>
        <w:tc>
          <w:tcPr>
            <w:tcW w:w="1585" w:type="dxa"/>
          </w:tcPr>
          <w:p w:rsidR="00DB7110" w:rsidRPr="009E7D70" w:rsidRDefault="00DB7110" w:rsidP="00785576">
            <w:pPr>
              <w:autoSpaceDE w:val="0"/>
              <w:autoSpaceDN w:val="0"/>
              <w:adjustRightInd w:val="0"/>
              <w:jc w:val="both"/>
            </w:pPr>
            <w:r w:rsidRPr="009E7D70">
              <w:t>1</w:t>
            </w:r>
          </w:p>
        </w:tc>
        <w:tc>
          <w:tcPr>
            <w:tcW w:w="2509" w:type="dxa"/>
          </w:tcPr>
          <w:p w:rsidR="00DB7110" w:rsidRPr="009E7D70" w:rsidRDefault="00DB7110" w:rsidP="00785576">
            <w:pPr>
              <w:autoSpaceDE w:val="0"/>
              <w:autoSpaceDN w:val="0"/>
              <w:adjustRightInd w:val="0"/>
              <w:jc w:val="both"/>
            </w:pPr>
            <w:r w:rsidRPr="009E7D70">
              <w:t xml:space="preserve">17 b </w:t>
            </w:r>
          </w:p>
        </w:tc>
        <w:tc>
          <w:tcPr>
            <w:tcW w:w="2427" w:type="dxa"/>
          </w:tcPr>
          <w:p w:rsidR="00DB7110" w:rsidRPr="009E7D70" w:rsidRDefault="00DB7110" w:rsidP="00785576">
            <w:pPr>
              <w:autoSpaceDE w:val="0"/>
              <w:autoSpaceDN w:val="0"/>
              <w:adjustRightInd w:val="0"/>
              <w:jc w:val="both"/>
            </w:pPr>
            <w:r w:rsidRPr="009E7D70">
              <w:t>7 ab</w:t>
            </w:r>
          </w:p>
        </w:tc>
      </w:tr>
      <w:tr w:rsidR="00DB7110" w:rsidRPr="009E7D70" w:rsidTr="00785576">
        <w:trPr>
          <w:trHeight w:val="510"/>
        </w:trPr>
        <w:tc>
          <w:tcPr>
            <w:tcW w:w="1585" w:type="dxa"/>
          </w:tcPr>
          <w:p w:rsidR="00DB7110" w:rsidRPr="009E7D70" w:rsidRDefault="00DB7110" w:rsidP="00785576">
            <w:pPr>
              <w:autoSpaceDE w:val="0"/>
              <w:autoSpaceDN w:val="0"/>
              <w:adjustRightInd w:val="0"/>
              <w:jc w:val="both"/>
            </w:pPr>
            <w:r w:rsidRPr="009E7D70">
              <w:t>2</w:t>
            </w:r>
          </w:p>
        </w:tc>
        <w:tc>
          <w:tcPr>
            <w:tcW w:w="2509" w:type="dxa"/>
          </w:tcPr>
          <w:p w:rsidR="00DB7110" w:rsidRPr="009E7D70" w:rsidRDefault="00DB7110" w:rsidP="00785576">
            <w:pPr>
              <w:autoSpaceDE w:val="0"/>
              <w:autoSpaceDN w:val="0"/>
              <w:adjustRightInd w:val="0"/>
              <w:jc w:val="both"/>
            </w:pPr>
            <w:r w:rsidRPr="009E7D70">
              <w:t>7 c</w:t>
            </w:r>
          </w:p>
        </w:tc>
        <w:tc>
          <w:tcPr>
            <w:tcW w:w="2427" w:type="dxa"/>
          </w:tcPr>
          <w:p w:rsidR="00DB7110" w:rsidRPr="009E7D70" w:rsidRDefault="00DB7110" w:rsidP="00785576">
            <w:pPr>
              <w:autoSpaceDE w:val="0"/>
              <w:autoSpaceDN w:val="0"/>
              <w:adjustRightInd w:val="0"/>
              <w:jc w:val="both"/>
            </w:pPr>
            <w:r w:rsidRPr="009E7D70">
              <w:t>1 b</w:t>
            </w:r>
          </w:p>
        </w:tc>
      </w:tr>
    </w:tbl>
    <w:p w:rsidR="00DB7110" w:rsidRPr="009E7D70" w:rsidRDefault="00DB7110" w:rsidP="00DB0701">
      <w:pPr>
        <w:autoSpaceDE w:val="0"/>
        <w:autoSpaceDN w:val="0"/>
        <w:adjustRightInd w:val="0"/>
        <w:jc w:val="both"/>
        <w:rPr>
          <w:sz w:val="20"/>
          <w:szCs w:val="20"/>
        </w:rPr>
      </w:pPr>
      <w:r w:rsidRPr="009E7D70">
        <w:rPr>
          <w:b/>
          <w:sz w:val="20"/>
          <w:szCs w:val="20"/>
          <w:vertAlign w:val="superscript"/>
        </w:rPr>
        <w:t>1</w:t>
      </w:r>
      <w:r w:rsidRPr="009E7D70">
        <w:rPr>
          <w:sz w:val="20"/>
          <w:szCs w:val="20"/>
        </w:rPr>
        <w:t>Values within a column followed by different letters are significantly different at the 0.05 level.</w:t>
      </w:r>
    </w:p>
    <w:p w:rsidR="00DB7110" w:rsidRPr="009E7D70" w:rsidRDefault="00DB7110" w:rsidP="00DB0701">
      <w:pPr>
        <w:autoSpaceDE w:val="0"/>
        <w:autoSpaceDN w:val="0"/>
        <w:adjustRightInd w:val="0"/>
        <w:jc w:val="both"/>
        <w:rPr>
          <w:sz w:val="20"/>
          <w:szCs w:val="20"/>
        </w:rPr>
      </w:pPr>
      <w:r w:rsidRPr="009E7D70">
        <w:rPr>
          <w:b/>
          <w:sz w:val="20"/>
          <w:szCs w:val="20"/>
          <w:vertAlign w:val="superscript"/>
        </w:rPr>
        <w:t>2</w:t>
      </w:r>
      <w:r w:rsidRPr="009E7D70">
        <w:rPr>
          <w:sz w:val="20"/>
          <w:szCs w:val="20"/>
        </w:rPr>
        <w:t xml:space="preserve"> From immature embryos which produced bulblets.</w:t>
      </w: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Pr>
        <w:spacing w:line="480" w:lineRule="auto"/>
        <w:jc w:val="both"/>
        <w:rPr>
          <w:b/>
        </w:rPr>
      </w:pPr>
    </w:p>
    <w:p w:rsidR="00DB7110" w:rsidRDefault="00DB7110" w:rsidP="00DB7110"/>
    <w:p w:rsidR="00DB7110" w:rsidRDefault="00DB7110" w:rsidP="00D84C9D">
      <w:pPr>
        <w:autoSpaceDE w:val="0"/>
        <w:autoSpaceDN w:val="0"/>
        <w:adjustRightInd w:val="0"/>
        <w:spacing w:line="480" w:lineRule="auto"/>
        <w:jc w:val="both"/>
      </w:pPr>
    </w:p>
    <w:p w:rsidR="00F53158" w:rsidRDefault="00F53158" w:rsidP="00D84C9D">
      <w:pPr>
        <w:autoSpaceDE w:val="0"/>
        <w:autoSpaceDN w:val="0"/>
        <w:adjustRightInd w:val="0"/>
        <w:spacing w:line="480" w:lineRule="auto"/>
        <w:jc w:val="both"/>
      </w:pPr>
    </w:p>
    <w:p w:rsidR="00F53158" w:rsidRDefault="00F53158" w:rsidP="00D84C9D">
      <w:pPr>
        <w:autoSpaceDE w:val="0"/>
        <w:autoSpaceDN w:val="0"/>
        <w:adjustRightInd w:val="0"/>
        <w:spacing w:line="480" w:lineRule="auto"/>
        <w:jc w:val="both"/>
      </w:pPr>
    </w:p>
    <w:p w:rsidR="00F53158" w:rsidRDefault="00F53158" w:rsidP="00D84C9D">
      <w:pPr>
        <w:autoSpaceDE w:val="0"/>
        <w:autoSpaceDN w:val="0"/>
        <w:adjustRightInd w:val="0"/>
        <w:spacing w:line="480" w:lineRule="auto"/>
        <w:jc w:val="both"/>
      </w:pPr>
    </w:p>
    <w:p w:rsidR="00DB0701" w:rsidRDefault="00DB0701" w:rsidP="00D84C9D">
      <w:pPr>
        <w:autoSpaceDE w:val="0"/>
        <w:autoSpaceDN w:val="0"/>
        <w:adjustRightInd w:val="0"/>
        <w:spacing w:line="480" w:lineRule="auto"/>
        <w:jc w:val="both"/>
      </w:pPr>
    </w:p>
    <w:p w:rsidR="00F53158" w:rsidRDefault="00F53158" w:rsidP="00D84C9D">
      <w:pPr>
        <w:autoSpaceDE w:val="0"/>
        <w:autoSpaceDN w:val="0"/>
        <w:adjustRightInd w:val="0"/>
        <w:spacing w:line="480" w:lineRule="auto"/>
        <w:jc w:val="both"/>
      </w:pPr>
    </w:p>
    <w:p w:rsidR="00F53158" w:rsidRPr="009E7D70" w:rsidRDefault="00F53158" w:rsidP="00F53158">
      <w:pPr>
        <w:spacing w:line="480" w:lineRule="auto"/>
        <w:jc w:val="both"/>
        <w:rPr>
          <w:b/>
        </w:rPr>
      </w:pPr>
      <w:r w:rsidRPr="009E7D70">
        <w:rPr>
          <w:b/>
        </w:rPr>
        <w:lastRenderedPageBreak/>
        <w:t>Figure Legend</w:t>
      </w:r>
    </w:p>
    <w:p w:rsidR="00F53158" w:rsidRPr="009E7D70" w:rsidRDefault="00DB0701" w:rsidP="00F53158">
      <w:pPr>
        <w:spacing w:line="480" w:lineRule="auto"/>
        <w:jc w:val="both"/>
      </w:pPr>
      <w:r w:rsidRPr="00DB0701">
        <w:rPr>
          <w:b/>
        </w:rPr>
        <w:t>Fig.</w:t>
      </w:r>
      <w:r w:rsidR="00F53158" w:rsidRPr="00DB0701">
        <w:rPr>
          <w:b/>
        </w:rPr>
        <w:t xml:space="preserve"> 1.</w:t>
      </w:r>
      <w:r w:rsidR="00F53158" w:rsidRPr="009E7D70">
        <w:t xml:space="preserve"> </w:t>
      </w:r>
      <w:r w:rsidR="00F53158" w:rsidRPr="009E7D70">
        <w:rPr>
          <w:i/>
        </w:rPr>
        <w:t>In vitro</w:t>
      </w:r>
      <w:r w:rsidR="00F53158" w:rsidRPr="009E7D70">
        <w:t xml:space="preserve"> bulblet regeneration from immature zygotic embryos of </w:t>
      </w:r>
      <w:r w:rsidR="00F53158" w:rsidRPr="009E7D70">
        <w:rPr>
          <w:i/>
        </w:rPr>
        <w:t>Muscari muscarimi</w:t>
      </w:r>
      <w:r w:rsidR="00F53158" w:rsidRPr="009E7D70">
        <w:t xml:space="preserve">. (a) Development of embryogenic callus on induction medium containing 4 mg/l picloram after one month in culture. (b) Prolific shoot regeneration on </w:t>
      </w:r>
      <w:r w:rsidR="00F53158" w:rsidRPr="009E7D70">
        <w:rPr>
          <w:iCs/>
        </w:rPr>
        <w:t>proliferation medium</w:t>
      </w:r>
      <w:r w:rsidR="00F53158">
        <w:rPr>
          <w:iCs/>
        </w:rPr>
        <w:t xml:space="preserve"> </w:t>
      </w:r>
      <w:r w:rsidR="00F53158" w:rsidRPr="009E7D70">
        <w:t xml:space="preserve">containing 4 mg/l picloram after 6 month in culture. (c) Development of shoots into bulblets on </w:t>
      </w:r>
      <w:r w:rsidR="00F53158" w:rsidRPr="009E7D70">
        <w:rPr>
          <w:iCs/>
        </w:rPr>
        <w:t>maturation medium</w:t>
      </w:r>
      <w:r w:rsidR="00F53158" w:rsidRPr="009E7D70">
        <w:t xml:space="preserve"> after 10months in culture. (d) Morphogenic callus formation after 2 months, (e) pr</w:t>
      </w:r>
      <w:r w:rsidR="00F53158">
        <w:t>olific shoot regeneration after</w:t>
      </w:r>
      <w:r w:rsidR="00F53158" w:rsidRPr="009E7D70">
        <w:t xml:space="preserve"> </w:t>
      </w:r>
      <w:r w:rsidR="00F53158">
        <w:t>8</w:t>
      </w:r>
      <w:r w:rsidR="00F53158" w:rsidRPr="009E7D70">
        <w:t xml:space="preserve"> months and  (f) developments of bulblets after  12 months in culture on MS medium supplemented with 4 mg/l BAP nad 0.5 mg/l NAA. (g) Root formation on regenerated bulblets and (h) developments of </w:t>
      </w:r>
      <w:r w:rsidR="00F53158" w:rsidRPr="009E7D70">
        <w:rPr>
          <w:i/>
        </w:rPr>
        <w:t>M. muscarimi</w:t>
      </w:r>
      <w:r w:rsidR="00F53158" w:rsidRPr="009E7D70">
        <w:t xml:space="preserve"> plants from </w:t>
      </w:r>
      <w:r w:rsidR="00F53158" w:rsidRPr="009E7D70">
        <w:rPr>
          <w:i/>
        </w:rPr>
        <w:t>in vitro</w:t>
      </w:r>
      <w:r w:rsidR="00F53158" w:rsidRPr="009E7D70">
        <w:t xml:space="preserve"> regenerated bulblets in green house. </w:t>
      </w:r>
    </w:p>
    <w:p w:rsidR="00F53158" w:rsidRDefault="00F53158" w:rsidP="00F53158">
      <w:r w:rsidRPr="009E7D70">
        <w:br w:type="page"/>
      </w:r>
      <w:r w:rsidR="0098088C">
        <w:rPr>
          <w:b/>
          <w:noProof/>
          <w:lang w:val="de-DE" w:eastAsia="de-DE"/>
        </w:rPr>
        <w:lastRenderedPageBreak/>
        <w:drawing>
          <wp:inline distT="0" distB="0" distL="0" distR="0">
            <wp:extent cx="3794760" cy="5554980"/>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0" cstate="print"/>
                    <a:srcRect/>
                    <a:stretch>
                      <a:fillRect/>
                    </a:stretch>
                  </pic:blipFill>
                  <pic:spPr bwMode="auto">
                    <a:xfrm>
                      <a:off x="0" y="0"/>
                      <a:ext cx="3794760" cy="5554980"/>
                    </a:xfrm>
                    <a:prstGeom prst="rect">
                      <a:avLst/>
                    </a:prstGeom>
                    <a:noFill/>
                    <a:ln w="9525">
                      <a:noFill/>
                      <a:miter lim="800000"/>
                      <a:headEnd/>
                      <a:tailEnd/>
                    </a:ln>
                  </pic:spPr>
                </pic:pic>
              </a:graphicData>
            </a:graphic>
          </wp:inline>
        </w:drawing>
      </w:r>
    </w:p>
    <w:p w:rsidR="00F53158" w:rsidRPr="009E7D70" w:rsidRDefault="00F53158" w:rsidP="00D84C9D">
      <w:pPr>
        <w:autoSpaceDE w:val="0"/>
        <w:autoSpaceDN w:val="0"/>
        <w:adjustRightInd w:val="0"/>
        <w:spacing w:line="480" w:lineRule="auto"/>
        <w:jc w:val="both"/>
      </w:pPr>
    </w:p>
    <w:sectPr w:rsidR="00F53158" w:rsidRPr="009E7D70" w:rsidSect="00DB7110">
      <w:footerReference w:type="even" r:id="rId11"/>
      <w:footerReference w:type="default" r:id="rId12"/>
      <w:pgSz w:w="12240" w:h="15840"/>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0B8" w:rsidRDefault="00D800B8">
      <w:r>
        <w:separator/>
      </w:r>
    </w:p>
  </w:endnote>
  <w:endnote w:type="continuationSeparator" w:id="0">
    <w:p w:rsidR="00D800B8" w:rsidRDefault="00D800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l Times New Roman">
    <w:altName w:val="Times New Roman"/>
    <w:panose1 w:val="00000000000000000000"/>
    <w:charset w:val="00"/>
    <w:family w:val="roman"/>
    <w:notTrueType/>
    <w:pitch w:val="default"/>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MinionPro-Regular">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C4B" w:rsidRDefault="00C65C4B" w:rsidP="00DA6C2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65C4B" w:rsidRDefault="00C65C4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C4B" w:rsidRDefault="00C65C4B" w:rsidP="00DA6C2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8088C">
      <w:rPr>
        <w:rStyle w:val="Seitenzahl"/>
        <w:noProof/>
      </w:rPr>
      <w:t>1</w:t>
    </w:r>
    <w:r>
      <w:rPr>
        <w:rStyle w:val="Seitenzahl"/>
      </w:rPr>
      <w:fldChar w:fldCharType="end"/>
    </w:r>
  </w:p>
  <w:p w:rsidR="00C65C4B" w:rsidRDefault="00C65C4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0B8" w:rsidRDefault="00D800B8">
      <w:r>
        <w:separator/>
      </w:r>
    </w:p>
  </w:footnote>
  <w:footnote w:type="continuationSeparator" w:id="0">
    <w:p w:rsidR="00D800B8" w:rsidRDefault="00D800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2CD"/>
    <w:multiLevelType w:val="hybridMultilevel"/>
    <w:tmpl w:val="3E722B0A"/>
    <w:lvl w:ilvl="0" w:tplc="4224B90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1B611A"/>
    <w:multiLevelType w:val="hybridMultilevel"/>
    <w:tmpl w:val="F7F61DA8"/>
    <w:lvl w:ilvl="0" w:tplc="FF0C32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920B7"/>
    <w:multiLevelType w:val="multilevel"/>
    <w:tmpl w:val="22BA92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763C4D"/>
    <w:multiLevelType w:val="hybridMultilevel"/>
    <w:tmpl w:val="06F664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D0360E"/>
    <w:multiLevelType w:val="hybridMultilevel"/>
    <w:tmpl w:val="A226089E"/>
    <w:lvl w:ilvl="0" w:tplc="04090001">
      <w:start w:val="1"/>
      <w:numFmt w:val="bullet"/>
      <w:lvlText w:val=""/>
      <w:lvlJc w:val="left"/>
      <w:pPr>
        <w:tabs>
          <w:tab w:val="num" w:pos="1080"/>
        </w:tabs>
        <w:ind w:left="108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D168B4"/>
    <w:multiLevelType w:val="hybridMultilevel"/>
    <w:tmpl w:val="2626CAE4"/>
    <w:lvl w:ilvl="0" w:tplc="8984FA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E025F5E"/>
    <w:multiLevelType w:val="hybridMultilevel"/>
    <w:tmpl w:val="EB801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202F90"/>
    <w:multiLevelType w:val="hybridMultilevel"/>
    <w:tmpl w:val="E016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B93AF7"/>
    <w:multiLevelType w:val="hybridMultilevel"/>
    <w:tmpl w:val="1F264E9A"/>
    <w:lvl w:ilvl="0" w:tplc="FF0C3260">
      <w:start w:val="1"/>
      <w:numFmt w:val="decimal"/>
      <w:lvlText w:val="%1."/>
      <w:lvlJc w:val="left"/>
      <w:pPr>
        <w:tabs>
          <w:tab w:val="num" w:pos="720"/>
        </w:tabs>
        <w:ind w:left="720" w:hanging="360"/>
      </w:pPr>
      <w:rPr>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E6155A"/>
    <w:multiLevelType w:val="hybridMultilevel"/>
    <w:tmpl w:val="3E722B0A"/>
    <w:lvl w:ilvl="0" w:tplc="4224B906">
      <w:start w:val="1"/>
      <w:numFmt w:val="decimal"/>
      <w:lvlText w:val="%1."/>
      <w:lvlJc w:val="left"/>
      <w:pPr>
        <w:tabs>
          <w:tab w:val="num" w:pos="786"/>
        </w:tabs>
        <w:ind w:left="786"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D540C3"/>
    <w:multiLevelType w:val="hybridMultilevel"/>
    <w:tmpl w:val="57E69E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C5D381B"/>
    <w:multiLevelType w:val="hybridMultilevel"/>
    <w:tmpl w:val="44F000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3C2EDB"/>
    <w:multiLevelType w:val="hybridMultilevel"/>
    <w:tmpl w:val="A874FB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AF786C"/>
    <w:multiLevelType w:val="hybridMultilevel"/>
    <w:tmpl w:val="22BA92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68454D"/>
    <w:multiLevelType w:val="hybridMultilevel"/>
    <w:tmpl w:val="AFB424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88221A"/>
    <w:multiLevelType w:val="hybridMultilevel"/>
    <w:tmpl w:val="F1B0B6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D675C29"/>
    <w:multiLevelType w:val="multilevel"/>
    <w:tmpl w:val="25626962"/>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F4568CC"/>
    <w:multiLevelType w:val="hybridMultilevel"/>
    <w:tmpl w:val="4CE8AFC0"/>
    <w:lvl w:ilvl="0" w:tplc="4224B90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542C61"/>
    <w:multiLevelType w:val="hybridMultilevel"/>
    <w:tmpl w:val="1F1E14E4"/>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FD0A10"/>
    <w:multiLevelType w:val="hybridMultilevel"/>
    <w:tmpl w:val="78D884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CC0128"/>
    <w:multiLevelType w:val="hybridMultilevel"/>
    <w:tmpl w:val="199604E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ECC3D90"/>
    <w:multiLevelType w:val="hybridMultilevel"/>
    <w:tmpl w:val="D4F2D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1A264A"/>
    <w:multiLevelType w:val="hybridMultilevel"/>
    <w:tmpl w:val="BBCAC46A"/>
    <w:lvl w:ilvl="0" w:tplc="04090001">
      <w:start w:val="1"/>
      <w:numFmt w:val="bullet"/>
      <w:lvlText w:val=""/>
      <w:lvlJc w:val="left"/>
      <w:pPr>
        <w:tabs>
          <w:tab w:val="num" w:pos="1080"/>
        </w:tabs>
        <w:ind w:left="108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293EE6"/>
    <w:multiLevelType w:val="multilevel"/>
    <w:tmpl w:val="3926B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38309E3"/>
    <w:multiLevelType w:val="hybridMultilevel"/>
    <w:tmpl w:val="F2229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777C66"/>
    <w:multiLevelType w:val="hybridMultilevel"/>
    <w:tmpl w:val="A5A098EE"/>
    <w:lvl w:ilvl="0" w:tplc="04090001">
      <w:start w:val="1"/>
      <w:numFmt w:val="bullet"/>
      <w:lvlText w:val=""/>
      <w:lvlJc w:val="left"/>
      <w:pPr>
        <w:tabs>
          <w:tab w:val="num" w:pos="1080"/>
        </w:tabs>
        <w:ind w:left="108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D4379F"/>
    <w:multiLevelType w:val="hybridMultilevel"/>
    <w:tmpl w:val="0186D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DA1877"/>
    <w:multiLevelType w:val="hybridMultilevel"/>
    <w:tmpl w:val="6AB2CCB8"/>
    <w:lvl w:ilvl="0" w:tplc="4224B90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B7B3F41"/>
    <w:multiLevelType w:val="hybridMultilevel"/>
    <w:tmpl w:val="CF58E354"/>
    <w:lvl w:ilvl="0" w:tplc="4224B90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135E00"/>
    <w:multiLevelType w:val="hybridMultilevel"/>
    <w:tmpl w:val="D34822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6D26262"/>
    <w:multiLevelType w:val="hybridMultilevel"/>
    <w:tmpl w:val="25626962"/>
    <w:lvl w:ilvl="0" w:tplc="FF0C3260">
      <w:start w:val="1"/>
      <w:numFmt w:val="decimal"/>
      <w:lvlText w:val="%1."/>
      <w:lvlJc w:val="left"/>
      <w:pPr>
        <w:tabs>
          <w:tab w:val="num" w:pos="720"/>
        </w:tabs>
        <w:ind w:left="720" w:hanging="360"/>
      </w:pPr>
      <w:rPr>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506B2D"/>
    <w:multiLevelType w:val="hybridMultilevel"/>
    <w:tmpl w:val="3D52FE22"/>
    <w:lvl w:ilvl="0" w:tplc="5DC26BA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961FDF"/>
    <w:multiLevelType w:val="hybridMultilevel"/>
    <w:tmpl w:val="BEF09A02"/>
    <w:lvl w:ilvl="0" w:tplc="4224B906">
      <w:start w:val="1"/>
      <w:numFmt w:val="decimal"/>
      <w:lvlText w:val="%1."/>
      <w:lvlJc w:val="left"/>
      <w:pPr>
        <w:tabs>
          <w:tab w:val="num" w:pos="720"/>
        </w:tabs>
        <w:ind w:left="720" w:hanging="360"/>
      </w:pPr>
      <w:rPr>
        <w:rFonts w:ascii="Times New Roman" w:hAnsi="Times New Roman" w:cs="Times New Roman" w:hint="default"/>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AB399A"/>
    <w:multiLevelType w:val="hybridMultilevel"/>
    <w:tmpl w:val="2BF23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9C5770"/>
    <w:multiLevelType w:val="hybridMultilevel"/>
    <w:tmpl w:val="7892F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9B27F5B"/>
    <w:multiLevelType w:val="hybridMultilevel"/>
    <w:tmpl w:val="AFBE8D4C"/>
    <w:lvl w:ilvl="0" w:tplc="33FEFF0A">
      <w:start w:val="1"/>
      <w:numFmt w:val="decimal"/>
      <w:lvlText w:val="%1."/>
      <w:lvlJc w:val="left"/>
      <w:pPr>
        <w:tabs>
          <w:tab w:val="num" w:pos="720"/>
        </w:tabs>
        <w:ind w:left="720" w:hanging="360"/>
      </w:pPr>
      <w:rPr>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AB96D51"/>
    <w:multiLevelType w:val="hybridMultilevel"/>
    <w:tmpl w:val="27BEE8AE"/>
    <w:lvl w:ilvl="0" w:tplc="04090001">
      <w:start w:val="1"/>
      <w:numFmt w:val="bullet"/>
      <w:lvlText w:val=""/>
      <w:lvlJc w:val="left"/>
      <w:pPr>
        <w:tabs>
          <w:tab w:val="num" w:pos="1080"/>
        </w:tabs>
        <w:ind w:left="108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4"/>
  </w:num>
  <w:num w:numId="3">
    <w:abstractNumId w:val="3"/>
  </w:num>
  <w:num w:numId="4">
    <w:abstractNumId w:val="8"/>
  </w:num>
  <w:num w:numId="5">
    <w:abstractNumId w:val="13"/>
  </w:num>
  <w:num w:numId="6">
    <w:abstractNumId w:val="2"/>
  </w:num>
  <w:num w:numId="7">
    <w:abstractNumId w:val="24"/>
  </w:num>
  <w:num w:numId="8">
    <w:abstractNumId w:val="23"/>
  </w:num>
  <w:num w:numId="9">
    <w:abstractNumId w:val="31"/>
  </w:num>
  <w:num w:numId="10">
    <w:abstractNumId w:val="1"/>
  </w:num>
  <w:num w:numId="11">
    <w:abstractNumId w:val="5"/>
  </w:num>
  <w:num w:numId="12">
    <w:abstractNumId w:val="26"/>
  </w:num>
  <w:num w:numId="13">
    <w:abstractNumId w:val="10"/>
  </w:num>
  <w:num w:numId="14">
    <w:abstractNumId w:val="22"/>
  </w:num>
  <w:num w:numId="15">
    <w:abstractNumId w:val="33"/>
  </w:num>
  <w:num w:numId="16">
    <w:abstractNumId w:val="34"/>
  </w:num>
  <w:num w:numId="17">
    <w:abstractNumId w:val="21"/>
  </w:num>
  <w:num w:numId="18">
    <w:abstractNumId w:val="7"/>
  </w:num>
  <w:num w:numId="19">
    <w:abstractNumId w:val="25"/>
  </w:num>
  <w:num w:numId="20">
    <w:abstractNumId w:val="4"/>
  </w:num>
  <w:num w:numId="21">
    <w:abstractNumId w:val="36"/>
  </w:num>
  <w:num w:numId="22">
    <w:abstractNumId w:val="30"/>
  </w:num>
  <w:num w:numId="23">
    <w:abstractNumId w:val="6"/>
  </w:num>
  <w:num w:numId="24">
    <w:abstractNumId w:val="16"/>
  </w:num>
  <w:num w:numId="25">
    <w:abstractNumId w:val="20"/>
  </w:num>
  <w:num w:numId="26">
    <w:abstractNumId w:val="15"/>
  </w:num>
  <w:num w:numId="27">
    <w:abstractNumId w:val="32"/>
  </w:num>
  <w:num w:numId="28">
    <w:abstractNumId w:val="29"/>
  </w:num>
  <w:num w:numId="29">
    <w:abstractNumId w:val="18"/>
  </w:num>
  <w:num w:numId="30">
    <w:abstractNumId w:val="12"/>
  </w:num>
  <w:num w:numId="31">
    <w:abstractNumId w:val="19"/>
  </w:num>
  <w:num w:numId="32">
    <w:abstractNumId w:val="28"/>
  </w:num>
  <w:num w:numId="33">
    <w:abstractNumId w:val="17"/>
  </w:num>
  <w:num w:numId="34">
    <w:abstractNumId w:val="35"/>
  </w:num>
  <w:num w:numId="35">
    <w:abstractNumId w:val="27"/>
  </w:num>
  <w:num w:numId="36">
    <w:abstractNumId w:val="9"/>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hyphenationZone w:val="425"/>
  <w:drawingGridHorizontalSpacing w:val="120"/>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rsids>
    <w:rsidRoot w:val="0001547E"/>
    <w:rsid w:val="00000A98"/>
    <w:rsid w:val="00007CE6"/>
    <w:rsid w:val="0001547E"/>
    <w:rsid w:val="00027289"/>
    <w:rsid w:val="00030692"/>
    <w:rsid w:val="00037E00"/>
    <w:rsid w:val="000400B2"/>
    <w:rsid w:val="00043A10"/>
    <w:rsid w:val="00045263"/>
    <w:rsid w:val="00045367"/>
    <w:rsid w:val="0005280C"/>
    <w:rsid w:val="00055A7A"/>
    <w:rsid w:val="000562F3"/>
    <w:rsid w:val="000626D0"/>
    <w:rsid w:val="0007154B"/>
    <w:rsid w:val="00073EC1"/>
    <w:rsid w:val="00075C72"/>
    <w:rsid w:val="000826B6"/>
    <w:rsid w:val="00096571"/>
    <w:rsid w:val="00096B53"/>
    <w:rsid w:val="000977E4"/>
    <w:rsid w:val="000A0E50"/>
    <w:rsid w:val="000A3278"/>
    <w:rsid w:val="000A452A"/>
    <w:rsid w:val="000B07A2"/>
    <w:rsid w:val="000B2CFE"/>
    <w:rsid w:val="000C372E"/>
    <w:rsid w:val="000C3F2E"/>
    <w:rsid w:val="000C4128"/>
    <w:rsid w:val="000C5D2B"/>
    <w:rsid w:val="000D33EC"/>
    <w:rsid w:val="000E2546"/>
    <w:rsid w:val="000E2A8D"/>
    <w:rsid w:val="000E4D5C"/>
    <w:rsid w:val="000E55F0"/>
    <w:rsid w:val="000E57DF"/>
    <w:rsid w:val="000E6734"/>
    <w:rsid w:val="000E7B1B"/>
    <w:rsid w:val="000F36F5"/>
    <w:rsid w:val="001035EA"/>
    <w:rsid w:val="00107C24"/>
    <w:rsid w:val="001139EF"/>
    <w:rsid w:val="00117D3B"/>
    <w:rsid w:val="00121612"/>
    <w:rsid w:val="001277DE"/>
    <w:rsid w:val="0013210C"/>
    <w:rsid w:val="00136BCB"/>
    <w:rsid w:val="00140DC3"/>
    <w:rsid w:val="00150F90"/>
    <w:rsid w:val="0015268D"/>
    <w:rsid w:val="00153CC0"/>
    <w:rsid w:val="0015535C"/>
    <w:rsid w:val="00156094"/>
    <w:rsid w:val="001614F6"/>
    <w:rsid w:val="00161F71"/>
    <w:rsid w:val="00165E1E"/>
    <w:rsid w:val="00166C78"/>
    <w:rsid w:val="0017102A"/>
    <w:rsid w:val="00171973"/>
    <w:rsid w:val="00194586"/>
    <w:rsid w:val="00195A50"/>
    <w:rsid w:val="00195A5E"/>
    <w:rsid w:val="0019764A"/>
    <w:rsid w:val="001A35AA"/>
    <w:rsid w:val="001B02D8"/>
    <w:rsid w:val="001B31C3"/>
    <w:rsid w:val="001B47CB"/>
    <w:rsid w:val="001B5C5A"/>
    <w:rsid w:val="001B5F22"/>
    <w:rsid w:val="001B7719"/>
    <w:rsid w:val="001E43F8"/>
    <w:rsid w:val="00202292"/>
    <w:rsid w:val="00215ADD"/>
    <w:rsid w:val="00225EC8"/>
    <w:rsid w:val="002361A6"/>
    <w:rsid w:val="00242072"/>
    <w:rsid w:val="00243696"/>
    <w:rsid w:val="00254026"/>
    <w:rsid w:val="0025773D"/>
    <w:rsid w:val="0026113C"/>
    <w:rsid w:val="00261C45"/>
    <w:rsid w:val="0026314A"/>
    <w:rsid w:val="00266470"/>
    <w:rsid w:val="00270754"/>
    <w:rsid w:val="00275B76"/>
    <w:rsid w:val="002802E7"/>
    <w:rsid w:val="00280B24"/>
    <w:rsid w:val="0028684B"/>
    <w:rsid w:val="0029391E"/>
    <w:rsid w:val="00293F5C"/>
    <w:rsid w:val="00294AAD"/>
    <w:rsid w:val="002A15D6"/>
    <w:rsid w:val="002A29DA"/>
    <w:rsid w:val="002A2C70"/>
    <w:rsid w:val="002A5F3D"/>
    <w:rsid w:val="002C17BC"/>
    <w:rsid w:val="002C3332"/>
    <w:rsid w:val="002E078E"/>
    <w:rsid w:val="002E0B0D"/>
    <w:rsid w:val="002E3858"/>
    <w:rsid w:val="002E4E66"/>
    <w:rsid w:val="002E52A5"/>
    <w:rsid w:val="002E74D7"/>
    <w:rsid w:val="002E7674"/>
    <w:rsid w:val="002F6EA7"/>
    <w:rsid w:val="00300350"/>
    <w:rsid w:val="00303D82"/>
    <w:rsid w:val="00316310"/>
    <w:rsid w:val="00320E20"/>
    <w:rsid w:val="003213F9"/>
    <w:rsid w:val="00325316"/>
    <w:rsid w:val="00325493"/>
    <w:rsid w:val="00335504"/>
    <w:rsid w:val="00340F88"/>
    <w:rsid w:val="0034300B"/>
    <w:rsid w:val="003456C3"/>
    <w:rsid w:val="00350ED0"/>
    <w:rsid w:val="00352DD5"/>
    <w:rsid w:val="0035317B"/>
    <w:rsid w:val="003570D0"/>
    <w:rsid w:val="00371786"/>
    <w:rsid w:val="00372CD8"/>
    <w:rsid w:val="00373DD7"/>
    <w:rsid w:val="00374A11"/>
    <w:rsid w:val="00377B58"/>
    <w:rsid w:val="0038284F"/>
    <w:rsid w:val="003841E7"/>
    <w:rsid w:val="00385E81"/>
    <w:rsid w:val="00390371"/>
    <w:rsid w:val="003918D9"/>
    <w:rsid w:val="003A7C67"/>
    <w:rsid w:val="003B3196"/>
    <w:rsid w:val="003B7D47"/>
    <w:rsid w:val="003C0B1D"/>
    <w:rsid w:val="003C29F1"/>
    <w:rsid w:val="003C610F"/>
    <w:rsid w:val="003C6979"/>
    <w:rsid w:val="003F3EAF"/>
    <w:rsid w:val="003F7A08"/>
    <w:rsid w:val="004005AF"/>
    <w:rsid w:val="00405B80"/>
    <w:rsid w:val="0041094D"/>
    <w:rsid w:val="004116ED"/>
    <w:rsid w:val="00421986"/>
    <w:rsid w:val="00422E7F"/>
    <w:rsid w:val="0042388F"/>
    <w:rsid w:val="00423A57"/>
    <w:rsid w:val="004338CA"/>
    <w:rsid w:val="00433C4F"/>
    <w:rsid w:val="0045372E"/>
    <w:rsid w:val="0045575E"/>
    <w:rsid w:val="00474817"/>
    <w:rsid w:val="00474C00"/>
    <w:rsid w:val="00474CFB"/>
    <w:rsid w:val="00480028"/>
    <w:rsid w:val="00482E6D"/>
    <w:rsid w:val="0049299F"/>
    <w:rsid w:val="00494D72"/>
    <w:rsid w:val="004954D4"/>
    <w:rsid w:val="004A0AC2"/>
    <w:rsid w:val="004A450C"/>
    <w:rsid w:val="004A610C"/>
    <w:rsid w:val="004B3151"/>
    <w:rsid w:val="004B525B"/>
    <w:rsid w:val="004B59AB"/>
    <w:rsid w:val="004D07CC"/>
    <w:rsid w:val="004E5030"/>
    <w:rsid w:val="004E590C"/>
    <w:rsid w:val="004E762B"/>
    <w:rsid w:val="004E7E59"/>
    <w:rsid w:val="004F2A97"/>
    <w:rsid w:val="004F4801"/>
    <w:rsid w:val="004F6EDB"/>
    <w:rsid w:val="0050773A"/>
    <w:rsid w:val="00511461"/>
    <w:rsid w:val="00511463"/>
    <w:rsid w:val="00513881"/>
    <w:rsid w:val="00513BAA"/>
    <w:rsid w:val="00514449"/>
    <w:rsid w:val="00531747"/>
    <w:rsid w:val="00532838"/>
    <w:rsid w:val="005336F2"/>
    <w:rsid w:val="00534FC9"/>
    <w:rsid w:val="005444F2"/>
    <w:rsid w:val="00560721"/>
    <w:rsid w:val="00561F48"/>
    <w:rsid w:val="00565630"/>
    <w:rsid w:val="0056716A"/>
    <w:rsid w:val="00567577"/>
    <w:rsid w:val="00572EF4"/>
    <w:rsid w:val="00582922"/>
    <w:rsid w:val="00582B6A"/>
    <w:rsid w:val="00583782"/>
    <w:rsid w:val="00585D89"/>
    <w:rsid w:val="00596BA2"/>
    <w:rsid w:val="005A36DC"/>
    <w:rsid w:val="005A5305"/>
    <w:rsid w:val="005B3EEC"/>
    <w:rsid w:val="005B6077"/>
    <w:rsid w:val="005C2FFE"/>
    <w:rsid w:val="005D6919"/>
    <w:rsid w:val="005E1EA7"/>
    <w:rsid w:val="005E5EA5"/>
    <w:rsid w:val="005F542F"/>
    <w:rsid w:val="00600D20"/>
    <w:rsid w:val="00605A79"/>
    <w:rsid w:val="00615798"/>
    <w:rsid w:val="00624129"/>
    <w:rsid w:val="0062616F"/>
    <w:rsid w:val="0063056A"/>
    <w:rsid w:val="00631B71"/>
    <w:rsid w:val="00634752"/>
    <w:rsid w:val="006352CE"/>
    <w:rsid w:val="00642FD3"/>
    <w:rsid w:val="00643D59"/>
    <w:rsid w:val="00650BB5"/>
    <w:rsid w:val="00651C96"/>
    <w:rsid w:val="006758DE"/>
    <w:rsid w:val="00676674"/>
    <w:rsid w:val="00685DB9"/>
    <w:rsid w:val="0069486E"/>
    <w:rsid w:val="00695340"/>
    <w:rsid w:val="006A5F95"/>
    <w:rsid w:val="006B23E8"/>
    <w:rsid w:val="006B3D4B"/>
    <w:rsid w:val="006C0672"/>
    <w:rsid w:val="006C33B4"/>
    <w:rsid w:val="006C3F1B"/>
    <w:rsid w:val="006C3F2B"/>
    <w:rsid w:val="006C78E8"/>
    <w:rsid w:val="006E16B1"/>
    <w:rsid w:val="006F0712"/>
    <w:rsid w:val="006F0CEE"/>
    <w:rsid w:val="006F2395"/>
    <w:rsid w:val="006F7643"/>
    <w:rsid w:val="00703106"/>
    <w:rsid w:val="007057A8"/>
    <w:rsid w:val="00706784"/>
    <w:rsid w:val="00716C58"/>
    <w:rsid w:val="00727CFE"/>
    <w:rsid w:val="00732F7D"/>
    <w:rsid w:val="007334CB"/>
    <w:rsid w:val="007353CE"/>
    <w:rsid w:val="00737F6C"/>
    <w:rsid w:val="00742CFD"/>
    <w:rsid w:val="00743BC4"/>
    <w:rsid w:val="00745BEF"/>
    <w:rsid w:val="007613D8"/>
    <w:rsid w:val="00762074"/>
    <w:rsid w:val="00765C89"/>
    <w:rsid w:val="00767EFF"/>
    <w:rsid w:val="00775572"/>
    <w:rsid w:val="00781A0B"/>
    <w:rsid w:val="00785576"/>
    <w:rsid w:val="00786B45"/>
    <w:rsid w:val="00791552"/>
    <w:rsid w:val="00797D5F"/>
    <w:rsid w:val="007A1416"/>
    <w:rsid w:val="007A22F9"/>
    <w:rsid w:val="007A3284"/>
    <w:rsid w:val="007A702E"/>
    <w:rsid w:val="007B0440"/>
    <w:rsid w:val="007B35EA"/>
    <w:rsid w:val="007B395A"/>
    <w:rsid w:val="007C10CD"/>
    <w:rsid w:val="007C14DA"/>
    <w:rsid w:val="007C168E"/>
    <w:rsid w:val="007C2A46"/>
    <w:rsid w:val="007C3166"/>
    <w:rsid w:val="007C7A6D"/>
    <w:rsid w:val="007D0A30"/>
    <w:rsid w:val="007D3099"/>
    <w:rsid w:val="007D6D18"/>
    <w:rsid w:val="007D77CE"/>
    <w:rsid w:val="007F279D"/>
    <w:rsid w:val="007F290B"/>
    <w:rsid w:val="007F4BC5"/>
    <w:rsid w:val="007F7341"/>
    <w:rsid w:val="008011E1"/>
    <w:rsid w:val="008077B3"/>
    <w:rsid w:val="00810947"/>
    <w:rsid w:val="00820FF8"/>
    <w:rsid w:val="00822D66"/>
    <w:rsid w:val="008255D1"/>
    <w:rsid w:val="00826137"/>
    <w:rsid w:val="008344B9"/>
    <w:rsid w:val="00840599"/>
    <w:rsid w:val="008500C1"/>
    <w:rsid w:val="008504F6"/>
    <w:rsid w:val="008544E9"/>
    <w:rsid w:val="00856015"/>
    <w:rsid w:val="008575CC"/>
    <w:rsid w:val="008618D9"/>
    <w:rsid w:val="00862F47"/>
    <w:rsid w:val="00863B33"/>
    <w:rsid w:val="008659C8"/>
    <w:rsid w:val="008719E1"/>
    <w:rsid w:val="0087355D"/>
    <w:rsid w:val="00877C0F"/>
    <w:rsid w:val="00883F2B"/>
    <w:rsid w:val="00891395"/>
    <w:rsid w:val="008920D1"/>
    <w:rsid w:val="008A2310"/>
    <w:rsid w:val="008A378C"/>
    <w:rsid w:val="008B6865"/>
    <w:rsid w:val="008C6DA4"/>
    <w:rsid w:val="008C757B"/>
    <w:rsid w:val="008D1459"/>
    <w:rsid w:val="008D3305"/>
    <w:rsid w:val="008D3EA5"/>
    <w:rsid w:val="008E1787"/>
    <w:rsid w:val="008E1ACB"/>
    <w:rsid w:val="008E304A"/>
    <w:rsid w:val="008E7B9C"/>
    <w:rsid w:val="00904F09"/>
    <w:rsid w:val="009067B1"/>
    <w:rsid w:val="009105B0"/>
    <w:rsid w:val="00911D7C"/>
    <w:rsid w:val="00915E11"/>
    <w:rsid w:val="00917AF4"/>
    <w:rsid w:val="00927313"/>
    <w:rsid w:val="009356CD"/>
    <w:rsid w:val="00941299"/>
    <w:rsid w:val="00941D74"/>
    <w:rsid w:val="00944A7C"/>
    <w:rsid w:val="00945A6F"/>
    <w:rsid w:val="009522AC"/>
    <w:rsid w:val="00955D0D"/>
    <w:rsid w:val="00955D2C"/>
    <w:rsid w:val="00963E57"/>
    <w:rsid w:val="009662EC"/>
    <w:rsid w:val="009735AC"/>
    <w:rsid w:val="00975F4D"/>
    <w:rsid w:val="009776DB"/>
    <w:rsid w:val="00980281"/>
    <w:rsid w:val="0098088C"/>
    <w:rsid w:val="009813B7"/>
    <w:rsid w:val="00981A65"/>
    <w:rsid w:val="00984353"/>
    <w:rsid w:val="00987427"/>
    <w:rsid w:val="0099017C"/>
    <w:rsid w:val="00993966"/>
    <w:rsid w:val="00994708"/>
    <w:rsid w:val="00997BDF"/>
    <w:rsid w:val="009A3241"/>
    <w:rsid w:val="009A6EE5"/>
    <w:rsid w:val="009B1784"/>
    <w:rsid w:val="009B1C7B"/>
    <w:rsid w:val="009B608F"/>
    <w:rsid w:val="009C10F9"/>
    <w:rsid w:val="009C19C6"/>
    <w:rsid w:val="009C1DE3"/>
    <w:rsid w:val="009C21EB"/>
    <w:rsid w:val="009C3CE6"/>
    <w:rsid w:val="009C53CD"/>
    <w:rsid w:val="009D4A8D"/>
    <w:rsid w:val="009D7157"/>
    <w:rsid w:val="009D7673"/>
    <w:rsid w:val="009E1190"/>
    <w:rsid w:val="009E7277"/>
    <w:rsid w:val="009E7D70"/>
    <w:rsid w:val="009F6266"/>
    <w:rsid w:val="00A13A2C"/>
    <w:rsid w:val="00A14C0A"/>
    <w:rsid w:val="00A1521B"/>
    <w:rsid w:val="00A2537E"/>
    <w:rsid w:val="00A270B9"/>
    <w:rsid w:val="00A27A50"/>
    <w:rsid w:val="00A33C77"/>
    <w:rsid w:val="00A35045"/>
    <w:rsid w:val="00A41C97"/>
    <w:rsid w:val="00A547E7"/>
    <w:rsid w:val="00A572ED"/>
    <w:rsid w:val="00A60318"/>
    <w:rsid w:val="00A66625"/>
    <w:rsid w:val="00A67B6C"/>
    <w:rsid w:val="00A702A0"/>
    <w:rsid w:val="00A7572A"/>
    <w:rsid w:val="00A76703"/>
    <w:rsid w:val="00A80CEA"/>
    <w:rsid w:val="00A834A0"/>
    <w:rsid w:val="00A8724C"/>
    <w:rsid w:val="00A925B2"/>
    <w:rsid w:val="00A957A3"/>
    <w:rsid w:val="00AA106C"/>
    <w:rsid w:val="00AA2B8D"/>
    <w:rsid w:val="00AA4B45"/>
    <w:rsid w:val="00AB7F04"/>
    <w:rsid w:val="00AC6B60"/>
    <w:rsid w:val="00AD06C7"/>
    <w:rsid w:val="00AE1A6A"/>
    <w:rsid w:val="00AE3073"/>
    <w:rsid w:val="00AF2AA2"/>
    <w:rsid w:val="00B02C31"/>
    <w:rsid w:val="00B02E29"/>
    <w:rsid w:val="00B0350C"/>
    <w:rsid w:val="00B04D91"/>
    <w:rsid w:val="00B12C3B"/>
    <w:rsid w:val="00B14279"/>
    <w:rsid w:val="00B20635"/>
    <w:rsid w:val="00B31D76"/>
    <w:rsid w:val="00B31FCA"/>
    <w:rsid w:val="00B40BE4"/>
    <w:rsid w:val="00B41620"/>
    <w:rsid w:val="00B57984"/>
    <w:rsid w:val="00B57E6B"/>
    <w:rsid w:val="00B61A7A"/>
    <w:rsid w:val="00B61C4D"/>
    <w:rsid w:val="00B63E87"/>
    <w:rsid w:val="00B744AA"/>
    <w:rsid w:val="00B7493F"/>
    <w:rsid w:val="00B8033F"/>
    <w:rsid w:val="00B90038"/>
    <w:rsid w:val="00B900F7"/>
    <w:rsid w:val="00B92B76"/>
    <w:rsid w:val="00BA0B74"/>
    <w:rsid w:val="00BA0D9D"/>
    <w:rsid w:val="00BA4037"/>
    <w:rsid w:val="00BA6973"/>
    <w:rsid w:val="00BA73ED"/>
    <w:rsid w:val="00BA79AF"/>
    <w:rsid w:val="00BA7AC2"/>
    <w:rsid w:val="00BB0530"/>
    <w:rsid w:val="00BB6916"/>
    <w:rsid w:val="00BB6D6D"/>
    <w:rsid w:val="00BC0622"/>
    <w:rsid w:val="00BC1D1F"/>
    <w:rsid w:val="00BC6744"/>
    <w:rsid w:val="00BD234D"/>
    <w:rsid w:val="00BE2101"/>
    <w:rsid w:val="00BE694D"/>
    <w:rsid w:val="00BF6DDD"/>
    <w:rsid w:val="00BF75A9"/>
    <w:rsid w:val="00C0315B"/>
    <w:rsid w:val="00C10486"/>
    <w:rsid w:val="00C10E09"/>
    <w:rsid w:val="00C123D6"/>
    <w:rsid w:val="00C1561F"/>
    <w:rsid w:val="00C161F4"/>
    <w:rsid w:val="00C16C1F"/>
    <w:rsid w:val="00C17F83"/>
    <w:rsid w:val="00C240B6"/>
    <w:rsid w:val="00C26939"/>
    <w:rsid w:val="00C35188"/>
    <w:rsid w:val="00C4203C"/>
    <w:rsid w:val="00C42476"/>
    <w:rsid w:val="00C44C49"/>
    <w:rsid w:val="00C52F45"/>
    <w:rsid w:val="00C53348"/>
    <w:rsid w:val="00C606C1"/>
    <w:rsid w:val="00C60DD2"/>
    <w:rsid w:val="00C61552"/>
    <w:rsid w:val="00C61677"/>
    <w:rsid w:val="00C626EB"/>
    <w:rsid w:val="00C62BEF"/>
    <w:rsid w:val="00C65C4B"/>
    <w:rsid w:val="00C772CD"/>
    <w:rsid w:val="00C77CA9"/>
    <w:rsid w:val="00C82001"/>
    <w:rsid w:val="00C90FE4"/>
    <w:rsid w:val="00C91637"/>
    <w:rsid w:val="00C979C4"/>
    <w:rsid w:val="00CB21B7"/>
    <w:rsid w:val="00CB5A25"/>
    <w:rsid w:val="00CB6FCF"/>
    <w:rsid w:val="00CC4841"/>
    <w:rsid w:val="00CD23D7"/>
    <w:rsid w:val="00CD582D"/>
    <w:rsid w:val="00CD5AEA"/>
    <w:rsid w:val="00CE7F1C"/>
    <w:rsid w:val="00CF641B"/>
    <w:rsid w:val="00D029CF"/>
    <w:rsid w:val="00D06FDF"/>
    <w:rsid w:val="00D3287C"/>
    <w:rsid w:val="00D40FBB"/>
    <w:rsid w:val="00D45E3B"/>
    <w:rsid w:val="00D510B5"/>
    <w:rsid w:val="00D51743"/>
    <w:rsid w:val="00D5427F"/>
    <w:rsid w:val="00D614BB"/>
    <w:rsid w:val="00D626F7"/>
    <w:rsid w:val="00D63C45"/>
    <w:rsid w:val="00D64105"/>
    <w:rsid w:val="00D67FD1"/>
    <w:rsid w:val="00D7076B"/>
    <w:rsid w:val="00D70D0A"/>
    <w:rsid w:val="00D7168D"/>
    <w:rsid w:val="00D7384D"/>
    <w:rsid w:val="00D76566"/>
    <w:rsid w:val="00D800B8"/>
    <w:rsid w:val="00D84C9D"/>
    <w:rsid w:val="00D86882"/>
    <w:rsid w:val="00D86B1D"/>
    <w:rsid w:val="00D959CA"/>
    <w:rsid w:val="00DA26CA"/>
    <w:rsid w:val="00DA6C25"/>
    <w:rsid w:val="00DB0701"/>
    <w:rsid w:val="00DB1706"/>
    <w:rsid w:val="00DB7110"/>
    <w:rsid w:val="00DC0367"/>
    <w:rsid w:val="00DC06CA"/>
    <w:rsid w:val="00DC13E4"/>
    <w:rsid w:val="00DC6083"/>
    <w:rsid w:val="00DD0998"/>
    <w:rsid w:val="00DD557F"/>
    <w:rsid w:val="00DD7693"/>
    <w:rsid w:val="00DF1F0A"/>
    <w:rsid w:val="00DF55D3"/>
    <w:rsid w:val="00E00DF5"/>
    <w:rsid w:val="00E05991"/>
    <w:rsid w:val="00E165B8"/>
    <w:rsid w:val="00E1664D"/>
    <w:rsid w:val="00E2677F"/>
    <w:rsid w:val="00E32599"/>
    <w:rsid w:val="00E36207"/>
    <w:rsid w:val="00E44199"/>
    <w:rsid w:val="00E45717"/>
    <w:rsid w:val="00E4596E"/>
    <w:rsid w:val="00E5659D"/>
    <w:rsid w:val="00E60576"/>
    <w:rsid w:val="00E71B14"/>
    <w:rsid w:val="00E73CEE"/>
    <w:rsid w:val="00E74D58"/>
    <w:rsid w:val="00E7724E"/>
    <w:rsid w:val="00E77B73"/>
    <w:rsid w:val="00E80030"/>
    <w:rsid w:val="00E80E41"/>
    <w:rsid w:val="00E82C00"/>
    <w:rsid w:val="00E87AD9"/>
    <w:rsid w:val="00E9079D"/>
    <w:rsid w:val="00E91963"/>
    <w:rsid w:val="00E939CE"/>
    <w:rsid w:val="00E96ABF"/>
    <w:rsid w:val="00EA257D"/>
    <w:rsid w:val="00EA4D8F"/>
    <w:rsid w:val="00EB5CBA"/>
    <w:rsid w:val="00EC3157"/>
    <w:rsid w:val="00EC4407"/>
    <w:rsid w:val="00EE1AC0"/>
    <w:rsid w:val="00EE34ED"/>
    <w:rsid w:val="00EE77CA"/>
    <w:rsid w:val="00EF1C40"/>
    <w:rsid w:val="00EF1DC7"/>
    <w:rsid w:val="00EF211A"/>
    <w:rsid w:val="00EF5421"/>
    <w:rsid w:val="00EF58DB"/>
    <w:rsid w:val="00F06072"/>
    <w:rsid w:val="00F0659C"/>
    <w:rsid w:val="00F1652A"/>
    <w:rsid w:val="00F16F82"/>
    <w:rsid w:val="00F305E2"/>
    <w:rsid w:val="00F3183A"/>
    <w:rsid w:val="00F34A2B"/>
    <w:rsid w:val="00F36FCD"/>
    <w:rsid w:val="00F53158"/>
    <w:rsid w:val="00F6579E"/>
    <w:rsid w:val="00F727A9"/>
    <w:rsid w:val="00F74B3B"/>
    <w:rsid w:val="00F80B93"/>
    <w:rsid w:val="00F94325"/>
    <w:rsid w:val="00F97379"/>
    <w:rsid w:val="00FA202D"/>
    <w:rsid w:val="00FA5128"/>
    <w:rsid w:val="00FA7D0B"/>
    <w:rsid w:val="00FB5289"/>
    <w:rsid w:val="00FB6865"/>
    <w:rsid w:val="00FC0AF1"/>
    <w:rsid w:val="00FC1F5C"/>
    <w:rsid w:val="00FC5251"/>
    <w:rsid w:val="00FE1AB6"/>
    <w:rsid w:val="00FE51CB"/>
    <w:rsid w:val="00FE6C9E"/>
    <w:rsid w:val="00FE7E75"/>
    <w:rsid w:val="00FF1A6F"/>
    <w:rsid w:val="00FF31B0"/>
    <w:rsid w:val="00FF5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martTagType w:namespaceuri="isiresearchsoft-com/cwyw" w:name="citation"/>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C6744"/>
    <w:rPr>
      <w:sz w:val="24"/>
      <w:szCs w:val="24"/>
      <w:lang w:val="en-US" w:eastAsia="en-US"/>
    </w:rPr>
  </w:style>
  <w:style w:type="paragraph" w:styleId="berschrift1">
    <w:name w:val="heading 1"/>
    <w:basedOn w:val="Standard"/>
    <w:next w:val="Standard"/>
    <w:qFormat/>
    <w:rsid w:val="00BA0D9D"/>
    <w:pPr>
      <w:keepNext/>
      <w:spacing w:before="240" w:after="60"/>
      <w:outlineLvl w:val="0"/>
    </w:pPr>
    <w:rPr>
      <w:rFonts w:ascii="Arial" w:hAnsi="Arial" w:cs="Arial"/>
      <w:b/>
      <w:bCs/>
      <w:kern w:val="32"/>
      <w:sz w:val="32"/>
      <w:szCs w:val="32"/>
    </w:rPr>
  </w:style>
  <w:style w:type="paragraph" w:styleId="berschrift2">
    <w:name w:val="heading 2"/>
    <w:basedOn w:val="Standard"/>
    <w:qFormat/>
    <w:rsid w:val="00822D66"/>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1">
    <w:name w:val="text1"/>
    <w:basedOn w:val="Absatz-Standardschriftart"/>
    <w:rsid w:val="0001547E"/>
    <w:rPr>
      <w:rFonts w:ascii="Verdana" w:hAnsi="Verdana" w:hint="default"/>
      <w:caps w:val="0"/>
      <w:sz w:val="16"/>
      <w:szCs w:val="16"/>
    </w:rPr>
  </w:style>
  <w:style w:type="character" w:customStyle="1" w:styleId="italic1">
    <w:name w:val="italic1"/>
    <w:basedOn w:val="Absatz-Standardschriftart"/>
    <w:rsid w:val="0001547E"/>
    <w:rPr>
      <w:rFonts w:ascii="Verdana" w:hAnsi="Verdana" w:hint="default"/>
      <w:i/>
      <w:iCs/>
      <w:sz w:val="14"/>
      <w:szCs w:val="14"/>
    </w:rPr>
  </w:style>
  <w:style w:type="character" w:styleId="Kommentarzeichen">
    <w:name w:val="annotation reference"/>
    <w:basedOn w:val="Absatz-Standardschriftart"/>
    <w:semiHidden/>
    <w:rsid w:val="002F6EA7"/>
    <w:rPr>
      <w:sz w:val="16"/>
      <w:szCs w:val="16"/>
    </w:rPr>
  </w:style>
  <w:style w:type="paragraph" w:styleId="Kommentartext">
    <w:name w:val="annotation text"/>
    <w:basedOn w:val="Standard"/>
    <w:semiHidden/>
    <w:rsid w:val="002F6EA7"/>
    <w:rPr>
      <w:sz w:val="20"/>
      <w:szCs w:val="20"/>
    </w:rPr>
  </w:style>
  <w:style w:type="paragraph" w:styleId="Kommentarthema">
    <w:name w:val="annotation subject"/>
    <w:basedOn w:val="Kommentartext"/>
    <w:next w:val="Kommentartext"/>
    <w:semiHidden/>
    <w:rsid w:val="002F6EA7"/>
    <w:rPr>
      <w:b/>
      <w:bCs/>
    </w:rPr>
  </w:style>
  <w:style w:type="paragraph" w:styleId="Sprechblasentext">
    <w:name w:val="Balloon Text"/>
    <w:basedOn w:val="Standard"/>
    <w:semiHidden/>
    <w:rsid w:val="002F6EA7"/>
    <w:rPr>
      <w:rFonts w:ascii="Tahoma" w:hAnsi="Tahoma" w:cs="Tahoma"/>
      <w:sz w:val="16"/>
      <w:szCs w:val="16"/>
    </w:rPr>
  </w:style>
  <w:style w:type="character" w:styleId="Hyperlink">
    <w:name w:val="Hyperlink"/>
    <w:basedOn w:val="Absatz-Standardschriftart"/>
    <w:rsid w:val="008A2310"/>
    <w:rPr>
      <w:color w:val="0000FF"/>
      <w:u w:val="single"/>
    </w:rPr>
  </w:style>
  <w:style w:type="paragraph" w:styleId="Textkrper">
    <w:name w:val="Body Text"/>
    <w:basedOn w:val="Standard"/>
    <w:rsid w:val="00511461"/>
    <w:pPr>
      <w:jc w:val="both"/>
    </w:pPr>
    <w:rPr>
      <w:rFonts w:ascii="Arial" w:hAnsi="Arial" w:cs="Arial"/>
    </w:rPr>
  </w:style>
  <w:style w:type="paragraph" w:styleId="HTMLVorformatiert">
    <w:name w:val="HTML Preformatted"/>
    <w:basedOn w:val="Standard"/>
    <w:rsid w:val="0051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ellengitternetz">
    <w:name w:val="Table Grid"/>
    <w:basedOn w:val="NormaleTabelle"/>
    <w:rsid w:val="00165E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rsid w:val="00EF1DC7"/>
    <w:rPr>
      <w:color w:val="800080"/>
      <w:u w:val="single"/>
    </w:rPr>
  </w:style>
  <w:style w:type="paragraph" w:customStyle="1" w:styleId="Pa7">
    <w:name w:val="Pa7"/>
    <w:basedOn w:val="Standard"/>
    <w:next w:val="Standard"/>
    <w:rsid w:val="00C61677"/>
    <w:pPr>
      <w:autoSpaceDE w:val="0"/>
      <w:autoSpaceDN w:val="0"/>
      <w:adjustRightInd w:val="0"/>
      <w:spacing w:line="181" w:lineRule="atLeast"/>
    </w:pPr>
    <w:rPr>
      <w:rFonts w:ascii="All Times New Roman" w:hAnsi="All Times New Roman"/>
    </w:rPr>
  </w:style>
  <w:style w:type="character" w:customStyle="1" w:styleId="A4">
    <w:name w:val="A4"/>
    <w:rsid w:val="00C61677"/>
    <w:rPr>
      <w:rFonts w:cs="All Times New Roman"/>
      <w:color w:val="000000"/>
      <w:sz w:val="10"/>
      <w:szCs w:val="10"/>
    </w:rPr>
  </w:style>
  <w:style w:type="paragraph" w:customStyle="1" w:styleId="Pa5">
    <w:name w:val="Pa5"/>
    <w:basedOn w:val="Standard"/>
    <w:next w:val="Standard"/>
    <w:rsid w:val="00E45717"/>
    <w:pPr>
      <w:autoSpaceDE w:val="0"/>
      <w:autoSpaceDN w:val="0"/>
      <w:adjustRightInd w:val="0"/>
      <w:spacing w:line="201" w:lineRule="atLeast"/>
    </w:pPr>
    <w:rPr>
      <w:rFonts w:ascii="All Times New Roman" w:hAnsi="All Times New Roman"/>
    </w:rPr>
  </w:style>
  <w:style w:type="character" w:customStyle="1" w:styleId="A3">
    <w:name w:val="A3"/>
    <w:rsid w:val="00E45717"/>
    <w:rPr>
      <w:rFonts w:cs="All Times New Roman"/>
      <w:color w:val="000000"/>
      <w:sz w:val="11"/>
      <w:szCs w:val="11"/>
    </w:rPr>
  </w:style>
  <w:style w:type="paragraph" w:styleId="Fuzeile">
    <w:name w:val="footer"/>
    <w:basedOn w:val="Standard"/>
    <w:rsid w:val="009B1C7B"/>
    <w:pPr>
      <w:tabs>
        <w:tab w:val="center" w:pos="4536"/>
        <w:tab w:val="right" w:pos="9072"/>
      </w:tabs>
    </w:pPr>
  </w:style>
  <w:style w:type="character" w:styleId="Seitenzahl">
    <w:name w:val="page number"/>
    <w:basedOn w:val="Absatz-Standardschriftart"/>
    <w:rsid w:val="009B1C7B"/>
  </w:style>
  <w:style w:type="paragraph" w:customStyle="1" w:styleId="Pa16">
    <w:name w:val="Pa16"/>
    <w:basedOn w:val="Standard"/>
    <w:next w:val="Standard"/>
    <w:rsid w:val="000D33EC"/>
    <w:pPr>
      <w:autoSpaceDE w:val="0"/>
      <w:autoSpaceDN w:val="0"/>
      <w:adjustRightInd w:val="0"/>
      <w:spacing w:line="201" w:lineRule="atLeast"/>
    </w:pPr>
    <w:rPr>
      <w:rFonts w:ascii="All Times New Roman" w:hAnsi="All Times New Roman"/>
    </w:rPr>
  </w:style>
  <w:style w:type="paragraph" w:customStyle="1" w:styleId="Pa3">
    <w:name w:val="Pa3"/>
    <w:basedOn w:val="Standard"/>
    <w:next w:val="Standard"/>
    <w:rsid w:val="000D33EC"/>
    <w:pPr>
      <w:autoSpaceDE w:val="0"/>
      <w:autoSpaceDN w:val="0"/>
      <w:adjustRightInd w:val="0"/>
      <w:spacing w:line="201" w:lineRule="atLeast"/>
    </w:pPr>
    <w:rPr>
      <w:rFonts w:ascii="All Times New Roman" w:hAnsi="All Times New Roman"/>
    </w:rPr>
  </w:style>
  <w:style w:type="paragraph" w:customStyle="1" w:styleId="Pa1">
    <w:name w:val="Pa1"/>
    <w:basedOn w:val="Standard"/>
    <w:next w:val="Standard"/>
    <w:rsid w:val="000D33EC"/>
    <w:pPr>
      <w:autoSpaceDE w:val="0"/>
      <w:autoSpaceDN w:val="0"/>
      <w:adjustRightInd w:val="0"/>
      <w:spacing w:line="241" w:lineRule="atLeast"/>
    </w:pPr>
    <w:rPr>
      <w:rFonts w:ascii="All Times New Roman" w:hAnsi="All Times New Roman"/>
    </w:rPr>
  </w:style>
  <w:style w:type="character" w:customStyle="1" w:styleId="A1">
    <w:name w:val="A1"/>
    <w:rsid w:val="000D33EC"/>
    <w:rPr>
      <w:rFonts w:cs="All Times New Roman"/>
      <w:color w:val="000000"/>
      <w:sz w:val="18"/>
      <w:szCs w:val="18"/>
    </w:rPr>
  </w:style>
  <w:style w:type="paragraph" w:styleId="Kopfzeile">
    <w:name w:val="header"/>
    <w:basedOn w:val="Standard"/>
    <w:rsid w:val="00AA4B45"/>
    <w:pPr>
      <w:tabs>
        <w:tab w:val="center" w:pos="4320"/>
        <w:tab w:val="right" w:pos="8640"/>
      </w:tabs>
    </w:pPr>
  </w:style>
  <w:style w:type="paragraph" w:styleId="Textkrper-Einzug2">
    <w:name w:val="Body Text Indent 2"/>
    <w:basedOn w:val="Standard"/>
    <w:rsid w:val="008719E1"/>
    <w:pPr>
      <w:spacing w:after="120" w:line="480" w:lineRule="auto"/>
      <w:ind w:left="283"/>
    </w:pPr>
  </w:style>
  <w:style w:type="paragraph" w:customStyle="1" w:styleId="Pa2">
    <w:name w:val="Pa2"/>
    <w:basedOn w:val="Standard"/>
    <w:next w:val="Standard"/>
    <w:rsid w:val="00C44C49"/>
    <w:pPr>
      <w:autoSpaceDE w:val="0"/>
      <w:autoSpaceDN w:val="0"/>
      <w:adjustRightInd w:val="0"/>
      <w:spacing w:line="241" w:lineRule="atLeast"/>
    </w:pPr>
    <w:rPr>
      <w:rFonts w:ascii="All Times New Roman" w:hAnsi="All Times New Roman"/>
    </w:rPr>
  </w:style>
  <w:style w:type="character" w:customStyle="1" w:styleId="A2">
    <w:name w:val="A2"/>
    <w:rsid w:val="00C44C49"/>
    <w:rPr>
      <w:rFonts w:cs="All Times New Roman"/>
      <w:color w:val="000000"/>
      <w:sz w:val="18"/>
      <w:szCs w:val="18"/>
    </w:rPr>
  </w:style>
  <w:style w:type="paragraph" w:customStyle="1" w:styleId="abstract">
    <w:name w:val="abstract"/>
    <w:basedOn w:val="Standard"/>
    <w:rsid w:val="00BA0D9D"/>
    <w:pPr>
      <w:spacing w:before="100" w:beforeAutospacing="1" w:after="100" w:afterAutospacing="1"/>
    </w:pPr>
    <w:rPr>
      <w:rFonts w:ascii="Arial" w:hAnsi="Arial" w:cs="Arial"/>
      <w:sz w:val="21"/>
      <w:szCs w:val="21"/>
    </w:rPr>
  </w:style>
  <w:style w:type="character" w:styleId="Hervorhebung">
    <w:name w:val="Emphasis"/>
    <w:basedOn w:val="Absatz-Standardschriftart"/>
    <w:qFormat/>
    <w:rsid w:val="00BA0D9D"/>
    <w:rPr>
      <w:i/>
      <w:iCs/>
    </w:rPr>
  </w:style>
  <w:style w:type="paragraph" w:customStyle="1" w:styleId="authors">
    <w:name w:val="authors"/>
    <w:basedOn w:val="Standard"/>
    <w:rsid w:val="00BA0D9D"/>
    <w:pPr>
      <w:spacing w:before="100" w:beforeAutospacing="1" w:after="100" w:afterAutospacing="1"/>
    </w:pPr>
    <w:rPr>
      <w:rFonts w:ascii="Arial" w:hAnsi="Arial" w:cs="Arial"/>
      <w:sz w:val="21"/>
      <w:szCs w:val="21"/>
    </w:rPr>
  </w:style>
  <w:style w:type="paragraph" w:styleId="StandardWeb">
    <w:name w:val="Normal (Web)"/>
    <w:basedOn w:val="Standard"/>
    <w:rsid w:val="00BA0D9D"/>
    <w:pPr>
      <w:spacing w:before="100" w:beforeAutospacing="1" w:after="100" w:afterAutospacing="1"/>
    </w:pPr>
    <w:rPr>
      <w:rFonts w:ascii="Arial" w:hAnsi="Arial" w:cs="Arial"/>
      <w:sz w:val="21"/>
      <w:szCs w:val="21"/>
    </w:rPr>
  </w:style>
  <w:style w:type="character" w:styleId="Fett">
    <w:name w:val="Strong"/>
    <w:basedOn w:val="Absatz-Standardschriftart"/>
    <w:qFormat/>
    <w:rsid w:val="0029391E"/>
    <w:rPr>
      <w:b/>
      <w:bCs/>
    </w:rPr>
  </w:style>
  <w:style w:type="paragraph" w:customStyle="1" w:styleId="Pa4">
    <w:name w:val="Pa4"/>
    <w:basedOn w:val="Standard"/>
    <w:next w:val="Standard"/>
    <w:rsid w:val="007A22F9"/>
    <w:pPr>
      <w:autoSpaceDE w:val="0"/>
      <w:autoSpaceDN w:val="0"/>
      <w:adjustRightInd w:val="0"/>
      <w:spacing w:line="201" w:lineRule="atLeast"/>
    </w:pPr>
    <w:rPr>
      <w:rFonts w:ascii="All Times New Roman" w:hAnsi="All Times New Roman"/>
    </w:rPr>
  </w:style>
  <w:style w:type="character" w:customStyle="1" w:styleId="fieldlabel1">
    <w:name w:val="fieldlabel1"/>
    <w:basedOn w:val="Absatz-Standardschriftart"/>
    <w:rsid w:val="000E6734"/>
    <w:rPr>
      <w:rFonts w:ascii="Verdana" w:hAnsi="Verdana" w:hint="default"/>
      <w:b/>
      <w:bCs/>
    </w:rPr>
  </w:style>
  <w:style w:type="paragraph" w:styleId="Listenabsatz">
    <w:name w:val="List Paragraph"/>
    <w:basedOn w:val="Standard"/>
    <w:uiPriority w:val="34"/>
    <w:qFormat/>
    <w:rsid w:val="001B02D8"/>
    <w:pPr>
      <w:ind w:left="708"/>
    </w:pPr>
  </w:style>
  <w:style w:type="character" w:styleId="Zeilennummer">
    <w:name w:val="line number"/>
    <w:basedOn w:val="Absatz-Standardschriftart"/>
    <w:rsid w:val="00FF1A6F"/>
  </w:style>
</w:styles>
</file>

<file path=word/webSettings.xml><?xml version="1.0" encoding="utf-8"?>
<w:webSettings xmlns:r="http://schemas.openxmlformats.org/officeDocument/2006/relationships" xmlns:w="http://schemas.openxmlformats.org/wordprocessingml/2006/main">
  <w:divs>
    <w:div w:id="476148031">
      <w:bodyDiv w:val="1"/>
      <w:marLeft w:val="0"/>
      <w:marRight w:val="0"/>
      <w:marTop w:val="0"/>
      <w:marBottom w:val="0"/>
      <w:divBdr>
        <w:top w:val="none" w:sz="0" w:space="0" w:color="auto"/>
        <w:left w:val="none" w:sz="0" w:space="0" w:color="auto"/>
        <w:bottom w:val="none" w:sz="0" w:space="0" w:color="auto"/>
        <w:right w:val="none" w:sz="0" w:space="0" w:color="auto"/>
      </w:divBdr>
      <w:divsChild>
        <w:div w:id="232353427">
          <w:marLeft w:val="0"/>
          <w:marRight w:val="0"/>
          <w:marTop w:val="0"/>
          <w:marBottom w:val="0"/>
          <w:divBdr>
            <w:top w:val="none" w:sz="0" w:space="0" w:color="auto"/>
            <w:left w:val="none" w:sz="0" w:space="0" w:color="auto"/>
            <w:bottom w:val="none" w:sz="0" w:space="0" w:color="auto"/>
            <w:right w:val="none" w:sz="0" w:space="0" w:color="auto"/>
          </w:divBdr>
          <w:divsChild>
            <w:div w:id="406652592">
              <w:marLeft w:val="0"/>
              <w:marRight w:val="0"/>
              <w:marTop w:val="0"/>
              <w:marBottom w:val="0"/>
              <w:divBdr>
                <w:top w:val="none" w:sz="0" w:space="0" w:color="auto"/>
                <w:left w:val="none" w:sz="0" w:space="0" w:color="auto"/>
                <w:bottom w:val="none" w:sz="0" w:space="0" w:color="auto"/>
                <w:right w:val="none" w:sz="0" w:space="0" w:color="auto"/>
              </w:divBdr>
              <w:divsChild>
                <w:div w:id="101461503">
                  <w:marLeft w:val="0"/>
                  <w:marRight w:val="0"/>
                  <w:marTop w:val="0"/>
                  <w:marBottom w:val="0"/>
                  <w:divBdr>
                    <w:top w:val="none" w:sz="0" w:space="0" w:color="auto"/>
                    <w:left w:val="none" w:sz="0" w:space="0" w:color="auto"/>
                    <w:bottom w:val="none" w:sz="0" w:space="0" w:color="auto"/>
                    <w:right w:val="none" w:sz="0" w:space="0" w:color="auto"/>
                  </w:divBdr>
                  <w:divsChild>
                    <w:div w:id="1314065189">
                      <w:marLeft w:val="0"/>
                      <w:marRight w:val="0"/>
                      <w:marTop w:val="0"/>
                      <w:marBottom w:val="0"/>
                      <w:divBdr>
                        <w:top w:val="none" w:sz="0" w:space="0" w:color="auto"/>
                        <w:left w:val="none" w:sz="0" w:space="0" w:color="auto"/>
                        <w:bottom w:val="none" w:sz="0" w:space="0" w:color="auto"/>
                        <w:right w:val="none" w:sz="0" w:space="0" w:color="auto"/>
                      </w:divBdr>
                      <w:divsChild>
                        <w:div w:id="2055227926">
                          <w:marLeft w:val="0"/>
                          <w:marRight w:val="0"/>
                          <w:marTop w:val="0"/>
                          <w:marBottom w:val="0"/>
                          <w:divBdr>
                            <w:top w:val="none" w:sz="0" w:space="0" w:color="auto"/>
                            <w:left w:val="none" w:sz="0" w:space="0" w:color="auto"/>
                            <w:bottom w:val="none" w:sz="0" w:space="0" w:color="auto"/>
                            <w:right w:val="none" w:sz="0" w:space="0" w:color="auto"/>
                          </w:divBdr>
                          <w:divsChild>
                            <w:div w:id="965695404">
                              <w:marLeft w:val="1875"/>
                              <w:marRight w:val="0"/>
                              <w:marTop w:val="0"/>
                              <w:marBottom w:val="0"/>
                              <w:divBdr>
                                <w:top w:val="none" w:sz="0" w:space="0" w:color="auto"/>
                                <w:left w:val="none" w:sz="0" w:space="0" w:color="auto"/>
                                <w:bottom w:val="single" w:sz="6" w:space="0" w:color="FFFFFF"/>
                                <w:right w:val="none" w:sz="0" w:space="0" w:color="auto"/>
                              </w:divBdr>
                              <w:divsChild>
                                <w:div w:id="350256265">
                                  <w:marLeft w:val="0"/>
                                  <w:marRight w:val="0"/>
                                  <w:marTop w:val="0"/>
                                  <w:marBottom w:val="0"/>
                                  <w:divBdr>
                                    <w:top w:val="none" w:sz="0" w:space="0" w:color="auto"/>
                                    <w:left w:val="none" w:sz="0" w:space="0" w:color="auto"/>
                                    <w:bottom w:val="none" w:sz="0" w:space="0" w:color="auto"/>
                                    <w:right w:val="none" w:sz="0" w:space="0" w:color="auto"/>
                                  </w:divBdr>
                                  <w:divsChild>
                                    <w:div w:id="1288049849">
                                      <w:marLeft w:val="0"/>
                                      <w:marRight w:val="0"/>
                                      <w:marTop w:val="0"/>
                                      <w:marBottom w:val="0"/>
                                      <w:divBdr>
                                        <w:top w:val="none" w:sz="0" w:space="0" w:color="auto"/>
                                        <w:left w:val="none" w:sz="0" w:space="0" w:color="auto"/>
                                        <w:bottom w:val="none" w:sz="0" w:space="0" w:color="auto"/>
                                        <w:right w:val="none" w:sz="0" w:space="0" w:color="auto"/>
                                      </w:divBdr>
                                      <w:divsChild>
                                        <w:div w:id="2097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959155">
      <w:bodyDiv w:val="1"/>
      <w:marLeft w:val="0"/>
      <w:marRight w:val="0"/>
      <w:marTop w:val="0"/>
      <w:marBottom w:val="0"/>
      <w:divBdr>
        <w:top w:val="none" w:sz="0" w:space="0" w:color="auto"/>
        <w:left w:val="none" w:sz="0" w:space="0" w:color="auto"/>
        <w:bottom w:val="none" w:sz="0" w:space="0" w:color="auto"/>
        <w:right w:val="none" w:sz="0" w:space="0" w:color="auto"/>
      </w:divBdr>
      <w:divsChild>
        <w:div w:id="130221911">
          <w:marLeft w:val="0"/>
          <w:marRight w:val="0"/>
          <w:marTop w:val="0"/>
          <w:marBottom w:val="0"/>
          <w:divBdr>
            <w:top w:val="none" w:sz="0" w:space="0" w:color="auto"/>
            <w:left w:val="none" w:sz="0" w:space="0" w:color="auto"/>
            <w:bottom w:val="none" w:sz="0" w:space="0" w:color="auto"/>
            <w:right w:val="none" w:sz="0" w:space="0" w:color="auto"/>
          </w:divBdr>
          <w:divsChild>
            <w:div w:id="544367236">
              <w:marLeft w:val="0"/>
              <w:marRight w:val="0"/>
              <w:marTop w:val="0"/>
              <w:marBottom w:val="0"/>
              <w:divBdr>
                <w:top w:val="none" w:sz="0" w:space="0" w:color="auto"/>
                <w:left w:val="none" w:sz="0" w:space="0" w:color="auto"/>
                <w:bottom w:val="none" w:sz="0" w:space="0" w:color="auto"/>
                <w:right w:val="none" w:sz="0" w:space="0" w:color="auto"/>
              </w:divBdr>
              <w:divsChild>
                <w:div w:id="16159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5946">
      <w:bodyDiv w:val="1"/>
      <w:marLeft w:val="0"/>
      <w:marRight w:val="0"/>
      <w:marTop w:val="0"/>
      <w:marBottom w:val="0"/>
      <w:divBdr>
        <w:top w:val="none" w:sz="0" w:space="0" w:color="auto"/>
        <w:left w:val="none" w:sz="0" w:space="0" w:color="auto"/>
        <w:bottom w:val="none" w:sz="0" w:space="0" w:color="auto"/>
        <w:right w:val="none" w:sz="0" w:space="0" w:color="auto"/>
      </w:divBdr>
      <w:divsChild>
        <w:div w:id="966163366">
          <w:marLeft w:val="0"/>
          <w:marRight w:val="0"/>
          <w:marTop w:val="0"/>
          <w:marBottom w:val="150"/>
          <w:divBdr>
            <w:top w:val="none" w:sz="0" w:space="0" w:color="auto"/>
            <w:left w:val="none" w:sz="0" w:space="0" w:color="auto"/>
            <w:bottom w:val="none" w:sz="0" w:space="0" w:color="auto"/>
            <w:right w:val="none" w:sz="0" w:space="0" w:color="auto"/>
          </w:divBdr>
          <w:divsChild>
            <w:div w:id="540434697">
              <w:marLeft w:val="0"/>
              <w:marRight w:val="150"/>
              <w:marTop w:val="150"/>
              <w:marBottom w:val="15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sChild>
                <w:div w:id="4701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8991">
      <w:bodyDiv w:val="1"/>
      <w:marLeft w:val="0"/>
      <w:marRight w:val="0"/>
      <w:marTop w:val="0"/>
      <w:marBottom w:val="0"/>
      <w:divBdr>
        <w:top w:val="none" w:sz="0" w:space="0" w:color="auto"/>
        <w:left w:val="none" w:sz="0" w:space="0" w:color="auto"/>
        <w:bottom w:val="none" w:sz="0" w:space="0" w:color="auto"/>
        <w:right w:val="none" w:sz="0" w:space="0" w:color="auto"/>
      </w:divBdr>
      <w:divsChild>
        <w:div w:id="1195147015">
          <w:marLeft w:val="0"/>
          <w:marRight w:val="0"/>
          <w:marTop w:val="0"/>
          <w:marBottom w:val="0"/>
          <w:divBdr>
            <w:top w:val="none" w:sz="0" w:space="0" w:color="auto"/>
            <w:left w:val="none" w:sz="0" w:space="0" w:color="auto"/>
            <w:bottom w:val="none" w:sz="0" w:space="0" w:color="auto"/>
            <w:right w:val="none" w:sz="0" w:space="0" w:color="auto"/>
          </w:divBdr>
          <w:divsChild>
            <w:div w:id="89543547">
              <w:marLeft w:val="0"/>
              <w:marRight w:val="0"/>
              <w:marTop w:val="0"/>
              <w:marBottom w:val="0"/>
              <w:divBdr>
                <w:top w:val="none" w:sz="0" w:space="0" w:color="auto"/>
                <w:left w:val="none" w:sz="0" w:space="0" w:color="auto"/>
                <w:bottom w:val="none" w:sz="0" w:space="0" w:color="auto"/>
                <w:right w:val="none" w:sz="0" w:space="0" w:color="auto"/>
              </w:divBdr>
              <w:divsChild>
                <w:div w:id="3604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0410">
      <w:bodyDiv w:val="1"/>
      <w:marLeft w:val="0"/>
      <w:marRight w:val="0"/>
      <w:marTop w:val="0"/>
      <w:marBottom w:val="0"/>
      <w:divBdr>
        <w:top w:val="none" w:sz="0" w:space="0" w:color="auto"/>
        <w:left w:val="none" w:sz="0" w:space="0" w:color="auto"/>
        <w:bottom w:val="none" w:sz="0" w:space="0" w:color="auto"/>
        <w:right w:val="none" w:sz="0" w:space="0" w:color="auto"/>
      </w:divBdr>
      <w:divsChild>
        <w:div w:id="1433546438">
          <w:marLeft w:val="0"/>
          <w:marRight w:val="0"/>
          <w:marTop w:val="0"/>
          <w:marBottom w:val="0"/>
          <w:divBdr>
            <w:top w:val="none" w:sz="0" w:space="0" w:color="auto"/>
            <w:left w:val="none" w:sz="0" w:space="0" w:color="auto"/>
            <w:bottom w:val="none" w:sz="0" w:space="0" w:color="auto"/>
            <w:right w:val="none" w:sz="0" w:space="0" w:color="auto"/>
          </w:divBdr>
          <w:divsChild>
            <w:div w:id="1460614397">
              <w:marLeft w:val="0"/>
              <w:marRight w:val="0"/>
              <w:marTop w:val="0"/>
              <w:marBottom w:val="0"/>
              <w:divBdr>
                <w:top w:val="none" w:sz="0" w:space="0" w:color="auto"/>
                <w:left w:val="none" w:sz="0" w:space="0" w:color="auto"/>
                <w:bottom w:val="none" w:sz="0" w:space="0" w:color="auto"/>
                <w:right w:val="none" w:sz="0" w:space="0" w:color="auto"/>
              </w:divBdr>
              <w:divsChild>
                <w:div w:id="1013604865">
                  <w:marLeft w:val="0"/>
                  <w:marRight w:val="0"/>
                  <w:marTop w:val="0"/>
                  <w:marBottom w:val="0"/>
                  <w:divBdr>
                    <w:top w:val="none" w:sz="0" w:space="0" w:color="auto"/>
                    <w:left w:val="none" w:sz="0" w:space="0" w:color="auto"/>
                    <w:bottom w:val="none" w:sz="0" w:space="0" w:color="auto"/>
                    <w:right w:val="none" w:sz="0" w:space="0" w:color="auto"/>
                  </w:divBdr>
                  <w:divsChild>
                    <w:div w:id="1779328459">
                      <w:marLeft w:val="0"/>
                      <w:marRight w:val="0"/>
                      <w:marTop w:val="0"/>
                      <w:marBottom w:val="0"/>
                      <w:divBdr>
                        <w:top w:val="none" w:sz="0" w:space="0" w:color="auto"/>
                        <w:left w:val="none" w:sz="0" w:space="0" w:color="auto"/>
                        <w:bottom w:val="none" w:sz="0" w:space="0" w:color="auto"/>
                        <w:right w:val="none" w:sz="0" w:space="0" w:color="auto"/>
                      </w:divBdr>
                      <w:divsChild>
                        <w:div w:id="600644162">
                          <w:marLeft w:val="0"/>
                          <w:marRight w:val="0"/>
                          <w:marTop w:val="0"/>
                          <w:marBottom w:val="0"/>
                          <w:divBdr>
                            <w:top w:val="none" w:sz="0" w:space="0" w:color="auto"/>
                            <w:left w:val="none" w:sz="0" w:space="0" w:color="auto"/>
                            <w:bottom w:val="none" w:sz="0" w:space="0" w:color="auto"/>
                            <w:right w:val="none" w:sz="0" w:space="0" w:color="auto"/>
                          </w:divBdr>
                          <w:divsChild>
                            <w:div w:id="567154854">
                              <w:marLeft w:val="1875"/>
                              <w:marRight w:val="0"/>
                              <w:marTop w:val="0"/>
                              <w:marBottom w:val="0"/>
                              <w:divBdr>
                                <w:top w:val="none" w:sz="0" w:space="0" w:color="auto"/>
                                <w:left w:val="none" w:sz="0" w:space="0" w:color="auto"/>
                                <w:bottom w:val="single" w:sz="6" w:space="0" w:color="FFFFFF"/>
                                <w:right w:val="none" w:sz="0" w:space="0" w:color="auto"/>
                              </w:divBdr>
                              <w:divsChild>
                                <w:div w:id="1902598665">
                                  <w:marLeft w:val="0"/>
                                  <w:marRight w:val="0"/>
                                  <w:marTop w:val="0"/>
                                  <w:marBottom w:val="0"/>
                                  <w:divBdr>
                                    <w:top w:val="none" w:sz="0" w:space="0" w:color="auto"/>
                                    <w:left w:val="none" w:sz="0" w:space="0" w:color="auto"/>
                                    <w:bottom w:val="none" w:sz="0" w:space="0" w:color="auto"/>
                                    <w:right w:val="none" w:sz="0" w:space="0" w:color="auto"/>
                                  </w:divBdr>
                                  <w:divsChild>
                                    <w:div w:id="645552514">
                                      <w:marLeft w:val="0"/>
                                      <w:marRight w:val="0"/>
                                      <w:marTop w:val="0"/>
                                      <w:marBottom w:val="0"/>
                                      <w:divBdr>
                                        <w:top w:val="none" w:sz="0" w:space="0" w:color="auto"/>
                                        <w:left w:val="none" w:sz="0" w:space="0" w:color="auto"/>
                                        <w:bottom w:val="none" w:sz="0" w:space="0" w:color="auto"/>
                                        <w:right w:val="none" w:sz="0" w:space="0" w:color="auto"/>
                                      </w:divBdr>
                                      <w:divsChild>
                                        <w:div w:id="52970909">
                                          <w:marLeft w:val="0"/>
                                          <w:marRight w:val="0"/>
                                          <w:marTop w:val="0"/>
                                          <w:marBottom w:val="0"/>
                                          <w:divBdr>
                                            <w:top w:val="none" w:sz="0" w:space="0" w:color="auto"/>
                                            <w:left w:val="none" w:sz="0" w:space="0" w:color="auto"/>
                                            <w:bottom w:val="none" w:sz="0" w:space="0" w:color="auto"/>
                                            <w:right w:val="none" w:sz="0" w:space="0" w:color="auto"/>
                                          </w:divBdr>
                                          <w:divsChild>
                                            <w:div w:id="1874726196">
                                              <w:marLeft w:val="0"/>
                                              <w:marRight w:val="0"/>
                                              <w:marTop w:val="0"/>
                                              <w:marBottom w:val="0"/>
                                              <w:divBdr>
                                                <w:top w:val="none" w:sz="0" w:space="0" w:color="auto"/>
                                                <w:left w:val="none" w:sz="0" w:space="0" w:color="auto"/>
                                                <w:bottom w:val="none" w:sz="0" w:space="0" w:color="auto"/>
                                                <w:right w:val="none" w:sz="0" w:space="0" w:color="auto"/>
                                              </w:divBdr>
                                              <w:divsChild>
                                                <w:div w:id="19915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691749">
      <w:bodyDiv w:val="1"/>
      <w:marLeft w:val="0"/>
      <w:marRight w:val="0"/>
      <w:marTop w:val="0"/>
      <w:marBottom w:val="0"/>
      <w:divBdr>
        <w:top w:val="none" w:sz="0" w:space="0" w:color="auto"/>
        <w:left w:val="none" w:sz="0" w:space="0" w:color="auto"/>
        <w:bottom w:val="none" w:sz="0" w:space="0" w:color="auto"/>
        <w:right w:val="none" w:sz="0" w:space="0" w:color="auto"/>
      </w:divBdr>
      <w:divsChild>
        <w:div w:id="900942552">
          <w:marLeft w:val="0"/>
          <w:marRight w:val="0"/>
          <w:marTop w:val="0"/>
          <w:marBottom w:val="0"/>
          <w:divBdr>
            <w:top w:val="none" w:sz="0" w:space="0" w:color="auto"/>
            <w:left w:val="none" w:sz="0" w:space="0" w:color="auto"/>
            <w:bottom w:val="none" w:sz="0" w:space="0" w:color="auto"/>
            <w:right w:val="none" w:sz="0" w:space="0" w:color="auto"/>
          </w:divBdr>
          <w:divsChild>
            <w:div w:id="299386826">
              <w:marLeft w:val="0"/>
              <w:marRight w:val="0"/>
              <w:marTop w:val="0"/>
              <w:marBottom w:val="0"/>
              <w:divBdr>
                <w:top w:val="none" w:sz="0" w:space="0" w:color="auto"/>
                <w:left w:val="none" w:sz="0" w:space="0" w:color="auto"/>
                <w:bottom w:val="none" w:sz="0" w:space="0" w:color="auto"/>
                <w:right w:val="none" w:sz="0" w:space="0" w:color="auto"/>
              </w:divBdr>
              <w:divsChild>
                <w:div w:id="1327975883">
                  <w:marLeft w:val="0"/>
                  <w:marRight w:val="0"/>
                  <w:marTop w:val="0"/>
                  <w:marBottom w:val="0"/>
                  <w:divBdr>
                    <w:top w:val="none" w:sz="0" w:space="0" w:color="auto"/>
                    <w:left w:val="none" w:sz="0" w:space="0" w:color="auto"/>
                    <w:bottom w:val="none" w:sz="0" w:space="0" w:color="auto"/>
                    <w:right w:val="none" w:sz="0" w:space="0" w:color="auto"/>
                  </w:divBdr>
                  <w:divsChild>
                    <w:div w:id="556553804">
                      <w:marLeft w:val="0"/>
                      <w:marRight w:val="0"/>
                      <w:marTop w:val="0"/>
                      <w:marBottom w:val="0"/>
                      <w:divBdr>
                        <w:top w:val="none" w:sz="0" w:space="0" w:color="auto"/>
                        <w:left w:val="none" w:sz="0" w:space="0" w:color="auto"/>
                        <w:bottom w:val="none" w:sz="0" w:space="0" w:color="auto"/>
                        <w:right w:val="none" w:sz="0" w:space="0" w:color="auto"/>
                      </w:divBdr>
                      <w:divsChild>
                        <w:div w:id="176577129">
                          <w:marLeft w:val="0"/>
                          <w:marRight w:val="0"/>
                          <w:marTop w:val="0"/>
                          <w:marBottom w:val="0"/>
                          <w:divBdr>
                            <w:top w:val="none" w:sz="0" w:space="0" w:color="auto"/>
                            <w:left w:val="none" w:sz="0" w:space="0" w:color="auto"/>
                            <w:bottom w:val="none" w:sz="0" w:space="0" w:color="auto"/>
                            <w:right w:val="none" w:sz="0" w:space="0" w:color="auto"/>
                          </w:divBdr>
                          <w:divsChild>
                            <w:div w:id="173812429">
                              <w:marLeft w:val="1875"/>
                              <w:marRight w:val="0"/>
                              <w:marTop w:val="0"/>
                              <w:marBottom w:val="0"/>
                              <w:divBdr>
                                <w:top w:val="none" w:sz="0" w:space="0" w:color="auto"/>
                                <w:left w:val="none" w:sz="0" w:space="0" w:color="auto"/>
                                <w:bottom w:val="single" w:sz="6" w:space="0" w:color="FFFFFF"/>
                                <w:right w:val="none" w:sz="0" w:space="0" w:color="auto"/>
                              </w:divBdr>
                              <w:divsChild>
                                <w:div w:id="415250042">
                                  <w:marLeft w:val="0"/>
                                  <w:marRight w:val="0"/>
                                  <w:marTop w:val="0"/>
                                  <w:marBottom w:val="0"/>
                                  <w:divBdr>
                                    <w:top w:val="none" w:sz="0" w:space="0" w:color="auto"/>
                                    <w:left w:val="none" w:sz="0" w:space="0" w:color="auto"/>
                                    <w:bottom w:val="none" w:sz="0" w:space="0" w:color="auto"/>
                                    <w:right w:val="none" w:sz="0" w:space="0" w:color="auto"/>
                                  </w:divBdr>
                                  <w:divsChild>
                                    <w:div w:id="1916745399">
                                      <w:marLeft w:val="0"/>
                                      <w:marRight w:val="0"/>
                                      <w:marTop w:val="0"/>
                                      <w:marBottom w:val="0"/>
                                      <w:divBdr>
                                        <w:top w:val="none" w:sz="0" w:space="0" w:color="auto"/>
                                        <w:left w:val="none" w:sz="0" w:space="0" w:color="auto"/>
                                        <w:bottom w:val="none" w:sz="0" w:space="0" w:color="auto"/>
                                        <w:right w:val="none" w:sz="0" w:space="0" w:color="auto"/>
                                      </w:divBdr>
                                      <w:divsChild>
                                        <w:div w:id="44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icocu@yahoo.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tubitak.gov.tr/tubives/"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62B57-9661-40B3-9CDD-DAF7C65B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3888</Words>
  <Characters>24500</Characters>
  <Application>Microsoft Office Word</Application>
  <DocSecurity>0</DocSecurity>
  <Lines>204</Lines>
  <Paragraphs>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Also known as Muscari ambrosiacum, this heirloom species is native to Turkey and produces delicate spires of fragrant, bell-li</vt:lpstr>
      <vt:lpstr>Also known as Muscari ambrosiacum, this heirloom species is native to Turkey and produces delicate spires of fragrant, bell-li</vt:lpstr>
    </vt:vector>
  </TitlesOfParts>
  <Company>ANKARA UNIVERSITESI</Company>
  <LinksUpToDate>false</LinksUpToDate>
  <CharactersWithSpaces>28332</CharactersWithSpaces>
  <SharedDoc>false</SharedDoc>
  <HLinks>
    <vt:vector size="12" baseType="variant">
      <vt:variant>
        <vt:i4>4063267</vt:i4>
      </vt:variant>
      <vt:variant>
        <vt:i4>3</vt:i4>
      </vt:variant>
      <vt:variant>
        <vt:i4>0</vt:i4>
      </vt:variant>
      <vt:variant>
        <vt:i4>5</vt:i4>
      </vt:variant>
      <vt:variant>
        <vt:lpwstr>http://www.tubitak.gov.tr/tubives/</vt:lpwstr>
      </vt:variant>
      <vt:variant>
        <vt:lpwstr/>
      </vt:variant>
      <vt:variant>
        <vt:i4>6946885</vt:i4>
      </vt:variant>
      <vt:variant>
        <vt:i4>0</vt:i4>
      </vt:variant>
      <vt:variant>
        <vt:i4>0</vt:i4>
      </vt:variant>
      <vt:variant>
        <vt:i4>5</vt:i4>
      </vt:variant>
      <vt:variant>
        <vt:lpwstr>mailto:saticocu@yahoo.co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Also known as Muscari ambrosiacum, this heirloom species is native to Turkey and produces delicate spires of fragrant, bell-li</dc:title>
  <dc:creator>KHALID M KHAWAR</dc:creator>
  <cp:lastModifiedBy>Traud</cp:lastModifiedBy>
  <cp:revision>2</cp:revision>
  <cp:lastPrinted>2012-12-28T06:37:00Z</cp:lastPrinted>
  <dcterms:created xsi:type="dcterms:W3CDTF">2012-12-28T06:38:00Z</dcterms:created>
  <dcterms:modified xsi:type="dcterms:W3CDTF">2012-12-28T06:38:00Z</dcterms:modified>
</cp:coreProperties>
</file>