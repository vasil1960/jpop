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0ED" w:rsidRPr="00D84ECB" w:rsidRDefault="007B20ED" w:rsidP="00E10834">
      <w:pPr>
        <w:spacing w:line="480" w:lineRule="auto"/>
        <w:jc w:val="center"/>
        <w:rPr>
          <w:rFonts w:ascii="Times New Roman" w:hAnsi="Times New Roman"/>
          <w:b/>
          <w:sz w:val="24"/>
        </w:rPr>
      </w:pPr>
      <w:r w:rsidRPr="00D84ECB">
        <w:rPr>
          <w:rFonts w:ascii="Times New Roman" w:hAnsi="Times New Roman"/>
          <w:b/>
          <w:i/>
          <w:sz w:val="24"/>
        </w:rPr>
        <w:t>IN VITRO</w:t>
      </w:r>
      <w:r w:rsidRPr="00D84ECB">
        <w:rPr>
          <w:rFonts w:ascii="Times New Roman" w:hAnsi="Times New Roman"/>
          <w:b/>
          <w:sz w:val="24"/>
        </w:rPr>
        <w:t xml:space="preserve"> PROPAGATION OF THREATENED TERRESRTIAL ORCHID </w:t>
      </w:r>
      <w:r w:rsidRPr="00D84ECB">
        <w:rPr>
          <w:rFonts w:ascii="Times New Roman" w:hAnsi="Times New Roman"/>
          <w:b/>
          <w:i/>
          <w:sz w:val="24"/>
        </w:rPr>
        <w:t>ANOECTOCHILUS SETACEUS</w:t>
      </w:r>
      <w:r w:rsidRPr="00D84ECB">
        <w:rPr>
          <w:rFonts w:ascii="Times New Roman" w:hAnsi="Times New Roman"/>
          <w:b/>
          <w:sz w:val="24"/>
        </w:rPr>
        <w:t xml:space="preserve"> BLUME</w:t>
      </w:r>
    </w:p>
    <w:p w:rsidR="007B20ED" w:rsidRPr="00D84ECB" w:rsidRDefault="007B20ED" w:rsidP="00E10834">
      <w:pPr>
        <w:spacing w:line="480" w:lineRule="auto"/>
        <w:jc w:val="center"/>
        <w:rPr>
          <w:rFonts w:ascii="Times New Roman" w:hAnsi="Times New Roman"/>
          <w:b/>
          <w:sz w:val="24"/>
        </w:rPr>
      </w:pPr>
      <w:r w:rsidRPr="00D84ECB">
        <w:rPr>
          <w:rFonts w:ascii="Times New Roman" w:hAnsi="Times New Roman"/>
          <w:b/>
          <w:sz w:val="24"/>
        </w:rPr>
        <w:t>Nguyen Trung Thanh</w:t>
      </w:r>
      <w:r w:rsidRPr="00D84ECB">
        <w:rPr>
          <w:rFonts w:ascii="Times New Roman" w:hAnsi="Times New Roman"/>
          <w:b/>
          <w:sz w:val="24"/>
          <w:vertAlign w:val="superscript"/>
        </w:rPr>
        <w:t>1</w:t>
      </w:r>
      <w:r w:rsidRPr="00D84ECB">
        <w:rPr>
          <w:rFonts w:ascii="Times New Roman" w:hAnsi="Times New Roman"/>
          <w:b/>
          <w:sz w:val="24"/>
        </w:rPr>
        <w:t>, Hosakatte Niranjana Murthy</w:t>
      </w:r>
      <w:r w:rsidRPr="00D84ECB">
        <w:rPr>
          <w:rFonts w:ascii="Times New Roman" w:hAnsi="Times New Roman"/>
          <w:b/>
          <w:sz w:val="24"/>
          <w:vertAlign w:val="superscript"/>
        </w:rPr>
        <w:t>2,3</w:t>
      </w:r>
      <w:r w:rsidRPr="00D84ECB">
        <w:rPr>
          <w:rFonts w:ascii="Times New Roman" w:hAnsi="Times New Roman"/>
          <w:b/>
          <w:sz w:val="24"/>
        </w:rPr>
        <w:t>, Phi Thi Cam Mein</w:t>
      </w:r>
      <w:r w:rsidRPr="00D84ECB">
        <w:rPr>
          <w:rFonts w:ascii="Times New Roman" w:hAnsi="Times New Roman"/>
          <w:b/>
          <w:sz w:val="24"/>
          <w:vertAlign w:val="superscript"/>
        </w:rPr>
        <w:t>1,4</w:t>
      </w:r>
      <w:r w:rsidRPr="00D84ECB">
        <w:rPr>
          <w:rFonts w:ascii="Times New Roman" w:hAnsi="Times New Roman"/>
          <w:b/>
          <w:sz w:val="24"/>
        </w:rPr>
        <w:t>, Pham Luong Hang</w:t>
      </w:r>
      <w:r w:rsidRPr="00D84ECB">
        <w:rPr>
          <w:rFonts w:ascii="Times New Roman" w:hAnsi="Times New Roman"/>
          <w:b/>
          <w:sz w:val="24"/>
          <w:vertAlign w:val="superscript"/>
        </w:rPr>
        <w:t>1</w:t>
      </w:r>
      <w:r w:rsidRPr="00D84ECB">
        <w:rPr>
          <w:rFonts w:ascii="Times New Roman" w:hAnsi="Times New Roman"/>
          <w:b/>
          <w:sz w:val="24"/>
        </w:rPr>
        <w:t>, Nguyen Van Ket</w:t>
      </w:r>
      <w:r w:rsidRPr="00D84ECB">
        <w:rPr>
          <w:rFonts w:ascii="Times New Roman" w:hAnsi="Times New Roman"/>
          <w:b/>
          <w:sz w:val="24"/>
          <w:vertAlign w:val="superscript"/>
        </w:rPr>
        <w:t>5</w:t>
      </w:r>
      <w:r w:rsidRPr="00D84ECB">
        <w:rPr>
          <w:rFonts w:ascii="Times New Roman" w:hAnsi="Times New Roman"/>
          <w:b/>
          <w:sz w:val="24"/>
        </w:rPr>
        <w:t>, Phung Van Phe</w:t>
      </w:r>
      <w:r w:rsidRPr="00D84ECB">
        <w:rPr>
          <w:rFonts w:ascii="Times New Roman" w:hAnsi="Times New Roman"/>
          <w:b/>
          <w:sz w:val="24"/>
          <w:vertAlign w:val="superscript"/>
        </w:rPr>
        <w:t>6</w:t>
      </w:r>
      <w:r w:rsidRPr="00D84ECB">
        <w:rPr>
          <w:rFonts w:ascii="Times New Roman" w:hAnsi="Times New Roman"/>
          <w:b/>
          <w:sz w:val="24"/>
        </w:rPr>
        <w:t>, Kee Yoeup Paek</w:t>
      </w:r>
      <w:r w:rsidRPr="00D84ECB">
        <w:rPr>
          <w:rFonts w:ascii="Times New Roman" w:hAnsi="Times New Roman"/>
          <w:b/>
          <w:sz w:val="24"/>
          <w:vertAlign w:val="superscript"/>
        </w:rPr>
        <w:t>3*</w:t>
      </w:r>
    </w:p>
    <w:p w:rsidR="007B20ED" w:rsidRPr="00D84ECB" w:rsidRDefault="007B20ED" w:rsidP="00E10834">
      <w:pPr>
        <w:spacing w:line="480" w:lineRule="auto"/>
        <w:jc w:val="center"/>
        <w:rPr>
          <w:rFonts w:ascii="Times New Roman" w:hAnsi="Times New Roman"/>
          <w:sz w:val="24"/>
        </w:rPr>
      </w:pPr>
      <w:r w:rsidRPr="00D84ECB">
        <w:rPr>
          <w:rFonts w:ascii="Times New Roman" w:hAnsi="Times New Roman"/>
          <w:sz w:val="24"/>
          <w:vertAlign w:val="superscript"/>
        </w:rPr>
        <w:t>1</w:t>
      </w:r>
      <w:r w:rsidRPr="00D84ECB">
        <w:rPr>
          <w:rFonts w:ascii="Times New Roman" w:hAnsi="Times New Roman"/>
          <w:sz w:val="24"/>
        </w:rPr>
        <w:t>Faculty of Biology, VNU University of Sciences, 334 Nguyen Trai, Hanoi, Vietnam</w:t>
      </w:r>
    </w:p>
    <w:p w:rsidR="007B20ED" w:rsidRPr="00D84ECB" w:rsidRDefault="007B20ED" w:rsidP="00E10834">
      <w:pPr>
        <w:spacing w:line="480" w:lineRule="auto"/>
        <w:jc w:val="center"/>
        <w:rPr>
          <w:rFonts w:ascii="Times New Roman" w:hAnsi="Times New Roman"/>
          <w:sz w:val="24"/>
        </w:rPr>
      </w:pPr>
      <w:r w:rsidRPr="00D84ECB">
        <w:rPr>
          <w:rFonts w:ascii="Times New Roman" w:hAnsi="Times New Roman"/>
          <w:sz w:val="24"/>
          <w:vertAlign w:val="superscript"/>
        </w:rPr>
        <w:t>2</w:t>
      </w:r>
      <w:r w:rsidRPr="00D84ECB">
        <w:rPr>
          <w:rFonts w:ascii="Times New Roman" w:hAnsi="Times New Roman"/>
          <w:sz w:val="24"/>
        </w:rPr>
        <w:t>Department of Botany, Karnatak University, Dharwad 580003, India</w:t>
      </w:r>
    </w:p>
    <w:p w:rsidR="007B20ED" w:rsidRPr="00D84ECB" w:rsidRDefault="007B20ED" w:rsidP="00E10834">
      <w:pPr>
        <w:spacing w:line="480" w:lineRule="auto"/>
        <w:jc w:val="center"/>
        <w:rPr>
          <w:rFonts w:ascii="Times New Roman" w:hAnsi="Times New Roman"/>
          <w:sz w:val="24"/>
        </w:rPr>
      </w:pPr>
      <w:r w:rsidRPr="00D84ECB">
        <w:rPr>
          <w:rFonts w:ascii="Times New Roman" w:hAnsi="Times New Roman"/>
          <w:sz w:val="24"/>
          <w:vertAlign w:val="superscript"/>
        </w:rPr>
        <w:t>3</w:t>
      </w:r>
      <w:r w:rsidRPr="00D84ECB">
        <w:rPr>
          <w:rFonts w:ascii="Times New Roman" w:hAnsi="Times New Roman"/>
          <w:sz w:val="24"/>
        </w:rPr>
        <w:t>Research Center for the Development of Advanced Horticultural Technology, Chungbuk National University, Cheongju 361-763, Republic of Korea</w:t>
      </w:r>
    </w:p>
    <w:p w:rsidR="007B20ED" w:rsidRPr="00D84ECB" w:rsidRDefault="007B20ED" w:rsidP="00E10834">
      <w:pPr>
        <w:spacing w:line="480" w:lineRule="auto"/>
        <w:jc w:val="center"/>
        <w:rPr>
          <w:rFonts w:ascii="Times New Roman" w:hAnsi="Times New Roman"/>
          <w:sz w:val="24"/>
        </w:rPr>
      </w:pPr>
      <w:r w:rsidRPr="00D84ECB">
        <w:rPr>
          <w:rFonts w:ascii="Times New Roman" w:hAnsi="Times New Roman"/>
          <w:sz w:val="24"/>
        </w:rPr>
        <w:t>*Fax: +82-43-266-3246; E-mail:paekky@chungbuk.ac.kr</w:t>
      </w:r>
    </w:p>
    <w:p w:rsidR="007B20ED" w:rsidRPr="00D84ECB" w:rsidRDefault="007B20ED" w:rsidP="00E10834">
      <w:pPr>
        <w:spacing w:line="480" w:lineRule="auto"/>
        <w:jc w:val="center"/>
        <w:rPr>
          <w:rFonts w:ascii="Times New Roman" w:hAnsi="Times New Roman"/>
          <w:sz w:val="24"/>
        </w:rPr>
      </w:pPr>
      <w:r w:rsidRPr="00D84ECB">
        <w:rPr>
          <w:rFonts w:ascii="Times New Roman" w:hAnsi="Times New Roman"/>
          <w:sz w:val="24"/>
          <w:vertAlign w:val="superscript"/>
        </w:rPr>
        <w:t>4</w:t>
      </w:r>
      <w:r w:rsidRPr="00D84ECB">
        <w:rPr>
          <w:rFonts w:ascii="Times New Roman" w:hAnsi="Times New Roman"/>
          <w:sz w:val="24"/>
        </w:rPr>
        <w:t>Faculty of Biotechnology, Hanoi University of Agriculture, Trau Quy, Gia Lam, Hanoi, Vietnam</w:t>
      </w:r>
    </w:p>
    <w:p w:rsidR="007B20ED" w:rsidRPr="00D84ECB" w:rsidRDefault="007B20ED" w:rsidP="00E10834">
      <w:pPr>
        <w:spacing w:line="480" w:lineRule="auto"/>
        <w:jc w:val="center"/>
        <w:rPr>
          <w:rFonts w:ascii="Times New Roman" w:hAnsi="Times New Roman"/>
          <w:sz w:val="24"/>
        </w:rPr>
      </w:pPr>
      <w:r w:rsidRPr="00D84ECB">
        <w:rPr>
          <w:rFonts w:ascii="Times New Roman" w:hAnsi="Times New Roman"/>
          <w:sz w:val="24"/>
          <w:vertAlign w:val="superscript"/>
        </w:rPr>
        <w:t>5</w:t>
      </w:r>
      <w:r w:rsidRPr="00D84ECB">
        <w:rPr>
          <w:rFonts w:ascii="Times New Roman" w:hAnsi="Times New Roman"/>
          <w:sz w:val="24"/>
        </w:rPr>
        <w:t>Faculty of Agriculture Forestry, Dalat University, 01 Phu Dong Thien Vuong, Da Lat, Veitnam</w:t>
      </w:r>
    </w:p>
    <w:p w:rsidR="007B20ED" w:rsidRPr="00D84ECB" w:rsidRDefault="007B20ED" w:rsidP="00E10834">
      <w:pPr>
        <w:spacing w:line="480" w:lineRule="auto"/>
        <w:jc w:val="center"/>
        <w:rPr>
          <w:rFonts w:ascii="Times New Roman" w:hAnsi="Times New Roman"/>
          <w:sz w:val="24"/>
        </w:rPr>
      </w:pPr>
      <w:r w:rsidRPr="00D84ECB">
        <w:rPr>
          <w:rFonts w:ascii="Times New Roman" w:hAnsi="Times New Roman"/>
          <w:sz w:val="24"/>
          <w:vertAlign w:val="superscript"/>
        </w:rPr>
        <w:t>6</w:t>
      </w:r>
      <w:r w:rsidRPr="00D84ECB">
        <w:rPr>
          <w:rFonts w:ascii="Times New Roman" w:hAnsi="Times New Roman"/>
          <w:sz w:val="24"/>
        </w:rPr>
        <w:t>Faculty of Silviculture, Vietnam Forestry University, Xuan Mai, Chung My, Hanoi, Vietnam</w:t>
      </w:r>
    </w:p>
    <w:p w:rsidR="007B20ED" w:rsidRPr="00D84ECB" w:rsidRDefault="007B20ED" w:rsidP="00E10834">
      <w:pPr>
        <w:spacing w:line="480" w:lineRule="auto"/>
        <w:jc w:val="center"/>
        <w:rPr>
          <w:rFonts w:ascii="Times New Roman" w:hAnsi="Times New Roman"/>
          <w:sz w:val="24"/>
        </w:rPr>
      </w:pPr>
    </w:p>
    <w:p w:rsidR="007B20ED" w:rsidRPr="00D84ECB" w:rsidRDefault="007B20ED" w:rsidP="00E10834">
      <w:pPr>
        <w:spacing w:line="480" w:lineRule="auto"/>
        <w:jc w:val="center"/>
        <w:rPr>
          <w:rFonts w:ascii="Times New Roman" w:hAnsi="Times New Roman"/>
          <w:sz w:val="24"/>
        </w:rPr>
      </w:pPr>
    </w:p>
    <w:p w:rsidR="007B20ED" w:rsidRPr="00D84ECB" w:rsidRDefault="007B20ED" w:rsidP="00E10834">
      <w:pPr>
        <w:spacing w:line="480" w:lineRule="auto"/>
        <w:jc w:val="center"/>
        <w:rPr>
          <w:rFonts w:ascii="Times New Roman" w:hAnsi="Times New Roman"/>
          <w:sz w:val="24"/>
        </w:rPr>
      </w:pPr>
    </w:p>
    <w:p w:rsidR="007B20ED" w:rsidRPr="00D84ECB" w:rsidRDefault="007B20ED" w:rsidP="00E10834">
      <w:pPr>
        <w:spacing w:line="480" w:lineRule="auto"/>
        <w:jc w:val="center"/>
        <w:rPr>
          <w:rFonts w:ascii="Times New Roman" w:hAnsi="Times New Roman"/>
          <w:sz w:val="24"/>
        </w:rPr>
      </w:pPr>
    </w:p>
    <w:p w:rsidR="007B20ED" w:rsidRPr="00D84ECB" w:rsidRDefault="007B20ED" w:rsidP="00E10834">
      <w:pPr>
        <w:spacing w:line="480" w:lineRule="auto"/>
        <w:jc w:val="center"/>
        <w:rPr>
          <w:rFonts w:ascii="Times New Roman" w:hAnsi="Times New Roman"/>
          <w:sz w:val="24"/>
        </w:rPr>
      </w:pPr>
    </w:p>
    <w:p w:rsidR="007B20ED" w:rsidRPr="00D84ECB" w:rsidRDefault="007B20ED" w:rsidP="00D56F50">
      <w:pPr>
        <w:spacing w:line="480" w:lineRule="auto"/>
        <w:jc w:val="center"/>
        <w:rPr>
          <w:rFonts w:ascii="Times New Roman" w:hAnsi="Times New Roman"/>
          <w:b/>
          <w:sz w:val="24"/>
        </w:rPr>
      </w:pPr>
      <w:r w:rsidRPr="00D84ECB">
        <w:rPr>
          <w:rFonts w:ascii="Times New Roman" w:hAnsi="Times New Roman"/>
          <w:b/>
          <w:sz w:val="24"/>
        </w:rPr>
        <w:t>Abstract</w:t>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i/>
          <w:sz w:val="24"/>
        </w:rPr>
        <w:t>Anoectochilus setaceus</w:t>
      </w:r>
      <w:r w:rsidRPr="00D84ECB">
        <w:rPr>
          <w:rFonts w:ascii="Times New Roman" w:hAnsi="Times New Roman"/>
          <w:sz w:val="24"/>
        </w:rPr>
        <w:t xml:space="preserve"> Blume is a terrestrial orchid which </w:t>
      </w:r>
      <w:del w:id="0" w:author="三位 正洋" w:date="2013-10-26T18:05:00Z">
        <w:r w:rsidRPr="00D84ECB" w:rsidDel="00356F43">
          <w:rPr>
            <w:rFonts w:ascii="Times New Roman" w:hAnsi="Times New Roman"/>
            <w:sz w:val="24"/>
          </w:rPr>
          <w:delText>is having</w:delText>
        </w:r>
      </w:del>
      <w:ins w:id="1" w:author="三位 正洋" w:date="2013-10-26T18:05:00Z">
        <w:r>
          <w:rPr>
            <w:rFonts w:ascii="Times New Roman" w:hAnsi="Times New Roman"/>
            <w:sz w:val="24"/>
          </w:rPr>
          <w:t>has</w:t>
        </w:r>
      </w:ins>
      <w:r w:rsidRPr="00D84ECB">
        <w:rPr>
          <w:rFonts w:ascii="Times New Roman" w:hAnsi="Times New Roman"/>
          <w:sz w:val="24"/>
        </w:rPr>
        <w:t xml:space="preserve"> ornamental and medicinal value. It is declared </w:t>
      </w:r>
      <w:ins w:id="2" w:author="三位 正洋" w:date="2013-10-26T18:05:00Z">
        <w:r>
          <w:rPr>
            <w:rFonts w:ascii="Times New Roman" w:hAnsi="Times New Roman"/>
            <w:sz w:val="24"/>
          </w:rPr>
          <w:t xml:space="preserve">as a </w:t>
        </w:r>
      </w:ins>
      <w:r w:rsidRPr="00D84ECB">
        <w:rPr>
          <w:rFonts w:ascii="Times New Roman" w:hAnsi="Times New Roman"/>
          <w:sz w:val="24"/>
        </w:rPr>
        <w:t xml:space="preserve">threatened orchid in Vietnam due to overexploitation and </w:t>
      </w:r>
      <w:del w:id="3" w:author="三位 正洋" w:date="2013-10-26T18:06:00Z">
        <w:r w:rsidRPr="00D84ECB" w:rsidDel="00356F43">
          <w:rPr>
            <w:rFonts w:ascii="Times New Roman" w:hAnsi="Times New Roman"/>
            <w:sz w:val="24"/>
          </w:rPr>
          <w:delText xml:space="preserve">also due to </w:delText>
        </w:r>
      </w:del>
      <w:r w:rsidRPr="00D84ECB">
        <w:rPr>
          <w:rFonts w:ascii="Times New Roman" w:hAnsi="Times New Roman"/>
          <w:sz w:val="24"/>
        </w:rPr>
        <w:t xml:space="preserve">habitat loss. In the present study we have developed a simple and efficient </w:t>
      </w:r>
      <w:r w:rsidRPr="00D84ECB">
        <w:rPr>
          <w:rFonts w:ascii="Times New Roman" w:hAnsi="Times New Roman"/>
          <w:i/>
          <w:sz w:val="24"/>
        </w:rPr>
        <w:t>in vitro</w:t>
      </w:r>
      <w:r w:rsidRPr="00D84ECB">
        <w:rPr>
          <w:rFonts w:ascii="Times New Roman" w:hAnsi="Times New Roman"/>
          <w:sz w:val="24"/>
        </w:rPr>
        <w:t xml:space="preserve"> propagation protocol for </w:t>
      </w:r>
      <w:r w:rsidRPr="00D84ECB">
        <w:rPr>
          <w:rFonts w:ascii="Times New Roman" w:hAnsi="Times New Roman"/>
          <w:i/>
          <w:sz w:val="24"/>
        </w:rPr>
        <w:t>A. setaceus</w:t>
      </w:r>
      <w:r w:rsidRPr="00D84ECB">
        <w:rPr>
          <w:rFonts w:ascii="Times New Roman" w:hAnsi="Times New Roman"/>
          <w:sz w:val="24"/>
        </w:rPr>
        <w:t xml:space="preserve">. Multiple shoots were regenerated from shoot tip explants on Murashige and Skoog (MS) medium supplemented with </w:t>
      </w:r>
      <w:ins w:id="4" w:author="三位 正洋" w:date="2013-10-26T18:08:00Z">
        <w:r w:rsidRPr="00D84ECB">
          <w:rPr>
            <w:rFonts w:ascii="Times New Roman" w:hAnsi="Times New Roman"/>
            <w:sz w:val="24"/>
          </w:rPr>
          <w:t xml:space="preserve">0.1 – 2 mg/l </w:t>
        </w:r>
      </w:ins>
      <w:r w:rsidRPr="00D84ECB">
        <w:rPr>
          <w:rFonts w:ascii="Times New Roman" w:hAnsi="Times New Roman"/>
          <w:sz w:val="24"/>
        </w:rPr>
        <w:t>benzylamino purine (BAP) or kinetin (Kn</w:t>
      </w:r>
      <w:del w:id="5" w:author="三位 正洋" w:date="2013-10-26T18:08:00Z">
        <w:r w:rsidRPr="00D84ECB" w:rsidDel="00356F43">
          <w:rPr>
            <w:rFonts w:ascii="Times New Roman" w:hAnsi="Times New Roman"/>
            <w:sz w:val="24"/>
          </w:rPr>
          <w:delText>; 0.1 – 2 mg/l</w:delText>
        </w:r>
      </w:del>
      <w:r w:rsidRPr="00D84ECB">
        <w:rPr>
          <w:rFonts w:ascii="Times New Roman" w:hAnsi="Times New Roman"/>
          <w:sz w:val="24"/>
        </w:rPr>
        <w:t>). MS medium supplemented with 0.6 mg/l Kn induced 5.4 shoots per explants. Among the various levels of sucrose tested (0 - 7%)</w:t>
      </w:r>
      <w:del w:id="6" w:author="三位 正洋" w:date="2013-10-26T18:09:00Z">
        <w:r w:rsidRPr="00D84ECB" w:rsidDel="00356F43">
          <w:rPr>
            <w:rFonts w:ascii="Times New Roman" w:hAnsi="Times New Roman"/>
            <w:sz w:val="24"/>
          </w:rPr>
          <w:delText xml:space="preserve"> for shoot regeneration</w:delText>
        </w:r>
      </w:del>
      <w:r w:rsidRPr="00D84ECB">
        <w:rPr>
          <w:rFonts w:ascii="Times New Roman" w:hAnsi="Times New Roman"/>
          <w:sz w:val="24"/>
        </w:rPr>
        <w:t xml:space="preserve">, 2% sucrose was found suitable for shoot regeneration and growth. Rooting of shoots was </w:t>
      </w:r>
      <w:ins w:id="7" w:author="三位 正洋" w:date="2013-10-26T18:10:00Z">
        <w:r>
          <w:rPr>
            <w:rFonts w:ascii="Times New Roman" w:hAnsi="Times New Roman"/>
            <w:sz w:val="24"/>
          </w:rPr>
          <w:t xml:space="preserve">also </w:t>
        </w:r>
      </w:ins>
      <w:r w:rsidRPr="00D84ECB">
        <w:rPr>
          <w:rFonts w:ascii="Times New Roman" w:hAnsi="Times New Roman"/>
          <w:sz w:val="24"/>
        </w:rPr>
        <w:t>achieved on the shoot regeneration medium</w:t>
      </w:r>
      <w:del w:id="8" w:author="三位 正洋" w:date="2013-10-26T18:10:00Z">
        <w:r w:rsidRPr="00D84ECB" w:rsidDel="00356F43">
          <w:rPr>
            <w:rFonts w:ascii="Times New Roman" w:hAnsi="Times New Roman"/>
            <w:sz w:val="24"/>
          </w:rPr>
          <w:delText xml:space="preserve"> itself</w:delText>
        </w:r>
      </w:del>
      <w:r w:rsidRPr="00D84ECB">
        <w:rPr>
          <w:rFonts w:ascii="Times New Roman" w:hAnsi="Times New Roman"/>
          <w:sz w:val="24"/>
        </w:rPr>
        <w:t>. The plants were acclimatized in pots using peatmoss as medium and established in greenhouse.</w:t>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b/>
          <w:sz w:val="24"/>
        </w:rPr>
        <w:t>Key words</w:t>
      </w:r>
      <w:r w:rsidRPr="00D84ECB">
        <w:rPr>
          <w:rFonts w:ascii="Times New Roman" w:hAnsi="Times New Roman"/>
          <w:sz w:val="24"/>
        </w:rPr>
        <w:t>: Jewel orchid, multiple shoots, micropropagation, plant regeneration, ornamental plant</w:t>
      </w:r>
    </w:p>
    <w:p w:rsidR="007B20ED" w:rsidRPr="00D84ECB" w:rsidRDefault="007B20ED" w:rsidP="00D56F50">
      <w:pPr>
        <w:spacing w:line="480" w:lineRule="auto"/>
        <w:jc w:val="both"/>
        <w:rPr>
          <w:rFonts w:ascii="Times New Roman" w:hAnsi="Times New Roman"/>
          <w:sz w:val="24"/>
        </w:rPr>
      </w:pPr>
    </w:p>
    <w:p w:rsidR="007B20ED" w:rsidRPr="00D84ECB" w:rsidRDefault="007B20ED" w:rsidP="00D56F50">
      <w:pPr>
        <w:spacing w:line="480" w:lineRule="auto"/>
        <w:jc w:val="both"/>
        <w:rPr>
          <w:rFonts w:ascii="Times New Roman" w:hAnsi="Times New Roman"/>
          <w:sz w:val="24"/>
        </w:rPr>
      </w:pPr>
    </w:p>
    <w:p w:rsidR="007B20ED" w:rsidRPr="00D84ECB" w:rsidRDefault="007B20ED" w:rsidP="00D56F50">
      <w:pPr>
        <w:spacing w:line="480" w:lineRule="auto"/>
        <w:jc w:val="both"/>
        <w:rPr>
          <w:rFonts w:ascii="Times New Roman" w:hAnsi="Times New Roman"/>
          <w:sz w:val="24"/>
        </w:rPr>
      </w:pPr>
    </w:p>
    <w:p w:rsidR="007B20ED" w:rsidRPr="00D84ECB" w:rsidRDefault="007B20ED" w:rsidP="00D56F50">
      <w:pPr>
        <w:spacing w:line="480" w:lineRule="auto"/>
        <w:jc w:val="both"/>
        <w:rPr>
          <w:rFonts w:ascii="Times New Roman" w:hAnsi="Times New Roman"/>
          <w:sz w:val="24"/>
        </w:rPr>
      </w:pPr>
    </w:p>
    <w:p w:rsidR="007B20ED" w:rsidRPr="00D84ECB" w:rsidRDefault="007B20ED" w:rsidP="00D56F50">
      <w:pPr>
        <w:spacing w:line="480" w:lineRule="auto"/>
        <w:jc w:val="both"/>
        <w:rPr>
          <w:rFonts w:ascii="Times New Roman" w:hAnsi="Times New Roman"/>
          <w:sz w:val="24"/>
        </w:rPr>
      </w:pPr>
    </w:p>
    <w:p w:rsidR="007B20ED" w:rsidRPr="00D84ECB" w:rsidRDefault="007B20ED" w:rsidP="00D56F50">
      <w:pPr>
        <w:spacing w:line="480" w:lineRule="auto"/>
        <w:jc w:val="both"/>
        <w:rPr>
          <w:rFonts w:ascii="Times New Roman" w:hAnsi="Times New Roman"/>
          <w:sz w:val="24"/>
        </w:rPr>
      </w:pPr>
    </w:p>
    <w:p w:rsidR="007B20ED" w:rsidRPr="00D84ECB" w:rsidRDefault="007B20ED">
      <w:pPr>
        <w:rPr>
          <w:rFonts w:ascii="Times New Roman" w:hAnsi="Times New Roman"/>
          <w:sz w:val="24"/>
        </w:rPr>
      </w:pPr>
      <w:r w:rsidRPr="00D84ECB">
        <w:rPr>
          <w:rFonts w:ascii="Times New Roman" w:hAnsi="Times New Roman"/>
          <w:sz w:val="24"/>
        </w:rPr>
        <w:br w:type="page"/>
      </w:r>
    </w:p>
    <w:p w:rsidR="007B20ED" w:rsidRPr="00D84ECB" w:rsidRDefault="007B20ED" w:rsidP="00D56F50">
      <w:pPr>
        <w:spacing w:line="480" w:lineRule="auto"/>
        <w:jc w:val="both"/>
        <w:rPr>
          <w:rFonts w:ascii="Times New Roman" w:hAnsi="Times New Roman"/>
          <w:b/>
          <w:sz w:val="24"/>
        </w:rPr>
      </w:pPr>
      <w:r w:rsidRPr="00D84ECB">
        <w:rPr>
          <w:rFonts w:ascii="Times New Roman" w:hAnsi="Times New Roman"/>
          <w:b/>
          <w:sz w:val="24"/>
        </w:rPr>
        <w:t>INTRODUCTION</w:t>
      </w:r>
    </w:p>
    <w:p w:rsidR="007B20ED" w:rsidRPr="00D84ECB" w:rsidRDefault="007B20ED" w:rsidP="009B41B9">
      <w:pPr>
        <w:spacing w:line="480" w:lineRule="auto"/>
        <w:ind w:firstLine="720"/>
        <w:jc w:val="both"/>
        <w:rPr>
          <w:rFonts w:ascii="Times New Roman" w:hAnsi="Times New Roman"/>
          <w:sz w:val="24"/>
        </w:rPr>
      </w:pPr>
      <w:r w:rsidRPr="00D84ECB">
        <w:rPr>
          <w:rFonts w:ascii="Times New Roman" w:hAnsi="Times New Roman"/>
          <w:i/>
          <w:sz w:val="24"/>
        </w:rPr>
        <w:t>Anoectochilus</w:t>
      </w:r>
      <w:r w:rsidRPr="00D84ECB">
        <w:rPr>
          <w:rFonts w:ascii="Times New Roman" w:hAnsi="Times New Roman"/>
          <w:sz w:val="24"/>
        </w:rPr>
        <w:t xml:space="preserve"> is an important tropical terrestrial orchid distributed throughout Southeast Asia and it is popularly called as “Jewel orchid” because of its beautiful foliage. Many species of </w:t>
      </w:r>
      <w:r w:rsidRPr="00D84ECB">
        <w:rPr>
          <w:rFonts w:ascii="Times New Roman" w:hAnsi="Times New Roman"/>
          <w:i/>
          <w:sz w:val="24"/>
        </w:rPr>
        <w:t>Anoectochilus</w:t>
      </w:r>
      <w:r w:rsidRPr="00D84ECB">
        <w:rPr>
          <w:rFonts w:ascii="Times New Roman" w:hAnsi="Times New Roman"/>
          <w:sz w:val="24"/>
        </w:rPr>
        <w:t xml:space="preserve"> are used in Chinese folk medicine for many years in the treatment of hypertension, diabetes, </w:t>
      </w:r>
      <w:ins w:id="9" w:author="三位 正洋" w:date="2013-10-26T18:11:00Z">
        <w:r>
          <w:rPr>
            <w:rFonts w:ascii="Times New Roman" w:hAnsi="Times New Roman"/>
            <w:sz w:val="24"/>
          </w:rPr>
          <w:t xml:space="preserve">and </w:t>
        </w:r>
      </w:ins>
      <w:r w:rsidRPr="00D84ECB">
        <w:rPr>
          <w:rFonts w:ascii="Times New Roman" w:hAnsi="Times New Roman"/>
          <w:sz w:val="24"/>
        </w:rPr>
        <w:t xml:space="preserve">heart, lung and liver diseases (Mak et al. 1990, Chiu and Chang 1995, Shih et al. 2002). Various bioactive compounds </w:t>
      </w:r>
      <w:ins w:id="10" w:author="三位 正洋" w:date="2013-10-26T18:13:00Z">
        <w:r w:rsidRPr="00D84ECB">
          <w:rPr>
            <w:rFonts w:ascii="Times New Roman" w:hAnsi="Times New Roman"/>
            <w:sz w:val="24"/>
          </w:rPr>
          <w:t xml:space="preserve">have been isolated from </w:t>
        </w:r>
        <w:r w:rsidRPr="00D84ECB">
          <w:rPr>
            <w:rFonts w:ascii="Times New Roman" w:hAnsi="Times New Roman"/>
            <w:i/>
            <w:sz w:val="24"/>
          </w:rPr>
          <w:t>Anoectochilus</w:t>
        </w:r>
        <w:r w:rsidRPr="00D84ECB">
          <w:rPr>
            <w:rFonts w:ascii="Times New Roman" w:hAnsi="Times New Roman"/>
            <w:sz w:val="24"/>
          </w:rPr>
          <w:t xml:space="preserve"> </w:t>
        </w:r>
      </w:ins>
      <w:del w:id="11" w:author="三位 正洋" w:date="2013-10-26T18:13:00Z">
        <w:r w:rsidRPr="00D84ECB" w:rsidDel="00356F43">
          <w:rPr>
            <w:rFonts w:ascii="Times New Roman" w:hAnsi="Times New Roman"/>
            <w:sz w:val="24"/>
          </w:rPr>
          <w:delText xml:space="preserve">like </w:delText>
        </w:r>
      </w:del>
      <w:ins w:id="12" w:author="三位 正洋" w:date="2013-10-26T18:13:00Z">
        <w:r>
          <w:rPr>
            <w:rFonts w:ascii="Times New Roman" w:hAnsi="Times New Roman"/>
            <w:sz w:val="24"/>
          </w:rPr>
          <w:t>such as</w:t>
        </w:r>
        <w:r w:rsidRPr="00D84ECB">
          <w:rPr>
            <w:rFonts w:ascii="Times New Roman" w:hAnsi="Times New Roman"/>
            <w:sz w:val="24"/>
          </w:rPr>
          <w:t xml:space="preserve"> </w:t>
        </w:r>
      </w:ins>
      <w:r w:rsidRPr="00D84ECB">
        <w:rPr>
          <w:rFonts w:ascii="Times New Roman" w:hAnsi="Times New Roman"/>
          <w:sz w:val="24"/>
        </w:rPr>
        <w:t>flavonoid glycosides (He et al. 2006) and kinsenosides</w:t>
      </w:r>
      <w:ins w:id="13" w:author="三位 正洋" w:date="2013-10-26T18:13:00Z">
        <w:r>
          <w:rPr>
            <w:rFonts w:ascii="Times New Roman" w:hAnsi="Times New Roman"/>
            <w:sz w:val="24"/>
          </w:rPr>
          <w:t>,</w:t>
        </w:r>
      </w:ins>
      <w:r w:rsidRPr="00D84ECB">
        <w:rPr>
          <w:rFonts w:ascii="Times New Roman" w:hAnsi="Times New Roman"/>
          <w:sz w:val="24"/>
        </w:rPr>
        <w:t xml:space="preserve"> </w:t>
      </w:r>
      <w:del w:id="14" w:author="三位 正洋" w:date="2013-10-26T18:13:00Z">
        <w:r w:rsidRPr="00D84ECB" w:rsidDel="00356F43">
          <w:rPr>
            <w:rFonts w:ascii="Times New Roman" w:hAnsi="Times New Roman"/>
            <w:sz w:val="24"/>
          </w:rPr>
          <w:delText xml:space="preserve">have been isolated from </w:delText>
        </w:r>
        <w:r w:rsidRPr="00D84ECB" w:rsidDel="00356F43">
          <w:rPr>
            <w:rFonts w:ascii="Times New Roman" w:hAnsi="Times New Roman"/>
            <w:i/>
            <w:sz w:val="24"/>
          </w:rPr>
          <w:delText>Anoectochilus</w:delText>
        </w:r>
        <w:r w:rsidRPr="00D84ECB" w:rsidDel="00356F43">
          <w:rPr>
            <w:rFonts w:ascii="Times New Roman" w:hAnsi="Times New Roman"/>
            <w:sz w:val="24"/>
          </w:rPr>
          <w:delText xml:space="preserve"> </w:delText>
        </w:r>
      </w:del>
      <w:r w:rsidRPr="00D84ECB">
        <w:rPr>
          <w:rFonts w:ascii="Times New Roman" w:hAnsi="Times New Roman"/>
          <w:sz w:val="24"/>
        </w:rPr>
        <w:t xml:space="preserve">which have shown hepatoprotective, hypoglycemic and antiinflammaotry effects (Wu et al. 2007, Zhang et al. 2007 and Hsiao et al. 2011).  </w:t>
      </w:r>
      <w:r w:rsidRPr="00D84ECB">
        <w:rPr>
          <w:rFonts w:ascii="Times New Roman" w:hAnsi="Times New Roman"/>
          <w:i/>
          <w:sz w:val="24"/>
        </w:rPr>
        <w:t>A. setaceus</w:t>
      </w:r>
      <w:r w:rsidRPr="00D84ECB">
        <w:rPr>
          <w:rFonts w:ascii="Times New Roman" w:hAnsi="Times New Roman"/>
          <w:sz w:val="24"/>
        </w:rPr>
        <w:t xml:space="preserve"> is one </w:t>
      </w:r>
      <w:ins w:id="15" w:author="三位 正洋" w:date="2013-10-26T18:14:00Z">
        <w:r>
          <w:rPr>
            <w:rFonts w:ascii="Times New Roman" w:hAnsi="Times New Roman"/>
            <w:sz w:val="24"/>
          </w:rPr>
          <w:t xml:space="preserve">of </w:t>
        </w:r>
      </w:ins>
      <w:r w:rsidRPr="00D84ECB">
        <w:rPr>
          <w:rFonts w:ascii="Times New Roman" w:hAnsi="Times New Roman"/>
          <w:sz w:val="24"/>
        </w:rPr>
        <w:t xml:space="preserve">such species which was once widely distributed in rain forests </w:t>
      </w:r>
      <w:ins w:id="16" w:author="三位 正洋" w:date="2013-10-26T18:14:00Z">
        <w:r>
          <w:rPr>
            <w:rFonts w:ascii="Times New Roman" w:hAnsi="Times New Roman"/>
            <w:sz w:val="24"/>
          </w:rPr>
          <w:t xml:space="preserve">of </w:t>
        </w:r>
      </w:ins>
      <w:r w:rsidRPr="00D84ECB">
        <w:rPr>
          <w:rFonts w:ascii="Times New Roman" w:hAnsi="Times New Roman"/>
          <w:sz w:val="24"/>
        </w:rPr>
        <w:t xml:space="preserve">Vietnam </w:t>
      </w:r>
      <w:del w:id="17" w:author="三位 正洋" w:date="2013-10-26T18:16:00Z">
        <w:r w:rsidRPr="00D84ECB" w:rsidDel="00356F43">
          <w:rPr>
            <w:rFonts w:ascii="Times New Roman" w:hAnsi="Times New Roman"/>
            <w:sz w:val="24"/>
          </w:rPr>
          <w:delText xml:space="preserve">and </w:delText>
        </w:r>
      </w:del>
      <w:ins w:id="18" w:author="三位 正洋" w:date="2013-10-26T18:16:00Z">
        <w:r>
          <w:rPr>
            <w:rFonts w:ascii="Times New Roman" w:hAnsi="Times New Roman"/>
            <w:sz w:val="24"/>
          </w:rPr>
          <w:t>but</w:t>
        </w:r>
        <w:r w:rsidRPr="00D84ECB">
          <w:rPr>
            <w:rFonts w:ascii="Times New Roman" w:hAnsi="Times New Roman"/>
            <w:sz w:val="24"/>
          </w:rPr>
          <w:t xml:space="preserve"> </w:t>
        </w:r>
      </w:ins>
      <w:del w:id="19" w:author="三位 正洋" w:date="2013-10-26T18:16:00Z">
        <w:r w:rsidRPr="00D84ECB" w:rsidDel="00356F43">
          <w:rPr>
            <w:rFonts w:ascii="Times New Roman" w:hAnsi="Times New Roman"/>
            <w:sz w:val="24"/>
          </w:rPr>
          <w:delText xml:space="preserve">now it </w:delText>
        </w:r>
      </w:del>
      <w:r w:rsidRPr="00D84ECB">
        <w:rPr>
          <w:rFonts w:ascii="Times New Roman" w:hAnsi="Times New Roman"/>
          <w:sz w:val="24"/>
        </w:rPr>
        <w:t xml:space="preserve">is </w:t>
      </w:r>
      <w:ins w:id="20" w:author="三位 正洋" w:date="2013-10-26T18:16:00Z">
        <w:r>
          <w:rPr>
            <w:rFonts w:ascii="Times New Roman" w:hAnsi="Times New Roman"/>
            <w:sz w:val="24"/>
          </w:rPr>
          <w:t xml:space="preserve">now </w:t>
        </w:r>
      </w:ins>
      <w:r w:rsidRPr="00D84ECB">
        <w:rPr>
          <w:rFonts w:ascii="Times New Roman" w:hAnsi="Times New Roman"/>
          <w:sz w:val="24"/>
        </w:rPr>
        <w:t xml:space="preserve">considered as rare and threatened plant in Vietnam and listed in the Red </w:t>
      </w:r>
      <w:del w:id="21" w:author="三位 正洋" w:date="2013-10-26T18:15:00Z">
        <w:r w:rsidRPr="00D84ECB" w:rsidDel="00356F43">
          <w:rPr>
            <w:rFonts w:ascii="Times New Roman" w:hAnsi="Times New Roman"/>
            <w:sz w:val="24"/>
          </w:rPr>
          <w:delText xml:space="preserve">data </w:delText>
        </w:r>
      </w:del>
      <w:ins w:id="22" w:author="三位 正洋" w:date="2013-10-26T18:15:00Z">
        <w:r>
          <w:rPr>
            <w:rFonts w:ascii="Times New Roman" w:hAnsi="Times New Roman"/>
            <w:sz w:val="24"/>
          </w:rPr>
          <w:t>D</w:t>
        </w:r>
        <w:r w:rsidRPr="00D84ECB">
          <w:rPr>
            <w:rFonts w:ascii="Times New Roman" w:hAnsi="Times New Roman"/>
            <w:sz w:val="24"/>
          </w:rPr>
          <w:t xml:space="preserve">ata </w:t>
        </w:r>
      </w:ins>
      <w:del w:id="23" w:author="三位 正洋" w:date="2013-10-26T18:15:00Z">
        <w:r w:rsidRPr="00D84ECB" w:rsidDel="00356F43">
          <w:rPr>
            <w:rFonts w:ascii="Times New Roman" w:hAnsi="Times New Roman"/>
            <w:sz w:val="24"/>
          </w:rPr>
          <w:delText xml:space="preserve">book </w:delText>
        </w:r>
      </w:del>
      <w:ins w:id="24" w:author="三位 正洋" w:date="2013-10-26T18:15:00Z">
        <w:r>
          <w:rPr>
            <w:rFonts w:ascii="Times New Roman" w:hAnsi="Times New Roman"/>
            <w:sz w:val="24"/>
          </w:rPr>
          <w:t>B</w:t>
        </w:r>
        <w:r w:rsidRPr="00D84ECB">
          <w:rPr>
            <w:rFonts w:ascii="Times New Roman" w:hAnsi="Times New Roman"/>
            <w:sz w:val="24"/>
          </w:rPr>
          <w:t xml:space="preserve">ook </w:t>
        </w:r>
      </w:ins>
      <w:r w:rsidRPr="00D84ECB">
        <w:rPr>
          <w:rFonts w:ascii="Times New Roman" w:hAnsi="Times New Roman"/>
          <w:sz w:val="24"/>
        </w:rPr>
        <w:t xml:space="preserve">because of overexploitation and habitat destruction (Anonymous, 2007). </w:t>
      </w:r>
      <w:del w:id="25" w:author="三位 正洋" w:date="2013-10-27T10:08:00Z">
        <w:r w:rsidRPr="00D84ECB" w:rsidDel="00995018">
          <w:rPr>
            <w:rFonts w:ascii="Times New Roman" w:hAnsi="Times New Roman"/>
            <w:sz w:val="24"/>
          </w:rPr>
          <w:delText>Propagation of t</w:delText>
        </w:r>
      </w:del>
      <w:ins w:id="26" w:author="三位 正洋" w:date="2013-10-27T10:08:00Z">
        <w:r>
          <w:rPr>
            <w:rFonts w:ascii="Times New Roman" w:hAnsi="Times New Roman"/>
            <w:sz w:val="24"/>
          </w:rPr>
          <w:t>T</w:t>
        </w:r>
      </w:ins>
      <w:r w:rsidRPr="00D84ECB">
        <w:rPr>
          <w:rFonts w:ascii="Times New Roman" w:hAnsi="Times New Roman"/>
          <w:sz w:val="24"/>
        </w:rPr>
        <w:t xml:space="preserve">his </w:t>
      </w:r>
      <w:del w:id="27" w:author="三位 正洋" w:date="2013-10-27T10:08:00Z">
        <w:r w:rsidRPr="00D84ECB" w:rsidDel="00995018">
          <w:rPr>
            <w:rFonts w:ascii="Times New Roman" w:hAnsi="Times New Roman"/>
            <w:sz w:val="24"/>
          </w:rPr>
          <w:delText xml:space="preserve">plant </w:delText>
        </w:r>
      </w:del>
      <w:ins w:id="28" w:author="三位 正洋" w:date="2013-10-27T10:08:00Z">
        <w:r>
          <w:rPr>
            <w:rFonts w:ascii="Times New Roman" w:hAnsi="Times New Roman"/>
            <w:sz w:val="24"/>
          </w:rPr>
          <w:t>s</w:t>
        </w:r>
      </w:ins>
      <w:ins w:id="29" w:author="三位 正洋" w:date="2013-10-27T10:09:00Z">
        <w:r>
          <w:rPr>
            <w:rFonts w:ascii="Times New Roman" w:hAnsi="Times New Roman"/>
            <w:sz w:val="24"/>
          </w:rPr>
          <w:t>pecies</w:t>
        </w:r>
      </w:ins>
      <w:ins w:id="30" w:author="三位 正洋" w:date="2013-10-27T10:08:00Z">
        <w:r w:rsidRPr="00D84ECB">
          <w:rPr>
            <w:rFonts w:ascii="Times New Roman" w:hAnsi="Times New Roman"/>
            <w:sz w:val="24"/>
          </w:rPr>
          <w:t xml:space="preserve"> </w:t>
        </w:r>
      </w:ins>
      <w:del w:id="31" w:author="三位 正洋" w:date="2013-10-27T10:10:00Z">
        <w:r w:rsidRPr="00D84ECB" w:rsidDel="00995018">
          <w:rPr>
            <w:rFonts w:ascii="Times New Roman" w:hAnsi="Times New Roman"/>
            <w:sz w:val="24"/>
          </w:rPr>
          <w:delText xml:space="preserve">is </w:delText>
        </w:r>
      </w:del>
      <w:ins w:id="32" w:author="三位 正洋" w:date="2013-10-27T10:10:00Z">
        <w:r>
          <w:rPr>
            <w:rFonts w:ascii="Times New Roman" w:hAnsi="Times New Roman"/>
            <w:sz w:val="24"/>
          </w:rPr>
          <w:t>can be</w:t>
        </w:r>
        <w:r w:rsidRPr="00D84ECB">
          <w:rPr>
            <w:rFonts w:ascii="Times New Roman" w:hAnsi="Times New Roman"/>
            <w:sz w:val="24"/>
          </w:rPr>
          <w:t xml:space="preserve"> </w:t>
        </w:r>
      </w:ins>
      <w:ins w:id="33" w:author="三位 正洋" w:date="2013-10-27T10:08:00Z">
        <w:r>
          <w:rPr>
            <w:rFonts w:ascii="Times New Roman" w:hAnsi="Times New Roman"/>
            <w:sz w:val="24"/>
          </w:rPr>
          <w:t>p</w:t>
        </w:r>
        <w:r w:rsidRPr="00D84ECB">
          <w:rPr>
            <w:rFonts w:ascii="Times New Roman" w:hAnsi="Times New Roman"/>
            <w:sz w:val="24"/>
          </w:rPr>
          <w:t>ropagat</w:t>
        </w:r>
        <w:r>
          <w:rPr>
            <w:rFonts w:ascii="Times New Roman" w:hAnsi="Times New Roman"/>
            <w:sz w:val="24"/>
          </w:rPr>
          <w:t>ed</w:t>
        </w:r>
        <w:r w:rsidRPr="00D84ECB">
          <w:rPr>
            <w:rFonts w:ascii="Times New Roman" w:hAnsi="Times New Roman"/>
            <w:sz w:val="24"/>
          </w:rPr>
          <w:t xml:space="preserve"> </w:t>
        </w:r>
      </w:ins>
      <w:r w:rsidRPr="00D84ECB">
        <w:rPr>
          <w:rFonts w:ascii="Times New Roman" w:hAnsi="Times New Roman"/>
          <w:sz w:val="24"/>
        </w:rPr>
        <w:t>by seeds</w:t>
      </w:r>
      <w:del w:id="34" w:author="三位 正洋" w:date="2013-10-27T10:10:00Z">
        <w:r w:rsidRPr="00D84ECB" w:rsidDel="00995018">
          <w:rPr>
            <w:rFonts w:ascii="Times New Roman" w:hAnsi="Times New Roman"/>
            <w:sz w:val="24"/>
          </w:rPr>
          <w:delText xml:space="preserve">; </w:delText>
        </w:r>
      </w:del>
      <w:ins w:id="35" w:author="三位 正洋" w:date="2013-10-27T10:10:00Z">
        <w:r>
          <w:rPr>
            <w:rFonts w:ascii="Times New Roman" w:hAnsi="Times New Roman"/>
            <w:sz w:val="24"/>
          </w:rPr>
          <w:t>,</w:t>
        </w:r>
        <w:r w:rsidRPr="00D84ECB">
          <w:rPr>
            <w:rFonts w:ascii="Times New Roman" w:hAnsi="Times New Roman"/>
            <w:sz w:val="24"/>
          </w:rPr>
          <w:t xml:space="preserve"> </w:t>
        </w:r>
      </w:ins>
      <w:del w:id="36" w:author="三位 正洋" w:date="2013-10-27T10:10:00Z">
        <w:r w:rsidRPr="00D84ECB" w:rsidDel="00995018">
          <w:rPr>
            <w:rFonts w:ascii="Times New Roman" w:hAnsi="Times New Roman"/>
            <w:sz w:val="24"/>
          </w:rPr>
          <w:delText>however,</w:delText>
        </w:r>
      </w:del>
      <w:ins w:id="37" w:author="三位 正洋" w:date="2013-10-27T10:10:00Z">
        <w:r>
          <w:rPr>
            <w:rFonts w:ascii="Times New Roman" w:hAnsi="Times New Roman"/>
            <w:sz w:val="24"/>
          </w:rPr>
          <w:t>but</w:t>
        </w:r>
      </w:ins>
      <w:r w:rsidRPr="00D84ECB">
        <w:rPr>
          <w:rFonts w:ascii="Times New Roman" w:hAnsi="Times New Roman"/>
          <w:sz w:val="24"/>
        </w:rPr>
        <w:t xml:space="preserve"> germination rate is very low because of mychorrhizal requirement. Mircorpropagtion is the suitable means for such rare and threatened plants and therefore, in the present study we attempted </w:t>
      </w:r>
      <w:r w:rsidRPr="00D84ECB">
        <w:rPr>
          <w:rFonts w:ascii="Times New Roman" w:hAnsi="Times New Roman"/>
          <w:i/>
          <w:sz w:val="24"/>
        </w:rPr>
        <w:t>in vitro</w:t>
      </w:r>
      <w:r w:rsidRPr="00D84ECB">
        <w:rPr>
          <w:rFonts w:ascii="Times New Roman" w:hAnsi="Times New Roman"/>
          <w:sz w:val="24"/>
        </w:rPr>
        <w:t xml:space="preserve"> propagation of </w:t>
      </w:r>
      <w:r w:rsidRPr="00D84ECB">
        <w:rPr>
          <w:rFonts w:ascii="Times New Roman" w:hAnsi="Times New Roman"/>
          <w:i/>
          <w:sz w:val="24"/>
        </w:rPr>
        <w:t>A. setaceus</w:t>
      </w:r>
      <w:r w:rsidRPr="00D84ECB">
        <w:rPr>
          <w:rFonts w:ascii="Times New Roman" w:hAnsi="Times New Roman"/>
          <w:sz w:val="24"/>
        </w:rPr>
        <w:t xml:space="preserve"> using shoot tip explants and developed a simple, rapid and efficient protocol. </w:t>
      </w:r>
    </w:p>
    <w:p w:rsidR="007B20ED" w:rsidRPr="00D84ECB" w:rsidRDefault="007B20ED" w:rsidP="00D56F50">
      <w:pPr>
        <w:spacing w:line="480" w:lineRule="auto"/>
        <w:jc w:val="both"/>
        <w:rPr>
          <w:rFonts w:ascii="Times New Roman" w:hAnsi="Times New Roman"/>
          <w:b/>
          <w:sz w:val="24"/>
        </w:rPr>
      </w:pPr>
      <w:r w:rsidRPr="00D84ECB">
        <w:rPr>
          <w:rFonts w:ascii="Times New Roman" w:hAnsi="Times New Roman"/>
          <w:b/>
          <w:sz w:val="24"/>
        </w:rPr>
        <w:t>MATERIALS AND METHODS</w:t>
      </w:r>
    </w:p>
    <w:p w:rsidR="007B20ED" w:rsidRPr="00D84ECB" w:rsidRDefault="007B20ED" w:rsidP="00D56F50">
      <w:pPr>
        <w:spacing w:line="480" w:lineRule="auto"/>
        <w:jc w:val="both"/>
        <w:rPr>
          <w:rFonts w:ascii="Times New Roman" w:hAnsi="Times New Roman"/>
          <w:b/>
          <w:sz w:val="24"/>
        </w:rPr>
      </w:pPr>
      <w:r w:rsidRPr="00D84ECB">
        <w:rPr>
          <w:rFonts w:ascii="Times New Roman" w:hAnsi="Times New Roman"/>
          <w:sz w:val="24"/>
        </w:rPr>
        <w:tab/>
      </w:r>
      <w:r w:rsidRPr="00D84ECB">
        <w:rPr>
          <w:rFonts w:ascii="Times New Roman" w:hAnsi="Times New Roman"/>
          <w:b/>
          <w:sz w:val="24"/>
        </w:rPr>
        <w:t>Plant material and culture initiation</w:t>
      </w:r>
    </w:p>
    <w:p w:rsidR="007B20ED" w:rsidRPr="00D84ECB" w:rsidRDefault="007B20ED" w:rsidP="009D4796">
      <w:pPr>
        <w:spacing w:line="480" w:lineRule="auto"/>
        <w:ind w:firstLine="720"/>
        <w:jc w:val="both"/>
        <w:rPr>
          <w:rFonts w:ascii="Times New Roman" w:hAnsi="Times New Roman"/>
          <w:sz w:val="24"/>
        </w:rPr>
      </w:pPr>
      <w:r w:rsidRPr="00D84ECB">
        <w:rPr>
          <w:rFonts w:ascii="Times New Roman" w:hAnsi="Times New Roman"/>
          <w:sz w:val="24"/>
        </w:rPr>
        <w:t xml:space="preserve">Plants of </w:t>
      </w:r>
      <w:r w:rsidRPr="00D84ECB">
        <w:rPr>
          <w:rFonts w:ascii="Times New Roman" w:hAnsi="Times New Roman"/>
          <w:i/>
          <w:sz w:val="24"/>
        </w:rPr>
        <w:t>Anoectochilus setaceus</w:t>
      </w:r>
      <w:r w:rsidRPr="00D84ECB">
        <w:rPr>
          <w:rFonts w:ascii="Times New Roman" w:hAnsi="Times New Roman"/>
          <w:sz w:val="24"/>
        </w:rPr>
        <w:t xml:space="preserve"> Blume were collected from Tam Dao National Park, Vinh Prhuc Province, Vietnam. Shoot tips (1</w:t>
      </w:r>
      <w:del w:id="38" w:author="三位 正洋" w:date="2013-10-27T10:14:00Z">
        <w:r w:rsidRPr="00D84ECB" w:rsidDel="00C71062">
          <w:rPr>
            <w:rFonts w:ascii="Times New Roman" w:hAnsi="Times New Roman"/>
            <w:sz w:val="24"/>
          </w:rPr>
          <w:delText xml:space="preserve"> </w:delText>
        </w:r>
      </w:del>
      <w:r w:rsidRPr="00D84ECB">
        <w:rPr>
          <w:rFonts w:ascii="Times New Roman" w:hAnsi="Times New Roman"/>
          <w:sz w:val="24"/>
        </w:rPr>
        <w:t>–</w:t>
      </w:r>
      <w:del w:id="39" w:author="三位 正洋" w:date="2013-10-27T10:14:00Z">
        <w:r w:rsidRPr="00D84ECB" w:rsidDel="00C71062">
          <w:rPr>
            <w:rFonts w:ascii="Times New Roman" w:hAnsi="Times New Roman"/>
            <w:sz w:val="24"/>
          </w:rPr>
          <w:delText xml:space="preserve"> </w:delText>
        </w:r>
      </w:del>
      <w:r w:rsidRPr="00D84ECB">
        <w:rPr>
          <w:rFonts w:ascii="Times New Roman" w:hAnsi="Times New Roman"/>
          <w:sz w:val="24"/>
        </w:rPr>
        <w:t xml:space="preserve">2 mm in length) were disinfected with 70% ethanol for 10 s followed by surface sterilization with 2% sodium hypochlorite </w:t>
      </w:r>
      <w:ins w:id="40" w:author="三位 正洋" w:date="2013-10-27T10:15:00Z">
        <w:r>
          <w:rPr>
            <w:rFonts w:ascii="Times New Roman" w:hAnsi="Times New Roman"/>
            <w:sz w:val="24"/>
          </w:rPr>
          <w:t xml:space="preserve">solution </w:t>
        </w:r>
      </w:ins>
      <w:r w:rsidRPr="00D84ECB">
        <w:rPr>
          <w:rFonts w:ascii="Times New Roman" w:hAnsi="Times New Roman"/>
          <w:sz w:val="24"/>
        </w:rPr>
        <w:t xml:space="preserve">for 10 min and then washed thoroughly </w:t>
      </w:r>
      <w:del w:id="41" w:author="三位 正洋" w:date="2013-10-27T10:15:00Z">
        <w:r w:rsidRPr="00D84ECB" w:rsidDel="00C71062">
          <w:rPr>
            <w:rFonts w:ascii="Times New Roman" w:hAnsi="Times New Roman"/>
            <w:sz w:val="24"/>
          </w:rPr>
          <w:delText xml:space="preserve">in </w:delText>
        </w:r>
      </w:del>
      <w:ins w:id="42" w:author="三位 正洋" w:date="2013-10-27T10:15:00Z">
        <w:r>
          <w:rPr>
            <w:rFonts w:ascii="Times New Roman" w:hAnsi="Times New Roman"/>
            <w:sz w:val="24"/>
          </w:rPr>
          <w:t>with</w:t>
        </w:r>
        <w:r w:rsidRPr="00D84ECB">
          <w:rPr>
            <w:rFonts w:ascii="Times New Roman" w:hAnsi="Times New Roman"/>
            <w:sz w:val="24"/>
          </w:rPr>
          <w:t xml:space="preserve"> </w:t>
        </w:r>
      </w:ins>
      <w:r w:rsidRPr="00D84ECB">
        <w:rPr>
          <w:rFonts w:ascii="Times New Roman" w:hAnsi="Times New Roman"/>
          <w:sz w:val="24"/>
        </w:rPr>
        <w:t>sterile water. Explants were initially cultured on Murashige and Skoog (1962</w:t>
      </w:r>
      <w:del w:id="43" w:author="三位 正洋" w:date="2013-10-27T10:16:00Z">
        <w:r w:rsidRPr="00D84ECB" w:rsidDel="00C71062">
          <w:rPr>
            <w:rFonts w:ascii="Times New Roman" w:hAnsi="Times New Roman"/>
            <w:sz w:val="24"/>
          </w:rPr>
          <w:delText>, MS</w:delText>
        </w:r>
      </w:del>
      <w:r w:rsidRPr="00D84ECB">
        <w:rPr>
          <w:rFonts w:ascii="Times New Roman" w:hAnsi="Times New Roman"/>
          <w:sz w:val="24"/>
        </w:rPr>
        <w:t xml:space="preserve">) medium </w:t>
      </w:r>
      <w:ins w:id="44" w:author="三位 正洋" w:date="2013-10-27T10:16:00Z">
        <w:r>
          <w:rPr>
            <w:rFonts w:ascii="Times New Roman" w:hAnsi="Times New Roman"/>
            <w:sz w:val="24"/>
          </w:rPr>
          <w:t>(</w:t>
        </w:r>
        <w:r w:rsidRPr="00D84ECB">
          <w:rPr>
            <w:rFonts w:ascii="Times New Roman" w:hAnsi="Times New Roman"/>
            <w:sz w:val="24"/>
          </w:rPr>
          <w:t>MS</w:t>
        </w:r>
        <w:r>
          <w:rPr>
            <w:rFonts w:ascii="Times New Roman" w:hAnsi="Times New Roman"/>
            <w:sz w:val="24"/>
          </w:rPr>
          <w:t xml:space="preserve">) </w:t>
        </w:r>
      </w:ins>
      <w:r w:rsidRPr="00D84ECB">
        <w:rPr>
          <w:rFonts w:ascii="Times New Roman" w:hAnsi="Times New Roman"/>
          <w:sz w:val="24"/>
        </w:rPr>
        <w:t>supplemented with 0.5 mg/l benzylamino purine (BAP), 0.7% agar and 3% sucrose. Cultures were maintained in the culture room at 25</w:t>
      </w:r>
      <w:del w:id="45" w:author="三位 正洋" w:date="2013-10-27T10:16:00Z">
        <w:r w:rsidRPr="00D84ECB" w:rsidDel="00C71062">
          <w:rPr>
            <w:rFonts w:ascii="Times New Roman" w:hAnsi="Times New Roman"/>
            <w:sz w:val="24"/>
          </w:rPr>
          <w:delText xml:space="preserve"> </w:delText>
        </w:r>
      </w:del>
      <w:r w:rsidRPr="00D84ECB">
        <w:rPr>
          <w:rFonts w:ascii="Times New Roman" w:hAnsi="Times New Roman"/>
          <w:sz w:val="24"/>
          <w:vertAlign w:val="superscript"/>
        </w:rPr>
        <w:t>o</w:t>
      </w:r>
      <w:r w:rsidRPr="00D84ECB">
        <w:rPr>
          <w:rFonts w:ascii="Times New Roman" w:hAnsi="Times New Roman"/>
          <w:sz w:val="24"/>
        </w:rPr>
        <w:t>C for 16-h photoperiod with a photon flux density of 40 µmol m</w:t>
      </w:r>
      <w:r w:rsidRPr="00D84ECB">
        <w:rPr>
          <w:rFonts w:ascii="Times New Roman" w:hAnsi="Times New Roman"/>
          <w:sz w:val="24"/>
          <w:vertAlign w:val="superscript"/>
        </w:rPr>
        <w:t>-2</w:t>
      </w:r>
      <w:r w:rsidRPr="00D84ECB">
        <w:rPr>
          <w:rFonts w:ascii="Times New Roman" w:hAnsi="Times New Roman"/>
          <w:sz w:val="24"/>
        </w:rPr>
        <w:t xml:space="preserve"> </w:t>
      </w:r>
      <w:del w:id="46" w:author="三位 正洋" w:date="2013-10-27T10:17:00Z">
        <w:r w:rsidRPr="00D84ECB" w:rsidDel="00C71062">
          <w:rPr>
            <w:rFonts w:ascii="Times New Roman" w:hAnsi="Times New Roman"/>
            <w:sz w:val="24"/>
          </w:rPr>
          <w:delText>S</w:delText>
        </w:r>
      </w:del>
      <w:ins w:id="47" w:author="三位 正洋" w:date="2013-10-27T10:17:00Z">
        <w:r>
          <w:rPr>
            <w:rFonts w:ascii="Times New Roman" w:hAnsi="Times New Roman"/>
            <w:sz w:val="24"/>
          </w:rPr>
          <w:t>s</w:t>
        </w:r>
      </w:ins>
      <w:r w:rsidRPr="00D84ECB">
        <w:rPr>
          <w:rFonts w:ascii="Times New Roman" w:hAnsi="Times New Roman"/>
          <w:sz w:val="24"/>
          <w:vertAlign w:val="superscript"/>
        </w:rPr>
        <w:t>-1</w:t>
      </w:r>
      <w:r w:rsidRPr="00D84ECB">
        <w:rPr>
          <w:rFonts w:ascii="Times New Roman" w:hAnsi="Times New Roman"/>
          <w:sz w:val="24"/>
        </w:rPr>
        <w:t xml:space="preserve"> for 8 weeks. For further experiments, shoot tips were obtained from actively growing </w:t>
      </w:r>
      <w:r w:rsidRPr="00D84ECB">
        <w:rPr>
          <w:rFonts w:ascii="Times New Roman" w:hAnsi="Times New Roman"/>
          <w:i/>
          <w:sz w:val="24"/>
        </w:rPr>
        <w:t>A. setaceus</w:t>
      </w:r>
      <w:r w:rsidRPr="00D84ECB">
        <w:rPr>
          <w:rFonts w:ascii="Times New Roman" w:hAnsi="Times New Roman"/>
          <w:sz w:val="24"/>
        </w:rPr>
        <w:t xml:space="preserve"> pla</w:t>
      </w:r>
      <w:ins w:id="48" w:author="三位 正洋" w:date="2013-10-27T10:17:00Z">
        <w:r>
          <w:rPr>
            <w:rFonts w:ascii="Times New Roman" w:hAnsi="Times New Roman"/>
            <w:sz w:val="24"/>
          </w:rPr>
          <w:t>n</w:t>
        </w:r>
      </w:ins>
      <w:r w:rsidRPr="00D84ECB">
        <w:rPr>
          <w:rFonts w:ascii="Times New Roman" w:hAnsi="Times New Roman"/>
          <w:sz w:val="24"/>
        </w:rPr>
        <w:t>t</w:t>
      </w:r>
      <w:del w:id="49" w:author="三位 正洋" w:date="2013-10-27T10:17:00Z">
        <w:r w:rsidRPr="00D84ECB" w:rsidDel="00C71062">
          <w:rPr>
            <w:rFonts w:ascii="Times New Roman" w:hAnsi="Times New Roman"/>
            <w:sz w:val="24"/>
          </w:rPr>
          <w:delText>e</w:delText>
        </w:r>
      </w:del>
      <w:r w:rsidRPr="00D84ECB">
        <w:rPr>
          <w:rFonts w:ascii="Times New Roman" w:hAnsi="Times New Roman"/>
          <w:sz w:val="24"/>
        </w:rPr>
        <w:t>lets.</w:t>
      </w:r>
    </w:p>
    <w:p w:rsidR="007B20ED" w:rsidRPr="00D84ECB" w:rsidRDefault="007B20ED" w:rsidP="009D4796">
      <w:pPr>
        <w:spacing w:line="480" w:lineRule="auto"/>
        <w:ind w:firstLine="720"/>
        <w:jc w:val="both"/>
        <w:rPr>
          <w:rFonts w:ascii="Times New Roman" w:hAnsi="Times New Roman"/>
          <w:b/>
          <w:sz w:val="24"/>
        </w:rPr>
      </w:pPr>
      <w:r w:rsidRPr="00D84ECB">
        <w:rPr>
          <w:rFonts w:ascii="Times New Roman" w:hAnsi="Times New Roman"/>
          <w:b/>
          <w:sz w:val="24"/>
        </w:rPr>
        <w:t>Shoot multiplication</w:t>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sz w:val="24"/>
        </w:rPr>
        <w:tab/>
        <w:t xml:space="preserve">Three different media, half strength MS, full strength MS and Knudson </w:t>
      </w:r>
      <w:ins w:id="50" w:author="三位 正洋" w:date="2013-10-27T10:19:00Z">
        <w:r>
          <w:rPr>
            <w:rFonts w:ascii="Times New Roman" w:hAnsi="Times New Roman"/>
            <w:sz w:val="24"/>
          </w:rPr>
          <w:t xml:space="preserve">C medium </w:t>
        </w:r>
      </w:ins>
      <w:r w:rsidRPr="00D84ECB">
        <w:rPr>
          <w:rFonts w:ascii="Times New Roman" w:hAnsi="Times New Roman"/>
          <w:sz w:val="24"/>
        </w:rPr>
        <w:t>(1946, KC) were tested. For shoot multiplication and shoot growth, MS medium supplemented with different concentrations of BAP</w:t>
      </w:r>
      <w:del w:id="51" w:author="三位 正洋" w:date="2013-10-27T10:20:00Z">
        <w:r w:rsidRPr="00D84ECB" w:rsidDel="009579F5">
          <w:rPr>
            <w:rFonts w:ascii="Times New Roman" w:hAnsi="Times New Roman"/>
            <w:sz w:val="24"/>
          </w:rPr>
          <w:delText xml:space="preserve"> (0.1, 0.3, 0.6, 1.0, 1.5 and 2.0 mg/l)</w:delText>
        </w:r>
      </w:del>
      <w:r w:rsidRPr="00D84ECB">
        <w:rPr>
          <w:rFonts w:ascii="Times New Roman" w:hAnsi="Times New Roman"/>
          <w:sz w:val="24"/>
        </w:rPr>
        <w:t xml:space="preserve"> </w:t>
      </w:r>
      <w:ins w:id="52" w:author="三位 正洋" w:date="2013-10-27T10:20:00Z">
        <w:r>
          <w:rPr>
            <w:rFonts w:ascii="Times New Roman" w:hAnsi="Times New Roman"/>
            <w:sz w:val="24"/>
          </w:rPr>
          <w:t xml:space="preserve">or </w:t>
        </w:r>
      </w:ins>
      <w:r w:rsidRPr="00D84ECB">
        <w:rPr>
          <w:rFonts w:ascii="Times New Roman" w:hAnsi="Times New Roman"/>
          <w:sz w:val="24"/>
        </w:rPr>
        <w:t>kinetin</w:t>
      </w:r>
      <w:ins w:id="53" w:author="三位 正洋" w:date="2013-10-27T17:37:00Z">
        <w:r>
          <w:rPr>
            <w:rFonts w:ascii="Times New Roman" w:hAnsi="Times New Roman"/>
            <w:sz w:val="24"/>
            <w:lang w:eastAsia="ja-JP"/>
          </w:rPr>
          <w:t xml:space="preserve"> </w:t>
        </w:r>
        <w:r w:rsidRPr="00D84ECB">
          <w:rPr>
            <w:rFonts w:ascii="Times New Roman" w:hAnsi="Times New Roman"/>
            <w:sz w:val="24"/>
          </w:rPr>
          <w:t>(0.1, 0.3, 0.6, 1.0, 1.5 and 2.0 mg/l)</w:t>
        </w:r>
        <w:r>
          <w:rPr>
            <w:rFonts w:ascii="Times New Roman" w:hAnsi="Times New Roman"/>
            <w:sz w:val="24"/>
          </w:rPr>
          <w:t xml:space="preserve"> </w:t>
        </w:r>
      </w:ins>
      <w:del w:id="54" w:author="三位 正洋" w:date="2013-10-27T10:20:00Z">
        <w:r w:rsidRPr="00D84ECB" w:rsidDel="009579F5">
          <w:rPr>
            <w:rFonts w:ascii="Times New Roman" w:hAnsi="Times New Roman"/>
            <w:sz w:val="24"/>
          </w:rPr>
          <w:delText xml:space="preserve"> (0.1, 0.3, 0.6, 1.0, 1.5 and 2.0 mg/l)</w:delText>
        </w:r>
      </w:del>
      <w:del w:id="55" w:author="三位 正洋" w:date="2013-10-27T17:37:00Z">
        <w:r w:rsidRPr="00D84ECB" w:rsidDel="00503A1F">
          <w:rPr>
            <w:rFonts w:ascii="Times New Roman" w:hAnsi="Times New Roman"/>
            <w:sz w:val="24"/>
          </w:rPr>
          <w:delText xml:space="preserve">, </w:delText>
        </w:r>
      </w:del>
      <w:ins w:id="56" w:author="三位 正洋" w:date="2013-10-27T10:21:00Z">
        <w:r>
          <w:rPr>
            <w:rFonts w:ascii="Times New Roman" w:hAnsi="Times New Roman"/>
            <w:sz w:val="24"/>
          </w:rPr>
          <w:t xml:space="preserve">and </w:t>
        </w:r>
      </w:ins>
      <w:r w:rsidRPr="00D84ECB">
        <w:rPr>
          <w:rFonts w:ascii="Times New Roman" w:hAnsi="Times New Roman"/>
          <w:sz w:val="24"/>
        </w:rPr>
        <w:t>sucrose (0, 1, 2, 3, 5, and 7%) were tested depending on the objective of the experiment. The pH of the medium was adjusted to 5.8 before sterilization. All media used in the present experiment were solidified with 0.7% agar and were autoclaved at 121</w:t>
      </w:r>
      <w:del w:id="57" w:author="三位 正洋" w:date="2013-10-27T17:38:00Z">
        <w:r w:rsidRPr="00D84ECB" w:rsidDel="00503A1F">
          <w:rPr>
            <w:rFonts w:ascii="Times New Roman" w:hAnsi="Times New Roman"/>
            <w:sz w:val="24"/>
          </w:rPr>
          <w:delText xml:space="preserve"> </w:delText>
        </w:r>
      </w:del>
      <w:r w:rsidRPr="00D84ECB">
        <w:rPr>
          <w:rFonts w:ascii="Times New Roman" w:hAnsi="Times New Roman"/>
          <w:sz w:val="24"/>
          <w:vertAlign w:val="superscript"/>
        </w:rPr>
        <w:t>o</w:t>
      </w:r>
      <w:r w:rsidRPr="00D84ECB">
        <w:rPr>
          <w:rFonts w:ascii="Times New Roman" w:hAnsi="Times New Roman"/>
          <w:sz w:val="24"/>
        </w:rPr>
        <w:t xml:space="preserve">C for 20 min. Explants were cultured in 250 ml bottles containing 80 ml medium. All cultures were incubated </w:t>
      </w:r>
      <w:ins w:id="58" w:author="三位 正洋" w:date="2013-10-27T17:38:00Z">
        <w:r>
          <w:rPr>
            <w:rFonts w:ascii="Times New Roman" w:hAnsi="Times New Roman"/>
            <w:sz w:val="24"/>
          </w:rPr>
          <w:t xml:space="preserve">at </w:t>
        </w:r>
      </w:ins>
      <w:r w:rsidRPr="00D84ECB">
        <w:rPr>
          <w:rFonts w:ascii="Times New Roman" w:hAnsi="Times New Roman"/>
          <w:sz w:val="24"/>
        </w:rPr>
        <w:t>25</w:t>
      </w:r>
      <w:del w:id="59" w:author="三位 正洋" w:date="2013-10-27T17:38:00Z">
        <w:r w:rsidRPr="00D84ECB" w:rsidDel="00503A1F">
          <w:rPr>
            <w:rFonts w:ascii="Times New Roman" w:hAnsi="Times New Roman"/>
            <w:sz w:val="24"/>
          </w:rPr>
          <w:delText xml:space="preserve"> </w:delText>
        </w:r>
      </w:del>
      <w:r w:rsidRPr="00D84ECB">
        <w:rPr>
          <w:rFonts w:ascii="Times New Roman" w:hAnsi="Times New Roman"/>
          <w:sz w:val="24"/>
          <w:vertAlign w:val="superscript"/>
        </w:rPr>
        <w:t>o</w:t>
      </w:r>
      <w:r w:rsidRPr="00D84ECB">
        <w:rPr>
          <w:rFonts w:ascii="Times New Roman" w:hAnsi="Times New Roman"/>
          <w:sz w:val="24"/>
        </w:rPr>
        <w:t>C for 16-h phtoperiod provided by cool white fluorescent lamps with a photon flux density of 40 µmol m</w:t>
      </w:r>
      <w:r w:rsidRPr="00D84ECB">
        <w:rPr>
          <w:rFonts w:ascii="Times New Roman" w:hAnsi="Times New Roman"/>
          <w:sz w:val="24"/>
          <w:vertAlign w:val="superscript"/>
        </w:rPr>
        <w:t>-2</w:t>
      </w:r>
      <w:r w:rsidRPr="00D84ECB">
        <w:rPr>
          <w:rFonts w:ascii="Times New Roman" w:hAnsi="Times New Roman"/>
          <w:sz w:val="24"/>
        </w:rPr>
        <w:t xml:space="preserve"> </w:t>
      </w:r>
      <w:del w:id="60" w:author="三位 正洋" w:date="2013-10-27T17:39:00Z">
        <w:r w:rsidRPr="00D84ECB" w:rsidDel="00503A1F">
          <w:rPr>
            <w:rFonts w:ascii="Times New Roman" w:hAnsi="Times New Roman"/>
            <w:sz w:val="24"/>
          </w:rPr>
          <w:delText>S</w:delText>
        </w:r>
      </w:del>
      <w:ins w:id="61" w:author="三位 正洋" w:date="2013-10-27T17:39:00Z">
        <w:r>
          <w:rPr>
            <w:rFonts w:ascii="Times New Roman" w:hAnsi="Times New Roman"/>
            <w:sz w:val="24"/>
          </w:rPr>
          <w:t>s</w:t>
        </w:r>
      </w:ins>
      <w:r w:rsidRPr="00D84ECB">
        <w:rPr>
          <w:rFonts w:ascii="Times New Roman" w:hAnsi="Times New Roman"/>
          <w:sz w:val="24"/>
          <w:vertAlign w:val="superscript"/>
        </w:rPr>
        <w:t>-1</w:t>
      </w:r>
      <w:r w:rsidRPr="00D84ECB">
        <w:rPr>
          <w:rFonts w:ascii="Times New Roman" w:hAnsi="Times New Roman"/>
          <w:sz w:val="24"/>
        </w:rPr>
        <w:t xml:space="preserve">. </w:t>
      </w:r>
    </w:p>
    <w:p w:rsidR="007B20ED" w:rsidRPr="00D84ECB" w:rsidRDefault="007B20ED" w:rsidP="00D56F50">
      <w:pPr>
        <w:spacing w:line="480" w:lineRule="auto"/>
        <w:jc w:val="both"/>
        <w:rPr>
          <w:rFonts w:ascii="Times New Roman" w:hAnsi="Times New Roman"/>
          <w:b/>
          <w:sz w:val="24"/>
        </w:rPr>
      </w:pPr>
      <w:r w:rsidRPr="00D84ECB">
        <w:rPr>
          <w:rFonts w:ascii="Times New Roman" w:hAnsi="Times New Roman"/>
          <w:sz w:val="24"/>
        </w:rPr>
        <w:tab/>
      </w:r>
      <w:r w:rsidRPr="00D84ECB">
        <w:rPr>
          <w:rFonts w:ascii="Times New Roman" w:hAnsi="Times New Roman"/>
          <w:b/>
          <w:sz w:val="24"/>
        </w:rPr>
        <w:t xml:space="preserve">Plantlet regeneration and acclimatization </w:t>
      </w:r>
      <w:del w:id="62" w:author="三位 正洋" w:date="2013-10-27T18:32:00Z">
        <w:r w:rsidRPr="00D84ECB" w:rsidDel="00AB3791">
          <w:rPr>
            <w:rFonts w:ascii="Times New Roman" w:hAnsi="Times New Roman"/>
            <w:b/>
            <w:sz w:val="24"/>
          </w:rPr>
          <w:delText>regenerated plants</w:delText>
        </w:r>
      </w:del>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b/>
          <w:sz w:val="24"/>
        </w:rPr>
        <w:tab/>
      </w:r>
      <w:r w:rsidRPr="00D84ECB">
        <w:rPr>
          <w:rFonts w:ascii="Times New Roman" w:hAnsi="Times New Roman"/>
          <w:sz w:val="24"/>
        </w:rPr>
        <w:t>Developing shoots (1</w:t>
      </w:r>
      <w:del w:id="63" w:author="三位 正洋" w:date="2013-10-27T18:33:00Z">
        <w:r w:rsidRPr="00D84ECB" w:rsidDel="00AB3791">
          <w:rPr>
            <w:rFonts w:ascii="Times New Roman" w:hAnsi="Times New Roman"/>
            <w:sz w:val="24"/>
          </w:rPr>
          <w:delText xml:space="preserve"> </w:delText>
        </w:r>
      </w:del>
      <w:r w:rsidRPr="00D84ECB">
        <w:rPr>
          <w:rFonts w:ascii="Times New Roman" w:hAnsi="Times New Roman"/>
          <w:sz w:val="24"/>
        </w:rPr>
        <w:t>-</w:t>
      </w:r>
      <w:del w:id="64" w:author="三位 正洋" w:date="2013-10-27T18:33:00Z">
        <w:r w:rsidRPr="00D84ECB" w:rsidDel="00AB3791">
          <w:rPr>
            <w:rFonts w:ascii="Times New Roman" w:hAnsi="Times New Roman"/>
            <w:sz w:val="24"/>
          </w:rPr>
          <w:delText xml:space="preserve"> </w:delText>
        </w:r>
      </w:del>
      <w:r w:rsidRPr="00D84ECB">
        <w:rPr>
          <w:rFonts w:ascii="Times New Roman" w:hAnsi="Times New Roman"/>
          <w:sz w:val="24"/>
        </w:rPr>
        <w:t xml:space="preserve">2 cm in length) were separated and sub-cultured onto </w:t>
      </w:r>
      <w:ins w:id="65" w:author="三位 正洋" w:date="2013-10-27T18:34:00Z">
        <w:r>
          <w:rPr>
            <w:rFonts w:ascii="Times New Roman" w:hAnsi="Times New Roman"/>
            <w:sz w:val="24"/>
            <w:lang w:eastAsia="ja-JP"/>
          </w:rPr>
          <w:t>agar-</w:t>
        </w:r>
      </w:ins>
      <w:r w:rsidRPr="00D84ECB">
        <w:rPr>
          <w:rFonts w:ascii="Times New Roman" w:hAnsi="Times New Roman"/>
          <w:sz w:val="24"/>
        </w:rPr>
        <w:t>solid</w:t>
      </w:r>
      <w:ins w:id="66" w:author="三位 正洋" w:date="2013-10-27T18:34:00Z">
        <w:r>
          <w:rPr>
            <w:rFonts w:ascii="Times New Roman" w:hAnsi="Times New Roman"/>
            <w:sz w:val="24"/>
          </w:rPr>
          <w:t>ified</w:t>
        </w:r>
      </w:ins>
      <w:r w:rsidRPr="00D84ECB">
        <w:rPr>
          <w:rFonts w:ascii="Times New Roman" w:hAnsi="Times New Roman"/>
          <w:sz w:val="24"/>
        </w:rPr>
        <w:t xml:space="preserve"> MS </w:t>
      </w:r>
      <w:del w:id="67" w:author="三位 正洋" w:date="2013-10-27T18:34:00Z">
        <w:r w:rsidRPr="00D84ECB" w:rsidDel="002B5B65">
          <w:rPr>
            <w:rFonts w:ascii="Times New Roman" w:hAnsi="Times New Roman"/>
            <w:sz w:val="24"/>
          </w:rPr>
          <w:delText xml:space="preserve">medium </w:delText>
        </w:r>
      </w:del>
      <w:r w:rsidRPr="00D84ECB">
        <w:rPr>
          <w:rFonts w:ascii="Times New Roman" w:hAnsi="Times New Roman"/>
          <w:sz w:val="24"/>
        </w:rPr>
        <w:t>for further growth and rooting. After eight weeks</w:t>
      </w:r>
      <w:ins w:id="68" w:author="三位 正洋" w:date="2013-10-27T18:35:00Z">
        <w:r>
          <w:rPr>
            <w:rFonts w:ascii="Times New Roman" w:hAnsi="Times New Roman"/>
            <w:sz w:val="24"/>
          </w:rPr>
          <w:t>,</w:t>
        </w:r>
      </w:ins>
      <w:r w:rsidRPr="00D84ECB">
        <w:rPr>
          <w:rFonts w:ascii="Times New Roman" w:hAnsi="Times New Roman"/>
          <w:sz w:val="24"/>
        </w:rPr>
        <w:t xml:space="preserve"> rooted shoots were rinsed with sterile water to remove residual medium and transferred to 50 x 35 x 9 cm plastic trays and 5 cm wide plastic pots containing peatmoss</w:t>
      </w:r>
      <w:ins w:id="69" w:author="三位 正洋" w:date="2013-10-27T18:37:00Z">
        <w:r>
          <w:rPr>
            <w:rFonts w:ascii="Times New Roman" w:hAnsi="Times New Roman"/>
            <w:sz w:val="24"/>
          </w:rPr>
          <w:t>.</w:t>
        </w:r>
      </w:ins>
      <w:r w:rsidRPr="00D84ECB">
        <w:rPr>
          <w:rFonts w:ascii="Times New Roman" w:hAnsi="Times New Roman"/>
          <w:sz w:val="24"/>
        </w:rPr>
        <w:t xml:space="preserve"> </w:t>
      </w:r>
      <w:del w:id="70" w:author="三位 正洋" w:date="2013-10-27T18:37:00Z">
        <w:r w:rsidRPr="00D84ECB" w:rsidDel="002B5B65">
          <w:rPr>
            <w:rFonts w:ascii="Times New Roman" w:hAnsi="Times New Roman"/>
            <w:sz w:val="24"/>
          </w:rPr>
          <w:delText xml:space="preserve">and </w:delText>
        </w:r>
      </w:del>
      <w:ins w:id="71" w:author="三位 正洋" w:date="2013-10-27T18:37:00Z">
        <w:r>
          <w:rPr>
            <w:rFonts w:ascii="Times New Roman" w:hAnsi="Times New Roman"/>
            <w:sz w:val="24"/>
          </w:rPr>
          <w:t>They were</w:t>
        </w:r>
        <w:r w:rsidRPr="00D84ECB">
          <w:rPr>
            <w:rFonts w:ascii="Times New Roman" w:hAnsi="Times New Roman"/>
            <w:sz w:val="24"/>
          </w:rPr>
          <w:t xml:space="preserve"> </w:t>
        </w:r>
      </w:ins>
      <w:r w:rsidRPr="00D84ECB">
        <w:rPr>
          <w:rFonts w:ascii="Times New Roman" w:hAnsi="Times New Roman"/>
          <w:sz w:val="24"/>
        </w:rPr>
        <w:t xml:space="preserve">kept in growth chamber </w:t>
      </w:r>
      <w:del w:id="72" w:author="三位 正洋" w:date="2013-10-27T18:41:00Z">
        <w:r w:rsidRPr="00D84ECB" w:rsidDel="008265ED">
          <w:rPr>
            <w:rFonts w:ascii="Times New Roman" w:hAnsi="Times New Roman"/>
            <w:sz w:val="24"/>
          </w:rPr>
          <w:delText xml:space="preserve">and </w:delText>
        </w:r>
      </w:del>
      <w:ins w:id="73" w:author="三位 正洋" w:date="2013-10-27T18:41:00Z">
        <w:r>
          <w:rPr>
            <w:rFonts w:ascii="Times New Roman" w:hAnsi="Times New Roman"/>
            <w:sz w:val="24"/>
          </w:rPr>
          <w:t>with</w:t>
        </w:r>
        <w:r w:rsidRPr="00D84ECB">
          <w:rPr>
            <w:rFonts w:ascii="Times New Roman" w:hAnsi="Times New Roman"/>
            <w:sz w:val="24"/>
          </w:rPr>
          <w:t xml:space="preserve"> </w:t>
        </w:r>
      </w:ins>
      <w:r w:rsidRPr="00D84ECB">
        <w:rPr>
          <w:rFonts w:ascii="Times New Roman" w:hAnsi="Times New Roman"/>
          <w:sz w:val="24"/>
        </w:rPr>
        <w:t>day/night temperature of 25/20</w:t>
      </w:r>
      <w:del w:id="74" w:author="三位 正洋" w:date="2013-10-27T18:38:00Z">
        <w:r w:rsidRPr="00D84ECB" w:rsidDel="002B5B65">
          <w:rPr>
            <w:rFonts w:ascii="Times New Roman" w:hAnsi="Times New Roman"/>
            <w:sz w:val="24"/>
          </w:rPr>
          <w:delText xml:space="preserve"> </w:delText>
        </w:r>
      </w:del>
      <w:r w:rsidRPr="00D84ECB">
        <w:rPr>
          <w:rFonts w:ascii="Times New Roman" w:hAnsi="Times New Roman"/>
          <w:sz w:val="24"/>
          <w:vertAlign w:val="superscript"/>
        </w:rPr>
        <w:t>o</w:t>
      </w:r>
      <w:r w:rsidRPr="00D84ECB">
        <w:rPr>
          <w:rFonts w:ascii="Times New Roman" w:hAnsi="Times New Roman"/>
          <w:sz w:val="24"/>
        </w:rPr>
        <w:t xml:space="preserve">C, 16 h photoperiod with photosynthetic photon flux of 200 </w:t>
      </w:r>
      <w:ins w:id="75" w:author="三位 正洋" w:date="2013-10-27T18:43:00Z">
        <w:r w:rsidRPr="00D84ECB">
          <w:rPr>
            <w:rFonts w:ascii="Times New Roman" w:hAnsi="Times New Roman"/>
            <w:sz w:val="24"/>
          </w:rPr>
          <w:t xml:space="preserve">µmol </w:t>
        </w:r>
      </w:ins>
      <w:r w:rsidRPr="00D84ECB">
        <w:rPr>
          <w:rFonts w:ascii="Times New Roman" w:hAnsi="Times New Roman"/>
          <w:sz w:val="24"/>
        </w:rPr>
        <w:t>m</w:t>
      </w:r>
      <w:r w:rsidRPr="00D84ECB">
        <w:rPr>
          <w:rFonts w:ascii="Times New Roman" w:hAnsi="Times New Roman"/>
          <w:sz w:val="24"/>
          <w:vertAlign w:val="superscript"/>
        </w:rPr>
        <w:t>-2</w:t>
      </w:r>
      <w:r w:rsidRPr="00D84ECB">
        <w:rPr>
          <w:rFonts w:ascii="Times New Roman" w:hAnsi="Times New Roman"/>
          <w:sz w:val="24"/>
        </w:rPr>
        <w:t xml:space="preserve"> </w:t>
      </w:r>
      <w:del w:id="76" w:author="三位 正洋" w:date="2013-10-27T18:41:00Z">
        <w:r w:rsidRPr="00D84ECB" w:rsidDel="008265ED">
          <w:rPr>
            <w:rFonts w:ascii="Times New Roman" w:hAnsi="Times New Roman"/>
            <w:sz w:val="24"/>
          </w:rPr>
          <w:delText>S</w:delText>
        </w:r>
      </w:del>
      <w:ins w:id="77" w:author="三位 正洋" w:date="2013-10-27T18:41:00Z">
        <w:r>
          <w:rPr>
            <w:rFonts w:ascii="Times New Roman" w:hAnsi="Times New Roman"/>
            <w:sz w:val="24"/>
          </w:rPr>
          <w:t>s</w:t>
        </w:r>
      </w:ins>
      <w:r w:rsidRPr="00D84ECB">
        <w:rPr>
          <w:rFonts w:ascii="Times New Roman" w:hAnsi="Times New Roman"/>
          <w:sz w:val="24"/>
          <w:vertAlign w:val="superscript"/>
        </w:rPr>
        <w:t>-1</w:t>
      </w:r>
      <w:del w:id="78" w:author="三位 正洋" w:date="2013-10-27T18:41:00Z">
        <w:r w:rsidRPr="00D84ECB" w:rsidDel="008265ED">
          <w:rPr>
            <w:rFonts w:ascii="Times New Roman" w:hAnsi="Times New Roman"/>
            <w:sz w:val="24"/>
          </w:rPr>
          <w:delText xml:space="preserve"> </w:delText>
        </w:r>
      </w:del>
      <w:ins w:id="79" w:author="三位 正洋" w:date="2013-10-27T18:41:00Z">
        <w:r>
          <w:rPr>
            <w:rFonts w:ascii="Times New Roman" w:hAnsi="Times New Roman"/>
            <w:sz w:val="24"/>
          </w:rPr>
          <w:t xml:space="preserve">, </w:t>
        </w:r>
      </w:ins>
      <w:r w:rsidRPr="00D84ECB">
        <w:rPr>
          <w:rFonts w:ascii="Times New Roman" w:hAnsi="Times New Roman"/>
          <w:sz w:val="24"/>
        </w:rPr>
        <w:t>and 80% relative humidity. After 4 weeks</w:t>
      </w:r>
      <w:ins w:id="80" w:author="三位 正洋" w:date="2013-10-27T18:42:00Z">
        <w:r>
          <w:rPr>
            <w:rFonts w:ascii="Times New Roman" w:hAnsi="Times New Roman"/>
            <w:sz w:val="24"/>
          </w:rPr>
          <w:t>,</w:t>
        </w:r>
      </w:ins>
      <w:r w:rsidRPr="00D84ECB">
        <w:rPr>
          <w:rFonts w:ascii="Times New Roman" w:hAnsi="Times New Roman"/>
          <w:sz w:val="24"/>
        </w:rPr>
        <w:t xml:space="preserve"> plantlets were transferred to greenhouse under shade with low natural light (15-20 µmol m</w:t>
      </w:r>
      <w:r w:rsidRPr="00D84ECB">
        <w:rPr>
          <w:rFonts w:ascii="Times New Roman" w:hAnsi="Times New Roman"/>
          <w:sz w:val="24"/>
          <w:vertAlign w:val="superscript"/>
        </w:rPr>
        <w:t>-2</w:t>
      </w:r>
      <w:r w:rsidRPr="00D84ECB">
        <w:rPr>
          <w:rFonts w:ascii="Times New Roman" w:hAnsi="Times New Roman"/>
          <w:sz w:val="24"/>
        </w:rPr>
        <w:t xml:space="preserve"> S</w:t>
      </w:r>
      <w:r w:rsidRPr="00D84ECB">
        <w:rPr>
          <w:rFonts w:ascii="Times New Roman" w:hAnsi="Times New Roman"/>
          <w:sz w:val="24"/>
          <w:vertAlign w:val="superscript"/>
        </w:rPr>
        <w:t>-1</w:t>
      </w:r>
      <w:r w:rsidRPr="00D84ECB">
        <w:rPr>
          <w:rFonts w:ascii="Times New Roman" w:hAnsi="Times New Roman"/>
          <w:sz w:val="24"/>
        </w:rPr>
        <w:t>) and temperature of 25 ± 2</w:t>
      </w:r>
      <w:del w:id="81" w:author="三位 正洋" w:date="2013-10-27T18:43:00Z">
        <w:r w:rsidRPr="00D84ECB" w:rsidDel="008265ED">
          <w:rPr>
            <w:rFonts w:ascii="Times New Roman" w:hAnsi="Times New Roman"/>
            <w:sz w:val="24"/>
          </w:rPr>
          <w:delText xml:space="preserve"> </w:delText>
        </w:r>
      </w:del>
      <w:r w:rsidRPr="00D84ECB">
        <w:rPr>
          <w:rFonts w:ascii="Times New Roman" w:hAnsi="Times New Roman"/>
          <w:sz w:val="24"/>
          <w:vertAlign w:val="superscript"/>
        </w:rPr>
        <w:t>o</w:t>
      </w:r>
      <w:r w:rsidRPr="00D84ECB">
        <w:rPr>
          <w:rFonts w:ascii="Times New Roman" w:hAnsi="Times New Roman"/>
          <w:sz w:val="24"/>
        </w:rPr>
        <w:t xml:space="preserve">C. </w:t>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sz w:val="24"/>
        </w:rPr>
        <w:tab/>
        <w:t xml:space="preserve">All experiments were set up in completely randomized design and repeated two times. Each experiment had three replications. </w:t>
      </w:r>
      <w:del w:id="82" w:author="三位 正洋" w:date="2013-10-27T18:44:00Z">
        <w:r w:rsidRPr="00D84ECB" w:rsidDel="008265ED">
          <w:rPr>
            <w:rFonts w:ascii="Times New Roman" w:hAnsi="Times New Roman"/>
            <w:sz w:val="24"/>
          </w:rPr>
          <w:delText>Observations on n</w:delText>
        </w:r>
      </w:del>
      <w:ins w:id="83" w:author="三位 正洋" w:date="2013-10-27T18:44:00Z">
        <w:r>
          <w:rPr>
            <w:rFonts w:ascii="Times New Roman" w:hAnsi="Times New Roman"/>
            <w:sz w:val="24"/>
          </w:rPr>
          <w:t>N</w:t>
        </w:r>
      </w:ins>
      <w:r w:rsidRPr="00D84ECB">
        <w:rPr>
          <w:rFonts w:ascii="Times New Roman" w:hAnsi="Times New Roman"/>
          <w:sz w:val="24"/>
        </w:rPr>
        <w:t>umber of shoots</w:t>
      </w:r>
      <w:del w:id="84" w:author="三位 正洋" w:date="2013-10-27T18:44:00Z">
        <w:r w:rsidRPr="00D84ECB" w:rsidDel="008265ED">
          <w:rPr>
            <w:rFonts w:ascii="Times New Roman" w:hAnsi="Times New Roman"/>
            <w:sz w:val="24"/>
          </w:rPr>
          <w:delText xml:space="preserve">, </w:delText>
        </w:r>
      </w:del>
      <w:ins w:id="85" w:author="三位 正洋" w:date="2013-10-27T18:44:00Z">
        <w:r>
          <w:rPr>
            <w:rFonts w:ascii="Times New Roman" w:hAnsi="Times New Roman"/>
            <w:sz w:val="24"/>
          </w:rPr>
          <w:t xml:space="preserve"> and</w:t>
        </w:r>
        <w:r w:rsidRPr="00D84ECB">
          <w:rPr>
            <w:rFonts w:ascii="Times New Roman" w:hAnsi="Times New Roman"/>
            <w:sz w:val="24"/>
          </w:rPr>
          <w:t xml:space="preserve"> </w:t>
        </w:r>
      </w:ins>
      <w:r w:rsidRPr="00D84ECB">
        <w:rPr>
          <w:rFonts w:ascii="Times New Roman" w:hAnsi="Times New Roman"/>
          <w:sz w:val="24"/>
        </w:rPr>
        <w:t xml:space="preserve">shoot length were recorded. Data were subjected to Duncan’s multiple range test. </w:t>
      </w:r>
    </w:p>
    <w:p w:rsidR="007B20ED" w:rsidRPr="00D84ECB" w:rsidRDefault="007B20ED" w:rsidP="00D56F50">
      <w:pPr>
        <w:spacing w:line="480" w:lineRule="auto"/>
        <w:jc w:val="both"/>
        <w:rPr>
          <w:rFonts w:ascii="Times New Roman" w:hAnsi="Times New Roman"/>
          <w:b/>
          <w:sz w:val="24"/>
        </w:rPr>
      </w:pPr>
      <w:r w:rsidRPr="00D84ECB">
        <w:rPr>
          <w:rFonts w:ascii="Times New Roman" w:hAnsi="Times New Roman"/>
          <w:b/>
          <w:sz w:val="24"/>
        </w:rPr>
        <w:t>RESULTS AND DISCUSSION</w:t>
      </w:r>
    </w:p>
    <w:p w:rsidR="007B20ED" w:rsidRPr="00D84ECB" w:rsidRDefault="007B20ED" w:rsidP="004831AC">
      <w:pPr>
        <w:spacing w:line="480" w:lineRule="auto"/>
        <w:ind w:firstLine="720"/>
        <w:jc w:val="both"/>
        <w:rPr>
          <w:rFonts w:ascii="Times New Roman" w:hAnsi="Times New Roman"/>
          <w:sz w:val="24"/>
        </w:rPr>
      </w:pPr>
      <w:r w:rsidRPr="00D84ECB">
        <w:rPr>
          <w:rFonts w:ascii="Times New Roman" w:hAnsi="Times New Roman"/>
          <w:sz w:val="24"/>
        </w:rPr>
        <w:t>Half strength MS, full strength MS and KC media were tested</w:t>
      </w:r>
      <w:del w:id="86" w:author="三位 正洋" w:date="2013-10-26T18:20:00Z">
        <w:r w:rsidRPr="00D84ECB" w:rsidDel="00A24630">
          <w:rPr>
            <w:rFonts w:ascii="Times New Roman" w:hAnsi="Times New Roman"/>
            <w:sz w:val="24"/>
          </w:rPr>
          <w:delText>,</w:delText>
        </w:r>
      </w:del>
      <w:r w:rsidRPr="00D84ECB">
        <w:rPr>
          <w:rFonts w:ascii="Times New Roman" w:hAnsi="Times New Roman"/>
          <w:sz w:val="24"/>
        </w:rPr>
        <w:t xml:space="preserve"> </w:t>
      </w:r>
      <w:del w:id="87" w:author="三位 正洋" w:date="2013-10-27T18:47:00Z">
        <w:r w:rsidRPr="00D84ECB" w:rsidDel="00B11F32">
          <w:rPr>
            <w:rFonts w:ascii="Times New Roman" w:hAnsi="Times New Roman"/>
            <w:sz w:val="24"/>
          </w:rPr>
          <w:delText xml:space="preserve">on </w:delText>
        </w:r>
      </w:del>
      <w:ins w:id="88" w:author="三位 正洋" w:date="2013-10-27T18:47:00Z">
        <w:r>
          <w:rPr>
            <w:rFonts w:ascii="Times New Roman" w:hAnsi="Times New Roman"/>
            <w:sz w:val="24"/>
          </w:rPr>
          <w:t>for</w:t>
        </w:r>
        <w:r w:rsidRPr="00D84ECB">
          <w:rPr>
            <w:rFonts w:ascii="Times New Roman" w:hAnsi="Times New Roman"/>
            <w:sz w:val="24"/>
          </w:rPr>
          <w:t xml:space="preserve"> </w:t>
        </w:r>
      </w:ins>
      <w:r w:rsidRPr="00D84ECB">
        <w:rPr>
          <w:rFonts w:ascii="Times New Roman" w:hAnsi="Times New Roman"/>
          <w:sz w:val="24"/>
        </w:rPr>
        <w:t>shoot regeneration from the shoot tip explants</w:t>
      </w:r>
      <w:ins w:id="89" w:author="三位 正洋" w:date="2013-10-26T18:20:00Z">
        <w:r>
          <w:rPr>
            <w:rFonts w:ascii="Times New Roman" w:hAnsi="Times New Roman"/>
            <w:sz w:val="24"/>
          </w:rPr>
          <w:t>,</w:t>
        </w:r>
      </w:ins>
      <w:r w:rsidRPr="00D84ECB">
        <w:rPr>
          <w:rFonts w:ascii="Times New Roman" w:hAnsi="Times New Roman"/>
          <w:sz w:val="24"/>
        </w:rPr>
        <w:t xml:space="preserve"> and the results revealed that full strength MS medium is superior for shoot regeneration (Table 1). After eight weeks of culture</w:t>
      </w:r>
      <w:ins w:id="90" w:author="三位 正洋" w:date="2013-10-27T18:47:00Z">
        <w:r>
          <w:rPr>
            <w:rFonts w:ascii="Times New Roman" w:hAnsi="Times New Roman"/>
            <w:sz w:val="24"/>
          </w:rPr>
          <w:t>,</w:t>
        </w:r>
      </w:ins>
      <w:r w:rsidRPr="00D84ECB">
        <w:rPr>
          <w:rFonts w:ascii="Times New Roman" w:hAnsi="Times New Roman"/>
          <w:sz w:val="24"/>
        </w:rPr>
        <w:t xml:space="preserve"> 3 - 5 shoot</w:t>
      </w:r>
      <w:ins w:id="91" w:author="三位 正洋" w:date="2013-10-26T18:21:00Z">
        <w:r>
          <w:rPr>
            <w:rFonts w:ascii="Times New Roman" w:hAnsi="Times New Roman"/>
            <w:sz w:val="24"/>
          </w:rPr>
          <w:t xml:space="preserve">s with average length of </w:t>
        </w:r>
      </w:ins>
      <w:del w:id="92" w:author="三位 正洋" w:date="2013-10-27T18:48:00Z">
        <w:r w:rsidRPr="00D84ECB" w:rsidDel="00B11F32">
          <w:rPr>
            <w:rFonts w:ascii="Times New Roman" w:hAnsi="Times New Roman"/>
            <w:sz w:val="24"/>
          </w:rPr>
          <w:delText xml:space="preserve"> </w:delText>
        </w:r>
      </w:del>
      <w:ins w:id="93" w:author="三位 正洋" w:date="2013-10-26T18:23:00Z">
        <w:r w:rsidRPr="00D84ECB">
          <w:rPr>
            <w:rFonts w:ascii="Times New Roman" w:hAnsi="Times New Roman"/>
            <w:sz w:val="24"/>
          </w:rPr>
          <w:t xml:space="preserve">4.4 cm </w:t>
        </w:r>
      </w:ins>
      <w:r w:rsidRPr="00D84ECB">
        <w:rPr>
          <w:rFonts w:ascii="Times New Roman" w:hAnsi="Times New Roman"/>
          <w:sz w:val="24"/>
        </w:rPr>
        <w:t xml:space="preserve">were regenerated on full strength </w:t>
      </w:r>
      <w:del w:id="94" w:author="三位 正洋" w:date="2013-10-27T18:48:00Z">
        <w:r w:rsidRPr="00D84ECB" w:rsidDel="00B11F32">
          <w:rPr>
            <w:rFonts w:ascii="Times New Roman" w:hAnsi="Times New Roman"/>
            <w:sz w:val="24"/>
          </w:rPr>
          <w:delText>medium</w:delText>
        </w:r>
      </w:del>
      <w:ins w:id="95" w:author="三位 正洋" w:date="2013-10-27T18:48:00Z">
        <w:r>
          <w:rPr>
            <w:rFonts w:ascii="Times New Roman" w:hAnsi="Times New Roman"/>
            <w:sz w:val="24"/>
          </w:rPr>
          <w:t>MS</w:t>
        </w:r>
      </w:ins>
      <w:del w:id="96" w:author="三位 正洋" w:date="2013-10-26T18:23:00Z">
        <w:r w:rsidRPr="00D84ECB" w:rsidDel="00A24630">
          <w:rPr>
            <w:rFonts w:ascii="Times New Roman" w:hAnsi="Times New Roman"/>
            <w:sz w:val="24"/>
          </w:rPr>
          <w:delText xml:space="preserve"> and the average shoot length was 4.4 cm</w:delText>
        </w:r>
      </w:del>
      <w:r w:rsidRPr="00D84ECB">
        <w:rPr>
          <w:rFonts w:ascii="Times New Roman" w:hAnsi="Times New Roman"/>
          <w:sz w:val="24"/>
        </w:rPr>
        <w:t xml:space="preserve">. </w:t>
      </w:r>
      <w:commentRangeStart w:id="97"/>
      <w:r w:rsidRPr="00D84ECB">
        <w:rPr>
          <w:rFonts w:ascii="Times New Roman" w:hAnsi="Times New Roman"/>
          <w:sz w:val="24"/>
        </w:rPr>
        <w:t>A number of tissue culture media were tested for orchid tissue culture (Arditti and Ernst 1993) and relatively simple</w:t>
      </w:r>
      <w:del w:id="98" w:author="三位 正洋" w:date="2013-10-27T21:02:00Z">
        <w:r w:rsidRPr="00D84ECB" w:rsidDel="00B416F8">
          <w:rPr>
            <w:rFonts w:ascii="Times New Roman" w:hAnsi="Times New Roman"/>
            <w:sz w:val="24"/>
          </w:rPr>
          <w:delText>r</w:delText>
        </w:r>
      </w:del>
      <w:r w:rsidRPr="00D84ECB">
        <w:rPr>
          <w:rFonts w:ascii="Times New Roman" w:hAnsi="Times New Roman"/>
          <w:sz w:val="24"/>
        </w:rPr>
        <w:t xml:space="preserve"> media like Kndons C </w:t>
      </w:r>
      <w:del w:id="99" w:author="三位 正洋" w:date="2013-10-27T18:48:00Z">
        <w:r w:rsidRPr="00D84ECB" w:rsidDel="00B11F32">
          <w:rPr>
            <w:rFonts w:ascii="Times New Roman" w:hAnsi="Times New Roman"/>
            <w:sz w:val="24"/>
          </w:rPr>
          <w:delText xml:space="preserve">(Kundson 1946) </w:delText>
        </w:r>
      </w:del>
      <w:r w:rsidRPr="00D84ECB">
        <w:rPr>
          <w:rFonts w:ascii="Times New Roman" w:hAnsi="Times New Roman"/>
          <w:sz w:val="24"/>
        </w:rPr>
        <w:t>and Vacin-Went (Vacin and Went 1949), which include manganese as sole microelement along with macroelements</w:t>
      </w:r>
      <w:ins w:id="100" w:author="三位 正洋" w:date="2013-10-27T21:06:00Z">
        <w:r>
          <w:rPr>
            <w:rFonts w:ascii="Times New Roman" w:hAnsi="Times New Roman"/>
            <w:sz w:val="24"/>
          </w:rPr>
          <w:t>,</w:t>
        </w:r>
      </w:ins>
      <w:r w:rsidRPr="00D84ECB">
        <w:rPr>
          <w:rFonts w:ascii="Times New Roman" w:hAnsi="Times New Roman"/>
          <w:sz w:val="24"/>
        </w:rPr>
        <w:t xml:space="preserve"> </w:t>
      </w:r>
      <w:del w:id="101" w:author="三位 正洋" w:date="2013-10-27T21:06:00Z">
        <w:r w:rsidRPr="00D84ECB" w:rsidDel="001E7732">
          <w:rPr>
            <w:rFonts w:ascii="Times New Roman" w:hAnsi="Times New Roman"/>
            <w:sz w:val="24"/>
          </w:rPr>
          <w:delText xml:space="preserve">is </w:delText>
        </w:r>
      </w:del>
      <w:ins w:id="102" w:author="三位 正洋" w:date="2013-10-27T21:06:00Z">
        <w:r>
          <w:rPr>
            <w:rFonts w:ascii="Times New Roman" w:hAnsi="Times New Roman"/>
            <w:sz w:val="24"/>
          </w:rPr>
          <w:t>are</w:t>
        </w:r>
        <w:r w:rsidRPr="00D84ECB">
          <w:rPr>
            <w:rFonts w:ascii="Times New Roman" w:hAnsi="Times New Roman"/>
            <w:sz w:val="24"/>
          </w:rPr>
          <w:t xml:space="preserve"> </w:t>
        </w:r>
      </w:ins>
      <w:r w:rsidRPr="00D84ECB">
        <w:rPr>
          <w:rFonts w:ascii="Times New Roman" w:hAnsi="Times New Roman"/>
          <w:sz w:val="24"/>
        </w:rPr>
        <w:t>enough for seed germination</w:t>
      </w:r>
      <w:del w:id="103" w:author="三位 正洋" w:date="2013-10-27T21:06:00Z">
        <w:r w:rsidRPr="00D84ECB" w:rsidDel="001E7732">
          <w:rPr>
            <w:rFonts w:ascii="Times New Roman" w:hAnsi="Times New Roman"/>
            <w:sz w:val="24"/>
          </w:rPr>
          <w:delText xml:space="preserve">, </w:delText>
        </w:r>
      </w:del>
      <w:ins w:id="104" w:author="三位 正洋" w:date="2013-10-27T21:06:00Z">
        <w:r>
          <w:rPr>
            <w:rFonts w:ascii="Times New Roman" w:hAnsi="Times New Roman"/>
            <w:sz w:val="24"/>
          </w:rPr>
          <w:t>.</w:t>
        </w:r>
        <w:r w:rsidRPr="00D84ECB">
          <w:rPr>
            <w:rFonts w:ascii="Times New Roman" w:hAnsi="Times New Roman"/>
            <w:sz w:val="24"/>
          </w:rPr>
          <w:t xml:space="preserve"> </w:t>
        </w:r>
      </w:ins>
      <w:del w:id="105" w:author="三位 正洋" w:date="2013-10-27T21:06:00Z">
        <w:r w:rsidRPr="00D84ECB" w:rsidDel="001E7732">
          <w:rPr>
            <w:rFonts w:ascii="Times New Roman" w:hAnsi="Times New Roman"/>
            <w:sz w:val="24"/>
          </w:rPr>
          <w:delText>however</w:delText>
        </w:r>
      </w:del>
      <w:ins w:id="106" w:author="三位 正洋" w:date="2013-10-27T21:06:00Z">
        <w:r>
          <w:rPr>
            <w:rFonts w:ascii="Times New Roman" w:hAnsi="Times New Roman"/>
            <w:sz w:val="24"/>
          </w:rPr>
          <w:t>H</w:t>
        </w:r>
        <w:r w:rsidRPr="00D84ECB">
          <w:rPr>
            <w:rFonts w:ascii="Times New Roman" w:hAnsi="Times New Roman"/>
            <w:sz w:val="24"/>
          </w:rPr>
          <w:t>owever</w:t>
        </w:r>
      </w:ins>
      <w:r w:rsidRPr="00D84ECB">
        <w:rPr>
          <w:rFonts w:ascii="Times New Roman" w:hAnsi="Times New Roman"/>
          <w:sz w:val="24"/>
        </w:rPr>
        <w:t xml:space="preserve">, balanced medium with macro- and microelements is essential for the micropropagation of orchids from shoot tip, nodal or leaf explants of orchids. Ket et al. (2004) used Hyponex medium for plant regeneration of </w:t>
      </w:r>
      <w:r w:rsidRPr="00D84ECB">
        <w:rPr>
          <w:rFonts w:ascii="Times New Roman" w:hAnsi="Times New Roman"/>
          <w:i/>
          <w:sz w:val="24"/>
        </w:rPr>
        <w:t>A. formosanus</w:t>
      </w:r>
      <w:r w:rsidRPr="00D84ECB">
        <w:rPr>
          <w:rFonts w:ascii="Times New Roman" w:hAnsi="Times New Roman"/>
          <w:sz w:val="24"/>
        </w:rPr>
        <w:t xml:space="preserve"> due </w:t>
      </w:r>
      <w:ins w:id="107" w:author="三位 正洋" w:date="2013-10-27T18:51:00Z">
        <w:r>
          <w:rPr>
            <w:rFonts w:ascii="Times New Roman" w:hAnsi="Times New Roman"/>
            <w:sz w:val="24"/>
          </w:rPr>
          <w:t xml:space="preserve">to </w:t>
        </w:r>
      </w:ins>
      <w:r w:rsidRPr="00D84ECB">
        <w:rPr>
          <w:rFonts w:ascii="Times New Roman" w:hAnsi="Times New Roman"/>
          <w:sz w:val="24"/>
        </w:rPr>
        <w:t xml:space="preserve">its low cost.  </w:t>
      </w:r>
      <w:commentRangeEnd w:id="97"/>
      <w:r>
        <w:rPr>
          <w:rStyle w:val="CommentReference"/>
          <w:vanish/>
        </w:rPr>
        <w:commentReference w:id="97"/>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sz w:val="24"/>
        </w:rPr>
        <w:tab/>
        <w:t xml:space="preserve">Shoot tip culture is used as </w:t>
      </w:r>
      <w:ins w:id="108" w:author="三位 正洋" w:date="2013-10-27T21:16:00Z">
        <w:r>
          <w:rPr>
            <w:rFonts w:ascii="Times New Roman" w:hAnsi="Times New Roman"/>
            <w:sz w:val="24"/>
          </w:rPr>
          <w:t xml:space="preserve">the </w:t>
        </w:r>
      </w:ins>
      <w:r w:rsidRPr="00D84ECB">
        <w:rPr>
          <w:rFonts w:ascii="Times New Roman" w:hAnsi="Times New Roman"/>
          <w:sz w:val="24"/>
        </w:rPr>
        <w:t xml:space="preserve">most reliable technique for tissue culture of sympodial orchids like </w:t>
      </w:r>
      <w:r w:rsidRPr="00D84ECB">
        <w:rPr>
          <w:rFonts w:ascii="Times New Roman" w:hAnsi="Times New Roman"/>
          <w:i/>
          <w:sz w:val="24"/>
        </w:rPr>
        <w:t>Dendrobium, Cymbidium, Arundina, Phaius and Anoectochilus</w:t>
      </w:r>
      <w:r w:rsidRPr="00D84ECB">
        <w:rPr>
          <w:rFonts w:ascii="Times New Roman" w:hAnsi="Times New Roman"/>
          <w:sz w:val="24"/>
        </w:rPr>
        <w:t xml:space="preserve"> (Chugh et al. 2009; Paek and Murthy, 2002). In the present study</w:t>
      </w:r>
      <w:ins w:id="109" w:author="三位 正洋" w:date="2013-10-27T21:20:00Z">
        <w:r>
          <w:rPr>
            <w:rFonts w:ascii="Times New Roman" w:hAnsi="Times New Roman"/>
            <w:sz w:val="24"/>
          </w:rPr>
          <w:t>,</w:t>
        </w:r>
      </w:ins>
      <w:r w:rsidRPr="00D84ECB">
        <w:rPr>
          <w:rFonts w:ascii="Times New Roman" w:hAnsi="Times New Roman"/>
          <w:sz w:val="24"/>
        </w:rPr>
        <w:t xml:space="preserve"> on all the media shoot bud differentiation occurred with</w:t>
      </w:r>
      <w:ins w:id="110" w:author="三位　正洋" w:date="2013-10-28T10:56:00Z">
        <w:r w:rsidRPr="00D84ECB">
          <w:rPr>
            <w:rFonts w:ascii="Times New Roman" w:hAnsi="Times New Roman"/>
            <w:sz w:val="24"/>
          </w:rPr>
          <w:t>in</w:t>
        </w:r>
      </w:ins>
      <w:r w:rsidRPr="00D84ECB">
        <w:rPr>
          <w:rFonts w:ascii="Times New Roman" w:hAnsi="Times New Roman"/>
          <w:sz w:val="24"/>
        </w:rPr>
        <w:t xml:space="preserve"> 4 weeks of culture from shoot tip cultures of </w:t>
      </w:r>
      <w:r w:rsidRPr="00D84ECB">
        <w:rPr>
          <w:rFonts w:ascii="Times New Roman" w:hAnsi="Times New Roman"/>
          <w:i/>
          <w:sz w:val="24"/>
        </w:rPr>
        <w:t>A. setaceus</w:t>
      </w:r>
      <w:r w:rsidRPr="00D84ECB">
        <w:rPr>
          <w:rFonts w:ascii="Times New Roman" w:hAnsi="Times New Roman"/>
          <w:sz w:val="24"/>
        </w:rPr>
        <w:t xml:space="preserve"> and shoot bud differentiation was devoid of either callus or protocorm formation.  BAP and Kn in the range of 0.1 – 2.0 mg/l was tested for shoot regeneration in </w:t>
      </w:r>
      <w:r w:rsidRPr="00D84ECB">
        <w:rPr>
          <w:rFonts w:ascii="Times New Roman" w:hAnsi="Times New Roman"/>
          <w:i/>
          <w:sz w:val="24"/>
        </w:rPr>
        <w:t>A. setaceus</w:t>
      </w:r>
      <w:r w:rsidRPr="00D84ECB">
        <w:rPr>
          <w:rFonts w:ascii="Times New Roman" w:hAnsi="Times New Roman"/>
          <w:sz w:val="24"/>
        </w:rPr>
        <w:t xml:space="preserve"> and an optimal regeneration was achieved on medium supplemented with 0.6 mg/l (Table 2; Fig. 1a). An average of 5.4 shoots per explant </w:t>
      </w:r>
      <w:del w:id="111" w:author="三位　正洋" w:date="2013-10-28T10:58:00Z">
        <w:r w:rsidRPr="00D84ECB" w:rsidDel="00571E86">
          <w:rPr>
            <w:rFonts w:ascii="Times New Roman" w:hAnsi="Times New Roman"/>
            <w:sz w:val="24"/>
          </w:rPr>
          <w:delText xml:space="preserve">was </w:delText>
        </w:r>
      </w:del>
      <w:ins w:id="112" w:author="三位　正洋" w:date="2013-10-28T10:58:00Z">
        <w:r w:rsidRPr="00D84ECB">
          <w:rPr>
            <w:rFonts w:ascii="Times New Roman" w:hAnsi="Times New Roman"/>
            <w:sz w:val="24"/>
          </w:rPr>
          <w:t xml:space="preserve">were </w:t>
        </w:r>
      </w:ins>
      <w:r w:rsidRPr="00D84ECB">
        <w:rPr>
          <w:rFonts w:ascii="Times New Roman" w:hAnsi="Times New Roman"/>
          <w:sz w:val="24"/>
        </w:rPr>
        <w:t xml:space="preserve">developed on this medium and similarly BAP has been widely used for micropropagation of several orchid species (Sheelavanthmath et al. 2000, 2005, Murthy and Pyati 2001, Pyati et al. 2002). </w:t>
      </w:r>
      <w:commentRangeStart w:id="113"/>
      <w:r w:rsidRPr="00D84ECB">
        <w:rPr>
          <w:rFonts w:ascii="Times New Roman" w:hAnsi="Times New Roman"/>
          <w:sz w:val="24"/>
        </w:rPr>
        <w:t xml:space="preserve">It was seen that thidiazuron is more effective than other cytokinins in inducing shoot bud differentiation from various explants (Ernst 1994, Nayak et al. 1997). However, the drawback of using thidiazuron in regeneration studies includes difficulty in elongation and rooting of the shoots. This may be due to the high cytokinin activity and persistence of thidiazuron in the tissues compared to BAP or other cytokinins (Huetteman and Prece, 1993). </w:t>
      </w:r>
      <w:commentRangeEnd w:id="113"/>
      <w:r>
        <w:rPr>
          <w:rStyle w:val="CommentReference"/>
          <w:vanish/>
        </w:rPr>
        <w:commentReference w:id="113"/>
      </w:r>
      <w:r w:rsidRPr="00D84ECB">
        <w:rPr>
          <w:rFonts w:ascii="Times New Roman" w:hAnsi="Times New Roman"/>
          <w:sz w:val="24"/>
        </w:rPr>
        <w:t xml:space="preserve">In the present study, shoots regenerated on BAP containing medium were very much elongated (6.6 cm in length, Table 2) and problems of shoot elongation was not observed. </w:t>
      </w:r>
    </w:p>
    <w:p w:rsidR="007B20ED" w:rsidRPr="00D84ECB" w:rsidRDefault="007B20ED" w:rsidP="00660107">
      <w:pPr>
        <w:tabs>
          <w:tab w:val="left" w:pos="720"/>
        </w:tabs>
        <w:spacing w:line="480" w:lineRule="auto"/>
        <w:jc w:val="both"/>
        <w:rPr>
          <w:rFonts w:ascii="Times New Roman" w:hAnsi="Times New Roman"/>
          <w:sz w:val="24"/>
        </w:rPr>
      </w:pPr>
      <w:r w:rsidRPr="00D84ECB">
        <w:rPr>
          <w:rFonts w:ascii="Times New Roman" w:hAnsi="Times New Roman"/>
          <w:sz w:val="24"/>
        </w:rPr>
        <w:tab/>
        <w:t xml:space="preserve">Most orchid tissue culture media require the addition of sugar as a source of carbon. Sucrose is an entirely satisfactory and inexpensive carbohydrate (Arditti and Ernst 1993), however the level of sucrose used in the orchid tissue culture media may differ from species to species. Different sucrose levels (0, 1, 2, 3, 5 and 7%) were </w:t>
      </w:r>
      <w:del w:id="114" w:author="三位　正洋" w:date="2013-10-28T11:02:00Z">
        <w:r w:rsidRPr="00D84ECB" w:rsidDel="00571E86">
          <w:rPr>
            <w:rFonts w:ascii="Times New Roman" w:hAnsi="Times New Roman"/>
            <w:sz w:val="24"/>
          </w:rPr>
          <w:delText xml:space="preserve">used </w:delText>
        </w:r>
      </w:del>
      <w:r w:rsidRPr="00D84ECB">
        <w:rPr>
          <w:rFonts w:ascii="Times New Roman" w:hAnsi="Times New Roman"/>
          <w:sz w:val="24"/>
        </w:rPr>
        <w:t xml:space="preserve">tested </w:t>
      </w:r>
      <w:del w:id="115" w:author="三位　正洋" w:date="2013-10-28T12:49:00Z">
        <w:r w:rsidRPr="00D84ECB" w:rsidDel="00571E86">
          <w:rPr>
            <w:rFonts w:ascii="Times New Roman" w:hAnsi="Times New Roman"/>
            <w:sz w:val="24"/>
          </w:rPr>
          <w:delText xml:space="preserve">on </w:delText>
        </w:r>
      </w:del>
      <w:ins w:id="116" w:author="三位　正洋" w:date="2013-10-28T12:49:00Z">
        <w:r w:rsidRPr="00D84ECB">
          <w:rPr>
            <w:rFonts w:ascii="Times New Roman" w:hAnsi="Times New Roman"/>
            <w:sz w:val="24"/>
          </w:rPr>
          <w:t xml:space="preserve">for </w:t>
        </w:r>
      </w:ins>
      <w:r w:rsidRPr="00D84ECB">
        <w:rPr>
          <w:rFonts w:ascii="Times New Roman" w:hAnsi="Times New Roman"/>
          <w:sz w:val="24"/>
        </w:rPr>
        <w:t xml:space="preserve">shoot regeneration and </w:t>
      </w:r>
      <w:ins w:id="117" w:author="三位　正洋" w:date="2013-10-28T12:50:00Z">
        <w:r w:rsidRPr="00D84ECB">
          <w:rPr>
            <w:rFonts w:ascii="Times New Roman" w:hAnsi="Times New Roman"/>
            <w:sz w:val="24"/>
          </w:rPr>
          <w:t xml:space="preserve">the </w:t>
        </w:r>
      </w:ins>
      <w:r w:rsidRPr="00D84ECB">
        <w:rPr>
          <w:rFonts w:ascii="Times New Roman" w:hAnsi="Times New Roman"/>
          <w:sz w:val="24"/>
        </w:rPr>
        <w:t xml:space="preserve">results showed that 2% sucrose was </w:t>
      </w:r>
      <w:ins w:id="118" w:author="三位　正洋" w:date="2013-10-28T11:03:00Z">
        <w:r w:rsidRPr="00D84ECB">
          <w:rPr>
            <w:rFonts w:ascii="Times New Roman" w:hAnsi="Times New Roman"/>
            <w:sz w:val="24"/>
          </w:rPr>
          <w:t xml:space="preserve">the </w:t>
        </w:r>
      </w:ins>
      <w:r w:rsidRPr="00D84ECB">
        <w:rPr>
          <w:rFonts w:ascii="Times New Roman" w:hAnsi="Times New Roman"/>
          <w:sz w:val="24"/>
        </w:rPr>
        <w:t xml:space="preserve">best in induction </w:t>
      </w:r>
      <w:ins w:id="119" w:author="三位　正洋" w:date="2013-10-28T12:47:00Z">
        <w:r w:rsidRPr="00D84ECB">
          <w:rPr>
            <w:rFonts w:ascii="Times New Roman" w:hAnsi="Times New Roman"/>
            <w:sz w:val="24"/>
          </w:rPr>
          <w:t xml:space="preserve">of </w:t>
        </w:r>
      </w:ins>
      <w:r w:rsidRPr="00D84ECB">
        <w:rPr>
          <w:rFonts w:ascii="Times New Roman" w:hAnsi="Times New Roman"/>
          <w:sz w:val="24"/>
        </w:rPr>
        <w:t xml:space="preserve">shoots (Table 3).  </w:t>
      </w:r>
      <w:del w:id="120" w:author="三位　正洋" w:date="2013-10-28T12:47:00Z">
        <w:r w:rsidRPr="00D84ECB" w:rsidDel="00571E86">
          <w:rPr>
            <w:rFonts w:ascii="Times New Roman" w:hAnsi="Times New Roman"/>
            <w:sz w:val="24"/>
          </w:rPr>
          <w:delText>5</w:delText>
        </w:r>
      </w:del>
      <w:ins w:id="121" w:author="三位　正洋" w:date="2013-10-28T12:47:00Z">
        <w:r w:rsidRPr="00D84ECB">
          <w:rPr>
            <w:rFonts w:ascii="Times New Roman" w:hAnsi="Times New Roman"/>
            <w:sz w:val="24"/>
          </w:rPr>
          <w:t>Five to eight</w:t>
        </w:r>
      </w:ins>
      <w:del w:id="122" w:author="三位　正洋" w:date="2013-10-28T12:47:00Z">
        <w:r w:rsidRPr="00D84ECB" w:rsidDel="00571E86">
          <w:rPr>
            <w:rFonts w:ascii="Times New Roman" w:hAnsi="Times New Roman"/>
            <w:sz w:val="24"/>
          </w:rPr>
          <w:delText xml:space="preserve">-8 </w:delText>
        </w:r>
      </w:del>
      <w:ins w:id="123" w:author="三位　正洋" w:date="2013-10-28T12:47:00Z">
        <w:r w:rsidRPr="00D84ECB" w:rsidDel="00571E86">
          <w:rPr>
            <w:rFonts w:ascii="Times New Roman" w:hAnsi="Times New Roman"/>
            <w:sz w:val="24"/>
          </w:rPr>
          <w:t xml:space="preserve"> </w:t>
        </w:r>
      </w:ins>
      <w:r w:rsidRPr="00D84ECB">
        <w:rPr>
          <w:rFonts w:ascii="Times New Roman" w:hAnsi="Times New Roman"/>
          <w:sz w:val="24"/>
        </w:rPr>
        <w:t xml:space="preserve">shoots were regenerated on medium supplemented with 2% sucrose and this concentration is also </w:t>
      </w:r>
      <w:del w:id="124" w:author="三位　正洋" w:date="2013-10-28T12:50:00Z">
        <w:r w:rsidRPr="00D84ECB" w:rsidDel="00571E86">
          <w:rPr>
            <w:rFonts w:ascii="Times New Roman" w:hAnsi="Times New Roman"/>
            <w:sz w:val="24"/>
          </w:rPr>
          <w:delText xml:space="preserve">responsible </w:delText>
        </w:r>
      </w:del>
      <w:ins w:id="125" w:author="三位　正洋" w:date="2013-10-28T12:50:00Z">
        <w:r w:rsidRPr="00D84ECB">
          <w:rPr>
            <w:rFonts w:ascii="Times New Roman" w:hAnsi="Times New Roman"/>
            <w:sz w:val="24"/>
          </w:rPr>
          <w:t xml:space="preserve">suitable </w:t>
        </w:r>
      </w:ins>
      <w:r w:rsidRPr="00D84ECB">
        <w:rPr>
          <w:rFonts w:ascii="Times New Roman" w:hAnsi="Times New Roman"/>
          <w:sz w:val="24"/>
        </w:rPr>
        <w:t>for shoot elongation (average shoot length was 6.6 cm; Fig. 1b</w:t>
      </w:r>
      <w:del w:id="126" w:author="三位　正洋" w:date="2013-10-28T12:51:00Z">
        <w:r w:rsidRPr="00D84ECB" w:rsidDel="00571E86">
          <w:rPr>
            <w:rFonts w:ascii="Times New Roman" w:hAnsi="Times New Roman"/>
            <w:sz w:val="24"/>
          </w:rPr>
          <w:delText xml:space="preserve">), </w:delText>
        </w:r>
      </w:del>
      <w:ins w:id="127" w:author="三位　正洋" w:date="2013-10-28T12:51:00Z">
        <w:r w:rsidRPr="00D84ECB">
          <w:rPr>
            <w:rFonts w:ascii="Times New Roman" w:hAnsi="Times New Roman"/>
            <w:sz w:val="24"/>
          </w:rPr>
          <w:t xml:space="preserve">). </w:t>
        </w:r>
      </w:ins>
      <w:del w:id="128" w:author="三位　正洋" w:date="2013-10-28T12:51:00Z">
        <w:r w:rsidRPr="00D84ECB" w:rsidDel="00571E86">
          <w:rPr>
            <w:rFonts w:ascii="Times New Roman" w:hAnsi="Times New Roman"/>
            <w:sz w:val="24"/>
          </w:rPr>
          <w:delText>however</w:delText>
        </w:r>
      </w:del>
      <w:ins w:id="129" w:author="三位　正洋" w:date="2013-10-28T12:51:00Z">
        <w:r w:rsidRPr="00D84ECB">
          <w:rPr>
            <w:rFonts w:ascii="Times New Roman" w:hAnsi="Times New Roman"/>
            <w:sz w:val="24"/>
          </w:rPr>
          <w:t>However</w:t>
        </w:r>
      </w:ins>
      <w:r w:rsidRPr="00D84ECB">
        <w:rPr>
          <w:rFonts w:ascii="Times New Roman" w:hAnsi="Times New Roman"/>
          <w:sz w:val="24"/>
        </w:rPr>
        <w:t>, higher concentration</w:t>
      </w:r>
      <w:del w:id="130" w:author="三位　正洋" w:date="2013-10-28T12:51:00Z">
        <w:r w:rsidRPr="00D84ECB" w:rsidDel="00571E86">
          <w:rPr>
            <w:rFonts w:ascii="Times New Roman" w:hAnsi="Times New Roman"/>
            <w:sz w:val="24"/>
          </w:rPr>
          <w:delText>s</w:delText>
        </w:r>
      </w:del>
      <w:r w:rsidRPr="00D84ECB">
        <w:rPr>
          <w:rFonts w:ascii="Times New Roman" w:hAnsi="Times New Roman"/>
          <w:sz w:val="24"/>
        </w:rPr>
        <w:t xml:space="preserve"> of sucrose was not beneficial </w:t>
      </w:r>
      <w:del w:id="131" w:author="三位　正洋" w:date="2013-10-28T12:51:00Z">
        <w:r w:rsidRPr="00D84ECB" w:rsidDel="00571E86">
          <w:rPr>
            <w:rFonts w:ascii="Times New Roman" w:hAnsi="Times New Roman"/>
            <w:sz w:val="24"/>
          </w:rPr>
          <w:delText xml:space="preserve">on </w:delText>
        </w:r>
      </w:del>
      <w:ins w:id="132" w:author="三位　正洋" w:date="2013-10-28T12:51:00Z">
        <w:r w:rsidRPr="00D84ECB">
          <w:rPr>
            <w:rFonts w:ascii="Times New Roman" w:hAnsi="Times New Roman"/>
            <w:sz w:val="24"/>
          </w:rPr>
          <w:t xml:space="preserve">for </w:t>
        </w:r>
      </w:ins>
      <w:r w:rsidRPr="00D84ECB">
        <w:rPr>
          <w:rFonts w:ascii="Times New Roman" w:hAnsi="Times New Roman"/>
          <w:sz w:val="24"/>
        </w:rPr>
        <w:t xml:space="preserve">regeneration and growth of the shoots. These results are in agreement with </w:t>
      </w:r>
      <w:ins w:id="133" w:author="三位　正洋" w:date="2013-10-28T12:52:00Z">
        <w:r w:rsidRPr="00D84ECB">
          <w:rPr>
            <w:rFonts w:ascii="Times New Roman" w:hAnsi="Times New Roman"/>
            <w:sz w:val="24"/>
          </w:rPr>
          <w:t xml:space="preserve">the previously </w:t>
        </w:r>
      </w:ins>
      <w:r w:rsidRPr="00D84ECB">
        <w:rPr>
          <w:rFonts w:ascii="Times New Roman" w:hAnsi="Times New Roman"/>
          <w:sz w:val="24"/>
        </w:rPr>
        <w:t xml:space="preserve">reported results that growth and development increased with increase in sugar concentration until optimum and then decreased at very high concentration (Ket et al. 2004, Kilmazeska et al., 1995, Schnapp and Preece 1986). </w:t>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sz w:val="24"/>
        </w:rPr>
        <w:tab/>
        <w:t xml:space="preserve">The shoots which developed on MS </w:t>
      </w:r>
      <w:del w:id="134" w:author="三位　正洋" w:date="2013-10-28T12:55:00Z">
        <w:r w:rsidRPr="00D84ECB" w:rsidDel="00571E86">
          <w:rPr>
            <w:rFonts w:ascii="Times New Roman" w:hAnsi="Times New Roman"/>
            <w:sz w:val="24"/>
          </w:rPr>
          <w:delText xml:space="preserve">medium </w:delText>
        </w:r>
      </w:del>
      <w:r w:rsidRPr="00D84ECB">
        <w:rPr>
          <w:rFonts w:ascii="Times New Roman" w:hAnsi="Times New Roman"/>
          <w:sz w:val="24"/>
        </w:rPr>
        <w:t xml:space="preserve">supplemented with different concentration of sucrose (0, 1, 2, 3, 5, and 7%) were sub-cultured on to the same media where they </w:t>
      </w:r>
      <w:del w:id="135" w:author="三位　正洋" w:date="2013-10-28T12:57:00Z">
        <w:r w:rsidRPr="00D84ECB" w:rsidDel="00571E86">
          <w:rPr>
            <w:rFonts w:ascii="Times New Roman" w:hAnsi="Times New Roman"/>
            <w:sz w:val="24"/>
          </w:rPr>
          <w:delText xml:space="preserve">have </w:delText>
        </w:r>
      </w:del>
      <w:ins w:id="136" w:author="三位　正洋" w:date="2013-10-28T12:57:00Z">
        <w:r w:rsidRPr="00D84ECB">
          <w:rPr>
            <w:rFonts w:ascii="Times New Roman" w:hAnsi="Times New Roman"/>
            <w:sz w:val="24"/>
          </w:rPr>
          <w:t xml:space="preserve">had </w:t>
        </w:r>
      </w:ins>
      <w:del w:id="137" w:author="三位　正洋" w:date="2013-10-28T12:57:00Z">
        <w:r w:rsidRPr="00D84ECB" w:rsidDel="00571E86">
          <w:rPr>
            <w:rFonts w:ascii="Times New Roman" w:hAnsi="Times New Roman"/>
            <w:sz w:val="24"/>
          </w:rPr>
          <w:delText xml:space="preserve">come </w:delText>
        </w:r>
      </w:del>
      <w:ins w:id="138" w:author="三位　正洋" w:date="2013-10-28T12:57:00Z">
        <w:r w:rsidRPr="00D84ECB">
          <w:rPr>
            <w:rFonts w:ascii="Times New Roman" w:hAnsi="Times New Roman"/>
            <w:sz w:val="24"/>
          </w:rPr>
          <w:t xml:space="preserve">derived </w:t>
        </w:r>
      </w:ins>
      <w:r w:rsidRPr="00D84ECB">
        <w:rPr>
          <w:rFonts w:ascii="Times New Roman" w:hAnsi="Times New Roman"/>
          <w:sz w:val="24"/>
        </w:rPr>
        <w:t xml:space="preserve">from. The shoots </w:t>
      </w:r>
      <w:del w:id="139" w:author="三位　正洋" w:date="2013-10-28T12:59:00Z">
        <w:r w:rsidRPr="00D84ECB" w:rsidDel="00571E86">
          <w:rPr>
            <w:rFonts w:ascii="Times New Roman" w:hAnsi="Times New Roman"/>
            <w:sz w:val="24"/>
          </w:rPr>
          <w:delText>involved in</w:delText>
        </w:r>
      </w:del>
      <w:ins w:id="140" w:author="三位　正洋" w:date="2013-10-28T12:59:00Z">
        <w:r w:rsidRPr="00D84ECB">
          <w:rPr>
            <w:rFonts w:ascii="Times New Roman" w:hAnsi="Times New Roman"/>
            <w:sz w:val="24"/>
          </w:rPr>
          <w:t>produced</w:t>
        </w:r>
      </w:ins>
      <w:r w:rsidRPr="00D84ECB">
        <w:rPr>
          <w:rFonts w:ascii="Times New Roman" w:hAnsi="Times New Roman"/>
          <w:sz w:val="24"/>
        </w:rPr>
        <w:t xml:space="preserve"> root</w:t>
      </w:r>
      <w:ins w:id="141" w:author="三位　正洋" w:date="2013-10-28T12:59:00Z">
        <w:r w:rsidRPr="00D84ECB">
          <w:rPr>
            <w:rFonts w:ascii="Times New Roman" w:hAnsi="Times New Roman"/>
            <w:sz w:val="24"/>
          </w:rPr>
          <w:t>s</w:t>
        </w:r>
      </w:ins>
      <w:r w:rsidRPr="00D84ECB">
        <w:rPr>
          <w:rFonts w:ascii="Times New Roman" w:hAnsi="Times New Roman"/>
          <w:sz w:val="24"/>
        </w:rPr>
        <w:t xml:space="preserve"> </w:t>
      </w:r>
      <w:del w:id="142" w:author="三位　正洋" w:date="2013-10-28T12:59:00Z">
        <w:r w:rsidRPr="00D84ECB" w:rsidDel="00571E86">
          <w:rPr>
            <w:rFonts w:ascii="Times New Roman" w:hAnsi="Times New Roman"/>
            <w:sz w:val="24"/>
          </w:rPr>
          <w:delText xml:space="preserve">regeneration </w:delText>
        </w:r>
      </w:del>
      <w:r w:rsidRPr="00D84ECB">
        <w:rPr>
          <w:rFonts w:ascii="Times New Roman" w:hAnsi="Times New Roman"/>
          <w:sz w:val="24"/>
        </w:rPr>
        <w:t xml:space="preserve">at the base of shoots within four weeks of culture (Fig. 2a). The regenerated plantlets were transferred to peatmoss and kept in humidity chamber with 80% relative humidity for hardening. The survival percentage was 100% after four weeks in growth chamber (Fig. 2b). The plants were then transferred to plastic pots containing peatmooss and kept in green house (Fig. 2c). </w:t>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sz w:val="24"/>
        </w:rPr>
        <w:tab/>
        <w:t xml:space="preserve">In conclusion, a propagation method was developed in this investigation for the threatened orchid </w:t>
      </w:r>
      <w:r w:rsidRPr="00D84ECB">
        <w:rPr>
          <w:rFonts w:ascii="Times New Roman" w:hAnsi="Times New Roman"/>
          <w:i/>
          <w:sz w:val="24"/>
        </w:rPr>
        <w:t>Anoectochilus setaceus</w:t>
      </w:r>
      <w:r w:rsidRPr="00D84ECB">
        <w:rPr>
          <w:rFonts w:ascii="Times New Roman" w:hAnsi="Times New Roman"/>
          <w:sz w:val="24"/>
        </w:rPr>
        <w:t xml:space="preserve">. Multiple shoots were induced from shoot tip explants on MS medium supplemented with BAP or Kn and plantlets were regenerated successfully. This simple and efficient procedure could be used for large scale propagation and </w:t>
      </w:r>
      <w:r w:rsidRPr="00D84ECB">
        <w:rPr>
          <w:rFonts w:ascii="Times New Roman" w:hAnsi="Times New Roman"/>
          <w:i/>
          <w:sz w:val="24"/>
        </w:rPr>
        <w:t>ex situ</w:t>
      </w:r>
      <w:r w:rsidRPr="00D84ECB">
        <w:rPr>
          <w:rFonts w:ascii="Times New Roman" w:hAnsi="Times New Roman"/>
          <w:sz w:val="24"/>
        </w:rPr>
        <w:t xml:space="preserve"> conservation of this orchid species.</w:t>
      </w:r>
    </w:p>
    <w:p w:rsidR="007B20ED" w:rsidRPr="00D84ECB" w:rsidRDefault="007B20ED" w:rsidP="00D56F50">
      <w:pPr>
        <w:spacing w:line="480" w:lineRule="auto"/>
        <w:jc w:val="both"/>
        <w:rPr>
          <w:rFonts w:ascii="Times New Roman" w:hAnsi="Times New Roman"/>
          <w:b/>
          <w:sz w:val="24"/>
        </w:rPr>
      </w:pPr>
      <w:r w:rsidRPr="00D84ECB">
        <w:rPr>
          <w:rFonts w:ascii="Times New Roman" w:hAnsi="Times New Roman"/>
          <w:b/>
          <w:sz w:val="24"/>
        </w:rPr>
        <w:t>Acknowledgements</w:t>
      </w:r>
    </w:p>
    <w:p w:rsidR="007B20ED" w:rsidRPr="00D84ECB" w:rsidRDefault="007B20ED" w:rsidP="00D56F50">
      <w:pPr>
        <w:spacing w:line="480" w:lineRule="auto"/>
        <w:jc w:val="both"/>
        <w:rPr>
          <w:rFonts w:ascii="Times New Roman" w:hAnsi="Times New Roman"/>
          <w:sz w:val="24"/>
        </w:rPr>
      </w:pPr>
      <w:r w:rsidRPr="00D84ECB">
        <w:rPr>
          <w:rFonts w:ascii="Times New Roman" w:hAnsi="Times New Roman"/>
          <w:sz w:val="24"/>
        </w:rPr>
        <w:t xml:space="preserve">This work was supported by grants from Vietnam National University, Hanoi, (QGTD.11.02) as the sponsor of the research project. We wish to thank the Management Board of Tam Dao National Park, Department of Forest Vinh Phuc Province for help during sample collection. </w:t>
      </w:r>
    </w:p>
    <w:p w:rsidR="007B20ED" w:rsidRPr="00D84ECB" w:rsidRDefault="007B20ED" w:rsidP="00D56F50">
      <w:pPr>
        <w:spacing w:line="480" w:lineRule="auto"/>
        <w:jc w:val="both"/>
        <w:rPr>
          <w:rFonts w:ascii="Times New Roman" w:hAnsi="Times New Roman"/>
          <w:b/>
          <w:sz w:val="24"/>
        </w:rPr>
      </w:pPr>
      <w:r w:rsidRPr="00D84ECB">
        <w:rPr>
          <w:rFonts w:ascii="Times New Roman" w:hAnsi="Times New Roman"/>
          <w:b/>
          <w:sz w:val="24"/>
        </w:rPr>
        <w:t>References</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A</w:t>
      </w:r>
      <w:r w:rsidRPr="00D84ECB">
        <w:rPr>
          <w:rFonts w:ascii="Times New Roman" w:hAnsi="Times New Roman"/>
          <w:sz w:val="24"/>
        </w:rPr>
        <w:t>NNONYMOUS (2007). Vietnam Red Data Book, Part II - Botany, Ministry of Science and Technology, Vietnam Academy of Science and Technology, Vietnam.</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A</w:t>
      </w:r>
      <w:r w:rsidRPr="00D84ECB">
        <w:rPr>
          <w:rFonts w:ascii="Times New Roman" w:hAnsi="Times New Roman"/>
          <w:sz w:val="24"/>
        </w:rPr>
        <w:t xml:space="preserve">RDITTI J., </w:t>
      </w:r>
      <w:r w:rsidRPr="00D84ECB">
        <w:rPr>
          <w:rFonts w:ascii="Times New Roman" w:hAnsi="Times New Roman"/>
          <w:sz w:val="28"/>
        </w:rPr>
        <w:t>E</w:t>
      </w:r>
      <w:r w:rsidRPr="00D84ECB">
        <w:rPr>
          <w:rFonts w:ascii="Times New Roman" w:hAnsi="Times New Roman"/>
          <w:sz w:val="24"/>
        </w:rPr>
        <w:t>RNST R. (1993). Micropropagation of orchids. John Wiley &amp; Sons, Inc. New York, 682 pp.</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C</w:t>
      </w:r>
      <w:r w:rsidRPr="00D84ECB">
        <w:rPr>
          <w:rFonts w:ascii="Times New Roman" w:hAnsi="Times New Roman"/>
          <w:sz w:val="24"/>
        </w:rPr>
        <w:t xml:space="preserve">HIU N. Y., </w:t>
      </w:r>
      <w:r w:rsidRPr="00D84ECB">
        <w:rPr>
          <w:rFonts w:ascii="Times New Roman" w:hAnsi="Times New Roman"/>
          <w:sz w:val="28"/>
        </w:rPr>
        <w:t>C</w:t>
      </w:r>
      <w:r w:rsidRPr="00D84ECB">
        <w:rPr>
          <w:rFonts w:ascii="Times New Roman" w:hAnsi="Times New Roman"/>
          <w:sz w:val="24"/>
        </w:rPr>
        <w:t xml:space="preserve">HANG K. H. (1995). </w:t>
      </w:r>
      <w:r w:rsidRPr="00D84ECB">
        <w:rPr>
          <w:rFonts w:ascii="Times New Roman" w:hAnsi="Times New Roman"/>
          <w:i/>
          <w:sz w:val="24"/>
        </w:rPr>
        <w:t>Anoectochilus formosanus</w:t>
      </w:r>
      <w:r w:rsidRPr="00D84ECB">
        <w:rPr>
          <w:rFonts w:ascii="Times New Roman" w:hAnsi="Times New Roman"/>
          <w:sz w:val="24"/>
        </w:rPr>
        <w:t xml:space="preserve"> Hayata. </w:t>
      </w:r>
      <w:r w:rsidRPr="00D84ECB">
        <w:rPr>
          <w:rFonts w:ascii="Times New Roman" w:hAnsi="Times New Roman"/>
          <w:i/>
          <w:sz w:val="24"/>
        </w:rPr>
        <w:t>In</w:t>
      </w:r>
      <w:r w:rsidRPr="00D84ECB">
        <w:rPr>
          <w:rFonts w:ascii="Times New Roman" w:hAnsi="Times New Roman"/>
          <w:sz w:val="24"/>
        </w:rPr>
        <w:t>: The illustrated medicinal plants of Taiwan, vol. 4, SMC Publishing Inc., Taipei, Taiwan, China, 282-283.</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C</w:t>
      </w:r>
      <w:r w:rsidRPr="00D84ECB">
        <w:rPr>
          <w:rFonts w:ascii="Times New Roman" w:hAnsi="Times New Roman"/>
          <w:sz w:val="24"/>
        </w:rPr>
        <w:t xml:space="preserve">HUGH S., </w:t>
      </w:r>
      <w:r w:rsidRPr="00D84ECB">
        <w:rPr>
          <w:rFonts w:ascii="Times New Roman" w:hAnsi="Times New Roman"/>
          <w:sz w:val="28"/>
        </w:rPr>
        <w:t>G</w:t>
      </w:r>
      <w:r w:rsidRPr="00D84ECB">
        <w:rPr>
          <w:rFonts w:ascii="Times New Roman" w:hAnsi="Times New Roman"/>
          <w:sz w:val="24"/>
        </w:rPr>
        <w:t xml:space="preserve">UHA S., </w:t>
      </w:r>
      <w:r w:rsidRPr="00D84ECB">
        <w:rPr>
          <w:rFonts w:ascii="Times New Roman" w:hAnsi="Times New Roman"/>
          <w:sz w:val="28"/>
        </w:rPr>
        <w:t>R</w:t>
      </w:r>
      <w:r w:rsidRPr="00D84ECB">
        <w:rPr>
          <w:rFonts w:ascii="Times New Roman" w:hAnsi="Times New Roman"/>
          <w:sz w:val="24"/>
        </w:rPr>
        <w:t xml:space="preserve">AO U. (2009) Micropropagation of orchids: A review on the potential of different explants. Scientia Horticulturae, 122: 507-520. </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E</w:t>
      </w:r>
      <w:r w:rsidRPr="00D84ECB">
        <w:rPr>
          <w:rFonts w:ascii="Times New Roman" w:hAnsi="Times New Roman"/>
          <w:sz w:val="24"/>
        </w:rPr>
        <w:t xml:space="preserve">RNST R. (1994). Effect of thidiazuron on </w:t>
      </w:r>
      <w:r w:rsidRPr="00D84ECB">
        <w:rPr>
          <w:rFonts w:ascii="Times New Roman" w:hAnsi="Times New Roman"/>
          <w:i/>
          <w:sz w:val="24"/>
        </w:rPr>
        <w:t>in vitro</w:t>
      </w:r>
      <w:r w:rsidRPr="00D84ECB">
        <w:rPr>
          <w:rFonts w:ascii="Times New Roman" w:hAnsi="Times New Roman"/>
          <w:sz w:val="24"/>
        </w:rPr>
        <w:t xml:space="preserve"> propagation of </w:t>
      </w:r>
      <w:r w:rsidRPr="00D84ECB">
        <w:rPr>
          <w:rFonts w:ascii="Times New Roman" w:hAnsi="Times New Roman"/>
          <w:i/>
          <w:sz w:val="24"/>
        </w:rPr>
        <w:t>Phalaenopsis</w:t>
      </w:r>
      <w:r w:rsidRPr="00D84ECB">
        <w:rPr>
          <w:rFonts w:ascii="Times New Roman" w:hAnsi="Times New Roman"/>
          <w:sz w:val="24"/>
        </w:rPr>
        <w:t xml:space="preserve"> and </w:t>
      </w:r>
      <w:r w:rsidRPr="00D84ECB">
        <w:rPr>
          <w:rFonts w:ascii="Times New Roman" w:hAnsi="Times New Roman"/>
          <w:i/>
          <w:sz w:val="24"/>
        </w:rPr>
        <w:t xml:space="preserve">Doritaenopsis </w:t>
      </w:r>
      <w:r w:rsidRPr="00D84ECB">
        <w:rPr>
          <w:rFonts w:ascii="Times New Roman" w:hAnsi="Times New Roman"/>
          <w:sz w:val="24"/>
        </w:rPr>
        <w:t>(Orchidaceae). Plant Cell Tissue and Organ Culture, 63: 57-65.</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H</w:t>
      </w:r>
      <w:r w:rsidRPr="00D84ECB">
        <w:rPr>
          <w:rFonts w:ascii="Times New Roman" w:hAnsi="Times New Roman"/>
          <w:sz w:val="24"/>
        </w:rPr>
        <w:t xml:space="preserve">E C. N., </w:t>
      </w:r>
      <w:r w:rsidRPr="00D84ECB">
        <w:rPr>
          <w:rFonts w:ascii="Times New Roman" w:hAnsi="Times New Roman"/>
          <w:sz w:val="28"/>
        </w:rPr>
        <w:t>W</w:t>
      </w:r>
      <w:r w:rsidRPr="00D84ECB">
        <w:rPr>
          <w:rFonts w:ascii="Times New Roman" w:hAnsi="Times New Roman"/>
          <w:sz w:val="24"/>
        </w:rPr>
        <w:t xml:space="preserve">ANG C. L., </w:t>
      </w:r>
      <w:r w:rsidRPr="00D84ECB">
        <w:rPr>
          <w:rFonts w:ascii="Times New Roman" w:hAnsi="Times New Roman"/>
          <w:sz w:val="28"/>
        </w:rPr>
        <w:t>G</w:t>
      </w:r>
      <w:r w:rsidRPr="00D84ECB">
        <w:rPr>
          <w:rFonts w:ascii="Times New Roman" w:hAnsi="Times New Roman"/>
          <w:sz w:val="24"/>
        </w:rPr>
        <w:t xml:space="preserve">UO S. X., </w:t>
      </w:r>
      <w:r w:rsidRPr="00D84ECB">
        <w:rPr>
          <w:rFonts w:ascii="Times New Roman" w:hAnsi="Times New Roman"/>
          <w:sz w:val="28"/>
        </w:rPr>
        <w:t>Y</w:t>
      </w:r>
      <w:r w:rsidRPr="00D84ECB">
        <w:rPr>
          <w:rFonts w:ascii="Times New Roman" w:hAnsi="Times New Roman"/>
          <w:sz w:val="24"/>
        </w:rPr>
        <w:t xml:space="preserve">ANG J. S., </w:t>
      </w:r>
      <w:r w:rsidRPr="00D84ECB">
        <w:rPr>
          <w:rFonts w:ascii="Times New Roman" w:hAnsi="Times New Roman"/>
          <w:sz w:val="28"/>
        </w:rPr>
        <w:t>X</w:t>
      </w:r>
      <w:r w:rsidRPr="00D84ECB">
        <w:rPr>
          <w:rFonts w:ascii="Times New Roman" w:hAnsi="Times New Roman"/>
          <w:sz w:val="24"/>
        </w:rPr>
        <w:t xml:space="preserve">IAO P.G. (2006). A  Novel flavonoid glucoside from </w:t>
      </w:r>
      <w:r w:rsidRPr="00D84ECB">
        <w:rPr>
          <w:rFonts w:ascii="Times New Roman" w:hAnsi="Times New Roman"/>
          <w:i/>
          <w:sz w:val="24"/>
        </w:rPr>
        <w:t>Anoectochilus roxburghii</w:t>
      </w:r>
      <w:r w:rsidRPr="00D84ECB">
        <w:rPr>
          <w:rFonts w:ascii="Times New Roman" w:hAnsi="Times New Roman"/>
          <w:sz w:val="24"/>
        </w:rPr>
        <w:t xml:space="preserve"> (Wall.) Lindl. Journal of Integrative Plant Biology, 48: 259-263.</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H</w:t>
      </w:r>
      <w:r w:rsidRPr="00D84ECB">
        <w:rPr>
          <w:rFonts w:ascii="Times New Roman" w:hAnsi="Times New Roman"/>
          <w:sz w:val="24"/>
        </w:rPr>
        <w:t xml:space="preserve">SIAO H. B., </w:t>
      </w:r>
      <w:r w:rsidRPr="00D84ECB">
        <w:rPr>
          <w:rFonts w:ascii="Times New Roman" w:hAnsi="Times New Roman"/>
          <w:sz w:val="28"/>
        </w:rPr>
        <w:t>W</w:t>
      </w:r>
      <w:r w:rsidRPr="00D84ECB">
        <w:rPr>
          <w:rFonts w:ascii="Times New Roman" w:hAnsi="Times New Roman"/>
          <w:sz w:val="24"/>
        </w:rPr>
        <w:t xml:space="preserve">U J. B., </w:t>
      </w:r>
      <w:r w:rsidRPr="00D84ECB">
        <w:rPr>
          <w:rFonts w:ascii="Times New Roman" w:hAnsi="Times New Roman"/>
          <w:sz w:val="28"/>
        </w:rPr>
        <w:t>L</w:t>
      </w:r>
      <w:r w:rsidRPr="00D84ECB">
        <w:rPr>
          <w:rFonts w:ascii="Times New Roman" w:hAnsi="Times New Roman"/>
          <w:sz w:val="24"/>
        </w:rPr>
        <w:t xml:space="preserve">IN H., </w:t>
      </w:r>
      <w:r w:rsidRPr="00D84ECB">
        <w:rPr>
          <w:rFonts w:ascii="Times New Roman" w:hAnsi="Times New Roman"/>
          <w:sz w:val="28"/>
        </w:rPr>
        <w:t>L</w:t>
      </w:r>
      <w:r w:rsidRPr="00D84ECB">
        <w:rPr>
          <w:rFonts w:ascii="Times New Roman" w:hAnsi="Times New Roman"/>
          <w:sz w:val="24"/>
        </w:rPr>
        <w:t xml:space="preserve">IN W. C., (2011). Kinsenoside isolated from </w:t>
      </w:r>
      <w:r w:rsidRPr="00D84ECB">
        <w:rPr>
          <w:rFonts w:ascii="Times New Roman" w:hAnsi="Times New Roman"/>
          <w:i/>
          <w:sz w:val="24"/>
        </w:rPr>
        <w:t>Anoectochilus formosanus</w:t>
      </w:r>
      <w:r w:rsidRPr="00D84ECB">
        <w:rPr>
          <w:rFonts w:ascii="Times New Roman" w:hAnsi="Times New Roman"/>
          <w:sz w:val="24"/>
        </w:rPr>
        <w:t xml:space="preserve"> suppresses LPS-stimulated inflammatory reactions in macrophages and endotoxin shock in mice. Shock, 35: 184-190.</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H</w:t>
      </w:r>
      <w:r w:rsidRPr="00D84ECB">
        <w:rPr>
          <w:rFonts w:ascii="Times New Roman" w:hAnsi="Times New Roman"/>
          <w:sz w:val="24"/>
        </w:rPr>
        <w:t xml:space="preserve">UETTEMAN C. A., PREECE J. E. (1993). Thidiazuron: a potent cytokinin for woody plant tissue culture. Plant Cell Tissue and Organ Culture, 33: 105-119. </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K</w:t>
      </w:r>
      <w:r w:rsidRPr="00D84ECB">
        <w:rPr>
          <w:rFonts w:ascii="Times New Roman" w:hAnsi="Times New Roman"/>
          <w:sz w:val="24"/>
        </w:rPr>
        <w:t xml:space="preserve">ET N. V., </w:t>
      </w:r>
      <w:r w:rsidRPr="00D84ECB">
        <w:rPr>
          <w:rFonts w:ascii="Times New Roman" w:hAnsi="Times New Roman"/>
          <w:sz w:val="28"/>
        </w:rPr>
        <w:t>H</w:t>
      </w:r>
      <w:r w:rsidRPr="00D84ECB">
        <w:rPr>
          <w:rFonts w:ascii="Times New Roman" w:hAnsi="Times New Roman"/>
          <w:sz w:val="24"/>
        </w:rPr>
        <w:t xml:space="preserve">AHN E. J., </w:t>
      </w:r>
      <w:r w:rsidRPr="00D84ECB">
        <w:rPr>
          <w:rFonts w:ascii="Times New Roman" w:hAnsi="Times New Roman"/>
          <w:sz w:val="28"/>
        </w:rPr>
        <w:t>P</w:t>
      </w:r>
      <w:r w:rsidRPr="00D84ECB">
        <w:rPr>
          <w:rFonts w:ascii="Times New Roman" w:hAnsi="Times New Roman"/>
          <w:sz w:val="24"/>
        </w:rPr>
        <w:t xml:space="preserve">ARK S. Y., </w:t>
      </w:r>
      <w:r w:rsidRPr="00D84ECB">
        <w:rPr>
          <w:rFonts w:ascii="Times New Roman" w:hAnsi="Times New Roman"/>
          <w:sz w:val="28"/>
        </w:rPr>
        <w:t>C</w:t>
      </w:r>
      <w:r w:rsidRPr="00D84ECB">
        <w:rPr>
          <w:rFonts w:ascii="Times New Roman" w:hAnsi="Times New Roman"/>
          <w:sz w:val="24"/>
        </w:rPr>
        <w:t xml:space="preserve">HAKRABARTY D., </w:t>
      </w:r>
      <w:r w:rsidRPr="00D84ECB">
        <w:rPr>
          <w:rFonts w:ascii="Times New Roman" w:hAnsi="Times New Roman"/>
          <w:sz w:val="28"/>
        </w:rPr>
        <w:t>P</w:t>
      </w:r>
      <w:r w:rsidRPr="00D84ECB">
        <w:rPr>
          <w:rFonts w:ascii="Times New Roman" w:hAnsi="Times New Roman"/>
          <w:sz w:val="24"/>
        </w:rPr>
        <w:t xml:space="preserve">AEK K. Y. (2004). Micropropagation of an endangered orchid </w:t>
      </w:r>
      <w:r w:rsidRPr="00D84ECB">
        <w:rPr>
          <w:rFonts w:ascii="Times New Roman" w:hAnsi="Times New Roman"/>
          <w:i/>
          <w:sz w:val="24"/>
        </w:rPr>
        <w:t>Anoectochilus formosanus</w:t>
      </w:r>
      <w:r w:rsidRPr="00D84ECB">
        <w:rPr>
          <w:rFonts w:ascii="Times New Roman" w:hAnsi="Times New Roman"/>
          <w:sz w:val="24"/>
        </w:rPr>
        <w:t>. Biologia Plantarum, 48: 339-344.</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K</w:t>
      </w:r>
      <w:r w:rsidRPr="00D84ECB">
        <w:rPr>
          <w:rFonts w:ascii="Times New Roman" w:hAnsi="Times New Roman"/>
          <w:sz w:val="24"/>
        </w:rPr>
        <w:t xml:space="preserve">LIMASZESKA K., </w:t>
      </w:r>
      <w:r w:rsidRPr="00D84ECB">
        <w:rPr>
          <w:rFonts w:ascii="Times New Roman" w:hAnsi="Times New Roman"/>
          <w:sz w:val="28"/>
        </w:rPr>
        <w:t>K</w:t>
      </w:r>
      <w:r w:rsidRPr="00D84ECB">
        <w:rPr>
          <w:rFonts w:ascii="Times New Roman" w:hAnsi="Times New Roman"/>
          <w:sz w:val="24"/>
        </w:rPr>
        <w:t xml:space="preserve">ELLER W. A. (1985). High frequency plant regeneration from thin cell layer explants of </w:t>
      </w:r>
      <w:r w:rsidRPr="00D84ECB">
        <w:rPr>
          <w:rFonts w:ascii="Times New Roman" w:hAnsi="Times New Roman"/>
          <w:i/>
          <w:sz w:val="24"/>
        </w:rPr>
        <w:t>Brassica napus</w:t>
      </w:r>
      <w:r w:rsidRPr="00D84ECB">
        <w:rPr>
          <w:rFonts w:ascii="Times New Roman" w:hAnsi="Times New Roman"/>
          <w:sz w:val="24"/>
        </w:rPr>
        <w:t>. Plant Cell Tissue and Organ Culture, 4: 183-197.</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K</w:t>
      </w:r>
      <w:r w:rsidRPr="00D84ECB">
        <w:rPr>
          <w:rFonts w:ascii="Times New Roman" w:hAnsi="Times New Roman"/>
          <w:sz w:val="24"/>
        </w:rPr>
        <w:t xml:space="preserve">NUDSON L. (1946). A new nutrient solution for the germination of orchid seed. American Orchid Society Bulletin, 14: 214-217. </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M</w:t>
      </w:r>
      <w:r w:rsidRPr="00D84ECB">
        <w:rPr>
          <w:rFonts w:ascii="Times New Roman" w:hAnsi="Times New Roman"/>
          <w:sz w:val="24"/>
        </w:rPr>
        <w:t xml:space="preserve">AK O. T., </w:t>
      </w:r>
      <w:r w:rsidRPr="00D84ECB">
        <w:rPr>
          <w:rFonts w:ascii="Times New Roman" w:hAnsi="Times New Roman"/>
          <w:sz w:val="28"/>
        </w:rPr>
        <w:t>H</w:t>
      </w:r>
      <w:r w:rsidRPr="00D84ECB">
        <w:rPr>
          <w:rFonts w:ascii="Times New Roman" w:hAnsi="Times New Roman"/>
          <w:sz w:val="24"/>
        </w:rPr>
        <w:t xml:space="preserve">UANG D. D., </w:t>
      </w:r>
      <w:r w:rsidRPr="00D84ECB">
        <w:rPr>
          <w:rFonts w:ascii="Times New Roman" w:hAnsi="Times New Roman"/>
          <w:sz w:val="28"/>
        </w:rPr>
        <w:t>L</w:t>
      </w:r>
      <w:r w:rsidRPr="00D84ECB">
        <w:rPr>
          <w:rFonts w:ascii="Times New Roman" w:hAnsi="Times New Roman"/>
          <w:sz w:val="24"/>
        </w:rPr>
        <w:t xml:space="preserve">AW R. C. S. (1990). </w:t>
      </w:r>
      <w:r w:rsidRPr="00D84ECB">
        <w:rPr>
          <w:rFonts w:ascii="Times New Roman" w:hAnsi="Times New Roman"/>
          <w:i/>
          <w:sz w:val="24"/>
        </w:rPr>
        <w:t>Anoectochilus formosanus</w:t>
      </w:r>
      <w:r w:rsidRPr="00D84ECB">
        <w:rPr>
          <w:rFonts w:ascii="Times New Roman" w:hAnsi="Times New Roman"/>
          <w:sz w:val="24"/>
        </w:rPr>
        <w:t xml:space="preserve"> Hay. contains substances that affect arachidonic acid metabolism. Phytotherapy Research, 4: 45-48.</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M</w:t>
      </w:r>
      <w:r w:rsidRPr="00D84ECB">
        <w:rPr>
          <w:rFonts w:ascii="Times New Roman" w:hAnsi="Times New Roman"/>
          <w:sz w:val="24"/>
        </w:rPr>
        <w:t xml:space="preserve">URTHY H. N., </w:t>
      </w:r>
      <w:r w:rsidRPr="00D84ECB">
        <w:rPr>
          <w:rFonts w:ascii="Times New Roman" w:hAnsi="Times New Roman"/>
          <w:sz w:val="28"/>
        </w:rPr>
        <w:t>P</w:t>
      </w:r>
      <w:r w:rsidRPr="00D84ECB">
        <w:rPr>
          <w:rFonts w:ascii="Times New Roman" w:hAnsi="Times New Roman"/>
          <w:sz w:val="24"/>
        </w:rPr>
        <w:t xml:space="preserve">YATI A. N. (2001). Micropropagation of </w:t>
      </w:r>
      <w:r w:rsidRPr="00D84ECB">
        <w:rPr>
          <w:rFonts w:ascii="Times New Roman" w:hAnsi="Times New Roman"/>
          <w:i/>
          <w:sz w:val="24"/>
        </w:rPr>
        <w:t>Aerides maculosum</w:t>
      </w:r>
      <w:r w:rsidRPr="00D84ECB">
        <w:rPr>
          <w:rFonts w:ascii="Times New Roman" w:hAnsi="Times New Roman"/>
          <w:sz w:val="24"/>
        </w:rPr>
        <w:t xml:space="preserve"> Lindl. In Vitro Cellular Developmental Biology – Plant, 37: 223-226. </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M</w:t>
      </w:r>
      <w:r w:rsidRPr="00D84ECB">
        <w:rPr>
          <w:rFonts w:ascii="Times New Roman" w:hAnsi="Times New Roman"/>
          <w:sz w:val="24"/>
        </w:rPr>
        <w:t xml:space="preserve">URASHIGE T., </w:t>
      </w:r>
      <w:r w:rsidRPr="00D84ECB">
        <w:rPr>
          <w:rFonts w:ascii="Times New Roman" w:hAnsi="Times New Roman"/>
          <w:sz w:val="28"/>
        </w:rPr>
        <w:t>S</w:t>
      </w:r>
      <w:r w:rsidRPr="00D84ECB">
        <w:rPr>
          <w:rFonts w:ascii="Times New Roman" w:hAnsi="Times New Roman"/>
          <w:sz w:val="24"/>
        </w:rPr>
        <w:t xml:space="preserve">KOOG F. (1962). A revised medium for rapid growth and bioassays with tobacco tissue culture. Physiologia Plantarum, 37: 223-226. </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N</w:t>
      </w:r>
      <w:r w:rsidRPr="00D84ECB">
        <w:rPr>
          <w:rFonts w:ascii="Times New Roman" w:hAnsi="Times New Roman"/>
          <w:sz w:val="24"/>
        </w:rPr>
        <w:t xml:space="preserve">AYAK N. R., </w:t>
      </w:r>
      <w:r w:rsidRPr="00D84ECB">
        <w:rPr>
          <w:rFonts w:ascii="Times New Roman" w:hAnsi="Times New Roman"/>
          <w:sz w:val="28"/>
        </w:rPr>
        <w:t>R</w:t>
      </w:r>
      <w:r w:rsidRPr="00D84ECB">
        <w:rPr>
          <w:rFonts w:ascii="Times New Roman" w:hAnsi="Times New Roman"/>
          <w:sz w:val="24"/>
        </w:rPr>
        <w:t xml:space="preserve">ATH S. P., </w:t>
      </w:r>
      <w:r w:rsidRPr="00D84ECB">
        <w:rPr>
          <w:rFonts w:ascii="Times New Roman" w:hAnsi="Times New Roman"/>
          <w:sz w:val="28"/>
        </w:rPr>
        <w:t>P</w:t>
      </w:r>
      <w:r w:rsidRPr="00D84ECB">
        <w:rPr>
          <w:rFonts w:ascii="Times New Roman" w:hAnsi="Times New Roman"/>
          <w:sz w:val="24"/>
        </w:rPr>
        <w:t xml:space="preserve">ATNAIK S. (1997). In vitro propagation of three epiphytic orchids, Cymbidium alofolium (L.)Sw., Dendrobium aphyllum (Roxb.) Fisch and Dendrobium moschatum (Buch. Ham.) Sw. through thidiazuron-induced high frequency of shoot proliferation. Scientia Horticulturae, 71: 243-250. </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P</w:t>
      </w:r>
      <w:r w:rsidRPr="00D84ECB">
        <w:rPr>
          <w:rFonts w:ascii="Times New Roman" w:hAnsi="Times New Roman"/>
          <w:sz w:val="24"/>
        </w:rPr>
        <w:t xml:space="preserve">AEK K. Y., </w:t>
      </w:r>
      <w:r w:rsidRPr="00D84ECB">
        <w:rPr>
          <w:rFonts w:ascii="Times New Roman" w:hAnsi="Times New Roman"/>
          <w:sz w:val="28"/>
        </w:rPr>
        <w:t>M</w:t>
      </w:r>
      <w:r w:rsidRPr="00D84ECB">
        <w:rPr>
          <w:rFonts w:ascii="Times New Roman" w:hAnsi="Times New Roman"/>
          <w:sz w:val="24"/>
        </w:rPr>
        <w:t xml:space="preserve">URTHY H. N., (2002). Temperate oriental </w:t>
      </w:r>
      <w:r w:rsidRPr="00D84ECB">
        <w:rPr>
          <w:rFonts w:ascii="Times New Roman" w:hAnsi="Times New Roman"/>
          <w:i/>
          <w:sz w:val="24"/>
        </w:rPr>
        <w:t>Cymbidium</w:t>
      </w:r>
      <w:r w:rsidRPr="00D84ECB">
        <w:rPr>
          <w:rFonts w:ascii="Times New Roman" w:hAnsi="Times New Roman"/>
          <w:sz w:val="24"/>
        </w:rPr>
        <w:t xml:space="preserve"> species. </w:t>
      </w:r>
      <w:r w:rsidRPr="00D84ECB">
        <w:rPr>
          <w:rFonts w:ascii="Times New Roman" w:hAnsi="Times New Roman"/>
          <w:i/>
          <w:sz w:val="24"/>
        </w:rPr>
        <w:t>In</w:t>
      </w:r>
      <w:r w:rsidRPr="00D84ECB">
        <w:rPr>
          <w:rFonts w:ascii="Times New Roman" w:hAnsi="Times New Roman"/>
          <w:sz w:val="24"/>
        </w:rPr>
        <w:t>: KULL T., ARDITTI J. (Eds). Orchids Biology: Reviews and Perspectives, VIII. Kluwer Academic Publishers: 235-286.</w:t>
      </w:r>
    </w:p>
    <w:p w:rsidR="007B20ED" w:rsidRPr="00D84ECB" w:rsidRDefault="007B20ED" w:rsidP="009D0CD7">
      <w:pPr>
        <w:spacing w:line="480" w:lineRule="auto"/>
        <w:ind w:left="720" w:hanging="720"/>
        <w:jc w:val="both"/>
        <w:rPr>
          <w:rFonts w:ascii="Times New Roman" w:hAnsi="Times New Roman"/>
          <w:sz w:val="24"/>
        </w:rPr>
      </w:pPr>
      <w:r w:rsidRPr="00D84ECB">
        <w:rPr>
          <w:rFonts w:ascii="Times New Roman" w:hAnsi="Times New Roman"/>
          <w:sz w:val="28"/>
        </w:rPr>
        <w:t>P</w:t>
      </w:r>
      <w:r w:rsidRPr="00D84ECB">
        <w:rPr>
          <w:rFonts w:ascii="Times New Roman" w:hAnsi="Times New Roman"/>
          <w:sz w:val="24"/>
        </w:rPr>
        <w:t xml:space="preserve">YATI A. N., </w:t>
      </w:r>
      <w:r w:rsidRPr="00D84ECB">
        <w:rPr>
          <w:rFonts w:ascii="Times New Roman" w:hAnsi="Times New Roman"/>
          <w:sz w:val="28"/>
        </w:rPr>
        <w:t>M</w:t>
      </w:r>
      <w:r w:rsidRPr="00D84ECB">
        <w:rPr>
          <w:rFonts w:ascii="Times New Roman" w:hAnsi="Times New Roman"/>
          <w:sz w:val="24"/>
        </w:rPr>
        <w:t xml:space="preserve">URTHY, H. N., </w:t>
      </w:r>
      <w:r w:rsidRPr="00D84ECB">
        <w:rPr>
          <w:rFonts w:ascii="Times New Roman" w:hAnsi="Times New Roman"/>
          <w:sz w:val="28"/>
        </w:rPr>
        <w:t>H</w:t>
      </w:r>
      <w:r w:rsidRPr="00D84ECB">
        <w:rPr>
          <w:rFonts w:ascii="Times New Roman" w:hAnsi="Times New Roman"/>
          <w:sz w:val="24"/>
        </w:rPr>
        <w:t xml:space="preserve">AHN E. J., </w:t>
      </w:r>
      <w:r w:rsidRPr="00D84ECB">
        <w:rPr>
          <w:rFonts w:ascii="Times New Roman" w:hAnsi="Times New Roman"/>
          <w:sz w:val="28"/>
        </w:rPr>
        <w:t>P</w:t>
      </w:r>
      <w:r w:rsidRPr="00D84ECB">
        <w:rPr>
          <w:rFonts w:ascii="Times New Roman" w:hAnsi="Times New Roman"/>
          <w:sz w:val="24"/>
        </w:rPr>
        <w:t xml:space="preserve">AEK K.Y. (2002). </w:t>
      </w:r>
      <w:r w:rsidRPr="00D84ECB">
        <w:rPr>
          <w:rFonts w:ascii="Times New Roman" w:hAnsi="Times New Roman"/>
          <w:i/>
          <w:sz w:val="24"/>
        </w:rPr>
        <w:t>In vitro</w:t>
      </w:r>
      <w:r w:rsidRPr="00D84ECB">
        <w:rPr>
          <w:rFonts w:ascii="Times New Roman" w:hAnsi="Times New Roman"/>
          <w:sz w:val="24"/>
        </w:rPr>
        <w:t xml:space="preserve"> propagation of </w:t>
      </w:r>
      <w:r w:rsidRPr="00D84ECB">
        <w:rPr>
          <w:rFonts w:ascii="Times New Roman" w:hAnsi="Times New Roman"/>
          <w:i/>
          <w:sz w:val="24"/>
        </w:rPr>
        <w:t>Dendrobium macrostachyum</w:t>
      </w:r>
      <w:r w:rsidRPr="00D84ECB">
        <w:rPr>
          <w:rFonts w:ascii="Times New Roman" w:hAnsi="Times New Roman"/>
          <w:sz w:val="24"/>
        </w:rPr>
        <w:t xml:space="preserve"> Lindl. – A threatened orchid. Indian Journal of Experimental Biology, 40: 620-623.</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S</w:t>
      </w:r>
      <w:r w:rsidRPr="00D84ECB">
        <w:rPr>
          <w:rFonts w:ascii="Times New Roman" w:hAnsi="Times New Roman"/>
          <w:sz w:val="24"/>
        </w:rPr>
        <w:t xml:space="preserve">CHNAPP S. R., </w:t>
      </w:r>
      <w:r w:rsidRPr="00D84ECB">
        <w:rPr>
          <w:rFonts w:ascii="Times New Roman" w:hAnsi="Times New Roman"/>
          <w:sz w:val="28"/>
        </w:rPr>
        <w:t>P</w:t>
      </w:r>
      <w:r w:rsidRPr="00D84ECB">
        <w:rPr>
          <w:rFonts w:ascii="Times New Roman" w:hAnsi="Times New Roman"/>
          <w:sz w:val="24"/>
        </w:rPr>
        <w:t xml:space="preserve">REECE J.E. (1986). </w:t>
      </w:r>
      <w:r w:rsidRPr="00D84ECB">
        <w:rPr>
          <w:rFonts w:ascii="Times New Roman" w:hAnsi="Times New Roman"/>
          <w:i/>
          <w:sz w:val="24"/>
        </w:rPr>
        <w:t>In vitro</w:t>
      </w:r>
      <w:r w:rsidRPr="00D84ECB">
        <w:rPr>
          <w:rFonts w:ascii="Times New Roman" w:hAnsi="Times New Roman"/>
          <w:sz w:val="24"/>
        </w:rPr>
        <w:t xml:space="preserve"> reduction of tomato and carnation microplant. Plant Cell Tissue and Organ Culture, 6: 3-8.</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S</w:t>
      </w:r>
      <w:r w:rsidRPr="00D84ECB">
        <w:rPr>
          <w:rFonts w:ascii="Times New Roman" w:hAnsi="Times New Roman"/>
          <w:sz w:val="24"/>
        </w:rPr>
        <w:t xml:space="preserve">HEELAVANTHMATH S. S., </w:t>
      </w:r>
      <w:r w:rsidRPr="00D84ECB">
        <w:rPr>
          <w:rFonts w:ascii="Times New Roman" w:hAnsi="Times New Roman"/>
          <w:sz w:val="28"/>
        </w:rPr>
        <w:t>M</w:t>
      </w:r>
      <w:r w:rsidRPr="00D84ECB">
        <w:rPr>
          <w:rFonts w:ascii="Times New Roman" w:hAnsi="Times New Roman"/>
          <w:sz w:val="24"/>
        </w:rPr>
        <w:t xml:space="preserve">URTHY H. N., </w:t>
      </w:r>
      <w:r w:rsidRPr="00D84ECB">
        <w:rPr>
          <w:rFonts w:ascii="Times New Roman" w:hAnsi="Times New Roman"/>
          <w:sz w:val="28"/>
        </w:rPr>
        <w:t>H</w:t>
      </w:r>
      <w:r w:rsidRPr="00D84ECB">
        <w:rPr>
          <w:rFonts w:ascii="Times New Roman" w:hAnsi="Times New Roman"/>
          <w:sz w:val="24"/>
        </w:rPr>
        <w:t xml:space="preserve">EMA B. P., </w:t>
      </w:r>
      <w:r w:rsidRPr="00D84ECB">
        <w:rPr>
          <w:rFonts w:ascii="Times New Roman" w:hAnsi="Times New Roman"/>
          <w:sz w:val="28"/>
        </w:rPr>
        <w:t>H</w:t>
      </w:r>
      <w:r w:rsidRPr="00D84ECB">
        <w:rPr>
          <w:rFonts w:ascii="Times New Roman" w:hAnsi="Times New Roman"/>
          <w:sz w:val="24"/>
        </w:rPr>
        <w:t xml:space="preserve">AHN E. J., </w:t>
      </w:r>
      <w:r w:rsidRPr="00D84ECB">
        <w:rPr>
          <w:rFonts w:ascii="Times New Roman" w:hAnsi="Times New Roman"/>
          <w:sz w:val="28"/>
        </w:rPr>
        <w:t>P</w:t>
      </w:r>
      <w:r w:rsidRPr="00D84ECB">
        <w:rPr>
          <w:rFonts w:ascii="Times New Roman" w:hAnsi="Times New Roman"/>
          <w:sz w:val="24"/>
        </w:rPr>
        <w:t xml:space="preserve">AEK K. Y. (2005). High frequency of protocorm like bodies (PLBs) induction and plant regeneration from protocorm and leaf sections of </w:t>
      </w:r>
      <w:r w:rsidRPr="00D84ECB">
        <w:rPr>
          <w:rFonts w:ascii="Times New Roman" w:hAnsi="Times New Roman"/>
          <w:i/>
          <w:sz w:val="24"/>
        </w:rPr>
        <w:t>Aerides crispum</w:t>
      </w:r>
      <w:r w:rsidRPr="00D84ECB">
        <w:rPr>
          <w:rFonts w:ascii="Times New Roman" w:hAnsi="Times New Roman"/>
          <w:sz w:val="24"/>
        </w:rPr>
        <w:t xml:space="preserve">. Scientia Hroticulturae 106: 395-401. </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S</w:t>
      </w:r>
      <w:r w:rsidRPr="00D84ECB">
        <w:rPr>
          <w:rFonts w:ascii="Times New Roman" w:hAnsi="Times New Roman"/>
          <w:sz w:val="24"/>
        </w:rPr>
        <w:t xml:space="preserve">HEELAVANTHMATH S.S., </w:t>
      </w:r>
      <w:r w:rsidRPr="00D84ECB">
        <w:rPr>
          <w:rFonts w:ascii="Times New Roman" w:hAnsi="Times New Roman"/>
          <w:sz w:val="28"/>
        </w:rPr>
        <w:t>M</w:t>
      </w:r>
      <w:r w:rsidRPr="00D84ECB">
        <w:rPr>
          <w:rFonts w:ascii="Times New Roman" w:hAnsi="Times New Roman"/>
          <w:sz w:val="24"/>
        </w:rPr>
        <w:t xml:space="preserve">URTHY H. N., </w:t>
      </w:r>
      <w:r w:rsidRPr="00D84ECB">
        <w:rPr>
          <w:rFonts w:ascii="Times New Roman" w:hAnsi="Times New Roman"/>
          <w:sz w:val="28"/>
        </w:rPr>
        <w:t>P</w:t>
      </w:r>
      <w:r w:rsidRPr="00D84ECB">
        <w:rPr>
          <w:rFonts w:ascii="Times New Roman" w:hAnsi="Times New Roman"/>
          <w:sz w:val="24"/>
        </w:rPr>
        <w:t xml:space="preserve">YATI A. N., </w:t>
      </w:r>
      <w:r w:rsidRPr="00D84ECB">
        <w:rPr>
          <w:rFonts w:ascii="Times New Roman" w:hAnsi="Times New Roman"/>
          <w:sz w:val="28"/>
        </w:rPr>
        <w:t>K</w:t>
      </w:r>
      <w:r w:rsidRPr="00D84ECB">
        <w:rPr>
          <w:rFonts w:ascii="Times New Roman" w:hAnsi="Times New Roman"/>
          <w:sz w:val="24"/>
        </w:rPr>
        <w:t xml:space="preserve">UMAR H. G. A., </w:t>
      </w:r>
      <w:r w:rsidRPr="00D84ECB">
        <w:rPr>
          <w:rFonts w:ascii="Times New Roman" w:hAnsi="Times New Roman"/>
          <w:sz w:val="28"/>
        </w:rPr>
        <w:t>R</w:t>
      </w:r>
      <w:r w:rsidRPr="00D84ECB">
        <w:rPr>
          <w:rFonts w:ascii="Times New Roman" w:hAnsi="Times New Roman"/>
          <w:sz w:val="24"/>
        </w:rPr>
        <w:t xml:space="preserve">AVISHANKAR B. V. (2000). </w:t>
      </w:r>
      <w:r w:rsidRPr="00D84ECB">
        <w:rPr>
          <w:rFonts w:ascii="Times New Roman" w:hAnsi="Times New Roman"/>
          <w:i/>
          <w:sz w:val="24"/>
        </w:rPr>
        <w:t>In vitro</w:t>
      </w:r>
      <w:r w:rsidRPr="00D84ECB">
        <w:rPr>
          <w:rFonts w:ascii="Times New Roman" w:hAnsi="Times New Roman"/>
          <w:sz w:val="24"/>
        </w:rPr>
        <w:t xml:space="preserve"> propagation of the endangered orchid </w:t>
      </w:r>
      <w:r w:rsidRPr="00D84ECB">
        <w:rPr>
          <w:rFonts w:ascii="Times New Roman" w:hAnsi="Times New Roman"/>
          <w:i/>
          <w:sz w:val="24"/>
        </w:rPr>
        <w:t>Geodurum densiflorum</w:t>
      </w:r>
      <w:r w:rsidRPr="00D84ECB">
        <w:rPr>
          <w:rFonts w:ascii="Times New Roman" w:hAnsi="Times New Roman"/>
          <w:sz w:val="24"/>
        </w:rPr>
        <w:t xml:space="preserve"> (Lam.) Schltr. through rhizome section culture. Plant Cell Tissue and Organ Culture, 60: 151-154. </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S</w:t>
      </w:r>
      <w:r w:rsidRPr="00D84ECB">
        <w:rPr>
          <w:rFonts w:ascii="Times New Roman" w:hAnsi="Times New Roman"/>
          <w:sz w:val="24"/>
        </w:rPr>
        <w:t xml:space="preserve">HIH C. C., </w:t>
      </w:r>
      <w:r w:rsidRPr="00D84ECB">
        <w:rPr>
          <w:rFonts w:ascii="Times New Roman" w:hAnsi="Times New Roman"/>
          <w:sz w:val="28"/>
        </w:rPr>
        <w:t>W</w:t>
      </w:r>
      <w:r w:rsidRPr="00D84ECB">
        <w:rPr>
          <w:rFonts w:ascii="Times New Roman" w:hAnsi="Times New Roman"/>
          <w:sz w:val="24"/>
        </w:rPr>
        <w:t xml:space="preserve">U Y. W., </w:t>
      </w:r>
      <w:r w:rsidRPr="00D84ECB">
        <w:rPr>
          <w:rFonts w:ascii="Times New Roman" w:hAnsi="Times New Roman"/>
          <w:sz w:val="28"/>
        </w:rPr>
        <w:t>L</w:t>
      </w:r>
      <w:r w:rsidRPr="00D84ECB">
        <w:rPr>
          <w:rFonts w:ascii="Times New Roman" w:hAnsi="Times New Roman"/>
          <w:sz w:val="24"/>
        </w:rPr>
        <w:t xml:space="preserve">IN W. J. (2002). Antihyperglycaemic and anti-oxidant properties of </w:t>
      </w:r>
      <w:r w:rsidRPr="00D84ECB">
        <w:rPr>
          <w:rFonts w:ascii="Times New Roman" w:hAnsi="Times New Roman"/>
          <w:i/>
          <w:sz w:val="24"/>
        </w:rPr>
        <w:t>Anoectochilus formosanus</w:t>
      </w:r>
      <w:r w:rsidRPr="00D84ECB">
        <w:rPr>
          <w:rFonts w:ascii="Times New Roman" w:hAnsi="Times New Roman"/>
          <w:sz w:val="24"/>
        </w:rPr>
        <w:t xml:space="preserve"> in diabetic rats. Clinical and Experimental Pharmacology and Physiology, 29: 684-688. </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W</w:t>
      </w:r>
      <w:r w:rsidRPr="00D84ECB">
        <w:rPr>
          <w:rFonts w:ascii="Times New Roman" w:hAnsi="Times New Roman"/>
          <w:sz w:val="24"/>
        </w:rPr>
        <w:t xml:space="preserve">U J. B., </w:t>
      </w:r>
      <w:r w:rsidRPr="00D84ECB">
        <w:rPr>
          <w:rFonts w:ascii="Times New Roman" w:hAnsi="Times New Roman"/>
          <w:sz w:val="28"/>
        </w:rPr>
        <w:t>L</w:t>
      </w:r>
      <w:r w:rsidRPr="00D84ECB">
        <w:rPr>
          <w:rFonts w:ascii="Times New Roman" w:hAnsi="Times New Roman"/>
          <w:sz w:val="24"/>
        </w:rPr>
        <w:t xml:space="preserve">IN W. L., </w:t>
      </w:r>
      <w:r w:rsidRPr="00D84ECB">
        <w:rPr>
          <w:rFonts w:ascii="Times New Roman" w:hAnsi="Times New Roman"/>
          <w:sz w:val="28"/>
        </w:rPr>
        <w:t>H</w:t>
      </w:r>
      <w:r w:rsidRPr="00D84ECB">
        <w:rPr>
          <w:rFonts w:ascii="Times New Roman" w:hAnsi="Times New Roman"/>
          <w:sz w:val="24"/>
        </w:rPr>
        <w:t xml:space="preserve">SIEH C. C., </w:t>
      </w:r>
      <w:r w:rsidRPr="00D84ECB">
        <w:rPr>
          <w:rFonts w:ascii="Times New Roman" w:hAnsi="Times New Roman"/>
          <w:sz w:val="28"/>
        </w:rPr>
        <w:t>H</w:t>
      </w:r>
      <w:r w:rsidRPr="00D84ECB">
        <w:rPr>
          <w:rFonts w:ascii="Times New Roman" w:hAnsi="Times New Roman"/>
          <w:sz w:val="24"/>
        </w:rPr>
        <w:t xml:space="preserve">O H. Y., </w:t>
      </w:r>
      <w:r w:rsidRPr="00D84ECB">
        <w:rPr>
          <w:rFonts w:ascii="Times New Roman" w:hAnsi="Times New Roman"/>
          <w:sz w:val="28"/>
        </w:rPr>
        <w:t>T</w:t>
      </w:r>
      <w:r w:rsidRPr="00D84ECB">
        <w:rPr>
          <w:rFonts w:ascii="Times New Roman" w:hAnsi="Times New Roman"/>
          <w:sz w:val="24"/>
        </w:rPr>
        <w:t xml:space="preserve">SAY H. S., </w:t>
      </w:r>
      <w:r w:rsidRPr="00D84ECB">
        <w:rPr>
          <w:rFonts w:ascii="Times New Roman" w:hAnsi="Times New Roman"/>
          <w:sz w:val="28"/>
        </w:rPr>
        <w:t>L</w:t>
      </w:r>
      <w:r w:rsidRPr="00D84ECB">
        <w:rPr>
          <w:rFonts w:ascii="Times New Roman" w:hAnsi="Times New Roman"/>
          <w:sz w:val="24"/>
        </w:rPr>
        <w:t xml:space="preserve">IN W. C. (2007). The hepatoprotective activity of kinsenoside from </w:t>
      </w:r>
      <w:r w:rsidRPr="00D84ECB">
        <w:rPr>
          <w:rFonts w:ascii="Times New Roman" w:hAnsi="Times New Roman"/>
          <w:i/>
          <w:sz w:val="24"/>
        </w:rPr>
        <w:t>Anoectochilus formosanus</w:t>
      </w:r>
      <w:r w:rsidRPr="00D84ECB">
        <w:rPr>
          <w:rFonts w:ascii="Times New Roman" w:hAnsi="Times New Roman"/>
          <w:sz w:val="24"/>
        </w:rPr>
        <w:t xml:space="preserve">. Phytotherapy Research 21: 58-61. </w:t>
      </w:r>
    </w:p>
    <w:p w:rsidR="007B20ED" w:rsidRPr="00D84ECB" w:rsidRDefault="007B20ED" w:rsidP="00B27AE7">
      <w:pPr>
        <w:spacing w:line="480" w:lineRule="auto"/>
        <w:ind w:left="720" w:hanging="720"/>
        <w:jc w:val="both"/>
        <w:rPr>
          <w:rFonts w:ascii="Times New Roman" w:hAnsi="Times New Roman"/>
          <w:sz w:val="24"/>
        </w:rPr>
      </w:pPr>
      <w:r w:rsidRPr="00D84ECB">
        <w:rPr>
          <w:rFonts w:ascii="Times New Roman" w:hAnsi="Times New Roman"/>
          <w:sz w:val="28"/>
        </w:rPr>
        <w:t>V</w:t>
      </w:r>
      <w:r w:rsidRPr="00D84ECB">
        <w:rPr>
          <w:rFonts w:ascii="Times New Roman" w:hAnsi="Times New Roman"/>
          <w:sz w:val="24"/>
        </w:rPr>
        <w:t xml:space="preserve">ACIN E., </w:t>
      </w:r>
      <w:r w:rsidRPr="00D84ECB">
        <w:rPr>
          <w:rFonts w:ascii="Times New Roman" w:hAnsi="Times New Roman"/>
          <w:sz w:val="28"/>
        </w:rPr>
        <w:t>W</w:t>
      </w:r>
      <w:r w:rsidRPr="00D84ECB">
        <w:rPr>
          <w:rFonts w:ascii="Times New Roman" w:hAnsi="Times New Roman"/>
          <w:sz w:val="24"/>
        </w:rPr>
        <w:t xml:space="preserve">ENT F. W. (1949).  Some pH changes in nutrient solutions. Botanical Gazette, 110: 605-613. </w:t>
      </w:r>
    </w:p>
    <w:p w:rsidR="007B20ED" w:rsidRPr="00D84ECB" w:rsidRDefault="007B20ED" w:rsidP="000C3B57">
      <w:pPr>
        <w:spacing w:line="480" w:lineRule="auto"/>
        <w:ind w:left="720" w:hanging="720"/>
        <w:jc w:val="both"/>
        <w:rPr>
          <w:rFonts w:ascii="Times New Roman" w:hAnsi="Times New Roman"/>
          <w:sz w:val="24"/>
        </w:rPr>
      </w:pPr>
      <w:r w:rsidRPr="00D84ECB">
        <w:rPr>
          <w:rFonts w:ascii="Times New Roman" w:hAnsi="Times New Roman"/>
          <w:sz w:val="28"/>
        </w:rPr>
        <w:t>Z</w:t>
      </w:r>
      <w:r w:rsidRPr="00D84ECB">
        <w:rPr>
          <w:rFonts w:ascii="Times New Roman" w:hAnsi="Times New Roman"/>
          <w:sz w:val="24"/>
        </w:rPr>
        <w:t xml:space="preserve">HANG Y. H., </w:t>
      </w:r>
      <w:r w:rsidRPr="00D84ECB">
        <w:rPr>
          <w:rFonts w:ascii="Times New Roman" w:hAnsi="Times New Roman"/>
          <w:sz w:val="28"/>
        </w:rPr>
        <w:t>C</w:t>
      </w:r>
      <w:r w:rsidRPr="00D84ECB">
        <w:rPr>
          <w:rFonts w:ascii="Times New Roman" w:hAnsi="Times New Roman"/>
          <w:sz w:val="24"/>
        </w:rPr>
        <w:t xml:space="preserve">AI J. Y., </w:t>
      </w:r>
      <w:r w:rsidRPr="00D84ECB">
        <w:rPr>
          <w:rFonts w:ascii="Times New Roman" w:hAnsi="Times New Roman"/>
          <w:sz w:val="28"/>
        </w:rPr>
        <w:t>R</w:t>
      </w:r>
      <w:r w:rsidRPr="00D84ECB">
        <w:rPr>
          <w:rFonts w:ascii="Times New Roman" w:hAnsi="Times New Roman"/>
          <w:sz w:val="24"/>
        </w:rPr>
        <w:t xml:space="preserve">UAN H. L., </w:t>
      </w:r>
      <w:r w:rsidRPr="00D84ECB">
        <w:rPr>
          <w:rFonts w:ascii="Times New Roman" w:hAnsi="Times New Roman"/>
          <w:sz w:val="28"/>
        </w:rPr>
        <w:t>P</w:t>
      </w:r>
      <w:r w:rsidRPr="00D84ECB">
        <w:rPr>
          <w:rFonts w:ascii="Times New Roman" w:hAnsi="Times New Roman"/>
          <w:sz w:val="24"/>
        </w:rPr>
        <w:t xml:space="preserve">I H. F., </w:t>
      </w:r>
      <w:r w:rsidRPr="00D84ECB">
        <w:rPr>
          <w:rFonts w:ascii="Times New Roman" w:hAnsi="Times New Roman"/>
          <w:sz w:val="28"/>
        </w:rPr>
        <w:t>W</w:t>
      </w:r>
      <w:r w:rsidRPr="00D84ECB">
        <w:rPr>
          <w:rFonts w:ascii="Times New Roman" w:hAnsi="Times New Roman"/>
          <w:sz w:val="24"/>
        </w:rPr>
        <w:t>U J. Z. (2007). Antihyperglycemic activity of kinsenoside, a high yielding constituent from</w:t>
      </w:r>
      <w:r w:rsidRPr="00D84ECB">
        <w:rPr>
          <w:rFonts w:ascii="Times New Roman" w:hAnsi="Times New Roman"/>
          <w:i/>
          <w:sz w:val="24"/>
        </w:rPr>
        <w:t xml:space="preserve"> Anoectochilus roxburghii</w:t>
      </w:r>
      <w:r w:rsidRPr="00D84ECB">
        <w:rPr>
          <w:rFonts w:ascii="Times New Roman" w:hAnsi="Times New Roman"/>
          <w:sz w:val="24"/>
        </w:rPr>
        <w:t xml:space="preserve"> in streptozotocin diabetic rats. Journal of Ethnopharmacology, 114: 141-145. </w:t>
      </w:r>
    </w:p>
    <w:p w:rsidR="007B20ED" w:rsidRPr="00D84ECB" w:rsidRDefault="007B20ED" w:rsidP="000C3B57">
      <w:pPr>
        <w:spacing w:line="480" w:lineRule="auto"/>
        <w:ind w:left="720" w:hanging="720"/>
        <w:jc w:val="both"/>
        <w:rPr>
          <w:rFonts w:ascii="Times New Roman" w:hAnsi="Times New Roman"/>
          <w:sz w:val="24"/>
        </w:rPr>
      </w:pPr>
    </w:p>
    <w:p w:rsidR="007B20ED" w:rsidRPr="00D84ECB" w:rsidRDefault="007B20ED" w:rsidP="000C3B57">
      <w:pPr>
        <w:spacing w:line="480" w:lineRule="auto"/>
        <w:ind w:left="720" w:hanging="720"/>
        <w:jc w:val="both"/>
        <w:rPr>
          <w:rFonts w:ascii="Times New Roman" w:hAnsi="Times New Roman"/>
          <w:sz w:val="24"/>
        </w:rPr>
      </w:pPr>
    </w:p>
    <w:p w:rsidR="007B20ED" w:rsidRPr="00D84ECB" w:rsidRDefault="007B20ED" w:rsidP="000C3B57">
      <w:pPr>
        <w:spacing w:line="480" w:lineRule="auto"/>
        <w:ind w:left="720" w:hanging="720"/>
        <w:jc w:val="both"/>
        <w:rPr>
          <w:rFonts w:ascii="Times New Roman" w:hAnsi="Times New Roman"/>
          <w:sz w:val="24"/>
        </w:rPr>
      </w:pPr>
    </w:p>
    <w:p w:rsidR="007B20ED" w:rsidRPr="00D84ECB" w:rsidRDefault="007B20ED" w:rsidP="000C3B57">
      <w:pPr>
        <w:spacing w:line="480" w:lineRule="auto"/>
        <w:ind w:left="720" w:hanging="720"/>
        <w:jc w:val="both"/>
        <w:rPr>
          <w:rFonts w:ascii="Times New Roman" w:hAnsi="Times New Roman"/>
          <w:b/>
          <w:sz w:val="24"/>
          <w:u w:val="single"/>
        </w:rPr>
      </w:pPr>
      <w:r w:rsidRPr="00D84ECB">
        <w:rPr>
          <w:rFonts w:ascii="Times New Roman" w:hAnsi="Times New Roman"/>
          <w:b/>
          <w:sz w:val="24"/>
          <w:u w:val="single"/>
        </w:rPr>
        <w:t>Legend to Figures</w:t>
      </w:r>
    </w:p>
    <w:p w:rsidR="007B20ED" w:rsidRPr="00D84ECB" w:rsidRDefault="007B20ED" w:rsidP="003771CF">
      <w:pPr>
        <w:spacing w:line="480" w:lineRule="auto"/>
        <w:jc w:val="both"/>
        <w:rPr>
          <w:rFonts w:ascii="Times New Roman" w:hAnsi="Times New Roman"/>
          <w:sz w:val="24"/>
        </w:rPr>
      </w:pPr>
      <w:r w:rsidRPr="00D84ECB">
        <w:rPr>
          <w:rFonts w:ascii="Times New Roman" w:hAnsi="Times New Roman"/>
          <w:sz w:val="24"/>
        </w:rPr>
        <w:t xml:space="preserve">Fig. 1. Multiple shoots developed from shoot tip of </w:t>
      </w:r>
      <w:r w:rsidRPr="00D84ECB">
        <w:rPr>
          <w:rFonts w:ascii="Times New Roman" w:hAnsi="Times New Roman"/>
          <w:i/>
          <w:sz w:val="24"/>
        </w:rPr>
        <w:t>Anoectochilus setaceus</w:t>
      </w:r>
      <w:r w:rsidRPr="00D84ECB">
        <w:rPr>
          <w:rFonts w:ascii="Times New Roman" w:hAnsi="Times New Roman"/>
          <w:sz w:val="24"/>
        </w:rPr>
        <w:t xml:space="preserve"> on MS medium supplemented with 0.6 mg/l BAP after 4 weeks of culture (1a) and after 8 weeks of culture (Fig. 1b).</w:t>
      </w:r>
    </w:p>
    <w:p w:rsidR="007B20ED" w:rsidRPr="00D84ECB" w:rsidRDefault="007B20ED" w:rsidP="003771CF">
      <w:pPr>
        <w:spacing w:line="480" w:lineRule="auto"/>
        <w:jc w:val="both"/>
        <w:rPr>
          <w:rFonts w:ascii="Times New Roman" w:hAnsi="Times New Roman"/>
          <w:sz w:val="24"/>
        </w:rPr>
      </w:pPr>
      <w:r w:rsidRPr="00D84ECB">
        <w:rPr>
          <w:rFonts w:ascii="Times New Roman" w:hAnsi="Times New Roman"/>
          <w:sz w:val="24"/>
        </w:rPr>
        <w:t xml:space="preserve">Fig. 2. Growth of </w:t>
      </w:r>
      <w:r w:rsidRPr="00D84ECB">
        <w:rPr>
          <w:rFonts w:ascii="Times New Roman" w:hAnsi="Times New Roman"/>
          <w:i/>
          <w:sz w:val="24"/>
        </w:rPr>
        <w:t>Anoectochilus setaceus</w:t>
      </w:r>
      <w:r w:rsidRPr="00D84ECB">
        <w:rPr>
          <w:rFonts w:ascii="Times New Roman" w:hAnsi="Times New Roman"/>
          <w:sz w:val="24"/>
        </w:rPr>
        <w:t xml:space="preserve"> on MS medium with different sucrose concentrations after 8 weeks of culture (2a). Acclimatized plantlets after 4 weeks (2b) and after 8 weeks of transplantation. </w:t>
      </w:r>
    </w:p>
    <w:p w:rsidR="007B20ED" w:rsidRPr="00D84ECB" w:rsidRDefault="007B20ED" w:rsidP="00B27AE7">
      <w:pPr>
        <w:spacing w:line="480" w:lineRule="auto"/>
        <w:ind w:left="720" w:hanging="720"/>
        <w:jc w:val="both"/>
        <w:rPr>
          <w:rFonts w:ascii="Times New Roman" w:hAnsi="Times New Roman"/>
          <w:sz w:val="24"/>
        </w:rPr>
      </w:pPr>
    </w:p>
    <w:p w:rsidR="007B20ED" w:rsidRPr="00D84ECB" w:rsidRDefault="007B20ED" w:rsidP="00B27AE7">
      <w:pPr>
        <w:spacing w:line="480" w:lineRule="auto"/>
        <w:ind w:left="720" w:hanging="720"/>
        <w:jc w:val="both"/>
        <w:rPr>
          <w:rFonts w:ascii="Times New Roman" w:hAnsi="Times New Roman"/>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Default="007B20ED" w:rsidP="00D56F50">
      <w:pPr>
        <w:spacing w:line="480" w:lineRule="auto"/>
        <w:jc w:val="both"/>
        <w:rPr>
          <w:rFonts w:ascii="Times New Roman" w:hAnsi="Times New Roman"/>
          <w:b/>
          <w:sz w:val="24"/>
        </w:rPr>
      </w:pP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 xml:space="preserve">Table 1. Growth responses of </w:t>
      </w:r>
      <w:r w:rsidRPr="00B00419">
        <w:rPr>
          <w:rFonts w:ascii="Times New Roman" w:hAnsi="Times New Roman"/>
          <w:i/>
          <w:sz w:val="24"/>
        </w:rPr>
        <w:t xml:space="preserve">Anoectochilus setaceus </w:t>
      </w:r>
      <w:r w:rsidRPr="00B00419">
        <w:rPr>
          <w:rFonts w:ascii="Times New Roman" w:hAnsi="Times New Roman"/>
          <w:sz w:val="24"/>
        </w:rPr>
        <w:t xml:space="preserve">shoots cultured </w:t>
      </w:r>
      <w:del w:id="143" w:author="三位 正洋" w:date="2013-10-27T18:52:00Z">
        <w:r w:rsidRPr="00B00419" w:rsidDel="00684FA9">
          <w:rPr>
            <w:rFonts w:ascii="Times New Roman" w:hAnsi="Times New Roman"/>
            <w:sz w:val="24"/>
          </w:rPr>
          <w:delText xml:space="preserve">under </w:delText>
        </w:r>
      </w:del>
      <w:ins w:id="144" w:author="三位 正洋" w:date="2013-10-27T18:52:00Z">
        <w:r>
          <w:rPr>
            <w:rFonts w:ascii="Times New Roman" w:hAnsi="Times New Roman"/>
            <w:sz w:val="24"/>
          </w:rPr>
          <w:t>on</w:t>
        </w:r>
        <w:r w:rsidRPr="00B00419">
          <w:rPr>
            <w:rFonts w:ascii="Times New Roman" w:hAnsi="Times New Roman"/>
            <w:sz w:val="24"/>
          </w:rPr>
          <w:t xml:space="preserve"> </w:t>
        </w:r>
      </w:ins>
      <w:r w:rsidRPr="00B00419">
        <w:rPr>
          <w:rFonts w:ascii="Times New Roman" w:hAnsi="Times New Roman"/>
          <w:sz w:val="24"/>
        </w:rPr>
        <w:t>different media after eight weeks of culture</w:t>
      </w:r>
      <w:r w:rsidRPr="00B00419">
        <w:rPr>
          <w:rFonts w:ascii="Times New Roman" w:hAnsi="Times New Roman"/>
          <w:sz w:val="24"/>
          <w:vertAlign w:val="superscript"/>
        </w:rPr>
        <w:t>a</w:t>
      </w:r>
      <w:r w:rsidRPr="00B00419">
        <w:rPr>
          <w:rFonts w:ascii="Times New Roman" w:hAnsi="Times New Roman"/>
          <w:sz w:val="24"/>
        </w:rPr>
        <w:t xml:space="preserve">. </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___________________________________________________</w:t>
      </w:r>
      <w:r>
        <w:rPr>
          <w:rFonts w:ascii="Times New Roman" w:hAnsi="Times New Roman"/>
          <w:sz w:val="24"/>
        </w:rPr>
        <w:t>__________________________</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Media</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Number of shoots/explant</w:t>
      </w:r>
      <w:del w:id="145" w:author="三位 正洋" w:date="2013-10-27T18:53:00Z">
        <w:r w:rsidRPr="00B00419" w:rsidDel="00684FA9">
          <w:rPr>
            <w:rFonts w:ascii="Times New Roman" w:hAnsi="Times New Roman"/>
            <w:sz w:val="24"/>
          </w:rPr>
          <w:delText>s</w:delText>
        </w:r>
      </w:del>
      <w:r w:rsidRPr="00B00419">
        <w:rPr>
          <w:rFonts w:ascii="Times New Roman" w:hAnsi="Times New Roman"/>
          <w:sz w:val="24"/>
        </w:rPr>
        <w:tab/>
      </w:r>
      <w:r w:rsidRPr="00B00419">
        <w:rPr>
          <w:rFonts w:ascii="Times New Roman" w:hAnsi="Times New Roman"/>
          <w:sz w:val="24"/>
        </w:rPr>
        <w:tab/>
      </w:r>
      <w:commentRangeStart w:id="146"/>
      <w:ins w:id="147" w:author="三位 正洋" w:date="2013-10-27T18:53:00Z">
        <w:r>
          <w:rPr>
            <w:rFonts w:ascii="Times New Roman" w:hAnsi="Times New Roman"/>
            <w:sz w:val="24"/>
          </w:rPr>
          <w:t xml:space="preserve">Shoot </w:t>
        </w:r>
      </w:ins>
      <w:del w:id="148" w:author="三位 正洋" w:date="2013-10-27T18:53:00Z">
        <w:r w:rsidRPr="00B00419" w:rsidDel="00684FA9">
          <w:rPr>
            <w:rFonts w:ascii="Times New Roman" w:hAnsi="Times New Roman"/>
            <w:sz w:val="24"/>
          </w:rPr>
          <w:delText>L</w:delText>
        </w:r>
      </w:del>
      <w:ins w:id="149" w:author="三位 正洋" w:date="2013-10-27T18:53:00Z">
        <w:r>
          <w:rPr>
            <w:rFonts w:ascii="Times New Roman" w:hAnsi="Times New Roman"/>
            <w:sz w:val="24"/>
          </w:rPr>
          <w:t>l</w:t>
        </w:r>
      </w:ins>
      <w:r w:rsidRPr="00B00419">
        <w:rPr>
          <w:rFonts w:ascii="Times New Roman" w:hAnsi="Times New Roman"/>
          <w:sz w:val="24"/>
        </w:rPr>
        <w:t xml:space="preserve">ength </w:t>
      </w:r>
      <w:del w:id="150" w:author="三位 正洋" w:date="2013-10-27T18:53:00Z">
        <w:r w:rsidRPr="00B00419" w:rsidDel="00684FA9">
          <w:rPr>
            <w:rFonts w:ascii="Times New Roman" w:hAnsi="Times New Roman"/>
            <w:sz w:val="24"/>
          </w:rPr>
          <w:delText xml:space="preserve">of the shoots </w:delText>
        </w:r>
      </w:del>
      <w:r w:rsidRPr="00B00419">
        <w:rPr>
          <w:rFonts w:ascii="Times New Roman" w:hAnsi="Times New Roman"/>
          <w:sz w:val="24"/>
        </w:rPr>
        <w:t>(cm)</w:t>
      </w:r>
      <w:commentRangeEnd w:id="146"/>
      <w:r>
        <w:rPr>
          <w:rStyle w:val="CommentReference"/>
          <w:vanish/>
        </w:rPr>
        <w:commentReference w:id="146"/>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________________________________________________________________________</w:t>
      </w:r>
      <w:r>
        <w:rPr>
          <w:rFonts w:ascii="Times New Roman" w:hAnsi="Times New Roman"/>
          <w:sz w:val="24"/>
        </w:rPr>
        <w:t>_____</w:t>
      </w:r>
    </w:p>
    <w:p w:rsidR="007B20ED" w:rsidRPr="00B00419" w:rsidRDefault="007B20ED" w:rsidP="00D84ECB">
      <w:pPr>
        <w:spacing w:line="240" w:lineRule="auto"/>
        <w:rPr>
          <w:rFonts w:ascii="Times New Roman" w:hAnsi="Times New Roman"/>
          <w:sz w:val="24"/>
        </w:rPr>
      </w:pPr>
      <w:r>
        <w:rPr>
          <w:rFonts w:ascii="Times New Roman" w:hAnsi="Times New Roman"/>
          <w:sz w:val="24"/>
        </w:rPr>
        <w:t>Half strength MS</w:t>
      </w:r>
      <w:r>
        <w:rPr>
          <w:rFonts w:ascii="Times New Roman" w:hAnsi="Times New Roman"/>
          <w:sz w:val="24"/>
        </w:rPr>
        <w:tab/>
        <w:t>3.0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4.2 b</w:t>
      </w:r>
    </w:p>
    <w:p w:rsidR="007B20ED" w:rsidRPr="00B00419" w:rsidRDefault="007B20ED" w:rsidP="00D84ECB">
      <w:pPr>
        <w:spacing w:line="240" w:lineRule="auto"/>
        <w:rPr>
          <w:rFonts w:ascii="Times New Roman" w:hAnsi="Times New Roman"/>
          <w:sz w:val="24"/>
        </w:rPr>
      </w:pPr>
      <w:r>
        <w:rPr>
          <w:rFonts w:ascii="Times New Roman" w:hAnsi="Times New Roman"/>
          <w:sz w:val="24"/>
        </w:rPr>
        <w:t>Full strength MS</w:t>
      </w:r>
      <w:r>
        <w:rPr>
          <w:rFonts w:ascii="Times New Roman" w:hAnsi="Times New Roman"/>
          <w:sz w:val="24"/>
        </w:rPr>
        <w:tab/>
        <w:t>4</w:t>
      </w:r>
      <w:r w:rsidRPr="00B00419">
        <w:rPr>
          <w:rFonts w:ascii="Times New Roman" w:hAnsi="Times New Roman"/>
          <w:sz w:val="24"/>
        </w:rPr>
        <w:t>.1a</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4.4 a</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KC</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3.0</w:t>
      </w:r>
      <w:r>
        <w:rPr>
          <w:rFonts w:ascii="Times New Roman" w:hAnsi="Times New Roman"/>
          <w:sz w:val="24"/>
        </w:rPr>
        <w:t xml:space="preserve">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4.2 b</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___________________________________________________</w:t>
      </w:r>
      <w:r>
        <w:rPr>
          <w:rFonts w:ascii="Times New Roman" w:hAnsi="Times New Roman"/>
          <w:sz w:val="24"/>
        </w:rPr>
        <w:t>__________________________</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vertAlign w:val="superscript"/>
        </w:rPr>
        <w:t>a</w:t>
      </w:r>
      <w:r w:rsidRPr="00B00419">
        <w:rPr>
          <w:rFonts w:ascii="Times New Roman" w:hAnsi="Times New Roman"/>
          <w:sz w:val="24"/>
        </w:rPr>
        <w:t xml:space="preserve">Means with different letters within the columns are significantly different according </w:t>
      </w:r>
      <w:ins w:id="151" w:author="三位 正洋" w:date="2013-10-27T18:54:00Z">
        <w:r>
          <w:rPr>
            <w:rFonts w:ascii="Times New Roman" w:hAnsi="Times New Roman"/>
            <w:sz w:val="24"/>
          </w:rPr>
          <w:t xml:space="preserve">to </w:t>
        </w:r>
      </w:ins>
      <w:r w:rsidRPr="00B00419">
        <w:rPr>
          <w:rFonts w:ascii="Times New Roman" w:hAnsi="Times New Roman"/>
          <w:sz w:val="24"/>
        </w:rPr>
        <w:t>Duncan’s multiple range test at 5% level.</w:t>
      </w: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480" w:lineRule="auto"/>
        <w:rPr>
          <w:rFonts w:ascii="Times New Roman" w:hAnsi="Times New Roman"/>
          <w:sz w:val="24"/>
        </w:rPr>
      </w:pPr>
    </w:p>
    <w:p w:rsidR="007B20ED" w:rsidRPr="00B00419" w:rsidRDefault="007B20ED" w:rsidP="00D84ECB">
      <w:pPr>
        <w:spacing w:line="480" w:lineRule="auto"/>
        <w:rPr>
          <w:rFonts w:ascii="Times New Roman" w:hAnsi="Times New Roman"/>
          <w:sz w:val="24"/>
        </w:rPr>
      </w:pPr>
    </w:p>
    <w:p w:rsidR="007B20ED" w:rsidRPr="00B00419" w:rsidRDefault="007B20ED" w:rsidP="00D84ECB">
      <w:pPr>
        <w:spacing w:line="480" w:lineRule="auto"/>
        <w:rPr>
          <w:rFonts w:ascii="Times New Roman" w:hAnsi="Times New Roman"/>
          <w:sz w:val="24"/>
        </w:rPr>
      </w:pPr>
    </w:p>
    <w:p w:rsidR="007B20ED" w:rsidRPr="00B00419" w:rsidRDefault="007B20ED" w:rsidP="00D84ECB">
      <w:pPr>
        <w:spacing w:line="480" w:lineRule="auto"/>
        <w:rPr>
          <w:rFonts w:ascii="Times New Roman" w:hAnsi="Times New Roman"/>
          <w:sz w:val="24"/>
        </w:rPr>
      </w:pPr>
    </w:p>
    <w:p w:rsidR="007B20ED" w:rsidRPr="00B00419" w:rsidRDefault="007B20ED" w:rsidP="00D84ECB">
      <w:pPr>
        <w:rPr>
          <w:rFonts w:ascii="Times New Roman" w:hAnsi="Times New Roman"/>
          <w:sz w:val="24"/>
        </w:rPr>
      </w:pPr>
      <w:r w:rsidRPr="00B00419">
        <w:rPr>
          <w:rFonts w:ascii="Times New Roman" w:hAnsi="Times New Roman"/>
          <w:sz w:val="24"/>
        </w:rPr>
        <w:br w:type="page"/>
      </w:r>
    </w:p>
    <w:p w:rsidR="007B20ED" w:rsidRPr="00B00419" w:rsidRDefault="007B20ED" w:rsidP="00D84ECB">
      <w:pPr>
        <w:spacing w:line="240" w:lineRule="auto"/>
        <w:jc w:val="both"/>
        <w:rPr>
          <w:rFonts w:ascii="Times New Roman" w:hAnsi="Times New Roman"/>
          <w:sz w:val="24"/>
        </w:rPr>
      </w:pPr>
      <w:r w:rsidRPr="00B00419">
        <w:rPr>
          <w:rFonts w:ascii="Times New Roman" w:hAnsi="Times New Roman"/>
          <w:sz w:val="24"/>
        </w:rPr>
        <w:t xml:space="preserve">Table 2. Effect of BAP and </w:t>
      </w:r>
      <w:del w:id="152" w:author="三位 正洋" w:date="2013-10-27T18:58:00Z">
        <w:r w:rsidRPr="00B00419" w:rsidDel="0043241C">
          <w:rPr>
            <w:rFonts w:ascii="Times New Roman" w:hAnsi="Times New Roman"/>
            <w:sz w:val="24"/>
          </w:rPr>
          <w:delText xml:space="preserve">Kinetin </w:delText>
        </w:r>
      </w:del>
      <w:ins w:id="153" w:author="三位 正洋" w:date="2013-10-27T18:58:00Z">
        <w:r>
          <w:rPr>
            <w:rFonts w:ascii="Times New Roman" w:hAnsi="Times New Roman"/>
            <w:sz w:val="24"/>
          </w:rPr>
          <w:t>k</w:t>
        </w:r>
        <w:r w:rsidRPr="00B00419">
          <w:rPr>
            <w:rFonts w:ascii="Times New Roman" w:hAnsi="Times New Roman"/>
            <w:sz w:val="24"/>
          </w:rPr>
          <w:t xml:space="preserve">inetin </w:t>
        </w:r>
      </w:ins>
      <w:r w:rsidRPr="00B00419">
        <w:rPr>
          <w:rFonts w:ascii="Times New Roman" w:hAnsi="Times New Roman"/>
          <w:sz w:val="24"/>
        </w:rPr>
        <w:t xml:space="preserve">supplemented to full strength </w:t>
      </w:r>
      <w:del w:id="154" w:author="三位 正洋" w:date="2013-10-27T20:49:00Z">
        <w:r w:rsidRPr="00B00419" w:rsidDel="00DA03A0">
          <w:rPr>
            <w:rFonts w:ascii="Times New Roman" w:hAnsi="Times New Roman"/>
            <w:sz w:val="24"/>
          </w:rPr>
          <w:delText xml:space="preserve">of </w:delText>
        </w:r>
      </w:del>
      <w:r w:rsidRPr="00B00419">
        <w:rPr>
          <w:rFonts w:ascii="Times New Roman" w:hAnsi="Times New Roman"/>
          <w:sz w:val="24"/>
        </w:rPr>
        <w:t xml:space="preserve">MS medium on </w:t>
      </w:r>
      <w:r w:rsidRPr="00B00419">
        <w:rPr>
          <w:rFonts w:ascii="Times New Roman" w:hAnsi="Times New Roman"/>
          <w:i/>
          <w:sz w:val="24"/>
        </w:rPr>
        <w:t>in vitro</w:t>
      </w:r>
      <w:r w:rsidRPr="00B00419">
        <w:rPr>
          <w:rFonts w:ascii="Times New Roman" w:hAnsi="Times New Roman"/>
          <w:sz w:val="24"/>
        </w:rPr>
        <w:t xml:space="preserve"> shoot proliferation of </w:t>
      </w:r>
      <w:r w:rsidRPr="00B00419">
        <w:rPr>
          <w:rFonts w:ascii="Times New Roman" w:hAnsi="Times New Roman"/>
          <w:i/>
          <w:sz w:val="24"/>
        </w:rPr>
        <w:t xml:space="preserve">Anoectochilus setaceus </w:t>
      </w:r>
      <w:r w:rsidRPr="00B00419">
        <w:rPr>
          <w:rFonts w:ascii="Times New Roman" w:hAnsi="Times New Roman"/>
          <w:sz w:val="24"/>
        </w:rPr>
        <w:t>shoots after eight weeks of culture</w:t>
      </w:r>
      <w:r w:rsidRPr="00B00419">
        <w:rPr>
          <w:rFonts w:ascii="Times New Roman" w:hAnsi="Times New Roman"/>
          <w:sz w:val="24"/>
          <w:vertAlign w:val="superscript"/>
        </w:rPr>
        <w:t>a</w:t>
      </w:r>
      <w:r w:rsidRPr="00B00419">
        <w:rPr>
          <w:rFonts w:ascii="Times New Roman" w:hAnsi="Times New Roman"/>
          <w:sz w:val="24"/>
        </w:rPr>
        <w:t xml:space="preserve">. </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w:t>
      </w:r>
      <w:r>
        <w:rPr>
          <w:rFonts w:ascii="Times New Roman" w:hAnsi="Times New Roman"/>
          <w:sz w:val="24"/>
        </w:rPr>
        <w:t>___________________________</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Cytokinin</w:t>
      </w:r>
      <w:r w:rsidRPr="00B00419">
        <w:rPr>
          <w:rFonts w:ascii="Times New Roman" w:hAnsi="Times New Roman"/>
          <w:sz w:val="24"/>
        </w:rPr>
        <w:tab/>
        <w:t>Concentration</w:t>
      </w:r>
      <w:r w:rsidRPr="00B00419">
        <w:rPr>
          <w:rFonts w:ascii="Times New Roman" w:hAnsi="Times New Roman"/>
          <w:sz w:val="24"/>
        </w:rPr>
        <w:tab/>
      </w:r>
      <w:r w:rsidRPr="00B00419">
        <w:rPr>
          <w:rFonts w:ascii="Times New Roman" w:hAnsi="Times New Roman"/>
          <w:sz w:val="24"/>
        </w:rPr>
        <w:tab/>
        <w:t>Number of shoots/explant</w:t>
      </w:r>
      <w:r w:rsidRPr="00B00419">
        <w:rPr>
          <w:rFonts w:ascii="Times New Roman" w:hAnsi="Times New Roman"/>
          <w:sz w:val="24"/>
        </w:rPr>
        <w:tab/>
      </w:r>
      <w:r w:rsidRPr="00B00419">
        <w:rPr>
          <w:rFonts w:ascii="Times New Roman" w:hAnsi="Times New Roman"/>
          <w:sz w:val="24"/>
        </w:rPr>
        <w:tab/>
      </w:r>
      <w:commentRangeStart w:id="155"/>
      <w:r w:rsidRPr="00B00419">
        <w:rPr>
          <w:rFonts w:ascii="Times New Roman" w:hAnsi="Times New Roman"/>
          <w:sz w:val="24"/>
        </w:rPr>
        <w:t>Length of shoots</w:t>
      </w:r>
      <w:commentRangeEnd w:id="155"/>
      <w:r>
        <w:rPr>
          <w:rStyle w:val="CommentReference"/>
          <w:vanish/>
        </w:rPr>
        <w:commentReference w:id="155"/>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(mg/l)</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(cm)</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w:t>
      </w:r>
      <w:r>
        <w:rPr>
          <w:rFonts w:ascii="Times New Roman" w:hAnsi="Times New Roman"/>
          <w:sz w:val="24"/>
        </w:rPr>
        <w:t>___________________________</w:t>
      </w:r>
    </w:p>
    <w:p w:rsidR="007B20ED" w:rsidRPr="00B00419" w:rsidRDefault="007B20ED" w:rsidP="00D84ECB">
      <w:pPr>
        <w:spacing w:line="240" w:lineRule="auto"/>
        <w:rPr>
          <w:rFonts w:ascii="Times New Roman" w:hAnsi="Times New Roman"/>
          <w:sz w:val="24"/>
        </w:rPr>
      </w:pPr>
      <w:r>
        <w:rPr>
          <w:rFonts w:ascii="Times New Roman" w:hAnsi="Times New Roman"/>
          <w:sz w:val="24"/>
        </w:rPr>
        <w:t>Control</w:t>
      </w:r>
      <w:r>
        <w:rPr>
          <w:rFonts w:ascii="Times New Roman" w:hAnsi="Times New Roman"/>
          <w:sz w:val="24"/>
        </w:rPr>
        <w:tab/>
      </w:r>
      <w:r w:rsidRPr="00B00419">
        <w:rPr>
          <w:rFonts w:ascii="Times New Roman" w:hAnsi="Times New Roman"/>
          <w:sz w:val="24"/>
        </w:rPr>
        <w:t>0</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1.0 f</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2.0 e</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BAP</w:t>
      </w:r>
      <w:r w:rsidRPr="00B00419">
        <w:rPr>
          <w:rFonts w:ascii="Times New Roman" w:hAnsi="Times New Roman"/>
          <w:sz w:val="24"/>
        </w:rPr>
        <w:tab/>
      </w:r>
      <w:r w:rsidRPr="00B00419">
        <w:rPr>
          <w:rFonts w:ascii="Times New Roman" w:hAnsi="Times New Roman"/>
          <w:sz w:val="24"/>
        </w:rPr>
        <w:tab/>
        <w:t>0.1</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1.7 d</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3.5 d</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0.3</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3.3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4.9 c</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0.6</w:t>
      </w:r>
      <w:r>
        <w:rPr>
          <w:rFonts w:ascii="Times New Roman" w:hAnsi="Times New Roman"/>
          <w:sz w:val="24"/>
        </w:rPr>
        <w:tab/>
      </w:r>
      <w:r>
        <w:rPr>
          <w:rFonts w:ascii="Times New Roman" w:hAnsi="Times New Roman"/>
          <w:sz w:val="24"/>
        </w:rPr>
        <w:tab/>
      </w:r>
      <w:r>
        <w:rPr>
          <w:rFonts w:ascii="Times New Roman" w:hAnsi="Times New Roman"/>
          <w:sz w:val="24"/>
        </w:rPr>
        <w:tab/>
        <w:t>5</w:t>
      </w:r>
      <w:r w:rsidRPr="00B00419">
        <w:rPr>
          <w:rFonts w:ascii="Times New Roman" w:hAnsi="Times New Roman"/>
          <w:sz w:val="24"/>
        </w:rPr>
        <w:t>.4 a</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6.6 a</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1.0</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3.6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6.6 a</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1.5</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3.3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6.3 b</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2.0</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2.8 c</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6.4 a</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Kn</w:t>
      </w:r>
      <w:r w:rsidRPr="00B00419">
        <w:rPr>
          <w:rFonts w:ascii="Times New Roman" w:hAnsi="Times New Roman"/>
          <w:sz w:val="24"/>
        </w:rPr>
        <w:tab/>
      </w:r>
      <w:r w:rsidRPr="00B00419">
        <w:rPr>
          <w:rFonts w:ascii="Times New Roman" w:hAnsi="Times New Roman"/>
          <w:sz w:val="24"/>
        </w:rPr>
        <w:tab/>
        <w:t>0.1</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1.7 d</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2.5 e</w:t>
      </w:r>
    </w:p>
    <w:p w:rsidR="007B20ED"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0.3</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2.1 d</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3.5 d</w:t>
      </w:r>
    </w:p>
    <w:p w:rsidR="007B20ED" w:rsidRPr="00B00419" w:rsidRDefault="007B20ED" w:rsidP="00D84ECB">
      <w:pPr>
        <w:spacing w:line="240" w:lineRule="auto"/>
        <w:ind w:left="720" w:firstLine="720"/>
        <w:rPr>
          <w:rFonts w:ascii="Times New Roman" w:hAnsi="Times New Roman"/>
          <w:sz w:val="24"/>
        </w:rPr>
      </w:pPr>
      <w:r w:rsidRPr="00B00419">
        <w:rPr>
          <w:rFonts w:ascii="Times New Roman" w:hAnsi="Times New Roman"/>
          <w:sz w:val="24"/>
        </w:rPr>
        <w:t>0.6</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2.5 c</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4.3 c</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 xml:space="preserve">1.0 </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3.3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6.1 b</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 xml:space="preserve">1.5 </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3.2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6.3 b</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ab/>
      </w:r>
      <w:r w:rsidRPr="00B00419">
        <w:rPr>
          <w:rFonts w:ascii="Times New Roman" w:hAnsi="Times New Roman"/>
          <w:sz w:val="24"/>
        </w:rPr>
        <w:tab/>
        <w:t>2.0</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3.3 b</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5.5 c</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_______________________________________________________________</w:t>
      </w:r>
      <w:r>
        <w:rPr>
          <w:rFonts w:ascii="Times New Roman" w:hAnsi="Times New Roman"/>
          <w:sz w:val="24"/>
        </w:rPr>
        <w:t>______________</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vertAlign w:val="superscript"/>
        </w:rPr>
        <w:t>a</w:t>
      </w:r>
      <w:r w:rsidRPr="00B00419">
        <w:rPr>
          <w:rFonts w:ascii="Times New Roman" w:hAnsi="Times New Roman"/>
          <w:sz w:val="24"/>
        </w:rPr>
        <w:t xml:space="preserve">Means with different letters within the columns are significantly different according </w:t>
      </w:r>
      <w:ins w:id="156" w:author="三位 正洋" w:date="2013-10-27T20:54:00Z">
        <w:r>
          <w:rPr>
            <w:rFonts w:ascii="Times New Roman" w:hAnsi="Times New Roman"/>
            <w:sz w:val="24"/>
          </w:rPr>
          <w:t xml:space="preserve">to </w:t>
        </w:r>
      </w:ins>
      <w:r w:rsidRPr="00B00419">
        <w:rPr>
          <w:rFonts w:ascii="Times New Roman" w:hAnsi="Times New Roman"/>
          <w:sz w:val="24"/>
        </w:rPr>
        <w:t>Duncan’s multiple range test at 5% level.</w:t>
      </w: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jc w:val="both"/>
        <w:rPr>
          <w:rFonts w:ascii="Times New Roman" w:hAnsi="Times New Roman"/>
          <w:sz w:val="24"/>
        </w:rPr>
      </w:pPr>
      <w:r w:rsidRPr="00B00419">
        <w:rPr>
          <w:rFonts w:ascii="Times New Roman" w:hAnsi="Times New Roman"/>
          <w:sz w:val="24"/>
        </w:rPr>
        <w:t xml:space="preserve">Table 3. Effect of sucrose concentration on growth of </w:t>
      </w:r>
      <w:r w:rsidRPr="00B00419">
        <w:rPr>
          <w:rFonts w:ascii="Times New Roman" w:hAnsi="Times New Roman"/>
          <w:i/>
          <w:sz w:val="24"/>
        </w:rPr>
        <w:t xml:space="preserve">Anoectochilus setaceus </w:t>
      </w:r>
      <w:r w:rsidRPr="00B00419">
        <w:rPr>
          <w:rFonts w:ascii="Times New Roman" w:hAnsi="Times New Roman"/>
          <w:sz w:val="24"/>
        </w:rPr>
        <w:t>shoots after eight weeks of culture</w:t>
      </w:r>
      <w:r w:rsidRPr="00B00419">
        <w:rPr>
          <w:rFonts w:ascii="Times New Roman" w:hAnsi="Times New Roman"/>
          <w:sz w:val="24"/>
          <w:vertAlign w:val="superscript"/>
        </w:rPr>
        <w:t>a</w:t>
      </w:r>
      <w:r w:rsidRPr="00B00419">
        <w:rPr>
          <w:rFonts w:ascii="Times New Roman" w:hAnsi="Times New Roman"/>
          <w:sz w:val="24"/>
        </w:rPr>
        <w:t xml:space="preserve">. </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_____________________________________________________</w:t>
      </w:r>
      <w:r>
        <w:rPr>
          <w:rFonts w:ascii="Times New Roman" w:hAnsi="Times New Roman"/>
          <w:sz w:val="24"/>
        </w:rPr>
        <w:t>_________________________</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Sucrose</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t>Number of shoots/explant</w:t>
      </w:r>
      <w:del w:id="157" w:author="三位 正洋" w:date="2013-10-27T20:56:00Z">
        <w:r w:rsidRPr="00B00419" w:rsidDel="003461E0">
          <w:rPr>
            <w:rFonts w:ascii="Times New Roman" w:hAnsi="Times New Roman"/>
            <w:sz w:val="24"/>
          </w:rPr>
          <w:delText>s</w:delText>
        </w:r>
      </w:del>
      <w:r w:rsidRPr="00B00419">
        <w:rPr>
          <w:rFonts w:ascii="Times New Roman" w:hAnsi="Times New Roman"/>
          <w:sz w:val="24"/>
        </w:rPr>
        <w:tab/>
      </w:r>
      <w:r w:rsidRPr="00B00419">
        <w:rPr>
          <w:rFonts w:ascii="Times New Roman" w:hAnsi="Times New Roman"/>
          <w:sz w:val="24"/>
        </w:rPr>
        <w:tab/>
        <w:t>Length of shoots</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w:t>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sidRPr="00B00419">
        <w:rPr>
          <w:rFonts w:ascii="Times New Roman" w:hAnsi="Times New Roman"/>
          <w:sz w:val="24"/>
        </w:rPr>
        <w:tab/>
      </w:r>
      <w:r>
        <w:rPr>
          <w:rFonts w:ascii="Times New Roman" w:hAnsi="Times New Roman"/>
          <w:sz w:val="24"/>
        </w:rPr>
        <w:tab/>
      </w:r>
      <w:r w:rsidRPr="00B00419">
        <w:rPr>
          <w:rFonts w:ascii="Times New Roman" w:hAnsi="Times New Roman"/>
          <w:sz w:val="24"/>
        </w:rPr>
        <w:t>(cm)</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rPr>
        <w:t>_____________________________________________________</w:t>
      </w:r>
      <w:r>
        <w:rPr>
          <w:rFonts w:ascii="Times New Roman" w:hAnsi="Times New Roman"/>
          <w:sz w:val="24"/>
        </w:rPr>
        <w:t>________________________</w:t>
      </w:r>
      <w:r>
        <w:rPr>
          <w:rFonts w:ascii="Times New Roman" w:hAnsi="Times New Roman"/>
          <w:sz w:val="24"/>
        </w:rPr>
        <w:softHyphen/>
        <w:t>_</w:t>
      </w:r>
    </w:p>
    <w:p w:rsidR="007B20ED" w:rsidRDefault="007B20ED" w:rsidP="00D84ECB">
      <w:pPr>
        <w:spacing w:line="240" w:lineRule="auto"/>
        <w:rPr>
          <w:rFonts w:ascii="Times New Roman" w:hAnsi="Times New Roman"/>
          <w:sz w:val="24"/>
        </w:rPr>
      </w:pPr>
      <w:r>
        <w:rPr>
          <w:rFonts w:ascii="Times New Roman" w:hAnsi="Times New Roman"/>
          <w:sz w:val="24"/>
        </w:rPr>
        <w:t>0</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1.2 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2.8 c</w:t>
      </w:r>
    </w:p>
    <w:p w:rsidR="007B20ED" w:rsidRDefault="007B20ED" w:rsidP="00D84ECB">
      <w:pPr>
        <w:spacing w:line="240" w:lineRule="auto"/>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1.9 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3.0 c</w:t>
      </w:r>
    </w:p>
    <w:p w:rsidR="007B20ED" w:rsidRDefault="007B20ED" w:rsidP="00D84ECB">
      <w:pPr>
        <w:spacing w:line="240" w:lineRule="auto"/>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5.4 a</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6.6 a</w:t>
      </w:r>
    </w:p>
    <w:p w:rsidR="007B20ED" w:rsidRDefault="007B20ED" w:rsidP="00D84ECB">
      <w:pPr>
        <w:spacing w:line="240" w:lineRule="auto"/>
        <w:rPr>
          <w:rFonts w:ascii="Times New Roman" w:hAnsi="Times New Roman"/>
          <w:sz w:val="24"/>
        </w:rPr>
      </w:pPr>
      <w:r>
        <w:rPr>
          <w:rFonts w:ascii="Times New Roman" w:hAnsi="Times New Roman"/>
          <w:sz w:val="24"/>
        </w:rPr>
        <w:t>3</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4.1 b</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4.0 b</w:t>
      </w:r>
    </w:p>
    <w:p w:rsidR="007B20ED" w:rsidRDefault="007B20ED" w:rsidP="00D84ECB">
      <w:pPr>
        <w:spacing w:line="240" w:lineRule="auto"/>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3.8 c</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3.8 b</w:t>
      </w:r>
    </w:p>
    <w:p w:rsidR="007B20ED" w:rsidRDefault="007B20ED" w:rsidP="00D84ECB">
      <w:pPr>
        <w:spacing w:line="240" w:lineRule="auto"/>
        <w:rPr>
          <w:rFonts w:ascii="Times New Roman" w:hAnsi="Times New Roman"/>
          <w:sz w:val="24"/>
        </w:rPr>
      </w:pPr>
      <w:r>
        <w:rPr>
          <w:rFonts w:ascii="Times New Roman" w:hAnsi="Times New Roman"/>
          <w:sz w:val="24"/>
        </w:rPr>
        <w:t>7</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2.5 d</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3.9 b</w:t>
      </w:r>
    </w:p>
    <w:p w:rsidR="007B20ED" w:rsidRDefault="007B20ED" w:rsidP="00D84ECB">
      <w:pPr>
        <w:spacing w:line="240" w:lineRule="auto"/>
        <w:rPr>
          <w:rFonts w:ascii="Times New Roman" w:hAnsi="Times New Roman"/>
          <w:sz w:val="24"/>
        </w:rPr>
      </w:pPr>
      <w:r>
        <w:rPr>
          <w:rFonts w:ascii="Times New Roman" w:hAnsi="Times New Roman"/>
          <w:sz w:val="24"/>
        </w:rPr>
        <w:t>______________________________________________________________________________</w:t>
      </w:r>
    </w:p>
    <w:p w:rsidR="007B20ED" w:rsidRPr="00B00419" w:rsidRDefault="007B20ED" w:rsidP="00D84ECB">
      <w:pPr>
        <w:spacing w:line="240" w:lineRule="auto"/>
        <w:rPr>
          <w:rFonts w:ascii="Times New Roman" w:hAnsi="Times New Roman"/>
          <w:sz w:val="24"/>
        </w:rPr>
      </w:pPr>
      <w:r w:rsidRPr="00B00419">
        <w:rPr>
          <w:rFonts w:ascii="Times New Roman" w:hAnsi="Times New Roman"/>
          <w:sz w:val="24"/>
          <w:vertAlign w:val="superscript"/>
        </w:rPr>
        <w:t>a</w:t>
      </w:r>
      <w:r w:rsidRPr="00B00419">
        <w:rPr>
          <w:rFonts w:ascii="Times New Roman" w:hAnsi="Times New Roman"/>
          <w:sz w:val="24"/>
        </w:rPr>
        <w:t xml:space="preserve">Means with different letters within the columns are significantly different according </w:t>
      </w:r>
      <w:ins w:id="158" w:author="三位 正洋" w:date="2013-10-27T20:54:00Z">
        <w:r>
          <w:rPr>
            <w:rFonts w:ascii="Times New Roman" w:hAnsi="Times New Roman"/>
            <w:sz w:val="24"/>
          </w:rPr>
          <w:t xml:space="preserve">to </w:t>
        </w:r>
      </w:ins>
      <w:r w:rsidRPr="00B00419">
        <w:rPr>
          <w:rFonts w:ascii="Times New Roman" w:hAnsi="Times New Roman"/>
          <w:sz w:val="24"/>
        </w:rPr>
        <w:t>Duncan’s multiple range test at 5% level.</w:t>
      </w: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B00419" w:rsidRDefault="007B20ED" w:rsidP="00D84ECB">
      <w:pPr>
        <w:spacing w:line="240" w:lineRule="auto"/>
        <w:rPr>
          <w:rFonts w:ascii="Times New Roman" w:hAnsi="Times New Roman"/>
          <w:sz w:val="24"/>
        </w:rPr>
      </w:pPr>
    </w:p>
    <w:p w:rsidR="007B20ED" w:rsidRPr="00D84ECB" w:rsidRDefault="007B20ED" w:rsidP="00D56F50">
      <w:pPr>
        <w:spacing w:line="480" w:lineRule="auto"/>
        <w:jc w:val="both"/>
        <w:rPr>
          <w:rFonts w:ascii="Times New Roman" w:hAnsi="Times New Roman"/>
          <w:b/>
          <w:sz w:val="24"/>
        </w:rPr>
      </w:pPr>
    </w:p>
    <w:sectPr w:rsidR="007B20ED" w:rsidRPr="00D84ECB" w:rsidSect="00CF5398">
      <w:footerReference w:type="default" r:id="rId7"/>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7" w:author="三位 正洋" w:date="2013-10-27T21:15:00Z" w:initials="三位">
    <w:p w:rsidR="007B20ED" w:rsidRDefault="007B20ED">
      <w:pPr>
        <w:pStyle w:val="CommentText"/>
      </w:pPr>
      <w:r>
        <w:rPr>
          <w:rStyle w:val="CommentReference"/>
        </w:rPr>
        <w:annotationRef/>
      </w:r>
      <w:r>
        <w:t>Describe more clearly about the relation to the above description.</w:t>
      </w:r>
    </w:p>
  </w:comment>
  <w:comment w:id="113" w:author="三位　正洋" w:date="2013-10-28T11:00:00Z" w:initials="三位　正洋">
    <w:p w:rsidR="007B20ED" w:rsidRDefault="007B20ED">
      <w:pPr>
        <w:pStyle w:val="CommentText"/>
      </w:pPr>
      <w:r>
        <w:rPr>
          <w:rStyle w:val="CommentReference"/>
        </w:rPr>
        <w:annotationRef/>
      </w:r>
      <w:r>
        <w:t xml:space="preserve">Since TDZ was not tested in this study, such description has no menaing. </w:t>
      </w:r>
    </w:p>
  </w:comment>
  <w:comment w:id="146" w:author="三位 正洋" w:date="2013-10-27T18:58:00Z" w:initials="三位">
    <w:p w:rsidR="007B20ED" w:rsidRDefault="007B20ED">
      <w:pPr>
        <w:pStyle w:val="CommentText"/>
      </w:pPr>
      <w:r>
        <w:rPr>
          <w:rStyle w:val="CommentReference"/>
        </w:rPr>
        <w:annotationRef/>
      </w:r>
      <w:r>
        <w:t>Significantly different? The difference seems to be too small.</w:t>
      </w:r>
    </w:p>
  </w:comment>
  <w:comment w:id="155" w:author="三位 正洋" w:date="2013-10-27T20:53:00Z" w:initials="三位">
    <w:p w:rsidR="007B20ED" w:rsidRDefault="007B20ED">
      <w:pPr>
        <w:pStyle w:val="CommentText"/>
      </w:pPr>
      <w:r>
        <w:rPr>
          <w:rStyle w:val="CommentReference"/>
        </w:rPr>
        <w:annotationRef/>
      </w:r>
      <w:r>
        <w:t>Need to reconfirm the significant differences.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0ED" w:rsidRDefault="007B20ED" w:rsidP="0077666A">
      <w:pPr>
        <w:spacing w:after="0" w:line="240" w:lineRule="auto"/>
      </w:pPr>
      <w:r>
        <w:separator/>
      </w:r>
    </w:p>
  </w:endnote>
  <w:endnote w:type="continuationSeparator" w:id="0">
    <w:p w:rsidR="007B20ED" w:rsidRDefault="007B20ED" w:rsidP="00776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__ __">
    <w:altName w:val="ＭＳ 明朝"/>
    <w:panose1 w:val="00000000000000000000"/>
    <w:charset w:val="80"/>
    <w:family w:val="roman"/>
    <w:notTrueType/>
    <w:pitch w:val="default"/>
    <w:sig w:usb0="00000001" w:usb1="08070000" w:usb2="00000010" w:usb3="00000000" w:csb0="00020000" w:csb1="00000000"/>
  </w:font>
  <w:font w:name="Times New Roman">
    <w:altName w:val="稷穩 ﾐ_ﾕｩ"/>
    <w:panose1 w:val="02020603050405020304"/>
    <w:charset w:val="00"/>
    <w:family w:val="auto"/>
    <w:pitch w:val="variable"/>
    <w:sig w:usb0="03000000" w:usb1="00000000" w:usb2="00000000" w:usb3="00000000" w:csb0="00000001" w:csb1="00000000"/>
  </w:font>
  <w:font w:name="ヒラギノ角ゴ ProN W3">
    <w:altName w:val="?????? ProN W3"/>
    <w:panose1 w:val="00000000000000000000"/>
    <w:charset w:val="80"/>
    <w:family w:val="auto"/>
    <w:notTrueType/>
    <w:pitch w:val="variable"/>
    <w:sig w:usb0="01000000" w:usb1="00000000" w:usb2="07040001" w:usb3="00000000" w:csb0="00020000"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0ED" w:rsidRDefault="007B20ED">
    <w:pPr>
      <w:pStyle w:val="Footer"/>
      <w:jc w:val="right"/>
    </w:pPr>
    <w:fldSimple w:instr=" PAGE   \* MERGEFORMAT ">
      <w:r>
        <w:rPr>
          <w:noProof/>
        </w:rPr>
        <w:t>1</w:t>
      </w:r>
    </w:fldSimple>
  </w:p>
  <w:p w:rsidR="007B20ED" w:rsidRDefault="007B20E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0ED" w:rsidRDefault="007B20ED" w:rsidP="0077666A">
      <w:pPr>
        <w:spacing w:after="0" w:line="240" w:lineRule="auto"/>
      </w:pPr>
      <w:r>
        <w:separator/>
      </w:r>
    </w:p>
  </w:footnote>
  <w:footnote w:type="continuationSeparator" w:id="0">
    <w:p w:rsidR="007B20ED" w:rsidRDefault="007B20ED" w:rsidP="007766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trackRevisions/>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7E5"/>
    <w:rsid w:val="00046233"/>
    <w:rsid w:val="00083EC9"/>
    <w:rsid w:val="000965E3"/>
    <w:rsid w:val="000C3B57"/>
    <w:rsid w:val="000C4A83"/>
    <w:rsid w:val="000F0EA3"/>
    <w:rsid w:val="001D5019"/>
    <w:rsid w:val="001E7732"/>
    <w:rsid w:val="002460A4"/>
    <w:rsid w:val="00251CA1"/>
    <w:rsid w:val="002746D0"/>
    <w:rsid w:val="002B5B65"/>
    <w:rsid w:val="002C5F0C"/>
    <w:rsid w:val="002E4DBE"/>
    <w:rsid w:val="00307BD5"/>
    <w:rsid w:val="003145B5"/>
    <w:rsid w:val="00314F02"/>
    <w:rsid w:val="003461E0"/>
    <w:rsid w:val="00356250"/>
    <w:rsid w:val="00356F43"/>
    <w:rsid w:val="003771CF"/>
    <w:rsid w:val="0043241C"/>
    <w:rsid w:val="004831AC"/>
    <w:rsid w:val="004939EA"/>
    <w:rsid w:val="004A6C94"/>
    <w:rsid w:val="004B351B"/>
    <w:rsid w:val="004D3806"/>
    <w:rsid w:val="004E53E0"/>
    <w:rsid w:val="004E7782"/>
    <w:rsid w:val="00503A1F"/>
    <w:rsid w:val="00536897"/>
    <w:rsid w:val="00540016"/>
    <w:rsid w:val="00571E86"/>
    <w:rsid w:val="005A18C0"/>
    <w:rsid w:val="005B1708"/>
    <w:rsid w:val="005C26A6"/>
    <w:rsid w:val="0064329E"/>
    <w:rsid w:val="00645FCB"/>
    <w:rsid w:val="00660107"/>
    <w:rsid w:val="00684FA9"/>
    <w:rsid w:val="006F37A2"/>
    <w:rsid w:val="00706AD6"/>
    <w:rsid w:val="00736E2D"/>
    <w:rsid w:val="0077666A"/>
    <w:rsid w:val="007B19FA"/>
    <w:rsid w:val="007B20ED"/>
    <w:rsid w:val="007C2F7C"/>
    <w:rsid w:val="007C7D54"/>
    <w:rsid w:val="007D03B9"/>
    <w:rsid w:val="008265ED"/>
    <w:rsid w:val="008636BD"/>
    <w:rsid w:val="0087332B"/>
    <w:rsid w:val="00874A38"/>
    <w:rsid w:val="00876263"/>
    <w:rsid w:val="00877B7C"/>
    <w:rsid w:val="00933AD3"/>
    <w:rsid w:val="0094607B"/>
    <w:rsid w:val="009579F5"/>
    <w:rsid w:val="00995018"/>
    <w:rsid w:val="009A152A"/>
    <w:rsid w:val="009A547E"/>
    <w:rsid w:val="009B41B9"/>
    <w:rsid w:val="009C6D64"/>
    <w:rsid w:val="009D0CD7"/>
    <w:rsid w:val="009D4796"/>
    <w:rsid w:val="009E289E"/>
    <w:rsid w:val="009E436E"/>
    <w:rsid w:val="00A24630"/>
    <w:rsid w:val="00A323B2"/>
    <w:rsid w:val="00A618BB"/>
    <w:rsid w:val="00A7633E"/>
    <w:rsid w:val="00A95299"/>
    <w:rsid w:val="00AB3791"/>
    <w:rsid w:val="00AC4B85"/>
    <w:rsid w:val="00AF7E9E"/>
    <w:rsid w:val="00B00419"/>
    <w:rsid w:val="00B11F32"/>
    <w:rsid w:val="00B27A11"/>
    <w:rsid w:val="00B27AE7"/>
    <w:rsid w:val="00B416F8"/>
    <w:rsid w:val="00B80ADA"/>
    <w:rsid w:val="00BD52DB"/>
    <w:rsid w:val="00C2672B"/>
    <w:rsid w:val="00C35FC9"/>
    <w:rsid w:val="00C6663F"/>
    <w:rsid w:val="00C71062"/>
    <w:rsid w:val="00C83610"/>
    <w:rsid w:val="00C966B6"/>
    <w:rsid w:val="00CC0305"/>
    <w:rsid w:val="00CF5398"/>
    <w:rsid w:val="00D56F50"/>
    <w:rsid w:val="00D74161"/>
    <w:rsid w:val="00D84ECB"/>
    <w:rsid w:val="00D855CF"/>
    <w:rsid w:val="00DA03A0"/>
    <w:rsid w:val="00DB3EAE"/>
    <w:rsid w:val="00DD506E"/>
    <w:rsid w:val="00E03BAB"/>
    <w:rsid w:val="00E10834"/>
    <w:rsid w:val="00E3677C"/>
    <w:rsid w:val="00E543B3"/>
    <w:rsid w:val="00E6089F"/>
    <w:rsid w:val="00E91527"/>
    <w:rsid w:val="00E92C96"/>
    <w:rsid w:val="00EB1E70"/>
    <w:rsid w:val="00EC0778"/>
    <w:rsid w:val="00F238E0"/>
    <w:rsid w:val="00F257E5"/>
    <w:rsid w:val="00F412E3"/>
    <w:rsid w:val="00FF573F"/>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__ __" w:hAnsi="Calibr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398"/>
    <w:pPr>
      <w:spacing w:after="200" w:line="276" w:lineRule="auto"/>
    </w:pPr>
    <w:rPr>
      <w:sz w:val="22"/>
      <w:szCs w:val="22"/>
      <w:lang w:eastAsia="ko-KR"/>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rsid w:val="007766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66A"/>
    <w:rPr>
      <w:rFonts w:cs="Times New Roman"/>
    </w:rPr>
  </w:style>
  <w:style w:type="paragraph" w:styleId="Footer">
    <w:name w:val="footer"/>
    <w:basedOn w:val="Normal"/>
    <w:link w:val="FooterChar"/>
    <w:uiPriority w:val="99"/>
    <w:semiHidden/>
    <w:rsid w:val="00776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6A"/>
    <w:rPr>
      <w:rFonts w:cs="Times New Roman"/>
    </w:rPr>
  </w:style>
  <w:style w:type="paragraph" w:styleId="BalloonText">
    <w:name w:val="Balloon Text"/>
    <w:basedOn w:val="Normal"/>
    <w:link w:val="BalloonTextChar"/>
    <w:uiPriority w:val="99"/>
    <w:semiHidden/>
    <w:rsid w:val="00356F43"/>
    <w:pPr>
      <w:spacing w:after="0" w:line="240" w:lineRule="auto"/>
    </w:pPr>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356F43"/>
    <w:rPr>
      <w:rFonts w:ascii="ヒラギノ角ゴ ProN W3" w:eastAsia="ヒラギノ角ゴ ProN W3" w:cs="Times New Roman"/>
      <w:sz w:val="18"/>
    </w:rPr>
  </w:style>
  <w:style w:type="character" w:styleId="CommentReference">
    <w:name w:val="annotation reference"/>
    <w:basedOn w:val="DefaultParagraphFont"/>
    <w:uiPriority w:val="99"/>
    <w:semiHidden/>
    <w:rsid w:val="00684FA9"/>
    <w:rPr>
      <w:rFonts w:cs="Times New Roman"/>
      <w:sz w:val="18"/>
    </w:rPr>
  </w:style>
  <w:style w:type="paragraph" w:styleId="CommentText">
    <w:name w:val="annotation text"/>
    <w:basedOn w:val="Normal"/>
    <w:link w:val="CommentTextChar"/>
    <w:uiPriority w:val="99"/>
    <w:semiHidden/>
    <w:rsid w:val="00684FA9"/>
  </w:style>
  <w:style w:type="character" w:customStyle="1" w:styleId="CommentTextChar">
    <w:name w:val="Comment Text Char"/>
    <w:basedOn w:val="DefaultParagraphFont"/>
    <w:link w:val="CommentText"/>
    <w:uiPriority w:val="99"/>
    <w:semiHidden/>
    <w:rsid w:val="00684FA9"/>
    <w:rPr>
      <w:rFonts w:cs="Times New Roman"/>
    </w:rPr>
  </w:style>
  <w:style w:type="paragraph" w:styleId="CommentSubject">
    <w:name w:val="annotation subject"/>
    <w:basedOn w:val="CommentText"/>
    <w:next w:val="CommentText"/>
    <w:link w:val="CommentSubjectChar"/>
    <w:uiPriority w:val="99"/>
    <w:semiHidden/>
    <w:rsid w:val="00684FA9"/>
    <w:rPr>
      <w:b/>
      <w:bCs/>
    </w:rPr>
  </w:style>
  <w:style w:type="character" w:customStyle="1" w:styleId="CommentSubjectChar">
    <w:name w:val="Comment Subject Char"/>
    <w:basedOn w:val="CommentTextChar"/>
    <w:link w:val="CommentSubject"/>
    <w:uiPriority w:val="99"/>
    <w:semiHidden/>
    <w:rsid w:val="00684FA9"/>
    <w:rPr>
      <w:b/>
      <w:bCs/>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14</Pages>
  <Words>2529</Words>
  <Characters>14420</Characters>
  <Application>Microsoft Macintosh Word</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三位　正洋</cp:lastModifiedBy>
  <cp:revision>28</cp:revision>
  <dcterms:created xsi:type="dcterms:W3CDTF">2013-10-28T01:54:00Z</dcterms:created>
  <dcterms:modified xsi:type="dcterms:W3CDTF">2013-10-28T04:01:00Z</dcterms:modified>
</cp:coreProperties>
</file>