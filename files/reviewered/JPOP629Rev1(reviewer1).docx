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C9" w:rsidRPr="004B455E" w:rsidRDefault="00722FC9">
      <w:pPr>
        <w:rPr>
          <w:rFonts w:ascii="Times New Roman" w:hAnsi="Times New Roman"/>
          <w:color w:val="000000" w:themeColor="text1"/>
          <w:sz w:val="24"/>
        </w:rPr>
      </w:pPr>
      <w:r w:rsidRPr="004B455E">
        <w:rPr>
          <w:rFonts w:ascii="Times New Roman" w:hAnsi="Times New Roman"/>
          <w:b/>
          <w:color w:val="000000" w:themeColor="text1"/>
          <w:sz w:val="24"/>
        </w:rPr>
        <w:t>Title</w:t>
      </w:r>
      <w:r w:rsidRPr="004B455E">
        <w:rPr>
          <w:rFonts w:ascii="Times New Roman" w:hAnsi="Times New Roman"/>
          <w:color w:val="000000" w:themeColor="text1"/>
          <w:sz w:val="24"/>
        </w:rPr>
        <w:t>:</w:t>
      </w:r>
    </w:p>
    <w:p w:rsidR="00722FC9" w:rsidRPr="004B455E" w:rsidRDefault="00596480">
      <w:pPr>
        <w:rPr>
          <w:rFonts w:ascii="Times New Roman" w:hAnsi="Times New Roman"/>
          <w:b/>
          <w:caps/>
          <w:color w:val="000000" w:themeColor="text1"/>
          <w:sz w:val="24"/>
        </w:rPr>
      </w:pPr>
      <w:r w:rsidRPr="004B455E">
        <w:rPr>
          <w:rFonts w:ascii="Times New Roman" w:hAnsi="Times New Roman"/>
          <w:b/>
          <w:caps/>
          <w:color w:val="000000" w:themeColor="text1"/>
          <w:sz w:val="24"/>
        </w:rPr>
        <w:t xml:space="preserve">Propagation </w:t>
      </w:r>
      <w:ins w:id="0" w:author="Auteur">
        <w:r w:rsidR="0097324C">
          <w:rPr>
            <w:rFonts w:ascii="Times New Roman" w:hAnsi="Times New Roman"/>
            <w:b/>
            <w:caps/>
            <w:color w:val="000000" w:themeColor="text1"/>
            <w:sz w:val="24"/>
          </w:rPr>
          <w:t xml:space="preserve">of an </w:t>
        </w:r>
      </w:ins>
      <w:del w:id="1" w:author="Auteur">
        <w:r w:rsidRPr="004B455E" w:rsidDel="0097324C">
          <w:rPr>
            <w:rFonts w:ascii="Times New Roman" w:hAnsi="Times New Roman"/>
            <w:b/>
            <w:caps/>
            <w:color w:val="000000" w:themeColor="text1"/>
            <w:sz w:val="24"/>
          </w:rPr>
          <w:delText xml:space="preserve">characteristics </w:delText>
        </w:r>
        <w:r w:rsidR="00722FC9" w:rsidRPr="004B455E" w:rsidDel="0097324C">
          <w:rPr>
            <w:rFonts w:ascii="Times New Roman" w:hAnsi="Times New Roman"/>
            <w:b/>
            <w:caps/>
            <w:color w:val="000000" w:themeColor="text1"/>
            <w:sz w:val="24"/>
          </w:rPr>
          <w:delText xml:space="preserve">for </w:delText>
        </w:r>
        <w:r w:rsidR="006152A5" w:rsidRPr="004B455E" w:rsidDel="0097324C">
          <w:rPr>
            <w:rFonts w:ascii="Times New Roman" w:hAnsi="Times New Roman" w:hint="eastAsia"/>
            <w:b/>
            <w:caps/>
            <w:color w:val="000000" w:themeColor="text1"/>
            <w:sz w:val="24"/>
          </w:rPr>
          <w:delText>clonal propagation of</w:delText>
        </w:r>
      </w:del>
      <w:r w:rsidR="006152A5" w:rsidRPr="004B455E">
        <w:rPr>
          <w:rFonts w:ascii="Times New Roman" w:hAnsi="Times New Roman" w:hint="eastAsia"/>
          <w:b/>
          <w:caps/>
          <w:color w:val="000000" w:themeColor="text1"/>
          <w:sz w:val="24"/>
        </w:rPr>
        <w:t xml:space="preserve"> </w:t>
      </w:r>
      <w:r w:rsidR="00722FC9" w:rsidRPr="004B455E">
        <w:rPr>
          <w:rFonts w:ascii="Times New Roman" w:hAnsi="Times New Roman"/>
          <w:b/>
          <w:i/>
          <w:caps/>
          <w:color w:val="000000" w:themeColor="text1"/>
          <w:sz w:val="24"/>
        </w:rPr>
        <w:t xml:space="preserve">Eucalyptus </w:t>
      </w:r>
      <w:proofErr w:type="gramStart"/>
      <w:r w:rsidR="00722FC9" w:rsidRPr="004B455E">
        <w:rPr>
          <w:rFonts w:ascii="Times New Roman" w:hAnsi="Times New Roman"/>
          <w:b/>
          <w:i/>
          <w:caps/>
          <w:color w:val="000000" w:themeColor="text1"/>
          <w:sz w:val="24"/>
        </w:rPr>
        <w:t>globulus</w:t>
      </w:r>
      <w:ins w:id="2" w:author="Auteur">
        <w:r w:rsidR="0097324C">
          <w:rPr>
            <w:rFonts w:ascii="Times New Roman" w:hAnsi="Times New Roman"/>
            <w:b/>
            <w:caps/>
            <w:color w:val="000000" w:themeColor="text1"/>
            <w:sz w:val="24"/>
          </w:rPr>
          <w:t xml:space="preserve">  genotype</w:t>
        </w:r>
        <w:proofErr w:type="gramEnd"/>
        <w:r w:rsidR="0097324C">
          <w:rPr>
            <w:rFonts w:ascii="Times New Roman" w:hAnsi="Times New Roman"/>
            <w:b/>
            <w:caps/>
            <w:color w:val="000000" w:themeColor="text1"/>
            <w:sz w:val="24"/>
          </w:rPr>
          <w:t xml:space="preserve"> by rooted cuttings</w:t>
        </w:r>
      </w:ins>
      <w:del w:id="3" w:author="Auteur">
        <w:r w:rsidRPr="004B455E" w:rsidDel="0097324C">
          <w:rPr>
            <w:rFonts w:ascii="Times New Roman" w:hAnsi="Times New Roman" w:hint="eastAsia"/>
            <w:b/>
            <w:caps/>
            <w:color w:val="000000" w:themeColor="text1"/>
            <w:sz w:val="24"/>
          </w:rPr>
          <w:delText>: A case study with a plus tree</w:delText>
        </w:r>
      </w:del>
    </w:p>
    <w:p w:rsidR="00722FC9" w:rsidRPr="004B455E" w:rsidRDefault="00722FC9">
      <w:pPr>
        <w:rPr>
          <w:rFonts w:ascii="Times New Roman" w:hAnsi="Times New Roman"/>
          <w:b/>
          <w:color w:val="000000" w:themeColor="text1"/>
          <w:sz w:val="24"/>
        </w:rPr>
      </w:pPr>
    </w:p>
    <w:p w:rsidR="00722FC9" w:rsidRPr="004B455E" w:rsidRDefault="00722FC9">
      <w:pPr>
        <w:rPr>
          <w:rFonts w:ascii="Times New Roman" w:hAnsi="Times New Roman"/>
          <w:color w:val="000000" w:themeColor="text1"/>
          <w:sz w:val="24"/>
        </w:rPr>
      </w:pPr>
      <w:r w:rsidRPr="004B455E">
        <w:rPr>
          <w:rFonts w:ascii="Times New Roman" w:hAnsi="Times New Roman"/>
          <w:b/>
          <w:color w:val="000000" w:themeColor="text1"/>
          <w:sz w:val="24"/>
        </w:rPr>
        <w:t>Authors</w:t>
      </w:r>
      <w:r w:rsidRPr="004B455E">
        <w:rPr>
          <w:rFonts w:ascii="Times New Roman" w:hAnsi="Times New Roman"/>
          <w:color w:val="000000" w:themeColor="text1"/>
          <w:sz w:val="24"/>
        </w:rPr>
        <w:t>:</w:t>
      </w:r>
    </w:p>
    <w:p w:rsidR="00765D81" w:rsidRPr="004B455E" w:rsidRDefault="00722FC9"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Kunihisa Iwasaki</w:t>
      </w:r>
    </w:p>
    <w:p w:rsidR="00765D81" w:rsidRPr="004B455E" w:rsidRDefault="00765D81"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Tsukuba R&amp;D Laboratory, Mitsubishi Paper Mills Limited, 46 </w:t>
      </w:r>
      <w:proofErr w:type="spellStart"/>
      <w:r w:rsidRPr="004B455E">
        <w:rPr>
          <w:rFonts w:ascii="Times New Roman" w:hAnsi="Times New Roman"/>
          <w:color w:val="000000" w:themeColor="text1"/>
          <w:sz w:val="24"/>
        </w:rPr>
        <w:t>Wadai</w:t>
      </w:r>
      <w:proofErr w:type="spellEnd"/>
      <w:r w:rsidRPr="004B455E">
        <w:rPr>
          <w:rFonts w:ascii="Times New Roman" w:hAnsi="Times New Roman"/>
          <w:color w:val="000000" w:themeColor="text1"/>
          <w:sz w:val="24"/>
        </w:rPr>
        <w:t>, Tsukuba, Ibaraki 300-4247, Japan</w:t>
      </w:r>
    </w:p>
    <w:p w:rsidR="00F64DF2" w:rsidRPr="004B455E" w:rsidRDefault="00F64DF2" w:rsidP="00426736">
      <w:pPr>
        <w:spacing w:line="320" w:lineRule="exact"/>
        <w:rPr>
          <w:rFonts w:ascii="Times New Roman" w:hAnsi="Times New Roman"/>
          <w:color w:val="000000" w:themeColor="text1"/>
          <w:sz w:val="24"/>
        </w:rPr>
      </w:pPr>
      <w:proofErr w:type="gramStart"/>
      <w:r w:rsidRPr="004B455E">
        <w:rPr>
          <w:rFonts w:ascii="Times New Roman" w:hAnsi="Times New Roman" w:hint="eastAsia"/>
          <w:color w:val="000000" w:themeColor="text1"/>
          <w:sz w:val="24"/>
        </w:rPr>
        <w:t>and</w:t>
      </w:r>
      <w:proofErr w:type="gramEnd"/>
    </w:p>
    <w:p w:rsidR="00765D81" w:rsidRPr="004B455E" w:rsidRDefault="00765D81"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Graduate School of Bio-Applications and Systems Engineering, Tokyo University of Agriculture and Technology, 2-24-16 </w:t>
      </w:r>
      <w:proofErr w:type="spellStart"/>
      <w:r w:rsidRPr="004B455E">
        <w:rPr>
          <w:rFonts w:ascii="Times New Roman" w:hAnsi="Times New Roman"/>
          <w:color w:val="000000" w:themeColor="text1"/>
          <w:sz w:val="24"/>
        </w:rPr>
        <w:t>Nakacho</w:t>
      </w:r>
      <w:proofErr w:type="spellEnd"/>
      <w:r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Koganei</w:t>
      </w:r>
      <w:proofErr w:type="spellEnd"/>
      <w:r w:rsidRPr="004B455E">
        <w:rPr>
          <w:rFonts w:ascii="Times New Roman" w:hAnsi="Times New Roman"/>
          <w:color w:val="000000" w:themeColor="text1"/>
          <w:sz w:val="24"/>
        </w:rPr>
        <w:t>, Tokyo 184-8588, Japan</w:t>
      </w:r>
    </w:p>
    <w:p w:rsidR="00426736" w:rsidRPr="00F258CE" w:rsidRDefault="00426736" w:rsidP="00426736">
      <w:pPr>
        <w:spacing w:line="320" w:lineRule="exact"/>
        <w:rPr>
          <w:rFonts w:ascii="Times New Roman" w:hAnsi="Times New Roman"/>
          <w:color w:val="000000" w:themeColor="text1"/>
          <w:sz w:val="24"/>
          <w:lang w:val="fr-FR"/>
          <w:rPrChange w:id="4" w:author="Auteur">
            <w:rPr>
              <w:rFonts w:ascii="Times New Roman" w:hAnsi="Times New Roman"/>
              <w:color w:val="000000" w:themeColor="text1"/>
              <w:sz w:val="24"/>
            </w:rPr>
          </w:rPrChange>
        </w:rPr>
      </w:pPr>
      <w:r w:rsidRPr="00F258CE">
        <w:rPr>
          <w:rFonts w:ascii="Times New Roman" w:hAnsi="Times New Roman"/>
          <w:color w:val="000000" w:themeColor="text1"/>
          <w:sz w:val="24"/>
          <w:lang w:val="fr-FR"/>
          <w:rPrChange w:id="5" w:author="Auteur">
            <w:rPr>
              <w:rFonts w:ascii="Times New Roman" w:hAnsi="Times New Roman"/>
              <w:color w:val="000000" w:themeColor="text1"/>
              <w:sz w:val="24"/>
            </w:rPr>
          </w:rPrChange>
        </w:rPr>
        <w:t>E-mail:</w:t>
      </w:r>
      <w:r w:rsidRPr="00F258CE">
        <w:rPr>
          <w:rFonts w:ascii="Times New Roman" w:hAnsi="Times New Roman" w:hint="eastAsia"/>
          <w:color w:val="000000" w:themeColor="text1"/>
          <w:sz w:val="24"/>
          <w:lang w:val="fr-FR"/>
          <w:rPrChange w:id="6" w:author="Auteur">
            <w:rPr>
              <w:rFonts w:ascii="Times New Roman" w:hAnsi="Times New Roman" w:hint="eastAsia"/>
              <w:color w:val="000000" w:themeColor="text1"/>
              <w:sz w:val="24"/>
            </w:rPr>
          </w:rPrChange>
        </w:rPr>
        <w:t xml:space="preserve"> </w:t>
      </w:r>
      <w:r w:rsidR="004E4567">
        <w:fldChar w:fldCharType="begin"/>
      </w:r>
      <w:r w:rsidR="004E4567" w:rsidRPr="00F258CE">
        <w:rPr>
          <w:lang w:val="fr-FR"/>
          <w:rPrChange w:id="7" w:author="Auteur">
            <w:rPr/>
          </w:rPrChange>
        </w:rPr>
        <w:instrText xml:space="preserve"> HYPERLINK "mailto:iwasaki_kunihisa@mpm.co.jp" </w:instrText>
      </w:r>
      <w:r w:rsidR="004E4567">
        <w:fldChar w:fldCharType="separate"/>
      </w:r>
      <w:r w:rsidRPr="00F258CE">
        <w:rPr>
          <w:rStyle w:val="Lienhypertexte"/>
          <w:rFonts w:ascii="Times New Roman" w:hAnsi="Times New Roman"/>
          <w:color w:val="000000" w:themeColor="text1"/>
          <w:sz w:val="24"/>
          <w:u w:val="none"/>
          <w:lang w:val="fr-FR"/>
          <w:rPrChange w:id="8" w:author="Auteur">
            <w:rPr>
              <w:rStyle w:val="Lienhypertexte"/>
              <w:rFonts w:ascii="Times New Roman" w:hAnsi="Times New Roman"/>
              <w:color w:val="000000" w:themeColor="text1"/>
              <w:sz w:val="24"/>
              <w:u w:val="none"/>
            </w:rPr>
          </w:rPrChange>
        </w:rPr>
        <w:t>iwasaki_kunihisa@mpm.co.jp</w:t>
      </w:r>
      <w:r w:rsidR="004E4567">
        <w:rPr>
          <w:rStyle w:val="Lienhypertexte"/>
          <w:rFonts w:ascii="Times New Roman" w:hAnsi="Times New Roman"/>
          <w:color w:val="000000" w:themeColor="text1"/>
          <w:sz w:val="24"/>
          <w:u w:val="none"/>
        </w:rPr>
        <w:fldChar w:fldCharType="end"/>
      </w:r>
    </w:p>
    <w:p w:rsidR="00765D81" w:rsidRPr="004B455E" w:rsidRDefault="00426736"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FAX: </w:t>
      </w:r>
      <w:r w:rsidRPr="004B455E">
        <w:rPr>
          <w:rFonts w:ascii="Times New Roman" w:hAnsi="Times New Roman" w:hint="eastAsia"/>
          <w:color w:val="000000" w:themeColor="text1"/>
          <w:sz w:val="24"/>
        </w:rPr>
        <w:t>+81.</w:t>
      </w:r>
      <w:r w:rsidRPr="004B455E">
        <w:rPr>
          <w:rFonts w:ascii="Times New Roman" w:hAnsi="Times New Roman"/>
          <w:color w:val="000000" w:themeColor="text1"/>
          <w:sz w:val="24"/>
        </w:rPr>
        <w:t>48</w:t>
      </w:r>
      <w:r w:rsidRPr="004B455E">
        <w:rPr>
          <w:rFonts w:ascii="Times New Roman" w:hAnsi="Times New Roman" w:hint="eastAsia"/>
          <w:color w:val="000000" w:themeColor="text1"/>
          <w:sz w:val="24"/>
        </w:rPr>
        <w:t>.</w:t>
      </w:r>
      <w:r w:rsidRPr="004B455E">
        <w:rPr>
          <w:rFonts w:ascii="Times New Roman" w:hAnsi="Times New Roman"/>
          <w:color w:val="000000" w:themeColor="text1"/>
          <w:sz w:val="24"/>
        </w:rPr>
        <w:t>912</w:t>
      </w:r>
      <w:r w:rsidRPr="004B455E">
        <w:rPr>
          <w:rFonts w:ascii="Times New Roman" w:hAnsi="Times New Roman" w:hint="eastAsia"/>
          <w:color w:val="000000" w:themeColor="text1"/>
          <w:sz w:val="24"/>
        </w:rPr>
        <w:t>.</w:t>
      </w:r>
      <w:r w:rsidRPr="004B455E">
        <w:rPr>
          <w:rFonts w:ascii="Times New Roman" w:hAnsi="Times New Roman"/>
          <w:color w:val="000000" w:themeColor="text1"/>
          <w:sz w:val="24"/>
        </w:rPr>
        <w:t>0012</w:t>
      </w:r>
    </w:p>
    <w:p w:rsidR="00426736" w:rsidRPr="004B455E" w:rsidRDefault="00426736" w:rsidP="00426736">
      <w:pPr>
        <w:spacing w:line="240" w:lineRule="exact"/>
        <w:rPr>
          <w:rFonts w:ascii="Times New Roman" w:hAnsi="Times New Roman"/>
          <w:color w:val="000000" w:themeColor="text1"/>
          <w:sz w:val="24"/>
        </w:rPr>
      </w:pPr>
    </w:p>
    <w:p w:rsidR="00765D81" w:rsidRPr="004B455E" w:rsidRDefault="00722FC9" w:rsidP="00426736">
      <w:pPr>
        <w:spacing w:line="320" w:lineRule="exact"/>
        <w:rPr>
          <w:rFonts w:ascii="Times New Roman" w:hAnsi="Times New Roman"/>
          <w:color w:val="000000" w:themeColor="text1"/>
          <w:sz w:val="24"/>
        </w:rPr>
      </w:pPr>
      <w:proofErr w:type="spellStart"/>
      <w:r w:rsidRPr="004B455E">
        <w:rPr>
          <w:rFonts w:ascii="Times New Roman" w:hAnsi="Times New Roman"/>
          <w:color w:val="000000" w:themeColor="text1"/>
          <w:sz w:val="24"/>
        </w:rPr>
        <w:t>Shunji</w:t>
      </w:r>
      <w:proofErr w:type="spellEnd"/>
      <w:r w:rsidRPr="004B455E">
        <w:rPr>
          <w:rFonts w:ascii="Times New Roman" w:hAnsi="Times New Roman"/>
          <w:color w:val="000000" w:themeColor="text1"/>
          <w:sz w:val="24"/>
        </w:rPr>
        <w:t xml:space="preserve"> Omori</w:t>
      </w:r>
    </w:p>
    <w:p w:rsidR="00765D81" w:rsidRPr="004B455E" w:rsidRDefault="00426736"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Tsukuba R&amp;D Laboratory, Mitsubishi Paper Mills Limited, 46 </w:t>
      </w:r>
      <w:proofErr w:type="spellStart"/>
      <w:r w:rsidRPr="004B455E">
        <w:rPr>
          <w:rFonts w:ascii="Times New Roman" w:hAnsi="Times New Roman"/>
          <w:color w:val="000000" w:themeColor="text1"/>
          <w:sz w:val="24"/>
        </w:rPr>
        <w:t>Wadai</w:t>
      </w:r>
      <w:proofErr w:type="spellEnd"/>
      <w:r w:rsidRPr="004B455E">
        <w:rPr>
          <w:rFonts w:ascii="Times New Roman" w:hAnsi="Times New Roman"/>
          <w:color w:val="000000" w:themeColor="text1"/>
          <w:sz w:val="24"/>
        </w:rPr>
        <w:t>, Tsukuba, Ibaraki 300-4247, Japan</w:t>
      </w:r>
    </w:p>
    <w:p w:rsidR="00426736" w:rsidRPr="00F258CE" w:rsidRDefault="00426736" w:rsidP="00426736">
      <w:pPr>
        <w:spacing w:line="320" w:lineRule="exact"/>
        <w:rPr>
          <w:rFonts w:ascii="Times New Roman" w:hAnsi="Times New Roman"/>
          <w:color w:val="000000" w:themeColor="text1"/>
          <w:sz w:val="24"/>
          <w:lang w:val="fr-FR"/>
          <w:rPrChange w:id="9" w:author="Auteur">
            <w:rPr>
              <w:rFonts w:ascii="Times New Roman" w:hAnsi="Times New Roman"/>
              <w:color w:val="000000" w:themeColor="text1"/>
              <w:sz w:val="24"/>
            </w:rPr>
          </w:rPrChange>
        </w:rPr>
      </w:pPr>
      <w:r w:rsidRPr="00F258CE">
        <w:rPr>
          <w:rFonts w:ascii="Times New Roman" w:hAnsi="Times New Roman"/>
          <w:color w:val="000000" w:themeColor="text1"/>
          <w:sz w:val="24"/>
          <w:lang w:val="fr-FR"/>
          <w:rPrChange w:id="10" w:author="Auteur">
            <w:rPr>
              <w:rFonts w:ascii="Times New Roman" w:hAnsi="Times New Roman"/>
              <w:color w:val="000000" w:themeColor="text1"/>
              <w:sz w:val="24"/>
            </w:rPr>
          </w:rPrChange>
        </w:rPr>
        <w:t>E-mail:</w:t>
      </w:r>
      <w:r w:rsidRPr="00F258CE">
        <w:rPr>
          <w:rFonts w:ascii="Times New Roman" w:hAnsi="Times New Roman" w:hint="eastAsia"/>
          <w:color w:val="000000" w:themeColor="text1"/>
          <w:sz w:val="24"/>
          <w:lang w:val="fr-FR"/>
          <w:rPrChange w:id="11" w:author="Auteur">
            <w:rPr>
              <w:rFonts w:ascii="Times New Roman" w:hAnsi="Times New Roman" w:hint="eastAsia"/>
              <w:color w:val="000000" w:themeColor="text1"/>
              <w:sz w:val="24"/>
            </w:rPr>
          </w:rPrChange>
        </w:rPr>
        <w:t xml:space="preserve"> shunji_oomori@mpm.co.jp</w:t>
      </w:r>
    </w:p>
    <w:p w:rsidR="00426736" w:rsidRPr="004B455E" w:rsidRDefault="00426736"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FAX: </w:t>
      </w:r>
      <w:r w:rsidRPr="004B455E">
        <w:rPr>
          <w:rFonts w:ascii="Times New Roman" w:hAnsi="Times New Roman" w:hint="eastAsia"/>
          <w:color w:val="000000" w:themeColor="text1"/>
          <w:sz w:val="24"/>
        </w:rPr>
        <w:t>+81.</w:t>
      </w:r>
      <w:r w:rsidRPr="004B455E">
        <w:rPr>
          <w:rFonts w:ascii="Times New Roman" w:hAnsi="Times New Roman"/>
          <w:color w:val="000000" w:themeColor="text1"/>
          <w:sz w:val="24"/>
        </w:rPr>
        <w:t>48</w:t>
      </w:r>
      <w:r w:rsidRPr="004B455E">
        <w:rPr>
          <w:rFonts w:ascii="Times New Roman" w:hAnsi="Times New Roman" w:hint="eastAsia"/>
          <w:color w:val="000000" w:themeColor="text1"/>
          <w:sz w:val="24"/>
        </w:rPr>
        <w:t>.</w:t>
      </w:r>
      <w:r w:rsidRPr="004B455E">
        <w:rPr>
          <w:rFonts w:ascii="Times New Roman" w:hAnsi="Times New Roman"/>
          <w:color w:val="000000" w:themeColor="text1"/>
          <w:sz w:val="24"/>
        </w:rPr>
        <w:t>912</w:t>
      </w:r>
      <w:r w:rsidRPr="004B455E">
        <w:rPr>
          <w:rFonts w:ascii="Times New Roman" w:hAnsi="Times New Roman" w:hint="eastAsia"/>
          <w:color w:val="000000" w:themeColor="text1"/>
          <w:sz w:val="24"/>
        </w:rPr>
        <w:t>.</w:t>
      </w:r>
      <w:r w:rsidRPr="004B455E">
        <w:rPr>
          <w:rFonts w:ascii="Times New Roman" w:hAnsi="Times New Roman"/>
          <w:color w:val="000000" w:themeColor="text1"/>
          <w:sz w:val="24"/>
        </w:rPr>
        <w:t>0012</w:t>
      </w:r>
    </w:p>
    <w:p w:rsidR="00426736" w:rsidRPr="004B455E" w:rsidRDefault="00426736" w:rsidP="00426736">
      <w:pPr>
        <w:spacing w:line="320" w:lineRule="exact"/>
        <w:rPr>
          <w:rFonts w:ascii="Times New Roman" w:hAnsi="Times New Roman"/>
          <w:color w:val="000000" w:themeColor="text1"/>
          <w:sz w:val="24"/>
        </w:rPr>
      </w:pPr>
    </w:p>
    <w:p w:rsidR="00722FC9" w:rsidRPr="004B455E" w:rsidRDefault="00722FC9"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Shinya </w:t>
      </w:r>
      <w:proofErr w:type="spellStart"/>
      <w:r w:rsidRPr="004B455E">
        <w:rPr>
          <w:rFonts w:ascii="Times New Roman" w:hAnsi="Times New Roman"/>
          <w:color w:val="000000" w:themeColor="text1"/>
          <w:sz w:val="24"/>
        </w:rPr>
        <w:t>Kajita</w:t>
      </w:r>
      <w:proofErr w:type="spellEnd"/>
      <w:r w:rsidR="00426736" w:rsidRPr="004B455E">
        <w:rPr>
          <w:rFonts w:ascii="Times New Roman" w:hAnsi="Times New Roman" w:hint="eastAsia"/>
          <w:color w:val="000000" w:themeColor="text1"/>
          <w:sz w:val="24"/>
        </w:rPr>
        <w:t xml:space="preserve"> (</w:t>
      </w:r>
      <w:r w:rsidR="00426736" w:rsidRPr="004B455E">
        <w:rPr>
          <w:rFonts w:ascii="Times New Roman" w:hAnsi="Times New Roman"/>
          <w:color w:val="000000" w:themeColor="text1"/>
          <w:sz w:val="24"/>
        </w:rPr>
        <w:t>corresponding</w:t>
      </w:r>
      <w:r w:rsidR="00426736" w:rsidRPr="004B455E">
        <w:rPr>
          <w:rFonts w:ascii="Times New Roman" w:hAnsi="Times New Roman" w:hint="eastAsia"/>
          <w:color w:val="000000" w:themeColor="text1"/>
          <w:sz w:val="24"/>
        </w:rPr>
        <w:t xml:space="preserve"> author)</w:t>
      </w:r>
    </w:p>
    <w:p w:rsidR="00426736" w:rsidRPr="004B455E" w:rsidRDefault="00426736" w:rsidP="00426736">
      <w:pPr>
        <w:spacing w:line="320" w:lineRule="exact"/>
        <w:rPr>
          <w:rFonts w:ascii="Times New Roman" w:hAnsi="Times New Roman"/>
          <w:color w:val="000000" w:themeColor="text1"/>
          <w:sz w:val="24"/>
        </w:rPr>
      </w:pPr>
      <w:r w:rsidRPr="004B455E">
        <w:rPr>
          <w:rFonts w:ascii="Times New Roman" w:hAnsi="Times New Roman"/>
          <w:color w:val="000000" w:themeColor="text1"/>
          <w:sz w:val="24"/>
        </w:rPr>
        <w:t xml:space="preserve">Graduate School of Bio-Applications and Systems Engineering, Tokyo University of Agriculture and Technology, 2-24-16 </w:t>
      </w:r>
      <w:proofErr w:type="spellStart"/>
      <w:r w:rsidRPr="004B455E">
        <w:rPr>
          <w:rFonts w:ascii="Times New Roman" w:hAnsi="Times New Roman"/>
          <w:color w:val="000000" w:themeColor="text1"/>
          <w:sz w:val="24"/>
        </w:rPr>
        <w:t>Nakacho</w:t>
      </w:r>
      <w:proofErr w:type="spellEnd"/>
      <w:r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Koganei</w:t>
      </w:r>
      <w:proofErr w:type="spellEnd"/>
      <w:r w:rsidRPr="004B455E">
        <w:rPr>
          <w:rFonts w:ascii="Times New Roman" w:hAnsi="Times New Roman"/>
          <w:color w:val="000000" w:themeColor="text1"/>
          <w:sz w:val="24"/>
        </w:rPr>
        <w:t>, Tokyo 184-8588, Japan</w:t>
      </w:r>
    </w:p>
    <w:p w:rsidR="00426736" w:rsidRPr="00F258CE" w:rsidRDefault="00426736" w:rsidP="00426736">
      <w:pPr>
        <w:spacing w:line="300" w:lineRule="exact"/>
        <w:rPr>
          <w:rFonts w:ascii="Times New Roman" w:hAnsi="Times New Roman"/>
          <w:color w:val="000000" w:themeColor="text1"/>
          <w:sz w:val="24"/>
          <w:lang w:val="fr-FR"/>
          <w:rPrChange w:id="12" w:author="Auteur">
            <w:rPr>
              <w:rFonts w:ascii="Times New Roman" w:hAnsi="Times New Roman"/>
              <w:color w:val="000000" w:themeColor="text1"/>
              <w:sz w:val="24"/>
            </w:rPr>
          </w:rPrChange>
        </w:rPr>
      </w:pPr>
      <w:r w:rsidRPr="00F258CE">
        <w:rPr>
          <w:rFonts w:ascii="Times New Roman" w:hAnsi="Times New Roman"/>
          <w:color w:val="000000" w:themeColor="text1"/>
          <w:sz w:val="24"/>
          <w:lang w:val="fr-FR"/>
          <w:rPrChange w:id="13" w:author="Auteur">
            <w:rPr>
              <w:rFonts w:ascii="Times New Roman" w:hAnsi="Times New Roman"/>
              <w:color w:val="000000" w:themeColor="text1"/>
              <w:sz w:val="24"/>
            </w:rPr>
          </w:rPrChange>
        </w:rPr>
        <w:t xml:space="preserve">E-mail: </w:t>
      </w:r>
      <w:r w:rsidR="004E4567">
        <w:fldChar w:fldCharType="begin"/>
      </w:r>
      <w:r w:rsidR="004E4567" w:rsidRPr="00F258CE">
        <w:rPr>
          <w:lang w:val="fr-FR"/>
          <w:rPrChange w:id="14" w:author="Auteur">
            <w:rPr/>
          </w:rPrChange>
        </w:rPr>
        <w:instrText xml:space="preserve"> HYPERLINK "mailto:kajita@cc.tuat.ac.jp" </w:instrText>
      </w:r>
      <w:r w:rsidR="004E4567">
        <w:fldChar w:fldCharType="separate"/>
      </w:r>
      <w:r w:rsidRPr="00F258CE">
        <w:rPr>
          <w:rStyle w:val="Lienhypertexte"/>
          <w:rFonts w:ascii="Times New Roman" w:hAnsi="Times New Roman"/>
          <w:color w:val="000000" w:themeColor="text1"/>
          <w:sz w:val="24"/>
          <w:u w:val="none"/>
          <w:lang w:val="fr-FR"/>
          <w:rPrChange w:id="15" w:author="Auteur">
            <w:rPr>
              <w:rStyle w:val="Lienhypertexte"/>
              <w:rFonts w:ascii="Times New Roman" w:hAnsi="Times New Roman"/>
              <w:color w:val="000000" w:themeColor="text1"/>
              <w:sz w:val="24"/>
              <w:u w:val="none"/>
            </w:rPr>
          </w:rPrChange>
        </w:rPr>
        <w:t>kajita@cc.tuat.ac.jp</w:t>
      </w:r>
      <w:r w:rsidR="004E4567">
        <w:rPr>
          <w:rStyle w:val="Lienhypertexte"/>
          <w:rFonts w:ascii="Times New Roman" w:hAnsi="Times New Roman"/>
          <w:color w:val="000000" w:themeColor="text1"/>
          <w:sz w:val="24"/>
          <w:u w:val="none"/>
        </w:rPr>
        <w:fldChar w:fldCharType="end"/>
      </w:r>
    </w:p>
    <w:p w:rsidR="00426736" w:rsidRPr="004B455E" w:rsidRDefault="00426736" w:rsidP="00426736">
      <w:pPr>
        <w:spacing w:line="300" w:lineRule="exact"/>
        <w:rPr>
          <w:rFonts w:ascii="Times New Roman" w:hAnsi="Times New Roman"/>
          <w:color w:val="000000" w:themeColor="text1"/>
          <w:sz w:val="24"/>
        </w:rPr>
      </w:pPr>
      <w:r w:rsidRPr="004B455E">
        <w:rPr>
          <w:rFonts w:ascii="Times New Roman" w:hAnsi="Times New Roman"/>
          <w:color w:val="000000" w:themeColor="text1"/>
          <w:sz w:val="24"/>
        </w:rPr>
        <w:t>Fax: +81.42.388.7391</w:t>
      </w:r>
    </w:p>
    <w:p w:rsidR="00722FC9" w:rsidRPr="004B455E" w:rsidRDefault="00722FC9">
      <w:pPr>
        <w:rPr>
          <w:rFonts w:ascii="Times New Roman" w:hAnsi="Times New Roman"/>
          <w:color w:val="000000" w:themeColor="text1"/>
          <w:sz w:val="24"/>
        </w:rPr>
      </w:pPr>
    </w:p>
    <w:p w:rsidR="0026009A" w:rsidRPr="004B455E" w:rsidRDefault="0026009A">
      <w:pPr>
        <w:rPr>
          <w:rFonts w:ascii="Times New Roman" w:hAnsi="Times New Roman"/>
          <w:b/>
          <w:color w:val="000000" w:themeColor="text1"/>
          <w:sz w:val="24"/>
        </w:rPr>
      </w:pPr>
      <w:r w:rsidRPr="004B455E">
        <w:rPr>
          <w:rFonts w:ascii="Times New Roman" w:hAnsi="Times New Roman" w:hint="eastAsia"/>
          <w:b/>
          <w:color w:val="000000" w:themeColor="text1"/>
          <w:sz w:val="24"/>
        </w:rPr>
        <w:t>Key Word</w:t>
      </w:r>
      <w:ins w:id="16" w:author="Auteur">
        <w:r w:rsidR="00F55579">
          <w:rPr>
            <w:rFonts w:ascii="Times New Roman" w:hAnsi="Times New Roman"/>
            <w:b/>
            <w:color w:val="000000" w:themeColor="text1"/>
            <w:sz w:val="24"/>
          </w:rPr>
          <w:t>s</w:t>
        </w:r>
      </w:ins>
      <w:r w:rsidRPr="004B455E">
        <w:rPr>
          <w:rFonts w:ascii="Times New Roman" w:hAnsi="Times New Roman" w:hint="eastAsia"/>
          <w:b/>
          <w:color w:val="000000" w:themeColor="text1"/>
          <w:sz w:val="24"/>
        </w:rPr>
        <w:t>:</w:t>
      </w:r>
    </w:p>
    <w:p w:rsidR="00BE241A" w:rsidRPr="004B455E" w:rsidRDefault="0096376D">
      <w:pPr>
        <w:spacing w:line="480" w:lineRule="auto"/>
        <w:rPr>
          <w:rFonts w:ascii="Times New Roman" w:hAnsi="Times New Roman"/>
          <w:color w:val="000000" w:themeColor="text1"/>
          <w:sz w:val="24"/>
        </w:rPr>
        <w:pPrChange w:id="17" w:author="Auteur">
          <w:pPr/>
        </w:pPrChange>
      </w:pPr>
      <w:proofErr w:type="gramStart"/>
      <w:r w:rsidRPr="004B455E">
        <w:rPr>
          <w:rFonts w:ascii="Times New Roman" w:hAnsi="Times New Roman" w:hint="eastAsia"/>
          <w:color w:val="000000" w:themeColor="text1"/>
          <w:sz w:val="24"/>
        </w:rPr>
        <w:t>rooting</w:t>
      </w:r>
      <w:proofErr w:type="gramEnd"/>
      <w:r w:rsidRPr="004B455E">
        <w:rPr>
          <w:rFonts w:ascii="Times New Roman" w:hAnsi="Times New Roman" w:hint="eastAsia"/>
          <w:color w:val="000000" w:themeColor="text1"/>
          <w:sz w:val="24"/>
        </w:rPr>
        <w:t xml:space="preserve"> ability, s</w:t>
      </w:r>
      <w:r w:rsidR="0026009A" w:rsidRPr="004B455E">
        <w:rPr>
          <w:rFonts w:ascii="Times New Roman" w:hAnsi="Times New Roman" w:hint="eastAsia"/>
          <w:color w:val="000000" w:themeColor="text1"/>
          <w:sz w:val="24"/>
        </w:rPr>
        <w:t xml:space="preserve">easonal variation, </w:t>
      </w:r>
      <w:proofErr w:type="spellStart"/>
      <w:r w:rsidRPr="004B455E">
        <w:rPr>
          <w:rFonts w:ascii="Times New Roman" w:hAnsi="Times New Roman" w:hint="eastAsia"/>
          <w:color w:val="000000" w:themeColor="text1"/>
          <w:sz w:val="24"/>
        </w:rPr>
        <w:t>auxin</w:t>
      </w:r>
      <w:proofErr w:type="spellEnd"/>
      <w:r w:rsidRPr="004B455E">
        <w:rPr>
          <w:rFonts w:ascii="Times New Roman" w:hAnsi="Times New Roman" w:hint="eastAsia"/>
          <w:color w:val="000000" w:themeColor="text1"/>
          <w:sz w:val="24"/>
        </w:rPr>
        <w:t xml:space="preserve"> treatment, </w:t>
      </w:r>
      <w:r w:rsidR="00895200" w:rsidRPr="004B455E">
        <w:rPr>
          <w:rFonts w:ascii="Times New Roman" w:hAnsi="Times New Roman"/>
          <w:color w:val="000000" w:themeColor="text1"/>
          <w:sz w:val="24"/>
        </w:rPr>
        <w:t>d</w:t>
      </w:r>
      <w:del w:id="18" w:author="Auteur">
        <w:r w:rsidR="00895200" w:rsidRPr="004B455E" w:rsidDel="00F55579">
          <w:rPr>
            <w:rFonts w:ascii="Times New Roman" w:hAnsi="Times New Roman"/>
            <w:color w:val="000000" w:themeColor="text1"/>
            <w:sz w:val="24"/>
          </w:rPr>
          <w:delText>iphenylurea derivative</w:delText>
        </w:r>
      </w:del>
      <w:ins w:id="19" w:author="Auteur">
        <w:r w:rsidR="00F55579">
          <w:rPr>
            <w:rFonts w:ascii="Times New Roman" w:hAnsi="Times New Roman"/>
            <w:color w:val="000000" w:themeColor="text1"/>
            <w:sz w:val="24"/>
          </w:rPr>
          <w:t>,</w:t>
        </w:r>
        <w:r w:rsidR="00F55579" w:rsidRPr="00F55579">
          <w:rPr>
            <w:rFonts w:ascii="Times New Roman" w:hAnsi="Times New Roman" w:cs="Arial"/>
            <w:b/>
            <w:i/>
            <w:color w:val="000000" w:themeColor="text1"/>
            <w:sz w:val="24"/>
          </w:rPr>
          <w:t xml:space="preserve"> </w:t>
        </w:r>
        <w:r w:rsidR="0056551D">
          <w:rPr>
            <w:rFonts w:ascii="Times New Roman" w:hAnsi="Times New Roman" w:cs="Arial"/>
            <w:b/>
            <w:i/>
            <w:color w:val="000000" w:themeColor="text1"/>
            <w:sz w:val="24"/>
          </w:rPr>
          <w:t>N</w:t>
        </w:r>
        <w:r w:rsidR="00F55579">
          <w:rPr>
            <w:rFonts w:ascii="Times New Roman" w:hAnsi="Times New Roman" w:cs="Arial"/>
            <w:b/>
            <w:i/>
            <w:color w:val="000000" w:themeColor="text1"/>
            <w:sz w:val="24"/>
          </w:rPr>
          <w:t xml:space="preserve"> </w:t>
        </w:r>
        <w:r w:rsidR="00F55579" w:rsidRPr="004B455E">
          <w:rPr>
            <w:rFonts w:ascii="Times New Roman" w:hAnsi="Times New Roman" w:cs="Arial"/>
            <w:b/>
            <w:i/>
            <w:color w:val="000000" w:themeColor="text1"/>
            <w:sz w:val="24"/>
          </w:rPr>
          <w:t>,N</w:t>
        </w:r>
        <w:r w:rsidR="00F55579" w:rsidRPr="004B455E">
          <w:rPr>
            <w:rFonts w:ascii="Times New Roman" w:hAnsi="Times New Roman"/>
            <w:b/>
            <w:i/>
            <w:color w:val="000000" w:themeColor="text1"/>
            <w:sz w:val="24"/>
          </w:rPr>
          <w:t>′</w:t>
        </w:r>
        <w:r w:rsidR="00F55579" w:rsidRPr="004B455E">
          <w:rPr>
            <w:rFonts w:ascii="Times New Roman" w:hAnsi="Times New Roman" w:cs="Arial"/>
            <w:b/>
            <w:i/>
            <w:color w:val="000000" w:themeColor="text1"/>
            <w:sz w:val="24"/>
          </w:rPr>
          <w:t>-</w:t>
        </w:r>
        <w:proofErr w:type="spellStart"/>
        <w:r w:rsidR="00F55579" w:rsidRPr="004B455E">
          <w:rPr>
            <w:rFonts w:ascii="Times New Roman" w:hAnsi="Times New Roman" w:cs="Arial"/>
            <w:b/>
            <w:i/>
            <w:color w:val="000000" w:themeColor="text1"/>
            <w:sz w:val="24"/>
          </w:rPr>
          <w:t>bis</w:t>
        </w:r>
        <w:proofErr w:type="spellEnd"/>
        <w:r w:rsidR="00F55579" w:rsidRPr="004B455E">
          <w:rPr>
            <w:rFonts w:ascii="Times New Roman" w:hAnsi="Times New Roman" w:cs="Arial"/>
            <w:b/>
            <w:i/>
            <w:color w:val="000000" w:themeColor="text1"/>
            <w:sz w:val="24"/>
          </w:rPr>
          <w:t>-(3,4-methylenedioxyphenyl)urea (3,4-MDPU)</w:t>
        </w:r>
        <w:r w:rsidR="00F55579">
          <w:rPr>
            <w:rFonts w:ascii="Times New Roman" w:hAnsi="Times New Roman" w:cs="Arial"/>
            <w:b/>
            <w:i/>
            <w:color w:val="000000" w:themeColor="text1"/>
            <w:sz w:val="24"/>
          </w:rPr>
          <w:t xml:space="preserve">, </w:t>
        </w:r>
        <w:r w:rsidR="00F55579">
          <w:rPr>
            <w:rFonts w:ascii="Times New Roman" w:hAnsi="Times New Roman"/>
            <w:color w:val="000000" w:themeColor="text1"/>
            <w:sz w:val="24"/>
          </w:rPr>
          <w:t xml:space="preserve"> within shoot position, </w:t>
        </w:r>
      </w:ins>
    </w:p>
    <w:p w:rsidR="00722FC9" w:rsidRPr="004B455E" w:rsidRDefault="00722FC9" w:rsidP="00722FC9">
      <w:pPr>
        <w:spacing w:line="480" w:lineRule="auto"/>
        <w:rPr>
          <w:rFonts w:ascii="Times New Roman" w:hAnsi="Times New Roman"/>
          <w:b/>
          <w:color w:val="000000" w:themeColor="text1"/>
          <w:sz w:val="24"/>
        </w:rPr>
      </w:pPr>
      <w:r w:rsidRPr="004B455E">
        <w:rPr>
          <w:rFonts w:ascii="Times New Roman" w:hAnsi="Times New Roman" w:cs="Arial"/>
          <w:b/>
          <w:color w:val="000000" w:themeColor="text1"/>
          <w:sz w:val="24"/>
        </w:rPr>
        <w:br w:type="page"/>
      </w:r>
      <w:r w:rsidRPr="004B455E">
        <w:rPr>
          <w:rFonts w:ascii="Times New Roman" w:hAnsi="Times New Roman"/>
          <w:b/>
          <w:color w:val="000000" w:themeColor="text1"/>
          <w:sz w:val="24"/>
        </w:rPr>
        <w:lastRenderedPageBreak/>
        <w:t>Abstract</w:t>
      </w:r>
    </w:p>
    <w:p w:rsidR="00722FC9" w:rsidRPr="004B455E" w:rsidRDefault="00722FC9" w:rsidP="00722FC9">
      <w:pPr>
        <w:autoSpaceDE w:val="0"/>
        <w:autoSpaceDN w:val="0"/>
        <w:adjustRightInd w:val="0"/>
        <w:spacing w:line="480" w:lineRule="auto"/>
        <w:ind w:firstLineChars="225" w:firstLine="540"/>
        <w:rPr>
          <w:rFonts w:ascii="Times New Roman" w:hAnsi="Times New Roman"/>
          <w:color w:val="000000" w:themeColor="text1"/>
          <w:kern w:val="0"/>
          <w:sz w:val="24"/>
        </w:rPr>
      </w:pPr>
      <w:r w:rsidRPr="004B455E">
        <w:rPr>
          <w:rFonts w:ascii="Times New Roman" w:hAnsi="Times New Roman"/>
          <w:i/>
          <w:color w:val="000000" w:themeColor="text1"/>
          <w:kern w:val="0"/>
          <w:sz w:val="24"/>
        </w:rPr>
        <w:t>Eucalyptus</w:t>
      </w:r>
      <w:ins w:id="20" w:author="Auteur">
        <w:r w:rsidR="0097324C">
          <w:rPr>
            <w:rFonts w:ascii="Times New Roman" w:hAnsi="Times New Roman"/>
            <w:i/>
            <w:color w:val="000000" w:themeColor="text1"/>
            <w:kern w:val="0"/>
            <w:sz w:val="24"/>
          </w:rPr>
          <w:t xml:space="preserve"> </w:t>
        </w:r>
        <w:proofErr w:type="spellStart"/>
        <w:r w:rsidR="0097324C">
          <w:rPr>
            <w:rFonts w:ascii="Times New Roman" w:hAnsi="Times New Roman"/>
            <w:i/>
            <w:color w:val="000000" w:themeColor="text1"/>
            <w:kern w:val="0"/>
            <w:sz w:val="24"/>
          </w:rPr>
          <w:t>spp</w:t>
        </w:r>
      </w:ins>
      <w:proofErr w:type="spellEnd"/>
      <w:del w:id="21" w:author="Auteur">
        <w:r w:rsidRPr="004B455E" w:rsidDel="0097324C">
          <w:rPr>
            <w:rFonts w:ascii="Times New Roman" w:hAnsi="Times New Roman"/>
            <w:i/>
            <w:color w:val="000000" w:themeColor="text1"/>
            <w:kern w:val="0"/>
            <w:sz w:val="24"/>
          </w:rPr>
          <w:delText xml:space="preserve"> </w:delText>
        </w:r>
        <w:r w:rsidR="00ED2E4F" w:rsidRPr="004B455E" w:rsidDel="0097324C">
          <w:rPr>
            <w:rFonts w:ascii="Times New Roman" w:hAnsi="Times New Roman" w:hint="eastAsia"/>
            <w:color w:val="000000" w:themeColor="text1"/>
            <w:kern w:val="0"/>
            <w:sz w:val="24"/>
          </w:rPr>
          <w:delText>trees</w:delText>
        </w:r>
      </w:del>
      <w:r w:rsidR="00ED2E4F" w:rsidRPr="004B455E">
        <w:rPr>
          <w:rFonts w:ascii="Times New Roman" w:hAnsi="Times New Roman" w:hint="eastAsia"/>
          <w:color w:val="000000" w:themeColor="text1"/>
          <w:kern w:val="0"/>
          <w:sz w:val="24"/>
        </w:rPr>
        <w:t xml:space="preserve"> </w:t>
      </w:r>
      <w:ins w:id="22" w:author="Auteur">
        <w:r w:rsidR="0097324C">
          <w:rPr>
            <w:rFonts w:ascii="Times New Roman" w:hAnsi="Times New Roman"/>
            <w:color w:val="000000" w:themeColor="text1"/>
            <w:kern w:val="0"/>
            <w:sz w:val="24"/>
          </w:rPr>
          <w:t xml:space="preserve">is a genus regrouping a large number of diverse species </w:t>
        </w:r>
      </w:ins>
      <w:del w:id="23" w:author="Auteur">
        <w:r w:rsidR="00ED2E4F" w:rsidRPr="004B455E" w:rsidDel="0097324C">
          <w:rPr>
            <w:rFonts w:ascii="Times New Roman" w:hAnsi="Times New Roman" w:hint="eastAsia"/>
            <w:color w:val="000000" w:themeColor="text1"/>
            <w:kern w:val="0"/>
            <w:sz w:val="24"/>
          </w:rPr>
          <w:delText>are</w:delText>
        </w:r>
        <w:r w:rsidR="00ED2E4F" w:rsidRPr="004B455E" w:rsidDel="0097324C">
          <w:rPr>
            <w:rFonts w:ascii="Times New Roman" w:hAnsi="Times New Roman"/>
            <w:color w:val="000000" w:themeColor="text1"/>
            <w:kern w:val="0"/>
            <w:sz w:val="24"/>
          </w:rPr>
          <w:delText xml:space="preserve"> important </w:delText>
        </w:r>
        <w:r w:rsidRPr="004B455E" w:rsidDel="0097324C">
          <w:rPr>
            <w:rFonts w:ascii="Times New Roman" w:hAnsi="Times New Roman"/>
            <w:color w:val="000000" w:themeColor="text1"/>
            <w:kern w:val="0"/>
            <w:sz w:val="24"/>
          </w:rPr>
          <w:delText xml:space="preserve">species </w:delText>
        </w:r>
        <w:r w:rsidR="00ED2E4F" w:rsidRPr="004B455E" w:rsidDel="0097324C">
          <w:rPr>
            <w:rFonts w:ascii="Times New Roman" w:hAnsi="Times New Roman" w:hint="eastAsia"/>
            <w:color w:val="000000" w:themeColor="text1"/>
            <w:kern w:val="0"/>
            <w:sz w:val="24"/>
          </w:rPr>
          <w:delText>mainly</w:delText>
        </w:r>
      </w:del>
      <w:r w:rsidR="00ED2E4F" w:rsidRPr="004B455E">
        <w:rPr>
          <w:rFonts w:ascii="Times New Roman" w:hAnsi="Times New Roman" w:hint="eastAsia"/>
          <w:color w:val="000000" w:themeColor="text1"/>
          <w:kern w:val="0"/>
          <w:sz w:val="24"/>
        </w:rPr>
        <w:t xml:space="preserve"> </w:t>
      </w:r>
      <w:r w:rsidR="00003426" w:rsidRPr="004B455E">
        <w:rPr>
          <w:rFonts w:ascii="Times New Roman" w:hAnsi="Times New Roman" w:hint="eastAsia"/>
          <w:color w:val="000000" w:themeColor="text1"/>
          <w:kern w:val="0"/>
          <w:sz w:val="24"/>
        </w:rPr>
        <w:t xml:space="preserve">planted for ornamental and landscaping uses </w:t>
      </w:r>
      <w:r w:rsidR="0090294A" w:rsidRPr="004B455E">
        <w:rPr>
          <w:rFonts w:ascii="Times New Roman" w:hAnsi="Times New Roman" w:hint="eastAsia"/>
          <w:color w:val="000000" w:themeColor="text1"/>
          <w:kern w:val="0"/>
          <w:sz w:val="24"/>
        </w:rPr>
        <w:t>as well as</w:t>
      </w:r>
      <w:ins w:id="24" w:author="Auteur">
        <w:r w:rsidR="0097324C">
          <w:rPr>
            <w:rFonts w:ascii="Times New Roman" w:hAnsi="Times New Roman"/>
            <w:color w:val="000000" w:themeColor="text1"/>
            <w:kern w:val="0"/>
            <w:sz w:val="24"/>
          </w:rPr>
          <w:t xml:space="preserve"> for</w:t>
        </w:r>
      </w:ins>
      <w:r w:rsidR="0090294A"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kern w:val="0"/>
          <w:sz w:val="24"/>
        </w:rPr>
        <w:t>timber and pulpwood production</w:t>
      </w:r>
      <w:ins w:id="25" w:author="Auteur">
        <w:r w:rsidR="00506DCD">
          <w:rPr>
            <w:rFonts w:ascii="Times New Roman" w:hAnsi="Times New Roman"/>
            <w:color w:val="000000" w:themeColor="text1"/>
            <w:kern w:val="0"/>
            <w:sz w:val="24"/>
          </w:rPr>
          <w:t xml:space="preserve"> mainly from clonal plantations</w:t>
        </w:r>
      </w:ins>
      <w:r w:rsidRPr="004B455E">
        <w:rPr>
          <w:rFonts w:ascii="Times New Roman" w:hAnsi="Times New Roman"/>
          <w:color w:val="000000" w:themeColor="text1"/>
          <w:kern w:val="0"/>
          <w:sz w:val="24"/>
        </w:rPr>
        <w:t>.</w:t>
      </w:r>
      <w:r w:rsidR="00ED2E4F" w:rsidRPr="004B455E">
        <w:rPr>
          <w:rFonts w:ascii="Times New Roman" w:hAnsi="Times New Roman" w:hint="eastAsia"/>
          <w:color w:val="000000" w:themeColor="text1"/>
          <w:kern w:val="0"/>
          <w:sz w:val="24"/>
        </w:rPr>
        <w:t xml:space="preserve"> </w:t>
      </w:r>
      <w:ins w:id="26" w:author="Auteur">
        <w:r w:rsidR="00506DCD">
          <w:rPr>
            <w:rFonts w:ascii="Times New Roman" w:hAnsi="Times New Roman"/>
            <w:color w:val="000000" w:themeColor="text1"/>
            <w:kern w:val="0"/>
            <w:sz w:val="24"/>
          </w:rPr>
          <w:t>However, i</w:t>
        </w:r>
      </w:ins>
      <w:del w:id="27" w:author="Auteur">
        <w:r w:rsidR="0090294A" w:rsidRPr="004B455E" w:rsidDel="00506DCD">
          <w:rPr>
            <w:rFonts w:ascii="Times New Roman" w:hAnsi="Times New Roman"/>
            <w:color w:val="000000" w:themeColor="text1"/>
            <w:kern w:val="0"/>
            <w:sz w:val="24"/>
          </w:rPr>
          <w:delText>I</w:delText>
        </w:r>
      </w:del>
      <w:r w:rsidR="0090294A" w:rsidRPr="004B455E">
        <w:rPr>
          <w:rFonts w:ascii="Times New Roman" w:hAnsi="Times New Roman"/>
          <w:color w:val="000000" w:themeColor="text1"/>
          <w:kern w:val="0"/>
          <w:sz w:val="24"/>
        </w:rPr>
        <w:t xml:space="preserve">n contrast to </w:t>
      </w:r>
      <w:ins w:id="28" w:author="Auteur">
        <w:r w:rsidR="00506DCD">
          <w:rPr>
            <w:rFonts w:ascii="Times New Roman" w:hAnsi="Times New Roman"/>
            <w:color w:val="000000" w:themeColor="text1"/>
            <w:kern w:val="0"/>
            <w:sz w:val="24"/>
          </w:rPr>
          <w:t xml:space="preserve">other species, </w:t>
        </w:r>
      </w:ins>
      <w:del w:id="29" w:author="Auteur">
        <w:r w:rsidR="0090294A" w:rsidRPr="004B455E" w:rsidDel="00506DCD">
          <w:rPr>
            <w:rFonts w:ascii="Times New Roman" w:hAnsi="Times New Roman"/>
            <w:color w:val="000000" w:themeColor="text1"/>
            <w:kern w:val="0"/>
            <w:sz w:val="24"/>
          </w:rPr>
          <w:delText xml:space="preserve">eucalyptus species </w:delText>
        </w:r>
        <w:r w:rsidR="0090294A" w:rsidRPr="004B455E" w:rsidDel="00506DCD">
          <w:rPr>
            <w:rFonts w:ascii="Times New Roman" w:hAnsi="Times New Roman" w:hint="eastAsia"/>
            <w:color w:val="000000" w:themeColor="text1"/>
            <w:kern w:val="0"/>
            <w:sz w:val="24"/>
          </w:rPr>
          <w:delText>with</w:delText>
        </w:r>
        <w:r w:rsidR="0090294A" w:rsidRPr="004B455E" w:rsidDel="00506DCD">
          <w:rPr>
            <w:rFonts w:ascii="Times New Roman" w:hAnsi="Times New Roman"/>
            <w:color w:val="000000" w:themeColor="text1"/>
            <w:kern w:val="0"/>
            <w:sz w:val="24"/>
          </w:rPr>
          <w:delText xml:space="preserve"> higher rooting ability of cuttings</w:delText>
        </w:r>
      </w:del>
      <w:ins w:id="30" w:author="Auteur">
        <w:r w:rsidR="00506DCD">
          <w:rPr>
            <w:rFonts w:ascii="Times New Roman" w:hAnsi="Times New Roman"/>
            <w:color w:val="000000" w:themeColor="text1"/>
            <w:kern w:val="0"/>
            <w:sz w:val="24"/>
          </w:rPr>
          <w:t xml:space="preserve"> some like </w:t>
        </w:r>
        <w:r w:rsidR="00506DCD" w:rsidRPr="00D214A1">
          <w:rPr>
            <w:rFonts w:ascii="Times New Roman" w:hAnsi="Times New Roman"/>
            <w:i/>
            <w:color w:val="000000" w:themeColor="text1"/>
            <w:kern w:val="0"/>
            <w:sz w:val="24"/>
            <w:rPrChange w:id="31" w:author="Auteur">
              <w:rPr>
                <w:rFonts w:ascii="Times New Roman" w:hAnsi="Times New Roman"/>
                <w:color w:val="000000" w:themeColor="text1"/>
                <w:kern w:val="0"/>
                <w:sz w:val="24"/>
              </w:rPr>
            </w:rPrChange>
          </w:rPr>
          <w:t xml:space="preserve">E. </w:t>
        </w:r>
        <w:proofErr w:type="spellStart"/>
        <w:proofErr w:type="gramStart"/>
        <w:r w:rsidR="00506DCD" w:rsidRPr="00D214A1">
          <w:rPr>
            <w:rFonts w:ascii="Times New Roman" w:hAnsi="Times New Roman"/>
            <w:i/>
            <w:color w:val="000000" w:themeColor="text1"/>
            <w:kern w:val="0"/>
            <w:sz w:val="24"/>
            <w:rPrChange w:id="32" w:author="Auteur">
              <w:rPr>
                <w:rFonts w:ascii="Times New Roman" w:hAnsi="Times New Roman"/>
                <w:color w:val="000000" w:themeColor="text1"/>
                <w:kern w:val="0"/>
                <w:sz w:val="24"/>
              </w:rPr>
            </w:rPrChange>
          </w:rPr>
          <w:t>globulus</w:t>
        </w:r>
        <w:proofErr w:type="spellEnd"/>
        <w:r w:rsidR="00506DCD">
          <w:rPr>
            <w:rFonts w:ascii="Times New Roman" w:hAnsi="Times New Roman"/>
            <w:color w:val="000000" w:themeColor="text1"/>
            <w:kern w:val="0"/>
            <w:sz w:val="24"/>
          </w:rPr>
          <w:t xml:space="preserve"> </w:t>
        </w:r>
      </w:ins>
      <w:r w:rsidR="0090294A" w:rsidRPr="004B455E">
        <w:rPr>
          <w:rFonts w:ascii="Times New Roman" w:hAnsi="Times New Roman" w:hint="eastAsia"/>
          <w:color w:val="000000" w:themeColor="text1"/>
          <w:kern w:val="0"/>
          <w:sz w:val="24"/>
        </w:rPr>
        <w:t xml:space="preserve"> </w:t>
      </w:r>
      <w:ins w:id="33" w:author="Auteur">
        <w:r w:rsidR="00506DCD">
          <w:rPr>
            <w:rFonts w:ascii="Times New Roman" w:hAnsi="Times New Roman"/>
            <w:color w:val="000000" w:themeColor="text1"/>
            <w:kern w:val="0"/>
            <w:sz w:val="24"/>
          </w:rPr>
          <w:t>are</w:t>
        </w:r>
        <w:proofErr w:type="gramEnd"/>
        <w:r w:rsidR="00506DCD">
          <w:rPr>
            <w:rFonts w:ascii="Times New Roman" w:hAnsi="Times New Roman"/>
            <w:color w:val="000000" w:themeColor="text1"/>
            <w:kern w:val="0"/>
            <w:sz w:val="24"/>
          </w:rPr>
          <w:t xml:space="preserve"> </w:t>
        </w:r>
      </w:ins>
      <w:del w:id="34" w:author="Auteur">
        <w:r w:rsidR="0090294A" w:rsidRPr="004B455E" w:rsidDel="00506DCD">
          <w:rPr>
            <w:rFonts w:ascii="Times New Roman" w:hAnsi="Times New Roman" w:hint="eastAsia"/>
            <w:color w:val="000000" w:themeColor="text1"/>
            <w:kern w:val="0"/>
            <w:sz w:val="24"/>
          </w:rPr>
          <w:delText xml:space="preserve">such as </w:delText>
        </w:r>
        <w:r w:rsidR="0090294A" w:rsidRPr="004B455E" w:rsidDel="00506DCD">
          <w:rPr>
            <w:rFonts w:ascii="Times New Roman" w:hAnsi="Times New Roman" w:hint="eastAsia"/>
            <w:i/>
            <w:color w:val="000000" w:themeColor="text1"/>
            <w:kern w:val="0"/>
            <w:sz w:val="24"/>
          </w:rPr>
          <w:delText>E. grandis</w:delText>
        </w:r>
        <w:r w:rsidR="0090294A" w:rsidRPr="004B455E" w:rsidDel="00506DCD">
          <w:rPr>
            <w:rFonts w:ascii="Times New Roman" w:hAnsi="Times New Roman"/>
            <w:color w:val="000000" w:themeColor="text1"/>
            <w:kern w:val="0"/>
            <w:sz w:val="24"/>
          </w:rPr>
          <w:delText>,</w:delText>
        </w:r>
        <w:r w:rsidR="0090294A" w:rsidRPr="004B455E" w:rsidDel="00506DCD">
          <w:rPr>
            <w:rFonts w:ascii="Times New Roman" w:hAnsi="Times New Roman"/>
            <w:i/>
            <w:color w:val="000000" w:themeColor="text1"/>
            <w:kern w:val="0"/>
            <w:sz w:val="24"/>
          </w:rPr>
          <w:delText xml:space="preserve"> </w:delText>
        </w:r>
        <w:r w:rsidR="0090294A" w:rsidRPr="004B455E" w:rsidDel="00506DCD">
          <w:rPr>
            <w:rFonts w:ascii="Times New Roman" w:hAnsi="Times New Roman" w:hint="eastAsia"/>
            <w:color w:val="000000" w:themeColor="text1"/>
            <w:kern w:val="0"/>
            <w:sz w:val="24"/>
          </w:rPr>
          <w:delText xml:space="preserve">some Eucalyptus </w:delText>
        </w:r>
        <w:r w:rsidR="00596480" w:rsidRPr="004B455E" w:rsidDel="00506DCD">
          <w:rPr>
            <w:rFonts w:ascii="Times New Roman" w:hAnsi="Times New Roman" w:hint="eastAsia"/>
            <w:color w:val="000000" w:themeColor="text1"/>
            <w:kern w:val="0"/>
            <w:sz w:val="24"/>
          </w:rPr>
          <w:delText>is</w:delText>
        </w:r>
        <w:r w:rsidR="0090294A" w:rsidRPr="004B455E" w:rsidDel="00506DCD">
          <w:rPr>
            <w:rFonts w:ascii="Times New Roman" w:hAnsi="Times New Roman"/>
            <w:color w:val="000000" w:themeColor="text1"/>
            <w:kern w:val="0"/>
            <w:sz w:val="24"/>
          </w:rPr>
          <w:delText xml:space="preserve"> known to be</w:delText>
        </w:r>
      </w:del>
      <w:r w:rsidR="0090294A" w:rsidRPr="004B455E">
        <w:rPr>
          <w:rFonts w:ascii="Times New Roman" w:hAnsi="Times New Roman"/>
          <w:color w:val="000000" w:themeColor="text1"/>
          <w:kern w:val="0"/>
          <w:sz w:val="24"/>
        </w:rPr>
        <w:t xml:space="preserve"> difficult to </w:t>
      </w:r>
      <w:ins w:id="35" w:author="Auteur">
        <w:r w:rsidR="00506DCD">
          <w:rPr>
            <w:rFonts w:ascii="Times New Roman" w:hAnsi="Times New Roman"/>
            <w:color w:val="000000" w:themeColor="text1"/>
            <w:kern w:val="0"/>
            <w:sz w:val="24"/>
          </w:rPr>
          <w:t xml:space="preserve">mass </w:t>
        </w:r>
      </w:ins>
      <w:r w:rsidR="0090294A" w:rsidRPr="004B455E">
        <w:rPr>
          <w:rFonts w:ascii="Times New Roman" w:hAnsi="Times New Roman"/>
          <w:color w:val="000000" w:themeColor="text1"/>
          <w:kern w:val="0"/>
          <w:sz w:val="24"/>
        </w:rPr>
        <w:t xml:space="preserve">propagate clonally </w:t>
      </w:r>
      <w:ins w:id="36" w:author="Auteur">
        <w:r w:rsidR="00506DCD">
          <w:rPr>
            <w:rFonts w:ascii="Times New Roman" w:hAnsi="Times New Roman"/>
            <w:color w:val="000000" w:themeColor="text1"/>
            <w:kern w:val="0"/>
            <w:sz w:val="24"/>
          </w:rPr>
          <w:t xml:space="preserve">by rooted cuttings due to a low capacity for adventitious </w:t>
        </w:r>
      </w:ins>
      <w:del w:id="37" w:author="Auteur">
        <w:r w:rsidR="0090294A" w:rsidRPr="004B455E" w:rsidDel="00506DCD">
          <w:rPr>
            <w:rFonts w:ascii="Times New Roman" w:hAnsi="Times New Roman"/>
            <w:color w:val="000000" w:themeColor="text1"/>
            <w:kern w:val="0"/>
            <w:sz w:val="24"/>
          </w:rPr>
          <w:delText>because of its lower</w:delText>
        </w:r>
      </w:del>
      <w:r w:rsidR="0090294A" w:rsidRPr="004B455E">
        <w:rPr>
          <w:rFonts w:ascii="Times New Roman" w:hAnsi="Times New Roman"/>
          <w:color w:val="000000" w:themeColor="text1"/>
          <w:kern w:val="0"/>
          <w:sz w:val="24"/>
        </w:rPr>
        <w:t xml:space="preserve"> rooting </w:t>
      </w:r>
      <w:del w:id="38" w:author="Auteur">
        <w:r w:rsidR="0090294A" w:rsidRPr="004B455E" w:rsidDel="00506DCD">
          <w:rPr>
            <w:rFonts w:ascii="Times New Roman" w:hAnsi="Times New Roman"/>
            <w:color w:val="000000" w:themeColor="text1"/>
            <w:kern w:val="0"/>
            <w:sz w:val="24"/>
          </w:rPr>
          <w:delText>ability</w:delText>
        </w:r>
      </w:del>
      <w:r w:rsidR="0090294A" w:rsidRPr="004B455E">
        <w:rPr>
          <w:rFonts w:ascii="Times New Roman" w:hAnsi="Times New Roman"/>
          <w:color w:val="000000" w:themeColor="text1"/>
          <w:kern w:val="0"/>
          <w:sz w:val="24"/>
        </w:rPr>
        <w:t>.</w:t>
      </w:r>
      <w:r w:rsidR="0090294A" w:rsidRPr="004B455E">
        <w:rPr>
          <w:rFonts w:ascii="Times New Roman" w:hAnsi="Times New Roman" w:hint="eastAsia"/>
          <w:color w:val="000000" w:themeColor="text1"/>
          <w:kern w:val="0"/>
          <w:sz w:val="24"/>
        </w:rPr>
        <w:t xml:space="preserve"> </w:t>
      </w:r>
    </w:p>
    <w:p w:rsidR="00722FC9" w:rsidRPr="004B455E" w:rsidRDefault="00596480" w:rsidP="00722FC9">
      <w:pPr>
        <w:autoSpaceDE w:val="0"/>
        <w:autoSpaceDN w:val="0"/>
        <w:adjustRightInd w:val="0"/>
        <w:spacing w:line="480" w:lineRule="auto"/>
        <w:ind w:firstLineChars="225" w:firstLine="540"/>
        <w:rPr>
          <w:rFonts w:ascii="Times New Roman" w:hAnsi="Times New Roman"/>
          <w:color w:val="000000" w:themeColor="text1"/>
          <w:kern w:val="0"/>
          <w:sz w:val="24"/>
        </w:rPr>
      </w:pPr>
      <w:del w:id="39" w:author="Auteur">
        <w:r w:rsidRPr="004B455E" w:rsidDel="00506DCD">
          <w:rPr>
            <w:rFonts w:ascii="Times New Roman" w:hAnsi="Times New Roman" w:hint="eastAsia"/>
            <w:color w:val="000000" w:themeColor="text1"/>
            <w:kern w:val="0"/>
            <w:sz w:val="24"/>
          </w:rPr>
          <w:delText>In this study, w</w:delText>
        </w:r>
        <w:r w:rsidR="00722FC9" w:rsidRPr="004B455E" w:rsidDel="00506DCD">
          <w:rPr>
            <w:rFonts w:ascii="Times New Roman" w:hAnsi="Times New Roman"/>
            <w:color w:val="000000" w:themeColor="text1"/>
            <w:kern w:val="0"/>
            <w:sz w:val="24"/>
          </w:rPr>
          <w:delText>e investigated</w:delText>
        </w:r>
      </w:del>
      <w:r w:rsidR="00722FC9" w:rsidRPr="004B455E">
        <w:rPr>
          <w:rFonts w:ascii="Times New Roman" w:hAnsi="Times New Roman"/>
          <w:color w:val="000000" w:themeColor="text1"/>
          <w:kern w:val="0"/>
          <w:sz w:val="24"/>
        </w:rPr>
        <w:t xml:space="preserve"> </w:t>
      </w:r>
      <w:del w:id="40" w:author="Auteur">
        <w:r w:rsidR="00722FC9" w:rsidRPr="004B455E" w:rsidDel="00506DCD">
          <w:rPr>
            <w:rFonts w:ascii="Times New Roman" w:hAnsi="Times New Roman"/>
            <w:color w:val="000000" w:themeColor="text1"/>
            <w:kern w:val="0"/>
            <w:sz w:val="24"/>
          </w:rPr>
          <w:delText>d</w:delText>
        </w:r>
      </w:del>
      <w:ins w:id="41" w:author="Auteur">
        <w:r w:rsidR="00670A83">
          <w:rPr>
            <w:rFonts w:ascii="Times New Roman" w:hAnsi="Times New Roman"/>
            <w:color w:val="000000" w:themeColor="text1"/>
            <w:kern w:val="0"/>
            <w:sz w:val="24"/>
          </w:rPr>
          <w:t xml:space="preserve"> The influence of </w:t>
        </w:r>
        <w:del w:id="42" w:author="Auteur">
          <w:r w:rsidR="00670A83" w:rsidDel="00FF04AE">
            <w:rPr>
              <w:rFonts w:ascii="Times New Roman" w:hAnsi="Times New Roman"/>
              <w:color w:val="000000" w:themeColor="text1"/>
              <w:kern w:val="0"/>
              <w:sz w:val="24"/>
            </w:rPr>
            <w:delText>d</w:delText>
          </w:r>
        </w:del>
      </w:ins>
      <w:del w:id="43" w:author="Auteur">
        <w:r w:rsidR="00722FC9" w:rsidRPr="004B455E" w:rsidDel="00FF04AE">
          <w:rPr>
            <w:rFonts w:ascii="Times New Roman" w:hAnsi="Times New Roman"/>
            <w:color w:val="000000" w:themeColor="text1"/>
            <w:kern w:val="0"/>
            <w:sz w:val="24"/>
          </w:rPr>
          <w:delText xml:space="preserve">ifferent factors </w:delText>
        </w:r>
      </w:del>
      <w:ins w:id="44" w:author="Auteur">
        <w:r w:rsidR="00FF04AE">
          <w:rPr>
            <w:rFonts w:ascii="Times New Roman" w:hAnsi="Times New Roman"/>
            <w:color w:val="000000" w:themeColor="text1"/>
            <w:kern w:val="0"/>
            <w:sz w:val="24"/>
          </w:rPr>
          <w:t xml:space="preserve"> cutting within shoot position, rooting period, as well as the type and the concentration of exogenous </w:t>
        </w:r>
        <w:proofErr w:type="spellStart"/>
        <w:r w:rsidR="00FF04AE">
          <w:rPr>
            <w:rFonts w:ascii="Times New Roman" w:hAnsi="Times New Roman"/>
            <w:color w:val="000000" w:themeColor="text1"/>
            <w:kern w:val="0"/>
            <w:sz w:val="24"/>
          </w:rPr>
          <w:t>auxin</w:t>
        </w:r>
        <w:proofErr w:type="spellEnd"/>
        <w:r w:rsidR="00FF04AE">
          <w:rPr>
            <w:rFonts w:ascii="Times New Roman" w:hAnsi="Times New Roman"/>
            <w:color w:val="000000" w:themeColor="text1"/>
            <w:kern w:val="0"/>
            <w:sz w:val="24"/>
          </w:rPr>
          <w:t xml:space="preserve"> used</w:t>
        </w:r>
      </w:ins>
      <w:del w:id="45" w:author="Auteur">
        <w:r w:rsidR="00722FC9" w:rsidRPr="004B455E" w:rsidDel="00FF04AE">
          <w:rPr>
            <w:rFonts w:ascii="Times New Roman" w:hAnsi="Times New Roman"/>
            <w:color w:val="000000" w:themeColor="text1"/>
            <w:kern w:val="0"/>
            <w:sz w:val="24"/>
          </w:rPr>
          <w:delText>that may influe</w:delText>
        </w:r>
        <w:r w:rsidR="00722FC9" w:rsidRPr="004B455E" w:rsidDel="00670A83">
          <w:rPr>
            <w:rFonts w:ascii="Times New Roman" w:hAnsi="Times New Roman"/>
            <w:color w:val="000000" w:themeColor="text1"/>
            <w:kern w:val="0"/>
            <w:sz w:val="24"/>
          </w:rPr>
          <w:delText>nce</w:delText>
        </w:r>
      </w:del>
      <w:ins w:id="46" w:author="Auteur">
        <w:r w:rsidR="00670A83">
          <w:rPr>
            <w:rFonts w:ascii="Times New Roman" w:hAnsi="Times New Roman"/>
            <w:color w:val="000000" w:themeColor="text1"/>
            <w:kern w:val="0"/>
            <w:sz w:val="24"/>
          </w:rPr>
          <w:t xml:space="preserve"> on</w:t>
        </w:r>
      </w:ins>
      <w:r w:rsidR="00722FC9" w:rsidRPr="004B455E">
        <w:rPr>
          <w:rFonts w:ascii="Times New Roman" w:hAnsi="Times New Roman"/>
          <w:color w:val="000000" w:themeColor="text1"/>
          <w:kern w:val="0"/>
          <w:sz w:val="24"/>
        </w:rPr>
        <w:t xml:space="preserve"> </w:t>
      </w:r>
      <w:ins w:id="47" w:author="Auteur">
        <w:r w:rsidR="00670A83">
          <w:rPr>
            <w:rFonts w:ascii="Times New Roman" w:hAnsi="Times New Roman"/>
            <w:color w:val="000000" w:themeColor="text1"/>
            <w:kern w:val="0"/>
            <w:sz w:val="24"/>
          </w:rPr>
          <w:t xml:space="preserve">rooting ability of cuttings </w:t>
        </w:r>
        <w:proofErr w:type="gramStart"/>
        <w:r w:rsidR="00670A83">
          <w:rPr>
            <w:rFonts w:ascii="Times New Roman" w:hAnsi="Times New Roman"/>
            <w:color w:val="000000" w:themeColor="text1"/>
            <w:kern w:val="0"/>
            <w:sz w:val="24"/>
          </w:rPr>
          <w:t>was</w:t>
        </w:r>
        <w:proofErr w:type="gramEnd"/>
        <w:r w:rsidR="00670A83">
          <w:rPr>
            <w:rFonts w:ascii="Times New Roman" w:hAnsi="Times New Roman"/>
            <w:color w:val="000000" w:themeColor="text1"/>
            <w:kern w:val="0"/>
            <w:sz w:val="24"/>
          </w:rPr>
          <w:t xml:space="preserve"> assessed on an </w:t>
        </w:r>
      </w:ins>
      <w:del w:id="48" w:author="Auteur">
        <w:r w:rsidR="00722FC9" w:rsidRPr="004B455E" w:rsidDel="00670A83">
          <w:rPr>
            <w:rFonts w:ascii="Times New Roman" w:hAnsi="Times New Roman"/>
            <w:color w:val="000000" w:themeColor="text1"/>
            <w:kern w:val="0"/>
            <w:sz w:val="24"/>
          </w:rPr>
          <w:delText>th</w:delText>
        </w:r>
        <w:r w:rsidR="00722FC9" w:rsidRPr="004B455E" w:rsidDel="00506DCD">
          <w:rPr>
            <w:rFonts w:ascii="Times New Roman" w:hAnsi="Times New Roman"/>
            <w:color w:val="000000" w:themeColor="text1"/>
            <w:kern w:val="0"/>
            <w:sz w:val="24"/>
          </w:rPr>
          <w:delText>e</w:delText>
        </w:r>
        <w:r w:rsidR="00722FC9" w:rsidRPr="004B455E" w:rsidDel="00670A83">
          <w:rPr>
            <w:rFonts w:ascii="Times New Roman" w:hAnsi="Times New Roman"/>
            <w:color w:val="000000" w:themeColor="text1"/>
            <w:kern w:val="0"/>
            <w:sz w:val="24"/>
          </w:rPr>
          <w:delText xml:space="preserve"> </w:delText>
        </w:r>
        <w:r w:rsidRPr="004B455E" w:rsidDel="00670A83">
          <w:rPr>
            <w:rFonts w:ascii="Times New Roman" w:hAnsi="Times New Roman" w:hint="eastAsia"/>
            <w:color w:val="000000" w:themeColor="text1"/>
            <w:kern w:val="0"/>
            <w:sz w:val="24"/>
          </w:rPr>
          <w:delText xml:space="preserve">adventitious rooting capacity </w:delText>
        </w:r>
        <w:r w:rsidR="00384FCE" w:rsidRPr="004B455E" w:rsidDel="00670A83">
          <w:rPr>
            <w:rFonts w:ascii="Times New Roman" w:hAnsi="Times New Roman" w:hint="eastAsia"/>
            <w:color w:val="000000" w:themeColor="text1"/>
            <w:kern w:val="0"/>
            <w:sz w:val="24"/>
          </w:rPr>
          <w:delText xml:space="preserve">using </w:delText>
        </w:r>
      </w:del>
      <w:r w:rsidR="00384FCE" w:rsidRPr="004B455E">
        <w:rPr>
          <w:rFonts w:ascii="Times New Roman" w:hAnsi="Times New Roman" w:hint="eastAsia"/>
          <w:i/>
          <w:color w:val="000000" w:themeColor="text1"/>
          <w:kern w:val="0"/>
          <w:sz w:val="24"/>
        </w:rPr>
        <w:t xml:space="preserve">E. </w:t>
      </w:r>
      <w:proofErr w:type="spellStart"/>
      <w:r w:rsidR="00384FCE" w:rsidRPr="004B455E">
        <w:rPr>
          <w:rFonts w:ascii="Times New Roman" w:hAnsi="Times New Roman" w:hint="eastAsia"/>
          <w:i/>
          <w:color w:val="000000" w:themeColor="text1"/>
          <w:kern w:val="0"/>
          <w:sz w:val="24"/>
        </w:rPr>
        <w:t>globulus</w:t>
      </w:r>
      <w:proofErr w:type="spellEnd"/>
      <w:r w:rsidR="00384FCE" w:rsidRPr="004B455E">
        <w:rPr>
          <w:rFonts w:ascii="Times New Roman" w:hAnsi="Times New Roman" w:hint="eastAsia"/>
          <w:i/>
          <w:color w:val="000000" w:themeColor="text1"/>
          <w:kern w:val="0"/>
          <w:sz w:val="24"/>
        </w:rPr>
        <w:t xml:space="preserve"> </w:t>
      </w:r>
      <w:commentRangeStart w:id="49"/>
      <w:ins w:id="50" w:author="Auteur">
        <w:r w:rsidR="00670A83">
          <w:rPr>
            <w:rFonts w:ascii="Times New Roman" w:hAnsi="Times New Roman"/>
            <w:color w:val="000000" w:themeColor="text1"/>
            <w:kern w:val="0"/>
            <w:sz w:val="24"/>
          </w:rPr>
          <w:t>genotype</w:t>
        </w:r>
        <w:commentRangeEnd w:id="49"/>
        <w:r w:rsidR="007D50EC">
          <w:rPr>
            <w:rStyle w:val="Marquedecommentaire"/>
          </w:rPr>
          <w:commentReference w:id="49"/>
        </w:r>
        <w:r w:rsidR="00670A83">
          <w:rPr>
            <w:rFonts w:ascii="Times New Roman" w:hAnsi="Times New Roman"/>
            <w:color w:val="000000" w:themeColor="text1"/>
            <w:kern w:val="0"/>
            <w:sz w:val="24"/>
          </w:rPr>
          <w:t xml:space="preserve"> </w:t>
        </w:r>
      </w:ins>
      <w:del w:id="51" w:author="Auteur">
        <w:r w:rsidR="00384FCE" w:rsidRPr="004B455E" w:rsidDel="00670A83">
          <w:rPr>
            <w:rFonts w:ascii="Times New Roman" w:hAnsi="Times New Roman" w:hint="eastAsia"/>
            <w:color w:val="000000" w:themeColor="text1"/>
            <w:kern w:val="0"/>
            <w:sz w:val="24"/>
          </w:rPr>
          <w:delText>as a model species</w:delText>
        </w:r>
        <w:r w:rsidR="00722FC9" w:rsidRPr="004B455E" w:rsidDel="00670A83">
          <w:rPr>
            <w:rFonts w:ascii="Times New Roman" w:hAnsi="Times New Roman"/>
            <w:color w:val="000000" w:themeColor="text1"/>
            <w:kern w:val="0"/>
            <w:sz w:val="24"/>
          </w:rPr>
          <w:delText>.</w:delText>
        </w:r>
        <w:r w:rsidR="00722FC9" w:rsidRPr="004B455E" w:rsidDel="00FF04AE">
          <w:rPr>
            <w:rFonts w:ascii="Times New Roman" w:hAnsi="Times New Roman"/>
            <w:color w:val="000000" w:themeColor="text1"/>
            <w:kern w:val="0"/>
            <w:sz w:val="24"/>
          </w:rPr>
          <w:delText xml:space="preserve"> Effects of internode position within shoots o</w:delText>
        </w:r>
        <w:r w:rsidR="00F74948" w:rsidRPr="004B455E" w:rsidDel="00FF04AE">
          <w:rPr>
            <w:rFonts w:ascii="Times New Roman" w:hAnsi="Times New Roman" w:hint="eastAsia"/>
            <w:color w:val="000000" w:themeColor="text1"/>
            <w:kern w:val="0"/>
            <w:sz w:val="24"/>
          </w:rPr>
          <w:delText>n</w:delText>
        </w:r>
        <w:r w:rsidR="00722FC9" w:rsidRPr="004B455E" w:rsidDel="00FF04AE">
          <w:rPr>
            <w:rFonts w:ascii="Times New Roman" w:hAnsi="Times New Roman"/>
            <w:color w:val="000000" w:themeColor="text1"/>
            <w:kern w:val="0"/>
            <w:sz w:val="24"/>
          </w:rPr>
          <w:delText xml:space="preserve"> the preparation, seasonal timing, and type and concentration of auxins on rooting of cuttings were examined</w:delText>
        </w:r>
      </w:del>
      <w:r w:rsidR="00722FC9" w:rsidRPr="004B455E">
        <w:rPr>
          <w:rFonts w:ascii="Times New Roman" w:hAnsi="Times New Roman"/>
          <w:color w:val="000000" w:themeColor="text1"/>
          <w:kern w:val="0"/>
          <w:sz w:val="24"/>
        </w:rPr>
        <w:t xml:space="preserve">. </w:t>
      </w:r>
    </w:p>
    <w:p w:rsidR="00722FC9" w:rsidRPr="004B455E" w:rsidRDefault="00722FC9" w:rsidP="00722FC9">
      <w:pPr>
        <w:autoSpaceDE w:val="0"/>
        <w:autoSpaceDN w:val="0"/>
        <w:adjustRightInd w:val="0"/>
        <w:spacing w:line="480" w:lineRule="auto"/>
        <w:ind w:firstLineChars="225" w:firstLine="540"/>
        <w:rPr>
          <w:rFonts w:ascii="Times New Roman" w:hAnsi="Times New Roman"/>
          <w:color w:val="000000" w:themeColor="text1"/>
          <w:sz w:val="24"/>
        </w:rPr>
      </w:pPr>
      <w:r w:rsidRPr="004B455E">
        <w:rPr>
          <w:rFonts w:ascii="Times New Roman" w:hAnsi="Times New Roman"/>
          <w:color w:val="000000" w:themeColor="text1"/>
          <w:sz w:val="24"/>
        </w:rPr>
        <w:t xml:space="preserve">The experimental results showed that </w:t>
      </w:r>
      <w:del w:id="52" w:author="Auteur">
        <w:r w:rsidRPr="004B455E" w:rsidDel="00FF04AE">
          <w:rPr>
            <w:rFonts w:ascii="Times New Roman" w:hAnsi="Times New Roman"/>
            <w:color w:val="000000" w:themeColor="text1"/>
            <w:sz w:val="24"/>
          </w:rPr>
          <w:delText>the</w:delText>
        </w:r>
      </w:del>
      <w:r w:rsidRPr="004B455E">
        <w:rPr>
          <w:rFonts w:ascii="Times New Roman" w:hAnsi="Times New Roman"/>
          <w:color w:val="000000" w:themeColor="text1"/>
          <w:sz w:val="24"/>
        </w:rPr>
        <w:t xml:space="preserve"> highe</w:t>
      </w:r>
      <w:ins w:id="53" w:author="Auteur">
        <w:r w:rsidR="00FF04AE">
          <w:rPr>
            <w:rFonts w:ascii="Times New Roman" w:hAnsi="Times New Roman"/>
            <w:color w:val="000000" w:themeColor="text1"/>
            <w:sz w:val="24"/>
          </w:rPr>
          <w:t>r</w:t>
        </w:r>
      </w:ins>
      <w:del w:id="54" w:author="Auteur">
        <w:r w:rsidRPr="004B455E" w:rsidDel="00FF04AE">
          <w:rPr>
            <w:rFonts w:ascii="Times New Roman" w:hAnsi="Times New Roman"/>
            <w:color w:val="000000" w:themeColor="text1"/>
            <w:sz w:val="24"/>
          </w:rPr>
          <w:delText>st</w:delText>
        </w:r>
      </w:del>
      <w:r w:rsidRPr="004B455E">
        <w:rPr>
          <w:rFonts w:ascii="Times New Roman" w:hAnsi="Times New Roman"/>
          <w:color w:val="000000" w:themeColor="text1"/>
          <w:sz w:val="24"/>
        </w:rPr>
        <w:t xml:space="preserve"> rooting </w:t>
      </w:r>
      <w:ins w:id="55" w:author="Auteur">
        <w:r w:rsidR="00FF04AE">
          <w:rPr>
            <w:rFonts w:ascii="Times New Roman" w:hAnsi="Times New Roman"/>
            <w:color w:val="000000" w:themeColor="text1"/>
            <w:sz w:val="24"/>
          </w:rPr>
          <w:t>rate (</w:t>
        </w:r>
        <w:commentRangeStart w:id="56"/>
        <w:r w:rsidR="00FF04AE">
          <w:rPr>
            <w:rFonts w:ascii="Times New Roman" w:hAnsi="Times New Roman"/>
            <w:color w:val="000000" w:themeColor="text1"/>
            <w:sz w:val="24"/>
          </w:rPr>
          <w:t xml:space="preserve"> </w:t>
        </w:r>
        <w:commentRangeEnd w:id="56"/>
        <w:r w:rsidR="00FF04AE">
          <w:rPr>
            <w:rStyle w:val="Marquedecommentaire"/>
          </w:rPr>
          <w:commentReference w:id="56"/>
        </w:r>
        <w:r w:rsidR="00FF04AE">
          <w:rPr>
            <w:rFonts w:ascii="Times New Roman" w:hAnsi="Times New Roman"/>
            <w:color w:val="000000" w:themeColor="text1"/>
            <w:sz w:val="24"/>
          </w:rPr>
          <w:t xml:space="preserve">) </w:t>
        </w:r>
      </w:ins>
      <w:del w:id="57" w:author="Auteur">
        <w:r w:rsidRPr="004B455E" w:rsidDel="00FF04AE">
          <w:rPr>
            <w:rFonts w:ascii="Times New Roman" w:hAnsi="Times New Roman"/>
            <w:color w:val="000000" w:themeColor="text1"/>
            <w:sz w:val="24"/>
          </w:rPr>
          <w:delText xml:space="preserve">ability </w:delText>
        </w:r>
      </w:del>
      <w:r w:rsidRPr="004B455E">
        <w:rPr>
          <w:rFonts w:ascii="Times New Roman" w:hAnsi="Times New Roman"/>
          <w:color w:val="000000" w:themeColor="text1"/>
          <w:sz w:val="24"/>
        </w:rPr>
        <w:t xml:space="preserve">was observed </w:t>
      </w:r>
      <w:ins w:id="58" w:author="Auteur">
        <w:r w:rsidR="009C7B53">
          <w:rPr>
            <w:rFonts w:ascii="Times New Roman" w:hAnsi="Times New Roman"/>
            <w:color w:val="000000" w:themeColor="text1"/>
            <w:sz w:val="24"/>
          </w:rPr>
          <w:t xml:space="preserve">for cuttings derived from </w:t>
        </w:r>
      </w:ins>
      <w:del w:id="59" w:author="Auteur">
        <w:r w:rsidRPr="004B455E" w:rsidDel="009C7B53">
          <w:rPr>
            <w:rFonts w:ascii="Times New Roman" w:hAnsi="Times New Roman"/>
            <w:color w:val="000000" w:themeColor="text1"/>
            <w:sz w:val="24"/>
          </w:rPr>
          <w:delText>around</w:delText>
        </w:r>
      </w:del>
      <w:r w:rsidRPr="004B455E">
        <w:rPr>
          <w:rFonts w:ascii="Times New Roman" w:hAnsi="Times New Roman"/>
          <w:color w:val="000000" w:themeColor="text1"/>
          <w:sz w:val="24"/>
        </w:rPr>
        <w:t xml:space="preserve"> the seventh internode</w:t>
      </w:r>
      <w:ins w:id="60" w:author="Auteur">
        <w:r w:rsidR="009C7B53">
          <w:rPr>
            <w:rFonts w:ascii="Times New Roman" w:hAnsi="Times New Roman"/>
            <w:color w:val="000000" w:themeColor="text1"/>
            <w:sz w:val="24"/>
          </w:rPr>
          <w:t xml:space="preserve"> and during </w:t>
        </w:r>
      </w:ins>
      <w:del w:id="61" w:author="Auteur">
        <w:r w:rsidRPr="004B455E" w:rsidDel="009C7B53">
          <w:rPr>
            <w:rFonts w:ascii="Times New Roman" w:hAnsi="Times New Roman"/>
            <w:color w:val="000000" w:themeColor="text1"/>
            <w:sz w:val="24"/>
          </w:rPr>
          <w:delText xml:space="preserve">. Rooting efficiency of the </w:delText>
        </w:r>
        <w:r w:rsidRPr="004B455E" w:rsidDel="009C7B53">
          <w:rPr>
            <w:rFonts w:ascii="Times New Roman" w:hAnsi="Times New Roman"/>
            <w:color w:val="000000" w:themeColor="text1"/>
            <w:sz w:val="24"/>
          </w:rPr>
          <w:lastRenderedPageBreak/>
          <w:delText>cuttings was higher in th</w:delText>
        </w:r>
      </w:del>
      <w:r w:rsidRPr="004B455E">
        <w:rPr>
          <w:rFonts w:ascii="Times New Roman" w:hAnsi="Times New Roman"/>
          <w:color w:val="000000" w:themeColor="text1"/>
          <w:sz w:val="24"/>
        </w:rPr>
        <w:t xml:space="preserve">e summer </w:t>
      </w:r>
      <w:r w:rsidR="00087F41" w:rsidRPr="004B455E">
        <w:rPr>
          <w:rFonts w:ascii="Times New Roman" w:hAnsi="Times New Roman"/>
          <w:color w:val="000000" w:themeColor="text1"/>
          <w:sz w:val="24"/>
        </w:rPr>
        <w:t xml:space="preserve">season </w:t>
      </w:r>
      <w:r w:rsidRPr="004B455E">
        <w:rPr>
          <w:rFonts w:ascii="Times New Roman" w:hAnsi="Times New Roman"/>
          <w:color w:val="000000" w:themeColor="text1"/>
          <w:sz w:val="24"/>
        </w:rPr>
        <w:t>(mid-July</w:t>
      </w:r>
      <w:proofErr w:type="gramStart"/>
      <w:r w:rsidRPr="004B455E">
        <w:rPr>
          <w:rFonts w:ascii="Times New Roman" w:hAnsi="Times New Roman"/>
          <w:color w:val="000000" w:themeColor="text1"/>
          <w:sz w:val="24"/>
        </w:rPr>
        <w:t>)</w:t>
      </w:r>
      <w:commentRangeStart w:id="62"/>
      <w:ins w:id="63" w:author="Auteur">
        <w:r w:rsidR="009C7B53">
          <w:rPr>
            <w:rFonts w:ascii="Times New Roman" w:hAnsi="Times New Roman"/>
            <w:color w:val="000000" w:themeColor="text1"/>
            <w:sz w:val="24"/>
          </w:rPr>
          <w:t xml:space="preserve"> </w:t>
        </w:r>
        <w:commentRangeEnd w:id="62"/>
        <w:proofErr w:type="gramEnd"/>
        <w:r w:rsidR="009C7B53">
          <w:rPr>
            <w:rStyle w:val="Marquedecommentaire"/>
          </w:rPr>
          <w:commentReference w:id="62"/>
        </w:r>
      </w:ins>
      <w:r w:rsidRPr="004B455E">
        <w:rPr>
          <w:rFonts w:ascii="Times New Roman" w:hAnsi="Times New Roman"/>
          <w:color w:val="000000" w:themeColor="text1"/>
          <w:sz w:val="24"/>
        </w:rPr>
        <w:t xml:space="preserve">. </w:t>
      </w:r>
      <w:r w:rsidR="00596480" w:rsidRPr="004B455E">
        <w:rPr>
          <w:rFonts w:ascii="Times New Roman" w:hAnsi="Times New Roman" w:hint="eastAsia"/>
          <w:color w:val="000000" w:themeColor="text1"/>
          <w:sz w:val="24"/>
        </w:rPr>
        <w:t>T</w:t>
      </w:r>
      <w:r w:rsidRPr="004B455E">
        <w:rPr>
          <w:rFonts w:ascii="Times New Roman" w:hAnsi="Times New Roman"/>
          <w:color w:val="000000" w:themeColor="text1"/>
          <w:sz w:val="24"/>
        </w:rPr>
        <w:t xml:space="preserve">he lower </w:t>
      </w:r>
      <w:r w:rsidR="00596480" w:rsidRPr="004B455E">
        <w:rPr>
          <w:rFonts w:ascii="Times New Roman" w:hAnsi="Times New Roman" w:hint="eastAsia"/>
          <w:color w:val="000000" w:themeColor="text1"/>
          <w:sz w:val="24"/>
        </w:rPr>
        <w:t xml:space="preserve">rooting </w:t>
      </w:r>
      <w:ins w:id="64" w:author="Auteur">
        <w:r w:rsidR="009C7B53">
          <w:rPr>
            <w:rFonts w:ascii="Times New Roman" w:hAnsi="Times New Roman"/>
            <w:color w:val="000000" w:themeColor="text1"/>
            <w:sz w:val="24"/>
          </w:rPr>
          <w:t xml:space="preserve">scores </w:t>
        </w:r>
      </w:ins>
      <w:r w:rsidR="00596480" w:rsidRPr="004B455E">
        <w:rPr>
          <w:rFonts w:ascii="Times New Roman" w:hAnsi="Times New Roman" w:hint="eastAsia"/>
          <w:color w:val="000000" w:themeColor="text1"/>
          <w:sz w:val="24"/>
        </w:rPr>
        <w:t xml:space="preserve">capacities </w:t>
      </w:r>
      <w:r w:rsidRPr="004B455E">
        <w:rPr>
          <w:rFonts w:ascii="Times New Roman" w:hAnsi="Times New Roman"/>
          <w:color w:val="000000" w:themeColor="text1"/>
          <w:sz w:val="24"/>
        </w:rPr>
        <w:t xml:space="preserve">observed </w:t>
      </w:r>
      <w:r w:rsidR="00596480" w:rsidRPr="004B455E">
        <w:rPr>
          <w:rFonts w:ascii="Times New Roman" w:hAnsi="Times New Roman" w:hint="eastAsia"/>
          <w:color w:val="000000" w:themeColor="text1"/>
          <w:sz w:val="24"/>
        </w:rPr>
        <w:t>during</w:t>
      </w:r>
      <w:r w:rsidRPr="004B455E">
        <w:rPr>
          <w:rFonts w:ascii="Times New Roman" w:hAnsi="Times New Roman"/>
          <w:color w:val="000000" w:themeColor="text1"/>
          <w:sz w:val="24"/>
        </w:rPr>
        <w:t xml:space="preserve"> </w:t>
      </w:r>
      <w:del w:id="65" w:author="Auteur">
        <w:r w:rsidRPr="004B455E" w:rsidDel="009C7B53">
          <w:rPr>
            <w:rFonts w:ascii="Times New Roman" w:hAnsi="Times New Roman"/>
            <w:color w:val="000000" w:themeColor="text1"/>
            <w:sz w:val="24"/>
          </w:rPr>
          <w:delText>the</w:delText>
        </w:r>
      </w:del>
      <w:r w:rsidRPr="004B455E">
        <w:rPr>
          <w:rFonts w:ascii="Times New Roman" w:hAnsi="Times New Roman"/>
          <w:color w:val="000000" w:themeColor="text1"/>
          <w:sz w:val="24"/>
        </w:rPr>
        <w:t xml:space="preserve"> winter </w:t>
      </w:r>
      <w:del w:id="66" w:author="Auteur">
        <w:r w:rsidRPr="004B455E" w:rsidDel="009C7B53">
          <w:rPr>
            <w:rFonts w:ascii="Times New Roman" w:hAnsi="Times New Roman"/>
            <w:color w:val="000000" w:themeColor="text1"/>
            <w:sz w:val="24"/>
          </w:rPr>
          <w:delText xml:space="preserve">season </w:delText>
        </w:r>
      </w:del>
      <w:r w:rsidRPr="004B455E">
        <w:rPr>
          <w:rFonts w:ascii="Times New Roman" w:hAnsi="Times New Roman"/>
          <w:color w:val="000000" w:themeColor="text1"/>
          <w:sz w:val="24"/>
        </w:rPr>
        <w:t>(mid-November and February)</w:t>
      </w:r>
      <w:ins w:id="67" w:author="Auteur">
        <w:r w:rsidR="009C7B53">
          <w:rPr>
            <w:rFonts w:ascii="Times New Roman" w:hAnsi="Times New Roman"/>
            <w:color w:val="000000" w:themeColor="text1"/>
            <w:sz w:val="24"/>
          </w:rPr>
          <w:t xml:space="preserve"> </w:t>
        </w:r>
      </w:ins>
      <w:commentRangeStart w:id="68"/>
      <w:r w:rsidRPr="004B455E">
        <w:rPr>
          <w:rFonts w:ascii="Times New Roman" w:hAnsi="Times New Roman"/>
          <w:color w:val="000000" w:themeColor="text1"/>
          <w:sz w:val="24"/>
        </w:rPr>
        <w:t xml:space="preserve"> </w:t>
      </w:r>
      <w:commentRangeEnd w:id="68"/>
      <w:r w:rsidR="009C7B53">
        <w:rPr>
          <w:rStyle w:val="Marquedecommentaire"/>
        </w:rPr>
        <w:commentReference w:id="68"/>
      </w:r>
      <w:ins w:id="69" w:author="Auteur">
        <w:r w:rsidR="009C7B53">
          <w:rPr>
            <w:rFonts w:ascii="Times New Roman" w:hAnsi="Times New Roman"/>
            <w:color w:val="000000" w:themeColor="text1"/>
            <w:sz w:val="24"/>
          </w:rPr>
          <w:t xml:space="preserve"> </w:t>
        </w:r>
      </w:ins>
      <w:r w:rsidR="00D50D26" w:rsidRPr="004B455E">
        <w:rPr>
          <w:rFonts w:ascii="Times New Roman" w:hAnsi="Times New Roman" w:hint="eastAsia"/>
          <w:color w:val="000000" w:themeColor="text1"/>
          <w:sz w:val="24"/>
        </w:rPr>
        <w:t>c</w:t>
      </w:r>
      <w:ins w:id="70" w:author="Auteur">
        <w:r w:rsidR="009C7B53">
          <w:rPr>
            <w:rFonts w:ascii="Times New Roman" w:hAnsi="Times New Roman"/>
            <w:color w:val="000000" w:themeColor="text1"/>
            <w:sz w:val="24"/>
          </w:rPr>
          <w:t>an</w:t>
        </w:r>
      </w:ins>
      <w:del w:id="71" w:author="Auteur">
        <w:r w:rsidR="00D50D26" w:rsidRPr="004B455E" w:rsidDel="009C7B53">
          <w:rPr>
            <w:rFonts w:ascii="Times New Roman" w:hAnsi="Times New Roman" w:hint="eastAsia"/>
            <w:color w:val="000000" w:themeColor="text1"/>
            <w:sz w:val="24"/>
          </w:rPr>
          <w:delText>ould</w:delText>
        </w:r>
      </w:del>
      <w:r w:rsidR="00D50D26" w:rsidRPr="004B455E">
        <w:rPr>
          <w:rFonts w:ascii="Times New Roman" w:hAnsi="Times New Roman" w:hint="eastAsia"/>
          <w:color w:val="000000" w:themeColor="text1"/>
          <w:sz w:val="24"/>
        </w:rPr>
        <w:t xml:space="preserve"> be </w:t>
      </w:r>
      <w:r w:rsidRPr="004B455E">
        <w:rPr>
          <w:rFonts w:ascii="Times New Roman" w:hAnsi="Times New Roman"/>
          <w:color w:val="000000" w:themeColor="text1"/>
          <w:sz w:val="24"/>
        </w:rPr>
        <w:t>improved</w:t>
      </w:r>
      <w:commentRangeStart w:id="72"/>
      <w:r w:rsidRPr="004B455E">
        <w:rPr>
          <w:rFonts w:ascii="Times New Roman" w:hAnsi="Times New Roman"/>
          <w:color w:val="000000" w:themeColor="text1"/>
          <w:sz w:val="24"/>
        </w:rPr>
        <w:t xml:space="preserve"> </w:t>
      </w:r>
      <w:commentRangeEnd w:id="72"/>
      <w:r w:rsidR="009C7B53">
        <w:rPr>
          <w:rStyle w:val="Marquedecommentaire"/>
        </w:rPr>
        <w:commentReference w:id="72"/>
      </w:r>
      <w:r w:rsidRPr="004B455E">
        <w:rPr>
          <w:rFonts w:ascii="Times New Roman" w:hAnsi="Times New Roman"/>
          <w:color w:val="000000" w:themeColor="text1"/>
          <w:sz w:val="24"/>
        </w:rPr>
        <w:t xml:space="preserve">by heating the soil with an electric cable. </w:t>
      </w:r>
      <w:del w:id="73" w:author="Auteur">
        <w:r w:rsidRPr="004B455E" w:rsidDel="00D214A1">
          <w:rPr>
            <w:rFonts w:ascii="Times New Roman" w:hAnsi="Times New Roman"/>
            <w:color w:val="000000" w:themeColor="text1"/>
            <w:sz w:val="24"/>
          </w:rPr>
          <w:delText xml:space="preserve">Among the auxins tested, </w:delText>
        </w:r>
      </w:del>
      <w:ins w:id="74" w:author="Auteur">
        <w:r w:rsidR="009C7B53">
          <w:rPr>
            <w:rFonts w:ascii="Times New Roman" w:hAnsi="Times New Roman"/>
            <w:color w:val="000000" w:themeColor="text1"/>
            <w:sz w:val="24"/>
          </w:rPr>
          <w:t xml:space="preserve">0.8 % of </w:t>
        </w:r>
      </w:ins>
      <w:proofErr w:type="spellStart"/>
      <w:r w:rsidRPr="004B455E">
        <w:rPr>
          <w:rFonts w:ascii="Times New Roman" w:hAnsi="Times New Roman"/>
          <w:color w:val="000000" w:themeColor="text1"/>
          <w:sz w:val="24"/>
        </w:rPr>
        <w:t>indole</w:t>
      </w:r>
      <w:proofErr w:type="spellEnd"/>
      <w:r w:rsidRPr="004B455E">
        <w:rPr>
          <w:rFonts w:ascii="Times New Roman" w:hAnsi="Times New Roman"/>
          <w:color w:val="000000" w:themeColor="text1"/>
          <w:sz w:val="24"/>
        </w:rPr>
        <w:t xml:space="preserve"> buty</w:t>
      </w:r>
      <w:r w:rsidR="00F03673" w:rsidRPr="004B455E">
        <w:rPr>
          <w:rFonts w:ascii="Times New Roman" w:hAnsi="Times New Roman"/>
          <w:color w:val="000000" w:themeColor="text1"/>
          <w:sz w:val="24"/>
        </w:rPr>
        <w:t>r</w:t>
      </w:r>
      <w:r w:rsidRPr="004B455E">
        <w:rPr>
          <w:rFonts w:ascii="Times New Roman" w:hAnsi="Times New Roman"/>
          <w:color w:val="000000" w:themeColor="text1"/>
          <w:sz w:val="24"/>
        </w:rPr>
        <w:t xml:space="preserve">ic acid (IBA) </w:t>
      </w:r>
      <w:del w:id="75" w:author="Auteur">
        <w:r w:rsidRPr="004B455E" w:rsidDel="009C7B53">
          <w:rPr>
            <w:rFonts w:ascii="Times New Roman" w:hAnsi="Times New Roman"/>
            <w:color w:val="000000" w:themeColor="text1"/>
            <w:sz w:val="24"/>
          </w:rPr>
          <w:delText xml:space="preserve">at a concentration of </w:delText>
        </w:r>
        <w:r w:rsidR="00776FCE" w:rsidRPr="004B455E" w:rsidDel="009C7B53">
          <w:rPr>
            <w:rFonts w:ascii="Times New Roman" w:hAnsi="Times New Roman" w:hint="eastAsia"/>
            <w:color w:val="000000" w:themeColor="text1"/>
            <w:sz w:val="24"/>
          </w:rPr>
          <w:delText>0.8%</w:delText>
        </w:r>
      </w:del>
      <w:r w:rsidRPr="004B455E">
        <w:rPr>
          <w:rFonts w:ascii="Times New Roman" w:hAnsi="Times New Roman"/>
          <w:color w:val="000000" w:themeColor="text1"/>
          <w:sz w:val="24"/>
        </w:rPr>
        <w:t xml:space="preserve"> </w:t>
      </w:r>
      <w:ins w:id="76" w:author="Auteur">
        <w:r w:rsidR="00D214A1">
          <w:rPr>
            <w:rFonts w:ascii="Times New Roman" w:hAnsi="Times New Roman"/>
            <w:color w:val="000000" w:themeColor="text1"/>
            <w:sz w:val="24"/>
          </w:rPr>
          <w:t>was the more rooting effective</w:t>
        </w:r>
        <w:commentRangeStart w:id="77"/>
        <w:r w:rsidR="00D214A1">
          <w:rPr>
            <w:rFonts w:ascii="Times New Roman" w:hAnsi="Times New Roman"/>
            <w:color w:val="000000" w:themeColor="text1"/>
            <w:sz w:val="24"/>
          </w:rPr>
          <w:t xml:space="preserve"> </w:t>
        </w:r>
        <w:commentRangeEnd w:id="77"/>
        <w:r w:rsidR="00D214A1">
          <w:rPr>
            <w:rStyle w:val="Marquedecommentaire"/>
          </w:rPr>
          <w:commentReference w:id="77"/>
        </w:r>
        <w:r w:rsidR="00D214A1">
          <w:rPr>
            <w:rFonts w:ascii="Times New Roman" w:hAnsi="Times New Roman"/>
            <w:color w:val="000000" w:themeColor="text1"/>
            <w:sz w:val="24"/>
          </w:rPr>
          <w:t xml:space="preserve">of the various </w:t>
        </w:r>
        <w:proofErr w:type="spellStart"/>
        <w:r w:rsidR="00D214A1">
          <w:rPr>
            <w:rFonts w:ascii="Times New Roman" w:hAnsi="Times New Roman"/>
            <w:color w:val="000000" w:themeColor="text1"/>
            <w:sz w:val="24"/>
          </w:rPr>
          <w:t>auxin</w:t>
        </w:r>
        <w:proofErr w:type="spellEnd"/>
        <w:r w:rsidR="00D214A1">
          <w:rPr>
            <w:rFonts w:ascii="Times New Roman" w:hAnsi="Times New Roman"/>
            <w:color w:val="000000" w:themeColor="text1"/>
            <w:sz w:val="24"/>
          </w:rPr>
          <w:t xml:space="preserve"> treatments tested </w:t>
        </w:r>
      </w:ins>
      <w:del w:id="78" w:author="Auteur">
        <w:r w:rsidR="00D50D26" w:rsidRPr="004B455E" w:rsidDel="00D214A1">
          <w:rPr>
            <w:rFonts w:ascii="Times New Roman" w:hAnsi="Times New Roman" w:hint="eastAsia"/>
            <w:color w:val="000000" w:themeColor="text1"/>
            <w:sz w:val="24"/>
          </w:rPr>
          <w:delText>gave</w:delText>
        </w:r>
        <w:r w:rsidRPr="004B455E" w:rsidDel="00D214A1">
          <w:rPr>
            <w:rFonts w:ascii="Times New Roman" w:hAnsi="Times New Roman"/>
            <w:color w:val="000000" w:themeColor="text1"/>
            <w:sz w:val="24"/>
          </w:rPr>
          <w:delText xml:space="preserve"> the best rooting </w:delText>
        </w:r>
        <w:r w:rsidR="00D50D26" w:rsidRPr="004B455E" w:rsidDel="00D214A1">
          <w:rPr>
            <w:rFonts w:ascii="Times New Roman" w:hAnsi="Times New Roman" w:hint="eastAsia"/>
            <w:color w:val="000000" w:themeColor="text1"/>
            <w:sz w:val="24"/>
          </w:rPr>
          <w:delText>score</w:delText>
        </w:r>
      </w:del>
      <w:ins w:id="79" w:author="Auteur">
        <w:r w:rsidR="00D214A1">
          <w:rPr>
            <w:rFonts w:ascii="Times New Roman" w:hAnsi="Times New Roman"/>
            <w:color w:val="000000" w:themeColor="text1"/>
            <w:sz w:val="24"/>
          </w:rPr>
          <w:t xml:space="preserve">, while </w:t>
        </w:r>
      </w:ins>
      <w:del w:id="80" w:author="Auteur">
        <w:r w:rsidRPr="004B455E" w:rsidDel="00D214A1">
          <w:rPr>
            <w:rFonts w:ascii="Times New Roman" w:hAnsi="Times New Roman"/>
            <w:color w:val="000000" w:themeColor="text1"/>
            <w:sz w:val="24"/>
          </w:rPr>
          <w:delText xml:space="preserve">. </w:delText>
        </w:r>
        <w:r w:rsidR="00D50D26" w:rsidRPr="004B455E" w:rsidDel="00D214A1">
          <w:rPr>
            <w:rFonts w:ascii="Times New Roman" w:hAnsi="Times New Roman" w:hint="eastAsia"/>
            <w:color w:val="000000" w:themeColor="text1"/>
            <w:sz w:val="24"/>
          </w:rPr>
          <w:delText>C</w:delText>
        </w:r>
      </w:del>
      <w:ins w:id="81" w:author="Auteur">
        <w:r w:rsidR="00D214A1">
          <w:rPr>
            <w:rFonts w:ascii="Times New Roman" w:hAnsi="Times New Roman"/>
            <w:color w:val="000000" w:themeColor="text1"/>
            <w:sz w:val="24"/>
          </w:rPr>
          <w:t>c</w:t>
        </w:r>
      </w:ins>
      <w:r w:rsidRPr="004B455E">
        <w:rPr>
          <w:rFonts w:ascii="Times New Roman" w:hAnsi="Times New Roman"/>
          <w:color w:val="000000" w:themeColor="text1"/>
          <w:sz w:val="24"/>
        </w:rPr>
        <w:t xml:space="preserve">ombined application of </w:t>
      </w:r>
      <w:commentRangeStart w:id="82"/>
      <w:ins w:id="83" w:author="Auteur">
        <w:r w:rsidR="00D214A1">
          <w:rPr>
            <w:rFonts w:ascii="Times New Roman" w:hAnsi="Times New Roman"/>
            <w:color w:val="000000" w:themeColor="text1"/>
            <w:sz w:val="24"/>
          </w:rPr>
          <w:t xml:space="preserve"> </w:t>
        </w:r>
        <w:commentRangeEnd w:id="82"/>
        <w:r w:rsidR="00D214A1">
          <w:rPr>
            <w:rStyle w:val="Marquedecommentaire"/>
          </w:rPr>
          <w:commentReference w:id="82"/>
        </w:r>
      </w:ins>
      <w:r w:rsidRPr="004B455E">
        <w:rPr>
          <w:rFonts w:ascii="Times New Roman" w:hAnsi="Times New Roman"/>
          <w:color w:val="000000" w:themeColor="text1"/>
          <w:sz w:val="24"/>
        </w:rPr>
        <w:t xml:space="preserve">IBA and </w:t>
      </w:r>
      <w:ins w:id="84" w:author="Auteur">
        <w:r w:rsidR="00D214A1">
          <w:rPr>
            <w:rFonts w:ascii="Times New Roman" w:hAnsi="Times New Roman"/>
            <w:color w:val="000000" w:themeColor="text1"/>
            <w:sz w:val="24"/>
          </w:rPr>
          <w:t xml:space="preserve">of </w:t>
        </w:r>
      </w:ins>
      <w:del w:id="85" w:author="Auteur">
        <w:r w:rsidRPr="004B455E" w:rsidDel="00D214A1">
          <w:rPr>
            <w:rFonts w:ascii="Times New Roman" w:hAnsi="Times New Roman"/>
            <w:color w:val="000000" w:themeColor="text1"/>
            <w:sz w:val="24"/>
          </w:rPr>
          <w:delText>a</w:delText>
        </w:r>
        <w:commentRangeStart w:id="86"/>
        <w:r w:rsidRPr="004B455E" w:rsidDel="00D214A1">
          <w:rPr>
            <w:rFonts w:ascii="Times New Roman" w:hAnsi="Times New Roman"/>
            <w:color w:val="000000" w:themeColor="text1"/>
            <w:sz w:val="24"/>
          </w:rPr>
          <w:delText xml:space="preserve"> </w:delText>
        </w:r>
      </w:del>
      <w:commentRangeEnd w:id="86"/>
      <w:r w:rsidR="00D214A1">
        <w:rPr>
          <w:rStyle w:val="Marquedecommentaire"/>
        </w:rPr>
        <w:commentReference w:id="86"/>
      </w:r>
      <w:ins w:id="87" w:author="Auteur">
        <w:r w:rsidR="00D214A1">
          <w:rPr>
            <w:rFonts w:ascii="Times New Roman" w:hAnsi="Times New Roman"/>
            <w:color w:val="000000" w:themeColor="text1"/>
            <w:sz w:val="24"/>
          </w:rPr>
          <w:t xml:space="preserve">    </w:t>
        </w:r>
      </w:ins>
      <w:proofErr w:type="spellStart"/>
      <w:r w:rsidRPr="004B455E">
        <w:rPr>
          <w:rFonts w:ascii="Times New Roman" w:hAnsi="Times New Roman"/>
          <w:color w:val="000000" w:themeColor="text1"/>
          <w:sz w:val="24"/>
        </w:rPr>
        <w:t>diphenylurea</w:t>
      </w:r>
      <w:proofErr w:type="spellEnd"/>
      <w:r w:rsidRPr="004B455E">
        <w:rPr>
          <w:rFonts w:ascii="Times New Roman" w:hAnsi="Times New Roman"/>
          <w:color w:val="000000" w:themeColor="text1"/>
          <w:sz w:val="24"/>
        </w:rPr>
        <w:t xml:space="preserve"> derivative, </w:t>
      </w:r>
      <w:r w:rsidRPr="004B455E">
        <w:rPr>
          <w:rFonts w:ascii="Times New Roman" w:hAnsi="Times New Roman"/>
          <w:i/>
          <w:color w:val="000000" w:themeColor="text1"/>
          <w:sz w:val="24"/>
        </w:rPr>
        <w:t>N,N</w:t>
      </w:r>
      <w:r w:rsidR="000B3F16" w:rsidRPr="004B455E">
        <w:rPr>
          <w:rFonts w:ascii="Times New Roman" w:hAnsi="Times New Roman"/>
          <w:i/>
          <w:color w:val="000000" w:themeColor="text1"/>
          <w:sz w:val="24"/>
        </w:rPr>
        <w:t>′</w:t>
      </w:r>
      <w:r w:rsidRPr="004B455E">
        <w:rPr>
          <w:rFonts w:ascii="Times New Roman" w:hAnsi="Times New Roman"/>
          <w:color w:val="000000" w:themeColor="text1"/>
          <w:sz w:val="24"/>
        </w:rPr>
        <w:t>-</w:t>
      </w:r>
      <w:proofErr w:type="spellStart"/>
      <w:r w:rsidRPr="004B455E">
        <w:rPr>
          <w:rFonts w:ascii="Times New Roman" w:hAnsi="Times New Roman"/>
          <w:i/>
          <w:color w:val="000000" w:themeColor="text1"/>
          <w:sz w:val="24"/>
        </w:rPr>
        <w:t>bis</w:t>
      </w:r>
      <w:proofErr w:type="spellEnd"/>
      <w:r w:rsidRPr="004B455E">
        <w:rPr>
          <w:rFonts w:ascii="Times New Roman" w:hAnsi="Times New Roman"/>
          <w:color w:val="000000" w:themeColor="text1"/>
          <w:sz w:val="24"/>
        </w:rPr>
        <w:t xml:space="preserve">-(3,4-methylenedioxyphenyl)urea, </w:t>
      </w:r>
      <w:del w:id="88" w:author="Auteur">
        <w:r w:rsidRPr="004B455E" w:rsidDel="00D214A1">
          <w:rPr>
            <w:rFonts w:ascii="Times New Roman" w:hAnsi="Times New Roman"/>
            <w:color w:val="000000" w:themeColor="text1"/>
            <w:sz w:val="24"/>
          </w:rPr>
          <w:delText xml:space="preserve">to cuttings </w:delText>
        </w:r>
      </w:del>
      <w:r w:rsidRPr="004B455E">
        <w:rPr>
          <w:rFonts w:ascii="Times New Roman" w:hAnsi="Times New Roman"/>
          <w:color w:val="000000" w:themeColor="text1"/>
          <w:sz w:val="24"/>
        </w:rPr>
        <w:t xml:space="preserve">increased rooting efficiency </w:t>
      </w:r>
      <w:r w:rsidR="00D50D26" w:rsidRPr="004B455E">
        <w:rPr>
          <w:rFonts w:ascii="Times New Roman" w:hAnsi="Times New Roman" w:hint="eastAsia"/>
          <w:color w:val="000000" w:themeColor="text1"/>
          <w:sz w:val="24"/>
        </w:rPr>
        <w:t>(</w:t>
      </w:r>
      <w:r w:rsidR="006F69F3" w:rsidRPr="004B455E">
        <w:rPr>
          <w:rFonts w:ascii="Times New Roman" w:hAnsi="Times New Roman" w:hint="eastAsia"/>
          <w:color w:val="000000" w:themeColor="text1"/>
          <w:sz w:val="24"/>
        </w:rPr>
        <w:t>63</w:t>
      </w:r>
      <w:r w:rsidR="00D50D26"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 xml:space="preserve">and survival rate </w:t>
      </w:r>
      <w:r w:rsidR="00D50D26" w:rsidRPr="004B455E">
        <w:rPr>
          <w:rFonts w:ascii="Times New Roman" w:hAnsi="Times New Roman" w:hint="eastAsia"/>
          <w:color w:val="000000" w:themeColor="text1"/>
          <w:sz w:val="24"/>
        </w:rPr>
        <w:t>(</w:t>
      </w:r>
      <w:r w:rsidR="006F69F3" w:rsidRPr="004B455E">
        <w:rPr>
          <w:rFonts w:ascii="Times New Roman" w:hAnsi="Times New Roman" w:hint="eastAsia"/>
          <w:color w:val="000000" w:themeColor="text1"/>
          <w:sz w:val="24"/>
        </w:rPr>
        <w:t>83</w:t>
      </w:r>
      <w:r w:rsidR="00D50D26"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of the cuttings</w:t>
      </w:r>
      <w:r w:rsidRPr="004B455E">
        <w:rPr>
          <w:rFonts w:ascii="Times New Roman" w:hAnsi="Times New Roman"/>
          <w:color w:val="000000" w:themeColor="text1"/>
          <w:kern w:val="0"/>
          <w:sz w:val="24"/>
        </w:rPr>
        <w:t xml:space="preserve"> compared to the application of </w:t>
      </w:r>
      <w:commentRangeStart w:id="89"/>
      <w:ins w:id="90" w:author="Auteur">
        <w:r w:rsidR="00D214A1">
          <w:rPr>
            <w:rFonts w:ascii="Times New Roman" w:hAnsi="Times New Roman"/>
            <w:color w:val="000000" w:themeColor="text1"/>
            <w:kern w:val="0"/>
            <w:sz w:val="24"/>
          </w:rPr>
          <w:t xml:space="preserve"> </w:t>
        </w:r>
        <w:commentRangeEnd w:id="89"/>
        <w:r w:rsidR="00D214A1">
          <w:rPr>
            <w:rStyle w:val="Marquedecommentaire"/>
          </w:rPr>
          <w:commentReference w:id="89"/>
        </w:r>
      </w:ins>
      <w:r w:rsidRPr="004B455E">
        <w:rPr>
          <w:rFonts w:ascii="Times New Roman" w:hAnsi="Times New Roman"/>
          <w:color w:val="000000" w:themeColor="text1"/>
          <w:kern w:val="0"/>
          <w:sz w:val="24"/>
        </w:rPr>
        <w:t>IBA alone</w:t>
      </w:r>
      <w:r w:rsidR="006F69F3" w:rsidRPr="004B455E">
        <w:rPr>
          <w:rFonts w:ascii="Times New Roman" w:hAnsi="Times New Roman" w:hint="eastAsia"/>
          <w:color w:val="000000" w:themeColor="text1"/>
          <w:kern w:val="0"/>
          <w:sz w:val="24"/>
        </w:rPr>
        <w:t xml:space="preserve"> (47% and 53%, respectively)</w:t>
      </w:r>
      <w:r w:rsidRPr="004B455E">
        <w:rPr>
          <w:rFonts w:ascii="Times New Roman" w:hAnsi="Times New Roman"/>
          <w:color w:val="000000" w:themeColor="text1"/>
          <w:sz w:val="24"/>
        </w:rPr>
        <w:t xml:space="preserve">. </w:t>
      </w:r>
      <w:del w:id="91" w:author="Auteur">
        <w:r w:rsidR="0076269D" w:rsidRPr="004B455E" w:rsidDel="00D214A1">
          <w:rPr>
            <w:rFonts w:ascii="Times New Roman" w:hAnsi="Times New Roman" w:hint="eastAsia"/>
            <w:color w:val="000000" w:themeColor="text1"/>
            <w:sz w:val="24"/>
          </w:rPr>
          <w:delText xml:space="preserve">We believe that our present </w:delText>
        </w:r>
        <w:r w:rsidRPr="004B455E" w:rsidDel="00D214A1">
          <w:rPr>
            <w:rFonts w:ascii="Times New Roman" w:hAnsi="Times New Roman"/>
            <w:color w:val="000000" w:themeColor="text1"/>
            <w:sz w:val="24"/>
          </w:rPr>
          <w:delText xml:space="preserve">findings provide </w:delText>
        </w:r>
        <w:r w:rsidR="00D50D26" w:rsidRPr="004B455E" w:rsidDel="00D214A1">
          <w:rPr>
            <w:rFonts w:ascii="Times New Roman" w:hAnsi="Times New Roman" w:hint="eastAsia"/>
            <w:color w:val="000000" w:themeColor="text1"/>
            <w:sz w:val="24"/>
          </w:rPr>
          <w:delText>useful</w:delText>
        </w:r>
        <w:r w:rsidRPr="004B455E" w:rsidDel="00D214A1">
          <w:rPr>
            <w:rFonts w:ascii="Times New Roman" w:hAnsi="Times New Roman"/>
            <w:color w:val="000000" w:themeColor="text1"/>
            <w:sz w:val="24"/>
          </w:rPr>
          <w:delText xml:space="preserve"> knowledge </w:delText>
        </w:r>
        <w:r w:rsidR="00384FCE" w:rsidRPr="004B455E" w:rsidDel="00D214A1">
          <w:rPr>
            <w:rFonts w:ascii="Times New Roman" w:hAnsi="Times New Roman" w:hint="eastAsia"/>
            <w:color w:val="000000" w:themeColor="text1"/>
            <w:sz w:val="24"/>
          </w:rPr>
          <w:delText xml:space="preserve">not only </w:delText>
        </w:r>
        <w:r w:rsidRPr="004B455E" w:rsidDel="00D214A1">
          <w:rPr>
            <w:rFonts w:ascii="Times New Roman" w:hAnsi="Times New Roman"/>
            <w:color w:val="000000" w:themeColor="text1"/>
            <w:sz w:val="24"/>
          </w:rPr>
          <w:delText xml:space="preserve">for propagation of </w:delText>
        </w:r>
        <w:r w:rsidRPr="004B455E" w:rsidDel="00D214A1">
          <w:rPr>
            <w:rFonts w:ascii="Times New Roman" w:hAnsi="Times New Roman"/>
            <w:i/>
            <w:color w:val="000000" w:themeColor="text1"/>
            <w:sz w:val="24"/>
          </w:rPr>
          <w:delText>E. globulus</w:delText>
        </w:r>
        <w:r w:rsidR="009B4736" w:rsidRPr="004B455E" w:rsidDel="00D214A1">
          <w:rPr>
            <w:rFonts w:ascii="Times New Roman" w:hAnsi="Times New Roman" w:hint="eastAsia"/>
            <w:color w:val="000000" w:themeColor="text1"/>
            <w:sz w:val="24"/>
          </w:rPr>
          <w:delText xml:space="preserve"> </w:delText>
        </w:r>
        <w:r w:rsidR="00384FCE" w:rsidRPr="004B455E" w:rsidDel="00D214A1">
          <w:rPr>
            <w:rFonts w:ascii="Times New Roman" w:hAnsi="Times New Roman" w:hint="eastAsia"/>
            <w:color w:val="000000" w:themeColor="text1"/>
            <w:sz w:val="24"/>
          </w:rPr>
          <w:delText xml:space="preserve">but also </w:delText>
        </w:r>
        <w:r w:rsidR="009B4736" w:rsidRPr="004B455E" w:rsidDel="00D214A1">
          <w:rPr>
            <w:rFonts w:ascii="Times New Roman" w:hAnsi="Times New Roman" w:hint="eastAsia"/>
            <w:color w:val="000000" w:themeColor="text1"/>
            <w:sz w:val="24"/>
          </w:rPr>
          <w:delText xml:space="preserve">for clonal propagation of other </w:delText>
        </w:r>
        <w:r w:rsidR="0076269D" w:rsidRPr="004B455E" w:rsidDel="00D214A1">
          <w:rPr>
            <w:rFonts w:ascii="Times New Roman" w:hAnsi="Times New Roman" w:hint="eastAsia"/>
            <w:color w:val="000000" w:themeColor="text1"/>
            <w:sz w:val="24"/>
          </w:rPr>
          <w:delText xml:space="preserve">ornamental </w:delText>
        </w:r>
        <w:r w:rsidR="00384FCE" w:rsidRPr="004B455E" w:rsidDel="00D214A1">
          <w:rPr>
            <w:rFonts w:ascii="Times New Roman" w:hAnsi="Times New Roman" w:hint="eastAsia"/>
            <w:color w:val="000000" w:themeColor="text1"/>
            <w:sz w:val="24"/>
          </w:rPr>
          <w:delText xml:space="preserve">and </w:delText>
        </w:r>
        <w:r w:rsidR="00ED2E4F" w:rsidRPr="004B455E" w:rsidDel="00D214A1">
          <w:rPr>
            <w:rFonts w:ascii="Times New Roman" w:hAnsi="Times New Roman" w:hint="eastAsia"/>
            <w:color w:val="000000" w:themeColor="text1"/>
            <w:sz w:val="24"/>
          </w:rPr>
          <w:delText>landscap</w:delText>
        </w:r>
        <w:r w:rsidR="00384FCE" w:rsidRPr="004B455E" w:rsidDel="00D214A1">
          <w:rPr>
            <w:rFonts w:ascii="Times New Roman" w:hAnsi="Times New Roman" w:hint="eastAsia"/>
            <w:color w:val="000000" w:themeColor="text1"/>
            <w:sz w:val="24"/>
          </w:rPr>
          <w:delText xml:space="preserve">ing </w:delText>
        </w:r>
        <w:r w:rsidR="00384FCE" w:rsidRPr="004B455E" w:rsidDel="00D214A1">
          <w:rPr>
            <w:rFonts w:ascii="Times New Roman" w:hAnsi="Times New Roman" w:hint="eastAsia"/>
            <w:i/>
            <w:color w:val="000000" w:themeColor="text1"/>
            <w:sz w:val="24"/>
          </w:rPr>
          <w:delText>Eucalyptus</w:delText>
        </w:r>
        <w:r w:rsidR="00384FCE" w:rsidRPr="004B455E" w:rsidDel="00D214A1">
          <w:rPr>
            <w:rFonts w:ascii="Times New Roman" w:hAnsi="Times New Roman" w:hint="eastAsia"/>
            <w:color w:val="000000" w:themeColor="text1"/>
            <w:sz w:val="24"/>
          </w:rPr>
          <w:delText xml:space="preserve"> species</w:delText>
        </w:r>
        <w:r w:rsidRPr="004B455E" w:rsidDel="00D214A1">
          <w:rPr>
            <w:rFonts w:ascii="Times New Roman" w:hAnsi="Times New Roman"/>
            <w:color w:val="000000" w:themeColor="text1"/>
            <w:sz w:val="24"/>
          </w:rPr>
          <w:delText>.</w:delText>
        </w:r>
        <w:r w:rsidRPr="004B455E" w:rsidDel="00D214A1">
          <w:rPr>
            <w:rFonts w:ascii="Times New Roman" w:hAnsi="Times New Roman"/>
            <w:color w:val="000000" w:themeColor="text1"/>
            <w:kern w:val="0"/>
            <w:sz w:val="24"/>
          </w:rPr>
          <w:delText xml:space="preserve"> </w:delText>
        </w:r>
      </w:del>
    </w:p>
    <w:p w:rsidR="00722FC9" w:rsidRPr="004B455E" w:rsidRDefault="00722FC9" w:rsidP="00722FC9">
      <w:pPr>
        <w:spacing w:line="480" w:lineRule="auto"/>
        <w:rPr>
          <w:rFonts w:ascii="Times New Roman" w:hAnsi="Times New Roman"/>
          <w:b/>
          <w:color w:val="000000" w:themeColor="text1"/>
          <w:sz w:val="24"/>
        </w:rPr>
      </w:pPr>
      <w:r w:rsidRPr="004B455E">
        <w:rPr>
          <w:rFonts w:ascii="Times New Roman" w:hAnsi="Times New Roman" w:cs="Arial"/>
          <w:color w:val="000000" w:themeColor="text1"/>
          <w:sz w:val="24"/>
        </w:rPr>
        <w:br w:type="page"/>
      </w:r>
      <w:r w:rsidRPr="004B455E">
        <w:rPr>
          <w:rFonts w:ascii="Times New Roman" w:hAnsi="Times New Roman"/>
          <w:b/>
          <w:color w:val="000000" w:themeColor="text1"/>
          <w:sz w:val="24"/>
        </w:rPr>
        <w:lastRenderedPageBreak/>
        <w:t>Introduction</w:t>
      </w:r>
    </w:p>
    <w:p w:rsidR="000B3F16" w:rsidRPr="004B455E" w:rsidRDefault="00722FC9" w:rsidP="00722FC9">
      <w:pPr>
        <w:autoSpaceDE w:val="0"/>
        <w:autoSpaceDN w:val="0"/>
        <w:adjustRightInd w:val="0"/>
        <w:spacing w:line="480" w:lineRule="auto"/>
        <w:ind w:firstLineChars="225" w:firstLine="540"/>
        <w:rPr>
          <w:rFonts w:ascii="Times New Roman" w:hAnsi="Times New Roman"/>
          <w:color w:val="000000" w:themeColor="text1"/>
          <w:kern w:val="0"/>
          <w:sz w:val="24"/>
        </w:rPr>
      </w:pPr>
      <w:r w:rsidRPr="004B455E">
        <w:rPr>
          <w:rFonts w:ascii="Times New Roman" w:hAnsi="Times New Roman"/>
          <w:color w:val="000000" w:themeColor="text1"/>
          <w:kern w:val="0"/>
          <w:sz w:val="24"/>
        </w:rPr>
        <w:t xml:space="preserve">The genus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which belongs to the family of Myrtaceae, is native to Australia and includes more than 700 species.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species are one of the most widely planted </w:t>
      </w:r>
      <w:r w:rsidR="006F69F3" w:rsidRPr="004B455E">
        <w:rPr>
          <w:rFonts w:ascii="Times New Roman" w:hAnsi="Times New Roman"/>
          <w:color w:val="000000" w:themeColor="text1"/>
          <w:kern w:val="0"/>
          <w:sz w:val="24"/>
        </w:rPr>
        <w:t xml:space="preserve">dicotyledonous </w:t>
      </w:r>
      <w:r w:rsidRPr="004B455E">
        <w:rPr>
          <w:rFonts w:ascii="Times New Roman" w:hAnsi="Times New Roman"/>
          <w:color w:val="000000" w:themeColor="text1"/>
          <w:kern w:val="0"/>
          <w:sz w:val="24"/>
        </w:rPr>
        <w:t xml:space="preserve">trees in the tropical and subtropical </w:t>
      </w:r>
      <w:r w:rsidR="00FA34C7" w:rsidRPr="004B455E">
        <w:rPr>
          <w:rFonts w:ascii="Times New Roman" w:hAnsi="Times New Roman" w:hint="eastAsia"/>
          <w:color w:val="000000" w:themeColor="text1"/>
          <w:kern w:val="0"/>
          <w:sz w:val="24"/>
        </w:rPr>
        <w:t>region</w:t>
      </w:r>
      <w:r w:rsidRPr="004B455E">
        <w:rPr>
          <w:rFonts w:ascii="Times New Roman" w:hAnsi="Times New Roman"/>
          <w:color w:val="000000" w:themeColor="text1"/>
          <w:kern w:val="0"/>
          <w:sz w:val="24"/>
        </w:rPr>
        <w:t>s</w:t>
      </w:r>
      <w:ins w:id="92" w:author="Auteur">
        <w:r w:rsidR="00B749C0" w:rsidRPr="00B749C0">
          <w:rPr>
            <w:rFonts w:ascii="Times New Roman" w:hAnsi="Times New Roman"/>
            <w:color w:val="000000" w:themeColor="text1"/>
            <w:kern w:val="0"/>
            <w:sz w:val="24"/>
          </w:rPr>
          <w:t xml:space="preserve"> </w:t>
        </w:r>
        <w:r w:rsidR="00B749C0" w:rsidRPr="004B455E">
          <w:rPr>
            <w:rFonts w:ascii="Times New Roman" w:hAnsi="Times New Roman"/>
            <w:color w:val="000000" w:themeColor="text1"/>
            <w:kern w:val="0"/>
            <w:sz w:val="24"/>
          </w:rPr>
          <w:t>including South America, Oceania, and South East Asia</w:t>
        </w:r>
      </w:ins>
      <w:r w:rsidRPr="004B455E">
        <w:rPr>
          <w:rFonts w:ascii="Times New Roman" w:hAnsi="Times New Roman"/>
          <w:color w:val="000000" w:themeColor="text1"/>
          <w:kern w:val="0"/>
          <w:sz w:val="24"/>
        </w:rPr>
        <w:t xml:space="preserve"> because of its superior growth rate and wood </w:t>
      </w:r>
      <w:r w:rsidR="006F69F3" w:rsidRPr="004B455E">
        <w:rPr>
          <w:rFonts w:ascii="Times New Roman" w:hAnsi="Times New Roman" w:hint="eastAsia"/>
          <w:color w:val="000000" w:themeColor="text1"/>
          <w:kern w:val="0"/>
          <w:sz w:val="24"/>
        </w:rPr>
        <w:t>characteristics</w:t>
      </w:r>
      <w:ins w:id="93" w:author="Auteur">
        <w:r w:rsidR="00B749C0">
          <w:rPr>
            <w:rFonts w:ascii="Times New Roman" w:hAnsi="Times New Roman"/>
            <w:color w:val="000000" w:themeColor="text1"/>
            <w:kern w:val="0"/>
            <w:sz w:val="24"/>
          </w:rPr>
          <w:t xml:space="preserve"> (</w:t>
        </w:r>
      </w:ins>
      <w:moveToRangeStart w:id="94" w:author="Auteur" w:name="move326138249"/>
      <w:moveTo w:id="95" w:author="Auteur">
        <w:r w:rsidR="00C87D2F" w:rsidRPr="004B455E">
          <w:rPr>
            <w:rFonts w:ascii="Times New Roman" w:hAnsi="Times New Roman"/>
            <w:color w:val="000000" w:themeColor="text1"/>
            <w:kern w:val="0"/>
            <w:sz w:val="24"/>
          </w:rPr>
          <w:t>(</w:t>
        </w:r>
        <w:proofErr w:type="spellStart"/>
        <w:r w:rsidR="00C87D2F" w:rsidRPr="004B455E">
          <w:rPr>
            <w:rFonts w:ascii="Times New Roman" w:hAnsi="Times New Roman"/>
            <w:color w:val="000000" w:themeColor="text1"/>
            <w:kern w:val="0"/>
            <w:sz w:val="24"/>
          </w:rPr>
          <w:t>Lungo</w:t>
        </w:r>
        <w:proofErr w:type="spellEnd"/>
        <w:r w:rsidR="00C87D2F" w:rsidRPr="004B455E">
          <w:rPr>
            <w:rFonts w:ascii="Times New Roman" w:hAnsi="Times New Roman"/>
            <w:color w:val="000000" w:themeColor="text1"/>
            <w:kern w:val="0"/>
            <w:sz w:val="24"/>
          </w:rPr>
          <w:t xml:space="preserve"> </w:t>
        </w:r>
        <w:r w:rsidR="00C87D2F" w:rsidRPr="004B455E">
          <w:rPr>
            <w:rFonts w:ascii="Times New Roman" w:hAnsi="Times New Roman"/>
            <w:iCs/>
            <w:color w:val="000000" w:themeColor="text1"/>
            <w:kern w:val="0"/>
            <w:sz w:val="24"/>
          </w:rPr>
          <w:t>et al</w:t>
        </w:r>
        <w:r w:rsidR="00C87D2F" w:rsidRPr="004B455E">
          <w:rPr>
            <w:rFonts w:ascii="Times New Roman" w:hAnsi="Times New Roman"/>
            <w:color w:val="000000" w:themeColor="text1"/>
            <w:kern w:val="0"/>
            <w:sz w:val="24"/>
          </w:rPr>
          <w:t>. 2006).</w:t>
        </w:r>
      </w:moveTo>
      <w:moveToRangeEnd w:id="94"/>
      <w:r w:rsidRPr="004B455E">
        <w:rPr>
          <w:rFonts w:ascii="Times New Roman" w:hAnsi="Times New Roman"/>
          <w:color w:val="000000" w:themeColor="text1"/>
          <w:kern w:val="0"/>
          <w:sz w:val="24"/>
        </w:rPr>
        <w:t xml:space="preserve">. The wood of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trees is used for firewood, charcoal, </w:t>
      </w:r>
      <w:r w:rsidR="006F69F3" w:rsidRPr="004B455E">
        <w:rPr>
          <w:rFonts w:ascii="Times New Roman" w:hAnsi="Times New Roman"/>
          <w:color w:val="000000" w:themeColor="text1"/>
          <w:kern w:val="0"/>
          <w:sz w:val="24"/>
        </w:rPr>
        <w:t>flooring</w:t>
      </w:r>
      <w:r w:rsidR="006F69F3" w:rsidRPr="004B455E">
        <w:rPr>
          <w:rFonts w:ascii="Times New Roman" w:hAnsi="Times New Roman" w:hint="eastAsia"/>
          <w:color w:val="000000" w:themeColor="text1"/>
          <w:kern w:val="0"/>
          <w:sz w:val="24"/>
        </w:rPr>
        <w:t xml:space="preserve">, furniture, </w:t>
      </w:r>
      <w:r w:rsidRPr="004B455E">
        <w:rPr>
          <w:rFonts w:ascii="Times New Roman" w:hAnsi="Times New Roman"/>
          <w:color w:val="000000" w:themeColor="text1"/>
          <w:kern w:val="0"/>
          <w:sz w:val="24"/>
        </w:rPr>
        <w:t xml:space="preserve">and pulp, and the essential oil extracted from the leaves is used as a source of perfume, medicines, and </w:t>
      </w:r>
      <w:proofErr w:type="gramStart"/>
      <w:r w:rsidRPr="004B455E">
        <w:rPr>
          <w:rFonts w:ascii="Times New Roman" w:hAnsi="Times New Roman"/>
          <w:color w:val="000000" w:themeColor="text1"/>
          <w:kern w:val="0"/>
          <w:sz w:val="24"/>
        </w:rPr>
        <w:t>detergents</w:t>
      </w:r>
      <w:commentRangeStart w:id="96"/>
      <w:ins w:id="97" w:author="Auteur">
        <w:r w:rsidR="00B749C0">
          <w:rPr>
            <w:rFonts w:ascii="Times New Roman" w:hAnsi="Times New Roman"/>
            <w:color w:val="000000" w:themeColor="text1"/>
            <w:kern w:val="0"/>
            <w:sz w:val="24"/>
          </w:rPr>
          <w:t xml:space="preserve"> </w:t>
        </w:r>
        <w:commentRangeEnd w:id="96"/>
        <w:proofErr w:type="gramEnd"/>
        <w:r w:rsidR="00B749C0">
          <w:rPr>
            <w:rStyle w:val="Marquedecommentaire"/>
          </w:rPr>
          <w:commentReference w:id="96"/>
        </w:r>
      </w:ins>
      <w:r w:rsidRPr="004B455E">
        <w:rPr>
          <w:rFonts w:ascii="Times New Roman" w:hAnsi="Times New Roman"/>
          <w:color w:val="000000" w:themeColor="text1"/>
          <w:kern w:val="0"/>
          <w:sz w:val="24"/>
        </w:rPr>
        <w:t xml:space="preserve">. </w:t>
      </w:r>
      <w:r w:rsidR="00ED2E4F" w:rsidRPr="004B455E">
        <w:rPr>
          <w:rFonts w:ascii="Times New Roman" w:hAnsi="Times New Roman" w:hint="eastAsia"/>
          <w:color w:val="000000" w:themeColor="text1"/>
          <w:kern w:val="0"/>
          <w:sz w:val="24"/>
        </w:rPr>
        <w:t xml:space="preserve">They also </w:t>
      </w:r>
      <w:r w:rsidR="00A66D70" w:rsidRPr="004B455E">
        <w:rPr>
          <w:rFonts w:ascii="Times New Roman" w:hAnsi="Times New Roman" w:hint="eastAsia"/>
          <w:color w:val="000000" w:themeColor="text1"/>
          <w:kern w:val="0"/>
          <w:sz w:val="24"/>
        </w:rPr>
        <w:t>have been used as</w:t>
      </w:r>
      <w:r w:rsidR="00921991" w:rsidRPr="004B455E">
        <w:rPr>
          <w:rFonts w:ascii="Times New Roman" w:hAnsi="Times New Roman" w:hint="eastAsia"/>
          <w:color w:val="000000" w:themeColor="text1"/>
          <w:kern w:val="0"/>
          <w:sz w:val="24"/>
        </w:rPr>
        <w:t xml:space="preserve"> ornamental </w:t>
      </w:r>
      <w:r w:rsidR="00553814" w:rsidRPr="004B455E">
        <w:rPr>
          <w:rFonts w:ascii="Times New Roman" w:hAnsi="Times New Roman" w:hint="eastAsia"/>
          <w:color w:val="000000" w:themeColor="text1"/>
          <w:kern w:val="0"/>
          <w:sz w:val="24"/>
        </w:rPr>
        <w:t xml:space="preserve">and </w:t>
      </w:r>
      <w:r w:rsidR="00D83D52" w:rsidRPr="004B455E">
        <w:rPr>
          <w:rFonts w:ascii="Times New Roman" w:hAnsi="Times New Roman" w:hint="eastAsia"/>
          <w:color w:val="000000" w:themeColor="text1"/>
          <w:kern w:val="0"/>
          <w:sz w:val="24"/>
        </w:rPr>
        <w:t xml:space="preserve">landscaping </w:t>
      </w:r>
      <w:proofErr w:type="gramStart"/>
      <w:r w:rsidR="00553814" w:rsidRPr="004B455E">
        <w:rPr>
          <w:rFonts w:ascii="Times New Roman" w:hAnsi="Times New Roman" w:hint="eastAsia"/>
          <w:color w:val="000000" w:themeColor="text1"/>
          <w:kern w:val="0"/>
          <w:sz w:val="24"/>
        </w:rPr>
        <w:t>plants</w:t>
      </w:r>
      <w:commentRangeStart w:id="98"/>
      <w:ins w:id="99" w:author="Auteur">
        <w:r w:rsidR="00C87D2F">
          <w:rPr>
            <w:rFonts w:ascii="Times New Roman" w:hAnsi="Times New Roman"/>
            <w:color w:val="000000" w:themeColor="text1"/>
            <w:kern w:val="0"/>
            <w:sz w:val="24"/>
          </w:rPr>
          <w:t xml:space="preserve"> </w:t>
        </w:r>
        <w:commentRangeEnd w:id="98"/>
        <w:proofErr w:type="gramEnd"/>
        <w:r w:rsidR="00C87D2F">
          <w:rPr>
            <w:rStyle w:val="Marquedecommentaire"/>
          </w:rPr>
          <w:commentReference w:id="98"/>
        </w:r>
      </w:ins>
      <w:r w:rsidR="00921991" w:rsidRPr="004B455E">
        <w:rPr>
          <w:rFonts w:ascii="Times New Roman" w:hAnsi="Times New Roman" w:hint="eastAsia"/>
          <w:color w:val="000000" w:themeColor="text1"/>
          <w:kern w:val="0"/>
          <w:sz w:val="24"/>
        </w:rPr>
        <w:t>.</w:t>
      </w:r>
      <w:r w:rsidR="00ED2E4F" w:rsidRPr="004B455E">
        <w:rPr>
          <w:rFonts w:ascii="Times New Roman" w:hAnsi="Times New Roman" w:hint="eastAsia"/>
          <w:color w:val="000000" w:themeColor="text1"/>
          <w:kern w:val="0"/>
          <w:sz w:val="24"/>
        </w:rPr>
        <w:t xml:space="preserve">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trees are currently planted </w:t>
      </w:r>
      <w:r w:rsidR="00087F41" w:rsidRPr="004B455E">
        <w:rPr>
          <w:rFonts w:ascii="Times New Roman" w:hAnsi="Times New Roman"/>
          <w:color w:val="000000" w:themeColor="text1"/>
          <w:kern w:val="0"/>
          <w:sz w:val="24"/>
        </w:rPr>
        <w:t xml:space="preserve">in many regions of the </w:t>
      </w:r>
      <w:r w:rsidRPr="004B455E">
        <w:rPr>
          <w:rFonts w:ascii="Times New Roman" w:hAnsi="Times New Roman"/>
          <w:color w:val="000000" w:themeColor="text1"/>
          <w:kern w:val="0"/>
          <w:sz w:val="24"/>
        </w:rPr>
        <w:t xml:space="preserve">world, </w:t>
      </w:r>
      <w:del w:id="100" w:author="Auteur">
        <w:r w:rsidRPr="004B455E" w:rsidDel="00B749C0">
          <w:rPr>
            <w:rFonts w:ascii="Times New Roman" w:hAnsi="Times New Roman"/>
            <w:color w:val="000000" w:themeColor="text1"/>
            <w:kern w:val="0"/>
            <w:sz w:val="24"/>
          </w:rPr>
          <w:delText>including South America, Oceania, and South East Asia</w:delText>
        </w:r>
        <w:r w:rsidR="001A49DC" w:rsidRPr="004B455E" w:rsidDel="00B749C0">
          <w:rPr>
            <w:rFonts w:ascii="Times New Roman" w:hAnsi="Times New Roman" w:hint="eastAsia"/>
            <w:color w:val="000000" w:themeColor="text1"/>
            <w:kern w:val="0"/>
            <w:sz w:val="24"/>
          </w:rPr>
          <w:delText xml:space="preserve"> </w:delText>
        </w:r>
      </w:del>
      <w:moveFromRangeStart w:id="101" w:author="Auteur" w:name="move326138249"/>
      <w:moveFrom w:id="102" w:author="Auteur">
        <w:r w:rsidRPr="004B455E" w:rsidDel="00C87D2F">
          <w:rPr>
            <w:rFonts w:ascii="Times New Roman" w:hAnsi="Times New Roman"/>
            <w:color w:val="000000" w:themeColor="text1"/>
            <w:kern w:val="0"/>
            <w:sz w:val="24"/>
          </w:rPr>
          <w:t>(</w:t>
        </w:r>
        <w:r w:rsidR="00790D97" w:rsidRPr="004B455E" w:rsidDel="00C87D2F">
          <w:rPr>
            <w:rFonts w:ascii="Times New Roman" w:hAnsi="Times New Roman"/>
            <w:color w:val="000000" w:themeColor="text1"/>
            <w:kern w:val="0"/>
            <w:sz w:val="24"/>
          </w:rPr>
          <w:t xml:space="preserve">Lungo </w:t>
        </w:r>
        <w:r w:rsidRPr="004B455E" w:rsidDel="00C87D2F">
          <w:rPr>
            <w:rFonts w:ascii="Times New Roman" w:hAnsi="Times New Roman"/>
            <w:iCs/>
            <w:color w:val="000000" w:themeColor="text1"/>
            <w:kern w:val="0"/>
            <w:sz w:val="24"/>
          </w:rPr>
          <w:t>et al</w:t>
        </w:r>
        <w:r w:rsidRPr="004B455E" w:rsidDel="00C87D2F">
          <w:rPr>
            <w:rFonts w:ascii="Times New Roman" w:hAnsi="Times New Roman"/>
            <w:color w:val="000000" w:themeColor="text1"/>
            <w:kern w:val="0"/>
            <w:sz w:val="24"/>
          </w:rPr>
          <w:t>. 2006).</w:t>
        </w:r>
      </w:moveFrom>
      <w:moveFromRangeEnd w:id="101"/>
    </w:p>
    <w:p w:rsidR="00722FC9" w:rsidRPr="004B455E" w:rsidRDefault="00722FC9" w:rsidP="00722FC9">
      <w:pPr>
        <w:autoSpaceDE w:val="0"/>
        <w:autoSpaceDN w:val="0"/>
        <w:adjustRightInd w:val="0"/>
        <w:spacing w:line="480" w:lineRule="auto"/>
        <w:ind w:firstLineChars="225" w:firstLine="540"/>
        <w:rPr>
          <w:rFonts w:ascii="Times New Roman" w:hAnsi="Times New Roman"/>
          <w:color w:val="000000" w:themeColor="text1"/>
          <w:kern w:val="0"/>
          <w:sz w:val="24"/>
        </w:rPr>
      </w:pPr>
      <w:r w:rsidRPr="004B455E">
        <w:rPr>
          <w:rFonts w:ascii="Times New Roman" w:hAnsi="Times New Roman"/>
          <w:color w:val="000000" w:themeColor="text1"/>
          <w:kern w:val="0"/>
          <w:sz w:val="24"/>
        </w:rPr>
        <w:t xml:space="preserve">In </w:t>
      </w:r>
      <w:ins w:id="103" w:author="Auteur">
        <w:r w:rsidR="00C87D2F">
          <w:rPr>
            <w:rFonts w:ascii="Times New Roman" w:hAnsi="Times New Roman"/>
            <w:color w:val="000000" w:themeColor="text1"/>
            <w:kern w:val="0"/>
            <w:sz w:val="24"/>
          </w:rPr>
          <w:t>addition to natural propagation by seeds,</w:t>
        </w:r>
      </w:ins>
      <w:del w:id="104" w:author="Auteur">
        <w:r w:rsidRPr="004B455E" w:rsidDel="00C87D2F">
          <w:rPr>
            <w:rFonts w:ascii="Times New Roman" w:hAnsi="Times New Roman"/>
            <w:color w:val="000000" w:themeColor="text1"/>
            <w:kern w:val="0"/>
            <w:sz w:val="24"/>
          </w:rPr>
          <w:delText xml:space="preserve">most </w:delText>
        </w:r>
        <w:r w:rsidR="00D83D52" w:rsidRPr="004B455E" w:rsidDel="00C87D2F">
          <w:rPr>
            <w:rFonts w:ascii="Times New Roman" w:hAnsi="Times New Roman" w:hint="eastAsia"/>
            <w:color w:val="000000" w:themeColor="text1"/>
            <w:kern w:val="0"/>
            <w:sz w:val="24"/>
          </w:rPr>
          <w:delText>cases</w:delText>
        </w:r>
      </w:del>
      <w:proofErr w:type="gramStart"/>
      <w:r w:rsidRPr="004B455E">
        <w:rPr>
          <w:rFonts w:ascii="Times New Roman" w:hAnsi="Times New Roman"/>
          <w:color w:val="000000" w:themeColor="text1"/>
          <w:kern w:val="0"/>
          <w:sz w:val="24"/>
        </w:rPr>
        <w:t>,</w:t>
      </w:r>
      <w:proofErr w:type="gramEnd"/>
      <w:r w:rsidRPr="004B455E">
        <w:rPr>
          <w:rFonts w:ascii="Times New Roman" w:hAnsi="Times New Roman"/>
          <w:color w:val="000000" w:themeColor="text1"/>
          <w:kern w:val="0"/>
          <w:sz w:val="24"/>
        </w:rPr>
        <w:t xml:space="preserve">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w:t>
      </w:r>
      <w:ins w:id="105" w:author="Auteur">
        <w:r w:rsidR="00C87D2F">
          <w:rPr>
            <w:rFonts w:ascii="Times New Roman" w:hAnsi="Times New Roman"/>
            <w:color w:val="000000" w:themeColor="text1"/>
            <w:kern w:val="0"/>
            <w:sz w:val="24"/>
          </w:rPr>
          <w:t xml:space="preserve">can also be </w:t>
        </w:r>
      </w:ins>
      <w:del w:id="106" w:author="Auteur">
        <w:r w:rsidRPr="004B455E" w:rsidDel="00C87D2F">
          <w:rPr>
            <w:rFonts w:ascii="Times New Roman" w:hAnsi="Times New Roman"/>
            <w:color w:val="000000" w:themeColor="text1"/>
            <w:kern w:val="0"/>
            <w:sz w:val="24"/>
          </w:rPr>
          <w:delText>trees ar</w:delText>
        </w:r>
      </w:del>
      <w:r w:rsidRPr="004B455E">
        <w:rPr>
          <w:rFonts w:ascii="Times New Roman" w:hAnsi="Times New Roman"/>
          <w:color w:val="000000" w:themeColor="text1"/>
          <w:kern w:val="0"/>
          <w:sz w:val="24"/>
        </w:rPr>
        <w:t xml:space="preserve">e </w:t>
      </w:r>
      <w:r w:rsidR="00553814" w:rsidRPr="004B455E">
        <w:rPr>
          <w:rFonts w:ascii="Times New Roman" w:hAnsi="Times New Roman" w:hint="eastAsia"/>
          <w:color w:val="000000" w:themeColor="text1"/>
          <w:kern w:val="0"/>
          <w:sz w:val="24"/>
        </w:rPr>
        <w:t xml:space="preserve">propagated by </w:t>
      </w:r>
      <w:del w:id="107" w:author="Auteur">
        <w:r w:rsidRPr="004B455E" w:rsidDel="00C87D2F">
          <w:rPr>
            <w:rFonts w:ascii="Times New Roman" w:hAnsi="Times New Roman"/>
            <w:color w:val="000000" w:themeColor="text1"/>
            <w:kern w:val="0"/>
            <w:sz w:val="24"/>
          </w:rPr>
          <w:delText>either seedlings or</w:delText>
        </w:r>
      </w:del>
      <w:r w:rsidRPr="004B455E">
        <w:rPr>
          <w:rFonts w:ascii="Times New Roman" w:hAnsi="Times New Roman"/>
          <w:color w:val="000000" w:themeColor="text1"/>
          <w:kern w:val="0"/>
          <w:sz w:val="24"/>
        </w:rPr>
        <w:t xml:space="preserve"> rooted cuttings</w:t>
      </w:r>
      <w:commentRangeStart w:id="108"/>
      <w:ins w:id="109" w:author="Auteur">
        <w:r w:rsidR="00C87D2F">
          <w:rPr>
            <w:rFonts w:ascii="Times New Roman" w:hAnsi="Times New Roman"/>
            <w:color w:val="000000" w:themeColor="text1"/>
            <w:kern w:val="0"/>
            <w:sz w:val="24"/>
          </w:rPr>
          <w:t xml:space="preserve"> </w:t>
        </w:r>
        <w:commentRangeEnd w:id="108"/>
        <w:r w:rsidR="00C87D2F">
          <w:rPr>
            <w:rStyle w:val="Marquedecommentaire"/>
          </w:rPr>
          <w:commentReference w:id="108"/>
        </w:r>
      </w:ins>
      <w:r w:rsidRPr="004B455E">
        <w:rPr>
          <w:rFonts w:ascii="Times New Roman" w:hAnsi="Times New Roman"/>
          <w:color w:val="000000" w:themeColor="text1"/>
          <w:kern w:val="0"/>
          <w:sz w:val="24"/>
        </w:rPr>
        <w:t xml:space="preserve">. Efficiency of </w:t>
      </w:r>
      <w:del w:id="110" w:author="Auteur">
        <w:r w:rsidRPr="004B455E" w:rsidDel="00C87D2F">
          <w:rPr>
            <w:rFonts w:ascii="Times New Roman" w:hAnsi="Times New Roman"/>
            <w:color w:val="000000" w:themeColor="text1"/>
            <w:kern w:val="0"/>
            <w:sz w:val="24"/>
          </w:rPr>
          <w:delText>the</w:delText>
        </w:r>
      </w:del>
      <w:r w:rsidRPr="004B455E">
        <w:rPr>
          <w:rFonts w:ascii="Times New Roman" w:hAnsi="Times New Roman"/>
          <w:color w:val="000000" w:themeColor="text1"/>
          <w:kern w:val="0"/>
          <w:sz w:val="24"/>
        </w:rPr>
        <w:t xml:space="preserve"> propagation of </w:t>
      </w:r>
      <w:r w:rsidRPr="004B455E">
        <w:rPr>
          <w:rFonts w:ascii="Times New Roman" w:hAnsi="Times New Roman"/>
          <w:i/>
          <w:color w:val="000000" w:themeColor="text1"/>
          <w:kern w:val="0"/>
          <w:sz w:val="24"/>
        </w:rPr>
        <w:t>Eucalyptus</w:t>
      </w:r>
      <w:r w:rsidRPr="004B455E">
        <w:rPr>
          <w:rFonts w:ascii="Times New Roman" w:hAnsi="Times New Roman"/>
          <w:color w:val="000000" w:themeColor="text1"/>
          <w:kern w:val="0"/>
          <w:sz w:val="24"/>
        </w:rPr>
        <w:t xml:space="preserve"> clones by cutting</w:t>
      </w:r>
      <w:r w:rsidRPr="004B455E">
        <w:rPr>
          <w:rFonts w:ascii="Times New Roman" w:hAnsi="Times New Roman"/>
          <w:iCs/>
          <w:color w:val="000000" w:themeColor="text1"/>
          <w:kern w:val="0"/>
          <w:sz w:val="24"/>
        </w:rPr>
        <w:t xml:space="preserve"> differs </w:t>
      </w:r>
      <w:ins w:id="111" w:author="Auteur">
        <w:r w:rsidR="00C87D2F">
          <w:rPr>
            <w:rFonts w:ascii="Times New Roman" w:hAnsi="Times New Roman"/>
            <w:iCs/>
            <w:color w:val="000000" w:themeColor="text1"/>
            <w:kern w:val="0"/>
            <w:sz w:val="24"/>
          </w:rPr>
          <w:t xml:space="preserve">between and within </w:t>
        </w:r>
      </w:ins>
      <w:del w:id="112" w:author="Auteur">
        <w:r w:rsidRPr="004B455E" w:rsidDel="00C87D2F">
          <w:rPr>
            <w:rFonts w:ascii="Times New Roman" w:hAnsi="Times New Roman"/>
            <w:iCs/>
            <w:color w:val="000000" w:themeColor="text1"/>
            <w:kern w:val="0"/>
            <w:sz w:val="24"/>
          </w:rPr>
          <w:delText>among</w:delText>
        </w:r>
      </w:del>
      <w:r w:rsidRPr="004B455E">
        <w:rPr>
          <w:rFonts w:ascii="Times New Roman" w:hAnsi="Times New Roman"/>
          <w:iCs/>
          <w:color w:val="000000" w:themeColor="text1"/>
          <w:kern w:val="0"/>
          <w:sz w:val="24"/>
        </w:rPr>
        <w:t xml:space="preserve"> species </w:t>
      </w:r>
      <w:ins w:id="113" w:author="Auteur">
        <w:r w:rsidR="00C87D2F">
          <w:rPr>
            <w:rFonts w:ascii="Times New Roman" w:hAnsi="Times New Roman"/>
            <w:iCs/>
            <w:color w:val="000000" w:themeColor="text1"/>
            <w:kern w:val="0"/>
            <w:sz w:val="24"/>
          </w:rPr>
          <w:t xml:space="preserve">according to genetic and physiological influences </w:t>
        </w:r>
        <w:proofErr w:type="gramStart"/>
        <w:r w:rsidR="00C87D2F">
          <w:rPr>
            <w:rFonts w:ascii="Times New Roman" w:hAnsi="Times New Roman"/>
            <w:iCs/>
            <w:color w:val="000000" w:themeColor="text1"/>
            <w:kern w:val="0"/>
            <w:sz w:val="24"/>
          </w:rPr>
          <w:t>(</w:t>
        </w:r>
        <w:commentRangeStart w:id="114"/>
        <w:r w:rsidR="00C87D2F">
          <w:rPr>
            <w:rFonts w:ascii="Times New Roman" w:hAnsi="Times New Roman"/>
            <w:iCs/>
            <w:color w:val="000000" w:themeColor="text1"/>
            <w:kern w:val="0"/>
            <w:sz w:val="24"/>
          </w:rPr>
          <w:t xml:space="preserve"> </w:t>
        </w:r>
        <w:commentRangeEnd w:id="114"/>
        <w:proofErr w:type="gramEnd"/>
        <w:r w:rsidR="00E62888">
          <w:rPr>
            <w:rStyle w:val="Marquedecommentaire"/>
          </w:rPr>
          <w:commentReference w:id="114"/>
        </w:r>
      </w:ins>
      <w:del w:id="115" w:author="Auteur">
        <w:r w:rsidRPr="004B455E" w:rsidDel="00C87D2F">
          <w:rPr>
            <w:rFonts w:ascii="Times New Roman" w:hAnsi="Times New Roman"/>
            <w:iCs/>
            <w:color w:val="000000" w:themeColor="text1"/>
            <w:kern w:val="0"/>
            <w:sz w:val="24"/>
          </w:rPr>
          <w:delText xml:space="preserve">and depends on the </w:delText>
        </w:r>
        <w:r w:rsidRPr="004B455E" w:rsidDel="00C87D2F">
          <w:rPr>
            <w:rFonts w:ascii="Times New Roman" w:hAnsi="Times New Roman"/>
            <w:color w:val="000000" w:themeColor="text1"/>
            <w:sz w:val="24"/>
          </w:rPr>
          <w:delText xml:space="preserve">inheritable and </w:delText>
        </w:r>
        <w:r w:rsidR="00A93364" w:rsidRPr="004B455E" w:rsidDel="00C87D2F">
          <w:rPr>
            <w:rFonts w:ascii="Times New Roman" w:hAnsi="Times New Roman" w:hint="eastAsia"/>
            <w:color w:val="000000" w:themeColor="text1"/>
            <w:sz w:val="24"/>
          </w:rPr>
          <w:delText xml:space="preserve">physiological </w:delText>
        </w:r>
        <w:r w:rsidRPr="004B455E" w:rsidDel="00C87D2F">
          <w:rPr>
            <w:rFonts w:ascii="Times New Roman" w:hAnsi="Times New Roman"/>
            <w:color w:val="000000" w:themeColor="text1"/>
            <w:sz w:val="24"/>
          </w:rPr>
          <w:delText>characteristics</w:delText>
        </w:r>
        <w:r w:rsidRPr="004B455E" w:rsidDel="00C87D2F">
          <w:rPr>
            <w:rFonts w:ascii="Times New Roman" w:hAnsi="Times New Roman"/>
            <w:iCs/>
            <w:color w:val="000000" w:themeColor="text1"/>
            <w:kern w:val="0"/>
            <w:sz w:val="24"/>
          </w:rPr>
          <w:delText xml:space="preserve"> of </w:delText>
        </w:r>
        <w:r w:rsidR="00A93364" w:rsidRPr="004B455E" w:rsidDel="00C87D2F">
          <w:rPr>
            <w:rFonts w:ascii="Times New Roman" w:hAnsi="Times New Roman" w:hint="eastAsia"/>
            <w:iCs/>
            <w:color w:val="000000" w:themeColor="text1"/>
            <w:kern w:val="0"/>
            <w:sz w:val="24"/>
          </w:rPr>
          <w:delText>root stock</w:delText>
        </w:r>
      </w:del>
      <w:r w:rsidRPr="004B455E">
        <w:rPr>
          <w:rFonts w:ascii="Times New Roman" w:hAnsi="Times New Roman"/>
          <w:iCs/>
          <w:color w:val="000000" w:themeColor="text1"/>
          <w:kern w:val="0"/>
          <w:sz w:val="24"/>
        </w:rPr>
        <w:t xml:space="preserve">. </w:t>
      </w:r>
      <w:ins w:id="116" w:author="Auteur">
        <w:r w:rsidR="00E62888">
          <w:rPr>
            <w:rFonts w:ascii="Times New Roman" w:hAnsi="Times New Roman"/>
            <w:iCs/>
            <w:color w:val="000000" w:themeColor="text1"/>
            <w:kern w:val="0"/>
            <w:sz w:val="24"/>
          </w:rPr>
          <w:t xml:space="preserve">Thus, </w:t>
        </w:r>
      </w:ins>
      <w:del w:id="117" w:author="Auteur">
        <w:r w:rsidRPr="004B455E" w:rsidDel="00E62888">
          <w:rPr>
            <w:rFonts w:ascii="Times New Roman" w:hAnsi="Times New Roman"/>
            <w:iCs/>
            <w:color w:val="000000" w:themeColor="text1"/>
            <w:kern w:val="0"/>
            <w:sz w:val="24"/>
          </w:rPr>
          <w:delText>T</w:delText>
        </w:r>
      </w:del>
      <w:ins w:id="118" w:author="Auteur">
        <w:r w:rsidR="00E62888">
          <w:rPr>
            <w:rFonts w:ascii="Times New Roman" w:hAnsi="Times New Roman"/>
            <w:iCs/>
            <w:color w:val="000000" w:themeColor="text1"/>
            <w:kern w:val="0"/>
            <w:sz w:val="24"/>
          </w:rPr>
          <w:t>t</w:t>
        </w:r>
      </w:ins>
      <w:r w:rsidRPr="004B455E">
        <w:rPr>
          <w:rFonts w:ascii="Times New Roman" w:hAnsi="Times New Roman"/>
          <w:iCs/>
          <w:color w:val="000000" w:themeColor="text1"/>
          <w:kern w:val="0"/>
          <w:sz w:val="24"/>
        </w:rPr>
        <w:t xml:space="preserve">he rooting </w:t>
      </w:r>
      <w:r w:rsidR="00A93364" w:rsidRPr="004B455E">
        <w:rPr>
          <w:rFonts w:ascii="Times New Roman" w:hAnsi="Times New Roman" w:hint="eastAsia"/>
          <w:iCs/>
          <w:color w:val="000000" w:themeColor="text1"/>
          <w:kern w:val="0"/>
          <w:sz w:val="24"/>
        </w:rPr>
        <w:t>capacity</w:t>
      </w:r>
      <w:r w:rsidRPr="004B455E">
        <w:rPr>
          <w:rFonts w:ascii="Times New Roman" w:hAnsi="Times New Roman"/>
          <w:iCs/>
          <w:color w:val="000000" w:themeColor="text1"/>
          <w:kern w:val="0"/>
          <w:sz w:val="24"/>
        </w:rPr>
        <w:t xml:space="preserve"> of cuttings in </w:t>
      </w:r>
      <w:r w:rsidRPr="004B455E">
        <w:rPr>
          <w:rFonts w:ascii="Times New Roman" w:hAnsi="Times New Roman"/>
          <w:i/>
          <w:iCs/>
          <w:color w:val="000000" w:themeColor="text1"/>
          <w:kern w:val="0"/>
          <w:sz w:val="24"/>
        </w:rPr>
        <w:t>E. grandis</w:t>
      </w:r>
      <w:r w:rsidRPr="004B455E">
        <w:rPr>
          <w:rFonts w:ascii="Times New Roman" w:hAnsi="Times New Roman"/>
          <w:iCs/>
          <w:color w:val="000000" w:themeColor="text1"/>
          <w:kern w:val="0"/>
          <w:sz w:val="24"/>
        </w:rPr>
        <w:t xml:space="preserve"> and </w:t>
      </w:r>
      <w:r w:rsidRPr="004B455E">
        <w:rPr>
          <w:rFonts w:ascii="Times New Roman" w:hAnsi="Times New Roman"/>
          <w:i/>
          <w:iCs/>
          <w:color w:val="000000" w:themeColor="text1"/>
          <w:kern w:val="0"/>
          <w:sz w:val="24"/>
        </w:rPr>
        <w:t xml:space="preserve">E. </w:t>
      </w:r>
      <w:proofErr w:type="spellStart"/>
      <w:r w:rsidRPr="004B455E">
        <w:rPr>
          <w:rFonts w:ascii="Times New Roman" w:hAnsi="Times New Roman"/>
          <w:i/>
          <w:iCs/>
          <w:color w:val="000000" w:themeColor="text1"/>
          <w:kern w:val="0"/>
          <w:sz w:val="24"/>
        </w:rPr>
        <w:t>urograndis</w:t>
      </w:r>
      <w:proofErr w:type="spellEnd"/>
      <w:r w:rsidRPr="004B455E">
        <w:rPr>
          <w:rFonts w:ascii="Times New Roman" w:hAnsi="Times New Roman"/>
          <w:iCs/>
          <w:color w:val="000000" w:themeColor="text1"/>
          <w:kern w:val="0"/>
          <w:sz w:val="24"/>
        </w:rPr>
        <w:t xml:space="preserve"> </w:t>
      </w:r>
      <w:r w:rsidR="00A93364" w:rsidRPr="004B455E">
        <w:rPr>
          <w:rFonts w:ascii="Times New Roman" w:hAnsi="Times New Roman" w:hint="eastAsia"/>
          <w:iCs/>
          <w:color w:val="000000" w:themeColor="text1"/>
          <w:kern w:val="0"/>
          <w:sz w:val="24"/>
        </w:rPr>
        <w:t>(</w:t>
      </w:r>
      <w:r w:rsidR="00A93364" w:rsidRPr="004B455E">
        <w:rPr>
          <w:rFonts w:ascii="Times New Roman" w:hAnsi="Times New Roman" w:hint="eastAsia"/>
          <w:i/>
          <w:iCs/>
          <w:color w:val="000000" w:themeColor="text1"/>
          <w:kern w:val="0"/>
          <w:sz w:val="24"/>
        </w:rPr>
        <w:t>E.</w:t>
      </w:r>
      <w:r w:rsidR="00A93364" w:rsidRPr="004B455E">
        <w:rPr>
          <w:rFonts w:ascii="Times New Roman" w:hAnsi="Times New Roman"/>
          <w:i/>
          <w:iCs/>
          <w:color w:val="000000" w:themeColor="text1"/>
          <w:kern w:val="0"/>
          <w:sz w:val="24"/>
        </w:rPr>
        <w:t xml:space="preserve"> </w:t>
      </w:r>
      <w:proofErr w:type="spellStart"/>
      <w:r w:rsidR="00A93364" w:rsidRPr="004B455E">
        <w:rPr>
          <w:rFonts w:ascii="Times New Roman" w:hAnsi="Times New Roman"/>
          <w:i/>
          <w:iCs/>
          <w:color w:val="000000" w:themeColor="text1"/>
          <w:kern w:val="0"/>
          <w:sz w:val="24"/>
        </w:rPr>
        <w:lastRenderedPageBreak/>
        <w:t>urophylla</w:t>
      </w:r>
      <w:proofErr w:type="spellEnd"/>
      <w:r w:rsidR="00A93364" w:rsidRPr="004B455E">
        <w:rPr>
          <w:rFonts w:ascii="Times New Roman" w:hAnsi="Times New Roman" w:hint="eastAsia"/>
          <w:i/>
          <w:iCs/>
          <w:color w:val="000000" w:themeColor="text1"/>
          <w:kern w:val="0"/>
          <w:sz w:val="24"/>
        </w:rPr>
        <w:t xml:space="preserve"> </w:t>
      </w:r>
      <w:r w:rsidR="00A93364" w:rsidRPr="004B455E">
        <w:rPr>
          <w:rFonts w:ascii="Times New Roman" w:hAnsi="Times New Roman" w:hint="eastAsia"/>
          <w:iCs/>
          <w:color w:val="000000" w:themeColor="text1"/>
          <w:kern w:val="0"/>
          <w:sz w:val="24"/>
        </w:rPr>
        <w:t xml:space="preserve">x </w:t>
      </w:r>
      <w:r w:rsidR="00A93364" w:rsidRPr="004B455E">
        <w:rPr>
          <w:rFonts w:ascii="Times New Roman" w:hAnsi="Times New Roman" w:hint="eastAsia"/>
          <w:i/>
          <w:iCs/>
          <w:color w:val="000000" w:themeColor="text1"/>
          <w:kern w:val="0"/>
          <w:sz w:val="24"/>
        </w:rPr>
        <w:t xml:space="preserve">E. </w:t>
      </w:r>
      <w:proofErr w:type="spellStart"/>
      <w:r w:rsidR="00A93364" w:rsidRPr="004B455E">
        <w:rPr>
          <w:rFonts w:ascii="Times New Roman" w:hAnsi="Times New Roman" w:hint="eastAsia"/>
          <w:i/>
          <w:iCs/>
          <w:color w:val="000000" w:themeColor="text1"/>
          <w:kern w:val="0"/>
          <w:sz w:val="24"/>
        </w:rPr>
        <w:t>grandis</w:t>
      </w:r>
      <w:proofErr w:type="spellEnd"/>
      <w:r w:rsidR="00A93364" w:rsidRPr="004B455E">
        <w:rPr>
          <w:rFonts w:ascii="Times New Roman" w:hAnsi="Times New Roman" w:hint="eastAsia"/>
          <w:iCs/>
          <w:color w:val="000000" w:themeColor="text1"/>
          <w:kern w:val="0"/>
          <w:sz w:val="24"/>
        </w:rPr>
        <w:t xml:space="preserve">) </w:t>
      </w:r>
      <w:r w:rsidRPr="004B455E">
        <w:rPr>
          <w:rFonts w:ascii="Times New Roman" w:hAnsi="Times New Roman"/>
          <w:iCs/>
          <w:color w:val="000000" w:themeColor="text1"/>
          <w:kern w:val="0"/>
          <w:sz w:val="24"/>
        </w:rPr>
        <w:t xml:space="preserve">is relatively higher than that of other </w:t>
      </w:r>
      <w:r w:rsidRPr="004B455E">
        <w:rPr>
          <w:rFonts w:ascii="Times New Roman" w:hAnsi="Times New Roman"/>
          <w:i/>
          <w:iCs/>
          <w:color w:val="000000" w:themeColor="text1"/>
          <w:kern w:val="0"/>
          <w:sz w:val="24"/>
        </w:rPr>
        <w:t>Eucalyptus</w:t>
      </w:r>
      <w:r w:rsidRPr="004B455E">
        <w:rPr>
          <w:rFonts w:ascii="Times New Roman" w:hAnsi="Times New Roman"/>
          <w:iCs/>
          <w:color w:val="000000" w:themeColor="text1"/>
          <w:kern w:val="0"/>
          <w:sz w:val="24"/>
        </w:rPr>
        <w:t xml:space="preserve"> species </w:t>
      </w:r>
      <w:r w:rsidRPr="004B455E">
        <w:rPr>
          <w:rFonts w:ascii="Times New Roman" w:hAnsi="Times New Roman"/>
          <w:color w:val="000000" w:themeColor="text1"/>
          <w:kern w:val="0"/>
          <w:sz w:val="24"/>
        </w:rPr>
        <w:t>(</w:t>
      </w:r>
      <w:r w:rsidR="00790D97" w:rsidRPr="004B455E">
        <w:rPr>
          <w:rFonts w:ascii="Times New Roman" w:hAnsi="Times New Roman"/>
          <w:color w:val="000000" w:themeColor="text1"/>
          <w:kern w:val="0"/>
          <w:sz w:val="24"/>
        </w:rPr>
        <w:t>Denison</w:t>
      </w:r>
      <w:r w:rsidRPr="004B455E">
        <w:rPr>
          <w:rFonts w:ascii="Times New Roman" w:hAnsi="Times New Roman"/>
          <w:color w:val="000000" w:themeColor="text1"/>
          <w:kern w:val="0"/>
          <w:sz w:val="24"/>
        </w:rPr>
        <w:t xml:space="preserve"> </w:t>
      </w:r>
      <w:r w:rsidR="00790D97" w:rsidRPr="004B455E">
        <w:rPr>
          <w:rFonts w:ascii="Times New Roman" w:hAnsi="Times New Roman" w:hint="eastAsia"/>
          <w:color w:val="000000" w:themeColor="text1"/>
          <w:kern w:val="0"/>
          <w:sz w:val="24"/>
        </w:rPr>
        <w:t>a</w:t>
      </w:r>
      <w:r w:rsidR="00790D97" w:rsidRPr="004B455E">
        <w:rPr>
          <w:rFonts w:ascii="Times New Roman" w:hAnsi="Times New Roman"/>
          <w:color w:val="000000" w:themeColor="text1"/>
          <w:kern w:val="0"/>
          <w:sz w:val="24"/>
        </w:rPr>
        <w:t xml:space="preserve">nd </w:t>
      </w:r>
      <w:proofErr w:type="spellStart"/>
      <w:r w:rsidR="00790D97" w:rsidRPr="004B455E">
        <w:rPr>
          <w:rFonts w:ascii="Times New Roman" w:hAnsi="Times New Roman"/>
          <w:color w:val="000000" w:themeColor="text1"/>
          <w:kern w:val="0"/>
          <w:sz w:val="24"/>
        </w:rPr>
        <w:t>Kietzka</w:t>
      </w:r>
      <w:proofErr w:type="spellEnd"/>
      <w:r w:rsidRPr="004B455E">
        <w:rPr>
          <w:rFonts w:ascii="Times New Roman" w:hAnsi="Times New Roman"/>
          <w:color w:val="000000" w:themeColor="text1"/>
          <w:kern w:val="0"/>
          <w:sz w:val="24"/>
        </w:rPr>
        <w:t xml:space="preserve"> 1993</w:t>
      </w:r>
      <w:r w:rsidR="004402A3" w:rsidRPr="004B455E">
        <w:rPr>
          <w:rFonts w:ascii="Times New Roman" w:hAnsi="Times New Roman" w:hint="eastAsia"/>
          <w:color w:val="000000" w:themeColor="text1"/>
          <w:kern w:val="0"/>
          <w:sz w:val="24"/>
        </w:rPr>
        <w:t>,</w:t>
      </w:r>
      <w:r w:rsidR="00136F1E"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Souvannavong</w:t>
      </w:r>
      <w:proofErr w:type="spellEnd"/>
      <w:r w:rsidR="00136F1E" w:rsidRPr="004B455E">
        <w:rPr>
          <w:rFonts w:ascii="Times New Roman" w:hAnsi="Times New Roman"/>
          <w:color w:val="000000" w:themeColor="text1"/>
          <w:kern w:val="0"/>
          <w:sz w:val="24"/>
        </w:rPr>
        <w:t xml:space="preserve"> 1992</w:t>
      </w:r>
      <w:r w:rsidRPr="004B455E">
        <w:rPr>
          <w:rFonts w:ascii="Times New Roman" w:hAnsi="Times New Roman"/>
          <w:color w:val="000000" w:themeColor="text1"/>
          <w:kern w:val="0"/>
          <w:sz w:val="24"/>
        </w:rPr>
        <w:t xml:space="preserve">). In contrast, </w:t>
      </w:r>
      <w:r w:rsidRPr="004B455E">
        <w:rPr>
          <w:rFonts w:ascii="Times New Roman" w:hAnsi="Times New Roman"/>
          <w:i/>
          <w:color w:val="000000" w:themeColor="text1"/>
          <w:kern w:val="0"/>
          <w:sz w:val="24"/>
        </w:rPr>
        <w:t>E. globulus</w:t>
      </w:r>
      <w:r w:rsidRPr="004B455E">
        <w:rPr>
          <w:rFonts w:ascii="Times New Roman" w:hAnsi="Times New Roman"/>
          <w:color w:val="000000" w:themeColor="text1"/>
          <w:kern w:val="0"/>
          <w:sz w:val="24"/>
        </w:rPr>
        <w:t xml:space="preserve"> is known to be difficult to propagate clonally because of the lower rooting ability of its cuttings (</w:t>
      </w:r>
      <w:proofErr w:type="spellStart"/>
      <w:r w:rsidR="00790D97" w:rsidRPr="004B455E">
        <w:rPr>
          <w:rFonts w:ascii="Times New Roman" w:hAnsi="Times New Roman"/>
          <w:color w:val="000000" w:themeColor="text1"/>
          <w:kern w:val="0"/>
          <w:sz w:val="24"/>
        </w:rPr>
        <w:t>Borralho</w:t>
      </w:r>
      <w:proofErr w:type="spellEnd"/>
      <w:r w:rsidR="00790D97" w:rsidRPr="004B455E">
        <w:rPr>
          <w:rFonts w:ascii="Times New Roman" w:hAnsi="Times New Roman"/>
          <w:color w:val="000000" w:themeColor="text1"/>
          <w:kern w:val="0"/>
          <w:sz w:val="24"/>
        </w:rPr>
        <w:t xml:space="preserve"> </w:t>
      </w:r>
      <w:r w:rsidR="00790D97" w:rsidRPr="004B455E">
        <w:rPr>
          <w:rFonts w:ascii="Times New Roman" w:hAnsi="Times New Roman" w:hint="eastAsia"/>
          <w:color w:val="000000" w:themeColor="text1"/>
          <w:kern w:val="0"/>
          <w:sz w:val="24"/>
        </w:rPr>
        <w:t>a</w:t>
      </w:r>
      <w:r w:rsidR="00790D97" w:rsidRPr="004B455E">
        <w:rPr>
          <w:rFonts w:ascii="Times New Roman" w:hAnsi="Times New Roman"/>
          <w:color w:val="000000" w:themeColor="text1"/>
          <w:kern w:val="0"/>
          <w:sz w:val="24"/>
        </w:rPr>
        <w:t>nd Wilson 1994</w:t>
      </w:r>
      <w:r w:rsidR="004402A3" w:rsidRPr="004B455E">
        <w:rPr>
          <w:rFonts w:ascii="Times New Roman" w:hAnsi="Times New Roman" w:hint="eastAsia"/>
          <w:color w:val="000000" w:themeColor="text1"/>
          <w:kern w:val="0"/>
          <w:sz w:val="24"/>
        </w:rPr>
        <w:t>,</w:t>
      </w:r>
      <w:r w:rsidR="004402A3" w:rsidRPr="004B455E">
        <w:rPr>
          <w:rFonts w:ascii="Times New Roman" w:hAnsi="Times New Roman"/>
          <w:color w:val="000000" w:themeColor="text1"/>
          <w:kern w:val="0"/>
          <w:sz w:val="24"/>
        </w:rPr>
        <w:t xml:space="preserve"> </w:t>
      </w:r>
      <w:proofErr w:type="spellStart"/>
      <w:r w:rsidR="004402A3" w:rsidRPr="004B455E">
        <w:rPr>
          <w:rFonts w:ascii="Times New Roman" w:hAnsi="Times New Roman"/>
          <w:color w:val="000000" w:themeColor="text1"/>
          <w:kern w:val="0"/>
          <w:sz w:val="24"/>
        </w:rPr>
        <w:t>Hartney</w:t>
      </w:r>
      <w:proofErr w:type="spellEnd"/>
      <w:r w:rsidR="00790D97" w:rsidRPr="004B455E">
        <w:rPr>
          <w:rFonts w:ascii="Times New Roman" w:hAnsi="Times New Roman"/>
          <w:color w:val="000000" w:themeColor="text1"/>
          <w:kern w:val="0"/>
          <w:sz w:val="24"/>
        </w:rPr>
        <w:t xml:space="preserve"> 1980</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Ito 2006</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Rua</w:t>
      </w:r>
      <w:r w:rsidR="008801F9" w:rsidRPr="004B455E">
        <w:rPr>
          <w:rFonts w:ascii="Times New Roman" w:hAnsi="Times New Roman" w:hint="eastAsia"/>
          <w:color w:val="000000" w:themeColor="text1"/>
          <w:kern w:val="0"/>
          <w:sz w:val="24"/>
        </w:rPr>
        <w:t>u</w:t>
      </w:r>
      <w:r w:rsidR="00790D97" w:rsidRPr="004B455E">
        <w:rPr>
          <w:rFonts w:ascii="Times New Roman" w:hAnsi="Times New Roman"/>
          <w:color w:val="000000" w:themeColor="text1"/>
          <w:kern w:val="0"/>
          <w:sz w:val="24"/>
        </w:rPr>
        <w:t>d</w:t>
      </w:r>
      <w:proofErr w:type="spellEnd"/>
      <w:r w:rsidRPr="004B455E">
        <w:rPr>
          <w:rFonts w:ascii="Times New Roman" w:hAnsi="Times New Roman"/>
          <w:color w:val="000000" w:themeColor="text1"/>
          <w:kern w:val="0"/>
          <w:sz w:val="24"/>
        </w:rPr>
        <w:t xml:space="preserve"> </w:t>
      </w:r>
      <w:r w:rsidRPr="004B455E">
        <w:rPr>
          <w:rFonts w:ascii="Times New Roman" w:hAnsi="Times New Roman"/>
          <w:iCs/>
          <w:color w:val="000000" w:themeColor="text1"/>
          <w:kern w:val="0"/>
          <w:sz w:val="24"/>
        </w:rPr>
        <w:t>et al</w:t>
      </w:r>
      <w:r w:rsidRPr="004B455E">
        <w:rPr>
          <w:rFonts w:ascii="Times New Roman" w:hAnsi="Times New Roman"/>
          <w:color w:val="000000" w:themeColor="text1"/>
          <w:kern w:val="0"/>
          <w:sz w:val="24"/>
        </w:rPr>
        <w:t xml:space="preserve">. 1999). </w:t>
      </w:r>
    </w:p>
    <w:p w:rsidR="00722FC9" w:rsidRPr="004B455E" w:rsidRDefault="00722FC9" w:rsidP="00722FC9">
      <w:pPr>
        <w:spacing w:line="480" w:lineRule="auto"/>
        <w:ind w:firstLineChars="225" w:firstLine="540"/>
        <w:rPr>
          <w:rFonts w:ascii="Times New Roman" w:hAnsi="Times New Roman"/>
          <w:color w:val="000000" w:themeColor="text1"/>
          <w:kern w:val="0"/>
          <w:sz w:val="24"/>
        </w:rPr>
      </w:pPr>
      <w:r w:rsidRPr="004B455E">
        <w:rPr>
          <w:rFonts w:ascii="Times New Roman" w:hAnsi="Times New Roman"/>
          <w:color w:val="000000" w:themeColor="text1"/>
          <w:kern w:val="0"/>
          <w:sz w:val="24"/>
        </w:rPr>
        <w:t xml:space="preserve">Previous studies </w:t>
      </w:r>
      <w:proofErr w:type="spellStart"/>
      <w:ins w:id="119" w:author="Auteur">
        <w:r w:rsidR="00E62888">
          <w:rPr>
            <w:rFonts w:ascii="Times New Roman" w:hAnsi="Times New Roman"/>
            <w:color w:val="000000" w:themeColor="text1"/>
            <w:kern w:val="0"/>
            <w:sz w:val="24"/>
          </w:rPr>
          <w:t>on</w:t>
        </w:r>
      </w:ins>
      <w:del w:id="120" w:author="Auteur">
        <w:r w:rsidRPr="004B455E" w:rsidDel="00E62888">
          <w:rPr>
            <w:rFonts w:ascii="Times New Roman" w:hAnsi="Times New Roman"/>
            <w:color w:val="000000" w:themeColor="text1"/>
            <w:kern w:val="0"/>
            <w:sz w:val="24"/>
          </w:rPr>
          <w:delText>wit</w:delText>
        </w:r>
      </w:del>
      <w:r w:rsidRPr="004B455E">
        <w:rPr>
          <w:rFonts w:ascii="Times New Roman" w:hAnsi="Times New Roman"/>
          <w:color w:val="000000" w:themeColor="text1"/>
          <w:kern w:val="0"/>
          <w:sz w:val="24"/>
        </w:rPr>
        <w:t>h</w:t>
      </w:r>
      <w:proofErr w:type="spellEnd"/>
      <w:r w:rsidRPr="004B455E">
        <w:rPr>
          <w:rFonts w:ascii="Times New Roman" w:hAnsi="Times New Roman"/>
          <w:color w:val="000000" w:themeColor="text1"/>
          <w:kern w:val="0"/>
          <w:sz w:val="24"/>
        </w:rPr>
        <w:t xml:space="preserve"> eucalyptus and other </w:t>
      </w:r>
      <w:ins w:id="121" w:author="Auteur">
        <w:r w:rsidR="00E62888">
          <w:rPr>
            <w:rFonts w:ascii="Times New Roman" w:hAnsi="Times New Roman"/>
            <w:color w:val="000000" w:themeColor="text1"/>
            <w:kern w:val="0"/>
            <w:sz w:val="24"/>
          </w:rPr>
          <w:t xml:space="preserve">tree? </w:t>
        </w:r>
      </w:ins>
      <w:commentRangeStart w:id="122"/>
      <w:r w:rsidRPr="004B455E">
        <w:rPr>
          <w:rFonts w:ascii="Times New Roman" w:hAnsi="Times New Roman"/>
          <w:color w:val="000000" w:themeColor="text1"/>
          <w:kern w:val="0"/>
          <w:sz w:val="24"/>
        </w:rPr>
        <w:t>species</w:t>
      </w:r>
      <w:commentRangeEnd w:id="122"/>
      <w:r w:rsidR="00E62888">
        <w:rPr>
          <w:rStyle w:val="Marquedecommentaire"/>
        </w:rPr>
        <w:commentReference w:id="122"/>
      </w:r>
      <w:r w:rsidRPr="004B455E">
        <w:rPr>
          <w:rFonts w:ascii="Times New Roman" w:hAnsi="Times New Roman"/>
          <w:color w:val="000000" w:themeColor="text1"/>
          <w:kern w:val="0"/>
          <w:sz w:val="24"/>
        </w:rPr>
        <w:t xml:space="preserve"> have </w:t>
      </w:r>
      <w:del w:id="123" w:author="Auteur">
        <w:r w:rsidRPr="004B455E" w:rsidDel="00E62888">
          <w:rPr>
            <w:rFonts w:ascii="Times New Roman" w:hAnsi="Times New Roman"/>
            <w:color w:val="000000" w:themeColor="text1"/>
            <w:kern w:val="0"/>
            <w:sz w:val="24"/>
          </w:rPr>
          <w:delText>reported</w:delText>
        </w:r>
      </w:del>
      <w:ins w:id="124" w:author="Auteur">
        <w:r w:rsidR="00E62888">
          <w:rPr>
            <w:rFonts w:ascii="Times New Roman" w:hAnsi="Times New Roman"/>
            <w:color w:val="000000" w:themeColor="text1"/>
            <w:kern w:val="0"/>
            <w:sz w:val="24"/>
          </w:rPr>
          <w:t xml:space="preserve"> pointed out </w:t>
        </w:r>
      </w:ins>
      <w:r w:rsidRPr="004B455E">
        <w:rPr>
          <w:rFonts w:ascii="Times New Roman" w:hAnsi="Times New Roman"/>
          <w:color w:val="000000" w:themeColor="text1"/>
          <w:kern w:val="0"/>
          <w:sz w:val="24"/>
        </w:rPr>
        <w:t xml:space="preserve"> the relationship between rooting ability and various cuttings</w:t>
      </w:r>
      <w:r w:rsidR="008801F9" w:rsidRPr="004B455E">
        <w:rPr>
          <w:rFonts w:ascii="Times New Roman" w:hAnsi="Times New Roman"/>
          <w:color w:val="000000" w:themeColor="text1"/>
          <w:kern w:val="0"/>
          <w:sz w:val="24"/>
        </w:rPr>
        <w:t xml:space="preserve"> characteristics</w:t>
      </w:r>
      <w:r w:rsidRPr="004B455E">
        <w:rPr>
          <w:rFonts w:ascii="Times New Roman" w:hAnsi="Times New Roman"/>
          <w:color w:val="000000" w:themeColor="text1"/>
          <w:kern w:val="0"/>
          <w:sz w:val="24"/>
        </w:rPr>
        <w:t xml:space="preserve">, such as the size and </w:t>
      </w:r>
      <w:r w:rsidR="00444E32" w:rsidRPr="004B455E">
        <w:rPr>
          <w:rFonts w:ascii="Times New Roman" w:hAnsi="Times New Roman"/>
          <w:color w:val="000000" w:themeColor="text1"/>
          <w:kern w:val="0"/>
          <w:sz w:val="24"/>
        </w:rPr>
        <w:t>maturity of leaves (</w:t>
      </w:r>
      <w:proofErr w:type="spellStart"/>
      <w:r w:rsidR="00790D97" w:rsidRPr="004B455E">
        <w:rPr>
          <w:rFonts w:ascii="Times New Roman" w:hAnsi="Times New Roman"/>
          <w:color w:val="000000" w:themeColor="text1"/>
          <w:kern w:val="0"/>
          <w:sz w:val="24"/>
        </w:rPr>
        <w:t>Kawase</w:t>
      </w:r>
      <w:proofErr w:type="spellEnd"/>
      <w:r w:rsidR="00790D97" w:rsidRPr="004B455E">
        <w:rPr>
          <w:rFonts w:ascii="Times New Roman" w:hAnsi="Times New Roman"/>
          <w:color w:val="000000" w:themeColor="text1"/>
          <w:kern w:val="0"/>
          <w:sz w:val="24"/>
        </w:rPr>
        <w:t xml:space="preserve"> 1972</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Wilson</w:t>
      </w:r>
      <w:r w:rsidRPr="004B455E">
        <w:rPr>
          <w:rFonts w:ascii="Times New Roman" w:hAnsi="Times New Roman"/>
          <w:color w:val="000000" w:themeColor="text1"/>
          <w:kern w:val="0"/>
          <w:sz w:val="24"/>
        </w:rPr>
        <w:t xml:space="preserve"> 199</w:t>
      </w:r>
      <w:r w:rsidR="00222A91" w:rsidRPr="004B455E">
        <w:rPr>
          <w:rFonts w:ascii="Times New Roman" w:hAnsi="Times New Roman"/>
          <w:color w:val="000000" w:themeColor="text1"/>
          <w:kern w:val="0"/>
          <w:sz w:val="24"/>
        </w:rPr>
        <w:t>4</w:t>
      </w:r>
      <w:r w:rsidRPr="004B455E">
        <w:rPr>
          <w:rFonts w:ascii="Times New Roman" w:hAnsi="Times New Roman"/>
          <w:color w:val="000000" w:themeColor="text1"/>
          <w:kern w:val="0"/>
          <w:sz w:val="24"/>
        </w:rPr>
        <w:t xml:space="preserve">), </w:t>
      </w:r>
      <w:ins w:id="125" w:author="Auteur">
        <w:r w:rsidR="00E62888">
          <w:rPr>
            <w:rFonts w:ascii="Times New Roman" w:hAnsi="Times New Roman"/>
            <w:color w:val="000000" w:themeColor="text1"/>
            <w:kern w:val="0"/>
            <w:sz w:val="24"/>
          </w:rPr>
          <w:t xml:space="preserve">growth </w:t>
        </w:r>
      </w:ins>
      <w:del w:id="126" w:author="Auteur">
        <w:r w:rsidRPr="004B455E" w:rsidDel="00E62888">
          <w:rPr>
            <w:rFonts w:ascii="Times New Roman" w:hAnsi="Times New Roman"/>
            <w:color w:val="000000" w:themeColor="text1"/>
            <w:kern w:val="0"/>
            <w:sz w:val="24"/>
          </w:rPr>
          <w:delText>presence of</w:delText>
        </w:r>
      </w:del>
      <w:r w:rsidRPr="004B455E">
        <w:rPr>
          <w:rFonts w:ascii="Times New Roman" w:hAnsi="Times New Roman"/>
          <w:color w:val="000000" w:themeColor="text1"/>
          <w:kern w:val="0"/>
          <w:sz w:val="24"/>
        </w:rPr>
        <w:t xml:space="preserve"> activ</w:t>
      </w:r>
      <w:ins w:id="127" w:author="Auteur">
        <w:r w:rsidR="00E62888">
          <w:rPr>
            <w:rFonts w:ascii="Times New Roman" w:hAnsi="Times New Roman"/>
            <w:color w:val="000000" w:themeColor="text1"/>
            <w:kern w:val="0"/>
            <w:sz w:val="24"/>
          </w:rPr>
          <w:t xml:space="preserve">ity </w:t>
        </w:r>
      </w:ins>
      <w:del w:id="128" w:author="Auteur">
        <w:r w:rsidRPr="004B455E" w:rsidDel="00E62888">
          <w:rPr>
            <w:rFonts w:ascii="Times New Roman" w:hAnsi="Times New Roman"/>
            <w:color w:val="000000" w:themeColor="text1"/>
            <w:kern w:val="0"/>
            <w:sz w:val="24"/>
          </w:rPr>
          <w:delText>e buds</w:delText>
        </w:r>
      </w:del>
      <w:r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Fadl</w:t>
      </w:r>
      <w:proofErr w:type="spellEnd"/>
      <w:r w:rsidR="00790D97" w:rsidRPr="004B455E">
        <w:rPr>
          <w:rFonts w:ascii="Times New Roman" w:hAnsi="Times New Roman"/>
          <w:color w:val="000000" w:themeColor="text1"/>
          <w:kern w:val="0"/>
          <w:sz w:val="24"/>
        </w:rPr>
        <w:t xml:space="preserve"> </w:t>
      </w:r>
      <w:r w:rsidR="00790D97" w:rsidRPr="004B455E">
        <w:rPr>
          <w:rFonts w:ascii="Times New Roman" w:hAnsi="Times New Roman" w:hint="eastAsia"/>
          <w:color w:val="000000" w:themeColor="text1"/>
          <w:kern w:val="0"/>
          <w:sz w:val="24"/>
        </w:rPr>
        <w:t>a</w:t>
      </w:r>
      <w:r w:rsidR="00790D97" w:rsidRPr="004B455E">
        <w:rPr>
          <w:rFonts w:ascii="Times New Roman" w:hAnsi="Times New Roman"/>
          <w:color w:val="000000" w:themeColor="text1"/>
          <w:kern w:val="0"/>
          <w:sz w:val="24"/>
        </w:rPr>
        <w:t>nd Hartmann 1967</w:t>
      </w:r>
      <w:r w:rsidR="004402A3" w:rsidRPr="004B455E">
        <w:rPr>
          <w:rFonts w:ascii="Times New Roman" w:hAnsi="Times New Roman" w:hint="eastAsia"/>
          <w:color w:val="000000" w:themeColor="text1"/>
          <w:kern w:val="0"/>
          <w:sz w:val="24"/>
        </w:rPr>
        <w:t>,</w:t>
      </w:r>
      <w:r w:rsidR="004402A3" w:rsidRPr="004B455E">
        <w:rPr>
          <w:rFonts w:ascii="Times New Roman" w:hAnsi="Times New Roman"/>
          <w:color w:val="000000" w:themeColor="text1"/>
          <w:kern w:val="0"/>
          <w:sz w:val="24"/>
        </w:rPr>
        <w:t xml:space="preserve"> Howard</w:t>
      </w:r>
      <w:r w:rsidR="00790D97" w:rsidRPr="004B455E">
        <w:rPr>
          <w:rFonts w:ascii="Times New Roman" w:hAnsi="Times New Roman"/>
          <w:color w:val="000000" w:themeColor="text1"/>
          <w:kern w:val="0"/>
          <w:sz w:val="24"/>
        </w:rPr>
        <w:t xml:space="preserve"> 1968</w:t>
      </w:r>
      <w:r w:rsidRPr="004B455E">
        <w:rPr>
          <w:rFonts w:ascii="Times New Roman" w:hAnsi="Times New Roman"/>
          <w:color w:val="000000" w:themeColor="text1"/>
          <w:kern w:val="0"/>
          <w:sz w:val="24"/>
        </w:rPr>
        <w:t>), proximity of nodes to the base of the cutting (</w:t>
      </w:r>
      <w:r w:rsidR="00790D97" w:rsidRPr="004B455E">
        <w:rPr>
          <w:rFonts w:ascii="Times New Roman" w:hAnsi="Times New Roman"/>
          <w:color w:val="000000" w:themeColor="text1"/>
          <w:kern w:val="0"/>
          <w:sz w:val="24"/>
        </w:rPr>
        <w:t>Hansen</w:t>
      </w:r>
      <w:r w:rsidRPr="004B455E">
        <w:rPr>
          <w:rFonts w:ascii="Times New Roman" w:hAnsi="Times New Roman"/>
          <w:color w:val="000000" w:themeColor="text1"/>
          <w:kern w:val="0"/>
          <w:sz w:val="24"/>
        </w:rPr>
        <w:t xml:space="preserve"> 1986), </w:t>
      </w:r>
      <w:proofErr w:type="spellStart"/>
      <w:r w:rsidRPr="004B455E">
        <w:rPr>
          <w:rFonts w:ascii="Times New Roman" w:hAnsi="Times New Roman"/>
          <w:color w:val="000000" w:themeColor="text1"/>
          <w:kern w:val="0"/>
          <w:sz w:val="24"/>
        </w:rPr>
        <w:t>exo</w:t>
      </w:r>
      <w:proofErr w:type="spellEnd"/>
      <w:r w:rsidRPr="004B455E">
        <w:rPr>
          <w:rFonts w:ascii="Times New Roman" w:hAnsi="Times New Roman"/>
          <w:color w:val="000000" w:themeColor="text1"/>
          <w:kern w:val="0"/>
          <w:sz w:val="24"/>
        </w:rPr>
        <w:t>- and/or endo</w:t>
      </w:r>
      <w:r w:rsidR="008801F9" w:rsidRPr="004B455E">
        <w:rPr>
          <w:rFonts w:ascii="Times New Roman" w:hAnsi="Times New Roman"/>
          <w:color w:val="000000" w:themeColor="text1"/>
          <w:kern w:val="0"/>
          <w:sz w:val="24"/>
        </w:rPr>
        <w:t xml:space="preserve">genous levels of </w:t>
      </w:r>
      <w:proofErr w:type="spellStart"/>
      <w:r w:rsidR="008801F9" w:rsidRPr="004B455E">
        <w:rPr>
          <w:rFonts w:ascii="Times New Roman" w:hAnsi="Times New Roman"/>
          <w:color w:val="000000" w:themeColor="text1"/>
          <w:kern w:val="0"/>
          <w:sz w:val="24"/>
        </w:rPr>
        <w:t>phytohormones</w:t>
      </w:r>
      <w:proofErr w:type="spellEnd"/>
      <w:r w:rsidR="008801F9" w:rsidRPr="004B455E">
        <w:rPr>
          <w:rFonts w:ascii="Times New Roman" w:hAnsi="Times New Roman" w:hint="eastAsia"/>
          <w:color w:val="000000" w:themeColor="text1"/>
          <w:kern w:val="0"/>
          <w:sz w:val="24"/>
        </w:rPr>
        <w:t xml:space="preserve"> (</w:t>
      </w:r>
      <w:proofErr w:type="spellStart"/>
      <w:r w:rsidR="008801F9" w:rsidRPr="004B455E">
        <w:rPr>
          <w:rFonts w:ascii="Times New Roman" w:hAnsi="Times New Roman"/>
          <w:color w:val="000000" w:themeColor="text1"/>
          <w:kern w:val="0"/>
          <w:sz w:val="24"/>
        </w:rPr>
        <w:t>Fogaça</w:t>
      </w:r>
      <w:proofErr w:type="spellEnd"/>
      <w:r w:rsidR="008801F9" w:rsidRPr="004B455E">
        <w:rPr>
          <w:rFonts w:ascii="Times New Roman" w:hAnsi="Times New Roman"/>
          <w:color w:val="000000" w:themeColor="text1"/>
          <w:kern w:val="0"/>
          <w:sz w:val="24"/>
        </w:rPr>
        <w:t xml:space="preserve"> </w:t>
      </w:r>
      <w:r w:rsidR="008801F9" w:rsidRPr="004B455E">
        <w:rPr>
          <w:rFonts w:ascii="Times New Roman" w:hAnsi="Times New Roman" w:hint="eastAsia"/>
          <w:color w:val="000000" w:themeColor="text1"/>
          <w:kern w:val="0"/>
          <w:sz w:val="24"/>
        </w:rPr>
        <w:t>a</w:t>
      </w:r>
      <w:r w:rsidR="008801F9" w:rsidRPr="004B455E">
        <w:rPr>
          <w:rFonts w:ascii="Times New Roman" w:hAnsi="Times New Roman"/>
          <w:color w:val="000000" w:themeColor="text1"/>
          <w:kern w:val="0"/>
          <w:sz w:val="24"/>
        </w:rPr>
        <w:t xml:space="preserve">nd </w:t>
      </w:r>
      <w:proofErr w:type="spellStart"/>
      <w:r w:rsidR="008801F9" w:rsidRPr="004B455E">
        <w:rPr>
          <w:rFonts w:ascii="Times New Roman" w:hAnsi="Times New Roman"/>
          <w:color w:val="000000" w:themeColor="text1"/>
          <w:kern w:val="0"/>
          <w:sz w:val="24"/>
        </w:rPr>
        <w:t>Fett-Neto</w:t>
      </w:r>
      <w:proofErr w:type="spellEnd"/>
      <w:r w:rsidR="008801F9" w:rsidRPr="004B455E">
        <w:rPr>
          <w:rFonts w:ascii="Times New Roman" w:hAnsi="Times New Roman"/>
          <w:color w:val="000000" w:themeColor="text1"/>
          <w:kern w:val="0"/>
          <w:sz w:val="24"/>
        </w:rPr>
        <w:t xml:space="preserve"> 2005</w:t>
      </w:r>
      <w:r w:rsidR="008801F9" w:rsidRPr="004B455E">
        <w:rPr>
          <w:rFonts w:ascii="Times New Roman" w:hAnsi="Times New Roman" w:hint="eastAsia"/>
          <w:color w:val="000000" w:themeColor="text1"/>
          <w:kern w:val="0"/>
          <w:sz w:val="24"/>
        </w:rPr>
        <w:t xml:space="preserve">) </w:t>
      </w:r>
      <w:r w:rsidRPr="004B455E">
        <w:rPr>
          <w:rFonts w:ascii="Times New Roman" w:hAnsi="Times New Roman"/>
          <w:iCs/>
          <w:color w:val="000000" w:themeColor="text1"/>
          <w:kern w:val="0"/>
          <w:sz w:val="24"/>
        </w:rPr>
        <w:t xml:space="preserve">and </w:t>
      </w:r>
      <w:commentRangeStart w:id="129"/>
      <w:r w:rsidRPr="004B455E">
        <w:rPr>
          <w:rFonts w:ascii="Times New Roman" w:hAnsi="Times New Roman"/>
          <w:iCs/>
          <w:color w:val="000000" w:themeColor="text1"/>
          <w:kern w:val="0"/>
          <w:sz w:val="24"/>
        </w:rPr>
        <w:t>growth</w:t>
      </w:r>
      <w:r w:rsidRPr="004B455E">
        <w:rPr>
          <w:rFonts w:ascii="Times New Roman" w:hAnsi="Times New Roman"/>
          <w:color w:val="000000" w:themeColor="text1"/>
          <w:kern w:val="0"/>
          <w:sz w:val="24"/>
        </w:rPr>
        <w:t xml:space="preserve"> conditions of the cuttings </w:t>
      </w:r>
      <w:r w:rsidRPr="004B455E">
        <w:rPr>
          <w:rFonts w:ascii="Times New Roman" w:hAnsi="Times New Roman"/>
          <w:iCs/>
          <w:color w:val="000000" w:themeColor="text1"/>
          <w:kern w:val="0"/>
          <w:sz w:val="24"/>
        </w:rPr>
        <w:t xml:space="preserve">and their </w:t>
      </w:r>
      <w:r w:rsidR="00E841A7" w:rsidRPr="004B455E">
        <w:rPr>
          <w:rFonts w:ascii="Times New Roman" w:hAnsi="Times New Roman"/>
          <w:iCs/>
          <w:color w:val="000000" w:themeColor="text1"/>
          <w:kern w:val="0"/>
          <w:sz w:val="24"/>
        </w:rPr>
        <w:t>donor</w:t>
      </w:r>
      <w:r w:rsidRPr="004B455E">
        <w:rPr>
          <w:rFonts w:ascii="Times New Roman" w:hAnsi="Times New Roman"/>
          <w:iCs/>
          <w:color w:val="000000" w:themeColor="text1"/>
          <w:kern w:val="0"/>
          <w:sz w:val="24"/>
        </w:rPr>
        <w:t xml:space="preserve"> trees </w:t>
      </w:r>
      <w:commentRangeEnd w:id="129"/>
      <w:r w:rsidR="00E62888">
        <w:rPr>
          <w:rStyle w:val="Marquedecommentaire"/>
        </w:rPr>
        <w:commentReference w:id="129"/>
      </w:r>
      <w:r w:rsidRPr="004B455E">
        <w:rPr>
          <w:rFonts w:ascii="Times New Roman" w:hAnsi="Times New Roman"/>
          <w:color w:val="000000" w:themeColor="text1"/>
          <w:kern w:val="0"/>
          <w:sz w:val="24"/>
        </w:rPr>
        <w:t>(</w:t>
      </w:r>
      <w:proofErr w:type="spellStart"/>
      <w:r w:rsidR="00790D97" w:rsidRPr="004B455E">
        <w:rPr>
          <w:rFonts w:ascii="Times New Roman" w:hAnsi="Times New Roman"/>
          <w:color w:val="000000" w:themeColor="text1"/>
          <w:kern w:val="0"/>
          <w:sz w:val="24"/>
        </w:rPr>
        <w:t>Mankessi</w:t>
      </w:r>
      <w:proofErr w:type="spellEnd"/>
      <w:r w:rsidR="00790D97" w:rsidRPr="004B455E">
        <w:rPr>
          <w:rFonts w:ascii="Times New Roman" w:hAnsi="Times New Roman"/>
          <w:color w:val="000000" w:themeColor="text1"/>
          <w:kern w:val="0"/>
          <w:sz w:val="24"/>
        </w:rPr>
        <w:t xml:space="preserve"> </w:t>
      </w:r>
      <w:r w:rsidR="00790D97" w:rsidRPr="004B455E">
        <w:rPr>
          <w:rFonts w:ascii="Times New Roman" w:hAnsi="Times New Roman" w:hint="eastAsia"/>
          <w:color w:val="000000" w:themeColor="text1"/>
          <w:kern w:val="0"/>
          <w:sz w:val="24"/>
        </w:rPr>
        <w:t>e</w:t>
      </w:r>
      <w:r w:rsidR="00790D97" w:rsidRPr="004B455E">
        <w:rPr>
          <w:rFonts w:ascii="Times New Roman" w:hAnsi="Times New Roman"/>
          <w:color w:val="000000" w:themeColor="text1"/>
          <w:kern w:val="0"/>
          <w:sz w:val="24"/>
        </w:rPr>
        <w:t xml:space="preserve">t </w:t>
      </w:r>
      <w:r w:rsidR="00790D97" w:rsidRPr="004B455E">
        <w:rPr>
          <w:rFonts w:ascii="Times New Roman" w:hAnsi="Times New Roman" w:hint="eastAsia"/>
          <w:color w:val="000000" w:themeColor="text1"/>
          <w:kern w:val="0"/>
          <w:sz w:val="24"/>
        </w:rPr>
        <w:t>a</w:t>
      </w:r>
      <w:r w:rsidR="00790D97" w:rsidRPr="004B455E">
        <w:rPr>
          <w:rFonts w:ascii="Times New Roman" w:hAnsi="Times New Roman"/>
          <w:color w:val="000000" w:themeColor="text1"/>
          <w:kern w:val="0"/>
          <w:sz w:val="24"/>
        </w:rPr>
        <w:t>l. 2011</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Marques </w:t>
      </w:r>
      <w:r w:rsidR="00790D97" w:rsidRPr="004B455E">
        <w:rPr>
          <w:rFonts w:ascii="Times New Roman" w:hAnsi="Times New Roman" w:hint="eastAsia"/>
          <w:color w:val="000000" w:themeColor="text1"/>
          <w:kern w:val="0"/>
          <w:sz w:val="24"/>
        </w:rPr>
        <w:t>e</w:t>
      </w:r>
      <w:r w:rsidR="00790D97" w:rsidRPr="004B455E">
        <w:rPr>
          <w:rFonts w:ascii="Times New Roman" w:hAnsi="Times New Roman"/>
          <w:color w:val="000000" w:themeColor="text1"/>
          <w:kern w:val="0"/>
          <w:sz w:val="24"/>
        </w:rPr>
        <w:t xml:space="preserve">t </w:t>
      </w:r>
      <w:r w:rsidR="00790D97" w:rsidRPr="004B455E">
        <w:rPr>
          <w:rFonts w:ascii="Times New Roman" w:hAnsi="Times New Roman" w:hint="eastAsia"/>
          <w:color w:val="000000" w:themeColor="text1"/>
          <w:kern w:val="0"/>
          <w:sz w:val="24"/>
        </w:rPr>
        <w:t>a</w:t>
      </w:r>
      <w:r w:rsidR="00790D97" w:rsidRPr="004B455E">
        <w:rPr>
          <w:rFonts w:ascii="Times New Roman" w:hAnsi="Times New Roman"/>
          <w:color w:val="000000" w:themeColor="text1"/>
          <w:kern w:val="0"/>
          <w:sz w:val="24"/>
        </w:rPr>
        <w:t>l. 1999</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sz w:val="24"/>
        </w:rPr>
        <w:t>Schwambach</w:t>
      </w:r>
      <w:proofErr w:type="spellEnd"/>
      <w:r w:rsidRPr="004B455E">
        <w:rPr>
          <w:rFonts w:ascii="Times New Roman" w:hAnsi="Times New Roman"/>
          <w:color w:val="000000" w:themeColor="text1"/>
          <w:sz w:val="24"/>
        </w:rPr>
        <w:t xml:space="preserve"> et al. 2008</w:t>
      </w:r>
      <w:r w:rsidRPr="004B455E">
        <w:rPr>
          <w:rFonts w:ascii="Times New Roman" w:hAnsi="Times New Roman"/>
          <w:color w:val="000000" w:themeColor="text1"/>
          <w:kern w:val="0"/>
          <w:sz w:val="24"/>
        </w:rPr>
        <w:t xml:space="preserve">). </w:t>
      </w:r>
      <w:del w:id="130" w:author="Auteur">
        <w:r w:rsidRPr="004B455E" w:rsidDel="00E62888">
          <w:rPr>
            <w:rFonts w:ascii="Times New Roman" w:hAnsi="Times New Roman"/>
            <w:color w:val="000000" w:themeColor="text1"/>
            <w:kern w:val="0"/>
            <w:sz w:val="24"/>
          </w:rPr>
          <w:delText xml:space="preserve">In addition, </w:delText>
        </w:r>
      </w:del>
      <w:ins w:id="131" w:author="Auteur">
        <w:r w:rsidR="00E62888">
          <w:rPr>
            <w:rFonts w:ascii="Times New Roman" w:hAnsi="Times New Roman"/>
            <w:color w:val="000000" w:themeColor="text1"/>
            <w:kern w:val="0"/>
            <w:sz w:val="24"/>
          </w:rPr>
          <w:t xml:space="preserve">Cutting </w:t>
        </w:r>
      </w:ins>
      <w:r w:rsidRPr="004B455E">
        <w:rPr>
          <w:rFonts w:ascii="Times New Roman" w:hAnsi="Times New Roman"/>
          <w:color w:val="000000" w:themeColor="text1"/>
          <w:kern w:val="0"/>
          <w:sz w:val="24"/>
        </w:rPr>
        <w:t xml:space="preserve">rooting ability </w:t>
      </w:r>
      <w:r w:rsidR="008801F9" w:rsidRPr="004B455E">
        <w:rPr>
          <w:rFonts w:ascii="Times New Roman" w:hAnsi="Times New Roman"/>
          <w:color w:val="000000" w:themeColor="text1"/>
          <w:kern w:val="0"/>
          <w:sz w:val="24"/>
        </w:rPr>
        <w:t xml:space="preserve">varies </w:t>
      </w:r>
      <w:ins w:id="132" w:author="Auteur">
        <w:r w:rsidR="00E62888">
          <w:rPr>
            <w:rFonts w:ascii="Times New Roman" w:hAnsi="Times New Roman"/>
            <w:color w:val="000000" w:themeColor="text1"/>
            <w:kern w:val="0"/>
            <w:sz w:val="24"/>
          </w:rPr>
          <w:t>also with</w:t>
        </w:r>
      </w:ins>
      <w:del w:id="133" w:author="Auteur">
        <w:r w:rsidR="008801F9" w:rsidRPr="004B455E" w:rsidDel="00E62888">
          <w:rPr>
            <w:rFonts w:ascii="Times New Roman" w:hAnsi="Times New Roman"/>
            <w:color w:val="000000" w:themeColor="text1"/>
            <w:kern w:val="0"/>
            <w:sz w:val="24"/>
          </w:rPr>
          <w:delText>depending</w:delText>
        </w:r>
      </w:del>
      <w:r w:rsidR="008801F9" w:rsidRPr="004B455E">
        <w:rPr>
          <w:rFonts w:ascii="Times New Roman" w:hAnsi="Times New Roman"/>
          <w:color w:val="000000" w:themeColor="text1"/>
          <w:kern w:val="0"/>
          <w:sz w:val="24"/>
        </w:rPr>
        <w:t xml:space="preserve"> </w:t>
      </w:r>
      <w:del w:id="134" w:author="Auteur">
        <w:r w:rsidR="008801F9" w:rsidRPr="004B455E" w:rsidDel="00E62888">
          <w:rPr>
            <w:rFonts w:ascii="Times New Roman" w:hAnsi="Times New Roman"/>
            <w:color w:val="000000" w:themeColor="text1"/>
            <w:kern w:val="0"/>
            <w:sz w:val="24"/>
          </w:rPr>
          <w:delText>on</w:delText>
        </w:r>
      </w:del>
      <w:r w:rsidRPr="004B455E">
        <w:rPr>
          <w:rFonts w:ascii="Times New Roman" w:hAnsi="Times New Roman"/>
          <w:color w:val="000000" w:themeColor="text1"/>
          <w:kern w:val="0"/>
          <w:sz w:val="24"/>
        </w:rPr>
        <w:t xml:space="preserve"> stem size and </w:t>
      </w:r>
      <w:commentRangeStart w:id="135"/>
      <w:r w:rsidRPr="004B455E">
        <w:rPr>
          <w:rFonts w:ascii="Times New Roman" w:hAnsi="Times New Roman"/>
          <w:color w:val="000000" w:themeColor="text1"/>
          <w:kern w:val="0"/>
          <w:sz w:val="24"/>
        </w:rPr>
        <w:t xml:space="preserve">original portion of the </w:t>
      </w:r>
      <w:r w:rsidR="00E841A7" w:rsidRPr="004B455E">
        <w:rPr>
          <w:rFonts w:ascii="Times New Roman" w:hAnsi="Times New Roman"/>
          <w:color w:val="000000" w:themeColor="text1"/>
          <w:kern w:val="0"/>
          <w:sz w:val="24"/>
        </w:rPr>
        <w:t>donor</w:t>
      </w:r>
      <w:r w:rsidRPr="004B455E">
        <w:rPr>
          <w:rFonts w:ascii="Times New Roman" w:hAnsi="Times New Roman"/>
          <w:color w:val="000000" w:themeColor="text1"/>
          <w:kern w:val="0"/>
          <w:sz w:val="24"/>
        </w:rPr>
        <w:t xml:space="preserve"> plant used </w:t>
      </w:r>
      <w:commentRangeEnd w:id="135"/>
      <w:r w:rsidR="00A02022">
        <w:rPr>
          <w:rStyle w:val="Marquedecommentaire"/>
        </w:rPr>
        <w:commentReference w:id="135"/>
      </w:r>
      <w:r w:rsidRPr="004B455E">
        <w:rPr>
          <w:rFonts w:ascii="Times New Roman" w:hAnsi="Times New Roman"/>
          <w:color w:val="000000" w:themeColor="text1"/>
          <w:kern w:val="0"/>
          <w:sz w:val="24"/>
        </w:rPr>
        <w:t>(</w:t>
      </w:r>
      <w:r w:rsidR="004402A3" w:rsidRPr="004B455E">
        <w:rPr>
          <w:rFonts w:ascii="Times New Roman" w:hAnsi="Times New Roman"/>
          <w:color w:val="000000" w:themeColor="text1"/>
          <w:kern w:val="0"/>
          <w:sz w:val="24"/>
        </w:rPr>
        <w:t>Howard</w:t>
      </w:r>
      <w:r w:rsidR="00790D97" w:rsidRPr="004B455E">
        <w:rPr>
          <w:rFonts w:ascii="Times New Roman" w:hAnsi="Times New Roman"/>
          <w:color w:val="000000" w:themeColor="text1"/>
          <w:kern w:val="0"/>
          <w:sz w:val="24"/>
        </w:rPr>
        <w:t xml:space="preserve"> 1991</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Howard</w:t>
      </w:r>
      <w:r w:rsidR="00444E32" w:rsidRPr="004B455E">
        <w:rPr>
          <w:rFonts w:ascii="Times New Roman" w:hAnsi="Times New Roman" w:hint="eastAsia"/>
          <w:color w:val="000000" w:themeColor="text1"/>
          <w:kern w:val="0"/>
          <w:sz w:val="24"/>
        </w:rPr>
        <w:t xml:space="preserve"> </w:t>
      </w:r>
      <w:r w:rsidR="00444E32" w:rsidRPr="004B455E">
        <w:rPr>
          <w:rFonts w:ascii="Times New Roman" w:hAnsi="Times New Roman"/>
          <w:color w:val="000000" w:themeColor="text1"/>
          <w:kern w:val="0"/>
          <w:sz w:val="24"/>
        </w:rPr>
        <w:t xml:space="preserve">and </w:t>
      </w:r>
      <w:proofErr w:type="spellStart"/>
      <w:r w:rsidR="004402A3" w:rsidRPr="004B455E">
        <w:rPr>
          <w:rFonts w:ascii="Times New Roman" w:hAnsi="Times New Roman"/>
          <w:color w:val="000000" w:themeColor="text1"/>
          <w:kern w:val="0"/>
          <w:sz w:val="24"/>
        </w:rPr>
        <w:t>Ridout</w:t>
      </w:r>
      <w:proofErr w:type="spellEnd"/>
      <w:r w:rsidR="00790D97" w:rsidRPr="004B455E">
        <w:rPr>
          <w:rFonts w:ascii="Times New Roman" w:hAnsi="Times New Roman"/>
          <w:color w:val="000000" w:themeColor="text1"/>
          <w:kern w:val="0"/>
          <w:sz w:val="24"/>
        </w:rPr>
        <w:t xml:space="preserve"> 1991</w:t>
      </w:r>
      <w:r w:rsidR="004402A3" w:rsidRPr="004B455E">
        <w:rPr>
          <w:rFonts w:ascii="Times New Roman" w:hAnsi="Times New Roman" w:hint="eastAsia"/>
          <w:color w:val="000000" w:themeColor="text1"/>
          <w:kern w:val="0"/>
          <w:sz w:val="24"/>
        </w:rPr>
        <w:t>,</w:t>
      </w:r>
      <w:r w:rsidR="00790D97"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Mankessi</w:t>
      </w:r>
      <w:proofErr w:type="spellEnd"/>
      <w:r w:rsidR="00790D97" w:rsidRPr="004B455E">
        <w:rPr>
          <w:rFonts w:ascii="Times New Roman" w:hAnsi="Times New Roman"/>
          <w:color w:val="000000" w:themeColor="text1"/>
          <w:kern w:val="0"/>
          <w:sz w:val="24"/>
        </w:rPr>
        <w:t xml:space="preserve"> </w:t>
      </w:r>
      <w:r w:rsidR="00444E32" w:rsidRPr="004B455E">
        <w:rPr>
          <w:rFonts w:ascii="Times New Roman" w:hAnsi="Times New Roman"/>
          <w:color w:val="000000" w:themeColor="text1"/>
          <w:kern w:val="0"/>
          <w:sz w:val="24"/>
        </w:rPr>
        <w:t>et al. 2011</w:t>
      </w:r>
      <w:r w:rsidR="004402A3" w:rsidRPr="004B455E">
        <w:rPr>
          <w:rFonts w:ascii="Times New Roman" w:hAnsi="Times New Roman" w:hint="eastAsia"/>
          <w:color w:val="000000" w:themeColor="text1"/>
          <w:kern w:val="0"/>
          <w:sz w:val="24"/>
        </w:rPr>
        <w:t>,</w:t>
      </w:r>
      <w:r w:rsidR="00444E32" w:rsidRPr="004B455E">
        <w:rPr>
          <w:rFonts w:ascii="Times New Roman" w:hAnsi="Times New Roman" w:hint="eastAsia"/>
          <w:color w:val="000000" w:themeColor="text1"/>
          <w:kern w:val="0"/>
          <w:sz w:val="24"/>
        </w:rPr>
        <w:t xml:space="preserve"> </w:t>
      </w:r>
      <w:r w:rsidR="00790D97" w:rsidRPr="004B455E">
        <w:rPr>
          <w:rFonts w:ascii="Times New Roman" w:hAnsi="Times New Roman"/>
          <w:color w:val="000000" w:themeColor="text1"/>
          <w:kern w:val="0"/>
          <w:sz w:val="24"/>
        </w:rPr>
        <w:t xml:space="preserve">Paton </w:t>
      </w:r>
      <w:r w:rsidRPr="004B455E">
        <w:rPr>
          <w:rFonts w:ascii="Times New Roman" w:hAnsi="Times New Roman"/>
          <w:iCs/>
          <w:color w:val="000000" w:themeColor="text1"/>
          <w:kern w:val="0"/>
          <w:sz w:val="24"/>
        </w:rPr>
        <w:t>et al</w:t>
      </w:r>
      <w:r w:rsidRPr="004B455E">
        <w:rPr>
          <w:rFonts w:ascii="Times New Roman" w:hAnsi="Times New Roman"/>
          <w:color w:val="000000" w:themeColor="text1"/>
          <w:kern w:val="0"/>
          <w:sz w:val="24"/>
        </w:rPr>
        <w:t>.</w:t>
      </w:r>
      <w:r w:rsidR="00444E32" w:rsidRPr="004B455E">
        <w:rPr>
          <w:rFonts w:ascii="Times New Roman" w:hAnsi="Times New Roman"/>
          <w:color w:val="000000" w:themeColor="text1"/>
          <w:kern w:val="0"/>
          <w:sz w:val="24"/>
        </w:rPr>
        <w:t xml:space="preserve"> 1970</w:t>
      </w:r>
      <w:r w:rsidR="004402A3" w:rsidRPr="004B455E">
        <w:rPr>
          <w:rFonts w:ascii="Times New Roman" w:hAnsi="Times New Roman" w:hint="eastAsia"/>
          <w:color w:val="000000" w:themeColor="text1"/>
          <w:kern w:val="0"/>
          <w:sz w:val="24"/>
        </w:rPr>
        <w:t>,</w:t>
      </w:r>
      <w:r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Sach</w:t>
      </w:r>
      <w:proofErr w:type="spellEnd"/>
      <w:r w:rsidR="00790D97" w:rsidRPr="004B455E">
        <w:rPr>
          <w:rFonts w:ascii="Times New Roman" w:hAnsi="Times New Roman"/>
          <w:color w:val="000000" w:themeColor="text1"/>
          <w:kern w:val="0"/>
          <w:sz w:val="24"/>
        </w:rPr>
        <w:t xml:space="preserve"> </w:t>
      </w:r>
      <w:r w:rsidRPr="004B455E">
        <w:rPr>
          <w:rFonts w:ascii="Times New Roman" w:hAnsi="Times New Roman"/>
          <w:iCs/>
          <w:color w:val="000000" w:themeColor="text1"/>
          <w:kern w:val="0"/>
          <w:sz w:val="24"/>
        </w:rPr>
        <w:t xml:space="preserve">et al. </w:t>
      </w:r>
      <w:r w:rsidR="00444E32" w:rsidRPr="004B455E">
        <w:rPr>
          <w:rFonts w:ascii="Times New Roman" w:hAnsi="Times New Roman"/>
          <w:color w:val="000000" w:themeColor="text1"/>
          <w:kern w:val="0"/>
          <w:sz w:val="24"/>
        </w:rPr>
        <w:t>1988</w:t>
      </w:r>
      <w:r w:rsidR="004402A3" w:rsidRPr="004B455E">
        <w:rPr>
          <w:rFonts w:ascii="Times New Roman" w:hAnsi="Times New Roman" w:hint="eastAsia"/>
          <w:color w:val="000000" w:themeColor="text1"/>
          <w:kern w:val="0"/>
          <w:sz w:val="24"/>
        </w:rPr>
        <w:t>,</w:t>
      </w:r>
      <w:r w:rsidRPr="004B455E">
        <w:rPr>
          <w:rFonts w:ascii="Times New Roman" w:hAnsi="Times New Roman"/>
          <w:color w:val="000000" w:themeColor="text1"/>
          <w:kern w:val="0"/>
          <w:sz w:val="24"/>
        </w:rPr>
        <w:t xml:space="preserve"> </w:t>
      </w:r>
      <w:r w:rsidR="00790D97" w:rsidRPr="004B455E">
        <w:rPr>
          <w:rFonts w:ascii="Times New Roman" w:hAnsi="Times New Roman"/>
          <w:color w:val="000000" w:themeColor="text1"/>
          <w:kern w:val="0"/>
          <w:sz w:val="24"/>
        </w:rPr>
        <w:t>Wilson</w:t>
      </w:r>
      <w:r w:rsidRPr="004B455E">
        <w:rPr>
          <w:rFonts w:ascii="Times New Roman" w:hAnsi="Times New Roman"/>
          <w:color w:val="000000" w:themeColor="text1"/>
          <w:kern w:val="0"/>
          <w:sz w:val="24"/>
        </w:rPr>
        <w:t xml:space="preserve"> 1993). </w:t>
      </w:r>
      <w:commentRangeStart w:id="136"/>
      <w:r w:rsidRPr="004B455E">
        <w:rPr>
          <w:rFonts w:ascii="Times New Roman" w:hAnsi="Times New Roman"/>
          <w:color w:val="000000" w:themeColor="text1"/>
          <w:kern w:val="0"/>
          <w:sz w:val="24"/>
        </w:rPr>
        <w:t>There is a gradient in rooting ability that is dependent on the within-shoot position</w:t>
      </w:r>
      <w:r w:rsidR="008801F9" w:rsidRPr="004B455E">
        <w:rPr>
          <w:rFonts w:ascii="Times New Roman" w:hAnsi="Times New Roman"/>
          <w:color w:val="000000" w:themeColor="text1"/>
          <w:kern w:val="0"/>
          <w:sz w:val="24"/>
        </w:rPr>
        <w:t xml:space="preserve"> </w:t>
      </w:r>
      <w:r w:rsidR="008801F9" w:rsidRPr="004B455E">
        <w:rPr>
          <w:rFonts w:ascii="Times New Roman" w:hAnsi="Times New Roman" w:hint="eastAsia"/>
          <w:color w:val="000000" w:themeColor="text1"/>
          <w:kern w:val="0"/>
          <w:sz w:val="24"/>
        </w:rPr>
        <w:t>(</w:t>
      </w:r>
      <w:proofErr w:type="spellStart"/>
      <w:r w:rsidR="008801F9" w:rsidRPr="004B455E">
        <w:rPr>
          <w:rFonts w:ascii="Times New Roman" w:hAnsi="Times New Roman"/>
          <w:color w:val="000000" w:themeColor="text1"/>
          <w:kern w:val="0"/>
          <w:sz w:val="24"/>
        </w:rPr>
        <w:t>Mankessi</w:t>
      </w:r>
      <w:proofErr w:type="spellEnd"/>
      <w:r w:rsidR="008801F9" w:rsidRPr="004B455E">
        <w:rPr>
          <w:rFonts w:ascii="Times New Roman" w:hAnsi="Times New Roman"/>
          <w:color w:val="000000" w:themeColor="text1"/>
          <w:kern w:val="0"/>
          <w:sz w:val="24"/>
        </w:rPr>
        <w:t xml:space="preserve"> et al. 2011</w:t>
      </w:r>
      <w:commentRangeEnd w:id="136"/>
      <w:r w:rsidR="00A02022">
        <w:rPr>
          <w:rStyle w:val="Marquedecommentaire"/>
        </w:rPr>
        <w:commentReference w:id="136"/>
      </w:r>
      <w:r w:rsidR="008801F9" w:rsidRPr="004B455E">
        <w:rPr>
          <w:rFonts w:ascii="Times New Roman" w:hAnsi="Times New Roman" w:hint="eastAsia"/>
          <w:color w:val="000000" w:themeColor="text1"/>
          <w:kern w:val="0"/>
          <w:sz w:val="24"/>
        </w:rPr>
        <w:t xml:space="preserve">, </w:t>
      </w:r>
      <w:r w:rsidR="008801F9" w:rsidRPr="004B455E">
        <w:rPr>
          <w:rFonts w:ascii="Times New Roman" w:hAnsi="Times New Roman"/>
          <w:color w:val="000000" w:themeColor="text1"/>
          <w:kern w:val="0"/>
          <w:sz w:val="24"/>
        </w:rPr>
        <w:t>Wilson 1993)</w:t>
      </w:r>
      <w:r w:rsidR="008801F9" w:rsidRPr="004B455E">
        <w:rPr>
          <w:rFonts w:ascii="Times New Roman" w:hAnsi="Times New Roman" w:hint="eastAsia"/>
          <w:color w:val="000000" w:themeColor="text1"/>
          <w:kern w:val="0"/>
          <w:sz w:val="24"/>
        </w:rPr>
        <w:t>. I</w:t>
      </w:r>
      <w:r w:rsidRPr="004B455E">
        <w:rPr>
          <w:rFonts w:ascii="Times New Roman" w:hAnsi="Times New Roman"/>
          <w:color w:val="000000" w:themeColor="text1"/>
          <w:kern w:val="0"/>
          <w:sz w:val="24"/>
        </w:rPr>
        <w:t>n some eucalypt species</w:t>
      </w:r>
      <w:r w:rsidR="008801F9" w:rsidRPr="004B455E">
        <w:rPr>
          <w:rFonts w:ascii="Times New Roman" w:hAnsi="Times New Roman" w:hint="eastAsia"/>
          <w:color w:val="000000" w:themeColor="text1"/>
          <w:kern w:val="0"/>
          <w:sz w:val="24"/>
        </w:rPr>
        <w:t xml:space="preserve"> as well as </w:t>
      </w:r>
      <w:ins w:id="137" w:author="Auteur">
        <w:r w:rsidR="00A02022">
          <w:rPr>
            <w:rFonts w:ascii="Times New Roman" w:hAnsi="Times New Roman"/>
            <w:color w:val="000000" w:themeColor="text1"/>
            <w:kern w:val="0"/>
            <w:sz w:val="24"/>
          </w:rPr>
          <w:t xml:space="preserve">in most of </w:t>
        </w:r>
      </w:ins>
      <w:r w:rsidR="008801F9" w:rsidRPr="004B455E">
        <w:rPr>
          <w:rFonts w:ascii="Times New Roman" w:hAnsi="Times New Roman" w:hint="eastAsia"/>
          <w:color w:val="000000" w:themeColor="text1"/>
          <w:kern w:val="0"/>
          <w:sz w:val="24"/>
        </w:rPr>
        <w:t>other tree species</w:t>
      </w:r>
      <w:r w:rsidRPr="004B455E">
        <w:rPr>
          <w:rFonts w:ascii="Times New Roman" w:hAnsi="Times New Roman"/>
          <w:color w:val="000000" w:themeColor="text1"/>
          <w:kern w:val="0"/>
          <w:sz w:val="24"/>
        </w:rPr>
        <w:t xml:space="preserve">, rooting ability </w:t>
      </w:r>
      <w:ins w:id="138" w:author="Auteur">
        <w:r w:rsidR="00A02022">
          <w:rPr>
            <w:rFonts w:ascii="Times New Roman" w:hAnsi="Times New Roman"/>
            <w:color w:val="000000" w:themeColor="text1"/>
            <w:kern w:val="0"/>
            <w:sz w:val="24"/>
          </w:rPr>
          <w:lastRenderedPageBreak/>
          <w:t xml:space="preserve">is </w:t>
        </w:r>
      </w:ins>
      <w:del w:id="139" w:author="Auteur">
        <w:r w:rsidRPr="004B455E" w:rsidDel="00A02022">
          <w:rPr>
            <w:rFonts w:ascii="Times New Roman" w:hAnsi="Times New Roman"/>
            <w:color w:val="000000" w:themeColor="text1"/>
            <w:kern w:val="0"/>
            <w:sz w:val="24"/>
          </w:rPr>
          <w:delText xml:space="preserve">seems to be </w:delText>
        </w:r>
      </w:del>
      <w:r w:rsidRPr="004B455E">
        <w:rPr>
          <w:rFonts w:ascii="Times New Roman" w:hAnsi="Times New Roman"/>
          <w:color w:val="000000" w:themeColor="text1"/>
          <w:kern w:val="0"/>
          <w:sz w:val="24"/>
        </w:rPr>
        <w:t>higher</w:t>
      </w:r>
      <w:del w:id="140" w:author="Auteur">
        <w:r w:rsidRPr="004B455E" w:rsidDel="00A02022">
          <w:rPr>
            <w:rFonts w:ascii="Times New Roman" w:hAnsi="Times New Roman"/>
            <w:color w:val="000000" w:themeColor="text1"/>
            <w:kern w:val="0"/>
            <w:sz w:val="24"/>
          </w:rPr>
          <w:delText xml:space="preserve"> in</w:delText>
        </w:r>
      </w:del>
      <w:ins w:id="141" w:author="Auteur">
        <w:r w:rsidR="00A02022">
          <w:rPr>
            <w:rFonts w:ascii="Times New Roman" w:hAnsi="Times New Roman"/>
            <w:color w:val="000000" w:themeColor="text1"/>
            <w:kern w:val="0"/>
            <w:sz w:val="24"/>
          </w:rPr>
          <w:t xml:space="preserve"> for</w:t>
        </w:r>
      </w:ins>
      <w:r w:rsidRPr="004B455E">
        <w:rPr>
          <w:rFonts w:ascii="Times New Roman" w:hAnsi="Times New Roman"/>
          <w:color w:val="000000" w:themeColor="text1"/>
          <w:kern w:val="0"/>
          <w:sz w:val="24"/>
        </w:rPr>
        <w:t xml:space="preserve"> cuttings </w:t>
      </w:r>
      <w:ins w:id="142" w:author="Auteur">
        <w:r w:rsidR="00A02022">
          <w:rPr>
            <w:rFonts w:ascii="Times New Roman" w:hAnsi="Times New Roman"/>
            <w:color w:val="000000" w:themeColor="text1"/>
            <w:kern w:val="0"/>
            <w:sz w:val="24"/>
          </w:rPr>
          <w:t xml:space="preserve">removed </w:t>
        </w:r>
      </w:ins>
      <w:r w:rsidRPr="004B455E">
        <w:rPr>
          <w:rFonts w:ascii="Times New Roman" w:hAnsi="Times New Roman"/>
          <w:color w:val="000000" w:themeColor="text1"/>
          <w:kern w:val="0"/>
          <w:sz w:val="24"/>
        </w:rPr>
        <w:t xml:space="preserve">from </w:t>
      </w:r>
      <w:ins w:id="143" w:author="Auteur">
        <w:r w:rsidR="00A02022">
          <w:rPr>
            <w:rFonts w:ascii="Times New Roman" w:hAnsi="Times New Roman"/>
            <w:color w:val="000000" w:themeColor="text1"/>
            <w:kern w:val="0"/>
            <w:sz w:val="24"/>
          </w:rPr>
          <w:t xml:space="preserve">the </w:t>
        </w:r>
      </w:ins>
      <w:r w:rsidRPr="004B455E">
        <w:rPr>
          <w:rFonts w:ascii="Times New Roman" w:hAnsi="Times New Roman"/>
          <w:color w:val="000000" w:themeColor="text1"/>
          <w:kern w:val="0"/>
          <w:sz w:val="24"/>
        </w:rPr>
        <w:t>juvenile parts than</w:t>
      </w:r>
      <w:r w:rsidR="00BD4794" w:rsidRPr="004B455E">
        <w:rPr>
          <w:rFonts w:ascii="Times New Roman" w:hAnsi="Times New Roman"/>
          <w:color w:val="000000" w:themeColor="text1"/>
          <w:kern w:val="0"/>
          <w:sz w:val="24"/>
        </w:rPr>
        <w:t xml:space="preserve"> from</w:t>
      </w:r>
      <w:r w:rsidRPr="004B455E">
        <w:rPr>
          <w:rFonts w:ascii="Times New Roman" w:hAnsi="Times New Roman"/>
          <w:color w:val="000000" w:themeColor="text1"/>
          <w:kern w:val="0"/>
          <w:sz w:val="24"/>
        </w:rPr>
        <w:t xml:space="preserve"> </w:t>
      </w:r>
      <w:ins w:id="144" w:author="Auteur">
        <w:r w:rsidR="00A02022">
          <w:rPr>
            <w:rFonts w:ascii="Times New Roman" w:hAnsi="Times New Roman"/>
            <w:color w:val="000000" w:themeColor="text1"/>
            <w:kern w:val="0"/>
            <w:sz w:val="24"/>
          </w:rPr>
          <w:t xml:space="preserve">the </w:t>
        </w:r>
      </w:ins>
      <w:r w:rsidRPr="004B455E">
        <w:rPr>
          <w:rFonts w:ascii="Times New Roman" w:hAnsi="Times New Roman"/>
          <w:color w:val="000000" w:themeColor="text1"/>
          <w:kern w:val="0"/>
          <w:sz w:val="24"/>
        </w:rPr>
        <w:t xml:space="preserve">mature parts </w:t>
      </w:r>
      <w:ins w:id="145" w:author="Auteur">
        <w:r w:rsidR="00A02022">
          <w:rPr>
            <w:rFonts w:ascii="Times New Roman" w:hAnsi="Times New Roman"/>
            <w:color w:val="000000" w:themeColor="text1"/>
            <w:kern w:val="0"/>
            <w:sz w:val="24"/>
          </w:rPr>
          <w:t xml:space="preserve">of the original plant from which they are coming </w:t>
        </w:r>
      </w:ins>
      <w:r w:rsidRPr="004B455E">
        <w:rPr>
          <w:rFonts w:ascii="Times New Roman" w:hAnsi="Times New Roman"/>
          <w:color w:val="000000" w:themeColor="text1"/>
          <w:kern w:val="0"/>
          <w:sz w:val="24"/>
        </w:rPr>
        <w:t>(</w:t>
      </w:r>
      <w:r w:rsidR="00790D97" w:rsidRPr="004B455E">
        <w:rPr>
          <w:rFonts w:ascii="Times New Roman" w:hAnsi="Times New Roman"/>
          <w:color w:val="000000" w:themeColor="text1"/>
          <w:kern w:val="0"/>
          <w:sz w:val="24"/>
        </w:rPr>
        <w:t xml:space="preserve">Paton </w:t>
      </w:r>
      <w:r w:rsidRPr="004B455E">
        <w:rPr>
          <w:rFonts w:ascii="Times New Roman" w:hAnsi="Times New Roman"/>
          <w:iCs/>
          <w:color w:val="000000" w:themeColor="text1"/>
          <w:kern w:val="0"/>
          <w:sz w:val="24"/>
        </w:rPr>
        <w:t>et al</w:t>
      </w:r>
      <w:r w:rsidRPr="004B455E">
        <w:rPr>
          <w:rFonts w:ascii="Times New Roman" w:hAnsi="Times New Roman"/>
          <w:color w:val="000000" w:themeColor="text1"/>
          <w:kern w:val="0"/>
          <w:sz w:val="24"/>
        </w:rPr>
        <w:t xml:space="preserve">. 1970, </w:t>
      </w:r>
      <w:r w:rsidR="00790D97" w:rsidRPr="004B455E">
        <w:rPr>
          <w:rFonts w:ascii="Times New Roman" w:hAnsi="Times New Roman"/>
          <w:color w:val="000000" w:themeColor="text1"/>
          <w:kern w:val="0"/>
          <w:sz w:val="24"/>
        </w:rPr>
        <w:t>Wilson</w:t>
      </w:r>
      <w:r w:rsidR="00444E32" w:rsidRPr="004B455E">
        <w:rPr>
          <w:rFonts w:ascii="Times New Roman" w:hAnsi="Times New Roman"/>
          <w:color w:val="000000" w:themeColor="text1"/>
          <w:kern w:val="0"/>
          <w:sz w:val="24"/>
        </w:rPr>
        <w:t xml:space="preserve"> 1993</w:t>
      </w:r>
      <w:r w:rsidRPr="004B455E">
        <w:rPr>
          <w:rFonts w:ascii="Times New Roman" w:hAnsi="Times New Roman"/>
          <w:color w:val="000000" w:themeColor="text1"/>
          <w:kern w:val="0"/>
          <w:sz w:val="24"/>
        </w:rPr>
        <w:t xml:space="preserve">). Furthermore, </w:t>
      </w:r>
      <w:r w:rsidRPr="004B455E">
        <w:rPr>
          <w:rFonts w:ascii="Times New Roman" w:hAnsi="Times New Roman"/>
          <w:color w:val="000000" w:themeColor="text1"/>
          <w:sz w:val="24"/>
        </w:rPr>
        <w:t xml:space="preserve">it </w:t>
      </w:r>
      <w:r w:rsidR="00E841A7" w:rsidRPr="004B455E">
        <w:rPr>
          <w:rFonts w:ascii="Times New Roman" w:hAnsi="Times New Roman" w:hint="eastAsia"/>
          <w:color w:val="000000" w:themeColor="text1"/>
          <w:sz w:val="24"/>
        </w:rPr>
        <w:t xml:space="preserve">has been observed </w:t>
      </w:r>
      <w:r w:rsidRPr="004B455E">
        <w:rPr>
          <w:rFonts w:ascii="Times New Roman" w:hAnsi="Times New Roman"/>
          <w:color w:val="000000" w:themeColor="text1"/>
          <w:sz w:val="24"/>
        </w:rPr>
        <w:t xml:space="preserve">that rooting efficiency varies </w:t>
      </w:r>
      <w:r w:rsidR="00E841A7" w:rsidRPr="004B455E">
        <w:rPr>
          <w:rFonts w:ascii="Times New Roman" w:hAnsi="Times New Roman" w:hint="eastAsia"/>
          <w:color w:val="000000" w:themeColor="text1"/>
          <w:sz w:val="24"/>
        </w:rPr>
        <w:t xml:space="preserve">with </w:t>
      </w:r>
      <w:r w:rsidRPr="004B455E">
        <w:rPr>
          <w:rFonts w:ascii="Times New Roman" w:hAnsi="Times New Roman"/>
          <w:color w:val="000000" w:themeColor="text1"/>
          <w:sz w:val="24"/>
        </w:rPr>
        <w:t xml:space="preserve">the season </w:t>
      </w:r>
      <w:r w:rsidR="00E841A7" w:rsidRPr="004B455E">
        <w:rPr>
          <w:rFonts w:ascii="Times New Roman" w:hAnsi="Times New Roman" w:hint="eastAsia"/>
          <w:color w:val="000000" w:themeColor="text1"/>
          <w:sz w:val="24"/>
        </w:rPr>
        <w:t xml:space="preserve">during </w:t>
      </w:r>
      <w:r w:rsidRPr="004B455E">
        <w:rPr>
          <w:rFonts w:ascii="Times New Roman" w:hAnsi="Times New Roman"/>
          <w:color w:val="000000" w:themeColor="text1"/>
          <w:sz w:val="24"/>
        </w:rPr>
        <w:t xml:space="preserve">which </w:t>
      </w:r>
      <w:r w:rsidR="00E841A7" w:rsidRPr="004B455E">
        <w:rPr>
          <w:rFonts w:ascii="Times New Roman" w:hAnsi="Times New Roman" w:hint="eastAsia"/>
          <w:color w:val="000000" w:themeColor="text1"/>
          <w:sz w:val="24"/>
        </w:rPr>
        <w:t xml:space="preserve">the </w:t>
      </w:r>
      <w:r w:rsidRPr="004B455E">
        <w:rPr>
          <w:rFonts w:ascii="Times New Roman" w:hAnsi="Times New Roman"/>
          <w:color w:val="000000" w:themeColor="text1"/>
          <w:sz w:val="24"/>
        </w:rPr>
        <w:t>cutting</w:t>
      </w:r>
      <w:r w:rsidR="00E841A7" w:rsidRPr="004B455E">
        <w:rPr>
          <w:rFonts w:ascii="Times New Roman" w:hAnsi="Times New Roman" w:hint="eastAsia"/>
          <w:color w:val="000000" w:themeColor="text1"/>
          <w:sz w:val="24"/>
        </w:rPr>
        <w:t>s are collected from the donor tree</w:t>
      </w:r>
      <w:r w:rsidRPr="004B455E">
        <w:rPr>
          <w:rFonts w:ascii="Times New Roman" w:hAnsi="Times New Roman"/>
          <w:color w:val="000000" w:themeColor="text1"/>
          <w:sz w:val="24"/>
        </w:rPr>
        <w:t xml:space="preserve"> (</w:t>
      </w:r>
      <w:proofErr w:type="spellStart"/>
      <w:r w:rsidR="00790D97" w:rsidRPr="004B455E">
        <w:rPr>
          <w:rFonts w:ascii="Times New Roman" w:hAnsi="Times New Roman"/>
          <w:color w:val="000000" w:themeColor="text1"/>
          <w:kern w:val="0"/>
          <w:sz w:val="24"/>
        </w:rPr>
        <w:t>Anand</w:t>
      </w:r>
      <w:proofErr w:type="spellEnd"/>
      <w:r w:rsidR="00790D97" w:rsidRPr="004B455E">
        <w:rPr>
          <w:rFonts w:ascii="Times New Roman" w:hAnsi="Times New Roman"/>
          <w:color w:val="000000" w:themeColor="text1"/>
          <w:kern w:val="0"/>
          <w:sz w:val="24"/>
        </w:rPr>
        <w:t xml:space="preserve"> </w:t>
      </w:r>
      <w:r w:rsidRPr="004B455E">
        <w:rPr>
          <w:rFonts w:ascii="Times New Roman" w:hAnsi="Times New Roman"/>
          <w:color w:val="000000" w:themeColor="text1"/>
          <w:kern w:val="0"/>
          <w:sz w:val="24"/>
        </w:rPr>
        <w:t xml:space="preserve">and </w:t>
      </w:r>
      <w:proofErr w:type="spellStart"/>
      <w:r w:rsidR="00790D97" w:rsidRPr="004B455E">
        <w:rPr>
          <w:rFonts w:ascii="Times New Roman" w:hAnsi="Times New Roman"/>
          <w:color w:val="000000" w:themeColor="text1"/>
          <w:kern w:val="0"/>
          <w:sz w:val="24"/>
        </w:rPr>
        <w:t>Heberlein</w:t>
      </w:r>
      <w:proofErr w:type="spellEnd"/>
      <w:r w:rsidRPr="004B455E">
        <w:rPr>
          <w:rFonts w:ascii="Times New Roman" w:hAnsi="Times New Roman"/>
          <w:color w:val="000000" w:themeColor="text1"/>
          <w:kern w:val="0"/>
          <w:sz w:val="24"/>
        </w:rPr>
        <w:t xml:space="preserve"> 1975</w:t>
      </w:r>
      <w:r w:rsidR="004402A3" w:rsidRPr="004B455E">
        <w:rPr>
          <w:rFonts w:ascii="Times New Roman" w:hAnsi="Times New Roman" w:hint="eastAsia"/>
          <w:color w:val="000000" w:themeColor="text1"/>
          <w:kern w:val="0"/>
          <w:sz w:val="24"/>
        </w:rPr>
        <w:t>,</w:t>
      </w:r>
      <w:r w:rsidRPr="004B455E">
        <w:rPr>
          <w:rFonts w:ascii="Times New Roman" w:hAnsi="Times New Roman"/>
          <w:color w:val="000000" w:themeColor="text1"/>
          <w:kern w:val="0"/>
          <w:sz w:val="24"/>
        </w:rPr>
        <w:t xml:space="preserve"> </w:t>
      </w:r>
      <w:proofErr w:type="spellStart"/>
      <w:r w:rsidR="00790D97" w:rsidRPr="004B455E">
        <w:rPr>
          <w:rFonts w:ascii="Times New Roman" w:hAnsi="Times New Roman"/>
          <w:color w:val="000000" w:themeColor="text1"/>
          <w:kern w:val="0"/>
          <w:sz w:val="24"/>
        </w:rPr>
        <w:t>Bhusal</w:t>
      </w:r>
      <w:proofErr w:type="spellEnd"/>
      <w:r w:rsidRPr="004B455E">
        <w:rPr>
          <w:rFonts w:ascii="Times New Roman" w:hAnsi="Times New Roman"/>
          <w:color w:val="000000" w:themeColor="text1"/>
          <w:kern w:val="0"/>
          <w:sz w:val="24"/>
        </w:rPr>
        <w:t xml:space="preserve"> 2001). </w:t>
      </w:r>
    </w:p>
    <w:p w:rsidR="00722FC9" w:rsidRPr="004B455E" w:rsidRDefault="00722FC9" w:rsidP="00722FC9">
      <w:pPr>
        <w:spacing w:line="480" w:lineRule="auto"/>
        <w:ind w:firstLineChars="225" w:firstLine="540"/>
        <w:rPr>
          <w:rFonts w:ascii="Times New Roman" w:hAnsi="Times New Roman"/>
          <w:color w:val="000000" w:themeColor="text1"/>
          <w:kern w:val="0"/>
          <w:sz w:val="24"/>
        </w:rPr>
      </w:pPr>
      <w:del w:id="146" w:author="Auteur">
        <w:r w:rsidRPr="004B455E" w:rsidDel="00A02022">
          <w:rPr>
            <w:rFonts w:ascii="Times New Roman" w:hAnsi="Times New Roman"/>
            <w:color w:val="000000" w:themeColor="text1"/>
            <w:kern w:val="0"/>
            <w:sz w:val="24"/>
          </w:rPr>
          <w:delText xml:space="preserve">While </w:delText>
        </w:r>
        <w:r w:rsidR="00942C22" w:rsidRPr="004B455E" w:rsidDel="00A02022">
          <w:rPr>
            <w:rFonts w:ascii="Times New Roman" w:hAnsi="Times New Roman"/>
            <w:color w:val="000000" w:themeColor="text1"/>
            <w:kern w:val="0"/>
            <w:sz w:val="24"/>
          </w:rPr>
          <w:delText xml:space="preserve">there </w:delText>
        </w:r>
        <w:r w:rsidRPr="004B455E" w:rsidDel="00A02022">
          <w:rPr>
            <w:rFonts w:ascii="Times New Roman" w:hAnsi="Times New Roman"/>
            <w:color w:val="000000" w:themeColor="text1"/>
            <w:kern w:val="0"/>
            <w:sz w:val="24"/>
          </w:rPr>
          <w:delText>a</w:delText>
        </w:r>
        <w:r w:rsidR="00942C22" w:rsidRPr="004B455E" w:rsidDel="00A02022">
          <w:rPr>
            <w:rFonts w:ascii="Times New Roman" w:hAnsi="Times New Roman"/>
            <w:color w:val="000000" w:themeColor="text1"/>
            <w:kern w:val="0"/>
            <w:sz w:val="24"/>
          </w:rPr>
          <w:delText>re</w:delText>
        </w:r>
        <w:r w:rsidRPr="004B455E" w:rsidDel="00A02022">
          <w:rPr>
            <w:rFonts w:ascii="Times New Roman" w:hAnsi="Times New Roman"/>
            <w:color w:val="000000" w:themeColor="text1"/>
            <w:kern w:val="0"/>
            <w:sz w:val="24"/>
          </w:rPr>
          <w:delText xml:space="preserve"> </w:delText>
        </w:r>
        <w:r w:rsidR="00600DCB" w:rsidRPr="004B455E" w:rsidDel="00A02022">
          <w:rPr>
            <w:rFonts w:ascii="Times New Roman" w:hAnsi="Times New Roman" w:hint="eastAsia"/>
            <w:color w:val="000000" w:themeColor="text1"/>
            <w:kern w:val="0"/>
            <w:sz w:val="24"/>
          </w:rPr>
          <w:delText xml:space="preserve">a lot of </w:delText>
        </w:r>
        <w:r w:rsidR="0042467A" w:rsidRPr="004B455E" w:rsidDel="00A02022">
          <w:rPr>
            <w:rFonts w:ascii="Times New Roman" w:hAnsi="Times New Roman"/>
            <w:color w:val="000000" w:themeColor="text1"/>
            <w:kern w:val="0"/>
            <w:sz w:val="24"/>
          </w:rPr>
          <w:delText xml:space="preserve">studies on the </w:delText>
        </w:r>
      </w:del>
      <w:proofErr w:type="spellStart"/>
      <w:proofErr w:type="gramStart"/>
      <w:r w:rsidR="00935107" w:rsidRPr="004B455E">
        <w:rPr>
          <w:rFonts w:ascii="Times New Roman" w:hAnsi="Times New Roman" w:hint="eastAsia"/>
          <w:color w:val="000000" w:themeColor="text1"/>
          <w:kern w:val="0"/>
          <w:sz w:val="24"/>
        </w:rPr>
        <w:t>v</w:t>
      </w:r>
      <w:ins w:id="147" w:author="Auteur">
        <w:r w:rsidR="00A02022">
          <w:rPr>
            <w:rFonts w:ascii="Times New Roman" w:hAnsi="Times New Roman"/>
            <w:color w:val="000000" w:themeColor="text1"/>
            <w:kern w:val="0"/>
            <w:sz w:val="24"/>
          </w:rPr>
          <w:t>V</w:t>
        </w:r>
      </w:ins>
      <w:r w:rsidR="00935107" w:rsidRPr="004B455E">
        <w:rPr>
          <w:rFonts w:ascii="Times New Roman" w:hAnsi="Times New Roman" w:hint="eastAsia"/>
          <w:color w:val="000000" w:themeColor="text1"/>
          <w:kern w:val="0"/>
          <w:sz w:val="24"/>
        </w:rPr>
        <w:t>egetative</w:t>
      </w:r>
      <w:proofErr w:type="spellEnd"/>
      <w:proofErr w:type="gramEnd"/>
      <w:r w:rsidR="00935107"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kern w:val="0"/>
          <w:sz w:val="24"/>
        </w:rPr>
        <w:t xml:space="preserve">propagation of </w:t>
      </w:r>
      <w:r w:rsidRPr="004B455E">
        <w:rPr>
          <w:rFonts w:ascii="Times New Roman" w:hAnsi="Times New Roman"/>
          <w:i/>
          <w:color w:val="000000" w:themeColor="text1"/>
          <w:kern w:val="0"/>
          <w:sz w:val="24"/>
        </w:rPr>
        <w:t>E</w:t>
      </w:r>
      <w:r w:rsidR="0042467A" w:rsidRPr="004B455E">
        <w:rPr>
          <w:rFonts w:ascii="Times New Roman" w:hAnsi="Times New Roman" w:hint="eastAsia"/>
          <w:i/>
          <w:color w:val="000000" w:themeColor="text1"/>
          <w:kern w:val="0"/>
          <w:sz w:val="24"/>
        </w:rPr>
        <w:t xml:space="preserve">ucalyptus </w:t>
      </w:r>
      <w:r w:rsidR="0042467A" w:rsidRPr="004B455E">
        <w:rPr>
          <w:rFonts w:ascii="Times New Roman" w:hAnsi="Times New Roman" w:hint="eastAsia"/>
          <w:color w:val="000000" w:themeColor="text1"/>
          <w:kern w:val="0"/>
          <w:sz w:val="24"/>
        </w:rPr>
        <w:t>species</w:t>
      </w:r>
      <w:ins w:id="148" w:author="Auteur">
        <w:r w:rsidR="00A02022">
          <w:rPr>
            <w:rFonts w:ascii="Times New Roman" w:hAnsi="Times New Roman"/>
            <w:color w:val="000000" w:themeColor="text1"/>
            <w:kern w:val="0"/>
            <w:sz w:val="24"/>
          </w:rPr>
          <w:t xml:space="preserve"> by rooted cuttings has been already substantially investigated (</w:t>
        </w:r>
        <w:commentRangeStart w:id="149"/>
        <w:r w:rsidR="00A02022">
          <w:rPr>
            <w:rFonts w:ascii="Times New Roman" w:hAnsi="Times New Roman"/>
            <w:color w:val="000000" w:themeColor="text1"/>
            <w:kern w:val="0"/>
            <w:sz w:val="24"/>
          </w:rPr>
          <w:t>ref,</w:t>
        </w:r>
        <w:commentRangeEnd w:id="149"/>
        <w:r w:rsidR="00A02022">
          <w:rPr>
            <w:rStyle w:val="Marquedecommentaire"/>
          </w:rPr>
          <w:commentReference w:id="149"/>
        </w:r>
        <w:r w:rsidR="00A02022">
          <w:rPr>
            <w:rFonts w:ascii="Times New Roman" w:hAnsi="Times New Roman"/>
            <w:color w:val="000000" w:themeColor="text1"/>
            <w:kern w:val="0"/>
            <w:sz w:val="24"/>
          </w:rPr>
          <w:t xml:space="preserve">). </w:t>
        </w:r>
      </w:ins>
      <w:commentRangeStart w:id="150"/>
      <w:r w:rsidR="0042467A" w:rsidRPr="004B455E">
        <w:rPr>
          <w:rFonts w:ascii="Times New Roman" w:hAnsi="Times New Roman" w:hint="eastAsia"/>
          <w:color w:val="000000" w:themeColor="text1"/>
          <w:kern w:val="0"/>
          <w:sz w:val="24"/>
        </w:rPr>
        <w:t>,</w:t>
      </w:r>
      <w:r w:rsidRPr="004B455E">
        <w:rPr>
          <w:rFonts w:ascii="Times New Roman" w:hAnsi="Times New Roman"/>
          <w:color w:val="000000" w:themeColor="text1"/>
          <w:kern w:val="0"/>
          <w:sz w:val="24"/>
        </w:rPr>
        <w:t xml:space="preserve"> </w:t>
      </w:r>
      <w:r w:rsidR="00935107" w:rsidRPr="004B455E">
        <w:rPr>
          <w:rFonts w:ascii="Times New Roman" w:hAnsi="Times New Roman" w:hint="eastAsia"/>
          <w:color w:val="000000" w:themeColor="text1"/>
          <w:kern w:val="0"/>
          <w:sz w:val="24"/>
        </w:rPr>
        <w:t>desirable condition</w:t>
      </w:r>
      <w:r w:rsidR="0088459B" w:rsidRPr="004B455E">
        <w:rPr>
          <w:rFonts w:ascii="Times New Roman" w:hAnsi="Times New Roman" w:hint="eastAsia"/>
          <w:color w:val="000000" w:themeColor="text1"/>
          <w:kern w:val="0"/>
          <w:sz w:val="24"/>
        </w:rPr>
        <w:t>s</w:t>
      </w:r>
      <w:r w:rsidR="00935107" w:rsidRPr="004B455E">
        <w:rPr>
          <w:rFonts w:ascii="Times New Roman" w:hAnsi="Times New Roman" w:hint="eastAsia"/>
          <w:color w:val="000000" w:themeColor="text1"/>
          <w:kern w:val="0"/>
          <w:sz w:val="24"/>
        </w:rPr>
        <w:t xml:space="preserve"> </w:t>
      </w:r>
      <w:r w:rsidR="00553814" w:rsidRPr="004B455E">
        <w:rPr>
          <w:rFonts w:ascii="Times New Roman" w:hAnsi="Times New Roman" w:hint="eastAsia"/>
          <w:color w:val="000000" w:themeColor="text1"/>
          <w:kern w:val="0"/>
          <w:sz w:val="24"/>
        </w:rPr>
        <w:t>of</w:t>
      </w:r>
      <w:r w:rsidR="00935107" w:rsidRPr="004B455E">
        <w:rPr>
          <w:rFonts w:ascii="Times New Roman" w:hAnsi="Times New Roman" w:hint="eastAsia"/>
          <w:color w:val="000000" w:themeColor="text1"/>
          <w:kern w:val="0"/>
          <w:sz w:val="24"/>
        </w:rPr>
        <w:t xml:space="preserve"> propagation by rooted cuttings for difficult-rooting </w:t>
      </w:r>
      <w:r w:rsidR="00935107" w:rsidRPr="004B455E">
        <w:rPr>
          <w:rFonts w:ascii="Times New Roman" w:hAnsi="Times New Roman"/>
          <w:color w:val="000000" w:themeColor="text1"/>
          <w:kern w:val="0"/>
          <w:sz w:val="24"/>
        </w:rPr>
        <w:t>species</w:t>
      </w:r>
      <w:r w:rsidR="0088459B" w:rsidRPr="004B455E">
        <w:rPr>
          <w:rFonts w:ascii="Times New Roman" w:hAnsi="Times New Roman" w:hint="eastAsia"/>
          <w:color w:val="000000" w:themeColor="text1"/>
          <w:kern w:val="0"/>
          <w:sz w:val="24"/>
        </w:rPr>
        <w:t xml:space="preserve"> </w:t>
      </w:r>
      <w:r w:rsidR="0088459B" w:rsidRPr="004B455E">
        <w:rPr>
          <w:rFonts w:ascii="Times New Roman" w:hAnsi="Times New Roman"/>
          <w:color w:val="000000" w:themeColor="text1"/>
          <w:kern w:val="0"/>
          <w:sz w:val="24"/>
        </w:rPr>
        <w:t>were not fully clarified</w:t>
      </w:r>
      <w:r w:rsidR="00935107" w:rsidRPr="004B455E">
        <w:rPr>
          <w:rFonts w:ascii="Times New Roman" w:hAnsi="Times New Roman" w:hint="eastAsia"/>
          <w:color w:val="000000" w:themeColor="text1"/>
          <w:kern w:val="0"/>
          <w:sz w:val="24"/>
        </w:rPr>
        <w:t xml:space="preserve">. </w:t>
      </w:r>
      <w:r w:rsidR="00935107" w:rsidRPr="004B455E">
        <w:rPr>
          <w:rFonts w:ascii="Times New Roman" w:hAnsi="Times New Roman"/>
          <w:color w:val="000000" w:themeColor="text1"/>
          <w:kern w:val="0"/>
          <w:sz w:val="24"/>
        </w:rPr>
        <w:t>To</w:t>
      </w:r>
      <w:r w:rsidR="00935107"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kern w:val="0"/>
          <w:sz w:val="24"/>
        </w:rPr>
        <w:t>investigate the factors</w:t>
      </w:r>
      <w:r w:rsidR="00600DCB" w:rsidRPr="004B455E">
        <w:rPr>
          <w:rFonts w:ascii="Times New Roman" w:hAnsi="Times New Roman" w:hint="eastAsia"/>
          <w:color w:val="000000" w:themeColor="text1"/>
          <w:kern w:val="0"/>
          <w:sz w:val="24"/>
        </w:rPr>
        <w:t>, in depth,</w:t>
      </w:r>
      <w:r w:rsidRPr="004B455E">
        <w:rPr>
          <w:rFonts w:ascii="Times New Roman" w:hAnsi="Times New Roman"/>
          <w:color w:val="000000" w:themeColor="text1"/>
          <w:kern w:val="0"/>
          <w:sz w:val="24"/>
        </w:rPr>
        <w:t xml:space="preserve"> that </w:t>
      </w:r>
      <w:r w:rsidR="00F2318C" w:rsidRPr="004B455E">
        <w:rPr>
          <w:rFonts w:ascii="Times New Roman" w:hAnsi="Times New Roman" w:hint="eastAsia"/>
          <w:color w:val="000000" w:themeColor="text1"/>
          <w:kern w:val="0"/>
          <w:sz w:val="24"/>
        </w:rPr>
        <w:t xml:space="preserve">may </w:t>
      </w:r>
      <w:r w:rsidRPr="004B455E">
        <w:rPr>
          <w:rFonts w:ascii="Times New Roman" w:hAnsi="Times New Roman"/>
          <w:color w:val="000000" w:themeColor="text1"/>
          <w:kern w:val="0"/>
          <w:sz w:val="24"/>
        </w:rPr>
        <w:t>influence rooting ability, the relationship</w:t>
      </w:r>
      <w:r w:rsidR="00F2318C" w:rsidRPr="004B455E">
        <w:rPr>
          <w:rFonts w:ascii="Times New Roman" w:hAnsi="Times New Roman" w:hint="eastAsia"/>
          <w:color w:val="000000" w:themeColor="text1"/>
          <w:kern w:val="0"/>
          <w:sz w:val="24"/>
        </w:rPr>
        <w:t>s</w:t>
      </w:r>
      <w:r w:rsidRPr="004B455E">
        <w:rPr>
          <w:rFonts w:ascii="Times New Roman" w:hAnsi="Times New Roman"/>
          <w:color w:val="000000" w:themeColor="text1"/>
          <w:kern w:val="0"/>
          <w:sz w:val="24"/>
        </w:rPr>
        <w:t xml:space="preserve"> between internode positions within shoots and seasonal variation and rooting efficiency of the cutting using a clone of </w:t>
      </w:r>
      <w:r w:rsidRPr="004B455E">
        <w:rPr>
          <w:rFonts w:ascii="Times New Roman" w:hAnsi="Times New Roman"/>
          <w:i/>
          <w:color w:val="000000" w:themeColor="text1"/>
          <w:kern w:val="0"/>
          <w:sz w:val="24"/>
        </w:rPr>
        <w:t xml:space="preserve">E. </w:t>
      </w:r>
      <w:proofErr w:type="spellStart"/>
      <w:r w:rsidRPr="004B455E">
        <w:rPr>
          <w:rFonts w:ascii="Times New Roman" w:hAnsi="Times New Roman"/>
          <w:i/>
          <w:color w:val="000000" w:themeColor="text1"/>
          <w:kern w:val="0"/>
          <w:sz w:val="24"/>
        </w:rPr>
        <w:t>globulu</w:t>
      </w:r>
      <w:r w:rsidR="004402A3" w:rsidRPr="004B455E">
        <w:rPr>
          <w:rFonts w:ascii="Times New Roman" w:hAnsi="Times New Roman" w:hint="eastAsia"/>
          <w:i/>
          <w:color w:val="000000" w:themeColor="text1"/>
          <w:kern w:val="0"/>
          <w:sz w:val="24"/>
        </w:rPr>
        <w:t>s</w:t>
      </w:r>
      <w:proofErr w:type="spellEnd"/>
      <w:r w:rsidR="00935107" w:rsidRPr="004B455E">
        <w:rPr>
          <w:rFonts w:ascii="Times New Roman" w:hAnsi="Times New Roman" w:hint="eastAsia"/>
          <w:color w:val="000000" w:themeColor="text1"/>
          <w:kern w:val="0"/>
          <w:sz w:val="24"/>
        </w:rPr>
        <w:t xml:space="preserve"> as a model for the difficult-rooting </w:t>
      </w:r>
      <w:r w:rsidR="00935107" w:rsidRPr="004B455E">
        <w:rPr>
          <w:rFonts w:ascii="Times New Roman" w:hAnsi="Times New Roman" w:hint="eastAsia"/>
          <w:i/>
          <w:color w:val="000000" w:themeColor="text1"/>
          <w:kern w:val="0"/>
          <w:sz w:val="24"/>
        </w:rPr>
        <w:t>Eucalyptus</w:t>
      </w:r>
      <w:r w:rsidRPr="004B455E">
        <w:rPr>
          <w:rFonts w:ascii="Times New Roman" w:hAnsi="Times New Roman"/>
          <w:color w:val="000000" w:themeColor="text1"/>
          <w:kern w:val="0"/>
          <w:sz w:val="24"/>
        </w:rPr>
        <w:t xml:space="preserve">. </w:t>
      </w:r>
      <w:r w:rsidR="00003426" w:rsidRPr="004B455E">
        <w:rPr>
          <w:rFonts w:ascii="Times New Roman" w:hAnsi="Times New Roman" w:hint="eastAsia"/>
          <w:color w:val="000000" w:themeColor="text1"/>
          <w:kern w:val="0"/>
          <w:sz w:val="24"/>
        </w:rPr>
        <w:t xml:space="preserve">We </w:t>
      </w:r>
      <w:r w:rsidR="00003426" w:rsidRPr="004B455E">
        <w:rPr>
          <w:rFonts w:ascii="Times New Roman" w:hAnsi="Times New Roman"/>
          <w:color w:val="000000" w:themeColor="text1"/>
          <w:kern w:val="0"/>
          <w:sz w:val="24"/>
        </w:rPr>
        <w:t>believe</w:t>
      </w:r>
      <w:r w:rsidR="00003426" w:rsidRPr="004B455E">
        <w:rPr>
          <w:rFonts w:ascii="Times New Roman" w:hAnsi="Times New Roman" w:hint="eastAsia"/>
          <w:color w:val="000000" w:themeColor="text1"/>
          <w:kern w:val="0"/>
          <w:sz w:val="24"/>
        </w:rPr>
        <w:t xml:space="preserve"> </w:t>
      </w:r>
      <w:r w:rsidR="00553814" w:rsidRPr="004B455E">
        <w:rPr>
          <w:rFonts w:ascii="Times New Roman" w:hAnsi="Times New Roman" w:hint="eastAsia"/>
          <w:color w:val="000000" w:themeColor="text1"/>
          <w:kern w:val="0"/>
          <w:sz w:val="24"/>
        </w:rPr>
        <w:t xml:space="preserve">that </w:t>
      </w:r>
      <w:r w:rsidR="00003426" w:rsidRPr="004B455E">
        <w:rPr>
          <w:rFonts w:ascii="Times New Roman" w:hAnsi="Times New Roman" w:hint="eastAsia"/>
          <w:color w:val="000000" w:themeColor="text1"/>
          <w:kern w:val="0"/>
          <w:sz w:val="24"/>
        </w:rPr>
        <w:t xml:space="preserve">our present data </w:t>
      </w:r>
      <w:r w:rsidR="00003426" w:rsidRPr="004B455E">
        <w:rPr>
          <w:rFonts w:ascii="Times New Roman" w:hAnsi="Times New Roman"/>
          <w:color w:val="000000" w:themeColor="text1"/>
          <w:kern w:val="0"/>
          <w:sz w:val="24"/>
        </w:rPr>
        <w:t>provide</w:t>
      </w:r>
      <w:r w:rsidR="00003426" w:rsidRPr="004B455E">
        <w:rPr>
          <w:rFonts w:ascii="Times New Roman" w:hAnsi="Times New Roman" w:hint="eastAsia"/>
          <w:color w:val="000000" w:themeColor="text1"/>
          <w:kern w:val="0"/>
          <w:sz w:val="24"/>
        </w:rPr>
        <w:t xml:space="preserve"> some </w:t>
      </w:r>
      <w:r w:rsidR="00003426" w:rsidRPr="004B455E">
        <w:rPr>
          <w:rFonts w:ascii="Times New Roman" w:hAnsi="Times New Roman"/>
          <w:color w:val="000000" w:themeColor="text1"/>
          <w:kern w:val="0"/>
          <w:sz w:val="24"/>
        </w:rPr>
        <w:t>insight</w:t>
      </w:r>
      <w:r w:rsidR="00003426" w:rsidRPr="004B455E">
        <w:rPr>
          <w:rFonts w:ascii="Times New Roman" w:hAnsi="Times New Roman" w:hint="eastAsia"/>
          <w:color w:val="000000" w:themeColor="text1"/>
          <w:kern w:val="0"/>
          <w:sz w:val="24"/>
        </w:rPr>
        <w:t xml:space="preserve"> into process improvement for vegetative </w:t>
      </w:r>
      <w:r w:rsidR="00003426" w:rsidRPr="004B455E">
        <w:rPr>
          <w:rFonts w:ascii="Times New Roman" w:hAnsi="Times New Roman"/>
          <w:color w:val="000000" w:themeColor="text1"/>
          <w:kern w:val="0"/>
          <w:sz w:val="24"/>
        </w:rPr>
        <w:t xml:space="preserve">propagation of </w:t>
      </w:r>
      <w:r w:rsidR="00003426" w:rsidRPr="004B455E">
        <w:rPr>
          <w:rFonts w:ascii="Times New Roman" w:hAnsi="Times New Roman" w:hint="eastAsia"/>
          <w:color w:val="000000" w:themeColor="text1"/>
          <w:kern w:val="0"/>
          <w:sz w:val="24"/>
        </w:rPr>
        <w:t xml:space="preserve">ornamental </w:t>
      </w:r>
      <w:r w:rsidR="00003426" w:rsidRPr="004B455E">
        <w:rPr>
          <w:rFonts w:ascii="Times New Roman" w:hAnsi="Times New Roman"/>
          <w:i/>
          <w:color w:val="000000" w:themeColor="text1"/>
          <w:kern w:val="0"/>
          <w:sz w:val="24"/>
        </w:rPr>
        <w:t>E</w:t>
      </w:r>
      <w:r w:rsidR="00003426" w:rsidRPr="004B455E">
        <w:rPr>
          <w:rFonts w:ascii="Times New Roman" w:hAnsi="Times New Roman" w:hint="eastAsia"/>
          <w:i/>
          <w:color w:val="000000" w:themeColor="text1"/>
          <w:kern w:val="0"/>
          <w:sz w:val="24"/>
        </w:rPr>
        <w:t xml:space="preserve">ucalyptus </w:t>
      </w:r>
      <w:r w:rsidR="00003426" w:rsidRPr="004B455E">
        <w:rPr>
          <w:rFonts w:ascii="Times New Roman" w:hAnsi="Times New Roman" w:hint="eastAsia"/>
          <w:color w:val="000000" w:themeColor="text1"/>
          <w:kern w:val="0"/>
          <w:sz w:val="24"/>
        </w:rPr>
        <w:t>species</w:t>
      </w:r>
      <w:r w:rsidR="00553814" w:rsidRPr="004B455E">
        <w:rPr>
          <w:rFonts w:ascii="Times New Roman" w:hAnsi="Times New Roman" w:hint="eastAsia"/>
          <w:color w:val="000000" w:themeColor="text1"/>
          <w:kern w:val="0"/>
          <w:sz w:val="24"/>
        </w:rPr>
        <w:t xml:space="preserve"> with lower rooting ability</w:t>
      </w:r>
      <w:r w:rsidR="00003426" w:rsidRPr="004B455E">
        <w:rPr>
          <w:rFonts w:ascii="Times New Roman" w:hAnsi="Times New Roman" w:hint="eastAsia"/>
          <w:color w:val="000000" w:themeColor="text1"/>
          <w:kern w:val="0"/>
          <w:sz w:val="24"/>
        </w:rPr>
        <w:t>.</w:t>
      </w:r>
      <w:commentRangeEnd w:id="150"/>
      <w:r w:rsidR="00A02022">
        <w:rPr>
          <w:rStyle w:val="Marquedecommentaire"/>
        </w:rPr>
        <w:commentReference w:id="150"/>
      </w:r>
    </w:p>
    <w:p w:rsidR="00722FC9" w:rsidRPr="004B455E" w:rsidRDefault="00722FC9" w:rsidP="00722FC9">
      <w:pPr>
        <w:spacing w:line="480" w:lineRule="auto"/>
        <w:rPr>
          <w:rFonts w:ascii="Times New Roman" w:hAnsi="Times New Roman" w:cs="Arial"/>
          <w:b/>
          <w:color w:val="000000" w:themeColor="text1"/>
          <w:sz w:val="24"/>
        </w:rPr>
      </w:pPr>
      <w:r w:rsidRPr="004B455E">
        <w:rPr>
          <w:rFonts w:ascii="Times New Roman" w:hAnsi="Times New Roman" w:cs="Arial"/>
          <w:b/>
          <w:color w:val="000000" w:themeColor="text1"/>
          <w:sz w:val="24"/>
        </w:rPr>
        <w:br w:type="page"/>
      </w:r>
      <w:r w:rsidRPr="004B455E">
        <w:rPr>
          <w:rFonts w:ascii="Times New Roman" w:hAnsi="Times New Roman" w:cs="Arial"/>
          <w:b/>
          <w:color w:val="000000" w:themeColor="text1"/>
          <w:sz w:val="24"/>
        </w:rPr>
        <w:lastRenderedPageBreak/>
        <w:t>Materials and methods</w:t>
      </w:r>
    </w:p>
    <w:p w:rsidR="00722FC9" w:rsidRPr="004B455E" w:rsidRDefault="00722FC9" w:rsidP="00722FC9">
      <w:pPr>
        <w:autoSpaceDE w:val="0"/>
        <w:autoSpaceDN w:val="0"/>
        <w:adjustRightInd w:val="0"/>
        <w:spacing w:line="480" w:lineRule="auto"/>
        <w:rPr>
          <w:rFonts w:ascii="Times New Roman" w:hAnsi="Times New Roman" w:cs="Arial"/>
          <w:b/>
          <w:i/>
          <w:color w:val="000000" w:themeColor="text1"/>
          <w:sz w:val="24"/>
        </w:rPr>
      </w:pPr>
      <w:r w:rsidRPr="004B455E">
        <w:rPr>
          <w:rFonts w:ascii="Times New Roman" w:hAnsi="Times New Roman" w:cs="Arial"/>
          <w:b/>
          <w:i/>
          <w:color w:val="000000" w:themeColor="text1"/>
          <w:sz w:val="24"/>
        </w:rPr>
        <w:t xml:space="preserve">Growth conditions of </w:t>
      </w:r>
      <w:r w:rsidR="00E841A7" w:rsidRPr="004B455E">
        <w:rPr>
          <w:rFonts w:ascii="Times New Roman" w:hAnsi="Times New Roman" w:cs="Arial" w:hint="eastAsia"/>
          <w:b/>
          <w:i/>
          <w:color w:val="000000" w:themeColor="text1"/>
          <w:sz w:val="24"/>
        </w:rPr>
        <w:t xml:space="preserve">donor </w:t>
      </w:r>
      <w:r w:rsidRPr="004B455E">
        <w:rPr>
          <w:rFonts w:ascii="Times New Roman" w:hAnsi="Times New Roman" w:cs="Arial"/>
          <w:b/>
          <w:i/>
          <w:color w:val="000000" w:themeColor="text1"/>
          <w:sz w:val="24"/>
        </w:rPr>
        <w:t xml:space="preserve">trees </w:t>
      </w:r>
    </w:p>
    <w:p w:rsidR="00722FC9" w:rsidRPr="004B455E" w:rsidRDefault="00722FC9" w:rsidP="00722FC9">
      <w:pPr>
        <w:autoSpaceDE w:val="0"/>
        <w:autoSpaceDN w:val="0"/>
        <w:adjustRightInd w:val="0"/>
        <w:spacing w:line="480" w:lineRule="auto"/>
        <w:ind w:firstLineChars="224" w:firstLine="538"/>
        <w:rPr>
          <w:rFonts w:ascii="Times New Roman" w:hAnsi="Times New Roman" w:cs="Arial"/>
          <w:color w:val="000000" w:themeColor="text1"/>
          <w:kern w:val="0"/>
          <w:sz w:val="24"/>
        </w:rPr>
      </w:pPr>
      <w:r w:rsidRPr="004B455E">
        <w:rPr>
          <w:rFonts w:ascii="Times New Roman" w:hAnsi="Times New Roman" w:cs="Arial"/>
          <w:color w:val="000000" w:themeColor="text1"/>
          <w:sz w:val="24"/>
        </w:rPr>
        <w:t>All experiments were carried out in Tsukuba, Japan (36</w:t>
      </w:r>
      <w:r w:rsidR="0089045C" w:rsidRPr="004B455E">
        <w:rPr>
          <w:rFonts w:ascii="Times New Roman" w:hAnsi="Times New Roman"/>
          <w:color w:val="000000" w:themeColor="text1"/>
          <w:sz w:val="24"/>
        </w:rPr>
        <w:t>°</w:t>
      </w:r>
      <w:r w:rsidRPr="004B455E">
        <w:rPr>
          <w:rFonts w:ascii="Times New Roman" w:hAnsi="Times New Roman" w:cs="Arial"/>
          <w:color w:val="000000" w:themeColor="text1"/>
          <w:sz w:val="24"/>
        </w:rPr>
        <w:t>09</w:t>
      </w:r>
      <w:r w:rsidR="008740BA" w:rsidRPr="004B455E">
        <w:rPr>
          <w:rFonts w:ascii="Times New Roman" w:hAnsi="Times New Roman"/>
          <w:color w:val="000000" w:themeColor="text1"/>
          <w:sz w:val="24"/>
        </w:rPr>
        <w:t>′</w:t>
      </w:r>
      <w:r w:rsidRPr="004B455E">
        <w:rPr>
          <w:rFonts w:ascii="Times New Roman" w:hAnsi="Times New Roman" w:cs="Arial"/>
          <w:color w:val="000000" w:themeColor="text1"/>
          <w:sz w:val="24"/>
        </w:rPr>
        <w:t>N; 140</w:t>
      </w:r>
      <w:r w:rsidR="0089045C" w:rsidRPr="004B455E">
        <w:rPr>
          <w:rFonts w:ascii="Times New Roman" w:hAnsi="Times New Roman"/>
          <w:color w:val="000000" w:themeColor="text1"/>
          <w:sz w:val="24"/>
        </w:rPr>
        <w:t>°</w:t>
      </w:r>
      <w:r w:rsidRPr="004B455E">
        <w:rPr>
          <w:rFonts w:ascii="Times New Roman" w:hAnsi="Times New Roman" w:cs="Arial"/>
          <w:color w:val="000000" w:themeColor="text1"/>
          <w:sz w:val="24"/>
        </w:rPr>
        <w:t>02</w:t>
      </w:r>
      <w:r w:rsidR="008740BA" w:rsidRPr="004B455E">
        <w:rPr>
          <w:rFonts w:ascii="Times New Roman" w:hAnsi="Times New Roman"/>
          <w:color w:val="000000" w:themeColor="text1"/>
          <w:sz w:val="24"/>
        </w:rPr>
        <w:t>′</w:t>
      </w:r>
      <w:r w:rsidRPr="004B455E">
        <w:rPr>
          <w:rFonts w:ascii="Times New Roman" w:hAnsi="Times New Roman" w:cs="Arial"/>
          <w:color w:val="000000" w:themeColor="text1"/>
          <w:sz w:val="24"/>
        </w:rPr>
        <w:t xml:space="preserve">E) between 2010 and 2011. </w:t>
      </w:r>
      <w:r w:rsidR="00F2318C" w:rsidRPr="004B455E">
        <w:rPr>
          <w:rFonts w:ascii="Times New Roman" w:hAnsi="Times New Roman" w:cs="Arial" w:hint="eastAsia"/>
          <w:color w:val="000000" w:themeColor="text1"/>
          <w:sz w:val="24"/>
        </w:rPr>
        <w:t>A</w:t>
      </w:r>
      <w:r w:rsidR="00F2318C" w:rsidRPr="004B455E">
        <w:rPr>
          <w:rFonts w:ascii="Times New Roman" w:hAnsi="Times New Roman" w:cs="Arial"/>
          <w:color w:val="000000" w:themeColor="text1"/>
          <w:sz w:val="24"/>
        </w:rPr>
        <w:t>nnual mean temperature</w:t>
      </w:r>
      <w:ins w:id="151" w:author="Auteur">
        <w:r w:rsidR="00A216FD">
          <w:rPr>
            <w:rFonts w:ascii="Times New Roman" w:hAnsi="Times New Roman" w:cs="Arial"/>
            <w:color w:val="000000" w:themeColor="text1"/>
            <w:sz w:val="24"/>
          </w:rPr>
          <w:t>s</w:t>
        </w:r>
      </w:ins>
      <w:r w:rsidR="00F2318C" w:rsidRPr="004B455E">
        <w:rPr>
          <w:rFonts w:ascii="Times New Roman" w:hAnsi="Times New Roman" w:cs="Arial" w:hint="eastAsia"/>
          <w:color w:val="000000" w:themeColor="text1"/>
          <w:sz w:val="24"/>
        </w:rPr>
        <w:t xml:space="preserve"> </w:t>
      </w:r>
      <w:ins w:id="152" w:author="Auteur">
        <w:r w:rsidR="00A216FD">
          <w:rPr>
            <w:rFonts w:ascii="Times New Roman" w:hAnsi="Times New Roman" w:cs="Arial"/>
            <w:color w:val="000000" w:themeColor="text1"/>
            <w:sz w:val="24"/>
          </w:rPr>
          <w:t xml:space="preserve">were </w:t>
        </w:r>
      </w:ins>
      <w:del w:id="153" w:author="Auteur">
        <w:r w:rsidR="00F2318C" w:rsidRPr="004B455E" w:rsidDel="00A216FD">
          <w:rPr>
            <w:rFonts w:ascii="Times New Roman" w:hAnsi="Times New Roman" w:cs="Arial" w:hint="eastAsia"/>
            <w:color w:val="000000" w:themeColor="text1"/>
            <w:sz w:val="24"/>
          </w:rPr>
          <w:delText xml:space="preserve">of the site in 2010 and 2011 was </w:delText>
        </w:r>
      </w:del>
      <w:r w:rsidR="00F2318C" w:rsidRPr="004B455E">
        <w:rPr>
          <w:rFonts w:ascii="Times New Roman" w:hAnsi="Times New Roman" w:cs="Arial" w:hint="eastAsia"/>
          <w:color w:val="000000" w:themeColor="text1"/>
          <w:sz w:val="24"/>
        </w:rPr>
        <w:t>14.8 degrees C and 14.3 degrees C</w:t>
      </w:r>
      <w:proofErr w:type="gramStart"/>
      <w:r w:rsidR="00F2318C" w:rsidRPr="004B455E">
        <w:rPr>
          <w:rFonts w:ascii="Times New Roman" w:hAnsi="Times New Roman" w:cs="Arial" w:hint="eastAsia"/>
          <w:color w:val="000000" w:themeColor="text1"/>
          <w:sz w:val="24"/>
        </w:rPr>
        <w:t>,</w:t>
      </w:r>
      <w:r w:rsidR="00F2318C" w:rsidRPr="004B455E">
        <w:rPr>
          <w:rFonts w:ascii="Times New Roman" w:eastAsia="Arial Unicode MS" w:hAnsi="Times New Roman"/>
          <w:color w:val="000000" w:themeColor="text1"/>
          <w:sz w:val="24"/>
        </w:rPr>
        <w:t xml:space="preserve"> </w:t>
      </w:r>
      <w:proofErr w:type="gramEnd"/>
      <w:del w:id="154" w:author="Auteur">
        <w:r w:rsidR="00F2318C" w:rsidRPr="004B455E" w:rsidDel="00A216FD">
          <w:rPr>
            <w:rFonts w:ascii="Times New Roman" w:eastAsia="Arial Unicode MS" w:hAnsi="Times New Roman"/>
            <w:color w:val="000000" w:themeColor="text1"/>
            <w:sz w:val="24"/>
          </w:rPr>
          <w:delText>res</w:delText>
        </w:r>
        <w:r w:rsidR="00F2318C" w:rsidRPr="004B455E" w:rsidDel="00A216FD">
          <w:rPr>
            <w:rFonts w:ascii="Times New Roman" w:eastAsia="Arial Unicode MS" w:hAnsi="Times New Roman" w:hint="eastAsia"/>
            <w:color w:val="000000" w:themeColor="text1"/>
            <w:sz w:val="24"/>
          </w:rPr>
          <w:delText>pectively</w:delText>
        </w:r>
      </w:del>
      <w:ins w:id="155" w:author="Auteur">
        <w:r w:rsidR="00A216FD">
          <w:rPr>
            <w:rFonts w:ascii="Times New Roman" w:eastAsia="Arial Unicode MS" w:hAnsi="Times New Roman"/>
            <w:color w:val="000000" w:themeColor="text1"/>
            <w:sz w:val="24"/>
          </w:rPr>
          <w:t xml:space="preserve">, with maximum </w:t>
        </w:r>
        <w:r w:rsidR="00A216FD" w:rsidRPr="004B455E">
          <w:rPr>
            <w:rFonts w:ascii="Times New Roman" w:hAnsi="Times New Roman" w:cs="Arial" w:hint="eastAsia"/>
            <w:color w:val="000000" w:themeColor="text1"/>
            <w:sz w:val="24"/>
          </w:rPr>
          <w:t>(28.2 and 26.1 degrees C)</w:t>
        </w:r>
      </w:ins>
      <w:del w:id="156" w:author="Auteur">
        <w:r w:rsidR="00F2318C" w:rsidRPr="004B455E" w:rsidDel="00A216FD">
          <w:rPr>
            <w:rFonts w:ascii="Times New Roman" w:eastAsia="Arial Unicode MS" w:hAnsi="Times New Roman" w:hint="eastAsia"/>
            <w:color w:val="000000" w:themeColor="text1"/>
            <w:sz w:val="24"/>
          </w:rPr>
          <w:delText xml:space="preserve">. </w:delText>
        </w:r>
        <w:r w:rsidR="006B5055" w:rsidRPr="004B455E" w:rsidDel="00A216FD">
          <w:rPr>
            <w:rFonts w:ascii="Times New Roman" w:eastAsia="Arial Unicode MS" w:hAnsi="Times New Roman"/>
            <w:color w:val="000000" w:themeColor="text1"/>
            <w:sz w:val="24"/>
          </w:rPr>
          <w:delText>H</w:delText>
        </w:r>
        <w:r w:rsidR="006B5055" w:rsidRPr="004B455E" w:rsidDel="00A216FD">
          <w:rPr>
            <w:rFonts w:ascii="Times New Roman" w:eastAsia="Arial Unicode MS" w:hAnsi="Times New Roman" w:hint="eastAsia"/>
            <w:color w:val="000000" w:themeColor="text1"/>
            <w:sz w:val="24"/>
          </w:rPr>
          <w:delText>ighest and lowest a</w:delText>
        </w:r>
        <w:r w:rsidR="00F2318C" w:rsidRPr="004B455E" w:rsidDel="00A216FD">
          <w:rPr>
            <w:rFonts w:ascii="Times New Roman" w:hAnsi="Times New Roman" w:cs="Arial" w:hint="eastAsia"/>
            <w:color w:val="000000" w:themeColor="text1"/>
            <w:sz w:val="24"/>
          </w:rPr>
          <w:delText>verage temperature</w:delText>
        </w:r>
        <w:r w:rsidR="006B5055" w:rsidRPr="004B455E" w:rsidDel="00A216FD">
          <w:rPr>
            <w:rFonts w:ascii="Times New Roman" w:hAnsi="Times New Roman" w:cs="Arial" w:hint="eastAsia"/>
            <w:color w:val="000000" w:themeColor="text1"/>
            <w:sz w:val="24"/>
          </w:rPr>
          <w:delText>s wer</w:delText>
        </w:r>
      </w:del>
      <w:r w:rsidR="006B5055" w:rsidRPr="004B455E">
        <w:rPr>
          <w:rFonts w:ascii="Times New Roman" w:hAnsi="Times New Roman" w:cs="Arial" w:hint="eastAsia"/>
          <w:color w:val="000000" w:themeColor="text1"/>
          <w:sz w:val="24"/>
        </w:rPr>
        <w:t xml:space="preserve">e recorded in August </w:t>
      </w:r>
      <w:del w:id="157" w:author="Auteur">
        <w:r w:rsidR="006B5055" w:rsidRPr="004B455E" w:rsidDel="00A216FD">
          <w:rPr>
            <w:rFonts w:ascii="Times New Roman" w:hAnsi="Times New Roman" w:cs="Arial" w:hint="eastAsia"/>
            <w:color w:val="000000" w:themeColor="text1"/>
            <w:sz w:val="24"/>
          </w:rPr>
          <w:delText>(28.2 and 26.1 degrees C)</w:delText>
        </w:r>
      </w:del>
      <w:r w:rsidR="006B5055" w:rsidRPr="004B455E">
        <w:rPr>
          <w:rFonts w:ascii="Times New Roman" w:hAnsi="Times New Roman" w:cs="Arial" w:hint="eastAsia"/>
          <w:color w:val="000000" w:themeColor="text1"/>
          <w:sz w:val="24"/>
        </w:rPr>
        <w:t xml:space="preserve"> and</w:t>
      </w:r>
      <w:ins w:id="158" w:author="Auteur">
        <w:r w:rsidR="00A216FD">
          <w:rPr>
            <w:rFonts w:ascii="Times New Roman" w:hAnsi="Times New Roman" w:cs="Arial"/>
            <w:color w:val="000000" w:themeColor="text1"/>
            <w:sz w:val="24"/>
          </w:rPr>
          <w:t xml:space="preserve"> minimum </w:t>
        </w:r>
        <w:r w:rsidR="00A216FD" w:rsidRPr="004B455E">
          <w:rPr>
            <w:rFonts w:ascii="Times New Roman" w:hAnsi="Times New Roman" w:cs="Arial" w:hint="eastAsia"/>
            <w:color w:val="000000" w:themeColor="text1"/>
            <w:sz w:val="24"/>
          </w:rPr>
          <w:t>(3.6 and 2.1 degrees C)</w:t>
        </w:r>
        <w:r w:rsidR="00A216FD">
          <w:rPr>
            <w:rFonts w:ascii="Times New Roman" w:hAnsi="Times New Roman" w:cs="Arial"/>
            <w:color w:val="000000" w:themeColor="text1"/>
            <w:sz w:val="24"/>
          </w:rPr>
          <w:t xml:space="preserve"> in </w:t>
        </w:r>
      </w:ins>
      <w:r w:rsidR="006B5055" w:rsidRPr="004B455E">
        <w:rPr>
          <w:rFonts w:ascii="Times New Roman" w:hAnsi="Times New Roman" w:cs="Arial" w:hint="eastAsia"/>
          <w:color w:val="000000" w:themeColor="text1"/>
          <w:sz w:val="24"/>
        </w:rPr>
        <w:t xml:space="preserve"> January</w:t>
      </w:r>
      <w:del w:id="159" w:author="Auteur">
        <w:r w:rsidR="006B5055" w:rsidRPr="004B455E" w:rsidDel="00A216FD">
          <w:rPr>
            <w:rFonts w:ascii="Times New Roman" w:hAnsi="Times New Roman" w:cs="Arial" w:hint="eastAsia"/>
            <w:color w:val="000000" w:themeColor="text1"/>
            <w:sz w:val="24"/>
          </w:rPr>
          <w:delText xml:space="preserve"> (3.6 and 2.1 degrees C)</w:delText>
        </w:r>
      </w:del>
      <w:ins w:id="160" w:author="Auteur">
        <w:r w:rsidR="00A216FD">
          <w:rPr>
            <w:rFonts w:ascii="Times New Roman" w:hAnsi="Times New Roman" w:cs="Arial"/>
            <w:color w:val="000000" w:themeColor="text1"/>
            <w:sz w:val="24"/>
          </w:rPr>
          <w:t xml:space="preserve"> for years </w:t>
        </w:r>
        <w:r w:rsidR="00A216FD" w:rsidRPr="004B455E">
          <w:rPr>
            <w:rFonts w:ascii="Times New Roman" w:hAnsi="Times New Roman" w:cs="Arial" w:hint="eastAsia"/>
            <w:color w:val="000000" w:themeColor="text1"/>
            <w:sz w:val="24"/>
          </w:rPr>
          <w:t>2010 and 2011</w:t>
        </w:r>
      </w:ins>
      <w:r w:rsidR="006B5055" w:rsidRPr="004B455E">
        <w:rPr>
          <w:rFonts w:ascii="Times New Roman" w:hAnsi="Times New Roman" w:cs="Arial" w:hint="eastAsia"/>
          <w:color w:val="000000" w:themeColor="text1"/>
          <w:sz w:val="24"/>
        </w:rPr>
        <w:t>, resp</w:t>
      </w:r>
      <w:r w:rsidR="00AA5DFF" w:rsidRPr="004B455E">
        <w:rPr>
          <w:rFonts w:ascii="Times New Roman" w:hAnsi="Times New Roman" w:cs="Arial" w:hint="eastAsia"/>
          <w:color w:val="000000" w:themeColor="text1"/>
          <w:sz w:val="24"/>
        </w:rPr>
        <w:t>ectively</w:t>
      </w:r>
      <w:ins w:id="161" w:author="Auteur">
        <w:r w:rsidR="00A216FD">
          <w:rPr>
            <w:rFonts w:ascii="Times New Roman" w:hAnsi="Times New Roman" w:cs="Arial"/>
            <w:color w:val="000000" w:themeColor="text1"/>
            <w:sz w:val="24"/>
          </w:rPr>
          <w:t>.</w:t>
        </w:r>
      </w:ins>
      <w:del w:id="162" w:author="Auteur">
        <w:r w:rsidR="00AA5DFF" w:rsidRPr="004B455E" w:rsidDel="00A216FD">
          <w:rPr>
            <w:rFonts w:ascii="Times New Roman" w:hAnsi="Times New Roman" w:cs="Arial" w:hint="eastAsia"/>
            <w:color w:val="000000" w:themeColor="text1"/>
            <w:sz w:val="24"/>
          </w:rPr>
          <w:delText>, in the years</w:delText>
        </w:r>
      </w:del>
      <w:r w:rsidR="00AA5DFF" w:rsidRPr="004B455E">
        <w:rPr>
          <w:rFonts w:ascii="Times New Roman" w:hAnsi="Times New Roman" w:cs="Arial" w:hint="eastAsia"/>
          <w:color w:val="000000" w:themeColor="text1"/>
          <w:sz w:val="24"/>
        </w:rPr>
        <w:t>.</w:t>
      </w:r>
      <w:r w:rsidR="006B5055" w:rsidRPr="004B455E">
        <w:rPr>
          <w:rFonts w:ascii="Times New Roman" w:hAnsi="Times New Roman" w:cs="Arial" w:hint="eastAsia"/>
          <w:color w:val="000000" w:themeColor="text1"/>
          <w:kern w:val="0"/>
          <w:sz w:val="24"/>
        </w:rPr>
        <w:t xml:space="preserve"> </w:t>
      </w:r>
      <w:ins w:id="163" w:author="Auteur">
        <w:r w:rsidR="00A216FD" w:rsidRPr="004B455E">
          <w:rPr>
            <w:rFonts w:ascii="Times New Roman" w:hAnsi="Times New Roman" w:cs="Arial"/>
            <w:color w:val="000000" w:themeColor="text1"/>
            <w:sz w:val="24"/>
          </w:rPr>
          <w:t xml:space="preserve">1 </w:t>
        </w:r>
        <w:r w:rsidR="00A216FD">
          <w:rPr>
            <w:rFonts w:ascii="Times New Roman" w:hAnsi="Times New Roman" w:cs="Arial"/>
            <w:color w:val="000000" w:themeColor="text1"/>
            <w:sz w:val="24"/>
          </w:rPr>
          <w:t xml:space="preserve">to </w:t>
        </w:r>
        <w:r w:rsidR="00A216FD" w:rsidRPr="004B455E">
          <w:rPr>
            <w:rFonts w:ascii="Times New Roman" w:hAnsi="Times New Roman" w:cs="Arial"/>
            <w:color w:val="000000" w:themeColor="text1"/>
            <w:sz w:val="24"/>
          </w:rPr>
          <w:t>2</w:t>
        </w:r>
        <w:r w:rsidR="00A216FD" w:rsidRPr="004B455E">
          <w:rPr>
            <w:rFonts w:ascii="Times New Roman" w:hAnsi="Times New Roman" w:cs="Arial" w:hint="eastAsia"/>
            <w:color w:val="000000" w:themeColor="text1"/>
            <w:sz w:val="24"/>
          </w:rPr>
          <w:t>-</w:t>
        </w:r>
        <w:r w:rsidR="00A216FD" w:rsidRPr="004B455E">
          <w:rPr>
            <w:rFonts w:ascii="Times New Roman" w:hAnsi="Times New Roman" w:cs="Arial"/>
            <w:color w:val="000000" w:themeColor="text1"/>
            <w:sz w:val="24"/>
          </w:rPr>
          <w:t>year</w:t>
        </w:r>
        <w:r w:rsidR="00A216FD" w:rsidRPr="004B455E">
          <w:rPr>
            <w:rFonts w:ascii="Times New Roman" w:hAnsi="Times New Roman" w:cs="Arial" w:hint="eastAsia"/>
            <w:color w:val="000000" w:themeColor="text1"/>
            <w:sz w:val="24"/>
          </w:rPr>
          <w:t>-</w:t>
        </w:r>
        <w:r w:rsidR="00A216FD" w:rsidRPr="004B455E">
          <w:rPr>
            <w:rFonts w:ascii="Times New Roman" w:hAnsi="Times New Roman" w:cs="Arial"/>
            <w:color w:val="000000" w:themeColor="text1"/>
            <w:sz w:val="24"/>
          </w:rPr>
          <w:t>old</w:t>
        </w:r>
        <w:r w:rsidR="00A216FD">
          <w:rPr>
            <w:rFonts w:ascii="Times New Roman" w:hAnsi="Times New Roman" w:cs="Arial"/>
            <w:color w:val="000000" w:themeColor="text1"/>
            <w:sz w:val="24"/>
          </w:rPr>
          <w:t xml:space="preserve"> </w:t>
        </w:r>
      </w:ins>
      <w:del w:id="164" w:author="Auteur">
        <w:r w:rsidR="00AA5DFF" w:rsidRPr="004B455E" w:rsidDel="00A216FD">
          <w:rPr>
            <w:rFonts w:ascii="Times New Roman" w:hAnsi="Times New Roman" w:cs="Arial" w:hint="eastAsia"/>
            <w:color w:val="000000" w:themeColor="text1"/>
            <w:kern w:val="0"/>
            <w:sz w:val="24"/>
          </w:rPr>
          <w:delText>Young</w:delText>
        </w:r>
      </w:del>
      <w:r w:rsidR="00AA5DFF" w:rsidRPr="004B455E">
        <w:rPr>
          <w:rFonts w:ascii="Times New Roman" w:hAnsi="Times New Roman" w:cs="Arial" w:hint="eastAsia"/>
          <w:color w:val="000000" w:themeColor="text1"/>
          <w:kern w:val="0"/>
          <w:sz w:val="24"/>
        </w:rPr>
        <w:t xml:space="preserve"> </w:t>
      </w:r>
      <w:r w:rsidRPr="004B455E">
        <w:rPr>
          <w:rFonts w:ascii="Times New Roman" w:hAnsi="Times New Roman" w:cs="Arial"/>
          <w:i/>
          <w:color w:val="000000" w:themeColor="text1"/>
          <w:kern w:val="0"/>
          <w:sz w:val="24"/>
        </w:rPr>
        <w:t xml:space="preserve">E. </w:t>
      </w:r>
      <w:proofErr w:type="spellStart"/>
      <w:r w:rsidRPr="004B455E">
        <w:rPr>
          <w:rFonts w:ascii="Times New Roman" w:hAnsi="Times New Roman" w:cs="Arial"/>
          <w:i/>
          <w:color w:val="000000" w:themeColor="text1"/>
          <w:kern w:val="0"/>
          <w:sz w:val="24"/>
        </w:rPr>
        <w:t>globulus</w:t>
      </w:r>
      <w:proofErr w:type="spellEnd"/>
      <w:r w:rsidRPr="004B455E">
        <w:rPr>
          <w:rFonts w:ascii="Times New Roman" w:hAnsi="Times New Roman" w:cs="Arial"/>
          <w:color w:val="000000" w:themeColor="text1"/>
          <w:kern w:val="0"/>
          <w:sz w:val="24"/>
        </w:rPr>
        <w:t xml:space="preserve"> </w:t>
      </w:r>
      <w:ins w:id="165" w:author="Auteur">
        <w:r w:rsidR="00A216FD">
          <w:rPr>
            <w:rFonts w:ascii="Times New Roman" w:hAnsi="Times New Roman" w:cs="Arial"/>
            <w:color w:val="000000" w:themeColor="text1"/>
            <w:kern w:val="0"/>
            <w:sz w:val="24"/>
          </w:rPr>
          <w:t>rooted cuttings</w:t>
        </w:r>
        <w:commentRangeStart w:id="166"/>
        <w:r w:rsidR="00A216FD">
          <w:rPr>
            <w:rFonts w:ascii="Times New Roman" w:hAnsi="Times New Roman" w:cs="Arial"/>
            <w:color w:val="000000" w:themeColor="text1"/>
            <w:kern w:val="0"/>
            <w:sz w:val="24"/>
          </w:rPr>
          <w:t xml:space="preserve"> </w:t>
        </w:r>
        <w:commentRangeEnd w:id="166"/>
        <w:r w:rsidR="00A216FD">
          <w:rPr>
            <w:rStyle w:val="Marquedecommentaire"/>
          </w:rPr>
          <w:commentReference w:id="166"/>
        </w:r>
        <w:r w:rsidR="00A216FD">
          <w:rPr>
            <w:rFonts w:ascii="Times New Roman" w:hAnsi="Times New Roman" w:cs="Arial"/>
            <w:color w:val="000000" w:themeColor="text1"/>
            <w:kern w:val="0"/>
            <w:sz w:val="24"/>
          </w:rPr>
          <w:t xml:space="preserve"> </w:t>
        </w:r>
      </w:ins>
      <w:del w:id="167" w:author="Auteur">
        <w:r w:rsidR="00AA5DFF" w:rsidRPr="004B455E" w:rsidDel="00A216FD">
          <w:rPr>
            <w:rFonts w:ascii="Times New Roman" w:hAnsi="Times New Roman" w:cs="Arial" w:hint="eastAsia"/>
            <w:color w:val="000000" w:themeColor="text1"/>
            <w:kern w:val="0"/>
            <w:sz w:val="24"/>
          </w:rPr>
          <w:delText>trees</w:delText>
        </w:r>
      </w:del>
      <w:r w:rsidR="00AA5DFF" w:rsidRPr="004B455E">
        <w:rPr>
          <w:rFonts w:ascii="Times New Roman" w:hAnsi="Times New Roman" w:cs="Arial" w:hint="eastAsia"/>
          <w:color w:val="000000" w:themeColor="text1"/>
          <w:kern w:val="0"/>
          <w:sz w:val="24"/>
        </w:rPr>
        <w:t xml:space="preserve"> </w:t>
      </w:r>
      <w:del w:id="168" w:author="Auteur">
        <w:r w:rsidRPr="004B455E" w:rsidDel="00A216FD">
          <w:rPr>
            <w:rFonts w:ascii="Times New Roman" w:hAnsi="Times New Roman" w:cs="Arial"/>
            <w:color w:val="000000" w:themeColor="text1"/>
            <w:sz w:val="24"/>
          </w:rPr>
          <w:delText>(</w:delText>
        </w:r>
        <w:r w:rsidR="0089045C" w:rsidRPr="004B455E" w:rsidDel="00A216FD">
          <w:rPr>
            <w:rFonts w:ascii="Times New Roman" w:hAnsi="Times New Roman" w:cs="Arial"/>
            <w:color w:val="000000" w:themeColor="text1"/>
            <w:sz w:val="24"/>
          </w:rPr>
          <w:delText>1</w:delText>
        </w:r>
        <w:r w:rsidRPr="004B455E" w:rsidDel="00A216FD">
          <w:rPr>
            <w:rFonts w:ascii="Times New Roman" w:hAnsi="Times New Roman" w:cs="Arial"/>
            <w:color w:val="000000" w:themeColor="text1"/>
            <w:sz w:val="24"/>
          </w:rPr>
          <w:delText xml:space="preserve"> and </w:delText>
        </w:r>
        <w:r w:rsidR="0089045C" w:rsidRPr="004B455E" w:rsidDel="00A216FD">
          <w:rPr>
            <w:rFonts w:ascii="Times New Roman" w:hAnsi="Times New Roman" w:cs="Arial"/>
            <w:color w:val="000000" w:themeColor="text1"/>
            <w:sz w:val="24"/>
          </w:rPr>
          <w:delText>2</w:delText>
        </w:r>
        <w:r w:rsidR="00CB37B0" w:rsidRPr="004B455E" w:rsidDel="00A216FD">
          <w:rPr>
            <w:rFonts w:ascii="Times New Roman" w:hAnsi="Times New Roman" w:cs="Arial" w:hint="eastAsia"/>
            <w:color w:val="000000" w:themeColor="text1"/>
            <w:sz w:val="24"/>
          </w:rPr>
          <w:delText>-</w:delText>
        </w:r>
        <w:r w:rsidRPr="004B455E" w:rsidDel="00A216FD">
          <w:rPr>
            <w:rFonts w:ascii="Times New Roman" w:hAnsi="Times New Roman" w:cs="Arial"/>
            <w:color w:val="000000" w:themeColor="text1"/>
            <w:sz w:val="24"/>
          </w:rPr>
          <w:delText>year</w:delText>
        </w:r>
        <w:r w:rsidR="00CB37B0" w:rsidRPr="004B455E" w:rsidDel="00A216FD">
          <w:rPr>
            <w:rFonts w:ascii="Times New Roman" w:hAnsi="Times New Roman" w:cs="Arial" w:hint="eastAsia"/>
            <w:color w:val="000000" w:themeColor="text1"/>
            <w:sz w:val="24"/>
          </w:rPr>
          <w:delText>-</w:delText>
        </w:r>
        <w:r w:rsidR="008B20A0" w:rsidRPr="004B455E" w:rsidDel="00A216FD">
          <w:rPr>
            <w:rFonts w:ascii="Times New Roman" w:hAnsi="Times New Roman" w:cs="Arial"/>
            <w:color w:val="000000" w:themeColor="text1"/>
            <w:sz w:val="24"/>
          </w:rPr>
          <w:delText>old</w:delText>
        </w:r>
        <w:r w:rsidRPr="004B455E" w:rsidDel="00A216FD">
          <w:rPr>
            <w:rFonts w:ascii="Times New Roman" w:hAnsi="Times New Roman" w:cs="Arial"/>
            <w:color w:val="000000" w:themeColor="text1"/>
            <w:sz w:val="24"/>
          </w:rPr>
          <w:delText xml:space="preserve">) </w:delText>
        </w:r>
      </w:del>
      <w:ins w:id="169" w:author="Auteur">
        <w:r w:rsidR="00A216FD">
          <w:rPr>
            <w:rFonts w:ascii="Times New Roman" w:hAnsi="Times New Roman" w:cs="Arial"/>
            <w:color w:val="000000" w:themeColor="text1"/>
            <w:sz w:val="24"/>
          </w:rPr>
          <w:t xml:space="preserve">derived from </w:t>
        </w:r>
      </w:ins>
      <w:del w:id="170" w:author="Auteur">
        <w:r w:rsidRPr="004B455E" w:rsidDel="00A216FD">
          <w:rPr>
            <w:rFonts w:ascii="Times New Roman" w:hAnsi="Times New Roman" w:cs="Arial"/>
            <w:color w:val="000000" w:themeColor="text1"/>
            <w:sz w:val="24"/>
          </w:rPr>
          <w:delText xml:space="preserve">obtained by </w:delText>
        </w:r>
        <w:r w:rsidRPr="004B455E" w:rsidDel="00A216FD">
          <w:rPr>
            <w:rFonts w:ascii="Times New Roman" w:hAnsi="Times New Roman" w:cs="Arial"/>
            <w:color w:val="000000" w:themeColor="text1"/>
            <w:kern w:val="0"/>
            <w:sz w:val="24"/>
          </w:rPr>
          <w:delText xml:space="preserve">clonal propagation </w:delText>
        </w:r>
        <w:r w:rsidR="006B5055" w:rsidRPr="004B455E" w:rsidDel="00A216FD">
          <w:rPr>
            <w:rFonts w:ascii="Times New Roman" w:hAnsi="Times New Roman" w:cs="Arial" w:hint="eastAsia"/>
            <w:color w:val="000000" w:themeColor="text1"/>
            <w:kern w:val="0"/>
            <w:sz w:val="24"/>
          </w:rPr>
          <w:delText>of</w:delText>
        </w:r>
      </w:del>
      <w:ins w:id="171" w:author="Auteur">
        <w:r w:rsidR="00A216FD">
          <w:rPr>
            <w:rFonts w:ascii="Times New Roman" w:hAnsi="Times New Roman" w:cs="Arial"/>
            <w:color w:val="000000" w:themeColor="text1"/>
            <w:kern w:val="0"/>
            <w:sz w:val="24"/>
          </w:rPr>
          <w:t xml:space="preserve"> a</w:t>
        </w:r>
      </w:ins>
      <w:r w:rsidR="006B5055" w:rsidRPr="004B455E">
        <w:rPr>
          <w:rFonts w:ascii="Times New Roman" w:hAnsi="Times New Roman" w:cs="Arial" w:hint="eastAsia"/>
          <w:color w:val="000000" w:themeColor="text1"/>
          <w:kern w:val="0"/>
          <w:sz w:val="24"/>
        </w:rPr>
        <w:t xml:space="preserve"> </w:t>
      </w:r>
      <w:commentRangeStart w:id="172"/>
      <w:r w:rsidR="00AA5DFF" w:rsidRPr="004B455E">
        <w:rPr>
          <w:rFonts w:ascii="Times New Roman" w:hAnsi="Times New Roman" w:cs="Arial" w:hint="eastAsia"/>
          <w:color w:val="000000" w:themeColor="text1"/>
          <w:kern w:val="0"/>
          <w:sz w:val="24"/>
        </w:rPr>
        <w:t xml:space="preserve">cultivated </w:t>
      </w:r>
      <w:commentRangeEnd w:id="172"/>
      <w:r w:rsidR="00A216FD">
        <w:rPr>
          <w:rStyle w:val="Marquedecommentaire"/>
        </w:rPr>
        <w:commentReference w:id="172"/>
      </w:r>
      <w:commentRangeStart w:id="173"/>
      <w:r w:rsidR="006B5055" w:rsidRPr="004B455E">
        <w:rPr>
          <w:rFonts w:ascii="Times New Roman" w:hAnsi="Times New Roman" w:cs="Arial" w:hint="eastAsia"/>
          <w:color w:val="000000" w:themeColor="text1"/>
          <w:kern w:val="0"/>
          <w:sz w:val="24"/>
        </w:rPr>
        <w:t xml:space="preserve">mother tree </w:t>
      </w:r>
      <w:commentRangeEnd w:id="173"/>
      <w:r w:rsidR="00A216FD">
        <w:rPr>
          <w:rStyle w:val="Marquedecommentaire"/>
        </w:rPr>
        <w:commentReference w:id="173"/>
      </w:r>
      <w:commentRangeStart w:id="174"/>
      <w:r w:rsidRPr="004B455E">
        <w:rPr>
          <w:rFonts w:ascii="Times New Roman" w:hAnsi="Times New Roman" w:cs="Arial"/>
          <w:color w:val="000000" w:themeColor="text1"/>
          <w:kern w:val="0"/>
          <w:sz w:val="24"/>
        </w:rPr>
        <w:t>(</w:t>
      </w:r>
      <w:r w:rsidRPr="004B455E">
        <w:rPr>
          <w:rFonts w:ascii="Times New Roman" w:hAnsi="Times New Roman" w:cs="Arial"/>
          <w:color w:val="000000" w:themeColor="text1"/>
          <w:sz w:val="24"/>
        </w:rPr>
        <w:t>clone SI-10)</w:t>
      </w:r>
      <w:commentRangeEnd w:id="174"/>
      <w:r w:rsidR="00400747">
        <w:rPr>
          <w:rStyle w:val="Marquedecommentaire"/>
        </w:rPr>
        <w:commentReference w:id="174"/>
      </w:r>
      <w:r w:rsidRPr="004B455E">
        <w:rPr>
          <w:rFonts w:ascii="Times New Roman" w:hAnsi="Times New Roman" w:cs="Arial"/>
          <w:color w:val="000000" w:themeColor="text1"/>
          <w:sz w:val="24"/>
        </w:rPr>
        <w:t xml:space="preserve"> were used as </w:t>
      </w:r>
      <w:del w:id="175" w:author="Auteur">
        <w:r w:rsidR="00E841A7" w:rsidRPr="004B455E" w:rsidDel="00400747">
          <w:rPr>
            <w:rFonts w:ascii="Times New Roman" w:hAnsi="Times New Roman" w:cs="Arial"/>
            <w:color w:val="000000" w:themeColor="text1"/>
            <w:sz w:val="24"/>
          </w:rPr>
          <w:delText>donor</w:delText>
        </w:r>
        <w:r w:rsidRPr="004B455E" w:rsidDel="00400747">
          <w:rPr>
            <w:rFonts w:ascii="Times New Roman" w:hAnsi="Times New Roman" w:cs="Arial"/>
            <w:color w:val="000000" w:themeColor="text1"/>
            <w:sz w:val="24"/>
          </w:rPr>
          <w:delText xml:space="preserve"> trees </w:delText>
        </w:r>
        <w:r w:rsidR="00AA5DFF" w:rsidRPr="004B455E" w:rsidDel="00400747">
          <w:rPr>
            <w:rFonts w:ascii="Times New Roman" w:hAnsi="Times New Roman" w:cs="Arial" w:hint="eastAsia"/>
            <w:color w:val="000000" w:themeColor="text1"/>
            <w:sz w:val="24"/>
          </w:rPr>
          <w:delText>(</w:delText>
        </w:r>
      </w:del>
      <w:r w:rsidR="00AA5DFF" w:rsidRPr="004B455E">
        <w:rPr>
          <w:rFonts w:ascii="Times New Roman" w:hAnsi="Times New Roman" w:cs="Arial" w:hint="eastAsia"/>
          <w:color w:val="000000" w:themeColor="text1"/>
          <w:sz w:val="24"/>
        </w:rPr>
        <w:t>stock plants</w:t>
      </w:r>
      <w:del w:id="176" w:author="Auteur">
        <w:r w:rsidR="00AA5DFF" w:rsidRPr="004B455E" w:rsidDel="00400747">
          <w:rPr>
            <w:rFonts w:ascii="Times New Roman" w:hAnsi="Times New Roman" w:cs="Arial" w:hint="eastAsia"/>
            <w:color w:val="000000" w:themeColor="text1"/>
            <w:sz w:val="24"/>
          </w:rPr>
          <w:delText>)</w:delText>
        </w:r>
      </w:del>
      <w:r w:rsidR="00AA5DFF" w:rsidRPr="004B455E">
        <w:rPr>
          <w:rFonts w:ascii="Times New Roman" w:hAnsi="Times New Roman" w:cs="Arial" w:hint="eastAsia"/>
          <w:color w:val="000000" w:themeColor="text1"/>
          <w:sz w:val="24"/>
        </w:rPr>
        <w:t xml:space="preserve"> </w:t>
      </w:r>
      <w:r w:rsidRPr="004B455E">
        <w:rPr>
          <w:rFonts w:ascii="Times New Roman" w:hAnsi="Times New Roman" w:cs="Arial"/>
          <w:color w:val="000000" w:themeColor="text1"/>
          <w:sz w:val="24"/>
        </w:rPr>
        <w:t>f</w:t>
      </w:r>
      <w:ins w:id="177" w:author="Auteur">
        <w:r w:rsidR="00400747">
          <w:rPr>
            <w:rFonts w:ascii="Times New Roman" w:hAnsi="Times New Roman" w:cs="Arial"/>
            <w:color w:val="000000" w:themeColor="text1"/>
            <w:sz w:val="24"/>
          </w:rPr>
          <w:t xml:space="preserve">rom which the </w:t>
        </w:r>
      </w:ins>
      <w:del w:id="178" w:author="Auteur">
        <w:r w:rsidRPr="004B455E" w:rsidDel="00400747">
          <w:rPr>
            <w:rFonts w:ascii="Times New Roman" w:hAnsi="Times New Roman" w:cs="Arial"/>
            <w:color w:val="000000" w:themeColor="text1"/>
            <w:sz w:val="24"/>
          </w:rPr>
          <w:delText>or the preparation of</w:delText>
        </w:r>
      </w:del>
      <w:r w:rsidRPr="004B455E">
        <w:rPr>
          <w:rFonts w:ascii="Times New Roman" w:hAnsi="Times New Roman" w:cs="Arial"/>
          <w:color w:val="000000" w:themeColor="text1"/>
          <w:sz w:val="24"/>
        </w:rPr>
        <w:t xml:space="preserve"> cuttings</w:t>
      </w:r>
      <w:ins w:id="179" w:author="Auteur">
        <w:r w:rsidR="00400747">
          <w:rPr>
            <w:rFonts w:ascii="Times New Roman" w:hAnsi="Times New Roman" w:cs="Arial"/>
            <w:color w:val="000000" w:themeColor="text1"/>
            <w:sz w:val="24"/>
          </w:rPr>
          <w:t xml:space="preserve"> were collected</w:t>
        </w:r>
      </w:ins>
      <w:r w:rsidRPr="004B455E">
        <w:rPr>
          <w:rFonts w:ascii="Times New Roman" w:hAnsi="Times New Roman" w:cs="Arial"/>
          <w:color w:val="000000" w:themeColor="text1"/>
          <w:sz w:val="24"/>
        </w:rPr>
        <w:t xml:space="preserve">. </w:t>
      </w:r>
      <w:r w:rsidR="00AA5DFF" w:rsidRPr="004B455E">
        <w:rPr>
          <w:rFonts w:ascii="Times New Roman" w:hAnsi="Times New Roman" w:cs="Arial" w:hint="eastAsia"/>
          <w:color w:val="000000" w:themeColor="text1"/>
          <w:sz w:val="24"/>
        </w:rPr>
        <w:t>The</w:t>
      </w:r>
      <w:ins w:id="180" w:author="Auteur">
        <w:r w:rsidR="00400747">
          <w:rPr>
            <w:rFonts w:ascii="Times New Roman" w:hAnsi="Times New Roman" w:cs="Arial"/>
            <w:color w:val="000000" w:themeColor="text1"/>
            <w:sz w:val="24"/>
          </w:rPr>
          <w:t>se stock plants</w:t>
        </w:r>
      </w:ins>
      <w:del w:id="181" w:author="Auteur">
        <w:r w:rsidR="00AA5DFF" w:rsidRPr="004B455E" w:rsidDel="00400747">
          <w:rPr>
            <w:rFonts w:ascii="Times New Roman" w:hAnsi="Times New Roman" w:cs="Arial" w:hint="eastAsia"/>
            <w:color w:val="000000" w:themeColor="text1"/>
            <w:sz w:val="24"/>
          </w:rPr>
          <w:delText xml:space="preserve"> d</w:delText>
        </w:r>
        <w:r w:rsidR="00E841A7" w:rsidRPr="004B455E" w:rsidDel="00400747">
          <w:rPr>
            <w:rFonts w:ascii="Times New Roman" w:hAnsi="Times New Roman" w:cs="Arial"/>
            <w:color w:val="000000" w:themeColor="text1"/>
            <w:kern w:val="0"/>
            <w:sz w:val="24"/>
          </w:rPr>
          <w:delText>onor</w:delText>
        </w:r>
        <w:r w:rsidRPr="004B455E" w:rsidDel="00400747">
          <w:rPr>
            <w:rFonts w:ascii="Times New Roman" w:hAnsi="Times New Roman" w:cs="Arial"/>
            <w:color w:val="000000" w:themeColor="text1"/>
            <w:kern w:val="0"/>
            <w:sz w:val="24"/>
          </w:rPr>
          <w:delText xml:space="preserve"> trees</w:delText>
        </w:r>
      </w:del>
      <w:r w:rsidRPr="004B455E">
        <w:rPr>
          <w:rFonts w:ascii="Times New Roman" w:hAnsi="Times New Roman" w:cs="Arial"/>
          <w:color w:val="000000" w:themeColor="text1"/>
          <w:kern w:val="0"/>
          <w:sz w:val="24"/>
        </w:rPr>
        <w:t xml:space="preserve"> were grown individually in 24-liter containers. </w:t>
      </w:r>
      <w:commentRangeStart w:id="182"/>
      <w:r w:rsidRPr="004B455E">
        <w:rPr>
          <w:rFonts w:ascii="Times New Roman" w:hAnsi="Times New Roman" w:cs="Arial"/>
          <w:color w:val="000000" w:themeColor="text1"/>
          <w:kern w:val="0"/>
          <w:sz w:val="24"/>
        </w:rPr>
        <w:t>Trees</w:t>
      </w:r>
      <w:commentRangeEnd w:id="182"/>
      <w:r w:rsidR="00400747">
        <w:rPr>
          <w:rStyle w:val="Marquedecommentaire"/>
        </w:rPr>
        <w:commentReference w:id="182"/>
      </w:r>
      <w:r w:rsidRPr="004B455E">
        <w:rPr>
          <w:rFonts w:ascii="Times New Roman" w:hAnsi="Times New Roman" w:cs="Arial"/>
          <w:color w:val="000000" w:themeColor="text1"/>
          <w:kern w:val="0"/>
          <w:sz w:val="24"/>
        </w:rPr>
        <w:t xml:space="preserve"> were cultivated in an open-air field from spring to autumn and in a greenhouse during the winter. The soil used was a mixture of peat moss, vermiculite, akadama soil, and black soil (2:1:1:8, v/v).</w:t>
      </w:r>
      <w:ins w:id="183" w:author="Auteur">
        <w:r w:rsidR="00400747">
          <w:rPr>
            <w:rFonts w:ascii="Times New Roman" w:hAnsi="Times New Roman" w:cs="Arial"/>
            <w:color w:val="000000" w:themeColor="text1"/>
            <w:kern w:val="0"/>
            <w:sz w:val="24"/>
          </w:rPr>
          <w:t xml:space="preserve"> </w:t>
        </w:r>
      </w:ins>
    </w:p>
    <w:p w:rsidR="00722FC9" w:rsidRPr="004B455E" w:rsidRDefault="00722FC9" w:rsidP="00722FC9">
      <w:pPr>
        <w:spacing w:line="480" w:lineRule="auto"/>
        <w:ind w:firstLine="225"/>
        <w:rPr>
          <w:rFonts w:ascii="Times New Roman" w:hAnsi="Times New Roman" w:cs="Arial"/>
          <w:color w:val="000000" w:themeColor="text1"/>
          <w:sz w:val="24"/>
        </w:rPr>
      </w:pPr>
    </w:p>
    <w:p w:rsidR="00722FC9" w:rsidRPr="004B455E" w:rsidRDefault="00722FC9" w:rsidP="00722FC9">
      <w:pPr>
        <w:spacing w:line="480" w:lineRule="auto"/>
        <w:rPr>
          <w:rFonts w:ascii="Times New Roman" w:hAnsi="Times New Roman" w:cs="Arial"/>
          <w:b/>
          <w:i/>
          <w:color w:val="000000" w:themeColor="text1"/>
          <w:sz w:val="24"/>
        </w:rPr>
      </w:pPr>
      <w:r w:rsidRPr="004B455E">
        <w:rPr>
          <w:rFonts w:ascii="Times New Roman" w:hAnsi="Times New Roman" w:cs="Arial"/>
          <w:b/>
          <w:i/>
          <w:color w:val="000000" w:themeColor="text1"/>
          <w:sz w:val="24"/>
        </w:rPr>
        <w:lastRenderedPageBreak/>
        <w:t xml:space="preserve">Preparation of cuttings for rooting </w:t>
      </w:r>
    </w:p>
    <w:p w:rsidR="00722FC9" w:rsidRPr="004B455E" w:rsidRDefault="00722FC9" w:rsidP="00722FC9">
      <w:pPr>
        <w:spacing w:line="480" w:lineRule="auto"/>
        <w:ind w:firstLineChars="225" w:firstLine="540"/>
        <w:rPr>
          <w:rFonts w:ascii="Times New Roman" w:hAnsi="Times New Roman"/>
          <w:color w:val="000000" w:themeColor="text1"/>
          <w:kern w:val="0"/>
          <w:sz w:val="24"/>
        </w:rPr>
      </w:pPr>
      <w:r w:rsidRPr="004B455E">
        <w:rPr>
          <w:rFonts w:ascii="Times New Roman" w:hAnsi="Times New Roman"/>
          <w:color w:val="000000" w:themeColor="text1"/>
          <w:kern w:val="0"/>
          <w:sz w:val="24"/>
        </w:rPr>
        <w:t xml:space="preserve">Figure 1 summarizes the </w:t>
      </w:r>
      <w:ins w:id="184" w:author="Auteur">
        <w:r w:rsidR="00245D4E">
          <w:rPr>
            <w:rFonts w:ascii="Times New Roman" w:hAnsi="Times New Roman"/>
            <w:color w:val="000000" w:themeColor="text1"/>
            <w:kern w:val="0"/>
            <w:sz w:val="24"/>
          </w:rPr>
          <w:t xml:space="preserve">cutting preparation </w:t>
        </w:r>
      </w:ins>
      <w:r w:rsidRPr="004B455E">
        <w:rPr>
          <w:rFonts w:ascii="Times New Roman" w:hAnsi="Times New Roman"/>
          <w:color w:val="000000" w:themeColor="text1"/>
          <w:kern w:val="0"/>
          <w:sz w:val="24"/>
        </w:rPr>
        <w:t>procedure</w:t>
      </w:r>
      <w:del w:id="185" w:author="Auteur">
        <w:r w:rsidRPr="004B455E" w:rsidDel="00245D4E">
          <w:rPr>
            <w:rFonts w:ascii="Times New Roman" w:hAnsi="Times New Roman"/>
            <w:color w:val="000000" w:themeColor="text1"/>
            <w:kern w:val="0"/>
            <w:sz w:val="24"/>
          </w:rPr>
          <w:delText xml:space="preserve"> for preparing cuttings</w:delText>
        </w:r>
      </w:del>
      <w:r w:rsidRPr="004B455E">
        <w:rPr>
          <w:rFonts w:ascii="Times New Roman" w:hAnsi="Times New Roman"/>
          <w:color w:val="000000" w:themeColor="text1"/>
          <w:kern w:val="0"/>
          <w:sz w:val="24"/>
        </w:rPr>
        <w:t xml:space="preserve">. Cuttings with </w:t>
      </w:r>
      <w:r w:rsidR="00F95552" w:rsidRPr="004B455E">
        <w:rPr>
          <w:rFonts w:ascii="Times New Roman" w:hAnsi="Times New Roman"/>
          <w:color w:val="000000" w:themeColor="text1"/>
          <w:kern w:val="0"/>
          <w:sz w:val="24"/>
        </w:rPr>
        <w:t xml:space="preserve">1 </w:t>
      </w:r>
      <w:r w:rsidRPr="004B455E">
        <w:rPr>
          <w:rFonts w:ascii="Times New Roman" w:hAnsi="Times New Roman"/>
          <w:color w:val="000000" w:themeColor="text1"/>
          <w:kern w:val="0"/>
          <w:sz w:val="24"/>
        </w:rPr>
        <w:t xml:space="preserve">node </w:t>
      </w:r>
      <w:r w:rsidR="00B45DB9" w:rsidRPr="004B455E">
        <w:rPr>
          <w:rFonts w:ascii="Times New Roman" w:hAnsi="Times New Roman" w:hint="eastAsia"/>
          <w:color w:val="000000" w:themeColor="text1"/>
          <w:kern w:val="0"/>
          <w:sz w:val="24"/>
        </w:rPr>
        <w:t xml:space="preserve">(about 3-4 cm) </w:t>
      </w:r>
      <w:r w:rsidRPr="004B455E">
        <w:rPr>
          <w:rFonts w:ascii="Times New Roman" w:hAnsi="Times New Roman"/>
          <w:color w:val="000000" w:themeColor="text1"/>
          <w:kern w:val="0"/>
          <w:sz w:val="24"/>
        </w:rPr>
        <w:t xml:space="preserve">were prepared from </w:t>
      </w:r>
      <w:r w:rsidR="00B45DB9" w:rsidRPr="004B455E">
        <w:rPr>
          <w:rFonts w:ascii="Times New Roman" w:hAnsi="Times New Roman" w:hint="eastAsia"/>
          <w:color w:val="000000" w:themeColor="text1"/>
          <w:kern w:val="0"/>
          <w:sz w:val="24"/>
        </w:rPr>
        <w:t xml:space="preserve">main stems </w:t>
      </w:r>
      <w:r w:rsidRPr="004B455E">
        <w:rPr>
          <w:rFonts w:ascii="Times New Roman" w:hAnsi="Times New Roman"/>
          <w:color w:val="000000" w:themeColor="text1"/>
          <w:sz w:val="24"/>
        </w:rPr>
        <w:t>(</w:t>
      </w:r>
      <w:r w:rsidRPr="004B455E">
        <w:rPr>
          <w:rFonts w:ascii="Times New Roman" w:hAnsi="Times New Roman"/>
          <w:color w:val="000000" w:themeColor="text1"/>
          <w:kern w:val="0"/>
          <w:sz w:val="24"/>
        </w:rPr>
        <w:t xml:space="preserve">Fig. 1A) of </w:t>
      </w:r>
      <w:r w:rsidR="00B45DB9" w:rsidRPr="004B455E">
        <w:rPr>
          <w:rFonts w:ascii="Times New Roman" w:hAnsi="Times New Roman" w:hint="eastAsia"/>
          <w:color w:val="000000" w:themeColor="text1"/>
          <w:kern w:val="0"/>
          <w:sz w:val="24"/>
        </w:rPr>
        <w:t xml:space="preserve">the </w:t>
      </w:r>
      <w:commentRangeStart w:id="186"/>
      <w:r w:rsidR="00E841A7" w:rsidRPr="004B455E">
        <w:rPr>
          <w:rFonts w:ascii="Times New Roman" w:hAnsi="Times New Roman"/>
          <w:color w:val="000000" w:themeColor="text1"/>
          <w:kern w:val="0"/>
          <w:sz w:val="24"/>
        </w:rPr>
        <w:t>donor</w:t>
      </w:r>
      <w:r w:rsidRPr="004B455E">
        <w:rPr>
          <w:rFonts w:ascii="Times New Roman" w:hAnsi="Times New Roman"/>
          <w:color w:val="000000" w:themeColor="text1"/>
          <w:kern w:val="0"/>
          <w:sz w:val="24"/>
        </w:rPr>
        <w:t xml:space="preserve"> trees</w:t>
      </w:r>
      <w:proofErr w:type="gramStart"/>
      <w:ins w:id="187" w:author="Auteur">
        <w:r w:rsidR="00245D4E">
          <w:rPr>
            <w:rFonts w:ascii="Times New Roman" w:hAnsi="Times New Roman"/>
            <w:color w:val="000000" w:themeColor="text1"/>
            <w:kern w:val="0"/>
            <w:sz w:val="24"/>
          </w:rPr>
          <w:t>?,,</w:t>
        </w:r>
      </w:ins>
      <w:proofErr w:type="gramEnd"/>
      <w:r w:rsidRPr="004B455E">
        <w:rPr>
          <w:rFonts w:ascii="Times New Roman" w:hAnsi="Times New Roman"/>
          <w:color w:val="000000" w:themeColor="text1"/>
          <w:kern w:val="0"/>
          <w:sz w:val="24"/>
        </w:rPr>
        <w:t xml:space="preserve"> </w:t>
      </w:r>
      <w:commentRangeEnd w:id="186"/>
      <w:r w:rsidR="00245D4E">
        <w:rPr>
          <w:rStyle w:val="Marquedecommentaire"/>
        </w:rPr>
        <w:commentReference w:id="186"/>
      </w:r>
      <w:r w:rsidRPr="004B455E">
        <w:rPr>
          <w:rFonts w:ascii="Times New Roman" w:hAnsi="Times New Roman"/>
          <w:color w:val="000000" w:themeColor="text1"/>
          <w:kern w:val="0"/>
          <w:sz w:val="24"/>
        </w:rPr>
        <w:t>grown as described above</w:t>
      </w:r>
      <w:r w:rsidR="001908CF" w:rsidRPr="004B455E">
        <w:rPr>
          <w:rFonts w:ascii="Times New Roman" w:hAnsi="Times New Roman" w:hint="eastAsia"/>
          <w:color w:val="000000" w:themeColor="text1"/>
          <w:kern w:val="0"/>
          <w:sz w:val="24"/>
        </w:rPr>
        <w:t xml:space="preserve"> </w:t>
      </w:r>
      <w:r w:rsidR="00CB37B0" w:rsidRPr="004B455E">
        <w:rPr>
          <w:rFonts w:ascii="Times New Roman" w:hAnsi="Times New Roman"/>
          <w:color w:val="000000" w:themeColor="text1"/>
          <w:kern w:val="0"/>
          <w:sz w:val="24"/>
        </w:rPr>
        <w:t>(Fig. 1B)</w:t>
      </w:r>
      <w:r w:rsidRPr="004B455E">
        <w:rPr>
          <w:rFonts w:ascii="Times New Roman" w:hAnsi="Times New Roman"/>
          <w:color w:val="000000" w:themeColor="text1"/>
          <w:kern w:val="0"/>
          <w:sz w:val="24"/>
        </w:rPr>
        <w:t xml:space="preserve">. The </w:t>
      </w:r>
      <w:r w:rsidRPr="004B455E">
        <w:rPr>
          <w:rFonts w:ascii="Times New Roman" w:eastAsia="ＭＳ明朝" w:hAnsi="Times New Roman"/>
          <w:color w:val="000000" w:themeColor="text1"/>
          <w:kern w:val="0"/>
          <w:sz w:val="24"/>
        </w:rPr>
        <w:t>leaves on each cutting were trimmed with scissors to approximately one-third of the total area to avoid wilting</w:t>
      </w:r>
      <w:r w:rsidRPr="004B455E" w:rsidDel="004C0F81">
        <w:rPr>
          <w:rFonts w:ascii="Times New Roman" w:hAnsi="Times New Roman"/>
          <w:color w:val="000000" w:themeColor="text1"/>
          <w:kern w:val="0"/>
          <w:sz w:val="24"/>
        </w:rPr>
        <w:t xml:space="preserve"> </w:t>
      </w:r>
      <w:r w:rsidRPr="004B455E">
        <w:rPr>
          <w:rFonts w:ascii="Times New Roman" w:hAnsi="Times New Roman"/>
          <w:color w:val="000000" w:themeColor="text1"/>
          <w:kern w:val="0"/>
          <w:sz w:val="24"/>
        </w:rPr>
        <w:t xml:space="preserve">(Fig. 1C). A </w:t>
      </w:r>
      <w:r w:rsidR="008B20A0" w:rsidRPr="004B455E">
        <w:rPr>
          <w:rFonts w:ascii="Times New Roman" w:hAnsi="Times New Roman"/>
          <w:color w:val="000000" w:themeColor="text1"/>
          <w:kern w:val="0"/>
          <w:sz w:val="24"/>
        </w:rPr>
        <w:t>2-mm-</w:t>
      </w:r>
      <w:r w:rsidRPr="004B455E">
        <w:rPr>
          <w:rFonts w:ascii="Times New Roman" w:hAnsi="Times New Roman"/>
          <w:color w:val="000000" w:themeColor="text1"/>
          <w:kern w:val="0"/>
          <w:sz w:val="24"/>
        </w:rPr>
        <w:t xml:space="preserve">wide section of the cortex base of each cutting was scraped off with a knife to expose the cambium (Fig. 1D). After the </w:t>
      </w:r>
      <w:r w:rsidRPr="004B455E">
        <w:rPr>
          <w:rFonts w:ascii="Times New Roman" w:eastAsia="ＭＳ明朝" w:hAnsi="Times New Roman"/>
          <w:color w:val="000000" w:themeColor="text1"/>
          <w:kern w:val="0"/>
          <w:sz w:val="24"/>
        </w:rPr>
        <w:t xml:space="preserve">cuttings were immersed for 10 seconds in a solution of </w:t>
      </w:r>
      <w:proofErr w:type="spellStart"/>
      <w:r w:rsidRPr="004B455E">
        <w:rPr>
          <w:rFonts w:ascii="Times New Roman" w:eastAsia="ＭＳ明朝" w:hAnsi="Times New Roman"/>
          <w:color w:val="000000" w:themeColor="text1"/>
          <w:kern w:val="0"/>
          <w:sz w:val="24"/>
        </w:rPr>
        <w:t>benomyl</w:t>
      </w:r>
      <w:proofErr w:type="spellEnd"/>
      <w:r w:rsidRPr="004B455E">
        <w:rPr>
          <w:rFonts w:ascii="Times New Roman" w:eastAsia="ＭＳ明朝" w:hAnsi="Times New Roman"/>
          <w:color w:val="000000" w:themeColor="text1"/>
          <w:kern w:val="0"/>
          <w:sz w:val="24"/>
        </w:rPr>
        <w:t xml:space="preserve"> fungicide (3 g</w:t>
      </w:r>
      <w:r w:rsidR="00917011" w:rsidRPr="004B455E">
        <w:rPr>
          <w:rFonts w:ascii="Times New Roman" w:eastAsia="ＭＳ明朝" w:hAnsi="Times New Roman" w:hint="eastAsia"/>
          <w:color w:val="000000" w:themeColor="text1"/>
          <w:kern w:val="0"/>
          <w:sz w:val="24"/>
        </w:rPr>
        <w:t>/</w:t>
      </w:r>
      <w:r w:rsidRPr="004B455E">
        <w:rPr>
          <w:rFonts w:ascii="Times New Roman" w:eastAsia="ＭＳ明朝" w:hAnsi="Times New Roman"/>
          <w:color w:val="000000" w:themeColor="text1"/>
          <w:kern w:val="0"/>
          <w:sz w:val="24"/>
        </w:rPr>
        <w:t xml:space="preserve">L, </w:t>
      </w:r>
      <w:r w:rsidRPr="004B455E">
        <w:rPr>
          <w:rFonts w:ascii="Times New Roman" w:hAnsi="Times New Roman"/>
          <w:color w:val="000000" w:themeColor="text1"/>
          <w:sz w:val="24"/>
        </w:rPr>
        <w:t>Sumitomo Chemical Company, Ltd.</w:t>
      </w:r>
      <w:r w:rsidRPr="004B455E">
        <w:rPr>
          <w:rFonts w:ascii="Times New Roman" w:hAnsi="Times New Roman"/>
          <w:color w:val="000000" w:themeColor="text1"/>
          <w:kern w:val="0"/>
          <w:sz w:val="24"/>
        </w:rPr>
        <w:t>, Tokyo) (Fig. 1E</w:t>
      </w:r>
      <w:r w:rsidRPr="004B455E">
        <w:rPr>
          <w:rFonts w:ascii="Times New Roman" w:eastAsia="ＭＳ明朝" w:hAnsi="Times New Roman"/>
          <w:color w:val="000000" w:themeColor="text1"/>
          <w:kern w:val="0"/>
          <w:sz w:val="24"/>
        </w:rPr>
        <w:t>), the base</w:t>
      </w:r>
      <w:commentRangeStart w:id="188"/>
      <w:r w:rsidRPr="004B455E">
        <w:rPr>
          <w:rFonts w:ascii="Times New Roman" w:eastAsia="ＭＳ明朝" w:hAnsi="Times New Roman"/>
          <w:color w:val="000000" w:themeColor="text1"/>
          <w:kern w:val="0"/>
          <w:sz w:val="24"/>
        </w:rPr>
        <w:t xml:space="preserve"> </w:t>
      </w:r>
      <w:commentRangeEnd w:id="188"/>
      <w:r w:rsidR="00245D4E">
        <w:rPr>
          <w:rStyle w:val="Marquedecommentaire"/>
        </w:rPr>
        <w:commentReference w:id="188"/>
      </w:r>
      <w:r w:rsidRPr="004B455E">
        <w:rPr>
          <w:rFonts w:ascii="Times New Roman" w:eastAsia="ＭＳ明朝" w:hAnsi="Times New Roman"/>
          <w:color w:val="000000" w:themeColor="text1"/>
          <w:kern w:val="0"/>
          <w:sz w:val="24"/>
        </w:rPr>
        <w:t>of each</w:t>
      </w:r>
      <w:r w:rsidRPr="004B455E">
        <w:rPr>
          <w:rFonts w:ascii="Times New Roman" w:hAnsi="Times New Roman"/>
          <w:color w:val="000000" w:themeColor="text1"/>
          <w:kern w:val="0"/>
          <w:sz w:val="24"/>
        </w:rPr>
        <w:t xml:space="preserve"> cutting was treated with talc powder containing </w:t>
      </w:r>
      <w:commentRangeStart w:id="189"/>
      <w:proofErr w:type="spellStart"/>
      <w:r w:rsidRPr="004B455E">
        <w:rPr>
          <w:rFonts w:ascii="Times New Roman" w:hAnsi="Times New Roman"/>
          <w:color w:val="000000" w:themeColor="text1"/>
          <w:kern w:val="0"/>
          <w:sz w:val="24"/>
        </w:rPr>
        <w:t>auxin</w:t>
      </w:r>
      <w:proofErr w:type="spellEnd"/>
      <w:r w:rsidRPr="004B455E">
        <w:rPr>
          <w:rFonts w:ascii="Times New Roman" w:hAnsi="Times New Roman"/>
          <w:color w:val="000000" w:themeColor="text1"/>
          <w:kern w:val="0"/>
          <w:sz w:val="24"/>
        </w:rPr>
        <w:t xml:space="preserve"> </w:t>
      </w:r>
      <w:commentRangeEnd w:id="189"/>
      <w:r w:rsidR="00245D4E">
        <w:rPr>
          <w:rStyle w:val="Marquedecommentaire"/>
        </w:rPr>
        <w:commentReference w:id="189"/>
      </w:r>
      <w:r w:rsidRPr="004B455E">
        <w:rPr>
          <w:rFonts w:ascii="Times New Roman" w:hAnsi="Times New Roman"/>
          <w:color w:val="000000" w:themeColor="text1"/>
          <w:kern w:val="0"/>
          <w:sz w:val="24"/>
        </w:rPr>
        <w:t>(Fig. 1F</w:t>
      </w:r>
      <w:r w:rsidRPr="004B455E">
        <w:rPr>
          <w:rFonts w:ascii="Times New Roman" w:eastAsia="ＭＳ明朝" w:hAnsi="Times New Roman"/>
          <w:color w:val="000000" w:themeColor="text1"/>
          <w:kern w:val="0"/>
          <w:sz w:val="24"/>
        </w:rPr>
        <w:t>)</w:t>
      </w:r>
      <w:r w:rsidRPr="004B455E">
        <w:rPr>
          <w:rFonts w:ascii="Times New Roman" w:hAnsi="Times New Roman"/>
          <w:color w:val="000000" w:themeColor="text1"/>
          <w:kern w:val="0"/>
          <w:sz w:val="24"/>
        </w:rPr>
        <w:t xml:space="preserve">, and cuttings were planted singly in an </w:t>
      </w:r>
      <w:commentRangeStart w:id="190"/>
      <w:r w:rsidRPr="004B455E">
        <w:rPr>
          <w:rFonts w:ascii="Times New Roman" w:hAnsi="Times New Roman"/>
          <w:color w:val="000000" w:themeColor="text1"/>
          <w:kern w:val="0"/>
          <w:sz w:val="24"/>
        </w:rPr>
        <w:t>artificial medium</w:t>
      </w:r>
      <w:commentRangeEnd w:id="190"/>
      <w:r w:rsidR="00245D4E">
        <w:rPr>
          <w:rStyle w:val="Marquedecommentaire"/>
        </w:rPr>
        <w:commentReference w:id="190"/>
      </w:r>
      <w:r w:rsidRPr="004B455E">
        <w:rPr>
          <w:rFonts w:ascii="Times New Roman" w:hAnsi="Times New Roman"/>
          <w:color w:val="000000" w:themeColor="text1"/>
          <w:kern w:val="0"/>
          <w:sz w:val="24"/>
        </w:rPr>
        <w:t xml:space="preserve"> </w:t>
      </w:r>
      <w:r w:rsidR="00783094" w:rsidRPr="004B455E">
        <w:rPr>
          <w:rFonts w:ascii="Times New Roman" w:hAnsi="Times New Roman" w:hint="eastAsia"/>
          <w:color w:val="000000" w:themeColor="text1"/>
          <w:kern w:val="0"/>
          <w:sz w:val="24"/>
        </w:rPr>
        <w:t xml:space="preserve">made of </w:t>
      </w:r>
      <w:r w:rsidR="00783094" w:rsidRPr="004B455E">
        <w:rPr>
          <w:rFonts w:ascii="Times New Roman" w:hAnsi="Times New Roman"/>
          <w:color w:val="000000" w:themeColor="text1"/>
          <w:kern w:val="0"/>
          <w:sz w:val="24"/>
        </w:rPr>
        <w:t xml:space="preserve">coconut husk </w:t>
      </w:r>
      <w:r w:rsidRPr="004B455E">
        <w:rPr>
          <w:rFonts w:ascii="Times New Roman" w:hAnsi="Times New Roman"/>
          <w:color w:val="000000" w:themeColor="text1"/>
          <w:kern w:val="0"/>
          <w:sz w:val="24"/>
        </w:rPr>
        <w:t>(</w:t>
      </w:r>
      <w:r w:rsidR="00C842B1" w:rsidRPr="004B455E">
        <w:rPr>
          <w:rFonts w:ascii="Times New Roman" w:hAnsi="Times New Roman"/>
          <w:color w:val="000000" w:themeColor="text1"/>
          <w:kern w:val="0"/>
          <w:sz w:val="24"/>
        </w:rPr>
        <w:t>Jiffy plugs</w:t>
      </w:r>
      <w:r w:rsidR="00783094" w:rsidRPr="004B455E">
        <w:rPr>
          <w:rFonts w:ascii="Times New Roman" w:eastAsia="MS PGothic" w:hAnsi="Times New Roman"/>
          <w:color w:val="000000" w:themeColor="text1"/>
          <w:kern w:val="0"/>
          <w:sz w:val="24"/>
        </w:rPr>
        <w:t>®</w:t>
      </w:r>
      <w:r w:rsidRPr="004B455E">
        <w:rPr>
          <w:rFonts w:ascii="Times New Roman" w:hAnsi="Times New Roman"/>
          <w:color w:val="000000" w:themeColor="text1"/>
          <w:kern w:val="0"/>
          <w:sz w:val="24"/>
        </w:rPr>
        <w:t>,</w:t>
      </w:r>
      <w:r w:rsidRPr="004B455E">
        <w:rPr>
          <w:rStyle w:val="Accentuation"/>
          <w:rFonts w:ascii="Times New Roman" w:hAnsi="Times New Roman"/>
          <w:b w:val="0"/>
          <w:color w:val="000000" w:themeColor="text1"/>
          <w:sz w:val="24"/>
        </w:rPr>
        <w:t xml:space="preserve"> Jiffy Pot Products Co. of Japan Ltd.</w:t>
      </w:r>
      <w:r w:rsidRPr="004B455E">
        <w:rPr>
          <w:rFonts w:ascii="Times New Roman" w:hAnsi="Times New Roman"/>
          <w:color w:val="000000" w:themeColor="text1"/>
          <w:kern w:val="0"/>
          <w:sz w:val="24"/>
        </w:rPr>
        <w:t xml:space="preserve">, </w:t>
      </w:r>
      <w:r w:rsidRPr="004B455E">
        <w:rPr>
          <w:rFonts w:ascii="Times New Roman" w:hAnsi="Times New Roman"/>
          <w:color w:val="000000" w:themeColor="text1"/>
          <w:sz w:val="24"/>
        </w:rPr>
        <w:t>Yokohama) (</w:t>
      </w:r>
      <w:r w:rsidRPr="004B455E">
        <w:rPr>
          <w:rFonts w:ascii="Times New Roman" w:hAnsi="Times New Roman"/>
          <w:color w:val="000000" w:themeColor="text1"/>
          <w:kern w:val="0"/>
          <w:sz w:val="24"/>
        </w:rPr>
        <w:t xml:space="preserve">Fig. 1G). The </w:t>
      </w:r>
      <w:r w:rsidR="00CB37B0" w:rsidRPr="004B455E">
        <w:rPr>
          <w:rFonts w:ascii="Times New Roman" w:hAnsi="Times New Roman"/>
          <w:color w:val="000000" w:themeColor="text1"/>
          <w:kern w:val="0"/>
          <w:sz w:val="24"/>
        </w:rPr>
        <w:t>propagation</w:t>
      </w:r>
      <w:r w:rsidRPr="004B455E">
        <w:rPr>
          <w:rFonts w:ascii="Times New Roman" w:hAnsi="Times New Roman"/>
          <w:color w:val="000000" w:themeColor="text1"/>
          <w:kern w:val="0"/>
          <w:sz w:val="24"/>
        </w:rPr>
        <w:t xml:space="preserve"> medium was placed in plastic containers (90 cm</w:t>
      </w:r>
      <w:r w:rsidRPr="004B455E">
        <w:rPr>
          <w:rFonts w:ascii="Times New Roman" w:hAnsi="Times New Roman"/>
          <w:color w:val="000000" w:themeColor="text1"/>
          <w:kern w:val="0"/>
          <w:sz w:val="24"/>
          <w:vertAlign w:val="superscript"/>
        </w:rPr>
        <w:t>3</w:t>
      </w:r>
      <w:r w:rsidRPr="004B455E">
        <w:rPr>
          <w:rFonts w:ascii="Times New Roman" w:hAnsi="Times New Roman"/>
          <w:color w:val="000000" w:themeColor="text1"/>
          <w:kern w:val="0"/>
          <w:sz w:val="24"/>
        </w:rPr>
        <w:t xml:space="preserve">) and filled with peat moss and vermiculite (1:1, v/v) (Fig. 1H). </w:t>
      </w:r>
      <w:r w:rsidRPr="004B455E">
        <w:rPr>
          <w:rFonts w:ascii="Times New Roman" w:hAnsi="Times New Roman"/>
          <w:color w:val="000000" w:themeColor="text1"/>
          <w:sz w:val="24"/>
        </w:rPr>
        <w:t xml:space="preserve">During experiments, cuttings </w:t>
      </w:r>
      <w:r w:rsidR="00B45DB9" w:rsidRPr="004B455E">
        <w:rPr>
          <w:rFonts w:ascii="Times New Roman" w:hAnsi="Times New Roman"/>
          <w:color w:val="000000" w:themeColor="text1"/>
          <w:sz w:val="24"/>
        </w:rPr>
        <w:t>were cultivated in a greenhouse</w:t>
      </w:r>
      <w:r w:rsidR="00B45DB9" w:rsidRPr="004B455E">
        <w:rPr>
          <w:rFonts w:ascii="Times New Roman" w:hAnsi="Times New Roman" w:hint="eastAsia"/>
          <w:color w:val="000000" w:themeColor="text1"/>
          <w:sz w:val="24"/>
        </w:rPr>
        <w:t xml:space="preserve"> without any </w:t>
      </w:r>
      <w:commentRangeStart w:id="191"/>
      <w:r w:rsidR="00B45DB9" w:rsidRPr="004B455E">
        <w:rPr>
          <w:rFonts w:ascii="Times New Roman" w:hAnsi="Times New Roman" w:hint="eastAsia"/>
          <w:color w:val="000000" w:themeColor="text1"/>
          <w:sz w:val="24"/>
        </w:rPr>
        <w:t>artificial</w:t>
      </w:r>
      <w:commentRangeEnd w:id="191"/>
      <w:r w:rsidR="00245D4E">
        <w:rPr>
          <w:rStyle w:val="Marquedecommentaire"/>
        </w:rPr>
        <w:commentReference w:id="191"/>
      </w:r>
      <w:r w:rsidR="00B45DB9" w:rsidRPr="004B455E">
        <w:rPr>
          <w:rFonts w:ascii="Times New Roman" w:hAnsi="Times New Roman" w:hint="eastAsia"/>
          <w:color w:val="000000" w:themeColor="text1"/>
          <w:sz w:val="24"/>
        </w:rPr>
        <w:t xml:space="preserve"> </w:t>
      </w:r>
      <w:r w:rsidR="00B45DB9" w:rsidRPr="004B455E">
        <w:rPr>
          <w:rFonts w:ascii="Times New Roman" w:hAnsi="Times New Roman"/>
          <w:color w:val="000000" w:themeColor="text1"/>
          <w:sz w:val="24"/>
        </w:rPr>
        <w:t>equipment</w:t>
      </w:r>
      <w:r w:rsidR="00B45DB9" w:rsidRPr="004B455E">
        <w:rPr>
          <w:rFonts w:ascii="Times New Roman" w:hAnsi="Times New Roman" w:hint="eastAsia"/>
          <w:color w:val="000000" w:themeColor="text1"/>
          <w:sz w:val="24"/>
        </w:rPr>
        <w:t xml:space="preserve"> for managements of relative </w:t>
      </w:r>
      <w:r w:rsidR="00B45DB9" w:rsidRPr="004B455E">
        <w:rPr>
          <w:rFonts w:ascii="Times New Roman" w:hAnsi="Times New Roman"/>
          <w:color w:val="000000" w:themeColor="text1"/>
          <w:sz w:val="24"/>
        </w:rPr>
        <w:t>humidity</w:t>
      </w:r>
      <w:r w:rsidR="00B45DB9" w:rsidRPr="004B455E">
        <w:rPr>
          <w:rFonts w:ascii="Times New Roman" w:hAnsi="Times New Roman" w:hint="eastAsia"/>
          <w:color w:val="000000" w:themeColor="text1"/>
          <w:sz w:val="24"/>
        </w:rPr>
        <w:t xml:space="preserve"> and temperature. </w:t>
      </w:r>
      <w:r w:rsidRPr="004B455E">
        <w:rPr>
          <w:rFonts w:ascii="Times New Roman" w:hAnsi="Times New Roman"/>
          <w:color w:val="000000" w:themeColor="text1"/>
          <w:kern w:val="0"/>
          <w:sz w:val="24"/>
        </w:rPr>
        <w:t xml:space="preserve">Emergence of roots on cuttings was checked </w:t>
      </w:r>
      <w:r w:rsidR="007F4194" w:rsidRPr="004B455E">
        <w:rPr>
          <w:rFonts w:ascii="Times New Roman" w:hAnsi="Times New Roman"/>
          <w:color w:val="000000" w:themeColor="text1"/>
          <w:kern w:val="0"/>
          <w:sz w:val="24"/>
        </w:rPr>
        <w:t xml:space="preserve">8 </w:t>
      </w:r>
      <w:r w:rsidRPr="004B455E">
        <w:rPr>
          <w:rFonts w:ascii="Times New Roman" w:hAnsi="Times New Roman"/>
          <w:color w:val="000000" w:themeColor="text1"/>
          <w:kern w:val="0"/>
          <w:sz w:val="24"/>
        </w:rPr>
        <w:t>weeks after the start of the experiment. The temperature in the greenhouse averaged 28</w:t>
      </w:r>
      <w:r w:rsidR="008740BA" w:rsidRPr="004B455E">
        <w:rPr>
          <w:rFonts w:ascii="Times New Roman" w:hAnsi="Times New Roman"/>
          <w:color w:val="000000" w:themeColor="text1"/>
          <w:kern w:val="0"/>
          <w:sz w:val="24"/>
        </w:rPr>
        <w:t>°</w:t>
      </w:r>
      <w:r w:rsidRPr="004B455E">
        <w:rPr>
          <w:rFonts w:ascii="Times New Roman" w:hAnsi="Times New Roman"/>
          <w:color w:val="000000" w:themeColor="text1"/>
          <w:kern w:val="0"/>
          <w:sz w:val="24"/>
        </w:rPr>
        <w:t>C in the summer and 13</w:t>
      </w:r>
      <w:r w:rsidR="008740BA" w:rsidRPr="004B455E">
        <w:rPr>
          <w:rFonts w:ascii="Times New Roman" w:hAnsi="Times New Roman"/>
          <w:color w:val="000000" w:themeColor="text1"/>
          <w:kern w:val="0"/>
          <w:sz w:val="24"/>
        </w:rPr>
        <w:t>°</w:t>
      </w:r>
      <w:r w:rsidRPr="004B455E">
        <w:rPr>
          <w:rFonts w:ascii="Times New Roman" w:hAnsi="Times New Roman"/>
          <w:color w:val="000000" w:themeColor="text1"/>
          <w:kern w:val="0"/>
          <w:sz w:val="24"/>
        </w:rPr>
        <w:t xml:space="preserve">C </w:t>
      </w:r>
      <w:r w:rsidRPr="004B455E">
        <w:rPr>
          <w:rFonts w:ascii="Times New Roman" w:hAnsi="Times New Roman"/>
          <w:color w:val="000000" w:themeColor="text1"/>
          <w:kern w:val="0"/>
          <w:sz w:val="24"/>
        </w:rPr>
        <w:lastRenderedPageBreak/>
        <w:t xml:space="preserve">in the </w:t>
      </w:r>
      <w:proofErr w:type="gramStart"/>
      <w:r w:rsidRPr="004B455E">
        <w:rPr>
          <w:rFonts w:ascii="Times New Roman" w:hAnsi="Times New Roman"/>
          <w:color w:val="000000" w:themeColor="text1"/>
          <w:kern w:val="0"/>
          <w:sz w:val="24"/>
        </w:rPr>
        <w:t>winter</w:t>
      </w:r>
      <w:commentRangeStart w:id="192"/>
      <w:ins w:id="193" w:author="Auteur">
        <w:r w:rsidR="00245D4E">
          <w:rPr>
            <w:rFonts w:ascii="Times New Roman" w:hAnsi="Times New Roman"/>
            <w:color w:val="000000" w:themeColor="text1"/>
            <w:kern w:val="0"/>
            <w:sz w:val="24"/>
          </w:rPr>
          <w:t xml:space="preserve"> </w:t>
        </w:r>
        <w:commentRangeEnd w:id="192"/>
        <w:proofErr w:type="gramEnd"/>
        <w:r w:rsidR="00245D4E">
          <w:rPr>
            <w:rStyle w:val="Marquedecommentaire"/>
          </w:rPr>
          <w:commentReference w:id="192"/>
        </w:r>
      </w:ins>
      <w:r w:rsidRPr="004B455E">
        <w:rPr>
          <w:rFonts w:ascii="Times New Roman" w:hAnsi="Times New Roman"/>
          <w:color w:val="000000" w:themeColor="text1"/>
          <w:kern w:val="0"/>
          <w:sz w:val="24"/>
        </w:rPr>
        <w:t xml:space="preserve">. Day length was </w:t>
      </w:r>
      <w:r w:rsidR="008B20A0" w:rsidRPr="004B455E">
        <w:rPr>
          <w:rFonts w:ascii="Times New Roman" w:hAnsi="Times New Roman"/>
          <w:color w:val="000000" w:themeColor="text1"/>
          <w:kern w:val="0"/>
          <w:sz w:val="24"/>
        </w:rPr>
        <w:t xml:space="preserve">approximately </w:t>
      </w:r>
      <w:r w:rsidRPr="004B455E">
        <w:rPr>
          <w:rFonts w:ascii="Times New Roman" w:hAnsi="Times New Roman"/>
          <w:color w:val="000000" w:themeColor="text1"/>
          <w:kern w:val="0"/>
          <w:sz w:val="24"/>
        </w:rPr>
        <w:t xml:space="preserve">12 h during the summer and 10 h </w:t>
      </w:r>
      <w:r w:rsidR="008B20A0" w:rsidRPr="004B455E">
        <w:rPr>
          <w:rFonts w:ascii="Times New Roman" w:hAnsi="Times New Roman"/>
          <w:color w:val="000000" w:themeColor="text1"/>
          <w:kern w:val="0"/>
          <w:sz w:val="24"/>
        </w:rPr>
        <w:t xml:space="preserve">during </w:t>
      </w:r>
      <w:r w:rsidRPr="004B455E">
        <w:rPr>
          <w:rFonts w:ascii="Times New Roman" w:hAnsi="Times New Roman"/>
          <w:color w:val="000000" w:themeColor="text1"/>
          <w:kern w:val="0"/>
          <w:sz w:val="24"/>
        </w:rPr>
        <w:t>the winter</w:t>
      </w:r>
      <w:r w:rsidR="008B20A0" w:rsidRPr="004B455E">
        <w:rPr>
          <w:rFonts w:ascii="Times New Roman" w:hAnsi="Times New Roman"/>
          <w:color w:val="000000" w:themeColor="text1"/>
          <w:kern w:val="0"/>
          <w:sz w:val="24"/>
        </w:rPr>
        <w:t xml:space="preserve"> season</w:t>
      </w:r>
      <w:r w:rsidRPr="004B455E">
        <w:rPr>
          <w:rFonts w:ascii="Times New Roman" w:hAnsi="Times New Roman"/>
          <w:color w:val="000000" w:themeColor="text1"/>
          <w:kern w:val="0"/>
          <w:sz w:val="24"/>
        </w:rPr>
        <w:t>.</w:t>
      </w:r>
    </w:p>
    <w:p w:rsidR="00722FC9" w:rsidRPr="004B455E" w:rsidRDefault="007D50EC" w:rsidP="00722FC9">
      <w:pPr>
        <w:spacing w:line="480" w:lineRule="auto"/>
        <w:ind w:firstLineChars="225" w:firstLine="540"/>
        <w:rPr>
          <w:rFonts w:ascii="Times New Roman" w:hAnsi="Times New Roman" w:cs="Arial"/>
          <w:color w:val="000000" w:themeColor="text1"/>
          <w:kern w:val="0"/>
          <w:sz w:val="24"/>
        </w:rPr>
      </w:pPr>
      <w:r>
        <w:rPr>
          <w:rFonts w:ascii="Times New Roman" w:hAnsi="Times New Roman" w:cs="Arial"/>
          <w:noProof/>
          <w:color w:val="000000" w:themeColor="text1"/>
          <w:kern w:val="0"/>
          <w:sz w:val="24"/>
          <w:lang w:eastAsia="en-US"/>
        </w:rPr>
        <mc:AlternateContent>
          <mc:Choice Requires="wps">
            <w:drawing>
              <wp:anchor distT="0" distB="0" distL="114300" distR="114300" simplePos="0" relativeHeight="251655680" behindDoc="0" locked="0" layoutInCell="1" allowOverlap="1" wp14:anchorId="37590EB0" wp14:editId="6E954D3A">
                <wp:simplePos x="0" y="0"/>
                <wp:positionH relativeFrom="column">
                  <wp:posOffset>5943600</wp:posOffset>
                </wp:positionH>
                <wp:positionV relativeFrom="paragraph">
                  <wp:posOffset>-293370</wp:posOffset>
                </wp:positionV>
                <wp:extent cx="571500" cy="733425"/>
                <wp:effectExtent l="19050" t="30480" r="9525" b="7620"/>
                <wp:wrapSquare wrapText="bothSides"/>
                <wp:docPr id="5" name="AutoShape 1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33425"/>
                        </a:xfrm>
                        <a:prstGeom prst="left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62A8" w:rsidRPr="00491518" w:rsidRDefault="00FD62A8">
                            <w:pPr>
                              <w:rPr>
                                <w:rFonts w:ascii="Times New Roman" w:hAnsi="Times New Roman"/>
                                <w:sz w:val="18"/>
                                <w:szCs w:val="18"/>
                              </w:rPr>
                            </w:pPr>
                            <w:r w:rsidRPr="00491518">
                              <w:rPr>
                                <w:rFonts w:ascii="Times New Roman" w:hAnsi="Times New Roman"/>
                                <w:sz w:val="18"/>
                                <w:szCs w:val="18"/>
                              </w:rPr>
                              <w:t xml:space="preserve">Fig.1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309" o:spid="_x0000_s1026" type="#_x0000_t66" style="position:absolute;left:0;text-align:left;margin-left:468pt;margin-top:-23.1pt;width:45pt;height:5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" filled="f">
                <v:textbox>
                  <w:txbxContent>
                    <w:p w:rsidR="00FD62A8" w:rsidRPr="00491518" w:rsidRDefault="00FD62A8">
                      <w:pPr>
                        <w:rPr>
                          <w:rFonts w:ascii="Times New Roman" w:hAnsi="Times New Roman"/>
                          <w:sz w:val="18"/>
                          <w:szCs w:val="18"/>
                        </w:rPr>
                      </w:pPr>
                      <w:r w:rsidRPr="00491518">
                        <w:rPr>
                          <w:rFonts w:ascii="Times New Roman" w:hAnsi="Times New Roman"/>
                          <w:sz w:val="18"/>
                          <w:szCs w:val="18"/>
                        </w:rPr>
                        <w:t xml:space="preserve">Fig.1 </w:t>
                      </w:r>
                    </w:p>
                  </w:txbxContent>
                </v:textbox>
                <w10:wrap type="square"/>
              </v:shape>
            </w:pict>
          </mc:Fallback>
        </mc:AlternateContent>
      </w:r>
    </w:p>
    <w:p w:rsidR="00722FC9" w:rsidRPr="004B455E" w:rsidRDefault="00722FC9" w:rsidP="00722FC9">
      <w:pPr>
        <w:spacing w:line="480" w:lineRule="auto"/>
        <w:rPr>
          <w:rFonts w:ascii="Times New Roman" w:hAnsi="Times New Roman" w:cs="Arial"/>
          <w:b/>
          <w:i/>
          <w:color w:val="000000" w:themeColor="text1"/>
          <w:kern w:val="0"/>
          <w:sz w:val="24"/>
        </w:rPr>
      </w:pPr>
      <w:del w:id="194" w:author="Auteur">
        <w:r w:rsidRPr="004B455E" w:rsidDel="00FE09D3">
          <w:rPr>
            <w:rFonts w:ascii="Times New Roman" w:hAnsi="Times New Roman" w:cs="Arial"/>
            <w:b/>
            <w:i/>
            <w:color w:val="000000" w:themeColor="text1"/>
            <w:kern w:val="0"/>
            <w:sz w:val="24"/>
          </w:rPr>
          <w:delText xml:space="preserve">Experiments with cuttings prepared from different </w:delText>
        </w:r>
      </w:del>
      <w:proofErr w:type="gramStart"/>
      <w:r w:rsidR="00B45DB9" w:rsidRPr="004B455E">
        <w:rPr>
          <w:rFonts w:ascii="Times New Roman" w:hAnsi="Times New Roman" w:cs="Arial" w:hint="eastAsia"/>
          <w:b/>
          <w:i/>
          <w:color w:val="000000" w:themeColor="text1"/>
          <w:kern w:val="0"/>
          <w:sz w:val="24"/>
        </w:rPr>
        <w:t>within-</w:t>
      </w:r>
      <w:r w:rsidRPr="004B455E">
        <w:rPr>
          <w:rFonts w:ascii="Times New Roman" w:hAnsi="Times New Roman" w:cs="Arial"/>
          <w:b/>
          <w:i/>
          <w:color w:val="000000" w:themeColor="text1"/>
          <w:kern w:val="0"/>
          <w:sz w:val="24"/>
        </w:rPr>
        <w:t>shoot</w:t>
      </w:r>
      <w:proofErr w:type="gramEnd"/>
      <w:del w:id="195" w:author="Auteur">
        <w:r w:rsidRPr="004B455E" w:rsidDel="00FE09D3">
          <w:rPr>
            <w:rFonts w:ascii="Times New Roman" w:hAnsi="Times New Roman" w:cs="Arial"/>
            <w:b/>
            <w:i/>
            <w:color w:val="000000" w:themeColor="text1"/>
            <w:kern w:val="0"/>
            <w:sz w:val="24"/>
          </w:rPr>
          <w:delText>s</w:delText>
        </w:r>
      </w:del>
      <w:r w:rsidRPr="004B455E">
        <w:rPr>
          <w:rFonts w:ascii="Times New Roman" w:hAnsi="Times New Roman" w:cs="Arial"/>
          <w:b/>
          <w:i/>
          <w:color w:val="000000" w:themeColor="text1"/>
          <w:kern w:val="0"/>
          <w:sz w:val="24"/>
        </w:rPr>
        <w:t xml:space="preserve"> position</w:t>
      </w:r>
      <w:del w:id="196" w:author="Auteur">
        <w:r w:rsidRPr="004B455E" w:rsidDel="00FE09D3">
          <w:rPr>
            <w:rFonts w:ascii="Times New Roman" w:hAnsi="Times New Roman" w:cs="Arial"/>
            <w:b/>
            <w:i/>
            <w:color w:val="000000" w:themeColor="text1"/>
            <w:kern w:val="0"/>
            <w:sz w:val="24"/>
          </w:rPr>
          <w:delText>s</w:delText>
        </w:r>
      </w:del>
      <w:ins w:id="197" w:author="Auteur">
        <w:r w:rsidR="00FE09D3">
          <w:rPr>
            <w:rFonts w:ascii="Times New Roman" w:hAnsi="Times New Roman" w:cs="Arial"/>
            <w:b/>
            <w:i/>
            <w:color w:val="000000" w:themeColor="text1"/>
            <w:kern w:val="0"/>
            <w:sz w:val="24"/>
          </w:rPr>
          <w:t xml:space="preserve"> experiments</w:t>
        </w:r>
      </w:ins>
      <w:r w:rsidRPr="004B455E">
        <w:rPr>
          <w:rFonts w:ascii="Times New Roman" w:hAnsi="Times New Roman" w:cs="Arial"/>
          <w:b/>
          <w:i/>
          <w:color w:val="000000" w:themeColor="text1"/>
          <w:kern w:val="0"/>
          <w:sz w:val="24"/>
        </w:rPr>
        <w:t xml:space="preserve"> </w:t>
      </w:r>
    </w:p>
    <w:p w:rsidR="00A35735" w:rsidRPr="004B455E" w:rsidRDefault="00722FC9" w:rsidP="00A35735">
      <w:pPr>
        <w:pStyle w:val="Commentaire"/>
        <w:spacing w:line="480" w:lineRule="auto"/>
        <w:ind w:firstLineChars="225" w:firstLine="540"/>
        <w:jc w:val="both"/>
        <w:rPr>
          <w:rFonts w:ascii="Times New Roman" w:hAnsi="Times New Roman"/>
          <w:color w:val="000000" w:themeColor="text1"/>
          <w:sz w:val="24"/>
        </w:rPr>
      </w:pPr>
      <w:r w:rsidRPr="004B455E">
        <w:rPr>
          <w:rFonts w:ascii="Times New Roman" w:hAnsi="Times New Roman" w:cs="Arial"/>
          <w:color w:val="000000" w:themeColor="text1"/>
          <w:sz w:val="24"/>
        </w:rPr>
        <w:t xml:space="preserve">Experiments were performed during the summer (between July </w:t>
      </w:r>
      <w:r w:rsidR="004A42DC" w:rsidRPr="004B455E">
        <w:rPr>
          <w:rFonts w:ascii="Times New Roman" w:hAnsi="Times New Roman" w:cs="Arial" w:hint="eastAsia"/>
          <w:color w:val="000000" w:themeColor="text1"/>
          <w:sz w:val="24"/>
        </w:rPr>
        <w:t>24</w:t>
      </w:r>
      <w:r w:rsidRPr="004B455E">
        <w:rPr>
          <w:rFonts w:ascii="Times New Roman" w:hAnsi="Times New Roman" w:cs="Arial"/>
          <w:color w:val="000000" w:themeColor="text1"/>
          <w:sz w:val="24"/>
        </w:rPr>
        <w:t xml:space="preserve"> and </w:t>
      </w:r>
      <w:r w:rsidR="004A42DC" w:rsidRPr="004B455E">
        <w:rPr>
          <w:rFonts w:ascii="Times New Roman" w:hAnsi="Times New Roman" w:cs="Arial" w:hint="eastAsia"/>
          <w:color w:val="000000" w:themeColor="text1"/>
          <w:sz w:val="24"/>
        </w:rPr>
        <w:t>Septem</w:t>
      </w:r>
      <w:r w:rsidRPr="004B455E">
        <w:rPr>
          <w:rFonts w:ascii="Times New Roman" w:hAnsi="Times New Roman" w:cs="Arial"/>
          <w:color w:val="000000" w:themeColor="text1"/>
          <w:sz w:val="24"/>
        </w:rPr>
        <w:t xml:space="preserve">ber </w:t>
      </w:r>
      <w:r w:rsidR="004A42DC" w:rsidRPr="004B455E">
        <w:rPr>
          <w:rFonts w:ascii="Times New Roman" w:hAnsi="Times New Roman" w:cs="Arial" w:hint="eastAsia"/>
          <w:color w:val="000000" w:themeColor="text1"/>
          <w:sz w:val="24"/>
        </w:rPr>
        <w:t>18</w:t>
      </w:r>
      <w:r w:rsidRPr="004B455E">
        <w:rPr>
          <w:rFonts w:ascii="Times New Roman" w:hAnsi="Times New Roman" w:cs="Arial"/>
          <w:color w:val="000000" w:themeColor="text1"/>
          <w:sz w:val="24"/>
        </w:rPr>
        <w:t xml:space="preserve">, 2010) and </w:t>
      </w:r>
      <w:r w:rsidR="005D0567" w:rsidRPr="004B455E">
        <w:rPr>
          <w:rFonts w:ascii="Times New Roman" w:hAnsi="Times New Roman" w:cs="Arial" w:hint="eastAsia"/>
          <w:color w:val="000000" w:themeColor="text1"/>
          <w:sz w:val="24"/>
        </w:rPr>
        <w:t>spring</w:t>
      </w:r>
      <w:r w:rsidRPr="004B455E">
        <w:rPr>
          <w:rFonts w:ascii="Times New Roman" w:hAnsi="Times New Roman" w:cs="Arial"/>
          <w:color w:val="000000" w:themeColor="text1"/>
          <w:sz w:val="24"/>
        </w:rPr>
        <w:t xml:space="preserve"> (between </w:t>
      </w:r>
      <w:r w:rsidR="005D0567" w:rsidRPr="004B455E">
        <w:rPr>
          <w:rFonts w:ascii="Times New Roman" w:hAnsi="Times New Roman" w:cs="Arial" w:hint="eastAsia"/>
          <w:color w:val="000000" w:themeColor="text1"/>
          <w:sz w:val="24"/>
        </w:rPr>
        <w:t>March</w:t>
      </w:r>
      <w:r w:rsidRPr="004B455E">
        <w:rPr>
          <w:rFonts w:ascii="Times New Roman" w:hAnsi="Times New Roman" w:cs="Arial"/>
          <w:color w:val="000000" w:themeColor="text1"/>
          <w:sz w:val="24"/>
        </w:rPr>
        <w:t xml:space="preserve"> </w:t>
      </w:r>
      <w:r w:rsidR="005D0567" w:rsidRPr="004B455E">
        <w:rPr>
          <w:rFonts w:ascii="Times New Roman" w:hAnsi="Times New Roman" w:cs="Arial" w:hint="eastAsia"/>
          <w:color w:val="000000" w:themeColor="text1"/>
          <w:sz w:val="24"/>
        </w:rPr>
        <w:t>16</w:t>
      </w:r>
      <w:r w:rsidRPr="004B455E">
        <w:rPr>
          <w:rFonts w:ascii="Times New Roman" w:hAnsi="Times New Roman" w:cs="Arial"/>
          <w:color w:val="000000" w:themeColor="text1"/>
          <w:sz w:val="24"/>
        </w:rPr>
        <w:t xml:space="preserve"> to May </w:t>
      </w:r>
      <w:r w:rsidR="005D0567" w:rsidRPr="004B455E">
        <w:rPr>
          <w:rFonts w:ascii="Times New Roman" w:hAnsi="Times New Roman" w:cs="Arial" w:hint="eastAsia"/>
          <w:color w:val="000000" w:themeColor="text1"/>
          <w:sz w:val="24"/>
        </w:rPr>
        <w:t>10</w:t>
      </w:r>
      <w:r w:rsidR="008D1337" w:rsidRPr="004B455E">
        <w:rPr>
          <w:rFonts w:ascii="Times New Roman" w:hAnsi="Times New Roman" w:cs="Arial" w:hint="eastAsia"/>
          <w:color w:val="000000" w:themeColor="text1"/>
          <w:sz w:val="24"/>
        </w:rPr>
        <w:t>,</w:t>
      </w:r>
      <w:r w:rsidRPr="004B455E">
        <w:rPr>
          <w:rFonts w:ascii="Times New Roman" w:hAnsi="Times New Roman" w:cs="Arial"/>
          <w:color w:val="000000" w:themeColor="text1"/>
          <w:sz w:val="24"/>
        </w:rPr>
        <w:t xml:space="preserve"> 2011) seasons. The cuttings prepared in the first experiment were designated as summer cuttings and the second as spring cuttings. </w:t>
      </w:r>
      <w:r w:rsidR="00A35735" w:rsidRPr="004B455E">
        <w:rPr>
          <w:rFonts w:ascii="Times New Roman" w:hAnsi="Times New Roman"/>
          <w:color w:val="000000" w:themeColor="text1"/>
          <w:sz w:val="24"/>
        </w:rPr>
        <w:t xml:space="preserve">Rooting ability was investigated using </w:t>
      </w:r>
      <w:commentRangeStart w:id="198"/>
      <w:r w:rsidR="00A35735" w:rsidRPr="004B455E">
        <w:rPr>
          <w:rFonts w:ascii="Times New Roman" w:hAnsi="Times New Roman"/>
          <w:color w:val="000000" w:themeColor="text1"/>
          <w:sz w:val="24"/>
        </w:rPr>
        <w:t xml:space="preserve">cuttings </w:t>
      </w:r>
      <w:r w:rsidR="00A35735" w:rsidRPr="004B455E">
        <w:rPr>
          <w:rFonts w:ascii="Times New Roman" w:hAnsi="Times New Roman" w:hint="eastAsia"/>
          <w:color w:val="000000" w:themeColor="text1"/>
          <w:sz w:val="24"/>
        </w:rPr>
        <w:t xml:space="preserve">(about 3-4 cm) with a node </w:t>
      </w:r>
      <w:commentRangeEnd w:id="198"/>
      <w:r w:rsidR="00245D4E">
        <w:rPr>
          <w:rStyle w:val="Marquedecommentaire"/>
        </w:rPr>
        <w:commentReference w:id="198"/>
      </w:r>
      <w:r w:rsidR="00A35735" w:rsidRPr="004B455E">
        <w:rPr>
          <w:rFonts w:ascii="Times New Roman" w:hAnsi="Times New Roman"/>
          <w:color w:val="000000" w:themeColor="text1"/>
          <w:sz w:val="24"/>
        </w:rPr>
        <w:t>prepared from different with</w:t>
      </w:r>
      <w:r w:rsidR="00A35735" w:rsidRPr="004B455E">
        <w:rPr>
          <w:rFonts w:ascii="Times New Roman" w:hAnsi="Times New Roman" w:hint="eastAsia"/>
          <w:color w:val="000000" w:themeColor="text1"/>
          <w:sz w:val="24"/>
        </w:rPr>
        <w:t>in-</w:t>
      </w:r>
      <w:r w:rsidR="00A35735" w:rsidRPr="004B455E">
        <w:rPr>
          <w:rFonts w:ascii="Times New Roman" w:hAnsi="Times New Roman"/>
          <w:color w:val="000000" w:themeColor="text1"/>
          <w:kern w:val="0"/>
          <w:sz w:val="24"/>
        </w:rPr>
        <w:t>shoot</w:t>
      </w:r>
      <w:r w:rsidR="00A35735" w:rsidRPr="004B455E">
        <w:rPr>
          <w:rFonts w:ascii="Times New Roman" w:hAnsi="Times New Roman"/>
          <w:color w:val="000000" w:themeColor="text1"/>
          <w:sz w:val="24"/>
        </w:rPr>
        <w:t xml:space="preserve"> positions</w:t>
      </w:r>
      <w:r w:rsidR="00A35735" w:rsidRPr="004B455E">
        <w:rPr>
          <w:rFonts w:ascii="Times New Roman" w:hAnsi="Times New Roman"/>
          <w:color w:val="000000" w:themeColor="text1"/>
          <w:kern w:val="0"/>
          <w:sz w:val="24"/>
        </w:rPr>
        <w:t xml:space="preserve">. The average length </w:t>
      </w:r>
      <w:r w:rsidR="00A35735" w:rsidRPr="004B455E">
        <w:rPr>
          <w:rFonts w:ascii="Times New Roman" w:hAnsi="Times New Roman" w:hint="eastAsia"/>
          <w:color w:val="000000" w:themeColor="text1"/>
          <w:kern w:val="0"/>
          <w:sz w:val="24"/>
        </w:rPr>
        <w:t xml:space="preserve">of </w:t>
      </w:r>
      <w:commentRangeStart w:id="199"/>
      <w:r w:rsidR="00A35735" w:rsidRPr="004B455E">
        <w:rPr>
          <w:rFonts w:ascii="Times New Roman" w:hAnsi="Times New Roman" w:hint="eastAsia"/>
          <w:color w:val="000000" w:themeColor="text1"/>
          <w:kern w:val="0"/>
          <w:sz w:val="24"/>
        </w:rPr>
        <w:t xml:space="preserve">donor </w:t>
      </w:r>
      <w:r w:rsidR="00A35735" w:rsidRPr="004B455E">
        <w:rPr>
          <w:rFonts w:ascii="Times New Roman" w:hAnsi="Times New Roman"/>
          <w:color w:val="000000" w:themeColor="text1"/>
          <w:kern w:val="0"/>
          <w:sz w:val="24"/>
        </w:rPr>
        <w:t xml:space="preserve">shoot </w:t>
      </w:r>
      <w:commentRangeEnd w:id="199"/>
      <w:r w:rsidR="00245D4E">
        <w:rPr>
          <w:rStyle w:val="Marquedecommentaire"/>
        </w:rPr>
        <w:commentReference w:id="199"/>
      </w:r>
      <w:r w:rsidR="00A35735" w:rsidRPr="004B455E">
        <w:rPr>
          <w:rFonts w:ascii="Times New Roman" w:hAnsi="Times New Roman"/>
          <w:color w:val="000000" w:themeColor="text1"/>
          <w:kern w:val="0"/>
          <w:sz w:val="24"/>
        </w:rPr>
        <w:t>was 66.8 cm in summer and 36.7 cm in</w:t>
      </w:r>
      <w:r w:rsidR="00A35735" w:rsidRPr="004B455E">
        <w:rPr>
          <w:rFonts w:ascii="Times New Roman" w:hAnsi="Times New Roman"/>
          <w:color w:val="000000" w:themeColor="text1"/>
          <w:sz w:val="24"/>
        </w:rPr>
        <w:t xml:space="preserve"> spring. The internode</w:t>
      </w:r>
      <w:r w:rsidR="00A35735" w:rsidRPr="004B455E">
        <w:rPr>
          <w:rFonts w:ascii="Times New Roman" w:hAnsi="Times New Roman" w:hint="eastAsia"/>
          <w:color w:val="000000" w:themeColor="text1"/>
          <w:sz w:val="24"/>
        </w:rPr>
        <w:t>s</w:t>
      </w:r>
      <w:r w:rsidR="00A35735" w:rsidRPr="004B455E">
        <w:rPr>
          <w:rFonts w:ascii="Times New Roman" w:hAnsi="Times New Roman"/>
          <w:color w:val="000000" w:themeColor="text1"/>
          <w:sz w:val="24"/>
        </w:rPr>
        <w:t xml:space="preserve"> w</w:t>
      </w:r>
      <w:r w:rsidR="00A35735" w:rsidRPr="004B455E">
        <w:rPr>
          <w:rFonts w:ascii="Times New Roman" w:hAnsi="Times New Roman" w:hint="eastAsia"/>
          <w:color w:val="000000" w:themeColor="text1"/>
          <w:sz w:val="24"/>
        </w:rPr>
        <w:t>ere</w:t>
      </w:r>
      <w:r w:rsidR="00A35735" w:rsidRPr="004B455E">
        <w:rPr>
          <w:rFonts w:ascii="Times New Roman" w:hAnsi="Times New Roman"/>
          <w:color w:val="000000" w:themeColor="text1"/>
          <w:sz w:val="24"/>
        </w:rPr>
        <w:t xml:space="preserve"> defined as the first </w:t>
      </w:r>
      <w:r w:rsidR="00A35735" w:rsidRPr="004B455E">
        <w:rPr>
          <w:rFonts w:ascii="Times New Roman" w:hAnsi="Times New Roman" w:hint="eastAsia"/>
          <w:color w:val="000000" w:themeColor="text1"/>
          <w:sz w:val="24"/>
        </w:rPr>
        <w:t>to thirteenth internodes from top to base of the shoot</w:t>
      </w:r>
      <w:r w:rsidR="00A35735" w:rsidRPr="004B455E">
        <w:rPr>
          <w:rFonts w:ascii="Times New Roman" w:hAnsi="Times New Roman"/>
          <w:color w:val="000000" w:themeColor="text1"/>
          <w:sz w:val="24"/>
        </w:rPr>
        <w:t>. Since the first to third internodes were generally short and soft, cuttings were prepared from the fourth to the thirteenth</w:t>
      </w:r>
      <w:r w:rsidR="00A35735" w:rsidRPr="004B455E">
        <w:rPr>
          <w:rFonts w:ascii="Times New Roman" w:hAnsi="Times New Roman"/>
          <w:color w:val="000000" w:themeColor="text1"/>
          <w:kern w:val="0"/>
          <w:sz w:val="24"/>
        </w:rPr>
        <w:t xml:space="preserve"> internode</w:t>
      </w:r>
      <w:r w:rsidR="00A35735" w:rsidRPr="004B455E">
        <w:rPr>
          <w:rFonts w:ascii="Times New Roman" w:hAnsi="Times New Roman" w:hint="eastAsia"/>
          <w:color w:val="000000" w:themeColor="text1"/>
          <w:kern w:val="0"/>
          <w:sz w:val="24"/>
        </w:rPr>
        <w:t>s</w:t>
      </w:r>
      <w:r w:rsidR="00A35735" w:rsidRPr="004B455E">
        <w:rPr>
          <w:rFonts w:ascii="Times New Roman" w:hAnsi="Times New Roman"/>
          <w:color w:val="000000" w:themeColor="text1"/>
          <w:sz w:val="24"/>
        </w:rPr>
        <w:t>.</w:t>
      </w:r>
    </w:p>
    <w:p w:rsidR="00722FC9" w:rsidRPr="004B455E" w:rsidRDefault="00722FC9" w:rsidP="00722FC9">
      <w:pPr>
        <w:spacing w:line="480" w:lineRule="auto"/>
        <w:ind w:firstLineChars="225" w:firstLine="540"/>
        <w:rPr>
          <w:rFonts w:ascii="Times New Roman" w:hAnsi="Times New Roman" w:cs="Arial"/>
          <w:color w:val="000000" w:themeColor="text1"/>
          <w:kern w:val="0"/>
          <w:sz w:val="24"/>
        </w:rPr>
      </w:pPr>
      <w:r w:rsidRPr="004B455E">
        <w:rPr>
          <w:rFonts w:ascii="Times New Roman" w:hAnsi="Times New Roman" w:cs="Arial"/>
          <w:color w:val="000000" w:themeColor="text1"/>
          <w:kern w:val="0"/>
          <w:sz w:val="24"/>
        </w:rPr>
        <w:t xml:space="preserve">Eight </w:t>
      </w:r>
      <w:r w:rsidRPr="004B455E">
        <w:rPr>
          <w:rFonts w:ascii="Times New Roman" w:hAnsi="Times New Roman" w:cs="Arial"/>
          <w:color w:val="000000" w:themeColor="text1"/>
          <w:sz w:val="24"/>
        </w:rPr>
        <w:t xml:space="preserve">cuttings per each internode position were prepared from harvested shoots </w:t>
      </w:r>
      <w:commentRangeStart w:id="200"/>
      <w:r w:rsidRPr="004B455E">
        <w:rPr>
          <w:rFonts w:ascii="Times New Roman" w:hAnsi="Times New Roman" w:cs="Arial"/>
          <w:color w:val="000000" w:themeColor="text1"/>
          <w:sz w:val="24"/>
        </w:rPr>
        <w:t>of clone SI-10</w:t>
      </w:r>
      <w:commentRangeEnd w:id="200"/>
      <w:r w:rsidR="00483A4F">
        <w:rPr>
          <w:rStyle w:val="Marquedecommentaire"/>
        </w:rPr>
        <w:commentReference w:id="200"/>
      </w:r>
      <w:r w:rsidRPr="004B455E">
        <w:rPr>
          <w:rFonts w:ascii="Times New Roman" w:hAnsi="Times New Roman" w:cs="Arial"/>
          <w:color w:val="000000" w:themeColor="text1"/>
          <w:sz w:val="24"/>
        </w:rPr>
        <w:t xml:space="preserve">. Three </w:t>
      </w:r>
      <w:r w:rsidRPr="004B455E">
        <w:rPr>
          <w:rFonts w:ascii="Times New Roman" w:hAnsi="Times New Roman" w:cs="Arial"/>
          <w:color w:val="000000" w:themeColor="text1"/>
          <w:kern w:val="0"/>
          <w:sz w:val="24"/>
        </w:rPr>
        <w:t xml:space="preserve">replications </w:t>
      </w:r>
      <w:r w:rsidR="00A35735" w:rsidRPr="004B455E">
        <w:rPr>
          <w:rFonts w:ascii="Times New Roman" w:hAnsi="Times New Roman" w:cs="Arial" w:hint="eastAsia"/>
          <w:color w:val="000000" w:themeColor="text1"/>
          <w:kern w:val="0"/>
          <w:sz w:val="24"/>
        </w:rPr>
        <w:t xml:space="preserve">with 8 cuttings each </w:t>
      </w:r>
      <w:r w:rsidRPr="004B455E">
        <w:rPr>
          <w:rFonts w:ascii="Times New Roman" w:hAnsi="Times New Roman" w:cs="Arial"/>
          <w:color w:val="000000" w:themeColor="text1"/>
          <w:kern w:val="0"/>
          <w:sz w:val="24"/>
        </w:rPr>
        <w:t xml:space="preserve">were performed </w:t>
      </w:r>
      <w:r w:rsidRPr="004B455E">
        <w:rPr>
          <w:rFonts w:ascii="Times New Roman" w:hAnsi="Times New Roman" w:cs="Arial"/>
          <w:color w:val="000000" w:themeColor="text1"/>
          <w:sz w:val="24"/>
        </w:rPr>
        <w:t xml:space="preserve">for a single experimental condition </w:t>
      </w:r>
      <w:r w:rsidR="00B45DB9" w:rsidRPr="004B455E">
        <w:rPr>
          <w:rFonts w:ascii="Times New Roman" w:hAnsi="Times New Roman" w:cs="Arial" w:hint="eastAsia"/>
          <w:color w:val="000000" w:themeColor="text1"/>
          <w:sz w:val="24"/>
        </w:rPr>
        <w:t>(24 cuttings in total for each condition)</w:t>
      </w:r>
      <w:r w:rsidRPr="004B455E">
        <w:rPr>
          <w:rFonts w:ascii="Times New Roman" w:hAnsi="Times New Roman" w:cs="Arial"/>
          <w:color w:val="000000" w:themeColor="text1"/>
          <w:sz w:val="24"/>
        </w:rPr>
        <w:t xml:space="preserve">. The basal parts of the cuttings were treated </w:t>
      </w:r>
      <w:r w:rsidRPr="004B455E">
        <w:rPr>
          <w:rFonts w:ascii="Times New Roman" w:hAnsi="Times New Roman" w:cs="Arial"/>
          <w:color w:val="000000" w:themeColor="text1"/>
          <w:sz w:val="24"/>
        </w:rPr>
        <w:lastRenderedPageBreak/>
        <w:t xml:space="preserve">with </w:t>
      </w:r>
      <w:r w:rsidRPr="004B455E">
        <w:rPr>
          <w:rFonts w:ascii="Times New Roman" w:hAnsi="Times New Roman" w:cs="Arial"/>
          <w:color w:val="000000" w:themeColor="text1"/>
          <w:kern w:val="0"/>
          <w:sz w:val="24"/>
        </w:rPr>
        <w:t xml:space="preserve">talc powder containing </w:t>
      </w:r>
      <w:r w:rsidR="00776FCE" w:rsidRPr="004B455E">
        <w:rPr>
          <w:rFonts w:ascii="Times New Roman" w:hAnsi="Times New Roman" w:cs="Arial" w:hint="eastAsia"/>
          <w:color w:val="000000" w:themeColor="text1"/>
          <w:kern w:val="0"/>
          <w:sz w:val="24"/>
        </w:rPr>
        <w:t>0.8% (w/w)</w:t>
      </w:r>
      <w:r w:rsidRPr="004B455E" w:rsidDel="00393346">
        <w:rPr>
          <w:rFonts w:ascii="Times New Roman" w:hAnsi="Times New Roman" w:cs="Arial"/>
          <w:color w:val="000000" w:themeColor="text1"/>
          <w:kern w:val="0"/>
          <w:sz w:val="24"/>
        </w:rPr>
        <w:t xml:space="preserve"> </w:t>
      </w:r>
      <w:r w:rsidRPr="004B455E">
        <w:rPr>
          <w:rFonts w:ascii="Times New Roman" w:hAnsi="Times New Roman" w:cs="Arial"/>
          <w:color w:val="000000" w:themeColor="text1"/>
          <w:kern w:val="0"/>
          <w:sz w:val="24"/>
        </w:rPr>
        <w:t>indole-3-butyric acid (IBA, Wako Pure Chemical Industries, Ltd., Osaka)</w:t>
      </w:r>
      <w:r w:rsidRPr="004B455E">
        <w:rPr>
          <w:rFonts w:ascii="Times New Roman" w:hAnsi="Times New Roman" w:cs="Arial"/>
          <w:color w:val="000000" w:themeColor="text1"/>
          <w:sz w:val="24"/>
        </w:rPr>
        <w:t xml:space="preserve">. </w:t>
      </w:r>
      <w:commentRangeStart w:id="201"/>
      <w:r w:rsidR="00A35735" w:rsidRPr="004B455E">
        <w:rPr>
          <w:rFonts w:ascii="Times New Roman" w:hAnsi="Times New Roman" w:hint="eastAsia"/>
          <w:color w:val="000000" w:themeColor="text1"/>
          <w:kern w:val="0"/>
          <w:sz w:val="24"/>
        </w:rPr>
        <w:t>The powder was originally prepared by mix with talc and IBA (</w:t>
      </w:r>
      <w:r w:rsidR="00A35735" w:rsidRPr="004B455E">
        <w:rPr>
          <w:rFonts w:ascii="Times New Roman" w:hAnsi="Times New Roman" w:cs="Arial"/>
          <w:color w:val="000000" w:themeColor="text1"/>
          <w:kern w:val="0"/>
          <w:sz w:val="24"/>
        </w:rPr>
        <w:t>Wako Pure Chemical Industries</w:t>
      </w:r>
      <w:r w:rsidR="00A35735" w:rsidRPr="004B455E">
        <w:rPr>
          <w:rFonts w:ascii="Times New Roman" w:hAnsi="Times New Roman" w:hint="eastAsia"/>
          <w:color w:val="000000" w:themeColor="text1"/>
          <w:kern w:val="0"/>
          <w:sz w:val="24"/>
        </w:rPr>
        <w:t>).</w:t>
      </w:r>
      <w:commentRangeEnd w:id="201"/>
      <w:r w:rsidR="00483A4F">
        <w:rPr>
          <w:rStyle w:val="Marquedecommentaire"/>
        </w:rPr>
        <w:commentReference w:id="201"/>
      </w:r>
    </w:p>
    <w:p w:rsidR="00722FC9" w:rsidRPr="004B455E" w:rsidRDefault="00722FC9" w:rsidP="00722FC9">
      <w:pPr>
        <w:spacing w:line="480" w:lineRule="auto"/>
        <w:rPr>
          <w:rFonts w:ascii="Times New Roman" w:hAnsi="Times New Roman" w:cs="Arial"/>
          <w:color w:val="000000" w:themeColor="text1"/>
          <w:kern w:val="0"/>
          <w:sz w:val="24"/>
        </w:rPr>
      </w:pPr>
    </w:p>
    <w:p w:rsidR="00722FC9" w:rsidRPr="004B455E" w:rsidDel="00FE09D3" w:rsidRDefault="00722FC9" w:rsidP="00722FC9">
      <w:pPr>
        <w:spacing w:line="480" w:lineRule="auto"/>
        <w:rPr>
          <w:del w:id="202" w:author="Auteur"/>
          <w:rFonts w:ascii="Times New Roman" w:hAnsi="Times New Roman" w:cs="Arial"/>
          <w:b/>
          <w:i/>
          <w:color w:val="000000" w:themeColor="text1"/>
          <w:sz w:val="24"/>
        </w:rPr>
      </w:pPr>
      <w:commentRangeStart w:id="203"/>
      <w:del w:id="204" w:author="Auteur">
        <w:r w:rsidRPr="004B455E" w:rsidDel="00FE09D3">
          <w:rPr>
            <w:rFonts w:ascii="Times New Roman" w:hAnsi="Times New Roman" w:cs="Arial"/>
            <w:b/>
            <w:i/>
            <w:color w:val="000000" w:themeColor="text1"/>
            <w:sz w:val="24"/>
          </w:rPr>
          <w:delText>Experiments of cutting during the year</w:delText>
        </w:r>
        <w:commentRangeEnd w:id="203"/>
        <w:r w:rsidR="00483A4F" w:rsidDel="00FE09D3">
          <w:rPr>
            <w:rStyle w:val="Marquedecommentaire"/>
          </w:rPr>
          <w:commentReference w:id="203"/>
        </w:r>
      </w:del>
      <w:ins w:id="205" w:author="Auteur">
        <w:r w:rsidR="00FE09D3">
          <w:rPr>
            <w:rFonts w:ascii="Times New Roman" w:hAnsi="Times New Roman" w:cs="Arial"/>
            <w:b/>
            <w:i/>
            <w:color w:val="000000" w:themeColor="text1"/>
            <w:sz w:val="24"/>
          </w:rPr>
          <w:t xml:space="preserve"> Seasonal variations </w:t>
        </w:r>
        <w:proofErr w:type="spellStart"/>
        <w:r w:rsidR="00FE09D3">
          <w:rPr>
            <w:rFonts w:ascii="Times New Roman" w:hAnsi="Times New Roman" w:cs="Arial"/>
            <w:b/>
            <w:i/>
            <w:color w:val="000000" w:themeColor="text1"/>
            <w:sz w:val="24"/>
          </w:rPr>
          <w:t>experiments</w:t>
        </w:r>
      </w:ins>
    </w:p>
    <w:p w:rsidR="00722FC9" w:rsidRPr="004B455E" w:rsidRDefault="00722FC9" w:rsidP="00722FC9">
      <w:pPr>
        <w:spacing w:line="480" w:lineRule="auto"/>
        <w:ind w:firstLineChars="225" w:firstLine="540"/>
        <w:rPr>
          <w:rFonts w:ascii="Times New Roman" w:hAnsi="Times New Roman"/>
          <w:color w:val="000000" w:themeColor="text1"/>
          <w:sz w:val="24"/>
        </w:rPr>
      </w:pPr>
      <w:r w:rsidRPr="004B455E">
        <w:rPr>
          <w:rFonts w:ascii="Times New Roman" w:hAnsi="Times New Roman"/>
          <w:color w:val="000000" w:themeColor="text1"/>
          <w:sz w:val="24"/>
        </w:rPr>
        <w:t>A</w:t>
      </w:r>
      <w:proofErr w:type="spellEnd"/>
      <w:r w:rsidRPr="004B455E">
        <w:rPr>
          <w:rFonts w:ascii="Times New Roman" w:hAnsi="Times New Roman"/>
          <w:color w:val="000000" w:themeColor="text1"/>
          <w:sz w:val="24"/>
        </w:rPr>
        <w:t xml:space="preserve"> total of </w:t>
      </w:r>
      <w:r w:rsidR="000B3D59" w:rsidRPr="004B455E">
        <w:rPr>
          <w:rFonts w:ascii="Times New Roman" w:hAnsi="Times New Roman"/>
          <w:color w:val="000000" w:themeColor="text1"/>
          <w:sz w:val="24"/>
        </w:rPr>
        <w:t>1</w:t>
      </w:r>
      <w:r w:rsidR="005D0567" w:rsidRPr="004B455E">
        <w:rPr>
          <w:rFonts w:ascii="Times New Roman" w:hAnsi="Times New Roman" w:hint="eastAsia"/>
          <w:color w:val="000000" w:themeColor="text1"/>
          <w:sz w:val="24"/>
        </w:rPr>
        <w:t>0</w:t>
      </w:r>
      <w:r w:rsidR="000B3D59"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experiments </w:t>
      </w:r>
      <w:r w:rsidR="001C1F3B" w:rsidRPr="004B455E">
        <w:rPr>
          <w:rFonts w:ascii="Times New Roman" w:hAnsi="Times New Roman" w:hint="eastAsia"/>
          <w:color w:val="000000" w:themeColor="text1"/>
          <w:sz w:val="24"/>
        </w:rPr>
        <w:t>(</w:t>
      </w:r>
      <w:r w:rsidR="009D4458" w:rsidRPr="004B455E">
        <w:rPr>
          <w:rFonts w:ascii="Times New Roman" w:hAnsi="Times New Roman" w:hint="eastAsia"/>
          <w:color w:val="000000" w:themeColor="text1"/>
          <w:sz w:val="24"/>
        </w:rPr>
        <w:t xml:space="preserve">set </w:t>
      </w:r>
      <w:r w:rsidR="001C1F3B" w:rsidRPr="004B455E">
        <w:rPr>
          <w:rFonts w:ascii="Times New Roman" w:hAnsi="Times New Roman"/>
          <w:color w:val="000000" w:themeColor="text1"/>
          <w:sz w:val="24"/>
        </w:rPr>
        <w:t>“</w:t>
      </w:r>
      <w:r w:rsidR="001C1F3B" w:rsidRPr="004B455E">
        <w:rPr>
          <w:rFonts w:ascii="Times New Roman" w:hAnsi="Times New Roman" w:hint="eastAsia"/>
          <w:color w:val="000000" w:themeColor="text1"/>
          <w:sz w:val="24"/>
        </w:rPr>
        <w:t>A</w:t>
      </w:r>
      <w:r w:rsidR="001C1F3B" w:rsidRPr="004B455E">
        <w:rPr>
          <w:rFonts w:ascii="Times New Roman" w:hAnsi="Times New Roman"/>
          <w:color w:val="000000" w:themeColor="text1"/>
          <w:sz w:val="24"/>
        </w:rPr>
        <w:t>”</w:t>
      </w:r>
      <w:r w:rsidR="001C1F3B" w:rsidRPr="004B455E">
        <w:rPr>
          <w:rFonts w:ascii="Times New Roman" w:hAnsi="Times New Roman" w:hint="eastAsia"/>
          <w:color w:val="000000" w:themeColor="text1"/>
          <w:sz w:val="24"/>
        </w:rPr>
        <w:t xml:space="preserve"> to </w:t>
      </w:r>
      <w:r w:rsidR="001C1F3B" w:rsidRPr="004B455E">
        <w:rPr>
          <w:rFonts w:ascii="Times New Roman" w:hAnsi="Times New Roman"/>
          <w:color w:val="000000" w:themeColor="text1"/>
          <w:sz w:val="24"/>
        </w:rPr>
        <w:t>“</w:t>
      </w:r>
      <w:r w:rsidR="001C1F3B" w:rsidRPr="004B455E">
        <w:rPr>
          <w:rFonts w:ascii="Times New Roman" w:hAnsi="Times New Roman" w:hint="eastAsia"/>
          <w:color w:val="000000" w:themeColor="text1"/>
          <w:sz w:val="24"/>
        </w:rPr>
        <w:t>J</w:t>
      </w:r>
      <w:r w:rsidR="001C1F3B" w:rsidRPr="004B455E">
        <w:rPr>
          <w:rFonts w:ascii="Times New Roman" w:hAnsi="Times New Roman"/>
          <w:color w:val="000000" w:themeColor="text1"/>
          <w:sz w:val="24"/>
        </w:rPr>
        <w:t>”</w:t>
      </w:r>
      <w:r w:rsidR="001C1F3B" w:rsidRPr="004B455E">
        <w:rPr>
          <w:rFonts w:ascii="Times New Roman" w:hAnsi="Times New Roman" w:hint="eastAsia"/>
          <w:color w:val="000000" w:themeColor="text1"/>
          <w:sz w:val="24"/>
        </w:rPr>
        <w:t xml:space="preserve"> in Table 1) </w:t>
      </w:r>
      <w:r w:rsidRPr="004B455E">
        <w:rPr>
          <w:rFonts w:ascii="Times New Roman" w:hAnsi="Times New Roman"/>
          <w:color w:val="000000" w:themeColor="text1"/>
          <w:sz w:val="24"/>
        </w:rPr>
        <w:t xml:space="preserve">were performed between July 27, 2010 and September 6, 2011. To examine the effect of soil temperature on the rooting ability of cuttings, an electric heating cable (1-250, Nihon </w:t>
      </w:r>
      <w:proofErr w:type="spellStart"/>
      <w:r w:rsidRPr="004B455E">
        <w:rPr>
          <w:rFonts w:ascii="Times New Roman" w:hAnsi="Times New Roman"/>
          <w:color w:val="000000" w:themeColor="text1"/>
          <w:sz w:val="24"/>
        </w:rPr>
        <w:t>Noden</w:t>
      </w:r>
      <w:proofErr w:type="spellEnd"/>
      <w:r w:rsidRPr="004B455E">
        <w:rPr>
          <w:rFonts w:ascii="Times New Roman" w:hAnsi="Times New Roman"/>
          <w:color w:val="000000" w:themeColor="text1"/>
          <w:sz w:val="24"/>
        </w:rPr>
        <w:t xml:space="preserve">, Inc., Tokyo) with </w:t>
      </w:r>
      <w:r w:rsidRPr="004B455E">
        <w:rPr>
          <w:rFonts w:ascii="Times New Roman" w:hAnsi="Times New Roman"/>
          <w:color w:val="000000" w:themeColor="text1"/>
          <w:kern w:val="0"/>
          <w:sz w:val="24"/>
        </w:rPr>
        <w:t>thermostat</w:t>
      </w:r>
      <w:r w:rsidRPr="004B455E">
        <w:rPr>
          <w:rFonts w:ascii="Times New Roman" w:hAnsi="Times New Roman"/>
          <w:color w:val="000000" w:themeColor="text1"/>
          <w:sz w:val="24"/>
        </w:rPr>
        <w:t xml:space="preserve"> (ND-610, Nihon </w:t>
      </w:r>
      <w:proofErr w:type="spellStart"/>
      <w:r w:rsidRPr="004B455E">
        <w:rPr>
          <w:rFonts w:ascii="Times New Roman" w:hAnsi="Times New Roman"/>
          <w:color w:val="000000" w:themeColor="text1"/>
          <w:sz w:val="24"/>
        </w:rPr>
        <w:t>Noden</w:t>
      </w:r>
      <w:proofErr w:type="spellEnd"/>
      <w:r w:rsidRPr="004B455E">
        <w:rPr>
          <w:rFonts w:ascii="Times New Roman" w:hAnsi="Times New Roman"/>
          <w:color w:val="000000" w:themeColor="text1"/>
          <w:sz w:val="24"/>
        </w:rPr>
        <w:t>, Inc., Tokyo)</w:t>
      </w:r>
      <w:r w:rsidR="001C1F3B" w:rsidRPr="004B455E">
        <w:rPr>
          <w:rFonts w:ascii="Times New Roman" w:hAnsi="Times New Roman" w:hint="eastAsia"/>
          <w:color w:val="000000" w:themeColor="text1"/>
          <w:sz w:val="24"/>
        </w:rPr>
        <w:t xml:space="preserve"> </w:t>
      </w:r>
      <w:r w:rsidRPr="004B455E">
        <w:rPr>
          <w:rFonts w:ascii="Times New Roman" w:hAnsi="Times New Roman"/>
          <w:color w:val="000000" w:themeColor="text1"/>
          <w:kern w:val="0"/>
          <w:sz w:val="24"/>
        </w:rPr>
        <w:t xml:space="preserve">set at </w:t>
      </w:r>
      <w:commentRangeStart w:id="206"/>
      <w:r w:rsidRPr="004B455E">
        <w:rPr>
          <w:rFonts w:ascii="Times New Roman" w:hAnsi="Times New Roman"/>
          <w:color w:val="000000" w:themeColor="text1"/>
          <w:kern w:val="0"/>
          <w:sz w:val="24"/>
        </w:rPr>
        <w:t>50</w:t>
      </w:r>
      <w:r w:rsidR="008740BA" w:rsidRPr="004B455E">
        <w:rPr>
          <w:rFonts w:ascii="Times New Roman" w:hAnsi="Times New Roman"/>
          <w:color w:val="000000" w:themeColor="text1"/>
          <w:kern w:val="0"/>
          <w:sz w:val="24"/>
        </w:rPr>
        <w:t>°</w:t>
      </w:r>
      <w:r w:rsidRPr="004B455E">
        <w:rPr>
          <w:rFonts w:ascii="Times New Roman" w:hAnsi="Times New Roman"/>
          <w:color w:val="000000" w:themeColor="text1"/>
          <w:kern w:val="0"/>
          <w:sz w:val="24"/>
        </w:rPr>
        <w:t>C</w:t>
      </w:r>
      <w:r w:rsidRPr="004B455E">
        <w:rPr>
          <w:rFonts w:ascii="Times New Roman" w:hAnsi="Times New Roman"/>
          <w:color w:val="000000" w:themeColor="text1"/>
          <w:sz w:val="24"/>
        </w:rPr>
        <w:t xml:space="preserve"> </w:t>
      </w:r>
      <w:commentRangeEnd w:id="206"/>
      <w:r w:rsidR="00483A4F">
        <w:rPr>
          <w:rStyle w:val="Marquedecommentaire"/>
        </w:rPr>
        <w:commentReference w:id="206"/>
      </w:r>
      <w:r w:rsidRPr="004B455E">
        <w:rPr>
          <w:rFonts w:ascii="Times New Roman" w:hAnsi="Times New Roman"/>
          <w:color w:val="000000" w:themeColor="text1"/>
          <w:sz w:val="24"/>
        </w:rPr>
        <w:t>was used to heat the propagation medium between November 19</w:t>
      </w:r>
      <w:r w:rsidR="00EA631F" w:rsidRPr="004B455E">
        <w:rPr>
          <w:rFonts w:ascii="Times New Roman" w:hAnsi="Times New Roman" w:hint="eastAsia"/>
          <w:color w:val="000000" w:themeColor="text1"/>
          <w:sz w:val="24"/>
        </w:rPr>
        <w:t>, 2010</w:t>
      </w:r>
      <w:r w:rsidR="00FA281C"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 xml:space="preserve">and January 7, 2011 </w:t>
      </w:r>
      <w:r w:rsidR="00FA281C" w:rsidRPr="004B455E">
        <w:rPr>
          <w:rFonts w:ascii="Times New Roman" w:hAnsi="Times New Roman" w:hint="eastAsia"/>
          <w:color w:val="000000" w:themeColor="text1"/>
          <w:sz w:val="24"/>
        </w:rPr>
        <w:t>(</w:t>
      </w:r>
      <w:r w:rsidR="009D4458" w:rsidRPr="004B455E">
        <w:rPr>
          <w:rFonts w:ascii="Times New Roman" w:hAnsi="Times New Roman" w:hint="eastAsia"/>
          <w:color w:val="000000" w:themeColor="text1"/>
          <w:sz w:val="24"/>
        </w:rPr>
        <w:t>set</w:t>
      </w:r>
      <w:r w:rsidR="00FA281C" w:rsidRPr="004B455E">
        <w:rPr>
          <w:rFonts w:ascii="Times New Roman" w:hAnsi="Times New Roman" w:hint="eastAsia"/>
          <w:color w:val="000000" w:themeColor="text1"/>
          <w:sz w:val="24"/>
        </w:rPr>
        <w:t xml:space="preserve"> F)</w:t>
      </w:r>
      <w:r w:rsidR="001C1F3B"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and February 7 and April 3, 2011</w:t>
      </w:r>
      <w:r w:rsidR="00FA281C" w:rsidRPr="004B455E">
        <w:rPr>
          <w:rFonts w:ascii="Times New Roman" w:hAnsi="Times New Roman" w:hint="eastAsia"/>
          <w:color w:val="000000" w:themeColor="text1"/>
          <w:sz w:val="24"/>
        </w:rPr>
        <w:t>(</w:t>
      </w:r>
      <w:r w:rsidR="009D4458" w:rsidRPr="004B455E">
        <w:rPr>
          <w:rFonts w:ascii="Times New Roman" w:hAnsi="Times New Roman" w:hint="eastAsia"/>
          <w:color w:val="000000" w:themeColor="text1"/>
          <w:sz w:val="24"/>
        </w:rPr>
        <w:t>set</w:t>
      </w:r>
      <w:r w:rsidR="00FA281C" w:rsidRPr="004B455E">
        <w:rPr>
          <w:rFonts w:ascii="Times New Roman" w:hAnsi="Times New Roman" w:hint="eastAsia"/>
          <w:color w:val="000000" w:themeColor="text1"/>
          <w:sz w:val="24"/>
        </w:rPr>
        <w:t xml:space="preserve"> H)</w:t>
      </w:r>
      <w:r w:rsidRPr="004B455E">
        <w:rPr>
          <w:rFonts w:ascii="Times New Roman" w:hAnsi="Times New Roman"/>
          <w:color w:val="000000" w:themeColor="text1"/>
          <w:kern w:val="0"/>
          <w:sz w:val="24"/>
        </w:rPr>
        <w:t>.</w:t>
      </w:r>
      <w:r w:rsidRPr="004B455E">
        <w:rPr>
          <w:rFonts w:ascii="Times New Roman" w:hAnsi="Times New Roman"/>
          <w:color w:val="000000" w:themeColor="text1"/>
          <w:sz w:val="24"/>
        </w:rPr>
        <w:t xml:space="preserve"> </w:t>
      </w:r>
      <w:r w:rsidR="00FA281C" w:rsidRPr="004B455E">
        <w:rPr>
          <w:rFonts w:ascii="Times New Roman" w:hAnsi="Times New Roman" w:hint="eastAsia"/>
          <w:color w:val="000000" w:themeColor="text1"/>
          <w:sz w:val="24"/>
        </w:rPr>
        <w:t>The control experiments for them were also performed without soil heating (</w:t>
      </w:r>
      <w:r w:rsidR="009D4458" w:rsidRPr="004B455E">
        <w:rPr>
          <w:rFonts w:ascii="Times New Roman" w:hAnsi="Times New Roman" w:hint="eastAsia"/>
          <w:color w:val="000000" w:themeColor="text1"/>
          <w:sz w:val="24"/>
        </w:rPr>
        <w:t>sets</w:t>
      </w:r>
      <w:r w:rsidR="00FA281C" w:rsidRPr="004B455E">
        <w:rPr>
          <w:rFonts w:ascii="Times New Roman" w:hAnsi="Times New Roman" w:hint="eastAsia"/>
          <w:color w:val="000000" w:themeColor="text1"/>
          <w:sz w:val="24"/>
        </w:rPr>
        <w:t xml:space="preserve"> E and G). </w:t>
      </w:r>
      <w:r w:rsidR="0092394E" w:rsidRPr="004B455E">
        <w:rPr>
          <w:rFonts w:ascii="Times New Roman" w:hAnsi="Times New Roman"/>
          <w:color w:val="000000" w:themeColor="text1"/>
          <w:sz w:val="24"/>
        </w:rPr>
        <w:t xml:space="preserve">Three </w:t>
      </w:r>
      <w:r w:rsidR="0092394E" w:rsidRPr="004B455E">
        <w:rPr>
          <w:rFonts w:ascii="Times New Roman" w:hAnsi="Times New Roman"/>
          <w:color w:val="000000" w:themeColor="text1"/>
          <w:kern w:val="0"/>
          <w:sz w:val="24"/>
        </w:rPr>
        <w:t>replicat</w:t>
      </w:r>
      <w:r w:rsidR="0092394E" w:rsidRPr="004B455E">
        <w:rPr>
          <w:rFonts w:ascii="Times New Roman" w:hAnsi="Times New Roman" w:hint="eastAsia"/>
          <w:color w:val="000000" w:themeColor="text1"/>
          <w:kern w:val="0"/>
          <w:sz w:val="24"/>
        </w:rPr>
        <w:t xml:space="preserve">ions </w:t>
      </w:r>
      <w:del w:id="207" w:author="Auteur">
        <w:r w:rsidR="0092394E" w:rsidRPr="004B455E" w:rsidDel="00483A4F">
          <w:rPr>
            <w:rFonts w:ascii="Times New Roman" w:hAnsi="Times New Roman" w:hint="eastAsia"/>
            <w:color w:val="000000" w:themeColor="text1"/>
            <w:kern w:val="0"/>
            <w:sz w:val="24"/>
          </w:rPr>
          <w:delText xml:space="preserve">with </w:delText>
        </w:r>
      </w:del>
      <w:ins w:id="208" w:author="Auteur">
        <w:r w:rsidR="00483A4F">
          <w:rPr>
            <w:rFonts w:ascii="Times New Roman" w:hAnsi="Times New Roman"/>
            <w:color w:val="000000" w:themeColor="text1"/>
            <w:kern w:val="0"/>
            <w:sz w:val="24"/>
          </w:rPr>
          <w:t xml:space="preserve"> of </w:t>
        </w:r>
      </w:ins>
      <w:r w:rsidR="0092394E" w:rsidRPr="004B455E">
        <w:rPr>
          <w:rFonts w:ascii="Times New Roman" w:hAnsi="Times New Roman" w:hint="eastAsia"/>
          <w:color w:val="000000" w:themeColor="text1"/>
          <w:kern w:val="0"/>
          <w:sz w:val="24"/>
        </w:rPr>
        <w:t>t</w:t>
      </w:r>
      <w:r w:rsidRPr="004B455E">
        <w:rPr>
          <w:rFonts w:ascii="Times New Roman" w:hAnsi="Times New Roman"/>
          <w:color w:val="000000" w:themeColor="text1"/>
          <w:kern w:val="0"/>
          <w:sz w:val="24"/>
        </w:rPr>
        <w:t xml:space="preserve">wenty-five </w:t>
      </w:r>
      <w:r w:rsidRPr="004B455E">
        <w:rPr>
          <w:rFonts w:ascii="Times New Roman" w:hAnsi="Times New Roman"/>
          <w:color w:val="000000" w:themeColor="text1"/>
          <w:sz w:val="24"/>
        </w:rPr>
        <w:t xml:space="preserve">cuttings </w:t>
      </w:r>
      <w:r w:rsidR="0092394E" w:rsidRPr="004B455E">
        <w:rPr>
          <w:rFonts w:ascii="Times New Roman" w:hAnsi="Times New Roman" w:hint="eastAsia"/>
          <w:color w:val="000000" w:themeColor="text1"/>
          <w:kern w:val="0"/>
          <w:sz w:val="24"/>
        </w:rPr>
        <w:t xml:space="preserve">each </w:t>
      </w:r>
      <w:r w:rsidR="0092394E" w:rsidRPr="004B455E">
        <w:rPr>
          <w:rFonts w:ascii="Times New Roman" w:hAnsi="Times New Roman" w:hint="eastAsia"/>
          <w:color w:val="000000" w:themeColor="text1"/>
          <w:sz w:val="24"/>
        </w:rPr>
        <w:t xml:space="preserve">were performed in </w:t>
      </w:r>
      <w:r w:rsidR="009D4458" w:rsidRPr="004B455E">
        <w:rPr>
          <w:rFonts w:ascii="Times New Roman" w:hAnsi="Times New Roman" w:hint="eastAsia"/>
          <w:color w:val="000000" w:themeColor="text1"/>
          <w:sz w:val="24"/>
        </w:rPr>
        <w:t>set A to J</w:t>
      </w:r>
      <w:r w:rsidR="0092394E" w:rsidRPr="004B455E">
        <w:rPr>
          <w:rFonts w:ascii="Times New Roman" w:hAnsi="Times New Roman" w:hint="eastAsia"/>
          <w:color w:val="000000" w:themeColor="text1"/>
          <w:sz w:val="24"/>
        </w:rPr>
        <w:t xml:space="preserve"> (75 cuttings in total were used for each experiment). </w:t>
      </w:r>
      <w:commentRangeStart w:id="209"/>
      <w:r w:rsidRPr="004B455E">
        <w:rPr>
          <w:rFonts w:ascii="Times New Roman" w:hAnsi="Times New Roman"/>
          <w:color w:val="000000" w:themeColor="text1"/>
          <w:sz w:val="24"/>
        </w:rPr>
        <w:t xml:space="preserve">The basal part of the cuttings </w:t>
      </w:r>
      <w:commentRangeEnd w:id="209"/>
      <w:r w:rsidR="00483A4F">
        <w:rPr>
          <w:rStyle w:val="Marquedecommentaire"/>
        </w:rPr>
        <w:commentReference w:id="209"/>
      </w:r>
      <w:r w:rsidRPr="004B455E">
        <w:rPr>
          <w:rFonts w:ascii="Times New Roman" w:hAnsi="Times New Roman"/>
          <w:color w:val="000000" w:themeColor="text1"/>
          <w:sz w:val="24"/>
        </w:rPr>
        <w:t xml:space="preserve">was treated with </w:t>
      </w:r>
      <w:r w:rsidRPr="004B455E">
        <w:rPr>
          <w:rFonts w:ascii="Times New Roman" w:hAnsi="Times New Roman"/>
          <w:color w:val="000000" w:themeColor="text1"/>
          <w:kern w:val="0"/>
          <w:sz w:val="24"/>
        </w:rPr>
        <w:t xml:space="preserve">talc powder containing </w:t>
      </w:r>
      <w:commentRangeStart w:id="210"/>
      <w:r w:rsidR="00776FCE" w:rsidRPr="004B455E">
        <w:rPr>
          <w:rFonts w:ascii="Times New Roman" w:hAnsi="Times New Roman" w:hint="eastAsia"/>
          <w:color w:val="000000" w:themeColor="text1"/>
          <w:kern w:val="0"/>
          <w:sz w:val="24"/>
        </w:rPr>
        <w:t>0.8%</w:t>
      </w:r>
      <w:r w:rsidRPr="004B455E">
        <w:rPr>
          <w:rFonts w:ascii="Times New Roman" w:hAnsi="Times New Roman"/>
          <w:color w:val="000000" w:themeColor="text1"/>
          <w:kern w:val="0"/>
          <w:sz w:val="24"/>
        </w:rPr>
        <w:t xml:space="preserve"> IBA</w:t>
      </w:r>
      <w:r w:rsidR="00A35735" w:rsidRPr="004B455E">
        <w:rPr>
          <w:rFonts w:ascii="Times New Roman" w:hAnsi="Times New Roman" w:hint="eastAsia"/>
          <w:color w:val="000000" w:themeColor="text1"/>
          <w:kern w:val="0"/>
          <w:sz w:val="24"/>
        </w:rPr>
        <w:t xml:space="preserve"> as described above</w:t>
      </w:r>
      <w:commentRangeEnd w:id="210"/>
      <w:r w:rsidR="00483A4F">
        <w:rPr>
          <w:rStyle w:val="Marquedecommentaire"/>
        </w:rPr>
        <w:commentReference w:id="210"/>
      </w:r>
      <w:r w:rsidRPr="004B455E">
        <w:rPr>
          <w:rFonts w:ascii="Times New Roman" w:hAnsi="Times New Roman"/>
          <w:color w:val="000000" w:themeColor="text1"/>
          <w:kern w:val="0"/>
          <w:sz w:val="24"/>
        </w:rPr>
        <w:t xml:space="preserve">. The sensor of the data logger </w:t>
      </w:r>
      <w:r w:rsidRPr="004B455E">
        <w:rPr>
          <w:rFonts w:ascii="Times New Roman" w:hAnsi="Times New Roman"/>
          <w:color w:val="000000" w:themeColor="text1"/>
          <w:sz w:val="24"/>
        </w:rPr>
        <w:t xml:space="preserve">(TR-52S, T&amp;D Co., Nagano) </w:t>
      </w:r>
      <w:commentRangeStart w:id="211"/>
      <w:r w:rsidRPr="004B455E">
        <w:rPr>
          <w:rFonts w:ascii="Times New Roman" w:hAnsi="Times New Roman"/>
          <w:color w:val="000000" w:themeColor="text1"/>
          <w:sz w:val="24"/>
        </w:rPr>
        <w:t xml:space="preserve">was buried </w:t>
      </w:r>
      <w:commentRangeEnd w:id="211"/>
      <w:r w:rsidR="00483A4F">
        <w:rPr>
          <w:rStyle w:val="Marquedecommentaire"/>
        </w:rPr>
        <w:commentReference w:id="211"/>
      </w:r>
      <w:r w:rsidRPr="004B455E">
        <w:rPr>
          <w:rFonts w:ascii="Times New Roman" w:hAnsi="Times New Roman"/>
          <w:color w:val="000000" w:themeColor="text1"/>
          <w:sz w:val="24"/>
        </w:rPr>
        <w:t xml:space="preserve">in the soil at a depth of 5 cm. </w:t>
      </w:r>
      <w:proofErr w:type="gramStart"/>
      <w:r w:rsidRPr="004B455E">
        <w:rPr>
          <w:rFonts w:ascii="Times New Roman" w:hAnsi="Times New Roman"/>
          <w:color w:val="000000" w:themeColor="text1"/>
          <w:sz w:val="24"/>
        </w:rPr>
        <w:t>Maximum</w:t>
      </w:r>
      <w:proofErr w:type="gramEnd"/>
      <w:r w:rsidRPr="004B455E">
        <w:rPr>
          <w:rFonts w:ascii="Times New Roman" w:hAnsi="Times New Roman"/>
          <w:color w:val="000000" w:themeColor="text1"/>
          <w:sz w:val="24"/>
        </w:rPr>
        <w:t xml:space="preserve">, minimum, </w:t>
      </w:r>
      <w:r w:rsidRPr="004B455E">
        <w:rPr>
          <w:rFonts w:ascii="Times New Roman" w:hAnsi="Times New Roman"/>
          <w:color w:val="000000" w:themeColor="text1"/>
          <w:sz w:val="24"/>
        </w:rPr>
        <w:lastRenderedPageBreak/>
        <w:t>and average soil temperatures were measured during each experimental period</w:t>
      </w:r>
      <w:ins w:id="212" w:author="Auteur">
        <w:r w:rsidR="00954627">
          <w:rPr>
            <w:rFonts w:ascii="Times New Roman" w:hAnsi="Times New Roman"/>
            <w:color w:val="000000" w:themeColor="text1"/>
            <w:sz w:val="24"/>
          </w:rPr>
          <w:t xml:space="preserve"> (See Table 1)</w:t>
        </w:r>
      </w:ins>
      <w:r w:rsidRPr="004B455E">
        <w:rPr>
          <w:rFonts w:ascii="Times New Roman" w:hAnsi="Times New Roman"/>
          <w:color w:val="000000" w:themeColor="text1"/>
          <w:sz w:val="24"/>
        </w:rPr>
        <w:t>.</w:t>
      </w:r>
    </w:p>
    <w:p w:rsidR="00722FC9" w:rsidRPr="004B455E" w:rsidRDefault="00722FC9" w:rsidP="00722FC9">
      <w:pPr>
        <w:spacing w:line="480" w:lineRule="auto"/>
        <w:rPr>
          <w:rFonts w:ascii="Times New Roman" w:hAnsi="Times New Roman" w:cs="Arial"/>
          <w:b/>
          <w:color w:val="000000" w:themeColor="text1"/>
          <w:kern w:val="0"/>
          <w:sz w:val="24"/>
        </w:rPr>
      </w:pPr>
    </w:p>
    <w:p w:rsidR="00722FC9" w:rsidRPr="004B455E" w:rsidRDefault="00722FC9" w:rsidP="00722FC9">
      <w:pPr>
        <w:spacing w:line="480" w:lineRule="auto"/>
        <w:rPr>
          <w:rFonts w:ascii="Times New Roman" w:hAnsi="Times New Roman" w:cs="Arial"/>
          <w:b/>
          <w:i/>
          <w:color w:val="000000" w:themeColor="text1"/>
          <w:kern w:val="0"/>
          <w:sz w:val="24"/>
        </w:rPr>
      </w:pPr>
      <w:proofErr w:type="spellStart"/>
      <w:r w:rsidRPr="004B455E">
        <w:rPr>
          <w:rFonts w:ascii="Times New Roman" w:hAnsi="Times New Roman" w:cs="Arial"/>
          <w:b/>
          <w:i/>
          <w:color w:val="000000" w:themeColor="text1"/>
          <w:kern w:val="0"/>
          <w:sz w:val="24"/>
        </w:rPr>
        <w:t>Auxin</w:t>
      </w:r>
      <w:proofErr w:type="spellEnd"/>
      <w:r w:rsidRPr="004B455E">
        <w:rPr>
          <w:rFonts w:ascii="Times New Roman" w:hAnsi="Times New Roman" w:cs="Arial"/>
          <w:b/>
          <w:i/>
          <w:color w:val="000000" w:themeColor="text1"/>
          <w:kern w:val="0"/>
          <w:sz w:val="24"/>
        </w:rPr>
        <w:t xml:space="preserve"> </w:t>
      </w:r>
      <w:del w:id="213" w:author="Auteur">
        <w:r w:rsidRPr="004B455E" w:rsidDel="00FE09D3">
          <w:rPr>
            <w:rFonts w:ascii="Times New Roman" w:hAnsi="Times New Roman" w:cs="Arial"/>
            <w:b/>
            <w:i/>
            <w:color w:val="000000" w:themeColor="text1"/>
            <w:kern w:val="0"/>
            <w:sz w:val="24"/>
          </w:rPr>
          <w:delText>application</w:delText>
        </w:r>
      </w:del>
      <w:ins w:id="214" w:author="Auteur">
        <w:r w:rsidR="00FE09D3">
          <w:rPr>
            <w:rFonts w:ascii="Times New Roman" w:hAnsi="Times New Roman" w:cs="Arial"/>
            <w:b/>
            <w:i/>
            <w:color w:val="000000" w:themeColor="text1"/>
            <w:kern w:val="0"/>
            <w:sz w:val="24"/>
          </w:rPr>
          <w:t xml:space="preserve"> treatment experiments</w:t>
        </w:r>
      </w:ins>
    </w:p>
    <w:p w:rsidR="00722FC9" w:rsidRPr="004B455E" w:rsidRDefault="00722FC9" w:rsidP="00722FC9">
      <w:pPr>
        <w:spacing w:line="480" w:lineRule="auto"/>
        <w:ind w:firstLineChars="225" w:firstLine="540"/>
        <w:rPr>
          <w:rFonts w:ascii="Times New Roman" w:hAnsi="Times New Roman"/>
          <w:color w:val="000000" w:themeColor="text1"/>
          <w:sz w:val="24"/>
        </w:rPr>
      </w:pPr>
      <w:commentRangeStart w:id="215"/>
      <w:r w:rsidRPr="004B455E">
        <w:rPr>
          <w:rFonts w:ascii="Times New Roman" w:hAnsi="Times New Roman"/>
          <w:color w:val="000000" w:themeColor="text1"/>
          <w:sz w:val="24"/>
        </w:rPr>
        <w:t xml:space="preserve">The experiment was performed between March 28 and May 23, 2011. Auxin types used in this experiment were </w:t>
      </w:r>
      <w:r w:rsidRPr="004B455E">
        <w:rPr>
          <w:rFonts w:ascii="Times New Roman" w:hAnsi="Times New Roman"/>
          <w:color w:val="000000" w:themeColor="text1"/>
          <w:kern w:val="0"/>
          <w:sz w:val="24"/>
        </w:rPr>
        <w:t>indole-3-butyric acid (IBA)</w:t>
      </w:r>
      <w:r w:rsidR="00C5729C" w:rsidRPr="004B455E">
        <w:rPr>
          <w:rFonts w:ascii="Times New Roman" w:hAnsi="Times New Roman"/>
          <w:color w:val="000000" w:themeColor="text1"/>
          <w:sz w:val="24"/>
          <w:lang w:val="en-AU"/>
        </w:rPr>
        <w:t xml:space="preserve">, </w:t>
      </w:r>
      <w:r w:rsidRPr="004B455E">
        <w:rPr>
          <w:rFonts w:ascii="Times New Roman" w:hAnsi="Times New Roman"/>
          <w:color w:val="000000" w:themeColor="text1"/>
          <w:sz w:val="24"/>
        </w:rPr>
        <w:t xml:space="preserve">naphthalene acetic acid (NAA, </w:t>
      </w:r>
      <w:proofErr w:type="spellStart"/>
      <w:r w:rsidRPr="004B455E">
        <w:rPr>
          <w:rFonts w:ascii="Times New Roman" w:hAnsi="Times New Roman"/>
          <w:color w:val="000000" w:themeColor="text1"/>
          <w:sz w:val="24"/>
        </w:rPr>
        <w:t>Junsei</w:t>
      </w:r>
      <w:proofErr w:type="spellEnd"/>
      <w:r w:rsidRPr="004B455E">
        <w:rPr>
          <w:rFonts w:ascii="Times New Roman" w:hAnsi="Times New Roman"/>
          <w:color w:val="000000" w:themeColor="text1"/>
          <w:sz w:val="24"/>
        </w:rPr>
        <w:t xml:space="preserve"> Chemical Co., Ltd., Tokyo), and </w:t>
      </w:r>
      <w:proofErr w:type="spellStart"/>
      <w:r w:rsidRPr="004B455E">
        <w:rPr>
          <w:rFonts w:ascii="Times New Roman" w:hAnsi="Times New Roman"/>
          <w:color w:val="000000" w:themeColor="text1"/>
          <w:sz w:val="24"/>
        </w:rPr>
        <w:t>indole</w:t>
      </w:r>
      <w:proofErr w:type="spellEnd"/>
      <w:r w:rsidRPr="004B455E">
        <w:rPr>
          <w:rFonts w:ascii="Times New Roman" w:hAnsi="Times New Roman"/>
          <w:color w:val="000000" w:themeColor="text1"/>
          <w:sz w:val="24"/>
        </w:rPr>
        <w:t xml:space="preserve"> acetic acid (IAA, Tokyo Chemical Industry Co., Ltd., Tokyo). The </w:t>
      </w:r>
      <w:r w:rsidRPr="004B455E">
        <w:rPr>
          <w:rFonts w:ascii="Times New Roman" w:hAnsi="Times New Roman"/>
          <w:color w:val="000000" w:themeColor="text1"/>
          <w:kern w:val="0"/>
          <w:sz w:val="24"/>
        </w:rPr>
        <w:t xml:space="preserve">basal part of each cutting was treated with talc powder containing </w:t>
      </w:r>
      <w:r w:rsidR="00776FCE" w:rsidRPr="004B455E">
        <w:rPr>
          <w:rFonts w:ascii="Times New Roman" w:hAnsi="Times New Roman" w:hint="eastAsia"/>
          <w:color w:val="000000" w:themeColor="text1"/>
          <w:kern w:val="0"/>
          <w:sz w:val="24"/>
        </w:rPr>
        <w:t>0.2,</w:t>
      </w:r>
      <w:r w:rsidRPr="004B455E">
        <w:rPr>
          <w:rFonts w:ascii="Times New Roman" w:hAnsi="Times New Roman"/>
          <w:color w:val="000000" w:themeColor="text1"/>
          <w:kern w:val="0"/>
          <w:sz w:val="24"/>
        </w:rPr>
        <w:t xml:space="preserve"> </w:t>
      </w:r>
      <w:r w:rsidR="00776FCE" w:rsidRPr="004B455E">
        <w:rPr>
          <w:rFonts w:ascii="Times New Roman" w:hAnsi="Times New Roman" w:hint="eastAsia"/>
          <w:color w:val="000000" w:themeColor="text1"/>
          <w:kern w:val="0"/>
          <w:sz w:val="24"/>
        </w:rPr>
        <w:t>0.8,</w:t>
      </w:r>
      <w:r w:rsidRPr="004B455E">
        <w:rPr>
          <w:rFonts w:ascii="Times New Roman" w:hAnsi="Times New Roman"/>
          <w:color w:val="000000" w:themeColor="text1"/>
          <w:kern w:val="0"/>
          <w:sz w:val="24"/>
        </w:rPr>
        <w:t xml:space="preserve"> </w:t>
      </w:r>
      <w:r w:rsidR="00776FCE" w:rsidRPr="004B455E">
        <w:rPr>
          <w:rFonts w:ascii="Times New Roman" w:hAnsi="Times New Roman" w:hint="eastAsia"/>
          <w:color w:val="000000" w:themeColor="text1"/>
          <w:kern w:val="0"/>
          <w:sz w:val="24"/>
        </w:rPr>
        <w:t>1.6</w:t>
      </w:r>
      <w:r w:rsidRPr="004B455E">
        <w:rPr>
          <w:rFonts w:ascii="Times New Roman" w:hAnsi="Times New Roman"/>
          <w:color w:val="000000" w:themeColor="text1"/>
          <w:kern w:val="0"/>
          <w:sz w:val="24"/>
        </w:rPr>
        <w:t xml:space="preserve"> and </w:t>
      </w:r>
      <w:r w:rsidR="00776FCE" w:rsidRPr="004B455E">
        <w:rPr>
          <w:rFonts w:ascii="Times New Roman" w:hAnsi="Times New Roman" w:hint="eastAsia"/>
          <w:color w:val="000000" w:themeColor="text1"/>
          <w:kern w:val="0"/>
          <w:sz w:val="24"/>
        </w:rPr>
        <w:t>3.2%</w:t>
      </w:r>
      <w:r w:rsidRPr="004B455E">
        <w:rPr>
          <w:rFonts w:ascii="Times New Roman" w:hAnsi="Times New Roman"/>
          <w:color w:val="000000" w:themeColor="text1"/>
          <w:kern w:val="0"/>
          <w:sz w:val="24"/>
        </w:rPr>
        <w:t xml:space="preserve"> of each </w:t>
      </w:r>
      <w:proofErr w:type="spellStart"/>
      <w:r w:rsidRPr="004B455E">
        <w:rPr>
          <w:rFonts w:ascii="Times New Roman" w:hAnsi="Times New Roman"/>
          <w:color w:val="000000" w:themeColor="text1"/>
          <w:kern w:val="0"/>
          <w:sz w:val="24"/>
        </w:rPr>
        <w:t>auxin</w:t>
      </w:r>
      <w:proofErr w:type="spellEnd"/>
      <w:r w:rsidRPr="004B455E">
        <w:rPr>
          <w:rFonts w:ascii="Times New Roman" w:hAnsi="Times New Roman"/>
          <w:color w:val="000000" w:themeColor="text1"/>
          <w:kern w:val="0"/>
          <w:sz w:val="24"/>
        </w:rPr>
        <w:t xml:space="preserve">. </w:t>
      </w:r>
      <w:r w:rsidR="0092394E" w:rsidRPr="004B455E">
        <w:rPr>
          <w:rFonts w:ascii="Times New Roman" w:hAnsi="Times New Roman" w:hint="eastAsia"/>
          <w:color w:val="000000" w:themeColor="text1"/>
          <w:kern w:val="0"/>
          <w:sz w:val="24"/>
        </w:rPr>
        <w:t xml:space="preserve">The powders were originally prepared by mix with talc and </w:t>
      </w:r>
      <w:r w:rsidR="006742FF" w:rsidRPr="004B455E">
        <w:rPr>
          <w:rFonts w:ascii="Times New Roman" w:hAnsi="Times New Roman" w:hint="eastAsia"/>
          <w:color w:val="000000" w:themeColor="text1"/>
          <w:kern w:val="0"/>
          <w:sz w:val="24"/>
        </w:rPr>
        <w:t xml:space="preserve">each </w:t>
      </w:r>
      <w:r w:rsidR="00600DCB" w:rsidRPr="004B455E">
        <w:rPr>
          <w:rFonts w:ascii="Times New Roman" w:hAnsi="Times New Roman" w:hint="eastAsia"/>
          <w:color w:val="000000" w:themeColor="text1"/>
          <w:kern w:val="0"/>
          <w:sz w:val="24"/>
        </w:rPr>
        <w:t xml:space="preserve">experimental-grade </w:t>
      </w:r>
      <w:proofErr w:type="spellStart"/>
      <w:r w:rsidR="006742FF" w:rsidRPr="004B455E">
        <w:rPr>
          <w:rFonts w:ascii="Times New Roman" w:hAnsi="Times New Roman" w:hint="eastAsia"/>
          <w:color w:val="000000" w:themeColor="text1"/>
          <w:kern w:val="0"/>
          <w:sz w:val="24"/>
        </w:rPr>
        <w:t>auxin</w:t>
      </w:r>
      <w:commentRangeEnd w:id="215"/>
      <w:proofErr w:type="spellEnd"/>
      <w:r w:rsidR="00483A4F">
        <w:rPr>
          <w:rStyle w:val="Marquedecommentaire"/>
        </w:rPr>
        <w:commentReference w:id="215"/>
      </w:r>
      <w:r w:rsidR="0092394E"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sz w:val="24"/>
        </w:rPr>
        <w:t xml:space="preserve">A control </w:t>
      </w:r>
      <w:r w:rsidR="006742FF" w:rsidRPr="004B455E">
        <w:rPr>
          <w:rFonts w:ascii="Times New Roman" w:hAnsi="Times New Roman" w:hint="eastAsia"/>
          <w:color w:val="000000" w:themeColor="text1"/>
          <w:sz w:val="24"/>
        </w:rPr>
        <w:t xml:space="preserve">power </w:t>
      </w:r>
      <w:r w:rsidRPr="004B455E">
        <w:rPr>
          <w:rFonts w:ascii="Times New Roman" w:hAnsi="Times New Roman"/>
          <w:color w:val="000000" w:themeColor="text1"/>
          <w:sz w:val="24"/>
        </w:rPr>
        <w:t xml:space="preserve">without </w:t>
      </w:r>
      <w:proofErr w:type="spellStart"/>
      <w:r w:rsidRPr="004B455E">
        <w:rPr>
          <w:rFonts w:ascii="Times New Roman" w:hAnsi="Times New Roman"/>
          <w:color w:val="000000" w:themeColor="text1"/>
          <w:sz w:val="24"/>
        </w:rPr>
        <w:t>auxin</w:t>
      </w:r>
      <w:proofErr w:type="spellEnd"/>
      <w:r w:rsidRPr="004B455E">
        <w:rPr>
          <w:rFonts w:ascii="Times New Roman" w:hAnsi="Times New Roman"/>
          <w:color w:val="000000" w:themeColor="text1"/>
          <w:sz w:val="24"/>
        </w:rPr>
        <w:t xml:space="preserve"> was also included. Four </w:t>
      </w:r>
      <w:r w:rsidRPr="004B455E">
        <w:rPr>
          <w:rFonts w:ascii="Times New Roman" w:hAnsi="Times New Roman"/>
          <w:color w:val="000000" w:themeColor="text1"/>
          <w:kern w:val="0"/>
          <w:sz w:val="24"/>
        </w:rPr>
        <w:t xml:space="preserve">replications </w:t>
      </w:r>
      <w:r w:rsidR="006742FF" w:rsidRPr="004B455E">
        <w:rPr>
          <w:rFonts w:ascii="Times New Roman" w:hAnsi="Times New Roman" w:hint="eastAsia"/>
          <w:color w:val="000000" w:themeColor="text1"/>
          <w:kern w:val="0"/>
          <w:sz w:val="24"/>
        </w:rPr>
        <w:t xml:space="preserve">with 25 cuttings each </w:t>
      </w:r>
      <w:r w:rsidRPr="004B455E">
        <w:rPr>
          <w:rFonts w:ascii="Times New Roman" w:hAnsi="Times New Roman"/>
          <w:color w:val="000000" w:themeColor="text1"/>
          <w:kern w:val="0"/>
          <w:sz w:val="24"/>
        </w:rPr>
        <w:t xml:space="preserve">were conducted </w:t>
      </w:r>
      <w:r w:rsidRPr="004B455E">
        <w:rPr>
          <w:rFonts w:ascii="Times New Roman" w:hAnsi="Times New Roman"/>
          <w:color w:val="000000" w:themeColor="text1"/>
          <w:sz w:val="24"/>
        </w:rPr>
        <w:t xml:space="preserve">for </w:t>
      </w:r>
      <w:r w:rsidR="006742FF" w:rsidRPr="004B455E">
        <w:rPr>
          <w:rFonts w:ascii="Times New Roman" w:hAnsi="Times New Roman" w:hint="eastAsia"/>
          <w:color w:val="000000" w:themeColor="text1"/>
          <w:sz w:val="24"/>
        </w:rPr>
        <w:t>thirteen different conditions of the experiment listed</w:t>
      </w:r>
      <w:bookmarkStart w:id="216" w:name="_GoBack"/>
      <w:bookmarkEnd w:id="216"/>
      <w:r w:rsidR="006742FF" w:rsidRPr="004B455E">
        <w:rPr>
          <w:rFonts w:ascii="Times New Roman" w:hAnsi="Times New Roman" w:hint="eastAsia"/>
          <w:color w:val="000000" w:themeColor="text1"/>
          <w:sz w:val="24"/>
        </w:rPr>
        <w:t xml:space="preserve"> in Table 2.</w:t>
      </w:r>
      <w:r w:rsidRPr="004B455E">
        <w:rPr>
          <w:rFonts w:ascii="Times New Roman" w:hAnsi="Times New Roman"/>
          <w:color w:val="000000" w:themeColor="text1"/>
          <w:sz w:val="24"/>
        </w:rPr>
        <w:t xml:space="preserve"> </w:t>
      </w:r>
      <w:commentRangeStart w:id="217"/>
      <w:commentRangeStart w:id="218"/>
      <w:r w:rsidRPr="004B455E">
        <w:rPr>
          <w:rFonts w:ascii="Times New Roman" w:hAnsi="Times New Roman"/>
          <w:color w:val="000000" w:themeColor="text1"/>
          <w:sz w:val="24"/>
        </w:rPr>
        <w:t xml:space="preserve">To estimate the root-promoting effects of these </w:t>
      </w:r>
      <w:proofErr w:type="spellStart"/>
      <w:r w:rsidRPr="004B455E">
        <w:rPr>
          <w:rFonts w:ascii="Times New Roman" w:hAnsi="Times New Roman"/>
          <w:color w:val="000000" w:themeColor="text1"/>
          <w:sz w:val="24"/>
        </w:rPr>
        <w:t>auxins</w:t>
      </w:r>
      <w:proofErr w:type="spellEnd"/>
      <w:r w:rsidRPr="004B455E">
        <w:rPr>
          <w:rFonts w:ascii="Times New Roman" w:hAnsi="Times New Roman"/>
          <w:color w:val="000000" w:themeColor="text1"/>
          <w:sz w:val="24"/>
        </w:rPr>
        <w:t>, the number</w:t>
      </w:r>
      <w:r w:rsidR="0040466D" w:rsidRPr="004B455E">
        <w:rPr>
          <w:rFonts w:ascii="Times New Roman" w:hAnsi="Times New Roman"/>
          <w:color w:val="000000" w:themeColor="text1"/>
          <w:sz w:val="24"/>
        </w:rPr>
        <w:t xml:space="preserve"> of roots,</w:t>
      </w:r>
      <w:r w:rsidRPr="004B455E">
        <w:rPr>
          <w:rFonts w:ascii="Times New Roman" w:hAnsi="Times New Roman"/>
          <w:color w:val="000000" w:themeColor="text1"/>
          <w:sz w:val="24"/>
        </w:rPr>
        <w:t xml:space="preserve"> length </w:t>
      </w:r>
      <w:r w:rsidR="0040466D" w:rsidRPr="004B455E">
        <w:rPr>
          <w:rFonts w:ascii="Times New Roman" w:hAnsi="Times New Roman"/>
          <w:color w:val="000000" w:themeColor="text1"/>
          <w:sz w:val="24"/>
        </w:rPr>
        <w:t xml:space="preserve">of the longest root </w:t>
      </w:r>
      <w:r w:rsidRPr="004B455E">
        <w:rPr>
          <w:rFonts w:ascii="Times New Roman" w:hAnsi="Times New Roman"/>
          <w:color w:val="000000" w:themeColor="text1"/>
          <w:sz w:val="24"/>
        </w:rPr>
        <w:t>and the percentage of survival and rooting were examined.</w:t>
      </w:r>
      <w:commentRangeEnd w:id="218"/>
      <w:r w:rsidR="00F258CE">
        <w:rPr>
          <w:rStyle w:val="Marquedecommentaire"/>
        </w:rPr>
        <w:commentReference w:id="218"/>
      </w:r>
    </w:p>
    <w:commentRangeEnd w:id="217"/>
    <w:p w:rsidR="00722FC9" w:rsidRPr="004B455E" w:rsidRDefault="00483A4F" w:rsidP="00722FC9">
      <w:pPr>
        <w:spacing w:line="480" w:lineRule="auto"/>
        <w:ind w:firstLine="225"/>
        <w:rPr>
          <w:rFonts w:ascii="Times New Roman" w:hAnsi="Times New Roman" w:cs="Arial"/>
          <w:color w:val="000000" w:themeColor="text1"/>
          <w:sz w:val="24"/>
        </w:rPr>
      </w:pPr>
      <w:r>
        <w:rPr>
          <w:rStyle w:val="Marquedecommentaire"/>
        </w:rPr>
        <w:commentReference w:id="217"/>
      </w:r>
    </w:p>
    <w:p w:rsidR="00722FC9" w:rsidRPr="004B455E" w:rsidRDefault="00722FC9" w:rsidP="00722FC9">
      <w:pPr>
        <w:spacing w:line="480" w:lineRule="auto"/>
        <w:rPr>
          <w:rFonts w:ascii="Times New Roman" w:hAnsi="Times New Roman" w:cs="Arial"/>
          <w:b/>
          <w:i/>
          <w:color w:val="000000" w:themeColor="text1"/>
          <w:sz w:val="24"/>
        </w:rPr>
      </w:pPr>
      <w:commentRangeStart w:id="219"/>
      <w:r w:rsidRPr="004B455E">
        <w:rPr>
          <w:rFonts w:ascii="Times New Roman" w:hAnsi="Times New Roman" w:cs="Arial"/>
          <w:b/>
          <w:i/>
          <w:color w:val="000000" w:themeColor="text1"/>
          <w:sz w:val="24"/>
        </w:rPr>
        <w:t xml:space="preserve">Combined application of </w:t>
      </w:r>
      <w:proofErr w:type="spellStart"/>
      <w:r w:rsidRPr="004B455E">
        <w:rPr>
          <w:rFonts w:ascii="Times New Roman" w:hAnsi="Times New Roman" w:cs="Arial"/>
          <w:b/>
          <w:i/>
          <w:color w:val="000000" w:themeColor="text1"/>
          <w:sz w:val="24"/>
        </w:rPr>
        <w:t>auxin</w:t>
      </w:r>
      <w:proofErr w:type="spellEnd"/>
      <w:r w:rsidRPr="004B455E">
        <w:rPr>
          <w:rFonts w:ascii="Times New Roman" w:hAnsi="Times New Roman" w:cs="Arial"/>
          <w:b/>
          <w:i/>
          <w:color w:val="000000" w:themeColor="text1"/>
          <w:sz w:val="24"/>
        </w:rPr>
        <w:t xml:space="preserve"> and N</w:t>
      </w:r>
      <w:proofErr w:type="gramStart"/>
      <w:r w:rsidRPr="004B455E">
        <w:rPr>
          <w:rFonts w:ascii="Times New Roman" w:hAnsi="Times New Roman" w:cs="Arial"/>
          <w:b/>
          <w:i/>
          <w:color w:val="000000" w:themeColor="text1"/>
          <w:sz w:val="24"/>
        </w:rPr>
        <w:t>,N</w:t>
      </w:r>
      <w:proofErr w:type="gramEnd"/>
      <w:r w:rsidR="000B3F16" w:rsidRPr="004B455E">
        <w:rPr>
          <w:rFonts w:ascii="Times New Roman" w:hAnsi="Times New Roman"/>
          <w:b/>
          <w:i/>
          <w:color w:val="000000" w:themeColor="text1"/>
          <w:sz w:val="24"/>
        </w:rPr>
        <w:t>′</w:t>
      </w:r>
      <w:r w:rsidRPr="004B455E">
        <w:rPr>
          <w:rFonts w:ascii="Times New Roman" w:hAnsi="Times New Roman" w:cs="Arial"/>
          <w:b/>
          <w:i/>
          <w:color w:val="000000" w:themeColor="text1"/>
          <w:sz w:val="24"/>
        </w:rPr>
        <w:t>-</w:t>
      </w:r>
      <w:proofErr w:type="spellStart"/>
      <w:r w:rsidRPr="004B455E">
        <w:rPr>
          <w:rFonts w:ascii="Times New Roman" w:hAnsi="Times New Roman" w:cs="Arial"/>
          <w:b/>
          <w:i/>
          <w:color w:val="000000" w:themeColor="text1"/>
          <w:sz w:val="24"/>
        </w:rPr>
        <w:t>bis</w:t>
      </w:r>
      <w:proofErr w:type="spellEnd"/>
      <w:r w:rsidRPr="004B455E">
        <w:rPr>
          <w:rFonts w:ascii="Times New Roman" w:hAnsi="Times New Roman" w:cs="Arial"/>
          <w:b/>
          <w:i/>
          <w:color w:val="000000" w:themeColor="text1"/>
          <w:sz w:val="24"/>
        </w:rPr>
        <w:t>-(3,4-methylenedioxyphenyl)urea (3,4-MDPU)</w:t>
      </w:r>
    </w:p>
    <w:p w:rsidR="00722FC9" w:rsidRPr="004B455E" w:rsidRDefault="009B4BCC" w:rsidP="00722FC9">
      <w:pPr>
        <w:spacing w:line="480" w:lineRule="auto"/>
        <w:ind w:firstLineChars="225" w:firstLine="540"/>
        <w:rPr>
          <w:rFonts w:ascii="Times New Roman" w:hAnsi="Times New Roman"/>
          <w:color w:val="000000" w:themeColor="text1"/>
          <w:sz w:val="24"/>
        </w:rPr>
      </w:pPr>
      <w:commentRangeStart w:id="220"/>
      <w:r w:rsidRPr="004B455E">
        <w:rPr>
          <w:rFonts w:ascii="Times New Roman" w:hAnsi="Times New Roman"/>
          <w:color w:val="000000" w:themeColor="text1"/>
          <w:sz w:val="24"/>
        </w:rPr>
        <w:t>While 3</w:t>
      </w:r>
      <w:proofErr w:type="gramStart"/>
      <w:r w:rsidRPr="004B455E">
        <w:rPr>
          <w:rFonts w:ascii="Times New Roman" w:hAnsi="Times New Roman"/>
          <w:color w:val="000000" w:themeColor="text1"/>
          <w:sz w:val="24"/>
        </w:rPr>
        <w:t>,4</w:t>
      </w:r>
      <w:proofErr w:type="gramEnd"/>
      <w:r w:rsidRPr="004B455E">
        <w:rPr>
          <w:rFonts w:ascii="Times New Roman" w:hAnsi="Times New Roman"/>
          <w:color w:val="000000" w:themeColor="text1"/>
          <w:sz w:val="24"/>
        </w:rPr>
        <w:t xml:space="preserve">-MDPU is a </w:t>
      </w:r>
      <w:proofErr w:type="spellStart"/>
      <w:r w:rsidRPr="004B455E">
        <w:rPr>
          <w:rFonts w:ascii="Times New Roman" w:hAnsi="Times New Roman"/>
          <w:color w:val="000000" w:themeColor="text1"/>
          <w:sz w:val="24"/>
        </w:rPr>
        <w:t>diphenylurea</w:t>
      </w:r>
      <w:proofErr w:type="spellEnd"/>
      <w:r w:rsidRPr="004B455E">
        <w:rPr>
          <w:rFonts w:ascii="Times New Roman" w:hAnsi="Times New Roman"/>
          <w:color w:val="000000" w:themeColor="text1"/>
          <w:sz w:val="24"/>
        </w:rPr>
        <w:t xml:space="preserve"> derivative with no hormonal activity, it can promote </w:t>
      </w:r>
      <w:r w:rsidRPr="004B455E">
        <w:rPr>
          <w:rFonts w:ascii="Times New Roman" w:hAnsi="Times New Roman"/>
          <w:color w:val="000000" w:themeColor="text1"/>
          <w:sz w:val="24"/>
        </w:rPr>
        <w:lastRenderedPageBreak/>
        <w:t xml:space="preserve">rooting when applied together with </w:t>
      </w:r>
      <w:proofErr w:type="spellStart"/>
      <w:r w:rsidRPr="004B455E">
        <w:rPr>
          <w:rFonts w:ascii="Times New Roman" w:hAnsi="Times New Roman"/>
          <w:color w:val="000000" w:themeColor="text1"/>
          <w:sz w:val="24"/>
        </w:rPr>
        <w:t>auxins</w:t>
      </w:r>
      <w:proofErr w:type="spellEnd"/>
      <w:r w:rsidRPr="004B455E">
        <w:rPr>
          <w:rFonts w:ascii="Times New Roman" w:hAnsi="Times New Roman"/>
          <w:color w:val="000000" w:themeColor="text1"/>
          <w:sz w:val="24"/>
        </w:rPr>
        <w:t xml:space="preserve"> (Ricci et al. 2001</w:t>
      </w:r>
      <w:r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 xml:space="preserve">Ricci et al. 2008). </w:t>
      </w:r>
      <w:commentRangeEnd w:id="220"/>
      <w:r w:rsidR="001500E0">
        <w:rPr>
          <w:rStyle w:val="Marquedecommentaire"/>
        </w:rPr>
        <w:commentReference w:id="220"/>
      </w:r>
      <w:r w:rsidR="00722FC9" w:rsidRPr="004B455E">
        <w:rPr>
          <w:rFonts w:ascii="Times New Roman" w:hAnsi="Times New Roman"/>
          <w:color w:val="000000" w:themeColor="text1"/>
          <w:sz w:val="24"/>
        </w:rPr>
        <w:t>The experiment was performed between August 3 and September 28, 2011.</w:t>
      </w:r>
      <w:r w:rsidR="00722FC9" w:rsidRPr="004B455E">
        <w:rPr>
          <w:rFonts w:ascii="Times New Roman" w:hAnsi="Times New Roman"/>
          <w:color w:val="000000" w:themeColor="text1"/>
          <w:kern w:val="0"/>
          <w:sz w:val="24"/>
        </w:rPr>
        <w:t xml:space="preserve"> </w:t>
      </w:r>
      <w:commentRangeStart w:id="221"/>
      <w:commentRangeStart w:id="222"/>
      <w:r w:rsidR="00722FC9" w:rsidRPr="004B455E">
        <w:rPr>
          <w:rFonts w:ascii="Times New Roman" w:hAnsi="Times New Roman"/>
          <w:color w:val="000000" w:themeColor="text1"/>
          <w:sz w:val="24"/>
        </w:rPr>
        <w:t xml:space="preserve">The </w:t>
      </w:r>
      <w:r w:rsidR="00722FC9" w:rsidRPr="004B455E">
        <w:rPr>
          <w:rFonts w:ascii="Times New Roman" w:hAnsi="Times New Roman"/>
          <w:color w:val="000000" w:themeColor="text1"/>
          <w:kern w:val="0"/>
          <w:sz w:val="24"/>
        </w:rPr>
        <w:t xml:space="preserve">basal part of each cutting was treated with talc powder containing </w:t>
      </w:r>
      <w:r w:rsidR="00776FCE" w:rsidRPr="004B455E">
        <w:rPr>
          <w:rFonts w:ascii="Times New Roman" w:hAnsi="Times New Roman" w:hint="eastAsia"/>
          <w:color w:val="000000" w:themeColor="text1"/>
          <w:kern w:val="0"/>
          <w:sz w:val="24"/>
        </w:rPr>
        <w:t>0.8%</w:t>
      </w:r>
      <w:r w:rsidR="00722FC9" w:rsidRPr="004B455E">
        <w:rPr>
          <w:rFonts w:ascii="Times New Roman" w:hAnsi="Times New Roman"/>
          <w:color w:val="000000" w:themeColor="text1"/>
          <w:kern w:val="0"/>
          <w:sz w:val="24"/>
        </w:rPr>
        <w:t xml:space="preserve"> IBA </w:t>
      </w:r>
      <w:commentRangeEnd w:id="221"/>
      <w:r w:rsidR="008B5FE9">
        <w:rPr>
          <w:rStyle w:val="Marquedecommentaire"/>
        </w:rPr>
        <w:commentReference w:id="221"/>
      </w:r>
      <w:r w:rsidR="00722FC9" w:rsidRPr="004B455E">
        <w:rPr>
          <w:rFonts w:ascii="Times New Roman" w:hAnsi="Times New Roman"/>
          <w:color w:val="000000" w:themeColor="text1"/>
          <w:kern w:val="0"/>
          <w:sz w:val="24"/>
        </w:rPr>
        <w:t>in addition to different levels (</w:t>
      </w:r>
      <w:r w:rsidR="00776FCE" w:rsidRPr="004B455E">
        <w:rPr>
          <w:rFonts w:ascii="Times New Roman" w:hAnsi="Times New Roman" w:hint="eastAsia"/>
          <w:color w:val="000000" w:themeColor="text1"/>
          <w:kern w:val="0"/>
          <w:sz w:val="24"/>
        </w:rPr>
        <w:t>0.05</w:t>
      </w:r>
      <w:r w:rsidR="006742FF" w:rsidRPr="004B455E">
        <w:rPr>
          <w:rFonts w:ascii="Times New Roman" w:hAnsi="Times New Roman" w:hint="eastAsia"/>
          <w:color w:val="000000" w:themeColor="text1"/>
          <w:kern w:val="0"/>
          <w:sz w:val="24"/>
        </w:rPr>
        <w:t xml:space="preserve">, 0.25, 0.50, 0.75, 1.0 and </w:t>
      </w:r>
      <w:r w:rsidR="00776FCE" w:rsidRPr="004B455E">
        <w:rPr>
          <w:rFonts w:ascii="Times New Roman" w:hAnsi="Times New Roman" w:hint="eastAsia"/>
          <w:color w:val="000000" w:themeColor="text1"/>
          <w:kern w:val="0"/>
          <w:sz w:val="24"/>
        </w:rPr>
        <w:t>1.5%</w:t>
      </w:r>
      <w:r w:rsidR="00722FC9" w:rsidRPr="004B455E">
        <w:rPr>
          <w:rFonts w:ascii="Times New Roman" w:hAnsi="Times New Roman"/>
          <w:color w:val="000000" w:themeColor="text1"/>
          <w:sz w:val="24"/>
        </w:rPr>
        <w:t xml:space="preserve">) </w:t>
      </w:r>
      <w:commentRangeEnd w:id="222"/>
      <w:r w:rsidR="001500E0">
        <w:rPr>
          <w:rStyle w:val="Marquedecommentaire"/>
        </w:rPr>
        <w:commentReference w:id="222"/>
      </w:r>
      <w:r w:rsidR="00722FC9" w:rsidRPr="004B455E">
        <w:rPr>
          <w:rFonts w:ascii="Times New Roman" w:hAnsi="Times New Roman"/>
          <w:color w:val="000000" w:themeColor="text1"/>
          <w:kern w:val="0"/>
          <w:sz w:val="24"/>
        </w:rPr>
        <w:t xml:space="preserve">of </w:t>
      </w:r>
      <w:r w:rsidR="00722FC9" w:rsidRPr="004B455E">
        <w:rPr>
          <w:rFonts w:ascii="Times New Roman" w:hAnsi="Times New Roman"/>
          <w:i/>
          <w:color w:val="000000" w:themeColor="text1"/>
          <w:sz w:val="24"/>
        </w:rPr>
        <w:t>N,N</w:t>
      </w:r>
      <w:r w:rsidR="000B3F16" w:rsidRPr="004B455E">
        <w:rPr>
          <w:rFonts w:ascii="Times New Roman" w:hAnsi="Times New Roman"/>
          <w:i/>
          <w:color w:val="000000" w:themeColor="text1"/>
          <w:sz w:val="24"/>
        </w:rPr>
        <w:t>′</w:t>
      </w:r>
      <w:r w:rsidR="00722FC9" w:rsidRPr="004B455E">
        <w:rPr>
          <w:rFonts w:ascii="Times New Roman" w:hAnsi="Times New Roman"/>
          <w:color w:val="000000" w:themeColor="text1"/>
          <w:sz w:val="24"/>
        </w:rPr>
        <w:t>-</w:t>
      </w:r>
      <w:proofErr w:type="spellStart"/>
      <w:r w:rsidR="00722FC9" w:rsidRPr="004B455E">
        <w:rPr>
          <w:rFonts w:ascii="Times New Roman" w:hAnsi="Times New Roman"/>
          <w:i/>
          <w:color w:val="000000" w:themeColor="text1"/>
          <w:sz w:val="24"/>
        </w:rPr>
        <w:t>bis</w:t>
      </w:r>
      <w:proofErr w:type="spellEnd"/>
      <w:r w:rsidR="00722FC9" w:rsidRPr="004B455E">
        <w:rPr>
          <w:rFonts w:ascii="Times New Roman" w:hAnsi="Times New Roman"/>
          <w:color w:val="000000" w:themeColor="text1"/>
          <w:sz w:val="24"/>
        </w:rPr>
        <w:t>-(3,4-methylenedioxyphenyl)urea</w:t>
      </w:r>
      <w:r w:rsidR="00722FC9" w:rsidRPr="004B455E">
        <w:rPr>
          <w:rFonts w:ascii="Times New Roman" w:hAnsi="Times New Roman"/>
          <w:b/>
          <w:color w:val="000000" w:themeColor="text1"/>
          <w:sz w:val="24"/>
        </w:rPr>
        <w:t xml:space="preserve"> </w:t>
      </w:r>
      <w:r w:rsidR="00722FC9" w:rsidRPr="004B455E">
        <w:rPr>
          <w:rFonts w:ascii="Times New Roman" w:hAnsi="Times New Roman"/>
          <w:color w:val="000000" w:themeColor="text1"/>
          <w:sz w:val="24"/>
        </w:rPr>
        <w:t>(3,4-MDPU),</w:t>
      </w:r>
      <w:r w:rsidR="00722FC9" w:rsidRPr="004B455E">
        <w:rPr>
          <w:rFonts w:ascii="Times New Roman" w:hAnsi="Times New Roman"/>
          <w:color w:val="000000" w:themeColor="text1"/>
          <w:kern w:val="0"/>
          <w:sz w:val="24"/>
        </w:rPr>
        <w:t xml:space="preserve"> </w:t>
      </w:r>
      <w:r w:rsidR="00722FC9" w:rsidRPr="004B455E">
        <w:rPr>
          <w:rFonts w:ascii="Times New Roman" w:hAnsi="Times New Roman"/>
          <w:color w:val="000000" w:themeColor="text1"/>
          <w:sz w:val="24"/>
        </w:rPr>
        <w:t>synthesized according to the literature (R</w:t>
      </w:r>
      <w:r w:rsidR="002E523A" w:rsidRPr="004B455E">
        <w:rPr>
          <w:rFonts w:ascii="Times New Roman" w:hAnsi="Times New Roman" w:hint="eastAsia"/>
          <w:color w:val="000000" w:themeColor="text1"/>
          <w:sz w:val="24"/>
        </w:rPr>
        <w:t>ICCI</w:t>
      </w:r>
      <w:r w:rsidR="00722FC9" w:rsidRPr="004B455E">
        <w:rPr>
          <w:rFonts w:ascii="Times New Roman" w:hAnsi="Times New Roman"/>
          <w:color w:val="000000" w:themeColor="text1"/>
          <w:sz w:val="24"/>
        </w:rPr>
        <w:t xml:space="preserve"> et al. 2001). </w:t>
      </w:r>
      <w:r w:rsidR="006742FF" w:rsidRPr="004B455E">
        <w:rPr>
          <w:rFonts w:ascii="Times New Roman" w:hAnsi="Times New Roman"/>
          <w:color w:val="000000" w:themeColor="text1"/>
          <w:sz w:val="24"/>
        </w:rPr>
        <w:t xml:space="preserve">Three </w:t>
      </w:r>
      <w:r w:rsidR="006742FF" w:rsidRPr="004B455E">
        <w:rPr>
          <w:rFonts w:ascii="Times New Roman" w:hAnsi="Times New Roman"/>
          <w:color w:val="000000" w:themeColor="text1"/>
          <w:kern w:val="0"/>
          <w:sz w:val="24"/>
        </w:rPr>
        <w:t xml:space="preserve">replications </w:t>
      </w:r>
      <w:r w:rsidR="006742FF" w:rsidRPr="004B455E">
        <w:rPr>
          <w:rFonts w:ascii="Times New Roman" w:hAnsi="Times New Roman" w:hint="eastAsia"/>
          <w:color w:val="000000" w:themeColor="text1"/>
          <w:kern w:val="0"/>
          <w:sz w:val="24"/>
        </w:rPr>
        <w:t>with t</w:t>
      </w:r>
      <w:r w:rsidR="00722FC9" w:rsidRPr="004B455E">
        <w:rPr>
          <w:rFonts w:ascii="Times New Roman" w:hAnsi="Times New Roman"/>
          <w:color w:val="000000" w:themeColor="text1"/>
          <w:kern w:val="0"/>
          <w:sz w:val="24"/>
        </w:rPr>
        <w:t xml:space="preserve">wenty-five </w:t>
      </w:r>
      <w:r w:rsidR="00722FC9" w:rsidRPr="004B455E">
        <w:rPr>
          <w:rFonts w:ascii="Times New Roman" w:hAnsi="Times New Roman"/>
          <w:color w:val="000000" w:themeColor="text1"/>
          <w:sz w:val="24"/>
        </w:rPr>
        <w:t xml:space="preserve">cuttings </w:t>
      </w:r>
      <w:r w:rsidR="006742FF" w:rsidRPr="004B455E">
        <w:rPr>
          <w:rFonts w:ascii="Times New Roman" w:hAnsi="Times New Roman" w:hint="eastAsia"/>
          <w:color w:val="000000" w:themeColor="text1"/>
          <w:sz w:val="24"/>
        </w:rPr>
        <w:t xml:space="preserve">each (75 cuttings in total) </w:t>
      </w:r>
      <w:r w:rsidR="00722FC9" w:rsidRPr="004B455E">
        <w:rPr>
          <w:rFonts w:ascii="Times New Roman" w:hAnsi="Times New Roman"/>
          <w:color w:val="000000" w:themeColor="text1"/>
          <w:sz w:val="24"/>
        </w:rPr>
        <w:t xml:space="preserve">at each concentration </w:t>
      </w:r>
      <w:r w:rsidR="006742FF" w:rsidRPr="004B455E">
        <w:rPr>
          <w:rFonts w:ascii="Times New Roman" w:hAnsi="Times New Roman" w:hint="eastAsia"/>
          <w:color w:val="000000" w:themeColor="text1"/>
          <w:sz w:val="24"/>
        </w:rPr>
        <w:t xml:space="preserve">of </w:t>
      </w:r>
      <w:r w:rsidR="006742FF" w:rsidRPr="004B455E">
        <w:rPr>
          <w:rFonts w:ascii="Times New Roman" w:hAnsi="Times New Roman"/>
          <w:color w:val="000000" w:themeColor="text1"/>
          <w:sz w:val="24"/>
        </w:rPr>
        <w:t>3</w:t>
      </w:r>
      <w:proofErr w:type="gramStart"/>
      <w:r w:rsidR="006742FF" w:rsidRPr="004B455E">
        <w:rPr>
          <w:rFonts w:ascii="Times New Roman" w:hAnsi="Times New Roman"/>
          <w:color w:val="000000" w:themeColor="text1"/>
          <w:sz w:val="24"/>
        </w:rPr>
        <w:t>,4</w:t>
      </w:r>
      <w:proofErr w:type="gramEnd"/>
      <w:r w:rsidR="006742FF" w:rsidRPr="004B455E">
        <w:rPr>
          <w:rFonts w:ascii="Times New Roman" w:hAnsi="Times New Roman"/>
          <w:color w:val="000000" w:themeColor="text1"/>
          <w:sz w:val="24"/>
        </w:rPr>
        <w:t xml:space="preserve">-MDPU </w:t>
      </w:r>
      <w:r w:rsidR="00722FC9" w:rsidRPr="004B455E">
        <w:rPr>
          <w:rFonts w:ascii="Times New Roman" w:hAnsi="Times New Roman"/>
          <w:color w:val="000000" w:themeColor="text1"/>
          <w:sz w:val="24"/>
        </w:rPr>
        <w:t xml:space="preserve">were </w:t>
      </w:r>
      <w:r w:rsidR="006742FF" w:rsidRPr="004B455E">
        <w:rPr>
          <w:rFonts w:ascii="Times New Roman" w:hAnsi="Times New Roman" w:hint="eastAsia"/>
          <w:color w:val="000000" w:themeColor="text1"/>
          <w:sz w:val="24"/>
        </w:rPr>
        <w:t>performed (Table 3)</w:t>
      </w:r>
      <w:r w:rsidR="00722FC9" w:rsidRPr="004B455E">
        <w:rPr>
          <w:rFonts w:ascii="Times New Roman" w:hAnsi="Times New Roman"/>
          <w:color w:val="000000" w:themeColor="text1"/>
          <w:sz w:val="24"/>
        </w:rPr>
        <w:t>.</w:t>
      </w:r>
      <w:commentRangeEnd w:id="219"/>
      <w:r w:rsidR="008B5FE9">
        <w:rPr>
          <w:rStyle w:val="Marquedecommentaire"/>
        </w:rPr>
        <w:commentReference w:id="219"/>
      </w:r>
    </w:p>
    <w:p w:rsidR="00722FC9" w:rsidRPr="004B455E" w:rsidRDefault="00722FC9" w:rsidP="00722FC9">
      <w:pPr>
        <w:spacing w:line="480" w:lineRule="auto"/>
        <w:ind w:firstLine="225"/>
        <w:rPr>
          <w:rFonts w:ascii="Times New Roman" w:hAnsi="Times New Roman" w:cs="Arial"/>
          <w:color w:val="000000" w:themeColor="text1"/>
          <w:sz w:val="24"/>
        </w:rPr>
      </w:pPr>
    </w:p>
    <w:p w:rsidR="00722FC9" w:rsidRPr="004B455E" w:rsidRDefault="00722FC9" w:rsidP="00722FC9">
      <w:pPr>
        <w:spacing w:line="480" w:lineRule="auto"/>
        <w:rPr>
          <w:rFonts w:ascii="Times New Roman" w:hAnsi="Times New Roman" w:cs="Arial"/>
          <w:b/>
          <w:i/>
          <w:color w:val="000000" w:themeColor="text1"/>
          <w:sz w:val="24"/>
        </w:rPr>
      </w:pPr>
      <w:r w:rsidRPr="004B455E">
        <w:rPr>
          <w:rFonts w:ascii="Times New Roman" w:hAnsi="Times New Roman" w:cs="Arial"/>
          <w:b/>
          <w:i/>
          <w:color w:val="000000" w:themeColor="text1"/>
          <w:sz w:val="24"/>
        </w:rPr>
        <w:t>Statistical analys</w:t>
      </w:r>
      <w:del w:id="223" w:author="Auteur">
        <w:r w:rsidRPr="004B455E" w:rsidDel="00F258CE">
          <w:rPr>
            <w:rFonts w:ascii="Times New Roman" w:hAnsi="Times New Roman" w:cs="Arial"/>
            <w:b/>
            <w:i/>
            <w:color w:val="000000" w:themeColor="text1"/>
            <w:sz w:val="24"/>
          </w:rPr>
          <w:delText>i</w:delText>
        </w:r>
      </w:del>
      <w:ins w:id="224" w:author="Auteur">
        <w:r w:rsidR="00F258CE">
          <w:rPr>
            <w:rFonts w:ascii="Times New Roman" w:hAnsi="Times New Roman" w:cs="Arial"/>
            <w:b/>
            <w:i/>
            <w:color w:val="000000" w:themeColor="text1"/>
            <w:sz w:val="24"/>
          </w:rPr>
          <w:t>e</w:t>
        </w:r>
      </w:ins>
      <w:r w:rsidRPr="004B455E">
        <w:rPr>
          <w:rFonts w:ascii="Times New Roman" w:hAnsi="Times New Roman" w:cs="Arial"/>
          <w:b/>
          <w:i/>
          <w:color w:val="000000" w:themeColor="text1"/>
          <w:sz w:val="24"/>
        </w:rPr>
        <w:t>s</w:t>
      </w:r>
    </w:p>
    <w:p w:rsidR="00722FC9" w:rsidRPr="004B455E" w:rsidRDefault="00722FC9" w:rsidP="00722FC9">
      <w:pPr>
        <w:spacing w:line="480" w:lineRule="auto"/>
        <w:ind w:firstLineChars="225" w:firstLine="540"/>
        <w:rPr>
          <w:rFonts w:ascii="Times New Roman" w:hAnsi="Times New Roman"/>
          <w:color w:val="000000" w:themeColor="text1"/>
          <w:sz w:val="24"/>
        </w:rPr>
      </w:pPr>
      <w:commentRangeStart w:id="225"/>
      <w:r w:rsidRPr="004B455E">
        <w:rPr>
          <w:rFonts w:ascii="Times New Roman" w:hAnsi="Times New Roman"/>
          <w:color w:val="000000" w:themeColor="text1"/>
          <w:sz w:val="24"/>
        </w:rPr>
        <w:t>Except for temperature</w:t>
      </w:r>
      <w:commentRangeEnd w:id="225"/>
      <w:r w:rsidR="008B5FE9">
        <w:rPr>
          <w:rStyle w:val="Marquedecommentaire"/>
        </w:rPr>
        <w:commentReference w:id="225"/>
      </w:r>
      <w:r w:rsidRPr="004B455E">
        <w:rPr>
          <w:rFonts w:ascii="Times New Roman" w:hAnsi="Times New Roman"/>
          <w:color w:val="000000" w:themeColor="text1"/>
          <w:sz w:val="24"/>
        </w:rPr>
        <w:t xml:space="preserve">, all </w:t>
      </w:r>
      <w:commentRangeStart w:id="226"/>
      <w:r w:rsidRPr="004B455E">
        <w:rPr>
          <w:rFonts w:ascii="Times New Roman" w:hAnsi="Times New Roman"/>
          <w:color w:val="000000" w:themeColor="text1"/>
          <w:sz w:val="24"/>
        </w:rPr>
        <w:t xml:space="preserve">data </w:t>
      </w:r>
      <w:commentRangeEnd w:id="226"/>
      <w:r w:rsidR="008B5FE9">
        <w:rPr>
          <w:rStyle w:val="Marquedecommentaire"/>
        </w:rPr>
        <w:commentReference w:id="226"/>
      </w:r>
      <w:del w:id="227" w:author="Auteur">
        <w:r w:rsidR="00685FAD" w:rsidRPr="004B455E" w:rsidDel="008B5FE9">
          <w:rPr>
            <w:rFonts w:ascii="Times New Roman" w:hAnsi="Times New Roman" w:hint="eastAsia"/>
            <w:color w:val="000000" w:themeColor="text1"/>
            <w:sz w:val="24"/>
          </w:rPr>
          <w:delText>we</w:delText>
        </w:r>
        <w:r w:rsidR="00685FAD" w:rsidRPr="004B455E" w:rsidDel="008B5FE9">
          <w:rPr>
            <w:rFonts w:ascii="Times New Roman" w:hAnsi="Times New Roman"/>
            <w:color w:val="000000" w:themeColor="text1"/>
            <w:sz w:val="24"/>
          </w:rPr>
          <w:delText>re</w:delText>
        </w:r>
      </w:del>
      <w:ins w:id="228" w:author="Auteur">
        <w:r w:rsidR="008B5FE9">
          <w:rPr>
            <w:rFonts w:ascii="Times New Roman" w:hAnsi="Times New Roman"/>
            <w:color w:val="000000" w:themeColor="text1"/>
            <w:sz w:val="24"/>
          </w:rPr>
          <w:t xml:space="preserve"> are </w:t>
        </w:r>
      </w:ins>
      <w:del w:id="229" w:author="Auteur">
        <w:r w:rsidRPr="004B455E" w:rsidDel="008B5FE9">
          <w:rPr>
            <w:rFonts w:ascii="Times New Roman" w:hAnsi="Times New Roman"/>
            <w:color w:val="000000" w:themeColor="text1"/>
            <w:sz w:val="24"/>
          </w:rPr>
          <w:delText xml:space="preserve"> </w:delText>
        </w:r>
      </w:del>
      <w:r w:rsidRPr="004B455E">
        <w:rPr>
          <w:rFonts w:ascii="Times New Roman" w:hAnsi="Times New Roman"/>
          <w:color w:val="000000" w:themeColor="text1"/>
          <w:sz w:val="24"/>
        </w:rPr>
        <w:t xml:space="preserve">reported as means ± standard deviation of </w:t>
      </w:r>
      <w:r w:rsidR="007F4194" w:rsidRPr="004B455E">
        <w:rPr>
          <w:rFonts w:ascii="Times New Roman" w:hAnsi="Times New Roman"/>
          <w:color w:val="000000" w:themeColor="text1"/>
          <w:sz w:val="24"/>
        </w:rPr>
        <w:t xml:space="preserve">3 </w:t>
      </w:r>
      <w:r w:rsidRPr="004B455E">
        <w:rPr>
          <w:rFonts w:ascii="Times New Roman" w:hAnsi="Times New Roman"/>
          <w:color w:val="000000" w:themeColor="text1"/>
          <w:sz w:val="24"/>
        </w:rPr>
        <w:t xml:space="preserve">or </w:t>
      </w:r>
      <w:r w:rsidR="007F4194" w:rsidRPr="004B455E">
        <w:rPr>
          <w:rFonts w:ascii="Times New Roman" w:hAnsi="Times New Roman"/>
          <w:color w:val="000000" w:themeColor="text1"/>
          <w:sz w:val="24"/>
        </w:rPr>
        <w:t xml:space="preserve">4 </w:t>
      </w:r>
      <w:commentRangeStart w:id="230"/>
      <w:r w:rsidRPr="004B455E">
        <w:rPr>
          <w:rFonts w:ascii="Times New Roman" w:hAnsi="Times New Roman"/>
          <w:color w:val="000000" w:themeColor="text1"/>
          <w:sz w:val="24"/>
        </w:rPr>
        <w:t>replicates</w:t>
      </w:r>
      <w:commentRangeEnd w:id="230"/>
      <w:r w:rsidR="008B5FE9">
        <w:rPr>
          <w:rStyle w:val="Marquedecommentaire"/>
        </w:rPr>
        <w:commentReference w:id="230"/>
      </w:r>
      <w:r w:rsidRPr="004B455E">
        <w:rPr>
          <w:rFonts w:ascii="Times New Roman" w:hAnsi="Times New Roman"/>
          <w:color w:val="000000" w:themeColor="text1"/>
          <w:sz w:val="24"/>
        </w:rPr>
        <w:t xml:space="preserve">. The survival and rooting percentages, number of roots, and length of the longest root were analyzed by </w:t>
      </w:r>
      <w:commentRangeStart w:id="231"/>
      <w:r w:rsidRPr="004B455E">
        <w:rPr>
          <w:rFonts w:ascii="Times New Roman" w:hAnsi="Times New Roman"/>
          <w:color w:val="000000" w:themeColor="text1"/>
          <w:sz w:val="24"/>
        </w:rPr>
        <w:t xml:space="preserve">one-way analysis of variance </w:t>
      </w:r>
      <w:commentRangeEnd w:id="231"/>
      <w:r w:rsidR="00EF51A8">
        <w:rPr>
          <w:rStyle w:val="Marquedecommentaire"/>
        </w:rPr>
        <w:commentReference w:id="231"/>
      </w:r>
      <w:r w:rsidRPr="004B455E">
        <w:rPr>
          <w:rFonts w:ascii="Times New Roman" w:hAnsi="Times New Roman"/>
          <w:color w:val="000000" w:themeColor="text1"/>
          <w:sz w:val="24"/>
        </w:rPr>
        <w:t xml:space="preserve">(ANOVA) using </w:t>
      </w:r>
      <w:proofErr w:type="spellStart"/>
      <w:r w:rsidRPr="004B455E">
        <w:rPr>
          <w:rFonts w:ascii="Times New Roman" w:hAnsi="Times New Roman"/>
          <w:color w:val="000000" w:themeColor="text1"/>
          <w:sz w:val="24"/>
        </w:rPr>
        <w:t>KaleidaGraph</w:t>
      </w:r>
      <w:proofErr w:type="spellEnd"/>
      <w:r w:rsidRPr="004B455E">
        <w:rPr>
          <w:rFonts w:ascii="Times New Roman" w:hAnsi="Times New Roman"/>
          <w:color w:val="000000" w:themeColor="text1"/>
          <w:sz w:val="24"/>
        </w:rPr>
        <w:t xml:space="preserve"> 4.1 (</w:t>
      </w:r>
      <w:proofErr w:type="spellStart"/>
      <w:r w:rsidRPr="004B455E">
        <w:rPr>
          <w:rFonts w:ascii="Times New Roman" w:hAnsi="Times New Roman"/>
          <w:color w:val="000000" w:themeColor="text1"/>
          <w:sz w:val="24"/>
        </w:rPr>
        <w:t>Hulinks</w:t>
      </w:r>
      <w:proofErr w:type="spellEnd"/>
      <w:r w:rsidRPr="004B455E">
        <w:rPr>
          <w:rFonts w:ascii="Times New Roman" w:hAnsi="Times New Roman"/>
          <w:color w:val="000000" w:themeColor="text1"/>
          <w:sz w:val="24"/>
        </w:rPr>
        <w:t xml:space="preserve"> Inc., 2009, Tokyo). </w:t>
      </w:r>
      <w:commentRangeStart w:id="232"/>
      <w:proofErr w:type="spellStart"/>
      <w:r w:rsidR="00495FA7" w:rsidRPr="004B455E">
        <w:rPr>
          <w:rFonts w:ascii="Times New Roman" w:hAnsi="Times New Roman" w:hint="eastAsia"/>
          <w:color w:val="000000" w:themeColor="text1"/>
          <w:sz w:val="24"/>
        </w:rPr>
        <w:t>Bonferoni</w:t>
      </w:r>
      <w:proofErr w:type="spellEnd"/>
      <w:r w:rsidR="00495FA7" w:rsidRPr="004B455E">
        <w:rPr>
          <w:rFonts w:ascii="Times New Roman" w:hAnsi="Times New Roman" w:hint="eastAsia"/>
          <w:color w:val="000000" w:themeColor="text1"/>
          <w:sz w:val="24"/>
        </w:rPr>
        <w:t xml:space="preserve"> test was used to </w:t>
      </w:r>
      <w:r w:rsidR="00495FA7" w:rsidRPr="004B455E">
        <w:rPr>
          <w:rFonts w:ascii="Times New Roman" w:hAnsi="Times New Roman"/>
          <w:color w:val="000000" w:themeColor="text1"/>
          <w:sz w:val="24"/>
        </w:rPr>
        <w:t>differentiate</w:t>
      </w:r>
      <w:r w:rsidR="00495FA7" w:rsidRPr="004B455E">
        <w:rPr>
          <w:rFonts w:ascii="Times New Roman" w:hAnsi="Times New Roman" w:hint="eastAsia"/>
          <w:color w:val="000000" w:themeColor="text1"/>
          <w:sz w:val="24"/>
        </w:rPr>
        <w:t xml:space="preserve"> means of survival and rooting percentage</w:t>
      </w:r>
      <w:r w:rsidR="005B24B6" w:rsidRPr="004B455E">
        <w:rPr>
          <w:rFonts w:ascii="Times New Roman" w:hAnsi="Times New Roman" w:hint="eastAsia"/>
          <w:color w:val="000000" w:themeColor="text1"/>
          <w:sz w:val="24"/>
        </w:rPr>
        <w:t>s</w:t>
      </w:r>
      <w:r w:rsidR="00495FA7" w:rsidRPr="004B455E">
        <w:rPr>
          <w:rFonts w:ascii="Times New Roman" w:hAnsi="Times New Roman" w:hint="eastAsia"/>
          <w:color w:val="000000" w:themeColor="text1"/>
          <w:sz w:val="24"/>
        </w:rPr>
        <w:t xml:space="preserve">. </w:t>
      </w:r>
      <w:proofErr w:type="spellStart"/>
      <w:r w:rsidR="00495FA7" w:rsidRPr="004B455E">
        <w:rPr>
          <w:rFonts w:ascii="Times New Roman" w:hAnsi="Times New Roman"/>
          <w:color w:val="000000" w:themeColor="text1"/>
          <w:sz w:val="24"/>
        </w:rPr>
        <w:t>Tukey’s</w:t>
      </w:r>
      <w:proofErr w:type="spellEnd"/>
      <w:r w:rsidR="00495FA7" w:rsidRPr="004B455E">
        <w:rPr>
          <w:rFonts w:ascii="Times New Roman" w:hAnsi="Times New Roman"/>
          <w:color w:val="000000" w:themeColor="text1"/>
          <w:sz w:val="24"/>
        </w:rPr>
        <w:t xml:space="preserve"> HSD </w:t>
      </w:r>
      <w:commentRangeEnd w:id="232"/>
      <w:r w:rsidR="00EF51A8">
        <w:rPr>
          <w:rStyle w:val="Marquedecommentaire"/>
        </w:rPr>
        <w:commentReference w:id="232"/>
      </w:r>
      <w:r w:rsidR="00495FA7" w:rsidRPr="004B455E">
        <w:rPr>
          <w:rFonts w:ascii="Times New Roman" w:hAnsi="Times New Roman"/>
          <w:color w:val="000000" w:themeColor="text1"/>
          <w:sz w:val="24"/>
        </w:rPr>
        <w:t xml:space="preserve">test was used to compare means </w:t>
      </w:r>
      <w:r w:rsidR="00495FA7" w:rsidRPr="004B455E">
        <w:rPr>
          <w:rFonts w:ascii="Times New Roman" w:hAnsi="Times New Roman" w:hint="eastAsia"/>
          <w:color w:val="000000" w:themeColor="text1"/>
          <w:sz w:val="24"/>
        </w:rPr>
        <w:t xml:space="preserve">of </w:t>
      </w:r>
      <w:r w:rsidR="00495FA7" w:rsidRPr="004B455E">
        <w:rPr>
          <w:rFonts w:ascii="Times New Roman" w:hAnsi="Times New Roman"/>
          <w:color w:val="000000" w:themeColor="text1"/>
          <w:sz w:val="24"/>
        </w:rPr>
        <w:t xml:space="preserve">number of roots, and length of the longest root. The significant level of statistical tests was set at </w:t>
      </w:r>
      <w:r w:rsidR="00495FA7" w:rsidRPr="004B455E">
        <w:rPr>
          <w:rFonts w:ascii="Times New Roman" w:hAnsi="Times New Roman"/>
          <w:i/>
          <w:color w:val="000000" w:themeColor="text1"/>
          <w:sz w:val="24"/>
        </w:rPr>
        <w:t xml:space="preserve">p </w:t>
      </w:r>
      <w:r w:rsidR="00495FA7" w:rsidRPr="004B455E">
        <w:rPr>
          <w:rFonts w:ascii="Times New Roman" w:hAnsi="Times New Roman"/>
          <w:color w:val="000000" w:themeColor="text1"/>
          <w:sz w:val="24"/>
        </w:rPr>
        <w:t>= 0.05.</w:t>
      </w:r>
    </w:p>
    <w:p w:rsidR="00495FA7" w:rsidRPr="004B455E" w:rsidRDefault="00495FA7" w:rsidP="00495FA7">
      <w:pPr>
        <w:spacing w:line="480" w:lineRule="auto"/>
        <w:ind w:firstLineChars="225" w:firstLine="540"/>
        <w:rPr>
          <w:rFonts w:ascii="Times New Roman" w:hAnsi="Times New Roman"/>
          <w:color w:val="000000" w:themeColor="text1"/>
          <w:sz w:val="24"/>
        </w:rPr>
      </w:pPr>
    </w:p>
    <w:p w:rsidR="00495FA7" w:rsidRPr="004B455E" w:rsidRDefault="00495FA7" w:rsidP="00722FC9">
      <w:pPr>
        <w:spacing w:line="480" w:lineRule="auto"/>
        <w:ind w:firstLineChars="225" w:firstLine="540"/>
        <w:rPr>
          <w:rFonts w:ascii="Times New Roman" w:hAnsi="Times New Roman"/>
          <w:color w:val="000000" w:themeColor="text1"/>
          <w:sz w:val="24"/>
        </w:rPr>
      </w:pPr>
    </w:p>
    <w:p w:rsidR="00722FC9" w:rsidRPr="004B455E" w:rsidRDefault="00722FC9" w:rsidP="00722FC9">
      <w:pPr>
        <w:spacing w:line="480" w:lineRule="auto"/>
        <w:rPr>
          <w:rFonts w:ascii="Times New Roman" w:hAnsi="Times New Roman" w:cs="Arial"/>
          <w:b/>
          <w:color w:val="000000" w:themeColor="text1"/>
          <w:sz w:val="24"/>
        </w:rPr>
      </w:pPr>
      <w:r w:rsidRPr="004B455E">
        <w:rPr>
          <w:rFonts w:ascii="Times New Roman" w:hAnsi="Times New Roman" w:cs="Arial"/>
          <w:color w:val="000000" w:themeColor="text1"/>
          <w:sz w:val="24"/>
        </w:rPr>
        <w:br w:type="page"/>
      </w:r>
      <w:r w:rsidRPr="004B455E">
        <w:rPr>
          <w:rFonts w:ascii="Times New Roman" w:hAnsi="Times New Roman" w:cs="Arial"/>
          <w:b/>
          <w:color w:val="000000" w:themeColor="text1"/>
          <w:sz w:val="24"/>
        </w:rPr>
        <w:lastRenderedPageBreak/>
        <w:t>Results</w:t>
      </w:r>
    </w:p>
    <w:p w:rsidR="00932E93" w:rsidRPr="004B455E" w:rsidRDefault="00932E93" w:rsidP="00722FC9">
      <w:pPr>
        <w:pStyle w:val="Commentaire"/>
        <w:jc w:val="both"/>
        <w:rPr>
          <w:rFonts w:ascii="Times New Roman" w:hAnsi="Times New Roman" w:cs="Arial"/>
          <w:b/>
          <w:i/>
          <w:color w:val="000000" w:themeColor="text1"/>
          <w:sz w:val="24"/>
        </w:rPr>
      </w:pPr>
    </w:p>
    <w:p w:rsidR="00722FC9" w:rsidRPr="004B455E" w:rsidRDefault="00722FC9" w:rsidP="00722FC9">
      <w:pPr>
        <w:pStyle w:val="Commentaire"/>
        <w:jc w:val="both"/>
        <w:rPr>
          <w:rFonts w:ascii="Times New Roman" w:hAnsi="Times New Roman" w:cs="Arial"/>
          <w:b/>
          <w:i/>
          <w:color w:val="000000" w:themeColor="text1"/>
          <w:sz w:val="24"/>
        </w:rPr>
      </w:pPr>
      <w:del w:id="233" w:author="Auteur">
        <w:r w:rsidRPr="004B455E" w:rsidDel="00FE09D3">
          <w:rPr>
            <w:rFonts w:ascii="Times New Roman" w:hAnsi="Times New Roman" w:cs="Arial"/>
            <w:b/>
            <w:i/>
            <w:color w:val="000000" w:themeColor="text1"/>
            <w:sz w:val="24"/>
          </w:rPr>
          <w:delText xml:space="preserve">Rooting ability of the cuttings from different </w:delText>
        </w:r>
      </w:del>
      <w:proofErr w:type="gramStart"/>
      <w:r w:rsidR="00827C4A" w:rsidRPr="004B455E">
        <w:rPr>
          <w:rFonts w:ascii="Times New Roman" w:hAnsi="Times New Roman" w:cs="Arial" w:hint="eastAsia"/>
          <w:b/>
          <w:i/>
          <w:color w:val="000000" w:themeColor="text1"/>
          <w:sz w:val="24"/>
        </w:rPr>
        <w:t>within-</w:t>
      </w:r>
      <w:r w:rsidRPr="004B455E">
        <w:rPr>
          <w:rFonts w:ascii="Times New Roman" w:hAnsi="Times New Roman" w:cs="Arial"/>
          <w:b/>
          <w:i/>
          <w:color w:val="000000" w:themeColor="text1"/>
          <w:sz w:val="24"/>
        </w:rPr>
        <w:t>shoot</w:t>
      </w:r>
      <w:proofErr w:type="gramEnd"/>
      <w:r w:rsidRPr="004B455E">
        <w:rPr>
          <w:rFonts w:ascii="Times New Roman" w:hAnsi="Times New Roman" w:cs="Arial"/>
          <w:b/>
          <w:i/>
          <w:color w:val="000000" w:themeColor="text1"/>
          <w:sz w:val="24"/>
        </w:rPr>
        <w:t xml:space="preserve"> position</w:t>
      </w:r>
      <w:del w:id="234" w:author="Auteur">
        <w:r w:rsidRPr="004B455E" w:rsidDel="00FE09D3">
          <w:rPr>
            <w:rFonts w:ascii="Times New Roman" w:hAnsi="Times New Roman" w:cs="Arial"/>
            <w:b/>
            <w:i/>
            <w:color w:val="000000" w:themeColor="text1"/>
            <w:sz w:val="24"/>
          </w:rPr>
          <w:delText>s</w:delText>
        </w:r>
      </w:del>
      <w:r w:rsidRPr="004B455E">
        <w:rPr>
          <w:rFonts w:ascii="Times New Roman" w:hAnsi="Times New Roman" w:cs="Arial"/>
          <w:b/>
          <w:i/>
          <w:color w:val="000000" w:themeColor="text1"/>
          <w:sz w:val="24"/>
        </w:rPr>
        <w:t xml:space="preserve"> </w:t>
      </w:r>
      <w:ins w:id="235" w:author="Auteur">
        <w:r w:rsidR="00FE09D3">
          <w:rPr>
            <w:rFonts w:ascii="Times New Roman" w:hAnsi="Times New Roman" w:cs="Arial"/>
            <w:b/>
            <w:i/>
            <w:color w:val="000000" w:themeColor="text1"/>
            <w:sz w:val="24"/>
          </w:rPr>
          <w:t>influence</w:t>
        </w:r>
      </w:ins>
    </w:p>
    <w:p w:rsidR="00722FC9" w:rsidRPr="004B455E" w:rsidRDefault="007D50EC" w:rsidP="00722FC9">
      <w:pPr>
        <w:pStyle w:val="Commentaire"/>
        <w:spacing w:line="480" w:lineRule="auto"/>
        <w:ind w:firstLineChars="225" w:firstLine="540"/>
        <w:jc w:val="both"/>
        <w:rPr>
          <w:rFonts w:ascii="Times New Roman" w:hAnsi="Times New Roman"/>
          <w:color w:val="000000" w:themeColor="text1"/>
          <w:kern w:val="0"/>
          <w:sz w:val="24"/>
        </w:rPr>
      </w:pPr>
      <w:r>
        <w:rPr>
          <w:rFonts w:ascii="Times New Roman" w:hAnsi="Times New Roman"/>
          <w:noProof/>
          <w:color w:val="000000" w:themeColor="text1"/>
          <w:sz w:val="24"/>
          <w:lang w:eastAsia="en-US"/>
        </w:rPr>
        <mc:AlternateContent>
          <mc:Choice Requires="wps">
            <w:drawing>
              <wp:anchor distT="0" distB="0" distL="114300" distR="114300" simplePos="0" relativeHeight="251657728" behindDoc="0" locked="0" layoutInCell="1" allowOverlap="1" wp14:anchorId="70C09B5C" wp14:editId="28150AD7">
                <wp:simplePos x="0" y="0"/>
                <wp:positionH relativeFrom="column">
                  <wp:posOffset>5943600</wp:posOffset>
                </wp:positionH>
                <wp:positionV relativeFrom="paragraph">
                  <wp:posOffset>3667125</wp:posOffset>
                </wp:positionV>
                <wp:extent cx="571500" cy="733425"/>
                <wp:effectExtent l="19050" t="38100" r="9525" b="9525"/>
                <wp:wrapSquare wrapText="bothSides"/>
                <wp:docPr id="4" name="AutoShape 1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33425"/>
                        </a:xfrm>
                        <a:prstGeom prst="left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62A8" w:rsidRPr="00491518" w:rsidRDefault="00FD62A8" w:rsidP="00491518">
                            <w:pPr>
                              <w:rPr>
                                <w:rFonts w:ascii="Times New Roman" w:hAnsi="Times New Roman"/>
                                <w:sz w:val="18"/>
                                <w:szCs w:val="18"/>
                              </w:rPr>
                            </w:pPr>
                            <w:r w:rsidRPr="00491518">
                              <w:rPr>
                                <w:rFonts w:ascii="Times New Roman" w:hAnsi="Times New Roman" w:hint="eastAsia"/>
                                <w:sz w:val="18"/>
                                <w:szCs w:val="18"/>
                              </w:rPr>
                              <w:t>Fig.2</w:t>
                            </w:r>
                            <w:r w:rsidRPr="00491518">
                              <w:rPr>
                                <w:rFonts w:ascii="Times New Roman" w:hAnsi="Times New Roman"/>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1" o:spid="_x0000_s1027" type="#_x0000_t66" style="position:absolute;left:0;text-align:left;margin-left:468pt;margin-top:288.75pt;width:45pt;height:5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" filled="f">
                <v:textbox>
                  <w:txbxContent>
                    <w:p w:rsidR="00FD62A8" w:rsidRPr="00491518" w:rsidRDefault="00FD62A8" w:rsidP="00491518">
                      <w:pPr>
                        <w:rPr>
                          <w:rFonts w:ascii="Times New Roman" w:hAnsi="Times New Roman"/>
                          <w:sz w:val="18"/>
                          <w:szCs w:val="18"/>
                        </w:rPr>
                      </w:pPr>
                      <w:r w:rsidRPr="00491518">
                        <w:rPr>
                          <w:rFonts w:ascii="Times New Roman" w:hAnsi="Times New Roman" w:hint="eastAsia"/>
                          <w:sz w:val="18"/>
                          <w:szCs w:val="18"/>
                        </w:rPr>
                        <w:t>Fig.2</w:t>
                      </w:r>
                      <w:r w:rsidRPr="00491518">
                        <w:rPr>
                          <w:rFonts w:ascii="Times New Roman" w:hAnsi="Times New Roman"/>
                          <w:sz w:val="18"/>
                          <w:szCs w:val="18"/>
                        </w:rPr>
                        <w:t xml:space="preserve"> </w:t>
                      </w:r>
                    </w:p>
                  </w:txbxContent>
                </v:textbox>
                <w10:wrap type="square"/>
              </v:shape>
            </w:pict>
          </mc:Fallback>
        </mc:AlternateContent>
      </w:r>
      <w:del w:id="236" w:author="Auteur">
        <w:r w:rsidR="00722FC9" w:rsidRPr="004B455E" w:rsidDel="00000DEE">
          <w:rPr>
            <w:rFonts w:ascii="Times New Roman" w:hAnsi="Times New Roman"/>
            <w:color w:val="000000" w:themeColor="text1"/>
            <w:kern w:val="0"/>
            <w:sz w:val="24"/>
          </w:rPr>
          <w:delText xml:space="preserve">The results </w:delText>
        </w:r>
        <w:r w:rsidR="00AA4D3C" w:rsidRPr="004B455E" w:rsidDel="00000DEE">
          <w:rPr>
            <w:rFonts w:ascii="Times New Roman" w:hAnsi="Times New Roman" w:hint="eastAsia"/>
            <w:color w:val="000000" w:themeColor="text1"/>
            <w:kern w:val="0"/>
            <w:sz w:val="24"/>
          </w:rPr>
          <w:delText>we</w:delText>
        </w:r>
        <w:r w:rsidR="00722FC9" w:rsidRPr="004B455E" w:rsidDel="00000DEE">
          <w:rPr>
            <w:rFonts w:ascii="Times New Roman" w:hAnsi="Times New Roman"/>
            <w:color w:val="000000" w:themeColor="text1"/>
            <w:kern w:val="0"/>
            <w:sz w:val="24"/>
          </w:rPr>
          <w:delText xml:space="preserve">re shown in Figure 2. </w:delText>
        </w:r>
      </w:del>
      <w:r w:rsidR="00722FC9" w:rsidRPr="004B455E">
        <w:rPr>
          <w:rFonts w:ascii="Times New Roman" w:hAnsi="Times New Roman"/>
          <w:color w:val="000000" w:themeColor="text1"/>
          <w:sz w:val="24"/>
        </w:rPr>
        <w:t xml:space="preserve">Rooting ability </w:t>
      </w:r>
      <w:ins w:id="237" w:author="Auteur">
        <w:r w:rsidR="00000DEE">
          <w:rPr>
            <w:rFonts w:ascii="Times New Roman" w:hAnsi="Times New Roman"/>
            <w:color w:val="000000" w:themeColor="text1"/>
            <w:sz w:val="24"/>
          </w:rPr>
          <w:t xml:space="preserve">of the </w:t>
        </w:r>
      </w:ins>
      <w:del w:id="238" w:author="Auteur">
        <w:r w:rsidR="00722FC9" w:rsidRPr="004B455E" w:rsidDel="00743156">
          <w:rPr>
            <w:rFonts w:ascii="Times New Roman" w:hAnsi="Times New Roman"/>
            <w:color w:val="000000" w:themeColor="text1"/>
            <w:sz w:val="24"/>
          </w:rPr>
          <w:delText>in summer</w:delText>
        </w:r>
      </w:del>
      <w:r w:rsidR="00722FC9" w:rsidRPr="004B455E">
        <w:rPr>
          <w:rFonts w:ascii="Times New Roman" w:hAnsi="Times New Roman"/>
          <w:color w:val="000000" w:themeColor="text1"/>
          <w:sz w:val="24"/>
        </w:rPr>
        <w:t xml:space="preserve"> cuttings varied </w:t>
      </w:r>
      <w:del w:id="239" w:author="Auteur">
        <w:r w:rsidR="00107F0E" w:rsidRPr="004B455E" w:rsidDel="00743156">
          <w:rPr>
            <w:rFonts w:ascii="Times New Roman" w:hAnsi="Times New Roman"/>
            <w:color w:val="000000" w:themeColor="text1"/>
            <w:sz w:val="24"/>
          </w:rPr>
          <w:delText xml:space="preserve">from </w:delText>
        </w:r>
        <w:r w:rsidR="007D5FC9" w:rsidRPr="004B455E" w:rsidDel="00743156">
          <w:rPr>
            <w:rFonts w:ascii="Times New Roman" w:hAnsi="Times New Roman" w:hint="eastAsia"/>
            <w:color w:val="000000" w:themeColor="text1"/>
            <w:sz w:val="24"/>
          </w:rPr>
          <w:delText xml:space="preserve">about </w:delText>
        </w:r>
        <w:r w:rsidR="00722FC9" w:rsidRPr="004B455E" w:rsidDel="00743156">
          <w:rPr>
            <w:rFonts w:ascii="Times New Roman" w:hAnsi="Times New Roman"/>
            <w:color w:val="000000" w:themeColor="text1"/>
            <w:sz w:val="24"/>
          </w:rPr>
          <w:delText xml:space="preserve">20% </w:delText>
        </w:r>
        <w:r w:rsidR="00107F0E" w:rsidRPr="004B455E" w:rsidDel="00743156">
          <w:rPr>
            <w:rFonts w:ascii="Times New Roman" w:hAnsi="Times New Roman"/>
            <w:color w:val="000000" w:themeColor="text1"/>
            <w:sz w:val="24"/>
          </w:rPr>
          <w:delText>to</w:delText>
        </w:r>
        <w:r w:rsidR="00722FC9" w:rsidRPr="004B455E" w:rsidDel="00743156">
          <w:rPr>
            <w:rFonts w:ascii="Times New Roman" w:hAnsi="Times New Roman"/>
            <w:color w:val="000000" w:themeColor="text1"/>
            <w:sz w:val="24"/>
          </w:rPr>
          <w:delText xml:space="preserve"> 80%</w:delText>
        </w:r>
      </w:del>
      <w:r w:rsidR="00722FC9" w:rsidRPr="004B455E">
        <w:rPr>
          <w:rFonts w:ascii="Times New Roman" w:hAnsi="Times New Roman"/>
          <w:color w:val="000000" w:themeColor="text1"/>
          <w:sz w:val="24"/>
        </w:rPr>
        <w:t xml:space="preserve"> </w:t>
      </w:r>
      <w:ins w:id="240" w:author="Auteur">
        <w:r w:rsidR="00EF51A8">
          <w:rPr>
            <w:rFonts w:ascii="Times New Roman" w:hAnsi="Times New Roman"/>
            <w:color w:val="000000" w:themeColor="text1"/>
            <w:sz w:val="24"/>
          </w:rPr>
          <w:t xml:space="preserve">according to their </w:t>
        </w:r>
      </w:ins>
      <w:del w:id="241" w:author="Auteur">
        <w:r w:rsidR="00722FC9" w:rsidRPr="004B455E" w:rsidDel="00EF51A8">
          <w:rPr>
            <w:rFonts w:ascii="Times New Roman" w:hAnsi="Times New Roman"/>
            <w:color w:val="000000" w:themeColor="text1"/>
            <w:sz w:val="24"/>
          </w:rPr>
          <w:delText>depending on the internode</w:delText>
        </w:r>
      </w:del>
      <w:r w:rsidR="00722FC9" w:rsidRPr="004B455E">
        <w:rPr>
          <w:rFonts w:ascii="Times New Roman" w:hAnsi="Times New Roman"/>
          <w:color w:val="000000" w:themeColor="text1"/>
          <w:sz w:val="24"/>
        </w:rPr>
        <w:t xml:space="preserve"> </w:t>
      </w:r>
      <w:ins w:id="242" w:author="Auteur">
        <w:r w:rsidR="00EF51A8">
          <w:rPr>
            <w:rFonts w:ascii="Times New Roman" w:hAnsi="Times New Roman"/>
            <w:color w:val="000000" w:themeColor="text1"/>
            <w:sz w:val="24"/>
          </w:rPr>
          <w:t>within</w:t>
        </w:r>
        <w:r w:rsidR="002F1CDE">
          <w:rPr>
            <w:rFonts w:ascii="Times New Roman" w:hAnsi="Times New Roman"/>
            <w:color w:val="000000" w:themeColor="text1"/>
            <w:sz w:val="24"/>
          </w:rPr>
          <w:t xml:space="preserve"> </w:t>
        </w:r>
        <w:proofErr w:type="spellStart"/>
        <w:r w:rsidR="002F1CDE">
          <w:rPr>
            <w:rFonts w:ascii="Times New Roman" w:hAnsi="Times New Roman"/>
            <w:color w:val="000000" w:themeColor="text1"/>
            <w:sz w:val="24"/>
          </w:rPr>
          <w:t>shoot</w:t>
        </w:r>
        <w:del w:id="243" w:author="Auteur">
          <w:r w:rsidR="00EF51A8" w:rsidDel="00743156">
            <w:rPr>
              <w:rFonts w:ascii="Times New Roman" w:hAnsi="Times New Roman"/>
              <w:color w:val="000000" w:themeColor="text1"/>
              <w:sz w:val="24"/>
            </w:rPr>
            <w:delText xml:space="preserve"> </w:delText>
          </w:r>
          <w:r w:rsidR="00FE09D3" w:rsidDel="002F1CDE">
            <w:rPr>
              <w:rFonts w:ascii="Times New Roman" w:hAnsi="Times New Roman"/>
              <w:color w:val="000000" w:themeColor="text1"/>
              <w:sz w:val="24"/>
            </w:rPr>
            <w:delText xml:space="preserve"> </w:delText>
          </w:r>
        </w:del>
      </w:ins>
      <w:r w:rsidR="00722FC9" w:rsidRPr="004B455E">
        <w:rPr>
          <w:rFonts w:ascii="Times New Roman" w:hAnsi="Times New Roman"/>
          <w:color w:val="000000" w:themeColor="text1"/>
          <w:sz w:val="24"/>
        </w:rPr>
        <w:t>position</w:t>
      </w:r>
      <w:proofErr w:type="spellEnd"/>
      <w:r w:rsidR="00722FC9" w:rsidRPr="004B455E">
        <w:rPr>
          <w:rFonts w:ascii="Times New Roman" w:hAnsi="Times New Roman"/>
          <w:color w:val="000000" w:themeColor="text1"/>
          <w:sz w:val="24"/>
        </w:rPr>
        <w:t xml:space="preserve"> </w:t>
      </w:r>
      <w:del w:id="244" w:author="Auteur">
        <w:r w:rsidR="00722FC9" w:rsidRPr="004B455E" w:rsidDel="00EF51A8">
          <w:rPr>
            <w:rFonts w:ascii="Times New Roman" w:hAnsi="Times New Roman"/>
            <w:color w:val="000000" w:themeColor="text1"/>
            <w:sz w:val="24"/>
          </w:rPr>
          <w:delText>within shoots</w:delText>
        </w:r>
        <w:r w:rsidR="00722FC9" w:rsidRPr="004B455E" w:rsidDel="00FE09D3">
          <w:rPr>
            <w:rFonts w:ascii="Times New Roman" w:hAnsi="Times New Roman"/>
            <w:color w:val="000000" w:themeColor="text1"/>
            <w:sz w:val="24"/>
          </w:rPr>
          <w:delText xml:space="preserve">. Cuttings </w:delText>
        </w:r>
        <w:r w:rsidR="00722FC9" w:rsidRPr="004B455E" w:rsidDel="00EF51A8">
          <w:rPr>
            <w:rFonts w:ascii="Times New Roman" w:hAnsi="Times New Roman"/>
            <w:color w:val="000000" w:themeColor="text1"/>
            <w:sz w:val="24"/>
          </w:rPr>
          <w:delText xml:space="preserve">prepared </w:delText>
        </w:r>
        <w:r w:rsidR="00722FC9" w:rsidRPr="004B455E" w:rsidDel="00B91351">
          <w:rPr>
            <w:rFonts w:ascii="Times New Roman" w:hAnsi="Times New Roman"/>
            <w:color w:val="000000" w:themeColor="text1"/>
            <w:sz w:val="24"/>
          </w:rPr>
          <w:delText xml:space="preserve">from the seventh internode </w:delText>
        </w:r>
      </w:del>
      <w:ins w:id="245" w:author="Auteur">
        <w:del w:id="246" w:author="Auteur">
          <w:r w:rsidR="00940BAC" w:rsidDel="00743156">
            <w:rPr>
              <w:rFonts w:ascii="Times New Roman" w:hAnsi="Times New Roman"/>
              <w:color w:val="000000" w:themeColor="text1"/>
              <w:sz w:val="24"/>
            </w:rPr>
            <w:delText>ter rooting ability</w:delText>
          </w:r>
        </w:del>
        <w:r w:rsidR="00940BAC">
          <w:rPr>
            <w:rFonts w:ascii="Times New Roman" w:hAnsi="Times New Roman"/>
            <w:color w:val="000000" w:themeColor="text1"/>
            <w:sz w:val="24"/>
          </w:rPr>
          <w:t xml:space="preserve"> </w:t>
        </w:r>
        <w:r w:rsidR="00B91351">
          <w:rPr>
            <w:rFonts w:ascii="Times New Roman" w:hAnsi="Times New Roman"/>
            <w:color w:val="000000" w:themeColor="text1"/>
            <w:sz w:val="24"/>
          </w:rPr>
          <w:t xml:space="preserve">particularly </w:t>
        </w:r>
        <w:r w:rsidR="00940BAC">
          <w:rPr>
            <w:rFonts w:ascii="Times New Roman" w:hAnsi="Times New Roman"/>
            <w:color w:val="000000" w:themeColor="text1"/>
            <w:sz w:val="24"/>
          </w:rPr>
          <w:t>in summer</w:t>
        </w:r>
        <w:r w:rsidR="00743156">
          <w:rPr>
            <w:rFonts w:ascii="Times New Roman" w:hAnsi="Times New Roman"/>
            <w:color w:val="000000" w:themeColor="text1"/>
            <w:sz w:val="24"/>
          </w:rPr>
          <w:t xml:space="preserve"> and to lesser extent in spring</w:t>
        </w:r>
        <w:r w:rsidR="00B91351">
          <w:rPr>
            <w:rFonts w:ascii="Times New Roman" w:hAnsi="Times New Roman"/>
            <w:color w:val="000000" w:themeColor="text1"/>
            <w:sz w:val="24"/>
          </w:rPr>
          <w:t xml:space="preserve"> (Figure2)</w:t>
        </w:r>
        <w:r w:rsidR="00743156">
          <w:rPr>
            <w:rFonts w:ascii="Times New Roman" w:hAnsi="Times New Roman"/>
            <w:color w:val="000000" w:themeColor="text1"/>
            <w:sz w:val="24"/>
          </w:rPr>
          <w:t xml:space="preserve">. For both seasons, cuttings derived </w:t>
        </w:r>
        <w:r w:rsidR="00B91351" w:rsidRPr="004B455E">
          <w:rPr>
            <w:rFonts w:ascii="Times New Roman" w:hAnsi="Times New Roman"/>
            <w:color w:val="000000" w:themeColor="text1"/>
            <w:sz w:val="24"/>
          </w:rPr>
          <w:t>from the seventh internode</w:t>
        </w:r>
        <w:r w:rsidR="00B91351">
          <w:rPr>
            <w:rFonts w:ascii="Times New Roman" w:hAnsi="Times New Roman"/>
            <w:color w:val="000000" w:themeColor="text1"/>
            <w:sz w:val="24"/>
          </w:rPr>
          <w:t xml:space="preserve"> rooted better </w:t>
        </w:r>
        <w:r w:rsidR="00743156">
          <w:rPr>
            <w:rFonts w:ascii="Times New Roman" w:hAnsi="Times New Roman"/>
            <w:color w:val="000000" w:themeColor="text1"/>
            <w:sz w:val="24"/>
          </w:rPr>
          <w:t xml:space="preserve">  </w:t>
        </w:r>
        <w:r w:rsidR="00940BAC">
          <w:rPr>
            <w:rFonts w:ascii="Times New Roman" w:hAnsi="Times New Roman"/>
            <w:color w:val="000000" w:themeColor="text1"/>
            <w:sz w:val="24"/>
          </w:rPr>
          <w:t xml:space="preserve"> </w:t>
        </w:r>
      </w:ins>
      <w:del w:id="247" w:author="Auteur">
        <w:r w:rsidR="00722FC9" w:rsidRPr="004B455E" w:rsidDel="00940BAC">
          <w:rPr>
            <w:rFonts w:ascii="Times New Roman" w:hAnsi="Times New Roman"/>
            <w:color w:val="000000" w:themeColor="text1"/>
            <w:sz w:val="24"/>
          </w:rPr>
          <w:delText xml:space="preserve">exhibited the highest rooting efficiency </w:delText>
        </w:r>
      </w:del>
      <w:r w:rsidR="00722FC9" w:rsidRPr="004B455E">
        <w:rPr>
          <w:rFonts w:ascii="Times New Roman" w:hAnsi="Times New Roman"/>
          <w:color w:val="000000" w:themeColor="text1"/>
          <w:sz w:val="24"/>
        </w:rPr>
        <w:t>(</w:t>
      </w:r>
      <w:commentRangeStart w:id="248"/>
      <w:r w:rsidR="00722FC9" w:rsidRPr="004B455E">
        <w:rPr>
          <w:rFonts w:ascii="Times New Roman" w:hAnsi="Times New Roman"/>
          <w:color w:val="000000" w:themeColor="text1"/>
          <w:sz w:val="24"/>
        </w:rPr>
        <w:t>83%</w:t>
      </w:r>
      <w:commentRangeEnd w:id="248"/>
      <w:r w:rsidR="00940BAC">
        <w:rPr>
          <w:rStyle w:val="Marquedecommentaire"/>
        </w:rPr>
        <w:commentReference w:id="248"/>
      </w:r>
      <w:ins w:id="249" w:author="Auteur">
        <w:del w:id="250" w:author="Auteur">
          <w:r w:rsidR="00940BAC" w:rsidDel="00B91351">
            <w:rPr>
              <w:rFonts w:ascii="Times New Roman" w:hAnsi="Times New Roman"/>
              <w:color w:val="000000" w:themeColor="text1"/>
              <w:sz w:val="24"/>
            </w:rPr>
            <w:delText>)</w:delText>
          </w:r>
        </w:del>
        <w:r w:rsidR="00940BAC">
          <w:rPr>
            <w:rFonts w:ascii="Times New Roman" w:hAnsi="Times New Roman"/>
            <w:color w:val="000000" w:themeColor="text1"/>
            <w:sz w:val="24"/>
          </w:rPr>
          <w:t xml:space="preserve"> </w:t>
        </w:r>
        <w:del w:id="251" w:author="Auteur">
          <w:r w:rsidR="00940BAC" w:rsidDel="00B91351">
            <w:rPr>
              <w:rFonts w:ascii="Times New Roman" w:hAnsi="Times New Roman"/>
              <w:color w:val="000000" w:themeColor="text1"/>
              <w:sz w:val="24"/>
            </w:rPr>
            <w:delText>and</w:delText>
          </w:r>
        </w:del>
        <w:r w:rsidR="00940BAC">
          <w:rPr>
            <w:rFonts w:ascii="Times New Roman" w:hAnsi="Times New Roman"/>
            <w:color w:val="000000" w:themeColor="text1"/>
            <w:sz w:val="24"/>
          </w:rPr>
          <w:t xml:space="preserve"> in s</w:t>
        </w:r>
        <w:r w:rsidR="00B91351">
          <w:rPr>
            <w:rFonts w:ascii="Times New Roman" w:hAnsi="Times New Roman"/>
            <w:color w:val="000000" w:themeColor="text1"/>
            <w:sz w:val="24"/>
          </w:rPr>
          <w:t xml:space="preserve">ummer and </w:t>
        </w:r>
        <w:del w:id="252" w:author="Auteur">
          <w:r w:rsidR="00940BAC" w:rsidDel="00B91351">
            <w:rPr>
              <w:rFonts w:ascii="Times New Roman" w:hAnsi="Times New Roman"/>
              <w:color w:val="000000" w:themeColor="text1"/>
              <w:sz w:val="24"/>
            </w:rPr>
            <w:delText xml:space="preserve">pring </w:delText>
          </w:r>
        </w:del>
        <w:r w:rsidR="00940BAC">
          <w:rPr>
            <w:rFonts w:ascii="Times New Roman" w:hAnsi="Times New Roman"/>
            <w:color w:val="000000" w:themeColor="text1"/>
            <w:sz w:val="24"/>
          </w:rPr>
          <w:t>(</w:t>
        </w:r>
        <w:commentRangeStart w:id="253"/>
        <w:r w:rsidR="00940BAC">
          <w:rPr>
            <w:rFonts w:ascii="Times New Roman" w:hAnsi="Times New Roman"/>
            <w:color w:val="000000" w:themeColor="text1"/>
            <w:sz w:val="24"/>
          </w:rPr>
          <w:t>58%</w:t>
        </w:r>
        <w:commentRangeEnd w:id="253"/>
        <w:r w:rsidR="00940BAC">
          <w:rPr>
            <w:rStyle w:val="Marquedecommentaire"/>
          </w:rPr>
          <w:commentReference w:id="253"/>
        </w:r>
        <w:del w:id="254" w:author="Auteur">
          <w:r w:rsidR="00940BAC" w:rsidDel="00B91351">
            <w:rPr>
              <w:rFonts w:ascii="Times New Roman" w:hAnsi="Times New Roman"/>
              <w:color w:val="000000" w:themeColor="text1"/>
              <w:sz w:val="24"/>
            </w:rPr>
            <w:delText>)</w:delText>
          </w:r>
        </w:del>
        <w:r w:rsidR="00B91351">
          <w:rPr>
            <w:rFonts w:ascii="Times New Roman" w:hAnsi="Times New Roman"/>
            <w:color w:val="000000" w:themeColor="text1"/>
            <w:sz w:val="24"/>
          </w:rPr>
          <w:t xml:space="preserve"> in spring than those from the other positions </w:t>
        </w:r>
      </w:ins>
      <w:del w:id="255" w:author="Auteur">
        <w:r w:rsidR="00F7128B" w:rsidRPr="004B455E" w:rsidDel="00940BAC">
          <w:rPr>
            <w:rFonts w:ascii="Times New Roman" w:hAnsi="Times New Roman" w:hint="eastAsia"/>
            <w:color w:val="000000" w:themeColor="text1"/>
            <w:sz w:val="24"/>
          </w:rPr>
          <w:delText xml:space="preserve"> in summer</w:delText>
        </w:r>
        <w:r w:rsidR="00722FC9" w:rsidRPr="004B455E" w:rsidDel="00940BAC">
          <w:rPr>
            <w:rFonts w:ascii="Times New Roman" w:hAnsi="Times New Roman"/>
            <w:color w:val="000000" w:themeColor="text1"/>
            <w:sz w:val="24"/>
          </w:rPr>
          <w:delText>)</w:delText>
        </w:r>
      </w:del>
      <w:ins w:id="256" w:author="Auteur">
        <w:r w:rsidR="00940BAC">
          <w:rPr>
            <w:rFonts w:ascii="Times New Roman" w:hAnsi="Times New Roman"/>
            <w:color w:val="000000" w:themeColor="text1"/>
            <w:sz w:val="24"/>
          </w:rPr>
          <w:t>, the rooting scores</w:t>
        </w:r>
      </w:ins>
      <w:r w:rsidR="00722FC9" w:rsidRPr="004B455E">
        <w:rPr>
          <w:rFonts w:ascii="Times New Roman" w:hAnsi="Times New Roman"/>
          <w:color w:val="000000" w:themeColor="text1"/>
          <w:sz w:val="24"/>
        </w:rPr>
        <w:t xml:space="preserve"> </w:t>
      </w:r>
      <w:ins w:id="257" w:author="Auteur">
        <w:r w:rsidR="00B91351">
          <w:rPr>
            <w:rFonts w:ascii="Times New Roman" w:hAnsi="Times New Roman"/>
            <w:color w:val="000000" w:themeColor="text1"/>
            <w:sz w:val="24"/>
          </w:rPr>
          <w:t xml:space="preserve">increasing progressively </w:t>
        </w:r>
        <w:del w:id="258" w:author="Auteur">
          <w:r w:rsidR="00940BAC" w:rsidDel="00B91351">
            <w:rPr>
              <w:rFonts w:ascii="Times New Roman" w:hAnsi="Times New Roman"/>
              <w:color w:val="000000" w:themeColor="text1"/>
              <w:sz w:val="24"/>
            </w:rPr>
            <w:delText xml:space="preserve">decreasing </w:delText>
          </w:r>
        </w:del>
      </w:ins>
      <w:del w:id="259" w:author="Auteur">
        <w:r w:rsidR="00722FC9" w:rsidRPr="004B455E" w:rsidDel="00B91351">
          <w:rPr>
            <w:rFonts w:ascii="Times New Roman" w:hAnsi="Times New Roman"/>
            <w:color w:val="000000" w:themeColor="text1"/>
            <w:sz w:val="24"/>
          </w:rPr>
          <w:delText>and values gradually</w:delText>
        </w:r>
      </w:del>
      <w:r w:rsidR="00722FC9" w:rsidRPr="004B455E">
        <w:rPr>
          <w:rFonts w:ascii="Times New Roman" w:hAnsi="Times New Roman"/>
          <w:color w:val="000000" w:themeColor="text1"/>
          <w:sz w:val="24"/>
        </w:rPr>
        <w:t xml:space="preserve"> </w:t>
      </w:r>
      <w:ins w:id="260" w:author="Auteur">
        <w:r w:rsidR="00B91351">
          <w:rPr>
            <w:rFonts w:ascii="Times New Roman" w:hAnsi="Times New Roman"/>
            <w:color w:val="000000" w:themeColor="text1"/>
            <w:sz w:val="24"/>
          </w:rPr>
          <w:t xml:space="preserve">from internode 4 to 7, then and decreasing gradually from internode 7 to </w:t>
        </w:r>
        <w:del w:id="261" w:author="Auteur">
          <w:r w:rsidR="00940BAC" w:rsidDel="00B91351">
            <w:rPr>
              <w:rFonts w:ascii="Times New Roman" w:hAnsi="Times New Roman"/>
              <w:color w:val="000000" w:themeColor="text1"/>
              <w:sz w:val="24"/>
            </w:rPr>
            <w:delText xml:space="preserve">for </w:delText>
          </w:r>
        </w:del>
      </w:ins>
      <w:del w:id="262" w:author="Auteur">
        <w:r w:rsidR="00722FC9" w:rsidRPr="004B455E" w:rsidDel="00B91351">
          <w:rPr>
            <w:rFonts w:ascii="Times New Roman" w:hAnsi="Times New Roman"/>
            <w:color w:val="000000" w:themeColor="text1"/>
            <w:sz w:val="24"/>
          </w:rPr>
          <w:delText xml:space="preserve">decreased </w:delText>
        </w:r>
        <w:r w:rsidR="007D5FC9" w:rsidRPr="004B455E" w:rsidDel="00B91351">
          <w:rPr>
            <w:rFonts w:ascii="Times New Roman" w:hAnsi="Times New Roman" w:hint="eastAsia"/>
            <w:color w:val="000000" w:themeColor="text1"/>
            <w:sz w:val="24"/>
          </w:rPr>
          <w:delText>in the cuttings from</w:delText>
        </w:r>
      </w:del>
      <w:r w:rsidR="007D5FC9" w:rsidRPr="004B455E">
        <w:rPr>
          <w:rFonts w:ascii="Times New Roman" w:hAnsi="Times New Roman" w:hint="eastAsia"/>
          <w:color w:val="000000" w:themeColor="text1"/>
          <w:sz w:val="24"/>
        </w:rPr>
        <w:t xml:space="preserve"> lower internodes</w:t>
      </w:r>
      <w:ins w:id="263" w:author="Auteur">
        <w:r w:rsidR="00B91351">
          <w:rPr>
            <w:rFonts w:ascii="Times New Roman" w:hAnsi="Times New Roman"/>
            <w:color w:val="000000" w:themeColor="text1"/>
            <w:sz w:val="24"/>
          </w:rPr>
          <w:t xml:space="preserve"> </w:t>
        </w:r>
        <w:commentRangeStart w:id="264"/>
        <w:r w:rsidR="00B91351">
          <w:rPr>
            <w:rFonts w:ascii="Times New Roman" w:hAnsi="Times New Roman"/>
            <w:color w:val="000000" w:themeColor="text1"/>
            <w:sz w:val="24"/>
          </w:rPr>
          <w:t xml:space="preserve">  </w:t>
        </w:r>
        <w:commentRangeEnd w:id="264"/>
        <w:r w:rsidR="00B91351">
          <w:rPr>
            <w:rStyle w:val="Marquedecommentaire"/>
          </w:rPr>
          <w:commentReference w:id="264"/>
        </w:r>
      </w:ins>
      <w:r w:rsidR="00722FC9" w:rsidRPr="004B455E">
        <w:rPr>
          <w:rFonts w:ascii="Times New Roman" w:hAnsi="Times New Roman"/>
          <w:color w:val="000000" w:themeColor="text1"/>
          <w:sz w:val="24"/>
        </w:rPr>
        <w:t>.</w:t>
      </w:r>
      <w:del w:id="265" w:author="Auteur">
        <w:r w:rsidR="00722FC9" w:rsidRPr="004B455E" w:rsidDel="00FE09D3">
          <w:rPr>
            <w:rFonts w:ascii="Times New Roman" w:hAnsi="Times New Roman"/>
            <w:color w:val="000000" w:themeColor="text1"/>
            <w:sz w:val="24"/>
          </w:rPr>
          <w:delText xml:space="preserve"> </w:delText>
        </w:r>
        <w:r w:rsidR="007D5FC9" w:rsidRPr="004B455E" w:rsidDel="00FE09D3">
          <w:rPr>
            <w:rFonts w:ascii="Times New Roman" w:hAnsi="Times New Roman" w:hint="eastAsia"/>
            <w:color w:val="000000" w:themeColor="text1"/>
            <w:sz w:val="24"/>
          </w:rPr>
          <w:delText>S</w:delText>
        </w:r>
        <w:r w:rsidR="00722FC9" w:rsidRPr="004B455E" w:rsidDel="00FE09D3">
          <w:rPr>
            <w:rFonts w:ascii="Times New Roman" w:hAnsi="Times New Roman"/>
            <w:color w:val="000000" w:themeColor="text1"/>
            <w:sz w:val="24"/>
          </w:rPr>
          <w:delText>pring cutting</w:delText>
        </w:r>
        <w:r w:rsidR="007D5FC9" w:rsidRPr="004B455E" w:rsidDel="00FE09D3">
          <w:rPr>
            <w:rFonts w:ascii="Times New Roman" w:hAnsi="Times New Roman" w:hint="eastAsia"/>
            <w:color w:val="000000" w:themeColor="text1"/>
            <w:sz w:val="24"/>
          </w:rPr>
          <w:delText>s</w:delText>
        </w:r>
        <w:r w:rsidR="00722FC9" w:rsidRPr="004B455E" w:rsidDel="00FE09D3">
          <w:rPr>
            <w:rFonts w:ascii="Times New Roman" w:hAnsi="Times New Roman"/>
            <w:color w:val="000000" w:themeColor="text1"/>
            <w:sz w:val="24"/>
          </w:rPr>
          <w:delText xml:space="preserve"> prepared from the seventh internode position were also found to have higher rooting ability</w:delText>
        </w:r>
        <w:r w:rsidR="00F7128B" w:rsidRPr="004B455E" w:rsidDel="00FE09D3">
          <w:rPr>
            <w:rFonts w:ascii="Times New Roman" w:hAnsi="Times New Roman" w:hint="eastAsia"/>
            <w:color w:val="000000" w:themeColor="text1"/>
            <w:sz w:val="24"/>
          </w:rPr>
          <w:delText xml:space="preserve"> (58%) in this</w:delText>
        </w:r>
        <w:r w:rsidR="007D5FC9" w:rsidRPr="004B455E" w:rsidDel="00FE09D3">
          <w:rPr>
            <w:rFonts w:ascii="Times New Roman" w:hAnsi="Times New Roman" w:hint="eastAsia"/>
            <w:color w:val="000000" w:themeColor="text1"/>
            <w:sz w:val="24"/>
          </w:rPr>
          <w:delText xml:space="preserve"> season</w:delText>
        </w:r>
      </w:del>
      <w:r w:rsidR="007D5FC9" w:rsidRPr="004B455E">
        <w:rPr>
          <w:rFonts w:ascii="Times New Roman" w:hAnsi="Times New Roman" w:hint="eastAsia"/>
          <w:color w:val="000000" w:themeColor="text1"/>
          <w:sz w:val="24"/>
        </w:rPr>
        <w:t xml:space="preserve">. </w:t>
      </w:r>
      <w:commentRangeStart w:id="266"/>
      <w:r w:rsidR="007D5FC9" w:rsidRPr="004B455E">
        <w:rPr>
          <w:rFonts w:ascii="Times New Roman" w:hAnsi="Times New Roman" w:hint="eastAsia"/>
          <w:color w:val="000000" w:themeColor="text1"/>
          <w:sz w:val="24"/>
        </w:rPr>
        <w:t>However</w:t>
      </w:r>
      <w:r w:rsidR="00722FC9" w:rsidRPr="004B455E">
        <w:rPr>
          <w:rFonts w:ascii="Times New Roman" w:hAnsi="Times New Roman"/>
          <w:color w:val="000000" w:themeColor="text1"/>
          <w:sz w:val="24"/>
        </w:rPr>
        <w:t xml:space="preserve">, </w:t>
      </w:r>
      <w:r w:rsidR="00F7128B" w:rsidRPr="004B455E">
        <w:rPr>
          <w:rFonts w:ascii="Times New Roman" w:hAnsi="Times New Roman" w:hint="eastAsia"/>
          <w:color w:val="000000" w:themeColor="text1"/>
          <w:sz w:val="24"/>
        </w:rPr>
        <w:t xml:space="preserve">rooting percentages of </w:t>
      </w:r>
      <w:r w:rsidR="007D5FC9" w:rsidRPr="004B455E">
        <w:rPr>
          <w:rFonts w:ascii="Times New Roman" w:hAnsi="Times New Roman" w:hint="eastAsia"/>
          <w:color w:val="000000" w:themeColor="text1"/>
          <w:sz w:val="24"/>
        </w:rPr>
        <w:t xml:space="preserve">the </w:t>
      </w:r>
      <w:r w:rsidR="00722FC9" w:rsidRPr="004B455E">
        <w:rPr>
          <w:rFonts w:ascii="Times New Roman" w:hAnsi="Times New Roman"/>
          <w:color w:val="000000" w:themeColor="text1"/>
          <w:sz w:val="24"/>
        </w:rPr>
        <w:t>spring cuttings were relatively lower (29</w:t>
      </w:r>
      <w:r w:rsidR="000B3F16" w:rsidRPr="004B455E">
        <w:rPr>
          <w:rFonts w:ascii="Times New Roman" w:hAnsi="Times New Roman"/>
          <w:color w:val="000000" w:themeColor="text1"/>
          <w:sz w:val="24"/>
        </w:rPr>
        <w:t>%</w:t>
      </w:r>
      <w:r w:rsidR="00722FC9" w:rsidRPr="004B455E">
        <w:rPr>
          <w:rFonts w:ascii="Times New Roman" w:hAnsi="Times New Roman"/>
          <w:color w:val="000000" w:themeColor="text1"/>
          <w:sz w:val="24"/>
        </w:rPr>
        <w:t>–58%) than those from summer cuttings.</w:t>
      </w:r>
      <w:r w:rsidR="00722FC9" w:rsidRPr="004B455E" w:rsidDel="00013033">
        <w:rPr>
          <w:rFonts w:ascii="Times New Roman" w:hAnsi="Times New Roman"/>
          <w:color w:val="000000" w:themeColor="text1"/>
          <w:sz w:val="24"/>
        </w:rPr>
        <w:t xml:space="preserve"> </w:t>
      </w:r>
      <w:r w:rsidR="00B4432F" w:rsidRPr="004B455E">
        <w:rPr>
          <w:rFonts w:ascii="Times New Roman" w:hAnsi="Times New Roman"/>
          <w:color w:val="000000" w:themeColor="text1"/>
          <w:sz w:val="24"/>
        </w:rPr>
        <w:t>The</w:t>
      </w:r>
      <w:r w:rsidR="007D5FC9" w:rsidRPr="004B455E">
        <w:rPr>
          <w:rFonts w:ascii="Times New Roman" w:hAnsi="Times New Roman"/>
          <w:color w:val="000000" w:themeColor="text1"/>
          <w:sz w:val="24"/>
        </w:rPr>
        <w:t xml:space="preserve"> lower capabilities</w:t>
      </w:r>
      <w:r w:rsidR="007D5FC9" w:rsidRPr="004B455E">
        <w:rPr>
          <w:rFonts w:ascii="Times New Roman" w:hAnsi="Times New Roman" w:hint="eastAsia"/>
          <w:color w:val="000000" w:themeColor="text1"/>
          <w:sz w:val="24"/>
        </w:rPr>
        <w:t xml:space="preserve"> of the rooting in spring might be derived</w:t>
      </w:r>
      <w:r w:rsidR="00827C4A" w:rsidRPr="004B455E">
        <w:rPr>
          <w:rFonts w:ascii="Times New Roman" w:hAnsi="Times New Roman" w:hint="eastAsia"/>
          <w:color w:val="000000" w:themeColor="text1"/>
          <w:sz w:val="24"/>
        </w:rPr>
        <w:t>, in part at least,</w:t>
      </w:r>
      <w:r w:rsidR="007D5FC9" w:rsidRPr="004B455E">
        <w:rPr>
          <w:rFonts w:ascii="Times New Roman" w:hAnsi="Times New Roman" w:hint="eastAsia"/>
          <w:color w:val="000000" w:themeColor="text1"/>
          <w:sz w:val="24"/>
        </w:rPr>
        <w:t xml:space="preserve"> from physiological activity of donor trees in this season.</w:t>
      </w:r>
      <w:commentRangeEnd w:id="266"/>
      <w:r w:rsidR="00940BAC">
        <w:rPr>
          <w:rStyle w:val="Marquedecommentaire"/>
        </w:rPr>
        <w:commentReference w:id="266"/>
      </w:r>
      <w:r w:rsidR="007D5FC9" w:rsidRPr="004B455E">
        <w:rPr>
          <w:rFonts w:ascii="Times New Roman" w:hAnsi="Times New Roman" w:hint="eastAsia"/>
          <w:color w:val="000000" w:themeColor="text1"/>
          <w:sz w:val="24"/>
        </w:rPr>
        <w:t xml:space="preserve"> </w:t>
      </w:r>
      <w:commentRangeStart w:id="267"/>
      <w:r w:rsidR="00B4432F" w:rsidRPr="004B455E">
        <w:rPr>
          <w:rFonts w:ascii="Times New Roman" w:hAnsi="Times New Roman"/>
          <w:color w:val="000000" w:themeColor="text1"/>
          <w:sz w:val="24"/>
        </w:rPr>
        <w:t>H</w:t>
      </w:r>
      <w:r w:rsidR="00B4432F" w:rsidRPr="004B455E">
        <w:rPr>
          <w:rFonts w:ascii="Times New Roman" w:hAnsi="Times New Roman" w:hint="eastAsia"/>
          <w:color w:val="000000" w:themeColor="text1"/>
          <w:sz w:val="24"/>
        </w:rPr>
        <w:t xml:space="preserve">igher </w:t>
      </w:r>
      <w:r w:rsidR="00827C4A" w:rsidRPr="004B455E">
        <w:rPr>
          <w:rFonts w:ascii="Times New Roman" w:hAnsi="Times New Roman" w:hint="eastAsia"/>
          <w:color w:val="000000" w:themeColor="text1"/>
          <w:sz w:val="24"/>
        </w:rPr>
        <w:t>average t</w:t>
      </w:r>
      <w:r w:rsidR="007D5FC9" w:rsidRPr="004B455E">
        <w:rPr>
          <w:rFonts w:ascii="Times New Roman" w:hAnsi="Times New Roman" w:hint="eastAsia"/>
          <w:color w:val="000000" w:themeColor="text1"/>
          <w:sz w:val="24"/>
        </w:rPr>
        <w:t xml:space="preserve">emperature </w:t>
      </w:r>
      <w:r w:rsidR="00B4432F" w:rsidRPr="004B455E">
        <w:rPr>
          <w:rFonts w:ascii="Times New Roman" w:hAnsi="Times New Roman" w:hint="eastAsia"/>
          <w:color w:val="000000" w:themeColor="text1"/>
          <w:sz w:val="24"/>
        </w:rPr>
        <w:t>(</w:t>
      </w:r>
      <w:r w:rsidR="009D4458" w:rsidRPr="004B455E">
        <w:rPr>
          <w:rFonts w:ascii="Times New Roman" w:hAnsi="Times New Roman" w:hint="eastAsia"/>
          <w:color w:val="000000" w:themeColor="text1"/>
          <w:sz w:val="24"/>
        </w:rPr>
        <w:t>26.8</w:t>
      </w:r>
      <w:r w:rsidR="00B4432F" w:rsidRPr="004B455E">
        <w:rPr>
          <w:rFonts w:ascii="Times New Roman" w:hAnsi="Times New Roman" w:hint="eastAsia"/>
          <w:color w:val="000000" w:themeColor="text1"/>
          <w:sz w:val="24"/>
        </w:rPr>
        <w:t xml:space="preserve"> degree C) </w:t>
      </w:r>
      <w:r w:rsidR="007D5FC9" w:rsidRPr="004B455E">
        <w:rPr>
          <w:rFonts w:ascii="Times New Roman" w:hAnsi="Times New Roman" w:hint="eastAsia"/>
          <w:color w:val="000000" w:themeColor="text1"/>
          <w:sz w:val="24"/>
        </w:rPr>
        <w:t xml:space="preserve">in the </w:t>
      </w:r>
      <w:r w:rsidR="00B4432F" w:rsidRPr="004B455E">
        <w:rPr>
          <w:rFonts w:ascii="Times New Roman" w:hAnsi="Times New Roman" w:hint="eastAsia"/>
          <w:color w:val="000000" w:themeColor="text1"/>
          <w:sz w:val="24"/>
        </w:rPr>
        <w:lastRenderedPageBreak/>
        <w:t xml:space="preserve">summer </w:t>
      </w:r>
      <w:r w:rsidR="009D4458" w:rsidRPr="004B455E">
        <w:rPr>
          <w:rFonts w:ascii="Times New Roman" w:hAnsi="Times New Roman"/>
          <w:color w:val="000000" w:themeColor="text1"/>
          <w:sz w:val="24"/>
        </w:rPr>
        <w:t>experiment</w:t>
      </w:r>
      <w:r w:rsidR="009D4458" w:rsidRPr="004B455E">
        <w:rPr>
          <w:rFonts w:ascii="Times New Roman" w:hAnsi="Times New Roman" w:hint="eastAsia"/>
          <w:color w:val="000000" w:themeColor="text1"/>
          <w:sz w:val="24"/>
        </w:rPr>
        <w:t xml:space="preserve"> might </w:t>
      </w:r>
      <w:r w:rsidR="00B4432F" w:rsidRPr="004B455E">
        <w:rPr>
          <w:rFonts w:ascii="Times New Roman" w:hAnsi="Times New Roman" w:hint="eastAsia"/>
          <w:color w:val="000000" w:themeColor="text1"/>
          <w:sz w:val="24"/>
        </w:rPr>
        <w:t xml:space="preserve">contribute to increase biological </w:t>
      </w:r>
      <w:r w:rsidR="00B4432F" w:rsidRPr="004B455E">
        <w:rPr>
          <w:rFonts w:ascii="Times New Roman" w:hAnsi="Times New Roman"/>
          <w:color w:val="000000" w:themeColor="text1"/>
          <w:sz w:val="24"/>
        </w:rPr>
        <w:t>activity</w:t>
      </w:r>
      <w:r w:rsidR="00B4432F" w:rsidRPr="004B455E">
        <w:rPr>
          <w:rFonts w:ascii="Times New Roman" w:hAnsi="Times New Roman" w:hint="eastAsia"/>
          <w:color w:val="000000" w:themeColor="text1"/>
          <w:sz w:val="24"/>
        </w:rPr>
        <w:t xml:space="preserve"> of the donor tree </w:t>
      </w:r>
      <w:r w:rsidR="00B4432F" w:rsidRPr="004B455E">
        <w:rPr>
          <w:rFonts w:ascii="Times New Roman" w:hAnsi="Times New Roman"/>
          <w:color w:val="000000" w:themeColor="text1"/>
          <w:sz w:val="24"/>
        </w:rPr>
        <w:t>compar</w:t>
      </w:r>
      <w:r w:rsidR="00B4432F" w:rsidRPr="004B455E">
        <w:rPr>
          <w:rFonts w:ascii="Times New Roman" w:hAnsi="Times New Roman" w:hint="eastAsia"/>
          <w:color w:val="000000" w:themeColor="text1"/>
          <w:sz w:val="24"/>
        </w:rPr>
        <w:t xml:space="preserve">ed to in </w:t>
      </w:r>
      <w:r w:rsidR="009D4458" w:rsidRPr="004B455E">
        <w:rPr>
          <w:rFonts w:ascii="Times New Roman" w:hAnsi="Times New Roman" w:hint="eastAsia"/>
          <w:color w:val="000000" w:themeColor="text1"/>
          <w:sz w:val="24"/>
        </w:rPr>
        <w:t xml:space="preserve">the </w:t>
      </w:r>
      <w:r w:rsidR="00B4432F" w:rsidRPr="004B455E">
        <w:rPr>
          <w:rFonts w:ascii="Times New Roman" w:hAnsi="Times New Roman" w:hint="eastAsia"/>
          <w:color w:val="000000" w:themeColor="text1"/>
          <w:sz w:val="24"/>
        </w:rPr>
        <w:t xml:space="preserve">spring </w:t>
      </w:r>
      <w:r w:rsidR="007D5FC9" w:rsidRPr="004B455E">
        <w:rPr>
          <w:rFonts w:ascii="Times New Roman" w:hAnsi="Times New Roman" w:hint="eastAsia"/>
          <w:color w:val="000000" w:themeColor="text1"/>
          <w:sz w:val="24"/>
        </w:rPr>
        <w:t>(</w:t>
      </w:r>
      <w:r w:rsidR="009D4458" w:rsidRPr="004B455E">
        <w:rPr>
          <w:rFonts w:ascii="Times New Roman" w:hAnsi="Times New Roman" w:hint="eastAsia"/>
          <w:color w:val="000000" w:themeColor="text1"/>
          <w:sz w:val="24"/>
        </w:rPr>
        <w:t xml:space="preserve">the </w:t>
      </w:r>
      <w:r w:rsidR="00F7128B" w:rsidRPr="004B455E">
        <w:rPr>
          <w:rFonts w:ascii="Times New Roman" w:hAnsi="Times New Roman" w:hint="eastAsia"/>
          <w:color w:val="000000" w:themeColor="text1"/>
          <w:sz w:val="24"/>
        </w:rPr>
        <w:t xml:space="preserve">average </w:t>
      </w:r>
      <w:r w:rsidR="009D4458" w:rsidRPr="004B455E">
        <w:rPr>
          <w:rFonts w:ascii="Times New Roman" w:hAnsi="Times New Roman" w:hint="eastAsia"/>
          <w:color w:val="000000" w:themeColor="text1"/>
          <w:sz w:val="24"/>
        </w:rPr>
        <w:t xml:space="preserve">temperature was 11.1 </w:t>
      </w:r>
      <w:r w:rsidR="00B4432F" w:rsidRPr="004B455E">
        <w:rPr>
          <w:rFonts w:ascii="Times New Roman" w:hAnsi="Times New Roman" w:hint="eastAsia"/>
          <w:color w:val="000000" w:themeColor="text1"/>
          <w:sz w:val="24"/>
        </w:rPr>
        <w:t>degree C)</w:t>
      </w:r>
      <w:r w:rsidR="00173A53" w:rsidRPr="004B455E">
        <w:rPr>
          <w:rFonts w:ascii="Times New Roman" w:hAnsi="Times New Roman" w:hint="eastAsia"/>
          <w:color w:val="000000" w:themeColor="text1"/>
          <w:sz w:val="24"/>
        </w:rPr>
        <w:t xml:space="preserve">. </w:t>
      </w:r>
    </w:p>
    <w:commentRangeEnd w:id="267"/>
    <w:p w:rsidR="00722FC9" w:rsidRPr="004B455E" w:rsidRDefault="00940BAC" w:rsidP="00722FC9">
      <w:pPr>
        <w:pStyle w:val="Commentaire"/>
        <w:jc w:val="both"/>
        <w:rPr>
          <w:rFonts w:ascii="Times New Roman" w:hAnsi="Times New Roman" w:cs="Arial"/>
          <w:b/>
          <w:color w:val="000000" w:themeColor="text1"/>
          <w:kern w:val="0"/>
          <w:sz w:val="24"/>
        </w:rPr>
      </w:pPr>
      <w:r>
        <w:rPr>
          <w:rStyle w:val="Marquedecommentaire"/>
        </w:rPr>
        <w:commentReference w:id="267"/>
      </w:r>
    </w:p>
    <w:p w:rsidR="00722FC9" w:rsidRPr="004B455E" w:rsidRDefault="00722FC9" w:rsidP="00722FC9">
      <w:pPr>
        <w:pStyle w:val="Commentaire"/>
        <w:spacing w:line="480" w:lineRule="auto"/>
        <w:jc w:val="both"/>
        <w:rPr>
          <w:rFonts w:ascii="Times New Roman" w:hAnsi="Times New Roman" w:cs="Arial"/>
          <w:b/>
          <w:i/>
          <w:color w:val="000000" w:themeColor="text1"/>
          <w:sz w:val="24"/>
        </w:rPr>
      </w:pPr>
      <w:r w:rsidRPr="004B455E">
        <w:rPr>
          <w:rFonts w:ascii="Times New Roman" w:hAnsi="Times New Roman" w:cs="Arial"/>
          <w:b/>
          <w:i/>
          <w:color w:val="000000" w:themeColor="text1"/>
          <w:sz w:val="24"/>
        </w:rPr>
        <w:t>Seasonal variation</w:t>
      </w:r>
      <w:ins w:id="268" w:author="Auteur">
        <w:r w:rsidR="00FE09D3">
          <w:rPr>
            <w:rFonts w:ascii="Times New Roman" w:hAnsi="Times New Roman" w:cs="Arial"/>
            <w:b/>
            <w:i/>
            <w:color w:val="000000" w:themeColor="text1"/>
            <w:sz w:val="24"/>
          </w:rPr>
          <w:t>s</w:t>
        </w:r>
      </w:ins>
      <w:r w:rsidRPr="004B455E">
        <w:rPr>
          <w:rFonts w:ascii="Times New Roman" w:hAnsi="Times New Roman" w:cs="Arial"/>
          <w:b/>
          <w:i/>
          <w:color w:val="000000" w:themeColor="text1"/>
          <w:sz w:val="24"/>
        </w:rPr>
        <w:t xml:space="preserve"> </w:t>
      </w:r>
      <w:del w:id="269" w:author="Auteur">
        <w:r w:rsidRPr="004B455E" w:rsidDel="00FE09D3">
          <w:rPr>
            <w:rFonts w:ascii="Times New Roman" w:hAnsi="Times New Roman" w:cs="Arial"/>
            <w:b/>
            <w:i/>
            <w:color w:val="000000" w:themeColor="text1"/>
            <w:sz w:val="24"/>
          </w:rPr>
          <w:delText>in rooting ability of the cuttings</w:delText>
        </w:r>
      </w:del>
      <w:ins w:id="270" w:author="Auteur">
        <w:r w:rsidR="00FE09D3">
          <w:rPr>
            <w:rFonts w:ascii="Times New Roman" w:hAnsi="Times New Roman" w:cs="Arial"/>
            <w:b/>
            <w:i/>
            <w:color w:val="000000" w:themeColor="text1"/>
            <w:sz w:val="24"/>
          </w:rPr>
          <w:t xml:space="preserve"> influence</w:t>
        </w:r>
      </w:ins>
    </w:p>
    <w:p w:rsidR="00722FC9" w:rsidRPr="00790D97" w:rsidRDefault="00722FC9" w:rsidP="00722FC9">
      <w:pPr>
        <w:spacing w:line="480" w:lineRule="auto"/>
        <w:ind w:firstLineChars="225" w:firstLine="540"/>
        <w:rPr>
          <w:rFonts w:ascii="Times New Roman" w:hAnsi="Times New Roman"/>
          <w:sz w:val="24"/>
        </w:rPr>
      </w:pPr>
      <w:commentRangeStart w:id="271"/>
      <w:r w:rsidRPr="004B455E">
        <w:rPr>
          <w:rFonts w:ascii="Times New Roman" w:hAnsi="Times New Roman"/>
          <w:color w:val="000000" w:themeColor="text1"/>
          <w:kern w:val="0"/>
          <w:sz w:val="24"/>
        </w:rPr>
        <w:t xml:space="preserve">Experiments were performed in </w:t>
      </w:r>
      <w:r w:rsidR="000B3F16" w:rsidRPr="004B455E">
        <w:rPr>
          <w:rFonts w:ascii="Times New Roman" w:hAnsi="Times New Roman"/>
          <w:color w:val="000000" w:themeColor="text1"/>
          <w:kern w:val="0"/>
          <w:sz w:val="24"/>
        </w:rPr>
        <w:t>1</w:t>
      </w:r>
      <w:r w:rsidR="0040171E" w:rsidRPr="004B455E">
        <w:rPr>
          <w:rFonts w:ascii="Times New Roman" w:hAnsi="Times New Roman" w:hint="eastAsia"/>
          <w:color w:val="000000" w:themeColor="text1"/>
          <w:kern w:val="0"/>
          <w:sz w:val="24"/>
        </w:rPr>
        <w:t>0</w:t>
      </w:r>
      <w:r w:rsidR="000B3F16" w:rsidRPr="004B455E">
        <w:rPr>
          <w:rFonts w:ascii="Times New Roman" w:hAnsi="Times New Roman"/>
          <w:color w:val="000000" w:themeColor="text1"/>
          <w:kern w:val="0"/>
          <w:sz w:val="24"/>
        </w:rPr>
        <w:t xml:space="preserve"> </w:t>
      </w:r>
      <w:r w:rsidR="009D4458" w:rsidRPr="004B455E">
        <w:rPr>
          <w:rFonts w:ascii="Times New Roman" w:hAnsi="Times New Roman" w:hint="eastAsia"/>
          <w:color w:val="000000" w:themeColor="text1"/>
          <w:kern w:val="0"/>
          <w:sz w:val="24"/>
        </w:rPr>
        <w:t xml:space="preserve">different </w:t>
      </w:r>
      <w:r w:rsidRPr="004B455E">
        <w:rPr>
          <w:rFonts w:ascii="Times New Roman" w:hAnsi="Times New Roman"/>
          <w:color w:val="000000" w:themeColor="text1"/>
          <w:kern w:val="0"/>
          <w:sz w:val="24"/>
        </w:rPr>
        <w:t>periods throughout the year (</w:t>
      </w:r>
      <w:r w:rsidRPr="004B455E">
        <w:rPr>
          <w:rFonts w:ascii="Times New Roman" w:eastAsia="Arial Unicode MS" w:hAnsi="Times New Roman"/>
          <w:color w:val="000000" w:themeColor="text1"/>
          <w:sz w:val="24"/>
        </w:rPr>
        <w:t>A</w:t>
      </w:r>
      <w:r w:rsidRPr="004B455E">
        <w:rPr>
          <w:rFonts w:ascii="Times New Roman" w:hAnsi="Times New Roman"/>
          <w:color w:val="000000" w:themeColor="text1"/>
          <w:sz w:val="24"/>
        </w:rPr>
        <w:t>–</w:t>
      </w:r>
      <w:r w:rsidR="0040171E" w:rsidRPr="004B455E">
        <w:rPr>
          <w:rFonts w:ascii="Times New Roman" w:eastAsia="Arial Unicode MS" w:hAnsi="Times New Roman" w:hint="eastAsia"/>
          <w:color w:val="000000" w:themeColor="text1"/>
          <w:sz w:val="24"/>
        </w:rPr>
        <w:t>J</w:t>
      </w:r>
      <w:r w:rsidRPr="004B455E">
        <w:rPr>
          <w:rFonts w:ascii="Times New Roman" w:eastAsia="Arial Unicode MS" w:hAnsi="Times New Roman"/>
          <w:color w:val="000000" w:themeColor="text1"/>
          <w:sz w:val="24"/>
        </w:rPr>
        <w:t>,</w:t>
      </w:r>
      <w:r w:rsidRPr="004B455E">
        <w:rPr>
          <w:rFonts w:ascii="Times New Roman" w:hAnsi="Times New Roman"/>
          <w:color w:val="000000" w:themeColor="text1"/>
          <w:sz w:val="24"/>
        </w:rPr>
        <w:t xml:space="preserve"> Table 1</w:t>
      </w:r>
      <w:r w:rsidRPr="004B455E">
        <w:rPr>
          <w:rFonts w:ascii="Times New Roman" w:hAnsi="Times New Roman"/>
          <w:color w:val="000000" w:themeColor="text1"/>
          <w:kern w:val="0"/>
          <w:sz w:val="24"/>
        </w:rPr>
        <w:t xml:space="preserve">). </w:t>
      </w:r>
      <w:commentRangeEnd w:id="271"/>
      <w:r w:rsidR="00FE09D3">
        <w:rPr>
          <w:rStyle w:val="Marquedecommentaire"/>
        </w:rPr>
        <w:commentReference w:id="271"/>
      </w:r>
      <w:commentRangeStart w:id="272"/>
      <w:r w:rsidR="009D4458" w:rsidRPr="004B455E">
        <w:rPr>
          <w:rFonts w:ascii="Times New Roman" w:hAnsi="Times New Roman" w:hint="eastAsia"/>
          <w:color w:val="000000" w:themeColor="text1"/>
          <w:kern w:val="0"/>
          <w:sz w:val="24"/>
        </w:rPr>
        <w:t xml:space="preserve">Although seventh internode was predicted to be the best donor for cuttings as indicated above, number of </w:t>
      </w:r>
      <w:r w:rsidR="00864B87" w:rsidRPr="004B455E">
        <w:rPr>
          <w:rFonts w:ascii="Times New Roman" w:hAnsi="Times New Roman" w:hint="eastAsia"/>
          <w:color w:val="000000" w:themeColor="text1"/>
          <w:kern w:val="0"/>
          <w:sz w:val="24"/>
        </w:rPr>
        <w:t xml:space="preserve">the </w:t>
      </w:r>
      <w:r w:rsidR="009D4458" w:rsidRPr="004B455E">
        <w:rPr>
          <w:rFonts w:ascii="Times New Roman" w:hAnsi="Times New Roman" w:hint="eastAsia"/>
          <w:color w:val="000000" w:themeColor="text1"/>
          <w:kern w:val="0"/>
          <w:sz w:val="24"/>
        </w:rPr>
        <w:t>donor tree for th</w:t>
      </w:r>
      <w:r w:rsidR="00864B87" w:rsidRPr="004B455E">
        <w:rPr>
          <w:rFonts w:ascii="Times New Roman" w:hAnsi="Times New Roman" w:hint="eastAsia"/>
          <w:color w:val="000000" w:themeColor="text1"/>
          <w:kern w:val="0"/>
          <w:sz w:val="24"/>
        </w:rPr>
        <w:t>is experiment</w:t>
      </w:r>
      <w:r w:rsidR="009D4458" w:rsidRPr="004B455E">
        <w:rPr>
          <w:rFonts w:ascii="Times New Roman" w:hAnsi="Times New Roman" w:hint="eastAsia"/>
          <w:color w:val="000000" w:themeColor="text1"/>
          <w:kern w:val="0"/>
          <w:sz w:val="24"/>
        </w:rPr>
        <w:t xml:space="preserve"> was restricted. </w:t>
      </w:r>
      <w:r w:rsidR="009D4458" w:rsidRPr="004B455E">
        <w:rPr>
          <w:rFonts w:ascii="Times New Roman" w:hAnsi="Times New Roman"/>
          <w:color w:val="000000" w:themeColor="text1"/>
          <w:kern w:val="0"/>
          <w:sz w:val="24"/>
        </w:rPr>
        <w:t>T</w:t>
      </w:r>
      <w:r w:rsidR="009D4458" w:rsidRPr="004B455E">
        <w:rPr>
          <w:rFonts w:ascii="Times New Roman" w:hAnsi="Times New Roman" w:hint="eastAsia"/>
          <w:color w:val="000000" w:themeColor="text1"/>
          <w:kern w:val="0"/>
          <w:sz w:val="24"/>
        </w:rPr>
        <w:t>hus, we prepared c</w:t>
      </w:r>
      <w:r w:rsidRPr="004B455E">
        <w:rPr>
          <w:rFonts w:ascii="Times New Roman" w:hAnsi="Times New Roman"/>
          <w:color w:val="000000" w:themeColor="text1"/>
          <w:sz w:val="24"/>
        </w:rPr>
        <w:t xml:space="preserve">uttings from the fifth to ninth internodes of </w:t>
      </w:r>
      <w:r w:rsidR="00E841A7" w:rsidRPr="004B455E">
        <w:rPr>
          <w:rFonts w:ascii="Times New Roman" w:hAnsi="Times New Roman"/>
          <w:color w:val="000000" w:themeColor="text1"/>
          <w:sz w:val="24"/>
        </w:rPr>
        <w:t>donor</w:t>
      </w:r>
      <w:r w:rsidRPr="004B455E">
        <w:rPr>
          <w:rFonts w:ascii="Times New Roman" w:hAnsi="Times New Roman"/>
          <w:color w:val="000000" w:themeColor="text1"/>
          <w:sz w:val="24"/>
        </w:rPr>
        <w:t xml:space="preserve"> trees</w:t>
      </w:r>
      <w:commentRangeEnd w:id="272"/>
      <w:r w:rsidR="00FE09D3">
        <w:rPr>
          <w:rStyle w:val="Marquedecommentaire"/>
        </w:rPr>
        <w:commentReference w:id="272"/>
      </w:r>
      <w:r w:rsidRPr="004B455E">
        <w:rPr>
          <w:rFonts w:ascii="Times New Roman" w:hAnsi="Times New Roman"/>
          <w:color w:val="000000" w:themeColor="text1"/>
          <w:sz w:val="24"/>
        </w:rPr>
        <w:t xml:space="preserve">. </w:t>
      </w:r>
      <w:commentRangeStart w:id="273"/>
      <w:r w:rsidRPr="004B455E">
        <w:rPr>
          <w:rFonts w:ascii="Times New Roman" w:hAnsi="Times New Roman"/>
          <w:color w:val="000000" w:themeColor="text1"/>
          <w:sz w:val="24"/>
        </w:rPr>
        <w:t xml:space="preserve">Table 1 </w:t>
      </w:r>
      <w:r w:rsidRPr="004B455E">
        <w:rPr>
          <w:rFonts w:ascii="Times New Roman" w:hAnsi="Times New Roman"/>
          <w:color w:val="000000" w:themeColor="text1"/>
          <w:kern w:val="0"/>
          <w:sz w:val="24"/>
        </w:rPr>
        <w:t xml:space="preserve">shows the survival and rooting percentages of cuttings, as well as the maximum, </w:t>
      </w:r>
      <w:r w:rsidRPr="004B455E">
        <w:rPr>
          <w:rFonts w:ascii="Times New Roman" w:hAnsi="Times New Roman"/>
          <w:color w:val="000000" w:themeColor="text1"/>
          <w:sz w:val="24"/>
        </w:rPr>
        <w:t>minimum, and average soil temperature,</w:t>
      </w:r>
      <w:r w:rsidRPr="004B455E">
        <w:rPr>
          <w:rFonts w:ascii="Times New Roman" w:hAnsi="Times New Roman"/>
          <w:color w:val="000000" w:themeColor="text1"/>
          <w:kern w:val="0"/>
          <w:sz w:val="24"/>
        </w:rPr>
        <w:t xml:space="preserve"> for each experimental period. </w:t>
      </w:r>
      <w:commentRangeEnd w:id="273"/>
      <w:r w:rsidR="00FF64CD">
        <w:rPr>
          <w:rStyle w:val="Marquedecommentaire"/>
        </w:rPr>
        <w:commentReference w:id="273"/>
      </w:r>
      <w:r w:rsidR="007D50EC">
        <w:rPr>
          <w:rFonts w:ascii="Times New Roman" w:hAnsi="Times New Roman"/>
          <w:noProof/>
          <w:color w:val="000000" w:themeColor="text1"/>
          <w:kern w:val="0"/>
          <w:sz w:val="24"/>
          <w:lang w:eastAsia="en-US"/>
        </w:rPr>
        <mc:AlternateContent>
          <mc:Choice Requires="wps">
            <w:drawing>
              <wp:anchor distT="0" distB="0" distL="114300" distR="114300" simplePos="0" relativeHeight="251656704" behindDoc="0" locked="0" layoutInCell="1" allowOverlap="1" wp14:anchorId="2F344491" wp14:editId="03373CFB">
                <wp:simplePos x="0" y="0"/>
                <wp:positionH relativeFrom="column">
                  <wp:posOffset>5943600</wp:posOffset>
                </wp:positionH>
                <wp:positionV relativeFrom="paragraph">
                  <wp:posOffset>4400550</wp:posOffset>
                </wp:positionV>
                <wp:extent cx="571500" cy="733425"/>
                <wp:effectExtent l="19050" t="38100" r="9525" b="9525"/>
                <wp:wrapSquare wrapText="bothSides"/>
                <wp:docPr id="3" name="AutoShape 1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33425"/>
                        </a:xfrm>
                        <a:prstGeom prst="left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62A8" w:rsidRPr="00491518" w:rsidRDefault="00FD62A8" w:rsidP="00491518">
                            <w:pPr>
                              <w:rPr>
                                <w:rFonts w:ascii="Times New Roman" w:hAnsi="Times New Roman"/>
                                <w:sz w:val="18"/>
                                <w:szCs w:val="18"/>
                              </w:rPr>
                            </w:pPr>
                            <w:r w:rsidRPr="00491518">
                              <w:rPr>
                                <w:rFonts w:ascii="Times New Roman" w:hAnsi="Times New Roman" w:hint="eastAsia"/>
                                <w:sz w:val="18"/>
                                <w:szCs w:val="18"/>
                              </w:rPr>
                              <w:t>Table</w:t>
                            </w:r>
                            <w:r w:rsidRPr="00491518">
                              <w:rPr>
                                <w:rFonts w:ascii="Times New Roman" w:hAnsi="Times New Roman"/>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0" o:spid="_x0000_s1028" type="#_x0000_t66" style="position:absolute;left:0;text-align:left;margin-left:468pt;margin-top:346.5pt;width:45pt;height:5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" filled="f">
                <v:textbox>
                  <w:txbxContent>
                    <w:p w:rsidR="00FD62A8" w:rsidRPr="00491518" w:rsidRDefault="00FD62A8" w:rsidP="00491518">
                      <w:pPr>
                        <w:rPr>
                          <w:rFonts w:ascii="Times New Roman" w:hAnsi="Times New Roman"/>
                          <w:sz w:val="18"/>
                          <w:szCs w:val="18"/>
                        </w:rPr>
                      </w:pPr>
                      <w:r w:rsidRPr="00491518">
                        <w:rPr>
                          <w:rFonts w:ascii="Times New Roman" w:hAnsi="Times New Roman" w:hint="eastAsia"/>
                          <w:sz w:val="18"/>
                          <w:szCs w:val="18"/>
                        </w:rPr>
                        <w:t>Table</w:t>
                      </w:r>
                      <w:r w:rsidRPr="00491518">
                        <w:rPr>
                          <w:rFonts w:ascii="Times New Roman" w:hAnsi="Times New Roman"/>
                          <w:sz w:val="18"/>
                          <w:szCs w:val="18"/>
                        </w:rPr>
                        <w:t>1</w:t>
                      </w:r>
                    </w:p>
                  </w:txbxContent>
                </v:textbox>
                <w10:wrap type="square"/>
              </v:shape>
            </w:pict>
          </mc:Fallback>
        </mc:AlternateContent>
      </w:r>
      <w:r w:rsidRPr="004B455E">
        <w:rPr>
          <w:rFonts w:ascii="Times New Roman" w:hAnsi="Times New Roman"/>
          <w:color w:val="000000" w:themeColor="text1"/>
          <w:sz w:val="24"/>
        </w:rPr>
        <w:t>Rooting percentages were</w:t>
      </w:r>
      <w:ins w:id="274" w:author="Auteur">
        <w:r w:rsidR="00954627">
          <w:rPr>
            <w:rFonts w:ascii="Times New Roman" w:hAnsi="Times New Roman"/>
            <w:color w:val="000000" w:themeColor="text1"/>
            <w:sz w:val="24"/>
          </w:rPr>
          <w:t xml:space="preserve"> overall </w:t>
        </w:r>
      </w:ins>
      <w:del w:id="275" w:author="Auteur">
        <w:r w:rsidRPr="004B455E" w:rsidDel="00954627">
          <w:rPr>
            <w:rFonts w:ascii="Times New Roman" w:hAnsi="Times New Roman"/>
            <w:color w:val="000000" w:themeColor="text1"/>
            <w:sz w:val="24"/>
          </w:rPr>
          <w:delText xml:space="preserve"> </w:delText>
        </w:r>
      </w:del>
      <w:commentRangeStart w:id="276"/>
      <w:r w:rsidRPr="004B455E">
        <w:rPr>
          <w:rFonts w:ascii="Times New Roman" w:hAnsi="Times New Roman"/>
          <w:color w:val="000000" w:themeColor="text1"/>
          <w:sz w:val="24"/>
        </w:rPr>
        <w:t>relatively</w:t>
      </w:r>
      <w:commentRangeEnd w:id="276"/>
      <w:r w:rsidR="00FF64CD">
        <w:rPr>
          <w:rStyle w:val="Marquedecommentaire"/>
        </w:rPr>
        <w:commentReference w:id="276"/>
      </w:r>
      <w:r w:rsidRPr="004B455E">
        <w:rPr>
          <w:rFonts w:ascii="Times New Roman" w:hAnsi="Times New Roman"/>
          <w:color w:val="000000" w:themeColor="text1"/>
          <w:sz w:val="24"/>
        </w:rPr>
        <w:t xml:space="preserve"> higher in summer than in other season</w:t>
      </w:r>
      <w:r w:rsidR="00423DF6" w:rsidRPr="004B455E">
        <w:rPr>
          <w:rFonts w:ascii="Times New Roman" w:hAnsi="Times New Roman"/>
          <w:color w:val="000000" w:themeColor="text1"/>
          <w:sz w:val="24"/>
        </w:rPr>
        <w:t>s</w:t>
      </w:r>
      <w:r w:rsidRPr="004B455E">
        <w:rPr>
          <w:rFonts w:ascii="Times New Roman" w:hAnsi="Times New Roman"/>
          <w:color w:val="000000" w:themeColor="text1"/>
          <w:sz w:val="24"/>
        </w:rPr>
        <w:t xml:space="preserve"> (61% </w:t>
      </w:r>
      <w:ins w:id="277" w:author="Auteur">
        <w:r w:rsidR="00954627">
          <w:rPr>
            <w:rFonts w:ascii="Times New Roman" w:hAnsi="Times New Roman"/>
            <w:color w:val="000000" w:themeColor="text1"/>
            <w:sz w:val="24"/>
          </w:rPr>
          <w:t xml:space="preserve">and </w:t>
        </w:r>
      </w:ins>
      <w:del w:id="278" w:author="Auteur">
        <w:r w:rsidRPr="004B455E" w:rsidDel="00954627">
          <w:rPr>
            <w:rFonts w:ascii="Times New Roman" w:hAnsi="Times New Roman"/>
            <w:color w:val="000000" w:themeColor="text1"/>
            <w:sz w:val="24"/>
          </w:rPr>
          <w:delText>in set A and</w:delText>
        </w:r>
      </w:del>
      <w:r w:rsidRPr="004B455E">
        <w:rPr>
          <w:rFonts w:ascii="Times New Roman" w:hAnsi="Times New Roman"/>
          <w:color w:val="000000" w:themeColor="text1"/>
          <w:sz w:val="24"/>
        </w:rPr>
        <w:t xml:space="preserve"> 56% </w:t>
      </w:r>
      <w:ins w:id="279" w:author="Auteur">
        <w:r w:rsidR="00954627">
          <w:rPr>
            <w:rFonts w:ascii="Times New Roman" w:hAnsi="Times New Roman"/>
            <w:color w:val="000000" w:themeColor="text1"/>
            <w:sz w:val="24"/>
          </w:rPr>
          <w:t>for rooting periods A and J respectively</w:t>
        </w:r>
      </w:ins>
      <w:del w:id="280" w:author="Auteur">
        <w:r w:rsidRPr="004B455E" w:rsidDel="00954627">
          <w:rPr>
            <w:rFonts w:ascii="Times New Roman" w:hAnsi="Times New Roman"/>
            <w:color w:val="000000" w:themeColor="text1"/>
            <w:sz w:val="24"/>
          </w:rPr>
          <w:delText xml:space="preserve">in set </w:delText>
        </w:r>
        <w:r w:rsidR="005F4020" w:rsidRPr="004B455E" w:rsidDel="00954627">
          <w:rPr>
            <w:rFonts w:ascii="Times New Roman" w:hAnsi="Times New Roman" w:hint="eastAsia"/>
            <w:color w:val="000000" w:themeColor="text1"/>
            <w:sz w:val="24"/>
          </w:rPr>
          <w:delText>J</w:delText>
        </w:r>
      </w:del>
      <w:r w:rsidRPr="004B455E">
        <w:rPr>
          <w:rFonts w:ascii="Times New Roman" w:hAnsi="Times New Roman"/>
          <w:color w:val="000000" w:themeColor="text1"/>
          <w:sz w:val="24"/>
        </w:rPr>
        <w:t xml:space="preserve">). </w:t>
      </w:r>
      <w:commentRangeStart w:id="281"/>
      <w:r w:rsidRPr="004B455E">
        <w:rPr>
          <w:rFonts w:ascii="Times New Roman" w:hAnsi="Times New Roman"/>
          <w:color w:val="000000" w:themeColor="text1"/>
          <w:sz w:val="24"/>
        </w:rPr>
        <w:t xml:space="preserve">In </w:t>
      </w:r>
      <w:r w:rsidRPr="004B455E">
        <w:rPr>
          <w:rFonts w:ascii="Times New Roman" w:hAnsi="Times New Roman"/>
          <w:color w:val="000000" w:themeColor="text1"/>
          <w:kern w:val="0"/>
          <w:sz w:val="24"/>
        </w:rPr>
        <w:t xml:space="preserve">autumn (sets </w:t>
      </w:r>
      <w:r w:rsidRPr="004B455E">
        <w:rPr>
          <w:rFonts w:ascii="Times New Roman" w:hAnsi="Times New Roman"/>
          <w:color w:val="000000" w:themeColor="text1"/>
          <w:sz w:val="24"/>
        </w:rPr>
        <w:t>B</w:t>
      </w:r>
      <w:r w:rsidRPr="004B455E">
        <w:rPr>
          <w:rFonts w:ascii="Times New Roman" w:eastAsia="Arial Unicode MS" w:hAnsi="Times New Roman"/>
          <w:color w:val="000000" w:themeColor="text1"/>
          <w:kern w:val="0"/>
          <w:sz w:val="24"/>
        </w:rPr>
        <w:t xml:space="preserve"> and </w:t>
      </w:r>
      <w:r w:rsidRPr="004B455E">
        <w:rPr>
          <w:rFonts w:ascii="Times New Roman" w:hAnsi="Times New Roman"/>
          <w:color w:val="000000" w:themeColor="text1"/>
          <w:sz w:val="24"/>
        </w:rPr>
        <w:t>C</w:t>
      </w:r>
      <w:r w:rsidRPr="004B455E">
        <w:rPr>
          <w:rFonts w:ascii="Times New Roman" w:eastAsia="Arial Unicode MS" w:hAnsi="Times New Roman"/>
          <w:color w:val="000000" w:themeColor="text1"/>
          <w:kern w:val="0"/>
          <w:sz w:val="24"/>
        </w:rPr>
        <w:t xml:space="preserve">), </w:t>
      </w:r>
      <w:r w:rsidRPr="004B455E">
        <w:rPr>
          <w:rFonts w:ascii="Times New Roman" w:hAnsi="Times New Roman"/>
          <w:color w:val="000000" w:themeColor="text1"/>
          <w:kern w:val="0"/>
          <w:sz w:val="24"/>
        </w:rPr>
        <w:t xml:space="preserve">rooting percentages decreased gradually with decreasing soil temperature. </w:t>
      </w:r>
      <w:r w:rsidRPr="004B455E">
        <w:rPr>
          <w:rFonts w:ascii="Times New Roman" w:hAnsi="Times New Roman"/>
          <w:color w:val="000000" w:themeColor="text1"/>
          <w:sz w:val="24"/>
        </w:rPr>
        <w:t xml:space="preserve">From autumn to winter (sets </w:t>
      </w:r>
      <w:r w:rsidR="001A6915" w:rsidRPr="004B455E">
        <w:rPr>
          <w:rFonts w:ascii="Times New Roman" w:hAnsi="Times New Roman" w:hint="eastAsia"/>
          <w:color w:val="000000" w:themeColor="text1"/>
          <w:sz w:val="24"/>
        </w:rPr>
        <w:t>D</w:t>
      </w:r>
      <w:r w:rsidRPr="004B455E">
        <w:rPr>
          <w:rFonts w:ascii="Times New Roman" w:eastAsia="Arial Unicode MS" w:hAnsi="Times New Roman"/>
          <w:color w:val="000000" w:themeColor="text1"/>
          <w:sz w:val="24"/>
        </w:rPr>
        <w:t xml:space="preserve">, </w:t>
      </w:r>
      <w:r w:rsidR="001A6915" w:rsidRPr="004B455E">
        <w:rPr>
          <w:rFonts w:ascii="Times New Roman" w:hAnsi="Times New Roman" w:hint="eastAsia"/>
          <w:color w:val="000000" w:themeColor="text1"/>
          <w:sz w:val="24"/>
        </w:rPr>
        <w:t>E</w:t>
      </w:r>
      <w:r w:rsidRPr="004B455E">
        <w:rPr>
          <w:rFonts w:ascii="Times New Roman" w:hAnsi="Times New Roman"/>
          <w:color w:val="000000" w:themeColor="text1"/>
          <w:sz w:val="24"/>
        </w:rPr>
        <w:t>,</w:t>
      </w:r>
      <w:r w:rsidRPr="004B455E">
        <w:rPr>
          <w:rFonts w:ascii="Times New Roman" w:eastAsia="Arial Unicode MS" w:hAnsi="Times New Roman"/>
          <w:color w:val="000000" w:themeColor="text1"/>
          <w:sz w:val="24"/>
        </w:rPr>
        <w:t xml:space="preserve"> and </w:t>
      </w:r>
      <w:r w:rsidR="001A6915" w:rsidRPr="004B455E">
        <w:rPr>
          <w:rFonts w:ascii="Times New Roman" w:hAnsi="Times New Roman" w:hint="eastAsia"/>
          <w:color w:val="000000" w:themeColor="text1"/>
          <w:sz w:val="24"/>
        </w:rPr>
        <w:t>G</w:t>
      </w:r>
      <w:r w:rsidRPr="004B455E">
        <w:rPr>
          <w:rFonts w:ascii="Times New Roman" w:hAnsi="Times New Roman"/>
          <w:color w:val="000000" w:themeColor="text1"/>
          <w:sz w:val="24"/>
        </w:rPr>
        <w:t xml:space="preserve">), rooting percentages further decreased to less than 35%, although survival percentage was maintained at over 75%. When the soil was heated (sets </w:t>
      </w:r>
      <w:r w:rsidR="001A6915" w:rsidRPr="004B455E">
        <w:rPr>
          <w:rFonts w:ascii="Times New Roman" w:hAnsi="Times New Roman" w:hint="eastAsia"/>
          <w:color w:val="000000" w:themeColor="text1"/>
          <w:sz w:val="24"/>
        </w:rPr>
        <w:t>F</w:t>
      </w:r>
      <w:r w:rsidRPr="004B455E">
        <w:rPr>
          <w:rFonts w:ascii="Times New Roman" w:eastAsia="Arial Unicode MS" w:hAnsi="Times New Roman"/>
          <w:color w:val="000000" w:themeColor="text1"/>
          <w:sz w:val="24"/>
        </w:rPr>
        <w:t xml:space="preserve"> and </w:t>
      </w:r>
      <w:r w:rsidR="001A6915" w:rsidRPr="004B455E">
        <w:rPr>
          <w:rFonts w:ascii="Times New Roman" w:hAnsi="Times New Roman" w:hint="eastAsia"/>
          <w:color w:val="000000" w:themeColor="text1"/>
          <w:sz w:val="24"/>
        </w:rPr>
        <w:t>H</w:t>
      </w:r>
      <w:r w:rsidRPr="004B455E">
        <w:rPr>
          <w:rFonts w:ascii="Times New Roman" w:hAnsi="Times New Roman"/>
          <w:color w:val="000000" w:themeColor="text1"/>
          <w:sz w:val="24"/>
        </w:rPr>
        <w:t xml:space="preserve">), rooting percentages of the cuttings almost doubled (sets </w:t>
      </w:r>
      <w:r w:rsidR="0035005A" w:rsidRPr="004B455E">
        <w:rPr>
          <w:rFonts w:ascii="Times New Roman" w:hAnsi="Times New Roman" w:hint="eastAsia"/>
          <w:color w:val="000000" w:themeColor="text1"/>
          <w:sz w:val="24"/>
        </w:rPr>
        <w:t>E</w:t>
      </w:r>
      <w:r w:rsidRPr="004B455E">
        <w:rPr>
          <w:rFonts w:ascii="Times New Roman" w:eastAsia="Arial Unicode MS" w:hAnsi="Times New Roman"/>
          <w:color w:val="000000" w:themeColor="text1"/>
          <w:sz w:val="24"/>
        </w:rPr>
        <w:t xml:space="preserve"> and </w:t>
      </w:r>
      <w:r w:rsidR="0035005A" w:rsidRPr="004B455E">
        <w:rPr>
          <w:rFonts w:ascii="Times New Roman" w:hAnsi="Times New Roman" w:hint="eastAsia"/>
          <w:color w:val="000000" w:themeColor="text1"/>
          <w:sz w:val="24"/>
        </w:rPr>
        <w:t>G</w:t>
      </w:r>
      <w:r w:rsidRPr="004B455E">
        <w:rPr>
          <w:rFonts w:ascii="Times New Roman" w:hAnsi="Times New Roman"/>
          <w:color w:val="000000" w:themeColor="text1"/>
          <w:sz w:val="24"/>
        </w:rPr>
        <w:t>).</w:t>
      </w:r>
      <w:r w:rsidR="00272028" w:rsidRPr="004B455E">
        <w:rPr>
          <w:rFonts w:ascii="Times New Roman" w:hAnsi="Times New Roman" w:cs="Arial"/>
          <w:color w:val="000000" w:themeColor="text1"/>
          <w:kern w:val="0"/>
          <w:sz w:val="24"/>
        </w:rPr>
        <w:t xml:space="preserve"> Increasing the soil temperature during winter </w:t>
      </w:r>
      <w:commentRangeStart w:id="282"/>
      <w:r w:rsidR="00272028" w:rsidRPr="004B455E">
        <w:rPr>
          <w:rFonts w:ascii="Times New Roman" w:hAnsi="Times New Roman" w:cs="Arial"/>
          <w:color w:val="000000" w:themeColor="text1"/>
          <w:kern w:val="0"/>
          <w:sz w:val="24"/>
        </w:rPr>
        <w:t>appears</w:t>
      </w:r>
      <w:r w:rsidR="00272028" w:rsidRPr="00790D97">
        <w:rPr>
          <w:rFonts w:ascii="Times New Roman" w:hAnsi="Times New Roman" w:cs="Arial"/>
          <w:kern w:val="0"/>
          <w:sz w:val="24"/>
        </w:rPr>
        <w:t xml:space="preserve"> </w:t>
      </w:r>
      <w:commentRangeEnd w:id="282"/>
      <w:r w:rsidR="00FF64CD">
        <w:rPr>
          <w:rStyle w:val="Marquedecommentaire"/>
        </w:rPr>
        <w:commentReference w:id="282"/>
      </w:r>
      <w:r w:rsidR="00272028" w:rsidRPr="00790D97">
        <w:rPr>
          <w:rFonts w:ascii="Times New Roman" w:hAnsi="Times New Roman" w:cs="Arial"/>
          <w:kern w:val="0"/>
          <w:sz w:val="24"/>
        </w:rPr>
        <w:t xml:space="preserve">to promote rooting percentage in </w:t>
      </w:r>
      <w:r w:rsidR="00272028" w:rsidRPr="00790D97">
        <w:rPr>
          <w:rFonts w:ascii="Times New Roman" w:hAnsi="Times New Roman" w:cs="Arial"/>
          <w:kern w:val="0"/>
          <w:sz w:val="24"/>
        </w:rPr>
        <w:lastRenderedPageBreak/>
        <w:t>cuttings.</w:t>
      </w:r>
      <w:r w:rsidRPr="00790D97">
        <w:rPr>
          <w:rFonts w:ascii="Times New Roman" w:hAnsi="Times New Roman"/>
          <w:kern w:val="0"/>
          <w:sz w:val="24"/>
        </w:rPr>
        <w:t xml:space="preserve"> </w:t>
      </w:r>
      <w:r w:rsidRPr="00790D97">
        <w:rPr>
          <w:rFonts w:ascii="Times New Roman" w:hAnsi="Times New Roman"/>
          <w:sz w:val="24"/>
        </w:rPr>
        <w:t xml:space="preserve">Overall, </w:t>
      </w:r>
      <w:del w:id="283" w:author="Auteur">
        <w:r w:rsidRPr="00790D97" w:rsidDel="00FF64CD">
          <w:rPr>
            <w:rFonts w:ascii="Times New Roman" w:hAnsi="Times New Roman"/>
            <w:sz w:val="24"/>
          </w:rPr>
          <w:delText xml:space="preserve">a high rooting percentage of </w:delText>
        </w:r>
      </w:del>
      <w:r w:rsidRPr="00790D97">
        <w:rPr>
          <w:rFonts w:ascii="Times New Roman" w:hAnsi="Times New Roman"/>
          <w:i/>
          <w:sz w:val="24"/>
        </w:rPr>
        <w:t xml:space="preserve">E. </w:t>
      </w:r>
      <w:proofErr w:type="spellStart"/>
      <w:r w:rsidRPr="00790D97">
        <w:rPr>
          <w:rFonts w:ascii="Times New Roman" w:hAnsi="Times New Roman"/>
          <w:i/>
          <w:sz w:val="24"/>
        </w:rPr>
        <w:t>globulus</w:t>
      </w:r>
      <w:proofErr w:type="spellEnd"/>
      <w:r w:rsidRPr="00790D97">
        <w:rPr>
          <w:rFonts w:ascii="Times New Roman" w:hAnsi="Times New Roman"/>
          <w:sz w:val="24"/>
        </w:rPr>
        <w:t xml:space="preserve"> stem cuttings</w:t>
      </w:r>
      <w:ins w:id="284" w:author="Auteur">
        <w:r w:rsidR="00FF64CD">
          <w:rPr>
            <w:rFonts w:ascii="Times New Roman" w:hAnsi="Times New Roman"/>
            <w:sz w:val="24"/>
          </w:rPr>
          <w:t xml:space="preserve"> rooted better in summer (</w:t>
        </w:r>
        <w:commentRangeStart w:id="285"/>
        <w:r w:rsidR="00FF64CD">
          <w:rPr>
            <w:rFonts w:ascii="Times New Roman" w:hAnsi="Times New Roman"/>
            <w:sz w:val="24"/>
          </w:rPr>
          <w:t>,</w:t>
        </w:r>
        <w:commentRangeEnd w:id="285"/>
        <w:r w:rsidR="00FF64CD">
          <w:rPr>
            <w:rStyle w:val="Marquedecommentaire"/>
          </w:rPr>
          <w:commentReference w:id="285"/>
        </w:r>
        <w:proofErr w:type="gramStart"/>
        <w:r w:rsidR="00FF64CD">
          <w:rPr>
            <w:rFonts w:ascii="Times New Roman" w:hAnsi="Times New Roman"/>
            <w:sz w:val="24"/>
          </w:rPr>
          <w:t xml:space="preserve">) </w:t>
        </w:r>
      </w:ins>
      <w:r w:rsidRPr="00790D97">
        <w:rPr>
          <w:rFonts w:ascii="Times New Roman" w:hAnsi="Times New Roman"/>
          <w:sz w:val="24"/>
        </w:rPr>
        <w:t xml:space="preserve"> </w:t>
      </w:r>
      <w:ins w:id="286" w:author="Auteur">
        <w:r w:rsidR="00FF64CD">
          <w:rPr>
            <w:rFonts w:ascii="Times New Roman" w:hAnsi="Times New Roman"/>
            <w:sz w:val="24"/>
          </w:rPr>
          <w:t>then</w:t>
        </w:r>
        <w:proofErr w:type="gramEnd"/>
        <w:r w:rsidR="00FF64CD">
          <w:rPr>
            <w:rFonts w:ascii="Times New Roman" w:hAnsi="Times New Roman"/>
            <w:sz w:val="24"/>
          </w:rPr>
          <w:t xml:space="preserve"> in </w:t>
        </w:r>
      </w:ins>
      <w:del w:id="287" w:author="Auteur">
        <w:r w:rsidRPr="00790D97" w:rsidDel="00FF64CD">
          <w:rPr>
            <w:rFonts w:ascii="Times New Roman" w:hAnsi="Times New Roman"/>
            <w:sz w:val="24"/>
          </w:rPr>
          <w:delText>was obtained in the summer season,</w:delText>
        </w:r>
      </w:del>
      <w:ins w:id="288" w:author="Auteur">
        <w:r w:rsidR="00FF64CD">
          <w:rPr>
            <w:rFonts w:ascii="Times New Roman" w:hAnsi="Times New Roman"/>
            <w:sz w:val="24"/>
          </w:rPr>
          <w:t xml:space="preserve"> spring (</w:t>
        </w:r>
      </w:ins>
      <w:commentRangeStart w:id="289"/>
      <w:r w:rsidRPr="00790D97">
        <w:rPr>
          <w:rFonts w:ascii="Times New Roman" w:hAnsi="Times New Roman"/>
          <w:sz w:val="24"/>
        </w:rPr>
        <w:t xml:space="preserve"> </w:t>
      </w:r>
      <w:commentRangeEnd w:id="289"/>
      <w:r w:rsidR="00FF64CD">
        <w:rPr>
          <w:rStyle w:val="Marquedecommentaire"/>
        </w:rPr>
        <w:commentReference w:id="289"/>
      </w:r>
      <w:ins w:id="290" w:author="Auteur">
        <w:r w:rsidR="00FF64CD">
          <w:rPr>
            <w:rFonts w:ascii="Times New Roman" w:hAnsi="Times New Roman"/>
            <w:sz w:val="24"/>
          </w:rPr>
          <w:t xml:space="preserve">) </w:t>
        </w:r>
      </w:ins>
      <w:r w:rsidRPr="00790D97">
        <w:rPr>
          <w:rFonts w:ascii="Times New Roman" w:hAnsi="Times New Roman"/>
          <w:sz w:val="24"/>
        </w:rPr>
        <w:t xml:space="preserve">followed by </w:t>
      </w:r>
      <w:del w:id="291" w:author="Auteur">
        <w:r w:rsidRPr="00790D97" w:rsidDel="00FF64CD">
          <w:rPr>
            <w:rFonts w:ascii="Times New Roman" w:hAnsi="Times New Roman"/>
            <w:sz w:val="24"/>
          </w:rPr>
          <w:delText>spring,</w:delText>
        </w:r>
      </w:del>
      <w:r w:rsidRPr="00790D97">
        <w:rPr>
          <w:rFonts w:ascii="Times New Roman" w:hAnsi="Times New Roman"/>
          <w:sz w:val="24"/>
        </w:rPr>
        <w:t xml:space="preserve"> autumn</w:t>
      </w:r>
      <w:ins w:id="292" w:author="Auteur">
        <w:r w:rsidR="00FF64CD">
          <w:rPr>
            <w:rFonts w:ascii="Times New Roman" w:hAnsi="Times New Roman"/>
            <w:sz w:val="24"/>
          </w:rPr>
          <w:t xml:space="preserve"> (</w:t>
        </w:r>
      </w:ins>
      <w:commentRangeStart w:id="293"/>
      <w:del w:id="294" w:author="Auteur">
        <w:r w:rsidRPr="00790D97" w:rsidDel="00FF64CD">
          <w:rPr>
            <w:rFonts w:ascii="Times New Roman" w:hAnsi="Times New Roman"/>
            <w:sz w:val="24"/>
          </w:rPr>
          <w:delText>,</w:delText>
        </w:r>
      </w:del>
      <w:commentRangeEnd w:id="293"/>
      <w:r w:rsidR="00FF64CD">
        <w:rPr>
          <w:rStyle w:val="Marquedecommentaire"/>
        </w:rPr>
        <w:commentReference w:id="293"/>
      </w:r>
      <w:del w:id="295" w:author="Auteur">
        <w:r w:rsidRPr="00790D97" w:rsidDel="00FF64CD">
          <w:rPr>
            <w:rFonts w:ascii="Times New Roman" w:hAnsi="Times New Roman"/>
            <w:sz w:val="24"/>
          </w:rPr>
          <w:delText xml:space="preserve"> </w:delText>
        </w:r>
      </w:del>
      <w:ins w:id="296" w:author="Auteur">
        <w:r w:rsidR="00FF64CD">
          <w:rPr>
            <w:rFonts w:ascii="Times New Roman" w:hAnsi="Times New Roman"/>
            <w:sz w:val="24"/>
          </w:rPr>
          <w:t xml:space="preserve">) </w:t>
        </w:r>
      </w:ins>
      <w:r w:rsidRPr="00790D97">
        <w:rPr>
          <w:rFonts w:ascii="Times New Roman" w:hAnsi="Times New Roman"/>
          <w:sz w:val="24"/>
        </w:rPr>
        <w:t>and winter</w:t>
      </w:r>
      <w:ins w:id="297" w:author="Auteur">
        <w:r w:rsidR="00FF64CD">
          <w:rPr>
            <w:rFonts w:ascii="Times New Roman" w:hAnsi="Times New Roman"/>
            <w:sz w:val="24"/>
          </w:rPr>
          <w:t xml:space="preserve"> </w:t>
        </w:r>
      </w:ins>
      <w:del w:id="298" w:author="Auteur">
        <w:r w:rsidRPr="00790D97" w:rsidDel="00FF64CD">
          <w:rPr>
            <w:rFonts w:ascii="Times New Roman" w:hAnsi="Times New Roman"/>
            <w:sz w:val="24"/>
          </w:rPr>
          <w:delText xml:space="preserve">, </w:delText>
        </w:r>
      </w:del>
      <w:ins w:id="299" w:author="Auteur">
        <w:r w:rsidR="00FF64CD">
          <w:rPr>
            <w:rFonts w:ascii="Times New Roman" w:hAnsi="Times New Roman"/>
            <w:sz w:val="24"/>
          </w:rPr>
          <w:t>(</w:t>
        </w:r>
        <w:commentRangeStart w:id="300"/>
        <w:r w:rsidR="00FF64CD">
          <w:rPr>
            <w:rFonts w:ascii="Times New Roman" w:hAnsi="Times New Roman"/>
            <w:sz w:val="24"/>
          </w:rPr>
          <w:t xml:space="preserve"> </w:t>
        </w:r>
        <w:commentRangeEnd w:id="300"/>
        <w:r w:rsidR="00FF64CD">
          <w:rPr>
            <w:rStyle w:val="Marquedecommentaire"/>
          </w:rPr>
          <w:commentReference w:id="300"/>
        </w:r>
        <w:r w:rsidR="00FF64CD">
          <w:rPr>
            <w:rFonts w:ascii="Times New Roman" w:hAnsi="Times New Roman"/>
            <w:sz w:val="24"/>
          </w:rPr>
          <w:t>).</w:t>
        </w:r>
      </w:ins>
      <w:del w:id="301" w:author="Auteur">
        <w:r w:rsidRPr="00790D97" w:rsidDel="00FF64CD">
          <w:rPr>
            <w:rFonts w:ascii="Times New Roman" w:hAnsi="Times New Roman"/>
            <w:sz w:val="24"/>
          </w:rPr>
          <w:delText>respectively</w:delText>
        </w:r>
      </w:del>
      <w:r w:rsidRPr="00790D97">
        <w:rPr>
          <w:rFonts w:ascii="Times New Roman" w:hAnsi="Times New Roman"/>
          <w:sz w:val="24"/>
        </w:rPr>
        <w:t xml:space="preserve">. </w:t>
      </w:r>
      <w:commentRangeEnd w:id="281"/>
      <w:r w:rsidR="00F11F7C">
        <w:rPr>
          <w:rStyle w:val="Marquedecommentaire"/>
        </w:rPr>
        <w:commentReference w:id="281"/>
      </w:r>
    </w:p>
    <w:p w:rsidR="00722FC9" w:rsidRPr="00790D97" w:rsidRDefault="00722FC9" w:rsidP="00722FC9">
      <w:pPr>
        <w:pStyle w:val="Commentaire"/>
        <w:jc w:val="both"/>
        <w:rPr>
          <w:rFonts w:ascii="Times New Roman" w:hAnsi="Times New Roman"/>
          <w:b/>
          <w:sz w:val="24"/>
        </w:rPr>
      </w:pPr>
    </w:p>
    <w:p w:rsidR="00722FC9" w:rsidRPr="004B455E" w:rsidRDefault="00FD62A8" w:rsidP="00722FC9">
      <w:pPr>
        <w:pStyle w:val="Commentaire"/>
        <w:jc w:val="both"/>
        <w:rPr>
          <w:rFonts w:ascii="Times New Roman" w:hAnsi="Times New Roman" w:cs="Arial"/>
          <w:b/>
          <w:i/>
          <w:color w:val="000000" w:themeColor="text1"/>
          <w:sz w:val="24"/>
        </w:rPr>
      </w:pPr>
      <w:ins w:id="302" w:author="Auteur">
        <w:r>
          <w:rPr>
            <w:rFonts w:ascii="Times New Roman" w:hAnsi="Times New Roman" w:cs="Arial"/>
            <w:b/>
            <w:i/>
            <w:color w:val="000000" w:themeColor="text1"/>
            <w:sz w:val="24"/>
          </w:rPr>
          <w:t xml:space="preserve"> </w:t>
        </w:r>
        <w:proofErr w:type="spellStart"/>
        <w:r>
          <w:rPr>
            <w:rFonts w:ascii="Times New Roman" w:hAnsi="Times New Roman" w:cs="Arial"/>
            <w:b/>
            <w:i/>
            <w:color w:val="000000" w:themeColor="text1"/>
            <w:sz w:val="24"/>
          </w:rPr>
          <w:t>Auxin</w:t>
        </w:r>
        <w:proofErr w:type="spellEnd"/>
        <w:r>
          <w:rPr>
            <w:rFonts w:ascii="Times New Roman" w:hAnsi="Times New Roman" w:cs="Arial"/>
            <w:b/>
            <w:i/>
            <w:color w:val="000000" w:themeColor="text1"/>
            <w:sz w:val="24"/>
          </w:rPr>
          <w:t xml:space="preserve"> and </w:t>
        </w:r>
        <w:r w:rsidRPr="004B455E">
          <w:rPr>
            <w:rFonts w:ascii="Times New Roman" w:hAnsi="Times New Roman" w:cs="Arial"/>
            <w:b/>
            <w:i/>
            <w:color w:val="000000" w:themeColor="text1"/>
            <w:sz w:val="24"/>
          </w:rPr>
          <w:t>3</w:t>
        </w:r>
        <w:proofErr w:type="gramStart"/>
        <w:r w:rsidRPr="004B455E">
          <w:rPr>
            <w:rFonts w:ascii="Times New Roman" w:hAnsi="Times New Roman" w:cs="Arial"/>
            <w:b/>
            <w:i/>
            <w:color w:val="000000" w:themeColor="text1"/>
            <w:sz w:val="24"/>
          </w:rPr>
          <w:t>,4</w:t>
        </w:r>
        <w:proofErr w:type="gramEnd"/>
        <w:r w:rsidRPr="004B455E">
          <w:rPr>
            <w:rFonts w:ascii="Times New Roman" w:hAnsi="Times New Roman" w:cs="Arial"/>
            <w:b/>
            <w:i/>
            <w:color w:val="000000" w:themeColor="text1"/>
            <w:sz w:val="24"/>
          </w:rPr>
          <w:t xml:space="preserve">-MDPU </w:t>
        </w:r>
        <w:r>
          <w:rPr>
            <w:rFonts w:ascii="Times New Roman" w:hAnsi="Times New Roman" w:cs="Arial"/>
            <w:b/>
            <w:i/>
            <w:color w:val="000000" w:themeColor="text1"/>
            <w:sz w:val="24"/>
          </w:rPr>
          <w:t>treatment influence</w:t>
        </w:r>
      </w:ins>
      <w:del w:id="303" w:author="Auteur">
        <w:r w:rsidR="00722FC9" w:rsidRPr="004B455E" w:rsidDel="00FD62A8">
          <w:rPr>
            <w:rFonts w:ascii="Times New Roman" w:hAnsi="Times New Roman" w:cs="Arial"/>
            <w:b/>
            <w:i/>
            <w:color w:val="000000" w:themeColor="text1"/>
            <w:sz w:val="24"/>
          </w:rPr>
          <w:delText xml:space="preserve">Effect of </w:delText>
        </w:r>
        <w:r w:rsidR="00545145" w:rsidRPr="004B455E" w:rsidDel="00FD62A8">
          <w:rPr>
            <w:rFonts w:ascii="Times New Roman" w:hAnsi="Times New Roman" w:cs="Arial"/>
            <w:b/>
            <w:i/>
            <w:color w:val="000000" w:themeColor="text1"/>
            <w:sz w:val="24"/>
          </w:rPr>
          <w:delText xml:space="preserve">the </w:delText>
        </w:r>
        <w:r w:rsidR="00722FC9" w:rsidRPr="004B455E" w:rsidDel="00FD62A8">
          <w:rPr>
            <w:rFonts w:ascii="Times New Roman" w:hAnsi="Times New Roman" w:cs="Arial"/>
            <w:b/>
            <w:i/>
            <w:color w:val="000000" w:themeColor="text1"/>
            <w:sz w:val="24"/>
          </w:rPr>
          <w:delText xml:space="preserve">type and concentration </w:delText>
        </w:r>
        <w:r w:rsidR="00545145" w:rsidRPr="004B455E" w:rsidDel="00FD62A8">
          <w:rPr>
            <w:rFonts w:ascii="Times New Roman" w:hAnsi="Times New Roman" w:cs="Arial"/>
            <w:b/>
            <w:i/>
            <w:color w:val="000000" w:themeColor="text1"/>
            <w:sz w:val="24"/>
          </w:rPr>
          <w:delText xml:space="preserve">of auxin </w:delText>
        </w:r>
        <w:r w:rsidR="00722FC9" w:rsidRPr="004B455E" w:rsidDel="00FD62A8">
          <w:rPr>
            <w:rFonts w:ascii="Times New Roman" w:hAnsi="Times New Roman" w:cs="Arial"/>
            <w:b/>
            <w:i/>
            <w:color w:val="000000" w:themeColor="text1"/>
            <w:sz w:val="24"/>
          </w:rPr>
          <w:delText xml:space="preserve">on </w:delText>
        </w:r>
        <w:r w:rsidR="00545145" w:rsidRPr="004B455E" w:rsidDel="00FD62A8">
          <w:rPr>
            <w:rFonts w:ascii="Times New Roman" w:hAnsi="Times New Roman" w:cs="Arial"/>
            <w:b/>
            <w:i/>
            <w:color w:val="000000" w:themeColor="text1"/>
            <w:sz w:val="24"/>
          </w:rPr>
          <w:delText xml:space="preserve">a </w:delText>
        </w:r>
        <w:r w:rsidR="00722FC9" w:rsidRPr="004B455E" w:rsidDel="00FD62A8">
          <w:rPr>
            <w:rFonts w:ascii="Times New Roman" w:hAnsi="Times New Roman" w:cs="Arial"/>
            <w:b/>
            <w:i/>
            <w:color w:val="000000" w:themeColor="text1"/>
            <w:sz w:val="24"/>
          </w:rPr>
          <w:delText>cuttings</w:delText>
        </w:r>
        <w:r w:rsidR="00545145" w:rsidRPr="004B455E" w:rsidDel="00FD62A8">
          <w:rPr>
            <w:rFonts w:ascii="Times New Roman" w:hAnsi="Times New Roman" w:cs="Arial"/>
            <w:b/>
            <w:i/>
            <w:color w:val="000000" w:themeColor="text1"/>
            <w:sz w:val="24"/>
          </w:rPr>
          <w:delText>’</w:delText>
        </w:r>
        <w:r w:rsidR="00722FC9" w:rsidRPr="004B455E" w:rsidDel="00FD62A8">
          <w:rPr>
            <w:rFonts w:ascii="Times New Roman" w:hAnsi="Times New Roman" w:cs="Arial"/>
            <w:b/>
            <w:i/>
            <w:color w:val="000000" w:themeColor="text1"/>
            <w:sz w:val="24"/>
          </w:rPr>
          <w:delText xml:space="preserve"> rooting efficiency</w:delText>
        </w:r>
      </w:del>
    </w:p>
    <w:p w:rsidR="00722FC9" w:rsidRPr="004B455E" w:rsidRDefault="00165D83" w:rsidP="00165D83">
      <w:pPr>
        <w:spacing w:line="480" w:lineRule="auto"/>
        <w:ind w:firstLineChars="225" w:firstLine="540"/>
        <w:rPr>
          <w:rFonts w:ascii="Times New Roman" w:hAnsi="Times New Roman"/>
          <w:color w:val="000000" w:themeColor="text1"/>
          <w:sz w:val="24"/>
        </w:rPr>
      </w:pPr>
      <w:commentRangeStart w:id="304"/>
      <w:r w:rsidRPr="004B455E">
        <w:rPr>
          <w:rFonts w:ascii="Times New Roman" w:hAnsi="Times New Roman" w:cs="Arial" w:hint="eastAsia"/>
          <w:color w:val="000000" w:themeColor="text1"/>
          <w:sz w:val="24"/>
        </w:rPr>
        <w:t>R</w:t>
      </w:r>
      <w:r w:rsidRPr="004B455E">
        <w:rPr>
          <w:rFonts w:ascii="Times New Roman" w:hAnsi="Times New Roman" w:cs="Arial"/>
          <w:color w:val="000000" w:themeColor="text1"/>
          <w:sz w:val="24"/>
        </w:rPr>
        <w:t xml:space="preserve">ooting efficiency </w:t>
      </w:r>
      <w:r w:rsidRPr="004B455E">
        <w:rPr>
          <w:rFonts w:ascii="Times New Roman" w:hAnsi="Times New Roman" w:cs="Arial" w:hint="eastAsia"/>
          <w:color w:val="000000" w:themeColor="text1"/>
          <w:sz w:val="24"/>
        </w:rPr>
        <w:t xml:space="preserve">of </w:t>
      </w:r>
      <w:r w:rsidRPr="004B455E">
        <w:rPr>
          <w:rFonts w:ascii="Times New Roman" w:hAnsi="Times New Roman" w:cs="Arial"/>
          <w:color w:val="000000" w:themeColor="text1"/>
          <w:sz w:val="24"/>
        </w:rPr>
        <w:t>cutting</w:t>
      </w:r>
      <w:r w:rsidR="007D50EC">
        <w:rPr>
          <w:rFonts w:ascii="Times New Roman" w:hAnsi="Times New Roman"/>
          <w:noProof/>
          <w:color w:val="000000" w:themeColor="text1"/>
          <w:sz w:val="24"/>
          <w:lang w:eastAsia="en-US"/>
        </w:rPr>
        <mc:AlternateContent>
          <mc:Choice Requires="wps">
            <w:drawing>
              <wp:anchor distT="0" distB="0" distL="114300" distR="114300" simplePos="0" relativeHeight="251658752" behindDoc="0" locked="0" layoutInCell="1" allowOverlap="1" wp14:anchorId="17E80A65" wp14:editId="3BE387D4">
                <wp:simplePos x="0" y="0"/>
                <wp:positionH relativeFrom="column">
                  <wp:posOffset>5885180</wp:posOffset>
                </wp:positionH>
                <wp:positionV relativeFrom="paragraph">
                  <wp:posOffset>-233680</wp:posOffset>
                </wp:positionV>
                <wp:extent cx="571500" cy="733425"/>
                <wp:effectExtent l="17780" t="33020" r="10795" b="5080"/>
                <wp:wrapSquare wrapText="bothSides"/>
                <wp:docPr id="2" name="AutoShape 1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33425"/>
                        </a:xfrm>
                        <a:prstGeom prst="left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62A8" w:rsidRPr="006B1BBB" w:rsidRDefault="00FD62A8" w:rsidP="00491518">
                            <w:pPr>
                              <w:rPr>
                                <w:rFonts w:ascii="Times New Roman" w:hAnsi="Times New Roman"/>
                                <w:sz w:val="18"/>
                                <w:szCs w:val="18"/>
                              </w:rPr>
                            </w:pPr>
                            <w:r w:rsidRPr="006B1BBB">
                              <w:rPr>
                                <w:rFonts w:ascii="Times New Roman" w:hAnsi="Times New Roman" w:hint="eastAsia"/>
                                <w:sz w:val="18"/>
                                <w:szCs w:val="18"/>
                              </w:rPr>
                              <w:t>Table2</w:t>
                            </w:r>
                            <w:r w:rsidRPr="006B1BBB">
                              <w:rPr>
                                <w:rFonts w:ascii="Times New Roman" w:hAnsi="Times New Roman"/>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2" o:spid="_x0000_s1029" type="#_x0000_t66" style="position:absolute;left:0;text-align:left;margin-left:463.4pt;margin-top:-18.4pt;width:45pt;height:5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" filled="f">
                <v:textbox>
                  <w:txbxContent>
                    <w:p w:rsidR="00FD62A8" w:rsidRPr="006B1BBB" w:rsidRDefault="00FD62A8" w:rsidP="00491518">
                      <w:pPr>
                        <w:rPr>
                          <w:rFonts w:ascii="Times New Roman" w:hAnsi="Times New Roman"/>
                          <w:sz w:val="18"/>
                          <w:szCs w:val="18"/>
                        </w:rPr>
                      </w:pPr>
                      <w:r w:rsidRPr="006B1BBB">
                        <w:rPr>
                          <w:rFonts w:ascii="Times New Roman" w:hAnsi="Times New Roman" w:hint="eastAsia"/>
                          <w:sz w:val="18"/>
                          <w:szCs w:val="18"/>
                        </w:rPr>
                        <w:t>Table2</w:t>
                      </w:r>
                      <w:r w:rsidRPr="006B1BBB">
                        <w:rPr>
                          <w:rFonts w:ascii="Times New Roman" w:hAnsi="Times New Roman"/>
                          <w:sz w:val="18"/>
                          <w:szCs w:val="18"/>
                        </w:rPr>
                        <w:t xml:space="preserve"> </w:t>
                      </w:r>
                    </w:p>
                  </w:txbxContent>
                </v:textbox>
                <w10:wrap type="square"/>
              </v:shape>
            </w:pict>
          </mc:Fallback>
        </mc:AlternateContent>
      </w:r>
      <w:r w:rsidRPr="004B455E">
        <w:rPr>
          <w:rFonts w:ascii="Times New Roman" w:hAnsi="Times New Roman" w:hint="eastAsia"/>
          <w:color w:val="000000" w:themeColor="text1"/>
          <w:sz w:val="24"/>
        </w:rPr>
        <w:t xml:space="preserve"> could be improved by application of three </w:t>
      </w:r>
      <w:proofErr w:type="spellStart"/>
      <w:r w:rsidRPr="004B455E">
        <w:rPr>
          <w:rFonts w:ascii="Times New Roman" w:hAnsi="Times New Roman" w:hint="eastAsia"/>
          <w:color w:val="000000" w:themeColor="text1"/>
          <w:sz w:val="24"/>
        </w:rPr>
        <w:t>auxins</w:t>
      </w:r>
      <w:proofErr w:type="spellEnd"/>
      <w:r w:rsidRPr="004B455E">
        <w:rPr>
          <w:rFonts w:ascii="Times New Roman" w:hAnsi="Times New Roman" w:hint="eastAsia"/>
          <w:color w:val="000000" w:themeColor="text1"/>
          <w:sz w:val="24"/>
        </w:rPr>
        <w:t xml:space="preserve"> as indicated in Table </w:t>
      </w:r>
      <w:commentRangeStart w:id="305"/>
      <w:r w:rsidRPr="004B455E">
        <w:rPr>
          <w:rFonts w:ascii="Times New Roman" w:hAnsi="Times New Roman" w:hint="eastAsia"/>
          <w:color w:val="000000" w:themeColor="text1"/>
          <w:sz w:val="24"/>
        </w:rPr>
        <w:t>2</w:t>
      </w:r>
      <w:commentRangeEnd w:id="305"/>
      <w:r w:rsidR="00603E57">
        <w:rPr>
          <w:rStyle w:val="Marquedecommentaire"/>
        </w:rPr>
        <w:commentReference w:id="305"/>
      </w:r>
      <w:r w:rsidRPr="004B455E">
        <w:rPr>
          <w:rFonts w:ascii="Times New Roman" w:hAnsi="Times New Roman" w:hint="eastAsia"/>
          <w:color w:val="000000" w:themeColor="text1"/>
          <w:sz w:val="24"/>
        </w:rPr>
        <w:t xml:space="preserve">. Although higher concentration of </w:t>
      </w:r>
      <w:proofErr w:type="spellStart"/>
      <w:r w:rsidRPr="004B455E">
        <w:rPr>
          <w:rFonts w:ascii="Times New Roman" w:hAnsi="Times New Roman" w:hint="eastAsia"/>
          <w:color w:val="000000" w:themeColor="text1"/>
          <w:sz w:val="24"/>
        </w:rPr>
        <w:t>auxin</w:t>
      </w:r>
      <w:proofErr w:type="spellEnd"/>
      <w:r w:rsidRPr="004B455E">
        <w:rPr>
          <w:rFonts w:ascii="Times New Roman" w:hAnsi="Times New Roman" w:hint="eastAsia"/>
          <w:color w:val="000000" w:themeColor="text1"/>
          <w:sz w:val="24"/>
        </w:rPr>
        <w:t xml:space="preserve"> applications </w:t>
      </w:r>
      <w:r w:rsidRPr="004B455E">
        <w:rPr>
          <w:rFonts w:ascii="Times New Roman" w:hAnsi="Times New Roman"/>
          <w:color w:val="000000" w:themeColor="text1"/>
          <w:sz w:val="24"/>
        </w:rPr>
        <w:t>is likely to</w:t>
      </w:r>
      <w:r w:rsidRPr="004B455E">
        <w:rPr>
          <w:rFonts w:ascii="Times New Roman" w:hAnsi="Times New Roman" w:hint="eastAsia"/>
          <w:color w:val="000000" w:themeColor="text1"/>
          <w:sz w:val="24"/>
        </w:rPr>
        <w:t xml:space="preserve"> exhibit negative effect on </w:t>
      </w:r>
      <w:r w:rsidR="004F2343" w:rsidRPr="004B455E">
        <w:rPr>
          <w:rFonts w:ascii="Times New Roman" w:hAnsi="Times New Roman" w:hint="eastAsia"/>
          <w:color w:val="000000" w:themeColor="text1"/>
          <w:sz w:val="24"/>
        </w:rPr>
        <w:t xml:space="preserve">survival of </w:t>
      </w:r>
      <w:r w:rsidRPr="004B455E">
        <w:rPr>
          <w:rFonts w:ascii="Times New Roman" w:hAnsi="Times New Roman" w:hint="eastAsia"/>
          <w:color w:val="000000" w:themeColor="text1"/>
          <w:sz w:val="24"/>
        </w:rPr>
        <w:t>cutting</w:t>
      </w:r>
      <w:r w:rsidR="004F2343" w:rsidRPr="004B455E">
        <w:rPr>
          <w:rFonts w:ascii="Times New Roman" w:hAnsi="Times New Roman" w:hint="eastAsia"/>
          <w:color w:val="000000" w:themeColor="text1"/>
          <w:sz w:val="24"/>
        </w:rPr>
        <w:t>s</w:t>
      </w:r>
      <w:r w:rsidRPr="004B455E">
        <w:rPr>
          <w:rFonts w:ascii="Times New Roman" w:hAnsi="Times New Roman" w:hint="eastAsia"/>
          <w:color w:val="000000" w:themeColor="text1"/>
          <w:sz w:val="24"/>
        </w:rPr>
        <w:t xml:space="preserve">, </w:t>
      </w:r>
      <w:r w:rsidR="004F2343" w:rsidRPr="004B455E">
        <w:rPr>
          <w:rFonts w:ascii="Times New Roman" w:hAnsi="Times New Roman" w:hint="eastAsia"/>
          <w:color w:val="000000" w:themeColor="text1"/>
          <w:sz w:val="24"/>
        </w:rPr>
        <w:t xml:space="preserve">among </w:t>
      </w:r>
      <w:r w:rsidR="003D31CD" w:rsidRPr="004B455E">
        <w:rPr>
          <w:rFonts w:ascii="Times New Roman" w:hAnsi="Times New Roman" w:hint="eastAsia"/>
          <w:color w:val="000000" w:themeColor="text1"/>
          <w:sz w:val="24"/>
        </w:rPr>
        <w:t xml:space="preserve">the </w:t>
      </w:r>
      <w:proofErr w:type="spellStart"/>
      <w:r w:rsidR="003D31CD" w:rsidRPr="004B455E">
        <w:rPr>
          <w:rFonts w:ascii="Times New Roman" w:hAnsi="Times New Roman" w:hint="eastAsia"/>
          <w:color w:val="000000" w:themeColor="text1"/>
          <w:sz w:val="24"/>
        </w:rPr>
        <w:t>auxins</w:t>
      </w:r>
      <w:proofErr w:type="spellEnd"/>
      <w:r w:rsidR="003D31CD" w:rsidRPr="004B455E">
        <w:rPr>
          <w:rFonts w:ascii="Times New Roman" w:hAnsi="Times New Roman" w:hint="eastAsia"/>
          <w:color w:val="000000" w:themeColor="text1"/>
          <w:sz w:val="24"/>
        </w:rPr>
        <w:t xml:space="preserve"> </w:t>
      </w:r>
      <w:r w:rsidR="004F2343" w:rsidRPr="004B455E">
        <w:rPr>
          <w:rFonts w:ascii="Times New Roman" w:hAnsi="Times New Roman" w:hint="eastAsia"/>
          <w:color w:val="000000" w:themeColor="text1"/>
          <w:sz w:val="24"/>
        </w:rPr>
        <w:t>tested</w:t>
      </w:r>
      <w:r w:rsidR="003D31CD" w:rsidRPr="004B455E">
        <w:rPr>
          <w:rFonts w:ascii="Times New Roman" w:hAnsi="Times New Roman" w:hint="eastAsia"/>
          <w:color w:val="000000" w:themeColor="text1"/>
          <w:sz w:val="24"/>
        </w:rPr>
        <w:t>,</w:t>
      </w:r>
      <w:r w:rsidR="004F2343"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IBA was</w:t>
      </w:r>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most </w:t>
      </w:r>
      <w:r w:rsidRPr="004B455E">
        <w:rPr>
          <w:rFonts w:ascii="Times New Roman" w:hAnsi="Times New Roman"/>
          <w:color w:val="000000" w:themeColor="text1"/>
          <w:sz w:val="24"/>
        </w:rPr>
        <w:t xml:space="preserve">effective </w:t>
      </w:r>
      <w:r w:rsidRPr="004B455E">
        <w:rPr>
          <w:rFonts w:ascii="Times New Roman" w:hAnsi="Times New Roman" w:hint="eastAsia"/>
          <w:color w:val="000000" w:themeColor="text1"/>
          <w:sz w:val="24"/>
        </w:rPr>
        <w:t xml:space="preserve">to </w:t>
      </w:r>
      <w:r w:rsidRPr="004B455E">
        <w:rPr>
          <w:rFonts w:ascii="Times New Roman" w:hAnsi="Times New Roman"/>
          <w:color w:val="000000" w:themeColor="text1"/>
          <w:sz w:val="24"/>
        </w:rPr>
        <w:t>increase</w:t>
      </w:r>
      <w:r w:rsidRPr="004B455E">
        <w:rPr>
          <w:rFonts w:ascii="Times New Roman" w:hAnsi="Times New Roman" w:hint="eastAsia"/>
          <w:color w:val="000000" w:themeColor="text1"/>
          <w:sz w:val="24"/>
        </w:rPr>
        <w:t xml:space="preserve"> the rooting percentage of the cuttings. </w:t>
      </w:r>
      <w:r w:rsidR="00722FC9" w:rsidRPr="004B455E">
        <w:rPr>
          <w:rFonts w:ascii="Times New Roman" w:hAnsi="Times New Roman"/>
          <w:color w:val="000000" w:themeColor="text1"/>
          <w:sz w:val="24"/>
        </w:rPr>
        <w:t xml:space="preserve">The rooting percentage </w:t>
      </w:r>
      <w:r w:rsidRPr="004B455E">
        <w:rPr>
          <w:rFonts w:ascii="Times New Roman" w:hAnsi="Times New Roman" w:hint="eastAsia"/>
          <w:color w:val="000000" w:themeColor="text1"/>
          <w:sz w:val="24"/>
        </w:rPr>
        <w:t>under 0.8% IBA a</w:t>
      </w:r>
      <w:r w:rsidR="004F2343" w:rsidRPr="004B455E">
        <w:rPr>
          <w:rFonts w:ascii="Times New Roman" w:hAnsi="Times New Roman" w:hint="eastAsia"/>
          <w:color w:val="000000" w:themeColor="text1"/>
          <w:sz w:val="24"/>
        </w:rPr>
        <w:t>pplication</w:t>
      </w:r>
      <w:r w:rsidR="00FD07F8" w:rsidRPr="004B455E">
        <w:rPr>
          <w:rFonts w:ascii="Times New Roman" w:hAnsi="Times New Roman" w:hint="eastAsia"/>
          <w:color w:val="000000" w:themeColor="text1"/>
          <w:sz w:val="24"/>
        </w:rPr>
        <w:t xml:space="preserve"> </w:t>
      </w:r>
      <w:r w:rsidR="00722FC9" w:rsidRPr="004B455E">
        <w:rPr>
          <w:rFonts w:ascii="Times New Roman" w:hAnsi="Times New Roman"/>
          <w:color w:val="000000" w:themeColor="text1"/>
          <w:sz w:val="24"/>
        </w:rPr>
        <w:t xml:space="preserve">was </w:t>
      </w:r>
      <w:r w:rsidR="00FD07F8" w:rsidRPr="004B455E">
        <w:rPr>
          <w:rFonts w:ascii="Times New Roman" w:hAnsi="Times New Roman" w:hint="eastAsia"/>
          <w:color w:val="000000" w:themeColor="text1"/>
          <w:sz w:val="24"/>
        </w:rPr>
        <w:t xml:space="preserve">over 5 </w:t>
      </w:r>
      <w:r w:rsidR="00722FC9" w:rsidRPr="004B455E">
        <w:rPr>
          <w:rFonts w:ascii="Times New Roman" w:hAnsi="Times New Roman"/>
          <w:color w:val="000000" w:themeColor="text1"/>
          <w:sz w:val="24"/>
        </w:rPr>
        <w:t>times higher than that with</w:t>
      </w:r>
      <w:r w:rsidR="00FD07F8" w:rsidRPr="004B455E">
        <w:rPr>
          <w:rFonts w:ascii="Times New Roman" w:hAnsi="Times New Roman" w:hint="eastAsia"/>
          <w:color w:val="000000" w:themeColor="text1"/>
          <w:sz w:val="24"/>
        </w:rPr>
        <w:t xml:space="preserve">out </w:t>
      </w:r>
      <w:proofErr w:type="spellStart"/>
      <w:r w:rsidR="00FD07F8" w:rsidRPr="004B455E">
        <w:rPr>
          <w:rFonts w:ascii="Times New Roman" w:hAnsi="Times New Roman" w:hint="eastAsia"/>
          <w:color w:val="000000" w:themeColor="text1"/>
          <w:sz w:val="24"/>
        </w:rPr>
        <w:t>auxin</w:t>
      </w:r>
      <w:proofErr w:type="spellEnd"/>
      <w:r w:rsidR="00722FC9" w:rsidRPr="004B455E">
        <w:rPr>
          <w:rFonts w:ascii="Times New Roman" w:hAnsi="Times New Roman"/>
          <w:color w:val="000000" w:themeColor="text1"/>
          <w:sz w:val="24"/>
        </w:rPr>
        <w:t xml:space="preserve">. </w:t>
      </w:r>
      <w:r w:rsidR="00FD07F8" w:rsidRPr="004B455E">
        <w:rPr>
          <w:rFonts w:ascii="Times New Roman" w:hAnsi="Times New Roman" w:hint="eastAsia"/>
          <w:color w:val="000000" w:themeColor="text1"/>
          <w:sz w:val="24"/>
        </w:rPr>
        <w:t xml:space="preserve">Root length was also increased </w:t>
      </w:r>
      <w:r w:rsidR="004F2343" w:rsidRPr="004B455E">
        <w:rPr>
          <w:rFonts w:ascii="Times New Roman" w:hAnsi="Times New Roman" w:hint="eastAsia"/>
          <w:color w:val="000000" w:themeColor="text1"/>
          <w:sz w:val="24"/>
        </w:rPr>
        <w:t xml:space="preserve">at </w:t>
      </w:r>
      <w:r w:rsidR="00FD07F8" w:rsidRPr="004B455E">
        <w:rPr>
          <w:rFonts w:ascii="Times New Roman" w:hAnsi="Times New Roman" w:hint="eastAsia"/>
          <w:color w:val="000000" w:themeColor="text1"/>
          <w:sz w:val="24"/>
        </w:rPr>
        <w:t xml:space="preserve">0.8% IBA application, but not </w:t>
      </w:r>
      <w:r w:rsidR="00FD07F8" w:rsidRPr="004B455E">
        <w:rPr>
          <w:rFonts w:ascii="Times New Roman" w:hAnsi="Times New Roman"/>
          <w:color w:val="000000" w:themeColor="text1"/>
          <w:sz w:val="24"/>
        </w:rPr>
        <w:t>effective</w:t>
      </w:r>
      <w:r w:rsidR="00FD07F8" w:rsidRPr="004B455E">
        <w:rPr>
          <w:rFonts w:ascii="Times New Roman" w:hAnsi="Times New Roman" w:hint="eastAsia"/>
          <w:color w:val="000000" w:themeColor="text1"/>
          <w:sz w:val="24"/>
        </w:rPr>
        <w:t xml:space="preserve"> to number of developing roots. </w:t>
      </w:r>
      <w:r w:rsidR="00722FC9" w:rsidRPr="004B455E">
        <w:rPr>
          <w:rFonts w:ascii="Times New Roman" w:hAnsi="Times New Roman"/>
          <w:color w:val="000000" w:themeColor="text1"/>
          <w:sz w:val="24"/>
        </w:rPr>
        <w:t xml:space="preserve">At </w:t>
      </w:r>
      <w:r w:rsidR="004F2343" w:rsidRPr="004B455E">
        <w:rPr>
          <w:rFonts w:ascii="Times New Roman" w:hAnsi="Times New Roman" w:hint="eastAsia"/>
          <w:color w:val="000000" w:themeColor="text1"/>
          <w:sz w:val="24"/>
        </w:rPr>
        <w:t xml:space="preserve">the </w:t>
      </w:r>
      <w:r w:rsidR="00864B87" w:rsidRPr="004B455E">
        <w:rPr>
          <w:rFonts w:ascii="Times New Roman" w:hAnsi="Times New Roman" w:hint="eastAsia"/>
          <w:color w:val="000000" w:themeColor="text1"/>
          <w:sz w:val="24"/>
        </w:rPr>
        <w:t>highest level</w:t>
      </w:r>
      <w:r w:rsidR="004F2343" w:rsidRPr="004B455E">
        <w:rPr>
          <w:rFonts w:ascii="Times New Roman" w:hAnsi="Times New Roman" w:hint="eastAsia"/>
          <w:color w:val="000000" w:themeColor="text1"/>
          <w:sz w:val="24"/>
        </w:rPr>
        <w:t xml:space="preserve"> of IBA application</w:t>
      </w:r>
      <w:r w:rsidR="00864B87" w:rsidRPr="004B455E">
        <w:rPr>
          <w:rFonts w:ascii="Times New Roman" w:hAnsi="Times New Roman" w:hint="eastAsia"/>
          <w:color w:val="000000" w:themeColor="text1"/>
          <w:sz w:val="24"/>
        </w:rPr>
        <w:t xml:space="preserve"> (</w:t>
      </w:r>
      <w:r w:rsidR="00776FCE" w:rsidRPr="004B455E">
        <w:rPr>
          <w:rFonts w:ascii="Times New Roman" w:hAnsi="Times New Roman" w:hint="eastAsia"/>
          <w:color w:val="000000" w:themeColor="text1"/>
          <w:sz w:val="24"/>
        </w:rPr>
        <w:t>3.2%</w:t>
      </w:r>
      <w:r w:rsidR="00864B87" w:rsidRPr="004B455E">
        <w:rPr>
          <w:rFonts w:ascii="Times New Roman" w:hAnsi="Times New Roman" w:hint="eastAsia"/>
          <w:color w:val="000000" w:themeColor="text1"/>
          <w:sz w:val="24"/>
        </w:rPr>
        <w:t>)</w:t>
      </w:r>
      <w:r w:rsidR="00722FC9" w:rsidRPr="004B455E">
        <w:rPr>
          <w:rFonts w:ascii="Times New Roman" w:hAnsi="Times New Roman"/>
          <w:color w:val="000000" w:themeColor="text1"/>
          <w:sz w:val="24"/>
        </w:rPr>
        <w:t xml:space="preserve">, the survival percentage decreased </w:t>
      </w:r>
      <w:r w:rsidR="004F2343" w:rsidRPr="004B455E">
        <w:rPr>
          <w:rFonts w:ascii="Times New Roman" w:hAnsi="Times New Roman" w:hint="eastAsia"/>
          <w:color w:val="000000" w:themeColor="text1"/>
          <w:sz w:val="24"/>
        </w:rPr>
        <w:t xml:space="preserve">drastically </w:t>
      </w:r>
      <w:r w:rsidR="00722FC9" w:rsidRPr="004B455E">
        <w:rPr>
          <w:rFonts w:ascii="Times New Roman" w:hAnsi="Times New Roman"/>
          <w:color w:val="000000" w:themeColor="text1"/>
          <w:sz w:val="24"/>
        </w:rPr>
        <w:t xml:space="preserve">to 38%, which was the minimum value measured in </w:t>
      </w:r>
      <w:r w:rsidR="004F2343" w:rsidRPr="004B455E">
        <w:rPr>
          <w:rFonts w:ascii="Times New Roman" w:hAnsi="Times New Roman" w:hint="eastAsia"/>
          <w:color w:val="000000" w:themeColor="text1"/>
          <w:sz w:val="24"/>
        </w:rPr>
        <w:t>this</w:t>
      </w:r>
      <w:r w:rsidR="00722FC9" w:rsidRPr="004B455E">
        <w:rPr>
          <w:rFonts w:ascii="Times New Roman" w:hAnsi="Times New Roman"/>
          <w:color w:val="000000" w:themeColor="text1"/>
          <w:sz w:val="24"/>
        </w:rPr>
        <w:t xml:space="preserve"> experiment. </w:t>
      </w:r>
    </w:p>
    <w:p w:rsidR="00722FC9" w:rsidRPr="004B455E" w:rsidRDefault="00864B87" w:rsidP="00722FC9">
      <w:pPr>
        <w:spacing w:line="480" w:lineRule="auto"/>
        <w:ind w:firstLineChars="225" w:firstLine="540"/>
        <w:rPr>
          <w:rFonts w:ascii="Times New Roman" w:hAnsi="Times New Roman"/>
          <w:color w:val="000000" w:themeColor="text1"/>
          <w:sz w:val="24"/>
        </w:rPr>
      </w:pPr>
      <w:r w:rsidRPr="004B455E">
        <w:rPr>
          <w:rFonts w:ascii="Times New Roman" w:hAnsi="Times New Roman" w:hint="eastAsia"/>
          <w:color w:val="000000" w:themeColor="text1"/>
          <w:sz w:val="24"/>
        </w:rPr>
        <w:t>NAA and IAA have also promoting effect of rooting ability</w:t>
      </w:r>
      <w:r w:rsidR="00C967CE" w:rsidRPr="004B455E">
        <w:rPr>
          <w:rFonts w:ascii="Times New Roman" w:hAnsi="Times New Roman" w:hint="eastAsia"/>
          <w:color w:val="000000" w:themeColor="text1"/>
          <w:sz w:val="24"/>
        </w:rPr>
        <w:t xml:space="preserve"> as IBA.</w:t>
      </w:r>
      <w:r w:rsidRPr="004B455E">
        <w:rPr>
          <w:rFonts w:ascii="Times New Roman" w:hAnsi="Times New Roman" w:hint="eastAsia"/>
          <w:color w:val="000000" w:themeColor="text1"/>
          <w:sz w:val="24"/>
        </w:rPr>
        <w:t xml:space="preserve"> </w:t>
      </w:r>
      <w:r w:rsidR="00C967CE" w:rsidRPr="004B455E">
        <w:rPr>
          <w:rFonts w:ascii="Times New Roman" w:hAnsi="Times New Roman" w:hint="eastAsia"/>
          <w:color w:val="000000" w:themeColor="text1"/>
          <w:sz w:val="24"/>
        </w:rPr>
        <w:t>R</w:t>
      </w:r>
      <w:r w:rsidR="00722FC9" w:rsidRPr="004B455E">
        <w:rPr>
          <w:rFonts w:ascii="Times New Roman" w:hAnsi="Times New Roman"/>
          <w:color w:val="000000" w:themeColor="text1"/>
          <w:sz w:val="24"/>
        </w:rPr>
        <w:t xml:space="preserve">ooting percentages were relatively higher with applications of </w:t>
      </w:r>
      <w:r w:rsidR="00776FCE" w:rsidRPr="004B455E">
        <w:rPr>
          <w:rFonts w:ascii="Times New Roman" w:hAnsi="Times New Roman" w:hint="eastAsia"/>
          <w:color w:val="000000" w:themeColor="text1"/>
          <w:sz w:val="24"/>
        </w:rPr>
        <w:t>1.6%</w:t>
      </w:r>
      <w:r w:rsidR="00722FC9" w:rsidRPr="004B455E">
        <w:rPr>
          <w:rFonts w:ascii="Times New Roman" w:hAnsi="Times New Roman"/>
          <w:color w:val="000000" w:themeColor="text1"/>
          <w:sz w:val="24"/>
        </w:rPr>
        <w:t xml:space="preserve"> and </w:t>
      </w:r>
      <w:r w:rsidR="00776FCE" w:rsidRPr="004B455E">
        <w:rPr>
          <w:rFonts w:ascii="Times New Roman" w:hAnsi="Times New Roman" w:hint="eastAsia"/>
          <w:color w:val="000000" w:themeColor="text1"/>
          <w:sz w:val="24"/>
        </w:rPr>
        <w:t>3.2%</w:t>
      </w:r>
      <w:r w:rsidR="00722FC9" w:rsidRPr="004B455E">
        <w:rPr>
          <w:rFonts w:ascii="Times New Roman" w:hAnsi="Times New Roman"/>
          <w:color w:val="000000" w:themeColor="text1"/>
          <w:sz w:val="24"/>
        </w:rPr>
        <w:t xml:space="preserve"> of NAA or IAA</w:t>
      </w:r>
      <w:r w:rsidR="00C967CE" w:rsidRPr="004B455E">
        <w:rPr>
          <w:rFonts w:ascii="Times New Roman" w:hAnsi="Times New Roman" w:hint="eastAsia"/>
          <w:color w:val="000000" w:themeColor="text1"/>
          <w:sz w:val="24"/>
        </w:rPr>
        <w:t xml:space="preserve">. </w:t>
      </w:r>
      <w:r w:rsidR="00722FC9" w:rsidRPr="004B455E">
        <w:rPr>
          <w:rFonts w:ascii="Times New Roman" w:hAnsi="Times New Roman"/>
          <w:color w:val="000000" w:themeColor="text1"/>
          <w:sz w:val="24"/>
        </w:rPr>
        <w:t xml:space="preserve">However, their efficiencies were relatively lower than that of the best </w:t>
      </w:r>
      <w:r w:rsidR="003D31CD" w:rsidRPr="004B455E">
        <w:rPr>
          <w:rFonts w:ascii="Times New Roman" w:hAnsi="Times New Roman"/>
          <w:color w:val="000000" w:themeColor="text1"/>
          <w:sz w:val="24"/>
        </w:rPr>
        <w:t>concentration</w:t>
      </w:r>
      <w:r w:rsidR="003D31CD" w:rsidRPr="004B455E">
        <w:rPr>
          <w:rFonts w:ascii="Times New Roman" w:hAnsi="Times New Roman" w:hint="eastAsia"/>
          <w:color w:val="000000" w:themeColor="text1"/>
          <w:sz w:val="24"/>
        </w:rPr>
        <w:t xml:space="preserve"> </w:t>
      </w:r>
      <w:r w:rsidR="00722FC9" w:rsidRPr="004B455E">
        <w:rPr>
          <w:rFonts w:ascii="Times New Roman" w:hAnsi="Times New Roman"/>
          <w:color w:val="000000" w:themeColor="text1"/>
          <w:sz w:val="24"/>
        </w:rPr>
        <w:t xml:space="preserve">of IBA. As found with </w:t>
      </w:r>
      <w:r w:rsidR="00722FC9" w:rsidRPr="004B455E">
        <w:rPr>
          <w:rFonts w:ascii="Times New Roman" w:hAnsi="Times New Roman"/>
          <w:color w:val="000000" w:themeColor="text1"/>
          <w:sz w:val="24"/>
        </w:rPr>
        <w:lastRenderedPageBreak/>
        <w:t>IBA, survival efficiency decreased at higher concentrations of NAA and IAA. Among the auxins tested, a high concentration of IAA was the most effective in increasing of the number of roots induced</w:t>
      </w:r>
      <w:r w:rsidR="00722FC9" w:rsidRPr="004B455E">
        <w:rPr>
          <w:rFonts w:ascii="Times New Roman" w:hAnsi="Times New Roman"/>
          <w:color w:val="000000" w:themeColor="text1"/>
          <w:kern w:val="0"/>
          <w:sz w:val="24"/>
        </w:rPr>
        <w:t xml:space="preserve">. </w:t>
      </w:r>
    </w:p>
    <w:commentRangeEnd w:id="304"/>
    <w:p w:rsidR="00722FC9" w:rsidRPr="004B455E" w:rsidRDefault="006B5AA7" w:rsidP="00722FC9">
      <w:pPr>
        <w:rPr>
          <w:rFonts w:ascii="Times New Roman" w:hAnsi="Times New Roman" w:cs="Arial"/>
          <w:color w:val="000000" w:themeColor="text1"/>
          <w:sz w:val="24"/>
        </w:rPr>
      </w:pPr>
      <w:r>
        <w:rPr>
          <w:rStyle w:val="Marquedecommentaire"/>
        </w:rPr>
        <w:commentReference w:id="304"/>
      </w:r>
    </w:p>
    <w:p w:rsidR="00722FC9" w:rsidRPr="004B455E" w:rsidRDefault="007D50EC" w:rsidP="00722FC9">
      <w:pPr>
        <w:spacing w:line="480" w:lineRule="auto"/>
        <w:rPr>
          <w:rFonts w:ascii="Times New Roman" w:hAnsi="Times New Roman" w:cs="Arial"/>
          <w:b/>
          <w:i/>
          <w:color w:val="000000" w:themeColor="text1"/>
          <w:sz w:val="24"/>
        </w:rPr>
      </w:pPr>
      <w:r>
        <w:rPr>
          <w:rFonts w:ascii="Times New Roman" w:hAnsi="Times New Roman"/>
          <w:noProof/>
          <w:color w:val="000000" w:themeColor="text1"/>
          <w:sz w:val="24"/>
          <w:lang w:eastAsia="en-US"/>
        </w:rPr>
        <mc:AlternateContent>
          <mc:Choice Requires="wps">
            <w:drawing>
              <wp:anchor distT="0" distB="0" distL="114300" distR="114300" simplePos="0" relativeHeight="251659776" behindDoc="0" locked="0" layoutInCell="1" allowOverlap="1" wp14:anchorId="4F7EE440" wp14:editId="5207592B">
                <wp:simplePos x="0" y="0"/>
                <wp:positionH relativeFrom="column">
                  <wp:posOffset>5885180</wp:posOffset>
                </wp:positionH>
                <wp:positionV relativeFrom="paragraph">
                  <wp:posOffset>140970</wp:posOffset>
                </wp:positionV>
                <wp:extent cx="685800" cy="733425"/>
                <wp:effectExtent l="17780" t="26670" r="10795" b="11430"/>
                <wp:wrapSquare wrapText="bothSides"/>
                <wp:docPr id="1" name="AutoShape 1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733425"/>
                        </a:xfrm>
                        <a:prstGeom prst="left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D62A8" w:rsidRPr="006B1BBB" w:rsidRDefault="00FD62A8" w:rsidP="00491518">
                            <w:pPr>
                              <w:rPr>
                                <w:rFonts w:ascii="Times New Roman" w:hAnsi="Times New Roman"/>
                                <w:sz w:val="18"/>
                                <w:szCs w:val="18"/>
                              </w:rPr>
                            </w:pPr>
                            <w:r w:rsidRPr="006B1BBB">
                              <w:rPr>
                                <w:rFonts w:ascii="Times New Roman" w:hAnsi="Times New Roman" w:hint="eastAsia"/>
                                <w:sz w:val="18"/>
                                <w:szCs w:val="18"/>
                              </w:rPr>
                              <w:t>Table3</w:t>
                            </w:r>
                            <w:r w:rsidRPr="006B1BBB">
                              <w:rPr>
                                <w:rFonts w:ascii="Times New Roman" w:hAnsi="Times New Roman"/>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3" o:spid="_x0000_s1030" type="#_x0000_t66" style="position:absolute;left:0;text-align:left;margin-left:463.4pt;margin-top:11.1pt;width:54pt;height:5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" filled="f">
                <v:textbox>
                  <w:txbxContent>
                    <w:p w:rsidR="00FD62A8" w:rsidRPr="006B1BBB" w:rsidRDefault="00FD62A8" w:rsidP="00491518">
                      <w:pPr>
                        <w:rPr>
                          <w:rFonts w:ascii="Times New Roman" w:hAnsi="Times New Roman"/>
                          <w:sz w:val="18"/>
                          <w:szCs w:val="18"/>
                        </w:rPr>
                      </w:pPr>
                      <w:r w:rsidRPr="006B1BBB">
                        <w:rPr>
                          <w:rFonts w:ascii="Times New Roman" w:hAnsi="Times New Roman" w:hint="eastAsia"/>
                          <w:sz w:val="18"/>
                          <w:szCs w:val="18"/>
                        </w:rPr>
                        <w:t>Table3</w:t>
                      </w:r>
                      <w:r w:rsidRPr="006B1BBB">
                        <w:rPr>
                          <w:rFonts w:ascii="Times New Roman" w:hAnsi="Times New Roman"/>
                          <w:sz w:val="18"/>
                          <w:szCs w:val="18"/>
                        </w:rPr>
                        <w:t xml:space="preserve"> </w:t>
                      </w:r>
                    </w:p>
                  </w:txbxContent>
                </v:textbox>
                <w10:wrap type="square"/>
              </v:shape>
            </w:pict>
          </mc:Fallback>
        </mc:AlternateContent>
      </w:r>
      <w:r w:rsidR="00722FC9" w:rsidRPr="004B455E">
        <w:rPr>
          <w:rFonts w:ascii="Times New Roman" w:hAnsi="Times New Roman" w:cs="Arial"/>
          <w:b/>
          <w:i/>
          <w:color w:val="000000" w:themeColor="text1"/>
          <w:sz w:val="24"/>
        </w:rPr>
        <w:t>Supplemental effect of 3</w:t>
      </w:r>
      <w:proofErr w:type="gramStart"/>
      <w:r w:rsidR="00722FC9" w:rsidRPr="004B455E">
        <w:rPr>
          <w:rFonts w:ascii="Times New Roman" w:hAnsi="Times New Roman" w:cs="Arial"/>
          <w:b/>
          <w:i/>
          <w:color w:val="000000" w:themeColor="text1"/>
          <w:sz w:val="24"/>
        </w:rPr>
        <w:t>,4</w:t>
      </w:r>
      <w:proofErr w:type="gramEnd"/>
      <w:r w:rsidR="00722FC9" w:rsidRPr="004B455E">
        <w:rPr>
          <w:rFonts w:ascii="Times New Roman" w:hAnsi="Times New Roman" w:cs="Arial"/>
          <w:b/>
          <w:i/>
          <w:color w:val="000000" w:themeColor="text1"/>
          <w:sz w:val="24"/>
        </w:rPr>
        <w:t>-MDPU on rooting</w:t>
      </w:r>
    </w:p>
    <w:p w:rsidR="00722FC9" w:rsidRPr="004B455E" w:rsidRDefault="001A247E" w:rsidP="00233CBD">
      <w:pPr>
        <w:pStyle w:val="Commentaire"/>
        <w:spacing w:line="480" w:lineRule="auto"/>
        <w:ind w:firstLineChars="225" w:firstLine="540"/>
        <w:jc w:val="both"/>
        <w:rPr>
          <w:rFonts w:ascii="Times New Roman" w:hAnsi="Times New Roman"/>
          <w:color w:val="000000" w:themeColor="text1"/>
          <w:sz w:val="24"/>
        </w:rPr>
      </w:pPr>
      <w:commentRangeStart w:id="306"/>
      <w:commentRangeStart w:id="307"/>
      <w:r w:rsidRPr="004B455E">
        <w:rPr>
          <w:rFonts w:ascii="Times New Roman" w:hAnsi="Times New Roman" w:hint="eastAsia"/>
          <w:color w:val="000000" w:themeColor="text1"/>
          <w:sz w:val="24"/>
        </w:rPr>
        <w:t xml:space="preserve">Treatment of cuttings with </w:t>
      </w:r>
      <w:proofErr w:type="spellStart"/>
      <w:r w:rsidRPr="004B455E">
        <w:rPr>
          <w:rFonts w:ascii="Times New Roman" w:hAnsi="Times New Roman" w:hint="eastAsia"/>
          <w:color w:val="000000" w:themeColor="text1"/>
          <w:sz w:val="24"/>
        </w:rPr>
        <w:t>auxin</w:t>
      </w:r>
      <w:proofErr w:type="spellEnd"/>
      <w:r w:rsidRPr="004B455E">
        <w:rPr>
          <w:rFonts w:ascii="Times New Roman" w:hAnsi="Times New Roman" w:hint="eastAsia"/>
          <w:color w:val="000000" w:themeColor="text1"/>
          <w:sz w:val="24"/>
        </w:rPr>
        <w:t xml:space="preserve">-containing talc powder with </w:t>
      </w:r>
      <w:r w:rsidR="006C36C2" w:rsidRPr="004B455E">
        <w:rPr>
          <w:rFonts w:ascii="Times New Roman" w:hAnsi="Times New Roman" w:hint="eastAsia"/>
          <w:color w:val="000000" w:themeColor="text1"/>
          <w:sz w:val="24"/>
        </w:rPr>
        <w:t>3</w:t>
      </w:r>
      <w:proofErr w:type="gramStart"/>
      <w:r w:rsidR="006C36C2" w:rsidRPr="004B455E">
        <w:rPr>
          <w:rFonts w:ascii="Times New Roman" w:hAnsi="Times New Roman" w:hint="eastAsia"/>
          <w:color w:val="000000" w:themeColor="text1"/>
          <w:sz w:val="24"/>
        </w:rPr>
        <w:t>,4</w:t>
      </w:r>
      <w:proofErr w:type="gramEnd"/>
      <w:r w:rsidR="006C36C2" w:rsidRPr="004B455E">
        <w:rPr>
          <w:rFonts w:ascii="Times New Roman" w:hAnsi="Times New Roman" w:hint="eastAsia"/>
          <w:color w:val="000000" w:themeColor="text1"/>
          <w:sz w:val="24"/>
        </w:rPr>
        <w:t xml:space="preserve">-MDPU </w:t>
      </w:r>
      <w:r w:rsidR="003D31CD" w:rsidRPr="004B455E">
        <w:rPr>
          <w:rFonts w:ascii="Times New Roman" w:hAnsi="Times New Roman" w:hint="eastAsia"/>
          <w:color w:val="000000" w:themeColor="text1"/>
          <w:sz w:val="24"/>
        </w:rPr>
        <w:t xml:space="preserve">has </w:t>
      </w:r>
      <w:r w:rsidR="006C36C2" w:rsidRPr="004B455E">
        <w:rPr>
          <w:rFonts w:ascii="Times New Roman" w:hAnsi="Times New Roman" w:hint="eastAsia"/>
          <w:color w:val="000000" w:themeColor="text1"/>
          <w:sz w:val="24"/>
        </w:rPr>
        <w:t>increased survival efficiency</w:t>
      </w:r>
      <w:r w:rsidR="00233CBD"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 xml:space="preserve">of cuttings during the experiment </w:t>
      </w:r>
      <w:r w:rsidR="00233CBD" w:rsidRPr="004B455E">
        <w:rPr>
          <w:rFonts w:ascii="Times New Roman" w:hAnsi="Times New Roman" w:hint="eastAsia"/>
          <w:color w:val="000000" w:themeColor="text1"/>
          <w:sz w:val="24"/>
        </w:rPr>
        <w:t>(Table 3).</w:t>
      </w:r>
      <w:r w:rsidR="006C36C2" w:rsidRPr="004B455E">
        <w:rPr>
          <w:rFonts w:ascii="Times New Roman" w:hAnsi="Times New Roman" w:hint="eastAsia"/>
          <w:color w:val="000000" w:themeColor="text1"/>
          <w:sz w:val="24"/>
        </w:rPr>
        <w:t xml:space="preserve"> </w:t>
      </w:r>
      <w:commentRangeEnd w:id="306"/>
      <w:r w:rsidR="00603E57">
        <w:rPr>
          <w:rStyle w:val="Marquedecommentaire"/>
        </w:rPr>
        <w:commentReference w:id="306"/>
      </w:r>
      <w:r w:rsidRPr="004B455E">
        <w:rPr>
          <w:rFonts w:ascii="Times New Roman" w:hAnsi="Times New Roman" w:hint="eastAsia"/>
          <w:color w:val="000000" w:themeColor="text1"/>
          <w:sz w:val="24"/>
        </w:rPr>
        <w:t>Survival percentage of the cutting under t</w:t>
      </w:r>
      <w:r w:rsidR="00233CBD" w:rsidRPr="004B455E">
        <w:rPr>
          <w:rFonts w:ascii="Times New Roman" w:hAnsi="Times New Roman" w:hint="eastAsia"/>
          <w:color w:val="000000" w:themeColor="text1"/>
          <w:sz w:val="24"/>
        </w:rPr>
        <w:t xml:space="preserve">he </w:t>
      </w:r>
      <w:r w:rsidRPr="004B455E">
        <w:rPr>
          <w:rFonts w:ascii="Times New Roman" w:hAnsi="Times New Roman" w:hint="eastAsia"/>
          <w:color w:val="000000" w:themeColor="text1"/>
          <w:sz w:val="24"/>
        </w:rPr>
        <w:t>application of 3</w:t>
      </w:r>
      <w:proofErr w:type="gramStart"/>
      <w:r w:rsidRPr="004B455E">
        <w:rPr>
          <w:rFonts w:ascii="Times New Roman" w:hAnsi="Times New Roman" w:hint="eastAsia"/>
          <w:color w:val="000000" w:themeColor="text1"/>
          <w:sz w:val="24"/>
        </w:rPr>
        <w:t>,4</w:t>
      </w:r>
      <w:proofErr w:type="gramEnd"/>
      <w:r w:rsidRPr="004B455E">
        <w:rPr>
          <w:rFonts w:ascii="Times New Roman" w:hAnsi="Times New Roman" w:hint="eastAsia"/>
          <w:color w:val="000000" w:themeColor="text1"/>
          <w:sz w:val="24"/>
        </w:rPr>
        <w:t>-MDPU</w:t>
      </w:r>
      <w:r w:rsidR="00233CBD"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at 0.5 exhibited over 1.</w:t>
      </w:r>
      <w:r w:rsidR="00EF0DEE" w:rsidRPr="004B455E">
        <w:rPr>
          <w:rFonts w:ascii="Times New Roman" w:hAnsi="Times New Roman" w:hint="eastAsia"/>
          <w:color w:val="000000" w:themeColor="text1"/>
          <w:sz w:val="24"/>
        </w:rPr>
        <w:t>6</w:t>
      </w:r>
      <w:r w:rsidRPr="004B455E">
        <w:rPr>
          <w:rFonts w:ascii="Times New Roman" w:hAnsi="Times New Roman" w:hint="eastAsia"/>
          <w:color w:val="000000" w:themeColor="text1"/>
          <w:sz w:val="24"/>
        </w:rPr>
        <w:t xml:space="preserve"> times higher </w:t>
      </w:r>
      <w:r w:rsidR="00EF0DEE" w:rsidRPr="004B455E">
        <w:rPr>
          <w:rFonts w:ascii="Times New Roman" w:hAnsi="Times New Roman" w:hint="eastAsia"/>
          <w:color w:val="000000" w:themeColor="text1"/>
          <w:sz w:val="24"/>
        </w:rPr>
        <w:t xml:space="preserve">than that without 3,4-MDPU. This </w:t>
      </w:r>
      <w:r w:rsidR="00EF0DEE" w:rsidRPr="004B455E">
        <w:rPr>
          <w:rFonts w:ascii="Times New Roman" w:hAnsi="Times New Roman"/>
          <w:color w:val="000000" w:themeColor="text1"/>
          <w:sz w:val="24"/>
        </w:rPr>
        <w:t>chemical</w:t>
      </w:r>
      <w:r w:rsidR="00EF0DEE"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 xml:space="preserve">could </w:t>
      </w:r>
      <w:r w:rsidRPr="004B455E">
        <w:rPr>
          <w:rFonts w:ascii="Times New Roman" w:hAnsi="Times New Roman"/>
          <w:color w:val="000000" w:themeColor="text1"/>
          <w:sz w:val="24"/>
        </w:rPr>
        <w:t>also improve</w:t>
      </w:r>
      <w:r w:rsidRPr="004B455E">
        <w:rPr>
          <w:rFonts w:ascii="Times New Roman" w:hAnsi="Times New Roman" w:hint="eastAsia"/>
          <w:color w:val="000000" w:themeColor="text1"/>
          <w:sz w:val="24"/>
        </w:rPr>
        <w:t xml:space="preserve"> </w:t>
      </w:r>
      <w:r w:rsidR="00233CBD" w:rsidRPr="004B455E">
        <w:rPr>
          <w:rFonts w:ascii="Times New Roman" w:hAnsi="Times New Roman" w:hint="eastAsia"/>
          <w:color w:val="000000" w:themeColor="text1"/>
          <w:sz w:val="24"/>
        </w:rPr>
        <w:t>rooting percentage</w:t>
      </w:r>
      <w:r w:rsidR="00EF0DEE" w:rsidRPr="004B455E">
        <w:rPr>
          <w:rFonts w:ascii="Times New Roman" w:hAnsi="Times New Roman" w:hint="eastAsia"/>
          <w:color w:val="000000" w:themeColor="text1"/>
          <w:sz w:val="24"/>
        </w:rPr>
        <w:t xml:space="preserve"> at 0.5% application</w:t>
      </w:r>
      <w:r w:rsidR="00233CBD" w:rsidRPr="004B455E">
        <w:rPr>
          <w:rFonts w:ascii="Times New Roman" w:hAnsi="Times New Roman" w:hint="eastAsia"/>
          <w:color w:val="000000" w:themeColor="text1"/>
          <w:sz w:val="24"/>
        </w:rPr>
        <w:t xml:space="preserve">, but </w:t>
      </w:r>
      <w:r w:rsidRPr="004B455E">
        <w:rPr>
          <w:rFonts w:ascii="Times New Roman" w:hAnsi="Times New Roman" w:hint="eastAsia"/>
          <w:color w:val="000000" w:themeColor="text1"/>
          <w:sz w:val="24"/>
        </w:rPr>
        <w:t xml:space="preserve">the effect was </w:t>
      </w:r>
      <w:r w:rsidR="00233CBD" w:rsidRPr="004B455E">
        <w:rPr>
          <w:rFonts w:ascii="Times New Roman" w:hAnsi="Times New Roman" w:hint="eastAsia"/>
          <w:color w:val="000000" w:themeColor="text1"/>
          <w:sz w:val="24"/>
        </w:rPr>
        <w:t xml:space="preserve">not </w:t>
      </w:r>
      <w:r w:rsidRPr="004B455E">
        <w:rPr>
          <w:rFonts w:ascii="Times New Roman" w:hAnsi="Times New Roman" w:hint="eastAsia"/>
          <w:color w:val="000000" w:themeColor="text1"/>
          <w:sz w:val="24"/>
        </w:rPr>
        <w:t>significant</w:t>
      </w:r>
      <w:r w:rsidR="00233CBD" w:rsidRPr="004B455E">
        <w:rPr>
          <w:rFonts w:ascii="Times New Roman" w:hAnsi="Times New Roman" w:hint="eastAsia"/>
          <w:color w:val="000000" w:themeColor="text1"/>
          <w:sz w:val="24"/>
        </w:rPr>
        <w:t>.</w:t>
      </w:r>
      <w:r w:rsidR="006C36C2" w:rsidRPr="004B455E">
        <w:rPr>
          <w:rFonts w:ascii="Times New Roman" w:hAnsi="Times New Roman" w:hint="eastAsia"/>
          <w:color w:val="000000" w:themeColor="text1"/>
          <w:sz w:val="24"/>
        </w:rPr>
        <w:t xml:space="preserve"> </w:t>
      </w:r>
      <w:r w:rsidR="00FE5CDC" w:rsidRPr="004B455E">
        <w:rPr>
          <w:rFonts w:ascii="Times New Roman" w:hAnsi="Times New Roman" w:hint="eastAsia"/>
          <w:color w:val="000000" w:themeColor="text1"/>
          <w:sz w:val="24"/>
        </w:rPr>
        <w:t>A</w:t>
      </w:r>
      <w:r w:rsidR="00EF0DEE" w:rsidRPr="004B455E">
        <w:rPr>
          <w:rFonts w:ascii="Times New Roman" w:hAnsi="Times New Roman" w:hint="eastAsia"/>
          <w:color w:val="000000" w:themeColor="text1"/>
          <w:sz w:val="24"/>
        </w:rPr>
        <w:t>lthough the application of 3</w:t>
      </w:r>
      <w:proofErr w:type="gramStart"/>
      <w:r w:rsidR="00EF0DEE" w:rsidRPr="004B455E">
        <w:rPr>
          <w:rFonts w:ascii="Times New Roman" w:hAnsi="Times New Roman" w:hint="eastAsia"/>
          <w:color w:val="000000" w:themeColor="text1"/>
          <w:sz w:val="24"/>
        </w:rPr>
        <w:t>,4</w:t>
      </w:r>
      <w:proofErr w:type="gramEnd"/>
      <w:r w:rsidR="00EF0DEE" w:rsidRPr="004B455E">
        <w:rPr>
          <w:rFonts w:ascii="Times New Roman" w:hAnsi="Times New Roman" w:hint="eastAsia"/>
          <w:color w:val="000000" w:themeColor="text1"/>
          <w:sz w:val="24"/>
        </w:rPr>
        <w:t xml:space="preserve">-MDPU </w:t>
      </w:r>
      <w:r w:rsidR="00E642E7" w:rsidRPr="004B455E">
        <w:rPr>
          <w:rFonts w:ascii="Times New Roman" w:hAnsi="Times New Roman" w:hint="eastAsia"/>
          <w:color w:val="000000" w:themeColor="text1"/>
          <w:sz w:val="24"/>
        </w:rPr>
        <w:t>might</w:t>
      </w:r>
      <w:r w:rsidR="00EF0DEE" w:rsidRPr="004B455E">
        <w:rPr>
          <w:rFonts w:ascii="Times New Roman" w:hAnsi="Times New Roman" w:hint="eastAsia"/>
          <w:color w:val="000000" w:themeColor="text1"/>
          <w:sz w:val="24"/>
        </w:rPr>
        <w:t xml:space="preserve"> not be expect to increase rooting percentage itself, </w:t>
      </w:r>
      <w:r w:rsidR="00E642E7" w:rsidRPr="004B455E">
        <w:rPr>
          <w:rFonts w:ascii="Times New Roman" w:hAnsi="Times New Roman" w:hint="eastAsia"/>
          <w:color w:val="000000" w:themeColor="text1"/>
          <w:sz w:val="24"/>
        </w:rPr>
        <w:t xml:space="preserve">the application has certain effect to improve total productivity of rooted cuttings because of its positive effect to </w:t>
      </w:r>
      <w:r w:rsidR="00E642E7" w:rsidRPr="004B455E">
        <w:rPr>
          <w:rFonts w:ascii="Times New Roman" w:hAnsi="Times New Roman"/>
          <w:color w:val="000000" w:themeColor="text1"/>
          <w:sz w:val="24"/>
        </w:rPr>
        <w:t>survival</w:t>
      </w:r>
      <w:r w:rsidR="00E642E7" w:rsidRPr="004B455E">
        <w:rPr>
          <w:rFonts w:ascii="Times New Roman" w:hAnsi="Times New Roman" w:hint="eastAsia"/>
          <w:color w:val="000000" w:themeColor="text1"/>
          <w:sz w:val="24"/>
        </w:rPr>
        <w:t xml:space="preserve"> of cuttings during root development. Unfortunately, </w:t>
      </w:r>
      <w:r w:rsidR="00E642E7" w:rsidRPr="004B455E">
        <w:rPr>
          <w:rFonts w:ascii="Times New Roman" w:hAnsi="Times New Roman"/>
          <w:color w:val="000000" w:themeColor="text1"/>
          <w:sz w:val="24"/>
        </w:rPr>
        <w:t>3</w:t>
      </w:r>
      <w:proofErr w:type="gramStart"/>
      <w:r w:rsidR="00E642E7" w:rsidRPr="004B455E">
        <w:rPr>
          <w:rFonts w:ascii="Times New Roman" w:hAnsi="Times New Roman"/>
          <w:color w:val="000000" w:themeColor="text1"/>
          <w:sz w:val="24"/>
        </w:rPr>
        <w:t>,4</w:t>
      </w:r>
      <w:proofErr w:type="gramEnd"/>
      <w:r w:rsidR="00E642E7" w:rsidRPr="004B455E">
        <w:rPr>
          <w:rFonts w:ascii="Times New Roman" w:hAnsi="Times New Roman"/>
          <w:color w:val="000000" w:themeColor="text1"/>
          <w:sz w:val="24"/>
        </w:rPr>
        <w:t>-MDPU did not show an</w:t>
      </w:r>
      <w:r w:rsidR="00E642E7" w:rsidRPr="004B455E">
        <w:rPr>
          <w:rFonts w:ascii="Times New Roman" w:hAnsi="Times New Roman" w:hint="eastAsia"/>
          <w:color w:val="000000" w:themeColor="text1"/>
          <w:sz w:val="24"/>
        </w:rPr>
        <w:t>y</w:t>
      </w:r>
      <w:r w:rsidR="00E642E7" w:rsidRPr="004B455E">
        <w:rPr>
          <w:rFonts w:ascii="Times New Roman" w:hAnsi="Times New Roman"/>
          <w:color w:val="000000" w:themeColor="text1"/>
          <w:sz w:val="24"/>
        </w:rPr>
        <w:t xml:space="preserve"> additive effect on either root number or root elongation</w:t>
      </w:r>
      <w:r w:rsidR="00E642E7" w:rsidRPr="004B455E">
        <w:rPr>
          <w:rFonts w:ascii="Times New Roman" w:hAnsi="Times New Roman" w:hint="eastAsia"/>
          <w:color w:val="000000" w:themeColor="text1"/>
          <w:sz w:val="24"/>
        </w:rPr>
        <w:t xml:space="preserve"> in our analysis</w:t>
      </w:r>
      <w:r w:rsidR="00E642E7" w:rsidRPr="004B455E">
        <w:rPr>
          <w:rFonts w:ascii="Times New Roman" w:hAnsi="Times New Roman"/>
          <w:color w:val="000000" w:themeColor="text1"/>
          <w:sz w:val="24"/>
        </w:rPr>
        <w:t>.</w:t>
      </w:r>
      <w:commentRangeEnd w:id="307"/>
      <w:r w:rsidR="00603E57">
        <w:rPr>
          <w:rStyle w:val="Marquedecommentaire"/>
        </w:rPr>
        <w:commentReference w:id="307"/>
      </w:r>
    </w:p>
    <w:p w:rsidR="00722FC9" w:rsidRPr="004B455E" w:rsidRDefault="00722FC9" w:rsidP="00722FC9">
      <w:pPr>
        <w:rPr>
          <w:rFonts w:ascii="Times New Roman" w:hAnsi="Times New Roman" w:cs="Arial"/>
          <w:b/>
          <w:color w:val="000000" w:themeColor="text1"/>
          <w:sz w:val="24"/>
        </w:rPr>
      </w:pPr>
      <w:r w:rsidRPr="004B455E">
        <w:rPr>
          <w:rFonts w:ascii="Times New Roman" w:hAnsi="Times New Roman"/>
          <w:b/>
          <w:color w:val="000000" w:themeColor="text1"/>
          <w:sz w:val="24"/>
        </w:rPr>
        <w:br w:type="page"/>
      </w:r>
      <w:r w:rsidRPr="004B455E">
        <w:rPr>
          <w:rFonts w:ascii="Times New Roman" w:hAnsi="Times New Roman" w:cs="Arial"/>
          <w:b/>
          <w:color w:val="000000" w:themeColor="text1"/>
          <w:sz w:val="24"/>
        </w:rPr>
        <w:lastRenderedPageBreak/>
        <w:t>Discussion</w:t>
      </w:r>
    </w:p>
    <w:p w:rsidR="00722FC9" w:rsidRPr="004B455E" w:rsidRDefault="00722FC9" w:rsidP="00722FC9">
      <w:pPr>
        <w:pStyle w:val="Commentaire"/>
        <w:spacing w:line="480" w:lineRule="auto"/>
        <w:ind w:firstLine="540"/>
        <w:jc w:val="both"/>
        <w:rPr>
          <w:rFonts w:ascii="Times New Roman" w:hAnsi="Times New Roman" w:cs="Arial"/>
          <w:color w:val="000000" w:themeColor="text1"/>
          <w:kern w:val="0"/>
          <w:sz w:val="24"/>
        </w:rPr>
      </w:pPr>
      <w:r w:rsidRPr="004B455E">
        <w:rPr>
          <w:rFonts w:ascii="Times New Roman" w:hAnsi="Times New Roman" w:cs="Arial"/>
          <w:color w:val="000000" w:themeColor="text1"/>
          <w:sz w:val="24"/>
        </w:rPr>
        <w:t xml:space="preserve">As in other plant species, </w:t>
      </w:r>
      <w:r w:rsidRPr="004B455E">
        <w:rPr>
          <w:rFonts w:ascii="Times New Roman" w:hAnsi="Times New Roman" w:cs="Arial"/>
          <w:color w:val="000000" w:themeColor="text1"/>
          <w:kern w:val="0"/>
          <w:sz w:val="24"/>
        </w:rPr>
        <w:t xml:space="preserve">the rooting ability of </w:t>
      </w:r>
      <w:r w:rsidRPr="004B455E">
        <w:rPr>
          <w:rFonts w:ascii="Times New Roman" w:hAnsi="Times New Roman" w:cs="Arial"/>
          <w:color w:val="000000" w:themeColor="text1"/>
          <w:sz w:val="24"/>
        </w:rPr>
        <w:t xml:space="preserve">eucalyptus is affected by </w:t>
      </w:r>
      <w:commentRangeStart w:id="308"/>
      <w:r w:rsidRPr="004B455E">
        <w:rPr>
          <w:rFonts w:ascii="Times New Roman" w:hAnsi="Times New Roman" w:cs="Arial"/>
          <w:color w:val="000000" w:themeColor="text1"/>
          <w:sz w:val="24"/>
        </w:rPr>
        <w:t xml:space="preserve">the cultivation conditions of the cuttings, </w:t>
      </w:r>
      <w:r w:rsidR="005D6B7C" w:rsidRPr="004B455E">
        <w:rPr>
          <w:rFonts w:ascii="Times New Roman" w:hAnsi="Times New Roman" w:cs="Arial" w:hint="eastAsia"/>
          <w:color w:val="000000" w:themeColor="text1"/>
          <w:sz w:val="24"/>
        </w:rPr>
        <w:t>in addition to</w:t>
      </w:r>
      <w:r w:rsidRPr="004B455E">
        <w:rPr>
          <w:rFonts w:ascii="Times New Roman" w:hAnsi="Times New Roman" w:cs="Arial"/>
          <w:color w:val="000000" w:themeColor="text1"/>
          <w:sz w:val="24"/>
        </w:rPr>
        <w:t xml:space="preserve"> the growth conditions of the </w:t>
      </w:r>
      <w:r w:rsidR="00E841A7" w:rsidRPr="004B455E">
        <w:rPr>
          <w:rFonts w:ascii="Times New Roman" w:hAnsi="Times New Roman" w:cs="Arial"/>
          <w:color w:val="000000" w:themeColor="text1"/>
          <w:sz w:val="24"/>
        </w:rPr>
        <w:t>donor</w:t>
      </w:r>
      <w:r w:rsidRPr="004B455E">
        <w:rPr>
          <w:rFonts w:ascii="Times New Roman" w:hAnsi="Times New Roman" w:cs="Arial"/>
          <w:color w:val="000000" w:themeColor="text1"/>
          <w:sz w:val="24"/>
        </w:rPr>
        <w:t xml:space="preserve"> trees from which the cuttings </w:t>
      </w:r>
      <w:r w:rsidR="00C5729C" w:rsidRPr="004B455E">
        <w:rPr>
          <w:rFonts w:ascii="Times New Roman" w:hAnsi="Times New Roman" w:cs="Arial"/>
          <w:color w:val="000000" w:themeColor="text1"/>
          <w:sz w:val="24"/>
        </w:rPr>
        <w:t xml:space="preserve">are </w:t>
      </w:r>
      <w:r w:rsidRPr="004B455E">
        <w:rPr>
          <w:rFonts w:ascii="Times New Roman" w:hAnsi="Times New Roman" w:cs="Arial"/>
          <w:color w:val="000000" w:themeColor="text1"/>
          <w:sz w:val="24"/>
        </w:rPr>
        <w:t>taken (</w:t>
      </w:r>
      <w:proofErr w:type="spellStart"/>
      <w:r w:rsidR="0093524B" w:rsidRPr="004B455E">
        <w:rPr>
          <w:rFonts w:ascii="Times New Roman" w:hAnsi="Times New Roman" w:cs="Arial"/>
          <w:color w:val="000000" w:themeColor="text1"/>
          <w:sz w:val="24"/>
        </w:rPr>
        <w:t>Assis</w:t>
      </w:r>
      <w:proofErr w:type="spellEnd"/>
      <w:r w:rsidR="0093524B" w:rsidRPr="004B455E">
        <w:rPr>
          <w:rFonts w:ascii="Times New Roman" w:hAnsi="Times New Roman" w:cs="Arial"/>
          <w:color w:val="000000" w:themeColor="text1"/>
          <w:sz w:val="24"/>
        </w:rPr>
        <w:t xml:space="preserve"> </w:t>
      </w:r>
      <w:r w:rsidRPr="004B455E">
        <w:rPr>
          <w:rFonts w:ascii="Times New Roman" w:hAnsi="Times New Roman" w:cs="Arial"/>
          <w:color w:val="000000" w:themeColor="text1"/>
          <w:sz w:val="24"/>
        </w:rPr>
        <w:t xml:space="preserve">et al. 2004). </w:t>
      </w:r>
      <w:commentRangeEnd w:id="308"/>
      <w:r w:rsidR="00603E57">
        <w:rPr>
          <w:rStyle w:val="Marquedecommentaire"/>
        </w:rPr>
        <w:commentReference w:id="308"/>
      </w:r>
      <w:commentRangeStart w:id="309"/>
      <w:r w:rsidR="005D6B7C" w:rsidRPr="004B455E">
        <w:rPr>
          <w:rFonts w:ascii="Times New Roman" w:hAnsi="Times New Roman" w:cs="Arial" w:hint="eastAsia"/>
          <w:color w:val="000000" w:themeColor="text1"/>
          <w:sz w:val="24"/>
        </w:rPr>
        <w:t xml:space="preserve">Using </w:t>
      </w:r>
      <w:r w:rsidR="0002439D" w:rsidRPr="004B455E">
        <w:rPr>
          <w:rFonts w:ascii="Times New Roman" w:hAnsi="Times New Roman" w:cs="Arial" w:hint="eastAsia"/>
          <w:color w:val="000000" w:themeColor="text1"/>
          <w:sz w:val="24"/>
        </w:rPr>
        <w:t xml:space="preserve">a lot of propagated </w:t>
      </w:r>
      <w:r w:rsidR="005D6B7C" w:rsidRPr="004B455E">
        <w:rPr>
          <w:rFonts w:ascii="Times New Roman" w:hAnsi="Times New Roman" w:cs="Arial" w:hint="eastAsia"/>
          <w:color w:val="000000" w:themeColor="text1"/>
          <w:sz w:val="24"/>
        </w:rPr>
        <w:t xml:space="preserve">donor plants </w:t>
      </w:r>
      <w:r w:rsidR="0002439D" w:rsidRPr="004B455E">
        <w:rPr>
          <w:rFonts w:ascii="Times New Roman" w:hAnsi="Times New Roman" w:cs="Arial" w:hint="eastAsia"/>
          <w:color w:val="000000" w:themeColor="text1"/>
          <w:sz w:val="24"/>
        </w:rPr>
        <w:t xml:space="preserve">derived </w:t>
      </w:r>
      <w:r w:rsidR="005D6B7C" w:rsidRPr="004B455E">
        <w:rPr>
          <w:rFonts w:ascii="Times New Roman" w:hAnsi="Times New Roman" w:cs="Arial" w:hint="eastAsia"/>
          <w:color w:val="000000" w:themeColor="text1"/>
          <w:sz w:val="24"/>
        </w:rPr>
        <w:t xml:space="preserve">from a </w:t>
      </w:r>
      <w:r w:rsidR="005D6B7C" w:rsidRPr="004B455E">
        <w:rPr>
          <w:rFonts w:ascii="Times New Roman" w:hAnsi="Times New Roman" w:cs="Arial"/>
          <w:color w:val="000000" w:themeColor="text1"/>
          <w:kern w:val="0"/>
          <w:sz w:val="24"/>
        </w:rPr>
        <w:t xml:space="preserve">clone of </w:t>
      </w:r>
      <w:r w:rsidR="005D6B7C" w:rsidRPr="004B455E">
        <w:rPr>
          <w:rFonts w:ascii="Times New Roman" w:hAnsi="Times New Roman" w:cs="Arial"/>
          <w:i/>
          <w:color w:val="000000" w:themeColor="text1"/>
          <w:kern w:val="0"/>
          <w:sz w:val="24"/>
        </w:rPr>
        <w:t xml:space="preserve">E. </w:t>
      </w:r>
      <w:proofErr w:type="spellStart"/>
      <w:r w:rsidR="005D6B7C" w:rsidRPr="004B455E">
        <w:rPr>
          <w:rFonts w:ascii="Times New Roman" w:hAnsi="Times New Roman" w:cs="Arial"/>
          <w:i/>
          <w:color w:val="000000" w:themeColor="text1"/>
          <w:kern w:val="0"/>
          <w:sz w:val="24"/>
        </w:rPr>
        <w:t>globulus</w:t>
      </w:r>
      <w:proofErr w:type="spellEnd"/>
      <w:r w:rsidR="005D6B7C" w:rsidRPr="004B455E">
        <w:rPr>
          <w:rFonts w:ascii="Times New Roman" w:hAnsi="Times New Roman" w:cs="Arial"/>
          <w:i/>
          <w:color w:val="000000" w:themeColor="text1"/>
          <w:kern w:val="0"/>
          <w:sz w:val="24"/>
        </w:rPr>
        <w:t>,</w:t>
      </w:r>
      <w:r w:rsidR="005D6B7C" w:rsidRPr="004B455E">
        <w:rPr>
          <w:rFonts w:ascii="Times New Roman" w:hAnsi="Times New Roman" w:cs="Arial"/>
          <w:color w:val="000000" w:themeColor="text1"/>
          <w:kern w:val="0"/>
          <w:sz w:val="24"/>
        </w:rPr>
        <w:t xml:space="preserve"> SI-10, </w:t>
      </w:r>
      <w:r w:rsidR="005D6B7C" w:rsidRPr="004B455E">
        <w:rPr>
          <w:rFonts w:ascii="Times New Roman" w:hAnsi="Times New Roman" w:cs="Arial" w:hint="eastAsia"/>
          <w:color w:val="000000" w:themeColor="text1"/>
          <w:sz w:val="24"/>
        </w:rPr>
        <w:t>we</w:t>
      </w:r>
      <w:r w:rsidRPr="004B455E">
        <w:rPr>
          <w:rFonts w:ascii="Times New Roman" w:hAnsi="Times New Roman" w:cs="Arial"/>
          <w:color w:val="000000" w:themeColor="text1"/>
          <w:sz w:val="24"/>
        </w:rPr>
        <w:t xml:space="preserve"> examined the effect of shoot position from which cuttings were prepared, seasonal variation, and response of cuttings to auxin application and to another additive on rooting ability.</w:t>
      </w:r>
      <w:r w:rsidRPr="004B455E" w:rsidDel="003C79A6">
        <w:rPr>
          <w:rFonts w:ascii="Times New Roman" w:hAnsi="Times New Roman" w:cs="Arial"/>
          <w:color w:val="000000" w:themeColor="text1"/>
          <w:sz w:val="24"/>
        </w:rPr>
        <w:t xml:space="preserve"> </w:t>
      </w:r>
      <w:r w:rsidR="0002439D" w:rsidRPr="004B455E">
        <w:rPr>
          <w:rFonts w:ascii="Times New Roman" w:hAnsi="Times New Roman" w:cs="Arial" w:hint="eastAsia"/>
          <w:color w:val="000000" w:themeColor="text1"/>
          <w:sz w:val="24"/>
        </w:rPr>
        <w:t xml:space="preserve">This clone exhibits </w:t>
      </w:r>
      <w:r w:rsidR="005C05C8" w:rsidRPr="004B455E">
        <w:rPr>
          <w:rFonts w:ascii="Times New Roman" w:hAnsi="Times New Roman" w:cs="Arial"/>
          <w:color w:val="000000" w:themeColor="text1"/>
          <w:sz w:val="24"/>
        </w:rPr>
        <w:t xml:space="preserve">superior traits such as </w:t>
      </w:r>
      <w:r w:rsidR="005C05C8" w:rsidRPr="004B455E">
        <w:rPr>
          <w:rFonts w:ascii="Times New Roman" w:hAnsi="Times New Roman" w:cs="Arial" w:hint="eastAsia"/>
          <w:color w:val="000000" w:themeColor="text1"/>
          <w:sz w:val="24"/>
        </w:rPr>
        <w:t xml:space="preserve">good growth and straight trunk. </w:t>
      </w:r>
      <w:r w:rsidR="0002439D" w:rsidRPr="004B455E">
        <w:rPr>
          <w:rFonts w:ascii="Times New Roman" w:hAnsi="Times New Roman" w:cs="Arial" w:hint="eastAsia"/>
          <w:color w:val="000000" w:themeColor="text1"/>
          <w:sz w:val="24"/>
        </w:rPr>
        <w:t xml:space="preserve"> </w:t>
      </w:r>
      <w:commentRangeEnd w:id="309"/>
      <w:r w:rsidR="00603E57">
        <w:rPr>
          <w:rStyle w:val="Marquedecommentaire"/>
        </w:rPr>
        <w:commentReference w:id="309"/>
      </w:r>
    </w:p>
    <w:p w:rsidR="00722FC9" w:rsidRPr="004B455E" w:rsidRDefault="00722FC9" w:rsidP="00722FC9">
      <w:pPr>
        <w:pStyle w:val="Commentaire"/>
        <w:spacing w:line="480" w:lineRule="auto"/>
        <w:ind w:firstLine="540"/>
        <w:jc w:val="both"/>
        <w:rPr>
          <w:rFonts w:ascii="Times New Roman" w:hAnsi="Times New Roman"/>
          <w:color w:val="000000" w:themeColor="text1"/>
          <w:sz w:val="24"/>
        </w:rPr>
      </w:pPr>
      <w:commentRangeStart w:id="310"/>
      <w:r w:rsidRPr="004B455E">
        <w:rPr>
          <w:rFonts w:ascii="Times New Roman" w:hAnsi="Times New Roman"/>
          <w:color w:val="000000" w:themeColor="text1"/>
          <w:sz w:val="24"/>
        </w:rPr>
        <w:t>In the present study, cuttings were prepared using the fourth to thirteenth internodes</w:t>
      </w:r>
      <w:r w:rsidR="00915565" w:rsidRPr="004B455E">
        <w:rPr>
          <w:rFonts w:ascii="Times New Roman" w:hAnsi="Times New Roman"/>
          <w:color w:val="000000" w:themeColor="text1"/>
          <w:sz w:val="24"/>
        </w:rPr>
        <w:t xml:space="preserve"> and rooting ability of the cuttings w</w:t>
      </w:r>
      <w:r w:rsidR="000D6066" w:rsidRPr="004B455E">
        <w:rPr>
          <w:rFonts w:ascii="Times New Roman" w:hAnsi="Times New Roman" w:hint="eastAsia"/>
          <w:color w:val="000000" w:themeColor="text1"/>
          <w:sz w:val="24"/>
        </w:rPr>
        <w:t>as</w:t>
      </w:r>
      <w:r w:rsidR="00915565" w:rsidRPr="004B455E">
        <w:rPr>
          <w:rFonts w:ascii="Times New Roman" w:hAnsi="Times New Roman"/>
          <w:color w:val="000000" w:themeColor="text1"/>
          <w:sz w:val="24"/>
        </w:rPr>
        <w:t xml:space="preserve"> investigated</w:t>
      </w:r>
      <w:commentRangeEnd w:id="310"/>
      <w:r w:rsidR="00603E57">
        <w:rPr>
          <w:rStyle w:val="Marquedecommentaire"/>
        </w:rPr>
        <w:commentReference w:id="310"/>
      </w:r>
      <w:r w:rsidRPr="004B455E">
        <w:rPr>
          <w:rFonts w:ascii="Times New Roman" w:hAnsi="Times New Roman"/>
          <w:color w:val="000000" w:themeColor="text1"/>
          <w:sz w:val="24"/>
        </w:rPr>
        <w:t>. Although juvenile parts (i.e., first to third internodes) might have high rooting ability (</w:t>
      </w:r>
      <w:r w:rsidR="0093524B" w:rsidRPr="004B455E">
        <w:rPr>
          <w:rFonts w:ascii="Times New Roman" w:hAnsi="Times New Roman"/>
          <w:color w:val="000000" w:themeColor="text1"/>
          <w:sz w:val="24"/>
        </w:rPr>
        <w:t>Wilson</w:t>
      </w:r>
      <w:r w:rsidRPr="004B455E">
        <w:rPr>
          <w:rFonts w:ascii="Times New Roman" w:hAnsi="Times New Roman"/>
          <w:color w:val="000000" w:themeColor="text1"/>
          <w:sz w:val="24"/>
        </w:rPr>
        <w:t xml:space="preserve"> 1993), using these parts </w:t>
      </w:r>
      <w:r w:rsidR="00F01110" w:rsidRPr="004B455E">
        <w:rPr>
          <w:rFonts w:ascii="Times New Roman" w:hAnsi="Times New Roman"/>
          <w:color w:val="000000" w:themeColor="text1"/>
          <w:sz w:val="24"/>
        </w:rPr>
        <w:t xml:space="preserve">was </w:t>
      </w:r>
      <w:r w:rsidRPr="004B455E">
        <w:rPr>
          <w:rFonts w:ascii="Times New Roman" w:hAnsi="Times New Roman"/>
          <w:color w:val="000000" w:themeColor="text1"/>
          <w:sz w:val="24"/>
        </w:rPr>
        <w:t xml:space="preserve">not possible due to a lack of mist equipment for water management. </w:t>
      </w:r>
      <w:commentRangeStart w:id="311"/>
      <w:r w:rsidRPr="004B455E">
        <w:rPr>
          <w:rFonts w:ascii="Times New Roman" w:hAnsi="Times New Roman"/>
          <w:color w:val="000000" w:themeColor="text1"/>
          <w:sz w:val="24"/>
        </w:rPr>
        <w:t>Our results show that the rooting ability of cuttings depends on their internode positions; furthermore, the seventh internode is the best part for cutting preparation in both summer and spring</w:t>
      </w:r>
      <w:commentRangeEnd w:id="311"/>
      <w:r w:rsidR="00E96853">
        <w:rPr>
          <w:rStyle w:val="Marquedecommentaire"/>
        </w:rPr>
        <w:commentReference w:id="311"/>
      </w:r>
      <w:r w:rsidRPr="004B455E">
        <w:rPr>
          <w:rFonts w:ascii="Times New Roman" w:hAnsi="Times New Roman"/>
          <w:color w:val="000000" w:themeColor="text1"/>
          <w:sz w:val="24"/>
        </w:rPr>
        <w:t xml:space="preserve">. The higher rooting activity of this part might be due to its high cambial activity and/or better state of nutritive storage. </w:t>
      </w:r>
      <w:r w:rsidR="00F01110" w:rsidRPr="004B455E">
        <w:rPr>
          <w:rFonts w:ascii="Times New Roman" w:hAnsi="Times New Roman"/>
          <w:color w:val="000000" w:themeColor="text1"/>
          <w:sz w:val="24"/>
        </w:rPr>
        <w:t xml:space="preserve">In </w:t>
      </w:r>
      <w:r w:rsidRPr="004B455E">
        <w:rPr>
          <w:rFonts w:ascii="Times New Roman" w:hAnsi="Times New Roman"/>
          <w:color w:val="000000" w:themeColor="text1"/>
          <w:sz w:val="24"/>
        </w:rPr>
        <w:t>contrast, the rooting ability of mature parts (twel</w:t>
      </w:r>
      <w:r w:rsidR="000B3D59" w:rsidRPr="004B455E">
        <w:rPr>
          <w:rFonts w:ascii="Times New Roman" w:hAnsi="Times New Roman"/>
          <w:color w:val="000000" w:themeColor="text1"/>
          <w:sz w:val="24"/>
        </w:rPr>
        <w:t>fth</w:t>
      </w:r>
      <w:r w:rsidRPr="004B455E">
        <w:rPr>
          <w:rFonts w:ascii="Times New Roman" w:hAnsi="Times New Roman"/>
          <w:color w:val="000000" w:themeColor="text1"/>
          <w:sz w:val="24"/>
        </w:rPr>
        <w:t xml:space="preserve"> and thirteenth internodes) during the </w:t>
      </w:r>
      <w:r w:rsidRPr="004B455E">
        <w:rPr>
          <w:rFonts w:ascii="Times New Roman" w:hAnsi="Times New Roman"/>
          <w:color w:val="000000" w:themeColor="text1"/>
          <w:sz w:val="24"/>
        </w:rPr>
        <w:lastRenderedPageBreak/>
        <w:t>summer was quite low compared to other parts (Figure 2</w:t>
      </w:r>
      <w:commentRangeStart w:id="312"/>
      <w:r w:rsidRPr="004B455E">
        <w:rPr>
          <w:rFonts w:ascii="Times New Roman" w:hAnsi="Times New Roman"/>
          <w:color w:val="000000" w:themeColor="text1"/>
          <w:sz w:val="24"/>
        </w:rPr>
        <w:t xml:space="preserve">). This was partially due to their poor ability of water transport. </w:t>
      </w:r>
      <w:commentRangeEnd w:id="312"/>
      <w:r w:rsidR="00E96853">
        <w:rPr>
          <w:rStyle w:val="Marquedecommentaire"/>
        </w:rPr>
        <w:commentReference w:id="312"/>
      </w:r>
      <w:r w:rsidRPr="004B455E">
        <w:rPr>
          <w:rFonts w:ascii="Times New Roman" w:hAnsi="Times New Roman"/>
          <w:color w:val="000000" w:themeColor="text1"/>
          <w:sz w:val="24"/>
        </w:rPr>
        <w:t xml:space="preserve">The color of cuttings from these parts easily turned purple and the leaves died rapidly during the experiment. </w:t>
      </w:r>
    </w:p>
    <w:p w:rsidR="00722FC9" w:rsidRPr="004B455E" w:rsidRDefault="00722FC9" w:rsidP="00722FC9">
      <w:pPr>
        <w:pStyle w:val="Commentaire"/>
        <w:spacing w:line="480" w:lineRule="auto"/>
        <w:ind w:firstLineChars="225" w:firstLine="540"/>
        <w:jc w:val="both"/>
        <w:rPr>
          <w:rFonts w:ascii="Times New Roman" w:hAnsi="Times New Roman"/>
          <w:color w:val="000000" w:themeColor="text1"/>
          <w:sz w:val="24"/>
        </w:rPr>
      </w:pPr>
      <w:commentRangeStart w:id="313"/>
      <w:r w:rsidRPr="004B455E">
        <w:rPr>
          <w:rFonts w:ascii="Times New Roman" w:hAnsi="Times New Roman"/>
          <w:color w:val="000000" w:themeColor="text1"/>
          <w:sz w:val="24"/>
        </w:rPr>
        <w:t xml:space="preserve">As shown in Table 1, the cutting </w:t>
      </w:r>
      <w:r w:rsidRPr="004B455E">
        <w:rPr>
          <w:rFonts w:ascii="Times New Roman" w:hAnsi="Times New Roman"/>
          <w:color w:val="000000" w:themeColor="text1"/>
          <w:kern w:val="0"/>
          <w:sz w:val="24"/>
        </w:rPr>
        <w:t>experiments were performed throughout the year</w:t>
      </w:r>
      <w:r w:rsidRPr="004B455E">
        <w:rPr>
          <w:rFonts w:ascii="Times New Roman" w:hAnsi="Times New Roman"/>
          <w:color w:val="000000" w:themeColor="text1"/>
          <w:sz w:val="24"/>
        </w:rPr>
        <w:t xml:space="preserve">. </w:t>
      </w:r>
      <w:commentRangeEnd w:id="313"/>
      <w:r w:rsidR="00603E57">
        <w:rPr>
          <w:rStyle w:val="Marquedecommentaire"/>
        </w:rPr>
        <w:commentReference w:id="313"/>
      </w:r>
      <w:r w:rsidRPr="004B455E">
        <w:rPr>
          <w:rFonts w:ascii="Times New Roman" w:hAnsi="Times New Roman"/>
          <w:color w:val="000000" w:themeColor="text1"/>
          <w:sz w:val="24"/>
        </w:rPr>
        <w:t xml:space="preserve">Normally, the viability of </w:t>
      </w:r>
      <w:r w:rsidR="00E841A7" w:rsidRPr="004B455E">
        <w:rPr>
          <w:rFonts w:ascii="Times New Roman" w:hAnsi="Times New Roman"/>
          <w:color w:val="000000" w:themeColor="text1"/>
          <w:sz w:val="24"/>
        </w:rPr>
        <w:t>donor</w:t>
      </w:r>
      <w:r w:rsidR="00E841A7" w:rsidRPr="004B455E">
        <w:rPr>
          <w:rFonts w:ascii="Times New Roman" w:hAnsi="Times New Roman" w:hint="eastAsia"/>
          <w:color w:val="000000" w:themeColor="text1"/>
          <w:sz w:val="24"/>
        </w:rPr>
        <w:t xml:space="preserve"> tree</w:t>
      </w:r>
      <w:r w:rsidRPr="004B455E">
        <w:rPr>
          <w:rFonts w:ascii="Times New Roman" w:hAnsi="Times New Roman"/>
          <w:color w:val="000000" w:themeColor="text1"/>
          <w:sz w:val="24"/>
        </w:rPr>
        <w:t xml:space="preserve"> is too low to perform cutting experiments in winter. Thus, we transferred </w:t>
      </w:r>
      <w:r w:rsidR="00E841A7" w:rsidRPr="004B455E">
        <w:rPr>
          <w:rFonts w:ascii="Times New Roman" w:hAnsi="Times New Roman"/>
          <w:color w:val="000000" w:themeColor="text1"/>
          <w:sz w:val="24"/>
        </w:rPr>
        <w:t>donor</w:t>
      </w:r>
      <w:r w:rsidR="00915565" w:rsidRPr="004B455E">
        <w:rPr>
          <w:rFonts w:ascii="Times New Roman" w:hAnsi="Times New Roman"/>
          <w:color w:val="000000" w:themeColor="text1"/>
          <w:sz w:val="24"/>
        </w:rPr>
        <w:t xml:space="preserve"> </w:t>
      </w:r>
      <w:r w:rsidR="00E841A7" w:rsidRPr="004B455E">
        <w:rPr>
          <w:rFonts w:ascii="Times New Roman" w:hAnsi="Times New Roman" w:hint="eastAsia"/>
          <w:color w:val="000000" w:themeColor="text1"/>
          <w:sz w:val="24"/>
        </w:rPr>
        <w:t>tree</w:t>
      </w:r>
      <w:r w:rsidR="00915565"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to a greenhouse during this season</w:t>
      </w:r>
      <w:commentRangeStart w:id="314"/>
      <w:r w:rsidRPr="004B455E">
        <w:rPr>
          <w:rFonts w:ascii="Times New Roman" w:hAnsi="Times New Roman"/>
          <w:color w:val="000000" w:themeColor="text1"/>
          <w:sz w:val="24"/>
        </w:rPr>
        <w:t>. The survival and rooting efficiencies of cuttings varied between experimental periods (Table 1)</w:t>
      </w:r>
      <w:commentRangeEnd w:id="314"/>
      <w:r w:rsidR="00603E57">
        <w:rPr>
          <w:rStyle w:val="Marquedecommentaire"/>
        </w:rPr>
        <w:commentReference w:id="314"/>
      </w:r>
      <w:r w:rsidRPr="004B455E">
        <w:rPr>
          <w:rFonts w:ascii="Times New Roman" w:hAnsi="Times New Roman"/>
          <w:color w:val="000000" w:themeColor="text1"/>
          <w:sz w:val="24"/>
        </w:rPr>
        <w:t>. The changes in the efficiencies were partially due to the air and soil temperatures. As indicated in previous studies (</w:t>
      </w:r>
      <w:proofErr w:type="spellStart"/>
      <w:r w:rsidR="0093524B" w:rsidRPr="004B455E">
        <w:rPr>
          <w:rFonts w:ascii="Times New Roman" w:hAnsi="Times New Roman"/>
          <w:color w:val="000000" w:themeColor="text1"/>
          <w:sz w:val="24"/>
        </w:rPr>
        <w:t>Bhusal</w:t>
      </w:r>
      <w:proofErr w:type="spellEnd"/>
      <w:r w:rsidR="0093524B" w:rsidRPr="004B455E">
        <w:rPr>
          <w:rFonts w:ascii="Times New Roman" w:hAnsi="Times New Roman"/>
          <w:color w:val="000000" w:themeColor="text1"/>
          <w:sz w:val="24"/>
        </w:rPr>
        <w:t xml:space="preserve"> 2001</w:t>
      </w:r>
      <w:r w:rsidR="00236873" w:rsidRPr="004B455E">
        <w:rPr>
          <w:rFonts w:ascii="Times New Roman" w:hAnsi="Times New Roman" w:hint="eastAsia"/>
          <w:color w:val="000000" w:themeColor="text1"/>
          <w:sz w:val="24"/>
        </w:rPr>
        <w:t>,</w:t>
      </w:r>
      <w:r w:rsidR="0093524B" w:rsidRPr="004B455E">
        <w:rPr>
          <w:rFonts w:ascii="Times New Roman" w:hAnsi="Times New Roman"/>
          <w:color w:val="000000" w:themeColor="text1"/>
          <w:sz w:val="24"/>
        </w:rPr>
        <w:t xml:space="preserve"> Correa </w:t>
      </w:r>
      <w:r w:rsidR="0093524B" w:rsidRPr="004B455E">
        <w:rPr>
          <w:rFonts w:ascii="Times New Roman" w:hAnsi="Times New Roman" w:hint="eastAsia"/>
          <w:color w:val="000000" w:themeColor="text1"/>
          <w:sz w:val="24"/>
        </w:rPr>
        <w:t>a</w:t>
      </w:r>
      <w:r w:rsidR="00236873" w:rsidRPr="004B455E">
        <w:rPr>
          <w:rFonts w:ascii="Times New Roman" w:hAnsi="Times New Roman"/>
          <w:color w:val="000000" w:themeColor="text1"/>
          <w:sz w:val="24"/>
        </w:rPr>
        <w:t xml:space="preserve">nd </w:t>
      </w:r>
      <w:proofErr w:type="spellStart"/>
      <w:r w:rsidR="00236873" w:rsidRPr="004B455E">
        <w:rPr>
          <w:rFonts w:ascii="Times New Roman" w:hAnsi="Times New Roman"/>
          <w:color w:val="000000" w:themeColor="text1"/>
          <w:sz w:val="24"/>
        </w:rPr>
        <w:t>Fett-Neto</w:t>
      </w:r>
      <w:proofErr w:type="spellEnd"/>
      <w:r w:rsidR="0093524B" w:rsidRPr="004B455E">
        <w:rPr>
          <w:rFonts w:ascii="Times New Roman" w:hAnsi="Times New Roman"/>
          <w:color w:val="000000" w:themeColor="text1"/>
          <w:sz w:val="24"/>
        </w:rPr>
        <w:t xml:space="preserve"> 2004</w:t>
      </w:r>
      <w:r w:rsidR="00236873" w:rsidRPr="004B455E">
        <w:rPr>
          <w:rFonts w:ascii="Times New Roman" w:hAnsi="Times New Roman" w:hint="eastAsia"/>
          <w:color w:val="000000" w:themeColor="text1"/>
          <w:sz w:val="24"/>
        </w:rPr>
        <w:t>,</w:t>
      </w:r>
      <w:r w:rsidR="0093524B" w:rsidRPr="004B455E">
        <w:rPr>
          <w:rFonts w:ascii="Times New Roman" w:hAnsi="Times New Roman"/>
          <w:color w:val="000000" w:themeColor="text1"/>
          <w:sz w:val="24"/>
        </w:rPr>
        <w:t xml:space="preserve"> </w:t>
      </w:r>
      <w:proofErr w:type="spellStart"/>
      <w:r w:rsidR="0093524B" w:rsidRPr="004B455E">
        <w:rPr>
          <w:rFonts w:ascii="Times New Roman" w:hAnsi="Times New Roman"/>
          <w:color w:val="000000" w:themeColor="text1"/>
          <w:sz w:val="24"/>
        </w:rPr>
        <w:t>Stenvall</w:t>
      </w:r>
      <w:proofErr w:type="spellEnd"/>
      <w:r w:rsidRPr="004B455E">
        <w:rPr>
          <w:rFonts w:ascii="Times New Roman" w:hAnsi="Times New Roman"/>
          <w:color w:val="000000" w:themeColor="text1"/>
          <w:sz w:val="24"/>
        </w:rPr>
        <w:t xml:space="preserve"> et al. 2005), the survival and rooting efficiencies of cuttings may be affected by both air and soil temperatures via changes in endogenous conditions. Low rooting ability in winter appears to cause lower cambial activity (</w:t>
      </w:r>
      <w:proofErr w:type="spellStart"/>
      <w:r w:rsidR="0093524B" w:rsidRPr="004B455E">
        <w:rPr>
          <w:rFonts w:ascii="Times New Roman" w:hAnsi="Times New Roman"/>
          <w:color w:val="000000" w:themeColor="text1"/>
          <w:sz w:val="24"/>
        </w:rPr>
        <w:t>Anand</w:t>
      </w:r>
      <w:proofErr w:type="spellEnd"/>
      <w:r w:rsidR="0093524B"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and </w:t>
      </w:r>
      <w:proofErr w:type="spellStart"/>
      <w:r w:rsidR="0093524B" w:rsidRPr="004B455E">
        <w:rPr>
          <w:rFonts w:ascii="Times New Roman" w:hAnsi="Times New Roman"/>
          <w:color w:val="000000" w:themeColor="text1"/>
          <w:sz w:val="24"/>
        </w:rPr>
        <w:t>Heberlein</w:t>
      </w:r>
      <w:proofErr w:type="spellEnd"/>
      <w:r w:rsidRPr="004B455E">
        <w:rPr>
          <w:rFonts w:ascii="Times New Roman" w:hAnsi="Times New Roman"/>
          <w:color w:val="000000" w:themeColor="text1"/>
          <w:sz w:val="24"/>
        </w:rPr>
        <w:t xml:space="preserve"> 1975). Heating the soil with an electric cable during the winter could alleviate the reduced rooting activity</w:t>
      </w:r>
      <w:r w:rsidR="00587C67" w:rsidRPr="004B455E">
        <w:rPr>
          <w:rFonts w:ascii="Times New Roman" w:hAnsi="Times New Roman"/>
          <w:color w:val="000000" w:themeColor="text1"/>
          <w:sz w:val="24"/>
        </w:rPr>
        <w:t>.</w:t>
      </w:r>
      <w:r w:rsidRPr="004B455E">
        <w:rPr>
          <w:rFonts w:ascii="Times New Roman" w:hAnsi="Times New Roman"/>
          <w:color w:val="000000" w:themeColor="text1"/>
          <w:sz w:val="24"/>
        </w:rPr>
        <w:t xml:space="preserve"> </w:t>
      </w:r>
      <w:r w:rsidR="00587C67" w:rsidRPr="004B455E">
        <w:rPr>
          <w:rFonts w:ascii="Times New Roman" w:hAnsi="Times New Roman"/>
          <w:color w:val="000000" w:themeColor="text1"/>
          <w:sz w:val="24"/>
        </w:rPr>
        <w:t xml:space="preserve">The rooting ability </w:t>
      </w:r>
      <w:r w:rsidRPr="004B455E">
        <w:rPr>
          <w:rFonts w:ascii="Times New Roman" w:hAnsi="Times New Roman"/>
          <w:color w:val="000000" w:themeColor="text1"/>
          <w:sz w:val="24"/>
        </w:rPr>
        <w:t xml:space="preserve">observed in our study </w:t>
      </w:r>
      <w:r w:rsidR="00587C67" w:rsidRPr="004B455E">
        <w:rPr>
          <w:rFonts w:ascii="Times New Roman" w:hAnsi="Times New Roman"/>
          <w:color w:val="000000" w:themeColor="text1"/>
          <w:sz w:val="24"/>
        </w:rPr>
        <w:t xml:space="preserve">increased </w:t>
      </w:r>
      <w:r w:rsidRPr="004B455E">
        <w:rPr>
          <w:rFonts w:ascii="Times New Roman" w:hAnsi="Times New Roman"/>
          <w:color w:val="000000" w:themeColor="text1"/>
          <w:sz w:val="24"/>
        </w:rPr>
        <w:t>up to the same level as reported in aspen</w:t>
      </w:r>
      <w:r w:rsidRPr="004B455E" w:rsidDel="00B524AD">
        <w:rPr>
          <w:rFonts w:ascii="Times New Roman" w:hAnsi="Times New Roman"/>
          <w:color w:val="000000" w:themeColor="text1"/>
          <w:sz w:val="24"/>
        </w:rPr>
        <w:t xml:space="preserve"> </w:t>
      </w:r>
      <w:r w:rsidRPr="004B455E">
        <w:rPr>
          <w:rFonts w:ascii="Times New Roman" w:hAnsi="Times New Roman"/>
          <w:color w:val="000000" w:themeColor="text1"/>
          <w:sz w:val="24"/>
        </w:rPr>
        <w:t>(</w:t>
      </w:r>
      <w:proofErr w:type="spellStart"/>
      <w:r w:rsidR="0093524B" w:rsidRPr="004B455E">
        <w:rPr>
          <w:rFonts w:ascii="Times New Roman" w:hAnsi="Times New Roman"/>
          <w:color w:val="000000" w:themeColor="text1"/>
          <w:sz w:val="24"/>
        </w:rPr>
        <w:t>Stenvall</w:t>
      </w:r>
      <w:proofErr w:type="spellEnd"/>
      <w:r w:rsidR="0093524B" w:rsidRPr="004B455E">
        <w:rPr>
          <w:rFonts w:ascii="Times New Roman" w:hAnsi="Times New Roman"/>
          <w:color w:val="000000" w:themeColor="text1"/>
          <w:sz w:val="24"/>
        </w:rPr>
        <w:t xml:space="preserve"> </w:t>
      </w:r>
      <w:r w:rsidR="00A262C5" w:rsidRPr="004B455E">
        <w:rPr>
          <w:rFonts w:ascii="Times New Roman" w:hAnsi="Times New Roman"/>
          <w:color w:val="000000" w:themeColor="text1"/>
          <w:sz w:val="24"/>
        </w:rPr>
        <w:t>et al</w:t>
      </w:r>
      <w:r w:rsidR="00236873" w:rsidRPr="004B455E">
        <w:rPr>
          <w:rFonts w:ascii="Times New Roman" w:hAnsi="Times New Roman" w:hint="eastAsia"/>
          <w:color w:val="000000" w:themeColor="text1"/>
          <w:sz w:val="24"/>
        </w:rPr>
        <w:t>.</w:t>
      </w:r>
      <w:r w:rsidR="00A262C5" w:rsidRPr="004B455E">
        <w:rPr>
          <w:rFonts w:ascii="Times New Roman" w:hAnsi="Times New Roman"/>
          <w:color w:val="000000" w:themeColor="text1"/>
          <w:sz w:val="24"/>
        </w:rPr>
        <w:t xml:space="preserve"> 2005</w:t>
      </w:r>
      <w:r w:rsidRPr="004B455E">
        <w:rPr>
          <w:rFonts w:ascii="Times New Roman" w:hAnsi="Times New Roman"/>
          <w:color w:val="000000" w:themeColor="text1"/>
          <w:sz w:val="24"/>
        </w:rPr>
        <w:t>) and Japanese black pine (M</w:t>
      </w:r>
      <w:r w:rsidR="0093524B" w:rsidRPr="004B455E">
        <w:rPr>
          <w:rFonts w:ascii="Times New Roman" w:hAnsi="Times New Roman" w:hint="eastAsia"/>
          <w:color w:val="000000" w:themeColor="text1"/>
          <w:sz w:val="24"/>
        </w:rPr>
        <w:t>ori</w:t>
      </w:r>
      <w:r w:rsidRPr="004B455E">
        <w:rPr>
          <w:rFonts w:ascii="Times New Roman" w:hAnsi="Times New Roman"/>
          <w:color w:val="000000" w:themeColor="text1"/>
          <w:sz w:val="24"/>
        </w:rPr>
        <w:t xml:space="preserve"> et al. 2004) during summer</w:t>
      </w:r>
      <w:r w:rsidR="00BC5902" w:rsidRPr="004B455E">
        <w:rPr>
          <w:rFonts w:ascii="Times New Roman" w:hAnsi="Times New Roman" w:hint="eastAsia"/>
          <w:color w:val="000000" w:themeColor="text1"/>
          <w:sz w:val="24"/>
        </w:rPr>
        <w:t xml:space="preserve"> season.</w:t>
      </w:r>
      <w:r w:rsidRPr="004B455E">
        <w:rPr>
          <w:rFonts w:ascii="Times New Roman" w:hAnsi="Times New Roman"/>
          <w:color w:val="000000" w:themeColor="text1"/>
          <w:sz w:val="24"/>
        </w:rPr>
        <w:t xml:space="preserve"> These results indicate that </w:t>
      </w:r>
      <w:r w:rsidR="00C5729C" w:rsidRPr="004B455E">
        <w:rPr>
          <w:rFonts w:ascii="Times New Roman" w:hAnsi="Times New Roman"/>
          <w:color w:val="000000" w:themeColor="text1"/>
          <w:sz w:val="24"/>
        </w:rPr>
        <w:t xml:space="preserve">the potential rooting </w:t>
      </w:r>
      <w:r w:rsidR="00C5729C" w:rsidRPr="004B455E">
        <w:rPr>
          <w:rFonts w:ascii="Times New Roman" w:hAnsi="Times New Roman"/>
          <w:color w:val="000000" w:themeColor="text1"/>
          <w:sz w:val="24"/>
        </w:rPr>
        <w:lastRenderedPageBreak/>
        <w:t xml:space="preserve">activity of </w:t>
      </w:r>
      <w:r w:rsidRPr="004B455E">
        <w:rPr>
          <w:rFonts w:ascii="Times New Roman" w:hAnsi="Times New Roman"/>
          <w:color w:val="000000" w:themeColor="text1"/>
          <w:sz w:val="24"/>
        </w:rPr>
        <w:t xml:space="preserve">cuttings in winter </w:t>
      </w:r>
      <w:r w:rsidR="00C5729C" w:rsidRPr="004B455E">
        <w:rPr>
          <w:rFonts w:ascii="Times New Roman" w:hAnsi="Times New Roman"/>
          <w:color w:val="000000" w:themeColor="text1"/>
          <w:sz w:val="24"/>
        </w:rPr>
        <w:t xml:space="preserve">is the same </w:t>
      </w:r>
      <w:r w:rsidRPr="004B455E">
        <w:rPr>
          <w:rFonts w:ascii="Times New Roman" w:hAnsi="Times New Roman"/>
          <w:color w:val="000000" w:themeColor="text1"/>
          <w:sz w:val="24"/>
        </w:rPr>
        <w:t xml:space="preserve">as </w:t>
      </w:r>
      <w:r w:rsidR="00C5729C" w:rsidRPr="004B455E">
        <w:rPr>
          <w:rFonts w:ascii="Times New Roman" w:hAnsi="Times New Roman"/>
          <w:color w:val="000000" w:themeColor="text1"/>
          <w:sz w:val="24"/>
        </w:rPr>
        <w:t xml:space="preserve">that </w:t>
      </w:r>
      <w:r w:rsidRPr="004B455E">
        <w:rPr>
          <w:rFonts w:ascii="Times New Roman" w:hAnsi="Times New Roman"/>
          <w:color w:val="000000" w:themeColor="text1"/>
          <w:sz w:val="24"/>
        </w:rPr>
        <w:t xml:space="preserve">in summer. </w:t>
      </w:r>
    </w:p>
    <w:p w:rsidR="00722FC9" w:rsidRPr="004B455E" w:rsidRDefault="00722FC9" w:rsidP="00722FC9">
      <w:pPr>
        <w:pStyle w:val="Commentaire"/>
        <w:spacing w:line="480" w:lineRule="auto"/>
        <w:ind w:firstLineChars="225" w:firstLine="540"/>
        <w:jc w:val="both"/>
        <w:rPr>
          <w:rFonts w:ascii="Times New Roman" w:hAnsi="Times New Roman" w:cs="Arial"/>
          <w:color w:val="000000" w:themeColor="text1"/>
          <w:sz w:val="24"/>
        </w:rPr>
      </w:pPr>
      <w:commentRangeStart w:id="315"/>
      <w:r w:rsidRPr="004B455E">
        <w:rPr>
          <w:rFonts w:ascii="Times New Roman" w:hAnsi="Times New Roman" w:cs="Arial"/>
          <w:color w:val="000000" w:themeColor="text1"/>
          <w:sz w:val="24"/>
        </w:rPr>
        <w:t>Auxin, a substance believed to promot</w:t>
      </w:r>
      <w:r w:rsidR="00C5729C" w:rsidRPr="004B455E">
        <w:rPr>
          <w:rFonts w:ascii="Times New Roman" w:hAnsi="Times New Roman" w:cs="Arial"/>
          <w:color w:val="000000" w:themeColor="text1"/>
          <w:sz w:val="24"/>
        </w:rPr>
        <w:t>e</w:t>
      </w:r>
      <w:r w:rsidRPr="004B455E">
        <w:rPr>
          <w:rFonts w:ascii="Times New Roman" w:hAnsi="Times New Roman" w:cs="Arial"/>
          <w:color w:val="000000" w:themeColor="text1"/>
          <w:sz w:val="24"/>
        </w:rPr>
        <w:t xml:space="preserve"> rooting, was also examined in this study. </w:t>
      </w:r>
      <w:commentRangeEnd w:id="315"/>
      <w:r w:rsidR="00603E57">
        <w:rPr>
          <w:rStyle w:val="Marquedecommentaire"/>
        </w:rPr>
        <w:commentReference w:id="315"/>
      </w:r>
      <w:commentRangeStart w:id="316"/>
      <w:r w:rsidRPr="004B455E">
        <w:rPr>
          <w:rFonts w:ascii="Times New Roman" w:hAnsi="Times New Roman" w:cs="Arial"/>
          <w:color w:val="000000" w:themeColor="text1"/>
          <w:sz w:val="24"/>
        </w:rPr>
        <w:t xml:space="preserve">Application of IBA at </w:t>
      </w:r>
      <w:r w:rsidR="00776FCE" w:rsidRPr="004B455E">
        <w:rPr>
          <w:rFonts w:ascii="Times New Roman" w:hAnsi="Times New Roman" w:cs="Arial" w:hint="eastAsia"/>
          <w:color w:val="000000" w:themeColor="text1"/>
          <w:sz w:val="24"/>
        </w:rPr>
        <w:t>0.8%</w:t>
      </w:r>
      <w:r w:rsidRPr="004B455E">
        <w:rPr>
          <w:rFonts w:ascii="Times New Roman" w:hAnsi="Times New Roman" w:cs="Arial"/>
          <w:color w:val="000000" w:themeColor="text1"/>
          <w:sz w:val="24"/>
        </w:rPr>
        <w:t xml:space="preserve"> was found to be a better rooting inducer than other types of auxins. While IAA and NAA did improve rooting efficiency, the effect was less than that of IBA. </w:t>
      </w:r>
      <w:commentRangeEnd w:id="316"/>
      <w:r w:rsidR="00E96853">
        <w:rPr>
          <w:rStyle w:val="Marquedecommentaire"/>
        </w:rPr>
        <w:commentReference w:id="316"/>
      </w:r>
      <w:r w:rsidRPr="004B455E">
        <w:rPr>
          <w:rFonts w:ascii="Times New Roman" w:hAnsi="Times New Roman" w:cs="Arial"/>
          <w:color w:val="000000" w:themeColor="text1"/>
          <w:sz w:val="24"/>
        </w:rPr>
        <w:t>The usefulness of IBA treatment for the rooting of eucalyptus cuttings has also been reported in previous studies (</w:t>
      </w:r>
      <w:proofErr w:type="spellStart"/>
      <w:r w:rsidR="0093524B" w:rsidRPr="004B455E">
        <w:rPr>
          <w:rFonts w:ascii="Times New Roman" w:hAnsi="Times New Roman"/>
          <w:color w:val="000000" w:themeColor="text1"/>
          <w:sz w:val="24"/>
        </w:rPr>
        <w:t>Fogaça</w:t>
      </w:r>
      <w:proofErr w:type="spellEnd"/>
      <w:r w:rsidR="0093524B" w:rsidRPr="004B455E">
        <w:rPr>
          <w:rFonts w:ascii="Times New Roman" w:hAnsi="Times New Roman"/>
          <w:color w:val="000000" w:themeColor="text1"/>
          <w:sz w:val="24"/>
        </w:rPr>
        <w:t xml:space="preserve"> </w:t>
      </w:r>
      <w:r w:rsidR="0093524B" w:rsidRPr="004B455E">
        <w:rPr>
          <w:rFonts w:ascii="Times New Roman" w:hAnsi="Times New Roman" w:hint="eastAsia"/>
          <w:color w:val="000000" w:themeColor="text1"/>
          <w:sz w:val="24"/>
        </w:rPr>
        <w:t>a</w:t>
      </w:r>
      <w:r w:rsidR="0093524B" w:rsidRPr="004B455E">
        <w:rPr>
          <w:rFonts w:ascii="Times New Roman" w:hAnsi="Times New Roman"/>
          <w:color w:val="000000" w:themeColor="text1"/>
          <w:sz w:val="24"/>
        </w:rPr>
        <w:t xml:space="preserve">nd </w:t>
      </w:r>
      <w:proofErr w:type="spellStart"/>
      <w:r w:rsidR="0093524B" w:rsidRPr="004B455E">
        <w:rPr>
          <w:rFonts w:ascii="Times New Roman" w:hAnsi="Times New Roman"/>
          <w:color w:val="000000" w:themeColor="text1"/>
          <w:sz w:val="24"/>
        </w:rPr>
        <w:t>Fett-Neto</w:t>
      </w:r>
      <w:proofErr w:type="spellEnd"/>
      <w:r w:rsidR="0093524B" w:rsidRPr="004B455E">
        <w:rPr>
          <w:rFonts w:ascii="Times New Roman" w:hAnsi="Times New Roman" w:cs="Arial"/>
          <w:color w:val="000000" w:themeColor="text1"/>
          <w:sz w:val="24"/>
        </w:rPr>
        <w:t xml:space="preserve"> 2005</w:t>
      </w:r>
      <w:r w:rsidR="00236873" w:rsidRPr="004B455E">
        <w:rPr>
          <w:rFonts w:ascii="Times New Roman" w:hAnsi="Times New Roman" w:cs="Arial" w:hint="eastAsia"/>
          <w:color w:val="000000" w:themeColor="text1"/>
          <w:sz w:val="24"/>
        </w:rPr>
        <w:t>,</w:t>
      </w:r>
      <w:r w:rsidR="0093524B" w:rsidRPr="004B455E">
        <w:rPr>
          <w:rFonts w:ascii="Times New Roman" w:hAnsi="Times New Roman" w:cs="Arial"/>
          <w:color w:val="000000" w:themeColor="text1"/>
          <w:sz w:val="24"/>
        </w:rPr>
        <w:t xml:space="preserve"> </w:t>
      </w:r>
      <w:proofErr w:type="spellStart"/>
      <w:r w:rsidR="0093524B" w:rsidRPr="004B455E">
        <w:rPr>
          <w:rFonts w:ascii="Times New Roman" w:hAnsi="Times New Roman" w:cs="Arial"/>
          <w:color w:val="000000" w:themeColor="text1"/>
          <w:sz w:val="24"/>
        </w:rPr>
        <w:t>Wendling</w:t>
      </w:r>
      <w:proofErr w:type="spellEnd"/>
      <w:r w:rsidR="0093524B" w:rsidRPr="004B455E">
        <w:rPr>
          <w:rFonts w:ascii="Times New Roman" w:hAnsi="Times New Roman" w:cs="Arial"/>
          <w:color w:val="000000" w:themeColor="text1"/>
          <w:sz w:val="24"/>
        </w:rPr>
        <w:t xml:space="preserve"> </w:t>
      </w:r>
      <w:r w:rsidR="00A262C5" w:rsidRPr="004B455E">
        <w:rPr>
          <w:rFonts w:ascii="Times New Roman" w:hAnsi="Times New Roman" w:cs="Arial"/>
          <w:color w:val="000000" w:themeColor="text1"/>
          <w:sz w:val="24"/>
        </w:rPr>
        <w:t>et al. 2000</w:t>
      </w:r>
      <w:r w:rsidRPr="004B455E">
        <w:rPr>
          <w:rFonts w:ascii="Times New Roman" w:hAnsi="Times New Roman" w:cs="Arial"/>
          <w:color w:val="000000" w:themeColor="text1"/>
          <w:sz w:val="24"/>
        </w:rPr>
        <w:t>). As shown in Table 2, rooting efficiency was not correlated with survival efficiency or the number of roots developed. A similar tendency was observed in experiments</w:t>
      </w:r>
      <w:r w:rsidR="0072445C" w:rsidRPr="004B455E">
        <w:rPr>
          <w:rFonts w:ascii="Times New Roman" w:hAnsi="Times New Roman" w:cs="Arial"/>
          <w:color w:val="000000" w:themeColor="text1"/>
          <w:sz w:val="24"/>
        </w:rPr>
        <w:t xml:space="preserve"> conducted</w:t>
      </w:r>
      <w:r w:rsidRPr="004B455E">
        <w:rPr>
          <w:rFonts w:ascii="Times New Roman" w:hAnsi="Times New Roman" w:cs="Arial"/>
          <w:color w:val="000000" w:themeColor="text1"/>
          <w:sz w:val="24"/>
        </w:rPr>
        <w:t xml:space="preserve"> during different seasons (Table 1). These results indicate that inducing higher viability of cuttings does not ensure their rooting. </w:t>
      </w:r>
    </w:p>
    <w:p w:rsidR="00722FC9" w:rsidRPr="004B455E" w:rsidRDefault="00722FC9" w:rsidP="00722FC9">
      <w:pPr>
        <w:pStyle w:val="Commentaire"/>
        <w:spacing w:line="480" w:lineRule="auto"/>
        <w:ind w:firstLineChars="225" w:firstLine="540"/>
        <w:jc w:val="both"/>
        <w:rPr>
          <w:rFonts w:ascii="Times New Roman" w:hAnsi="Times New Roman" w:cs="Arial"/>
          <w:color w:val="000000" w:themeColor="text1"/>
          <w:sz w:val="24"/>
        </w:rPr>
      </w:pPr>
      <w:r w:rsidRPr="004B455E">
        <w:rPr>
          <w:rFonts w:ascii="Times New Roman" w:hAnsi="Times New Roman" w:cs="Arial"/>
          <w:color w:val="000000" w:themeColor="text1"/>
          <w:sz w:val="24"/>
        </w:rPr>
        <w:t>In addition to auxin, other plant regulators are known to effectively induce roots from cuttings. For example, growth retardants such as gibberellins-biosynthesis inhibitors have a positive effect on root induction in some plant species (</w:t>
      </w:r>
      <w:proofErr w:type="spellStart"/>
      <w:r w:rsidR="0093524B" w:rsidRPr="004B455E">
        <w:rPr>
          <w:rFonts w:ascii="Times New Roman" w:hAnsi="Times New Roman" w:cs="Arial"/>
          <w:color w:val="000000" w:themeColor="text1"/>
          <w:sz w:val="24"/>
        </w:rPr>
        <w:t>Wiesman</w:t>
      </w:r>
      <w:proofErr w:type="spellEnd"/>
      <w:r w:rsidR="0093524B" w:rsidRPr="004B455E">
        <w:rPr>
          <w:rFonts w:ascii="Times New Roman" w:hAnsi="Times New Roman" w:cs="Arial"/>
          <w:color w:val="000000" w:themeColor="text1"/>
          <w:sz w:val="24"/>
        </w:rPr>
        <w:t xml:space="preserve"> </w:t>
      </w:r>
      <w:r w:rsidRPr="004B455E">
        <w:rPr>
          <w:rFonts w:ascii="Times New Roman" w:hAnsi="Times New Roman" w:cs="Arial"/>
          <w:color w:val="000000" w:themeColor="text1"/>
          <w:sz w:val="24"/>
        </w:rPr>
        <w:t xml:space="preserve">and </w:t>
      </w:r>
      <w:proofErr w:type="spellStart"/>
      <w:r w:rsidR="0093524B" w:rsidRPr="004B455E">
        <w:rPr>
          <w:rFonts w:ascii="Times New Roman" w:hAnsi="Times New Roman" w:cs="Arial"/>
          <w:color w:val="000000" w:themeColor="text1"/>
          <w:sz w:val="24"/>
        </w:rPr>
        <w:t>Lavee</w:t>
      </w:r>
      <w:proofErr w:type="spellEnd"/>
      <w:r w:rsidRPr="004B455E">
        <w:rPr>
          <w:rFonts w:ascii="Times New Roman" w:hAnsi="Times New Roman" w:cs="Arial"/>
          <w:color w:val="000000" w:themeColor="text1"/>
          <w:sz w:val="24"/>
        </w:rPr>
        <w:t xml:space="preserve"> 1994</w:t>
      </w:r>
      <w:r w:rsidR="00236873" w:rsidRPr="004B455E">
        <w:rPr>
          <w:rFonts w:ascii="Times New Roman" w:hAnsi="Times New Roman" w:cs="Arial" w:hint="eastAsia"/>
          <w:color w:val="000000" w:themeColor="text1"/>
          <w:sz w:val="24"/>
        </w:rPr>
        <w:t>,</w:t>
      </w:r>
      <w:r w:rsidR="00A262C5" w:rsidRPr="004B455E">
        <w:rPr>
          <w:rFonts w:ascii="Times New Roman" w:hAnsi="Times New Roman" w:cs="Arial"/>
          <w:color w:val="000000" w:themeColor="text1"/>
          <w:sz w:val="24"/>
        </w:rPr>
        <w:t xml:space="preserve"> </w:t>
      </w:r>
      <w:proofErr w:type="spellStart"/>
      <w:r w:rsidR="0093524B" w:rsidRPr="004B455E">
        <w:rPr>
          <w:rFonts w:ascii="Times New Roman" w:hAnsi="Times New Roman" w:cs="Arial"/>
          <w:color w:val="000000" w:themeColor="text1"/>
          <w:sz w:val="24"/>
        </w:rPr>
        <w:t>Wiesman</w:t>
      </w:r>
      <w:proofErr w:type="spellEnd"/>
      <w:r w:rsidR="0093524B" w:rsidRPr="004B455E">
        <w:rPr>
          <w:rFonts w:ascii="Times New Roman" w:hAnsi="Times New Roman" w:cs="Arial"/>
          <w:color w:val="000000" w:themeColor="text1"/>
          <w:sz w:val="24"/>
        </w:rPr>
        <w:t xml:space="preserve"> </w:t>
      </w:r>
      <w:r w:rsidR="00A262C5" w:rsidRPr="004B455E">
        <w:rPr>
          <w:rFonts w:ascii="Times New Roman" w:hAnsi="Times New Roman" w:cs="Arial"/>
          <w:color w:val="000000" w:themeColor="text1"/>
          <w:sz w:val="24"/>
        </w:rPr>
        <w:t xml:space="preserve">and </w:t>
      </w:r>
      <w:proofErr w:type="spellStart"/>
      <w:r w:rsidR="0093524B" w:rsidRPr="004B455E">
        <w:rPr>
          <w:rFonts w:ascii="Times New Roman" w:hAnsi="Times New Roman" w:cs="Arial"/>
          <w:color w:val="000000" w:themeColor="text1"/>
          <w:sz w:val="24"/>
        </w:rPr>
        <w:t>Riov</w:t>
      </w:r>
      <w:proofErr w:type="spellEnd"/>
      <w:r w:rsidR="00A262C5" w:rsidRPr="004B455E">
        <w:rPr>
          <w:rFonts w:ascii="Times New Roman" w:hAnsi="Times New Roman" w:cs="Arial"/>
          <w:color w:val="000000" w:themeColor="text1"/>
          <w:sz w:val="24"/>
        </w:rPr>
        <w:t xml:space="preserve"> 1989</w:t>
      </w:r>
      <w:r w:rsidRPr="004B455E">
        <w:rPr>
          <w:rFonts w:ascii="Times New Roman" w:hAnsi="Times New Roman" w:cs="Arial"/>
          <w:color w:val="000000" w:themeColor="text1"/>
          <w:sz w:val="24"/>
        </w:rPr>
        <w:t>).</w:t>
      </w:r>
      <w:r w:rsidR="003E3DC7" w:rsidRPr="004B455E">
        <w:rPr>
          <w:rFonts w:ascii="Times New Roman" w:hAnsi="Times New Roman" w:cs="Arial" w:hint="eastAsia"/>
          <w:color w:val="000000" w:themeColor="text1"/>
          <w:sz w:val="24"/>
        </w:rPr>
        <w:t xml:space="preserve"> </w:t>
      </w:r>
      <w:proofErr w:type="spellStart"/>
      <w:r w:rsidRPr="004B455E">
        <w:rPr>
          <w:rFonts w:ascii="Times New Roman" w:hAnsi="Times New Roman" w:cs="Arial"/>
          <w:color w:val="000000" w:themeColor="text1"/>
          <w:sz w:val="24"/>
        </w:rPr>
        <w:t>Diphenylurea</w:t>
      </w:r>
      <w:proofErr w:type="spellEnd"/>
      <w:r w:rsidRPr="004B455E">
        <w:rPr>
          <w:rFonts w:ascii="Times New Roman" w:hAnsi="Times New Roman" w:cs="Arial"/>
          <w:color w:val="000000" w:themeColor="text1"/>
          <w:sz w:val="24"/>
        </w:rPr>
        <w:t xml:space="preserve"> derivatives are also known as root inducers in pine and apple (</w:t>
      </w:r>
      <w:r w:rsidR="0093524B" w:rsidRPr="004B455E">
        <w:rPr>
          <w:rFonts w:ascii="Times New Roman" w:hAnsi="Times New Roman" w:cs="Arial"/>
          <w:color w:val="000000" w:themeColor="text1"/>
          <w:sz w:val="24"/>
        </w:rPr>
        <w:t xml:space="preserve">Ricci </w:t>
      </w:r>
      <w:r w:rsidRPr="004B455E">
        <w:rPr>
          <w:rFonts w:ascii="Times New Roman" w:hAnsi="Times New Roman" w:cs="Arial"/>
          <w:color w:val="000000" w:themeColor="text1"/>
          <w:sz w:val="24"/>
        </w:rPr>
        <w:t xml:space="preserve">et al. 2001 and 2008). </w:t>
      </w:r>
      <w:r w:rsidR="003E3DC7" w:rsidRPr="004B455E">
        <w:rPr>
          <w:rFonts w:ascii="Times New Roman" w:hAnsi="Times New Roman" w:cs="Arial"/>
          <w:color w:val="000000" w:themeColor="text1"/>
          <w:sz w:val="24"/>
        </w:rPr>
        <w:t>Th</w:t>
      </w:r>
      <w:r w:rsidR="003E3DC7" w:rsidRPr="004B455E">
        <w:rPr>
          <w:rFonts w:ascii="Times New Roman" w:hAnsi="Times New Roman" w:cs="Arial" w:hint="eastAsia"/>
          <w:color w:val="000000" w:themeColor="text1"/>
          <w:sz w:val="24"/>
        </w:rPr>
        <w:t>e</w:t>
      </w:r>
      <w:r w:rsidR="003E3DC7" w:rsidRPr="004B455E">
        <w:rPr>
          <w:rFonts w:ascii="Times New Roman" w:hAnsi="Times New Roman" w:cs="Arial"/>
          <w:color w:val="000000" w:themeColor="text1"/>
          <w:sz w:val="24"/>
        </w:rPr>
        <w:t xml:space="preserve"> chemi</w:t>
      </w:r>
      <w:r w:rsidR="003E3DC7" w:rsidRPr="004B455E">
        <w:rPr>
          <w:rFonts w:ascii="Times New Roman" w:hAnsi="Times New Roman" w:cs="Arial" w:hint="eastAsia"/>
          <w:color w:val="000000" w:themeColor="text1"/>
          <w:sz w:val="24"/>
        </w:rPr>
        <w:t>ca</w:t>
      </w:r>
      <w:r w:rsidR="003E3DC7" w:rsidRPr="004B455E">
        <w:rPr>
          <w:rFonts w:ascii="Times New Roman" w:hAnsi="Times New Roman" w:cs="Arial"/>
          <w:color w:val="000000" w:themeColor="text1"/>
          <w:sz w:val="24"/>
        </w:rPr>
        <w:t>l</w:t>
      </w:r>
      <w:r w:rsidR="003E3DC7" w:rsidRPr="004B455E">
        <w:rPr>
          <w:rFonts w:ascii="Times New Roman" w:hAnsi="Times New Roman" w:cs="Arial" w:hint="eastAsia"/>
          <w:color w:val="000000" w:themeColor="text1"/>
          <w:sz w:val="24"/>
        </w:rPr>
        <w:t>s</w:t>
      </w:r>
      <w:r w:rsidR="003E3DC7" w:rsidRPr="004B455E">
        <w:rPr>
          <w:rFonts w:ascii="Times New Roman" w:hAnsi="Times New Roman" w:cs="Arial"/>
          <w:color w:val="000000" w:themeColor="text1"/>
          <w:sz w:val="24"/>
        </w:rPr>
        <w:t xml:space="preserve"> </w:t>
      </w:r>
      <w:r w:rsidR="003E3DC7" w:rsidRPr="004B455E">
        <w:rPr>
          <w:rFonts w:ascii="Times New Roman" w:hAnsi="Times New Roman" w:cs="Arial" w:hint="eastAsia"/>
          <w:color w:val="000000" w:themeColor="text1"/>
          <w:sz w:val="24"/>
        </w:rPr>
        <w:t xml:space="preserve">are known to </w:t>
      </w:r>
      <w:r w:rsidR="003E3DC7" w:rsidRPr="004B455E">
        <w:rPr>
          <w:rFonts w:ascii="Times New Roman" w:hAnsi="Times New Roman" w:cs="Arial"/>
          <w:color w:val="000000" w:themeColor="text1"/>
          <w:sz w:val="24"/>
        </w:rPr>
        <w:t xml:space="preserve">enhance adventitious root formation </w:t>
      </w:r>
      <w:r w:rsidR="003E3DC7" w:rsidRPr="004B455E">
        <w:rPr>
          <w:rFonts w:ascii="Times New Roman" w:hAnsi="Times New Roman" w:cs="Arial" w:hint="eastAsia"/>
          <w:color w:val="000000" w:themeColor="text1"/>
          <w:sz w:val="24"/>
        </w:rPr>
        <w:lastRenderedPageBreak/>
        <w:t xml:space="preserve">of </w:t>
      </w:r>
      <w:r w:rsidR="003E3DC7" w:rsidRPr="004B455E">
        <w:rPr>
          <w:rFonts w:ascii="Times New Roman" w:hAnsi="Times New Roman" w:cs="Arial"/>
          <w:color w:val="000000" w:themeColor="text1"/>
          <w:sz w:val="24"/>
        </w:rPr>
        <w:t>cuttings</w:t>
      </w:r>
      <w:r w:rsidR="003E3DC7" w:rsidRPr="004B455E">
        <w:rPr>
          <w:rFonts w:ascii="Times New Roman" w:hAnsi="Times New Roman" w:cs="Arial" w:hint="eastAsia"/>
          <w:color w:val="000000" w:themeColor="text1"/>
          <w:sz w:val="24"/>
        </w:rPr>
        <w:t xml:space="preserve"> in these plants. </w:t>
      </w:r>
      <w:commentRangeStart w:id="317"/>
      <w:r w:rsidRPr="004B455E">
        <w:rPr>
          <w:rFonts w:ascii="Times New Roman" w:hAnsi="Times New Roman" w:cs="Arial"/>
          <w:color w:val="000000" w:themeColor="text1"/>
          <w:sz w:val="24"/>
        </w:rPr>
        <w:t>In this study, we examined the effect of one of the diphenylurea derivatives, 3</w:t>
      </w:r>
      <w:proofErr w:type="gramStart"/>
      <w:r w:rsidRPr="004B455E">
        <w:rPr>
          <w:rFonts w:ascii="Times New Roman" w:hAnsi="Times New Roman" w:cs="Arial"/>
          <w:color w:val="000000" w:themeColor="text1"/>
          <w:sz w:val="24"/>
        </w:rPr>
        <w:t>,4</w:t>
      </w:r>
      <w:proofErr w:type="gramEnd"/>
      <w:r w:rsidRPr="004B455E">
        <w:rPr>
          <w:rFonts w:ascii="Times New Roman" w:hAnsi="Times New Roman" w:cs="Arial"/>
          <w:color w:val="000000" w:themeColor="text1"/>
          <w:sz w:val="24"/>
        </w:rPr>
        <w:t xml:space="preserve">-MDPU, on rooting of </w:t>
      </w:r>
      <w:r w:rsidRPr="004B455E">
        <w:rPr>
          <w:rFonts w:ascii="Times New Roman" w:hAnsi="Times New Roman" w:cs="Arial"/>
          <w:i/>
          <w:color w:val="000000" w:themeColor="text1"/>
          <w:sz w:val="24"/>
        </w:rPr>
        <w:t>E. globulus</w:t>
      </w:r>
      <w:r w:rsidRPr="004B455E">
        <w:rPr>
          <w:rFonts w:ascii="Times New Roman" w:hAnsi="Times New Roman" w:cs="Arial"/>
          <w:color w:val="000000" w:themeColor="text1"/>
          <w:sz w:val="24"/>
        </w:rPr>
        <w:t xml:space="preserve"> cuttings. As shown in Table 3, application of 3</w:t>
      </w:r>
      <w:proofErr w:type="gramStart"/>
      <w:r w:rsidRPr="004B455E">
        <w:rPr>
          <w:rFonts w:ascii="Times New Roman" w:hAnsi="Times New Roman" w:cs="Arial"/>
          <w:color w:val="000000" w:themeColor="text1"/>
          <w:sz w:val="24"/>
        </w:rPr>
        <w:t>,4</w:t>
      </w:r>
      <w:proofErr w:type="gramEnd"/>
      <w:r w:rsidRPr="004B455E">
        <w:rPr>
          <w:rFonts w:ascii="Times New Roman" w:hAnsi="Times New Roman" w:cs="Arial"/>
          <w:color w:val="000000" w:themeColor="text1"/>
          <w:sz w:val="24"/>
        </w:rPr>
        <w:t xml:space="preserve">-MDPU at a concentration of </w:t>
      </w:r>
      <w:r w:rsidR="00776FCE" w:rsidRPr="004B455E">
        <w:rPr>
          <w:rFonts w:ascii="Times New Roman" w:hAnsi="Times New Roman" w:cs="Arial" w:hint="eastAsia"/>
          <w:color w:val="000000" w:themeColor="text1"/>
          <w:sz w:val="24"/>
        </w:rPr>
        <w:t>0.5%</w:t>
      </w:r>
      <w:r w:rsidRPr="004B455E">
        <w:rPr>
          <w:rFonts w:ascii="Times New Roman" w:hAnsi="Times New Roman" w:cs="Arial"/>
          <w:color w:val="000000" w:themeColor="text1"/>
          <w:sz w:val="24"/>
        </w:rPr>
        <w:t xml:space="preserve"> increased rooting percentages of cuttings</w:t>
      </w:r>
      <w:r w:rsidR="003E3DC7" w:rsidRPr="004B455E">
        <w:rPr>
          <w:rFonts w:ascii="Times New Roman" w:hAnsi="Times New Roman" w:cs="Arial" w:hint="eastAsia"/>
          <w:color w:val="000000" w:themeColor="text1"/>
          <w:sz w:val="24"/>
        </w:rPr>
        <w:t>, but the effect is not significant</w:t>
      </w:r>
      <w:r w:rsidRPr="004B455E">
        <w:rPr>
          <w:rFonts w:ascii="Times New Roman" w:hAnsi="Times New Roman" w:cs="Arial"/>
          <w:color w:val="000000" w:themeColor="text1"/>
          <w:sz w:val="24"/>
        </w:rPr>
        <w:t xml:space="preserve"> (Table 3). </w:t>
      </w:r>
      <w:r w:rsidR="003E3DC7" w:rsidRPr="004B455E">
        <w:rPr>
          <w:rFonts w:ascii="Times New Roman" w:hAnsi="Times New Roman" w:cs="Arial" w:hint="eastAsia"/>
          <w:color w:val="000000" w:themeColor="text1"/>
          <w:sz w:val="24"/>
        </w:rPr>
        <w:t xml:space="preserve">By contrast, </w:t>
      </w:r>
      <w:r w:rsidR="00F6727A" w:rsidRPr="004B455E">
        <w:rPr>
          <w:rFonts w:ascii="Times New Roman" w:hAnsi="Times New Roman" w:cs="Arial" w:hint="eastAsia"/>
          <w:color w:val="000000" w:themeColor="text1"/>
          <w:sz w:val="24"/>
        </w:rPr>
        <w:t xml:space="preserve">the application at 0.5% and 0.75% </w:t>
      </w:r>
      <w:r w:rsidR="00F6727A" w:rsidRPr="004B455E">
        <w:rPr>
          <w:rFonts w:ascii="Times New Roman" w:hAnsi="Times New Roman" w:cs="Arial"/>
          <w:color w:val="000000" w:themeColor="text1"/>
          <w:sz w:val="24"/>
        </w:rPr>
        <w:t>concentrations</w:t>
      </w:r>
      <w:r w:rsidR="00F6727A" w:rsidRPr="004B455E">
        <w:rPr>
          <w:rFonts w:ascii="Times New Roman" w:hAnsi="Times New Roman" w:cs="Arial" w:hint="eastAsia"/>
          <w:color w:val="000000" w:themeColor="text1"/>
          <w:sz w:val="24"/>
        </w:rPr>
        <w:t xml:space="preserve"> shows </w:t>
      </w:r>
      <w:r w:rsidR="00F6727A" w:rsidRPr="004B455E">
        <w:rPr>
          <w:rFonts w:ascii="Times New Roman" w:hAnsi="Times New Roman" w:cs="Arial"/>
          <w:color w:val="000000" w:themeColor="text1"/>
          <w:sz w:val="24"/>
        </w:rPr>
        <w:t>significant</w:t>
      </w:r>
      <w:r w:rsidR="00F6727A" w:rsidRPr="004B455E">
        <w:rPr>
          <w:rFonts w:ascii="Times New Roman" w:hAnsi="Times New Roman" w:cs="Arial" w:hint="eastAsia"/>
          <w:color w:val="000000" w:themeColor="text1"/>
          <w:sz w:val="24"/>
        </w:rPr>
        <w:t xml:space="preserve"> positive effect on survival of cuttings during the experiment.  </w:t>
      </w:r>
      <w:commentRangeEnd w:id="317"/>
      <w:r w:rsidR="00E96853">
        <w:rPr>
          <w:rStyle w:val="Marquedecommentaire"/>
        </w:rPr>
        <w:commentReference w:id="317"/>
      </w:r>
      <w:commentRangeStart w:id="318"/>
      <w:r w:rsidR="001A745B" w:rsidRPr="004B455E">
        <w:rPr>
          <w:rFonts w:ascii="Times New Roman" w:hAnsi="Times New Roman" w:cs="Arial" w:hint="eastAsia"/>
          <w:color w:val="000000" w:themeColor="text1"/>
          <w:sz w:val="24"/>
        </w:rPr>
        <w:t xml:space="preserve">With our best </w:t>
      </w:r>
      <w:r w:rsidR="001A745B" w:rsidRPr="004B455E">
        <w:rPr>
          <w:rFonts w:ascii="Times New Roman" w:hAnsi="Times New Roman" w:cs="Arial"/>
          <w:color w:val="000000" w:themeColor="text1"/>
          <w:sz w:val="24"/>
        </w:rPr>
        <w:t>knowledge</w:t>
      </w:r>
      <w:r w:rsidR="001A745B" w:rsidRPr="004B455E">
        <w:rPr>
          <w:rFonts w:ascii="Times New Roman" w:hAnsi="Times New Roman" w:cs="Arial" w:hint="eastAsia"/>
          <w:color w:val="000000" w:themeColor="text1"/>
          <w:sz w:val="24"/>
        </w:rPr>
        <w:t xml:space="preserve">, the positive </w:t>
      </w:r>
      <w:r w:rsidR="00F6727A" w:rsidRPr="004B455E">
        <w:rPr>
          <w:rFonts w:ascii="Times New Roman" w:hAnsi="Times New Roman" w:cs="Arial" w:hint="eastAsia"/>
          <w:color w:val="000000" w:themeColor="text1"/>
          <w:sz w:val="24"/>
        </w:rPr>
        <w:t xml:space="preserve">effect </w:t>
      </w:r>
      <w:r w:rsidR="001A745B" w:rsidRPr="004B455E">
        <w:rPr>
          <w:rFonts w:ascii="Times New Roman" w:hAnsi="Times New Roman" w:cs="Arial" w:hint="eastAsia"/>
          <w:color w:val="000000" w:themeColor="text1"/>
          <w:sz w:val="24"/>
        </w:rPr>
        <w:t xml:space="preserve">on the survival by </w:t>
      </w:r>
      <w:r w:rsidR="001A745B" w:rsidRPr="004B455E">
        <w:rPr>
          <w:rFonts w:ascii="Times New Roman" w:hAnsi="Times New Roman" w:cs="Arial"/>
          <w:color w:val="000000" w:themeColor="text1"/>
          <w:sz w:val="24"/>
        </w:rPr>
        <w:t>application</w:t>
      </w:r>
      <w:r w:rsidR="001A745B" w:rsidRPr="004B455E">
        <w:rPr>
          <w:rFonts w:ascii="Times New Roman" w:hAnsi="Times New Roman" w:cs="Arial" w:hint="eastAsia"/>
          <w:color w:val="000000" w:themeColor="text1"/>
          <w:sz w:val="24"/>
        </w:rPr>
        <w:t xml:space="preserve"> of </w:t>
      </w:r>
      <w:r w:rsidR="001A745B" w:rsidRPr="004B455E">
        <w:rPr>
          <w:rFonts w:ascii="Times New Roman" w:hAnsi="Times New Roman" w:cs="Arial"/>
          <w:color w:val="000000" w:themeColor="text1"/>
          <w:sz w:val="24"/>
        </w:rPr>
        <w:t>3</w:t>
      </w:r>
      <w:proofErr w:type="gramStart"/>
      <w:r w:rsidR="001A745B" w:rsidRPr="004B455E">
        <w:rPr>
          <w:rFonts w:ascii="Times New Roman" w:hAnsi="Times New Roman" w:cs="Arial"/>
          <w:color w:val="000000" w:themeColor="text1"/>
          <w:sz w:val="24"/>
        </w:rPr>
        <w:t>,4</w:t>
      </w:r>
      <w:proofErr w:type="gramEnd"/>
      <w:r w:rsidR="001A745B" w:rsidRPr="004B455E">
        <w:rPr>
          <w:rFonts w:ascii="Times New Roman" w:hAnsi="Times New Roman" w:cs="Arial"/>
          <w:color w:val="000000" w:themeColor="text1"/>
          <w:sz w:val="24"/>
        </w:rPr>
        <w:t>-MDPU</w:t>
      </w:r>
      <w:r w:rsidR="001A745B" w:rsidRPr="004B455E">
        <w:rPr>
          <w:rFonts w:ascii="Times New Roman" w:hAnsi="Times New Roman" w:cs="Arial" w:hint="eastAsia"/>
          <w:color w:val="000000" w:themeColor="text1"/>
          <w:sz w:val="24"/>
        </w:rPr>
        <w:t xml:space="preserve"> has not been reported</w:t>
      </w:r>
      <w:r w:rsidR="00F6727A" w:rsidRPr="004B455E">
        <w:rPr>
          <w:rFonts w:ascii="Times New Roman" w:hAnsi="Times New Roman" w:cs="Arial" w:hint="eastAsia"/>
          <w:color w:val="000000" w:themeColor="text1"/>
          <w:sz w:val="24"/>
        </w:rPr>
        <w:t xml:space="preserve"> </w:t>
      </w:r>
      <w:r w:rsidR="00F6727A" w:rsidRPr="004B455E">
        <w:rPr>
          <w:rFonts w:ascii="Times New Roman" w:hAnsi="Times New Roman" w:cs="Arial"/>
          <w:color w:val="000000" w:themeColor="text1"/>
          <w:sz w:val="24"/>
        </w:rPr>
        <w:t>elsewhere</w:t>
      </w:r>
      <w:r w:rsidR="00F6727A" w:rsidRPr="004B455E">
        <w:rPr>
          <w:rFonts w:ascii="Times New Roman" w:hAnsi="Times New Roman" w:cs="Arial" w:hint="eastAsia"/>
          <w:color w:val="000000" w:themeColor="text1"/>
          <w:sz w:val="24"/>
        </w:rPr>
        <w:t xml:space="preserve"> so far.</w:t>
      </w:r>
      <w:commentRangeEnd w:id="318"/>
      <w:r w:rsidR="00E96853">
        <w:rPr>
          <w:rStyle w:val="Marquedecommentaire"/>
        </w:rPr>
        <w:commentReference w:id="318"/>
      </w:r>
      <w:r w:rsidR="00F6727A" w:rsidRPr="004B455E">
        <w:rPr>
          <w:rFonts w:ascii="Times New Roman" w:hAnsi="Times New Roman" w:cs="Arial" w:hint="eastAsia"/>
          <w:color w:val="000000" w:themeColor="text1"/>
          <w:sz w:val="24"/>
        </w:rPr>
        <w:t xml:space="preserve"> </w:t>
      </w:r>
      <w:r w:rsidRPr="004B455E">
        <w:rPr>
          <w:rFonts w:ascii="Times New Roman" w:hAnsi="Times New Roman" w:cs="Arial"/>
          <w:color w:val="000000" w:themeColor="text1"/>
          <w:sz w:val="24"/>
        </w:rPr>
        <w:t>Although the mechanism of action of 3</w:t>
      </w:r>
      <w:proofErr w:type="gramStart"/>
      <w:r w:rsidRPr="004B455E">
        <w:rPr>
          <w:rFonts w:ascii="Times New Roman" w:hAnsi="Times New Roman" w:cs="Arial"/>
          <w:color w:val="000000" w:themeColor="text1"/>
          <w:sz w:val="24"/>
        </w:rPr>
        <w:t>,4</w:t>
      </w:r>
      <w:proofErr w:type="gramEnd"/>
      <w:r w:rsidRPr="004B455E">
        <w:rPr>
          <w:rFonts w:ascii="Times New Roman" w:hAnsi="Times New Roman" w:cs="Arial"/>
          <w:color w:val="000000" w:themeColor="text1"/>
          <w:sz w:val="24"/>
        </w:rPr>
        <w:t xml:space="preserve">-MDPU </w:t>
      </w:r>
      <w:r w:rsidR="00F6727A" w:rsidRPr="004B455E">
        <w:rPr>
          <w:rFonts w:ascii="Times New Roman" w:hAnsi="Times New Roman" w:cs="Arial" w:hint="eastAsia"/>
          <w:color w:val="000000" w:themeColor="text1"/>
          <w:sz w:val="24"/>
        </w:rPr>
        <w:t>has not fully revealed</w:t>
      </w:r>
      <w:r w:rsidRPr="004B455E">
        <w:rPr>
          <w:rFonts w:ascii="Times New Roman" w:hAnsi="Times New Roman" w:cs="Arial"/>
          <w:color w:val="000000" w:themeColor="text1"/>
          <w:sz w:val="24"/>
        </w:rPr>
        <w:t>, our results suggest that combined application of 3,4-MDPU and IBA positively effect</w:t>
      </w:r>
      <w:r w:rsidR="001A745B" w:rsidRPr="004B455E">
        <w:rPr>
          <w:rFonts w:ascii="Times New Roman" w:hAnsi="Times New Roman" w:cs="Arial" w:hint="eastAsia"/>
          <w:color w:val="000000" w:themeColor="text1"/>
          <w:sz w:val="24"/>
        </w:rPr>
        <w:t>s</w:t>
      </w:r>
      <w:r w:rsidRPr="004B455E">
        <w:rPr>
          <w:rFonts w:ascii="Times New Roman" w:hAnsi="Times New Roman" w:cs="Arial"/>
          <w:color w:val="000000" w:themeColor="text1"/>
          <w:sz w:val="24"/>
        </w:rPr>
        <w:t xml:space="preserve"> </w:t>
      </w:r>
      <w:r w:rsidR="001A745B" w:rsidRPr="004B455E">
        <w:rPr>
          <w:rFonts w:ascii="Times New Roman" w:hAnsi="Times New Roman" w:cs="Arial" w:hint="eastAsia"/>
          <w:color w:val="000000" w:themeColor="text1"/>
          <w:sz w:val="24"/>
        </w:rPr>
        <w:t xml:space="preserve">the vegetative production of </w:t>
      </w:r>
      <w:r w:rsidR="001A745B" w:rsidRPr="004B455E">
        <w:rPr>
          <w:rFonts w:ascii="Times New Roman" w:hAnsi="Times New Roman" w:cs="Arial" w:hint="eastAsia"/>
          <w:i/>
          <w:color w:val="000000" w:themeColor="text1"/>
          <w:sz w:val="24"/>
        </w:rPr>
        <w:t xml:space="preserve">E. </w:t>
      </w:r>
      <w:proofErr w:type="spellStart"/>
      <w:r w:rsidR="001A745B" w:rsidRPr="004B455E">
        <w:rPr>
          <w:rFonts w:ascii="Times New Roman" w:hAnsi="Times New Roman" w:cs="Arial" w:hint="eastAsia"/>
          <w:i/>
          <w:color w:val="000000" w:themeColor="text1"/>
          <w:sz w:val="24"/>
        </w:rPr>
        <w:t>globulus</w:t>
      </w:r>
      <w:proofErr w:type="spellEnd"/>
      <w:r w:rsidRPr="004B455E">
        <w:rPr>
          <w:rFonts w:ascii="Times New Roman" w:hAnsi="Times New Roman" w:cs="Arial"/>
          <w:color w:val="000000" w:themeColor="text1"/>
          <w:sz w:val="24"/>
        </w:rPr>
        <w:t xml:space="preserve">. </w:t>
      </w:r>
      <w:r w:rsidR="001A745B" w:rsidRPr="004B455E">
        <w:rPr>
          <w:rFonts w:ascii="Times New Roman" w:hAnsi="Times New Roman" w:cs="Arial" w:hint="eastAsia"/>
          <w:color w:val="000000" w:themeColor="text1"/>
          <w:sz w:val="24"/>
        </w:rPr>
        <w:t>O</w:t>
      </w:r>
      <w:r w:rsidRPr="004B455E">
        <w:rPr>
          <w:rFonts w:ascii="Times New Roman" w:hAnsi="Times New Roman" w:cs="Arial"/>
          <w:color w:val="000000" w:themeColor="text1"/>
          <w:sz w:val="24"/>
        </w:rPr>
        <w:t xml:space="preserve">ur data was obtained under a particular condition (IBA at </w:t>
      </w:r>
      <w:r w:rsidR="00776FCE" w:rsidRPr="004B455E">
        <w:rPr>
          <w:rFonts w:ascii="Times New Roman" w:hAnsi="Times New Roman" w:cs="Arial" w:hint="eastAsia"/>
          <w:color w:val="000000" w:themeColor="text1"/>
          <w:sz w:val="24"/>
        </w:rPr>
        <w:t>0.8%</w:t>
      </w:r>
      <w:r w:rsidRPr="004B455E">
        <w:rPr>
          <w:rFonts w:ascii="Times New Roman" w:hAnsi="Times New Roman" w:cs="Arial"/>
          <w:color w:val="000000" w:themeColor="text1"/>
          <w:sz w:val="24"/>
        </w:rPr>
        <w:t xml:space="preserve"> during the summer</w:t>
      </w:r>
      <w:r w:rsidR="0072445C" w:rsidRPr="004B455E">
        <w:rPr>
          <w:rFonts w:ascii="Times New Roman" w:hAnsi="Times New Roman" w:cs="Arial"/>
          <w:color w:val="000000" w:themeColor="text1"/>
          <w:sz w:val="24"/>
        </w:rPr>
        <w:t xml:space="preserve"> season</w:t>
      </w:r>
      <w:r w:rsidRPr="004B455E">
        <w:rPr>
          <w:rFonts w:ascii="Times New Roman" w:hAnsi="Times New Roman" w:cs="Arial"/>
          <w:color w:val="000000" w:themeColor="text1"/>
          <w:sz w:val="24"/>
        </w:rPr>
        <w:t xml:space="preserve">) and thus </w:t>
      </w:r>
      <w:r w:rsidR="001A745B" w:rsidRPr="004B455E">
        <w:rPr>
          <w:rFonts w:ascii="Times New Roman" w:hAnsi="Times New Roman" w:cs="Arial" w:hint="eastAsia"/>
          <w:color w:val="000000" w:themeColor="text1"/>
          <w:sz w:val="24"/>
        </w:rPr>
        <w:t xml:space="preserve">the positive effect </w:t>
      </w:r>
      <w:r w:rsidRPr="004B455E">
        <w:rPr>
          <w:rFonts w:ascii="Times New Roman" w:hAnsi="Times New Roman" w:cs="Arial"/>
          <w:color w:val="000000" w:themeColor="text1"/>
          <w:sz w:val="24"/>
        </w:rPr>
        <w:t xml:space="preserve">should be confirmed </w:t>
      </w:r>
      <w:r w:rsidR="001A745B" w:rsidRPr="004B455E">
        <w:rPr>
          <w:rFonts w:ascii="Times New Roman" w:hAnsi="Times New Roman" w:cs="Arial" w:hint="eastAsia"/>
          <w:color w:val="000000" w:themeColor="text1"/>
          <w:sz w:val="24"/>
        </w:rPr>
        <w:t xml:space="preserve">under </w:t>
      </w:r>
      <w:r w:rsidR="0002439D" w:rsidRPr="004B455E">
        <w:rPr>
          <w:rFonts w:ascii="Times New Roman" w:hAnsi="Times New Roman" w:cs="Arial" w:hint="eastAsia"/>
          <w:color w:val="000000" w:themeColor="text1"/>
          <w:sz w:val="24"/>
        </w:rPr>
        <w:t xml:space="preserve">application of </w:t>
      </w:r>
      <w:r w:rsidRPr="004B455E">
        <w:rPr>
          <w:rFonts w:ascii="Times New Roman" w:hAnsi="Times New Roman" w:cs="Arial"/>
          <w:color w:val="000000" w:themeColor="text1"/>
          <w:sz w:val="24"/>
        </w:rPr>
        <w:t xml:space="preserve">different </w:t>
      </w:r>
      <w:proofErr w:type="spellStart"/>
      <w:r w:rsidRPr="004B455E">
        <w:rPr>
          <w:rFonts w:ascii="Times New Roman" w:hAnsi="Times New Roman" w:cs="Arial"/>
          <w:color w:val="000000" w:themeColor="text1"/>
          <w:sz w:val="24"/>
        </w:rPr>
        <w:t>auxin</w:t>
      </w:r>
      <w:r w:rsidR="0002439D" w:rsidRPr="004B455E">
        <w:rPr>
          <w:rFonts w:ascii="Times New Roman" w:hAnsi="Times New Roman" w:cs="Arial" w:hint="eastAsia"/>
          <w:color w:val="000000" w:themeColor="text1"/>
          <w:sz w:val="24"/>
        </w:rPr>
        <w:t>s</w:t>
      </w:r>
      <w:proofErr w:type="spellEnd"/>
      <w:r w:rsidRPr="004B455E">
        <w:rPr>
          <w:rFonts w:ascii="Times New Roman" w:hAnsi="Times New Roman" w:cs="Arial"/>
          <w:color w:val="000000" w:themeColor="text1"/>
          <w:sz w:val="24"/>
        </w:rPr>
        <w:t xml:space="preserve"> and </w:t>
      </w:r>
      <w:r w:rsidR="0002439D" w:rsidRPr="004B455E">
        <w:rPr>
          <w:rFonts w:ascii="Times New Roman" w:hAnsi="Times New Roman" w:cs="Arial" w:hint="eastAsia"/>
          <w:color w:val="000000" w:themeColor="text1"/>
          <w:sz w:val="24"/>
        </w:rPr>
        <w:t xml:space="preserve">in different </w:t>
      </w:r>
      <w:r w:rsidRPr="004B455E">
        <w:rPr>
          <w:rFonts w:ascii="Times New Roman" w:hAnsi="Times New Roman" w:cs="Arial"/>
          <w:color w:val="000000" w:themeColor="text1"/>
          <w:sz w:val="24"/>
        </w:rPr>
        <w:t xml:space="preserve">seasons. </w:t>
      </w:r>
      <w:r w:rsidR="009A7430" w:rsidRPr="004B455E">
        <w:rPr>
          <w:rFonts w:ascii="Times New Roman" w:hAnsi="Times New Roman" w:cs="Arial"/>
          <w:color w:val="000000" w:themeColor="text1"/>
          <w:sz w:val="24"/>
        </w:rPr>
        <w:t>Furthermore</w:t>
      </w:r>
      <w:r w:rsidR="009A7430" w:rsidRPr="004B455E">
        <w:rPr>
          <w:rFonts w:ascii="Times New Roman" w:hAnsi="Times New Roman" w:cs="Arial" w:hint="eastAsia"/>
          <w:color w:val="000000" w:themeColor="text1"/>
          <w:sz w:val="24"/>
        </w:rPr>
        <w:t xml:space="preserve">, the confirmation with another </w:t>
      </w:r>
      <w:r w:rsidR="009A7430" w:rsidRPr="004B455E">
        <w:rPr>
          <w:rFonts w:ascii="Times New Roman" w:hAnsi="Times New Roman" w:cs="Arial"/>
          <w:color w:val="000000" w:themeColor="text1"/>
          <w:sz w:val="24"/>
        </w:rPr>
        <w:t>genotype</w:t>
      </w:r>
      <w:r w:rsidR="009A7430" w:rsidRPr="004B455E">
        <w:rPr>
          <w:rFonts w:ascii="Times New Roman" w:hAnsi="Times New Roman" w:cs="Arial" w:hint="eastAsia"/>
          <w:color w:val="000000" w:themeColor="text1"/>
          <w:sz w:val="24"/>
        </w:rPr>
        <w:t xml:space="preserve"> of </w:t>
      </w:r>
      <w:r w:rsidR="009A7430" w:rsidRPr="004B455E">
        <w:rPr>
          <w:rFonts w:ascii="Times New Roman" w:hAnsi="Times New Roman" w:cs="Arial" w:hint="eastAsia"/>
          <w:i/>
          <w:color w:val="000000" w:themeColor="text1"/>
          <w:sz w:val="24"/>
        </w:rPr>
        <w:t xml:space="preserve">E. </w:t>
      </w:r>
      <w:proofErr w:type="spellStart"/>
      <w:r w:rsidR="009A7430" w:rsidRPr="004B455E">
        <w:rPr>
          <w:rFonts w:ascii="Times New Roman" w:hAnsi="Times New Roman" w:cs="Arial" w:hint="eastAsia"/>
          <w:i/>
          <w:color w:val="000000" w:themeColor="text1"/>
          <w:sz w:val="24"/>
        </w:rPr>
        <w:t>globulus</w:t>
      </w:r>
      <w:proofErr w:type="spellEnd"/>
      <w:r w:rsidR="009A7430" w:rsidRPr="004B455E">
        <w:rPr>
          <w:rFonts w:ascii="Times New Roman" w:hAnsi="Times New Roman" w:cs="Arial" w:hint="eastAsia"/>
          <w:color w:val="000000" w:themeColor="text1"/>
          <w:sz w:val="24"/>
        </w:rPr>
        <w:t xml:space="preserve"> should be also needed in our future study since </w:t>
      </w:r>
      <w:del w:id="319" w:author="Auteur">
        <w:r w:rsidR="009A7430" w:rsidRPr="004B455E" w:rsidDel="00E96853">
          <w:rPr>
            <w:rFonts w:ascii="Times New Roman" w:hAnsi="Times New Roman" w:cs="Arial" w:hint="eastAsia"/>
            <w:color w:val="000000" w:themeColor="text1"/>
            <w:sz w:val="24"/>
          </w:rPr>
          <w:delText xml:space="preserve">the donor plants used in </w:delText>
        </w:r>
      </w:del>
      <w:r w:rsidR="009A7430" w:rsidRPr="004B455E">
        <w:rPr>
          <w:rFonts w:ascii="Times New Roman" w:hAnsi="Times New Roman" w:cs="Arial" w:hint="eastAsia"/>
          <w:color w:val="000000" w:themeColor="text1"/>
          <w:sz w:val="24"/>
        </w:rPr>
        <w:t xml:space="preserve">the present study </w:t>
      </w:r>
      <w:ins w:id="320" w:author="Auteur">
        <w:r w:rsidR="00E96853">
          <w:rPr>
            <w:rFonts w:ascii="Times New Roman" w:hAnsi="Times New Roman" w:cs="Arial"/>
            <w:color w:val="000000" w:themeColor="text1"/>
            <w:sz w:val="24"/>
          </w:rPr>
          <w:t xml:space="preserve">was conducted only one E. </w:t>
        </w:r>
        <w:proofErr w:type="spellStart"/>
        <w:r w:rsidR="00E96853">
          <w:rPr>
            <w:rFonts w:ascii="Times New Roman" w:hAnsi="Times New Roman" w:cs="Arial"/>
            <w:color w:val="000000" w:themeColor="text1"/>
            <w:sz w:val="24"/>
          </w:rPr>
          <w:t>globulus</w:t>
        </w:r>
        <w:proofErr w:type="spellEnd"/>
        <w:r w:rsidR="00E96853">
          <w:rPr>
            <w:rFonts w:ascii="Times New Roman" w:hAnsi="Times New Roman" w:cs="Arial"/>
            <w:color w:val="000000" w:themeColor="text1"/>
            <w:sz w:val="24"/>
          </w:rPr>
          <w:t xml:space="preserve"> </w:t>
        </w:r>
        <w:proofErr w:type="gramStart"/>
        <w:r w:rsidR="00E96853">
          <w:rPr>
            <w:rFonts w:ascii="Times New Roman" w:hAnsi="Times New Roman" w:cs="Arial"/>
            <w:color w:val="000000" w:themeColor="text1"/>
            <w:sz w:val="24"/>
          </w:rPr>
          <w:t xml:space="preserve">clone </w:t>
        </w:r>
      </w:ins>
      <w:proofErr w:type="gramEnd"/>
      <w:del w:id="321" w:author="Auteur">
        <w:r w:rsidR="009A7430" w:rsidRPr="004B455E" w:rsidDel="00E96853">
          <w:rPr>
            <w:rFonts w:ascii="Times New Roman" w:hAnsi="Times New Roman" w:cs="Arial" w:hint="eastAsia"/>
            <w:color w:val="000000" w:themeColor="text1"/>
            <w:sz w:val="24"/>
          </w:rPr>
          <w:delText xml:space="preserve">were derived from a clone of this </w:delText>
        </w:r>
        <w:commentRangeStart w:id="322"/>
        <w:r w:rsidR="009A7430" w:rsidRPr="004B455E" w:rsidDel="00E96853">
          <w:rPr>
            <w:rFonts w:ascii="Times New Roman" w:hAnsi="Times New Roman" w:cs="Arial" w:hint="eastAsia"/>
            <w:color w:val="000000" w:themeColor="text1"/>
            <w:sz w:val="24"/>
          </w:rPr>
          <w:delText>species</w:delText>
        </w:r>
      </w:del>
      <w:commentRangeEnd w:id="322"/>
      <w:r w:rsidR="00E96853">
        <w:rPr>
          <w:rStyle w:val="Marquedecommentaire"/>
        </w:rPr>
        <w:commentReference w:id="322"/>
      </w:r>
      <w:r w:rsidR="009A7430" w:rsidRPr="004B455E">
        <w:rPr>
          <w:rFonts w:ascii="Times New Roman" w:hAnsi="Times New Roman" w:cs="Arial" w:hint="eastAsia"/>
          <w:color w:val="000000" w:themeColor="text1"/>
          <w:sz w:val="24"/>
        </w:rPr>
        <w:t xml:space="preserve">. </w:t>
      </w:r>
    </w:p>
    <w:p w:rsidR="001A745B" w:rsidRPr="004B455E" w:rsidRDefault="001A745B" w:rsidP="00722FC9">
      <w:pPr>
        <w:pStyle w:val="Commentaire"/>
        <w:spacing w:line="480" w:lineRule="auto"/>
        <w:ind w:firstLineChars="225" w:firstLine="540"/>
        <w:jc w:val="both"/>
        <w:rPr>
          <w:rFonts w:ascii="Times New Roman" w:hAnsi="Times New Roman" w:cs="Arial"/>
          <w:color w:val="000000" w:themeColor="text1"/>
          <w:sz w:val="24"/>
        </w:rPr>
      </w:pPr>
    </w:p>
    <w:p w:rsidR="00722FC9" w:rsidRPr="004B455E" w:rsidRDefault="00722FC9" w:rsidP="007F3BD4">
      <w:pPr>
        <w:rPr>
          <w:rFonts w:ascii="Times New Roman" w:hAnsi="Times New Roman" w:cs="Arial"/>
          <w:b/>
          <w:bCs/>
          <w:color w:val="000000" w:themeColor="text1"/>
          <w:kern w:val="0"/>
          <w:sz w:val="24"/>
        </w:rPr>
      </w:pPr>
      <w:r w:rsidRPr="004B455E">
        <w:rPr>
          <w:rFonts w:ascii="Times New Roman" w:hAnsi="Times New Roman" w:cs="Arial"/>
          <w:color w:val="000000" w:themeColor="text1"/>
          <w:sz w:val="24"/>
        </w:rPr>
        <w:br w:type="page"/>
      </w:r>
      <w:r w:rsidRPr="004B455E">
        <w:rPr>
          <w:rFonts w:ascii="Times New Roman" w:hAnsi="Times New Roman" w:cs="Arial"/>
          <w:b/>
          <w:bCs/>
          <w:color w:val="000000" w:themeColor="text1"/>
          <w:kern w:val="0"/>
          <w:sz w:val="24"/>
        </w:rPr>
        <w:lastRenderedPageBreak/>
        <w:t>Acknowledgements</w:t>
      </w:r>
    </w:p>
    <w:p w:rsidR="00722FC9" w:rsidRPr="004B455E" w:rsidRDefault="00722FC9" w:rsidP="00722FC9">
      <w:pPr>
        <w:autoSpaceDE w:val="0"/>
        <w:autoSpaceDN w:val="0"/>
        <w:adjustRightInd w:val="0"/>
        <w:spacing w:line="480" w:lineRule="auto"/>
        <w:ind w:firstLineChars="225" w:firstLine="540"/>
        <w:rPr>
          <w:rFonts w:ascii="Times New Roman" w:hAnsi="Times New Roman" w:cs="Arial"/>
          <w:color w:val="000000" w:themeColor="text1"/>
          <w:sz w:val="24"/>
        </w:rPr>
      </w:pPr>
      <w:r w:rsidRPr="004B455E">
        <w:rPr>
          <w:rFonts w:ascii="Times New Roman" w:hAnsi="Times New Roman" w:cs="Arial"/>
          <w:color w:val="000000" w:themeColor="text1"/>
          <w:sz w:val="24"/>
        </w:rPr>
        <w:t xml:space="preserve">The authors thank Isiake Kawasaki and Tatsumi Shiba of the Agricultural Advisory Service in Matsuyama, Akira </w:t>
      </w:r>
      <w:proofErr w:type="spellStart"/>
      <w:r w:rsidRPr="004B455E">
        <w:rPr>
          <w:rFonts w:ascii="Times New Roman" w:hAnsi="Times New Roman" w:cs="Arial"/>
          <w:color w:val="000000" w:themeColor="text1"/>
          <w:sz w:val="24"/>
        </w:rPr>
        <w:t>Ito</w:t>
      </w:r>
      <w:r w:rsidR="00495FA7" w:rsidRPr="004B455E">
        <w:rPr>
          <w:rFonts w:ascii="Times New Roman" w:hAnsi="Times New Roman" w:cs="Arial" w:hint="eastAsia"/>
          <w:color w:val="000000" w:themeColor="text1"/>
          <w:sz w:val="24"/>
        </w:rPr>
        <w:t>h</w:t>
      </w:r>
      <w:proofErr w:type="spellEnd"/>
      <w:r w:rsidRPr="004B455E">
        <w:rPr>
          <w:rFonts w:ascii="Times New Roman" w:hAnsi="Times New Roman" w:cs="Arial"/>
          <w:color w:val="000000" w:themeColor="text1"/>
          <w:sz w:val="24"/>
        </w:rPr>
        <w:t xml:space="preserve"> of Tsukuba R&amp;D Laboratory, Mitsubishi Paper Mills Limited </w:t>
      </w:r>
      <w:r w:rsidRPr="004B455E">
        <w:rPr>
          <w:rFonts w:ascii="Times New Roman" w:hAnsi="Times New Roman" w:cs="Arial"/>
          <w:color w:val="000000" w:themeColor="text1"/>
          <w:kern w:val="0"/>
          <w:sz w:val="24"/>
        </w:rPr>
        <w:t>for their skilful support.</w:t>
      </w:r>
    </w:p>
    <w:p w:rsidR="00684DEF" w:rsidRPr="004B455E" w:rsidRDefault="00722FC9" w:rsidP="00684DEF">
      <w:pPr>
        <w:rPr>
          <w:rFonts w:ascii="Times New Roman" w:hAnsi="Times New Roman"/>
          <w:b/>
          <w:color w:val="000000" w:themeColor="text1"/>
          <w:sz w:val="24"/>
        </w:rPr>
      </w:pPr>
      <w:r w:rsidRPr="004B455E">
        <w:rPr>
          <w:rFonts w:ascii="Times New Roman" w:hAnsi="Times New Roman" w:cs="Arial"/>
          <w:color w:val="000000" w:themeColor="text1"/>
          <w:sz w:val="24"/>
        </w:rPr>
        <w:br w:type="page"/>
      </w:r>
      <w:r w:rsidR="00684DEF" w:rsidRPr="004B455E">
        <w:rPr>
          <w:rFonts w:ascii="Times New Roman" w:hAnsi="Times New Roman"/>
          <w:b/>
          <w:color w:val="000000" w:themeColor="text1"/>
          <w:sz w:val="24"/>
        </w:rPr>
        <w:lastRenderedPageBreak/>
        <w:t xml:space="preserve">References </w:t>
      </w:r>
    </w:p>
    <w:p w:rsidR="006D7478" w:rsidRPr="004B455E" w:rsidRDefault="006527DD"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hint="eastAsia"/>
          <w:color w:val="000000" w:themeColor="text1"/>
          <w:sz w:val="24"/>
        </w:rPr>
        <w:t>A</w:t>
      </w:r>
      <w:r w:rsidRPr="004B455E">
        <w:rPr>
          <w:rFonts w:ascii="Times New Roman" w:hAnsi="Times New Roman"/>
          <w:color w:val="000000" w:themeColor="text1"/>
          <w:sz w:val="24"/>
        </w:rPr>
        <w:t>nand</w:t>
      </w:r>
      <w:proofErr w:type="spellEnd"/>
      <w:r w:rsidR="006D7478" w:rsidRPr="004B455E">
        <w:rPr>
          <w:rFonts w:ascii="Times New Roman" w:hAnsi="Times New Roman"/>
          <w:color w:val="000000" w:themeColor="text1"/>
          <w:sz w:val="24"/>
        </w:rPr>
        <w:t xml:space="preserve"> V</w:t>
      </w:r>
      <w:r w:rsidR="0042072C" w:rsidRPr="004B455E">
        <w:rPr>
          <w:rFonts w:ascii="Times New Roman" w:hAnsi="Times New Roman" w:hint="eastAsia"/>
          <w:color w:val="000000" w:themeColor="text1"/>
          <w:sz w:val="24"/>
        </w:rPr>
        <w:t>.</w:t>
      </w:r>
      <w:r w:rsidR="006D7478" w:rsidRPr="004B455E">
        <w:rPr>
          <w:rFonts w:ascii="Times New Roman" w:hAnsi="Times New Roman"/>
          <w:color w:val="000000" w:themeColor="text1"/>
          <w:sz w:val="24"/>
        </w:rPr>
        <w:t>K</w:t>
      </w:r>
      <w:r w:rsidR="0042072C" w:rsidRPr="004B455E">
        <w:rPr>
          <w:rFonts w:ascii="Times New Roman" w:hAnsi="Times New Roman" w:hint="eastAsia"/>
          <w:color w:val="000000" w:themeColor="text1"/>
          <w:sz w:val="24"/>
        </w:rPr>
        <w:t>. and</w:t>
      </w:r>
      <w:r w:rsidR="006D7478" w:rsidRPr="004B455E">
        <w:rPr>
          <w:rFonts w:ascii="Times New Roman" w:hAnsi="Times New Roman"/>
          <w:color w:val="000000" w:themeColor="text1"/>
          <w:sz w:val="24"/>
        </w:rPr>
        <w:t xml:space="preserve"> </w:t>
      </w:r>
      <w:proofErr w:type="spellStart"/>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eberlein</w:t>
      </w:r>
      <w:proofErr w:type="spellEnd"/>
      <w:r w:rsidRPr="004B455E">
        <w:rPr>
          <w:rFonts w:ascii="Times New Roman" w:hAnsi="Times New Roman" w:hint="eastAsia"/>
          <w:color w:val="000000" w:themeColor="text1"/>
          <w:sz w:val="24"/>
        </w:rPr>
        <w:t xml:space="preserve"> G.T.</w:t>
      </w:r>
      <w:r w:rsidR="006D7478" w:rsidRPr="004B455E">
        <w:rPr>
          <w:rFonts w:ascii="Times New Roman" w:hAnsi="Times New Roman"/>
          <w:color w:val="000000" w:themeColor="text1"/>
          <w:sz w:val="24"/>
        </w:rPr>
        <w:t xml:space="preserve"> </w:t>
      </w:r>
      <w:r w:rsidR="0042072C" w:rsidRPr="004B455E">
        <w:rPr>
          <w:rFonts w:ascii="Times New Roman" w:hAnsi="Times New Roman" w:hint="eastAsia"/>
          <w:color w:val="000000" w:themeColor="text1"/>
          <w:sz w:val="24"/>
        </w:rPr>
        <w:t>(</w:t>
      </w:r>
      <w:r w:rsidR="006D7478" w:rsidRPr="004B455E">
        <w:rPr>
          <w:rFonts w:ascii="Times New Roman" w:hAnsi="Times New Roman"/>
          <w:color w:val="000000" w:themeColor="text1"/>
          <w:sz w:val="24"/>
        </w:rPr>
        <w:t>1975</w:t>
      </w:r>
      <w:r w:rsidR="00F90E65" w:rsidRPr="004B455E">
        <w:rPr>
          <w:rFonts w:ascii="Times New Roman" w:hAnsi="Times New Roman" w:hint="eastAsia"/>
          <w:color w:val="000000" w:themeColor="text1"/>
          <w:sz w:val="24"/>
        </w:rPr>
        <w:t>)</w:t>
      </w:r>
      <w:r w:rsidR="006D7478" w:rsidRPr="004B455E">
        <w:rPr>
          <w:rFonts w:ascii="Times New Roman" w:hAnsi="Times New Roman"/>
          <w:color w:val="000000" w:themeColor="text1"/>
          <w:sz w:val="24"/>
        </w:rPr>
        <w:t xml:space="preserve"> Seasonal change in the effects of auxin on rooting in stem cuttings of </w:t>
      </w:r>
      <w:proofErr w:type="spellStart"/>
      <w:r w:rsidR="006D7478" w:rsidRPr="004B455E">
        <w:rPr>
          <w:rFonts w:ascii="Times New Roman" w:hAnsi="Times New Roman"/>
          <w:i/>
          <w:color w:val="000000" w:themeColor="text1"/>
          <w:sz w:val="24"/>
        </w:rPr>
        <w:t>Ficus</w:t>
      </w:r>
      <w:proofErr w:type="spellEnd"/>
      <w:r w:rsidR="006D7478" w:rsidRPr="004B455E">
        <w:rPr>
          <w:rFonts w:ascii="Times New Roman" w:hAnsi="Times New Roman"/>
          <w:i/>
          <w:color w:val="000000" w:themeColor="text1"/>
          <w:sz w:val="24"/>
        </w:rPr>
        <w:t xml:space="preserve"> </w:t>
      </w:r>
      <w:proofErr w:type="spellStart"/>
      <w:r w:rsidR="006D7478" w:rsidRPr="004B455E">
        <w:rPr>
          <w:rFonts w:ascii="Times New Roman" w:hAnsi="Times New Roman"/>
          <w:i/>
          <w:color w:val="000000" w:themeColor="text1"/>
          <w:sz w:val="24"/>
        </w:rPr>
        <w:t>infectoria</w:t>
      </w:r>
      <w:proofErr w:type="spellEnd"/>
      <w:r w:rsidR="006D7478" w:rsidRPr="004B455E">
        <w:rPr>
          <w:rFonts w:ascii="Times New Roman" w:hAnsi="Times New Roman"/>
          <w:color w:val="000000" w:themeColor="text1"/>
          <w:sz w:val="24"/>
        </w:rPr>
        <w:t xml:space="preserve">. </w:t>
      </w:r>
      <w:proofErr w:type="spellStart"/>
      <w:r w:rsidR="006D7478" w:rsidRPr="004B455E">
        <w:rPr>
          <w:rFonts w:ascii="Times New Roman" w:hAnsi="Times New Roman"/>
          <w:color w:val="000000" w:themeColor="text1"/>
          <w:sz w:val="24"/>
        </w:rPr>
        <w:t>Physiologia</w:t>
      </w:r>
      <w:proofErr w:type="spellEnd"/>
      <w:r w:rsidR="006D7478" w:rsidRPr="004B455E">
        <w:rPr>
          <w:rFonts w:ascii="Times New Roman" w:hAnsi="Times New Roman"/>
          <w:color w:val="000000" w:themeColor="text1"/>
          <w:sz w:val="24"/>
        </w:rPr>
        <w:t xml:space="preserve"> </w:t>
      </w:r>
      <w:proofErr w:type="spellStart"/>
      <w:r w:rsidR="006D7478" w:rsidRPr="004B455E">
        <w:rPr>
          <w:rFonts w:ascii="Times New Roman" w:hAnsi="Times New Roman"/>
          <w:color w:val="000000" w:themeColor="text1"/>
          <w:sz w:val="24"/>
        </w:rPr>
        <w:t>Plantarum</w:t>
      </w:r>
      <w:proofErr w:type="spellEnd"/>
      <w:r w:rsidR="00F90E65" w:rsidRPr="004B455E">
        <w:rPr>
          <w:rFonts w:ascii="Times New Roman" w:hAnsi="Times New Roman" w:hint="eastAsia"/>
          <w:color w:val="000000" w:themeColor="text1"/>
          <w:sz w:val="24"/>
        </w:rPr>
        <w:t>,</w:t>
      </w:r>
      <w:r w:rsidR="006D7478" w:rsidRPr="004B455E">
        <w:rPr>
          <w:rFonts w:ascii="Times New Roman" w:hAnsi="Times New Roman"/>
          <w:i/>
          <w:color w:val="000000" w:themeColor="text1"/>
          <w:sz w:val="24"/>
        </w:rPr>
        <w:t xml:space="preserve"> </w:t>
      </w:r>
      <w:r w:rsidR="006D7478" w:rsidRPr="004B455E">
        <w:rPr>
          <w:rFonts w:ascii="Times New Roman" w:hAnsi="Times New Roman"/>
          <w:color w:val="000000" w:themeColor="text1"/>
          <w:sz w:val="24"/>
        </w:rPr>
        <w:t>34</w:t>
      </w:r>
      <w:r w:rsidR="00F90E65" w:rsidRPr="004B455E">
        <w:rPr>
          <w:rFonts w:ascii="Times New Roman" w:hAnsi="Times New Roman" w:hint="eastAsia"/>
          <w:color w:val="000000" w:themeColor="text1"/>
          <w:sz w:val="24"/>
        </w:rPr>
        <w:t>:</w:t>
      </w:r>
      <w:r w:rsidR="006D7478" w:rsidRPr="004B455E">
        <w:rPr>
          <w:rFonts w:ascii="Times New Roman" w:hAnsi="Times New Roman"/>
          <w:color w:val="000000" w:themeColor="text1"/>
          <w:sz w:val="24"/>
        </w:rPr>
        <w:t xml:space="preserve"> 330-334.</w:t>
      </w:r>
    </w:p>
    <w:p w:rsidR="006D7478" w:rsidRPr="004B455E" w:rsidRDefault="006D7478" w:rsidP="00932E93">
      <w:pPr>
        <w:autoSpaceDE w:val="0"/>
        <w:autoSpaceDN w:val="0"/>
        <w:adjustRightInd w:val="0"/>
        <w:ind w:left="238" w:hangingChars="99" w:hanging="238"/>
        <w:rPr>
          <w:rFonts w:ascii="Times New Roman" w:hAnsi="Times New Roman"/>
          <w:color w:val="000000" w:themeColor="text1"/>
          <w:kern w:val="0"/>
          <w:sz w:val="24"/>
        </w:rPr>
      </w:pPr>
    </w:p>
    <w:p w:rsidR="00684DEF" w:rsidRPr="004B455E" w:rsidRDefault="006527DD" w:rsidP="00932E93">
      <w:pPr>
        <w:autoSpaceDE w:val="0"/>
        <w:autoSpaceDN w:val="0"/>
        <w:adjustRightInd w:val="0"/>
        <w:ind w:left="238" w:hangingChars="99" w:hanging="238"/>
        <w:rPr>
          <w:rFonts w:ascii="Times New Roman" w:eastAsia="AllTimesNewRoman" w:hAnsi="Times New Roman"/>
          <w:color w:val="000000" w:themeColor="text1"/>
          <w:sz w:val="24"/>
        </w:rPr>
      </w:pPr>
      <w:proofErr w:type="spellStart"/>
      <w:r w:rsidRPr="004B455E">
        <w:rPr>
          <w:rFonts w:ascii="Times New Roman" w:hAnsi="Times New Roman" w:hint="eastAsia"/>
          <w:color w:val="000000" w:themeColor="text1"/>
          <w:kern w:val="0"/>
          <w:sz w:val="24"/>
        </w:rPr>
        <w:t>A</w:t>
      </w:r>
      <w:r w:rsidRPr="004B455E">
        <w:rPr>
          <w:rFonts w:ascii="Times New Roman" w:hAnsi="Times New Roman"/>
          <w:color w:val="000000" w:themeColor="text1"/>
          <w:kern w:val="0"/>
          <w:sz w:val="24"/>
        </w:rPr>
        <w:t>ssis</w:t>
      </w:r>
      <w:proofErr w:type="spellEnd"/>
      <w:r w:rsidR="00684DEF" w:rsidRPr="004B455E">
        <w:rPr>
          <w:rFonts w:ascii="Times New Roman" w:hAnsi="Times New Roman"/>
          <w:color w:val="000000" w:themeColor="text1"/>
          <w:kern w:val="0"/>
          <w:sz w:val="24"/>
        </w:rPr>
        <w:t xml:space="preserve"> T</w:t>
      </w:r>
      <w:r w:rsidR="0042072C"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F</w:t>
      </w:r>
      <w:r w:rsidR="0042072C"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 xml:space="preserve">, </w:t>
      </w:r>
      <w:proofErr w:type="spellStart"/>
      <w:r w:rsidR="00684DEF" w:rsidRPr="004B455E">
        <w:rPr>
          <w:rFonts w:ascii="Times New Roman" w:hAnsi="Times New Roman"/>
          <w:color w:val="000000" w:themeColor="text1"/>
          <w:kern w:val="0"/>
          <w:sz w:val="24"/>
        </w:rPr>
        <w:t>F</w:t>
      </w:r>
      <w:r w:rsidRPr="004B455E">
        <w:rPr>
          <w:rFonts w:ascii="Times New Roman" w:hAnsi="Times New Roman" w:hint="eastAsia"/>
          <w:color w:val="000000" w:themeColor="text1"/>
          <w:kern w:val="0"/>
          <w:sz w:val="24"/>
        </w:rPr>
        <w:t>ett</w:t>
      </w:r>
      <w:r w:rsidR="00684DEF" w:rsidRPr="004B455E">
        <w:rPr>
          <w:rFonts w:ascii="Times New Roman" w:hAnsi="Times New Roman"/>
          <w:color w:val="000000" w:themeColor="text1"/>
          <w:kern w:val="0"/>
          <w:sz w:val="24"/>
        </w:rPr>
        <w:t>-N</w:t>
      </w:r>
      <w:r w:rsidRPr="004B455E">
        <w:rPr>
          <w:rFonts w:ascii="Times New Roman" w:hAnsi="Times New Roman" w:hint="eastAsia"/>
          <w:color w:val="000000" w:themeColor="text1"/>
          <w:kern w:val="0"/>
          <w:sz w:val="24"/>
        </w:rPr>
        <w:t>eto</w:t>
      </w:r>
      <w:proofErr w:type="spellEnd"/>
      <w:r w:rsidRPr="004B455E">
        <w:rPr>
          <w:rFonts w:ascii="Times New Roman" w:hAnsi="Times New Roman" w:hint="eastAsia"/>
          <w:color w:val="000000" w:themeColor="text1"/>
          <w:kern w:val="0"/>
          <w:sz w:val="24"/>
        </w:rPr>
        <w:t xml:space="preserve"> A.G.,</w:t>
      </w:r>
      <w:r w:rsidR="0042072C" w:rsidRPr="004B455E">
        <w:rPr>
          <w:rFonts w:ascii="Times New Roman" w:hAnsi="Times New Roman" w:hint="eastAsia"/>
          <w:color w:val="000000" w:themeColor="text1"/>
          <w:kern w:val="0"/>
          <w:sz w:val="24"/>
        </w:rPr>
        <w:t xml:space="preserve"> </w:t>
      </w:r>
      <w:proofErr w:type="spellStart"/>
      <w:r w:rsidRPr="004B455E">
        <w:rPr>
          <w:rFonts w:ascii="Times New Roman" w:hAnsi="Times New Roman" w:hint="eastAsia"/>
          <w:color w:val="000000" w:themeColor="text1"/>
          <w:kern w:val="0"/>
          <w:sz w:val="24"/>
        </w:rPr>
        <w:t>A</w:t>
      </w:r>
      <w:r w:rsidRPr="004B455E">
        <w:rPr>
          <w:rFonts w:ascii="Times New Roman" w:hAnsi="Times New Roman"/>
          <w:color w:val="000000" w:themeColor="text1"/>
          <w:kern w:val="0"/>
          <w:sz w:val="24"/>
        </w:rPr>
        <w:t>lferas</w:t>
      </w:r>
      <w:proofErr w:type="spellEnd"/>
      <w:r w:rsidRPr="004B455E">
        <w:rPr>
          <w:rFonts w:ascii="Times New Roman" w:hAnsi="Times New Roman"/>
          <w:color w:val="000000" w:themeColor="text1"/>
          <w:kern w:val="0"/>
          <w:sz w:val="24"/>
        </w:rPr>
        <w:t xml:space="preserve"> </w:t>
      </w:r>
      <w:r w:rsidRPr="004B455E">
        <w:rPr>
          <w:rFonts w:ascii="Times New Roman" w:hAnsi="Times New Roman" w:hint="eastAsia"/>
          <w:color w:val="000000" w:themeColor="text1"/>
          <w:kern w:val="0"/>
          <w:sz w:val="24"/>
        </w:rPr>
        <w:t>A.C.</w:t>
      </w:r>
      <w:r w:rsidR="00684DEF" w:rsidRPr="004B455E">
        <w:rPr>
          <w:rFonts w:ascii="Times New Roman" w:eastAsia="AllTimesNewRoman" w:hAnsi="Times New Roman"/>
          <w:color w:val="000000" w:themeColor="text1"/>
          <w:kern w:val="0"/>
          <w:sz w:val="24"/>
        </w:rPr>
        <w:t xml:space="preserve"> </w:t>
      </w:r>
      <w:r w:rsidR="0042072C" w:rsidRPr="004B455E">
        <w:rPr>
          <w:rFonts w:ascii="Times New Roman" w:eastAsia="AllTimesNewRoman" w:hAnsi="Times New Roman" w:hint="eastAsia"/>
          <w:color w:val="000000" w:themeColor="text1"/>
          <w:kern w:val="0"/>
          <w:sz w:val="24"/>
        </w:rPr>
        <w:t>(</w:t>
      </w:r>
      <w:r w:rsidR="00684DEF" w:rsidRPr="004B455E">
        <w:rPr>
          <w:rFonts w:ascii="Times New Roman" w:eastAsia="AllTimesNewRoman" w:hAnsi="Times New Roman"/>
          <w:color w:val="000000" w:themeColor="text1"/>
          <w:kern w:val="0"/>
          <w:sz w:val="24"/>
        </w:rPr>
        <w:t>2004</w:t>
      </w:r>
      <w:r w:rsidR="00F90E65" w:rsidRPr="004B455E">
        <w:rPr>
          <w:rFonts w:ascii="Times New Roman" w:eastAsia="AllTimesNewRoman" w:hAnsi="Times New Roman" w:hint="eastAsia"/>
          <w:color w:val="000000" w:themeColor="text1"/>
          <w:kern w:val="0"/>
          <w:sz w:val="24"/>
        </w:rPr>
        <w:t>)</w:t>
      </w:r>
      <w:r w:rsidR="00684DEF" w:rsidRPr="004B455E">
        <w:rPr>
          <w:rFonts w:ascii="Times New Roman" w:eastAsia="AllTimesNewRoman" w:hAnsi="Times New Roman"/>
          <w:color w:val="000000" w:themeColor="text1"/>
          <w:kern w:val="0"/>
          <w:sz w:val="24"/>
        </w:rPr>
        <w:t xml:space="preserve"> Current techniques and prospects for the clonal propagation of hardwoods with emphasis on </w:t>
      </w:r>
      <w:r w:rsidR="00684DEF" w:rsidRPr="004B455E">
        <w:rPr>
          <w:rFonts w:ascii="Times New Roman" w:eastAsia="AllTimesNewRoman-Italic" w:hAnsi="Times New Roman"/>
          <w:i/>
          <w:iCs/>
          <w:color w:val="000000" w:themeColor="text1"/>
          <w:kern w:val="0"/>
          <w:sz w:val="24"/>
        </w:rPr>
        <w:t>Eucalyptus</w:t>
      </w:r>
      <w:r w:rsidR="00684DEF" w:rsidRPr="004B455E">
        <w:rPr>
          <w:rFonts w:ascii="Times New Roman" w:eastAsia="AllTimesNewRoman" w:hAnsi="Times New Roman"/>
          <w:color w:val="000000" w:themeColor="text1"/>
          <w:kern w:val="0"/>
          <w:sz w:val="24"/>
        </w:rPr>
        <w:t xml:space="preserve">. </w:t>
      </w:r>
      <w:r w:rsidR="00684DEF" w:rsidRPr="004B455E">
        <w:rPr>
          <w:rFonts w:ascii="Times New Roman" w:eastAsia="AllTimesNewRoman-Italic" w:hAnsi="Times New Roman"/>
          <w:iCs/>
          <w:color w:val="000000" w:themeColor="text1"/>
          <w:kern w:val="0"/>
          <w:sz w:val="24"/>
        </w:rPr>
        <w:t>In:</w:t>
      </w:r>
      <w:r w:rsidR="00684DEF" w:rsidRPr="004B455E">
        <w:rPr>
          <w:rFonts w:ascii="Times New Roman" w:eastAsia="AllTimesNewRoman-Italic" w:hAnsi="Times New Roman"/>
          <w:i/>
          <w:iCs/>
          <w:color w:val="000000" w:themeColor="text1"/>
          <w:kern w:val="0"/>
          <w:sz w:val="24"/>
        </w:rPr>
        <w:t xml:space="preserve"> </w:t>
      </w:r>
      <w:r w:rsidR="00684DEF" w:rsidRPr="004B455E">
        <w:rPr>
          <w:rFonts w:ascii="Times New Roman" w:eastAsia="AllTimesNewRoman" w:hAnsi="Times New Roman"/>
          <w:color w:val="000000" w:themeColor="text1"/>
          <w:kern w:val="0"/>
          <w:sz w:val="24"/>
        </w:rPr>
        <w:t>Fort PO, Carson M, Walter C (</w:t>
      </w:r>
      <w:proofErr w:type="spellStart"/>
      <w:r w:rsidR="00F90E65" w:rsidRPr="004B455E">
        <w:rPr>
          <w:rFonts w:ascii="Times New Roman" w:eastAsia="AllTimesNewRoman" w:hAnsi="Times New Roman" w:hint="eastAsia"/>
          <w:color w:val="000000" w:themeColor="text1"/>
          <w:kern w:val="0"/>
          <w:sz w:val="24"/>
        </w:rPr>
        <w:t>E</w:t>
      </w:r>
      <w:r w:rsidR="00684DEF" w:rsidRPr="004B455E">
        <w:rPr>
          <w:rFonts w:ascii="Times New Roman" w:eastAsia="AllTimesNewRoman" w:hAnsi="Times New Roman"/>
          <w:color w:val="000000" w:themeColor="text1"/>
          <w:kern w:val="0"/>
          <w:sz w:val="24"/>
        </w:rPr>
        <w:t>ds</w:t>
      </w:r>
      <w:proofErr w:type="spellEnd"/>
      <w:r w:rsidR="00684DEF" w:rsidRPr="004B455E">
        <w:rPr>
          <w:rFonts w:ascii="Times New Roman" w:eastAsia="AllTimesNewRoman" w:hAnsi="Times New Roman"/>
          <w:color w:val="000000" w:themeColor="text1"/>
          <w:kern w:val="0"/>
          <w:sz w:val="24"/>
        </w:rPr>
        <w:t xml:space="preserve">) Proceedings of </w:t>
      </w:r>
      <w:proofErr w:type="spellStart"/>
      <w:r w:rsidR="00684DEF" w:rsidRPr="004B455E">
        <w:rPr>
          <w:rFonts w:ascii="Times New Roman" w:eastAsia="AllTimesNewRoman" w:hAnsi="Times New Roman"/>
          <w:color w:val="000000" w:themeColor="text1"/>
          <w:kern w:val="0"/>
          <w:sz w:val="24"/>
        </w:rPr>
        <w:t>lantation</w:t>
      </w:r>
      <w:proofErr w:type="spellEnd"/>
      <w:r w:rsidR="00684DEF" w:rsidRPr="004B455E">
        <w:rPr>
          <w:rFonts w:ascii="Times New Roman" w:eastAsia="AllTimesNewRoman" w:hAnsi="Times New Roman"/>
          <w:color w:val="000000" w:themeColor="text1"/>
          <w:kern w:val="0"/>
          <w:sz w:val="24"/>
        </w:rPr>
        <w:t xml:space="preserve"> </w:t>
      </w:r>
      <w:r w:rsidR="00684DEF" w:rsidRPr="004B455E">
        <w:rPr>
          <w:rFonts w:ascii="Times New Roman" w:eastAsia="AllTimesNewRoman" w:hAnsi="Times New Roman"/>
          <w:i/>
          <w:color w:val="000000" w:themeColor="text1"/>
          <w:kern w:val="0"/>
          <w:sz w:val="24"/>
        </w:rPr>
        <w:t xml:space="preserve">Forest </w:t>
      </w:r>
      <w:r w:rsidR="00684DEF" w:rsidRPr="004B455E">
        <w:rPr>
          <w:rFonts w:ascii="Times New Roman" w:eastAsia="AllTimesNewRoman" w:hAnsi="Times New Roman"/>
          <w:color w:val="000000" w:themeColor="text1"/>
          <w:kern w:val="0"/>
          <w:sz w:val="24"/>
        </w:rPr>
        <w:t xml:space="preserve">Biotechnology for the 21st </w:t>
      </w:r>
      <w:r w:rsidR="00684DEF" w:rsidRPr="004B455E">
        <w:rPr>
          <w:rFonts w:ascii="Times New Roman" w:eastAsia="AllTimesNewRoman" w:hAnsi="Times New Roman"/>
          <w:color w:val="000000" w:themeColor="text1"/>
          <w:sz w:val="24"/>
        </w:rPr>
        <w:t>century. Research Signpost 37/661 (2), Kerala, India: 303-333.</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725E9C" w:rsidP="00932E93">
      <w:pPr>
        <w:pStyle w:val="Commentaire"/>
        <w:ind w:left="238" w:hangingChars="99" w:hanging="238"/>
        <w:jc w:val="both"/>
        <w:rPr>
          <w:rFonts w:ascii="Times New Roman" w:hAnsi="Times New Roman"/>
          <w:color w:val="000000" w:themeColor="text1"/>
          <w:sz w:val="24"/>
        </w:rPr>
      </w:pPr>
      <w:proofErr w:type="spellStart"/>
      <w:proofErr w:type="gramStart"/>
      <w:r w:rsidRPr="004B455E">
        <w:rPr>
          <w:rFonts w:ascii="Times New Roman" w:hAnsi="Times New Roman" w:hint="eastAsia"/>
          <w:color w:val="000000" w:themeColor="text1"/>
          <w:sz w:val="24"/>
        </w:rPr>
        <w:t>B</w:t>
      </w:r>
      <w:r w:rsidRPr="004B455E">
        <w:rPr>
          <w:rFonts w:ascii="Times New Roman" w:hAnsi="Times New Roman"/>
          <w:color w:val="000000" w:themeColor="text1"/>
          <w:sz w:val="24"/>
        </w:rPr>
        <w:t>husal</w:t>
      </w:r>
      <w:proofErr w:type="spellEnd"/>
      <w:r w:rsidR="0042072C"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R</w:t>
      </w:r>
      <w:r w:rsidR="0042072C"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C</w:t>
      </w:r>
      <w:r w:rsidR="0042072C"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hint="eastAsia"/>
          <w:color w:val="000000" w:themeColor="text1"/>
          <w:sz w:val="24"/>
        </w:rPr>
        <w:t>M</w:t>
      </w:r>
      <w:r w:rsidRPr="004B455E">
        <w:rPr>
          <w:rFonts w:ascii="Times New Roman" w:hAnsi="Times New Roman"/>
          <w:color w:val="000000" w:themeColor="text1"/>
          <w:sz w:val="24"/>
        </w:rPr>
        <w:t>izutani</w:t>
      </w:r>
      <w:proofErr w:type="spellEnd"/>
      <w:r w:rsidRPr="004B455E">
        <w:rPr>
          <w:rFonts w:ascii="Times New Roman" w:hAnsi="Times New Roman" w:hint="eastAsia"/>
          <w:color w:val="000000" w:themeColor="text1"/>
          <w:sz w:val="24"/>
        </w:rPr>
        <w:t xml:space="preserve"> F.</w:t>
      </w:r>
      <w:r w:rsidR="00684DEF" w:rsidRPr="004B455E">
        <w:rPr>
          <w:rFonts w:ascii="Times New Roman" w:hAnsi="Times New Roman"/>
          <w:color w:val="000000" w:themeColor="text1"/>
          <w:sz w:val="24"/>
        </w:rPr>
        <w:t>, M</w:t>
      </w:r>
      <w:r w:rsidRPr="004B455E">
        <w:rPr>
          <w:rFonts w:ascii="Times New Roman" w:hAnsi="Times New Roman" w:hint="eastAsia"/>
          <w:color w:val="000000" w:themeColor="text1"/>
          <w:sz w:val="24"/>
        </w:rPr>
        <w:t>oon</w:t>
      </w:r>
      <w:r w:rsidR="0042072C"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D.G.,</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R</w:t>
      </w:r>
      <w:r w:rsidRPr="004B455E">
        <w:rPr>
          <w:rFonts w:ascii="Times New Roman" w:hAnsi="Times New Roman" w:hint="eastAsia"/>
          <w:color w:val="000000" w:themeColor="text1"/>
          <w:sz w:val="24"/>
        </w:rPr>
        <w:t>utto</w:t>
      </w:r>
      <w:proofErr w:type="spellEnd"/>
      <w:r w:rsidRPr="004B455E">
        <w:rPr>
          <w:rFonts w:ascii="Times New Roman" w:hAnsi="Times New Roman"/>
          <w:color w:val="000000" w:themeColor="text1"/>
          <w:sz w:val="24"/>
        </w:rPr>
        <w:t xml:space="preserve"> </w:t>
      </w:r>
      <w:r w:rsidR="0042072C" w:rsidRPr="004B455E">
        <w:rPr>
          <w:rFonts w:ascii="Times New Roman" w:hAnsi="Times New Roman" w:hint="eastAsia"/>
          <w:color w:val="000000" w:themeColor="text1"/>
          <w:sz w:val="24"/>
        </w:rPr>
        <w:t>K.L. (</w:t>
      </w:r>
      <w:r w:rsidR="0042072C" w:rsidRPr="004B455E">
        <w:rPr>
          <w:rFonts w:ascii="Times New Roman" w:hAnsi="Times New Roman"/>
          <w:color w:val="000000" w:themeColor="text1"/>
          <w:sz w:val="24"/>
        </w:rPr>
        <w:t>2001</w:t>
      </w:r>
      <w:r w:rsidR="006527DD"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Propagation of citrus by stem cuttings and seasonal variation in rooting capacity.</w:t>
      </w:r>
      <w:proofErr w:type="gramEnd"/>
      <w:r w:rsidR="00684DEF" w:rsidRPr="004B455E">
        <w:rPr>
          <w:rFonts w:ascii="Times New Roman" w:hAnsi="Times New Roman"/>
          <w:color w:val="000000" w:themeColor="text1"/>
          <w:sz w:val="24"/>
        </w:rPr>
        <w:t xml:space="preserve"> Pakistan Journal of Biological Sciences</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4: 1294-1298. </w:t>
      </w:r>
    </w:p>
    <w:p w:rsidR="00684DEF" w:rsidRPr="004B455E" w:rsidRDefault="00684DEF" w:rsidP="00932E93">
      <w:pPr>
        <w:autoSpaceDE w:val="0"/>
        <w:autoSpaceDN w:val="0"/>
        <w:adjustRightInd w:val="0"/>
        <w:ind w:left="238" w:hangingChars="99" w:hanging="238"/>
        <w:rPr>
          <w:rFonts w:ascii="Times New Roman" w:eastAsia="Arial-Black" w:hAnsi="Times New Roman"/>
          <w:color w:val="000000" w:themeColor="text1"/>
          <w:kern w:val="0"/>
          <w:sz w:val="24"/>
        </w:rPr>
      </w:pPr>
    </w:p>
    <w:p w:rsidR="00684DEF" w:rsidRPr="004B455E" w:rsidRDefault="00725E9C" w:rsidP="00932E93">
      <w:pPr>
        <w:pStyle w:val="Commentaire"/>
        <w:ind w:left="238" w:hangingChars="99" w:hanging="238"/>
        <w:jc w:val="both"/>
        <w:rPr>
          <w:rFonts w:ascii="Times New Roman" w:hAnsi="Times New Roman"/>
          <w:color w:val="000000" w:themeColor="text1"/>
          <w:sz w:val="24"/>
        </w:rPr>
      </w:pPr>
      <w:proofErr w:type="spellStart"/>
      <w:proofErr w:type="gramStart"/>
      <w:r w:rsidRPr="004B455E">
        <w:rPr>
          <w:rFonts w:ascii="Times New Roman" w:hAnsi="Times New Roman" w:hint="eastAsia"/>
          <w:color w:val="000000" w:themeColor="text1"/>
          <w:sz w:val="24"/>
        </w:rPr>
        <w:t>B</w:t>
      </w:r>
      <w:r w:rsidRPr="004B455E">
        <w:rPr>
          <w:rFonts w:ascii="Times New Roman" w:hAnsi="Times New Roman"/>
          <w:color w:val="000000" w:themeColor="text1"/>
          <w:sz w:val="24"/>
        </w:rPr>
        <w:t>orralho</w:t>
      </w:r>
      <w:proofErr w:type="spellEnd"/>
      <w:r w:rsidR="00684DEF" w:rsidRPr="004B455E">
        <w:rPr>
          <w:rFonts w:ascii="Times New Roman" w:hAnsi="Times New Roman"/>
          <w:color w:val="000000" w:themeColor="text1"/>
          <w:sz w:val="24"/>
        </w:rPr>
        <w:t xml:space="preserve"> N</w:t>
      </w:r>
      <w:r w:rsidR="003F360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M</w:t>
      </w:r>
      <w:r w:rsidR="003F360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G</w:t>
      </w:r>
      <w:r w:rsidR="003F3606" w:rsidRPr="004B455E">
        <w:rPr>
          <w:rFonts w:ascii="Times New Roman" w:hAnsi="Times New Roman" w:hint="eastAsia"/>
          <w:color w:val="000000" w:themeColor="text1"/>
          <w:sz w:val="24"/>
        </w:rPr>
        <w:t>.</w:t>
      </w:r>
      <w:r w:rsidRPr="004B455E">
        <w:rPr>
          <w:rFonts w:ascii="Times New Roman" w:hAnsi="Times New Roman" w:hint="eastAsia"/>
          <w:color w:val="000000" w:themeColor="text1"/>
          <w:sz w:val="24"/>
        </w:rPr>
        <w:t>,</w:t>
      </w:r>
      <w:r w:rsidR="00717CFB" w:rsidRPr="004B455E">
        <w:rPr>
          <w:rFonts w:ascii="Times New Roman" w:hAnsi="Times New Roman" w:hint="eastAsia"/>
          <w:color w:val="000000" w:themeColor="text1"/>
          <w:sz w:val="24"/>
        </w:rPr>
        <w:t xml:space="preserve"> </w:t>
      </w:r>
      <w:r w:rsidRPr="004B455E">
        <w:rPr>
          <w:rFonts w:ascii="Times New Roman" w:hAnsi="Times New Roman" w:hint="eastAsia"/>
          <w:color w:val="000000" w:themeColor="text1"/>
          <w:sz w:val="24"/>
        </w:rPr>
        <w:t>W</w:t>
      </w:r>
      <w:r w:rsidRPr="004B455E">
        <w:rPr>
          <w:rFonts w:ascii="Times New Roman" w:hAnsi="Times New Roman"/>
          <w:color w:val="000000" w:themeColor="text1"/>
          <w:sz w:val="24"/>
        </w:rPr>
        <w:t xml:space="preserve">ilson </w:t>
      </w:r>
      <w:r w:rsidR="003F3606" w:rsidRPr="004B455E">
        <w:rPr>
          <w:rFonts w:ascii="Times New Roman" w:hAnsi="Times New Roman" w:hint="eastAsia"/>
          <w:color w:val="000000" w:themeColor="text1"/>
          <w:sz w:val="24"/>
        </w:rPr>
        <w:t>P.J. (</w:t>
      </w:r>
      <w:r w:rsidR="00684DEF" w:rsidRPr="004B455E">
        <w:rPr>
          <w:rFonts w:ascii="Times New Roman" w:hAnsi="Times New Roman"/>
          <w:color w:val="000000" w:themeColor="text1"/>
          <w:sz w:val="24"/>
        </w:rPr>
        <w:t>1994</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Inheritance of initial survival and rooting ability in </w:t>
      </w:r>
      <w:r w:rsidR="00684DEF" w:rsidRPr="004B455E">
        <w:rPr>
          <w:rFonts w:ascii="Times New Roman" w:hAnsi="Times New Roman"/>
          <w:i/>
          <w:color w:val="000000" w:themeColor="text1"/>
          <w:sz w:val="24"/>
        </w:rPr>
        <w:t xml:space="preserve">Eucalyptus </w:t>
      </w:r>
      <w:proofErr w:type="spellStart"/>
      <w:r w:rsidR="00684DEF" w:rsidRPr="004B455E">
        <w:rPr>
          <w:rFonts w:ascii="Times New Roman" w:hAnsi="Times New Roman"/>
          <w:i/>
          <w:color w:val="000000" w:themeColor="text1"/>
          <w:sz w:val="24"/>
        </w:rPr>
        <w:t>globulus</w:t>
      </w:r>
      <w:proofErr w:type="spell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Labill</w:t>
      </w:r>
      <w:proofErr w:type="spellEnd"/>
      <w:r w:rsidR="00684DEF" w:rsidRPr="004B455E">
        <w:rPr>
          <w:rFonts w:ascii="Times New Roman" w:hAnsi="Times New Roman"/>
          <w:color w:val="000000" w:themeColor="text1"/>
          <w:sz w:val="24"/>
        </w:rPr>
        <w:t>.</w:t>
      </w:r>
      <w:proofErr w:type="gramEnd"/>
      <w:r w:rsidR="00684DEF" w:rsidRPr="004B455E">
        <w:rPr>
          <w:rFonts w:ascii="Times New Roman" w:hAnsi="Times New Roman"/>
          <w:color w:val="000000" w:themeColor="text1"/>
          <w:sz w:val="24"/>
        </w:rPr>
        <w:t xml:space="preserve"> </w:t>
      </w:r>
      <w:proofErr w:type="gramStart"/>
      <w:r w:rsidR="00684DEF" w:rsidRPr="004B455E">
        <w:rPr>
          <w:rFonts w:ascii="Times New Roman" w:hAnsi="Times New Roman"/>
          <w:color w:val="000000" w:themeColor="text1"/>
          <w:sz w:val="24"/>
        </w:rPr>
        <w:t>stem</w:t>
      </w:r>
      <w:proofErr w:type="gramEnd"/>
      <w:r w:rsidR="00684DEF" w:rsidRPr="004B455E">
        <w:rPr>
          <w:rFonts w:ascii="Times New Roman" w:hAnsi="Times New Roman"/>
          <w:color w:val="000000" w:themeColor="text1"/>
          <w:sz w:val="24"/>
        </w:rPr>
        <w:t xml:space="preserve"> cuttings. </w:t>
      </w:r>
      <w:proofErr w:type="spellStart"/>
      <w:r w:rsidR="00684DEF" w:rsidRPr="004B455E">
        <w:rPr>
          <w:rFonts w:ascii="Times New Roman" w:hAnsi="Times New Roman"/>
          <w:color w:val="000000" w:themeColor="text1"/>
          <w:sz w:val="24"/>
        </w:rPr>
        <w:t>Silvae</w:t>
      </w:r>
      <w:proofErr w:type="spell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Genetica</w:t>
      </w:r>
      <w:proofErr w:type="spellEnd"/>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43:</w:t>
      </w:r>
      <w:r w:rsidR="00684DEF" w:rsidRPr="004B455E">
        <w:rPr>
          <w:rFonts w:ascii="Times New Roman" w:hAnsi="Times New Roman"/>
          <w:color w:val="000000" w:themeColor="text1"/>
          <w:sz w:val="24"/>
        </w:rPr>
        <w:t xml:space="preserve"> 238-242.</w:t>
      </w:r>
    </w:p>
    <w:p w:rsidR="00684DEF" w:rsidRPr="004B455E" w:rsidRDefault="00684DEF" w:rsidP="00932E93">
      <w:pPr>
        <w:pStyle w:val="Commentaire"/>
        <w:ind w:left="238" w:hangingChars="99" w:hanging="238"/>
        <w:jc w:val="both"/>
        <w:rPr>
          <w:rFonts w:ascii="Times New Roman" w:hAnsi="Times New Roman"/>
          <w:color w:val="000000" w:themeColor="text1"/>
          <w:kern w:val="0"/>
          <w:sz w:val="24"/>
        </w:rPr>
      </w:pPr>
    </w:p>
    <w:p w:rsidR="00684DEF" w:rsidRPr="004B455E" w:rsidRDefault="00725E9C" w:rsidP="00932E93">
      <w:pPr>
        <w:pStyle w:val="Commentaire"/>
        <w:ind w:left="238" w:hangingChars="99" w:hanging="238"/>
        <w:jc w:val="both"/>
        <w:rPr>
          <w:rFonts w:ascii="Times New Roman" w:hAnsi="Times New Roman"/>
          <w:color w:val="000000" w:themeColor="text1"/>
          <w:kern w:val="0"/>
          <w:sz w:val="24"/>
        </w:rPr>
      </w:pPr>
      <w:r w:rsidRPr="004B455E">
        <w:rPr>
          <w:rFonts w:ascii="Times New Roman" w:hAnsi="Times New Roman" w:hint="eastAsia"/>
          <w:color w:val="000000" w:themeColor="text1"/>
          <w:kern w:val="0"/>
          <w:sz w:val="24"/>
        </w:rPr>
        <w:t>C</w:t>
      </w:r>
      <w:r w:rsidRPr="004B455E">
        <w:rPr>
          <w:rFonts w:ascii="Times New Roman" w:hAnsi="Times New Roman"/>
          <w:color w:val="000000" w:themeColor="text1"/>
          <w:kern w:val="0"/>
          <w:sz w:val="24"/>
        </w:rPr>
        <w:t>orrea</w:t>
      </w:r>
      <w:r w:rsidR="00684DEF" w:rsidRPr="004B455E">
        <w:rPr>
          <w:rFonts w:ascii="Times New Roman" w:hAnsi="Times New Roman"/>
          <w:color w:val="000000" w:themeColor="text1"/>
          <w:kern w:val="0"/>
          <w:sz w:val="24"/>
        </w:rPr>
        <w:t xml:space="preserve"> L</w:t>
      </w:r>
      <w:r w:rsidR="00717CFB"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D</w:t>
      </w:r>
      <w:r w:rsidR="00717CFB" w:rsidRPr="004B455E">
        <w:rPr>
          <w:rFonts w:ascii="Times New Roman" w:hAnsi="Times New Roman" w:hint="eastAsia"/>
          <w:color w:val="000000" w:themeColor="text1"/>
          <w:kern w:val="0"/>
          <w:sz w:val="24"/>
        </w:rPr>
        <w:t>.</w:t>
      </w:r>
      <w:r w:rsidR="007F4FA0" w:rsidRPr="004B455E">
        <w:rPr>
          <w:rFonts w:ascii="Times New Roman" w:hAnsi="Times New Roman" w:hint="eastAsia"/>
          <w:color w:val="000000" w:themeColor="text1"/>
          <w:kern w:val="0"/>
          <w:sz w:val="24"/>
        </w:rPr>
        <w:t>R</w:t>
      </w:r>
      <w:r w:rsidR="00717CFB" w:rsidRPr="004B455E">
        <w:rPr>
          <w:rFonts w:ascii="Times New Roman" w:hAnsi="Times New Roman" w:hint="eastAsia"/>
          <w:color w:val="000000" w:themeColor="text1"/>
          <w:kern w:val="0"/>
          <w:sz w:val="24"/>
        </w:rPr>
        <w:t>.</w:t>
      </w:r>
      <w:r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 xml:space="preserve"> </w:t>
      </w:r>
      <w:proofErr w:type="spellStart"/>
      <w:r w:rsidRPr="004B455E">
        <w:rPr>
          <w:rFonts w:ascii="Times New Roman" w:hAnsi="Times New Roman" w:hint="eastAsia"/>
          <w:color w:val="000000" w:themeColor="text1"/>
          <w:kern w:val="0"/>
          <w:sz w:val="24"/>
        </w:rPr>
        <w:t>F</w:t>
      </w:r>
      <w:r w:rsidRPr="004B455E">
        <w:rPr>
          <w:rFonts w:ascii="Times New Roman" w:hAnsi="Times New Roman"/>
          <w:color w:val="000000" w:themeColor="text1"/>
          <w:kern w:val="0"/>
          <w:sz w:val="24"/>
        </w:rPr>
        <w:t>ett-</w:t>
      </w:r>
      <w:r w:rsidRPr="004B455E">
        <w:rPr>
          <w:rFonts w:ascii="Times New Roman" w:hAnsi="Times New Roman" w:hint="eastAsia"/>
          <w:color w:val="000000" w:themeColor="text1"/>
          <w:kern w:val="0"/>
          <w:sz w:val="24"/>
        </w:rPr>
        <w:t>N</w:t>
      </w:r>
      <w:r w:rsidRPr="004B455E">
        <w:rPr>
          <w:rFonts w:ascii="Times New Roman" w:hAnsi="Times New Roman"/>
          <w:color w:val="000000" w:themeColor="text1"/>
          <w:kern w:val="0"/>
          <w:sz w:val="24"/>
        </w:rPr>
        <w:t>eto</w:t>
      </w:r>
      <w:proofErr w:type="spellEnd"/>
      <w:r w:rsidRPr="004B455E">
        <w:rPr>
          <w:rFonts w:ascii="Times New Roman" w:hAnsi="Times New Roman" w:hint="eastAsia"/>
          <w:color w:val="000000" w:themeColor="text1"/>
          <w:kern w:val="0"/>
          <w:sz w:val="24"/>
        </w:rPr>
        <w:t xml:space="preserve"> </w:t>
      </w:r>
      <w:r w:rsidR="00717CFB" w:rsidRPr="004B455E">
        <w:rPr>
          <w:rFonts w:ascii="Times New Roman" w:hAnsi="Times New Roman" w:hint="eastAsia"/>
          <w:color w:val="000000" w:themeColor="text1"/>
          <w:kern w:val="0"/>
          <w:sz w:val="24"/>
        </w:rPr>
        <w:t>A.G. (</w:t>
      </w:r>
      <w:r w:rsidR="00684DEF" w:rsidRPr="004B455E">
        <w:rPr>
          <w:rFonts w:ascii="Times New Roman" w:hAnsi="Times New Roman"/>
          <w:color w:val="000000" w:themeColor="text1"/>
          <w:kern w:val="0"/>
          <w:sz w:val="24"/>
        </w:rPr>
        <w:t>2004</w:t>
      </w:r>
      <w:r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 xml:space="preserve"> </w:t>
      </w:r>
      <w:proofErr w:type="gramStart"/>
      <w:r w:rsidR="00684DEF" w:rsidRPr="004B455E">
        <w:rPr>
          <w:rFonts w:ascii="Times New Roman" w:hAnsi="Times New Roman"/>
          <w:color w:val="000000" w:themeColor="text1"/>
          <w:kern w:val="0"/>
          <w:sz w:val="24"/>
        </w:rPr>
        <w:t>Effects</w:t>
      </w:r>
      <w:proofErr w:type="gramEnd"/>
      <w:r w:rsidR="00684DEF" w:rsidRPr="004B455E">
        <w:rPr>
          <w:rFonts w:ascii="Times New Roman" w:hAnsi="Times New Roman"/>
          <w:color w:val="000000" w:themeColor="text1"/>
          <w:kern w:val="0"/>
          <w:sz w:val="24"/>
        </w:rPr>
        <w:t xml:space="preserve"> of temperature on adventitious root development in </w:t>
      </w:r>
      <w:proofErr w:type="spellStart"/>
      <w:r w:rsidR="00684DEF" w:rsidRPr="004B455E">
        <w:rPr>
          <w:rFonts w:ascii="Times New Roman" w:hAnsi="Times New Roman"/>
          <w:color w:val="000000" w:themeColor="text1"/>
          <w:kern w:val="0"/>
          <w:sz w:val="24"/>
        </w:rPr>
        <w:t>microcuttings</w:t>
      </w:r>
      <w:proofErr w:type="spellEnd"/>
      <w:r w:rsidR="00684DEF" w:rsidRPr="004B455E">
        <w:rPr>
          <w:rFonts w:ascii="Times New Roman" w:hAnsi="Times New Roman"/>
          <w:color w:val="000000" w:themeColor="text1"/>
          <w:kern w:val="0"/>
          <w:sz w:val="24"/>
        </w:rPr>
        <w:t xml:space="preserve"> of </w:t>
      </w:r>
      <w:r w:rsidR="00684DEF" w:rsidRPr="004B455E">
        <w:rPr>
          <w:rFonts w:ascii="Times New Roman" w:hAnsi="Times New Roman"/>
          <w:i/>
          <w:color w:val="000000" w:themeColor="text1"/>
          <w:kern w:val="0"/>
          <w:sz w:val="24"/>
        </w:rPr>
        <w:t xml:space="preserve">Eucalyptus </w:t>
      </w:r>
      <w:proofErr w:type="spellStart"/>
      <w:r w:rsidR="00684DEF" w:rsidRPr="004B455E">
        <w:rPr>
          <w:rFonts w:ascii="Times New Roman" w:hAnsi="Times New Roman"/>
          <w:i/>
          <w:color w:val="000000" w:themeColor="text1"/>
          <w:kern w:val="0"/>
          <w:sz w:val="24"/>
        </w:rPr>
        <w:t>saligna</w:t>
      </w:r>
      <w:proofErr w:type="spellEnd"/>
      <w:r w:rsidR="00684DEF" w:rsidRPr="004B455E">
        <w:rPr>
          <w:rFonts w:ascii="Times New Roman" w:hAnsi="Times New Roman"/>
          <w:color w:val="000000" w:themeColor="text1"/>
          <w:kern w:val="0"/>
          <w:sz w:val="24"/>
        </w:rPr>
        <w:t xml:space="preserve"> Smith and </w:t>
      </w:r>
      <w:r w:rsidR="00684DEF" w:rsidRPr="004B455E">
        <w:rPr>
          <w:rFonts w:ascii="Times New Roman" w:hAnsi="Times New Roman"/>
          <w:i/>
          <w:color w:val="000000" w:themeColor="text1"/>
          <w:kern w:val="0"/>
          <w:sz w:val="24"/>
        </w:rPr>
        <w:t xml:space="preserve">Eucalyptus </w:t>
      </w:r>
      <w:proofErr w:type="spellStart"/>
      <w:r w:rsidR="00684DEF" w:rsidRPr="004B455E">
        <w:rPr>
          <w:rFonts w:ascii="Times New Roman" w:hAnsi="Times New Roman"/>
          <w:i/>
          <w:color w:val="000000" w:themeColor="text1"/>
          <w:kern w:val="0"/>
          <w:sz w:val="24"/>
        </w:rPr>
        <w:t>globulus</w:t>
      </w:r>
      <w:proofErr w:type="spellEnd"/>
      <w:r w:rsidR="00684DEF" w:rsidRPr="004B455E">
        <w:rPr>
          <w:rFonts w:ascii="Times New Roman" w:hAnsi="Times New Roman"/>
          <w:color w:val="000000" w:themeColor="text1"/>
          <w:kern w:val="0"/>
          <w:sz w:val="24"/>
        </w:rPr>
        <w:t xml:space="preserve"> </w:t>
      </w:r>
      <w:proofErr w:type="spellStart"/>
      <w:r w:rsidR="00684DEF" w:rsidRPr="004B455E">
        <w:rPr>
          <w:rFonts w:ascii="Times New Roman" w:hAnsi="Times New Roman"/>
          <w:color w:val="000000" w:themeColor="text1"/>
          <w:kern w:val="0"/>
          <w:sz w:val="24"/>
        </w:rPr>
        <w:t>Labill</w:t>
      </w:r>
      <w:proofErr w:type="spellEnd"/>
      <w:r w:rsidR="00684DEF" w:rsidRPr="004B455E">
        <w:rPr>
          <w:rFonts w:ascii="Times New Roman" w:hAnsi="Times New Roman"/>
          <w:color w:val="000000" w:themeColor="text1"/>
          <w:kern w:val="0"/>
          <w:sz w:val="24"/>
        </w:rPr>
        <w:t>. Journal of Thermal Biology</w:t>
      </w:r>
      <w:r w:rsidRPr="004B455E">
        <w:rPr>
          <w:rFonts w:ascii="Times New Roman" w:hAnsi="Times New Roman" w:hint="eastAsia"/>
          <w:color w:val="000000" w:themeColor="text1"/>
          <w:kern w:val="0"/>
          <w:sz w:val="24"/>
        </w:rPr>
        <w:t>, 29:</w:t>
      </w:r>
      <w:r w:rsidR="00684DEF" w:rsidRPr="004B455E">
        <w:rPr>
          <w:rFonts w:ascii="Times New Roman" w:hAnsi="Times New Roman"/>
          <w:color w:val="000000" w:themeColor="text1"/>
          <w:kern w:val="0"/>
          <w:sz w:val="24"/>
        </w:rPr>
        <w:t xml:space="preserve"> 315-324.</w:t>
      </w:r>
    </w:p>
    <w:p w:rsidR="00684DEF" w:rsidRPr="004B455E" w:rsidRDefault="00684DEF" w:rsidP="00932E93">
      <w:pPr>
        <w:pStyle w:val="Commentaire"/>
        <w:ind w:left="238" w:hangingChars="99" w:hanging="238"/>
        <w:jc w:val="both"/>
        <w:rPr>
          <w:rFonts w:ascii="Times New Roman" w:hAnsi="Times New Roman"/>
          <w:color w:val="000000" w:themeColor="text1"/>
          <w:kern w:val="0"/>
          <w:sz w:val="24"/>
        </w:rPr>
      </w:pPr>
    </w:p>
    <w:p w:rsidR="00684DEF" w:rsidRPr="004B455E" w:rsidRDefault="00725E9C" w:rsidP="00932E93">
      <w:pPr>
        <w:pStyle w:val="Commentaire"/>
        <w:ind w:left="238" w:hangingChars="99" w:hanging="238"/>
        <w:jc w:val="both"/>
        <w:rPr>
          <w:rFonts w:ascii="Times New Roman" w:hAnsi="Times New Roman"/>
          <w:color w:val="000000" w:themeColor="text1"/>
          <w:sz w:val="24"/>
        </w:rPr>
      </w:pPr>
      <w:r w:rsidRPr="004B455E">
        <w:rPr>
          <w:rFonts w:ascii="Times New Roman" w:hAnsi="Times New Roman" w:hint="eastAsia"/>
          <w:color w:val="000000" w:themeColor="text1"/>
          <w:sz w:val="24"/>
        </w:rPr>
        <w:t>D</w:t>
      </w:r>
      <w:r w:rsidRPr="004B455E">
        <w:rPr>
          <w:rFonts w:ascii="Times New Roman" w:hAnsi="Times New Roman"/>
          <w:color w:val="000000" w:themeColor="text1"/>
          <w:sz w:val="24"/>
        </w:rPr>
        <w:t>enison</w:t>
      </w:r>
      <w:r w:rsidR="00684DEF" w:rsidRPr="004B455E">
        <w:rPr>
          <w:rFonts w:ascii="Times New Roman" w:hAnsi="Times New Roman"/>
          <w:color w:val="000000" w:themeColor="text1"/>
          <w:sz w:val="24"/>
        </w:rPr>
        <w:t xml:space="preserve"> N</w:t>
      </w:r>
      <w:r w:rsidR="00717CF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P</w:t>
      </w:r>
      <w:r w:rsidR="00717CFB" w:rsidRPr="004B455E">
        <w:rPr>
          <w:rFonts w:ascii="Times New Roman" w:hAnsi="Times New Roman" w:hint="eastAsia"/>
          <w:color w:val="000000" w:themeColor="text1"/>
          <w:sz w:val="24"/>
        </w:rPr>
        <w:t>.</w:t>
      </w:r>
      <w:r w:rsidRPr="004B455E">
        <w:rPr>
          <w:rFonts w:ascii="Times New Roman" w:hAnsi="Times New Roman" w:hint="eastAsia"/>
          <w:color w:val="000000" w:themeColor="text1"/>
          <w:sz w:val="24"/>
        </w:rPr>
        <w:t>,</w:t>
      </w:r>
      <w:r w:rsidR="00717CFB" w:rsidRPr="004B455E">
        <w:rPr>
          <w:rFonts w:ascii="Times New Roman" w:hAnsi="Times New Roman" w:hint="eastAsia"/>
          <w:color w:val="000000" w:themeColor="text1"/>
          <w:sz w:val="24"/>
        </w:rPr>
        <w:t xml:space="preserve"> </w:t>
      </w:r>
      <w:proofErr w:type="spellStart"/>
      <w:r w:rsidRPr="004B455E">
        <w:rPr>
          <w:rFonts w:ascii="Times New Roman" w:hAnsi="Times New Roman" w:hint="eastAsia"/>
          <w:color w:val="000000" w:themeColor="text1"/>
          <w:sz w:val="24"/>
        </w:rPr>
        <w:t>K</w:t>
      </w:r>
      <w:r w:rsidRPr="004B455E">
        <w:rPr>
          <w:rFonts w:ascii="Times New Roman" w:hAnsi="Times New Roman"/>
          <w:color w:val="000000" w:themeColor="text1"/>
          <w:sz w:val="24"/>
        </w:rPr>
        <w:t>ietzka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J.E. </w:t>
      </w:r>
      <w:r w:rsidR="00717CF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1993</w:t>
      </w:r>
      <w:r w:rsidR="00717CF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gramStart"/>
      <w:r w:rsidR="00684DEF" w:rsidRPr="004B455E">
        <w:rPr>
          <w:rFonts w:ascii="Times New Roman" w:hAnsi="Times New Roman"/>
          <w:color w:val="000000" w:themeColor="text1"/>
          <w:sz w:val="24"/>
        </w:rPr>
        <w:t>The</w:t>
      </w:r>
      <w:proofErr w:type="gramEnd"/>
      <w:r w:rsidR="00684DEF" w:rsidRPr="004B455E">
        <w:rPr>
          <w:rFonts w:ascii="Times New Roman" w:hAnsi="Times New Roman"/>
          <w:color w:val="000000" w:themeColor="text1"/>
          <w:sz w:val="24"/>
        </w:rPr>
        <w:t xml:space="preserve"> development and </w:t>
      </w:r>
      <w:proofErr w:type="spellStart"/>
      <w:r w:rsidR="00684DEF" w:rsidRPr="004B455E">
        <w:rPr>
          <w:rFonts w:ascii="Times New Roman" w:hAnsi="Times New Roman"/>
          <w:color w:val="000000" w:themeColor="text1"/>
          <w:sz w:val="24"/>
        </w:rPr>
        <w:t>utilisation</w:t>
      </w:r>
      <w:proofErr w:type="spellEnd"/>
      <w:r w:rsidR="00684DEF" w:rsidRPr="004B455E">
        <w:rPr>
          <w:rFonts w:ascii="Times New Roman" w:hAnsi="Times New Roman"/>
          <w:color w:val="000000" w:themeColor="text1"/>
          <w:sz w:val="24"/>
        </w:rPr>
        <w:t xml:space="preserve"> of vegetative propagation in </w:t>
      </w:r>
      <w:proofErr w:type="spellStart"/>
      <w:r w:rsidR="00684DEF" w:rsidRPr="004B455E">
        <w:rPr>
          <w:rFonts w:ascii="Times New Roman" w:hAnsi="Times New Roman"/>
          <w:color w:val="000000" w:themeColor="text1"/>
          <w:sz w:val="24"/>
        </w:rPr>
        <w:t>mondi</w:t>
      </w:r>
      <w:proofErr w:type="spellEnd"/>
      <w:r w:rsidR="00684DEF" w:rsidRPr="004B455E">
        <w:rPr>
          <w:rFonts w:ascii="Times New Roman" w:hAnsi="Times New Roman"/>
          <w:color w:val="000000" w:themeColor="text1"/>
          <w:sz w:val="24"/>
        </w:rPr>
        <w:t xml:space="preserve"> for commercial afforestation </w:t>
      </w:r>
      <w:proofErr w:type="spellStart"/>
      <w:r w:rsidR="00684DEF" w:rsidRPr="004B455E">
        <w:rPr>
          <w:rFonts w:ascii="Times New Roman" w:hAnsi="Times New Roman"/>
          <w:color w:val="000000" w:themeColor="text1"/>
          <w:sz w:val="24"/>
        </w:rPr>
        <w:t>programmes</w:t>
      </w:r>
      <w:proofErr w:type="spellEnd"/>
      <w:r w:rsidR="00684DEF" w:rsidRPr="004B455E">
        <w:rPr>
          <w:rFonts w:ascii="Times New Roman" w:hAnsi="Times New Roman"/>
          <w:color w:val="000000" w:themeColor="text1"/>
          <w:sz w:val="24"/>
        </w:rPr>
        <w:t>. South African Forestry Journal</w:t>
      </w:r>
      <w:r w:rsidRPr="004B455E">
        <w:rPr>
          <w:rFonts w:ascii="Times New Roman" w:hAnsi="Times New Roman" w:hint="eastAsia"/>
          <w:color w:val="000000" w:themeColor="text1"/>
          <w:sz w:val="24"/>
        </w:rPr>
        <w:t>, 166</w:t>
      </w:r>
      <w:r w:rsidR="00684DEF" w:rsidRPr="004B455E">
        <w:rPr>
          <w:rFonts w:ascii="Times New Roman" w:hAnsi="Times New Roman"/>
          <w:color w:val="000000" w:themeColor="text1"/>
          <w:sz w:val="24"/>
        </w:rPr>
        <w:t>: 53-60.</w:t>
      </w:r>
    </w:p>
    <w:p w:rsidR="00684DEF" w:rsidRPr="004B455E" w:rsidRDefault="00684DEF" w:rsidP="00932E93">
      <w:pPr>
        <w:pStyle w:val="Commentaire"/>
        <w:ind w:left="238" w:hangingChars="99" w:hanging="238"/>
        <w:jc w:val="both"/>
        <w:rPr>
          <w:rFonts w:ascii="Times New Roman" w:hAnsi="Times New Roman"/>
          <w:color w:val="000000" w:themeColor="text1"/>
          <w:sz w:val="24"/>
        </w:rPr>
      </w:pPr>
    </w:p>
    <w:p w:rsidR="00684DEF" w:rsidRPr="004B455E" w:rsidRDefault="001E4F35" w:rsidP="00932E93">
      <w:pPr>
        <w:pStyle w:val="Commentaire"/>
        <w:ind w:left="238" w:hangingChars="99" w:hanging="238"/>
        <w:jc w:val="both"/>
        <w:rPr>
          <w:rFonts w:ascii="Times New Roman" w:hAnsi="Times New Roman"/>
          <w:color w:val="000000" w:themeColor="text1"/>
          <w:sz w:val="24"/>
        </w:rPr>
      </w:pPr>
      <w:proofErr w:type="spellStart"/>
      <w:r w:rsidRPr="004B455E">
        <w:rPr>
          <w:rFonts w:ascii="Times New Roman" w:hAnsi="Times New Roman" w:hint="eastAsia"/>
          <w:color w:val="000000" w:themeColor="text1"/>
          <w:sz w:val="24"/>
        </w:rPr>
        <w:t>F</w:t>
      </w:r>
      <w:r w:rsidRPr="004B455E">
        <w:rPr>
          <w:rFonts w:ascii="Times New Roman" w:hAnsi="Times New Roman"/>
          <w:color w:val="000000" w:themeColor="text1"/>
          <w:sz w:val="24"/>
        </w:rPr>
        <w:t>adl</w:t>
      </w:r>
      <w:proofErr w:type="spellEnd"/>
      <w:r w:rsidRPr="004B455E">
        <w:rPr>
          <w:rFonts w:ascii="Times New Roman" w:hAnsi="Times New Roman"/>
          <w:color w:val="000000" w:themeColor="text1"/>
          <w:sz w:val="24"/>
        </w:rPr>
        <w:t xml:space="preserve"> </w:t>
      </w:r>
      <w:r w:rsidR="00684DEF" w:rsidRPr="004B455E">
        <w:rPr>
          <w:rFonts w:ascii="Times New Roman" w:hAnsi="Times New Roman"/>
          <w:color w:val="000000" w:themeColor="text1"/>
          <w:sz w:val="24"/>
        </w:rPr>
        <w:t>M</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S</w:t>
      </w:r>
      <w:r w:rsidR="00FA0CE0" w:rsidRPr="004B455E">
        <w:rPr>
          <w:rFonts w:ascii="Times New Roman" w:hAnsi="Times New Roman" w:hint="eastAsia"/>
          <w:color w:val="000000" w:themeColor="text1"/>
          <w:sz w:val="24"/>
        </w:rPr>
        <w:t>.</w:t>
      </w:r>
      <w:r w:rsidR="001D6FBA" w:rsidRPr="004B455E">
        <w:rPr>
          <w:rFonts w:ascii="Times New Roman" w:hAnsi="Times New Roman" w:hint="eastAsia"/>
          <w:color w:val="000000" w:themeColor="text1"/>
          <w:sz w:val="24"/>
        </w:rPr>
        <w:t>,</w:t>
      </w:r>
      <w:r w:rsidR="00FA0CE0"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 xml:space="preserve">artmann </w:t>
      </w:r>
      <w:r w:rsidR="001D6FBA" w:rsidRPr="004B455E">
        <w:rPr>
          <w:rFonts w:ascii="Times New Roman" w:hAnsi="Times New Roman"/>
          <w:color w:val="000000" w:themeColor="text1"/>
          <w:sz w:val="24"/>
        </w:rPr>
        <w:t xml:space="preserve">H.T. </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1967</w:t>
      </w:r>
      <w:r w:rsidR="001D6FB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Endogenous root promoting and root inhibiting factors in pear cuttings in relation to bud activity. International Plant Propagator</w:t>
      </w:r>
      <w:r w:rsidR="00744F1D" w:rsidRPr="004B455E">
        <w:rPr>
          <w:rFonts w:ascii="Times New Roman" w:hAnsi="Times New Roman"/>
          <w:color w:val="000000" w:themeColor="text1"/>
          <w:sz w:val="24"/>
        </w:rPr>
        <w:t>’</w:t>
      </w:r>
      <w:r w:rsidR="00684DEF" w:rsidRPr="004B455E">
        <w:rPr>
          <w:rFonts w:ascii="Times New Roman" w:hAnsi="Times New Roman"/>
          <w:color w:val="000000" w:themeColor="text1"/>
          <w:sz w:val="24"/>
        </w:rPr>
        <w:t>s Society</w:t>
      </w:r>
      <w:r w:rsidR="007025BD"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17: 62–72.</w:t>
      </w:r>
    </w:p>
    <w:p w:rsidR="00684DEF" w:rsidRPr="004B455E" w:rsidRDefault="00684DEF" w:rsidP="00932E93">
      <w:pPr>
        <w:pStyle w:val="Commentaire"/>
        <w:ind w:left="238" w:hangingChars="99" w:hanging="238"/>
        <w:jc w:val="both"/>
        <w:rPr>
          <w:rFonts w:ascii="Times New Roman" w:hAnsi="Times New Roman"/>
          <w:color w:val="000000" w:themeColor="text1"/>
          <w:sz w:val="24"/>
        </w:rPr>
      </w:pPr>
    </w:p>
    <w:p w:rsidR="00684DEF" w:rsidRPr="004B455E" w:rsidRDefault="001E4F35" w:rsidP="00932E93">
      <w:pPr>
        <w:pStyle w:val="Commentaire"/>
        <w:ind w:left="238" w:hangingChars="99" w:hanging="238"/>
        <w:jc w:val="both"/>
        <w:rPr>
          <w:rFonts w:ascii="Times New Roman" w:hAnsi="Times New Roman"/>
          <w:color w:val="000000" w:themeColor="text1"/>
          <w:sz w:val="24"/>
        </w:rPr>
      </w:pPr>
      <w:proofErr w:type="spellStart"/>
      <w:r w:rsidRPr="004B455E">
        <w:rPr>
          <w:rFonts w:ascii="Times New Roman" w:hAnsi="Times New Roman" w:hint="eastAsia"/>
          <w:color w:val="000000" w:themeColor="text1"/>
          <w:sz w:val="24"/>
        </w:rPr>
        <w:t>F</w:t>
      </w:r>
      <w:r w:rsidRPr="004B455E">
        <w:rPr>
          <w:rFonts w:ascii="Times New Roman" w:hAnsi="Times New Roman"/>
          <w:color w:val="000000" w:themeColor="text1"/>
          <w:sz w:val="24"/>
        </w:rPr>
        <w:t>ogaça</w:t>
      </w:r>
      <w:proofErr w:type="spellEnd"/>
      <w:r w:rsidRPr="004B455E">
        <w:rPr>
          <w:rFonts w:ascii="Times New Roman" w:hAnsi="Times New Roman"/>
          <w:color w:val="000000" w:themeColor="text1"/>
          <w:sz w:val="24"/>
        </w:rPr>
        <w:t xml:space="preserve"> </w:t>
      </w:r>
      <w:r w:rsidR="00684DEF" w:rsidRPr="004B455E">
        <w:rPr>
          <w:rFonts w:ascii="Times New Roman" w:hAnsi="Times New Roman"/>
          <w:color w:val="000000" w:themeColor="text1"/>
          <w:sz w:val="24"/>
        </w:rPr>
        <w:t>C</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M</w:t>
      </w:r>
      <w:r w:rsidR="00FA0CE0" w:rsidRPr="004B455E">
        <w:rPr>
          <w:rFonts w:ascii="Times New Roman" w:hAnsi="Times New Roman" w:hint="eastAsia"/>
          <w:color w:val="000000" w:themeColor="text1"/>
          <w:sz w:val="24"/>
        </w:rPr>
        <w:t>.</w:t>
      </w:r>
      <w:r w:rsidRPr="004B455E">
        <w:rPr>
          <w:rFonts w:ascii="Times New Roman" w:hAnsi="Times New Roman" w:hint="eastAsia"/>
          <w:color w:val="000000" w:themeColor="text1"/>
          <w:sz w:val="24"/>
        </w:rPr>
        <w:t xml:space="preserve">, </w:t>
      </w:r>
      <w:proofErr w:type="spellStart"/>
      <w:r w:rsidRPr="004B455E">
        <w:rPr>
          <w:rFonts w:ascii="Times New Roman" w:hAnsi="Times New Roman"/>
          <w:color w:val="000000" w:themeColor="text1"/>
          <w:sz w:val="24"/>
        </w:rPr>
        <w:t>F</w:t>
      </w:r>
      <w:r w:rsidRPr="004B455E">
        <w:rPr>
          <w:rFonts w:ascii="Times New Roman" w:hAnsi="Times New Roman" w:hint="eastAsia"/>
          <w:color w:val="000000" w:themeColor="text1"/>
          <w:sz w:val="24"/>
        </w:rPr>
        <w:t>ett-Neto</w:t>
      </w:r>
      <w:proofErr w:type="spellEnd"/>
      <w:r w:rsidRPr="004B455E">
        <w:rPr>
          <w:rFonts w:ascii="Times New Roman" w:hAnsi="Times New Roman" w:hint="eastAsia"/>
          <w:color w:val="000000" w:themeColor="text1"/>
          <w:sz w:val="24"/>
        </w:rPr>
        <w:t xml:space="preserve"> </w:t>
      </w:r>
      <w:r w:rsidR="00FA0CE0" w:rsidRPr="004B455E">
        <w:rPr>
          <w:rFonts w:ascii="Times New Roman" w:hAnsi="Times New Roman" w:hint="eastAsia"/>
          <w:color w:val="000000" w:themeColor="text1"/>
          <w:sz w:val="24"/>
        </w:rPr>
        <w:t>A.G.</w:t>
      </w:r>
      <w:r w:rsidR="00684DEF" w:rsidRPr="004B455E">
        <w:rPr>
          <w:rFonts w:ascii="Times New Roman" w:hAnsi="Times New Roman"/>
          <w:color w:val="000000" w:themeColor="text1"/>
          <w:sz w:val="24"/>
        </w:rPr>
        <w:t xml:space="preserve"> </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2005</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Role of auxin and its modulators in the adventitious rooting of eucalyptus species differing in recalcitrance. Plant Growth Regulation</w:t>
      </w:r>
      <w:proofErr w:type="gramStart"/>
      <w:r w:rsidRPr="004B455E">
        <w:rPr>
          <w:rFonts w:ascii="Times New Roman" w:hAnsi="Times New Roman" w:hint="eastAsia"/>
          <w:color w:val="000000" w:themeColor="text1"/>
          <w:sz w:val="24"/>
        </w:rPr>
        <w:t>,45</w:t>
      </w:r>
      <w:proofErr w:type="gramEnd"/>
      <w:r w:rsidR="00684DEF" w:rsidRPr="004B455E">
        <w:rPr>
          <w:rFonts w:ascii="Times New Roman" w:hAnsi="Times New Roman"/>
          <w:color w:val="000000" w:themeColor="text1"/>
          <w:sz w:val="24"/>
        </w:rPr>
        <w:t xml:space="preserve">: 1-10.  </w:t>
      </w:r>
    </w:p>
    <w:p w:rsidR="00684DEF" w:rsidRPr="004B455E" w:rsidRDefault="00684DEF" w:rsidP="00932E93">
      <w:pPr>
        <w:pStyle w:val="Commentaire"/>
        <w:ind w:left="238" w:hangingChars="99" w:hanging="238"/>
        <w:jc w:val="both"/>
        <w:rPr>
          <w:rFonts w:ascii="Times New Roman" w:hAnsi="Times New Roman"/>
          <w:color w:val="000000" w:themeColor="text1"/>
          <w:sz w:val="24"/>
        </w:rPr>
      </w:pPr>
    </w:p>
    <w:p w:rsidR="00684DEF" w:rsidRPr="004B455E" w:rsidRDefault="00684DEF" w:rsidP="00932E93">
      <w:pPr>
        <w:pStyle w:val="Commentaire"/>
        <w:ind w:left="238" w:hangingChars="99" w:hanging="238"/>
        <w:jc w:val="both"/>
        <w:rPr>
          <w:rFonts w:ascii="Times New Roman" w:hAnsi="Times New Roman"/>
          <w:color w:val="000000" w:themeColor="text1"/>
          <w:sz w:val="24"/>
        </w:rPr>
      </w:pPr>
      <w:proofErr w:type="gramStart"/>
      <w:r w:rsidRPr="004B455E">
        <w:rPr>
          <w:rFonts w:ascii="Times New Roman" w:hAnsi="Times New Roman"/>
          <w:color w:val="000000" w:themeColor="text1"/>
          <w:sz w:val="24"/>
        </w:rPr>
        <w:lastRenderedPageBreak/>
        <w:t>H</w:t>
      </w:r>
      <w:r w:rsidR="001E4F35" w:rsidRPr="004B455E">
        <w:rPr>
          <w:rFonts w:ascii="Times New Roman" w:hAnsi="Times New Roman" w:hint="eastAsia"/>
          <w:color w:val="000000" w:themeColor="text1"/>
          <w:sz w:val="24"/>
        </w:rPr>
        <w:t>ansen</w:t>
      </w:r>
      <w:r w:rsidRPr="004B455E">
        <w:rPr>
          <w:rFonts w:ascii="Times New Roman" w:hAnsi="Times New Roman"/>
          <w:color w:val="000000" w:themeColor="text1"/>
          <w:sz w:val="24"/>
        </w:rPr>
        <w:t xml:space="preserve"> J. </w:t>
      </w:r>
      <w:r w:rsidR="00FA0CE0" w:rsidRPr="004B455E">
        <w:rPr>
          <w:rFonts w:ascii="Times New Roman" w:hAnsi="Times New Roman" w:hint="eastAsia"/>
          <w:color w:val="000000" w:themeColor="text1"/>
          <w:sz w:val="24"/>
        </w:rPr>
        <w:t>(</w:t>
      </w:r>
      <w:r w:rsidRPr="004B455E">
        <w:rPr>
          <w:rFonts w:ascii="Times New Roman" w:hAnsi="Times New Roman"/>
          <w:color w:val="000000" w:themeColor="text1"/>
          <w:sz w:val="24"/>
        </w:rPr>
        <w:t>1986</w:t>
      </w:r>
      <w:r w:rsidR="001E4F35" w:rsidRPr="004B455E">
        <w:rPr>
          <w:rFonts w:ascii="Times New Roman" w:hAnsi="Times New Roman" w:hint="eastAsia"/>
          <w:color w:val="000000" w:themeColor="text1"/>
          <w:sz w:val="24"/>
        </w:rPr>
        <w:t>)</w:t>
      </w:r>
      <w:r w:rsidRPr="004B455E">
        <w:rPr>
          <w:rFonts w:ascii="Times New Roman" w:hAnsi="Times New Roman"/>
          <w:color w:val="000000" w:themeColor="text1"/>
          <w:sz w:val="24"/>
        </w:rPr>
        <w:t xml:space="preserve"> Influence of cutting position and stem length on rooting of leaf-bud cuttings of </w:t>
      </w:r>
      <w:proofErr w:type="spellStart"/>
      <w:r w:rsidRPr="004B455E">
        <w:rPr>
          <w:rFonts w:ascii="Times New Roman" w:hAnsi="Times New Roman"/>
          <w:i/>
          <w:color w:val="000000" w:themeColor="text1"/>
          <w:sz w:val="24"/>
        </w:rPr>
        <w:t>Schefflera</w:t>
      </w:r>
      <w:proofErr w:type="spellEnd"/>
      <w:r w:rsidRPr="004B455E">
        <w:rPr>
          <w:rFonts w:ascii="Times New Roman" w:hAnsi="Times New Roman"/>
          <w:i/>
          <w:color w:val="000000" w:themeColor="text1"/>
          <w:sz w:val="24"/>
        </w:rPr>
        <w:t xml:space="preserve"> </w:t>
      </w:r>
      <w:proofErr w:type="spellStart"/>
      <w:r w:rsidRPr="004B455E">
        <w:rPr>
          <w:rFonts w:ascii="Times New Roman" w:hAnsi="Times New Roman"/>
          <w:i/>
          <w:color w:val="000000" w:themeColor="text1"/>
          <w:sz w:val="24"/>
        </w:rPr>
        <w:t>arboricola</w:t>
      </w:r>
      <w:proofErr w:type="spellEnd"/>
      <w:r w:rsidRPr="004B455E">
        <w:rPr>
          <w:rFonts w:ascii="Times New Roman" w:hAnsi="Times New Roman"/>
          <w:color w:val="000000" w:themeColor="text1"/>
          <w:sz w:val="24"/>
        </w:rPr>
        <w:t>.</w:t>
      </w:r>
      <w:proofErr w:type="gramEnd"/>
      <w:r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Scientia</w:t>
      </w:r>
      <w:proofErr w:type="spellEnd"/>
      <w:r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Horticulturae</w:t>
      </w:r>
      <w:proofErr w:type="spellEnd"/>
      <w:r w:rsidR="001E4F35" w:rsidRPr="004B455E">
        <w:rPr>
          <w:rFonts w:ascii="Times New Roman" w:hAnsi="Times New Roman" w:hint="eastAsia"/>
          <w:color w:val="000000" w:themeColor="text1"/>
          <w:sz w:val="24"/>
        </w:rPr>
        <w:t>, 28</w:t>
      </w:r>
      <w:r w:rsidRPr="004B455E">
        <w:rPr>
          <w:rFonts w:ascii="Times New Roman" w:hAnsi="Times New Roman"/>
          <w:color w:val="000000" w:themeColor="text1"/>
          <w:sz w:val="24"/>
        </w:rPr>
        <w:t>: 177-186.</w:t>
      </w:r>
    </w:p>
    <w:p w:rsidR="00684DEF" w:rsidRPr="004B455E" w:rsidRDefault="00684DEF" w:rsidP="00932E93">
      <w:pPr>
        <w:pStyle w:val="Commentaire"/>
        <w:ind w:left="238" w:hangingChars="99" w:hanging="238"/>
        <w:jc w:val="both"/>
        <w:rPr>
          <w:rFonts w:ascii="Times New Roman" w:hAnsi="Times New Roman"/>
          <w:color w:val="000000" w:themeColor="text1"/>
          <w:sz w:val="24"/>
        </w:rPr>
      </w:pPr>
    </w:p>
    <w:p w:rsidR="00684DEF" w:rsidRPr="004B455E" w:rsidRDefault="001E4F35" w:rsidP="00932E93">
      <w:pPr>
        <w:ind w:left="238" w:hangingChars="99" w:hanging="238"/>
        <w:rPr>
          <w:rFonts w:ascii="Times New Roman" w:hAnsi="Times New Roman"/>
          <w:color w:val="000000" w:themeColor="text1"/>
          <w:sz w:val="24"/>
        </w:rPr>
      </w:pPr>
      <w:proofErr w:type="spellStart"/>
      <w:proofErr w:type="gramStart"/>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artney</w:t>
      </w:r>
      <w:proofErr w:type="spellEnd"/>
      <w:r w:rsidRPr="004B455E">
        <w:rPr>
          <w:rFonts w:ascii="Times New Roman" w:hAnsi="Times New Roman"/>
          <w:color w:val="000000" w:themeColor="text1"/>
          <w:sz w:val="24"/>
        </w:rPr>
        <w:t xml:space="preserve"> </w:t>
      </w:r>
      <w:r w:rsidR="00684DEF" w:rsidRPr="004B455E">
        <w:rPr>
          <w:rFonts w:ascii="Times New Roman" w:hAnsi="Times New Roman"/>
          <w:color w:val="000000" w:themeColor="text1"/>
          <w:sz w:val="24"/>
        </w:rPr>
        <w:t>V</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J. </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1980</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Vegetative propagation of the eucalypts.</w:t>
      </w:r>
      <w:proofErr w:type="gramEnd"/>
      <w:r w:rsidR="00684DEF" w:rsidRPr="004B455E">
        <w:rPr>
          <w:rFonts w:ascii="Times New Roman" w:hAnsi="Times New Roman"/>
          <w:color w:val="000000" w:themeColor="text1"/>
          <w:sz w:val="24"/>
        </w:rPr>
        <w:t xml:space="preserve"> Australian Forest Research</w:t>
      </w:r>
      <w:r w:rsidRPr="004B455E">
        <w:rPr>
          <w:rFonts w:ascii="Times New Roman" w:hAnsi="Times New Roman" w:hint="eastAsia"/>
          <w:color w:val="000000" w:themeColor="text1"/>
          <w:sz w:val="24"/>
        </w:rPr>
        <w:t>, 10</w:t>
      </w:r>
      <w:r w:rsidR="00684DEF" w:rsidRPr="004B455E">
        <w:rPr>
          <w:rFonts w:ascii="Times New Roman" w:hAnsi="Times New Roman"/>
          <w:color w:val="000000" w:themeColor="text1"/>
          <w:sz w:val="24"/>
        </w:rPr>
        <w:t>: 191-211.</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1E4F35" w:rsidP="00932E93">
      <w:pPr>
        <w:ind w:left="238" w:hangingChars="99" w:hanging="238"/>
        <w:rPr>
          <w:rFonts w:ascii="Times New Roman" w:hAnsi="Times New Roman"/>
          <w:color w:val="000000" w:themeColor="text1"/>
          <w:sz w:val="24"/>
        </w:rPr>
      </w:pPr>
      <w:proofErr w:type="gramStart"/>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oward</w:t>
      </w:r>
      <w:r w:rsidR="00684DEF" w:rsidRPr="004B455E">
        <w:rPr>
          <w:rFonts w:ascii="Times New Roman" w:hAnsi="Times New Roman"/>
          <w:color w:val="000000" w:themeColor="text1"/>
          <w:sz w:val="24"/>
        </w:rPr>
        <w:t xml:space="preserve"> B</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H. </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1968</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Effects of bud removal and wounding on rooting of hardwood cuttings.</w:t>
      </w:r>
      <w:proofErr w:type="gramEnd"/>
      <w:r w:rsidR="00684DEF" w:rsidRPr="004B455E">
        <w:rPr>
          <w:rFonts w:ascii="Times New Roman" w:hAnsi="Times New Roman"/>
          <w:color w:val="000000" w:themeColor="text1"/>
          <w:sz w:val="24"/>
        </w:rPr>
        <w:t xml:space="preserve"> Nature</w:t>
      </w:r>
      <w:r w:rsidRPr="004B455E">
        <w:rPr>
          <w:rFonts w:ascii="Times New Roman" w:hAnsi="Times New Roman" w:hint="eastAsia"/>
          <w:color w:val="000000" w:themeColor="text1"/>
          <w:sz w:val="24"/>
        </w:rPr>
        <w:t>, 220</w:t>
      </w:r>
      <w:r w:rsidR="00684DEF" w:rsidRPr="004B455E">
        <w:rPr>
          <w:rFonts w:ascii="Times New Roman" w:hAnsi="Times New Roman"/>
          <w:color w:val="000000" w:themeColor="text1"/>
          <w:sz w:val="24"/>
        </w:rPr>
        <w:t>: 262–264.</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1E4F35" w:rsidP="00932E93">
      <w:pPr>
        <w:ind w:left="238" w:hangingChars="99" w:hanging="238"/>
        <w:rPr>
          <w:rFonts w:ascii="Times New Roman" w:hAnsi="Times New Roman"/>
          <w:color w:val="000000" w:themeColor="text1"/>
          <w:sz w:val="24"/>
        </w:rPr>
      </w:pPr>
      <w:proofErr w:type="gramStart"/>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oward</w:t>
      </w:r>
      <w:r w:rsidR="00684DEF" w:rsidRPr="004B455E">
        <w:rPr>
          <w:rFonts w:ascii="Times New Roman" w:hAnsi="Times New Roman"/>
          <w:color w:val="000000" w:themeColor="text1"/>
          <w:sz w:val="24"/>
        </w:rPr>
        <w:t xml:space="preserve"> B</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H. </w:t>
      </w:r>
      <w:r w:rsidR="00FA0CE0"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1991</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Stock plant manipulation for better rooting and growth from cuttings.</w:t>
      </w:r>
      <w:proofErr w:type="gramEnd"/>
      <w:r w:rsidR="00684DEF" w:rsidRPr="004B455E">
        <w:rPr>
          <w:rFonts w:ascii="Times New Roman" w:hAnsi="Times New Roman"/>
          <w:color w:val="000000" w:themeColor="text1"/>
          <w:sz w:val="24"/>
        </w:rPr>
        <w:t xml:space="preserve"> International Plant Propagators Society</w:t>
      </w:r>
      <w:r w:rsidRPr="004B455E">
        <w:rPr>
          <w:rFonts w:ascii="Times New Roman" w:hAnsi="Times New Roman" w:hint="eastAsia"/>
          <w:color w:val="000000" w:themeColor="text1"/>
          <w:sz w:val="24"/>
        </w:rPr>
        <w:t>, 41:</w:t>
      </w:r>
      <w:r w:rsidR="00684DEF" w:rsidRPr="004B455E">
        <w:rPr>
          <w:rFonts w:ascii="Times New Roman" w:hAnsi="Times New Roman"/>
          <w:color w:val="000000" w:themeColor="text1"/>
          <w:sz w:val="24"/>
        </w:rPr>
        <w:t xml:space="preserve"> 127-130.</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7025BD" w:rsidP="00932E93">
      <w:pPr>
        <w:ind w:left="238" w:hangingChars="99" w:hanging="238"/>
        <w:rPr>
          <w:rFonts w:ascii="Times New Roman" w:hAnsi="Times New Roman"/>
          <w:color w:val="000000" w:themeColor="text1"/>
          <w:sz w:val="24"/>
        </w:rPr>
      </w:pPr>
      <w:proofErr w:type="gramStart"/>
      <w:r w:rsidRPr="004B455E">
        <w:rPr>
          <w:rFonts w:ascii="Times New Roman" w:hAnsi="Times New Roman" w:hint="eastAsia"/>
          <w:color w:val="000000" w:themeColor="text1"/>
          <w:sz w:val="24"/>
        </w:rPr>
        <w:t>H</w:t>
      </w:r>
      <w:r w:rsidRPr="004B455E">
        <w:rPr>
          <w:rFonts w:ascii="Times New Roman" w:hAnsi="Times New Roman"/>
          <w:color w:val="000000" w:themeColor="text1"/>
          <w:sz w:val="24"/>
        </w:rPr>
        <w:t xml:space="preserve">oward </w:t>
      </w:r>
      <w:r w:rsidR="00B2633E" w:rsidRPr="004B455E">
        <w:rPr>
          <w:rFonts w:ascii="Times New Roman" w:hAnsi="Times New Roman"/>
          <w:color w:val="000000" w:themeColor="text1"/>
          <w:sz w:val="24"/>
        </w:rPr>
        <w:t>B</w:t>
      </w:r>
      <w:r w:rsidR="00B2633E" w:rsidRPr="004B455E">
        <w:rPr>
          <w:rFonts w:ascii="Times New Roman" w:hAnsi="Times New Roman" w:hint="eastAsia"/>
          <w:color w:val="000000" w:themeColor="text1"/>
          <w:sz w:val="24"/>
        </w:rPr>
        <w:t>.</w:t>
      </w:r>
      <w:r w:rsidR="00B2633E" w:rsidRPr="004B455E">
        <w:rPr>
          <w:rFonts w:ascii="Times New Roman" w:hAnsi="Times New Roman"/>
          <w:color w:val="000000" w:themeColor="text1"/>
          <w:sz w:val="24"/>
        </w:rPr>
        <w:t>H.</w:t>
      </w:r>
      <w:r w:rsidR="00B2633E" w:rsidRPr="004B455E">
        <w:rPr>
          <w:rFonts w:ascii="Times New Roman" w:hAnsi="Times New Roman" w:hint="eastAsia"/>
          <w:color w:val="000000" w:themeColor="text1"/>
          <w:sz w:val="24"/>
        </w:rPr>
        <w:t xml:space="preserve"> </w:t>
      </w:r>
      <w:proofErr w:type="spellStart"/>
      <w:r w:rsidRPr="004B455E">
        <w:rPr>
          <w:rFonts w:ascii="Times New Roman" w:hAnsi="Times New Roman" w:hint="eastAsia"/>
          <w:color w:val="000000" w:themeColor="text1"/>
          <w:sz w:val="24"/>
        </w:rPr>
        <w:t>R</w:t>
      </w:r>
      <w:r w:rsidRPr="004B455E">
        <w:rPr>
          <w:rFonts w:ascii="Times New Roman" w:hAnsi="Times New Roman"/>
          <w:color w:val="000000" w:themeColor="text1"/>
          <w:sz w:val="24"/>
        </w:rPr>
        <w:t>idout</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M.S. </w:t>
      </w:r>
      <w:r w:rsidR="00B2633E"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1991</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Rooting potential in plum hardwood cuttings.</w:t>
      </w:r>
      <w:proofErr w:type="gramEnd"/>
      <w:r w:rsidR="00684DEF" w:rsidRPr="004B455E">
        <w:rPr>
          <w:rFonts w:ascii="Times New Roman" w:hAnsi="Times New Roman"/>
          <w:color w:val="000000" w:themeColor="text1"/>
          <w:sz w:val="24"/>
        </w:rPr>
        <w:t xml:space="preserve"> II. Relationships between shoot variable and rooting in cuttings from different sources. Journal of Horticultural Science</w:t>
      </w:r>
      <w:r w:rsidRPr="004B455E">
        <w:rPr>
          <w:rFonts w:ascii="Times New Roman" w:hAnsi="Times New Roman" w:hint="eastAsia"/>
          <w:color w:val="000000" w:themeColor="text1"/>
          <w:sz w:val="24"/>
        </w:rPr>
        <w:t>, 66:</w:t>
      </w:r>
      <w:r w:rsidR="00684DEF" w:rsidRPr="004B455E">
        <w:rPr>
          <w:rFonts w:ascii="Times New Roman" w:hAnsi="Times New Roman"/>
          <w:color w:val="000000" w:themeColor="text1"/>
          <w:sz w:val="24"/>
        </w:rPr>
        <w:t xml:space="preserve"> 681-687.</w:t>
      </w:r>
    </w:p>
    <w:p w:rsidR="00310521" w:rsidRPr="004B455E" w:rsidRDefault="00310521" w:rsidP="00932E93">
      <w:pPr>
        <w:ind w:left="238" w:hangingChars="99" w:hanging="238"/>
        <w:rPr>
          <w:rFonts w:ascii="Times New Roman" w:hAnsi="Times New Roman"/>
          <w:color w:val="000000" w:themeColor="text1"/>
          <w:sz w:val="24"/>
        </w:rPr>
      </w:pPr>
    </w:p>
    <w:p w:rsidR="00310521" w:rsidRPr="004B455E" w:rsidRDefault="00310521" w:rsidP="00932E93">
      <w:pPr>
        <w:ind w:left="238" w:hangingChars="99" w:hanging="238"/>
        <w:rPr>
          <w:rStyle w:val="journaltitleen"/>
          <w:rFonts w:ascii="Times New Roman" w:hAnsi="Times New Roman"/>
          <w:color w:val="000000" w:themeColor="text1"/>
          <w:sz w:val="24"/>
        </w:rPr>
      </w:pPr>
      <w:r w:rsidRPr="004B455E">
        <w:rPr>
          <w:rFonts w:ascii="Times New Roman" w:hAnsi="Times New Roman"/>
          <w:color w:val="000000" w:themeColor="text1"/>
          <w:sz w:val="24"/>
        </w:rPr>
        <w:t>I</w:t>
      </w:r>
      <w:r w:rsidR="00B7701D" w:rsidRPr="004B455E">
        <w:rPr>
          <w:rFonts w:ascii="Times New Roman" w:hAnsi="Times New Roman" w:hint="eastAsia"/>
          <w:color w:val="000000" w:themeColor="text1"/>
          <w:sz w:val="24"/>
        </w:rPr>
        <w:t>to K</w:t>
      </w:r>
      <w:r w:rsidRPr="004B455E">
        <w:rPr>
          <w:rFonts w:ascii="Times New Roman" w:hAnsi="Times New Roman"/>
          <w:color w:val="000000" w:themeColor="text1"/>
          <w:sz w:val="24"/>
        </w:rPr>
        <w:t xml:space="preserve">. </w:t>
      </w:r>
      <w:r w:rsidR="00D81392" w:rsidRPr="004B455E">
        <w:rPr>
          <w:rFonts w:ascii="Times New Roman" w:hAnsi="Times New Roman" w:hint="eastAsia"/>
          <w:color w:val="000000" w:themeColor="text1"/>
          <w:sz w:val="24"/>
        </w:rPr>
        <w:t>(</w:t>
      </w:r>
      <w:r w:rsidRPr="004B455E">
        <w:rPr>
          <w:rFonts w:ascii="Times New Roman" w:hAnsi="Times New Roman"/>
          <w:color w:val="000000" w:themeColor="text1"/>
          <w:sz w:val="24"/>
        </w:rPr>
        <w:t>2006</w:t>
      </w:r>
      <w:r w:rsidR="00D81392" w:rsidRPr="004B455E">
        <w:rPr>
          <w:rFonts w:ascii="Times New Roman" w:hAnsi="Times New Roman" w:hint="eastAsia"/>
          <w:color w:val="000000" w:themeColor="text1"/>
          <w:sz w:val="24"/>
        </w:rPr>
        <w:t>)</w:t>
      </w:r>
      <w:r w:rsidRPr="004B455E">
        <w:rPr>
          <w:rFonts w:ascii="Times New Roman" w:hAnsi="Times New Roman"/>
          <w:color w:val="000000" w:themeColor="text1"/>
          <w:sz w:val="24"/>
        </w:rPr>
        <w:t xml:space="preserve"> </w:t>
      </w:r>
      <w:r w:rsidRPr="004B455E">
        <w:rPr>
          <w:rFonts w:ascii="Times New Roman" w:hAnsi="Times New Roman"/>
          <w:bCs/>
          <w:color w:val="000000" w:themeColor="text1"/>
          <w:kern w:val="36"/>
          <w:sz w:val="24"/>
        </w:rPr>
        <w:t xml:space="preserve">Clonal plantation of </w:t>
      </w:r>
      <w:r w:rsidRPr="004B455E">
        <w:rPr>
          <w:rFonts w:ascii="Times New Roman" w:hAnsi="Times New Roman"/>
          <w:bCs/>
          <w:i/>
          <w:color w:val="000000" w:themeColor="text1"/>
          <w:kern w:val="36"/>
          <w:sz w:val="24"/>
        </w:rPr>
        <w:t xml:space="preserve">Eucalyptus </w:t>
      </w:r>
      <w:proofErr w:type="spellStart"/>
      <w:r w:rsidRPr="004B455E">
        <w:rPr>
          <w:rFonts w:ascii="Times New Roman" w:hAnsi="Times New Roman"/>
          <w:bCs/>
          <w:i/>
          <w:color w:val="000000" w:themeColor="text1"/>
          <w:kern w:val="36"/>
          <w:sz w:val="24"/>
        </w:rPr>
        <w:t>globulus</w:t>
      </w:r>
      <w:proofErr w:type="spellEnd"/>
      <w:r w:rsidRPr="004B455E">
        <w:rPr>
          <w:rFonts w:ascii="Times New Roman" w:hAnsi="Times New Roman"/>
          <w:bCs/>
          <w:color w:val="000000" w:themeColor="text1"/>
          <w:kern w:val="36"/>
          <w:sz w:val="24"/>
        </w:rPr>
        <w:t>: Selection of plus trees and trial plantation</w:t>
      </w:r>
      <w:r w:rsidRPr="004B455E">
        <w:rPr>
          <w:rStyle w:val="journaltitleen"/>
          <w:rFonts w:ascii="Times New Roman" w:hAnsi="Times New Roman"/>
          <w:color w:val="000000" w:themeColor="text1"/>
          <w:sz w:val="24"/>
        </w:rPr>
        <w:t>. Japan TAPPI Journal</w:t>
      </w:r>
      <w:r w:rsidR="00B7701D" w:rsidRPr="004B455E">
        <w:rPr>
          <w:rStyle w:val="journaltitleen"/>
          <w:rFonts w:ascii="Times New Roman" w:hAnsi="Times New Roman" w:hint="eastAsia"/>
          <w:color w:val="000000" w:themeColor="text1"/>
          <w:sz w:val="24"/>
        </w:rPr>
        <w:t>, 60:</w:t>
      </w:r>
      <w:r w:rsidRPr="004B455E">
        <w:rPr>
          <w:rStyle w:val="journaltitleen"/>
          <w:rFonts w:ascii="Times New Roman" w:hAnsi="Times New Roman"/>
          <w:color w:val="000000" w:themeColor="text1"/>
          <w:sz w:val="24"/>
        </w:rPr>
        <w:t xml:space="preserve"> 476-485. (</w:t>
      </w:r>
      <w:proofErr w:type="gramStart"/>
      <w:r w:rsidRPr="004B455E">
        <w:rPr>
          <w:rStyle w:val="journaltitleen"/>
          <w:rFonts w:ascii="Times New Roman" w:hAnsi="Times New Roman"/>
          <w:color w:val="000000" w:themeColor="text1"/>
          <w:sz w:val="24"/>
        </w:rPr>
        <w:t>in</w:t>
      </w:r>
      <w:proofErr w:type="gramEnd"/>
      <w:r w:rsidRPr="004B455E">
        <w:rPr>
          <w:rStyle w:val="journaltitleen"/>
          <w:rFonts w:ascii="Times New Roman" w:hAnsi="Times New Roman"/>
          <w:color w:val="000000" w:themeColor="text1"/>
          <w:sz w:val="24"/>
        </w:rPr>
        <w:t xml:space="preserve"> Japanese)</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B7701D" w:rsidP="00932E93">
      <w:pPr>
        <w:ind w:left="238" w:hangingChars="99" w:hanging="238"/>
        <w:rPr>
          <w:rStyle w:val="journaltitleen"/>
          <w:rFonts w:ascii="Times New Roman" w:hAnsi="Times New Roman"/>
          <w:color w:val="000000" w:themeColor="text1"/>
          <w:sz w:val="24"/>
        </w:rPr>
      </w:pPr>
      <w:proofErr w:type="spellStart"/>
      <w:proofErr w:type="gramStart"/>
      <w:r w:rsidRPr="004B455E">
        <w:rPr>
          <w:rStyle w:val="journaltitleen"/>
          <w:rFonts w:ascii="Times New Roman" w:hAnsi="Times New Roman"/>
          <w:color w:val="000000" w:themeColor="text1"/>
          <w:sz w:val="24"/>
        </w:rPr>
        <w:t>Kawase</w:t>
      </w:r>
      <w:proofErr w:type="spellEnd"/>
      <w:r w:rsidRPr="004B455E">
        <w:rPr>
          <w:rStyle w:val="journaltitleen"/>
          <w:rFonts w:ascii="Times New Roman" w:hAnsi="Times New Roman"/>
          <w:color w:val="000000" w:themeColor="text1"/>
          <w:sz w:val="24"/>
        </w:rPr>
        <w:t xml:space="preserve"> </w:t>
      </w:r>
      <w:r w:rsidR="00684DEF" w:rsidRPr="004B455E">
        <w:rPr>
          <w:rStyle w:val="journaltitleen"/>
          <w:rFonts w:ascii="Times New Roman" w:hAnsi="Times New Roman"/>
          <w:color w:val="000000" w:themeColor="text1"/>
          <w:sz w:val="24"/>
        </w:rPr>
        <w:t xml:space="preserve">M. </w:t>
      </w:r>
      <w:r w:rsidR="00D81392" w:rsidRPr="004B455E">
        <w:rPr>
          <w:rStyle w:val="journaltitleen"/>
          <w:rFonts w:ascii="Times New Roman" w:hAnsi="Times New Roman" w:hint="eastAsia"/>
          <w:color w:val="000000" w:themeColor="text1"/>
          <w:sz w:val="24"/>
        </w:rPr>
        <w:t>(</w:t>
      </w:r>
      <w:r w:rsidR="00684DEF" w:rsidRPr="004B455E">
        <w:rPr>
          <w:rStyle w:val="journaltitleen"/>
          <w:rFonts w:ascii="Times New Roman" w:hAnsi="Times New Roman"/>
          <w:color w:val="000000" w:themeColor="text1"/>
          <w:sz w:val="24"/>
        </w:rPr>
        <w:t>1972</w:t>
      </w:r>
      <w:r w:rsidRPr="004B455E">
        <w:rPr>
          <w:rStyle w:val="journaltitleen"/>
          <w:rFonts w:ascii="Times New Roman" w:hAnsi="Times New Roman" w:hint="eastAsia"/>
          <w:color w:val="000000" w:themeColor="text1"/>
          <w:sz w:val="24"/>
        </w:rPr>
        <w:t>)</w:t>
      </w:r>
      <w:r w:rsidR="00684DEF" w:rsidRPr="004B455E">
        <w:rPr>
          <w:rStyle w:val="journaltitleen"/>
          <w:rFonts w:ascii="Times New Roman" w:hAnsi="Times New Roman"/>
          <w:color w:val="000000" w:themeColor="text1"/>
          <w:sz w:val="24"/>
        </w:rPr>
        <w:t xml:space="preserve"> Centrifugation and rooting of cuttings.</w:t>
      </w:r>
      <w:proofErr w:type="gramEnd"/>
      <w:r w:rsidR="00684DEF" w:rsidRPr="004B455E">
        <w:rPr>
          <w:rStyle w:val="journaltitleen"/>
          <w:rFonts w:ascii="Times New Roman" w:hAnsi="Times New Roman"/>
          <w:color w:val="000000" w:themeColor="text1"/>
          <w:sz w:val="24"/>
        </w:rPr>
        <w:t xml:space="preserve"> </w:t>
      </w:r>
      <w:proofErr w:type="spellStart"/>
      <w:r w:rsidR="00684DEF" w:rsidRPr="004B455E">
        <w:rPr>
          <w:rStyle w:val="journaltitleen"/>
          <w:rFonts w:ascii="Times New Roman" w:hAnsi="Times New Roman"/>
          <w:color w:val="000000" w:themeColor="text1"/>
          <w:sz w:val="24"/>
        </w:rPr>
        <w:t>Rivista</w:t>
      </w:r>
      <w:proofErr w:type="spellEnd"/>
      <w:r w:rsidR="00684DEF" w:rsidRPr="004B455E">
        <w:rPr>
          <w:rStyle w:val="journaltitleen"/>
          <w:rFonts w:ascii="Times New Roman" w:hAnsi="Times New Roman"/>
          <w:color w:val="000000" w:themeColor="text1"/>
          <w:sz w:val="24"/>
        </w:rPr>
        <w:t xml:space="preserve"> </w:t>
      </w:r>
      <w:proofErr w:type="spellStart"/>
      <w:r w:rsidR="00684DEF" w:rsidRPr="004B455E">
        <w:rPr>
          <w:rStyle w:val="journaltitleen"/>
          <w:rFonts w:ascii="Times New Roman" w:hAnsi="Times New Roman"/>
          <w:color w:val="000000" w:themeColor="text1"/>
          <w:sz w:val="24"/>
        </w:rPr>
        <w:t>Ortoflorofrutt</w:t>
      </w:r>
      <w:proofErr w:type="spellEnd"/>
      <w:r w:rsidR="00684DEF" w:rsidRPr="004B455E">
        <w:rPr>
          <w:rStyle w:val="journaltitleen"/>
          <w:rFonts w:ascii="Times New Roman" w:hAnsi="Times New Roman"/>
          <w:color w:val="000000" w:themeColor="text1"/>
          <w:sz w:val="24"/>
        </w:rPr>
        <w:t xml:space="preserve"> Italia</w:t>
      </w:r>
      <w:r w:rsidRPr="004B455E">
        <w:rPr>
          <w:rStyle w:val="journaltitleen"/>
          <w:rFonts w:ascii="Times New Roman" w:hAnsi="Times New Roman" w:hint="eastAsia"/>
          <w:color w:val="000000" w:themeColor="text1"/>
          <w:sz w:val="24"/>
        </w:rPr>
        <w:t>, 60</w:t>
      </w:r>
      <w:r w:rsidR="00684DEF" w:rsidRPr="004B455E">
        <w:rPr>
          <w:rStyle w:val="journaltitleen"/>
          <w:rFonts w:ascii="Times New Roman" w:hAnsi="Times New Roman"/>
          <w:color w:val="000000" w:themeColor="text1"/>
          <w:sz w:val="24"/>
        </w:rPr>
        <w:t>: 96–112.</w:t>
      </w:r>
    </w:p>
    <w:p w:rsidR="00684DEF" w:rsidRPr="004B455E" w:rsidRDefault="00684DEF" w:rsidP="00932E93">
      <w:pPr>
        <w:autoSpaceDE w:val="0"/>
        <w:autoSpaceDN w:val="0"/>
        <w:adjustRightInd w:val="0"/>
        <w:ind w:left="238" w:hangingChars="99" w:hanging="238"/>
        <w:rPr>
          <w:rFonts w:ascii="Times New Roman" w:hAnsi="Times New Roman"/>
          <w:color w:val="000000" w:themeColor="text1"/>
          <w:kern w:val="0"/>
          <w:sz w:val="24"/>
        </w:rPr>
      </w:pPr>
    </w:p>
    <w:p w:rsidR="00684DEF" w:rsidRPr="004B455E" w:rsidRDefault="00311FF4" w:rsidP="00932E93">
      <w:pPr>
        <w:autoSpaceDE w:val="0"/>
        <w:autoSpaceDN w:val="0"/>
        <w:adjustRightInd w:val="0"/>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kern w:val="0"/>
          <w:sz w:val="24"/>
        </w:rPr>
        <w:t>Lungo</w:t>
      </w:r>
      <w:proofErr w:type="spellEnd"/>
      <w:r w:rsidRPr="004B455E">
        <w:rPr>
          <w:rFonts w:ascii="Times New Roman" w:hAnsi="Times New Roman"/>
          <w:color w:val="000000" w:themeColor="text1"/>
          <w:kern w:val="0"/>
          <w:sz w:val="24"/>
        </w:rPr>
        <w:t xml:space="preserve"> </w:t>
      </w:r>
      <w:r w:rsidR="00684DEF" w:rsidRPr="004B455E">
        <w:rPr>
          <w:rFonts w:ascii="Times New Roman" w:hAnsi="Times New Roman"/>
          <w:color w:val="000000" w:themeColor="text1"/>
          <w:kern w:val="0"/>
          <w:sz w:val="24"/>
        </w:rPr>
        <w:t>A</w:t>
      </w:r>
      <w:r w:rsidR="00D81392"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L</w:t>
      </w:r>
      <w:r w:rsidR="00D81392"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w:t>
      </w:r>
      <w:r w:rsidR="00D81392"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kern w:val="0"/>
          <w:sz w:val="24"/>
        </w:rPr>
        <w:t xml:space="preserve">Ball </w:t>
      </w:r>
      <w:r w:rsidRPr="004B455E">
        <w:rPr>
          <w:rFonts w:ascii="Times New Roman" w:hAnsi="Times New Roman" w:hint="eastAsia"/>
          <w:color w:val="000000" w:themeColor="text1"/>
          <w:kern w:val="0"/>
          <w:sz w:val="24"/>
        </w:rPr>
        <w:t>J.,</w:t>
      </w:r>
      <w:r w:rsidR="00684DEF" w:rsidRPr="004B455E">
        <w:rPr>
          <w:rFonts w:ascii="Times New Roman" w:hAnsi="Times New Roman"/>
          <w:color w:val="000000" w:themeColor="text1"/>
          <w:kern w:val="0"/>
          <w:sz w:val="24"/>
        </w:rPr>
        <w:t xml:space="preserve"> </w:t>
      </w:r>
      <w:r w:rsidRPr="004B455E">
        <w:rPr>
          <w:rFonts w:ascii="Times New Roman" w:hAnsi="Times New Roman"/>
          <w:color w:val="000000" w:themeColor="text1"/>
          <w:kern w:val="0"/>
          <w:sz w:val="24"/>
        </w:rPr>
        <w:t xml:space="preserve">Carle </w:t>
      </w:r>
      <w:r w:rsidRPr="004B455E">
        <w:rPr>
          <w:rFonts w:ascii="Times New Roman" w:hAnsi="Times New Roman" w:hint="eastAsia"/>
          <w:color w:val="000000" w:themeColor="text1"/>
          <w:kern w:val="0"/>
          <w:sz w:val="24"/>
        </w:rPr>
        <w:t xml:space="preserve">J. </w:t>
      </w:r>
      <w:r w:rsidR="00D81392"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2006</w:t>
      </w:r>
      <w:r w:rsidRPr="004B455E">
        <w:rPr>
          <w:rFonts w:ascii="Times New Roman" w:hAnsi="Times New Roman" w:hint="eastAsia"/>
          <w:color w:val="000000" w:themeColor="text1"/>
          <w:kern w:val="0"/>
          <w:sz w:val="24"/>
        </w:rPr>
        <w:t>)</w:t>
      </w:r>
      <w:r w:rsidR="00684DEF" w:rsidRPr="004B455E">
        <w:rPr>
          <w:rFonts w:ascii="Times New Roman" w:hAnsi="Times New Roman"/>
          <w:color w:val="000000" w:themeColor="text1"/>
          <w:kern w:val="0"/>
          <w:sz w:val="24"/>
        </w:rPr>
        <w:t xml:space="preserve"> Global planted forests thematic study: results and analysis. </w:t>
      </w:r>
      <w:proofErr w:type="gramStart"/>
      <w:r w:rsidR="00684DEF" w:rsidRPr="004B455E">
        <w:rPr>
          <w:rFonts w:ascii="Times New Roman" w:hAnsi="Times New Roman"/>
          <w:color w:val="000000" w:themeColor="text1"/>
          <w:kern w:val="0"/>
          <w:sz w:val="24"/>
        </w:rPr>
        <w:t>Planted forests and trees working paper FP38E.</w:t>
      </w:r>
      <w:proofErr w:type="gramEnd"/>
      <w:r w:rsidR="00684DEF" w:rsidRPr="004B455E">
        <w:rPr>
          <w:rFonts w:ascii="Times New Roman" w:hAnsi="Times New Roman"/>
          <w:color w:val="000000" w:themeColor="text1"/>
          <w:kern w:val="0"/>
          <w:sz w:val="24"/>
        </w:rPr>
        <w:t xml:space="preserve"> </w:t>
      </w:r>
      <w:proofErr w:type="gramStart"/>
      <w:r w:rsidR="00684DEF" w:rsidRPr="004B455E">
        <w:rPr>
          <w:rFonts w:ascii="Times New Roman" w:hAnsi="Times New Roman"/>
          <w:color w:val="000000" w:themeColor="text1"/>
          <w:kern w:val="0"/>
          <w:sz w:val="24"/>
        </w:rPr>
        <w:t>available</w:t>
      </w:r>
      <w:proofErr w:type="gramEnd"/>
      <w:r w:rsidR="00684DEF" w:rsidRPr="004B455E">
        <w:rPr>
          <w:rFonts w:ascii="Times New Roman" w:hAnsi="Times New Roman"/>
          <w:color w:val="000000" w:themeColor="text1"/>
          <w:kern w:val="0"/>
          <w:sz w:val="24"/>
        </w:rPr>
        <w:t xml:space="preserve"> at: </w:t>
      </w:r>
      <w:hyperlink r:id="rId10" w:history="1">
        <w:r w:rsidR="00BE241A" w:rsidRPr="004B455E">
          <w:rPr>
            <w:rStyle w:val="Lienhypertexte"/>
            <w:rFonts w:ascii="Times New Roman" w:hAnsi="Times New Roman"/>
            <w:color w:val="000000" w:themeColor="text1"/>
            <w:kern w:val="0"/>
            <w:sz w:val="24"/>
          </w:rPr>
          <w:t>www.fao.org/forestry/webview/-media?mediaId=12139&amp;langId=1</w:t>
        </w:r>
      </w:hyperlink>
      <w:r w:rsidR="00684DEF" w:rsidRPr="004B455E">
        <w:rPr>
          <w:rFonts w:ascii="Times New Roman" w:hAnsi="Times New Roman"/>
          <w:color w:val="000000" w:themeColor="text1"/>
          <w:kern w:val="0"/>
          <w:sz w:val="24"/>
        </w:rPr>
        <w:t xml:space="preserve"> </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311FF4"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sz w:val="24"/>
        </w:rPr>
        <w:t>Mankessi</w:t>
      </w:r>
      <w:proofErr w:type="spellEnd"/>
      <w:r w:rsidR="00684DEF" w:rsidRPr="004B455E">
        <w:rPr>
          <w:rFonts w:ascii="Times New Roman" w:hAnsi="Times New Roman"/>
          <w:color w:val="000000" w:themeColor="text1"/>
          <w:sz w:val="24"/>
        </w:rPr>
        <w:t xml:space="preserve"> F</w:t>
      </w:r>
      <w:r w:rsidR="00D81392"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Saya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A.</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Toto </w:t>
      </w:r>
      <w:r w:rsidR="00D81392" w:rsidRPr="004B455E">
        <w:rPr>
          <w:rFonts w:ascii="Times New Roman" w:hAnsi="Times New Roman" w:hint="eastAsia"/>
          <w:color w:val="000000" w:themeColor="text1"/>
          <w:sz w:val="24"/>
        </w:rPr>
        <w:t>M.</w:t>
      </w:r>
      <w:r w:rsidRPr="004B455E">
        <w:rPr>
          <w:rFonts w:ascii="Times New Roman" w:hAnsi="Times New Roman" w:hint="eastAsia"/>
          <w:color w:val="000000" w:themeColor="text1"/>
          <w:sz w:val="24"/>
        </w:rPr>
        <w:t>,</w:t>
      </w:r>
      <w:r w:rsidR="00D81392" w:rsidRPr="004B455E">
        <w:rPr>
          <w:rFonts w:ascii="Times New Roman" w:hAnsi="Times New Roman" w:hint="eastAsia"/>
          <w:color w:val="000000" w:themeColor="text1"/>
          <w:sz w:val="24"/>
        </w:rPr>
        <w:t xml:space="preserve"> </w:t>
      </w:r>
      <w:r w:rsidRPr="004B455E">
        <w:rPr>
          <w:rFonts w:ascii="Times New Roman" w:hAnsi="Times New Roman"/>
          <w:color w:val="000000" w:themeColor="text1"/>
          <w:sz w:val="24"/>
        </w:rPr>
        <w:t xml:space="preserve">Monteuuis </w:t>
      </w:r>
      <w:r w:rsidRPr="004B455E">
        <w:rPr>
          <w:rFonts w:ascii="Times New Roman" w:hAnsi="Times New Roman" w:hint="eastAsia"/>
          <w:color w:val="000000" w:themeColor="text1"/>
          <w:sz w:val="24"/>
        </w:rPr>
        <w:t xml:space="preserve">O. </w:t>
      </w:r>
      <w:r w:rsidR="00D81392"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2011</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Cloning field </w:t>
      </w:r>
      <w:r w:rsidR="007F4FA0" w:rsidRPr="004B455E">
        <w:rPr>
          <w:rFonts w:ascii="Times New Roman" w:hAnsi="Times New Roman"/>
          <w:color w:val="000000" w:themeColor="text1"/>
          <w:sz w:val="24"/>
        </w:rPr>
        <w:t>grow</w:t>
      </w:r>
      <w:r w:rsidR="007F4FA0" w:rsidRPr="004B455E">
        <w:rPr>
          <w:rFonts w:ascii="Times New Roman" w:hAnsi="Times New Roman" w:hint="eastAsia"/>
          <w:color w:val="000000" w:themeColor="text1"/>
          <w:sz w:val="24"/>
        </w:rPr>
        <w:t>ing</w:t>
      </w:r>
      <w:r w:rsidR="007F4FA0" w:rsidRPr="004B455E">
        <w:rPr>
          <w:rFonts w:ascii="Times New Roman" w:hAnsi="Times New Roman"/>
          <w:color w:val="000000" w:themeColor="text1"/>
          <w:sz w:val="24"/>
        </w:rPr>
        <w:t xml:space="preserve"> </w:t>
      </w:r>
      <w:r w:rsidR="00684DEF" w:rsidRPr="004B455E">
        <w:rPr>
          <w:rFonts w:ascii="Times New Roman" w:hAnsi="Times New Roman"/>
          <w:i/>
          <w:color w:val="000000" w:themeColor="text1"/>
          <w:sz w:val="24"/>
        </w:rPr>
        <w:t xml:space="preserve">Eucalyptus </w:t>
      </w:r>
      <w:proofErr w:type="spellStart"/>
      <w:r w:rsidR="00684DEF" w:rsidRPr="004B455E">
        <w:rPr>
          <w:rFonts w:ascii="Times New Roman" w:hAnsi="Times New Roman"/>
          <w:i/>
          <w:color w:val="000000" w:themeColor="text1"/>
          <w:sz w:val="24"/>
        </w:rPr>
        <w:t>urophylla</w:t>
      </w:r>
      <w:proofErr w:type="spellEnd"/>
      <w:r w:rsidR="00684DEF" w:rsidRPr="004B455E">
        <w:rPr>
          <w:rFonts w:ascii="Times New Roman" w:hAnsi="Times New Roman"/>
          <w:color w:val="000000" w:themeColor="text1"/>
          <w:sz w:val="24"/>
        </w:rPr>
        <w:t xml:space="preserve"> x </w:t>
      </w:r>
      <w:r w:rsidR="00684DEF" w:rsidRPr="004B455E">
        <w:rPr>
          <w:rFonts w:ascii="Times New Roman" w:hAnsi="Times New Roman"/>
          <w:i/>
          <w:color w:val="000000" w:themeColor="text1"/>
          <w:sz w:val="24"/>
        </w:rPr>
        <w:t xml:space="preserve">Eucalyptus </w:t>
      </w:r>
      <w:proofErr w:type="spellStart"/>
      <w:r w:rsidR="00684DEF" w:rsidRPr="004B455E">
        <w:rPr>
          <w:rFonts w:ascii="Times New Roman" w:hAnsi="Times New Roman"/>
          <w:i/>
          <w:color w:val="000000" w:themeColor="text1"/>
          <w:sz w:val="24"/>
        </w:rPr>
        <w:t>grandis</w:t>
      </w:r>
      <w:proofErr w:type="spellEnd"/>
      <w:r w:rsidR="00684DEF" w:rsidRPr="004B455E">
        <w:rPr>
          <w:rFonts w:ascii="Times New Roman" w:hAnsi="Times New Roman"/>
          <w:color w:val="000000" w:themeColor="text1"/>
          <w:sz w:val="24"/>
        </w:rPr>
        <w:t xml:space="preserve"> by rooted cuttings: age, within-shoot position and season effects. Propagation of Ornamental Plants</w:t>
      </w:r>
      <w:r w:rsidRPr="004B455E">
        <w:rPr>
          <w:rFonts w:ascii="Times New Roman" w:hAnsi="Times New Roman" w:hint="eastAsia"/>
          <w:color w:val="000000" w:themeColor="text1"/>
          <w:sz w:val="24"/>
        </w:rPr>
        <w:t>, 11</w:t>
      </w:r>
      <w:r w:rsidR="00684DEF" w:rsidRPr="004B455E">
        <w:rPr>
          <w:rFonts w:ascii="Times New Roman" w:hAnsi="Times New Roman"/>
          <w:color w:val="000000" w:themeColor="text1"/>
          <w:sz w:val="24"/>
        </w:rPr>
        <w:t xml:space="preserve">: 3-9. </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A63E49" w:rsidP="00932E93">
      <w:pPr>
        <w:ind w:left="238" w:hangingChars="99" w:hanging="238"/>
        <w:rPr>
          <w:rFonts w:ascii="Times New Roman" w:hAnsi="Times New Roman"/>
          <w:color w:val="000000" w:themeColor="text1"/>
          <w:sz w:val="24"/>
        </w:rPr>
      </w:pPr>
      <w:r w:rsidRPr="004B455E">
        <w:rPr>
          <w:rFonts w:ascii="Times New Roman" w:hAnsi="Times New Roman"/>
          <w:color w:val="000000" w:themeColor="text1"/>
          <w:sz w:val="24"/>
        </w:rPr>
        <w:lastRenderedPageBreak/>
        <w:t>Marque</w:t>
      </w:r>
      <w:r w:rsidR="00684DEF" w:rsidRPr="004B455E">
        <w:rPr>
          <w:rFonts w:ascii="Times New Roman" w:hAnsi="Times New Roman"/>
          <w:color w:val="000000" w:themeColor="text1"/>
          <w:sz w:val="24"/>
        </w:rPr>
        <w:t xml:space="preserve"> C</w:t>
      </w:r>
      <w:r w:rsidR="00D81392"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M</w:t>
      </w:r>
      <w:r w:rsidR="00D81392"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Vasquez</w:t>
      </w:r>
      <w:r w:rsidR="00684DEF" w:rsidRPr="004B455E">
        <w:rPr>
          <w:rFonts w:ascii="Times New Roman" w:hAnsi="Times New Roman"/>
          <w:color w:val="000000" w:themeColor="text1"/>
          <w:sz w:val="24"/>
        </w:rPr>
        <w:t>-</w:t>
      </w:r>
      <w:proofErr w:type="spellStart"/>
      <w:r w:rsidRPr="004B455E">
        <w:rPr>
          <w:rFonts w:ascii="Times New Roman" w:hAnsi="Times New Roman"/>
          <w:color w:val="000000" w:themeColor="text1"/>
          <w:sz w:val="24"/>
        </w:rPr>
        <w:t>Kool</w:t>
      </w:r>
      <w:proofErr w:type="spellEnd"/>
      <w:r w:rsidRPr="004B455E">
        <w:rPr>
          <w:rFonts w:ascii="Times New Roman" w:hAnsi="Times New Roman" w:hint="eastAsia"/>
          <w:color w:val="000000" w:themeColor="text1"/>
          <w:sz w:val="24"/>
        </w:rPr>
        <w:t xml:space="preserve"> J.</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Carocha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V.J.</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Ferreira </w:t>
      </w:r>
      <w:r w:rsidRPr="004B455E">
        <w:rPr>
          <w:rFonts w:ascii="Times New Roman" w:hAnsi="Times New Roman" w:hint="eastAsia"/>
          <w:color w:val="000000" w:themeColor="text1"/>
          <w:sz w:val="24"/>
        </w:rPr>
        <w:t>J.G.</w:t>
      </w:r>
      <w:r w:rsidR="00684DEF" w:rsidRPr="004B455E">
        <w:rPr>
          <w:rFonts w:ascii="Times New Roman" w:hAnsi="Times New Roman"/>
          <w:color w:val="000000" w:themeColor="text1"/>
          <w:sz w:val="24"/>
        </w:rPr>
        <w:t>, O'M</w:t>
      </w:r>
      <w:r w:rsidRPr="004B455E">
        <w:rPr>
          <w:rFonts w:ascii="Times New Roman" w:hAnsi="Times New Roman"/>
          <w:color w:val="000000" w:themeColor="text1"/>
          <w:sz w:val="24"/>
        </w:rPr>
        <w:t>alley</w:t>
      </w:r>
      <w:r w:rsidRPr="004B455E">
        <w:rPr>
          <w:rFonts w:ascii="Times New Roman" w:hAnsi="Times New Roman" w:hint="eastAsia"/>
          <w:color w:val="000000" w:themeColor="text1"/>
          <w:sz w:val="24"/>
        </w:rPr>
        <w:t xml:space="preserve"> D.M.</w:t>
      </w:r>
      <w:r w:rsidR="00684DEF" w:rsidRPr="004B455E">
        <w:rPr>
          <w:rFonts w:ascii="Times New Roman" w:hAnsi="Times New Roman"/>
          <w:color w:val="000000" w:themeColor="text1"/>
          <w:sz w:val="24"/>
        </w:rPr>
        <w:t>, L</w:t>
      </w:r>
      <w:r w:rsidRPr="004B455E">
        <w:rPr>
          <w:rFonts w:ascii="Times New Roman" w:hAnsi="Times New Roman" w:hint="eastAsia"/>
          <w:color w:val="000000" w:themeColor="text1"/>
          <w:sz w:val="24"/>
        </w:rPr>
        <w:t>iu B.H.,</w:t>
      </w:r>
      <w:r w:rsidR="00BC699A" w:rsidRPr="004B455E">
        <w:rPr>
          <w:rFonts w:ascii="Times New Roman" w:hAnsi="Times New Roman" w:hint="eastAsia"/>
          <w:color w:val="000000" w:themeColor="text1"/>
          <w:sz w:val="24"/>
        </w:rPr>
        <w:t xml:space="preserve"> </w:t>
      </w:r>
      <w:proofErr w:type="spellStart"/>
      <w:r w:rsidRPr="004B455E">
        <w:rPr>
          <w:rFonts w:ascii="Times New Roman" w:hAnsi="Times New Roman"/>
          <w:color w:val="000000" w:themeColor="text1"/>
          <w:sz w:val="24"/>
        </w:rPr>
        <w:t>Sederoff</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R.</w:t>
      </w:r>
      <w:r w:rsidRPr="004B455E">
        <w:rPr>
          <w:rFonts w:ascii="Times New Roman" w:hAnsi="Times New Roman"/>
          <w:color w:val="000000" w:themeColor="text1"/>
          <w:sz w:val="24"/>
        </w:rPr>
        <w:t xml:space="preserve"> </w:t>
      </w:r>
      <w:r w:rsidR="00BC699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1999</w:t>
      </w:r>
      <w:r w:rsidR="00BC699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Genetic dissection of vegetative propagation traits in </w:t>
      </w:r>
      <w:r w:rsidR="00684DEF" w:rsidRPr="004B455E">
        <w:rPr>
          <w:rFonts w:ascii="Times New Roman" w:hAnsi="Times New Roman"/>
          <w:i/>
          <w:color w:val="000000" w:themeColor="text1"/>
          <w:sz w:val="24"/>
        </w:rPr>
        <w:t xml:space="preserve">Eucalyptus </w:t>
      </w:r>
      <w:proofErr w:type="spellStart"/>
      <w:r w:rsidR="00684DEF" w:rsidRPr="004B455E">
        <w:rPr>
          <w:rFonts w:ascii="Times New Roman" w:hAnsi="Times New Roman"/>
          <w:i/>
          <w:color w:val="000000" w:themeColor="text1"/>
          <w:sz w:val="24"/>
        </w:rPr>
        <w:t>tereticornis</w:t>
      </w:r>
      <w:proofErr w:type="spellEnd"/>
      <w:r w:rsidR="00684DEF" w:rsidRPr="004B455E">
        <w:rPr>
          <w:rFonts w:ascii="Times New Roman" w:hAnsi="Times New Roman"/>
          <w:color w:val="000000" w:themeColor="text1"/>
          <w:sz w:val="24"/>
        </w:rPr>
        <w:t xml:space="preserve"> and </w:t>
      </w:r>
      <w:r w:rsidR="00684DEF" w:rsidRPr="004B455E">
        <w:rPr>
          <w:rFonts w:ascii="Times New Roman" w:hAnsi="Times New Roman"/>
          <w:i/>
          <w:color w:val="000000" w:themeColor="text1"/>
          <w:sz w:val="24"/>
        </w:rPr>
        <w:t>E</w:t>
      </w:r>
      <w:r w:rsidRPr="004B455E">
        <w:rPr>
          <w:rFonts w:ascii="Times New Roman" w:hAnsi="Times New Roman" w:hint="eastAsia"/>
          <w:i/>
          <w:color w:val="000000" w:themeColor="text1"/>
          <w:sz w:val="24"/>
        </w:rPr>
        <w:t>.</w:t>
      </w:r>
      <w:r w:rsidR="00684DEF" w:rsidRPr="004B455E">
        <w:rPr>
          <w:rFonts w:ascii="Times New Roman" w:hAnsi="Times New Roman"/>
          <w:i/>
          <w:color w:val="000000" w:themeColor="text1"/>
          <w:sz w:val="24"/>
        </w:rPr>
        <w:t xml:space="preserve"> globulus</w:t>
      </w:r>
      <w:r w:rsidR="00684DEF" w:rsidRPr="004B455E">
        <w:rPr>
          <w:rFonts w:ascii="Times New Roman" w:hAnsi="Times New Roman"/>
          <w:color w:val="000000" w:themeColor="text1"/>
          <w:sz w:val="24"/>
        </w:rPr>
        <w:t>. Theoretical and Applied Genetics</w:t>
      </w:r>
      <w:r w:rsidRPr="004B455E">
        <w:rPr>
          <w:rFonts w:ascii="Times New Roman" w:hAnsi="Times New Roman" w:hint="eastAsia"/>
          <w:color w:val="000000" w:themeColor="text1"/>
          <w:sz w:val="24"/>
        </w:rPr>
        <w:t xml:space="preserve"> 99:</w:t>
      </w:r>
      <w:r w:rsidR="00684DEF" w:rsidRPr="004B455E">
        <w:rPr>
          <w:rFonts w:ascii="Times New Roman" w:hAnsi="Times New Roman"/>
          <w:color w:val="000000" w:themeColor="text1"/>
          <w:sz w:val="24"/>
        </w:rPr>
        <w:t xml:space="preserve"> 936-946.</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684DEF" w:rsidP="00932E93">
      <w:pPr>
        <w:ind w:left="238" w:hangingChars="99" w:hanging="238"/>
        <w:rPr>
          <w:rFonts w:ascii="Times New Roman" w:hAnsi="Times New Roman"/>
          <w:color w:val="000000" w:themeColor="text1"/>
          <w:sz w:val="24"/>
        </w:rPr>
      </w:pPr>
      <w:r w:rsidRPr="004B455E">
        <w:rPr>
          <w:rFonts w:ascii="Times New Roman" w:hAnsi="Times New Roman"/>
          <w:color w:val="000000" w:themeColor="text1"/>
          <w:sz w:val="24"/>
        </w:rPr>
        <w:t>M</w:t>
      </w:r>
      <w:r w:rsidR="00BF08B3" w:rsidRPr="004B455E">
        <w:rPr>
          <w:rFonts w:ascii="Times New Roman" w:hAnsi="Times New Roman" w:hint="eastAsia"/>
          <w:color w:val="000000" w:themeColor="text1"/>
          <w:sz w:val="24"/>
        </w:rPr>
        <w:t>ori</w:t>
      </w:r>
      <w:r w:rsidRPr="004B455E">
        <w:rPr>
          <w:rFonts w:ascii="Times New Roman" w:hAnsi="Times New Roman"/>
          <w:color w:val="000000" w:themeColor="text1"/>
          <w:sz w:val="24"/>
        </w:rPr>
        <w:t xml:space="preserve"> Y</w:t>
      </w:r>
      <w:r w:rsidR="000B2799" w:rsidRPr="004B455E">
        <w:rPr>
          <w:rFonts w:ascii="Times New Roman" w:hAnsi="Times New Roman" w:hint="eastAsia"/>
          <w:color w:val="000000" w:themeColor="text1"/>
          <w:sz w:val="24"/>
        </w:rPr>
        <w:t>.</w:t>
      </w:r>
      <w:r w:rsidRPr="004B455E">
        <w:rPr>
          <w:rFonts w:ascii="Times New Roman" w:hAnsi="Times New Roman"/>
          <w:color w:val="000000" w:themeColor="text1"/>
          <w:sz w:val="24"/>
        </w:rPr>
        <w:t xml:space="preserve">, </w:t>
      </w:r>
      <w:r w:rsidR="00BF08B3" w:rsidRPr="004B455E">
        <w:rPr>
          <w:rFonts w:ascii="Times New Roman" w:hAnsi="Times New Roman"/>
          <w:color w:val="000000" w:themeColor="text1"/>
          <w:sz w:val="24"/>
        </w:rPr>
        <w:t xml:space="preserve">Miyahara </w:t>
      </w:r>
      <w:r w:rsidR="000B2799" w:rsidRPr="004B455E">
        <w:rPr>
          <w:rFonts w:ascii="Times New Roman" w:hAnsi="Times New Roman" w:hint="eastAsia"/>
          <w:color w:val="000000" w:themeColor="text1"/>
          <w:sz w:val="24"/>
        </w:rPr>
        <w:t>F.</w:t>
      </w:r>
      <w:r w:rsidR="00BF08B3" w:rsidRPr="004B455E">
        <w:rPr>
          <w:rFonts w:ascii="Times New Roman" w:hAnsi="Times New Roman" w:hint="eastAsia"/>
          <w:color w:val="000000" w:themeColor="text1"/>
          <w:sz w:val="24"/>
        </w:rPr>
        <w:t>,</w:t>
      </w:r>
      <w:r w:rsidR="000B2799" w:rsidRPr="004B455E">
        <w:rPr>
          <w:rFonts w:ascii="Times New Roman" w:hAnsi="Times New Roman" w:hint="eastAsia"/>
          <w:color w:val="000000" w:themeColor="text1"/>
          <w:sz w:val="24"/>
        </w:rPr>
        <w:t xml:space="preserve"> </w:t>
      </w:r>
      <w:proofErr w:type="spellStart"/>
      <w:r w:rsidRPr="004B455E">
        <w:rPr>
          <w:rFonts w:ascii="Times New Roman" w:hAnsi="Times New Roman"/>
          <w:color w:val="000000" w:themeColor="text1"/>
          <w:sz w:val="24"/>
        </w:rPr>
        <w:t>G</w:t>
      </w:r>
      <w:r w:rsidR="00BF08B3" w:rsidRPr="004B455E">
        <w:rPr>
          <w:rFonts w:ascii="Times New Roman" w:hAnsi="Times New Roman" w:hint="eastAsia"/>
          <w:color w:val="000000" w:themeColor="text1"/>
          <w:sz w:val="24"/>
        </w:rPr>
        <w:t>oto</w:t>
      </w:r>
      <w:proofErr w:type="spellEnd"/>
      <w:r w:rsidR="00BF08B3" w:rsidRPr="004B455E">
        <w:rPr>
          <w:rFonts w:ascii="Times New Roman" w:hAnsi="Times New Roman" w:hint="eastAsia"/>
          <w:color w:val="000000" w:themeColor="text1"/>
          <w:sz w:val="24"/>
        </w:rPr>
        <w:t xml:space="preserve"> S. </w:t>
      </w:r>
      <w:r w:rsidR="0099798A" w:rsidRPr="004B455E">
        <w:rPr>
          <w:rFonts w:ascii="Times New Roman" w:hAnsi="Times New Roman" w:hint="eastAsia"/>
          <w:color w:val="000000" w:themeColor="text1"/>
          <w:sz w:val="24"/>
        </w:rPr>
        <w:t>(</w:t>
      </w:r>
      <w:r w:rsidRPr="004B455E">
        <w:rPr>
          <w:rFonts w:ascii="Times New Roman" w:hAnsi="Times New Roman"/>
          <w:color w:val="000000" w:themeColor="text1"/>
          <w:sz w:val="24"/>
        </w:rPr>
        <w:t>2004</w:t>
      </w:r>
      <w:r w:rsidR="0099798A" w:rsidRPr="004B455E">
        <w:rPr>
          <w:rFonts w:ascii="Times New Roman" w:hAnsi="Times New Roman" w:hint="eastAsia"/>
          <w:color w:val="000000" w:themeColor="text1"/>
          <w:sz w:val="24"/>
        </w:rPr>
        <w:t>)</w:t>
      </w:r>
      <w:r w:rsidRPr="004B455E">
        <w:rPr>
          <w:rFonts w:ascii="Times New Roman" w:hAnsi="Times New Roman"/>
          <w:color w:val="000000" w:themeColor="text1"/>
          <w:sz w:val="24"/>
        </w:rPr>
        <w:t xml:space="preserve"> </w:t>
      </w:r>
      <w:proofErr w:type="gramStart"/>
      <w:r w:rsidRPr="004B455E">
        <w:rPr>
          <w:rFonts w:ascii="Times New Roman" w:hAnsi="Times New Roman"/>
          <w:color w:val="000000" w:themeColor="text1"/>
          <w:sz w:val="24"/>
        </w:rPr>
        <w:t>The</w:t>
      </w:r>
      <w:proofErr w:type="gramEnd"/>
      <w:r w:rsidRPr="004B455E">
        <w:rPr>
          <w:rFonts w:ascii="Times New Roman" w:hAnsi="Times New Roman"/>
          <w:color w:val="000000" w:themeColor="text1"/>
          <w:sz w:val="24"/>
        </w:rPr>
        <w:t xml:space="preserve"> usefulness of rooted cuttings for producing nematode-resistant Japanese black pine plantlets. </w:t>
      </w:r>
      <w:proofErr w:type="gramStart"/>
      <w:r w:rsidRPr="004B455E">
        <w:rPr>
          <w:rFonts w:ascii="Times New Roman" w:hAnsi="Times New Roman"/>
          <w:color w:val="000000" w:themeColor="text1"/>
          <w:sz w:val="24"/>
        </w:rPr>
        <w:t>Journal of the Japanese Forest Society</w:t>
      </w:r>
      <w:r w:rsidR="00BF08B3" w:rsidRPr="004B455E">
        <w:rPr>
          <w:rFonts w:ascii="Times New Roman" w:hAnsi="Times New Roman" w:hint="eastAsia"/>
          <w:color w:val="000000" w:themeColor="text1"/>
          <w:sz w:val="24"/>
        </w:rPr>
        <w:t>, 86</w:t>
      </w:r>
      <w:r w:rsidRPr="004B455E">
        <w:rPr>
          <w:rFonts w:ascii="Times New Roman" w:hAnsi="Times New Roman"/>
          <w:color w:val="000000" w:themeColor="text1"/>
          <w:sz w:val="24"/>
        </w:rPr>
        <w:t>: 98-104.</w:t>
      </w:r>
      <w:proofErr w:type="gramEnd"/>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3F3B6B" w:rsidP="00932E93">
      <w:pPr>
        <w:ind w:left="238" w:hangingChars="99" w:hanging="238"/>
        <w:rPr>
          <w:rFonts w:ascii="Times New Roman" w:hAnsi="Times New Roman"/>
          <w:color w:val="000000" w:themeColor="text1"/>
          <w:sz w:val="24"/>
        </w:rPr>
      </w:pPr>
      <w:r w:rsidRPr="004B455E">
        <w:rPr>
          <w:rFonts w:ascii="Times New Roman" w:hAnsi="Times New Roman"/>
          <w:color w:val="000000" w:themeColor="text1"/>
          <w:sz w:val="24"/>
        </w:rPr>
        <w:t>Paton</w:t>
      </w:r>
      <w:r w:rsidR="00684DEF" w:rsidRPr="004B455E">
        <w:rPr>
          <w:rFonts w:ascii="Times New Roman" w:hAnsi="Times New Roman"/>
          <w:color w:val="000000" w:themeColor="text1"/>
          <w:sz w:val="24"/>
        </w:rPr>
        <w:t xml:space="preserve"> D</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M</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Willing </w:t>
      </w:r>
      <w:r w:rsidRPr="004B455E">
        <w:rPr>
          <w:rFonts w:ascii="Times New Roman" w:hAnsi="Times New Roman" w:hint="eastAsia"/>
          <w:color w:val="000000" w:themeColor="text1"/>
          <w:sz w:val="24"/>
        </w:rPr>
        <w:t>R.R.</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Nicholls </w:t>
      </w:r>
      <w:r w:rsidRPr="004B455E">
        <w:rPr>
          <w:rFonts w:ascii="Times New Roman" w:hAnsi="Times New Roman" w:hint="eastAsia"/>
          <w:color w:val="000000" w:themeColor="text1"/>
          <w:sz w:val="24"/>
        </w:rPr>
        <w:t xml:space="preserve">W., </w:t>
      </w:r>
      <w:r w:rsidRPr="004B455E">
        <w:rPr>
          <w:rFonts w:ascii="Times New Roman" w:hAnsi="Times New Roman"/>
          <w:color w:val="000000" w:themeColor="text1"/>
          <w:sz w:val="24"/>
        </w:rPr>
        <w:t xml:space="preserve">Pryor </w:t>
      </w:r>
      <w:r w:rsidRPr="004B455E">
        <w:rPr>
          <w:rFonts w:ascii="Times New Roman" w:hAnsi="Times New Roman" w:hint="eastAsia"/>
          <w:color w:val="000000" w:themeColor="text1"/>
          <w:sz w:val="24"/>
        </w:rPr>
        <w:t>L.D.</w:t>
      </w:r>
      <w:r w:rsidR="00684DEF" w:rsidRPr="004B455E">
        <w:rPr>
          <w:rFonts w:ascii="Times New Roman" w:hAnsi="Times New Roman"/>
          <w:color w:val="000000" w:themeColor="text1"/>
          <w:sz w:val="24"/>
        </w:rPr>
        <w:t xml:space="preserve"> </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1970</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Rooting of stem cuttings of </w:t>
      </w:r>
      <w:r w:rsidR="000C673F" w:rsidRPr="004B455E">
        <w:rPr>
          <w:rFonts w:ascii="Times New Roman" w:hAnsi="Times New Roman" w:hint="eastAsia"/>
          <w:i/>
          <w:color w:val="000000" w:themeColor="text1"/>
          <w:sz w:val="24"/>
        </w:rPr>
        <w:t>E</w:t>
      </w:r>
      <w:r w:rsidR="000C673F" w:rsidRPr="004B455E">
        <w:rPr>
          <w:rFonts w:ascii="Times New Roman" w:hAnsi="Times New Roman"/>
          <w:i/>
          <w:color w:val="000000" w:themeColor="text1"/>
          <w:sz w:val="24"/>
        </w:rPr>
        <w:t>ucalyptus</w:t>
      </w:r>
      <w:r w:rsidR="00684DEF" w:rsidRPr="004B455E">
        <w:rPr>
          <w:rFonts w:ascii="Times New Roman" w:hAnsi="Times New Roman"/>
          <w:color w:val="000000" w:themeColor="text1"/>
          <w:sz w:val="24"/>
        </w:rPr>
        <w:t>: a rooting inhibitor in adult tissue. Australian Journal of Botany</w:t>
      </w:r>
      <w:r w:rsidRPr="004B455E">
        <w:rPr>
          <w:rFonts w:ascii="Times New Roman" w:hAnsi="Times New Roman" w:hint="eastAsia"/>
          <w:color w:val="000000" w:themeColor="text1"/>
          <w:sz w:val="24"/>
        </w:rPr>
        <w:t>, 18</w:t>
      </w:r>
      <w:r w:rsidR="00684DEF" w:rsidRPr="004B455E">
        <w:rPr>
          <w:rFonts w:ascii="Times New Roman" w:hAnsi="Times New Roman"/>
          <w:color w:val="000000" w:themeColor="text1"/>
          <w:sz w:val="24"/>
        </w:rPr>
        <w:t>: 175-183.</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3F3B6B" w:rsidP="00932E93">
      <w:pPr>
        <w:ind w:left="238" w:hangingChars="99" w:hanging="238"/>
        <w:rPr>
          <w:rFonts w:ascii="Times New Roman" w:hAnsi="Times New Roman"/>
          <w:color w:val="000000" w:themeColor="text1"/>
          <w:sz w:val="24"/>
        </w:rPr>
      </w:pPr>
      <w:r w:rsidRPr="004B455E">
        <w:rPr>
          <w:rFonts w:ascii="Times New Roman" w:hAnsi="Times New Roman"/>
          <w:color w:val="000000" w:themeColor="text1"/>
          <w:sz w:val="24"/>
        </w:rPr>
        <w:t xml:space="preserve">Ricci </w:t>
      </w:r>
      <w:r w:rsidR="00684DEF" w:rsidRPr="004B455E">
        <w:rPr>
          <w:rFonts w:ascii="Times New Roman" w:hAnsi="Times New Roman"/>
          <w:color w:val="000000" w:themeColor="text1"/>
          <w:sz w:val="24"/>
        </w:rPr>
        <w:t>A</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Carra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A.</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Torelli</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A.</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Maggiali</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C.A.</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Morini</w:t>
      </w:r>
      <w:proofErr w:type="spellEnd"/>
      <w:r w:rsidRPr="004B455E">
        <w:rPr>
          <w:rFonts w:ascii="Times New Roman" w:hAnsi="Times New Roman"/>
          <w:color w:val="000000" w:themeColor="text1"/>
          <w:sz w:val="24"/>
        </w:rPr>
        <w:t xml:space="preserve"> </w:t>
      </w:r>
      <w:r w:rsidR="0099798A" w:rsidRPr="004B455E">
        <w:rPr>
          <w:rFonts w:ascii="Times New Roman" w:hAnsi="Times New Roman" w:hint="eastAsia"/>
          <w:color w:val="000000" w:themeColor="text1"/>
          <w:sz w:val="24"/>
        </w:rPr>
        <w:t>G.</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Branca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C. </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2001</w:t>
      </w:r>
      <w:r w:rsidR="0099798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Cytokinin</w:t>
      </w:r>
      <w:proofErr w:type="spellEnd"/>
      <w:r w:rsidR="00684DEF" w:rsidRPr="004B455E">
        <w:rPr>
          <w:rFonts w:ascii="Times New Roman" w:hAnsi="Times New Roman"/>
          <w:color w:val="000000" w:themeColor="text1"/>
          <w:sz w:val="24"/>
        </w:rPr>
        <w:t>-like activity of N,N’-</w:t>
      </w:r>
      <w:proofErr w:type="spellStart"/>
      <w:r w:rsidR="00684DEF" w:rsidRPr="004B455E">
        <w:rPr>
          <w:rFonts w:ascii="Times New Roman" w:hAnsi="Times New Roman"/>
          <w:color w:val="000000" w:themeColor="text1"/>
          <w:sz w:val="24"/>
        </w:rPr>
        <w:t>diphenylureas</w:t>
      </w:r>
      <w:proofErr w:type="spellEnd"/>
      <w:r w:rsidR="00684DEF" w:rsidRPr="004B455E">
        <w:rPr>
          <w:rFonts w:ascii="Times New Roman" w:hAnsi="Times New Roman"/>
          <w:color w:val="000000" w:themeColor="text1"/>
          <w:sz w:val="24"/>
        </w:rPr>
        <w:t>. N</w:t>
      </w:r>
      <w:proofErr w:type="gramStart"/>
      <w:r w:rsidR="00684DEF" w:rsidRPr="004B455E">
        <w:rPr>
          <w:rFonts w:ascii="Times New Roman" w:hAnsi="Times New Roman"/>
          <w:color w:val="000000" w:themeColor="text1"/>
          <w:sz w:val="24"/>
        </w:rPr>
        <w:t>,N’</w:t>
      </w:r>
      <w:proofErr w:type="gramEnd"/>
      <w:r w:rsidR="00684DEF" w:rsidRPr="004B455E">
        <w:rPr>
          <w:rFonts w:ascii="Times New Roman" w:hAnsi="Times New Roman"/>
          <w:color w:val="000000" w:themeColor="text1"/>
          <w:sz w:val="24"/>
        </w:rPr>
        <w:t>-</w:t>
      </w:r>
      <w:proofErr w:type="spellStart"/>
      <w:r w:rsidR="00684DEF" w:rsidRPr="004B455E">
        <w:rPr>
          <w:rFonts w:ascii="Times New Roman" w:hAnsi="Times New Roman"/>
          <w:color w:val="000000" w:themeColor="text1"/>
          <w:sz w:val="24"/>
        </w:rPr>
        <w:t>bis</w:t>
      </w:r>
      <w:proofErr w:type="spellEnd"/>
      <w:r w:rsidR="00684DEF" w:rsidRPr="004B455E">
        <w:rPr>
          <w:rFonts w:ascii="Times New Roman" w:hAnsi="Times New Roman"/>
          <w:color w:val="000000" w:themeColor="text1"/>
          <w:sz w:val="24"/>
        </w:rPr>
        <w:t>-(2,3-methylenediocyphenyl)urea and N,N’-</w:t>
      </w:r>
      <w:proofErr w:type="spellStart"/>
      <w:r w:rsidR="00684DEF" w:rsidRPr="004B455E">
        <w:rPr>
          <w:rFonts w:ascii="Times New Roman" w:hAnsi="Times New Roman"/>
          <w:color w:val="000000" w:themeColor="text1"/>
          <w:sz w:val="24"/>
        </w:rPr>
        <w:t>bis</w:t>
      </w:r>
      <w:proofErr w:type="spellEnd"/>
      <w:r w:rsidR="00684DEF" w:rsidRPr="004B455E">
        <w:rPr>
          <w:rFonts w:ascii="Times New Roman" w:hAnsi="Times New Roman"/>
          <w:color w:val="000000" w:themeColor="text1"/>
          <w:sz w:val="24"/>
        </w:rPr>
        <w:t>-(3,4-methylenedioxyphenyl)urea enhance adventitious root formation in apple rootstock M26 (</w:t>
      </w:r>
      <w:proofErr w:type="spellStart"/>
      <w:r w:rsidR="00684DEF" w:rsidRPr="004B455E">
        <w:rPr>
          <w:rFonts w:ascii="Times New Roman" w:hAnsi="Times New Roman"/>
          <w:i/>
          <w:color w:val="000000" w:themeColor="text1"/>
          <w:sz w:val="24"/>
        </w:rPr>
        <w:t>Maluspumila</w:t>
      </w:r>
      <w:proofErr w:type="spellEnd"/>
      <w:r w:rsidR="00684DEF" w:rsidRPr="004B455E">
        <w:rPr>
          <w:rFonts w:ascii="Times New Roman" w:hAnsi="Times New Roman"/>
          <w:i/>
          <w:color w:val="000000" w:themeColor="text1"/>
          <w:sz w:val="24"/>
        </w:rPr>
        <w:t xml:space="preserve"> Mill</w:t>
      </w:r>
      <w:r w:rsidR="00684DEF" w:rsidRPr="004B455E">
        <w:rPr>
          <w:rFonts w:ascii="Times New Roman" w:hAnsi="Times New Roman"/>
          <w:color w:val="000000" w:themeColor="text1"/>
          <w:sz w:val="24"/>
        </w:rPr>
        <w:t>.). Plant Science</w:t>
      </w:r>
      <w:r w:rsidRPr="004B455E">
        <w:rPr>
          <w:rFonts w:ascii="Times New Roman" w:hAnsi="Times New Roman" w:hint="eastAsia"/>
          <w:color w:val="000000" w:themeColor="text1"/>
          <w:sz w:val="24"/>
        </w:rPr>
        <w:t>, 160</w:t>
      </w:r>
      <w:r w:rsidR="00684DEF" w:rsidRPr="004B455E">
        <w:rPr>
          <w:rFonts w:ascii="Times New Roman" w:hAnsi="Times New Roman"/>
          <w:color w:val="000000" w:themeColor="text1"/>
          <w:sz w:val="24"/>
        </w:rPr>
        <w:t>: 1055-1065.</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3F3B6B" w:rsidP="00932E93">
      <w:pPr>
        <w:ind w:left="238" w:hangingChars="99" w:hanging="238"/>
        <w:rPr>
          <w:rFonts w:ascii="Times New Roman" w:hAnsi="Times New Roman"/>
          <w:color w:val="000000" w:themeColor="text1"/>
          <w:sz w:val="24"/>
        </w:rPr>
      </w:pPr>
      <w:r w:rsidRPr="004B455E">
        <w:rPr>
          <w:rFonts w:ascii="Times New Roman" w:hAnsi="Times New Roman"/>
          <w:color w:val="000000" w:themeColor="text1"/>
          <w:sz w:val="24"/>
        </w:rPr>
        <w:t>Ricci</w:t>
      </w:r>
      <w:r w:rsidR="00684DEF" w:rsidRPr="004B455E">
        <w:rPr>
          <w:rFonts w:ascii="Times New Roman" w:hAnsi="Times New Roman"/>
          <w:color w:val="000000" w:themeColor="text1"/>
          <w:sz w:val="24"/>
        </w:rPr>
        <w:t xml:space="preserve"> A</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Rolli</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E.</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Dramis</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L.,</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Diaz-</w:t>
      </w:r>
      <w:proofErr w:type="spellStart"/>
      <w:r w:rsidRPr="004B455E">
        <w:rPr>
          <w:rFonts w:ascii="Times New Roman" w:hAnsi="Times New Roman"/>
          <w:color w:val="000000" w:themeColor="text1"/>
          <w:sz w:val="24"/>
        </w:rPr>
        <w:t>Sala</w:t>
      </w:r>
      <w:proofErr w:type="spellEnd"/>
      <w:r w:rsidRPr="004B455E">
        <w:rPr>
          <w:rFonts w:ascii="Times New Roman" w:hAnsi="Times New Roman"/>
          <w:color w:val="000000" w:themeColor="text1"/>
          <w:sz w:val="24"/>
        </w:rPr>
        <w:t xml:space="preserve"> </w:t>
      </w:r>
      <w:r w:rsidR="008E225B" w:rsidRPr="004B455E">
        <w:rPr>
          <w:rFonts w:ascii="Times New Roman" w:hAnsi="Times New Roman" w:hint="eastAsia"/>
          <w:color w:val="000000" w:themeColor="text1"/>
          <w:sz w:val="24"/>
        </w:rPr>
        <w:t>C. (</w:t>
      </w:r>
      <w:r w:rsidR="00684DEF" w:rsidRPr="004B455E">
        <w:rPr>
          <w:rFonts w:ascii="Times New Roman" w:hAnsi="Times New Roman"/>
          <w:color w:val="000000" w:themeColor="text1"/>
          <w:sz w:val="24"/>
        </w:rPr>
        <w:t>2008</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N,N’-</w:t>
      </w:r>
      <w:proofErr w:type="spellStart"/>
      <w:r w:rsidR="00684DEF" w:rsidRPr="004B455E">
        <w:rPr>
          <w:rFonts w:ascii="Times New Roman" w:hAnsi="Times New Roman"/>
          <w:color w:val="000000" w:themeColor="text1"/>
          <w:sz w:val="24"/>
        </w:rPr>
        <w:t>bis</w:t>
      </w:r>
      <w:proofErr w:type="spellEnd"/>
      <w:r w:rsidR="00684DEF" w:rsidRPr="004B455E">
        <w:rPr>
          <w:rFonts w:ascii="Times New Roman" w:hAnsi="Times New Roman"/>
          <w:color w:val="000000" w:themeColor="text1"/>
          <w:sz w:val="24"/>
        </w:rPr>
        <w:t>-(2,3-Methylenedioxyphenyl)urea and N,N’-</w:t>
      </w:r>
      <w:proofErr w:type="spellStart"/>
      <w:r w:rsidR="00684DEF" w:rsidRPr="004B455E">
        <w:rPr>
          <w:rFonts w:ascii="Times New Roman" w:hAnsi="Times New Roman"/>
          <w:color w:val="000000" w:themeColor="text1"/>
          <w:sz w:val="24"/>
        </w:rPr>
        <w:t>bis</w:t>
      </w:r>
      <w:proofErr w:type="spellEnd"/>
      <w:r w:rsidR="00684DEF" w:rsidRPr="004B455E">
        <w:rPr>
          <w:rFonts w:ascii="Times New Roman" w:hAnsi="Times New Roman"/>
          <w:color w:val="000000" w:themeColor="text1"/>
          <w:sz w:val="24"/>
        </w:rPr>
        <w:t xml:space="preserve">-(3,4-methylenedioxyphenyl)urea enhance adventitious rooting in </w:t>
      </w:r>
      <w:proofErr w:type="spellStart"/>
      <w:r w:rsidR="00684DEF" w:rsidRPr="004B455E">
        <w:rPr>
          <w:rFonts w:ascii="Times New Roman" w:hAnsi="Times New Roman"/>
          <w:i/>
          <w:color w:val="000000" w:themeColor="text1"/>
          <w:sz w:val="24"/>
        </w:rPr>
        <w:t>Pinus</w:t>
      </w:r>
      <w:proofErr w:type="spellEnd"/>
      <w:r w:rsidR="00684DEF" w:rsidRPr="004B455E">
        <w:rPr>
          <w:rFonts w:ascii="Times New Roman" w:hAnsi="Times New Roman"/>
          <w:i/>
          <w:color w:val="000000" w:themeColor="text1"/>
          <w:sz w:val="24"/>
        </w:rPr>
        <w:t xml:space="preserve"> </w:t>
      </w:r>
      <w:proofErr w:type="spellStart"/>
      <w:r w:rsidR="00684DEF" w:rsidRPr="004B455E">
        <w:rPr>
          <w:rFonts w:ascii="Times New Roman" w:hAnsi="Times New Roman"/>
          <w:i/>
          <w:color w:val="000000" w:themeColor="text1"/>
          <w:sz w:val="24"/>
        </w:rPr>
        <w:t>radiata</w:t>
      </w:r>
      <w:proofErr w:type="spellEnd"/>
      <w:r w:rsidR="00684DEF" w:rsidRPr="004B455E">
        <w:rPr>
          <w:rFonts w:ascii="Times New Roman" w:hAnsi="Times New Roman"/>
          <w:color w:val="000000" w:themeColor="text1"/>
          <w:sz w:val="24"/>
        </w:rPr>
        <w:t xml:space="preserve"> and affect expression of genes induced during adventitious rooting in the presence of exogenous auxin. Plant Science</w:t>
      </w:r>
      <w:r w:rsidRPr="004B455E">
        <w:rPr>
          <w:rFonts w:ascii="Times New Roman" w:hAnsi="Times New Roman" w:hint="eastAsia"/>
          <w:color w:val="000000" w:themeColor="text1"/>
          <w:sz w:val="24"/>
        </w:rPr>
        <w:t>, 175</w:t>
      </w:r>
      <w:r w:rsidR="00684DEF" w:rsidRPr="004B455E">
        <w:rPr>
          <w:rFonts w:ascii="Times New Roman" w:hAnsi="Times New Roman"/>
          <w:color w:val="000000" w:themeColor="text1"/>
          <w:sz w:val="24"/>
        </w:rPr>
        <w:t>: 356-363.</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8275C1" w:rsidP="00932E93">
      <w:pPr>
        <w:ind w:left="238" w:hangingChars="99" w:hanging="238"/>
        <w:rPr>
          <w:rFonts w:ascii="Times New Roman" w:hAnsi="Times New Roman"/>
          <w:color w:val="000000" w:themeColor="text1"/>
          <w:sz w:val="24"/>
        </w:rPr>
      </w:pPr>
      <w:commentRangeStart w:id="323"/>
      <w:proofErr w:type="spellStart"/>
      <w:r w:rsidRPr="004B455E">
        <w:rPr>
          <w:rFonts w:ascii="Times New Roman" w:hAnsi="Times New Roman"/>
          <w:color w:val="000000" w:themeColor="text1"/>
          <w:sz w:val="24"/>
        </w:rPr>
        <w:t>Rua</w:t>
      </w:r>
      <w:ins w:id="324" w:author="Auteur">
        <w:r w:rsidR="000164C6">
          <w:rPr>
            <w:rFonts w:ascii="Times New Roman" w:hAnsi="Times New Roman"/>
            <w:color w:val="000000" w:themeColor="text1"/>
            <w:sz w:val="24"/>
          </w:rPr>
          <w:t>u</w:t>
        </w:r>
      </w:ins>
      <w:r w:rsidRPr="004B455E">
        <w:rPr>
          <w:rFonts w:ascii="Times New Roman" w:hAnsi="Times New Roman"/>
          <w:color w:val="000000" w:themeColor="text1"/>
          <w:sz w:val="24"/>
        </w:rPr>
        <w:t>d</w:t>
      </w:r>
      <w:commentRangeEnd w:id="323"/>
      <w:proofErr w:type="spellEnd"/>
      <w:r w:rsidR="000164C6">
        <w:rPr>
          <w:rStyle w:val="Marquedecommentaire"/>
        </w:rPr>
        <w:commentReference w:id="323"/>
      </w:r>
      <w:r w:rsidR="00684DEF" w:rsidRPr="004B455E">
        <w:rPr>
          <w:rFonts w:ascii="Times New Roman" w:hAnsi="Times New Roman"/>
          <w:color w:val="000000" w:themeColor="text1"/>
          <w:sz w:val="24"/>
        </w:rPr>
        <w:t xml:space="preserve"> J</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N</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Lawrence </w:t>
      </w:r>
      <w:r w:rsidRPr="004B455E">
        <w:rPr>
          <w:rFonts w:ascii="Times New Roman" w:hAnsi="Times New Roman" w:hint="eastAsia"/>
          <w:color w:val="000000" w:themeColor="text1"/>
          <w:sz w:val="24"/>
        </w:rPr>
        <w:t>N.</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Pepper </w:t>
      </w:r>
      <w:r w:rsidRPr="004B455E">
        <w:rPr>
          <w:rFonts w:ascii="Times New Roman" w:hAnsi="Times New Roman" w:hint="eastAsia"/>
          <w:color w:val="000000" w:themeColor="text1"/>
          <w:sz w:val="24"/>
        </w:rPr>
        <w:t>S.</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Potts </w:t>
      </w:r>
      <w:r w:rsidRPr="004B455E">
        <w:rPr>
          <w:rFonts w:ascii="Times New Roman" w:hAnsi="Times New Roman" w:hint="eastAsia"/>
          <w:color w:val="000000" w:themeColor="text1"/>
          <w:sz w:val="24"/>
        </w:rPr>
        <w:t xml:space="preserve">B.M., </w:t>
      </w:r>
      <w:proofErr w:type="spellStart"/>
      <w:r w:rsidRPr="004B455E">
        <w:rPr>
          <w:rFonts w:ascii="Times New Roman" w:hAnsi="Times New Roman"/>
          <w:color w:val="000000" w:themeColor="text1"/>
          <w:sz w:val="24"/>
        </w:rPr>
        <w:t>Borralho</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N.M.G. </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1999</w:t>
      </w:r>
      <w:r w:rsidR="008E225B"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Genetic variation of in vitro rooting ability with time in </w:t>
      </w:r>
      <w:r w:rsidR="00684DEF" w:rsidRPr="004B455E">
        <w:rPr>
          <w:rFonts w:ascii="Times New Roman" w:hAnsi="Times New Roman"/>
          <w:i/>
          <w:color w:val="000000" w:themeColor="text1"/>
          <w:sz w:val="24"/>
        </w:rPr>
        <w:t>Eucalyptus globulus</w:t>
      </w:r>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Silvae</w:t>
      </w:r>
      <w:proofErr w:type="spell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G</w:t>
      </w:r>
      <w:r w:rsidR="007F4FA0" w:rsidRPr="004B455E">
        <w:rPr>
          <w:rFonts w:ascii="Times New Roman" w:hAnsi="Times New Roman" w:hint="eastAsia"/>
          <w:color w:val="000000" w:themeColor="text1"/>
          <w:sz w:val="24"/>
        </w:rPr>
        <w:t>e</w:t>
      </w:r>
      <w:r w:rsidR="00684DEF" w:rsidRPr="004B455E">
        <w:rPr>
          <w:rFonts w:ascii="Times New Roman" w:hAnsi="Times New Roman"/>
          <w:color w:val="000000" w:themeColor="text1"/>
          <w:sz w:val="24"/>
        </w:rPr>
        <w:t>netica</w:t>
      </w:r>
      <w:proofErr w:type="spellEnd"/>
      <w:r w:rsidRPr="004B455E">
        <w:rPr>
          <w:rFonts w:ascii="Times New Roman" w:hAnsi="Times New Roman" w:hint="eastAsia"/>
          <w:color w:val="000000" w:themeColor="text1"/>
          <w:sz w:val="24"/>
        </w:rPr>
        <w:t>, 48</w:t>
      </w:r>
      <w:r w:rsidR="00684DEF" w:rsidRPr="004B455E">
        <w:rPr>
          <w:rFonts w:ascii="Times New Roman" w:hAnsi="Times New Roman"/>
          <w:color w:val="000000" w:themeColor="text1"/>
          <w:sz w:val="24"/>
        </w:rPr>
        <w:t>: 4-7.</w:t>
      </w:r>
    </w:p>
    <w:p w:rsidR="00684DEF" w:rsidRPr="004B455E" w:rsidRDefault="00684DEF" w:rsidP="00932E93">
      <w:pPr>
        <w:ind w:left="238" w:hangingChars="99" w:hanging="238"/>
        <w:rPr>
          <w:rFonts w:ascii="Times New Roman" w:hAnsi="Times New Roman"/>
          <w:color w:val="000000" w:themeColor="text1"/>
          <w:kern w:val="0"/>
          <w:sz w:val="24"/>
        </w:rPr>
      </w:pPr>
    </w:p>
    <w:p w:rsidR="00684DEF" w:rsidRPr="004B455E" w:rsidRDefault="001625C1"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kern w:val="0"/>
          <w:sz w:val="24"/>
        </w:rPr>
        <w:t>Sach</w:t>
      </w:r>
      <w:proofErr w:type="spellEnd"/>
      <w:r w:rsidRPr="004B455E">
        <w:rPr>
          <w:rFonts w:ascii="Times New Roman" w:hAnsi="Times New Roman"/>
          <w:color w:val="000000" w:themeColor="text1"/>
          <w:kern w:val="0"/>
          <w:sz w:val="24"/>
        </w:rPr>
        <w:t xml:space="preserve"> </w:t>
      </w:r>
      <w:r w:rsidR="00684DEF" w:rsidRPr="004B455E">
        <w:rPr>
          <w:rFonts w:ascii="Times New Roman" w:hAnsi="Times New Roman"/>
          <w:color w:val="000000" w:themeColor="text1"/>
          <w:sz w:val="24"/>
        </w:rPr>
        <w:t>R</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M</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L</w:t>
      </w:r>
      <w:r w:rsidRPr="004B455E">
        <w:rPr>
          <w:rFonts w:ascii="Times New Roman" w:hAnsi="Times New Roman" w:hint="eastAsia"/>
          <w:color w:val="000000" w:themeColor="text1"/>
          <w:sz w:val="24"/>
        </w:rPr>
        <w:t>ee C.</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Ripperda</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J.,</w:t>
      </w:r>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 xml:space="preserve">Woodward </w:t>
      </w:r>
      <w:r w:rsidRPr="004B455E">
        <w:rPr>
          <w:rFonts w:ascii="Times New Roman" w:hAnsi="Times New Roman" w:hint="eastAsia"/>
          <w:color w:val="000000" w:themeColor="text1"/>
          <w:sz w:val="24"/>
        </w:rPr>
        <w:t>R.</w:t>
      </w:r>
      <w:r w:rsidR="00684DEF" w:rsidRPr="004B455E">
        <w:rPr>
          <w:rFonts w:ascii="Times New Roman" w:hAnsi="Times New Roman"/>
          <w:color w:val="000000" w:themeColor="text1"/>
          <w:sz w:val="24"/>
        </w:rPr>
        <w:t xml:space="preserve"> </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1988</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Selection and clonal propagation of eucalyptus. California Agriculture</w:t>
      </w:r>
      <w:r w:rsidRPr="004B455E">
        <w:rPr>
          <w:rFonts w:ascii="Times New Roman" w:hAnsi="Times New Roman" w:hint="eastAsia"/>
          <w:color w:val="000000" w:themeColor="text1"/>
          <w:sz w:val="24"/>
        </w:rPr>
        <w:t>, 42</w:t>
      </w:r>
      <w:r w:rsidR="00684DEF" w:rsidRPr="004B455E">
        <w:rPr>
          <w:rFonts w:ascii="Times New Roman" w:hAnsi="Times New Roman"/>
          <w:color w:val="000000" w:themeColor="text1"/>
          <w:sz w:val="24"/>
        </w:rPr>
        <w:t>: 27-31.</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1625C1"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sz w:val="24"/>
        </w:rPr>
        <w:t>Schwambach</w:t>
      </w:r>
      <w:proofErr w:type="spellEnd"/>
      <w:r w:rsidR="00684DEF" w:rsidRPr="004B455E">
        <w:rPr>
          <w:rFonts w:ascii="Times New Roman" w:hAnsi="Times New Roman"/>
          <w:color w:val="000000" w:themeColor="text1"/>
          <w:sz w:val="24"/>
        </w:rPr>
        <w:t xml:space="preserve"> J</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Ruedell</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C.M.</w:t>
      </w:r>
      <w:r w:rsidR="00684DEF" w:rsidRPr="004B455E">
        <w:rPr>
          <w:rFonts w:ascii="Times New Roman" w:hAnsi="Times New Roman"/>
          <w:color w:val="000000" w:themeColor="text1"/>
          <w:sz w:val="24"/>
        </w:rPr>
        <w:t xml:space="preserve">, de </w:t>
      </w:r>
      <w:r w:rsidRPr="004B455E">
        <w:rPr>
          <w:rFonts w:ascii="Times New Roman" w:hAnsi="Times New Roman"/>
          <w:color w:val="000000" w:themeColor="text1"/>
          <w:sz w:val="24"/>
        </w:rPr>
        <w:t xml:space="preserve">Almeida </w:t>
      </w:r>
      <w:r w:rsidRPr="004B455E">
        <w:rPr>
          <w:rFonts w:ascii="Times New Roman" w:hAnsi="Times New Roman" w:hint="eastAsia"/>
          <w:color w:val="000000" w:themeColor="text1"/>
          <w:sz w:val="24"/>
        </w:rPr>
        <w:t>M.R.</w:t>
      </w:r>
      <w:r w:rsidR="00684DEF" w:rsidRPr="004B455E">
        <w:rPr>
          <w:rFonts w:ascii="Times New Roman" w:hAnsi="Times New Roman"/>
          <w:color w:val="000000" w:themeColor="text1"/>
          <w:sz w:val="24"/>
        </w:rPr>
        <w:t xml:space="preserve">, </w:t>
      </w:r>
      <w:proofErr w:type="spellStart"/>
      <w:r w:rsidRPr="004B455E">
        <w:rPr>
          <w:rFonts w:ascii="Times New Roman" w:hAnsi="Times New Roman"/>
          <w:color w:val="000000" w:themeColor="text1"/>
          <w:sz w:val="24"/>
        </w:rPr>
        <w:t>Penchel</w:t>
      </w:r>
      <w:proofErr w:type="spellEnd"/>
      <w:r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R.M.</w:t>
      </w:r>
      <w:r w:rsidR="00684DEF" w:rsidRPr="004B455E">
        <w:rPr>
          <w:rFonts w:ascii="Times New Roman" w:hAnsi="Times New Roman"/>
          <w:color w:val="000000" w:themeColor="text1"/>
          <w:sz w:val="24"/>
        </w:rPr>
        <w:t xml:space="preserve">, de </w:t>
      </w:r>
      <w:proofErr w:type="spellStart"/>
      <w:r w:rsidRPr="004B455E">
        <w:rPr>
          <w:rFonts w:ascii="Times New Roman" w:hAnsi="Times New Roman"/>
          <w:color w:val="000000" w:themeColor="text1"/>
          <w:sz w:val="24"/>
        </w:rPr>
        <w:t>Araújo</w:t>
      </w:r>
      <w:proofErr w:type="spellEnd"/>
      <w:r w:rsidRPr="004B455E">
        <w:rPr>
          <w:rFonts w:ascii="Times New Roman" w:hAnsi="Times New Roman" w:hint="eastAsia"/>
          <w:color w:val="000000" w:themeColor="text1"/>
          <w:sz w:val="24"/>
        </w:rPr>
        <w:t xml:space="preserve"> E.F.,</w:t>
      </w:r>
      <w:r w:rsidR="001B11D6" w:rsidRPr="004B455E">
        <w:rPr>
          <w:rFonts w:ascii="Times New Roman" w:hAnsi="Times New Roman" w:hint="eastAsia"/>
          <w:color w:val="000000" w:themeColor="text1"/>
          <w:sz w:val="24"/>
        </w:rPr>
        <w:t xml:space="preserve"> </w:t>
      </w:r>
      <w:proofErr w:type="spellStart"/>
      <w:r w:rsidRPr="004B455E">
        <w:rPr>
          <w:rFonts w:ascii="Times New Roman" w:hAnsi="Times New Roman"/>
          <w:color w:val="000000" w:themeColor="text1"/>
          <w:sz w:val="24"/>
        </w:rPr>
        <w:t>Fett-Neto</w:t>
      </w:r>
      <w:proofErr w:type="spellEnd"/>
      <w:r w:rsidR="00684DEF" w:rsidRPr="004B455E">
        <w:rPr>
          <w:rFonts w:ascii="Times New Roman" w:hAnsi="Times New Roman"/>
          <w:color w:val="000000" w:themeColor="text1"/>
          <w:sz w:val="24"/>
        </w:rPr>
        <w:t xml:space="preserve"> </w:t>
      </w:r>
      <w:r w:rsidRPr="004B455E">
        <w:rPr>
          <w:rFonts w:ascii="Times New Roman" w:hAnsi="Times New Roman" w:hint="eastAsia"/>
          <w:color w:val="000000" w:themeColor="text1"/>
          <w:sz w:val="24"/>
        </w:rPr>
        <w:t xml:space="preserve">A.G. </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2008</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Adventitious rooting of </w:t>
      </w:r>
      <w:r w:rsidR="00684DEF" w:rsidRPr="004B455E">
        <w:rPr>
          <w:rFonts w:ascii="Times New Roman" w:hAnsi="Times New Roman"/>
          <w:i/>
          <w:color w:val="000000" w:themeColor="text1"/>
          <w:sz w:val="24"/>
        </w:rPr>
        <w:t xml:space="preserve">Eucalyptus </w:t>
      </w:r>
      <w:proofErr w:type="spellStart"/>
      <w:r w:rsidR="00684DEF" w:rsidRPr="004B455E">
        <w:rPr>
          <w:rFonts w:ascii="Times New Roman" w:hAnsi="Times New Roman"/>
          <w:i/>
          <w:color w:val="000000" w:themeColor="text1"/>
          <w:sz w:val="24"/>
        </w:rPr>
        <w:t>globulus</w:t>
      </w:r>
      <w:proofErr w:type="spellEnd"/>
      <w:r w:rsidR="00684DEF" w:rsidRPr="004B455E">
        <w:rPr>
          <w:rFonts w:ascii="Times New Roman" w:hAnsi="Times New Roman"/>
          <w:color w:val="000000" w:themeColor="text1"/>
          <w:sz w:val="24"/>
        </w:rPr>
        <w:t xml:space="preserve"> x </w:t>
      </w:r>
      <w:proofErr w:type="spellStart"/>
      <w:r w:rsidR="00684DEF" w:rsidRPr="004B455E">
        <w:rPr>
          <w:rFonts w:ascii="Times New Roman" w:hAnsi="Times New Roman"/>
          <w:i/>
          <w:color w:val="000000" w:themeColor="text1"/>
          <w:sz w:val="24"/>
        </w:rPr>
        <w:t>maidennii</w:t>
      </w:r>
      <w:proofErr w:type="spellEnd"/>
      <w:r w:rsidR="00684DEF" w:rsidRPr="004B455E">
        <w:rPr>
          <w:rFonts w:ascii="Times New Roman" w:hAnsi="Times New Roman"/>
          <w:color w:val="000000" w:themeColor="text1"/>
          <w:sz w:val="24"/>
        </w:rPr>
        <w:t xml:space="preserve"> mini-cuttings derived from mini-stumps grown in sand bed and intermittent flooding trays: a comparative study. </w:t>
      </w:r>
      <w:r w:rsidR="00684DEF" w:rsidRPr="004B455E">
        <w:rPr>
          <w:rFonts w:ascii="Times New Roman" w:hAnsi="Times New Roman"/>
          <w:color w:val="000000" w:themeColor="text1"/>
          <w:sz w:val="24"/>
        </w:rPr>
        <w:lastRenderedPageBreak/>
        <w:t>New Forests</w:t>
      </w:r>
      <w:r w:rsidRPr="004B455E">
        <w:rPr>
          <w:rFonts w:ascii="Times New Roman" w:hAnsi="Times New Roman" w:hint="eastAsia"/>
          <w:color w:val="000000" w:themeColor="text1"/>
          <w:sz w:val="24"/>
        </w:rPr>
        <w:t>, 36</w:t>
      </w:r>
      <w:r w:rsidR="00684DEF" w:rsidRPr="004B455E">
        <w:rPr>
          <w:rFonts w:ascii="Times New Roman" w:hAnsi="Times New Roman"/>
          <w:color w:val="000000" w:themeColor="text1"/>
          <w:sz w:val="24"/>
        </w:rPr>
        <w:t>: 261-271.</w:t>
      </w:r>
    </w:p>
    <w:p w:rsidR="00684DEF" w:rsidRPr="004B455E" w:rsidRDefault="00684DEF" w:rsidP="00932E93">
      <w:pPr>
        <w:pStyle w:val="Commentaire"/>
        <w:ind w:left="238" w:hangingChars="99" w:hanging="238"/>
        <w:jc w:val="both"/>
        <w:rPr>
          <w:rFonts w:ascii="Times New Roman" w:hAnsi="Times New Roman"/>
          <w:color w:val="000000" w:themeColor="text1"/>
          <w:sz w:val="24"/>
        </w:rPr>
      </w:pPr>
    </w:p>
    <w:p w:rsidR="00684DEF" w:rsidRPr="004B455E" w:rsidRDefault="0029743A"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sz w:val="24"/>
        </w:rPr>
        <w:t>Souvannavong</w:t>
      </w:r>
      <w:proofErr w:type="spellEnd"/>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O. </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1992</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Development of high-yielding clonal plantations of </w:t>
      </w:r>
      <w:r w:rsidR="00684DEF" w:rsidRPr="004B455E">
        <w:rPr>
          <w:rFonts w:ascii="Times New Roman" w:hAnsi="Times New Roman"/>
          <w:i/>
          <w:color w:val="000000" w:themeColor="text1"/>
          <w:sz w:val="24"/>
        </w:rPr>
        <w:t>Eucalyptus</w:t>
      </w:r>
      <w:r w:rsidR="00684DEF" w:rsidRPr="004B455E">
        <w:rPr>
          <w:rFonts w:ascii="Times New Roman" w:hAnsi="Times New Roman"/>
          <w:color w:val="000000" w:themeColor="text1"/>
          <w:sz w:val="24"/>
        </w:rPr>
        <w:t xml:space="preserve"> hybrids in the Congo. In: Baker</w:t>
      </w:r>
      <w:r w:rsidR="00824D87" w:rsidRPr="004B455E">
        <w:rPr>
          <w:rFonts w:ascii="Times New Roman" w:hAnsi="Times New Roman" w:hint="eastAsia"/>
          <w:color w:val="000000" w:themeColor="text1"/>
          <w:sz w:val="24"/>
        </w:rPr>
        <w:t xml:space="preserve"> FWG</w:t>
      </w:r>
      <w:r w:rsidR="00684DEF" w:rsidRPr="004B455E">
        <w:rPr>
          <w:rFonts w:ascii="Times New Roman" w:hAnsi="Times New Roman"/>
          <w:color w:val="000000" w:themeColor="text1"/>
          <w:sz w:val="24"/>
        </w:rPr>
        <w:t xml:space="preserve"> (</w:t>
      </w:r>
      <w:proofErr w:type="spellStart"/>
      <w:proofErr w:type="gramStart"/>
      <w:r w:rsidR="00684DEF" w:rsidRPr="004B455E">
        <w:rPr>
          <w:rFonts w:ascii="Times New Roman" w:hAnsi="Times New Roman"/>
          <w:color w:val="000000" w:themeColor="text1"/>
          <w:sz w:val="24"/>
        </w:rPr>
        <w:t>ed</w:t>
      </w:r>
      <w:r w:rsidR="00824D87" w:rsidRPr="004B455E">
        <w:rPr>
          <w:rFonts w:ascii="Times New Roman" w:hAnsi="Times New Roman" w:hint="eastAsia"/>
          <w:color w:val="000000" w:themeColor="text1"/>
          <w:sz w:val="24"/>
        </w:rPr>
        <w:t>s</w:t>
      </w:r>
      <w:proofErr w:type="spellEnd"/>
      <w:proofErr w:type="gramEnd"/>
      <w:r w:rsidR="00684DEF" w:rsidRPr="004B455E">
        <w:rPr>
          <w:rFonts w:ascii="Times New Roman" w:hAnsi="Times New Roman"/>
          <w:color w:val="000000" w:themeColor="text1"/>
          <w:sz w:val="24"/>
        </w:rPr>
        <w:t>), Rapid propagation of fast-growing woody species</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w:t>
      </w:r>
      <w:r w:rsidR="00824D87" w:rsidRPr="004B455E">
        <w:rPr>
          <w:rFonts w:ascii="Times New Roman" w:hAnsi="Times New Roman"/>
          <w:color w:val="000000" w:themeColor="text1"/>
          <w:sz w:val="24"/>
        </w:rPr>
        <w:t>Wallingford (United Kingdom): CAB International</w:t>
      </w:r>
      <w:r w:rsidR="00824D87" w:rsidRPr="004B455E">
        <w:rPr>
          <w:rFonts w:ascii="Times New Roman" w:hAnsi="Times New Roman" w:hint="eastAsia"/>
          <w:color w:val="000000" w:themeColor="text1"/>
          <w:sz w:val="24"/>
        </w:rPr>
        <w:t>. pp</w:t>
      </w:r>
      <w:r w:rsidR="00684DEF" w:rsidRPr="004B455E">
        <w:rPr>
          <w:rFonts w:ascii="Times New Roman" w:hAnsi="Times New Roman"/>
          <w:color w:val="000000" w:themeColor="text1"/>
          <w:sz w:val="24"/>
        </w:rPr>
        <w:t xml:space="preserve"> 109-113.</w:t>
      </w:r>
    </w:p>
    <w:p w:rsidR="00684DEF" w:rsidRPr="004B455E" w:rsidRDefault="00684DEF" w:rsidP="00932E93">
      <w:pPr>
        <w:pStyle w:val="PrformatHTML"/>
        <w:ind w:left="238" w:hangingChars="99" w:hanging="238"/>
        <w:jc w:val="both"/>
        <w:rPr>
          <w:rFonts w:ascii="Times New Roman" w:eastAsia="MS Mincho" w:hAnsi="Times New Roman" w:cs="Times New Roman"/>
          <w:color w:val="000000" w:themeColor="text1"/>
        </w:rPr>
      </w:pPr>
    </w:p>
    <w:p w:rsidR="00684DEF" w:rsidRPr="004B455E" w:rsidRDefault="0029743A" w:rsidP="00932E93">
      <w:pPr>
        <w:pStyle w:val="PrformatHTML"/>
        <w:ind w:left="238" w:hangingChars="99" w:hanging="238"/>
        <w:jc w:val="both"/>
        <w:rPr>
          <w:rFonts w:ascii="Times New Roman" w:hAnsi="Times New Roman" w:cs="Times New Roman"/>
          <w:color w:val="000000" w:themeColor="text1"/>
        </w:rPr>
      </w:pPr>
      <w:proofErr w:type="spellStart"/>
      <w:r w:rsidRPr="004B455E">
        <w:rPr>
          <w:rFonts w:ascii="Times New Roman" w:eastAsia="MS Mincho" w:hAnsi="Times New Roman" w:cs="Times New Roman"/>
          <w:color w:val="000000" w:themeColor="text1"/>
        </w:rPr>
        <w:t>Stenvall</w:t>
      </w:r>
      <w:proofErr w:type="spellEnd"/>
      <w:r w:rsidR="00684DEF" w:rsidRPr="004B455E">
        <w:rPr>
          <w:rFonts w:ascii="Times New Roman" w:eastAsia="MS Mincho" w:hAnsi="Times New Roman" w:cs="Times New Roman"/>
          <w:color w:val="000000" w:themeColor="text1"/>
        </w:rPr>
        <w:t xml:space="preserve"> N</w:t>
      </w:r>
      <w:r w:rsidR="001B11D6" w:rsidRPr="004B455E">
        <w:rPr>
          <w:rFonts w:ascii="Times New Roman" w:eastAsia="MS Mincho" w:hAnsi="Times New Roman" w:cs="Times New Roman" w:hint="eastAsia"/>
          <w:color w:val="000000" w:themeColor="text1"/>
        </w:rPr>
        <w:t>.</w:t>
      </w:r>
      <w:r w:rsidR="00684DEF" w:rsidRPr="004B455E">
        <w:rPr>
          <w:rFonts w:ascii="Times New Roman" w:eastAsia="MS Mincho" w:hAnsi="Times New Roman" w:cs="Times New Roman"/>
          <w:color w:val="000000" w:themeColor="text1"/>
        </w:rPr>
        <w:t xml:space="preserve">, </w:t>
      </w:r>
      <w:proofErr w:type="spellStart"/>
      <w:r w:rsidRPr="004B455E">
        <w:rPr>
          <w:rFonts w:ascii="Times New Roman" w:eastAsia="MS Mincho" w:hAnsi="Times New Roman" w:cs="Times New Roman"/>
          <w:color w:val="000000" w:themeColor="text1"/>
        </w:rPr>
        <w:t>Haapala</w:t>
      </w:r>
      <w:proofErr w:type="spellEnd"/>
      <w:r w:rsidRPr="004B455E">
        <w:rPr>
          <w:rFonts w:ascii="Times New Roman" w:eastAsia="MS Mincho" w:hAnsi="Times New Roman" w:cs="Times New Roman"/>
          <w:color w:val="000000" w:themeColor="text1"/>
        </w:rPr>
        <w:t xml:space="preserve"> </w:t>
      </w:r>
      <w:r w:rsidRPr="004B455E">
        <w:rPr>
          <w:rFonts w:ascii="Times New Roman" w:eastAsia="MS Mincho" w:hAnsi="Times New Roman" w:cs="Times New Roman" w:hint="eastAsia"/>
          <w:color w:val="000000" w:themeColor="text1"/>
        </w:rPr>
        <w:t>T.</w:t>
      </w:r>
      <w:r w:rsidR="00684DEF" w:rsidRPr="004B455E">
        <w:rPr>
          <w:rFonts w:ascii="Times New Roman" w:eastAsia="MS Mincho" w:hAnsi="Times New Roman" w:cs="Times New Roman"/>
          <w:color w:val="000000" w:themeColor="text1"/>
        </w:rPr>
        <w:t xml:space="preserve">, </w:t>
      </w:r>
      <w:proofErr w:type="spellStart"/>
      <w:r w:rsidRPr="004B455E">
        <w:rPr>
          <w:rFonts w:ascii="Times New Roman" w:eastAsia="MS Mincho" w:hAnsi="Times New Roman" w:cs="Times New Roman"/>
          <w:color w:val="000000" w:themeColor="text1"/>
        </w:rPr>
        <w:t>Aarlahti</w:t>
      </w:r>
      <w:proofErr w:type="spellEnd"/>
      <w:r w:rsidRPr="004B455E">
        <w:rPr>
          <w:rFonts w:ascii="Times New Roman" w:eastAsia="MS Mincho" w:hAnsi="Times New Roman" w:cs="Times New Roman" w:hint="eastAsia"/>
          <w:color w:val="000000" w:themeColor="text1"/>
        </w:rPr>
        <w:t xml:space="preserve"> S.,</w:t>
      </w:r>
      <w:r w:rsidR="001B11D6" w:rsidRPr="004B455E">
        <w:rPr>
          <w:rFonts w:ascii="Times New Roman" w:eastAsia="MS Mincho" w:hAnsi="Times New Roman" w:cs="Times New Roman" w:hint="eastAsia"/>
          <w:color w:val="000000" w:themeColor="text1"/>
        </w:rPr>
        <w:t xml:space="preserve"> </w:t>
      </w:r>
      <w:proofErr w:type="spellStart"/>
      <w:r w:rsidRPr="004B455E">
        <w:rPr>
          <w:rFonts w:ascii="Times New Roman" w:eastAsia="MS Mincho" w:hAnsi="Times New Roman" w:cs="Times New Roman"/>
          <w:color w:val="000000" w:themeColor="text1"/>
        </w:rPr>
        <w:t>Pulkkinen</w:t>
      </w:r>
      <w:proofErr w:type="spellEnd"/>
      <w:r w:rsidRPr="004B455E">
        <w:rPr>
          <w:rFonts w:ascii="Times New Roman" w:eastAsia="MS Mincho" w:hAnsi="Times New Roman" w:cs="Times New Roman"/>
          <w:color w:val="000000" w:themeColor="text1"/>
        </w:rPr>
        <w:t xml:space="preserve"> </w:t>
      </w:r>
      <w:r w:rsidRPr="004B455E">
        <w:rPr>
          <w:rFonts w:ascii="Times New Roman" w:eastAsia="MS Mincho" w:hAnsi="Times New Roman" w:cs="Times New Roman" w:hint="eastAsia"/>
          <w:color w:val="000000" w:themeColor="text1"/>
        </w:rPr>
        <w:t>P.</w:t>
      </w:r>
      <w:r w:rsidR="00684DEF" w:rsidRPr="004B455E">
        <w:rPr>
          <w:rFonts w:ascii="Times New Roman" w:eastAsia="MS Mincho" w:hAnsi="Times New Roman" w:cs="Times New Roman"/>
          <w:color w:val="000000" w:themeColor="text1"/>
        </w:rPr>
        <w:t xml:space="preserve"> </w:t>
      </w:r>
      <w:r w:rsidR="001B11D6" w:rsidRPr="004B455E">
        <w:rPr>
          <w:rFonts w:ascii="Times New Roman" w:eastAsia="MS Mincho" w:hAnsi="Times New Roman" w:cs="Times New Roman" w:hint="eastAsia"/>
          <w:color w:val="000000" w:themeColor="text1"/>
        </w:rPr>
        <w:t>(</w:t>
      </w:r>
      <w:r w:rsidR="00684DEF" w:rsidRPr="004B455E">
        <w:rPr>
          <w:rFonts w:ascii="Times New Roman" w:eastAsia="MS Mincho" w:hAnsi="Times New Roman" w:cs="Times New Roman"/>
          <w:color w:val="000000" w:themeColor="text1"/>
        </w:rPr>
        <w:t>2005</w:t>
      </w:r>
      <w:r w:rsidRPr="004B455E">
        <w:rPr>
          <w:rFonts w:ascii="Times New Roman" w:eastAsia="MS Mincho" w:hAnsi="Times New Roman" w:cs="Times New Roman" w:hint="eastAsia"/>
          <w:color w:val="000000" w:themeColor="text1"/>
        </w:rPr>
        <w:t>)</w:t>
      </w:r>
      <w:r w:rsidR="00684DEF" w:rsidRPr="004B455E">
        <w:rPr>
          <w:rFonts w:ascii="Times New Roman" w:eastAsia="MS Mincho" w:hAnsi="Times New Roman" w:cs="Times New Roman"/>
          <w:color w:val="000000" w:themeColor="text1"/>
        </w:rPr>
        <w:t xml:space="preserve"> The effect of soil temperature and light on sprouting and rooting of root cuttings of hybrid aspen clones. </w:t>
      </w:r>
      <w:r w:rsidR="00684DEF" w:rsidRPr="004B455E">
        <w:rPr>
          <w:rFonts w:ascii="Times New Roman" w:hAnsi="Times New Roman" w:cs="Times New Roman"/>
          <w:color w:val="000000" w:themeColor="text1"/>
        </w:rPr>
        <w:t>Canadian Journal of Forest Research</w:t>
      </w:r>
      <w:r w:rsidRPr="004B455E">
        <w:rPr>
          <w:rFonts w:ascii="Times New Roman" w:hAnsi="Times New Roman" w:cs="Times New Roman" w:hint="eastAsia"/>
          <w:color w:val="000000" w:themeColor="text1"/>
        </w:rPr>
        <w:t>, 35</w:t>
      </w:r>
      <w:r w:rsidR="00684DEF" w:rsidRPr="004B455E">
        <w:rPr>
          <w:rFonts w:ascii="Times New Roman" w:eastAsia="MS Mincho" w:hAnsi="Times New Roman" w:cs="Times New Roman"/>
          <w:color w:val="000000" w:themeColor="text1"/>
        </w:rPr>
        <w:t>: 2671-2678.</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29743A" w:rsidP="00932E93">
      <w:pPr>
        <w:ind w:left="238" w:hangingChars="99" w:hanging="238"/>
        <w:rPr>
          <w:rFonts w:ascii="Times New Roman" w:hAnsi="Times New Roman"/>
          <w:color w:val="000000" w:themeColor="text1"/>
          <w:sz w:val="24"/>
        </w:rPr>
      </w:pPr>
      <w:proofErr w:type="spellStart"/>
      <w:proofErr w:type="gramStart"/>
      <w:r w:rsidRPr="004B455E">
        <w:rPr>
          <w:rFonts w:ascii="Times New Roman" w:hAnsi="Times New Roman"/>
          <w:color w:val="000000" w:themeColor="text1"/>
          <w:sz w:val="24"/>
        </w:rPr>
        <w:t>Wendling</w:t>
      </w:r>
      <w:proofErr w:type="spellEnd"/>
      <w:r w:rsidRPr="004B455E">
        <w:rPr>
          <w:rFonts w:ascii="Times New Roman" w:hAnsi="Times New Roman"/>
          <w:color w:val="000000" w:themeColor="text1"/>
          <w:sz w:val="24"/>
        </w:rPr>
        <w:t xml:space="preserve">, I., Xavier A., Gomes J.M., </w:t>
      </w:r>
      <w:proofErr w:type="spellStart"/>
      <w:r w:rsidRPr="004B455E">
        <w:rPr>
          <w:rFonts w:ascii="Times New Roman" w:hAnsi="Times New Roman"/>
          <w:color w:val="000000" w:themeColor="text1"/>
          <w:sz w:val="24"/>
        </w:rPr>
        <w:t>Pires</w:t>
      </w:r>
      <w:proofErr w:type="spellEnd"/>
      <w:r w:rsidRPr="004B455E">
        <w:rPr>
          <w:rFonts w:ascii="Times New Roman" w:hAnsi="Times New Roman"/>
          <w:color w:val="000000" w:themeColor="text1"/>
          <w:sz w:val="24"/>
        </w:rPr>
        <w:t xml:space="preserve"> I.E.</w:t>
      </w:r>
      <w:r w:rsidRPr="004B455E">
        <w:rPr>
          <w:rFonts w:ascii="Times New Roman" w:hAnsi="Times New Roman" w:hint="eastAsia"/>
          <w:color w:val="000000" w:themeColor="text1"/>
          <w:sz w:val="24"/>
        </w:rPr>
        <w:t>,</w:t>
      </w:r>
      <w:r w:rsidRPr="004B455E">
        <w:rPr>
          <w:rFonts w:ascii="Times New Roman" w:hAnsi="Times New Roman"/>
          <w:color w:val="000000" w:themeColor="text1"/>
          <w:sz w:val="24"/>
        </w:rPr>
        <w:t xml:space="preserve"> Andrade H.B. (</w:t>
      </w:r>
      <w:r w:rsidR="00684DEF" w:rsidRPr="004B455E">
        <w:rPr>
          <w:rFonts w:ascii="Times New Roman" w:hAnsi="Times New Roman"/>
          <w:color w:val="000000" w:themeColor="text1"/>
          <w:sz w:val="24"/>
        </w:rPr>
        <w:t>2000</w:t>
      </w:r>
      <w:r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Effect of the growth regulator IBA on propagation of </w:t>
      </w:r>
      <w:r w:rsidR="009507C6" w:rsidRPr="004B455E">
        <w:rPr>
          <w:rFonts w:ascii="Times New Roman" w:hAnsi="Times New Roman" w:hint="eastAsia"/>
          <w:i/>
          <w:color w:val="000000" w:themeColor="text1"/>
          <w:sz w:val="24"/>
        </w:rPr>
        <w:t>E</w:t>
      </w:r>
      <w:r w:rsidR="009507C6" w:rsidRPr="004B455E">
        <w:rPr>
          <w:rFonts w:ascii="Times New Roman" w:hAnsi="Times New Roman"/>
          <w:i/>
          <w:color w:val="000000" w:themeColor="text1"/>
          <w:sz w:val="24"/>
        </w:rPr>
        <w:t>ucalyptus</w:t>
      </w:r>
      <w:r w:rsidR="009507C6" w:rsidRPr="004B455E">
        <w:rPr>
          <w:rFonts w:ascii="Times New Roman" w:hAnsi="Times New Roman"/>
          <w:color w:val="000000" w:themeColor="text1"/>
          <w:sz w:val="24"/>
        </w:rPr>
        <w:t xml:space="preserve"> </w:t>
      </w:r>
      <w:r w:rsidR="00684DEF" w:rsidRPr="004B455E">
        <w:rPr>
          <w:rFonts w:ascii="Times New Roman" w:hAnsi="Times New Roman"/>
          <w:color w:val="000000" w:themeColor="text1"/>
          <w:sz w:val="24"/>
        </w:rPr>
        <w:t xml:space="preserve">spp. clones by </w:t>
      </w:r>
      <w:proofErr w:type="spellStart"/>
      <w:r w:rsidR="00684DEF" w:rsidRPr="004B455E">
        <w:rPr>
          <w:rFonts w:ascii="Times New Roman" w:hAnsi="Times New Roman"/>
          <w:color w:val="000000" w:themeColor="text1"/>
          <w:sz w:val="24"/>
        </w:rPr>
        <w:t>microcutting</w:t>
      </w:r>
      <w:proofErr w:type="spellEnd"/>
      <w:r w:rsidR="00684DEF" w:rsidRPr="004B455E">
        <w:rPr>
          <w:rFonts w:ascii="Times New Roman" w:hAnsi="Times New Roman"/>
          <w:color w:val="000000" w:themeColor="text1"/>
          <w:sz w:val="24"/>
        </w:rPr>
        <w:t>.</w:t>
      </w:r>
      <w:proofErr w:type="gram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Revista</w:t>
      </w:r>
      <w:proofErr w:type="spell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Arvore</w:t>
      </w:r>
      <w:proofErr w:type="spellEnd"/>
      <w:r w:rsidRPr="004B455E">
        <w:rPr>
          <w:rFonts w:ascii="Times New Roman" w:hAnsi="Times New Roman" w:hint="eastAsia"/>
          <w:color w:val="000000" w:themeColor="text1"/>
          <w:sz w:val="24"/>
        </w:rPr>
        <w:t>, 24</w:t>
      </w:r>
      <w:r w:rsidR="00684DEF" w:rsidRPr="004B455E">
        <w:rPr>
          <w:rFonts w:ascii="Times New Roman" w:hAnsi="Times New Roman"/>
          <w:color w:val="000000" w:themeColor="text1"/>
          <w:sz w:val="24"/>
        </w:rPr>
        <w:t>: 187-192.</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EC2D49" w:rsidP="00932E93">
      <w:pPr>
        <w:ind w:left="238" w:hangingChars="99" w:hanging="238"/>
        <w:rPr>
          <w:rFonts w:ascii="Times New Roman" w:hAnsi="Times New Roman"/>
          <w:color w:val="000000" w:themeColor="text1"/>
          <w:sz w:val="24"/>
        </w:rPr>
      </w:pPr>
      <w:proofErr w:type="spellStart"/>
      <w:proofErr w:type="gramStart"/>
      <w:r w:rsidRPr="004B455E">
        <w:rPr>
          <w:rFonts w:ascii="Times New Roman" w:hAnsi="Times New Roman"/>
          <w:color w:val="000000" w:themeColor="text1"/>
          <w:sz w:val="24"/>
        </w:rPr>
        <w:t>Wiesman</w:t>
      </w:r>
      <w:proofErr w:type="spellEnd"/>
      <w:r w:rsidRPr="004B455E">
        <w:rPr>
          <w:rFonts w:ascii="Times New Roman" w:hAnsi="Times New Roman"/>
          <w:color w:val="000000" w:themeColor="text1"/>
          <w:sz w:val="24"/>
        </w:rPr>
        <w:t xml:space="preserve"> Z., </w:t>
      </w:r>
      <w:proofErr w:type="spellStart"/>
      <w:r w:rsidRPr="004B455E">
        <w:rPr>
          <w:rFonts w:ascii="Times New Roman" w:hAnsi="Times New Roman"/>
          <w:color w:val="000000" w:themeColor="text1"/>
          <w:sz w:val="24"/>
        </w:rPr>
        <w:t>Lavee</w:t>
      </w:r>
      <w:proofErr w:type="spellEnd"/>
      <w:r w:rsidR="00684DEF" w:rsidRPr="004B455E">
        <w:rPr>
          <w:rFonts w:ascii="Times New Roman" w:hAnsi="Times New Roman"/>
          <w:color w:val="000000" w:themeColor="text1"/>
          <w:sz w:val="24"/>
        </w:rPr>
        <w:t xml:space="preserve"> </w:t>
      </w:r>
      <w:r w:rsidRPr="004B455E">
        <w:rPr>
          <w:rFonts w:ascii="Times New Roman" w:hAnsi="Times New Roman"/>
          <w:color w:val="000000" w:themeColor="text1"/>
          <w:sz w:val="24"/>
        </w:rPr>
        <w:t>S.</w:t>
      </w:r>
      <w:r w:rsidRPr="004B455E">
        <w:rPr>
          <w:rFonts w:ascii="Times New Roman" w:hAnsi="Times New Roman" w:hint="eastAsia"/>
          <w:color w:val="000000" w:themeColor="text1"/>
          <w:sz w:val="24"/>
        </w:rPr>
        <w:t xml:space="preserve"> </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1994</w:t>
      </w:r>
      <w:r w:rsidR="001B11D6"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Vegetative growth retardation, improved rooting and viability of olive cuttings in response to application of growth retardants.</w:t>
      </w:r>
      <w:proofErr w:type="gramEnd"/>
      <w:r w:rsidR="00684DEF" w:rsidRPr="004B455E">
        <w:rPr>
          <w:rFonts w:ascii="Times New Roman" w:hAnsi="Times New Roman"/>
          <w:color w:val="000000" w:themeColor="text1"/>
          <w:sz w:val="24"/>
        </w:rPr>
        <w:t xml:space="preserve"> Plant Growth Regulation</w:t>
      </w:r>
      <w:r w:rsidRPr="004B455E">
        <w:rPr>
          <w:rFonts w:ascii="Times New Roman" w:hAnsi="Times New Roman" w:hint="eastAsia"/>
          <w:color w:val="000000" w:themeColor="text1"/>
          <w:sz w:val="24"/>
        </w:rPr>
        <w:t>, 14</w:t>
      </w:r>
      <w:r w:rsidR="00684DEF" w:rsidRPr="004B455E">
        <w:rPr>
          <w:rFonts w:ascii="Times New Roman" w:hAnsi="Times New Roman"/>
          <w:color w:val="000000" w:themeColor="text1"/>
          <w:sz w:val="24"/>
        </w:rPr>
        <w:t>: 83-90.</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EC2D49" w:rsidP="00932E93">
      <w:pPr>
        <w:ind w:left="238" w:hangingChars="99" w:hanging="238"/>
        <w:rPr>
          <w:rFonts w:ascii="Times New Roman" w:hAnsi="Times New Roman"/>
          <w:color w:val="000000" w:themeColor="text1"/>
          <w:sz w:val="24"/>
        </w:rPr>
      </w:pPr>
      <w:proofErr w:type="spellStart"/>
      <w:r w:rsidRPr="004B455E">
        <w:rPr>
          <w:rFonts w:ascii="Times New Roman" w:hAnsi="Times New Roman"/>
          <w:color w:val="000000" w:themeColor="text1"/>
          <w:sz w:val="24"/>
        </w:rPr>
        <w:t>Wiesman</w:t>
      </w:r>
      <w:proofErr w:type="spellEnd"/>
      <w:r w:rsidRPr="004B455E">
        <w:rPr>
          <w:rFonts w:ascii="Times New Roman" w:hAnsi="Times New Roman"/>
          <w:color w:val="000000" w:themeColor="text1"/>
          <w:sz w:val="24"/>
        </w:rPr>
        <w:t xml:space="preserve"> Z., </w:t>
      </w:r>
      <w:proofErr w:type="spellStart"/>
      <w:r w:rsidRPr="004B455E">
        <w:rPr>
          <w:rFonts w:ascii="Times New Roman" w:hAnsi="Times New Roman"/>
          <w:color w:val="000000" w:themeColor="text1"/>
          <w:sz w:val="24"/>
        </w:rPr>
        <w:t>Riov</w:t>
      </w:r>
      <w:proofErr w:type="spellEnd"/>
      <w:r w:rsidRPr="004B455E">
        <w:rPr>
          <w:rFonts w:ascii="Times New Roman" w:hAnsi="Times New Roman"/>
          <w:color w:val="000000" w:themeColor="text1"/>
          <w:sz w:val="24"/>
        </w:rPr>
        <w:t xml:space="preserve"> J.</w:t>
      </w:r>
      <w:r w:rsidR="00684DEF" w:rsidRPr="004B455E">
        <w:rPr>
          <w:rFonts w:ascii="Times New Roman" w:hAnsi="Times New Roman"/>
          <w:color w:val="000000" w:themeColor="text1"/>
          <w:sz w:val="24"/>
        </w:rPr>
        <w:t xml:space="preserve"> </w:t>
      </w:r>
      <w:r w:rsidR="00D100AE"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1989</w:t>
      </w:r>
      <w:r w:rsidR="00D100AE"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Paclobutrazol and urea-phosphate increase rooting and survival of peach ‘</w:t>
      </w:r>
      <w:proofErr w:type="spellStart"/>
      <w:r w:rsidR="00684DEF" w:rsidRPr="004B455E">
        <w:rPr>
          <w:rFonts w:ascii="Times New Roman" w:hAnsi="Times New Roman"/>
          <w:color w:val="000000" w:themeColor="text1"/>
          <w:sz w:val="24"/>
        </w:rPr>
        <w:t>Maravilha</w:t>
      </w:r>
      <w:proofErr w:type="spellEnd"/>
      <w:r w:rsidR="00684DEF" w:rsidRPr="004B455E">
        <w:rPr>
          <w:rFonts w:ascii="Times New Roman" w:hAnsi="Times New Roman"/>
          <w:color w:val="000000" w:themeColor="text1"/>
          <w:sz w:val="24"/>
        </w:rPr>
        <w:t xml:space="preserve">’ softwood </w:t>
      </w:r>
      <w:proofErr w:type="spellStart"/>
      <w:r w:rsidR="00684DEF" w:rsidRPr="004B455E">
        <w:rPr>
          <w:rFonts w:ascii="Times New Roman" w:hAnsi="Times New Roman"/>
          <w:color w:val="000000" w:themeColor="text1"/>
          <w:sz w:val="24"/>
        </w:rPr>
        <w:t>cutiings</w:t>
      </w:r>
      <w:proofErr w:type="spellEnd"/>
      <w:r w:rsidR="00684DEF" w:rsidRPr="004B455E">
        <w:rPr>
          <w:rFonts w:ascii="Times New Roman" w:hAnsi="Times New Roman"/>
          <w:color w:val="000000" w:themeColor="text1"/>
          <w:sz w:val="24"/>
        </w:rPr>
        <w:t xml:space="preserve">. </w:t>
      </w:r>
      <w:proofErr w:type="spellStart"/>
      <w:r w:rsidR="00684DEF" w:rsidRPr="004B455E">
        <w:rPr>
          <w:rFonts w:ascii="Times New Roman" w:hAnsi="Times New Roman"/>
          <w:color w:val="000000" w:themeColor="text1"/>
          <w:sz w:val="24"/>
        </w:rPr>
        <w:t>Hortscience</w:t>
      </w:r>
      <w:proofErr w:type="spellEnd"/>
      <w:r w:rsidRPr="004B455E">
        <w:rPr>
          <w:rFonts w:ascii="Times New Roman" w:hAnsi="Times New Roman" w:hint="eastAsia"/>
          <w:color w:val="000000" w:themeColor="text1"/>
          <w:sz w:val="24"/>
        </w:rPr>
        <w:t>, 24</w:t>
      </w:r>
      <w:r w:rsidR="00684DEF" w:rsidRPr="004B455E">
        <w:rPr>
          <w:rFonts w:ascii="Times New Roman" w:hAnsi="Times New Roman"/>
          <w:color w:val="000000" w:themeColor="text1"/>
          <w:sz w:val="24"/>
        </w:rPr>
        <w:t>: 908-909.</w:t>
      </w:r>
    </w:p>
    <w:p w:rsidR="00684DEF" w:rsidRPr="004B455E" w:rsidRDefault="00684DEF" w:rsidP="00932E93">
      <w:pPr>
        <w:ind w:left="238" w:hangingChars="99" w:hanging="238"/>
        <w:rPr>
          <w:rFonts w:ascii="Times New Roman" w:hAnsi="Times New Roman"/>
          <w:color w:val="000000" w:themeColor="text1"/>
          <w:sz w:val="24"/>
        </w:rPr>
      </w:pPr>
    </w:p>
    <w:p w:rsidR="00684DEF" w:rsidRPr="004B455E" w:rsidRDefault="00EC2D49" w:rsidP="00932E93">
      <w:pPr>
        <w:ind w:left="238" w:hangingChars="99" w:hanging="238"/>
        <w:rPr>
          <w:rFonts w:ascii="Times New Roman" w:hAnsi="Times New Roman"/>
          <w:color w:val="000000" w:themeColor="text1"/>
          <w:sz w:val="24"/>
        </w:rPr>
      </w:pPr>
      <w:proofErr w:type="gramStart"/>
      <w:r w:rsidRPr="004B455E">
        <w:rPr>
          <w:rFonts w:ascii="Times New Roman" w:hAnsi="Times New Roman"/>
          <w:color w:val="000000" w:themeColor="text1"/>
          <w:sz w:val="24"/>
        </w:rPr>
        <w:t xml:space="preserve">Wilson P.J. </w:t>
      </w:r>
      <w:r w:rsidR="000558E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1993</w:t>
      </w:r>
      <w:r w:rsidR="000558EA" w:rsidRPr="004B455E">
        <w:rPr>
          <w:rFonts w:ascii="Times New Roman" w:hAnsi="Times New Roman" w:hint="eastAsia"/>
          <w:color w:val="000000" w:themeColor="text1"/>
          <w:sz w:val="24"/>
        </w:rPr>
        <w:t>)</w:t>
      </w:r>
      <w:r w:rsidR="00684DEF" w:rsidRPr="004B455E">
        <w:rPr>
          <w:rFonts w:ascii="Times New Roman" w:hAnsi="Times New Roman"/>
          <w:color w:val="000000" w:themeColor="text1"/>
          <w:sz w:val="24"/>
        </w:rPr>
        <w:t xml:space="preserve"> Propagation characteristics of</w:t>
      </w:r>
      <w:r w:rsidR="00684DEF" w:rsidRPr="004B455E">
        <w:rPr>
          <w:rFonts w:ascii="Times New Roman" w:hAnsi="Times New Roman"/>
          <w:i/>
          <w:color w:val="000000" w:themeColor="text1"/>
          <w:sz w:val="24"/>
        </w:rPr>
        <w:t xml:space="preserve"> Eucalyptus </w:t>
      </w:r>
      <w:proofErr w:type="spellStart"/>
      <w:r w:rsidR="00684DEF" w:rsidRPr="004B455E">
        <w:rPr>
          <w:rFonts w:ascii="Times New Roman" w:hAnsi="Times New Roman"/>
          <w:i/>
          <w:color w:val="000000" w:themeColor="text1"/>
          <w:sz w:val="24"/>
        </w:rPr>
        <w:t>globulus</w:t>
      </w:r>
      <w:proofErr w:type="spellEnd"/>
      <w:r w:rsidR="00684DEF" w:rsidRPr="004B455E">
        <w:rPr>
          <w:rFonts w:ascii="Times New Roman" w:hAnsi="Times New Roman"/>
          <w:i/>
          <w:color w:val="000000" w:themeColor="text1"/>
          <w:sz w:val="24"/>
        </w:rPr>
        <w:t xml:space="preserve"> </w:t>
      </w:r>
      <w:proofErr w:type="spellStart"/>
      <w:r w:rsidR="00684DEF" w:rsidRPr="004B455E">
        <w:rPr>
          <w:rFonts w:ascii="Times New Roman" w:hAnsi="Times New Roman"/>
          <w:color w:val="000000" w:themeColor="text1"/>
          <w:sz w:val="24"/>
        </w:rPr>
        <w:t>Lablill</w:t>
      </w:r>
      <w:proofErr w:type="spellEnd"/>
      <w:r w:rsidR="00684DEF" w:rsidRPr="004B455E">
        <w:rPr>
          <w:rFonts w:ascii="Times New Roman" w:hAnsi="Times New Roman"/>
          <w:color w:val="000000" w:themeColor="text1"/>
          <w:sz w:val="24"/>
        </w:rPr>
        <w:t>.</w:t>
      </w:r>
      <w:proofErr w:type="gramEnd"/>
      <w:r w:rsidRPr="004B455E">
        <w:rPr>
          <w:rFonts w:ascii="Times New Roman" w:hAnsi="Times New Roman" w:hint="eastAsia"/>
          <w:color w:val="000000" w:themeColor="text1"/>
          <w:sz w:val="24"/>
        </w:rPr>
        <w:t xml:space="preserve"> </w:t>
      </w:r>
      <w:proofErr w:type="gramStart"/>
      <w:r w:rsidR="00684DEF" w:rsidRPr="004B455E">
        <w:rPr>
          <w:rFonts w:ascii="Times New Roman" w:hAnsi="Times New Roman"/>
          <w:color w:val="000000" w:themeColor="text1"/>
          <w:sz w:val="24"/>
        </w:rPr>
        <w:t>ssp</w:t>
      </w:r>
      <w:proofErr w:type="gramEnd"/>
      <w:r w:rsidR="00684DEF" w:rsidRPr="004B455E">
        <w:rPr>
          <w:rFonts w:ascii="Times New Roman" w:hAnsi="Times New Roman"/>
          <w:color w:val="000000" w:themeColor="text1"/>
          <w:sz w:val="24"/>
        </w:rPr>
        <w:t>.</w:t>
      </w:r>
      <w:r w:rsidRPr="004B455E">
        <w:rPr>
          <w:rFonts w:ascii="Times New Roman" w:hAnsi="Times New Roman" w:hint="eastAsia"/>
          <w:color w:val="000000" w:themeColor="text1"/>
          <w:sz w:val="24"/>
        </w:rPr>
        <w:t xml:space="preserve"> </w:t>
      </w:r>
      <w:proofErr w:type="spellStart"/>
      <w:r w:rsidR="00684DEF" w:rsidRPr="004B455E">
        <w:rPr>
          <w:rFonts w:ascii="Times New Roman" w:hAnsi="Times New Roman"/>
          <w:color w:val="000000" w:themeColor="text1"/>
          <w:sz w:val="24"/>
        </w:rPr>
        <w:t>globulus</w:t>
      </w:r>
      <w:proofErr w:type="spellEnd"/>
      <w:r w:rsidR="00684DEF" w:rsidRPr="004B455E">
        <w:rPr>
          <w:rFonts w:ascii="Times New Roman" w:hAnsi="Times New Roman"/>
          <w:color w:val="000000" w:themeColor="text1"/>
          <w:sz w:val="24"/>
        </w:rPr>
        <w:t xml:space="preserve"> stem cuttings in relation to their original position in the parent shoot.</w:t>
      </w:r>
      <w:r w:rsidR="00684DEF" w:rsidRPr="004B455E">
        <w:rPr>
          <w:rFonts w:ascii="Times New Roman" w:hAnsi="Times New Roman"/>
          <w:i/>
          <w:color w:val="000000" w:themeColor="text1"/>
          <w:sz w:val="24"/>
        </w:rPr>
        <w:t xml:space="preserve"> </w:t>
      </w:r>
      <w:r w:rsidR="00684DEF" w:rsidRPr="004B455E">
        <w:rPr>
          <w:rFonts w:ascii="Times New Roman" w:hAnsi="Times New Roman"/>
          <w:color w:val="000000" w:themeColor="text1"/>
          <w:sz w:val="24"/>
        </w:rPr>
        <w:t>Journal of Horticultural Science</w:t>
      </w:r>
      <w:r w:rsidRPr="004B455E">
        <w:rPr>
          <w:rFonts w:ascii="Times New Roman" w:hAnsi="Times New Roman" w:hint="eastAsia"/>
          <w:color w:val="000000" w:themeColor="text1"/>
          <w:sz w:val="24"/>
        </w:rPr>
        <w:t>, 68</w:t>
      </w:r>
      <w:r w:rsidR="00684DEF" w:rsidRPr="004B455E">
        <w:rPr>
          <w:rFonts w:ascii="Times New Roman" w:hAnsi="Times New Roman"/>
          <w:color w:val="000000" w:themeColor="text1"/>
          <w:sz w:val="24"/>
        </w:rPr>
        <w:t>: 715-724.</w:t>
      </w:r>
    </w:p>
    <w:p w:rsidR="00684DEF" w:rsidRPr="004B455E" w:rsidRDefault="00684DEF" w:rsidP="00932E93">
      <w:pPr>
        <w:ind w:left="238" w:hangingChars="99" w:hanging="238"/>
        <w:rPr>
          <w:rFonts w:ascii="Times New Roman" w:hAnsi="Times New Roman"/>
          <w:i/>
          <w:color w:val="000000" w:themeColor="text1"/>
          <w:sz w:val="24"/>
        </w:rPr>
      </w:pPr>
    </w:p>
    <w:p w:rsidR="0075369C" w:rsidRPr="004B455E" w:rsidRDefault="00EC2D49" w:rsidP="00932E93">
      <w:pPr>
        <w:ind w:left="238" w:hangingChars="99" w:hanging="238"/>
        <w:rPr>
          <w:rFonts w:ascii="Times New Roman" w:hAnsi="Times New Roman"/>
          <w:color w:val="000000" w:themeColor="text1"/>
          <w:sz w:val="24"/>
        </w:rPr>
      </w:pPr>
      <w:proofErr w:type="gramStart"/>
      <w:r w:rsidRPr="004B455E">
        <w:rPr>
          <w:rFonts w:ascii="Times New Roman" w:hAnsi="Times New Roman"/>
          <w:color w:val="000000" w:themeColor="text1"/>
          <w:sz w:val="24"/>
        </w:rPr>
        <w:t>Wilson</w:t>
      </w:r>
      <w:r w:rsidR="000558EA" w:rsidRPr="004B455E">
        <w:rPr>
          <w:rFonts w:ascii="Times New Roman" w:hAnsi="Times New Roman"/>
          <w:color w:val="000000" w:themeColor="text1"/>
          <w:sz w:val="24"/>
        </w:rPr>
        <w:t xml:space="preserve"> P</w:t>
      </w:r>
      <w:r w:rsidR="000558EA" w:rsidRPr="004B455E">
        <w:rPr>
          <w:rFonts w:ascii="Times New Roman" w:hAnsi="Times New Roman" w:hint="eastAsia"/>
          <w:color w:val="000000" w:themeColor="text1"/>
          <w:sz w:val="24"/>
        </w:rPr>
        <w:t>.</w:t>
      </w:r>
      <w:r w:rsidR="000558EA" w:rsidRPr="004B455E">
        <w:rPr>
          <w:rFonts w:ascii="Times New Roman" w:hAnsi="Times New Roman"/>
          <w:color w:val="000000" w:themeColor="text1"/>
          <w:sz w:val="24"/>
        </w:rPr>
        <w:t xml:space="preserve">J. </w:t>
      </w:r>
      <w:r w:rsidR="000558EA" w:rsidRPr="004B455E">
        <w:rPr>
          <w:rFonts w:ascii="Times New Roman" w:hAnsi="Times New Roman" w:hint="eastAsia"/>
          <w:color w:val="000000" w:themeColor="text1"/>
          <w:sz w:val="24"/>
        </w:rPr>
        <w:t>(</w:t>
      </w:r>
      <w:r w:rsidR="000558EA" w:rsidRPr="004B455E">
        <w:rPr>
          <w:rFonts w:ascii="Times New Roman" w:hAnsi="Times New Roman"/>
          <w:color w:val="000000" w:themeColor="text1"/>
          <w:sz w:val="24"/>
        </w:rPr>
        <w:t>199</w:t>
      </w:r>
      <w:r w:rsidR="000558EA" w:rsidRPr="004B455E">
        <w:rPr>
          <w:rFonts w:ascii="Times New Roman" w:hAnsi="Times New Roman" w:hint="eastAsia"/>
          <w:color w:val="000000" w:themeColor="text1"/>
          <w:sz w:val="24"/>
        </w:rPr>
        <w:t>4)</w:t>
      </w:r>
      <w:r w:rsidR="00684DEF" w:rsidRPr="004B455E">
        <w:rPr>
          <w:rFonts w:ascii="Times New Roman" w:hAnsi="Times New Roman"/>
          <w:color w:val="000000" w:themeColor="text1"/>
          <w:sz w:val="24"/>
        </w:rPr>
        <w:t xml:space="preserve"> Contributions of the leaves and axillary shoots to rooting in </w:t>
      </w:r>
      <w:r w:rsidR="00684DEF" w:rsidRPr="004B455E">
        <w:rPr>
          <w:rFonts w:ascii="Times New Roman" w:hAnsi="Times New Roman"/>
          <w:i/>
          <w:color w:val="000000" w:themeColor="text1"/>
          <w:sz w:val="24"/>
        </w:rPr>
        <w:t>Eucalyptus grandis</w:t>
      </w:r>
      <w:r w:rsidR="00684DEF" w:rsidRPr="004B455E">
        <w:rPr>
          <w:rFonts w:ascii="Times New Roman" w:hAnsi="Times New Roman"/>
          <w:color w:val="000000" w:themeColor="text1"/>
          <w:sz w:val="24"/>
        </w:rPr>
        <w:t xml:space="preserve"> Hill ex Maid.</w:t>
      </w:r>
      <w:proofErr w:type="gramEnd"/>
      <w:r w:rsidR="00684DEF" w:rsidRPr="004B455E">
        <w:rPr>
          <w:rFonts w:ascii="Times New Roman" w:hAnsi="Times New Roman"/>
          <w:color w:val="000000" w:themeColor="text1"/>
          <w:sz w:val="24"/>
        </w:rPr>
        <w:t xml:space="preserve"> </w:t>
      </w:r>
      <w:proofErr w:type="gramStart"/>
      <w:r w:rsidR="00684DEF" w:rsidRPr="004B455E">
        <w:rPr>
          <w:rFonts w:ascii="Times New Roman" w:hAnsi="Times New Roman"/>
          <w:color w:val="000000" w:themeColor="text1"/>
          <w:sz w:val="24"/>
        </w:rPr>
        <w:t>stem</w:t>
      </w:r>
      <w:proofErr w:type="gramEnd"/>
      <w:r w:rsidR="00684DEF" w:rsidRPr="004B455E">
        <w:rPr>
          <w:rFonts w:ascii="Times New Roman" w:hAnsi="Times New Roman"/>
          <w:color w:val="000000" w:themeColor="text1"/>
          <w:sz w:val="24"/>
        </w:rPr>
        <w:t xml:space="preserve"> cuttings. Journal of Horticultural Science</w:t>
      </w:r>
      <w:r w:rsidRPr="004B455E">
        <w:rPr>
          <w:rFonts w:ascii="Times New Roman" w:hAnsi="Times New Roman" w:hint="eastAsia"/>
          <w:color w:val="000000" w:themeColor="text1"/>
          <w:sz w:val="24"/>
        </w:rPr>
        <w:t>, 69</w:t>
      </w:r>
      <w:r w:rsidR="00684DEF" w:rsidRPr="004B455E">
        <w:rPr>
          <w:rFonts w:ascii="Times New Roman" w:hAnsi="Times New Roman"/>
          <w:color w:val="000000" w:themeColor="text1"/>
          <w:sz w:val="24"/>
        </w:rPr>
        <w:t>: 999-1007.</w:t>
      </w:r>
    </w:p>
    <w:p w:rsidR="0075369C" w:rsidRPr="004B455E" w:rsidRDefault="0075369C" w:rsidP="00932E93">
      <w:pPr>
        <w:ind w:left="238" w:hangingChars="99" w:hanging="238"/>
        <w:rPr>
          <w:rFonts w:ascii="Times New Roman" w:hAnsi="Times New Roman"/>
          <w:b/>
          <w:i/>
          <w:color w:val="000000" w:themeColor="text1"/>
          <w:sz w:val="24"/>
        </w:rPr>
      </w:pPr>
      <w:r w:rsidRPr="004B455E">
        <w:rPr>
          <w:rFonts w:ascii="Times New Roman" w:hAnsi="Times New Roman"/>
          <w:color w:val="000000" w:themeColor="text1"/>
          <w:sz w:val="24"/>
        </w:rPr>
        <w:br w:type="page"/>
      </w:r>
      <w:r w:rsidRPr="004B455E">
        <w:rPr>
          <w:rFonts w:ascii="Times New Roman" w:hAnsi="Times New Roman" w:hint="eastAsia"/>
          <w:b/>
          <w:i/>
          <w:color w:val="000000" w:themeColor="text1"/>
          <w:sz w:val="24"/>
        </w:rPr>
        <w:lastRenderedPageBreak/>
        <w:t>Figure legends</w:t>
      </w:r>
    </w:p>
    <w:p w:rsidR="0075369C" w:rsidRPr="004B455E" w:rsidRDefault="0075369C" w:rsidP="00932E93">
      <w:pPr>
        <w:ind w:left="238" w:hangingChars="99" w:hanging="238"/>
        <w:rPr>
          <w:rFonts w:ascii="Times New Roman" w:hAnsi="Times New Roman"/>
          <w:color w:val="000000" w:themeColor="text1"/>
          <w:sz w:val="24"/>
        </w:rPr>
      </w:pPr>
    </w:p>
    <w:p w:rsidR="0075369C" w:rsidRPr="004B455E" w:rsidRDefault="0075369C" w:rsidP="0075369C">
      <w:pPr>
        <w:ind w:left="1"/>
        <w:rPr>
          <w:rFonts w:ascii="Times New Roman" w:hAnsi="Times New Roman"/>
          <w:color w:val="000000" w:themeColor="text1"/>
          <w:sz w:val="24"/>
        </w:rPr>
      </w:pPr>
      <w:commentRangeStart w:id="325"/>
      <w:proofErr w:type="gramStart"/>
      <w:r w:rsidRPr="004B455E">
        <w:rPr>
          <w:rFonts w:ascii="Times New Roman" w:hAnsi="Times New Roman" w:hint="eastAsia"/>
          <w:color w:val="000000" w:themeColor="text1"/>
          <w:sz w:val="24"/>
        </w:rPr>
        <w:t>Figure 1.</w:t>
      </w:r>
      <w:commentRangeEnd w:id="325"/>
      <w:proofErr w:type="gramEnd"/>
      <w:r w:rsidR="00717017">
        <w:rPr>
          <w:rStyle w:val="Marquedecommentaire"/>
        </w:rPr>
        <w:commentReference w:id="325"/>
      </w:r>
    </w:p>
    <w:p w:rsidR="0075369C" w:rsidRPr="004B455E" w:rsidRDefault="0075369C" w:rsidP="0075369C">
      <w:pPr>
        <w:ind w:left="1"/>
        <w:rPr>
          <w:rFonts w:ascii="Times New Roman" w:hAnsi="Times New Roman"/>
          <w:color w:val="000000" w:themeColor="text1"/>
          <w:kern w:val="0"/>
          <w:sz w:val="24"/>
        </w:rPr>
      </w:pPr>
      <w:proofErr w:type="gramStart"/>
      <w:r w:rsidRPr="004B455E">
        <w:rPr>
          <w:rFonts w:ascii="Times New Roman" w:hAnsi="Times New Roman"/>
          <w:color w:val="000000" w:themeColor="text1"/>
          <w:sz w:val="24"/>
        </w:rPr>
        <w:t>Overview of cutting preparation.</w:t>
      </w:r>
      <w:proofErr w:type="gramEnd"/>
      <w:r w:rsidRPr="004B455E">
        <w:rPr>
          <w:rFonts w:ascii="Times New Roman" w:hAnsi="Times New Roman"/>
          <w:color w:val="000000" w:themeColor="text1"/>
          <w:sz w:val="24"/>
        </w:rPr>
        <w:t xml:space="preserve"> (A) Axillary shoot harvested from a </w:t>
      </w:r>
      <w:commentRangeStart w:id="326"/>
      <w:r w:rsidR="00E841A7" w:rsidRPr="004B455E">
        <w:rPr>
          <w:rFonts w:ascii="Times New Roman" w:hAnsi="Times New Roman"/>
          <w:color w:val="000000" w:themeColor="text1"/>
          <w:sz w:val="24"/>
        </w:rPr>
        <w:t>donor</w:t>
      </w:r>
      <w:r w:rsidRPr="004B455E">
        <w:rPr>
          <w:rFonts w:ascii="Times New Roman" w:hAnsi="Times New Roman"/>
          <w:color w:val="000000" w:themeColor="text1"/>
          <w:sz w:val="24"/>
        </w:rPr>
        <w:t xml:space="preserve"> tree</w:t>
      </w:r>
      <w:commentRangeEnd w:id="326"/>
      <w:r w:rsidR="000164C6">
        <w:rPr>
          <w:rStyle w:val="Marquedecommentaire"/>
        </w:rPr>
        <w:commentReference w:id="326"/>
      </w:r>
      <w:ins w:id="327" w:author="Auteur">
        <w:r w:rsidR="00717017">
          <w:rPr>
            <w:rFonts w:ascii="Times New Roman" w:hAnsi="Times New Roman"/>
            <w:color w:val="000000" w:themeColor="text1"/>
            <w:sz w:val="24"/>
          </w:rPr>
          <w:t xml:space="preserve"> </w:t>
        </w:r>
      </w:ins>
      <w:r w:rsidRPr="004B455E">
        <w:rPr>
          <w:rFonts w:ascii="Times New Roman" w:hAnsi="Times New Roman"/>
          <w:color w:val="000000" w:themeColor="text1"/>
          <w:sz w:val="24"/>
        </w:rPr>
        <w:t xml:space="preserve">. (B) </w:t>
      </w:r>
      <w:ins w:id="328" w:author="Auteur">
        <w:r w:rsidR="00717017">
          <w:rPr>
            <w:rFonts w:ascii="Times New Roman" w:hAnsi="Times New Roman"/>
            <w:color w:val="000000" w:themeColor="text1"/>
            <w:sz w:val="24"/>
          </w:rPr>
          <w:t xml:space="preserve">One node </w:t>
        </w:r>
      </w:ins>
      <w:del w:id="329" w:author="Auteur">
        <w:r w:rsidRPr="004B455E" w:rsidDel="00717017">
          <w:rPr>
            <w:rFonts w:ascii="Times New Roman" w:hAnsi="Times New Roman"/>
            <w:color w:val="000000" w:themeColor="text1"/>
            <w:kern w:val="0"/>
            <w:sz w:val="24"/>
          </w:rPr>
          <w:delText>C</w:delText>
        </w:r>
      </w:del>
      <w:ins w:id="330" w:author="Auteur">
        <w:r w:rsidR="00717017">
          <w:rPr>
            <w:rFonts w:ascii="Times New Roman" w:hAnsi="Times New Roman"/>
            <w:color w:val="000000" w:themeColor="text1"/>
            <w:kern w:val="0"/>
            <w:sz w:val="24"/>
          </w:rPr>
          <w:t>c</w:t>
        </w:r>
      </w:ins>
      <w:r w:rsidRPr="004B455E">
        <w:rPr>
          <w:rFonts w:ascii="Times New Roman" w:hAnsi="Times New Roman"/>
          <w:color w:val="000000" w:themeColor="text1"/>
          <w:kern w:val="0"/>
          <w:sz w:val="24"/>
        </w:rPr>
        <w:t>utting with a pair of leaves</w:t>
      </w:r>
      <w:del w:id="331" w:author="Auteur">
        <w:r w:rsidRPr="004B455E" w:rsidDel="00717017">
          <w:rPr>
            <w:rFonts w:ascii="Times New Roman" w:hAnsi="Times New Roman"/>
            <w:color w:val="000000" w:themeColor="text1"/>
            <w:kern w:val="0"/>
            <w:sz w:val="24"/>
          </w:rPr>
          <w:delText xml:space="preserve"> and 1 node</w:delText>
        </w:r>
      </w:del>
      <w:r w:rsidRPr="004B455E">
        <w:rPr>
          <w:rFonts w:ascii="Times New Roman" w:hAnsi="Times New Roman"/>
          <w:color w:val="000000" w:themeColor="text1"/>
          <w:kern w:val="0"/>
          <w:sz w:val="24"/>
        </w:rPr>
        <w:t xml:space="preserve">. (C) Cutting with its </w:t>
      </w:r>
      <w:r w:rsidRPr="004B455E">
        <w:rPr>
          <w:rFonts w:ascii="Times New Roman" w:eastAsia="ＭＳ明朝" w:hAnsi="Times New Roman"/>
          <w:color w:val="000000" w:themeColor="text1"/>
          <w:kern w:val="0"/>
          <w:sz w:val="24"/>
        </w:rPr>
        <w:t>leaves trimmed to approximately one-third of the total area. (D) Basal part of c</w:t>
      </w:r>
      <w:r w:rsidRPr="004B455E">
        <w:rPr>
          <w:rFonts w:ascii="Times New Roman" w:hAnsi="Times New Roman"/>
          <w:color w:val="000000" w:themeColor="text1"/>
          <w:kern w:val="0"/>
          <w:sz w:val="24"/>
        </w:rPr>
        <w:t>utting scraped off with a knife</w:t>
      </w:r>
      <w:ins w:id="332" w:author="Auteur">
        <w:r w:rsidR="00717017">
          <w:rPr>
            <w:rFonts w:ascii="Times New Roman" w:hAnsi="Times New Roman"/>
            <w:color w:val="000000" w:themeColor="text1"/>
            <w:kern w:val="0"/>
            <w:sz w:val="24"/>
          </w:rPr>
          <w:t xml:space="preserve"> </w:t>
        </w:r>
        <w:proofErr w:type="gramStart"/>
        <w:r w:rsidR="00717017">
          <w:rPr>
            <w:rFonts w:ascii="Times New Roman" w:hAnsi="Times New Roman"/>
            <w:color w:val="000000" w:themeColor="text1"/>
            <w:kern w:val="0"/>
            <w:sz w:val="24"/>
          </w:rPr>
          <w:t>on</w:t>
        </w:r>
        <w:commentRangeStart w:id="333"/>
        <w:r w:rsidR="00717017">
          <w:rPr>
            <w:rFonts w:ascii="Times New Roman" w:hAnsi="Times New Roman"/>
            <w:color w:val="000000" w:themeColor="text1"/>
            <w:kern w:val="0"/>
            <w:sz w:val="24"/>
          </w:rPr>
          <w:t xml:space="preserve"> </w:t>
        </w:r>
        <w:commentRangeEnd w:id="333"/>
        <w:proofErr w:type="gramEnd"/>
        <w:r w:rsidR="00717017">
          <w:rPr>
            <w:rStyle w:val="Marquedecommentaire"/>
          </w:rPr>
          <w:commentReference w:id="333"/>
        </w:r>
      </w:ins>
      <w:r w:rsidRPr="004B455E">
        <w:rPr>
          <w:rFonts w:ascii="Times New Roman" w:hAnsi="Times New Roman"/>
          <w:color w:val="000000" w:themeColor="text1"/>
          <w:kern w:val="0"/>
          <w:sz w:val="24"/>
        </w:rPr>
        <w:t xml:space="preserve">. (E) </w:t>
      </w:r>
      <w:r w:rsidRPr="004B455E">
        <w:rPr>
          <w:rFonts w:ascii="Times New Roman" w:eastAsia="ＭＳ明朝" w:hAnsi="Times New Roman"/>
          <w:color w:val="000000" w:themeColor="text1"/>
          <w:kern w:val="0"/>
          <w:sz w:val="24"/>
        </w:rPr>
        <w:t>Cutting immersed in a solution of benomyl fungicide. (F) C</w:t>
      </w:r>
      <w:r w:rsidRPr="004B455E">
        <w:rPr>
          <w:rFonts w:ascii="Times New Roman" w:hAnsi="Times New Roman"/>
          <w:color w:val="000000" w:themeColor="text1"/>
          <w:kern w:val="0"/>
          <w:sz w:val="24"/>
        </w:rPr>
        <w:t xml:space="preserve">utting treated with </w:t>
      </w:r>
      <w:proofErr w:type="spellStart"/>
      <w:ins w:id="334" w:author="Auteur">
        <w:r w:rsidR="00717017">
          <w:rPr>
            <w:rFonts w:ascii="Times New Roman" w:hAnsi="Times New Roman"/>
            <w:color w:val="000000" w:themeColor="text1"/>
            <w:kern w:val="0"/>
            <w:sz w:val="24"/>
          </w:rPr>
          <w:t>auxin</w:t>
        </w:r>
        <w:proofErr w:type="spellEnd"/>
        <w:r w:rsidR="00717017">
          <w:rPr>
            <w:rFonts w:ascii="Times New Roman" w:hAnsi="Times New Roman"/>
            <w:color w:val="000000" w:themeColor="text1"/>
            <w:kern w:val="0"/>
            <w:sz w:val="24"/>
          </w:rPr>
          <w:t xml:space="preserve">-added </w:t>
        </w:r>
      </w:ins>
      <w:r w:rsidRPr="004B455E">
        <w:rPr>
          <w:rFonts w:ascii="Times New Roman" w:hAnsi="Times New Roman"/>
          <w:color w:val="000000" w:themeColor="text1"/>
          <w:kern w:val="0"/>
          <w:sz w:val="24"/>
        </w:rPr>
        <w:t>talc powder</w:t>
      </w:r>
      <w:del w:id="335" w:author="Auteur">
        <w:r w:rsidRPr="004B455E" w:rsidDel="00717017">
          <w:rPr>
            <w:rFonts w:ascii="Times New Roman" w:hAnsi="Times New Roman"/>
            <w:color w:val="000000" w:themeColor="text1"/>
            <w:kern w:val="0"/>
            <w:sz w:val="24"/>
          </w:rPr>
          <w:delText xml:space="preserve"> containing auxin</w:delText>
        </w:r>
      </w:del>
      <w:r w:rsidRPr="004B455E">
        <w:rPr>
          <w:rFonts w:ascii="Times New Roman" w:hAnsi="Times New Roman"/>
          <w:color w:val="000000" w:themeColor="text1"/>
          <w:kern w:val="0"/>
          <w:sz w:val="24"/>
        </w:rPr>
        <w:t xml:space="preserve">. (G) </w:t>
      </w:r>
      <w:del w:id="336" w:author="Auteur">
        <w:r w:rsidRPr="004B455E" w:rsidDel="00717017">
          <w:rPr>
            <w:rFonts w:ascii="Times New Roman" w:hAnsi="Times New Roman"/>
            <w:color w:val="000000" w:themeColor="text1"/>
            <w:kern w:val="0"/>
            <w:sz w:val="24"/>
            <w:lang w:val="en-AU"/>
          </w:rPr>
          <w:delText>Single</w:delText>
        </w:r>
      </w:del>
      <w:r w:rsidRPr="004B455E">
        <w:rPr>
          <w:rFonts w:ascii="Times New Roman" w:hAnsi="Times New Roman"/>
          <w:color w:val="000000" w:themeColor="text1"/>
          <w:kern w:val="0"/>
          <w:sz w:val="24"/>
          <w:lang w:val="en-AU"/>
        </w:rPr>
        <w:t xml:space="preserve"> </w:t>
      </w:r>
      <w:del w:id="337" w:author="Auteur">
        <w:r w:rsidR="007A130A" w:rsidRPr="004B455E" w:rsidDel="00717017">
          <w:rPr>
            <w:rFonts w:ascii="Times New Roman" w:hAnsi="Times New Roman"/>
            <w:color w:val="000000" w:themeColor="text1"/>
            <w:kern w:val="0"/>
            <w:sz w:val="24"/>
          </w:rPr>
          <w:delText>c</w:delText>
        </w:r>
      </w:del>
      <w:ins w:id="338" w:author="Auteur">
        <w:r w:rsidR="00717017">
          <w:rPr>
            <w:rFonts w:ascii="Times New Roman" w:hAnsi="Times New Roman"/>
            <w:color w:val="000000" w:themeColor="text1"/>
            <w:kern w:val="0"/>
            <w:sz w:val="24"/>
          </w:rPr>
          <w:t>C</w:t>
        </w:r>
      </w:ins>
      <w:r w:rsidR="007A130A" w:rsidRPr="004B455E">
        <w:rPr>
          <w:rFonts w:ascii="Times New Roman" w:hAnsi="Times New Roman"/>
          <w:color w:val="000000" w:themeColor="text1"/>
          <w:kern w:val="0"/>
          <w:sz w:val="24"/>
        </w:rPr>
        <w:t xml:space="preserve">utting </w:t>
      </w:r>
      <w:ins w:id="339" w:author="Auteur">
        <w:r w:rsidR="00717017">
          <w:rPr>
            <w:rFonts w:ascii="Times New Roman" w:hAnsi="Times New Roman"/>
            <w:color w:val="000000" w:themeColor="text1"/>
            <w:kern w:val="0"/>
            <w:sz w:val="24"/>
          </w:rPr>
          <w:t xml:space="preserve">set for rooting in </w:t>
        </w:r>
        <w:r w:rsidR="00717017" w:rsidRPr="004B455E">
          <w:rPr>
            <w:rFonts w:ascii="Times New Roman" w:hAnsi="Times New Roman"/>
            <w:color w:val="000000" w:themeColor="text1"/>
            <w:kern w:val="0"/>
            <w:sz w:val="24"/>
          </w:rPr>
          <w:t>coconut husk</w:t>
        </w:r>
        <w:r w:rsidR="00717017">
          <w:rPr>
            <w:rFonts w:ascii="Times New Roman" w:hAnsi="Times New Roman"/>
            <w:color w:val="000000" w:themeColor="text1"/>
            <w:kern w:val="0"/>
            <w:sz w:val="24"/>
          </w:rPr>
          <w:t>-filled</w:t>
        </w:r>
        <w:r w:rsidR="00717017" w:rsidRPr="004B455E">
          <w:rPr>
            <w:rFonts w:ascii="Times New Roman" w:hAnsi="Times New Roman"/>
            <w:color w:val="000000" w:themeColor="text1"/>
            <w:kern w:val="0"/>
            <w:sz w:val="24"/>
          </w:rPr>
          <w:t xml:space="preserve"> Jiffy plugs</w:t>
        </w:r>
        <w:r w:rsidR="00717017">
          <w:rPr>
            <w:rFonts w:ascii="Times New Roman" w:hAnsi="Times New Roman"/>
            <w:color w:val="000000" w:themeColor="text1"/>
            <w:kern w:val="0"/>
            <w:sz w:val="24"/>
          </w:rPr>
          <w:t>.</w:t>
        </w:r>
      </w:ins>
      <w:del w:id="340" w:author="Auteur">
        <w:r w:rsidR="007A130A" w:rsidRPr="004B455E" w:rsidDel="00717017">
          <w:rPr>
            <w:rFonts w:ascii="Times New Roman" w:hAnsi="Times New Roman"/>
            <w:color w:val="000000" w:themeColor="text1"/>
            <w:kern w:val="0"/>
            <w:sz w:val="24"/>
          </w:rPr>
          <w:delText xml:space="preserve">planted into </w:delText>
        </w:r>
        <w:r w:rsidR="007A130A" w:rsidRPr="004B455E" w:rsidDel="00717017">
          <w:rPr>
            <w:rFonts w:ascii="Times New Roman" w:hAnsi="Times New Roman" w:hint="eastAsia"/>
            <w:color w:val="000000" w:themeColor="text1"/>
            <w:kern w:val="0"/>
            <w:sz w:val="24"/>
          </w:rPr>
          <w:delText xml:space="preserve">an artificial </w:delText>
        </w:r>
        <w:r w:rsidRPr="004B455E" w:rsidDel="00717017">
          <w:rPr>
            <w:rFonts w:ascii="Times New Roman" w:hAnsi="Times New Roman"/>
            <w:color w:val="000000" w:themeColor="text1"/>
            <w:kern w:val="0"/>
            <w:sz w:val="24"/>
          </w:rPr>
          <w:delText>medium</w:delText>
        </w:r>
        <w:r w:rsidR="007A130A" w:rsidRPr="004B455E" w:rsidDel="00717017">
          <w:rPr>
            <w:rFonts w:ascii="Times New Roman" w:hAnsi="Times New Roman"/>
            <w:color w:val="000000" w:themeColor="text1"/>
            <w:kern w:val="0"/>
            <w:sz w:val="24"/>
          </w:rPr>
          <w:delText xml:space="preserve"> (Jiffy plugs</w:delText>
        </w:r>
        <w:r w:rsidR="00783094" w:rsidRPr="004B455E" w:rsidDel="00717017">
          <w:rPr>
            <w:rFonts w:ascii="Times New Roman" w:eastAsia="MS PGothic" w:hAnsi="Times New Roman"/>
            <w:color w:val="000000" w:themeColor="text1"/>
            <w:kern w:val="0"/>
            <w:sz w:val="24"/>
          </w:rPr>
          <w:delText>®</w:delText>
        </w:r>
        <w:r w:rsidR="007A130A" w:rsidRPr="004B455E" w:rsidDel="00717017">
          <w:rPr>
            <w:rFonts w:ascii="Times New Roman" w:hAnsi="Times New Roman"/>
            <w:color w:val="000000" w:themeColor="text1"/>
            <w:kern w:val="0"/>
            <w:sz w:val="24"/>
          </w:rPr>
          <w:delText>)</w:delText>
        </w:r>
      </w:del>
      <w:r w:rsidRPr="004B455E">
        <w:rPr>
          <w:rFonts w:ascii="Times New Roman" w:hAnsi="Times New Roman"/>
          <w:color w:val="000000" w:themeColor="text1"/>
          <w:kern w:val="0"/>
          <w:sz w:val="24"/>
        </w:rPr>
        <w:t xml:space="preserve">. (H) Plastic containers filled with </w:t>
      </w:r>
      <w:ins w:id="341" w:author="Auteur">
        <w:r w:rsidR="00717017">
          <w:rPr>
            <w:rFonts w:ascii="Times New Roman" w:hAnsi="Times New Roman"/>
            <w:color w:val="000000" w:themeColor="text1"/>
            <w:kern w:val="0"/>
            <w:sz w:val="24"/>
          </w:rPr>
          <w:t xml:space="preserve">a </w:t>
        </w:r>
      </w:ins>
      <w:r w:rsidR="007A130A" w:rsidRPr="004B455E">
        <w:rPr>
          <w:rFonts w:ascii="Times New Roman" w:hAnsi="Times New Roman"/>
          <w:color w:val="000000" w:themeColor="text1"/>
          <w:kern w:val="0"/>
          <w:sz w:val="24"/>
        </w:rPr>
        <w:t>mixture</w:t>
      </w:r>
      <w:r w:rsidR="007A130A" w:rsidRPr="004B455E">
        <w:rPr>
          <w:rFonts w:ascii="Times New Roman" w:hAnsi="Times New Roman" w:hint="eastAsia"/>
          <w:color w:val="000000" w:themeColor="text1"/>
          <w:kern w:val="0"/>
          <w:sz w:val="24"/>
        </w:rPr>
        <w:t xml:space="preserve"> of </w:t>
      </w:r>
      <w:r w:rsidRPr="004B455E">
        <w:rPr>
          <w:rFonts w:ascii="Times New Roman" w:hAnsi="Times New Roman"/>
          <w:color w:val="000000" w:themeColor="text1"/>
          <w:kern w:val="0"/>
          <w:sz w:val="24"/>
        </w:rPr>
        <w:t>peat moss and vermiculite</w:t>
      </w:r>
      <w:r w:rsidR="007A130A" w:rsidRPr="004B455E">
        <w:rPr>
          <w:rFonts w:ascii="Times New Roman" w:hAnsi="Times New Roman" w:hint="eastAsia"/>
          <w:color w:val="000000" w:themeColor="text1"/>
          <w:kern w:val="0"/>
          <w:sz w:val="24"/>
        </w:rPr>
        <w:t xml:space="preserve"> (</w:t>
      </w:r>
      <w:r w:rsidRPr="004B455E">
        <w:rPr>
          <w:rFonts w:ascii="Times New Roman" w:hAnsi="Times New Roman"/>
          <w:color w:val="000000" w:themeColor="text1"/>
          <w:kern w:val="0"/>
          <w:sz w:val="24"/>
        </w:rPr>
        <w:t>1:1, v/v).</w:t>
      </w:r>
      <w:r w:rsidR="00783094" w:rsidRPr="004B455E">
        <w:rPr>
          <w:rFonts w:ascii="Times New Roman" w:hAnsi="Times New Roman" w:hint="eastAsia"/>
          <w:color w:val="000000" w:themeColor="text1"/>
          <w:kern w:val="0"/>
          <w:sz w:val="24"/>
        </w:rPr>
        <w:t xml:space="preserve"> </w:t>
      </w:r>
    </w:p>
    <w:p w:rsidR="0075369C" w:rsidRPr="004B455E" w:rsidRDefault="0075369C" w:rsidP="0075369C">
      <w:pPr>
        <w:ind w:left="1"/>
        <w:rPr>
          <w:rFonts w:ascii="Times New Roman" w:hAnsi="Times New Roman"/>
          <w:color w:val="000000" w:themeColor="text1"/>
          <w:kern w:val="0"/>
          <w:sz w:val="24"/>
        </w:rPr>
      </w:pPr>
    </w:p>
    <w:p w:rsidR="0075369C" w:rsidRPr="004B455E" w:rsidRDefault="0075369C" w:rsidP="0075369C">
      <w:pPr>
        <w:ind w:left="1"/>
        <w:rPr>
          <w:color w:val="000000" w:themeColor="text1"/>
          <w:kern w:val="0"/>
        </w:rPr>
      </w:pPr>
    </w:p>
    <w:p w:rsidR="0075369C" w:rsidRPr="004B455E" w:rsidRDefault="0075369C" w:rsidP="0075369C">
      <w:pPr>
        <w:ind w:left="1"/>
        <w:rPr>
          <w:rFonts w:ascii="Times New Roman" w:hAnsi="Times New Roman"/>
          <w:color w:val="000000" w:themeColor="text1"/>
          <w:kern w:val="0"/>
          <w:sz w:val="24"/>
        </w:rPr>
      </w:pPr>
      <w:proofErr w:type="gramStart"/>
      <w:r w:rsidRPr="004B455E">
        <w:rPr>
          <w:rFonts w:ascii="Times New Roman" w:hAnsi="Times New Roman"/>
          <w:color w:val="000000" w:themeColor="text1"/>
          <w:kern w:val="0"/>
          <w:sz w:val="24"/>
        </w:rPr>
        <w:t>Figure 2.</w:t>
      </w:r>
      <w:proofErr w:type="gramEnd"/>
    </w:p>
    <w:p w:rsidR="00D8449F" w:rsidRPr="004B455E" w:rsidRDefault="0075369C" w:rsidP="00075D87">
      <w:pPr>
        <w:jc w:val="left"/>
        <w:rPr>
          <w:rFonts w:ascii="Times New Roman" w:hAnsi="Times New Roman" w:cs="Arial"/>
          <w:color w:val="000000" w:themeColor="text1"/>
          <w:sz w:val="24"/>
        </w:rPr>
      </w:pPr>
      <w:r w:rsidRPr="004B455E">
        <w:rPr>
          <w:rFonts w:ascii="Times New Roman" w:hAnsi="Times New Roman" w:cs="Arial"/>
          <w:color w:val="000000" w:themeColor="text1"/>
          <w:kern w:val="0"/>
          <w:sz w:val="24"/>
        </w:rPr>
        <w:t xml:space="preserve">Rooting percentage of SI-10 clone cuttings </w:t>
      </w:r>
      <w:ins w:id="342" w:author="Auteur">
        <w:r w:rsidR="00E71DBF">
          <w:rPr>
            <w:rFonts w:ascii="Times New Roman" w:hAnsi="Times New Roman" w:cs="Arial"/>
            <w:color w:val="000000" w:themeColor="text1"/>
            <w:kern w:val="0"/>
            <w:sz w:val="24"/>
          </w:rPr>
          <w:t>according to their within shoot position</w:t>
        </w:r>
      </w:ins>
      <w:del w:id="343" w:author="Auteur">
        <w:r w:rsidRPr="004B455E" w:rsidDel="002F1CDE">
          <w:rPr>
            <w:rFonts w:ascii="Times New Roman" w:hAnsi="Times New Roman" w:cs="Arial"/>
            <w:color w:val="000000" w:themeColor="text1"/>
            <w:kern w:val="0"/>
            <w:sz w:val="24"/>
          </w:rPr>
          <w:delText>prepared from different internodes</w:delText>
        </w:r>
      </w:del>
      <w:r w:rsidRPr="004B455E">
        <w:rPr>
          <w:rFonts w:ascii="Times New Roman" w:hAnsi="Times New Roman" w:cs="Arial"/>
          <w:color w:val="000000" w:themeColor="text1"/>
          <w:kern w:val="0"/>
          <w:sz w:val="24"/>
        </w:rPr>
        <w:t xml:space="preserve">. </w:t>
      </w:r>
      <w:r w:rsidRPr="004B455E">
        <w:rPr>
          <w:rFonts w:ascii="Times New Roman" w:hAnsi="Times New Roman" w:cs="Arial"/>
          <w:color w:val="000000" w:themeColor="text1"/>
          <w:sz w:val="24"/>
        </w:rPr>
        <w:t>Experiments were performed during the summer (July 24 to September 18, 2010) and spring (</w:t>
      </w:r>
      <w:r w:rsidRPr="004B455E">
        <w:rPr>
          <w:rFonts w:ascii="Times New Roman" w:hAnsi="Times New Roman" w:cs="Arial" w:hint="eastAsia"/>
          <w:color w:val="000000" w:themeColor="text1"/>
          <w:sz w:val="24"/>
        </w:rPr>
        <w:t>March 16</w:t>
      </w:r>
      <w:r w:rsidRPr="004B455E">
        <w:rPr>
          <w:rFonts w:ascii="Times New Roman" w:hAnsi="Times New Roman" w:cs="Arial"/>
          <w:color w:val="000000" w:themeColor="text1"/>
          <w:sz w:val="24"/>
        </w:rPr>
        <w:t xml:space="preserve"> to May </w:t>
      </w:r>
      <w:r w:rsidRPr="004B455E">
        <w:rPr>
          <w:rFonts w:ascii="Times New Roman" w:hAnsi="Times New Roman" w:cs="Arial" w:hint="eastAsia"/>
          <w:color w:val="000000" w:themeColor="text1"/>
          <w:sz w:val="24"/>
        </w:rPr>
        <w:t>10</w:t>
      </w:r>
      <w:r w:rsidRPr="004B455E">
        <w:rPr>
          <w:rFonts w:ascii="Times New Roman" w:hAnsi="Times New Roman" w:cs="Arial"/>
          <w:color w:val="000000" w:themeColor="text1"/>
          <w:sz w:val="24"/>
        </w:rPr>
        <w:t xml:space="preserve">, 2011). Twenty-four cuttings (8 cuttings </w:t>
      </w:r>
      <w:r w:rsidRPr="004B455E">
        <w:rPr>
          <w:rFonts w:ascii="Times New Roman" w:eastAsia="Arial Unicode MS" w:hAnsi="Times New Roman" w:cs="Arial"/>
          <w:color w:val="000000" w:themeColor="text1"/>
          <w:sz w:val="24"/>
        </w:rPr>
        <w:t xml:space="preserve">× </w:t>
      </w:r>
      <w:r w:rsidRPr="004B455E">
        <w:rPr>
          <w:rFonts w:ascii="Times New Roman" w:hAnsi="Times New Roman" w:cs="Arial"/>
          <w:color w:val="000000" w:themeColor="text1"/>
          <w:sz w:val="24"/>
        </w:rPr>
        <w:t xml:space="preserve">3 </w:t>
      </w:r>
      <w:r w:rsidR="007A130A" w:rsidRPr="004B455E">
        <w:rPr>
          <w:rFonts w:ascii="Times New Roman" w:hAnsi="Times New Roman" w:cs="Arial" w:hint="eastAsia"/>
          <w:color w:val="000000" w:themeColor="text1"/>
          <w:sz w:val="24"/>
        </w:rPr>
        <w:t xml:space="preserve">same </w:t>
      </w:r>
      <w:r w:rsidRPr="004B455E">
        <w:rPr>
          <w:rFonts w:ascii="Times New Roman" w:hAnsi="Times New Roman" w:cs="Arial"/>
          <w:color w:val="000000" w:themeColor="text1"/>
          <w:sz w:val="24"/>
        </w:rPr>
        <w:t>replicates) were used for each internode position. Each value was calculated based on initial number of cuttings tested</w:t>
      </w:r>
      <w:commentRangeStart w:id="344"/>
      <w:r w:rsidRPr="004B455E">
        <w:rPr>
          <w:rFonts w:ascii="Times New Roman" w:hAnsi="Times New Roman" w:cs="Arial"/>
          <w:color w:val="000000" w:themeColor="text1"/>
          <w:sz w:val="24"/>
        </w:rPr>
        <w:t xml:space="preserve">. Bars represent standard deviations </w:t>
      </w:r>
      <w:commentRangeEnd w:id="344"/>
      <w:r w:rsidR="002F1CDE">
        <w:rPr>
          <w:rStyle w:val="Marquedecommentaire"/>
        </w:rPr>
        <w:commentReference w:id="344"/>
      </w:r>
      <w:r w:rsidRPr="004B455E">
        <w:rPr>
          <w:rFonts w:ascii="Times New Roman" w:hAnsi="Times New Roman" w:cs="Arial"/>
          <w:color w:val="000000" w:themeColor="text1"/>
          <w:sz w:val="24"/>
        </w:rPr>
        <w:t xml:space="preserve">and </w:t>
      </w:r>
      <w:commentRangeStart w:id="345"/>
      <w:r w:rsidRPr="004B455E">
        <w:rPr>
          <w:rFonts w:ascii="Times New Roman" w:hAnsi="Times New Roman" w:cs="Arial"/>
          <w:color w:val="000000" w:themeColor="text1"/>
          <w:sz w:val="24"/>
        </w:rPr>
        <w:t xml:space="preserve">different letters </w:t>
      </w:r>
      <w:commentRangeEnd w:id="345"/>
      <w:r w:rsidR="00743156">
        <w:rPr>
          <w:rStyle w:val="Marquedecommentaire"/>
        </w:rPr>
        <w:commentReference w:id="345"/>
      </w:r>
      <w:r w:rsidRPr="004B455E">
        <w:rPr>
          <w:rFonts w:ascii="Times New Roman" w:hAnsi="Times New Roman" w:cs="Arial"/>
          <w:color w:val="000000" w:themeColor="text1"/>
          <w:sz w:val="24"/>
        </w:rPr>
        <w:t xml:space="preserve">indicate </w:t>
      </w:r>
      <w:ins w:id="346" w:author="Auteur">
        <w:r w:rsidR="00743156">
          <w:rPr>
            <w:rFonts w:ascii="Times New Roman" w:hAnsi="Times New Roman" w:cs="Arial"/>
            <w:color w:val="000000" w:themeColor="text1"/>
            <w:sz w:val="24"/>
          </w:rPr>
          <w:t xml:space="preserve">scores </w:t>
        </w:r>
      </w:ins>
      <w:r w:rsidRPr="004B455E">
        <w:rPr>
          <w:rFonts w:ascii="Times New Roman" w:hAnsi="Times New Roman" w:cs="Arial"/>
          <w:color w:val="000000" w:themeColor="text1"/>
          <w:sz w:val="24"/>
        </w:rPr>
        <w:t xml:space="preserve">that are significantly different </w:t>
      </w:r>
      <w:del w:id="347" w:author="Auteur">
        <w:r w:rsidR="007A130A" w:rsidRPr="004B455E" w:rsidDel="00743156">
          <w:rPr>
            <w:rFonts w:ascii="Times New Roman" w:hAnsi="Times New Roman" w:cs="Arial" w:hint="eastAsia"/>
            <w:color w:val="000000" w:themeColor="text1"/>
            <w:sz w:val="24"/>
          </w:rPr>
          <w:delText xml:space="preserve">among the data from summer or spring experiment </w:delText>
        </w:r>
      </w:del>
      <w:r w:rsidRPr="004B455E">
        <w:rPr>
          <w:rFonts w:ascii="Times New Roman" w:hAnsi="Times New Roman" w:cs="Arial"/>
          <w:color w:val="000000" w:themeColor="text1"/>
          <w:sz w:val="24"/>
        </w:rPr>
        <w:t>at the 5% level</w:t>
      </w:r>
      <w:r w:rsidR="00BA2249" w:rsidRPr="004B455E">
        <w:rPr>
          <w:rFonts w:ascii="Times New Roman" w:hAnsi="Times New Roman" w:cs="Arial" w:hint="eastAsia"/>
          <w:color w:val="000000" w:themeColor="text1"/>
          <w:sz w:val="24"/>
        </w:rPr>
        <w:t xml:space="preserve"> (</w:t>
      </w:r>
      <w:commentRangeStart w:id="348"/>
      <w:proofErr w:type="spellStart"/>
      <w:r w:rsidR="00BA2249" w:rsidRPr="004B455E">
        <w:rPr>
          <w:rFonts w:ascii="Times New Roman" w:hAnsi="Times New Roman" w:hint="eastAsia"/>
          <w:color w:val="000000" w:themeColor="text1"/>
          <w:sz w:val="24"/>
        </w:rPr>
        <w:t>Bonferoni</w:t>
      </w:r>
      <w:proofErr w:type="spellEnd"/>
      <w:r w:rsidR="00BA2249" w:rsidRPr="004B455E">
        <w:rPr>
          <w:rFonts w:ascii="Times New Roman" w:hAnsi="Times New Roman" w:hint="eastAsia"/>
          <w:color w:val="000000" w:themeColor="text1"/>
          <w:sz w:val="24"/>
        </w:rPr>
        <w:t xml:space="preserve"> test was used in this analysis</w:t>
      </w:r>
      <w:commentRangeEnd w:id="348"/>
      <w:r w:rsidR="00743156">
        <w:rPr>
          <w:rStyle w:val="Marquedecommentaire"/>
        </w:rPr>
        <w:commentReference w:id="348"/>
      </w:r>
      <w:r w:rsidR="00BA2249" w:rsidRPr="004B455E">
        <w:rPr>
          <w:rFonts w:ascii="Times New Roman" w:hAnsi="Times New Roman" w:cs="Arial" w:hint="eastAsia"/>
          <w:color w:val="000000" w:themeColor="text1"/>
          <w:sz w:val="24"/>
        </w:rPr>
        <w:t>)</w:t>
      </w:r>
      <w:ins w:id="349" w:author="Auteur">
        <w:r w:rsidR="00743156" w:rsidRPr="00743156">
          <w:rPr>
            <w:rFonts w:ascii="Times New Roman" w:hAnsi="Times New Roman" w:cs="Arial" w:hint="eastAsia"/>
            <w:color w:val="000000" w:themeColor="text1"/>
            <w:sz w:val="24"/>
          </w:rPr>
          <w:t xml:space="preserve"> </w:t>
        </w:r>
        <w:r w:rsidR="00743156" w:rsidRPr="004B455E">
          <w:rPr>
            <w:rFonts w:ascii="Times New Roman" w:hAnsi="Times New Roman" w:cs="Arial" w:hint="eastAsia"/>
            <w:color w:val="000000" w:themeColor="text1"/>
            <w:sz w:val="24"/>
          </w:rPr>
          <w:t xml:space="preserve">among </w:t>
        </w:r>
        <w:r w:rsidR="00743156">
          <w:rPr>
            <w:rFonts w:ascii="Times New Roman" w:hAnsi="Times New Roman" w:cs="Arial"/>
            <w:color w:val="000000" w:themeColor="text1"/>
            <w:sz w:val="24"/>
          </w:rPr>
          <w:t xml:space="preserve">summer and spring </w:t>
        </w:r>
        <w:r w:rsidR="00743156" w:rsidRPr="004B455E">
          <w:rPr>
            <w:rFonts w:ascii="Times New Roman" w:hAnsi="Times New Roman" w:cs="Arial" w:hint="eastAsia"/>
            <w:color w:val="000000" w:themeColor="text1"/>
            <w:sz w:val="24"/>
          </w:rPr>
          <w:t xml:space="preserve">data </w:t>
        </w:r>
        <w:r w:rsidR="00743156">
          <w:rPr>
            <w:rFonts w:ascii="Times New Roman" w:hAnsi="Times New Roman" w:cs="Arial"/>
            <w:color w:val="000000" w:themeColor="text1"/>
            <w:sz w:val="24"/>
          </w:rPr>
          <w:t>considering these two seasons independently</w:t>
        </w:r>
      </w:ins>
      <w:r w:rsidRPr="004B455E">
        <w:rPr>
          <w:rFonts w:ascii="Times New Roman" w:hAnsi="Times New Roman" w:cs="Arial" w:hint="eastAsia"/>
          <w:color w:val="000000" w:themeColor="text1"/>
          <w:sz w:val="24"/>
        </w:rPr>
        <w:t>.</w:t>
      </w:r>
    </w:p>
    <w:p w:rsidR="0012321F" w:rsidRDefault="0012321F" w:rsidP="00D8449F">
      <w:pPr>
        <w:jc w:val="left"/>
        <w:rPr>
          <w:ins w:id="350" w:author="Auteur"/>
          <w:rFonts w:ascii="Times New Roman" w:hAnsi="Times New Roman" w:cs="Arial"/>
          <w:color w:val="000000" w:themeColor="text1"/>
          <w:sz w:val="24"/>
        </w:rPr>
      </w:pPr>
    </w:p>
    <w:p w:rsidR="0012321F" w:rsidRDefault="0012321F" w:rsidP="00D8449F">
      <w:pPr>
        <w:jc w:val="left"/>
        <w:rPr>
          <w:ins w:id="351" w:author="Auteur"/>
          <w:rFonts w:ascii="Times New Roman" w:hAnsi="Times New Roman" w:cs="Arial"/>
          <w:color w:val="000000" w:themeColor="text1"/>
          <w:sz w:val="24"/>
        </w:rPr>
      </w:pPr>
    </w:p>
    <w:p w:rsidR="0012321F" w:rsidRDefault="00E61F7E" w:rsidP="00D8449F">
      <w:pPr>
        <w:jc w:val="left"/>
        <w:rPr>
          <w:rFonts w:ascii="Times New Roman" w:hAnsi="Times New Roman" w:cs="Arial"/>
          <w:color w:val="000000" w:themeColor="text1"/>
          <w:sz w:val="24"/>
        </w:rPr>
      </w:pPr>
      <w:commentRangeStart w:id="352"/>
      <w:r>
        <w:rPr>
          <w:rFonts w:ascii="Times New Roman" w:hAnsi="Times New Roman" w:cs="Arial"/>
          <w:color w:val="000000" w:themeColor="text1"/>
          <w:sz w:val="24"/>
        </w:rPr>
        <w:t xml:space="preserve">Footnote of </w:t>
      </w:r>
      <w:r w:rsidR="0012321F">
        <w:rPr>
          <w:rFonts w:ascii="Times New Roman" w:hAnsi="Times New Roman" w:cs="Arial"/>
          <w:color w:val="000000" w:themeColor="text1"/>
          <w:sz w:val="24"/>
        </w:rPr>
        <w:t xml:space="preserve">Table </w:t>
      </w:r>
      <w:proofErr w:type="gramStart"/>
      <w:r w:rsidR="0012321F">
        <w:rPr>
          <w:rFonts w:ascii="Times New Roman" w:hAnsi="Times New Roman" w:cs="Arial"/>
          <w:color w:val="000000" w:themeColor="text1"/>
          <w:sz w:val="24"/>
        </w:rPr>
        <w:t>1</w:t>
      </w:r>
      <w:r w:rsidR="0012321F" w:rsidRPr="0012321F">
        <w:rPr>
          <w:rFonts w:ascii="Times New Roman" w:hAnsi="Times New Roman" w:cs="Arial"/>
          <w:color w:val="000000" w:themeColor="text1"/>
          <w:sz w:val="24"/>
        </w:rPr>
        <w:t xml:space="preserve"> </w:t>
      </w:r>
      <w:commentRangeEnd w:id="352"/>
      <w:proofErr w:type="gramEnd"/>
      <w:r>
        <w:rPr>
          <w:rStyle w:val="Marquedecommentaire"/>
        </w:rPr>
        <w:commentReference w:id="352"/>
      </w:r>
      <w:r w:rsidR="0012321F" w:rsidRPr="0012321F">
        <w:rPr>
          <w:rFonts w:ascii="Times New Roman" w:hAnsi="Times New Roman" w:cs="Arial"/>
          <w:color w:val="000000" w:themeColor="text1"/>
          <w:sz w:val="24"/>
        </w:rPr>
        <w:t xml:space="preserve">. </w:t>
      </w:r>
      <w:commentRangeStart w:id="353"/>
      <w:r w:rsidR="0012321F" w:rsidRPr="0012321F">
        <w:rPr>
          <w:rFonts w:ascii="Times New Roman" w:hAnsi="Times New Roman" w:cs="Arial"/>
          <w:color w:val="000000" w:themeColor="text1"/>
          <w:sz w:val="24"/>
        </w:rPr>
        <w:t>The experimental period was classified into 10 sets (A – J).</w:t>
      </w:r>
      <w:commentRangeEnd w:id="353"/>
      <w:r>
        <w:rPr>
          <w:rStyle w:val="Marquedecommentaire"/>
        </w:rPr>
        <w:commentReference w:id="353"/>
      </w:r>
      <w:r w:rsidR="0012321F" w:rsidRPr="0012321F">
        <w:rPr>
          <w:rFonts w:ascii="Times New Roman" w:hAnsi="Times New Roman" w:cs="Arial"/>
          <w:color w:val="000000" w:themeColor="text1"/>
          <w:sz w:val="24"/>
        </w:rPr>
        <w:t xml:space="preserve"> </w:t>
      </w:r>
      <w:r w:rsidR="00954627" w:rsidRPr="00954627">
        <w:rPr>
          <w:rFonts w:ascii="Times New Roman" w:hAnsi="Times New Roman" w:cs="Arial"/>
          <w:color w:val="FF0000"/>
          <w:sz w:val="24"/>
        </w:rPr>
        <w:t xml:space="preserve">10 rooting periods referred to as A to J were compared. </w:t>
      </w:r>
      <w:r w:rsidR="0012321F" w:rsidRPr="0012321F">
        <w:rPr>
          <w:rFonts w:ascii="Times New Roman" w:hAnsi="Times New Roman" w:cs="Arial"/>
          <w:color w:val="000000" w:themeColor="text1"/>
          <w:sz w:val="24"/>
        </w:rPr>
        <w:t>Survival and rooting percentages were calculated based on</w:t>
      </w:r>
      <w:r w:rsidRPr="00E61F7E">
        <w:rPr>
          <w:rFonts w:ascii="Times New Roman" w:hAnsi="Times New Roman" w:cs="Arial"/>
          <w:color w:val="000000" w:themeColor="text1"/>
          <w:sz w:val="24"/>
        </w:rPr>
        <w:t xml:space="preserve"> </w:t>
      </w:r>
      <w:r>
        <w:rPr>
          <w:rFonts w:ascii="Times New Roman" w:hAnsi="Times New Roman" w:cs="Arial"/>
          <w:color w:val="000000" w:themeColor="text1"/>
          <w:sz w:val="24"/>
        </w:rPr>
        <w:t>s</w:t>
      </w:r>
      <w:r w:rsidRPr="0012321F">
        <w:rPr>
          <w:rFonts w:ascii="Times New Roman" w:hAnsi="Times New Roman" w:cs="Arial"/>
          <w:color w:val="000000" w:themeColor="text1"/>
          <w:sz w:val="24"/>
        </w:rPr>
        <w:t xml:space="preserve">eventy-five cuttings (25 cuttings × same 3 replicates) used </w:t>
      </w:r>
      <w:r w:rsidRPr="00E61F7E">
        <w:rPr>
          <w:rFonts w:ascii="Times New Roman" w:hAnsi="Times New Roman" w:cs="Arial"/>
          <w:color w:val="FF0000"/>
          <w:sz w:val="24"/>
        </w:rPr>
        <w:t>for each collection date</w:t>
      </w:r>
      <w:r w:rsidR="0012321F" w:rsidRPr="0012321F">
        <w:rPr>
          <w:rFonts w:ascii="Times New Roman" w:hAnsi="Times New Roman" w:cs="Arial"/>
          <w:color w:val="000000" w:themeColor="text1"/>
          <w:sz w:val="24"/>
        </w:rPr>
        <w:t xml:space="preserve">. Means ± SD followed by different letters within a column indicate significant difference by </w:t>
      </w:r>
      <w:commentRangeStart w:id="354"/>
      <w:proofErr w:type="spellStart"/>
      <w:r w:rsidR="0012321F" w:rsidRPr="0012321F">
        <w:rPr>
          <w:rFonts w:ascii="Times New Roman" w:hAnsi="Times New Roman" w:cs="Arial"/>
          <w:color w:val="000000" w:themeColor="text1"/>
          <w:sz w:val="24"/>
        </w:rPr>
        <w:t>Bonferoni</w:t>
      </w:r>
      <w:proofErr w:type="spellEnd"/>
      <w:r w:rsidR="0012321F" w:rsidRPr="0012321F">
        <w:rPr>
          <w:rFonts w:ascii="Times New Roman" w:hAnsi="Times New Roman" w:cs="Arial"/>
          <w:color w:val="000000" w:themeColor="text1"/>
          <w:sz w:val="24"/>
        </w:rPr>
        <w:t xml:space="preserve"> test (α = 0.05)</w:t>
      </w:r>
      <w:commentRangeEnd w:id="354"/>
      <w:r>
        <w:rPr>
          <w:rStyle w:val="Marquedecommentaire"/>
        </w:rPr>
        <w:commentReference w:id="354"/>
      </w:r>
      <w:r w:rsidR="0012321F" w:rsidRPr="0012321F">
        <w:rPr>
          <w:rFonts w:ascii="Times New Roman" w:hAnsi="Times New Roman" w:cs="Arial"/>
          <w:color w:val="000000" w:themeColor="text1"/>
          <w:sz w:val="24"/>
        </w:rPr>
        <w:t>. To examine the effect of soil temperature on the rooting ability of cuttings, an electric heating cable set at 50°C was used to heat the soil in the experiment set F and set H.</w:t>
      </w:r>
    </w:p>
    <w:p w:rsidR="0012321F" w:rsidRDefault="0012321F" w:rsidP="00D8449F">
      <w:pPr>
        <w:jc w:val="left"/>
        <w:rPr>
          <w:rFonts w:ascii="Times New Roman" w:hAnsi="Times New Roman" w:cs="Arial"/>
          <w:color w:val="000000" w:themeColor="text1"/>
          <w:sz w:val="24"/>
        </w:rPr>
      </w:pPr>
    </w:p>
    <w:p w:rsidR="00D8449F" w:rsidRPr="00D8449F" w:rsidRDefault="00D8449F" w:rsidP="00D8449F">
      <w:pPr>
        <w:jc w:val="left"/>
        <w:rPr>
          <w:rFonts w:ascii="Times New Roman" w:hAnsi="Times New Roman" w:cs="Arial"/>
          <w:color w:val="FF0000"/>
          <w:sz w:val="24"/>
        </w:rPr>
      </w:pPr>
      <w:r w:rsidRPr="004B455E">
        <w:rPr>
          <w:rFonts w:ascii="Times New Roman" w:hAnsi="Times New Roman" w:cs="Arial"/>
          <w:color w:val="000000" w:themeColor="text1"/>
          <w:sz w:val="24"/>
        </w:rPr>
        <w:br w:type="page"/>
      </w:r>
      <w:r w:rsidRPr="00D8449F">
        <w:rPr>
          <w:rFonts w:ascii="Times New Roman" w:hAnsi="Times New Roman" w:cs="Arial" w:hint="eastAsia"/>
          <w:color w:val="FF0000"/>
          <w:sz w:val="24"/>
        </w:rPr>
        <w:lastRenderedPageBreak/>
        <w:t>Response to reviewer</w:t>
      </w:r>
      <w:r w:rsidRPr="00D8449F">
        <w:rPr>
          <w:rFonts w:ascii="Times New Roman" w:hAnsi="Times New Roman" w:cs="Arial"/>
          <w:color w:val="FF0000"/>
          <w:sz w:val="24"/>
        </w:rPr>
        <w:t>’</w:t>
      </w:r>
      <w:r w:rsidRPr="00D8449F">
        <w:rPr>
          <w:rFonts w:ascii="Times New Roman" w:hAnsi="Times New Roman" w:cs="Arial" w:hint="eastAsia"/>
          <w:color w:val="FF0000"/>
          <w:sz w:val="24"/>
        </w:rPr>
        <w:t xml:space="preserve">s </w:t>
      </w:r>
      <w:r w:rsidR="00BA2249">
        <w:rPr>
          <w:rFonts w:ascii="Times New Roman" w:hAnsi="Times New Roman" w:cs="Arial" w:hint="eastAsia"/>
          <w:color w:val="FF0000"/>
          <w:sz w:val="24"/>
        </w:rPr>
        <w:t xml:space="preserve">major </w:t>
      </w:r>
      <w:r w:rsidRPr="00D8449F">
        <w:rPr>
          <w:rFonts w:ascii="Times New Roman" w:hAnsi="Times New Roman" w:cs="Arial" w:hint="eastAsia"/>
          <w:color w:val="FF0000"/>
          <w:sz w:val="24"/>
        </w:rPr>
        <w:t>comments</w:t>
      </w:r>
    </w:p>
    <w:p w:rsidR="00B53B8E" w:rsidRDefault="00B53B8E" w:rsidP="00D8449F">
      <w:pPr>
        <w:jc w:val="left"/>
        <w:rPr>
          <w:rFonts w:ascii="Times New Roman" w:hAnsi="Times New Roman" w:cs="Arial"/>
          <w:sz w:val="24"/>
        </w:rPr>
      </w:pPr>
    </w:p>
    <w:p w:rsid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Please do not forget that the journal is “…Ornamental…” and with priority mention the ornamental use of</w:t>
      </w:r>
      <w:r w:rsidRPr="00D8449F">
        <w:rPr>
          <w:rFonts w:ascii="Times New Roman" w:hAnsi="Times New Roman" w:cs="Arial"/>
          <w:i/>
          <w:sz w:val="24"/>
        </w:rPr>
        <w:t xml:space="preserve"> Eucalyptus </w:t>
      </w:r>
      <w:proofErr w:type="spellStart"/>
      <w:r w:rsidRPr="00D8449F">
        <w:rPr>
          <w:rFonts w:ascii="Times New Roman" w:hAnsi="Times New Roman" w:cs="Arial"/>
          <w:i/>
          <w:sz w:val="24"/>
        </w:rPr>
        <w:t>globulus</w:t>
      </w:r>
      <w:proofErr w:type="spellEnd"/>
    </w:p>
    <w:p w:rsidR="00D8449F" w:rsidRPr="00D8449F" w:rsidRDefault="00D8449F" w:rsidP="00D8449F">
      <w:pPr>
        <w:jc w:val="left"/>
        <w:rPr>
          <w:rFonts w:ascii="Times New Roman" w:hAnsi="Times New Roman" w:cs="Arial"/>
          <w:color w:val="FF0000"/>
          <w:sz w:val="24"/>
        </w:rPr>
      </w:pPr>
      <w:r w:rsidRPr="00D8449F">
        <w:rPr>
          <w:rFonts w:ascii="Times New Roman" w:hAnsi="Times New Roman" w:cs="Arial" w:hint="eastAsia"/>
          <w:color w:val="FF0000"/>
          <w:sz w:val="24"/>
        </w:rPr>
        <w:t xml:space="preserve">We </w:t>
      </w:r>
      <w:r>
        <w:rPr>
          <w:rFonts w:ascii="Times New Roman" w:hAnsi="Times New Roman" w:cs="Arial" w:hint="eastAsia"/>
          <w:color w:val="FF0000"/>
          <w:sz w:val="24"/>
        </w:rPr>
        <w:t xml:space="preserve">have revised Abstract, Introduction and Discussion for </w:t>
      </w:r>
      <w:r w:rsidRPr="00D8449F">
        <w:rPr>
          <w:rFonts w:ascii="Times New Roman" w:hAnsi="Times New Roman" w:cs="Arial"/>
          <w:color w:val="FF0000"/>
          <w:sz w:val="24"/>
        </w:rPr>
        <w:t>fitting the general scope of the journal</w:t>
      </w:r>
      <w:r>
        <w:rPr>
          <w:rFonts w:ascii="Times New Roman" w:hAnsi="Times New Roman" w:cs="Arial" w:hint="eastAsia"/>
          <w:color w:val="FF0000"/>
          <w:sz w:val="24"/>
        </w:rPr>
        <w:t xml:space="preserve">. Please see them. </w:t>
      </w:r>
    </w:p>
    <w:p w:rsidR="00D8449F" w:rsidRPr="00D8449F" w:rsidRDefault="00D8449F" w:rsidP="00D8449F">
      <w:pPr>
        <w:jc w:val="left"/>
        <w:rPr>
          <w:rFonts w:ascii="Times New Roman" w:hAnsi="Times New Roman" w:cs="Arial"/>
          <w:sz w:val="24"/>
        </w:rPr>
      </w:pPr>
    </w:p>
    <w:p w:rsid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Key words: do not repeat the words existing in the title.</w:t>
      </w:r>
    </w:p>
    <w:p w:rsidR="00D8449F" w:rsidRPr="00D8449F" w:rsidRDefault="00D8449F" w:rsidP="00D8449F">
      <w:pPr>
        <w:jc w:val="left"/>
        <w:rPr>
          <w:rFonts w:ascii="Times New Roman" w:hAnsi="Times New Roman" w:cs="Arial"/>
          <w:color w:val="FF0000"/>
          <w:sz w:val="24"/>
        </w:rPr>
      </w:pPr>
      <w:r w:rsidRPr="00D8449F">
        <w:rPr>
          <w:rFonts w:ascii="Times New Roman" w:hAnsi="Times New Roman" w:cs="Arial" w:hint="eastAsia"/>
          <w:color w:val="FF0000"/>
          <w:sz w:val="24"/>
        </w:rPr>
        <w:t xml:space="preserve">We </w:t>
      </w:r>
      <w:r>
        <w:rPr>
          <w:rFonts w:ascii="Times New Roman" w:hAnsi="Times New Roman" w:cs="Arial" w:hint="eastAsia"/>
          <w:color w:val="FF0000"/>
          <w:sz w:val="24"/>
        </w:rPr>
        <w:t xml:space="preserve">have </w:t>
      </w:r>
      <w:r w:rsidRPr="00D8449F">
        <w:rPr>
          <w:rFonts w:ascii="Times New Roman" w:hAnsi="Times New Roman" w:cs="Arial" w:hint="eastAsia"/>
          <w:color w:val="FF0000"/>
          <w:sz w:val="24"/>
        </w:rPr>
        <w:t xml:space="preserve">changed the keywords. </w:t>
      </w:r>
    </w:p>
    <w:p w:rsidR="00D8449F" w:rsidRDefault="00D8449F" w:rsidP="00D8449F">
      <w:pPr>
        <w:jc w:val="left"/>
        <w:rPr>
          <w:rFonts w:ascii="Times New Roman" w:hAnsi="Times New Roman" w:cs="Arial"/>
          <w:sz w:val="24"/>
        </w:rPr>
      </w:pPr>
    </w:p>
    <w:p w:rsidR="00D8449F" w:rsidRP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The title should be brief, typed with bold capital letters. Name, address, fax and e-mail must be given for each of the authors and co-authors after the title.</w:t>
      </w:r>
    </w:p>
    <w:p w:rsidR="00D8449F" w:rsidRDefault="00D8449F" w:rsidP="00D8449F">
      <w:pPr>
        <w:jc w:val="left"/>
        <w:rPr>
          <w:rFonts w:ascii="Times New Roman" w:hAnsi="Times New Roman" w:cs="Arial"/>
          <w:sz w:val="24"/>
        </w:rPr>
      </w:pPr>
      <w:r w:rsidRPr="00D8449F">
        <w:rPr>
          <w:rFonts w:ascii="Times New Roman" w:hAnsi="Times New Roman" w:cs="Arial" w:hint="eastAsia"/>
          <w:color w:val="FF0000"/>
          <w:sz w:val="24"/>
        </w:rPr>
        <w:t xml:space="preserve">We </w:t>
      </w:r>
      <w:r>
        <w:rPr>
          <w:rFonts w:ascii="Times New Roman" w:hAnsi="Times New Roman" w:cs="Arial" w:hint="eastAsia"/>
          <w:color w:val="FF0000"/>
          <w:sz w:val="24"/>
        </w:rPr>
        <w:t xml:space="preserve">have </w:t>
      </w:r>
      <w:r w:rsidRPr="00D8449F">
        <w:rPr>
          <w:rFonts w:ascii="Times New Roman" w:hAnsi="Times New Roman" w:cs="Arial" w:hint="eastAsia"/>
          <w:color w:val="FF0000"/>
          <w:sz w:val="24"/>
        </w:rPr>
        <w:t xml:space="preserve">changed </w:t>
      </w:r>
      <w:r>
        <w:rPr>
          <w:rFonts w:ascii="Times New Roman" w:hAnsi="Times New Roman" w:cs="Arial" w:hint="eastAsia"/>
          <w:color w:val="FF0000"/>
          <w:sz w:val="24"/>
        </w:rPr>
        <w:t xml:space="preserve">the top page style following with </w:t>
      </w:r>
      <w:r w:rsidRPr="00D8449F">
        <w:rPr>
          <w:rFonts w:ascii="Times New Roman" w:hAnsi="Times New Roman" w:cs="Arial"/>
          <w:color w:val="FF0000"/>
          <w:sz w:val="24"/>
        </w:rPr>
        <w:t>the instructions for the authors</w:t>
      </w:r>
      <w:r w:rsidRPr="00D8449F">
        <w:rPr>
          <w:rFonts w:ascii="Times New Roman" w:hAnsi="Times New Roman" w:cs="Arial" w:hint="eastAsia"/>
          <w:color w:val="FF0000"/>
          <w:sz w:val="24"/>
        </w:rPr>
        <w:t>.</w:t>
      </w:r>
    </w:p>
    <w:p w:rsidR="00D8449F" w:rsidRDefault="00D8449F" w:rsidP="00D8449F">
      <w:pPr>
        <w:jc w:val="left"/>
        <w:rPr>
          <w:rFonts w:ascii="Times New Roman" w:hAnsi="Times New Roman" w:cs="Arial"/>
          <w:sz w:val="24"/>
        </w:rPr>
      </w:pPr>
    </w:p>
    <w:p w:rsid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 xml:space="preserve">The correct citation of the authors is (Howard 1991, Howard and </w:t>
      </w:r>
      <w:proofErr w:type="spellStart"/>
      <w:r w:rsidRPr="00D8449F">
        <w:rPr>
          <w:rFonts w:ascii="Times New Roman" w:hAnsi="Times New Roman" w:cs="Arial"/>
          <w:sz w:val="24"/>
        </w:rPr>
        <w:t>Ridout</w:t>
      </w:r>
      <w:proofErr w:type="spellEnd"/>
      <w:r w:rsidRPr="00D8449F">
        <w:rPr>
          <w:rFonts w:ascii="Times New Roman" w:hAnsi="Times New Roman" w:cs="Arial"/>
          <w:sz w:val="24"/>
        </w:rPr>
        <w:t xml:space="preserve"> 1991, </w:t>
      </w:r>
      <w:proofErr w:type="spellStart"/>
      <w:r w:rsidRPr="00D8449F">
        <w:rPr>
          <w:rFonts w:ascii="Times New Roman" w:hAnsi="Times New Roman" w:cs="Arial"/>
          <w:sz w:val="24"/>
        </w:rPr>
        <w:t>Mankessi</w:t>
      </w:r>
      <w:proofErr w:type="spellEnd"/>
      <w:r w:rsidRPr="00D8449F">
        <w:rPr>
          <w:rFonts w:ascii="Times New Roman" w:hAnsi="Times New Roman" w:cs="Arial"/>
          <w:sz w:val="24"/>
        </w:rPr>
        <w:t xml:space="preserve"> et al. 2011, Paton et al. 1970, </w:t>
      </w:r>
      <w:proofErr w:type="spellStart"/>
      <w:r w:rsidRPr="00D8449F">
        <w:rPr>
          <w:rFonts w:ascii="Times New Roman" w:hAnsi="Times New Roman" w:cs="Arial"/>
          <w:sz w:val="24"/>
        </w:rPr>
        <w:t>Sach</w:t>
      </w:r>
      <w:proofErr w:type="spellEnd"/>
      <w:r w:rsidRPr="00D8449F">
        <w:rPr>
          <w:rFonts w:ascii="Times New Roman" w:hAnsi="Times New Roman" w:cs="Arial"/>
          <w:sz w:val="24"/>
        </w:rPr>
        <w:t xml:space="preserve"> et al. 1988, Wilson 1993) instead (Howard, 1991; Howard and </w:t>
      </w:r>
      <w:proofErr w:type="spellStart"/>
      <w:r w:rsidRPr="00D8449F">
        <w:rPr>
          <w:rFonts w:ascii="Times New Roman" w:hAnsi="Times New Roman" w:cs="Arial"/>
          <w:sz w:val="24"/>
        </w:rPr>
        <w:t>Ridout</w:t>
      </w:r>
      <w:proofErr w:type="spellEnd"/>
      <w:r w:rsidRPr="00D8449F">
        <w:rPr>
          <w:rFonts w:ascii="Times New Roman" w:hAnsi="Times New Roman" w:cs="Arial"/>
          <w:sz w:val="24"/>
        </w:rPr>
        <w:t xml:space="preserve">, 1991; </w:t>
      </w:r>
      <w:proofErr w:type="spellStart"/>
      <w:r w:rsidRPr="00D8449F">
        <w:rPr>
          <w:rFonts w:ascii="Times New Roman" w:hAnsi="Times New Roman" w:cs="Arial"/>
          <w:sz w:val="24"/>
        </w:rPr>
        <w:t>Mankessi</w:t>
      </w:r>
      <w:proofErr w:type="spellEnd"/>
      <w:r w:rsidRPr="00D8449F">
        <w:rPr>
          <w:rFonts w:ascii="Times New Roman" w:hAnsi="Times New Roman" w:cs="Arial"/>
          <w:sz w:val="24"/>
        </w:rPr>
        <w:t xml:space="preserve"> et al., 2011; Paton et al., 1970; </w:t>
      </w:r>
      <w:proofErr w:type="spellStart"/>
      <w:r w:rsidRPr="00D8449F">
        <w:rPr>
          <w:rFonts w:ascii="Times New Roman" w:hAnsi="Times New Roman" w:cs="Arial"/>
          <w:sz w:val="24"/>
        </w:rPr>
        <w:t>Sach</w:t>
      </w:r>
      <w:proofErr w:type="spellEnd"/>
      <w:r w:rsidRPr="00D8449F">
        <w:rPr>
          <w:rFonts w:ascii="Times New Roman" w:hAnsi="Times New Roman" w:cs="Arial"/>
          <w:sz w:val="24"/>
        </w:rPr>
        <w:t xml:space="preserve"> et al., 1988; Wilson, 1993). Please do it everywhere in the text.</w:t>
      </w:r>
    </w:p>
    <w:p w:rsidR="00D8449F" w:rsidRDefault="00D8449F" w:rsidP="00D8449F">
      <w:pPr>
        <w:jc w:val="left"/>
        <w:rPr>
          <w:rFonts w:ascii="Times New Roman" w:hAnsi="Times New Roman" w:cs="Arial"/>
          <w:sz w:val="24"/>
        </w:rPr>
      </w:pPr>
      <w:r w:rsidRPr="00D8449F">
        <w:rPr>
          <w:rFonts w:ascii="Times New Roman" w:hAnsi="Times New Roman" w:cs="Arial" w:hint="eastAsia"/>
          <w:color w:val="FF0000"/>
          <w:sz w:val="24"/>
        </w:rPr>
        <w:t xml:space="preserve">We </w:t>
      </w:r>
      <w:r>
        <w:rPr>
          <w:rFonts w:ascii="Times New Roman" w:hAnsi="Times New Roman" w:cs="Arial" w:hint="eastAsia"/>
          <w:color w:val="FF0000"/>
          <w:sz w:val="24"/>
        </w:rPr>
        <w:t xml:space="preserve">have revised the </w:t>
      </w:r>
      <w:r w:rsidR="00295C26">
        <w:rPr>
          <w:rFonts w:ascii="Times New Roman" w:hAnsi="Times New Roman" w:cs="Arial" w:hint="eastAsia"/>
          <w:color w:val="FF0000"/>
          <w:sz w:val="24"/>
        </w:rPr>
        <w:t xml:space="preserve">way of writing for </w:t>
      </w:r>
      <w:r>
        <w:rPr>
          <w:rFonts w:ascii="Times New Roman" w:hAnsi="Times New Roman" w:cs="Arial" w:hint="eastAsia"/>
          <w:color w:val="FF0000"/>
          <w:sz w:val="24"/>
        </w:rPr>
        <w:t>citation.</w:t>
      </w:r>
    </w:p>
    <w:p w:rsidR="00295C26" w:rsidRDefault="00295C26" w:rsidP="00D8449F">
      <w:pPr>
        <w:jc w:val="left"/>
        <w:rPr>
          <w:rFonts w:ascii="Times New Roman" w:hAnsi="Times New Roman" w:cs="Arial"/>
          <w:sz w:val="24"/>
        </w:rPr>
      </w:pPr>
    </w:p>
    <w:p w:rsidR="00D8449F" w:rsidRP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Please send me your graphs as Excel and black and white files</w:t>
      </w:r>
    </w:p>
    <w:p w:rsidR="00295C26" w:rsidRPr="00295C26" w:rsidRDefault="00295C26" w:rsidP="00D8449F">
      <w:pPr>
        <w:jc w:val="left"/>
        <w:rPr>
          <w:rFonts w:ascii="Times New Roman" w:hAnsi="Times New Roman" w:cs="Arial"/>
          <w:color w:val="FF0000"/>
          <w:sz w:val="24"/>
        </w:rPr>
      </w:pPr>
      <w:r w:rsidRPr="00295C26">
        <w:rPr>
          <w:rFonts w:ascii="Times New Roman" w:hAnsi="Times New Roman" w:cs="Arial" w:hint="eastAsia"/>
          <w:color w:val="FF0000"/>
          <w:sz w:val="24"/>
        </w:rPr>
        <w:t xml:space="preserve">We have added </w:t>
      </w:r>
      <w:r w:rsidR="001D3A4C">
        <w:rPr>
          <w:rFonts w:ascii="Times New Roman" w:hAnsi="Times New Roman" w:cs="Arial" w:hint="eastAsia"/>
          <w:color w:val="FF0000"/>
          <w:sz w:val="24"/>
        </w:rPr>
        <w:t xml:space="preserve">our Tables and Figures as </w:t>
      </w:r>
      <w:r>
        <w:rPr>
          <w:rFonts w:ascii="Times New Roman" w:hAnsi="Times New Roman" w:cs="Arial" w:hint="eastAsia"/>
          <w:color w:val="FF0000"/>
          <w:sz w:val="24"/>
        </w:rPr>
        <w:t xml:space="preserve">separated files. </w:t>
      </w:r>
    </w:p>
    <w:p w:rsidR="00295C26" w:rsidRDefault="00295C26" w:rsidP="00D8449F">
      <w:pPr>
        <w:jc w:val="left"/>
        <w:rPr>
          <w:rFonts w:ascii="Times New Roman" w:hAnsi="Times New Roman" w:cs="Arial"/>
          <w:sz w:val="24"/>
        </w:rPr>
      </w:pPr>
    </w:p>
    <w:p w:rsidR="00D8449F" w:rsidRP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Please use % instead mg/kg for the IBA and NAA concentrations.</w:t>
      </w:r>
    </w:p>
    <w:p w:rsidR="00B53B8E" w:rsidRPr="00B53B8E" w:rsidRDefault="00B53B8E" w:rsidP="00D8449F">
      <w:pPr>
        <w:jc w:val="left"/>
        <w:rPr>
          <w:rFonts w:ascii="Times New Roman" w:hAnsi="Times New Roman" w:cs="Arial"/>
          <w:color w:val="FF0000"/>
          <w:sz w:val="24"/>
        </w:rPr>
      </w:pPr>
      <w:r w:rsidRPr="00B53B8E">
        <w:rPr>
          <w:rFonts w:ascii="Times New Roman" w:hAnsi="Times New Roman" w:cs="Arial" w:hint="eastAsia"/>
          <w:color w:val="FF0000"/>
          <w:sz w:val="24"/>
        </w:rPr>
        <w:t xml:space="preserve">We have revised the expressions. </w:t>
      </w:r>
    </w:p>
    <w:p w:rsidR="00B53B8E" w:rsidRDefault="00B53B8E" w:rsidP="00D8449F">
      <w:pPr>
        <w:jc w:val="left"/>
        <w:rPr>
          <w:rFonts w:ascii="Times New Roman" w:hAnsi="Times New Roman" w:cs="Arial"/>
          <w:sz w:val="24"/>
        </w:rPr>
      </w:pPr>
    </w:p>
    <w:p w:rsidR="00D8449F" w:rsidRPr="00D8449F" w:rsidRDefault="00D8449F"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t>The statistical comparison of the results in the tables (the letters) must not be superscript.</w:t>
      </w:r>
    </w:p>
    <w:p w:rsidR="00B53B8E" w:rsidRDefault="00B53B8E" w:rsidP="00D8449F">
      <w:pPr>
        <w:jc w:val="left"/>
        <w:rPr>
          <w:rFonts w:ascii="Times New Roman" w:hAnsi="Times New Roman" w:cs="Arial"/>
          <w:color w:val="FF0000"/>
          <w:sz w:val="24"/>
        </w:rPr>
      </w:pPr>
      <w:r w:rsidRPr="00B53B8E">
        <w:rPr>
          <w:rFonts w:ascii="Times New Roman" w:hAnsi="Times New Roman" w:cs="Arial" w:hint="eastAsia"/>
          <w:color w:val="FF0000"/>
          <w:sz w:val="24"/>
        </w:rPr>
        <w:t>We have revised the expressions.</w:t>
      </w:r>
    </w:p>
    <w:p w:rsidR="00B53B8E" w:rsidRDefault="00B53B8E" w:rsidP="00D8449F">
      <w:pPr>
        <w:jc w:val="left"/>
        <w:rPr>
          <w:rFonts w:ascii="Times New Roman" w:hAnsi="Times New Roman" w:cs="Arial"/>
          <w:sz w:val="24"/>
        </w:rPr>
      </w:pPr>
    </w:p>
    <w:p w:rsidR="00722FC9" w:rsidRDefault="00D8449F" w:rsidP="00D8449F">
      <w:pPr>
        <w:jc w:val="left"/>
        <w:rPr>
          <w:rFonts w:ascii="Times New Roman" w:hAnsi="Times New Roman" w:cs="Arial"/>
          <w:sz w:val="24"/>
        </w:rPr>
      </w:pPr>
      <w:r w:rsidRPr="00D8449F">
        <w:rPr>
          <w:rFonts w:ascii="Times New Roman" w:hAnsi="Times New Roman" w:cs="Arial"/>
          <w:sz w:val="24"/>
        </w:rPr>
        <w:lastRenderedPageBreak/>
        <w:t>-</w:t>
      </w:r>
      <w:r w:rsidRPr="00D8449F">
        <w:rPr>
          <w:rFonts w:ascii="Times New Roman" w:hAnsi="Times New Roman" w:cs="Arial"/>
          <w:sz w:val="24"/>
        </w:rPr>
        <w:tab/>
        <w:t>In the list of references: Please do not abbreviate the name of the cited journals</w:t>
      </w:r>
      <w:r w:rsidR="00B53B8E">
        <w:rPr>
          <w:rFonts w:ascii="Times New Roman" w:hAnsi="Times New Roman" w:cs="Arial" w:hint="eastAsia"/>
          <w:sz w:val="24"/>
        </w:rPr>
        <w:t>.</w:t>
      </w:r>
    </w:p>
    <w:p w:rsidR="00B53B8E" w:rsidRDefault="00B53B8E" w:rsidP="00D8449F">
      <w:pPr>
        <w:jc w:val="left"/>
        <w:rPr>
          <w:rFonts w:ascii="Times New Roman" w:hAnsi="Times New Roman" w:cs="Arial"/>
          <w:color w:val="FF0000"/>
          <w:sz w:val="24"/>
        </w:rPr>
      </w:pPr>
      <w:r w:rsidRPr="00B53B8E">
        <w:rPr>
          <w:rFonts w:ascii="Times New Roman" w:hAnsi="Times New Roman" w:cs="Arial" w:hint="eastAsia"/>
          <w:color w:val="FF0000"/>
          <w:sz w:val="24"/>
        </w:rPr>
        <w:t>We don</w:t>
      </w:r>
      <w:r w:rsidRPr="00B53B8E">
        <w:rPr>
          <w:rFonts w:ascii="Times New Roman" w:hAnsi="Times New Roman" w:cs="Arial"/>
          <w:color w:val="FF0000"/>
          <w:sz w:val="24"/>
        </w:rPr>
        <w:t>’</w:t>
      </w:r>
      <w:r w:rsidRPr="00B53B8E">
        <w:rPr>
          <w:rFonts w:ascii="Times New Roman" w:hAnsi="Times New Roman" w:cs="Arial" w:hint="eastAsia"/>
          <w:color w:val="FF0000"/>
          <w:sz w:val="24"/>
        </w:rPr>
        <w:t xml:space="preserve">t use the abbreviation. </w:t>
      </w:r>
    </w:p>
    <w:p w:rsidR="00362B67" w:rsidRDefault="00362B67" w:rsidP="00D8449F">
      <w:pPr>
        <w:jc w:val="left"/>
        <w:rPr>
          <w:rFonts w:ascii="Times New Roman" w:hAnsi="Times New Roman" w:cs="Arial"/>
          <w:color w:val="FF0000"/>
          <w:sz w:val="24"/>
        </w:rPr>
      </w:pPr>
    </w:p>
    <w:p w:rsidR="00362B67" w:rsidRDefault="00362B67" w:rsidP="00D8449F">
      <w:pPr>
        <w:jc w:val="left"/>
        <w:rPr>
          <w:rFonts w:ascii="Times New Roman" w:hAnsi="Times New Roman" w:cs="Arial"/>
          <w:sz w:val="24"/>
        </w:rPr>
      </w:pPr>
      <w:r w:rsidRPr="00D8449F">
        <w:rPr>
          <w:rFonts w:ascii="Times New Roman" w:hAnsi="Times New Roman" w:cs="Arial"/>
          <w:sz w:val="24"/>
        </w:rPr>
        <w:t>-</w:t>
      </w:r>
      <w:r w:rsidRPr="00D8449F">
        <w:rPr>
          <w:rFonts w:ascii="Times New Roman" w:hAnsi="Times New Roman" w:cs="Arial"/>
          <w:sz w:val="24"/>
        </w:rPr>
        <w:tab/>
      </w:r>
      <w:r>
        <w:rPr>
          <w:rFonts w:ascii="Times New Roman" w:hAnsi="Times New Roman" w:cs="Arial" w:hint="eastAsia"/>
          <w:sz w:val="24"/>
        </w:rPr>
        <w:t>Others</w:t>
      </w:r>
    </w:p>
    <w:p w:rsidR="00362B67" w:rsidRPr="00B53B8E" w:rsidRDefault="00362B67" w:rsidP="00D8449F">
      <w:pPr>
        <w:jc w:val="left"/>
        <w:rPr>
          <w:rFonts w:ascii="Times New Roman" w:hAnsi="Times New Roman" w:cs="Arial"/>
          <w:color w:val="FF0000"/>
        </w:rPr>
      </w:pPr>
      <w:r>
        <w:rPr>
          <w:rFonts w:ascii="Times New Roman" w:hAnsi="Times New Roman" w:cs="Arial"/>
          <w:color w:val="FF0000"/>
          <w:sz w:val="24"/>
        </w:rPr>
        <w:t xml:space="preserve">All samples of </w:t>
      </w:r>
      <w:r>
        <w:rPr>
          <w:rFonts w:ascii="Times New Roman" w:hAnsi="Times New Roman" w:cs="Arial" w:hint="eastAsia"/>
          <w:color w:val="FF0000"/>
          <w:sz w:val="24"/>
        </w:rPr>
        <w:t xml:space="preserve">talc power with </w:t>
      </w:r>
      <w:proofErr w:type="spellStart"/>
      <w:r>
        <w:rPr>
          <w:rFonts w:ascii="Times New Roman" w:hAnsi="Times New Roman" w:cs="Arial" w:hint="eastAsia"/>
          <w:color w:val="FF0000"/>
          <w:sz w:val="24"/>
        </w:rPr>
        <w:t>auxin</w:t>
      </w:r>
      <w:proofErr w:type="spellEnd"/>
      <w:r>
        <w:rPr>
          <w:rFonts w:ascii="Times New Roman" w:hAnsi="Times New Roman" w:cs="Arial" w:hint="eastAsia"/>
          <w:color w:val="FF0000"/>
          <w:sz w:val="24"/>
        </w:rPr>
        <w:t xml:space="preserve"> were made by </w:t>
      </w:r>
      <w:proofErr w:type="gramStart"/>
      <w:r>
        <w:rPr>
          <w:rFonts w:ascii="Times New Roman" w:hAnsi="Times New Roman" w:cs="Arial" w:hint="eastAsia"/>
          <w:color w:val="FF0000"/>
          <w:sz w:val="24"/>
        </w:rPr>
        <w:t>ourselves</w:t>
      </w:r>
      <w:proofErr w:type="gramEnd"/>
      <w:r>
        <w:rPr>
          <w:rFonts w:ascii="Times New Roman" w:hAnsi="Times New Roman" w:cs="Arial" w:hint="eastAsia"/>
          <w:color w:val="FF0000"/>
          <w:sz w:val="24"/>
        </w:rPr>
        <w:t xml:space="preserve"> </w:t>
      </w:r>
      <w:r w:rsidR="00F028EB">
        <w:rPr>
          <w:rFonts w:ascii="Times New Roman" w:hAnsi="Times New Roman" w:cs="Arial" w:hint="eastAsia"/>
          <w:color w:val="FF0000"/>
          <w:sz w:val="24"/>
        </w:rPr>
        <w:t xml:space="preserve">with </w:t>
      </w:r>
      <w:r>
        <w:rPr>
          <w:rFonts w:ascii="Times New Roman" w:hAnsi="Times New Roman" w:cs="Arial" w:hint="eastAsia"/>
          <w:color w:val="FF0000"/>
          <w:sz w:val="24"/>
        </w:rPr>
        <w:t xml:space="preserve">talc and experimental-grade </w:t>
      </w:r>
      <w:proofErr w:type="spellStart"/>
      <w:r>
        <w:rPr>
          <w:rFonts w:ascii="Times New Roman" w:hAnsi="Times New Roman" w:cs="Arial" w:hint="eastAsia"/>
          <w:color w:val="FF0000"/>
          <w:sz w:val="24"/>
        </w:rPr>
        <w:t>auxin</w:t>
      </w:r>
      <w:proofErr w:type="spellEnd"/>
      <w:r>
        <w:rPr>
          <w:rFonts w:ascii="Times New Roman" w:hAnsi="Times New Roman" w:cs="Arial" w:hint="eastAsia"/>
          <w:color w:val="FF0000"/>
          <w:sz w:val="24"/>
        </w:rPr>
        <w:t xml:space="preserve">. </w:t>
      </w:r>
    </w:p>
    <w:sectPr w:rsidR="00362B67" w:rsidRPr="00B53B8E" w:rsidSect="00075D87">
      <w:footerReference w:type="even" r:id="rId11"/>
      <w:footerReference w:type="default" r:id="rId12"/>
      <w:pgSz w:w="11906" w:h="16838" w:code="9"/>
      <w:pgMar w:top="1418" w:right="1418" w:bottom="1418" w:left="1418" w:header="851" w:footer="992" w:gutter="0"/>
      <w:pgNumType w:start="0"/>
      <w:cols w:space="425"/>
      <w:titlePg/>
      <w:docGrid w:type="lines" w:linePitch="46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Auteur" w:initials="A">
    <w:p w:rsidR="00FD62A8" w:rsidRDefault="00FD62A8">
      <w:pPr>
        <w:pStyle w:val="Commentaire"/>
      </w:pPr>
      <w:r>
        <w:rPr>
          <w:rStyle w:val="Marquedecommentaire"/>
        </w:rPr>
        <w:annotationRef/>
      </w:r>
      <w:r>
        <w:t>Age? Specify!</w:t>
      </w:r>
    </w:p>
  </w:comment>
  <w:comment w:id="56" w:author="Auteur" w:initials="A">
    <w:p w:rsidR="00FD62A8" w:rsidRDefault="00FD62A8">
      <w:pPr>
        <w:pStyle w:val="Commentaire"/>
      </w:pPr>
      <w:r>
        <w:rPr>
          <w:rStyle w:val="Marquedecommentaire"/>
        </w:rPr>
        <w:annotationRef/>
      </w:r>
      <w:r>
        <w:t>% to be mentioned</w:t>
      </w:r>
    </w:p>
  </w:comment>
  <w:comment w:id="62" w:author="Auteur" w:initials="A">
    <w:p w:rsidR="00FD62A8" w:rsidRDefault="00FD62A8">
      <w:pPr>
        <w:pStyle w:val="Commentaire"/>
      </w:pPr>
      <w:r>
        <w:rPr>
          <w:rStyle w:val="Marquedecommentaire"/>
        </w:rPr>
        <w:annotationRef/>
      </w:r>
      <w:r>
        <w:t>Indicate the average rooting rate.</w:t>
      </w:r>
    </w:p>
  </w:comment>
  <w:comment w:id="68" w:author="Auteur" w:initials="A">
    <w:p w:rsidR="00FD62A8" w:rsidRDefault="00FD62A8">
      <w:pPr>
        <w:pStyle w:val="Commentaire"/>
      </w:pPr>
      <w:r>
        <w:rPr>
          <w:rStyle w:val="Marquedecommentaire"/>
        </w:rPr>
        <w:annotationRef/>
      </w:r>
      <w:r>
        <w:t>Here also!</w:t>
      </w:r>
    </w:p>
  </w:comment>
  <w:comment w:id="72" w:author="Auteur" w:initials="A">
    <w:p w:rsidR="00FD62A8" w:rsidRDefault="00FD62A8">
      <w:pPr>
        <w:pStyle w:val="Commentaire"/>
      </w:pPr>
      <w:r>
        <w:rPr>
          <w:rStyle w:val="Marquedecommentaire"/>
        </w:rPr>
        <w:annotationRef/>
      </w:r>
      <w:r>
        <w:t>Same remark!</w:t>
      </w:r>
    </w:p>
  </w:comment>
  <w:comment w:id="77" w:author="Auteur" w:initials="A">
    <w:p w:rsidR="00FD62A8" w:rsidRDefault="00FD62A8">
      <w:pPr>
        <w:pStyle w:val="Commentaire"/>
      </w:pPr>
      <w:r>
        <w:rPr>
          <w:rStyle w:val="Marquedecommentaire"/>
        </w:rPr>
        <w:annotationRef/>
      </w:r>
      <w:r>
        <w:t>Relevant rooting rate?</w:t>
      </w:r>
    </w:p>
  </w:comment>
  <w:comment w:id="82" w:author="Auteur" w:initials="A">
    <w:p w:rsidR="00FD62A8" w:rsidRDefault="00FD62A8">
      <w:pPr>
        <w:pStyle w:val="Commentaire"/>
      </w:pPr>
      <w:r>
        <w:rPr>
          <w:rStyle w:val="Marquedecommentaire"/>
        </w:rPr>
        <w:annotationRef/>
      </w:r>
      <w:r>
        <w:t>Concentration?</w:t>
      </w:r>
    </w:p>
  </w:comment>
  <w:comment w:id="86" w:author="Auteur" w:initials="A">
    <w:p w:rsidR="00FD62A8" w:rsidRDefault="00FD62A8">
      <w:pPr>
        <w:pStyle w:val="Commentaire"/>
      </w:pPr>
      <w:r>
        <w:rPr>
          <w:rStyle w:val="Marquedecommentaire"/>
        </w:rPr>
        <w:annotationRef/>
      </w:r>
      <w:r>
        <w:t>Concentration?</w:t>
      </w:r>
    </w:p>
  </w:comment>
  <w:comment w:id="89" w:author="Auteur" w:initials="A">
    <w:p w:rsidR="00FD62A8" w:rsidRDefault="00FD62A8">
      <w:pPr>
        <w:pStyle w:val="Commentaire"/>
      </w:pPr>
      <w:r>
        <w:rPr>
          <w:rStyle w:val="Marquedecommentaire"/>
        </w:rPr>
        <w:annotationRef/>
      </w:r>
      <w:r>
        <w:t>Concentration?</w:t>
      </w:r>
    </w:p>
  </w:comment>
  <w:comment w:id="96" w:author="Auteur" w:initials="A">
    <w:p w:rsidR="00FD62A8" w:rsidRDefault="00FD62A8">
      <w:pPr>
        <w:pStyle w:val="Commentaire"/>
      </w:pPr>
      <w:r>
        <w:rPr>
          <w:rStyle w:val="Marquedecommentaire"/>
        </w:rPr>
        <w:annotationRef/>
      </w:r>
      <w:r>
        <w:t>Reference?!</w:t>
      </w:r>
    </w:p>
  </w:comment>
  <w:comment w:id="98" w:author="Auteur" w:initials="A">
    <w:p w:rsidR="00FD62A8" w:rsidRDefault="00FD62A8">
      <w:pPr>
        <w:pStyle w:val="Commentaire"/>
      </w:pPr>
      <w:r>
        <w:rPr>
          <w:rStyle w:val="Marquedecommentaire"/>
        </w:rPr>
        <w:annotationRef/>
      </w:r>
      <w:r>
        <w:t>Same here!</w:t>
      </w:r>
    </w:p>
  </w:comment>
  <w:comment w:id="108" w:author="Auteur" w:initials="A">
    <w:p w:rsidR="00FD62A8" w:rsidRDefault="00FD62A8">
      <w:pPr>
        <w:pStyle w:val="Commentaire"/>
      </w:pPr>
      <w:r>
        <w:rPr>
          <w:rStyle w:val="Marquedecommentaire"/>
        </w:rPr>
        <w:annotationRef/>
      </w:r>
      <w:r>
        <w:t>Reference?</w:t>
      </w:r>
    </w:p>
  </w:comment>
  <w:comment w:id="114" w:author="Auteur" w:initials="A">
    <w:p w:rsidR="00FD62A8" w:rsidRDefault="00FD62A8">
      <w:pPr>
        <w:pStyle w:val="Commentaire"/>
      </w:pPr>
      <w:r>
        <w:rPr>
          <w:rStyle w:val="Marquedecommentaire"/>
        </w:rPr>
        <w:annotationRef/>
      </w:r>
      <w:r>
        <w:t>Reference needed.</w:t>
      </w:r>
    </w:p>
  </w:comment>
  <w:comment w:id="122" w:author="Auteur" w:initials="A">
    <w:p w:rsidR="00FD62A8" w:rsidRDefault="00FD62A8">
      <w:pPr>
        <w:pStyle w:val="Commentaire"/>
      </w:pPr>
      <w:r>
        <w:rPr>
          <w:rStyle w:val="Marquedecommentaire"/>
        </w:rPr>
        <w:annotationRef/>
      </w:r>
      <w:r>
        <w:t>Specify what kind of species</w:t>
      </w:r>
    </w:p>
  </w:comment>
  <w:comment w:id="129" w:author="Auteur" w:initials="A">
    <w:p w:rsidR="00FD62A8" w:rsidRDefault="00FD62A8">
      <w:pPr>
        <w:pStyle w:val="Commentaire"/>
      </w:pPr>
      <w:r>
        <w:rPr>
          <w:rStyle w:val="Marquedecommentaire"/>
        </w:rPr>
        <w:annotationRef/>
      </w:r>
      <w:r>
        <w:t>Too vague. Be more explicit! Growth activity was already mentioned previously.</w:t>
      </w:r>
    </w:p>
  </w:comment>
  <w:comment w:id="135" w:author="Auteur" w:initials="A">
    <w:p w:rsidR="00FD62A8" w:rsidRDefault="00FD62A8">
      <w:pPr>
        <w:pStyle w:val="Commentaire"/>
      </w:pPr>
      <w:r>
        <w:rPr>
          <w:rStyle w:val="Marquedecommentaire"/>
        </w:rPr>
        <w:annotationRef/>
      </w:r>
      <w:r>
        <w:t>Not clear??? The original location of the cutting within the donor plant?</w:t>
      </w:r>
    </w:p>
  </w:comment>
  <w:comment w:id="136" w:author="Auteur" w:initials="A">
    <w:p w:rsidR="00FD62A8" w:rsidRDefault="00FD62A8">
      <w:pPr>
        <w:pStyle w:val="Commentaire"/>
      </w:pPr>
      <w:r>
        <w:rPr>
          <w:rStyle w:val="Marquedecommentaire"/>
        </w:rPr>
        <w:annotationRef/>
      </w:r>
      <w:r>
        <w:t xml:space="preserve">See previous </w:t>
      </w:r>
      <w:proofErr w:type="spellStart"/>
      <w:r>
        <w:t>remark.and</w:t>
      </w:r>
      <w:proofErr w:type="spellEnd"/>
      <w:r>
        <w:t xml:space="preserve"> avoid redundancy!</w:t>
      </w:r>
    </w:p>
  </w:comment>
  <w:comment w:id="149" w:author="Auteur" w:initials="A">
    <w:p w:rsidR="00FD62A8" w:rsidRDefault="00FD62A8">
      <w:pPr>
        <w:pStyle w:val="Commentaire"/>
      </w:pPr>
      <w:r>
        <w:rPr>
          <w:rStyle w:val="Marquedecommentaire"/>
        </w:rPr>
        <w:annotationRef/>
      </w:r>
      <w:r>
        <w:t>Relevant references needed.</w:t>
      </w:r>
    </w:p>
  </w:comment>
  <w:comment w:id="150" w:author="Auteur" w:initials="A">
    <w:p w:rsidR="00FD62A8" w:rsidRPr="00AA6DA2" w:rsidRDefault="00FD62A8">
      <w:pPr>
        <w:pStyle w:val="Commentaire"/>
      </w:pPr>
      <w:r>
        <w:rPr>
          <w:rStyle w:val="Marquedecommentaire"/>
        </w:rPr>
        <w:annotationRef/>
      </w:r>
      <w:r>
        <w:t xml:space="preserve">This part has to be rewritten highlighting the rationale and justification of rooting factors investigated in the current study focused on </w:t>
      </w:r>
      <w:r w:rsidRPr="00A216FD">
        <w:rPr>
          <w:i/>
        </w:rPr>
        <w:t xml:space="preserve">E </w:t>
      </w:r>
      <w:proofErr w:type="spellStart"/>
      <w:r w:rsidRPr="00A216FD">
        <w:rPr>
          <w:i/>
        </w:rPr>
        <w:t>globulus</w:t>
      </w:r>
      <w:proofErr w:type="spellEnd"/>
      <w:proofErr w:type="gramStart"/>
      <w:r w:rsidRPr="00A216FD">
        <w:rPr>
          <w:i/>
        </w:rPr>
        <w:t>.</w:t>
      </w:r>
      <w:r>
        <w:rPr>
          <w:i/>
        </w:rPr>
        <w:t>.</w:t>
      </w:r>
      <w:proofErr w:type="gramEnd"/>
      <w:r>
        <w:t xml:space="preserve"> More particularly, more information on </w:t>
      </w:r>
      <w:proofErr w:type="spellStart"/>
      <w:r w:rsidRPr="004B455E">
        <w:rPr>
          <w:rFonts w:ascii="Times New Roman" w:hAnsi="Times New Roman"/>
          <w:color w:val="000000" w:themeColor="text1"/>
          <w:sz w:val="24"/>
        </w:rPr>
        <w:t>diphenylurea</w:t>
      </w:r>
      <w:proofErr w:type="spellEnd"/>
      <w:r w:rsidRPr="004B455E">
        <w:rPr>
          <w:rFonts w:ascii="Times New Roman" w:hAnsi="Times New Roman"/>
          <w:color w:val="000000" w:themeColor="text1"/>
          <w:sz w:val="24"/>
        </w:rPr>
        <w:t xml:space="preserve"> derivative,</w:t>
      </w:r>
      <w:r>
        <w:rPr>
          <w:rFonts w:ascii="Times New Roman" w:hAnsi="Times New Roman"/>
          <w:color w:val="000000" w:themeColor="text1"/>
          <w:sz w:val="24"/>
        </w:rPr>
        <w:t xml:space="preserve"> </w:t>
      </w:r>
      <w:r w:rsidRPr="004B455E">
        <w:rPr>
          <w:rFonts w:ascii="Times New Roman" w:hAnsi="Times New Roman"/>
          <w:i/>
          <w:color w:val="000000" w:themeColor="text1"/>
          <w:sz w:val="24"/>
        </w:rPr>
        <w:t>N</w:t>
      </w:r>
      <w:proofErr w:type="gramStart"/>
      <w:r w:rsidRPr="004B455E">
        <w:rPr>
          <w:rFonts w:ascii="Times New Roman" w:hAnsi="Times New Roman"/>
          <w:i/>
          <w:color w:val="000000" w:themeColor="text1"/>
          <w:sz w:val="24"/>
        </w:rPr>
        <w:t>,N</w:t>
      </w:r>
      <w:proofErr w:type="gramEnd"/>
      <w:r w:rsidRPr="004B455E">
        <w:rPr>
          <w:rFonts w:ascii="Times New Roman" w:hAnsi="Times New Roman"/>
          <w:i/>
          <w:color w:val="000000" w:themeColor="text1"/>
          <w:sz w:val="24"/>
        </w:rPr>
        <w:t>′</w:t>
      </w:r>
      <w:r w:rsidRPr="004B455E">
        <w:rPr>
          <w:rFonts w:ascii="Times New Roman" w:hAnsi="Times New Roman"/>
          <w:color w:val="000000" w:themeColor="text1"/>
          <w:sz w:val="24"/>
        </w:rPr>
        <w:t>-</w:t>
      </w:r>
      <w:proofErr w:type="spellStart"/>
      <w:r w:rsidRPr="004B455E">
        <w:rPr>
          <w:rFonts w:ascii="Times New Roman" w:hAnsi="Times New Roman"/>
          <w:i/>
          <w:color w:val="000000" w:themeColor="text1"/>
          <w:sz w:val="24"/>
        </w:rPr>
        <w:t>bis</w:t>
      </w:r>
      <w:proofErr w:type="spellEnd"/>
      <w:r w:rsidRPr="004B455E">
        <w:rPr>
          <w:rFonts w:ascii="Times New Roman" w:hAnsi="Times New Roman"/>
          <w:color w:val="000000" w:themeColor="text1"/>
          <w:sz w:val="24"/>
        </w:rPr>
        <w:t>-(3,4-methylenedioxyphenyl)</w:t>
      </w:r>
      <w:r>
        <w:rPr>
          <w:rFonts w:ascii="Times New Roman" w:hAnsi="Times New Roman"/>
          <w:color w:val="000000" w:themeColor="text1"/>
          <w:sz w:val="24"/>
        </w:rPr>
        <w:t xml:space="preserve"> and of its choice as a rooting promoting substance is expected! </w:t>
      </w:r>
      <w:r>
        <w:t xml:space="preserve"> </w:t>
      </w:r>
    </w:p>
  </w:comment>
  <w:comment w:id="166" w:author="Auteur" w:initials="A">
    <w:p w:rsidR="00FD62A8" w:rsidRDefault="00FD62A8">
      <w:pPr>
        <w:pStyle w:val="Commentaire"/>
      </w:pPr>
      <w:r>
        <w:rPr>
          <w:rStyle w:val="Marquedecommentaire"/>
        </w:rPr>
        <w:annotationRef/>
      </w:r>
      <w:r>
        <w:t>Size? Height?</w:t>
      </w:r>
    </w:p>
  </w:comment>
  <w:comment w:id="172" w:author="Auteur" w:initials="A">
    <w:p w:rsidR="00FD62A8" w:rsidRDefault="00FD62A8">
      <w:pPr>
        <w:pStyle w:val="Commentaire"/>
      </w:pPr>
      <w:r>
        <w:rPr>
          <w:rStyle w:val="Marquedecommentaire"/>
        </w:rPr>
        <w:annotationRef/>
      </w:r>
      <w:r>
        <w:t>What do you mean by this?</w:t>
      </w:r>
    </w:p>
  </w:comment>
  <w:comment w:id="173" w:author="Auteur" w:initials="A">
    <w:p w:rsidR="00FD62A8" w:rsidRDefault="00FD62A8">
      <w:pPr>
        <w:pStyle w:val="Commentaire"/>
      </w:pPr>
      <w:r>
        <w:rPr>
          <w:rStyle w:val="Marquedecommentaire"/>
        </w:rPr>
        <w:annotationRef/>
      </w:r>
      <w:r>
        <w:t xml:space="preserve">Age? </w:t>
      </w:r>
    </w:p>
  </w:comment>
  <w:comment w:id="174" w:author="Auteur" w:initials="A">
    <w:p w:rsidR="00FD62A8" w:rsidRDefault="00FD62A8">
      <w:pPr>
        <w:pStyle w:val="Commentaire"/>
      </w:pPr>
      <w:r>
        <w:rPr>
          <w:rStyle w:val="Marquedecommentaire"/>
        </w:rPr>
        <w:annotationRef/>
      </w:r>
      <w:r>
        <w:t>The mother tree can’t be a clone itself!</w:t>
      </w:r>
    </w:p>
  </w:comment>
  <w:comment w:id="182" w:author="Auteur" w:initials="A">
    <w:p w:rsidR="00FD62A8" w:rsidRDefault="00FD62A8">
      <w:pPr>
        <w:pStyle w:val="Commentaire"/>
      </w:pPr>
      <w:r>
        <w:rPr>
          <w:rStyle w:val="Marquedecommentaire"/>
        </w:rPr>
        <w:annotationRef/>
      </w:r>
      <w:r>
        <w:t>What trees? The stock plants? No special treatments like hedging, pruning, fertilization? If yes (as expected!), all this should be precisely indicated!</w:t>
      </w:r>
    </w:p>
  </w:comment>
  <w:comment w:id="186" w:author="Auteur" w:initials="A">
    <w:p w:rsidR="00FD62A8" w:rsidRDefault="00FD62A8">
      <w:pPr>
        <w:pStyle w:val="Commentaire"/>
      </w:pPr>
      <w:r>
        <w:rPr>
          <w:rStyle w:val="Marquedecommentaire"/>
        </w:rPr>
        <w:annotationRef/>
      </w:r>
      <w:r>
        <w:t>What is meant by donor trees?</w:t>
      </w:r>
    </w:p>
  </w:comment>
  <w:comment w:id="188" w:author="Auteur" w:initials="A">
    <w:p w:rsidR="00FD62A8" w:rsidRDefault="00FD62A8">
      <w:pPr>
        <w:pStyle w:val="Commentaire"/>
      </w:pPr>
      <w:r>
        <w:rPr>
          <w:rStyle w:val="Marquedecommentaire"/>
        </w:rPr>
        <w:annotationRef/>
      </w:r>
      <w:r>
        <w:t>Height?</w:t>
      </w:r>
    </w:p>
  </w:comment>
  <w:comment w:id="189" w:author="Auteur" w:initials="A">
    <w:p w:rsidR="00FD62A8" w:rsidRDefault="00FD62A8">
      <w:pPr>
        <w:pStyle w:val="Commentaire"/>
      </w:pPr>
      <w:r>
        <w:rPr>
          <w:rStyle w:val="Marquedecommentaire"/>
        </w:rPr>
        <w:annotationRef/>
      </w:r>
      <w:r>
        <w:t xml:space="preserve">Be more specific: what </w:t>
      </w:r>
      <w:proofErr w:type="spellStart"/>
      <w:r>
        <w:t>auxin</w:t>
      </w:r>
      <w:proofErr w:type="spellEnd"/>
      <w:r>
        <w:t>? At which concentration?</w:t>
      </w:r>
    </w:p>
  </w:comment>
  <w:comment w:id="190" w:author="Auteur" w:initials="A">
    <w:p w:rsidR="00FD62A8" w:rsidRDefault="00FD62A8">
      <w:pPr>
        <w:pStyle w:val="Commentaire"/>
      </w:pPr>
      <w:r>
        <w:rPr>
          <w:rStyle w:val="Marquedecommentaire"/>
        </w:rPr>
        <w:annotationRef/>
      </w:r>
      <w:r>
        <w:t xml:space="preserve">Rooting substrate you mean? Why </w:t>
      </w:r>
      <w:proofErr w:type="spellStart"/>
      <w:r>
        <w:t>articicial</w:t>
      </w:r>
      <w:proofErr w:type="spellEnd"/>
      <w:r>
        <w:t>?</w:t>
      </w:r>
    </w:p>
  </w:comment>
  <w:comment w:id="191" w:author="Auteur" w:initials="A">
    <w:p w:rsidR="00FD62A8" w:rsidRDefault="00FD62A8">
      <w:pPr>
        <w:pStyle w:val="Commentaire"/>
      </w:pPr>
      <w:r>
        <w:rPr>
          <w:rStyle w:val="Marquedecommentaire"/>
        </w:rPr>
        <w:annotationRef/>
      </w:r>
      <w:r>
        <w:t>Again?</w:t>
      </w:r>
    </w:p>
  </w:comment>
  <w:comment w:id="192" w:author="Auteur" w:initials="A">
    <w:p w:rsidR="00FD62A8" w:rsidRDefault="00FD62A8">
      <w:pPr>
        <w:pStyle w:val="Commentaire"/>
      </w:pPr>
      <w:r>
        <w:rPr>
          <w:rStyle w:val="Marquedecommentaire"/>
        </w:rPr>
        <w:annotationRef/>
      </w:r>
      <w:r>
        <w:t xml:space="preserve">Indications on maximal and minimal temperature will be useful! </w:t>
      </w:r>
    </w:p>
  </w:comment>
  <w:comment w:id="198" w:author="Auteur" w:initials="A">
    <w:p w:rsidR="00FD62A8" w:rsidRDefault="00FD62A8">
      <w:pPr>
        <w:pStyle w:val="Commentaire"/>
      </w:pPr>
      <w:r>
        <w:rPr>
          <w:rStyle w:val="Marquedecommentaire"/>
        </w:rPr>
        <w:annotationRef/>
      </w:r>
      <w:r>
        <w:t>Already specified!</w:t>
      </w:r>
    </w:p>
  </w:comment>
  <w:comment w:id="199" w:author="Auteur" w:initials="A">
    <w:p w:rsidR="00FD62A8" w:rsidRDefault="00FD62A8">
      <w:pPr>
        <w:pStyle w:val="Commentaire"/>
      </w:pPr>
      <w:r>
        <w:rPr>
          <w:rStyle w:val="Marquedecommentaire"/>
        </w:rPr>
        <w:annotationRef/>
      </w:r>
      <w:r>
        <w:t>Be more explicit: and indicate that these shoots were produced by the stock plants (or from another source?)</w:t>
      </w:r>
    </w:p>
  </w:comment>
  <w:comment w:id="200" w:author="Auteur" w:initials="A">
    <w:p w:rsidR="00FD62A8" w:rsidRDefault="00FD62A8">
      <w:pPr>
        <w:pStyle w:val="Commentaire"/>
      </w:pPr>
      <w:r>
        <w:rPr>
          <w:rStyle w:val="Marquedecommentaire"/>
        </w:rPr>
        <w:annotationRef/>
      </w:r>
      <w:r>
        <w:t xml:space="preserve">Again, be more accurate! Shoots produced by the 1-2 </w:t>
      </w:r>
      <w:proofErr w:type="spellStart"/>
      <w:r>
        <w:t>yr</w:t>
      </w:r>
      <w:proofErr w:type="spellEnd"/>
      <w:r>
        <w:t xml:space="preserve"> old clone SI-10 clone, but you need fist to define clearly what SI-10 clone is!</w:t>
      </w:r>
    </w:p>
  </w:comment>
  <w:comment w:id="201" w:author="Auteur" w:initials="A">
    <w:p w:rsidR="00FD62A8" w:rsidRDefault="00FD62A8">
      <w:pPr>
        <w:pStyle w:val="Commentaire"/>
      </w:pPr>
      <w:r>
        <w:rPr>
          <w:rStyle w:val="Marquedecommentaire"/>
        </w:rPr>
        <w:annotationRef/>
      </w:r>
      <w:r>
        <w:t xml:space="preserve">And what about the </w:t>
      </w:r>
      <w:proofErr w:type="spellStart"/>
      <w:r>
        <w:t>auxin</w:t>
      </w:r>
      <w:proofErr w:type="spellEnd"/>
      <w:r>
        <w:t xml:space="preserve"> used previously?</w:t>
      </w:r>
    </w:p>
  </w:comment>
  <w:comment w:id="203" w:author="Auteur" w:initials="A">
    <w:p w:rsidR="00FD62A8" w:rsidRDefault="00FD62A8">
      <w:pPr>
        <w:pStyle w:val="Commentaire"/>
      </w:pPr>
      <w:r>
        <w:rPr>
          <w:rStyle w:val="Marquedecommentaire"/>
        </w:rPr>
        <w:annotationRef/>
      </w:r>
      <w:r>
        <w:t>Needs to be rewritten!</w:t>
      </w:r>
    </w:p>
  </w:comment>
  <w:comment w:id="206" w:author="Auteur" w:initials="A">
    <w:p w:rsidR="00FD62A8" w:rsidRDefault="00FD62A8">
      <w:pPr>
        <w:pStyle w:val="Commentaire"/>
      </w:pPr>
      <w:r>
        <w:rPr>
          <w:rStyle w:val="Marquedecommentaire"/>
        </w:rPr>
        <w:annotationRef/>
      </w:r>
      <w:r>
        <w:t>What matters is the actual temperature at the base of the cuttings!</w:t>
      </w:r>
    </w:p>
  </w:comment>
  <w:comment w:id="209" w:author="Auteur" w:initials="A">
    <w:p w:rsidR="00FD62A8" w:rsidRDefault="00FD62A8">
      <w:pPr>
        <w:pStyle w:val="Commentaire"/>
      </w:pPr>
      <w:r>
        <w:rPr>
          <w:rStyle w:val="Marquedecommentaire"/>
        </w:rPr>
        <w:annotationRef/>
      </w:r>
      <w:r>
        <w:t>Height?</w:t>
      </w:r>
    </w:p>
  </w:comment>
  <w:comment w:id="210" w:author="Auteur" w:initials="A">
    <w:p w:rsidR="00FD62A8" w:rsidRDefault="00FD62A8">
      <w:pPr>
        <w:pStyle w:val="Commentaire"/>
      </w:pPr>
      <w:r>
        <w:rPr>
          <w:rStyle w:val="Marquedecommentaire"/>
        </w:rPr>
        <w:annotationRef/>
      </w:r>
      <w:r>
        <w:t xml:space="preserve">You should specify the characteristics of the </w:t>
      </w:r>
      <w:proofErr w:type="spellStart"/>
      <w:r>
        <w:t>auxins</w:t>
      </w:r>
      <w:proofErr w:type="spellEnd"/>
      <w:r>
        <w:t xml:space="preserve"> used once and for all! </w:t>
      </w:r>
    </w:p>
  </w:comment>
  <w:comment w:id="211" w:author="Auteur" w:initials="A">
    <w:p w:rsidR="00FD62A8" w:rsidRDefault="00FD62A8">
      <w:pPr>
        <w:pStyle w:val="Commentaire"/>
      </w:pPr>
      <w:r>
        <w:rPr>
          <w:rStyle w:val="Marquedecommentaire"/>
        </w:rPr>
        <w:annotationRef/>
      </w:r>
      <w:r>
        <w:t>???</w:t>
      </w:r>
    </w:p>
  </w:comment>
  <w:comment w:id="215" w:author="Auteur" w:initials="A">
    <w:p w:rsidR="00FD62A8" w:rsidRDefault="00FD62A8">
      <w:pPr>
        <w:pStyle w:val="Commentaire"/>
      </w:pPr>
      <w:r>
        <w:rPr>
          <w:rStyle w:val="Marquedecommentaire"/>
        </w:rPr>
        <w:annotationRef/>
      </w:r>
      <w:r>
        <w:t xml:space="preserve">This information on the </w:t>
      </w:r>
      <w:proofErr w:type="spellStart"/>
      <w:r>
        <w:t>auxins</w:t>
      </w:r>
      <w:proofErr w:type="spellEnd"/>
      <w:r>
        <w:t xml:space="preserve"> sued should be mentioned much earlier, when you refer to </w:t>
      </w:r>
      <w:proofErr w:type="spellStart"/>
      <w:r>
        <w:t>auxin</w:t>
      </w:r>
      <w:proofErr w:type="spellEnd"/>
      <w:r>
        <w:t xml:space="preserve"> for </w:t>
      </w:r>
      <w:proofErr w:type="spellStart"/>
      <w:r>
        <w:t>he</w:t>
      </w:r>
      <w:proofErr w:type="spellEnd"/>
      <w:r>
        <w:t xml:space="preserve"> first time! </w:t>
      </w:r>
    </w:p>
  </w:comment>
  <w:comment w:id="218" w:author="Auteur" w:initials="A">
    <w:p w:rsidR="00F258CE" w:rsidRDefault="00F258CE">
      <w:pPr>
        <w:pStyle w:val="Commentaire"/>
      </w:pPr>
      <w:r>
        <w:rPr>
          <w:rStyle w:val="Marquedecommentaire"/>
        </w:rPr>
        <w:annotationRef/>
      </w:r>
      <w:r>
        <w:t xml:space="preserve">The rooting criteria used for assessing the </w:t>
      </w:r>
      <w:proofErr w:type="spellStart"/>
      <w:r>
        <w:t>orrting</w:t>
      </w:r>
      <w:proofErr w:type="spellEnd"/>
      <w:r>
        <w:t xml:space="preserve"> capacity of the cuttings must be clearly specified for each experiment, or </w:t>
      </w:r>
      <w:proofErr w:type="spellStart"/>
      <w:r>
        <w:t>ijn</w:t>
      </w:r>
      <w:proofErr w:type="spellEnd"/>
      <w:r>
        <w:t xml:space="preserve"> a </w:t>
      </w:r>
      <w:proofErr w:type="spellStart"/>
      <w:r>
        <w:t>cmmon</w:t>
      </w:r>
      <w:proofErr w:type="spellEnd"/>
      <w:r>
        <w:t xml:space="preserve"> section, like “Rooting assessment criteria and statistical analyses” </w:t>
      </w:r>
    </w:p>
  </w:comment>
  <w:comment w:id="217" w:author="Auteur" w:initials="A">
    <w:p w:rsidR="00FD62A8" w:rsidRDefault="00FD62A8">
      <w:pPr>
        <w:pStyle w:val="Commentaire"/>
      </w:pPr>
      <w:r>
        <w:rPr>
          <w:rStyle w:val="Marquedecommentaire"/>
        </w:rPr>
        <w:annotationRef/>
      </w:r>
      <w:r>
        <w:t>How? And when? How many days or weeks after the cuttings had been placed under rooting conditions?</w:t>
      </w:r>
    </w:p>
  </w:comment>
  <w:comment w:id="220" w:author="Auteur" w:initials="A">
    <w:p w:rsidR="001500E0" w:rsidRDefault="001500E0">
      <w:pPr>
        <w:pStyle w:val="Commentaire"/>
      </w:pPr>
      <w:r>
        <w:rPr>
          <w:rStyle w:val="Marquedecommentaire"/>
        </w:rPr>
        <w:annotationRef/>
      </w:r>
      <w:r>
        <w:t>This should have been specified in the introduction!</w:t>
      </w:r>
    </w:p>
  </w:comment>
  <w:comment w:id="221" w:author="Auteur" w:initials="A">
    <w:p w:rsidR="00FD62A8" w:rsidRDefault="00FD62A8">
      <w:pPr>
        <w:pStyle w:val="Commentaire"/>
      </w:pPr>
      <w:r>
        <w:rPr>
          <w:rStyle w:val="Marquedecommentaire"/>
        </w:rPr>
        <w:annotationRef/>
      </w:r>
      <w:r>
        <w:t xml:space="preserve"> Redundant! See above!</w:t>
      </w:r>
    </w:p>
  </w:comment>
  <w:comment w:id="222" w:author="Auteur" w:initials="A">
    <w:p w:rsidR="001500E0" w:rsidRDefault="001500E0">
      <w:pPr>
        <w:pStyle w:val="Commentaire"/>
      </w:pPr>
      <w:r>
        <w:rPr>
          <w:rStyle w:val="Marquedecommentaire"/>
        </w:rPr>
        <w:annotationRef/>
      </w:r>
      <w:r>
        <w:t xml:space="preserve">The way </w:t>
      </w:r>
      <w:r w:rsidRPr="004B455E">
        <w:rPr>
          <w:rFonts w:ascii="Times New Roman" w:hAnsi="Times New Roman"/>
          <w:color w:val="000000" w:themeColor="text1"/>
          <w:sz w:val="24"/>
        </w:rPr>
        <w:t>3</w:t>
      </w:r>
      <w:proofErr w:type="gramStart"/>
      <w:r w:rsidRPr="004B455E">
        <w:rPr>
          <w:rFonts w:ascii="Times New Roman" w:hAnsi="Times New Roman"/>
          <w:color w:val="000000" w:themeColor="text1"/>
          <w:sz w:val="24"/>
        </w:rPr>
        <w:t>,4</w:t>
      </w:r>
      <w:proofErr w:type="gramEnd"/>
      <w:r w:rsidRPr="004B455E">
        <w:rPr>
          <w:rFonts w:ascii="Times New Roman" w:hAnsi="Times New Roman"/>
          <w:color w:val="000000" w:themeColor="text1"/>
          <w:sz w:val="24"/>
        </w:rPr>
        <w:t>-MDPU</w:t>
      </w:r>
      <w:r>
        <w:rPr>
          <w:rFonts w:ascii="Times New Roman" w:hAnsi="Times New Roman"/>
          <w:color w:val="000000" w:themeColor="text1"/>
          <w:sz w:val="24"/>
        </w:rPr>
        <w:t xml:space="preserve"> was applied in combination with 0.8% IBA to the basal part of the cuttings is not clear.</w:t>
      </w:r>
    </w:p>
  </w:comment>
  <w:comment w:id="219" w:author="Auteur" w:initials="A">
    <w:p w:rsidR="00FD62A8" w:rsidRDefault="00FD62A8">
      <w:pPr>
        <w:pStyle w:val="Commentaire"/>
      </w:pPr>
      <w:r>
        <w:rPr>
          <w:rStyle w:val="Marquedecommentaire"/>
        </w:rPr>
        <w:annotationRef/>
      </w:r>
      <w:r>
        <w:t xml:space="preserve">As this section refers or relates to </w:t>
      </w:r>
      <w:proofErr w:type="spellStart"/>
      <w:r>
        <w:t>auxins</w:t>
      </w:r>
      <w:proofErr w:type="spellEnd"/>
      <w:r>
        <w:t>, it should be under the same paragraph!</w:t>
      </w:r>
    </w:p>
  </w:comment>
  <w:comment w:id="225" w:author="Auteur" w:initials="A">
    <w:p w:rsidR="00FD62A8" w:rsidRDefault="00FD62A8">
      <w:pPr>
        <w:pStyle w:val="Commentaire"/>
      </w:pPr>
      <w:r>
        <w:rPr>
          <w:rStyle w:val="Marquedecommentaire"/>
        </w:rPr>
        <w:annotationRef/>
      </w:r>
      <w:r>
        <w:t>???????</w:t>
      </w:r>
    </w:p>
  </w:comment>
  <w:comment w:id="226" w:author="Auteur" w:initials="A">
    <w:p w:rsidR="00FD62A8" w:rsidRDefault="00FD62A8">
      <w:pPr>
        <w:pStyle w:val="Commentaire"/>
      </w:pPr>
      <w:r>
        <w:rPr>
          <w:rStyle w:val="Marquedecommentaire"/>
        </w:rPr>
        <w:annotationRef/>
      </w:r>
      <w:r>
        <w:t>Rooting scores or results you mean?</w:t>
      </w:r>
    </w:p>
  </w:comment>
  <w:comment w:id="230" w:author="Auteur" w:initials="A">
    <w:p w:rsidR="00FD62A8" w:rsidRDefault="00FD62A8">
      <w:pPr>
        <w:pStyle w:val="Commentaire"/>
      </w:pPr>
      <w:r>
        <w:rPr>
          <w:rStyle w:val="Marquedecommentaire"/>
        </w:rPr>
        <w:annotationRef/>
      </w:r>
      <w:r>
        <w:t>What kind of replicate? What about the experimental design?</w:t>
      </w:r>
      <w:r w:rsidR="002F1CDE">
        <w:t xml:space="preserve"> If not indicated directly in the text, refer to the relevant figures – where this information is provided!</w:t>
      </w:r>
    </w:p>
  </w:comment>
  <w:comment w:id="231" w:author="Auteur" w:initials="A">
    <w:p w:rsidR="00FD62A8" w:rsidRDefault="00FD62A8">
      <w:pPr>
        <w:pStyle w:val="Commentaire"/>
      </w:pPr>
      <w:r>
        <w:rPr>
          <w:rStyle w:val="Marquedecommentaire"/>
        </w:rPr>
        <w:annotationRef/>
      </w:r>
      <w:r>
        <w:t>For rates, you must have a sufficient number of replicates, each rate being considered as an individual entry!</w:t>
      </w:r>
      <w:r w:rsidR="00000DEE">
        <w:t xml:space="preserve"> Wonder if a </w:t>
      </w:r>
      <w:proofErr w:type="spellStart"/>
      <w:r w:rsidR="00000DEE">
        <w:t>Khi</w:t>
      </w:r>
      <w:proofErr w:type="spellEnd"/>
      <w:r w:rsidR="00000DEE">
        <w:t xml:space="preserve"> square test won’t have been more appropriate for %?</w:t>
      </w:r>
    </w:p>
  </w:comment>
  <w:comment w:id="232" w:author="Auteur" w:initials="A">
    <w:p w:rsidR="00FD62A8" w:rsidRDefault="00FD62A8">
      <w:pPr>
        <w:pStyle w:val="Commentaire"/>
      </w:pPr>
      <w:r>
        <w:rPr>
          <w:rStyle w:val="Marquedecommentaire"/>
        </w:rPr>
        <w:annotationRef/>
      </w:r>
      <w:r>
        <w:t xml:space="preserve">Why using </w:t>
      </w:r>
      <w:proofErr w:type="spellStart"/>
      <w:r>
        <w:t>Bonferoni</w:t>
      </w:r>
      <w:proofErr w:type="spellEnd"/>
      <w:r>
        <w:t xml:space="preserve"> test when data are percentages and </w:t>
      </w:r>
      <w:proofErr w:type="spellStart"/>
      <w:r>
        <w:t>Tukey’s</w:t>
      </w:r>
      <w:proofErr w:type="spellEnd"/>
      <w:r>
        <w:t xml:space="preserve"> test for number of </w:t>
      </w:r>
      <w:proofErr w:type="spellStart"/>
      <w:r>
        <w:t>rootos</w:t>
      </w:r>
      <w:proofErr w:type="spellEnd"/>
      <w:r>
        <w:t xml:space="preserve"> and root length?</w:t>
      </w:r>
    </w:p>
  </w:comment>
  <w:comment w:id="248" w:author="Auteur" w:initials="A">
    <w:p w:rsidR="00FD62A8" w:rsidRDefault="00FD62A8">
      <w:pPr>
        <w:pStyle w:val="Commentaire"/>
      </w:pPr>
      <w:r>
        <w:rPr>
          <w:rStyle w:val="Marquedecommentaire"/>
        </w:rPr>
        <w:annotationRef/>
      </w:r>
      <w:r w:rsidRPr="004B455E">
        <w:rPr>
          <w:rFonts w:ascii="Times New Roman" w:hAnsi="Times New Roman"/>
          <w:color w:val="000000" w:themeColor="text1"/>
          <w:sz w:val="24"/>
        </w:rPr>
        <w:t>±</w:t>
      </w:r>
      <w:r>
        <w:rPr>
          <w:rFonts w:ascii="Times New Roman" w:hAnsi="Times New Roman"/>
          <w:color w:val="000000" w:themeColor="text1"/>
          <w:sz w:val="24"/>
        </w:rPr>
        <w:t xml:space="preserve"> </w:t>
      </w:r>
      <w:proofErr w:type="gramStart"/>
      <w:r>
        <w:rPr>
          <w:rFonts w:ascii="Times New Roman" w:hAnsi="Times New Roman"/>
          <w:color w:val="000000" w:themeColor="text1"/>
          <w:sz w:val="24"/>
        </w:rPr>
        <w:t>standard</w:t>
      </w:r>
      <w:proofErr w:type="gramEnd"/>
      <w:r>
        <w:rPr>
          <w:rFonts w:ascii="Times New Roman" w:hAnsi="Times New Roman"/>
          <w:color w:val="000000" w:themeColor="text1"/>
          <w:sz w:val="24"/>
        </w:rPr>
        <w:t xml:space="preserve"> deviation</w:t>
      </w:r>
    </w:p>
  </w:comment>
  <w:comment w:id="253" w:author="Auteur" w:initials="A">
    <w:p w:rsidR="00FD62A8" w:rsidRDefault="00FD62A8">
      <w:pPr>
        <w:pStyle w:val="Commentaire"/>
      </w:pPr>
      <w:r>
        <w:rPr>
          <w:rStyle w:val="Marquedecommentaire"/>
        </w:rPr>
        <w:annotationRef/>
      </w:r>
      <w:r>
        <w:t>Same as M49!</w:t>
      </w:r>
    </w:p>
  </w:comment>
  <w:comment w:id="264" w:author="Auteur" w:initials="A">
    <w:p w:rsidR="00B91351" w:rsidRDefault="00B91351">
      <w:pPr>
        <w:pStyle w:val="Commentaire"/>
      </w:pPr>
      <w:r>
        <w:rPr>
          <w:rStyle w:val="Marquedecommentaire"/>
        </w:rPr>
        <w:annotationRef/>
      </w:r>
      <w:r>
        <w:t xml:space="preserve">Statistical analyses must be carried out separately for summer and spring </w:t>
      </w:r>
    </w:p>
    <w:p w:rsidR="00B91351" w:rsidRDefault="00B91351">
      <w:pPr>
        <w:pStyle w:val="Commentaire"/>
      </w:pPr>
      <w:r>
        <w:t xml:space="preserve">Data! </w:t>
      </w:r>
    </w:p>
  </w:comment>
  <w:comment w:id="266" w:author="Auteur" w:initials="A">
    <w:p w:rsidR="00FD62A8" w:rsidRDefault="00FD62A8">
      <w:pPr>
        <w:pStyle w:val="Commentaire"/>
      </w:pPr>
      <w:r>
        <w:rPr>
          <w:rStyle w:val="Marquedecommentaire"/>
        </w:rPr>
        <w:annotationRef/>
      </w:r>
      <w:r>
        <w:t>More to do with seasonal effect, so the next section!</w:t>
      </w:r>
    </w:p>
  </w:comment>
  <w:comment w:id="267" w:author="Auteur" w:initials="A">
    <w:p w:rsidR="00FD62A8" w:rsidRDefault="00FD62A8">
      <w:pPr>
        <w:pStyle w:val="Commentaire"/>
      </w:pPr>
      <w:r>
        <w:rPr>
          <w:rStyle w:val="Marquedecommentaire"/>
        </w:rPr>
        <w:annotationRef/>
      </w:r>
      <w:r>
        <w:t xml:space="preserve">Refers more to the discussion than to the results! So misplaced! </w:t>
      </w:r>
    </w:p>
  </w:comment>
  <w:comment w:id="271" w:author="Auteur" w:initials="A">
    <w:p w:rsidR="00FD62A8" w:rsidRPr="00FE09D3" w:rsidRDefault="00FD62A8">
      <w:pPr>
        <w:pStyle w:val="Commentaire"/>
        <w:rPr>
          <w:caps/>
        </w:rPr>
      </w:pPr>
      <w:r>
        <w:rPr>
          <w:rStyle w:val="Marquedecommentaire"/>
        </w:rPr>
        <w:annotationRef/>
      </w:r>
      <w:r>
        <w:t xml:space="preserve">Nothing to do in Results! Already specified in M &amp;M! </w:t>
      </w:r>
      <w:r>
        <w:rPr>
          <w:caps/>
        </w:rPr>
        <w:t xml:space="preserve"> </w:t>
      </w:r>
    </w:p>
  </w:comment>
  <w:comment w:id="272" w:author="Auteur" w:initials="A">
    <w:p w:rsidR="00FD62A8" w:rsidRDefault="00FD62A8">
      <w:pPr>
        <w:pStyle w:val="Commentaire"/>
      </w:pPr>
      <w:r>
        <w:rPr>
          <w:rStyle w:val="Marquedecommentaire"/>
        </w:rPr>
        <w:annotationRef/>
      </w:r>
      <w:r>
        <w:t>Same remark! This kind of information should be rewritten, and mentioned in M &amp; M!</w:t>
      </w:r>
    </w:p>
  </w:comment>
  <w:comment w:id="273" w:author="Auteur" w:initials="A">
    <w:p w:rsidR="00FD62A8" w:rsidRDefault="00FD62A8">
      <w:pPr>
        <w:pStyle w:val="Commentaire"/>
      </w:pPr>
      <w:r>
        <w:rPr>
          <w:rStyle w:val="Marquedecommentaire"/>
        </w:rPr>
        <w:annotationRef/>
      </w:r>
      <w:r>
        <w:t xml:space="preserve">Needless to rewrite Table 1 information! </w:t>
      </w:r>
    </w:p>
  </w:comment>
  <w:comment w:id="276" w:author="Auteur" w:initials="A">
    <w:p w:rsidR="00FD62A8" w:rsidRDefault="00FD62A8">
      <w:pPr>
        <w:pStyle w:val="Commentaire"/>
      </w:pPr>
      <w:r>
        <w:rPr>
          <w:rStyle w:val="Marquedecommentaire"/>
        </w:rPr>
        <w:annotationRef/>
      </w:r>
      <w:r>
        <w:t>Too vague! Significantly different or not. Indicate P value resulting from the ANOVA</w:t>
      </w:r>
    </w:p>
  </w:comment>
  <w:comment w:id="282" w:author="Auteur" w:initials="A">
    <w:p w:rsidR="00FD62A8" w:rsidRDefault="00FD62A8">
      <w:pPr>
        <w:pStyle w:val="Commentaire"/>
      </w:pPr>
      <w:r>
        <w:rPr>
          <w:rStyle w:val="Marquedecommentaire"/>
        </w:rPr>
        <w:annotationRef/>
      </w:r>
      <w:r>
        <w:t>Same as m56!</w:t>
      </w:r>
    </w:p>
  </w:comment>
  <w:comment w:id="285" w:author="Auteur" w:initials="A">
    <w:p w:rsidR="00FD62A8" w:rsidRDefault="00FD62A8" w:rsidP="00FF64CD">
      <w:pPr>
        <w:pStyle w:val="Commentaire"/>
      </w:pPr>
      <w:r>
        <w:rPr>
          <w:rStyle w:val="Marquedecommentaire"/>
        </w:rPr>
        <w:annotationRef/>
      </w:r>
      <w:r>
        <w:t xml:space="preserve">Such statements should be supported by relevant average rooting rates </w:t>
      </w:r>
      <w:r w:rsidRPr="004B455E">
        <w:rPr>
          <w:rFonts w:ascii="Times New Roman" w:hAnsi="Times New Roman"/>
          <w:color w:val="000000" w:themeColor="text1"/>
          <w:sz w:val="24"/>
        </w:rPr>
        <w:t>±</w:t>
      </w:r>
      <w:r>
        <w:rPr>
          <w:rFonts w:ascii="Times New Roman" w:hAnsi="Times New Roman"/>
          <w:color w:val="000000" w:themeColor="text1"/>
          <w:sz w:val="24"/>
        </w:rPr>
        <w:t xml:space="preserve"> standard deviation</w:t>
      </w:r>
    </w:p>
    <w:p w:rsidR="00FD62A8" w:rsidRDefault="00FD62A8">
      <w:pPr>
        <w:pStyle w:val="Commentaire"/>
      </w:pPr>
    </w:p>
  </w:comment>
  <w:comment w:id="289" w:author="Auteur" w:initials="A">
    <w:p w:rsidR="00FD62A8" w:rsidRDefault="00FD62A8">
      <w:pPr>
        <w:pStyle w:val="Commentaire"/>
      </w:pPr>
      <w:r>
        <w:rPr>
          <w:rStyle w:val="Marquedecommentaire"/>
        </w:rPr>
        <w:annotationRef/>
      </w:r>
      <w:r>
        <w:t>See m58</w:t>
      </w:r>
    </w:p>
  </w:comment>
  <w:comment w:id="293" w:author="Auteur" w:initials="A">
    <w:p w:rsidR="00FD62A8" w:rsidRDefault="00FD62A8">
      <w:pPr>
        <w:pStyle w:val="Commentaire"/>
      </w:pPr>
      <w:r>
        <w:rPr>
          <w:rStyle w:val="Marquedecommentaire"/>
        </w:rPr>
        <w:annotationRef/>
      </w:r>
      <w:proofErr w:type="gramStart"/>
      <w:r>
        <w:t>idem</w:t>
      </w:r>
      <w:proofErr w:type="gramEnd"/>
    </w:p>
  </w:comment>
  <w:comment w:id="300" w:author="Auteur" w:initials="A">
    <w:p w:rsidR="00FD62A8" w:rsidRDefault="00FD62A8">
      <w:pPr>
        <w:pStyle w:val="Commentaire"/>
      </w:pPr>
      <w:r>
        <w:rPr>
          <w:rStyle w:val="Marquedecommentaire"/>
        </w:rPr>
        <w:annotationRef/>
      </w:r>
      <w:proofErr w:type="gramStart"/>
      <w:r>
        <w:t>idem</w:t>
      </w:r>
      <w:proofErr w:type="gramEnd"/>
    </w:p>
  </w:comment>
  <w:comment w:id="281" w:author="Auteur" w:initials="A">
    <w:p w:rsidR="00F11F7C" w:rsidRDefault="00F11F7C">
      <w:pPr>
        <w:pStyle w:val="Commentaire"/>
      </w:pPr>
      <w:r>
        <w:rPr>
          <w:rStyle w:val="Marquedecommentaire"/>
        </w:rPr>
        <w:annotationRef/>
      </w:r>
      <w:proofErr w:type="gramStart"/>
      <w:r>
        <w:t>all</w:t>
      </w:r>
      <w:proofErr w:type="gramEnd"/>
      <w:r>
        <w:t xml:space="preserve"> this section must be rewritten in a more rigorous way, taking into account the statistical tests and emphasizing on the interesting relationship between substrate temperature and rooting rates. </w:t>
      </w:r>
    </w:p>
  </w:comment>
  <w:comment w:id="305" w:author="Auteur" w:initials="A">
    <w:p w:rsidR="00603E57" w:rsidRDefault="00603E57">
      <w:pPr>
        <w:pStyle w:val="Commentaire"/>
      </w:pPr>
      <w:r>
        <w:rPr>
          <w:rStyle w:val="Marquedecommentaire"/>
        </w:rPr>
        <w:annotationRef/>
      </w:r>
      <w:r>
        <w:t xml:space="preserve">What are </w:t>
      </w:r>
      <w:proofErr w:type="spellStart"/>
      <w:r>
        <w:t>he</w:t>
      </w:r>
      <w:proofErr w:type="spellEnd"/>
      <w:r>
        <w:t xml:space="preserve"> outcomes of the ANOVA? P values?</w:t>
      </w:r>
    </w:p>
  </w:comment>
  <w:comment w:id="304" w:author="Auteur" w:initials="A">
    <w:p w:rsidR="006B5AA7" w:rsidRDefault="006B5AA7">
      <w:pPr>
        <w:pStyle w:val="Commentaire"/>
      </w:pPr>
      <w:r>
        <w:rPr>
          <w:rStyle w:val="Marquedecommentaire"/>
        </w:rPr>
        <w:annotationRef/>
      </w:r>
      <w:r>
        <w:t>Same as m63</w:t>
      </w:r>
    </w:p>
  </w:comment>
  <w:comment w:id="306" w:author="Auteur" w:initials="A">
    <w:p w:rsidR="00603E57" w:rsidRDefault="00603E57">
      <w:pPr>
        <w:pStyle w:val="Commentaire"/>
      </w:pPr>
      <w:r>
        <w:rPr>
          <w:rStyle w:val="Marquedecommentaire"/>
        </w:rPr>
        <w:annotationRef/>
      </w:r>
      <w:r>
        <w:t>Again, no mention is made about the ANOVA test applied!</w:t>
      </w:r>
    </w:p>
  </w:comment>
  <w:comment w:id="307" w:author="Auteur" w:initials="A">
    <w:p w:rsidR="00603E57" w:rsidRDefault="00603E57">
      <w:pPr>
        <w:pStyle w:val="Commentaire"/>
      </w:pPr>
      <w:r>
        <w:rPr>
          <w:rStyle w:val="Marquedecommentaire"/>
        </w:rPr>
        <w:annotationRef/>
      </w:r>
      <w:r>
        <w:t>Same as m63. English formulation needs to be greatly improved!</w:t>
      </w:r>
    </w:p>
  </w:comment>
  <w:comment w:id="308" w:author="Auteur" w:initials="A">
    <w:p w:rsidR="00603E57" w:rsidRDefault="00603E57">
      <w:pPr>
        <w:pStyle w:val="Commentaire"/>
      </w:pPr>
      <w:r>
        <w:rPr>
          <w:rStyle w:val="Marquedecommentaire"/>
        </w:rPr>
        <w:annotationRef/>
      </w:r>
      <w:r>
        <w:t>Be again more explicit!</w:t>
      </w:r>
    </w:p>
  </w:comment>
  <w:comment w:id="309" w:author="Auteur" w:initials="A">
    <w:p w:rsidR="00603E57" w:rsidRDefault="00603E57">
      <w:pPr>
        <w:pStyle w:val="Commentaire"/>
      </w:pPr>
      <w:r>
        <w:rPr>
          <w:rStyle w:val="Marquedecommentaire"/>
        </w:rPr>
        <w:annotationRef/>
      </w:r>
      <w:r>
        <w:t>Useless! You’re only repeating the objective of your study!</w:t>
      </w:r>
    </w:p>
  </w:comment>
  <w:comment w:id="310" w:author="Auteur" w:initials="A">
    <w:p w:rsidR="00603E57" w:rsidRDefault="00603E57">
      <w:pPr>
        <w:pStyle w:val="Commentaire"/>
      </w:pPr>
      <w:r>
        <w:rPr>
          <w:rStyle w:val="Marquedecommentaire"/>
        </w:rPr>
        <w:annotationRef/>
      </w:r>
      <w:r>
        <w:t>Same as m71!</w:t>
      </w:r>
    </w:p>
  </w:comment>
  <w:comment w:id="311" w:author="Auteur" w:initials="A">
    <w:p w:rsidR="00E96853" w:rsidRDefault="00E96853">
      <w:pPr>
        <w:pStyle w:val="Commentaire"/>
      </w:pPr>
      <w:r>
        <w:rPr>
          <w:rStyle w:val="Marquedecommentaire"/>
        </w:rPr>
        <w:annotationRef/>
      </w:r>
      <w:r>
        <w:t>You’re only repeating yourselves here! See results!</w:t>
      </w:r>
    </w:p>
  </w:comment>
  <w:comment w:id="312" w:author="Auteur" w:initials="A">
    <w:p w:rsidR="00E96853" w:rsidRDefault="00E96853">
      <w:pPr>
        <w:pStyle w:val="Commentaire"/>
      </w:pPr>
      <w:r>
        <w:rPr>
          <w:rStyle w:val="Marquedecommentaire"/>
        </w:rPr>
        <w:annotationRef/>
      </w:r>
      <w:r>
        <w:t>How can you be so sure!!!! These are assumptions only!</w:t>
      </w:r>
    </w:p>
  </w:comment>
  <w:comment w:id="313" w:author="Auteur" w:initials="A">
    <w:p w:rsidR="00603E57" w:rsidRDefault="00603E57">
      <w:pPr>
        <w:pStyle w:val="Commentaire"/>
      </w:pPr>
      <w:r>
        <w:rPr>
          <w:rStyle w:val="Marquedecommentaire"/>
        </w:rPr>
        <w:annotationRef/>
      </w:r>
      <w:r w:rsidR="00E96853">
        <w:t>Repeating again!</w:t>
      </w:r>
    </w:p>
  </w:comment>
  <w:comment w:id="314" w:author="Auteur" w:initials="A">
    <w:p w:rsidR="00603E57" w:rsidRDefault="00603E57">
      <w:pPr>
        <w:pStyle w:val="Commentaire"/>
      </w:pPr>
      <w:r>
        <w:rPr>
          <w:rStyle w:val="Marquedecommentaire"/>
        </w:rPr>
        <w:annotationRef/>
      </w:r>
      <w:r w:rsidR="00E96853">
        <w:t>Again!</w:t>
      </w:r>
    </w:p>
  </w:comment>
  <w:comment w:id="315" w:author="Auteur" w:initials="A">
    <w:p w:rsidR="00603E57" w:rsidRDefault="00603E57">
      <w:pPr>
        <w:pStyle w:val="Commentaire"/>
      </w:pPr>
      <w:r>
        <w:rPr>
          <w:rStyle w:val="Marquedecommentaire"/>
        </w:rPr>
        <w:annotationRef/>
      </w:r>
      <w:r w:rsidR="00E96853">
        <w:t>Again! Nothing new!</w:t>
      </w:r>
    </w:p>
  </w:comment>
  <w:comment w:id="316" w:author="Auteur" w:initials="A">
    <w:p w:rsidR="00E96853" w:rsidRDefault="00E96853">
      <w:pPr>
        <w:pStyle w:val="Commentaire"/>
      </w:pPr>
      <w:r>
        <w:rPr>
          <w:rStyle w:val="Marquedecommentaire"/>
        </w:rPr>
        <w:annotationRef/>
      </w:r>
      <w:r>
        <w:t>Same!</w:t>
      </w:r>
    </w:p>
  </w:comment>
  <w:comment w:id="317" w:author="Auteur" w:initials="A">
    <w:p w:rsidR="00E96853" w:rsidRDefault="00E96853">
      <w:pPr>
        <w:pStyle w:val="Commentaire"/>
      </w:pPr>
      <w:r>
        <w:rPr>
          <w:rStyle w:val="Marquedecommentaire"/>
        </w:rPr>
        <w:annotationRef/>
      </w:r>
      <w:r>
        <w:t>Repetitions again and again!</w:t>
      </w:r>
    </w:p>
  </w:comment>
  <w:comment w:id="318" w:author="Auteur" w:initials="A">
    <w:p w:rsidR="00E96853" w:rsidRDefault="00E96853">
      <w:pPr>
        <w:pStyle w:val="Commentaire"/>
      </w:pPr>
      <w:r>
        <w:rPr>
          <w:rStyle w:val="Marquedecommentaire"/>
        </w:rPr>
        <w:annotationRef/>
      </w:r>
      <w:r>
        <w:t xml:space="preserve">So, this finding and also the relationship between rooting capacity and basal temperature should have been more deeply discussed!  </w:t>
      </w:r>
    </w:p>
  </w:comment>
  <w:comment w:id="322" w:author="Auteur" w:initials="A">
    <w:p w:rsidR="00E96853" w:rsidRDefault="00E96853">
      <w:pPr>
        <w:pStyle w:val="Commentaire"/>
      </w:pPr>
      <w:r>
        <w:rPr>
          <w:rStyle w:val="Marquedecommentaire"/>
        </w:rPr>
        <w:annotationRef/>
      </w:r>
      <w:r>
        <w:t xml:space="preserve">And then? </w:t>
      </w:r>
      <w:proofErr w:type="spellStart"/>
      <w:r>
        <w:t>Interclonal</w:t>
      </w:r>
      <w:proofErr w:type="spellEnd"/>
      <w:r>
        <w:t xml:space="preserve"> differences can be expected? Relevant references?</w:t>
      </w:r>
    </w:p>
  </w:comment>
  <w:comment w:id="323" w:author="Auteur" w:initials="A">
    <w:p w:rsidR="000164C6" w:rsidRDefault="000164C6">
      <w:pPr>
        <w:pStyle w:val="Commentaire"/>
      </w:pPr>
      <w:r>
        <w:rPr>
          <w:rStyle w:val="Marquedecommentaire"/>
        </w:rPr>
        <w:annotationRef/>
      </w:r>
      <w:proofErr w:type="gramStart"/>
      <w:r>
        <w:t>this</w:t>
      </w:r>
      <w:proofErr w:type="gramEnd"/>
      <w:r>
        <w:t xml:space="preserve"> mistake was already noticed in the previous review!</w:t>
      </w:r>
    </w:p>
  </w:comment>
  <w:comment w:id="325" w:author="Auteur" w:initials="A">
    <w:p w:rsidR="00717017" w:rsidRDefault="00717017">
      <w:pPr>
        <w:pStyle w:val="Commentaire"/>
      </w:pPr>
      <w:r>
        <w:rPr>
          <w:rStyle w:val="Marquedecommentaire"/>
        </w:rPr>
        <w:annotationRef/>
      </w:r>
      <w:r>
        <w:t xml:space="preserve">Bar scales are </w:t>
      </w:r>
      <w:proofErr w:type="spellStart"/>
      <w:r>
        <w:t>mssing</w:t>
      </w:r>
      <w:proofErr w:type="spellEnd"/>
      <w:r>
        <w:t>!</w:t>
      </w:r>
    </w:p>
  </w:comment>
  <w:comment w:id="326" w:author="Auteur" w:initials="A">
    <w:p w:rsidR="000164C6" w:rsidRDefault="000164C6">
      <w:pPr>
        <w:pStyle w:val="Commentaire"/>
      </w:pPr>
      <w:r>
        <w:rPr>
          <w:rStyle w:val="Marquedecommentaire"/>
        </w:rPr>
        <w:annotationRef/>
      </w:r>
      <w:r>
        <w:t xml:space="preserve">??? </w:t>
      </w:r>
      <w:proofErr w:type="gramStart"/>
      <w:r>
        <w:t>stock</w:t>
      </w:r>
      <w:proofErr w:type="gramEnd"/>
      <w:r>
        <w:t xml:space="preserve"> plant?</w:t>
      </w:r>
    </w:p>
  </w:comment>
  <w:comment w:id="333" w:author="Auteur" w:initials="A">
    <w:p w:rsidR="00717017" w:rsidRDefault="00717017">
      <w:pPr>
        <w:pStyle w:val="Commentaire"/>
      </w:pPr>
      <w:r>
        <w:rPr>
          <w:rStyle w:val="Marquedecommentaire"/>
        </w:rPr>
        <w:annotationRef/>
      </w:r>
      <w:r>
        <w:t>Specify the length of the “slash” made with the knife</w:t>
      </w:r>
    </w:p>
  </w:comment>
  <w:comment w:id="344" w:author="Auteur" w:initials="A">
    <w:p w:rsidR="002F1CDE" w:rsidRDefault="002F1CDE">
      <w:pPr>
        <w:pStyle w:val="Commentaire"/>
      </w:pPr>
      <w:r>
        <w:rPr>
          <w:rStyle w:val="Marquedecommentaire"/>
        </w:rPr>
        <w:annotationRef/>
      </w:r>
      <w:r>
        <w:t xml:space="preserve">Only the upper (for instance for the summer data) or the lower </w:t>
      </w:r>
      <w:proofErr w:type="gramStart"/>
      <w:r>
        <w:t>( for</w:t>
      </w:r>
      <w:proofErr w:type="gramEnd"/>
      <w:r>
        <w:t xml:space="preserve"> the spring data) bars can be mentioned, but bars should be indicated </w:t>
      </w:r>
      <w:r w:rsidRPr="002F1CDE">
        <w:rPr>
          <w:b/>
        </w:rPr>
        <w:t>for every rooting rates</w:t>
      </w:r>
    </w:p>
  </w:comment>
  <w:comment w:id="345" w:author="Auteur" w:initials="A">
    <w:p w:rsidR="00743156" w:rsidRDefault="00743156">
      <w:pPr>
        <w:pStyle w:val="Commentaire"/>
      </w:pPr>
      <w:r>
        <w:rPr>
          <w:rStyle w:val="Marquedecommentaire"/>
        </w:rPr>
        <w:annotationRef/>
      </w:r>
      <w:r>
        <w:t xml:space="preserve">Again, misuse of the letters! The statistical analyses must be performed independently for summer and spring data! </w:t>
      </w:r>
    </w:p>
  </w:comment>
  <w:comment w:id="348" w:author="Auteur" w:initials="A">
    <w:p w:rsidR="00743156" w:rsidRDefault="00743156">
      <w:pPr>
        <w:pStyle w:val="Commentaire"/>
      </w:pPr>
      <w:r>
        <w:rPr>
          <w:rStyle w:val="Marquedecommentaire"/>
        </w:rPr>
        <w:annotationRef/>
      </w:r>
      <w:r>
        <w:t xml:space="preserve"> I don’t think this test is the most appropriate!</w:t>
      </w:r>
    </w:p>
  </w:comment>
  <w:comment w:id="352" w:author="Auteur" w:initials="A">
    <w:p w:rsidR="00E61F7E" w:rsidRDefault="00E61F7E">
      <w:pPr>
        <w:pStyle w:val="Commentaire"/>
      </w:pPr>
      <w:r>
        <w:rPr>
          <w:rStyle w:val="Marquedecommentaire"/>
        </w:rPr>
        <w:annotationRef/>
      </w:r>
      <w:r>
        <w:t xml:space="preserve">Extracted from Table 1 provided </w:t>
      </w:r>
      <w:proofErr w:type="gramStart"/>
      <w:r>
        <w:t>under  excel</w:t>
      </w:r>
      <w:proofErr w:type="gramEnd"/>
      <w:r>
        <w:t>.</w:t>
      </w:r>
    </w:p>
  </w:comment>
  <w:comment w:id="353" w:author="Auteur" w:initials="A">
    <w:p w:rsidR="00E61F7E" w:rsidRDefault="00E61F7E">
      <w:pPr>
        <w:pStyle w:val="Commentaire"/>
      </w:pPr>
      <w:r>
        <w:rPr>
          <w:rStyle w:val="Marquedecommentaire"/>
        </w:rPr>
        <w:annotationRef/>
      </w:r>
      <w:r>
        <w:t xml:space="preserve"> Why?</w:t>
      </w:r>
    </w:p>
  </w:comment>
  <w:comment w:id="354" w:author="Auteur" w:initials="A">
    <w:p w:rsidR="00E61F7E" w:rsidRDefault="00E61F7E">
      <w:pPr>
        <w:pStyle w:val="Commentaire"/>
      </w:pPr>
      <w:r>
        <w:rPr>
          <w:rStyle w:val="Marquedecommentaire"/>
        </w:rPr>
        <w:annotationRef/>
      </w:r>
      <w:r>
        <w:t>Same as m69!</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567" w:rsidRDefault="004E4567">
      <w:r>
        <w:separator/>
      </w:r>
    </w:p>
  </w:endnote>
  <w:endnote w:type="continuationSeparator" w:id="0">
    <w:p w:rsidR="004E4567" w:rsidRDefault="004E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ＭＳ明朝">
    <w:altName w:val="MS Mincho"/>
    <w:panose1 w:val="00000000000000000000"/>
    <w:charset w:val="80"/>
    <w:family w:val="auto"/>
    <w:notTrueType/>
    <w:pitch w:val="default"/>
    <w:sig w:usb0="00000000"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llTimesNewRoman">
    <w:altName w:val="MS Mincho"/>
    <w:panose1 w:val="00000000000000000000"/>
    <w:charset w:val="80"/>
    <w:family w:val="auto"/>
    <w:notTrueType/>
    <w:pitch w:val="default"/>
    <w:sig w:usb0="00000000" w:usb1="08070000" w:usb2="00000010" w:usb3="00000000" w:csb0="00020000" w:csb1="00000000"/>
  </w:font>
  <w:font w:name="AllTimesNewRoman-Italic">
    <w:altName w:val="MS Mincho"/>
    <w:panose1 w:val="00000000000000000000"/>
    <w:charset w:val="80"/>
    <w:family w:val="auto"/>
    <w:notTrueType/>
    <w:pitch w:val="default"/>
    <w:sig w:usb0="00000000" w:usb1="08070000" w:usb2="00000010" w:usb3="00000000" w:csb0="00020000" w:csb1="00000000"/>
  </w:font>
  <w:font w:name="Arial-Black">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A8" w:rsidRDefault="00FD62A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FD62A8" w:rsidRDefault="00FD62A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A8" w:rsidRDefault="00FD62A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82E44">
      <w:rPr>
        <w:rStyle w:val="Numrodepage"/>
        <w:noProof/>
      </w:rPr>
      <w:t>10</w:t>
    </w:r>
    <w:r>
      <w:rPr>
        <w:rStyle w:val="Numrodepage"/>
      </w:rPr>
      <w:fldChar w:fldCharType="end"/>
    </w:r>
  </w:p>
  <w:p w:rsidR="00FD62A8" w:rsidRPr="002556DF" w:rsidRDefault="00FD62A8">
    <w:pPr>
      <w:pStyle w:val="Pieddepage"/>
      <w:ind w:right="360"/>
      <w:rPr>
        <w:rFonts w:ascii="Times New Roman" w:hAnsi="Times New Roman"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567" w:rsidRDefault="004E4567">
      <w:r>
        <w:separator/>
      </w:r>
    </w:p>
  </w:footnote>
  <w:footnote w:type="continuationSeparator" w:id="0">
    <w:p w:rsidR="004E4567" w:rsidRDefault="004E4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D49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16D0EE"/>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4E50C12C"/>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F2507BA0"/>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37B2F25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C9CE86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94AAC44C"/>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70D06AD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9BD4B85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32B24AD4"/>
    <w:lvl w:ilvl="0">
      <w:start w:val="1"/>
      <w:numFmt w:val="decimal"/>
      <w:lvlText w:val="%1."/>
      <w:lvlJc w:val="left"/>
      <w:pPr>
        <w:tabs>
          <w:tab w:val="num" w:pos="360"/>
        </w:tabs>
        <w:ind w:left="360" w:hangingChars="200" w:hanging="360"/>
      </w:pPr>
    </w:lvl>
  </w:abstractNum>
  <w:abstractNum w:abstractNumId="10">
    <w:nsid w:val="FFFFFF89"/>
    <w:multiLevelType w:val="singleLevel"/>
    <w:tmpl w:val="0D56E93E"/>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47DF793F"/>
    <w:multiLevelType w:val="hybridMultilevel"/>
    <w:tmpl w:val="A170C3D2"/>
    <w:lvl w:ilvl="0" w:tplc="6F6CE0FC">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ctiveWritingStyle w:appName="MSWord" w:lang="en-US" w:vendorID="64" w:dllVersion="131078" w:nlCheck="1" w:checkStyle="1"/>
  <w:activeWritingStyle w:appName="MSWord" w:lang="ja-JP" w:vendorID="64" w:dllVersion="131078" w:nlCheck="1" w:checkStyle="1"/>
  <w:activeWritingStyle w:appName="MSWord" w:lang="fr-FR" w:vendorID="64" w:dllVersion="131078" w:nlCheck="1" w:checkStyle="1"/>
  <w:proofState w:spelling="clean" w:grammar="clean"/>
  <w:trackRevisions/>
  <w:defaultTabStop w:val="840"/>
  <w:drawingGridHorizontalSpacing w:val="105"/>
  <w:drawingGridVerticalSpacing w:val="23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FD"/>
    <w:rsid w:val="00000DEE"/>
    <w:rsid w:val="00002C27"/>
    <w:rsid w:val="00003426"/>
    <w:rsid w:val="000164C6"/>
    <w:rsid w:val="0002439D"/>
    <w:rsid w:val="00044F2E"/>
    <w:rsid w:val="00045AD3"/>
    <w:rsid w:val="000473F6"/>
    <w:rsid w:val="000558EA"/>
    <w:rsid w:val="000757C2"/>
    <w:rsid w:val="00075D87"/>
    <w:rsid w:val="00087A95"/>
    <w:rsid w:val="00087F41"/>
    <w:rsid w:val="000A0D36"/>
    <w:rsid w:val="000A708F"/>
    <w:rsid w:val="000B2799"/>
    <w:rsid w:val="000B3D59"/>
    <w:rsid w:val="000B3F16"/>
    <w:rsid w:val="000C307D"/>
    <w:rsid w:val="000C673F"/>
    <w:rsid w:val="000C69B0"/>
    <w:rsid w:val="000D6066"/>
    <w:rsid w:val="000E017E"/>
    <w:rsid w:val="000E6509"/>
    <w:rsid w:val="000F316C"/>
    <w:rsid w:val="00107F0E"/>
    <w:rsid w:val="0011097E"/>
    <w:rsid w:val="0012321F"/>
    <w:rsid w:val="0012396B"/>
    <w:rsid w:val="0012399A"/>
    <w:rsid w:val="00131E9A"/>
    <w:rsid w:val="00136F1E"/>
    <w:rsid w:val="00140C0A"/>
    <w:rsid w:val="0014213C"/>
    <w:rsid w:val="001436DF"/>
    <w:rsid w:val="001500E0"/>
    <w:rsid w:val="00153637"/>
    <w:rsid w:val="00156BF5"/>
    <w:rsid w:val="00161FEF"/>
    <w:rsid w:val="001625C1"/>
    <w:rsid w:val="00165D83"/>
    <w:rsid w:val="00173A53"/>
    <w:rsid w:val="0018361F"/>
    <w:rsid w:val="001908CF"/>
    <w:rsid w:val="00190B46"/>
    <w:rsid w:val="001A247E"/>
    <w:rsid w:val="001A49DC"/>
    <w:rsid w:val="001A6915"/>
    <w:rsid w:val="001A745B"/>
    <w:rsid w:val="001B11D6"/>
    <w:rsid w:val="001B4C06"/>
    <w:rsid w:val="001C1F3B"/>
    <w:rsid w:val="001C3370"/>
    <w:rsid w:val="001D3A4C"/>
    <w:rsid w:val="001D3CDC"/>
    <w:rsid w:val="001D6FBA"/>
    <w:rsid w:val="001E4F35"/>
    <w:rsid w:val="00203A91"/>
    <w:rsid w:val="002172C8"/>
    <w:rsid w:val="00222676"/>
    <w:rsid w:val="0022275B"/>
    <w:rsid w:val="00222767"/>
    <w:rsid w:val="00222A91"/>
    <w:rsid w:val="0023139B"/>
    <w:rsid w:val="00233CBD"/>
    <w:rsid w:val="00235D5E"/>
    <w:rsid w:val="00236873"/>
    <w:rsid w:val="00244C93"/>
    <w:rsid w:val="00245D4E"/>
    <w:rsid w:val="00250CDB"/>
    <w:rsid w:val="0026009A"/>
    <w:rsid w:val="00272028"/>
    <w:rsid w:val="00295C26"/>
    <w:rsid w:val="0029743A"/>
    <w:rsid w:val="002A2EE2"/>
    <w:rsid w:val="002A7B48"/>
    <w:rsid w:val="002B601C"/>
    <w:rsid w:val="002C12CF"/>
    <w:rsid w:val="002C4144"/>
    <w:rsid w:val="002C64AD"/>
    <w:rsid w:val="002D6EA6"/>
    <w:rsid w:val="002E0419"/>
    <w:rsid w:val="002E320F"/>
    <w:rsid w:val="002E523A"/>
    <w:rsid w:val="002F1CDE"/>
    <w:rsid w:val="00300B42"/>
    <w:rsid w:val="00310171"/>
    <w:rsid w:val="00310521"/>
    <w:rsid w:val="00311FF4"/>
    <w:rsid w:val="00314B57"/>
    <w:rsid w:val="003211A1"/>
    <w:rsid w:val="0035005A"/>
    <w:rsid w:val="00353A9C"/>
    <w:rsid w:val="003624FD"/>
    <w:rsid w:val="00362B67"/>
    <w:rsid w:val="00363483"/>
    <w:rsid w:val="0036751F"/>
    <w:rsid w:val="00374B24"/>
    <w:rsid w:val="00380CED"/>
    <w:rsid w:val="00384FCE"/>
    <w:rsid w:val="00391E86"/>
    <w:rsid w:val="00393FC9"/>
    <w:rsid w:val="003B0735"/>
    <w:rsid w:val="003B621F"/>
    <w:rsid w:val="003C5DA8"/>
    <w:rsid w:val="003D0332"/>
    <w:rsid w:val="003D2304"/>
    <w:rsid w:val="003D31CD"/>
    <w:rsid w:val="003E3DC7"/>
    <w:rsid w:val="003E4C99"/>
    <w:rsid w:val="003F3606"/>
    <w:rsid w:val="003F3B6B"/>
    <w:rsid w:val="003F6F45"/>
    <w:rsid w:val="00400747"/>
    <w:rsid w:val="0040171E"/>
    <w:rsid w:val="0040466D"/>
    <w:rsid w:val="00413A60"/>
    <w:rsid w:val="004205EA"/>
    <w:rsid w:val="0042072C"/>
    <w:rsid w:val="00423DF6"/>
    <w:rsid w:val="0042467A"/>
    <w:rsid w:val="00426736"/>
    <w:rsid w:val="0042737B"/>
    <w:rsid w:val="004402A3"/>
    <w:rsid w:val="00443B63"/>
    <w:rsid w:val="00444E32"/>
    <w:rsid w:val="00446946"/>
    <w:rsid w:val="00466862"/>
    <w:rsid w:val="00470EA2"/>
    <w:rsid w:val="00483A4F"/>
    <w:rsid w:val="00491518"/>
    <w:rsid w:val="00491C1D"/>
    <w:rsid w:val="00494C46"/>
    <w:rsid w:val="00495FA7"/>
    <w:rsid w:val="004A03B2"/>
    <w:rsid w:val="004A42DC"/>
    <w:rsid w:val="004B455E"/>
    <w:rsid w:val="004C2AD1"/>
    <w:rsid w:val="004C2C99"/>
    <w:rsid w:val="004C50F2"/>
    <w:rsid w:val="004C5FF4"/>
    <w:rsid w:val="004C7DF6"/>
    <w:rsid w:val="004D6E4F"/>
    <w:rsid w:val="004E140F"/>
    <w:rsid w:val="004E4567"/>
    <w:rsid w:val="004F2343"/>
    <w:rsid w:val="005000D7"/>
    <w:rsid w:val="00506DCD"/>
    <w:rsid w:val="005143E5"/>
    <w:rsid w:val="00516958"/>
    <w:rsid w:val="00521A8D"/>
    <w:rsid w:val="00526DE6"/>
    <w:rsid w:val="00531A19"/>
    <w:rsid w:val="00545102"/>
    <w:rsid w:val="00545145"/>
    <w:rsid w:val="00553814"/>
    <w:rsid w:val="00564479"/>
    <w:rsid w:val="00564B56"/>
    <w:rsid w:val="0056551D"/>
    <w:rsid w:val="005676DA"/>
    <w:rsid w:val="00587C67"/>
    <w:rsid w:val="0059371C"/>
    <w:rsid w:val="00593E4C"/>
    <w:rsid w:val="00595CFD"/>
    <w:rsid w:val="00596480"/>
    <w:rsid w:val="00597C6C"/>
    <w:rsid w:val="005A5376"/>
    <w:rsid w:val="005A5B57"/>
    <w:rsid w:val="005B24B6"/>
    <w:rsid w:val="005B37F0"/>
    <w:rsid w:val="005C05C8"/>
    <w:rsid w:val="005C47CA"/>
    <w:rsid w:val="005D0567"/>
    <w:rsid w:val="005D2DE7"/>
    <w:rsid w:val="005D6B7C"/>
    <w:rsid w:val="005D6BDC"/>
    <w:rsid w:val="005D7975"/>
    <w:rsid w:val="005E233B"/>
    <w:rsid w:val="005E71A4"/>
    <w:rsid w:val="005F4020"/>
    <w:rsid w:val="00600DCB"/>
    <w:rsid w:val="00603E57"/>
    <w:rsid w:val="006053A1"/>
    <w:rsid w:val="00607888"/>
    <w:rsid w:val="006152A5"/>
    <w:rsid w:val="00640CD0"/>
    <w:rsid w:val="006527DD"/>
    <w:rsid w:val="00663634"/>
    <w:rsid w:val="00670A83"/>
    <w:rsid w:val="006742FF"/>
    <w:rsid w:val="00682F93"/>
    <w:rsid w:val="00684DEF"/>
    <w:rsid w:val="00685FAD"/>
    <w:rsid w:val="00690073"/>
    <w:rsid w:val="00695417"/>
    <w:rsid w:val="006B1BBB"/>
    <w:rsid w:val="006B5055"/>
    <w:rsid w:val="006B5AA7"/>
    <w:rsid w:val="006B70C8"/>
    <w:rsid w:val="006C1D5F"/>
    <w:rsid w:val="006C36C2"/>
    <w:rsid w:val="006C4E4A"/>
    <w:rsid w:val="006D7478"/>
    <w:rsid w:val="006E25EB"/>
    <w:rsid w:val="006E3D25"/>
    <w:rsid w:val="006F1675"/>
    <w:rsid w:val="006F69F3"/>
    <w:rsid w:val="007025BD"/>
    <w:rsid w:val="00712063"/>
    <w:rsid w:val="00714B6A"/>
    <w:rsid w:val="00717017"/>
    <w:rsid w:val="00717CFB"/>
    <w:rsid w:val="00722FC9"/>
    <w:rsid w:val="0072445C"/>
    <w:rsid w:val="00724688"/>
    <w:rsid w:val="00725E9C"/>
    <w:rsid w:val="007401C4"/>
    <w:rsid w:val="00743156"/>
    <w:rsid w:val="00744F1D"/>
    <w:rsid w:val="0075369C"/>
    <w:rsid w:val="0075701E"/>
    <w:rsid w:val="0076269D"/>
    <w:rsid w:val="007630F1"/>
    <w:rsid w:val="00763D6D"/>
    <w:rsid w:val="00765D81"/>
    <w:rsid w:val="007661DE"/>
    <w:rsid w:val="00773986"/>
    <w:rsid w:val="00776FCE"/>
    <w:rsid w:val="00781CA9"/>
    <w:rsid w:val="00783094"/>
    <w:rsid w:val="00790D97"/>
    <w:rsid w:val="007958BD"/>
    <w:rsid w:val="007A130A"/>
    <w:rsid w:val="007A1D72"/>
    <w:rsid w:val="007A3662"/>
    <w:rsid w:val="007B64FD"/>
    <w:rsid w:val="007C181C"/>
    <w:rsid w:val="007C3548"/>
    <w:rsid w:val="007D1299"/>
    <w:rsid w:val="007D5054"/>
    <w:rsid w:val="007D50EC"/>
    <w:rsid w:val="007D5FC9"/>
    <w:rsid w:val="007F18DB"/>
    <w:rsid w:val="007F3BD4"/>
    <w:rsid w:val="007F4194"/>
    <w:rsid w:val="007F4FA0"/>
    <w:rsid w:val="008015DF"/>
    <w:rsid w:val="0080164C"/>
    <w:rsid w:val="00807FBE"/>
    <w:rsid w:val="00824D87"/>
    <w:rsid w:val="008275C1"/>
    <w:rsid w:val="00827C4A"/>
    <w:rsid w:val="00830353"/>
    <w:rsid w:val="00861605"/>
    <w:rsid w:val="00864B87"/>
    <w:rsid w:val="008674C3"/>
    <w:rsid w:val="008711B5"/>
    <w:rsid w:val="008740BA"/>
    <w:rsid w:val="008801F9"/>
    <w:rsid w:val="0088459B"/>
    <w:rsid w:val="0089045C"/>
    <w:rsid w:val="00895200"/>
    <w:rsid w:val="008B025A"/>
    <w:rsid w:val="008B20A0"/>
    <w:rsid w:val="008B3789"/>
    <w:rsid w:val="008B5FE9"/>
    <w:rsid w:val="008C15CA"/>
    <w:rsid w:val="008C317A"/>
    <w:rsid w:val="008C6A53"/>
    <w:rsid w:val="008D0AB7"/>
    <w:rsid w:val="008D1337"/>
    <w:rsid w:val="008D4AE1"/>
    <w:rsid w:val="008D7682"/>
    <w:rsid w:val="008E16C8"/>
    <w:rsid w:val="008E225B"/>
    <w:rsid w:val="0090294A"/>
    <w:rsid w:val="00915565"/>
    <w:rsid w:val="00917011"/>
    <w:rsid w:val="00921991"/>
    <w:rsid w:val="0092394E"/>
    <w:rsid w:val="00930885"/>
    <w:rsid w:val="00932E93"/>
    <w:rsid w:val="00935107"/>
    <w:rsid w:val="0093524B"/>
    <w:rsid w:val="00936053"/>
    <w:rsid w:val="00937174"/>
    <w:rsid w:val="00937793"/>
    <w:rsid w:val="00940BAC"/>
    <w:rsid w:val="00942C22"/>
    <w:rsid w:val="009507C6"/>
    <w:rsid w:val="00952398"/>
    <w:rsid w:val="00954627"/>
    <w:rsid w:val="009553F6"/>
    <w:rsid w:val="00961067"/>
    <w:rsid w:val="0096376D"/>
    <w:rsid w:val="00970956"/>
    <w:rsid w:val="0097324C"/>
    <w:rsid w:val="00981A9B"/>
    <w:rsid w:val="00983F63"/>
    <w:rsid w:val="00985AAF"/>
    <w:rsid w:val="0099798A"/>
    <w:rsid w:val="009979D0"/>
    <w:rsid w:val="009A1859"/>
    <w:rsid w:val="009A60CB"/>
    <w:rsid w:val="009A7430"/>
    <w:rsid w:val="009B0F92"/>
    <w:rsid w:val="009B4736"/>
    <w:rsid w:val="009B4BCC"/>
    <w:rsid w:val="009B7758"/>
    <w:rsid w:val="009C4530"/>
    <w:rsid w:val="009C7B53"/>
    <w:rsid w:val="009D4458"/>
    <w:rsid w:val="009E1333"/>
    <w:rsid w:val="009E2F49"/>
    <w:rsid w:val="009E37D6"/>
    <w:rsid w:val="009E7B5A"/>
    <w:rsid w:val="009F0A75"/>
    <w:rsid w:val="00A02022"/>
    <w:rsid w:val="00A216FD"/>
    <w:rsid w:val="00A262C5"/>
    <w:rsid w:val="00A35161"/>
    <w:rsid w:val="00A35735"/>
    <w:rsid w:val="00A428E1"/>
    <w:rsid w:val="00A43343"/>
    <w:rsid w:val="00A6085D"/>
    <w:rsid w:val="00A63E49"/>
    <w:rsid w:val="00A66D70"/>
    <w:rsid w:val="00A67119"/>
    <w:rsid w:val="00A70599"/>
    <w:rsid w:val="00A738EA"/>
    <w:rsid w:val="00A876B3"/>
    <w:rsid w:val="00A91458"/>
    <w:rsid w:val="00A921D6"/>
    <w:rsid w:val="00A93364"/>
    <w:rsid w:val="00AA036A"/>
    <w:rsid w:val="00AA4D3C"/>
    <w:rsid w:val="00AA5DFF"/>
    <w:rsid w:val="00AA6DA2"/>
    <w:rsid w:val="00AB1E90"/>
    <w:rsid w:val="00AB2CB1"/>
    <w:rsid w:val="00AB403F"/>
    <w:rsid w:val="00AE0454"/>
    <w:rsid w:val="00AE23D3"/>
    <w:rsid w:val="00AF489A"/>
    <w:rsid w:val="00AF63E8"/>
    <w:rsid w:val="00B03A31"/>
    <w:rsid w:val="00B17787"/>
    <w:rsid w:val="00B2633E"/>
    <w:rsid w:val="00B36CE0"/>
    <w:rsid w:val="00B4432F"/>
    <w:rsid w:val="00B45DB9"/>
    <w:rsid w:val="00B504A1"/>
    <w:rsid w:val="00B53B8E"/>
    <w:rsid w:val="00B54A90"/>
    <w:rsid w:val="00B622CA"/>
    <w:rsid w:val="00B749C0"/>
    <w:rsid w:val="00B7701D"/>
    <w:rsid w:val="00B81975"/>
    <w:rsid w:val="00B864EF"/>
    <w:rsid w:val="00B91351"/>
    <w:rsid w:val="00B9239B"/>
    <w:rsid w:val="00B93510"/>
    <w:rsid w:val="00BA2249"/>
    <w:rsid w:val="00BC5902"/>
    <w:rsid w:val="00BC699A"/>
    <w:rsid w:val="00BD140B"/>
    <w:rsid w:val="00BD4794"/>
    <w:rsid w:val="00BD61E7"/>
    <w:rsid w:val="00BE241A"/>
    <w:rsid w:val="00BE2703"/>
    <w:rsid w:val="00BE310D"/>
    <w:rsid w:val="00BF08B3"/>
    <w:rsid w:val="00BF52EA"/>
    <w:rsid w:val="00C137FC"/>
    <w:rsid w:val="00C2462E"/>
    <w:rsid w:val="00C25919"/>
    <w:rsid w:val="00C33B69"/>
    <w:rsid w:val="00C4596C"/>
    <w:rsid w:val="00C50E30"/>
    <w:rsid w:val="00C52DCC"/>
    <w:rsid w:val="00C5729C"/>
    <w:rsid w:val="00C603A0"/>
    <w:rsid w:val="00C61ACF"/>
    <w:rsid w:val="00C7041F"/>
    <w:rsid w:val="00C720DA"/>
    <w:rsid w:val="00C76528"/>
    <w:rsid w:val="00C842B1"/>
    <w:rsid w:val="00C85075"/>
    <w:rsid w:val="00C85C07"/>
    <w:rsid w:val="00C87D2F"/>
    <w:rsid w:val="00C967CE"/>
    <w:rsid w:val="00CB37B0"/>
    <w:rsid w:val="00CD2C2D"/>
    <w:rsid w:val="00CE22C1"/>
    <w:rsid w:val="00CF4264"/>
    <w:rsid w:val="00CF690F"/>
    <w:rsid w:val="00CF77C1"/>
    <w:rsid w:val="00D03749"/>
    <w:rsid w:val="00D100AE"/>
    <w:rsid w:val="00D122E5"/>
    <w:rsid w:val="00D14FD3"/>
    <w:rsid w:val="00D214A1"/>
    <w:rsid w:val="00D215FF"/>
    <w:rsid w:val="00D24651"/>
    <w:rsid w:val="00D30D4A"/>
    <w:rsid w:val="00D46A3C"/>
    <w:rsid w:val="00D50D26"/>
    <w:rsid w:val="00D547E1"/>
    <w:rsid w:val="00D72F7E"/>
    <w:rsid w:val="00D81392"/>
    <w:rsid w:val="00D83D52"/>
    <w:rsid w:val="00D8449F"/>
    <w:rsid w:val="00D87AB7"/>
    <w:rsid w:val="00DA614F"/>
    <w:rsid w:val="00DB45BA"/>
    <w:rsid w:val="00DB6663"/>
    <w:rsid w:val="00DC69C5"/>
    <w:rsid w:val="00DD2E14"/>
    <w:rsid w:val="00DE5E9D"/>
    <w:rsid w:val="00E05B48"/>
    <w:rsid w:val="00E145F9"/>
    <w:rsid w:val="00E531C8"/>
    <w:rsid w:val="00E55DEC"/>
    <w:rsid w:val="00E561F4"/>
    <w:rsid w:val="00E61F7E"/>
    <w:rsid w:val="00E62888"/>
    <w:rsid w:val="00E642E7"/>
    <w:rsid w:val="00E71DBF"/>
    <w:rsid w:val="00E82E44"/>
    <w:rsid w:val="00E841A7"/>
    <w:rsid w:val="00E96853"/>
    <w:rsid w:val="00E9710A"/>
    <w:rsid w:val="00EA631F"/>
    <w:rsid w:val="00EB5766"/>
    <w:rsid w:val="00EB6460"/>
    <w:rsid w:val="00EB75D2"/>
    <w:rsid w:val="00EC2D49"/>
    <w:rsid w:val="00ED2E4F"/>
    <w:rsid w:val="00EF013F"/>
    <w:rsid w:val="00EF04FF"/>
    <w:rsid w:val="00EF0DEE"/>
    <w:rsid w:val="00EF51A8"/>
    <w:rsid w:val="00F01110"/>
    <w:rsid w:val="00F028EB"/>
    <w:rsid w:val="00F03673"/>
    <w:rsid w:val="00F03FBA"/>
    <w:rsid w:val="00F11F7C"/>
    <w:rsid w:val="00F165BB"/>
    <w:rsid w:val="00F2318C"/>
    <w:rsid w:val="00F258CE"/>
    <w:rsid w:val="00F2654E"/>
    <w:rsid w:val="00F2684C"/>
    <w:rsid w:val="00F2794F"/>
    <w:rsid w:val="00F4478B"/>
    <w:rsid w:val="00F4553C"/>
    <w:rsid w:val="00F465E9"/>
    <w:rsid w:val="00F55579"/>
    <w:rsid w:val="00F564ED"/>
    <w:rsid w:val="00F61A09"/>
    <w:rsid w:val="00F64DF2"/>
    <w:rsid w:val="00F6727A"/>
    <w:rsid w:val="00F7128B"/>
    <w:rsid w:val="00F74948"/>
    <w:rsid w:val="00F90E65"/>
    <w:rsid w:val="00F95552"/>
    <w:rsid w:val="00FA066F"/>
    <w:rsid w:val="00FA0CE0"/>
    <w:rsid w:val="00FA281C"/>
    <w:rsid w:val="00FA34C7"/>
    <w:rsid w:val="00FA3C8B"/>
    <w:rsid w:val="00FC391C"/>
    <w:rsid w:val="00FC7F4A"/>
    <w:rsid w:val="00FD07F8"/>
    <w:rsid w:val="00FD62A8"/>
    <w:rsid w:val="00FE09D3"/>
    <w:rsid w:val="00FE565B"/>
    <w:rsid w:val="00FE5CDC"/>
    <w:rsid w:val="00FF04AE"/>
    <w:rsid w:val="00FF64CD"/>
    <w:rsid w:val="00FF7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ja-JP"/>
    </w:rPr>
  </w:style>
  <w:style w:type="paragraph" w:styleId="Titre1">
    <w:name w:val="heading 1"/>
    <w:basedOn w:val="Normal"/>
    <w:next w:val="Normal"/>
    <w:qFormat/>
    <w:pPr>
      <w:keepNext/>
      <w:outlineLvl w:val="0"/>
    </w:pPr>
    <w:rPr>
      <w:rFonts w:ascii="Arial" w:hAnsi="Arial" w:cs="Arial"/>
      <w:b/>
      <w:bCs/>
    </w:rPr>
  </w:style>
  <w:style w:type="paragraph" w:styleId="Titre2">
    <w:name w:val="heading 2"/>
    <w:basedOn w:val="Normal"/>
    <w:next w:val="Normal"/>
    <w:qFormat/>
    <w:pPr>
      <w:keepNext/>
      <w:spacing w:line="480" w:lineRule="auto"/>
      <w:outlineLvl w:val="1"/>
    </w:pPr>
    <w:rPr>
      <w:rFonts w:ascii="Arial" w:hAnsi="Arial" w:cs="Arial"/>
      <w:b/>
      <w:bCs/>
      <w:color w:val="FF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semiHidden/>
    <w:rPr>
      <w:color w:val="0000FF"/>
      <w:u w:val="single"/>
    </w:rPr>
  </w:style>
  <w:style w:type="paragraph" w:styleId="Corpsdetexte">
    <w:name w:val="Body Text"/>
    <w:basedOn w:val="Normal"/>
    <w:link w:val="CorpsdetexteCar"/>
    <w:semiHidden/>
    <w:pPr>
      <w:spacing w:line="480" w:lineRule="auto"/>
    </w:pPr>
    <w:rPr>
      <w:rFonts w:ascii="Arial" w:hAnsi="Arial" w:cs="Arial"/>
      <w:sz w:val="24"/>
    </w:rPr>
  </w:style>
  <w:style w:type="paragraph" w:styleId="Pieddepage">
    <w:name w:val="footer"/>
    <w:basedOn w:val="Normal"/>
    <w:semiHidden/>
    <w:pPr>
      <w:tabs>
        <w:tab w:val="center" w:pos="4252"/>
        <w:tab w:val="right" w:pos="8504"/>
      </w:tabs>
      <w:snapToGrid w:val="0"/>
    </w:pPr>
  </w:style>
  <w:style w:type="character" w:styleId="Numrodepage">
    <w:name w:val="page number"/>
    <w:basedOn w:val="Policepardfaut"/>
    <w:semiHidden/>
  </w:style>
  <w:style w:type="character" w:styleId="Numrodeligne">
    <w:name w:val="line number"/>
    <w:basedOn w:val="Policepardfaut"/>
    <w:semiHidden/>
  </w:style>
  <w:style w:type="paragraph" w:styleId="En-tte">
    <w:name w:val="header"/>
    <w:basedOn w:val="Normal"/>
    <w:semiHidden/>
    <w:pPr>
      <w:tabs>
        <w:tab w:val="center" w:pos="4252"/>
        <w:tab w:val="right" w:pos="8504"/>
      </w:tabs>
      <w:snapToGrid w:val="0"/>
    </w:pPr>
  </w:style>
  <w:style w:type="paragraph" w:styleId="Commentaire">
    <w:name w:val="annotation text"/>
    <w:basedOn w:val="Normal"/>
    <w:link w:val="CommentaireCar"/>
    <w:semiHidden/>
    <w:rsid w:val="00B62F9C"/>
    <w:pPr>
      <w:jc w:val="left"/>
    </w:pPr>
  </w:style>
  <w:style w:type="character" w:customStyle="1" w:styleId="CommentaireCar">
    <w:name w:val="Commentaire Car"/>
    <w:basedOn w:val="Policepardfaut"/>
    <w:link w:val="Commentaire"/>
    <w:semiHidden/>
    <w:rsid w:val="00B62F9C"/>
    <w:rPr>
      <w:rFonts w:ascii="Century" w:eastAsia="MS Mincho" w:hAnsi="Century"/>
      <w:kern w:val="2"/>
      <w:sz w:val="21"/>
      <w:szCs w:val="24"/>
      <w:lang w:val="en-US" w:eastAsia="ja-JP" w:bidi="ar-SA"/>
    </w:rPr>
  </w:style>
  <w:style w:type="character" w:styleId="Marquedecommentaire">
    <w:name w:val="annotation reference"/>
    <w:basedOn w:val="Policepardfaut"/>
    <w:semiHidden/>
    <w:rsid w:val="00B62F9C"/>
    <w:rPr>
      <w:sz w:val="18"/>
      <w:szCs w:val="18"/>
    </w:rPr>
  </w:style>
  <w:style w:type="character" w:styleId="Accentuation">
    <w:name w:val="Emphasis"/>
    <w:basedOn w:val="Policepardfaut"/>
    <w:qFormat/>
    <w:rsid w:val="00B62F9C"/>
    <w:rPr>
      <w:b/>
      <w:bCs/>
      <w:i w:val="0"/>
      <w:iCs w:val="0"/>
    </w:rPr>
  </w:style>
  <w:style w:type="character" w:customStyle="1" w:styleId="journaltitleen">
    <w:name w:val="journal_title_en"/>
    <w:basedOn w:val="Policepardfaut"/>
    <w:rsid w:val="00B62F9C"/>
  </w:style>
  <w:style w:type="character" w:customStyle="1" w:styleId="italic">
    <w:name w:val="italic"/>
    <w:basedOn w:val="Policepardfaut"/>
    <w:rsid w:val="00B62F9C"/>
  </w:style>
  <w:style w:type="paragraph" w:styleId="Objetducommentaire">
    <w:name w:val="annotation subject"/>
    <w:basedOn w:val="Commentaire"/>
    <w:next w:val="Commentaire"/>
    <w:semiHidden/>
    <w:rsid w:val="00607294"/>
    <w:rPr>
      <w:b/>
      <w:bCs/>
    </w:rPr>
  </w:style>
  <w:style w:type="paragraph" w:styleId="Textedebulles">
    <w:name w:val="Balloon Text"/>
    <w:basedOn w:val="Normal"/>
    <w:semiHidden/>
    <w:rsid w:val="00607294"/>
    <w:rPr>
      <w:rFonts w:ascii="Arial" w:eastAsia="MS Gothic" w:hAnsi="Arial"/>
      <w:sz w:val="18"/>
      <w:szCs w:val="18"/>
    </w:rPr>
  </w:style>
  <w:style w:type="character" w:customStyle="1" w:styleId="1">
    <w:name w:val="(文字) (文字)1"/>
    <w:basedOn w:val="Policepardfaut"/>
    <w:semiHidden/>
    <w:rsid w:val="00392BD7"/>
    <w:rPr>
      <w:rFonts w:ascii="Century" w:eastAsia="MS Mincho" w:hAnsi="Century"/>
      <w:kern w:val="2"/>
      <w:sz w:val="21"/>
      <w:szCs w:val="24"/>
      <w:lang w:val="en-US" w:eastAsia="ja-JP" w:bidi="ar-SA"/>
    </w:rPr>
  </w:style>
  <w:style w:type="character" w:customStyle="1" w:styleId="Char1">
    <w:name w:val="Char1"/>
    <w:basedOn w:val="Policepardfaut"/>
    <w:semiHidden/>
    <w:rsid w:val="00032E59"/>
    <w:rPr>
      <w:rFonts w:ascii="Century" w:eastAsia="MS Mincho" w:hAnsi="Century"/>
      <w:kern w:val="2"/>
      <w:sz w:val="21"/>
      <w:szCs w:val="24"/>
      <w:lang w:val="en-US" w:eastAsia="ja-JP" w:bidi="ar-SA"/>
    </w:rPr>
  </w:style>
  <w:style w:type="paragraph" w:customStyle="1" w:styleId="121">
    <w:name w:val="表 (青) 121"/>
    <w:hidden/>
    <w:uiPriority w:val="99"/>
    <w:semiHidden/>
    <w:rsid w:val="00C323F8"/>
    <w:rPr>
      <w:kern w:val="2"/>
      <w:sz w:val="21"/>
      <w:szCs w:val="24"/>
      <w:lang w:val="en-US" w:eastAsia="ja-JP"/>
    </w:rPr>
  </w:style>
  <w:style w:type="character" w:customStyle="1" w:styleId="Char3">
    <w:name w:val="Char3"/>
    <w:basedOn w:val="Policepardfaut"/>
    <w:semiHidden/>
    <w:rsid w:val="00EE5A18"/>
    <w:rPr>
      <w:rFonts w:ascii="Century" w:eastAsia="MS Mincho" w:hAnsi="Century"/>
      <w:kern w:val="2"/>
      <w:sz w:val="21"/>
      <w:szCs w:val="24"/>
      <w:lang w:val="en-US" w:eastAsia="ja-JP" w:bidi="ar-SA"/>
    </w:rPr>
  </w:style>
  <w:style w:type="paragraph" w:styleId="PrformatHTML">
    <w:name w:val="HTML Preformatted"/>
    <w:basedOn w:val="Normal"/>
    <w:link w:val="PrformatHTMLCar"/>
    <w:rsid w:val="00D466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color w:val="000000"/>
      <w:sz w:val="24"/>
    </w:rPr>
  </w:style>
  <w:style w:type="character" w:customStyle="1" w:styleId="PrformatHTMLCar">
    <w:name w:val="Préformaté HTML Car"/>
    <w:basedOn w:val="Policepardfaut"/>
    <w:link w:val="PrformatHTML"/>
    <w:rsid w:val="00D46613"/>
    <w:rPr>
      <w:rFonts w:ascii="MS Gothic" w:eastAsia="MS Gothic" w:hAnsi="MS Gothic" w:cs="MS Gothic"/>
      <w:color w:val="000000"/>
      <w:kern w:val="2"/>
      <w:sz w:val="24"/>
      <w:szCs w:val="24"/>
      <w:lang w:val="en-US" w:eastAsia="ja-JP" w:bidi="ar-SA"/>
    </w:rPr>
  </w:style>
  <w:style w:type="character" w:customStyle="1" w:styleId="Char2">
    <w:name w:val="Char2"/>
    <w:basedOn w:val="Policepardfaut"/>
    <w:semiHidden/>
    <w:rsid w:val="006226D7"/>
    <w:rPr>
      <w:rFonts w:ascii="Century" w:eastAsia="MS Mincho" w:hAnsi="Century"/>
      <w:kern w:val="2"/>
      <w:sz w:val="21"/>
      <w:szCs w:val="24"/>
      <w:lang w:val="en-US" w:eastAsia="ja-JP" w:bidi="ar-SA"/>
    </w:rPr>
  </w:style>
  <w:style w:type="character" w:customStyle="1" w:styleId="3">
    <w:name w:val="(文字) (文字)3"/>
    <w:basedOn w:val="Policepardfaut"/>
    <w:semiHidden/>
    <w:rsid w:val="000B3156"/>
    <w:rPr>
      <w:rFonts w:ascii="Century" w:eastAsia="MS Mincho" w:hAnsi="Century"/>
      <w:kern w:val="2"/>
      <w:sz w:val="21"/>
      <w:szCs w:val="24"/>
      <w:lang w:val="en-US" w:eastAsia="ja-JP" w:bidi="ar-SA"/>
    </w:rPr>
  </w:style>
  <w:style w:type="character" w:customStyle="1" w:styleId="unicode1">
    <w:name w:val="unicode1"/>
    <w:basedOn w:val="Policepardfaut"/>
    <w:rsid w:val="004269F0"/>
    <w:rPr>
      <w:rFonts w:ascii="Arial Unicode MS" w:eastAsia="Arial Unicode MS" w:hAnsi="Arial Unicode MS" w:cs="Arial Unicode MS" w:hint="eastAsia"/>
    </w:rPr>
  </w:style>
  <w:style w:type="paragraph" w:customStyle="1" w:styleId="ArialUnicodeMS">
    <w:name w:val="標準 + Arial Unicode MS"/>
    <w:aliases w:val="12 pt"/>
    <w:basedOn w:val="Normal"/>
    <w:link w:val="ArialUnicodeMSChar"/>
    <w:rsid w:val="004269F0"/>
    <w:rPr>
      <w:sz w:val="24"/>
    </w:rPr>
  </w:style>
  <w:style w:type="character" w:customStyle="1" w:styleId="ArialUnicodeMSChar">
    <w:name w:val="標準 + Arial Unicode MS Char"/>
    <w:aliases w:val="12 pt Char"/>
    <w:basedOn w:val="Policepardfaut"/>
    <w:link w:val="ArialUnicodeMS"/>
    <w:rsid w:val="004269F0"/>
    <w:rPr>
      <w:rFonts w:ascii="Century" w:eastAsia="MS Mincho" w:hAnsi="Century"/>
      <w:kern w:val="2"/>
      <w:sz w:val="24"/>
      <w:szCs w:val="24"/>
      <w:lang w:val="en-US" w:eastAsia="ja-JP" w:bidi="ar-SA"/>
    </w:rPr>
  </w:style>
  <w:style w:type="paragraph" w:styleId="Rvision">
    <w:name w:val="Revision"/>
    <w:hidden/>
    <w:rsid w:val="006B70C8"/>
    <w:rPr>
      <w:kern w:val="2"/>
      <w:sz w:val="21"/>
      <w:szCs w:val="24"/>
      <w:lang w:val="en-US" w:eastAsia="ja-JP"/>
    </w:rPr>
  </w:style>
  <w:style w:type="character" w:customStyle="1" w:styleId="CorpsdetexteCar">
    <w:name w:val="Corps de texte Car"/>
    <w:basedOn w:val="Policepardfaut"/>
    <w:link w:val="Corpsdetexte"/>
    <w:semiHidden/>
    <w:rsid w:val="00962BCA"/>
    <w:rPr>
      <w:rFonts w:ascii="Arial" w:hAnsi="Arial" w:cs="Arial"/>
      <w:kern w:val="2"/>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ja-JP"/>
    </w:rPr>
  </w:style>
  <w:style w:type="paragraph" w:styleId="Titre1">
    <w:name w:val="heading 1"/>
    <w:basedOn w:val="Normal"/>
    <w:next w:val="Normal"/>
    <w:qFormat/>
    <w:pPr>
      <w:keepNext/>
      <w:outlineLvl w:val="0"/>
    </w:pPr>
    <w:rPr>
      <w:rFonts w:ascii="Arial" w:hAnsi="Arial" w:cs="Arial"/>
      <w:b/>
      <w:bCs/>
    </w:rPr>
  </w:style>
  <w:style w:type="paragraph" w:styleId="Titre2">
    <w:name w:val="heading 2"/>
    <w:basedOn w:val="Normal"/>
    <w:next w:val="Normal"/>
    <w:qFormat/>
    <w:pPr>
      <w:keepNext/>
      <w:spacing w:line="480" w:lineRule="auto"/>
      <w:outlineLvl w:val="1"/>
    </w:pPr>
    <w:rPr>
      <w:rFonts w:ascii="Arial" w:hAnsi="Arial" w:cs="Arial"/>
      <w:b/>
      <w:bCs/>
      <w:color w:val="FF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semiHidden/>
    <w:rPr>
      <w:color w:val="0000FF"/>
      <w:u w:val="single"/>
    </w:rPr>
  </w:style>
  <w:style w:type="paragraph" w:styleId="Corpsdetexte">
    <w:name w:val="Body Text"/>
    <w:basedOn w:val="Normal"/>
    <w:link w:val="CorpsdetexteCar"/>
    <w:semiHidden/>
    <w:pPr>
      <w:spacing w:line="480" w:lineRule="auto"/>
    </w:pPr>
    <w:rPr>
      <w:rFonts w:ascii="Arial" w:hAnsi="Arial" w:cs="Arial"/>
      <w:sz w:val="24"/>
    </w:rPr>
  </w:style>
  <w:style w:type="paragraph" w:styleId="Pieddepage">
    <w:name w:val="footer"/>
    <w:basedOn w:val="Normal"/>
    <w:semiHidden/>
    <w:pPr>
      <w:tabs>
        <w:tab w:val="center" w:pos="4252"/>
        <w:tab w:val="right" w:pos="8504"/>
      </w:tabs>
      <w:snapToGrid w:val="0"/>
    </w:pPr>
  </w:style>
  <w:style w:type="character" w:styleId="Numrodepage">
    <w:name w:val="page number"/>
    <w:basedOn w:val="Policepardfaut"/>
    <w:semiHidden/>
  </w:style>
  <w:style w:type="character" w:styleId="Numrodeligne">
    <w:name w:val="line number"/>
    <w:basedOn w:val="Policepardfaut"/>
    <w:semiHidden/>
  </w:style>
  <w:style w:type="paragraph" w:styleId="En-tte">
    <w:name w:val="header"/>
    <w:basedOn w:val="Normal"/>
    <w:semiHidden/>
    <w:pPr>
      <w:tabs>
        <w:tab w:val="center" w:pos="4252"/>
        <w:tab w:val="right" w:pos="8504"/>
      </w:tabs>
      <w:snapToGrid w:val="0"/>
    </w:pPr>
  </w:style>
  <w:style w:type="paragraph" w:styleId="Commentaire">
    <w:name w:val="annotation text"/>
    <w:basedOn w:val="Normal"/>
    <w:link w:val="CommentaireCar"/>
    <w:semiHidden/>
    <w:rsid w:val="00B62F9C"/>
    <w:pPr>
      <w:jc w:val="left"/>
    </w:pPr>
  </w:style>
  <w:style w:type="character" w:customStyle="1" w:styleId="CommentaireCar">
    <w:name w:val="Commentaire Car"/>
    <w:basedOn w:val="Policepardfaut"/>
    <w:link w:val="Commentaire"/>
    <w:semiHidden/>
    <w:rsid w:val="00B62F9C"/>
    <w:rPr>
      <w:rFonts w:ascii="Century" w:eastAsia="MS Mincho" w:hAnsi="Century"/>
      <w:kern w:val="2"/>
      <w:sz w:val="21"/>
      <w:szCs w:val="24"/>
      <w:lang w:val="en-US" w:eastAsia="ja-JP" w:bidi="ar-SA"/>
    </w:rPr>
  </w:style>
  <w:style w:type="character" w:styleId="Marquedecommentaire">
    <w:name w:val="annotation reference"/>
    <w:basedOn w:val="Policepardfaut"/>
    <w:semiHidden/>
    <w:rsid w:val="00B62F9C"/>
    <w:rPr>
      <w:sz w:val="18"/>
      <w:szCs w:val="18"/>
    </w:rPr>
  </w:style>
  <w:style w:type="character" w:styleId="Accentuation">
    <w:name w:val="Emphasis"/>
    <w:basedOn w:val="Policepardfaut"/>
    <w:qFormat/>
    <w:rsid w:val="00B62F9C"/>
    <w:rPr>
      <w:b/>
      <w:bCs/>
      <w:i w:val="0"/>
      <w:iCs w:val="0"/>
    </w:rPr>
  </w:style>
  <w:style w:type="character" w:customStyle="1" w:styleId="journaltitleen">
    <w:name w:val="journal_title_en"/>
    <w:basedOn w:val="Policepardfaut"/>
    <w:rsid w:val="00B62F9C"/>
  </w:style>
  <w:style w:type="character" w:customStyle="1" w:styleId="italic">
    <w:name w:val="italic"/>
    <w:basedOn w:val="Policepardfaut"/>
    <w:rsid w:val="00B62F9C"/>
  </w:style>
  <w:style w:type="paragraph" w:styleId="Objetducommentaire">
    <w:name w:val="annotation subject"/>
    <w:basedOn w:val="Commentaire"/>
    <w:next w:val="Commentaire"/>
    <w:semiHidden/>
    <w:rsid w:val="00607294"/>
    <w:rPr>
      <w:b/>
      <w:bCs/>
    </w:rPr>
  </w:style>
  <w:style w:type="paragraph" w:styleId="Textedebulles">
    <w:name w:val="Balloon Text"/>
    <w:basedOn w:val="Normal"/>
    <w:semiHidden/>
    <w:rsid w:val="00607294"/>
    <w:rPr>
      <w:rFonts w:ascii="Arial" w:eastAsia="MS Gothic" w:hAnsi="Arial"/>
      <w:sz w:val="18"/>
      <w:szCs w:val="18"/>
    </w:rPr>
  </w:style>
  <w:style w:type="character" w:customStyle="1" w:styleId="1">
    <w:name w:val="(文字) (文字)1"/>
    <w:basedOn w:val="Policepardfaut"/>
    <w:semiHidden/>
    <w:rsid w:val="00392BD7"/>
    <w:rPr>
      <w:rFonts w:ascii="Century" w:eastAsia="MS Mincho" w:hAnsi="Century"/>
      <w:kern w:val="2"/>
      <w:sz w:val="21"/>
      <w:szCs w:val="24"/>
      <w:lang w:val="en-US" w:eastAsia="ja-JP" w:bidi="ar-SA"/>
    </w:rPr>
  </w:style>
  <w:style w:type="character" w:customStyle="1" w:styleId="Char1">
    <w:name w:val="Char1"/>
    <w:basedOn w:val="Policepardfaut"/>
    <w:semiHidden/>
    <w:rsid w:val="00032E59"/>
    <w:rPr>
      <w:rFonts w:ascii="Century" w:eastAsia="MS Mincho" w:hAnsi="Century"/>
      <w:kern w:val="2"/>
      <w:sz w:val="21"/>
      <w:szCs w:val="24"/>
      <w:lang w:val="en-US" w:eastAsia="ja-JP" w:bidi="ar-SA"/>
    </w:rPr>
  </w:style>
  <w:style w:type="paragraph" w:customStyle="1" w:styleId="121">
    <w:name w:val="表 (青) 121"/>
    <w:hidden/>
    <w:uiPriority w:val="99"/>
    <w:semiHidden/>
    <w:rsid w:val="00C323F8"/>
    <w:rPr>
      <w:kern w:val="2"/>
      <w:sz w:val="21"/>
      <w:szCs w:val="24"/>
      <w:lang w:val="en-US" w:eastAsia="ja-JP"/>
    </w:rPr>
  </w:style>
  <w:style w:type="character" w:customStyle="1" w:styleId="Char3">
    <w:name w:val="Char3"/>
    <w:basedOn w:val="Policepardfaut"/>
    <w:semiHidden/>
    <w:rsid w:val="00EE5A18"/>
    <w:rPr>
      <w:rFonts w:ascii="Century" w:eastAsia="MS Mincho" w:hAnsi="Century"/>
      <w:kern w:val="2"/>
      <w:sz w:val="21"/>
      <w:szCs w:val="24"/>
      <w:lang w:val="en-US" w:eastAsia="ja-JP" w:bidi="ar-SA"/>
    </w:rPr>
  </w:style>
  <w:style w:type="paragraph" w:styleId="PrformatHTML">
    <w:name w:val="HTML Preformatted"/>
    <w:basedOn w:val="Normal"/>
    <w:link w:val="PrformatHTMLCar"/>
    <w:rsid w:val="00D466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color w:val="000000"/>
      <w:sz w:val="24"/>
    </w:rPr>
  </w:style>
  <w:style w:type="character" w:customStyle="1" w:styleId="PrformatHTMLCar">
    <w:name w:val="Préformaté HTML Car"/>
    <w:basedOn w:val="Policepardfaut"/>
    <w:link w:val="PrformatHTML"/>
    <w:rsid w:val="00D46613"/>
    <w:rPr>
      <w:rFonts w:ascii="MS Gothic" w:eastAsia="MS Gothic" w:hAnsi="MS Gothic" w:cs="MS Gothic"/>
      <w:color w:val="000000"/>
      <w:kern w:val="2"/>
      <w:sz w:val="24"/>
      <w:szCs w:val="24"/>
      <w:lang w:val="en-US" w:eastAsia="ja-JP" w:bidi="ar-SA"/>
    </w:rPr>
  </w:style>
  <w:style w:type="character" w:customStyle="1" w:styleId="Char2">
    <w:name w:val="Char2"/>
    <w:basedOn w:val="Policepardfaut"/>
    <w:semiHidden/>
    <w:rsid w:val="006226D7"/>
    <w:rPr>
      <w:rFonts w:ascii="Century" w:eastAsia="MS Mincho" w:hAnsi="Century"/>
      <w:kern w:val="2"/>
      <w:sz w:val="21"/>
      <w:szCs w:val="24"/>
      <w:lang w:val="en-US" w:eastAsia="ja-JP" w:bidi="ar-SA"/>
    </w:rPr>
  </w:style>
  <w:style w:type="character" w:customStyle="1" w:styleId="3">
    <w:name w:val="(文字) (文字)3"/>
    <w:basedOn w:val="Policepardfaut"/>
    <w:semiHidden/>
    <w:rsid w:val="000B3156"/>
    <w:rPr>
      <w:rFonts w:ascii="Century" w:eastAsia="MS Mincho" w:hAnsi="Century"/>
      <w:kern w:val="2"/>
      <w:sz w:val="21"/>
      <w:szCs w:val="24"/>
      <w:lang w:val="en-US" w:eastAsia="ja-JP" w:bidi="ar-SA"/>
    </w:rPr>
  </w:style>
  <w:style w:type="character" w:customStyle="1" w:styleId="unicode1">
    <w:name w:val="unicode1"/>
    <w:basedOn w:val="Policepardfaut"/>
    <w:rsid w:val="004269F0"/>
    <w:rPr>
      <w:rFonts w:ascii="Arial Unicode MS" w:eastAsia="Arial Unicode MS" w:hAnsi="Arial Unicode MS" w:cs="Arial Unicode MS" w:hint="eastAsia"/>
    </w:rPr>
  </w:style>
  <w:style w:type="paragraph" w:customStyle="1" w:styleId="ArialUnicodeMS">
    <w:name w:val="標準 + Arial Unicode MS"/>
    <w:aliases w:val="12 pt"/>
    <w:basedOn w:val="Normal"/>
    <w:link w:val="ArialUnicodeMSChar"/>
    <w:rsid w:val="004269F0"/>
    <w:rPr>
      <w:sz w:val="24"/>
    </w:rPr>
  </w:style>
  <w:style w:type="character" w:customStyle="1" w:styleId="ArialUnicodeMSChar">
    <w:name w:val="標準 + Arial Unicode MS Char"/>
    <w:aliases w:val="12 pt Char"/>
    <w:basedOn w:val="Policepardfaut"/>
    <w:link w:val="ArialUnicodeMS"/>
    <w:rsid w:val="004269F0"/>
    <w:rPr>
      <w:rFonts w:ascii="Century" w:eastAsia="MS Mincho" w:hAnsi="Century"/>
      <w:kern w:val="2"/>
      <w:sz w:val="24"/>
      <w:szCs w:val="24"/>
      <w:lang w:val="en-US" w:eastAsia="ja-JP" w:bidi="ar-SA"/>
    </w:rPr>
  </w:style>
  <w:style w:type="paragraph" w:styleId="Rvision">
    <w:name w:val="Revision"/>
    <w:hidden/>
    <w:rsid w:val="006B70C8"/>
    <w:rPr>
      <w:kern w:val="2"/>
      <w:sz w:val="21"/>
      <w:szCs w:val="24"/>
      <w:lang w:val="en-US" w:eastAsia="ja-JP"/>
    </w:rPr>
  </w:style>
  <w:style w:type="character" w:customStyle="1" w:styleId="CorpsdetexteCar">
    <w:name w:val="Corps de texte Car"/>
    <w:basedOn w:val="Policepardfaut"/>
    <w:link w:val="Corpsdetexte"/>
    <w:semiHidden/>
    <w:rsid w:val="00962BCA"/>
    <w:rPr>
      <w:rFonts w:ascii="Arial" w:hAnsi="Arial" w:cs="Arial"/>
      <w:kern w:val="2"/>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831933">
      <w:bodyDiv w:val="1"/>
      <w:marLeft w:val="0"/>
      <w:marRight w:val="0"/>
      <w:marTop w:val="0"/>
      <w:marBottom w:val="0"/>
      <w:divBdr>
        <w:top w:val="none" w:sz="0" w:space="0" w:color="auto"/>
        <w:left w:val="none" w:sz="0" w:space="0" w:color="auto"/>
        <w:bottom w:val="none" w:sz="0" w:space="0" w:color="auto"/>
        <w:right w:val="none" w:sz="0" w:space="0" w:color="auto"/>
      </w:divBdr>
      <w:divsChild>
        <w:div w:id="1966882827">
          <w:marLeft w:val="0"/>
          <w:marRight w:val="0"/>
          <w:marTop w:val="0"/>
          <w:marBottom w:val="0"/>
          <w:divBdr>
            <w:top w:val="none" w:sz="0" w:space="0" w:color="auto"/>
            <w:left w:val="none" w:sz="0" w:space="0" w:color="auto"/>
            <w:bottom w:val="none" w:sz="0" w:space="0" w:color="auto"/>
            <w:right w:val="none" w:sz="0" w:space="0" w:color="auto"/>
          </w:divBdr>
          <w:divsChild>
            <w:div w:id="1849975728">
              <w:marLeft w:val="0"/>
              <w:marRight w:val="-4500"/>
              <w:marTop w:val="0"/>
              <w:marBottom w:val="0"/>
              <w:divBdr>
                <w:top w:val="none" w:sz="0" w:space="0" w:color="auto"/>
                <w:left w:val="none" w:sz="0" w:space="0" w:color="auto"/>
                <w:bottom w:val="none" w:sz="0" w:space="0" w:color="auto"/>
                <w:right w:val="none" w:sz="0" w:space="0" w:color="auto"/>
              </w:divBdr>
              <w:divsChild>
                <w:div w:id="1195341868">
                  <w:marLeft w:val="0"/>
                  <w:marRight w:val="4500"/>
                  <w:marTop w:val="0"/>
                  <w:marBottom w:val="0"/>
                  <w:divBdr>
                    <w:top w:val="none" w:sz="0" w:space="0" w:color="auto"/>
                    <w:left w:val="none" w:sz="0" w:space="0" w:color="auto"/>
                    <w:bottom w:val="none" w:sz="0" w:space="0" w:color="auto"/>
                    <w:right w:val="none" w:sz="0" w:space="0" w:color="auto"/>
                  </w:divBdr>
                  <w:divsChild>
                    <w:div w:id="1538853090">
                      <w:marLeft w:val="0"/>
                      <w:marRight w:val="4500"/>
                      <w:marTop w:val="0"/>
                      <w:marBottom w:val="0"/>
                      <w:divBdr>
                        <w:top w:val="none" w:sz="0" w:space="0" w:color="auto"/>
                        <w:left w:val="none" w:sz="0" w:space="0" w:color="auto"/>
                        <w:bottom w:val="none" w:sz="0" w:space="0" w:color="auto"/>
                        <w:right w:val="none" w:sz="0" w:space="0" w:color="auto"/>
                      </w:divBdr>
                      <w:divsChild>
                        <w:div w:id="1984502067">
                          <w:marLeft w:val="0"/>
                          <w:marRight w:val="4500"/>
                          <w:marTop w:val="0"/>
                          <w:marBottom w:val="0"/>
                          <w:divBdr>
                            <w:top w:val="none" w:sz="0" w:space="0" w:color="auto"/>
                            <w:left w:val="none" w:sz="0" w:space="0" w:color="auto"/>
                            <w:bottom w:val="none" w:sz="0" w:space="0" w:color="auto"/>
                            <w:right w:val="none" w:sz="0" w:space="0" w:color="auto"/>
                          </w:divBdr>
                          <w:divsChild>
                            <w:div w:id="845705267">
                              <w:marLeft w:val="0"/>
                              <w:marRight w:val="4500"/>
                              <w:marTop w:val="0"/>
                              <w:marBottom w:val="0"/>
                              <w:divBdr>
                                <w:top w:val="none" w:sz="0" w:space="0" w:color="auto"/>
                                <w:left w:val="none" w:sz="0" w:space="0" w:color="auto"/>
                                <w:bottom w:val="none" w:sz="0" w:space="0" w:color="auto"/>
                                <w:right w:val="none" w:sz="0" w:space="0" w:color="auto"/>
                              </w:divBdr>
                              <w:divsChild>
                                <w:div w:id="20813654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73919">
      <w:bodyDiv w:val="1"/>
      <w:marLeft w:val="0"/>
      <w:marRight w:val="0"/>
      <w:marTop w:val="0"/>
      <w:marBottom w:val="0"/>
      <w:divBdr>
        <w:top w:val="none" w:sz="0" w:space="0" w:color="auto"/>
        <w:left w:val="none" w:sz="0" w:space="0" w:color="auto"/>
        <w:bottom w:val="none" w:sz="0" w:space="0" w:color="auto"/>
        <w:right w:val="none" w:sz="0" w:space="0" w:color="auto"/>
      </w:divBdr>
      <w:divsChild>
        <w:div w:id="1848594520">
          <w:marLeft w:val="0"/>
          <w:marRight w:val="0"/>
          <w:marTop w:val="0"/>
          <w:marBottom w:val="0"/>
          <w:divBdr>
            <w:top w:val="none" w:sz="0" w:space="0" w:color="auto"/>
            <w:left w:val="none" w:sz="0" w:space="0" w:color="auto"/>
            <w:bottom w:val="none" w:sz="0" w:space="0" w:color="auto"/>
            <w:right w:val="none" w:sz="0" w:space="0" w:color="auto"/>
          </w:divBdr>
          <w:divsChild>
            <w:div w:id="805927490">
              <w:marLeft w:val="0"/>
              <w:marRight w:val="-4500"/>
              <w:marTop w:val="0"/>
              <w:marBottom w:val="0"/>
              <w:divBdr>
                <w:top w:val="none" w:sz="0" w:space="0" w:color="auto"/>
                <w:left w:val="none" w:sz="0" w:space="0" w:color="auto"/>
                <w:bottom w:val="none" w:sz="0" w:space="0" w:color="auto"/>
                <w:right w:val="none" w:sz="0" w:space="0" w:color="auto"/>
              </w:divBdr>
              <w:divsChild>
                <w:div w:id="1526939153">
                  <w:marLeft w:val="0"/>
                  <w:marRight w:val="4500"/>
                  <w:marTop w:val="0"/>
                  <w:marBottom w:val="0"/>
                  <w:divBdr>
                    <w:top w:val="none" w:sz="0" w:space="0" w:color="auto"/>
                    <w:left w:val="none" w:sz="0" w:space="0" w:color="auto"/>
                    <w:bottom w:val="none" w:sz="0" w:space="0" w:color="auto"/>
                    <w:right w:val="none" w:sz="0" w:space="0" w:color="auto"/>
                  </w:divBdr>
                  <w:divsChild>
                    <w:div w:id="369644822">
                      <w:marLeft w:val="0"/>
                      <w:marRight w:val="4500"/>
                      <w:marTop w:val="0"/>
                      <w:marBottom w:val="0"/>
                      <w:divBdr>
                        <w:top w:val="none" w:sz="0" w:space="0" w:color="auto"/>
                        <w:left w:val="none" w:sz="0" w:space="0" w:color="auto"/>
                        <w:bottom w:val="none" w:sz="0" w:space="0" w:color="auto"/>
                        <w:right w:val="none" w:sz="0" w:space="0" w:color="auto"/>
                      </w:divBdr>
                      <w:divsChild>
                        <w:div w:id="1723866995">
                          <w:marLeft w:val="0"/>
                          <w:marRight w:val="4500"/>
                          <w:marTop w:val="0"/>
                          <w:marBottom w:val="0"/>
                          <w:divBdr>
                            <w:top w:val="none" w:sz="0" w:space="0" w:color="auto"/>
                            <w:left w:val="none" w:sz="0" w:space="0" w:color="auto"/>
                            <w:bottom w:val="none" w:sz="0" w:space="0" w:color="auto"/>
                            <w:right w:val="none" w:sz="0" w:space="0" w:color="auto"/>
                          </w:divBdr>
                          <w:divsChild>
                            <w:div w:id="1385714036">
                              <w:marLeft w:val="0"/>
                              <w:marRight w:val="4500"/>
                              <w:marTop w:val="0"/>
                              <w:marBottom w:val="0"/>
                              <w:divBdr>
                                <w:top w:val="none" w:sz="0" w:space="0" w:color="auto"/>
                                <w:left w:val="none" w:sz="0" w:space="0" w:color="auto"/>
                                <w:bottom w:val="none" w:sz="0" w:space="0" w:color="auto"/>
                                <w:right w:val="none" w:sz="0" w:space="0" w:color="auto"/>
                              </w:divBdr>
                              <w:divsChild>
                                <w:div w:id="17248631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60661">
      <w:bodyDiv w:val="1"/>
      <w:marLeft w:val="0"/>
      <w:marRight w:val="0"/>
      <w:marTop w:val="0"/>
      <w:marBottom w:val="0"/>
      <w:divBdr>
        <w:top w:val="none" w:sz="0" w:space="0" w:color="auto"/>
        <w:left w:val="none" w:sz="0" w:space="0" w:color="auto"/>
        <w:bottom w:val="none" w:sz="0" w:space="0" w:color="auto"/>
        <w:right w:val="none" w:sz="0" w:space="0" w:color="auto"/>
      </w:divBdr>
      <w:divsChild>
        <w:div w:id="125784202">
          <w:marLeft w:val="0"/>
          <w:marRight w:val="0"/>
          <w:marTop w:val="0"/>
          <w:marBottom w:val="0"/>
          <w:divBdr>
            <w:top w:val="none" w:sz="0" w:space="0" w:color="auto"/>
            <w:left w:val="none" w:sz="0" w:space="0" w:color="auto"/>
            <w:bottom w:val="none" w:sz="0" w:space="0" w:color="auto"/>
            <w:right w:val="none" w:sz="0" w:space="0" w:color="auto"/>
          </w:divBdr>
          <w:divsChild>
            <w:div w:id="2054034507">
              <w:marLeft w:val="0"/>
              <w:marRight w:val="72"/>
              <w:marTop w:val="96"/>
              <w:marBottom w:val="0"/>
              <w:divBdr>
                <w:top w:val="none" w:sz="0" w:space="0" w:color="auto"/>
                <w:left w:val="none" w:sz="0" w:space="0" w:color="auto"/>
                <w:bottom w:val="none" w:sz="0" w:space="0" w:color="auto"/>
                <w:right w:val="none" w:sz="0" w:space="0" w:color="auto"/>
              </w:divBdr>
              <w:divsChild>
                <w:div w:id="1711956655">
                  <w:marLeft w:val="0"/>
                  <w:marRight w:val="72"/>
                  <w:marTop w:val="96"/>
                  <w:marBottom w:val="0"/>
                  <w:divBdr>
                    <w:top w:val="none" w:sz="0" w:space="0" w:color="auto"/>
                    <w:left w:val="none" w:sz="0" w:space="0" w:color="auto"/>
                    <w:bottom w:val="none" w:sz="0" w:space="0" w:color="auto"/>
                    <w:right w:val="none" w:sz="0" w:space="0" w:color="auto"/>
                  </w:divBdr>
                  <w:divsChild>
                    <w:div w:id="822887611">
                      <w:marLeft w:val="0"/>
                      <w:marRight w:val="0"/>
                      <w:marTop w:val="0"/>
                      <w:marBottom w:val="0"/>
                      <w:divBdr>
                        <w:top w:val="none" w:sz="0" w:space="0" w:color="auto"/>
                        <w:left w:val="none" w:sz="0" w:space="0" w:color="auto"/>
                        <w:bottom w:val="none" w:sz="0" w:space="0" w:color="auto"/>
                        <w:right w:val="none" w:sz="0" w:space="0" w:color="auto"/>
                      </w:divBdr>
                      <w:divsChild>
                        <w:div w:id="1216353309">
                          <w:marLeft w:val="0"/>
                          <w:marRight w:val="0"/>
                          <w:marTop w:val="0"/>
                          <w:marBottom w:val="0"/>
                          <w:divBdr>
                            <w:top w:val="none" w:sz="0" w:space="0" w:color="auto"/>
                            <w:left w:val="none" w:sz="0" w:space="0" w:color="auto"/>
                            <w:bottom w:val="none" w:sz="0" w:space="0" w:color="auto"/>
                            <w:right w:val="none" w:sz="0" w:space="0" w:color="auto"/>
                          </w:divBdr>
                        </w:div>
                        <w:div w:id="18029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fao.org/forestry/webview/-media?mediaId=12139&amp;langId=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D0E17-5FB0-43B4-B66C-49E6B39A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5080</Words>
  <Characters>28962</Characters>
  <Application>Microsoft Office Word</Application>
  <DocSecurity>0</DocSecurity>
  <Lines>241</Lines>
  <Paragraphs>67</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Title:</vt:lpstr>
      <vt:lpstr>Title:</vt:lpstr>
    </vt:vector>
  </TitlesOfParts>
  <LinksUpToDate>false</LinksUpToDate>
  <CharactersWithSpaces>33975</CharactersWithSpaces>
  <SharedDoc>false</SharedDoc>
  <HLinks>
    <vt:vector size="18" baseType="variant">
      <vt:variant>
        <vt:i4>4325453</vt:i4>
      </vt:variant>
      <vt:variant>
        <vt:i4>6</vt:i4>
      </vt:variant>
      <vt:variant>
        <vt:i4>0</vt:i4>
      </vt:variant>
      <vt:variant>
        <vt:i4>5</vt:i4>
      </vt:variant>
      <vt:variant>
        <vt:lpwstr>http://www.fao.org/forestry/webview/-media?mediaId=12139&amp;langId=1</vt:lpwstr>
      </vt:variant>
      <vt:variant>
        <vt:lpwstr/>
      </vt:variant>
      <vt:variant>
        <vt:i4>393248</vt:i4>
      </vt:variant>
      <vt:variant>
        <vt:i4>3</vt:i4>
      </vt:variant>
      <vt:variant>
        <vt:i4>0</vt:i4>
      </vt:variant>
      <vt:variant>
        <vt:i4>5</vt:i4>
      </vt:variant>
      <vt:variant>
        <vt:lpwstr>mailto:kajita@cc.tuat.ac.jp</vt:lpwstr>
      </vt:variant>
      <vt:variant>
        <vt:lpwstr/>
      </vt:variant>
      <vt:variant>
        <vt:i4>6750243</vt:i4>
      </vt:variant>
      <vt:variant>
        <vt:i4>0</vt:i4>
      </vt:variant>
      <vt:variant>
        <vt:i4>0</vt:i4>
      </vt:variant>
      <vt:variant>
        <vt:i4>5</vt:i4>
      </vt:variant>
      <vt:variant>
        <vt:lpwstr>mailto:iwasaki_kunihisa@mpm.co.jp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
  <cp:revision>1</cp:revision>
  <cp:lastPrinted>2011-11-28T12:09:00Z</cp:lastPrinted>
  <dcterms:created xsi:type="dcterms:W3CDTF">2012-05-31T08:04:00Z</dcterms:created>
  <dcterms:modified xsi:type="dcterms:W3CDTF">2012-05-31T08:04:00Z</dcterms:modified>
</cp:coreProperties>
</file>