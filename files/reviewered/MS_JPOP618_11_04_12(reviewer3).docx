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D4" w:rsidRPr="00992886" w:rsidRDefault="00CD7AD4" w:rsidP="00992886">
      <w:pPr>
        <w:spacing w:line="480" w:lineRule="auto"/>
        <w:jc w:val="center"/>
        <w:rPr>
          <w:b/>
          <w:caps/>
          <w:lang w:val="en-US"/>
        </w:rPr>
      </w:pPr>
      <w:r w:rsidRPr="00992886">
        <w:rPr>
          <w:b/>
          <w:caps/>
          <w:lang w:val="en-US"/>
        </w:rPr>
        <w:t>Vigor tests in Geranium</w:t>
      </w:r>
      <w:r w:rsidRPr="00992886">
        <w:rPr>
          <w:b/>
          <w:i/>
          <w:caps/>
          <w:lang w:val="en-US"/>
        </w:rPr>
        <w:t xml:space="preserve">, </w:t>
      </w:r>
      <w:r w:rsidRPr="00992886">
        <w:rPr>
          <w:b/>
          <w:caps/>
          <w:lang w:val="en-US"/>
        </w:rPr>
        <w:t>Salvia, Gazania and Impatiens seed lots to estimate seedling emergence potential in modules</w:t>
      </w:r>
    </w:p>
    <w:p w:rsidR="00CD7AD4" w:rsidRPr="00CD7AD4" w:rsidRDefault="00CD7AD4" w:rsidP="00603F55">
      <w:pPr>
        <w:jc w:val="center"/>
        <w:rPr>
          <w:b/>
          <w:lang w:val="en-US"/>
          <w:rPrChange w:id="0" w:author="User" w:date="2012-06-06T17:55:00Z">
            <w:rPr>
              <w:lang w:val="en-US"/>
            </w:rPr>
          </w:rPrChange>
        </w:rPr>
      </w:pPr>
      <w:r w:rsidRPr="00CD7AD4">
        <w:rPr>
          <w:b/>
          <w:lang w:val="en-US"/>
          <w:rPrChange w:id="1" w:author="User" w:date="2012-06-06T17:55:00Z">
            <w:rPr>
              <w:lang w:val="en-US"/>
            </w:rPr>
          </w:rPrChange>
        </w:rPr>
        <w:t>Tuba Guloksuz and Ibrahim Demir</w:t>
      </w:r>
    </w:p>
    <w:p w:rsidR="00CD7AD4" w:rsidRPr="00AA2ED0" w:rsidRDefault="00CD7AD4" w:rsidP="00996126">
      <w:pPr>
        <w:jc w:val="both"/>
        <w:rPr>
          <w:sz w:val="20"/>
          <w:szCs w:val="20"/>
          <w:lang w:val="en-US"/>
        </w:rPr>
      </w:pPr>
      <w:r w:rsidRPr="00AA2ED0">
        <w:rPr>
          <w:sz w:val="20"/>
          <w:szCs w:val="20"/>
          <w:lang w:val="en-US"/>
        </w:rPr>
        <w:t xml:space="preserve">Department of Horticulture, Faculty of Agriculture, </w:t>
      </w:r>
      <w:smartTag w:uri="urn:schemas-microsoft-com:office:smarttags" w:element="PlaceType">
        <w:r w:rsidRPr="00AA2ED0">
          <w:rPr>
            <w:sz w:val="20"/>
            <w:szCs w:val="20"/>
            <w:lang w:val="en-US"/>
          </w:rPr>
          <w:t>University</w:t>
        </w:r>
      </w:smartTag>
      <w:r w:rsidRPr="00AA2ED0">
        <w:rPr>
          <w:sz w:val="20"/>
          <w:szCs w:val="20"/>
          <w:lang w:val="en-US"/>
        </w:rPr>
        <w:t xml:space="preserve"> of </w:t>
      </w:r>
      <w:smartTag w:uri="urn:schemas-microsoft-com:office:smarttags" w:element="PlaceName">
        <w:r w:rsidRPr="00AA2ED0">
          <w:rPr>
            <w:sz w:val="20"/>
            <w:szCs w:val="20"/>
            <w:lang w:val="en-US"/>
          </w:rPr>
          <w:t>Ankara</w:t>
        </w:r>
      </w:smartTag>
      <w:r w:rsidRPr="00AA2ED0">
        <w:rPr>
          <w:sz w:val="20"/>
          <w:szCs w:val="20"/>
          <w:lang w:val="en-US"/>
        </w:rPr>
        <w:t>, 06110 Dıskapı /</w:t>
      </w:r>
      <w:smartTag w:uri="urn:schemas-microsoft-com:office:smarttags" w:element="City">
        <w:r w:rsidRPr="00AA2ED0">
          <w:rPr>
            <w:sz w:val="20"/>
            <w:szCs w:val="20"/>
            <w:lang w:val="en-US"/>
          </w:rPr>
          <w:t>Ankara</w:t>
        </w:r>
      </w:smartTag>
      <w:r w:rsidRPr="00AA2ED0">
        <w:rPr>
          <w:sz w:val="20"/>
          <w:szCs w:val="20"/>
          <w:lang w:val="en-US"/>
        </w:rPr>
        <w:t xml:space="preserve"> /</w:t>
      </w:r>
      <w:smartTag w:uri="urn:schemas-microsoft-com:office:smarttags" w:element="country-region">
        <w:smartTag w:uri="urn:schemas-microsoft-com:office:smarttags" w:element="place">
          <w:r w:rsidRPr="00AA2ED0">
            <w:rPr>
              <w:sz w:val="20"/>
              <w:szCs w:val="20"/>
              <w:lang w:val="en-US"/>
            </w:rPr>
            <w:t>Turkey</w:t>
          </w:r>
        </w:smartTag>
      </w:smartTag>
      <w:ins w:id="2" w:author="User" w:date="2012-06-06T17:54:00Z">
        <w:r>
          <w:rPr>
            <w:sz w:val="20"/>
            <w:szCs w:val="20"/>
            <w:lang w:val="en-US"/>
          </w:rPr>
          <w:t>. Please indicate the street and number, fax and e-mail of the corresponding author</w:t>
        </w:r>
      </w:ins>
    </w:p>
    <w:p w:rsidR="00CD7AD4" w:rsidRPr="00423019" w:rsidRDefault="00CD7AD4" w:rsidP="00996126">
      <w:pPr>
        <w:jc w:val="both"/>
        <w:rPr>
          <w:b/>
          <w:lang w:val="en-US"/>
        </w:rPr>
      </w:pPr>
    </w:p>
    <w:p w:rsidR="00CD7AD4" w:rsidRPr="00423019" w:rsidRDefault="00CD7AD4" w:rsidP="00996126">
      <w:pPr>
        <w:jc w:val="both"/>
        <w:rPr>
          <w:b/>
          <w:lang w:val="en-US"/>
        </w:rPr>
      </w:pPr>
    </w:p>
    <w:p w:rsidR="00CD7AD4" w:rsidRDefault="00CD7AD4" w:rsidP="0073661D">
      <w:pPr>
        <w:spacing w:line="480" w:lineRule="auto"/>
        <w:jc w:val="center"/>
        <w:rPr>
          <w:b/>
          <w:i/>
          <w:lang w:val="en-US"/>
        </w:rPr>
      </w:pPr>
      <w:r w:rsidRPr="00603F55">
        <w:rPr>
          <w:b/>
          <w:lang w:val="en-US"/>
        </w:rPr>
        <w:t>Abstract</w:t>
      </w:r>
    </w:p>
    <w:p w:rsidR="00CD7AD4" w:rsidRPr="00423019" w:rsidRDefault="00CD7AD4" w:rsidP="00996126">
      <w:pPr>
        <w:spacing w:line="480" w:lineRule="auto"/>
        <w:jc w:val="both"/>
        <w:rPr>
          <w:lang w:val="en-US"/>
        </w:rPr>
      </w:pPr>
      <w:r w:rsidRPr="00423019">
        <w:rPr>
          <w:lang w:val="en-US"/>
        </w:rPr>
        <w:t xml:space="preserve">A study was made of the relationship between accelerated </w:t>
      </w:r>
      <w:r>
        <w:rPr>
          <w:lang w:val="en-US"/>
        </w:rPr>
        <w:t>aging</w:t>
      </w:r>
      <w:r w:rsidRPr="00423019">
        <w:rPr>
          <w:lang w:val="en-US"/>
        </w:rPr>
        <w:t xml:space="preserve"> (AA</w:t>
      </w:r>
      <w:r>
        <w:rPr>
          <w:lang w:val="en-US"/>
        </w:rPr>
        <w:t>, 100% r.h., 41 and 43 °C, 48 and 72 h</w:t>
      </w:r>
      <w:r w:rsidRPr="00423019">
        <w:rPr>
          <w:lang w:val="en-US"/>
        </w:rPr>
        <w:t xml:space="preserve">), saturated salt accelerated </w:t>
      </w:r>
      <w:r>
        <w:rPr>
          <w:lang w:val="en-US"/>
        </w:rPr>
        <w:t>aging</w:t>
      </w:r>
      <w:r w:rsidRPr="00423019">
        <w:rPr>
          <w:lang w:val="en-US"/>
        </w:rPr>
        <w:t xml:space="preserve"> (SSAA</w:t>
      </w:r>
      <w:r>
        <w:rPr>
          <w:lang w:val="en-US"/>
        </w:rPr>
        <w:t>, 75 % r.h., 41, 43, 45 °C, 72h</w:t>
      </w:r>
      <w:r w:rsidRPr="00423019">
        <w:rPr>
          <w:lang w:val="en-US"/>
        </w:rPr>
        <w:t xml:space="preserve">), mean germination time </w:t>
      </w:r>
      <w:r>
        <w:rPr>
          <w:lang w:val="en-US"/>
        </w:rPr>
        <w:t xml:space="preserve">(MGT) </w:t>
      </w:r>
      <w:r w:rsidRPr="00423019">
        <w:rPr>
          <w:lang w:val="en-US"/>
        </w:rPr>
        <w:t>and 2</w:t>
      </w:r>
      <w:r w:rsidRPr="00423019">
        <w:rPr>
          <w:vertAlign w:val="superscript"/>
          <w:lang w:val="en-US"/>
        </w:rPr>
        <w:t>nd</w:t>
      </w:r>
      <w:r w:rsidRPr="00423019">
        <w:rPr>
          <w:lang w:val="en-US"/>
        </w:rPr>
        <w:t xml:space="preserve"> day germination percentage vigor tests and seedling emergence</w:t>
      </w:r>
      <w:r>
        <w:rPr>
          <w:lang w:val="en-US"/>
        </w:rPr>
        <w:t xml:space="preserve"> and mean emergence time in 9 lots of geranium (</w:t>
      </w:r>
      <w:r w:rsidRPr="009327F6">
        <w:rPr>
          <w:i/>
          <w:lang w:val="en-US"/>
        </w:rPr>
        <w:t>Pelargonium</w:t>
      </w:r>
      <w:r>
        <w:rPr>
          <w:i/>
          <w:lang w:val="en-US"/>
        </w:rPr>
        <w:t xml:space="preserve"> </w:t>
      </w:r>
      <w:r w:rsidRPr="005A3DBE">
        <w:rPr>
          <w:lang w:val="en-US"/>
        </w:rPr>
        <w:t>sp</w:t>
      </w:r>
      <w:r>
        <w:rPr>
          <w:lang w:val="en-US"/>
        </w:rPr>
        <w:t>.</w:t>
      </w:r>
      <w:r>
        <w:rPr>
          <w:i/>
          <w:lang w:val="en-US"/>
        </w:rPr>
        <w:t>)</w:t>
      </w:r>
      <w:r>
        <w:rPr>
          <w:lang w:val="en-US"/>
        </w:rPr>
        <w:t>, salvia (</w:t>
      </w:r>
      <w:r w:rsidRPr="009327F6">
        <w:rPr>
          <w:i/>
          <w:lang w:val="en-US"/>
        </w:rPr>
        <w:t>Salvia</w:t>
      </w:r>
      <w:r>
        <w:rPr>
          <w:i/>
          <w:lang w:val="en-US"/>
        </w:rPr>
        <w:t xml:space="preserve"> splendens)</w:t>
      </w:r>
      <w:r>
        <w:rPr>
          <w:lang w:val="en-US"/>
        </w:rPr>
        <w:t>, g</w:t>
      </w:r>
      <w:r w:rsidRPr="005A3DBE">
        <w:rPr>
          <w:lang w:val="en-US"/>
        </w:rPr>
        <w:t>azania</w:t>
      </w:r>
      <w:r>
        <w:rPr>
          <w:lang w:val="en-US"/>
        </w:rPr>
        <w:t xml:space="preserve"> (</w:t>
      </w:r>
      <w:r w:rsidRPr="005A3DBE">
        <w:rPr>
          <w:i/>
          <w:lang w:val="en-US"/>
        </w:rPr>
        <w:t>Gazania</w:t>
      </w:r>
      <w:r>
        <w:rPr>
          <w:lang w:val="en-US"/>
        </w:rPr>
        <w:t xml:space="preserve"> spp.) and impatiens (</w:t>
      </w:r>
      <w:r w:rsidRPr="009327F6">
        <w:rPr>
          <w:i/>
          <w:lang w:val="en-US"/>
        </w:rPr>
        <w:t>Impatiens</w:t>
      </w:r>
      <w:r>
        <w:rPr>
          <w:i/>
          <w:lang w:val="en-US"/>
        </w:rPr>
        <w:t xml:space="preserve"> walleriana)</w:t>
      </w:r>
      <w:r>
        <w:rPr>
          <w:lang w:val="en-US"/>
        </w:rPr>
        <w:t xml:space="preserve"> seeds.</w:t>
      </w:r>
      <w:r w:rsidRPr="00423019">
        <w:rPr>
          <w:lang w:val="en-US"/>
        </w:rPr>
        <w:t xml:space="preserve"> Initial </w:t>
      </w:r>
      <w:r>
        <w:rPr>
          <w:lang w:val="en-US"/>
        </w:rPr>
        <w:t xml:space="preserve">standard laboratory </w:t>
      </w:r>
      <w:r w:rsidRPr="00423019">
        <w:rPr>
          <w:lang w:val="en-US"/>
        </w:rPr>
        <w:t xml:space="preserve">germination was above </w:t>
      </w:r>
      <w:r>
        <w:rPr>
          <w:lang w:val="en-US"/>
        </w:rPr>
        <w:t>7</w:t>
      </w:r>
      <w:r w:rsidRPr="00423019">
        <w:rPr>
          <w:lang w:val="en-US"/>
        </w:rPr>
        <w:t xml:space="preserve">0 % for all seed lots. </w:t>
      </w:r>
      <w:r>
        <w:rPr>
          <w:lang w:val="en-US"/>
        </w:rPr>
        <w:t>S</w:t>
      </w:r>
      <w:r w:rsidRPr="00423019">
        <w:rPr>
          <w:lang w:val="en-US"/>
        </w:rPr>
        <w:t xml:space="preserve">eedling emergence </w:t>
      </w:r>
      <w:r>
        <w:rPr>
          <w:lang w:val="en-US"/>
        </w:rPr>
        <w:t>percentages ranged</w:t>
      </w:r>
      <w:r w:rsidRPr="00423019">
        <w:rPr>
          <w:lang w:val="en-US"/>
        </w:rPr>
        <w:t xml:space="preserve"> between </w:t>
      </w:r>
      <w:r>
        <w:rPr>
          <w:lang w:val="en-US"/>
        </w:rPr>
        <w:t xml:space="preserve">29 </w:t>
      </w:r>
      <w:r w:rsidRPr="00423019">
        <w:rPr>
          <w:lang w:val="en-US"/>
        </w:rPr>
        <w:t xml:space="preserve">and </w:t>
      </w:r>
      <w:r>
        <w:rPr>
          <w:lang w:val="en-US"/>
        </w:rPr>
        <w:t xml:space="preserve">91 </w:t>
      </w:r>
      <w:r w:rsidRPr="00423019">
        <w:rPr>
          <w:lang w:val="en-US"/>
        </w:rPr>
        <w:t xml:space="preserve">% </w:t>
      </w:r>
      <w:r>
        <w:rPr>
          <w:lang w:val="en-US"/>
        </w:rPr>
        <w:t>in geranium, 2 and 89 % in salvia, 21 and 71 % in gazania, 6 and 66 % in impatiens. Emergence time was the slowest (higher MET) in salvia and impatiens with a mean of 9.9 and 12.5 days and faster in gazania (4.3 days) and geranium</w:t>
      </w:r>
      <w:r w:rsidRPr="00423019">
        <w:rPr>
          <w:lang w:val="en-US"/>
        </w:rPr>
        <w:t xml:space="preserve"> </w:t>
      </w:r>
      <w:r>
        <w:rPr>
          <w:lang w:val="en-US"/>
        </w:rPr>
        <w:t xml:space="preserve">(3.4 days) </w:t>
      </w:r>
      <w:r w:rsidRPr="00423019">
        <w:rPr>
          <w:lang w:val="en-US"/>
        </w:rPr>
        <w:t xml:space="preserve">seed lots. </w:t>
      </w:r>
      <w:r>
        <w:rPr>
          <w:lang w:val="en-US"/>
        </w:rPr>
        <w:t xml:space="preserve"> The number of significant correlations obtained was 14 in geranium, 12 in gazania, 9 in salvia and impatiens. Accelerated ageing was more successful in geranium (r=0.75-0.98, p&lt;0.05-0.001) and salvia (r=0.67-0.95, p&lt;0.05-0.001). SSAA gave higher correlations in salvia (r=0.88-0.93, p&lt;0.01-0.001). MGT was successful in geranium (r=0.74, p&lt;0.05), salvia (r=0.91, p&lt;0.001) and impatiens (r=0.92, p&lt;0.001). 2</w:t>
      </w:r>
      <w:r w:rsidRPr="00D045D8">
        <w:rPr>
          <w:vertAlign w:val="superscript"/>
          <w:lang w:val="en-US"/>
        </w:rPr>
        <w:t>nd</w:t>
      </w:r>
      <w:r>
        <w:rPr>
          <w:lang w:val="en-US"/>
        </w:rPr>
        <w:t xml:space="preserve"> day germination was highly correlated with emergence in geranium (p&lt;0.001) but less significantly (p&lt;0.05) in gazania. Even though it was not very high, standard laboratory germination was successful in predicting both emergence and emergence time in all except MET in salvia (p&lt;0.05). In conclusion, combinations of 41</w:t>
      </w:r>
      <w:r>
        <w:rPr>
          <w:vertAlign w:val="superscript"/>
          <w:lang w:val="en-US"/>
        </w:rPr>
        <w:t>o</w:t>
      </w:r>
      <w:r>
        <w:rPr>
          <w:lang w:val="en-US"/>
        </w:rPr>
        <w:t>C/48h of AA, 45</w:t>
      </w:r>
      <w:r>
        <w:rPr>
          <w:vertAlign w:val="superscript"/>
          <w:lang w:val="en-US"/>
        </w:rPr>
        <w:t>o</w:t>
      </w:r>
      <w:r>
        <w:rPr>
          <w:lang w:val="en-US"/>
        </w:rPr>
        <w:t>C/72h of SSAA, 2</w:t>
      </w:r>
      <w:r w:rsidRPr="00D045D8">
        <w:rPr>
          <w:vertAlign w:val="superscript"/>
          <w:lang w:val="en-US"/>
        </w:rPr>
        <w:t>nd</w:t>
      </w:r>
      <w:r>
        <w:rPr>
          <w:lang w:val="en-US"/>
        </w:rPr>
        <w:t xml:space="preserve"> day germination in pelargonium and salvia, and MGT in geranium, salvia and impatiens can be used in vigor testing. Standard laboratory germination is highly discriminatory in geranium and impatiens and less so in the other two species.   </w:t>
      </w:r>
      <w:r w:rsidRPr="00423019">
        <w:rPr>
          <w:lang w:val="en-US"/>
        </w:rPr>
        <w:t xml:space="preserve">    </w:t>
      </w:r>
    </w:p>
    <w:p w:rsidR="00CD7AD4" w:rsidRPr="00423019" w:rsidRDefault="00CD7AD4" w:rsidP="00603F55">
      <w:pPr>
        <w:spacing w:line="480" w:lineRule="auto"/>
        <w:jc w:val="both"/>
        <w:rPr>
          <w:lang w:val="en-US"/>
        </w:rPr>
      </w:pPr>
      <w:r w:rsidRPr="00697F2D">
        <w:rPr>
          <w:b/>
          <w:lang w:val="en-US"/>
        </w:rPr>
        <w:t>Key words:</w:t>
      </w:r>
      <w:r w:rsidRPr="00423019">
        <w:rPr>
          <w:lang w:val="en-US"/>
        </w:rPr>
        <w:t xml:space="preserve"> </w:t>
      </w:r>
      <w:r>
        <w:rPr>
          <w:lang w:val="en-US"/>
        </w:rPr>
        <w:t xml:space="preserve">Emergence, seed vigor, saturated salt accelerated aging, accelerated aging  </w:t>
      </w: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Default="00CD7AD4" w:rsidP="00996126">
      <w:pPr>
        <w:spacing w:line="480" w:lineRule="auto"/>
        <w:jc w:val="both"/>
        <w:rPr>
          <w:lang w:val="en-US"/>
        </w:rPr>
      </w:pPr>
    </w:p>
    <w:p w:rsidR="00CD7AD4" w:rsidRPr="00603F55" w:rsidRDefault="00CD7AD4" w:rsidP="0012459C">
      <w:pPr>
        <w:spacing w:line="480" w:lineRule="auto"/>
        <w:rPr>
          <w:b/>
          <w:lang w:val="en-US"/>
        </w:rPr>
      </w:pPr>
      <w:r w:rsidRPr="00603F55">
        <w:rPr>
          <w:b/>
          <w:lang w:val="en-US"/>
        </w:rPr>
        <w:t>I</w:t>
      </w:r>
      <w:r>
        <w:rPr>
          <w:b/>
          <w:lang w:val="en-US"/>
        </w:rPr>
        <w:t>NTRODUCTION</w:t>
      </w:r>
    </w:p>
    <w:p w:rsidR="00CD7AD4" w:rsidRDefault="00CD7AD4" w:rsidP="00AA2ED0">
      <w:pPr>
        <w:spacing w:line="480" w:lineRule="auto"/>
        <w:ind w:firstLine="708"/>
        <w:jc w:val="both"/>
        <w:rPr>
          <w:lang w:val="en-US"/>
        </w:rPr>
      </w:pPr>
      <w:r>
        <w:rPr>
          <w:lang w:val="en-US"/>
        </w:rPr>
        <w:t>H</w:t>
      </w:r>
      <w:r w:rsidRPr="00423019">
        <w:rPr>
          <w:lang w:val="en-US"/>
        </w:rPr>
        <w:t>igh cost</w:t>
      </w:r>
      <w:r>
        <w:rPr>
          <w:lang w:val="en-US"/>
        </w:rPr>
        <w:t xml:space="preserve"> if </w:t>
      </w:r>
      <w:r w:rsidRPr="00423019">
        <w:rPr>
          <w:lang w:val="en-US"/>
        </w:rPr>
        <w:t>flower seed</w:t>
      </w:r>
      <w:r>
        <w:rPr>
          <w:lang w:val="en-US"/>
        </w:rPr>
        <w:t xml:space="preserve"> </w:t>
      </w:r>
      <w:r w:rsidRPr="00423019">
        <w:rPr>
          <w:lang w:val="en-US"/>
        </w:rPr>
        <w:t>has led growers to employ precision seeding and transplant production systems to maximize seed</w:t>
      </w:r>
      <w:r>
        <w:rPr>
          <w:lang w:val="en-US"/>
        </w:rPr>
        <w:t>ling stands (McDonald and Kwong</w:t>
      </w:r>
      <w:r w:rsidRPr="00423019">
        <w:rPr>
          <w:lang w:val="en-US"/>
        </w:rPr>
        <w:t xml:space="preserve"> 2005). </w:t>
      </w:r>
      <w:r>
        <w:rPr>
          <w:lang w:val="en-US"/>
        </w:rPr>
        <w:t>High quality seed is required for m</w:t>
      </w:r>
      <w:r w:rsidRPr="00423019">
        <w:rPr>
          <w:lang w:val="en-US"/>
        </w:rPr>
        <w:t>aximum efficiency to obtain</w:t>
      </w:r>
      <w:r>
        <w:rPr>
          <w:lang w:val="en-US"/>
        </w:rPr>
        <w:t xml:space="preserve"> optimum</w:t>
      </w:r>
      <w:r w:rsidRPr="00423019">
        <w:rPr>
          <w:lang w:val="en-US"/>
        </w:rPr>
        <w:t xml:space="preserve"> seedling emergence and uniformity</w:t>
      </w:r>
      <w:r w:rsidRPr="002A3003">
        <w:rPr>
          <w:lang w:val="en-US"/>
        </w:rPr>
        <w:t xml:space="preserve"> </w:t>
      </w:r>
      <w:r w:rsidRPr="00423019">
        <w:rPr>
          <w:lang w:val="en-US"/>
        </w:rPr>
        <w:t>in plug production</w:t>
      </w:r>
      <w:r>
        <w:rPr>
          <w:lang w:val="en-US"/>
        </w:rPr>
        <w:t>.</w:t>
      </w:r>
      <w:r w:rsidRPr="00423019">
        <w:rPr>
          <w:lang w:val="en-US"/>
        </w:rPr>
        <w:t xml:space="preserve"> </w:t>
      </w:r>
      <w:r>
        <w:rPr>
          <w:lang w:val="en-US"/>
        </w:rPr>
        <w:t>Low emergence causes unproductive use of glasshouse space, resulting in</w:t>
      </w:r>
      <w:r w:rsidRPr="00C145D4">
        <w:rPr>
          <w:lang w:val="en-US"/>
        </w:rPr>
        <w:t xml:space="preserve"> </w:t>
      </w:r>
      <w:r>
        <w:rPr>
          <w:lang w:val="en-US"/>
        </w:rPr>
        <w:t xml:space="preserve">heterogenous populations. Even in greenhouses conditions during seedling emergence are not always ideal. Deviations from optimal temperature or moisture availability can negatively affect seedling emergence, low quality seed lots are more sensitive to stressful conditions (TeKrony 2003). </w:t>
      </w:r>
    </w:p>
    <w:p w:rsidR="00CD7AD4" w:rsidRDefault="00CD7AD4" w:rsidP="00996126">
      <w:pPr>
        <w:spacing w:line="480" w:lineRule="auto"/>
        <w:jc w:val="both"/>
        <w:rPr>
          <w:lang w:val="en-US"/>
        </w:rPr>
      </w:pPr>
    </w:p>
    <w:p w:rsidR="00CD7AD4" w:rsidRDefault="00CD7AD4" w:rsidP="00AA2ED0">
      <w:pPr>
        <w:spacing w:line="480" w:lineRule="auto"/>
        <w:ind w:firstLine="708"/>
        <w:jc w:val="both"/>
        <w:rPr>
          <w:lang w:val="en-US"/>
        </w:rPr>
      </w:pPr>
      <w:r w:rsidRPr="00423019">
        <w:rPr>
          <w:lang w:val="en-US"/>
        </w:rPr>
        <w:t>Germination test</w:t>
      </w:r>
      <w:r>
        <w:rPr>
          <w:lang w:val="en-US"/>
        </w:rPr>
        <w:t xml:space="preserve"> results</w:t>
      </w:r>
      <w:r w:rsidRPr="00423019">
        <w:rPr>
          <w:lang w:val="en-US"/>
        </w:rPr>
        <w:t xml:space="preserve"> </w:t>
      </w:r>
      <w:r>
        <w:rPr>
          <w:lang w:val="en-US"/>
        </w:rPr>
        <w:t xml:space="preserve">conducted in an ideal environment </w:t>
      </w:r>
      <w:r w:rsidRPr="00423019">
        <w:rPr>
          <w:lang w:val="en-US"/>
        </w:rPr>
        <w:t>are used to evaluate the production of normal seedling</w:t>
      </w:r>
      <w:r>
        <w:rPr>
          <w:lang w:val="en-US"/>
        </w:rPr>
        <w:t>s</w:t>
      </w:r>
      <w:r w:rsidRPr="00423019">
        <w:rPr>
          <w:lang w:val="en-US"/>
        </w:rPr>
        <w:t xml:space="preserve"> under optimal </w:t>
      </w:r>
      <w:r>
        <w:rPr>
          <w:lang w:val="en-US"/>
        </w:rPr>
        <w:t>greenhouse growing conditions (Geneve</w:t>
      </w:r>
      <w:r w:rsidRPr="00423019">
        <w:rPr>
          <w:lang w:val="en-US"/>
        </w:rPr>
        <w:t xml:space="preserve"> 2008). However, these </w:t>
      </w:r>
      <w:r>
        <w:rPr>
          <w:lang w:val="en-US"/>
        </w:rPr>
        <w:t>results may</w:t>
      </w:r>
      <w:r w:rsidRPr="00423019">
        <w:rPr>
          <w:lang w:val="en-US"/>
        </w:rPr>
        <w:t xml:space="preserve"> not always </w:t>
      </w:r>
      <w:r>
        <w:rPr>
          <w:lang w:val="en-US"/>
        </w:rPr>
        <w:t xml:space="preserve">necessarily </w:t>
      </w:r>
      <w:r w:rsidRPr="00423019">
        <w:rPr>
          <w:lang w:val="en-US"/>
        </w:rPr>
        <w:t>reflect the emergence potential of a seed lot under greenhouse</w:t>
      </w:r>
      <w:r>
        <w:rPr>
          <w:lang w:val="en-US"/>
        </w:rPr>
        <w:t xml:space="preserve"> conditions</w:t>
      </w:r>
      <w:r w:rsidRPr="00423019">
        <w:rPr>
          <w:lang w:val="en-US"/>
        </w:rPr>
        <w:t>.</w:t>
      </w:r>
      <w:r>
        <w:rPr>
          <w:lang w:val="en-US"/>
        </w:rPr>
        <w:t xml:space="preserve"> </w:t>
      </w:r>
      <w:r w:rsidRPr="00423019">
        <w:rPr>
          <w:lang w:val="en-US"/>
        </w:rPr>
        <w:t>Vigor tests help</w:t>
      </w:r>
      <w:r>
        <w:rPr>
          <w:lang w:val="en-US"/>
        </w:rPr>
        <w:t xml:space="preserve"> to </w:t>
      </w:r>
      <w:r w:rsidRPr="00423019">
        <w:rPr>
          <w:lang w:val="en-US"/>
        </w:rPr>
        <w:t xml:space="preserve">identify the level of physiological aging of a seed lot and its potential for </w:t>
      </w:r>
      <w:r>
        <w:rPr>
          <w:lang w:val="en-US"/>
        </w:rPr>
        <w:t>producing</w:t>
      </w:r>
      <w:r w:rsidRPr="00423019">
        <w:rPr>
          <w:lang w:val="en-US"/>
        </w:rPr>
        <w:t xml:space="preserve"> normal seedlings under a wide range</w:t>
      </w:r>
      <w:r>
        <w:rPr>
          <w:lang w:val="en-US"/>
        </w:rPr>
        <w:t xml:space="preserve"> of sowing conditions (McDonald</w:t>
      </w:r>
      <w:r w:rsidRPr="00423019">
        <w:rPr>
          <w:lang w:val="en-US"/>
        </w:rPr>
        <w:t xml:space="preserve"> 1975). </w:t>
      </w:r>
      <w:r>
        <w:rPr>
          <w:lang w:val="en-US"/>
        </w:rPr>
        <w:t>Various vigor t</w:t>
      </w:r>
      <w:r w:rsidRPr="00423019">
        <w:rPr>
          <w:lang w:val="en-US"/>
        </w:rPr>
        <w:t xml:space="preserve">ests are widely employed in a number of agronomic and vegetable crops </w:t>
      </w:r>
      <w:r>
        <w:rPr>
          <w:lang w:val="en-US"/>
        </w:rPr>
        <w:t xml:space="preserve">to determine the level of physiological aging </w:t>
      </w:r>
      <w:r w:rsidRPr="00423019">
        <w:rPr>
          <w:lang w:val="en-US"/>
        </w:rPr>
        <w:t>(Hampton and TeKrony 1995)</w:t>
      </w:r>
      <w:r>
        <w:rPr>
          <w:lang w:val="en-US"/>
        </w:rPr>
        <w:t xml:space="preserve">. Vigor tests provide more information than standard germination tests, however, reports on vigor tests of flower seeds are rare. </w:t>
      </w:r>
      <w:r w:rsidRPr="00423019">
        <w:rPr>
          <w:lang w:val="en-US"/>
        </w:rPr>
        <w:t xml:space="preserve"> </w:t>
      </w:r>
    </w:p>
    <w:p w:rsidR="00CD7AD4" w:rsidRDefault="00CD7AD4" w:rsidP="00AA2ED0">
      <w:pPr>
        <w:spacing w:line="480" w:lineRule="auto"/>
        <w:ind w:firstLine="708"/>
        <w:jc w:val="both"/>
        <w:rPr>
          <w:lang w:val="en-US"/>
        </w:rPr>
      </w:pPr>
      <w:r w:rsidRPr="00423019">
        <w:rPr>
          <w:lang w:val="en-US"/>
        </w:rPr>
        <w:t xml:space="preserve">Accelerated </w:t>
      </w:r>
      <w:r>
        <w:rPr>
          <w:lang w:val="en-US"/>
        </w:rPr>
        <w:t>aging</w:t>
      </w:r>
      <w:r w:rsidRPr="00423019">
        <w:rPr>
          <w:lang w:val="en-US"/>
        </w:rPr>
        <w:t xml:space="preserve"> (AA) is a</w:t>
      </w:r>
      <w:r>
        <w:rPr>
          <w:lang w:val="en-US"/>
        </w:rPr>
        <w:t>n</w:t>
      </w:r>
      <w:r w:rsidRPr="00423019">
        <w:rPr>
          <w:lang w:val="en-US"/>
        </w:rPr>
        <w:t xml:space="preserve"> established vigor test used </w:t>
      </w:r>
      <w:r>
        <w:rPr>
          <w:lang w:val="en-US"/>
        </w:rPr>
        <w:t>for large-seeded crops (TeKrony</w:t>
      </w:r>
      <w:r w:rsidRPr="00423019">
        <w:rPr>
          <w:lang w:val="en-US"/>
        </w:rPr>
        <w:t xml:space="preserve"> 1995; AOSA 2009). In this test, seeds are subjected to high temperature (4</w:t>
      </w:r>
      <w:r>
        <w:rPr>
          <w:lang w:val="en-US"/>
        </w:rPr>
        <w:t>1°C) and relative humidity (100</w:t>
      </w:r>
      <w:r w:rsidRPr="00423019">
        <w:rPr>
          <w:lang w:val="en-US"/>
        </w:rPr>
        <w:t xml:space="preserve">%) over </w:t>
      </w:r>
      <w:r>
        <w:rPr>
          <w:lang w:val="en-US"/>
        </w:rPr>
        <w:t>24 -</w:t>
      </w:r>
      <w:r w:rsidRPr="00423019">
        <w:rPr>
          <w:lang w:val="en-US"/>
        </w:rPr>
        <w:t>72h to induce aging</w:t>
      </w:r>
      <w:r>
        <w:rPr>
          <w:lang w:val="en-US"/>
        </w:rPr>
        <w:t>,</w:t>
      </w:r>
      <w:r w:rsidRPr="00423019">
        <w:rPr>
          <w:lang w:val="en-US"/>
        </w:rPr>
        <w:t xml:space="preserve"> and subsequently evaluation is done by standard germination test. AA conditions </w:t>
      </w:r>
      <w:r>
        <w:rPr>
          <w:lang w:val="en-US"/>
        </w:rPr>
        <w:t xml:space="preserve">may induce </w:t>
      </w:r>
      <w:r w:rsidRPr="00423019">
        <w:rPr>
          <w:lang w:val="en-US"/>
        </w:rPr>
        <w:t xml:space="preserve">a rapid increase in </w:t>
      </w:r>
      <w:r>
        <w:rPr>
          <w:lang w:val="en-US"/>
        </w:rPr>
        <w:t xml:space="preserve">fungal infection because </w:t>
      </w:r>
      <w:r w:rsidRPr="00423019">
        <w:rPr>
          <w:lang w:val="en-US"/>
        </w:rPr>
        <w:t>high relative humidity (RH) in the chamber</w:t>
      </w:r>
      <w:r>
        <w:rPr>
          <w:lang w:val="en-US"/>
        </w:rPr>
        <w:t xml:space="preserve"> </w:t>
      </w:r>
      <w:r w:rsidRPr="00423019">
        <w:rPr>
          <w:lang w:val="en-US"/>
        </w:rPr>
        <w:t>influence</w:t>
      </w:r>
      <w:r>
        <w:rPr>
          <w:lang w:val="en-US"/>
        </w:rPr>
        <w:t>s the</w:t>
      </w:r>
      <w:r w:rsidRPr="00423019">
        <w:rPr>
          <w:lang w:val="en-US"/>
        </w:rPr>
        <w:t xml:space="preserve"> </w:t>
      </w:r>
      <w:r>
        <w:rPr>
          <w:lang w:val="en-US"/>
        </w:rPr>
        <w:t>aging</w:t>
      </w:r>
      <w:r w:rsidRPr="00423019">
        <w:rPr>
          <w:lang w:val="en-US"/>
        </w:rPr>
        <w:t xml:space="preserve"> level and variation among seed lots. </w:t>
      </w:r>
      <w:r>
        <w:rPr>
          <w:lang w:val="en-US"/>
        </w:rPr>
        <w:t>T</w:t>
      </w:r>
      <w:r w:rsidRPr="00423019">
        <w:rPr>
          <w:lang w:val="en-US"/>
        </w:rPr>
        <w:t xml:space="preserve">hese </w:t>
      </w:r>
      <w:r>
        <w:rPr>
          <w:lang w:val="en-US"/>
        </w:rPr>
        <w:t>were eliminated by</w:t>
      </w:r>
      <w:r w:rsidRPr="00423019">
        <w:rPr>
          <w:lang w:val="en-US"/>
        </w:rPr>
        <w:t xml:space="preserve"> Jianhua and McDonald (1996) </w:t>
      </w:r>
      <w:r>
        <w:rPr>
          <w:lang w:val="en-US"/>
        </w:rPr>
        <w:t>in</w:t>
      </w:r>
      <w:r w:rsidRPr="00423019">
        <w:rPr>
          <w:lang w:val="en-US"/>
        </w:rPr>
        <w:t xml:space="preserve"> a saturated salt accelerated </w:t>
      </w:r>
      <w:r>
        <w:rPr>
          <w:lang w:val="en-US"/>
        </w:rPr>
        <w:t>aging</w:t>
      </w:r>
      <w:r w:rsidRPr="00423019">
        <w:rPr>
          <w:lang w:val="en-US"/>
        </w:rPr>
        <w:t xml:space="preserve"> (SSAA) test in which </w:t>
      </w:r>
      <w:r>
        <w:rPr>
          <w:lang w:val="en-US"/>
        </w:rPr>
        <w:t xml:space="preserve">the relative humidity of the air was regulated by </w:t>
      </w:r>
      <w:r>
        <w:rPr>
          <w:color w:val="000000"/>
          <w:lang w:val="en-US"/>
        </w:rPr>
        <w:t>saturated salt solutions</w:t>
      </w:r>
      <w:r>
        <w:rPr>
          <w:lang w:val="en-US"/>
        </w:rPr>
        <w:t xml:space="preserve"> and</w:t>
      </w:r>
      <w:r w:rsidRPr="00423019">
        <w:rPr>
          <w:lang w:val="en-US"/>
        </w:rPr>
        <w:t xml:space="preserve"> seeds </w:t>
      </w:r>
      <w:r>
        <w:rPr>
          <w:color w:val="000000"/>
          <w:lang w:val="en-US"/>
        </w:rPr>
        <w:t>were</w:t>
      </w:r>
      <w:r w:rsidRPr="00AD5916">
        <w:rPr>
          <w:color w:val="000000"/>
          <w:lang w:val="en-US"/>
        </w:rPr>
        <w:t xml:space="preserve"> aged</w:t>
      </w:r>
      <w:r>
        <w:rPr>
          <w:color w:val="000000"/>
          <w:lang w:val="en-US"/>
        </w:rPr>
        <w:t xml:space="preserve"> at</w:t>
      </w:r>
      <w:r w:rsidRPr="00AD5916">
        <w:rPr>
          <w:color w:val="000000"/>
          <w:lang w:val="en-US"/>
        </w:rPr>
        <w:t xml:space="preserve"> </w:t>
      </w:r>
      <w:r>
        <w:rPr>
          <w:color w:val="000000"/>
          <w:lang w:val="en-US"/>
        </w:rPr>
        <w:t xml:space="preserve">&lt; 100%. </w:t>
      </w:r>
      <w:r w:rsidRPr="00AD5916">
        <w:rPr>
          <w:color w:val="000000"/>
          <w:lang w:val="en-US"/>
        </w:rPr>
        <w:t>They concluded that</w:t>
      </w:r>
      <w:r>
        <w:rPr>
          <w:color w:val="000000"/>
          <w:lang w:val="en-US"/>
        </w:rPr>
        <w:t xml:space="preserve"> an</w:t>
      </w:r>
      <w:r w:rsidRPr="00AD5916">
        <w:rPr>
          <w:color w:val="000000"/>
          <w:lang w:val="en-US"/>
        </w:rPr>
        <w:t xml:space="preserve"> aging environment</w:t>
      </w:r>
      <w:r>
        <w:rPr>
          <w:color w:val="000000"/>
          <w:lang w:val="en-US"/>
        </w:rPr>
        <w:t xml:space="preserve"> of</w:t>
      </w:r>
      <w:r w:rsidRPr="00AD5916">
        <w:rPr>
          <w:color w:val="000000"/>
          <w:lang w:val="en-US"/>
        </w:rPr>
        <w:t xml:space="preserve"> 41</w:t>
      </w:r>
      <w:r>
        <w:rPr>
          <w:color w:val="000000"/>
          <w:lang w:val="en-US"/>
        </w:rPr>
        <w:t xml:space="preserve"> </w:t>
      </w:r>
      <w:r w:rsidRPr="00AD5916">
        <w:rPr>
          <w:color w:val="000000"/>
          <w:vertAlign w:val="superscript"/>
          <w:lang w:val="en-US"/>
        </w:rPr>
        <w:t>o</w:t>
      </w:r>
      <w:r w:rsidRPr="00AD5916">
        <w:rPr>
          <w:color w:val="000000"/>
          <w:lang w:val="en-US"/>
        </w:rPr>
        <w:t>C for 48 h</w:t>
      </w:r>
      <w:r w:rsidRPr="00561F5B">
        <w:rPr>
          <w:color w:val="339966"/>
          <w:lang w:val="en-US"/>
        </w:rPr>
        <w:t xml:space="preserve"> </w:t>
      </w:r>
      <w:r w:rsidRPr="00362699">
        <w:rPr>
          <w:color w:val="000000"/>
          <w:lang w:val="en-US"/>
        </w:rPr>
        <w:t>with</w:t>
      </w:r>
      <w:r>
        <w:rPr>
          <w:color w:val="339966"/>
          <w:lang w:val="en-US"/>
        </w:rPr>
        <w:t xml:space="preserve"> </w:t>
      </w:r>
      <w:r w:rsidRPr="00AD5916">
        <w:rPr>
          <w:color w:val="000000"/>
          <w:lang w:val="en-US"/>
        </w:rPr>
        <w:t>KCl</w:t>
      </w:r>
      <w:r>
        <w:rPr>
          <w:color w:val="000000"/>
          <w:lang w:val="en-US"/>
        </w:rPr>
        <w:t xml:space="preserve"> (93 %)</w:t>
      </w:r>
      <w:r w:rsidRPr="00AD5916">
        <w:rPr>
          <w:color w:val="000000"/>
          <w:lang w:val="en-US"/>
        </w:rPr>
        <w:t xml:space="preserve"> and NaCl </w:t>
      </w:r>
      <w:r>
        <w:rPr>
          <w:color w:val="000000"/>
          <w:lang w:val="en-US"/>
        </w:rPr>
        <w:t>(75%) discriminated the</w:t>
      </w:r>
      <w:r w:rsidRPr="00423019">
        <w:rPr>
          <w:lang w:val="en-US"/>
        </w:rPr>
        <w:t xml:space="preserve"> seed vigor </w:t>
      </w:r>
      <w:r>
        <w:rPr>
          <w:lang w:val="en-US"/>
        </w:rPr>
        <w:t>of</w:t>
      </w:r>
      <w:r w:rsidRPr="00423019">
        <w:rPr>
          <w:lang w:val="en-US"/>
        </w:rPr>
        <w:t xml:space="preserve"> </w:t>
      </w:r>
      <w:r>
        <w:rPr>
          <w:lang w:val="en-US"/>
        </w:rPr>
        <w:t>i</w:t>
      </w:r>
      <w:r w:rsidRPr="00423019">
        <w:rPr>
          <w:lang w:val="en-US"/>
        </w:rPr>
        <w:t xml:space="preserve">mpatiens seed lots. </w:t>
      </w:r>
      <w:r>
        <w:rPr>
          <w:lang w:val="en-US"/>
        </w:rPr>
        <w:t xml:space="preserve">In our recent report on viola seed lots, we found that SSAA (41 </w:t>
      </w:r>
      <w:r>
        <w:rPr>
          <w:vertAlign w:val="superscript"/>
          <w:lang w:val="en-US"/>
        </w:rPr>
        <w:t>o</w:t>
      </w:r>
      <w:r>
        <w:rPr>
          <w:lang w:val="en-US"/>
        </w:rPr>
        <w:t>C / NaCl /72h) was a successful test in predicting seedling emergence along with mean germination time and 2</w:t>
      </w:r>
      <w:r w:rsidRPr="008D384D">
        <w:rPr>
          <w:vertAlign w:val="superscript"/>
          <w:lang w:val="en-US"/>
        </w:rPr>
        <w:t>nd</w:t>
      </w:r>
      <w:r>
        <w:rPr>
          <w:lang w:val="en-US"/>
        </w:rPr>
        <w:t xml:space="preserve"> day germination test (Demir et al. 2011). </w:t>
      </w:r>
      <w:r w:rsidRPr="00423019">
        <w:rPr>
          <w:lang w:val="en-US"/>
        </w:rPr>
        <w:t>Time to radicle protrusion and seedling size were successfully used to rank petunia</w:t>
      </w:r>
      <w:r>
        <w:rPr>
          <w:lang w:val="en-US"/>
        </w:rPr>
        <w:t xml:space="preserve"> (</w:t>
      </w:r>
      <w:r w:rsidRPr="009A25D3">
        <w:rPr>
          <w:i/>
          <w:lang w:val="en-US"/>
        </w:rPr>
        <w:t>Petunia</w:t>
      </w:r>
      <w:r>
        <w:rPr>
          <w:lang w:val="en-US"/>
        </w:rPr>
        <w:t xml:space="preserve"> sp.)</w:t>
      </w:r>
      <w:r w:rsidRPr="00423019">
        <w:rPr>
          <w:lang w:val="en-US"/>
        </w:rPr>
        <w:t xml:space="preserve"> and impatiens</w:t>
      </w:r>
      <w:r>
        <w:rPr>
          <w:lang w:val="en-US"/>
        </w:rPr>
        <w:t xml:space="preserve"> (</w:t>
      </w:r>
      <w:r w:rsidRPr="009A25D3">
        <w:rPr>
          <w:i/>
          <w:lang w:val="en-US"/>
        </w:rPr>
        <w:t>Impatiens walleriana</w:t>
      </w:r>
      <w:r>
        <w:rPr>
          <w:lang w:val="en-US"/>
        </w:rPr>
        <w:t>)</w:t>
      </w:r>
      <w:r w:rsidRPr="00423019">
        <w:rPr>
          <w:lang w:val="en-US"/>
        </w:rPr>
        <w:t xml:space="preserve"> seed lots (</w:t>
      </w:r>
      <w:r>
        <w:rPr>
          <w:lang w:val="en-US"/>
        </w:rPr>
        <w:t xml:space="preserve">Dutt and Geneve </w:t>
      </w:r>
      <w:r w:rsidRPr="00423019">
        <w:rPr>
          <w:lang w:val="en-US"/>
        </w:rPr>
        <w:t xml:space="preserve">2007). </w:t>
      </w:r>
    </w:p>
    <w:p w:rsidR="00CD7AD4" w:rsidRDefault="00CD7AD4" w:rsidP="00996126">
      <w:pPr>
        <w:spacing w:line="480" w:lineRule="auto"/>
        <w:jc w:val="both"/>
        <w:rPr>
          <w:lang w:val="en-US"/>
        </w:rPr>
      </w:pPr>
    </w:p>
    <w:p w:rsidR="00CD7AD4" w:rsidRDefault="00CD7AD4" w:rsidP="00AA2ED0">
      <w:pPr>
        <w:spacing w:line="480" w:lineRule="auto"/>
        <w:ind w:firstLine="708"/>
        <w:jc w:val="both"/>
        <w:rPr>
          <w:lang w:val="en-US"/>
        </w:rPr>
      </w:pPr>
      <w:r>
        <w:rPr>
          <w:lang w:val="en-US"/>
        </w:rPr>
        <w:t>Geranium</w:t>
      </w:r>
      <w:r w:rsidRPr="007774FE">
        <w:rPr>
          <w:lang w:val="en-US"/>
        </w:rPr>
        <w:t xml:space="preserve">, </w:t>
      </w:r>
      <w:r>
        <w:rPr>
          <w:lang w:val="en-US"/>
        </w:rPr>
        <w:t>s</w:t>
      </w:r>
      <w:r w:rsidRPr="007774FE">
        <w:rPr>
          <w:lang w:val="en-US"/>
        </w:rPr>
        <w:t xml:space="preserve">alvia, </w:t>
      </w:r>
      <w:r>
        <w:rPr>
          <w:lang w:val="en-US"/>
        </w:rPr>
        <w:t>g</w:t>
      </w:r>
      <w:r w:rsidRPr="007774FE">
        <w:rPr>
          <w:lang w:val="en-US"/>
        </w:rPr>
        <w:t>azania</w:t>
      </w:r>
      <w:r>
        <w:rPr>
          <w:lang w:val="en-US"/>
        </w:rPr>
        <w:t xml:space="preserve"> and i</w:t>
      </w:r>
      <w:r w:rsidRPr="007774FE">
        <w:rPr>
          <w:lang w:val="en-US"/>
        </w:rPr>
        <w:t>mpatiens</w:t>
      </w:r>
      <w:r>
        <w:rPr>
          <w:lang w:val="en-US"/>
        </w:rPr>
        <w:t xml:space="preserve"> are common flower species that are used in plug production. S</w:t>
      </w:r>
      <w:r w:rsidRPr="00423019">
        <w:rPr>
          <w:lang w:val="en-US"/>
        </w:rPr>
        <w:t xml:space="preserve">tudies </w:t>
      </w:r>
      <w:r>
        <w:rPr>
          <w:lang w:val="en-US"/>
        </w:rPr>
        <w:t xml:space="preserve">that was </w:t>
      </w:r>
      <w:r w:rsidRPr="00423019">
        <w:rPr>
          <w:lang w:val="en-US"/>
        </w:rPr>
        <w:t xml:space="preserve">used the vigor tests </w:t>
      </w:r>
      <w:r>
        <w:rPr>
          <w:lang w:val="en-US"/>
        </w:rPr>
        <w:t xml:space="preserve">as mentioned above are rather </w:t>
      </w:r>
      <w:r w:rsidRPr="00423019">
        <w:rPr>
          <w:lang w:val="en-US"/>
        </w:rPr>
        <w:t>to rank seed lots</w:t>
      </w:r>
      <w:r>
        <w:rPr>
          <w:lang w:val="en-US"/>
        </w:rPr>
        <w:t>, and</w:t>
      </w:r>
      <w:r w:rsidRPr="00423019">
        <w:rPr>
          <w:lang w:val="en-US"/>
        </w:rPr>
        <w:t xml:space="preserve"> </w:t>
      </w:r>
      <w:r>
        <w:rPr>
          <w:lang w:val="en-US"/>
        </w:rPr>
        <w:t>their correlation with</w:t>
      </w:r>
      <w:r w:rsidRPr="00423019">
        <w:rPr>
          <w:lang w:val="en-US"/>
        </w:rPr>
        <w:t xml:space="preserve"> emergence</w:t>
      </w:r>
      <w:r>
        <w:rPr>
          <w:lang w:val="en-US"/>
        </w:rPr>
        <w:t xml:space="preserve"> is not considered. </w:t>
      </w:r>
      <w:r w:rsidRPr="00423019">
        <w:rPr>
          <w:lang w:val="en-US"/>
        </w:rPr>
        <w:t xml:space="preserve">This </w:t>
      </w:r>
      <w:r>
        <w:rPr>
          <w:lang w:val="en-US"/>
        </w:rPr>
        <w:t xml:space="preserve">study </w:t>
      </w:r>
      <w:r w:rsidRPr="00423019">
        <w:rPr>
          <w:lang w:val="en-US"/>
        </w:rPr>
        <w:t>was designed to evaluate the use of AA, SSAA, mean germination time</w:t>
      </w:r>
      <w:r>
        <w:rPr>
          <w:lang w:val="en-US"/>
        </w:rPr>
        <w:t xml:space="preserve"> and 2nd day germination as</w:t>
      </w:r>
      <w:r w:rsidRPr="00423019">
        <w:rPr>
          <w:lang w:val="en-US"/>
        </w:rPr>
        <w:t xml:space="preserve"> vigor tests for estimating </w:t>
      </w:r>
      <w:r>
        <w:rPr>
          <w:lang w:val="en-US"/>
        </w:rPr>
        <w:t xml:space="preserve">the </w:t>
      </w:r>
      <w:r w:rsidRPr="00423019">
        <w:rPr>
          <w:lang w:val="en-US"/>
        </w:rPr>
        <w:t xml:space="preserve">seedling emergence </w:t>
      </w:r>
      <w:r>
        <w:rPr>
          <w:lang w:val="en-US"/>
        </w:rPr>
        <w:t>potential of</w:t>
      </w:r>
      <w:r w:rsidRPr="00423019">
        <w:rPr>
          <w:lang w:val="en-US"/>
        </w:rPr>
        <w:t xml:space="preserve"> seed lots</w:t>
      </w:r>
      <w:r>
        <w:rPr>
          <w:lang w:val="en-US"/>
        </w:rPr>
        <w:t xml:space="preserve"> in these four species</w:t>
      </w:r>
      <w:r w:rsidRPr="00423019">
        <w:rPr>
          <w:lang w:val="en-US"/>
        </w:rPr>
        <w:t xml:space="preserve">.     </w:t>
      </w:r>
    </w:p>
    <w:p w:rsidR="00CD7AD4" w:rsidRDefault="00CD7AD4" w:rsidP="00AA2ED0">
      <w:pPr>
        <w:spacing w:line="480" w:lineRule="auto"/>
        <w:ind w:firstLine="708"/>
        <w:jc w:val="both"/>
        <w:rPr>
          <w:lang w:val="en-US"/>
        </w:rPr>
      </w:pPr>
    </w:p>
    <w:p w:rsidR="00CD7AD4" w:rsidRDefault="00CD7AD4" w:rsidP="00AA2ED0">
      <w:pPr>
        <w:spacing w:line="480" w:lineRule="auto"/>
        <w:ind w:firstLine="708"/>
        <w:jc w:val="both"/>
        <w:rPr>
          <w:lang w:val="en-US"/>
        </w:rPr>
      </w:pPr>
    </w:p>
    <w:p w:rsidR="00CD7AD4" w:rsidRDefault="00CD7AD4" w:rsidP="00AA2ED0">
      <w:pPr>
        <w:spacing w:line="480" w:lineRule="auto"/>
        <w:ind w:firstLine="708"/>
        <w:jc w:val="both"/>
        <w:rPr>
          <w:lang w:val="en-US"/>
        </w:rPr>
      </w:pPr>
    </w:p>
    <w:p w:rsidR="00CD7AD4" w:rsidRDefault="00CD7AD4" w:rsidP="00AA2ED0">
      <w:pPr>
        <w:spacing w:line="480" w:lineRule="auto"/>
        <w:ind w:firstLine="708"/>
        <w:jc w:val="both"/>
        <w:rPr>
          <w:lang w:val="en-US"/>
        </w:rPr>
      </w:pPr>
    </w:p>
    <w:p w:rsidR="00CD7AD4" w:rsidRPr="00423019" w:rsidRDefault="00CD7AD4" w:rsidP="00AA2ED0">
      <w:pPr>
        <w:spacing w:line="480" w:lineRule="auto"/>
        <w:ind w:firstLine="708"/>
        <w:jc w:val="both"/>
        <w:rPr>
          <w:lang w:val="en-US"/>
        </w:rPr>
      </w:pPr>
    </w:p>
    <w:p w:rsidR="00CD7AD4" w:rsidRPr="00423019" w:rsidRDefault="00CD7AD4" w:rsidP="0012459C">
      <w:pPr>
        <w:spacing w:line="480" w:lineRule="auto"/>
        <w:rPr>
          <w:b/>
          <w:lang w:val="en-US"/>
        </w:rPr>
      </w:pPr>
      <w:r w:rsidRPr="00423019">
        <w:rPr>
          <w:b/>
          <w:lang w:val="en-US"/>
        </w:rPr>
        <w:t>M</w:t>
      </w:r>
      <w:r>
        <w:rPr>
          <w:b/>
          <w:lang w:val="en-US"/>
        </w:rPr>
        <w:t>ATERIALS</w:t>
      </w:r>
      <w:r w:rsidRPr="00423019">
        <w:rPr>
          <w:b/>
          <w:lang w:val="en-US"/>
        </w:rPr>
        <w:t xml:space="preserve"> </w:t>
      </w:r>
      <w:r>
        <w:rPr>
          <w:b/>
          <w:lang w:val="en-US"/>
        </w:rPr>
        <w:t>AND</w:t>
      </w:r>
      <w:r w:rsidRPr="00423019">
        <w:rPr>
          <w:b/>
          <w:lang w:val="en-US"/>
        </w:rPr>
        <w:t xml:space="preserve"> </w:t>
      </w:r>
      <w:r>
        <w:rPr>
          <w:b/>
          <w:lang w:val="en-US"/>
        </w:rPr>
        <w:t>METHODS</w:t>
      </w:r>
    </w:p>
    <w:p w:rsidR="00CD7AD4" w:rsidRPr="00423019" w:rsidRDefault="00CD7AD4" w:rsidP="005D2708">
      <w:pPr>
        <w:spacing w:line="480" w:lineRule="auto"/>
        <w:ind w:firstLine="708"/>
        <w:jc w:val="both"/>
        <w:rPr>
          <w:lang w:val="en-US"/>
        </w:rPr>
      </w:pPr>
      <w:r w:rsidRPr="00423019">
        <w:rPr>
          <w:lang w:val="en-US"/>
        </w:rPr>
        <w:t xml:space="preserve">Samples of nine seed lots of </w:t>
      </w:r>
      <w:r>
        <w:rPr>
          <w:lang w:val="en-US"/>
        </w:rPr>
        <w:t>geranium (</w:t>
      </w:r>
      <w:r w:rsidRPr="0079599B">
        <w:rPr>
          <w:i/>
          <w:lang w:val="en-US"/>
        </w:rPr>
        <w:t>Pelargonium hortorum</w:t>
      </w:r>
      <w:r>
        <w:rPr>
          <w:lang w:val="en-US"/>
        </w:rPr>
        <w:t>), salvia (</w:t>
      </w:r>
      <w:r w:rsidRPr="0079599B">
        <w:rPr>
          <w:i/>
          <w:lang w:val="en-US"/>
        </w:rPr>
        <w:t>Salvia splende</w:t>
      </w:r>
      <w:r>
        <w:rPr>
          <w:i/>
          <w:lang w:val="en-US"/>
        </w:rPr>
        <w:t>n</w:t>
      </w:r>
      <w:r w:rsidRPr="0079599B">
        <w:rPr>
          <w:i/>
          <w:lang w:val="en-US"/>
        </w:rPr>
        <w:t>s</w:t>
      </w:r>
      <w:r>
        <w:rPr>
          <w:lang w:val="en-US"/>
        </w:rPr>
        <w:t>), gazania (</w:t>
      </w:r>
      <w:r w:rsidRPr="0079599B">
        <w:rPr>
          <w:i/>
          <w:lang w:val="en-US"/>
        </w:rPr>
        <w:t>Gazania splende</w:t>
      </w:r>
      <w:r>
        <w:rPr>
          <w:i/>
          <w:lang w:val="en-US"/>
        </w:rPr>
        <w:t>n</w:t>
      </w:r>
      <w:r w:rsidRPr="0079599B">
        <w:rPr>
          <w:i/>
          <w:lang w:val="en-US"/>
        </w:rPr>
        <w:t>s</w:t>
      </w:r>
      <w:r>
        <w:rPr>
          <w:lang w:val="en-US"/>
        </w:rPr>
        <w:t>) and impatiens (</w:t>
      </w:r>
      <w:r w:rsidRPr="009F6017">
        <w:rPr>
          <w:i/>
          <w:lang w:val="en-US"/>
        </w:rPr>
        <w:t>Impatiens wall</w:t>
      </w:r>
      <w:r>
        <w:rPr>
          <w:i/>
          <w:lang w:val="en-US"/>
        </w:rPr>
        <w:t>eriana</w:t>
      </w:r>
      <w:r>
        <w:rPr>
          <w:lang w:val="en-US"/>
        </w:rPr>
        <w:t>)</w:t>
      </w:r>
      <w:r w:rsidRPr="00423019">
        <w:rPr>
          <w:lang w:val="en-US"/>
        </w:rPr>
        <w:t xml:space="preserve"> (Table 1) were obtained from commercial seed companies. </w:t>
      </w:r>
      <w:r>
        <w:rPr>
          <w:lang w:val="en-US"/>
        </w:rPr>
        <w:t xml:space="preserve">The first 7 lots were F1 hybrids and the last two (Lots 8, 9) were open-pollinated cultivars (Table 1). </w:t>
      </w:r>
      <w:r w:rsidRPr="00423019">
        <w:rPr>
          <w:lang w:val="en-US"/>
        </w:rPr>
        <w:t xml:space="preserve">Initial seed moisture content was determined </w:t>
      </w:r>
      <w:r>
        <w:rPr>
          <w:lang w:val="en-US"/>
        </w:rPr>
        <w:t xml:space="preserve">on 100 seeds of two replicates by </w:t>
      </w:r>
      <w:r w:rsidRPr="00423019">
        <w:rPr>
          <w:lang w:val="en-US"/>
        </w:rPr>
        <w:t>using the low temperature oven method (</w:t>
      </w:r>
      <w:r>
        <w:rPr>
          <w:color w:val="000000"/>
          <w:lang w:val="en-US"/>
        </w:rPr>
        <w:t>ISTA</w:t>
      </w:r>
      <w:r w:rsidRPr="00423019">
        <w:rPr>
          <w:color w:val="000000"/>
          <w:lang w:val="en-US"/>
        </w:rPr>
        <w:t xml:space="preserve"> 2001</w:t>
      </w:r>
      <w:r w:rsidRPr="00423019">
        <w:rPr>
          <w:lang w:val="en-US"/>
        </w:rPr>
        <w:t xml:space="preserve">). Initial laboratory germination tests were conducted on four replicates of 25 seeds each. Seeds of each replicate were placed on </w:t>
      </w:r>
      <w:r>
        <w:rPr>
          <w:lang w:val="en-US"/>
        </w:rPr>
        <w:t>f</w:t>
      </w:r>
      <w:r w:rsidRPr="00423019">
        <w:rPr>
          <w:lang w:val="en-US"/>
        </w:rPr>
        <w:t>ilter paper (</w:t>
      </w:r>
      <w:smartTag w:uri="urn:schemas-microsoft-com:office:smarttags" w:element="place">
        <w:smartTag w:uri="urn:schemas-microsoft-com:office:smarttags" w:element="City">
          <w:r w:rsidRPr="00423019">
            <w:rPr>
              <w:lang w:val="en-US"/>
            </w:rPr>
            <w:t>Filtrak</w:t>
          </w:r>
        </w:smartTag>
        <w:r w:rsidRPr="00423019">
          <w:rPr>
            <w:lang w:val="en-US"/>
          </w:rPr>
          <w:t xml:space="preserve">, </w:t>
        </w:r>
        <w:smartTag w:uri="urn:schemas-microsoft-com:office:smarttags" w:element="country-region">
          <w:r w:rsidRPr="00423019">
            <w:rPr>
              <w:lang w:val="en-US"/>
            </w:rPr>
            <w:t>Germany</w:t>
          </w:r>
        </w:smartTag>
      </w:smartTag>
      <w:r w:rsidRPr="00423019">
        <w:rPr>
          <w:lang w:val="en-US"/>
        </w:rPr>
        <w:t>) in a Petri dish (</w:t>
      </w:r>
      <w:smartTag w:uri="urn:schemas-microsoft-com:office:smarttags" w:element="metricconverter">
        <w:smartTagPr>
          <w:attr w:name="ProductID" w:val="9 cm"/>
        </w:smartTagPr>
        <w:r w:rsidRPr="00423019">
          <w:rPr>
            <w:lang w:val="en-US"/>
          </w:rPr>
          <w:t>9 cm</w:t>
        </w:r>
        <w:r>
          <w:rPr>
            <w:lang w:val="en-US"/>
          </w:rPr>
          <w:t>, diameter</w:t>
        </w:r>
      </w:smartTag>
      <w:r w:rsidRPr="00423019">
        <w:rPr>
          <w:lang w:val="en-US"/>
        </w:rPr>
        <w:t xml:space="preserve">) </w:t>
      </w:r>
      <w:r>
        <w:rPr>
          <w:lang w:val="en-US"/>
        </w:rPr>
        <w:t>with</w:t>
      </w:r>
      <w:r w:rsidRPr="00423019">
        <w:rPr>
          <w:lang w:val="en-US"/>
        </w:rPr>
        <w:t xml:space="preserve"> 4 ml </w:t>
      </w:r>
      <w:r>
        <w:rPr>
          <w:lang w:val="en-US"/>
        </w:rPr>
        <w:t xml:space="preserve">of </w:t>
      </w:r>
      <w:r w:rsidRPr="00423019">
        <w:rPr>
          <w:lang w:val="en-US"/>
        </w:rPr>
        <w:t xml:space="preserve">distilled water. The dishes were placed in polyethylene bags and placed in an incubator at 20 </w:t>
      </w:r>
      <w:r w:rsidRPr="00423019">
        <w:rPr>
          <w:lang w:val="en-US"/>
        </w:rPr>
        <w:sym w:font="Symbol" w:char="F0B0"/>
      </w:r>
      <w:r w:rsidRPr="00423019">
        <w:rPr>
          <w:lang w:val="en-US"/>
        </w:rPr>
        <w:t>C in the dark. Normal seedling percentages wer</w:t>
      </w:r>
      <w:r>
        <w:rPr>
          <w:lang w:val="en-US"/>
        </w:rPr>
        <w:t>e evaluated after 14 days (ISTA</w:t>
      </w:r>
      <w:r w:rsidRPr="00423019">
        <w:rPr>
          <w:lang w:val="en-US"/>
        </w:rPr>
        <w:t xml:space="preserve"> 2001).</w:t>
      </w:r>
      <w:r w:rsidRPr="00345C6E">
        <w:rPr>
          <w:lang w:val="en-US"/>
        </w:rPr>
        <w:t xml:space="preserve"> </w:t>
      </w:r>
      <w:r w:rsidRPr="00423019">
        <w:rPr>
          <w:lang w:val="en-US"/>
        </w:rPr>
        <w:t>Percentage of radicle emergence</w:t>
      </w:r>
      <w:r>
        <w:rPr>
          <w:lang w:val="en-US"/>
        </w:rPr>
        <w:t xml:space="preserve"> (2 mm long radicle)</w:t>
      </w:r>
      <w:r w:rsidRPr="00423019">
        <w:rPr>
          <w:lang w:val="en-US"/>
        </w:rPr>
        <w:t xml:space="preserve"> </w:t>
      </w:r>
      <w:r>
        <w:rPr>
          <w:lang w:val="en-US"/>
        </w:rPr>
        <w:t>on</w:t>
      </w:r>
      <w:r w:rsidRPr="00423019">
        <w:rPr>
          <w:lang w:val="en-US"/>
        </w:rPr>
        <w:t xml:space="preserve"> the second day of the standard germination test was determined</w:t>
      </w:r>
      <w:r>
        <w:rPr>
          <w:lang w:val="en-US"/>
        </w:rPr>
        <w:t xml:space="preserve"> (2</w:t>
      </w:r>
      <w:r w:rsidRPr="007D47B7">
        <w:rPr>
          <w:vertAlign w:val="superscript"/>
          <w:lang w:val="en-US"/>
        </w:rPr>
        <w:t>nd</w:t>
      </w:r>
      <w:r>
        <w:rPr>
          <w:lang w:val="en-US"/>
        </w:rPr>
        <w:t xml:space="preserve"> day germination)</w:t>
      </w:r>
      <w:r w:rsidRPr="00423019">
        <w:rPr>
          <w:lang w:val="en-US"/>
        </w:rPr>
        <w:t xml:space="preserve">. </w:t>
      </w:r>
    </w:p>
    <w:p w:rsidR="00CD7AD4" w:rsidRDefault="00CD7AD4" w:rsidP="00996126">
      <w:pPr>
        <w:spacing w:line="480" w:lineRule="auto"/>
        <w:jc w:val="both"/>
        <w:rPr>
          <w:lang w:val="en-US"/>
        </w:rPr>
      </w:pPr>
    </w:p>
    <w:p w:rsidR="00CD7AD4" w:rsidRPr="00423019" w:rsidRDefault="00CD7AD4" w:rsidP="005D2708">
      <w:pPr>
        <w:spacing w:line="480" w:lineRule="auto"/>
        <w:ind w:firstLine="708"/>
        <w:jc w:val="both"/>
        <w:rPr>
          <w:lang w:val="en-US"/>
        </w:rPr>
      </w:pPr>
      <w:r w:rsidRPr="00423019">
        <w:rPr>
          <w:lang w:val="en-US"/>
        </w:rPr>
        <w:t xml:space="preserve">For the accelerated </w:t>
      </w:r>
      <w:r>
        <w:rPr>
          <w:lang w:val="en-US"/>
        </w:rPr>
        <w:t>aging</w:t>
      </w:r>
      <w:r w:rsidRPr="00423019">
        <w:rPr>
          <w:lang w:val="en-US"/>
        </w:rPr>
        <w:t xml:space="preserve"> test (AA), water jacketed </w:t>
      </w:r>
      <w:r>
        <w:rPr>
          <w:lang w:val="en-US"/>
        </w:rPr>
        <w:t>aging</w:t>
      </w:r>
      <w:r w:rsidRPr="00423019">
        <w:rPr>
          <w:lang w:val="en-US"/>
        </w:rPr>
        <w:t xml:space="preserve"> chambers were used. </w:t>
      </w:r>
      <w:r>
        <w:rPr>
          <w:lang w:val="en-US"/>
        </w:rPr>
        <w:t>The temperature range during ageing</w:t>
      </w:r>
      <w:r w:rsidRPr="00423019">
        <w:rPr>
          <w:lang w:val="en-US"/>
        </w:rPr>
        <w:t xml:space="preserve"> was ±0.1 </w:t>
      </w:r>
      <w:r w:rsidRPr="00423019">
        <w:rPr>
          <w:vertAlign w:val="superscript"/>
          <w:lang w:val="en-US"/>
        </w:rPr>
        <w:t>o</w:t>
      </w:r>
      <w:r w:rsidRPr="00423019">
        <w:rPr>
          <w:lang w:val="en-US"/>
        </w:rPr>
        <w:t xml:space="preserve">C </w:t>
      </w:r>
      <w:r>
        <w:rPr>
          <w:lang w:val="en-US"/>
        </w:rPr>
        <w:t>of the set temperature</w:t>
      </w:r>
      <w:r w:rsidRPr="00423019">
        <w:rPr>
          <w:lang w:val="en-US"/>
        </w:rPr>
        <w:t xml:space="preserve">. Forty ml of distilled water was added to each plastic </w:t>
      </w:r>
      <w:r>
        <w:rPr>
          <w:lang w:val="en-US"/>
        </w:rPr>
        <w:t>aging</w:t>
      </w:r>
      <w:r w:rsidRPr="00423019">
        <w:rPr>
          <w:lang w:val="en-US"/>
        </w:rPr>
        <w:t xml:space="preserve"> box (11x11x4 cm)</w:t>
      </w:r>
      <w:r>
        <w:rPr>
          <w:lang w:val="en-US"/>
        </w:rPr>
        <w:t>,</w:t>
      </w:r>
      <w:r w:rsidRPr="00423019">
        <w:rPr>
          <w:lang w:val="en-US"/>
        </w:rPr>
        <w:t xml:space="preserve"> and 100 seeds </w:t>
      </w:r>
      <w:r>
        <w:rPr>
          <w:lang w:val="en-US"/>
        </w:rPr>
        <w:t xml:space="preserve">were </w:t>
      </w:r>
      <w:r w:rsidRPr="00423019">
        <w:rPr>
          <w:lang w:val="en-US"/>
        </w:rPr>
        <w:t xml:space="preserve">placed on a </w:t>
      </w:r>
      <w:r>
        <w:rPr>
          <w:lang w:val="en-US"/>
        </w:rPr>
        <w:t xml:space="preserve">monolayer cheese cloth placed on the </w:t>
      </w:r>
      <w:r w:rsidRPr="00423019">
        <w:rPr>
          <w:lang w:val="en-US"/>
        </w:rPr>
        <w:t>wire mesh tray (10x10x3 cm) insi</w:t>
      </w:r>
      <w:r>
        <w:rPr>
          <w:lang w:val="en-US"/>
        </w:rPr>
        <w:t>de the box (Hampton and TeKrony</w:t>
      </w:r>
      <w:r w:rsidRPr="00423019">
        <w:rPr>
          <w:lang w:val="en-US"/>
        </w:rPr>
        <w:t xml:space="preserve"> 1995)</w:t>
      </w:r>
      <w:r>
        <w:rPr>
          <w:lang w:val="en-US"/>
        </w:rPr>
        <w:t>.</w:t>
      </w:r>
      <w:r w:rsidRPr="00423019">
        <w:rPr>
          <w:lang w:val="en-US"/>
        </w:rPr>
        <w:t xml:space="preserve"> Seeds were aged at 41 </w:t>
      </w:r>
      <w:r w:rsidRPr="00423019">
        <w:rPr>
          <w:vertAlign w:val="superscript"/>
          <w:lang w:val="en-US"/>
        </w:rPr>
        <w:t>o</w:t>
      </w:r>
      <w:r w:rsidRPr="00423019">
        <w:rPr>
          <w:lang w:val="en-US"/>
        </w:rPr>
        <w:t xml:space="preserve">C and 43 </w:t>
      </w:r>
      <w:r w:rsidRPr="00423019">
        <w:rPr>
          <w:vertAlign w:val="superscript"/>
          <w:lang w:val="en-US"/>
        </w:rPr>
        <w:t>o</w:t>
      </w:r>
      <w:r w:rsidRPr="00423019">
        <w:rPr>
          <w:lang w:val="en-US"/>
        </w:rPr>
        <w:t xml:space="preserve">C for 48 and 72 h, using one box for each </w:t>
      </w:r>
      <w:r>
        <w:rPr>
          <w:lang w:val="en-US"/>
        </w:rPr>
        <w:t>aging</w:t>
      </w:r>
      <w:r w:rsidRPr="00423019">
        <w:rPr>
          <w:lang w:val="en-US"/>
        </w:rPr>
        <w:t xml:space="preserve"> / time combination. The standard germination test was then conducted using normal seedling d</w:t>
      </w:r>
      <w:r>
        <w:rPr>
          <w:lang w:val="en-US"/>
        </w:rPr>
        <w:t>evelopment for assessment (ISTA</w:t>
      </w:r>
      <w:r w:rsidRPr="00423019">
        <w:rPr>
          <w:lang w:val="en-US"/>
        </w:rPr>
        <w:t xml:space="preserve"> 2001)</w:t>
      </w:r>
      <w:r>
        <w:rPr>
          <w:lang w:val="en-US"/>
        </w:rPr>
        <w:t xml:space="preserve"> after the seeds had been dried on the laboratory bench (25 °C, 40 % r.h.) for 2 hours</w:t>
      </w:r>
      <w:r w:rsidRPr="00423019">
        <w:rPr>
          <w:lang w:val="en-US"/>
        </w:rPr>
        <w:t>.</w:t>
      </w:r>
    </w:p>
    <w:p w:rsidR="00CD7AD4" w:rsidRPr="00423019" w:rsidRDefault="00CD7AD4" w:rsidP="00996126">
      <w:pPr>
        <w:spacing w:line="480" w:lineRule="auto"/>
        <w:jc w:val="both"/>
        <w:rPr>
          <w:lang w:val="en-US"/>
        </w:rPr>
      </w:pPr>
    </w:p>
    <w:p w:rsidR="00CD7AD4" w:rsidRPr="00423019" w:rsidRDefault="00CD7AD4" w:rsidP="005D2708">
      <w:pPr>
        <w:spacing w:line="480" w:lineRule="auto"/>
        <w:ind w:firstLine="708"/>
        <w:jc w:val="both"/>
        <w:rPr>
          <w:lang w:val="en-US"/>
        </w:rPr>
      </w:pPr>
      <w:r w:rsidRPr="00423019">
        <w:rPr>
          <w:lang w:val="en-US"/>
        </w:rPr>
        <w:t xml:space="preserve">For the saturated accelerated </w:t>
      </w:r>
      <w:r>
        <w:rPr>
          <w:lang w:val="en-US"/>
        </w:rPr>
        <w:t>aging</w:t>
      </w:r>
      <w:r w:rsidRPr="00423019">
        <w:rPr>
          <w:lang w:val="en-US"/>
        </w:rPr>
        <w:t xml:space="preserve"> (SSAA) test, the box was filled with 40 ml saturated NaCl solution. The seeds were evenly distributed on a monolayer cheese cloth placed on the wire mesh to prevent seeds dropping into the solution in</w:t>
      </w:r>
      <w:r>
        <w:rPr>
          <w:lang w:val="en-US"/>
        </w:rPr>
        <w:t xml:space="preserve"> the</w:t>
      </w:r>
      <w:r w:rsidRPr="00423019">
        <w:rPr>
          <w:lang w:val="en-US"/>
        </w:rPr>
        <w:t xml:space="preserve"> AA and SSAA tests. Trays were placed in self seal</w:t>
      </w:r>
      <w:r>
        <w:rPr>
          <w:lang w:val="en-US"/>
        </w:rPr>
        <w:t>ing</w:t>
      </w:r>
      <w:r w:rsidRPr="00423019">
        <w:rPr>
          <w:lang w:val="en-US"/>
        </w:rPr>
        <w:t xml:space="preserve"> plastic bags to prevent loss of relative humidity. SSAA was carried out at 41, 43</w:t>
      </w:r>
      <w:r>
        <w:rPr>
          <w:lang w:val="en-US"/>
        </w:rPr>
        <w:t>,</w:t>
      </w:r>
      <w:r w:rsidRPr="00423019">
        <w:rPr>
          <w:lang w:val="en-US"/>
        </w:rPr>
        <w:t xml:space="preserve"> 45 </w:t>
      </w:r>
      <w:r w:rsidRPr="00423019">
        <w:rPr>
          <w:vertAlign w:val="superscript"/>
          <w:lang w:val="en-US"/>
        </w:rPr>
        <w:t>o</w:t>
      </w:r>
      <w:r w:rsidRPr="00423019">
        <w:rPr>
          <w:lang w:val="en-US"/>
        </w:rPr>
        <w:t xml:space="preserve">C for 72 h. After </w:t>
      </w:r>
      <w:r>
        <w:rPr>
          <w:lang w:val="en-US"/>
        </w:rPr>
        <w:t>aging</w:t>
      </w:r>
      <w:r w:rsidRPr="00423019">
        <w:rPr>
          <w:lang w:val="en-US"/>
        </w:rPr>
        <w:t xml:space="preserve">, seed germination tests were conducted </w:t>
      </w:r>
      <w:r>
        <w:rPr>
          <w:lang w:val="en-US"/>
        </w:rPr>
        <w:t xml:space="preserve">after drying on the laboratory bench for 2 hours </w:t>
      </w:r>
      <w:r w:rsidRPr="00423019">
        <w:rPr>
          <w:lang w:val="en-US"/>
        </w:rPr>
        <w:t xml:space="preserve">as described above.      </w:t>
      </w:r>
    </w:p>
    <w:p w:rsidR="00CD7AD4" w:rsidRPr="00423019" w:rsidRDefault="00CD7AD4" w:rsidP="00996126">
      <w:pPr>
        <w:spacing w:line="480" w:lineRule="auto"/>
        <w:jc w:val="both"/>
        <w:rPr>
          <w:lang w:val="en-US"/>
        </w:rPr>
      </w:pPr>
    </w:p>
    <w:p w:rsidR="00CD7AD4" w:rsidRDefault="00CD7AD4" w:rsidP="005D2708">
      <w:pPr>
        <w:spacing w:line="480" w:lineRule="auto"/>
        <w:ind w:firstLine="708"/>
        <w:jc w:val="both"/>
        <w:rPr>
          <w:lang w:val="en-US"/>
        </w:rPr>
      </w:pPr>
      <w:r w:rsidRPr="00423019">
        <w:rPr>
          <w:lang w:val="en-US"/>
        </w:rPr>
        <w:t xml:space="preserve"> Seeds </w:t>
      </w:r>
      <w:r>
        <w:rPr>
          <w:lang w:val="en-US"/>
        </w:rPr>
        <w:t xml:space="preserve">of non-aged, AA and SSAA </w:t>
      </w:r>
      <w:r w:rsidRPr="00423019">
        <w:rPr>
          <w:lang w:val="en-US"/>
        </w:rPr>
        <w:t xml:space="preserve">(four replicates of 25 seeds / lot) were sown </w:t>
      </w:r>
      <w:smartTag w:uri="urn:schemas-microsoft-com:office:smarttags" w:element="metricconverter">
        <w:smartTagPr>
          <w:attr w:name="ProductID" w:val="1 cm"/>
        </w:smartTagPr>
        <w:r w:rsidRPr="00423019">
          <w:rPr>
            <w:lang w:val="en-US"/>
          </w:rPr>
          <w:t>1 cm</w:t>
        </w:r>
      </w:smartTag>
      <w:r w:rsidRPr="00423019">
        <w:rPr>
          <w:lang w:val="en-US"/>
        </w:rPr>
        <w:t xml:space="preserve"> deep in peat moss (Plantaflor-Humus, </w:t>
      </w:r>
      <w:smartTag w:uri="urn:schemas-microsoft-com:office:smarttags" w:element="place">
        <w:smartTag w:uri="urn:schemas-microsoft-com:office:smarttags" w:element="City">
          <w:r w:rsidRPr="00423019">
            <w:rPr>
              <w:lang w:val="en-US"/>
            </w:rPr>
            <w:t>Verkaufs-GmBH</w:t>
          </w:r>
        </w:smartTag>
        <w:r w:rsidRPr="00423019">
          <w:rPr>
            <w:lang w:val="en-US"/>
          </w:rPr>
          <w:t xml:space="preserve">, </w:t>
        </w:r>
        <w:smartTag w:uri="urn:schemas-microsoft-com:office:smarttags" w:element="country-region">
          <w:r w:rsidRPr="00423019">
            <w:rPr>
              <w:lang w:val="en-US"/>
            </w:rPr>
            <w:t>Germany</w:t>
          </w:r>
        </w:smartTag>
      </w:smartTag>
      <w:r w:rsidRPr="00423019">
        <w:rPr>
          <w:lang w:val="en-US"/>
        </w:rPr>
        <w:t xml:space="preserve">) in trays (32x20x6 cm) and placed in </w:t>
      </w:r>
      <w:r>
        <w:rPr>
          <w:lang w:val="en-US"/>
        </w:rPr>
        <w:t>an</w:t>
      </w:r>
      <w:r w:rsidRPr="00423019">
        <w:rPr>
          <w:lang w:val="en-US"/>
        </w:rPr>
        <w:t xml:space="preserve"> incubator at 20±2 </w:t>
      </w:r>
      <w:r w:rsidRPr="00423019">
        <w:rPr>
          <w:vertAlign w:val="superscript"/>
          <w:lang w:val="en-US"/>
        </w:rPr>
        <w:t>o</w:t>
      </w:r>
      <w:r w:rsidRPr="00423019">
        <w:rPr>
          <w:lang w:val="en-US"/>
        </w:rPr>
        <w:t>C. Light was provided at seedling level by cool fluorescent lamps (72 µMm</w:t>
      </w:r>
      <w:r w:rsidRPr="00423019">
        <w:rPr>
          <w:vertAlign w:val="superscript"/>
          <w:lang w:val="en-US"/>
        </w:rPr>
        <w:t>-</w:t>
      </w:r>
      <w:r>
        <w:rPr>
          <w:vertAlign w:val="superscript"/>
          <w:lang w:val="en-US"/>
        </w:rPr>
        <w:t>2</w:t>
      </w:r>
      <w:r w:rsidRPr="00423019">
        <w:rPr>
          <w:lang w:val="en-US"/>
        </w:rPr>
        <w:t>s</w:t>
      </w:r>
      <w:r w:rsidRPr="00423019">
        <w:rPr>
          <w:vertAlign w:val="superscript"/>
          <w:lang w:val="en-US"/>
        </w:rPr>
        <w:t>-1</w:t>
      </w:r>
      <w:r w:rsidRPr="00423019">
        <w:rPr>
          <w:lang w:val="en-US"/>
        </w:rPr>
        <w:t xml:space="preserve">) for 16 hours </w:t>
      </w:r>
      <w:r>
        <w:rPr>
          <w:lang w:val="en-US"/>
        </w:rPr>
        <w:t>daily</w:t>
      </w:r>
      <w:r w:rsidRPr="00423019">
        <w:rPr>
          <w:lang w:val="en-US"/>
        </w:rPr>
        <w:t xml:space="preserve">. The relative humidity in the cabinet was kept over 75 % in order to reduce evaporation from the surface. The number of emerged seedlings (unfolding cotyledons </w:t>
      </w:r>
      <w:r>
        <w:rPr>
          <w:lang w:val="en-US"/>
        </w:rPr>
        <w:t>free of the growth medium surface</w:t>
      </w:r>
      <w:r w:rsidRPr="00423019">
        <w:rPr>
          <w:lang w:val="en-US"/>
        </w:rPr>
        <w:t>) was counted daily up to 2</w:t>
      </w:r>
      <w:r>
        <w:rPr>
          <w:lang w:val="en-US"/>
        </w:rPr>
        <w:t>0</w:t>
      </w:r>
      <w:r w:rsidRPr="00423019">
        <w:rPr>
          <w:lang w:val="en-US"/>
        </w:rPr>
        <w:t xml:space="preserve"> days</w:t>
      </w:r>
      <w:r>
        <w:rPr>
          <w:lang w:val="en-US"/>
        </w:rPr>
        <w:t>.</w:t>
      </w:r>
      <w:r w:rsidRPr="00423019">
        <w:rPr>
          <w:lang w:val="en-US"/>
        </w:rPr>
        <w:t xml:space="preserve"> </w:t>
      </w:r>
      <w:r>
        <w:rPr>
          <w:lang w:val="en-US"/>
        </w:rPr>
        <w:t>Finally</w:t>
      </w:r>
      <w:r w:rsidRPr="00423019">
        <w:rPr>
          <w:lang w:val="en-US"/>
        </w:rPr>
        <w:t xml:space="preserve"> percentages </w:t>
      </w:r>
      <w:r>
        <w:rPr>
          <w:lang w:val="en-US"/>
        </w:rPr>
        <w:t xml:space="preserve">of </w:t>
      </w:r>
      <w:r w:rsidRPr="00423019">
        <w:rPr>
          <w:lang w:val="en-US"/>
        </w:rPr>
        <w:t>normal seedling</w:t>
      </w:r>
      <w:r>
        <w:rPr>
          <w:lang w:val="en-US"/>
        </w:rPr>
        <w:t>s</w:t>
      </w:r>
      <w:r w:rsidRPr="00423019">
        <w:rPr>
          <w:lang w:val="en-US"/>
        </w:rPr>
        <w:t xml:space="preserve"> </w:t>
      </w:r>
      <w:r>
        <w:rPr>
          <w:lang w:val="en-US"/>
        </w:rPr>
        <w:t xml:space="preserve">(developed cotyledons, without any necrotic area and no missing upper soil organs) were </w:t>
      </w:r>
      <w:r w:rsidRPr="00423019">
        <w:rPr>
          <w:lang w:val="en-US"/>
        </w:rPr>
        <w:t xml:space="preserve">calculated. </w:t>
      </w:r>
    </w:p>
    <w:p w:rsidR="00CD7AD4" w:rsidRPr="00423019" w:rsidRDefault="00CD7AD4" w:rsidP="00996126">
      <w:pPr>
        <w:spacing w:line="480" w:lineRule="auto"/>
        <w:jc w:val="both"/>
        <w:rPr>
          <w:lang w:val="en-US"/>
        </w:rPr>
      </w:pPr>
    </w:p>
    <w:p w:rsidR="00CD7AD4" w:rsidRPr="00423019" w:rsidRDefault="00CD7AD4" w:rsidP="005D2708">
      <w:pPr>
        <w:spacing w:line="480" w:lineRule="auto"/>
        <w:ind w:firstLine="708"/>
        <w:jc w:val="both"/>
        <w:rPr>
          <w:lang w:val="en-US"/>
        </w:rPr>
      </w:pPr>
      <w:r w:rsidRPr="00423019">
        <w:rPr>
          <w:lang w:val="en-US"/>
        </w:rPr>
        <w:t>The mean germination</w:t>
      </w:r>
      <w:r>
        <w:rPr>
          <w:lang w:val="en-US"/>
        </w:rPr>
        <w:t xml:space="preserve"> or </w:t>
      </w:r>
      <w:r w:rsidRPr="00423019">
        <w:rPr>
          <w:lang w:val="en-US"/>
        </w:rPr>
        <w:t xml:space="preserve">emergence time (MGT/ MET) was calculated using the formula </w:t>
      </w:r>
    </w:p>
    <w:p w:rsidR="00CD7AD4" w:rsidRPr="00423019" w:rsidRDefault="00CD7AD4" w:rsidP="007A61E2">
      <w:pPr>
        <w:spacing w:line="480" w:lineRule="auto"/>
        <w:jc w:val="center"/>
        <w:rPr>
          <w:lang w:val="en-US"/>
        </w:rPr>
      </w:pPr>
      <w:r w:rsidRPr="00423019">
        <w:rPr>
          <w:lang w:val="en-US"/>
        </w:rPr>
        <w:t>MGT</w:t>
      </w:r>
      <w:r>
        <w:rPr>
          <w:lang w:val="en-US"/>
        </w:rPr>
        <w:t xml:space="preserve"> or </w:t>
      </w:r>
      <w:r w:rsidRPr="00423019">
        <w:rPr>
          <w:lang w:val="en-US"/>
        </w:rPr>
        <w:t>MET = ∑ n. t / ∑ n</w:t>
      </w:r>
    </w:p>
    <w:p w:rsidR="00CD7AD4" w:rsidRPr="00423019" w:rsidRDefault="00CD7AD4" w:rsidP="00996126">
      <w:pPr>
        <w:spacing w:line="480" w:lineRule="auto"/>
        <w:jc w:val="both"/>
        <w:rPr>
          <w:lang w:val="en-US"/>
        </w:rPr>
      </w:pPr>
      <w:r w:rsidRPr="00423019">
        <w:rPr>
          <w:lang w:val="en-US"/>
        </w:rPr>
        <w:t>where n</w:t>
      </w:r>
      <w:r>
        <w:rPr>
          <w:lang w:val="en-US"/>
        </w:rPr>
        <w:t xml:space="preserve"> </w:t>
      </w:r>
      <w:r w:rsidRPr="00423019">
        <w:rPr>
          <w:lang w:val="en-US"/>
        </w:rPr>
        <w:t>= number of seeds newly germinated</w:t>
      </w:r>
      <w:r>
        <w:rPr>
          <w:lang w:val="en-US"/>
        </w:rPr>
        <w:t xml:space="preserve"> or </w:t>
      </w:r>
      <w:r w:rsidRPr="00423019">
        <w:rPr>
          <w:lang w:val="en-US"/>
        </w:rPr>
        <w:t>emerge</w:t>
      </w:r>
      <w:r>
        <w:rPr>
          <w:lang w:val="en-US"/>
        </w:rPr>
        <w:t>d</w:t>
      </w:r>
      <w:r w:rsidRPr="00423019">
        <w:rPr>
          <w:lang w:val="en-US"/>
        </w:rPr>
        <w:t xml:space="preserve"> at time t; </w:t>
      </w:r>
    </w:p>
    <w:p w:rsidR="00CD7AD4" w:rsidRPr="00423019" w:rsidRDefault="00CD7AD4" w:rsidP="00996126">
      <w:pPr>
        <w:spacing w:line="480" w:lineRule="auto"/>
        <w:jc w:val="both"/>
        <w:rPr>
          <w:lang w:val="en-US"/>
        </w:rPr>
      </w:pPr>
      <w:r w:rsidRPr="00423019">
        <w:rPr>
          <w:lang w:val="en-US"/>
        </w:rPr>
        <w:t xml:space="preserve">           t = days from planting, </w:t>
      </w:r>
    </w:p>
    <w:p w:rsidR="00CD7AD4" w:rsidRPr="00423019" w:rsidRDefault="00CD7AD4" w:rsidP="00996126">
      <w:pPr>
        <w:spacing w:line="480" w:lineRule="auto"/>
        <w:jc w:val="both"/>
        <w:rPr>
          <w:lang w:val="en-US"/>
        </w:rPr>
      </w:pPr>
      <w:r w:rsidRPr="00423019">
        <w:rPr>
          <w:lang w:val="en-US"/>
        </w:rPr>
        <w:t xml:space="preserve">         ∑n = final germination</w:t>
      </w:r>
      <w:r>
        <w:rPr>
          <w:lang w:val="en-US"/>
        </w:rPr>
        <w:t xml:space="preserve"> or </w:t>
      </w:r>
      <w:r w:rsidRPr="00423019">
        <w:rPr>
          <w:lang w:val="en-US"/>
        </w:rPr>
        <w:t>emergence.</w:t>
      </w:r>
    </w:p>
    <w:p w:rsidR="00CD7AD4" w:rsidRPr="00423019" w:rsidRDefault="00CD7AD4" w:rsidP="005D2708">
      <w:pPr>
        <w:spacing w:line="480" w:lineRule="auto"/>
        <w:ind w:firstLine="708"/>
        <w:jc w:val="both"/>
        <w:rPr>
          <w:lang w:val="en-US"/>
        </w:rPr>
      </w:pPr>
      <w:r>
        <w:rPr>
          <w:lang w:val="en-US"/>
        </w:rPr>
        <w:t xml:space="preserve">All experiments were conducted as completely randomized design. </w:t>
      </w:r>
      <w:r w:rsidRPr="00423019">
        <w:rPr>
          <w:lang w:val="en-US"/>
        </w:rPr>
        <w:t>Statistical analysis was conducted using the Statistical Package for Social Sciences (SPSS)</w:t>
      </w:r>
      <w:r>
        <w:rPr>
          <w:lang w:val="en-US"/>
        </w:rPr>
        <w:t>. Data were subjected to analyses of variance and m</w:t>
      </w:r>
      <w:r w:rsidRPr="00423019">
        <w:rPr>
          <w:lang w:val="en-US"/>
        </w:rPr>
        <w:t>ean separation was made at</w:t>
      </w:r>
      <w:r>
        <w:rPr>
          <w:lang w:val="en-US"/>
        </w:rPr>
        <w:t xml:space="preserve"> the</w:t>
      </w:r>
      <w:r w:rsidRPr="00423019">
        <w:rPr>
          <w:lang w:val="en-US"/>
        </w:rPr>
        <w:t xml:space="preserve"> 5 % level by</w:t>
      </w:r>
      <w:r>
        <w:rPr>
          <w:lang w:val="en-US"/>
        </w:rPr>
        <w:t xml:space="preserve"> the</w:t>
      </w:r>
      <w:r w:rsidRPr="00423019">
        <w:rPr>
          <w:lang w:val="en-US"/>
        </w:rPr>
        <w:t xml:space="preserve"> Duncan multiple range test. Correlation coefficients (r) of vigor tests with seedling emergence performance were also calculated.     </w:t>
      </w:r>
    </w:p>
    <w:p w:rsidR="00CD7AD4" w:rsidRPr="00423019" w:rsidRDefault="00CD7AD4" w:rsidP="0012459C">
      <w:pPr>
        <w:spacing w:line="480" w:lineRule="auto"/>
        <w:rPr>
          <w:b/>
          <w:lang w:val="en-US"/>
        </w:rPr>
      </w:pPr>
      <w:r w:rsidRPr="00423019">
        <w:rPr>
          <w:b/>
          <w:lang w:val="en-US"/>
        </w:rPr>
        <w:t>R</w:t>
      </w:r>
      <w:r>
        <w:rPr>
          <w:b/>
          <w:lang w:val="en-US"/>
        </w:rPr>
        <w:t xml:space="preserve">ESULTS </w:t>
      </w:r>
    </w:p>
    <w:p w:rsidR="00CD7AD4" w:rsidRDefault="00CD7AD4" w:rsidP="005D2708">
      <w:pPr>
        <w:spacing w:line="480" w:lineRule="auto"/>
        <w:ind w:firstLine="708"/>
        <w:jc w:val="both"/>
        <w:rPr>
          <w:lang w:val="en-US"/>
        </w:rPr>
      </w:pPr>
      <w:r w:rsidRPr="00423019">
        <w:rPr>
          <w:lang w:val="en-US"/>
        </w:rPr>
        <w:t xml:space="preserve">Seed moisture content of seed lots ranged between </w:t>
      </w:r>
      <w:r>
        <w:rPr>
          <w:lang w:val="en-US"/>
        </w:rPr>
        <w:t>5.9</w:t>
      </w:r>
      <w:r w:rsidRPr="00423019">
        <w:rPr>
          <w:lang w:val="en-US"/>
        </w:rPr>
        <w:t xml:space="preserve"> % and </w:t>
      </w:r>
      <w:r>
        <w:rPr>
          <w:lang w:val="en-US"/>
        </w:rPr>
        <w:t>10.9</w:t>
      </w:r>
      <w:r w:rsidRPr="00423019">
        <w:rPr>
          <w:lang w:val="en-US"/>
        </w:rPr>
        <w:t xml:space="preserve"> %</w:t>
      </w:r>
      <w:r>
        <w:rPr>
          <w:lang w:val="en-US"/>
        </w:rPr>
        <w:t xml:space="preserve"> and varied among the species and lots. The highest seed moisture was observed in lots 6 and 7 of impatiens and the lowest in lots 1-4 of gazania </w:t>
      </w:r>
      <w:r w:rsidRPr="00423019">
        <w:rPr>
          <w:lang w:val="en-US"/>
        </w:rPr>
        <w:t xml:space="preserve">(Table </w:t>
      </w:r>
      <w:r>
        <w:rPr>
          <w:lang w:val="en-US"/>
        </w:rPr>
        <w:t>2</w:t>
      </w:r>
      <w:r w:rsidRPr="00423019">
        <w:rPr>
          <w:lang w:val="en-US"/>
        </w:rPr>
        <w:t xml:space="preserve">). Initial laboratory germination values </w:t>
      </w:r>
      <w:r>
        <w:rPr>
          <w:lang w:val="en-US"/>
        </w:rPr>
        <w:t xml:space="preserve">ranged between 84 and 97 % in pelargonium, 70 and 96 % in salvia, 80 and 97 % in gazania, and 70 and 100 % in impatiens. Standard laboratory germination percentages of lots of open-pollinated cultivars were generally lower than those of hybrids in all species. </w:t>
      </w:r>
    </w:p>
    <w:p w:rsidR="00CD7AD4" w:rsidRDefault="00CD7AD4" w:rsidP="00996126">
      <w:pPr>
        <w:spacing w:line="480" w:lineRule="auto"/>
        <w:jc w:val="both"/>
        <w:rPr>
          <w:lang w:val="en-US"/>
        </w:rPr>
      </w:pPr>
    </w:p>
    <w:p w:rsidR="00CD7AD4" w:rsidRDefault="00CD7AD4" w:rsidP="0035604A">
      <w:pPr>
        <w:spacing w:line="480" w:lineRule="auto"/>
        <w:ind w:firstLine="708"/>
        <w:jc w:val="both"/>
        <w:rPr>
          <w:lang w:val="en-US"/>
        </w:rPr>
      </w:pPr>
      <w:r>
        <w:rPr>
          <w:lang w:val="en-US"/>
        </w:rPr>
        <w:t>Minimum and maximum germination values after each combination of AA and SSAA, MGT and 2</w:t>
      </w:r>
      <w:r w:rsidRPr="007D0C0F">
        <w:rPr>
          <w:vertAlign w:val="superscript"/>
          <w:lang w:val="en-US"/>
        </w:rPr>
        <w:t>nd</w:t>
      </w:r>
      <w:r>
        <w:rPr>
          <w:lang w:val="en-US"/>
        </w:rPr>
        <w:t xml:space="preserve"> day germination are given for each species (Table 3). The range of germination percentages after aging varied among the tests. Mean values after aging tests were the highest in pelargonium at 72 and 83 % and the lowest in impatiens at 40 and 25 % in AA and SSAA tests. Minimum and maximum MGT values of salvia lots were higher (6.4 days) than those of the other three species, which shows that salvia is a slower-germinating species than the others. Slow germinating behavior was also seen in impatiens seed lots (6.1 days). Geranium seeds (1.3 days) were the fastest germinators. Impatiens seed lots had not germinated on the 2</w:t>
      </w:r>
      <w:r w:rsidRPr="00B20FD4">
        <w:rPr>
          <w:vertAlign w:val="superscript"/>
          <w:lang w:val="en-US"/>
        </w:rPr>
        <w:t>nd</w:t>
      </w:r>
      <w:r>
        <w:rPr>
          <w:lang w:val="en-US"/>
        </w:rPr>
        <w:t xml:space="preserve"> day. Second day germination values varied between 0 and 52 % in salvia but reached 100 % in geranium and gazania.    </w:t>
      </w:r>
      <w:r w:rsidRPr="00423019">
        <w:rPr>
          <w:lang w:val="en-US"/>
        </w:rPr>
        <w:t xml:space="preserve"> </w:t>
      </w:r>
    </w:p>
    <w:p w:rsidR="00CD7AD4" w:rsidRDefault="00CD7AD4" w:rsidP="005D2708">
      <w:pPr>
        <w:spacing w:line="480" w:lineRule="auto"/>
        <w:ind w:firstLine="708"/>
        <w:jc w:val="both"/>
        <w:rPr>
          <w:lang w:val="en-US"/>
        </w:rPr>
      </w:pPr>
      <w:r>
        <w:rPr>
          <w:lang w:val="en-US"/>
        </w:rPr>
        <w:t>With regard to the m</w:t>
      </w:r>
      <w:r w:rsidRPr="00423019">
        <w:rPr>
          <w:lang w:val="en-US"/>
        </w:rPr>
        <w:t xml:space="preserve">aximum seedling emergence obtained from </w:t>
      </w:r>
      <w:r>
        <w:rPr>
          <w:lang w:val="en-US"/>
        </w:rPr>
        <w:t xml:space="preserve">different </w:t>
      </w:r>
      <w:r w:rsidRPr="00423019">
        <w:rPr>
          <w:lang w:val="en-US"/>
        </w:rPr>
        <w:t>lots</w:t>
      </w:r>
      <w:r>
        <w:rPr>
          <w:lang w:val="en-US"/>
        </w:rPr>
        <w:t xml:space="preserve"> of each species, mean seedling emergence percentages were generally higher in pelargonium (75 %) than in the other species (Table 4), which had very similar mean emergence percentages (46-56 %). Hybrid lots (1-7) had higher emergence percentages in all four species than those of open-pollinated (8-9) cultivars. Emergence percentages of open-pollinated seed lots were significantly lower (p&lt;0.05) than hybrids in all species except gazania. Impatiens (MET: 12.5 days) were the slowest emerging seed lots followed by salvia (MET: 9.9 days). Geranium seed lots were the fastest emerging (3.4 days). Salvia and impatiens were not only the slowest germinators under laboratory conditions but also the slowest emergers in the modules (Tables 2 and 3).   </w:t>
      </w:r>
    </w:p>
    <w:p w:rsidR="00CD7AD4" w:rsidRDefault="00CD7AD4" w:rsidP="00996126">
      <w:pPr>
        <w:spacing w:line="480" w:lineRule="auto"/>
        <w:jc w:val="both"/>
        <w:rPr>
          <w:lang w:val="en-US"/>
        </w:rPr>
      </w:pPr>
    </w:p>
    <w:p w:rsidR="00CD7AD4" w:rsidRDefault="00CD7AD4" w:rsidP="005D2708">
      <w:pPr>
        <w:spacing w:line="480" w:lineRule="auto"/>
        <w:ind w:firstLine="708"/>
        <w:jc w:val="both"/>
        <w:rPr>
          <w:lang w:val="en-US"/>
        </w:rPr>
      </w:pPr>
      <w:r>
        <w:rPr>
          <w:lang w:val="en-US"/>
        </w:rPr>
        <w:t xml:space="preserve">Some </w:t>
      </w:r>
      <w:r w:rsidRPr="00423019">
        <w:rPr>
          <w:lang w:val="en-US"/>
        </w:rPr>
        <w:t>seed vigor tests correlated with seedling emergence and mean emergence time</w:t>
      </w:r>
      <w:r>
        <w:rPr>
          <w:lang w:val="en-US"/>
        </w:rPr>
        <w:t>, but vigor tests were found to be more related to seedling emergence than to emergence time. Twenty seven significant correlations were found between vigor tests and seedling emergence while 17 with MET out of 44 (Table 5). Aging vigor tests appeared to be more successful (with a higher significance level) in pelargonium and salvia seed lots than in the other two species. MGT gave the highest correlation values in salvia (p&lt;0.001) and impatiens (p&lt;0.001). 2</w:t>
      </w:r>
      <w:r w:rsidRPr="00B81AE8">
        <w:rPr>
          <w:vertAlign w:val="superscript"/>
          <w:lang w:val="en-US"/>
        </w:rPr>
        <w:t>nd</w:t>
      </w:r>
      <w:r>
        <w:rPr>
          <w:lang w:val="en-US"/>
        </w:rPr>
        <w:t xml:space="preserve"> day germination gave the highest correlations (p&lt;0.001) in the pelargonium seed lots. It gave as high a correlation as some combinations of AA and SSAA. T</w:t>
      </w:r>
      <w:r w:rsidRPr="00423019">
        <w:rPr>
          <w:lang w:val="en-US"/>
        </w:rPr>
        <w:t xml:space="preserve">he standard germination test </w:t>
      </w:r>
      <w:r>
        <w:rPr>
          <w:lang w:val="en-US"/>
        </w:rPr>
        <w:t xml:space="preserve">was successful in all species (p&lt;0.05-0.001) except MET in salvia. </w:t>
      </w:r>
    </w:p>
    <w:p w:rsidR="00CD7AD4" w:rsidRDefault="00CD7AD4" w:rsidP="005D2708">
      <w:pPr>
        <w:spacing w:line="480" w:lineRule="auto"/>
        <w:ind w:firstLine="708"/>
        <w:jc w:val="both"/>
        <w:rPr>
          <w:lang w:val="en-US"/>
        </w:rPr>
      </w:pPr>
    </w:p>
    <w:p w:rsidR="00CD7AD4" w:rsidRDefault="00CD7AD4" w:rsidP="005D2708">
      <w:pPr>
        <w:spacing w:line="480" w:lineRule="auto"/>
        <w:ind w:firstLine="708"/>
        <w:jc w:val="both"/>
        <w:rPr>
          <w:lang w:val="en-US"/>
        </w:rPr>
      </w:pPr>
    </w:p>
    <w:p w:rsidR="00CD7AD4" w:rsidRPr="00423019" w:rsidRDefault="00CD7AD4" w:rsidP="005D2708">
      <w:pPr>
        <w:spacing w:line="480" w:lineRule="auto"/>
        <w:ind w:firstLine="708"/>
        <w:jc w:val="both"/>
        <w:rPr>
          <w:lang w:val="en-US"/>
        </w:rPr>
      </w:pPr>
    </w:p>
    <w:p w:rsidR="00CD7AD4" w:rsidRPr="00423019" w:rsidRDefault="00CD7AD4" w:rsidP="0012459C">
      <w:pPr>
        <w:spacing w:line="480" w:lineRule="auto"/>
        <w:rPr>
          <w:b/>
          <w:lang w:val="en-US"/>
        </w:rPr>
      </w:pPr>
      <w:r w:rsidRPr="00423019">
        <w:rPr>
          <w:b/>
          <w:lang w:val="en-US"/>
        </w:rPr>
        <w:t>D</w:t>
      </w:r>
      <w:r>
        <w:rPr>
          <w:b/>
          <w:lang w:val="en-US"/>
        </w:rPr>
        <w:t>ISCUSSSION</w:t>
      </w:r>
    </w:p>
    <w:p w:rsidR="00CD7AD4" w:rsidRDefault="00CD7AD4" w:rsidP="005D2708">
      <w:pPr>
        <w:spacing w:line="480" w:lineRule="auto"/>
        <w:ind w:firstLine="708"/>
        <w:jc w:val="both"/>
        <w:rPr>
          <w:lang w:val="en-US"/>
        </w:rPr>
      </w:pPr>
      <w:r w:rsidRPr="00423019">
        <w:rPr>
          <w:lang w:val="en-US"/>
        </w:rPr>
        <w:t>The results of the present work show</w:t>
      </w:r>
      <w:r>
        <w:rPr>
          <w:lang w:val="en-US"/>
        </w:rPr>
        <w:t>ed</w:t>
      </w:r>
      <w:r w:rsidRPr="00423019">
        <w:rPr>
          <w:lang w:val="en-US"/>
        </w:rPr>
        <w:t xml:space="preserve"> that AA</w:t>
      </w:r>
      <w:r>
        <w:rPr>
          <w:lang w:val="en-US"/>
        </w:rPr>
        <w:t>,</w:t>
      </w:r>
      <w:r w:rsidRPr="00423019">
        <w:rPr>
          <w:lang w:val="en-US"/>
        </w:rPr>
        <w:t xml:space="preserve"> SSAA, MGT,</w:t>
      </w:r>
      <w:r>
        <w:rPr>
          <w:lang w:val="en-US"/>
        </w:rPr>
        <w:t xml:space="preserve"> and</w:t>
      </w:r>
      <w:r w:rsidRPr="00423019">
        <w:rPr>
          <w:lang w:val="en-US"/>
        </w:rPr>
        <w:t xml:space="preserve"> 2</w:t>
      </w:r>
      <w:r w:rsidRPr="00423019">
        <w:rPr>
          <w:vertAlign w:val="superscript"/>
          <w:lang w:val="en-US"/>
        </w:rPr>
        <w:t>nd</w:t>
      </w:r>
      <w:r w:rsidRPr="00423019">
        <w:rPr>
          <w:lang w:val="en-US"/>
        </w:rPr>
        <w:t xml:space="preserve"> day germination predicted seedling emergence and MET</w:t>
      </w:r>
      <w:r>
        <w:rPr>
          <w:lang w:val="en-US"/>
        </w:rPr>
        <w:t xml:space="preserve"> in seed lots of four flower species</w:t>
      </w:r>
      <w:r w:rsidRPr="00423019">
        <w:rPr>
          <w:lang w:val="en-US"/>
        </w:rPr>
        <w:t xml:space="preserve">. </w:t>
      </w:r>
      <w:r>
        <w:rPr>
          <w:lang w:val="en-US"/>
        </w:rPr>
        <w:t>However, optimum seed vigor tests varied among the species. For instance, AA and SSAA were successful for geranium and salvia, MGT was particularly good for salvia and impatiens, while 2</w:t>
      </w:r>
      <w:r w:rsidRPr="007863DE">
        <w:rPr>
          <w:vertAlign w:val="superscript"/>
          <w:lang w:val="en-US"/>
        </w:rPr>
        <w:t>nd</w:t>
      </w:r>
      <w:r>
        <w:rPr>
          <w:lang w:val="en-US"/>
        </w:rPr>
        <w:t xml:space="preserve"> day germination gave highly significant values in geranium. Laboratory seed germination percentages were also highly predictive of seedling emergence in geranium and impatiens. Obtaining differing results in different species is common in vigor test studies, and there is no one universal vigor test which is recommended as appropriate for all species (Geneve 2008). </w:t>
      </w:r>
    </w:p>
    <w:p w:rsidR="00CD7AD4" w:rsidRDefault="00CD7AD4" w:rsidP="00996126">
      <w:pPr>
        <w:spacing w:line="480" w:lineRule="auto"/>
        <w:jc w:val="both"/>
        <w:rPr>
          <w:lang w:val="en-US"/>
        </w:rPr>
      </w:pPr>
    </w:p>
    <w:p w:rsidR="00CD7AD4" w:rsidRDefault="00CD7AD4" w:rsidP="005D2708">
      <w:pPr>
        <w:spacing w:line="480" w:lineRule="auto"/>
        <w:ind w:firstLine="708"/>
        <w:jc w:val="both"/>
        <w:rPr>
          <w:lang w:val="en-US"/>
        </w:rPr>
      </w:pPr>
      <w:r>
        <w:rPr>
          <w:lang w:val="en-US"/>
        </w:rPr>
        <w:t>W</w:t>
      </w:r>
      <w:r w:rsidRPr="00423019">
        <w:rPr>
          <w:lang w:val="en-US"/>
        </w:rPr>
        <w:t>ell developed seedling</w:t>
      </w:r>
      <w:r>
        <w:rPr>
          <w:lang w:val="en-US"/>
        </w:rPr>
        <w:t xml:space="preserve"> production</w:t>
      </w:r>
      <w:r w:rsidRPr="00423019">
        <w:rPr>
          <w:lang w:val="en-US"/>
        </w:rPr>
        <w:t xml:space="preserve"> </w:t>
      </w:r>
      <w:r>
        <w:rPr>
          <w:lang w:val="en-US"/>
        </w:rPr>
        <w:t>is</w:t>
      </w:r>
      <w:r w:rsidRPr="00423019">
        <w:rPr>
          <w:lang w:val="en-US"/>
        </w:rPr>
        <w:t xml:space="preserve"> important to </w:t>
      </w:r>
      <w:r>
        <w:rPr>
          <w:lang w:val="en-US"/>
        </w:rPr>
        <w:t xml:space="preserve">save </w:t>
      </w:r>
      <w:r w:rsidRPr="00423019">
        <w:rPr>
          <w:lang w:val="en-US"/>
        </w:rPr>
        <w:t xml:space="preserve">glasshouse area </w:t>
      </w:r>
      <w:r>
        <w:rPr>
          <w:lang w:val="en-US"/>
        </w:rPr>
        <w:t xml:space="preserve">and </w:t>
      </w:r>
      <w:r w:rsidRPr="00423019">
        <w:rPr>
          <w:lang w:val="en-US"/>
        </w:rPr>
        <w:t xml:space="preserve">energy and </w:t>
      </w:r>
      <w:r>
        <w:rPr>
          <w:lang w:val="en-US"/>
        </w:rPr>
        <w:t xml:space="preserve">to </w:t>
      </w:r>
      <w:r w:rsidRPr="00423019">
        <w:rPr>
          <w:lang w:val="en-US"/>
        </w:rPr>
        <w:t xml:space="preserve">reduce </w:t>
      </w:r>
      <w:r>
        <w:rPr>
          <w:lang w:val="en-US"/>
        </w:rPr>
        <w:t xml:space="preserve">the </w:t>
      </w:r>
      <w:r w:rsidRPr="00423019">
        <w:rPr>
          <w:lang w:val="en-US"/>
        </w:rPr>
        <w:t>work l</w:t>
      </w:r>
      <w:r>
        <w:rPr>
          <w:lang w:val="en-US"/>
        </w:rPr>
        <w:t>oad in bedding plants (Alderson</w:t>
      </w:r>
      <w:r w:rsidRPr="00423019">
        <w:rPr>
          <w:lang w:val="en-US"/>
        </w:rPr>
        <w:t xml:space="preserve"> 1987). Late emerg</w:t>
      </w:r>
      <w:r>
        <w:rPr>
          <w:lang w:val="en-US"/>
        </w:rPr>
        <w:t>ence</w:t>
      </w:r>
      <w:r w:rsidRPr="00423019">
        <w:rPr>
          <w:lang w:val="en-US"/>
        </w:rPr>
        <w:t xml:space="preserve"> and non-uniform seedling development reduce overall market value. </w:t>
      </w:r>
      <w:r>
        <w:rPr>
          <w:lang w:val="en-US"/>
        </w:rPr>
        <w:t>The use of expensive</w:t>
      </w:r>
      <w:r w:rsidRPr="00423019">
        <w:rPr>
          <w:lang w:val="en-US"/>
        </w:rPr>
        <w:t xml:space="preserve"> hybrid seed</w:t>
      </w:r>
      <w:r>
        <w:rPr>
          <w:lang w:val="en-US"/>
        </w:rPr>
        <w:t xml:space="preserve"> makes</w:t>
      </w:r>
      <w:r w:rsidRPr="00423019">
        <w:rPr>
          <w:lang w:val="en-US"/>
        </w:rPr>
        <w:t xml:space="preserve"> </w:t>
      </w:r>
      <w:r>
        <w:rPr>
          <w:lang w:val="en-US"/>
        </w:rPr>
        <w:t xml:space="preserve">it </w:t>
      </w:r>
      <w:r w:rsidRPr="00423019">
        <w:rPr>
          <w:lang w:val="en-US"/>
        </w:rPr>
        <w:t xml:space="preserve">necessary to obtain one plant from each module. As a result, vigor information regarding </w:t>
      </w:r>
      <w:r>
        <w:rPr>
          <w:lang w:val="en-US"/>
        </w:rPr>
        <w:t xml:space="preserve">the </w:t>
      </w:r>
      <w:r w:rsidRPr="00423019">
        <w:rPr>
          <w:lang w:val="en-US"/>
        </w:rPr>
        <w:t xml:space="preserve">seedling emergence potential of any seed lot </w:t>
      </w:r>
      <w:r>
        <w:rPr>
          <w:lang w:val="en-US"/>
        </w:rPr>
        <w:t xml:space="preserve">along with laboratory germination </w:t>
      </w:r>
      <w:r w:rsidRPr="00423019">
        <w:rPr>
          <w:lang w:val="en-US"/>
        </w:rPr>
        <w:t xml:space="preserve">has great value for transplant </w:t>
      </w:r>
      <w:r>
        <w:rPr>
          <w:lang w:val="en-US"/>
        </w:rPr>
        <w:t xml:space="preserve">production </w:t>
      </w:r>
      <w:r w:rsidRPr="00423019">
        <w:rPr>
          <w:lang w:val="en-US"/>
        </w:rPr>
        <w:t xml:space="preserve">purposes. </w:t>
      </w:r>
    </w:p>
    <w:p w:rsidR="00CD7AD4" w:rsidRDefault="00CD7AD4" w:rsidP="000414B4">
      <w:pPr>
        <w:spacing w:line="480" w:lineRule="auto"/>
        <w:jc w:val="both"/>
        <w:rPr>
          <w:lang w:val="en-US"/>
        </w:rPr>
      </w:pPr>
    </w:p>
    <w:p w:rsidR="00CD7AD4" w:rsidRDefault="00CD7AD4" w:rsidP="005D2708">
      <w:pPr>
        <w:spacing w:line="480" w:lineRule="auto"/>
        <w:ind w:firstLine="708"/>
        <w:jc w:val="both"/>
        <w:rPr>
          <w:lang w:val="en-US"/>
        </w:rPr>
      </w:pPr>
      <w:r>
        <w:rPr>
          <w:lang w:val="en-US"/>
        </w:rPr>
        <w:t>The AA has been more recommended for large-sized crop seeds such as soya beans (AOSA 2009), while</w:t>
      </w:r>
      <w:r w:rsidRPr="00423019">
        <w:rPr>
          <w:lang w:val="en-US"/>
        </w:rPr>
        <w:t xml:space="preserve"> SSAA </w:t>
      </w:r>
      <w:r>
        <w:rPr>
          <w:lang w:val="en-US"/>
        </w:rPr>
        <w:t>has been</w:t>
      </w:r>
      <w:r w:rsidRPr="00423019">
        <w:rPr>
          <w:lang w:val="en-US"/>
        </w:rPr>
        <w:t xml:space="preserve"> recommended for small seeded species such as </w:t>
      </w:r>
      <w:r>
        <w:rPr>
          <w:lang w:val="en-US"/>
        </w:rPr>
        <w:t>onions (</w:t>
      </w:r>
      <w:r>
        <w:rPr>
          <w:color w:val="000000"/>
          <w:lang w:val="en-US"/>
        </w:rPr>
        <w:t>Rodo and Marcos Filho</w:t>
      </w:r>
      <w:r w:rsidRPr="00423019">
        <w:rPr>
          <w:color w:val="000000"/>
          <w:lang w:val="en-US"/>
        </w:rPr>
        <w:t xml:space="preserve"> 2003</w:t>
      </w:r>
      <w:r>
        <w:rPr>
          <w:color w:val="000000"/>
          <w:lang w:val="en-US"/>
        </w:rPr>
        <w:t>), onions and tomatoes</w:t>
      </w:r>
      <w:r w:rsidRPr="00385743">
        <w:rPr>
          <w:lang w:val="en-US"/>
        </w:rPr>
        <w:t xml:space="preserve"> </w:t>
      </w:r>
      <w:r>
        <w:rPr>
          <w:lang w:val="en-US"/>
        </w:rPr>
        <w:t>(Hyatt and TeKrony</w:t>
      </w:r>
      <w:r w:rsidRPr="00423019">
        <w:rPr>
          <w:lang w:val="en-US"/>
        </w:rPr>
        <w:t xml:space="preserve"> 2008</w:t>
      </w:r>
      <w:r>
        <w:rPr>
          <w:lang w:val="en-US"/>
        </w:rPr>
        <w:t xml:space="preserve">) </w:t>
      </w:r>
      <w:r w:rsidRPr="00423019">
        <w:rPr>
          <w:lang w:val="en-US"/>
        </w:rPr>
        <w:t xml:space="preserve">and flower seeds </w:t>
      </w:r>
      <w:r>
        <w:rPr>
          <w:lang w:val="en-US"/>
        </w:rPr>
        <w:t>(McDonald</w:t>
      </w:r>
      <w:r w:rsidRPr="00423019">
        <w:rPr>
          <w:lang w:val="en-US"/>
        </w:rPr>
        <w:t xml:space="preserve"> 1997). Our results show</w:t>
      </w:r>
      <w:r>
        <w:rPr>
          <w:lang w:val="en-US"/>
        </w:rPr>
        <w:t xml:space="preserve">ed </w:t>
      </w:r>
      <w:r w:rsidRPr="00423019">
        <w:rPr>
          <w:lang w:val="en-US"/>
        </w:rPr>
        <w:t>that</w:t>
      </w:r>
      <w:r>
        <w:rPr>
          <w:lang w:val="en-US"/>
        </w:rPr>
        <w:t xml:space="preserve"> both tests are more successful at predicting seedling emergence in geranium and salvia. A</w:t>
      </w:r>
      <w:r w:rsidRPr="00423019">
        <w:rPr>
          <w:lang w:val="en-US"/>
        </w:rPr>
        <w:t xml:space="preserve">n </w:t>
      </w:r>
      <w:r>
        <w:rPr>
          <w:lang w:val="en-US"/>
        </w:rPr>
        <w:t>aging</w:t>
      </w:r>
      <w:r w:rsidRPr="00423019">
        <w:rPr>
          <w:lang w:val="en-US"/>
        </w:rPr>
        <w:t xml:space="preserve"> environment of 41 </w:t>
      </w:r>
      <w:r w:rsidRPr="00423019">
        <w:rPr>
          <w:vertAlign w:val="superscript"/>
          <w:lang w:val="en-US"/>
        </w:rPr>
        <w:t>o</w:t>
      </w:r>
      <w:r w:rsidRPr="00423019">
        <w:rPr>
          <w:lang w:val="en-US"/>
        </w:rPr>
        <w:t xml:space="preserve">C for 72 h under SSAA conditions </w:t>
      </w:r>
      <w:r>
        <w:rPr>
          <w:lang w:val="en-US"/>
        </w:rPr>
        <w:t>has been recommended for use</w:t>
      </w:r>
      <w:r w:rsidRPr="00423019">
        <w:rPr>
          <w:lang w:val="en-US"/>
        </w:rPr>
        <w:t xml:space="preserve"> </w:t>
      </w:r>
      <w:r>
        <w:rPr>
          <w:lang w:val="en-US"/>
        </w:rPr>
        <w:t>on</w:t>
      </w:r>
      <w:r w:rsidRPr="00423019">
        <w:rPr>
          <w:lang w:val="en-US"/>
        </w:rPr>
        <w:t xml:space="preserve"> pansy seeds to rank seed lots</w:t>
      </w:r>
      <w:r w:rsidRPr="00ED4EC9">
        <w:rPr>
          <w:lang w:val="en-US"/>
        </w:rPr>
        <w:t xml:space="preserve"> </w:t>
      </w:r>
      <w:r>
        <w:rPr>
          <w:lang w:val="en-US"/>
        </w:rPr>
        <w:t>(</w:t>
      </w:r>
      <w:r w:rsidRPr="00423019">
        <w:rPr>
          <w:lang w:val="en-US"/>
        </w:rPr>
        <w:t>McDonald</w:t>
      </w:r>
      <w:r>
        <w:rPr>
          <w:lang w:val="en-US"/>
        </w:rPr>
        <w:t xml:space="preserve"> </w:t>
      </w:r>
      <w:r w:rsidRPr="00423019">
        <w:rPr>
          <w:lang w:val="en-US"/>
        </w:rPr>
        <w:t>1997</w:t>
      </w:r>
      <w:r>
        <w:rPr>
          <w:lang w:val="en-US"/>
        </w:rPr>
        <w:t>;</w:t>
      </w:r>
      <w:r w:rsidRPr="00ED4EC9">
        <w:rPr>
          <w:lang w:val="en-US"/>
        </w:rPr>
        <w:t xml:space="preserve"> </w:t>
      </w:r>
      <w:r>
        <w:rPr>
          <w:lang w:val="en-US"/>
        </w:rPr>
        <w:t>Demir et al. 2011</w:t>
      </w:r>
      <w:r w:rsidRPr="00423019">
        <w:rPr>
          <w:lang w:val="en-US"/>
        </w:rPr>
        <w:t>)</w:t>
      </w:r>
      <w:r>
        <w:rPr>
          <w:lang w:val="en-US"/>
        </w:rPr>
        <w:t xml:space="preserve">. One of the main advantages of the SSAA technique compared to AA is that it reduces proliferation of seed microflora due to lower RH levels when using a NaCl solution. We observed microfloral proliferation in AA in this study. Our earlier experience in other species (melon) showed that adding fungicides to the water or dusting the seeds with fungicides during AA aging may reduce the microfloral growth rate in the chamber. However, not much is known about how this affects the aging process and subsequent germination test results. The threshold level of microfloral growth determined during seed storage is 70-75 % relative humidity. The final seed moisture content reached at a certain RH varies among lots in the same cultivar, and between cultivars and species. </w:t>
      </w:r>
      <w:r w:rsidRPr="00423019">
        <w:rPr>
          <w:lang w:val="en-US"/>
        </w:rPr>
        <w:t>Jianhua and McDonald (1996) reported</w:t>
      </w:r>
      <w:r>
        <w:rPr>
          <w:lang w:val="en-US"/>
        </w:rPr>
        <w:t xml:space="preserve"> that</w:t>
      </w:r>
      <w:r w:rsidRPr="00423019">
        <w:rPr>
          <w:lang w:val="en-US"/>
        </w:rPr>
        <w:t xml:space="preserve"> </w:t>
      </w:r>
      <w:r>
        <w:rPr>
          <w:lang w:val="en-US"/>
        </w:rPr>
        <w:t xml:space="preserve">the </w:t>
      </w:r>
      <w:r w:rsidRPr="00423019">
        <w:rPr>
          <w:lang w:val="en-US"/>
        </w:rPr>
        <w:t>moisture content</w:t>
      </w:r>
      <w:r>
        <w:rPr>
          <w:lang w:val="en-US"/>
        </w:rPr>
        <w:t xml:space="preserve"> of</w:t>
      </w:r>
      <w:r w:rsidRPr="00423019">
        <w:rPr>
          <w:lang w:val="en-US"/>
        </w:rPr>
        <w:t xml:space="preserve"> impatiens seed </w:t>
      </w:r>
      <w:r>
        <w:rPr>
          <w:lang w:val="en-US"/>
        </w:rPr>
        <w:t xml:space="preserve">lots </w:t>
      </w:r>
      <w:r w:rsidRPr="00423019">
        <w:rPr>
          <w:lang w:val="en-US"/>
        </w:rPr>
        <w:t>was 8.7-9.2 % at 41</w:t>
      </w:r>
      <w:r w:rsidRPr="00423019">
        <w:rPr>
          <w:vertAlign w:val="superscript"/>
          <w:lang w:val="en-US"/>
        </w:rPr>
        <w:t>o</w:t>
      </w:r>
      <w:r w:rsidRPr="00423019">
        <w:rPr>
          <w:lang w:val="en-US"/>
        </w:rPr>
        <w:t xml:space="preserve">C after 72 h at 75 % RH in SSAA. </w:t>
      </w:r>
      <w:r>
        <w:rPr>
          <w:lang w:val="en-US"/>
        </w:rPr>
        <w:t>Such variation between lots may be due to various factors such as chemical structure (oily, starchy, etc.). V</w:t>
      </w:r>
      <w:r w:rsidRPr="00423019">
        <w:rPr>
          <w:lang w:val="en-US"/>
        </w:rPr>
        <w:t>arious saturated solutions such as NaBr (55</w:t>
      </w:r>
      <w:r>
        <w:rPr>
          <w:lang w:val="en-US"/>
        </w:rPr>
        <w:t xml:space="preserve"> % RH), NaCl (75 </w:t>
      </w:r>
      <w:r w:rsidRPr="00423019">
        <w:rPr>
          <w:lang w:val="en-US"/>
        </w:rPr>
        <w:t>% RH) and KNO</w:t>
      </w:r>
      <w:r w:rsidRPr="00423019">
        <w:rPr>
          <w:vertAlign w:val="subscript"/>
          <w:lang w:val="en-US"/>
        </w:rPr>
        <w:t>3</w:t>
      </w:r>
      <w:r w:rsidRPr="00423019">
        <w:rPr>
          <w:lang w:val="en-US"/>
        </w:rPr>
        <w:t xml:space="preserve"> (88% RH) (Ji</w:t>
      </w:r>
      <w:r>
        <w:rPr>
          <w:lang w:val="en-US"/>
        </w:rPr>
        <w:t>a</w:t>
      </w:r>
      <w:r w:rsidRPr="00423019">
        <w:rPr>
          <w:lang w:val="en-US"/>
        </w:rPr>
        <w:t>nhua and McDonald 1996</w:t>
      </w:r>
      <w:r>
        <w:rPr>
          <w:lang w:val="en-US"/>
        </w:rPr>
        <w:t>; Hyatt and TeKrony</w:t>
      </w:r>
      <w:r w:rsidRPr="00423019">
        <w:rPr>
          <w:lang w:val="en-US"/>
        </w:rPr>
        <w:t xml:space="preserve"> 2008</w:t>
      </w:r>
      <w:r>
        <w:rPr>
          <w:lang w:val="en-US"/>
        </w:rPr>
        <w:t>) are used to control</w:t>
      </w:r>
      <w:r w:rsidRPr="00423019">
        <w:rPr>
          <w:lang w:val="en-US"/>
        </w:rPr>
        <w:t xml:space="preserve"> </w:t>
      </w:r>
      <w:r>
        <w:rPr>
          <w:lang w:val="en-US"/>
        </w:rPr>
        <w:t>r</w:t>
      </w:r>
      <w:r w:rsidRPr="00423019">
        <w:rPr>
          <w:lang w:val="en-US"/>
        </w:rPr>
        <w:t xml:space="preserve">elative humidity in the chamber in SSAA. NaCl </w:t>
      </w:r>
      <w:r>
        <w:rPr>
          <w:lang w:val="en-US"/>
        </w:rPr>
        <w:t>is</w:t>
      </w:r>
      <w:r w:rsidRPr="00423019">
        <w:rPr>
          <w:lang w:val="en-US"/>
        </w:rPr>
        <w:t xml:space="preserve"> </w:t>
      </w:r>
      <w:r>
        <w:rPr>
          <w:lang w:val="en-US"/>
        </w:rPr>
        <w:t>relatively cheap and</w:t>
      </w:r>
      <w:r w:rsidRPr="00423019">
        <w:rPr>
          <w:lang w:val="en-US"/>
        </w:rPr>
        <w:t xml:space="preserve"> </w:t>
      </w:r>
      <w:r>
        <w:rPr>
          <w:lang w:val="en-US"/>
        </w:rPr>
        <w:t>provides a</w:t>
      </w:r>
      <w:r w:rsidRPr="00423019">
        <w:rPr>
          <w:lang w:val="en-US"/>
        </w:rPr>
        <w:t xml:space="preserve"> consistent relative humidity over a wide range </w:t>
      </w:r>
      <w:r>
        <w:rPr>
          <w:lang w:val="en-US"/>
        </w:rPr>
        <w:t>of</w:t>
      </w:r>
      <w:r w:rsidRPr="00423019">
        <w:rPr>
          <w:lang w:val="en-US"/>
        </w:rPr>
        <w:t xml:space="preserve"> temperatures (0-50 </w:t>
      </w:r>
      <w:r w:rsidRPr="00423019">
        <w:rPr>
          <w:vertAlign w:val="superscript"/>
          <w:lang w:val="en-US"/>
        </w:rPr>
        <w:t>o</w:t>
      </w:r>
      <w:r w:rsidRPr="00423019">
        <w:rPr>
          <w:lang w:val="en-US"/>
        </w:rPr>
        <w:t>C) (</w:t>
      </w:r>
      <w:r>
        <w:rPr>
          <w:color w:val="000000"/>
          <w:lang w:val="en-US"/>
        </w:rPr>
        <w:t>Copeland and McDonald</w:t>
      </w:r>
      <w:r w:rsidRPr="00423019">
        <w:rPr>
          <w:color w:val="000000"/>
          <w:lang w:val="en-US"/>
        </w:rPr>
        <w:t xml:space="preserve"> 1995</w:t>
      </w:r>
      <w:r w:rsidRPr="00423019">
        <w:rPr>
          <w:lang w:val="en-US"/>
        </w:rPr>
        <w:t>)</w:t>
      </w:r>
      <w:r>
        <w:rPr>
          <w:lang w:val="en-US"/>
        </w:rPr>
        <w:t>.</w:t>
      </w:r>
      <w:r w:rsidRPr="00423019">
        <w:rPr>
          <w:lang w:val="en-US"/>
        </w:rPr>
        <w:t xml:space="preserve"> </w:t>
      </w:r>
      <w:r>
        <w:rPr>
          <w:lang w:val="en-US"/>
        </w:rPr>
        <w:t xml:space="preserve">In both aging tests, one important aspect which should be considered is that the flower seeds used may drop into the liquid. Flower seeds are very small and the mesh in the AA apparatus may not be small enough to prevent it for all species. This is why we put the seeds on cheese cloth. Manufacturing of finer mesh AA inner trays may be considered for testing flower seeds in future. </w:t>
      </w:r>
    </w:p>
    <w:p w:rsidR="00CD7AD4" w:rsidRPr="00423019" w:rsidRDefault="00CD7AD4" w:rsidP="005D2708">
      <w:pPr>
        <w:spacing w:line="480" w:lineRule="auto"/>
        <w:ind w:firstLine="708"/>
        <w:jc w:val="both"/>
        <w:rPr>
          <w:color w:val="000000"/>
          <w:lang w:val="en-US"/>
        </w:rPr>
      </w:pPr>
      <w:r w:rsidRPr="00423019">
        <w:rPr>
          <w:color w:val="000000"/>
          <w:lang w:val="en-US"/>
        </w:rPr>
        <w:t>The seed lots in this work</w:t>
      </w:r>
      <w:r>
        <w:rPr>
          <w:color w:val="000000"/>
          <w:lang w:val="en-US"/>
        </w:rPr>
        <w:t xml:space="preserve"> were</w:t>
      </w:r>
      <w:r w:rsidRPr="00423019">
        <w:rPr>
          <w:color w:val="000000"/>
          <w:lang w:val="en-US"/>
        </w:rPr>
        <w:t xml:space="preserve"> derived from different cultivars (</w:t>
      </w:r>
      <w:r>
        <w:rPr>
          <w:color w:val="000000"/>
          <w:lang w:val="en-US"/>
        </w:rPr>
        <w:t>Table1</w:t>
      </w:r>
      <w:r w:rsidRPr="00423019">
        <w:rPr>
          <w:color w:val="000000"/>
          <w:lang w:val="en-US"/>
        </w:rPr>
        <w:t>)</w:t>
      </w:r>
      <w:r>
        <w:rPr>
          <w:color w:val="000000"/>
          <w:lang w:val="en-US"/>
        </w:rPr>
        <w:t xml:space="preserve"> for each species</w:t>
      </w:r>
      <w:r w:rsidRPr="00423019">
        <w:rPr>
          <w:color w:val="000000"/>
          <w:lang w:val="en-US"/>
        </w:rPr>
        <w:t xml:space="preserve">. </w:t>
      </w:r>
      <w:r>
        <w:rPr>
          <w:color w:val="000000"/>
          <w:lang w:val="en-US"/>
        </w:rPr>
        <w:t>Although laboratory germination percentages were similar, hybrid lots performed better (higher emergence) than open-pollinated seeds regardless of species. Hybrids have naturally higher quality features than open-pollinated seeds. This indicates that genetic constitution affects vigor.  Differences among the hybrid lots even though initial germinations are the same indicate that vigor is also influenced by seed production procedures such as harvest time or drying (TeKrony</w:t>
      </w:r>
      <w:r w:rsidRPr="00423019">
        <w:rPr>
          <w:color w:val="000000"/>
          <w:lang w:val="en-US"/>
        </w:rPr>
        <w:t xml:space="preserve"> 1995). </w:t>
      </w:r>
    </w:p>
    <w:p w:rsidR="00CD7AD4" w:rsidRPr="00423019" w:rsidRDefault="00CD7AD4" w:rsidP="005D2708">
      <w:pPr>
        <w:spacing w:line="480" w:lineRule="auto"/>
        <w:jc w:val="both"/>
        <w:rPr>
          <w:lang w:val="en-US"/>
        </w:rPr>
      </w:pPr>
      <w:r>
        <w:rPr>
          <w:lang w:val="en-US"/>
        </w:rPr>
        <w:t>S</w:t>
      </w:r>
      <w:r w:rsidRPr="00423019">
        <w:rPr>
          <w:lang w:val="en-US"/>
        </w:rPr>
        <w:t xml:space="preserve">tudies on various crop seeds such as </w:t>
      </w:r>
      <w:r>
        <w:rPr>
          <w:lang w:val="en-US"/>
        </w:rPr>
        <w:t>onion (</w:t>
      </w:r>
      <w:r w:rsidRPr="00423019">
        <w:rPr>
          <w:lang w:val="en-US"/>
        </w:rPr>
        <w:t>Ellis and Roberts 1980)</w:t>
      </w:r>
      <w:r>
        <w:rPr>
          <w:lang w:val="en-US"/>
        </w:rPr>
        <w:t>,</w:t>
      </w:r>
      <w:r w:rsidRPr="00423019">
        <w:rPr>
          <w:lang w:val="en-US"/>
        </w:rPr>
        <w:t xml:space="preserve"> maiz</w:t>
      </w:r>
      <w:r>
        <w:rPr>
          <w:lang w:val="en-US"/>
        </w:rPr>
        <w:t>e (Matthews and Khajeh Hosseini</w:t>
      </w:r>
      <w:r w:rsidRPr="00423019">
        <w:rPr>
          <w:lang w:val="en-US"/>
        </w:rPr>
        <w:t xml:space="preserve"> 2</w:t>
      </w:r>
      <w:r>
        <w:rPr>
          <w:lang w:val="en-US"/>
        </w:rPr>
        <w:t>006) and cucurbits (Mavi et al.</w:t>
      </w:r>
      <w:r w:rsidRPr="00423019">
        <w:rPr>
          <w:lang w:val="en-US"/>
        </w:rPr>
        <w:t xml:space="preserve"> 2010) indicated that time to germination relates to seedling emergence</w:t>
      </w:r>
      <w:r>
        <w:rPr>
          <w:lang w:val="en-US"/>
        </w:rPr>
        <w:t xml:space="preserve"> and size: later emerging seeds had smaller seedlings. A similar relationship has been reported in flower seeds. </w:t>
      </w:r>
      <w:r w:rsidRPr="00423019">
        <w:rPr>
          <w:lang w:val="en-US"/>
        </w:rPr>
        <w:t>Dutt and Geneve (2007) and Oakley et al. (1994</w:t>
      </w:r>
      <w:r>
        <w:rPr>
          <w:lang w:val="en-US"/>
        </w:rPr>
        <w:t>) correlated</w:t>
      </w:r>
      <w:r w:rsidRPr="00423019">
        <w:rPr>
          <w:lang w:val="en-US"/>
        </w:rPr>
        <w:t xml:space="preserve"> mean germination time and seedling size in impatiens and petunia</w:t>
      </w:r>
      <w:r>
        <w:rPr>
          <w:lang w:val="en-US"/>
        </w:rPr>
        <w:t xml:space="preserve"> seeds</w:t>
      </w:r>
      <w:r w:rsidRPr="00423019">
        <w:rPr>
          <w:lang w:val="en-US"/>
        </w:rPr>
        <w:t xml:space="preserve">. </w:t>
      </w:r>
      <w:r>
        <w:rPr>
          <w:lang w:val="en-US"/>
        </w:rPr>
        <w:t>MGT was found to be highly predictive of viola seedling emergence potential (Demir et al. 2011). Aging increases MGT and seeds need a longer time to protrude the radicle (</w:t>
      </w:r>
      <w:r w:rsidRPr="00423019">
        <w:rPr>
          <w:lang w:val="en-US"/>
        </w:rPr>
        <w:t>Dell</w:t>
      </w:r>
      <w:r>
        <w:rPr>
          <w:lang w:val="en-US"/>
        </w:rPr>
        <w:t>’</w:t>
      </w:r>
      <w:r w:rsidRPr="00423019">
        <w:rPr>
          <w:lang w:val="en-US"/>
        </w:rPr>
        <w:t>Aquila 1987</w:t>
      </w:r>
      <w:r>
        <w:rPr>
          <w:lang w:val="en-US"/>
        </w:rPr>
        <w:t>; Matthews et al. 2011</w:t>
      </w:r>
      <w:r w:rsidRPr="00423019">
        <w:rPr>
          <w:lang w:val="en-US"/>
        </w:rPr>
        <w:t>)</w:t>
      </w:r>
      <w:r>
        <w:rPr>
          <w:lang w:val="en-US"/>
        </w:rPr>
        <w:t>.</w:t>
      </w:r>
      <w:r w:rsidRPr="00423019">
        <w:rPr>
          <w:lang w:val="en-US"/>
        </w:rPr>
        <w:t xml:space="preserve"> </w:t>
      </w:r>
      <w:r>
        <w:rPr>
          <w:lang w:val="en-US"/>
        </w:rPr>
        <w:t>The longer the time between imbibition and radical protrusion means late seedling emergence and lots with lower vigor. In this work, 2</w:t>
      </w:r>
      <w:r w:rsidRPr="00B57A77">
        <w:rPr>
          <w:vertAlign w:val="superscript"/>
          <w:lang w:val="en-US"/>
        </w:rPr>
        <w:t>nd</w:t>
      </w:r>
      <w:r>
        <w:rPr>
          <w:lang w:val="en-US"/>
        </w:rPr>
        <w:t xml:space="preserve"> day germination and MGT were found to be successful in pelargonium and in salvia and impatiens respectively (Table 5). Standard laboratory germination also correlated with emergence. A decrease in the number of normally developed seedlings (a criterion in laboratory germination) is one of the first signs of aging in any lot (Ellis and Roberts 1980). Standard laboratory germination was not successful at detecting emergence in viola lots (Demir et al. 2011). </w:t>
      </w:r>
      <w:r w:rsidRPr="00423019">
        <w:rPr>
          <w:lang w:val="en-US"/>
        </w:rPr>
        <w:t xml:space="preserve">Determining seed vigor on the basis of a germination test </w:t>
      </w:r>
      <w:r>
        <w:rPr>
          <w:lang w:val="en-US"/>
        </w:rPr>
        <w:t>can</w:t>
      </w:r>
      <w:r w:rsidRPr="00423019">
        <w:rPr>
          <w:lang w:val="en-US"/>
        </w:rPr>
        <w:t xml:space="preserve"> be advantageous</w:t>
      </w:r>
      <w:r>
        <w:rPr>
          <w:lang w:val="en-US"/>
        </w:rPr>
        <w:t>.</w:t>
      </w:r>
      <w:r w:rsidRPr="00423019">
        <w:rPr>
          <w:lang w:val="en-US"/>
        </w:rPr>
        <w:t xml:space="preserve"> </w:t>
      </w:r>
      <w:r>
        <w:rPr>
          <w:lang w:val="en-US"/>
        </w:rPr>
        <w:t>Germination conditions are internationally known and established. The second day germination count is even quicker than MGT, which</w:t>
      </w:r>
      <w:r w:rsidRPr="00423019">
        <w:rPr>
          <w:lang w:val="en-US"/>
        </w:rPr>
        <w:t xml:space="preserve"> </w:t>
      </w:r>
      <w:r>
        <w:rPr>
          <w:lang w:val="en-US"/>
        </w:rPr>
        <w:t xml:space="preserve">involves </w:t>
      </w:r>
      <w:r w:rsidRPr="00423019">
        <w:rPr>
          <w:lang w:val="en-US"/>
        </w:rPr>
        <w:t>counting radic</w:t>
      </w:r>
      <w:r>
        <w:rPr>
          <w:lang w:val="en-US"/>
        </w:rPr>
        <w:t>le</w:t>
      </w:r>
      <w:r w:rsidRPr="00423019">
        <w:rPr>
          <w:lang w:val="en-US"/>
        </w:rPr>
        <w:t xml:space="preserve"> emergence throughout the </w:t>
      </w:r>
      <w:r>
        <w:rPr>
          <w:lang w:val="en-US"/>
        </w:rPr>
        <w:t>test and</w:t>
      </w:r>
      <w:r w:rsidRPr="00423019">
        <w:rPr>
          <w:lang w:val="en-US"/>
        </w:rPr>
        <w:t xml:space="preserve"> </w:t>
      </w:r>
      <w:r>
        <w:rPr>
          <w:lang w:val="en-US"/>
        </w:rPr>
        <w:t>entails</w:t>
      </w:r>
      <w:r w:rsidRPr="00423019">
        <w:rPr>
          <w:lang w:val="en-US"/>
        </w:rPr>
        <w:t xml:space="preserve"> </w:t>
      </w:r>
      <w:r>
        <w:rPr>
          <w:lang w:val="en-US"/>
        </w:rPr>
        <w:t xml:space="preserve">a </w:t>
      </w:r>
      <w:r w:rsidRPr="00423019">
        <w:rPr>
          <w:lang w:val="en-US"/>
        </w:rPr>
        <w:t>more intensive work load</w:t>
      </w:r>
      <w:r>
        <w:rPr>
          <w:lang w:val="en-US"/>
        </w:rPr>
        <w:t xml:space="preserve"> and time</w:t>
      </w:r>
      <w:r w:rsidRPr="00423019">
        <w:rPr>
          <w:lang w:val="en-US"/>
        </w:rPr>
        <w:t xml:space="preserve">. </w:t>
      </w:r>
      <w:r>
        <w:rPr>
          <w:lang w:val="en-US"/>
        </w:rPr>
        <w:t xml:space="preserve"> Problems that may arise in vigor tests based on germination tests can be a possible requirement for dormancy breakage in some cases, or the inability to get any value in the early stages of germination, as in the 2</w:t>
      </w:r>
      <w:r w:rsidRPr="008D4A41">
        <w:rPr>
          <w:vertAlign w:val="superscript"/>
          <w:lang w:val="en-US"/>
        </w:rPr>
        <w:t>nd</w:t>
      </w:r>
      <w:r>
        <w:rPr>
          <w:lang w:val="en-US"/>
        </w:rPr>
        <w:t xml:space="preserve"> day of germination in impatiens lots in this study (Table 3). In this case, the time of an ideal single count may be arranged according to the germination behavior of the species and by employing dormancy breaking treatments.</w:t>
      </w:r>
      <w:r w:rsidRPr="00423019">
        <w:rPr>
          <w:lang w:val="en-US"/>
        </w:rPr>
        <w:t xml:space="preserve">           </w:t>
      </w:r>
    </w:p>
    <w:p w:rsidR="00CD7AD4" w:rsidRPr="00423019" w:rsidRDefault="00CD7AD4" w:rsidP="005D2708">
      <w:pPr>
        <w:spacing w:line="480" w:lineRule="auto"/>
        <w:ind w:firstLine="708"/>
        <w:jc w:val="both"/>
        <w:rPr>
          <w:lang w:val="en-US"/>
        </w:rPr>
      </w:pPr>
      <w:r w:rsidRPr="00423019">
        <w:rPr>
          <w:lang w:val="en-US"/>
        </w:rPr>
        <w:t xml:space="preserve">In conclusion, </w:t>
      </w:r>
      <w:r>
        <w:rPr>
          <w:lang w:val="en-US"/>
        </w:rPr>
        <w:t xml:space="preserve">41 </w:t>
      </w:r>
      <w:r>
        <w:rPr>
          <w:vertAlign w:val="superscript"/>
          <w:lang w:val="en-US"/>
        </w:rPr>
        <w:t>o</w:t>
      </w:r>
      <w:r>
        <w:rPr>
          <w:lang w:val="en-US"/>
        </w:rPr>
        <w:t xml:space="preserve">C / 48h of AA, 45 </w:t>
      </w:r>
      <w:r>
        <w:rPr>
          <w:vertAlign w:val="superscript"/>
          <w:lang w:val="en-US"/>
        </w:rPr>
        <w:t>o</w:t>
      </w:r>
      <w:r>
        <w:rPr>
          <w:lang w:val="en-US"/>
        </w:rPr>
        <w:t>C /72h of SSAA in geranium and salvia, can be recommended in order to discriminate vigor. MGT in salvia and impatiens and 2</w:t>
      </w:r>
      <w:r w:rsidRPr="00FB3CF0">
        <w:rPr>
          <w:vertAlign w:val="superscript"/>
          <w:lang w:val="en-US"/>
        </w:rPr>
        <w:t>nd</w:t>
      </w:r>
      <w:r>
        <w:rPr>
          <w:lang w:val="en-US"/>
        </w:rPr>
        <w:t xml:space="preserve"> day germination in pelargonium and gazania are also successful vigor tests. Even though correlations are low, standard laboratory germination percentages also have value as vigor discrimination for seed lots.   </w:t>
      </w:r>
    </w:p>
    <w:p w:rsidR="00CD7AD4" w:rsidRPr="00423019" w:rsidRDefault="00CD7AD4" w:rsidP="00996126">
      <w:pPr>
        <w:spacing w:line="480" w:lineRule="auto"/>
        <w:jc w:val="both"/>
        <w:rPr>
          <w:lang w:val="en-US"/>
        </w:rPr>
      </w:pPr>
      <w:r w:rsidRPr="00423019">
        <w:rPr>
          <w:b/>
          <w:lang w:val="en-US"/>
        </w:rPr>
        <w:t>Acknowledgment</w:t>
      </w:r>
    </w:p>
    <w:p w:rsidR="00CD7AD4" w:rsidRPr="00423019" w:rsidRDefault="00CD7AD4" w:rsidP="00996126">
      <w:pPr>
        <w:spacing w:line="480" w:lineRule="auto"/>
        <w:jc w:val="both"/>
        <w:rPr>
          <w:lang w:val="en-US"/>
        </w:rPr>
      </w:pPr>
      <w:r w:rsidRPr="00423019">
        <w:rPr>
          <w:lang w:val="en-US"/>
        </w:rPr>
        <w:t>We thank TUBITAK (The Scientific and Technological Research Council of Turkey, TOVAG-108O381) for financial support.</w:t>
      </w:r>
    </w:p>
    <w:p w:rsidR="00CD7AD4" w:rsidRPr="00423019" w:rsidRDefault="00CD7AD4" w:rsidP="00996126">
      <w:pPr>
        <w:spacing w:line="480" w:lineRule="auto"/>
        <w:jc w:val="both"/>
        <w:rPr>
          <w:b/>
          <w:lang w:val="en-US"/>
        </w:rPr>
      </w:pPr>
      <w:r>
        <w:rPr>
          <w:b/>
          <w:lang w:val="en-US"/>
        </w:rPr>
        <w:t>REFERENCES</w:t>
      </w:r>
    </w:p>
    <w:p w:rsidR="00CD7AD4" w:rsidRPr="00423019" w:rsidRDefault="00CD7AD4" w:rsidP="00BF5605">
      <w:pPr>
        <w:tabs>
          <w:tab w:val="left" w:pos="851"/>
        </w:tabs>
        <w:spacing w:line="480" w:lineRule="auto"/>
        <w:ind w:left="567" w:hanging="567"/>
        <w:jc w:val="both"/>
        <w:rPr>
          <w:lang w:val="en-US"/>
        </w:rPr>
      </w:pPr>
      <w:r>
        <w:rPr>
          <w:lang w:val="en-US"/>
        </w:rPr>
        <w:t>Alderson P. G.</w:t>
      </w:r>
      <w:r w:rsidRPr="00423019">
        <w:rPr>
          <w:lang w:val="en-US"/>
        </w:rPr>
        <w:t xml:space="preserve"> </w:t>
      </w:r>
      <w:r>
        <w:rPr>
          <w:lang w:val="en-US"/>
        </w:rPr>
        <w:t>(</w:t>
      </w:r>
      <w:r w:rsidRPr="00423019">
        <w:rPr>
          <w:lang w:val="en-US"/>
        </w:rPr>
        <w:t>1987</w:t>
      </w:r>
      <w:r>
        <w:rPr>
          <w:lang w:val="en-US"/>
        </w:rPr>
        <w:t>).</w:t>
      </w:r>
      <w:r w:rsidRPr="00423019">
        <w:rPr>
          <w:lang w:val="en-US"/>
        </w:rPr>
        <w:t xml:space="preserve"> Seed technology aspects of flower seed germination. Acta Horticulturae 202: 35-47.</w:t>
      </w:r>
    </w:p>
    <w:p w:rsidR="00CD7AD4" w:rsidRPr="00423019" w:rsidRDefault="00CD7AD4" w:rsidP="002E6264">
      <w:pPr>
        <w:tabs>
          <w:tab w:val="left" w:pos="851"/>
        </w:tabs>
        <w:spacing w:line="480" w:lineRule="auto"/>
        <w:ind w:left="567" w:hanging="567"/>
        <w:jc w:val="both"/>
        <w:rPr>
          <w:lang w:val="en-US"/>
        </w:rPr>
      </w:pPr>
      <w:r w:rsidRPr="00423019">
        <w:rPr>
          <w:lang w:val="en-US"/>
        </w:rPr>
        <w:t>Associ</w:t>
      </w:r>
      <w:r>
        <w:rPr>
          <w:lang w:val="en-US"/>
        </w:rPr>
        <w:t>ation of Official Seed Analysts (</w:t>
      </w:r>
      <w:r w:rsidRPr="00423019">
        <w:rPr>
          <w:lang w:val="en-US"/>
        </w:rPr>
        <w:t>2009</w:t>
      </w:r>
      <w:r>
        <w:rPr>
          <w:lang w:val="en-US"/>
        </w:rPr>
        <w:t>). Baalbaki R.</w:t>
      </w:r>
      <w:r w:rsidRPr="00423019">
        <w:rPr>
          <w:lang w:val="en-US"/>
        </w:rPr>
        <w:t xml:space="preserve">, Elias </w:t>
      </w:r>
      <w:r>
        <w:rPr>
          <w:lang w:val="en-US"/>
        </w:rPr>
        <w:t>S.,</w:t>
      </w:r>
      <w:r w:rsidRPr="00423019">
        <w:rPr>
          <w:lang w:val="en-US"/>
        </w:rPr>
        <w:t xml:space="preserve"> Marcos-Filho J</w:t>
      </w:r>
      <w:r>
        <w:rPr>
          <w:lang w:val="en-US"/>
        </w:rPr>
        <w:t>.</w:t>
      </w:r>
      <w:r w:rsidRPr="00423019">
        <w:rPr>
          <w:lang w:val="en-US"/>
        </w:rPr>
        <w:t xml:space="preserve"> and McDonald </w:t>
      </w:r>
      <w:r>
        <w:rPr>
          <w:lang w:val="en-US"/>
        </w:rPr>
        <w:t>M. B.</w:t>
      </w:r>
      <w:r w:rsidRPr="00423019">
        <w:rPr>
          <w:lang w:val="en-US"/>
        </w:rPr>
        <w:t xml:space="preserve"> (</w:t>
      </w:r>
      <w:del w:id="3" w:author="User" w:date="2012-06-06T17:55:00Z">
        <w:r w:rsidRPr="00423019" w:rsidDel="00E81C0B">
          <w:rPr>
            <w:lang w:val="en-US"/>
          </w:rPr>
          <w:delText>e</w:delText>
        </w:r>
      </w:del>
      <w:ins w:id="4" w:author="User" w:date="2012-06-06T17:55:00Z">
        <w:r>
          <w:rPr>
            <w:lang w:val="en-US"/>
          </w:rPr>
          <w:t>E</w:t>
        </w:r>
      </w:ins>
      <w:r w:rsidRPr="00423019">
        <w:rPr>
          <w:lang w:val="en-US"/>
        </w:rPr>
        <w:t>d</w:t>
      </w:r>
      <w:del w:id="5" w:author="User" w:date="2012-06-06T17:55:00Z">
        <w:r w:rsidRPr="00423019" w:rsidDel="00E81C0B">
          <w:rPr>
            <w:lang w:val="en-US"/>
          </w:rPr>
          <w:delText>s.</w:delText>
        </w:r>
      </w:del>
      <w:ins w:id="6" w:author="User" w:date="2012-06-06T17:55:00Z">
        <w:r>
          <w:rPr>
            <w:lang w:val="en-US"/>
          </w:rPr>
          <w:t>.</w:t>
        </w:r>
      </w:ins>
      <w:r w:rsidRPr="00423019">
        <w:rPr>
          <w:lang w:val="en-US"/>
        </w:rPr>
        <w:t>).  Seed Vigor Testing Handbook.  Contribution 32.  AOSA, Ithaca, NY.</w:t>
      </w:r>
      <w:ins w:id="7" w:author="User" w:date="2012-06-06T17:56:00Z">
        <w:r>
          <w:rPr>
            <w:lang w:val="en-US"/>
          </w:rPr>
          <w:t xml:space="preserve"> Please indicate the total pages.</w:t>
        </w:r>
      </w:ins>
    </w:p>
    <w:p w:rsidR="00CD7AD4" w:rsidRPr="00423019" w:rsidRDefault="00CD7AD4" w:rsidP="00BF5605">
      <w:pPr>
        <w:tabs>
          <w:tab w:val="left" w:pos="851"/>
        </w:tabs>
        <w:spacing w:line="480" w:lineRule="auto"/>
        <w:ind w:left="567" w:hanging="567"/>
        <w:jc w:val="both"/>
        <w:rPr>
          <w:color w:val="000000"/>
          <w:lang w:val="en-US"/>
        </w:rPr>
      </w:pPr>
      <w:r w:rsidRPr="00423019">
        <w:rPr>
          <w:color w:val="000000"/>
          <w:lang w:val="en-US"/>
        </w:rPr>
        <w:t>C</w:t>
      </w:r>
      <w:r>
        <w:rPr>
          <w:color w:val="000000"/>
          <w:lang w:val="en-US"/>
        </w:rPr>
        <w:t>opeland L.</w:t>
      </w:r>
      <w:ins w:id="8" w:author="User" w:date="2012-06-06T17:56:00Z">
        <w:r>
          <w:rPr>
            <w:color w:val="000000"/>
            <w:lang w:val="en-US"/>
          </w:rPr>
          <w:t xml:space="preserve"> </w:t>
        </w:r>
      </w:ins>
      <w:r>
        <w:rPr>
          <w:color w:val="000000"/>
          <w:lang w:val="en-US"/>
        </w:rPr>
        <w:t>O., and McDonald M</w:t>
      </w:r>
      <w:ins w:id="9" w:author="User" w:date="2012-06-06T17:56:00Z">
        <w:r>
          <w:rPr>
            <w:color w:val="000000"/>
            <w:lang w:val="en-US"/>
          </w:rPr>
          <w:t xml:space="preserve">. </w:t>
        </w:r>
      </w:ins>
      <w:r>
        <w:rPr>
          <w:color w:val="000000"/>
          <w:lang w:val="en-US"/>
        </w:rPr>
        <w:t>B</w:t>
      </w:r>
      <w:ins w:id="10" w:author="User" w:date="2012-06-06T17:56:00Z">
        <w:r>
          <w:rPr>
            <w:color w:val="000000"/>
            <w:lang w:val="en-US"/>
          </w:rPr>
          <w:t>.</w:t>
        </w:r>
      </w:ins>
      <w:r>
        <w:rPr>
          <w:color w:val="000000"/>
          <w:lang w:val="en-US"/>
        </w:rPr>
        <w:t xml:space="preserve"> (</w:t>
      </w:r>
      <w:r w:rsidRPr="00423019">
        <w:rPr>
          <w:color w:val="000000"/>
          <w:lang w:val="en-US"/>
        </w:rPr>
        <w:t>1995</w:t>
      </w:r>
      <w:r>
        <w:rPr>
          <w:color w:val="000000"/>
          <w:lang w:val="en-US"/>
        </w:rPr>
        <w:t xml:space="preserve">). </w:t>
      </w:r>
      <w:r w:rsidRPr="00423019">
        <w:rPr>
          <w:color w:val="000000"/>
          <w:lang w:val="en-US"/>
        </w:rPr>
        <w:t xml:space="preserve">Principles of seed science and technology. </w:t>
      </w:r>
      <w:del w:id="11" w:author="User" w:date="2012-06-06T17:56:00Z">
        <w:r w:rsidRPr="00423019" w:rsidDel="00E81C0B">
          <w:rPr>
            <w:color w:val="000000"/>
            <w:lang w:val="en-US"/>
          </w:rPr>
          <w:delText xml:space="preserve">                    </w:delText>
        </w:r>
      </w:del>
      <w:r w:rsidRPr="00423019">
        <w:rPr>
          <w:color w:val="000000"/>
          <w:lang w:val="en-US"/>
        </w:rPr>
        <w:t>Chapman and Hall. New York, 409</w:t>
      </w:r>
      <w:ins w:id="12" w:author="User" w:date="2012-06-06T17:56:00Z">
        <w:r>
          <w:rPr>
            <w:color w:val="000000"/>
            <w:lang w:val="en-US"/>
          </w:rPr>
          <w:t xml:space="preserve"> </w:t>
        </w:r>
      </w:ins>
      <w:r w:rsidRPr="00423019">
        <w:rPr>
          <w:color w:val="000000"/>
          <w:lang w:val="en-US"/>
        </w:rPr>
        <w:t>p</w:t>
      </w:r>
      <w:ins w:id="13" w:author="User" w:date="2012-06-06T17:56:00Z">
        <w:r>
          <w:rPr>
            <w:color w:val="000000"/>
            <w:lang w:val="en-US"/>
          </w:rPr>
          <w:t>p</w:t>
        </w:r>
      </w:ins>
      <w:r w:rsidRPr="00423019">
        <w:rPr>
          <w:color w:val="000000"/>
          <w:lang w:val="en-US"/>
        </w:rPr>
        <w:t>.</w:t>
      </w:r>
    </w:p>
    <w:p w:rsidR="00CD7AD4" w:rsidRPr="00423019" w:rsidRDefault="00CD7AD4" w:rsidP="00996126">
      <w:pPr>
        <w:spacing w:line="480" w:lineRule="auto"/>
        <w:jc w:val="both"/>
        <w:rPr>
          <w:lang w:val="en-US"/>
        </w:rPr>
      </w:pPr>
      <w:r>
        <w:rPr>
          <w:lang w:val="en-US"/>
        </w:rPr>
        <w:t>Dell’aquila A.</w:t>
      </w:r>
      <w:r w:rsidRPr="00423019">
        <w:rPr>
          <w:lang w:val="en-US"/>
        </w:rPr>
        <w:t xml:space="preserve"> </w:t>
      </w:r>
      <w:r>
        <w:rPr>
          <w:lang w:val="en-US"/>
        </w:rPr>
        <w:t>(</w:t>
      </w:r>
      <w:r w:rsidRPr="00423019">
        <w:rPr>
          <w:lang w:val="en-US"/>
        </w:rPr>
        <w:t>1987</w:t>
      </w:r>
      <w:r>
        <w:rPr>
          <w:lang w:val="en-US"/>
        </w:rPr>
        <w:t>).</w:t>
      </w:r>
      <w:r w:rsidRPr="00423019">
        <w:rPr>
          <w:lang w:val="en-US"/>
        </w:rPr>
        <w:t xml:space="preserve"> Mean germination time as a monitor of the seed </w:t>
      </w:r>
      <w:r>
        <w:rPr>
          <w:lang w:val="en-US"/>
        </w:rPr>
        <w:t>aging</w:t>
      </w:r>
      <w:r w:rsidRPr="00423019">
        <w:rPr>
          <w:lang w:val="en-US"/>
        </w:rPr>
        <w:t xml:space="preserve">. Plant </w:t>
      </w:r>
    </w:p>
    <w:p w:rsidR="00CD7AD4" w:rsidRPr="00423019" w:rsidRDefault="00CD7AD4" w:rsidP="00996126">
      <w:pPr>
        <w:spacing w:line="480" w:lineRule="auto"/>
        <w:jc w:val="both"/>
        <w:rPr>
          <w:lang w:val="en-US"/>
        </w:rPr>
      </w:pPr>
      <w:r w:rsidRPr="00423019">
        <w:rPr>
          <w:lang w:val="en-US"/>
        </w:rPr>
        <w:t xml:space="preserve">         Physiology and Biochemistry</w:t>
      </w:r>
      <w:del w:id="14" w:author="User" w:date="2012-06-06T17:56:00Z">
        <w:r w:rsidRPr="00423019" w:rsidDel="00E81C0B">
          <w:rPr>
            <w:lang w:val="en-US"/>
          </w:rPr>
          <w:delText>.</w:delText>
        </w:r>
      </w:del>
      <w:ins w:id="15" w:author="User" w:date="2012-06-06T17:56:00Z">
        <w:r>
          <w:rPr>
            <w:lang w:val="en-US"/>
          </w:rPr>
          <w:t>,</w:t>
        </w:r>
      </w:ins>
      <w:r w:rsidRPr="00423019">
        <w:rPr>
          <w:lang w:val="en-US"/>
        </w:rPr>
        <w:t xml:space="preserve"> 25: 761-768.  </w:t>
      </w:r>
    </w:p>
    <w:p w:rsidR="00CD7AD4" w:rsidRDefault="00CD7AD4" w:rsidP="00BF5605">
      <w:pPr>
        <w:spacing w:line="480" w:lineRule="auto"/>
        <w:ind w:left="567" w:hanging="567"/>
      </w:pPr>
      <w:r>
        <w:t>Demir I., Celikkol T., Sarıkamıs G.</w:t>
      </w:r>
      <w:ins w:id="16" w:author="User" w:date="2012-06-06T17:57:00Z">
        <w:r>
          <w:t>,</w:t>
        </w:r>
      </w:ins>
      <w:r>
        <w:t xml:space="preserve"> </w:t>
      </w:r>
      <w:del w:id="17" w:author="User" w:date="2012-06-06T17:57:00Z">
        <w:r w:rsidDel="00E81C0B">
          <w:delText xml:space="preserve">and </w:delText>
        </w:r>
      </w:del>
      <w:r>
        <w:t>Eksi C. (2011). Vigor tests to estimate seedling emergence potential and longevity in viola seed lots. HortScience</w:t>
      </w:r>
      <w:ins w:id="18" w:author="User" w:date="2012-06-06T17:57:00Z">
        <w:r>
          <w:t>,</w:t>
        </w:r>
      </w:ins>
      <w:r>
        <w:t xml:space="preserve"> 46</w:t>
      </w:r>
      <w:del w:id="19" w:author="User" w:date="2012-06-06T17:57:00Z">
        <w:r w:rsidDel="00E81C0B">
          <w:delText xml:space="preserve"> (3)</w:delText>
        </w:r>
      </w:del>
      <w:r>
        <w:t>: 405-405.</w:t>
      </w:r>
    </w:p>
    <w:p w:rsidR="00CD7AD4" w:rsidRPr="00423019" w:rsidRDefault="00CD7AD4" w:rsidP="00D544F8">
      <w:pPr>
        <w:spacing w:line="480" w:lineRule="auto"/>
        <w:ind w:left="567" w:hanging="567"/>
        <w:jc w:val="both"/>
        <w:rPr>
          <w:lang w:val="en-US"/>
        </w:rPr>
      </w:pPr>
      <w:r>
        <w:rPr>
          <w:lang w:val="en-US"/>
        </w:rPr>
        <w:t>Dutt M.</w:t>
      </w:r>
      <w:ins w:id="20" w:author="User" w:date="2012-06-06T17:57:00Z">
        <w:r>
          <w:rPr>
            <w:lang w:val="en-US"/>
          </w:rPr>
          <w:t>,</w:t>
        </w:r>
      </w:ins>
      <w:r w:rsidRPr="00423019">
        <w:rPr>
          <w:lang w:val="en-US"/>
        </w:rPr>
        <w:t xml:space="preserve"> </w:t>
      </w:r>
      <w:del w:id="21" w:author="User" w:date="2012-06-06T17:57:00Z">
        <w:r w:rsidRPr="00423019" w:rsidDel="00E81C0B">
          <w:rPr>
            <w:lang w:val="en-US"/>
          </w:rPr>
          <w:delText xml:space="preserve">and </w:delText>
        </w:r>
      </w:del>
      <w:r w:rsidRPr="00423019">
        <w:rPr>
          <w:lang w:val="en-US"/>
        </w:rPr>
        <w:t xml:space="preserve">Geneve </w:t>
      </w:r>
      <w:r>
        <w:rPr>
          <w:lang w:val="en-US"/>
        </w:rPr>
        <w:t>R.</w:t>
      </w:r>
      <w:ins w:id="22" w:author="User" w:date="2012-06-06T17:57:00Z">
        <w:r>
          <w:rPr>
            <w:lang w:val="en-US"/>
          </w:rPr>
          <w:t xml:space="preserve"> </w:t>
        </w:r>
      </w:ins>
      <w:r>
        <w:rPr>
          <w:lang w:val="en-US"/>
        </w:rPr>
        <w:t>L.,</w:t>
      </w:r>
      <w:r w:rsidRPr="00423019">
        <w:rPr>
          <w:lang w:val="en-US"/>
        </w:rPr>
        <w:t xml:space="preserve"> </w:t>
      </w:r>
      <w:r>
        <w:rPr>
          <w:lang w:val="en-US"/>
        </w:rPr>
        <w:t>(</w:t>
      </w:r>
      <w:r w:rsidRPr="00423019">
        <w:rPr>
          <w:lang w:val="en-US"/>
        </w:rPr>
        <w:t>2007</w:t>
      </w:r>
      <w:r>
        <w:rPr>
          <w:lang w:val="en-US"/>
        </w:rPr>
        <w:t>).</w:t>
      </w:r>
      <w:r w:rsidRPr="00423019">
        <w:rPr>
          <w:lang w:val="en-US"/>
        </w:rPr>
        <w:t xml:space="preserve"> Time to radical protrusion does not correlate with early seedling growth in individual seeds of impatiens and petunia. J. Amer. Soc. Hort.</w:t>
      </w:r>
      <w:ins w:id="23" w:author="User" w:date="2012-06-06T17:57:00Z">
        <w:r>
          <w:rPr>
            <w:lang w:val="en-US"/>
          </w:rPr>
          <w:t xml:space="preserve"> </w:t>
        </w:r>
      </w:ins>
      <w:r w:rsidRPr="00423019">
        <w:rPr>
          <w:lang w:val="en-US"/>
        </w:rPr>
        <w:t>Sci.</w:t>
      </w:r>
      <w:ins w:id="24" w:author="User" w:date="2012-06-06T17:58:00Z">
        <w:r>
          <w:rPr>
            <w:lang w:val="en-US"/>
          </w:rPr>
          <w:t xml:space="preserve">, (please indicate the full name of all journals useed) </w:t>
        </w:r>
      </w:ins>
      <w:r w:rsidRPr="00423019">
        <w:rPr>
          <w:lang w:val="en-US"/>
        </w:rPr>
        <w:t>132</w:t>
      </w:r>
      <w:del w:id="25" w:author="User" w:date="2012-06-06T17:57:00Z">
        <w:r w:rsidRPr="00423019" w:rsidDel="00E81C0B">
          <w:rPr>
            <w:lang w:val="en-US"/>
          </w:rPr>
          <w:delText xml:space="preserve">  (3)</w:delText>
        </w:r>
      </w:del>
      <w:r w:rsidRPr="00423019">
        <w:rPr>
          <w:lang w:val="en-US"/>
        </w:rPr>
        <w:t>:</w:t>
      </w:r>
      <w:ins w:id="26" w:author="User" w:date="2012-06-06T17:57:00Z">
        <w:r>
          <w:rPr>
            <w:lang w:val="en-US"/>
          </w:rPr>
          <w:t xml:space="preserve"> </w:t>
        </w:r>
      </w:ins>
      <w:r w:rsidRPr="00423019">
        <w:rPr>
          <w:lang w:val="en-US"/>
        </w:rPr>
        <w:t>423-428.</w:t>
      </w:r>
    </w:p>
    <w:p w:rsidR="00CD7AD4" w:rsidRPr="00423019" w:rsidRDefault="00CD7AD4" w:rsidP="00BF5605">
      <w:pPr>
        <w:spacing w:line="480" w:lineRule="auto"/>
        <w:ind w:left="567" w:hanging="567"/>
        <w:jc w:val="both"/>
        <w:rPr>
          <w:lang w:val="en-US"/>
        </w:rPr>
      </w:pPr>
      <w:r>
        <w:rPr>
          <w:lang w:val="en-US"/>
        </w:rPr>
        <w:t>Ellis R.</w:t>
      </w:r>
      <w:ins w:id="27" w:author="User" w:date="2012-06-06T17:58:00Z">
        <w:r>
          <w:rPr>
            <w:lang w:val="en-US"/>
          </w:rPr>
          <w:t xml:space="preserve"> </w:t>
        </w:r>
      </w:ins>
      <w:r>
        <w:rPr>
          <w:lang w:val="en-US"/>
        </w:rPr>
        <w:t>H.</w:t>
      </w:r>
      <w:ins w:id="28" w:author="User" w:date="2012-06-06T17:58:00Z">
        <w:r>
          <w:rPr>
            <w:lang w:val="en-US"/>
          </w:rPr>
          <w:t>,</w:t>
        </w:r>
      </w:ins>
      <w:del w:id="29" w:author="User" w:date="2012-06-06T17:58:00Z">
        <w:r w:rsidRPr="00423019" w:rsidDel="00E81C0B">
          <w:rPr>
            <w:lang w:val="en-US"/>
          </w:rPr>
          <w:delText xml:space="preserve"> and</w:delText>
        </w:r>
      </w:del>
      <w:r>
        <w:rPr>
          <w:lang w:val="en-US"/>
        </w:rPr>
        <w:t xml:space="preserve"> </w:t>
      </w:r>
      <w:r w:rsidRPr="00423019">
        <w:rPr>
          <w:lang w:val="en-US"/>
        </w:rPr>
        <w:t>Roberts</w:t>
      </w:r>
      <w:r>
        <w:rPr>
          <w:lang w:val="en-US"/>
        </w:rPr>
        <w:t xml:space="preserve"> E.</w:t>
      </w:r>
      <w:ins w:id="30" w:author="User" w:date="2012-06-06T17:58:00Z">
        <w:r>
          <w:rPr>
            <w:lang w:val="en-US"/>
          </w:rPr>
          <w:t xml:space="preserve"> </w:t>
        </w:r>
      </w:ins>
      <w:r>
        <w:rPr>
          <w:lang w:val="en-US"/>
        </w:rPr>
        <w:t>H.</w:t>
      </w:r>
      <w:r w:rsidRPr="00423019">
        <w:rPr>
          <w:lang w:val="en-US"/>
        </w:rPr>
        <w:t xml:space="preserve"> </w:t>
      </w:r>
      <w:r>
        <w:rPr>
          <w:lang w:val="en-US"/>
        </w:rPr>
        <w:t>(</w:t>
      </w:r>
      <w:r w:rsidRPr="00423019">
        <w:rPr>
          <w:lang w:val="en-US"/>
        </w:rPr>
        <w:t>1980</w:t>
      </w:r>
      <w:r>
        <w:rPr>
          <w:lang w:val="en-US"/>
        </w:rPr>
        <w:t>).</w:t>
      </w:r>
      <w:r w:rsidRPr="00423019">
        <w:rPr>
          <w:lang w:val="en-US"/>
        </w:rPr>
        <w:t xml:space="preserve"> Towards a rational basis for testing seed quality. </w:t>
      </w:r>
      <w:del w:id="31" w:author="User" w:date="2012-06-06T17:59:00Z">
        <w:r w:rsidRPr="00423019" w:rsidDel="00E81C0B">
          <w:rPr>
            <w:lang w:val="en-US"/>
          </w:rPr>
          <w:delText xml:space="preserve">p.605-635. </w:delText>
        </w:r>
      </w:del>
      <w:r w:rsidRPr="00CD7AD4">
        <w:rPr>
          <w:i/>
          <w:lang w:val="en-US"/>
          <w:rPrChange w:id="32" w:author="User" w:date="2012-06-06T17:58:00Z">
            <w:rPr>
              <w:lang w:val="en-US"/>
            </w:rPr>
          </w:rPrChange>
        </w:rPr>
        <w:t>In:</w:t>
      </w:r>
      <w:r w:rsidRPr="00423019">
        <w:rPr>
          <w:lang w:val="en-US"/>
        </w:rPr>
        <w:t xml:space="preserve"> Hebblethwaite P.</w:t>
      </w:r>
      <w:ins w:id="33" w:author="User" w:date="2012-06-06T17:58:00Z">
        <w:r>
          <w:rPr>
            <w:lang w:val="en-US"/>
          </w:rPr>
          <w:t xml:space="preserve"> </w:t>
        </w:r>
      </w:ins>
      <w:r w:rsidRPr="00423019">
        <w:rPr>
          <w:lang w:val="en-US"/>
        </w:rPr>
        <w:t>D. (</w:t>
      </w:r>
      <w:del w:id="34" w:author="User" w:date="2012-06-06T17:59:00Z">
        <w:r w:rsidRPr="00423019" w:rsidDel="00E81C0B">
          <w:rPr>
            <w:lang w:val="en-US"/>
          </w:rPr>
          <w:delText>e</w:delText>
        </w:r>
      </w:del>
      <w:ins w:id="35" w:author="User" w:date="2012-06-06T17:59:00Z">
        <w:r>
          <w:rPr>
            <w:lang w:val="en-US"/>
          </w:rPr>
          <w:t>E</w:t>
        </w:r>
      </w:ins>
      <w:r w:rsidRPr="00423019">
        <w:rPr>
          <w:lang w:val="en-US"/>
        </w:rPr>
        <w:t>d.)</w:t>
      </w:r>
      <w:ins w:id="36" w:author="User" w:date="2012-06-06T17:59:00Z">
        <w:r>
          <w:rPr>
            <w:lang w:val="en-US"/>
          </w:rPr>
          <w:t>.</w:t>
        </w:r>
      </w:ins>
      <w:r w:rsidRPr="00423019">
        <w:rPr>
          <w:i/>
          <w:iCs/>
          <w:lang w:val="en-US"/>
        </w:rPr>
        <w:t xml:space="preserve"> </w:t>
      </w:r>
      <w:r w:rsidRPr="00423019">
        <w:rPr>
          <w:iCs/>
          <w:lang w:val="en-US"/>
        </w:rPr>
        <w:t>Seed  Production</w:t>
      </w:r>
      <w:r w:rsidRPr="00423019">
        <w:rPr>
          <w:lang w:val="en-US"/>
        </w:rPr>
        <w:t>, Butterworths, London, UK</w:t>
      </w:r>
      <w:del w:id="37" w:author="User" w:date="2012-06-06T17:59:00Z">
        <w:r w:rsidRPr="00423019" w:rsidDel="00E81C0B">
          <w:rPr>
            <w:lang w:val="en-US"/>
          </w:rPr>
          <w:delText>.</w:delText>
        </w:r>
      </w:del>
      <w:ins w:id="38" w:author="User" w:date="2012-06-06T17:59:00Z">
        <w:r>
          <w:rPr>
            <w:lang w:val="en-US"/>
          </w:rPr>
          <w:t xml:space="preserve">: </w:t>
        </w:r>
        <w:r w:rsidRPr="00423019">
          <w:rPr>
            <w:lang w:val="en-US"/>
          </w:rPr>
          <w:t>605-635.</w:t>
        </w:r>
      </w:ins>
    </w:p>
    <w:p w:rsidR="00CD7AD4" w:rsidRPr="00423019" w:rsidRDefault="00CD7AD4" w:rsidP="00BF5605">
      <w:pPr>
        <w:tabs>
          <w:tab w:val="left" w:pos="851"/>
        </w:tabs>
        <w:spacing w:line="480" w:lineRule="auto"/>
        <w:ind w:left="567" w:hanging="567"/>
        <w:jc w:val="both"/>
        <w:rPr>
          <w:lang w:val="en-US"/>
        </w:rPr>
      </w:pPr>
      <w:r>
        <w:rPr>
          <w:lang w:val="en-US"/>
        </w:rPr>
        <w:t>Geneve R</w:t>
      </w:r>
      <w:ins w:id="39" w:author="User" w:date="2012-06-06T17:59:00Z">
        <w:r>
          <w:rPr>
            <w:lang w:val="en-US"/>
          </w:rPr>
          <w:t xml:space="preserve"> </w:t>
        </w:r>
      </w:ins>
      <w:r>
        <w:rPr>
          <w:lang w:val="en-US"/>
        </w:rPr>
        <w:t>.L.</w:t>
      </w:r>
      <w:r w:rsidRPr="00423019">
        <w:rPr>
          <w:lang w:val="en-US"/>
        </w:rPr>
        <w:t xml:space="preserve"> </w:t>
      </w:r>
      <w:r>
        <w:rPr>
          <w:lang w:val="en-US"/>
        </w:rPr>
        <w:t>(</w:t>
      </w:r>
      <w:r w:rsidRPr="00423019">
        <w:rPr>
          <w:lang w:val="en-US"/>
        </w:rPr>
        <w:t>2008</w:t>
      </w:r>
      <w:r>
        <w:rPr>
          <w:lang w:val="en-US"/>
        </w:rPr>
        <w:t>).</w:t>
      </w:r>
      <w:r w:rsidRPr="00423019">
        <w:rPr>
          <w:lang w:val="en-US"/>
        </w:rPr>
        <w:t xml:space="preserve"> Vigor testing in small-seeded horticultural crops. Acta Horticulturae</w:t>
      </w:r>
      <w:ins w:id="40" w:author="User" w:date="2012-06-06T17:59:00Z">
        <w:r>
          <w:rPr>
            <w:lang w:val="en-US"/>
          </w:rPr>
          <w:t>,</w:t>
        </w:r>
      </w:ins>
      <w:r w:rsidRPr="00423019">
        <w:rPr>
          <w:lang w:val="en-US"/>
        </w:rPr>
        <w:t xml:space="preserve"> 782: 77-82.</w:t>
      </w:r>
    </w:p>
    <w:p w:rsidR="00CD7AD4" w:rsidRPr="00423019" w:rsidRDefault="00CD7AD4" w:rsidP="00996126">
      <w:pPr>
        <w:spacing w:line="480" w:lineRule="auto"/>
        <w:ind w:left="540" w:hanging="540"/>
        <w:jc w:val="both"/>
        <w:rPr>
          <w:lang w:val="en-US"/>
        </w:rPr>
      </w:pPr>
      <w:r w:rsidRPr="00423019">
        <w:rPr>
          <w:lang w:val="en-US"/>
        </w:rPr>
        <w:t>Hampton</w:t>
      </w:r>
      <w:r>
        <w:rPr>
          <w:lang w:val="en-US"/>
        </w:rPr>
        <w:t xml:space="preserve"> J.</w:t>
      </w:r>
      <w:ins w:id="41" w:author="User" w:date="2012-06-06T17:59:00Z">
        <w:r>
          <w:rPr>
            <w:lang w:val="en-US"/>
          </w:rPr>
          <w:t xml:space="preserve"> </w:t>
        </w:r>
      </w:ins>
      <w:r>
        <w:rPr>
          <w:lang w:val="en-US"/>
        </w:rPr>
        <w:t>G.</w:t>
      </w:r>
      <w:ins w:id="42" w:author="User" w:date="2012-06-06T17:59:00Z">
        <w:r>
          <w:rPr>
            <w:lang w:val="en-US"/>
          </w:rPr>
          <w:t>,</w:t>
        </w:r>
      </w:ins>
      <w:r>
        <w:rPr>
          <w:lang w:val="en-US"/>
        </w:rPr>
        <w:t xml:space="preserve"> </w:t>
      </w:r>
      <w:del w:id="43" w:author="User" w:date="2012-06-06T17:59:00Z">
        <w:r w:rsidDel="00E81C0B">
          <w:rPr>
            <w:lang w:val="en-US"/>
          </w:rPr>
          <w:delText xml:space="preserve">and </w:delText>
        </w:r>
      </w:del>
      <w:r w:rsidRPr="00423019">
        <w:rPr>
          <w:lang w:val="en-US"/>
        </w:rPr>
        <w:t>TeKrony</w:t>
      </w:r>
      <w:r>
        <w:rPr>
          <w:lang w:val="en-US"/>
        </w:rPr>
        <w:t xml:space="preserve"> D.</w:t>
      </w:r>
      <w:ins w:id="44" w:author="User" w:date="2012-06-06T17:59:00Z">
        <w:r>
          <w:rPr>
            <w:lang w:val="en-US"/>
          </w:rPr>
          <w:t xml:space="preserve"> </w:t>
        </w:r>
      </w:ins>
      <w:r>
        <w:rPr>
          <w:lang w:val="en-US"/>
        </w:rPr>
        <w:t>M.</w:t>
      </w:r>
      <w:r w:rsidRPr="00423019">
        <w:rPr>
          <w:lang w:val="en-US"/>
        </w:rPr>
        <w:t xml:space="preserve"> </w:t>
      </w:r>
      <w:r>
        <w:rPr>
          <w:lang w:val="en-US"/>
        </w:rPr>
        <w:t>(</w:t>
      </w:r>
      <w:del w:id="45" w:author="User" w:date="2012-06-06T18:00:00Z">
        <w:r w:rsidDel="00E81C0B">
          <w:rPr>
            <w:lang w:val="en-US"/>
          </w:rPr>
          <w:delText>e</w:delText>
        </w:r>
      </w:del>
      <w:ins w:id="46" w:author="User" w:date="2012-06-06T18:00:00Z">
        <w:r>
          <w:rPr>
            <w:lang w:val="en-US"/>
          </w:rPr>
          <w:t>E</w:t>
        </w:r>
      </w:ins>
      <w:r>
        <w:rPr>
          <w:lang w:val="en-US"/>
        </w:rPr>
        <w:t>ds</w:t>
      </w:r>
      <w:del w:id="47" w:author="User" w:date="2012-06-06T18:00:00Z">
        <w:r w:rsidDel="00E81C0B">
          <w:rPr>
            <w:lang w:val="en-US"/>
          </w:rPr>
          <w:delText>.</w:delText>
        </w:r>
      </w:del>
      <w:r>
        <w:rPr>
          <w:lang w:val="en-US"/>
        </w:rPr>
        <w:t>)</w:t>
      </w:r>
      <w:r w:rsidRPr="00423019">
        <w:rPr>
          <w:lang w:val="en-US"/>
        </w:rPr>
        <w:t xml:space="preserve"> </w:t>
      </w:r>
      <w:r>
        <w:rPr>
          <w:lang w:val="en-US"/>
        </w:rPr>
        <w:t>(</w:t>
      </w:r>
      <w:r w:rsidRPr="00423019">
        <w:rPr>
          <w:lang w:val="en-US"/>
        </w:rPr>
        <w:t>1995</w:t>
      </w:r>
      <w:r>
        <w:rPr>
          <w:lang w:val="en-US"/>
        </w:rPr>
        <w:t>).</w:t>
      </w:r>
      <w:r w:rsidRPr="00423019">
        <w:rPr>
          <w:lang w:val="en-US"/>
        </w:rPr>
        <w:t xml:space="preserve"> Handbook of vigo</w:t>
      </w:r>
      <w:r>
        <w:rPr>
          <w:lang w:val="en-US"/>
        </w:rPr>
        <w:t>u</w:t>
      </w:r>
      <w:r w:rsidRPr="00423019">
        <w:rPr>
          <w:lang w:val="en-US"/>
        </w:rPr>
        <w:t xml:space="preserve">r test methods. </w:t>
      </w:r>
      <w:r>
        <w:rPr>
          <w:lang w:val="en-US"/>
        </w:rPr>
        <w:t xml:space="preserve">The </w:t>
      </w:r>
      <w:r w:rsidRPr="00423019">
        <w:rPr>
          <w:lang w:val="en-US"/>
        </w:rPr>
        <w:t>Int. Seed Testing Assn., Zurich, Switzerland.</w:t>
      </w:r>
      <w:ins w:id="48" w:author="User" w:date="2012-06-06T18:00:00Z">
        <w:r>
          <w:rPr>
            <w:lang w:val="en-US"/>
          </w:rPr>
          <w:t xml:space="preserve"> Pages???</w:t>
        </w:r>
      </w:ins>
    </w:p>
    <w:p w:rsidR="00CD7AD4" w:rsidRPr="00423019" w:rsidRDefault="00CD7AD4" w:rsidP="00BF5605">
      <w:pPr>
        <w:tabs>
          <w:tab w:val="left" w:pos="851"/>
        </w:tabs>
        <w:spacing w:line="480" w:lineRule="auto"/>
        <w:ind w:left="567" w:hanging="567"/>
        <w:jc w:val="both"/>
        <w:rPr>
          <w:lang w:val="en-US"/>
        </w:rPr>
      </w:pPr>
      <w:r>
        <w:rPr>
          <w:lang w:val="en-US"/>
        </w:rPr>
        <w:t xml:space="preserve">Hyatt J.E. and </w:t>
      </w:r>
      <w:r w:rsidRPr="00423019">
        <w:rPr>
          <w:lang w:val="en-US"/>
        </w:rPr>
        <w:t>Tekrony</w:t>
      </w:r>
      <w:r>
        <w:rPr>
          <w:lang w:val="en-US"/>
        </w:rPr>
        <w:t xml:space="preserve"> D.M. (2008).</w:t>
      </w:r>
      <w:r w:rsidRPr="00423019">
        <w:rPr>
          <w:lang w:val="en-US"/>
        </w:rPr>
        <w:t xml:space="preserve"> Factors influencing the saturated salt accelerated aging test in tomato and onion. Seed Sci. Technol. 36: 534-545.</w:t>
      </w:r>
    </w:p>
    <w:p w:rsidR="00CD7AD4" w:rsidRPr="00423019" w:rsidRDefault="00CD7AD4" w:rsidP="00BF5605">
      <w:pPr>
        <w:tabs>
          <w:tab w:val="left" w:pos="851"/>
        </w:tabs>
        <w:spacing w:line="480" w:lineRule="auto"/>
        <w:ind w:left="567" w:hanging="567"/>
        <w:jc w:val="both"/>
        <w:rPr>
          <w:color w:val="000000"/>
          <w:lang w:val="en-US"/>
        </w:rPr>
      </w:pPr>
      <w:r w:rsidRPr="00423019">
        <w:rPr>
          <w:color w:val="000000"/>
          <w:lang w:val="en-US"/>
        </w:rPr>
        <w:t xml:space="preserve">International Seed Testing Association </w:t>
      </w:r>
      <w:r>
        <w:rPr>
          <w:color w:val="000000"/>
          <w:lang w:val="en-US"/>
        </w:rPr>
        <w:t>(</w:t>
      </w:r>
      <w:r w:rsidRPr="00423019">
        <w:rPr>
          <w:color w:val="000000"/>
          <w:lang w:val="en-US"/>
        </w:rPr>
        <w:t>2001</w:t>
      </w:r>
      <w:r>
        <w:rPr>
          <w:color w:val="000000"/>
          <w:lang w:val="en-US"/>
        </w:rPr>
        <w:t xml:space="preserve">). </w:t>
      </w:r>
      <w:r w:rsidRPr="00423019">
        <w:rPr>
          <w:color w:val="000000"/>
          <w:lang w:val="en-US"/>
        </w:rPr>
        <w:t>Rules. Seed Sci. Technol. Suppl. 29: 1-131.</w:t>
      </w:r>
    </w:p>
    <w:p w:rsidR="00CD7AD4" w:rsidRPr="00423019" w:rsidRDefault="00CD7AD4" w:rsidP="00BF5605">
      <w:pPr>
        <w:tabs>
          <w:tab w:val="left" w:pos="851"/>
        </w:tabs>
        <w:spacing w:line="480" w:lineRule="auto"/>
        <w:ind w:left="567" w:hanging="567"/>
        <w:jc w:val="both"/>
        <w:rPr>
          <w:lang w:val="en-US"/>
        </w:rPr>
      </w:pPr>
      <w:r>
        <w:rPr>
          <w:lang w:val="en-US"/>
        </w:rPr>
        <w:t xml:space="preserve">Jianhua Z. and </w:t>
      </w:r>
      <w:r w:rsidRPr="00423019">
        <w:rPr>
          <w:lang w:val="en-US"/>
        </w:rPr>
        <w:t>McDonald</w:t>
      </w:r>
      <w:r>
        <w:rPr>
          <w:lang w:val="en-US"/>
        </w:rPr>
        <w:t xml:space="preserve"> M.B.</w:t>
      </w:r>
      <w:r w:rsidRPr="00423019">
        <w:rPr>
          <w:lang w:val="en-US"/>
        </w:rPr>
        <w:t xml:space="preserve"> </w:t>
      </w:r>
      <w:r>
        <w:rPr>
          <w:lang w:val="en-US"/>
        </w:rPr>
        <w:t>(</w:t>
      </w:r>
      <w:r w:rsidRPr="00423019">
        <w:rPr>
          <w:lang w:val="en-US"/>
        </w:rPr>
        <w:t>1996</w:t>
      </w:r>
      <w:r>
        <w:rPr>
          <w:lang w:val="en-US"/>
        </w:rPr>
        <w:t>).</w:t>
      </w:r>
      <w:r w:rsidRPr="00423019">
        <w:rPr>
          <w:lang w:val="en-US"/>
        </w:rPr>
        <w:t xml:space="preserve"> The saturated salt accelerated aging tests for small-seeded crops. Seed Sci. Technol. 25: 123-131.</w:t>
      </w:r>
    </w:p>
    <w:p w:rsidR="00CD7AD4" w:rsidRDefault="00CD7AD4" w:rsidP="00996126">
      <w:pPr>
        <w:spacing w:line="480" w:lineRule="auto"/>
        <w:ind w:left="540" w:hanging="540"/>
        <w:jc w:val="both"/>
        <w:rPr>
          <w:lang w:val="en-US"/>
        </w:rPr>
      </w:pPr>
      <w:r>
        <w:rPr>
          <w:lang w:val="en-US"/>
        </w:rPr>
        <w:t>Matthews S., Beltrami E., El-khadem R., Khajeh-Hosseını M., Nasehzadeh M. and Urso G. (2011). Evidence that time for repair during early germination leads to vigour differences in maize. Seed Sci. Technology 39:501-509.</w:t>
      </w:r>
    </w:p>
    <w:p w:rsidR="00CD7AD4" w:rsidRPr="00423019" w:rsidRDefault="00CD7AD4" w:rsidP="00B4292E">
      <w:pPr>
        <w:spacing w:line="480" w:lineRule="auto"/>
        <w:jc w:val="both"/>
        <w:rPr>
          <w:lang w:val="en-US"/>
        </w:rPr>
      </w:pPr>
      <w:r>
        <w:rPr>
          <w:lang w:val="en-US"/>
        </w:rPr>
        <w:t>Matthews</w:t>
      </w:r>
      <w:r w:rsidRPr="00423019">
        <w:rPr>
          <w:lang w:val="en-US"/>
        </w:rPr>
        <w:t xml:space="preserve"> S</w:t>
      </w:r>
      <w:r>
        <w:rPr>
          <w:lang w:val="en-US"/>
        </w:rPr>
        <w:t>.</w:t>
      </w:r>
      <w:r w:rsidRPr="00423019">
        <w:rPr>
          <w:lang w:val="en-US"/>
        </w:rPr>
        <w:t xml:space="preserve"> and Khajeh-Hosseini </w:t>
      </w:r>
      <w:r>
        <w:rPr>
          <w:lang w:val="en-US"/>
        </w:rPr>
        <w:t>M. (</w:t>
      </w:r>
      <w:r w:rsidRPr="00423019">
        <w:rPr>
          <w:lang w:val="en-US"/>
        </w:rPr>
        <w:t>2006</w:t>
      </w:r>
      <w:r>
        <w:rPr>
          <w:lang w:val="en-US"/>
        </w:rPr>
        <w:t>).</w:t>
      </w:r>
      <w:r w:rsidRPr="00423019">
        <w:rPr>
          <w:lang w:val="en-US"/>
        </w:rPr>
        <w:t xml:space="preserve"> Mean germination time as an indicator of </w:t>
      </w:r>
    </w:p>
    <w:p w:rsidR="00CD7AD4" w:rsidRPr="00423019" w:rsidRDefault="00CD7AD4" w:rsidP="00BF5605">
      <w:pPr>
        <w:tabs>
          <w:tab w:val="left" w:pos="426"/>
          <w:tab w:val="left" w:pos="567"/>
        </w:tabs>
        <w:spacing w:line="480" w:lineRule="auto"/>
        <w:ind w:left="567" w:hanging="567"/>
        <w:jc w:val="both"/>
        <w:rPr>
          <w:lang w:val="en-US"/>
        </w:rPr>
      </w:pPr>
      <w:r w:rsidRPr="00423019">
        <w:rPr>
          <w:lang w:val="en-US"/>
        </w:rPr>
        <w:t xml:space="preserve">        </w:t>
      </w:r>
      <w:r>
        <w:rPr>
          <w:lang w:val="en-US"/>
        </w:rPr>
        <w:t xml:space="preserve"> </w:t>
      </w:r>
      <w:r w:rsidRPr="00423019">
        <w:rPr>
          <w:lang w:val="en-US"/>
        </w:rPr>
        <w:t>emergence performance in soil of seed lots of maize (</w:t>
      </w:r>
      <w:r w:rsidRPr="00423019">
        <w:rPr>
          <w:i/>
          <w:iCs/>
          <w:lang w:val="en-US"/>
        </w:rPr>
        <w:t>Zea mays</w:t>
      </w:r>
      <w:r w:rsidRPr="00423019">
        <w:rPr>
          <w:lang w:val="en-US"/>
        </w:rPr>
        <w:t xml:space="preserve">). </w:t>
      </w:r>
      <w:r>
        <w:rPr>
          <w:iCs/>
          <w:lang w:val="en-US"/>
        </w:rPr>
        <w:t xml:space="preserve">Seed Sci.Technol.  </w:t>
      </w:r>
      <w:r w:rsidRPr="00423019">
        <w:rPr>
          <w:bCs/>
          <w:lang w:val="en-US"/>
        </w:rPr>
        <w:t>34:</w:t>
      </w:r>
      <w:r>
        <w:rPr>
          <w:lang w:val="en-US"/>
        </w:rPr>
        <w:t xml:space="preserve"> </w:t>
      </w:r>
      <w:r w:rsidRPr="00423019">
        <w:rPr>
          <w:lang w:val="en-US"/>
        </w:rPr>
        <w:t>339-347.</w:t>
      </w:r>
    </w:p>
    <w:p w:rsidR="00CD7AD4" w:rsidRPr="00423019" w:rsidRDefault="00CD7AD4" w:rsidP="00D544F8">
      <w:pPr>
        <w:spacing w:line="480" w:lineRule="auto"/>
        <w:ind w:left="567" w:hanging="567"/>
        <w:jc w:val="both"/>
        <w:rPr>
          <w:lang w:val="en-US"/>
        </w:rPr>
      </w:pPr>
      <w:r>
        <w:rPr>
          <w:lang w:val="en-US"/>
        </w:rPr>
        <w:t xml:space="preserve">Mavi K., </w:t>
      </w:r>
      <w:r w:rsidRPr="00423019">
        <w:rPr>
          <w:lang w:val="en-US"/>
        </w:rPr>
        <w:t>Demir</w:t>
      </w:r>
      <w:r>
        <w:rPr>
          <w:lang w:val="en-US"/>
        </w:rPr>
        <w:t xml:space="preserve"> I.</w:t>
      </w:r>
      <w:r w:rsidRPr="00423019">
        <w:rPr>
          <w:lang w:val="en-US"/>
        </w:rPr>
        <w:t xml:space="preserve"> and Matthews </w:t>
      </w:r>
      <w:r>
        <w:rPr>
          <w:lang w:val="en-US"/>
        </w:rPr>
        <w:t>S.</w:t>
      </w:r>
      <w:r w:rsidRPr="00423019">
        <w:rPr>
          <w:lang w:val="en-US"/>
        </w:rPr>
        <w:t xml:space="preserve"> </w:t>
      </w:r>
      <w:r>
        <w:rPr>
          <w:lang w:val="en-US"/>
        </w:rPr>
        <w:t>(</w:t>
      </w:r>
      <w:r w:rsidRPr="00423019">
        <w:rPr>
          <w:lang w:val="en-US"/>
        </w:rPr>
        <w:t>2010</w:t>
      </w:r>
      <w:r>
        <w:rPr>
          <w:lang w:val="en-US"/>
        </w:rPr>
        <w:t xml:space="preserve">). </w:t>
      </w:r>
      <w:r w:rsidRPr="00423019">
        <w:rPr>
          <w:lang w:val="en-US"/>
        </w:rPr>
        <w:t>Mean germination time estimates the relative emergence of seed lots of three cucurbit crops under s</w:t>
      </w:r>
      <w:r>
        <w:rPr>
          <w:lang w:val="en-US"/>
        </w:rPr>
        <w:t>tress conditions. Seed Sci.</w:t>
      </w:r>
      <w:r w:rsidRPr="00423019">
        <w:rPr>
          <w:lang w:val="en-US"/>
        </w:rPr>
        <w:t xml:space="preserve">Technol. 38: 14-25.  </w:t>
      </w:r>
    </w:p>
    <w:p w:rsidR="00CD7AD4" w:rsidRPr="00423019" w:rsidRDefault="00CD7AD4" w:rsidP="002E6264">
      <w:pPr>
        <w:spacing w:line="480" w:lineRule="auto"/>
        <w:jc w:val="both"/>
        <w:rPr>
          <w:lang w:val="en-US"/>
        </w:rPr>
      </w:pPr>
      <w:r>
        <w:rPr>
          <w:lang w:val="en-US"/>
        </w:rPr>
        <w:t>McDonald M.B.</w:t>
      </w:r>
      <w:r w:rsidRPr="00423019">
        <w:rPr>
          <w:lang w:val="en-US"/>
        </w:rPr>
        <w:t xml:space="preserve"> </w:t>
      </w:r>
      <w:r>
        <w:rPr>
          <w:lang w:val="en-US"/>
        </w:rPr>
        <w:t>(</w:t>
      </w:r>
      <w:r w:rsidRPr="00423019">
        <w:rPr>
          <w:lang w:val="en-US"/>
        </w:rPr>
        <w:t>1975</w:t>
      </w:r>
      <w:r>
        <w:rPr>
          <w:lang w:val="en-US"/>
        </w:rPr>
        <w:t>).</w:t>
      </w:r>
      <w:r w:rsidRPr="00423019">
        <w:rPr>
          <w:lang w:val="en-US"/>
        </w:rPr>
        <w:t xml:space="preserve"> A review and evaluation of seed vigor tests. Proceedings of the </w:t>
      </w:r>
    </w:p>
    <w:p w:rsidR="00CD7AD4" w:rsidRPr="00423019" w:rsidRDefault="00CD7AD4" w:rsidP="002E6264">
      <w:pPr>
        <w:spacing w:line="480" w:lineRule="auto"/>
        <w:jc w:val="both"/>
        <w:rPr>
          <w:lang w:val="en-US"/>
        </w:rPr>
      </w:pPr>
      <w:r w:rsidRPr="00423019">
        <w:rPr>
          <w:lang w:val="en-US"/>
        </w:rPr>
        <w:t xml:space="preserve">        Association of Official Seed Analysts. 65: 108-139. </w:t>
      </w:r>
    </w:p>
    <w:p w:rsidR="00CD7AD4" w:rsidRPr="00423019" w:rsidRDefault="00CD7AD4" w:rsidP="002E6264">
      <w:pPr>
        <w:tabs>
          <w:tab w:val="left" w:pos="851"/>
        </w:tabs>
        <w:spacing w:line="480" w:lineRule="auto"/>
        <w:jc w:val="both"/>
        <w:rPr>
          <w:lang w:val="en-US"/>
        </w:rPr>
      </w:pPr>
      <w:r w:rsidRPr="00423019">
        <w:rPr>
          <w:lang w:val="en-US"/>
        </w:rPr>
        <w:t>McDonald</w:t>
      </w:r>
      <w:r>
        <w:rPr>
          <w:lang w:val="en-US"/>
        </w:rPr>
        <w:t xml:space="preserve"> M.B.</w:t>
      </w:r>
      <w:r w:rsidRPr="00423019">
        <w:rPr>
          <w:lang w:val="en-US"/>
        </w:rPr>
        <w:t xml:space="preserve"> </w:t>
      </w:r>
      <w:r>
        <w:rPr>
          <w:lang w:val="en-US"/>
        </w:rPr>
        <w:t>(</w:t>
      </w:r>
      <w:r w:rsidRPr="00423019">
        <w:rPr>
          <w:lang w:val="en-US"/>
        </w:rPr>
        <w:t>1997</w:t>
      </w:r>
      <w:r>
        <w:rPr>
          <w:lang w:val="en-US"/>
        </w:rPr>
        <w:t>).</w:t>
      </w:r>
      <w:r w:rsidRPr="00423019">
        <w:rPr>
          <w:lang w:val="en-US"/>
        </w:rPr>
        <w:t xml:space="preserve"> The saturated salt accelerated aging test of pansy and impatiens </w:t>
      </w:r>
    </w:p>
    <w:p w:rsidR="00CD7AD4" w:rsidRPr="00423019" w:rsidRDefault="00CD7AD4" w:rsidP="002E6264">
      <w:pPr>
        <w:tabs>
          <w:tab w:val="left" w:pos="851"/>
        </w:tabs>
        <w:spacing w:line="480" w:lineRule="auto"/>
        <w:jc w:val="both"/>
        <w:rPr>
          <w:lang w:val="en-US"/>
        </w:rPr>
      </w:pPr>
      <w:r w:rsidRPr="00423019">
        <w:rPr>
          <w:lang w:val="en-US"/>
        </w:rPr>
        <w:t xml:space="preserve">        seeds. Seed Technol. 19 : 103-109.</w:t>
      </w:r>
    </w:p>
    <w:p w:rsidR="00CD7AD4" w:rsidRPr="00423019" w:rsidRDefault="00CD7AD4" w:rsidP="002E6264">
      <w:pPr>
        <w:tabs>
          <w:tab w:val="left" w:pos="851"/>
        </w:tabs>
        <w:spacing w:line="480" w:lineRule="auto"/>
        <w:jc w:val="both"/>
        <w:rPr>
          <w:lang w:val="en-US"/>
        </w:rPr>
      </w:pPr>
      <w:r>
        <w:rPr>
          <w:lang w:val="en-US"/>
        </w:rPr>
        <w:t>McDonald M.B. and Kwong F.Y. (</w:t>
      </w:r>
      <w:r w:rsidRPr="00423019">
        <w:rPr>
          <w:lang w:val="en-US"/>
        </w:rPr>
        <w:t>2005</w:t>
      </w:r>
      <w:r>
        <w:rPr>
          <w:lang w:val="en-US"/>
        </w:rPr>
        <w:t xml:space="preserve">). </w:t>
      </w:r>
      <w:r w:rsidRPr="00423019">
        <w:rPr>
          <w:lang w:val="en-US"/>
        </w:rPr>
        <w:t>Flower Seeds:  Biology and Technology.  CABI   Publishing, Cambridge, MA.  372pp.</w:t>
      </w:r>
    </w:p>
    <w:p w:rsidR="00CD7AD4" w:rsidRPr="00423019" w:rsidRDefault="00CD7AD4" w:rsidP="00BF5605">
      <w:pPr>
        <w:tabs>
          <w:tab w:val="left" w:pos="567"/>
          <w:tab w:val="left" w:pos="709"/>
        </w:tabs>
        <w:spacing w:line="480" w:lineRule="auto"/>
        <w:ind w:left="567" w:hanging="567"/>
        <w:jc w:val="both"/>
        <w:rPr>
          <w:color w:val="000000"/>
          <w:lang w:val="en-US"/>
        </w:rPr>
      </w:pPr>
      <w:r>
        <w:rPr>
          <w:color w:val="000000"/>
          <w:lang w:val="en-US"/>
        </w:rPr>
        <w:t>Oakley K.</w:t>
      </w:r>
      <w:r w:rsidRPr="00423019">
        <w:rPr>
          <w:color w:val="000000"/>
          <w:lang w:val="en-US"/>
        </w:rPr>
        <w:t xml:space="preserve">, Kester </w:t>
      </w:r>
      <w:r>
        <w:rPr>
          <w:color w:val="000000"/>
          <w:lang w:val="en-US"/>
        </w:rPr>
        <w:t>S.T.</w:t>
      </w:r>
      <w:r w:rsidRPr="00423019">
        <w:rPr>
          <w:color w:val="000000"/>
          <w:lang w:val="en-US"/>
        </w:rPr>
        <w:t xml:space="preserve"> </w:t>
      </w:r>
      <w:r>
        <w:rPr>
          <w:color w:val="000000"/>
          <w:lang w:val="en-US"/>
        </w:rPr>
        <w:t xml:space="preserve">and </w:t>
      </w:r>
      <w:r w:rsidRPr="00423019">
        <w:rPr>
          <w:color w:val="000000"/>
          <w:lang w:val="en-US"/>
        </w:rPr>
        <w:t>Geneve</w:t>
      </w:r>
      <w:r>
        <w:rPr>
          <w:color w:val="000000"/>
          <w:lang w:val="en-US"/>
        </w:rPr>
        <w:t xml:space="preserve"> R.L.</w:t>
      </w:r>
      <w:r w:rsidRPr="00423019">
        <w:rPr>
          <w:color w:val="000000"/>
          <w:lang w:val="en-US"/>
        </w:rPr>
        <w:t xml:space="preserve"> </w:t>
      </w:r>
      <w:r>
        <w:rPr>
          <w:color w:val="000000"/>
          <w:lang w:val="en-US"/>
        </w:rPr>
        <w:t>(</w:t>
      </w:r>
      <w:r w:rsidRPr="00423019">
        <w:rPr>
          <w:color w:val="000000"/>
          <w:lang w:val="en-US"/>
        </w:rPr>
        <w:t>2004</w:t>
      </w:r>
      <w:r>
        <w:rPr>
          <w:color w:val="000000"/>
          <w:lang w:val="en-US"/>
        </w:rPr>
        <w:t>).</w:t>
      </w:r>
      <w:r w:rsidRPr="00423019">
        <w:rPr>
          <w:color w:val="000000"/>
          <w:lang w:val="en-US"/>
        </w:rPr>
        <w:t xml:space="preserve"> Computer-aided digital image analysis of seedling size and growth rate for assessing vigor in </w:t>
      </w:r>
      <w:r w:rsidRPr="00423019">
        <w:rPr>
          <w:i/>
          <w:color w:val="000000"/>
          <w:lang w:val="en-US"/>
        </w:rPr>
        <w:t>Impatiens</w:t>
      </w:r>
      <w:r>
        <w:rPr>
          <w:color w:val="000000"/>
          <w:lang w:val="en-US"/>
        </w:rPr>
        <w:t xml:space="preserve">. Seed </w:t>
      </w:r>
      <w:r w:rsidRPr="00423019">
        <w:rPr>
          <w:color w:val="000000"/>
          <w:lang w:val="en-US"/>
        </w:rPr>
        <w:t>Sci.Technol.32:  907-915.</w:t>
      </w:r>
    </w:p>
    <w:p w:rsidR="00CD7AD4" w:rsidRPr="00423019" w:rsidRDefault="00CD7AD4" w:rsidP="00D544F8">
      <w:pPr>
        <w:tabs>
          <w:tab w:val="left" w:pos="851"/>
        </w:tabs>
        <w:spacing w:line="480" w:lineRule="auto"/>
        <w:ind w:left="567" w:hanging="567"/>
        <w:jc w:val="both"/>
        <w:rPr>
          <w:color w:val="000000"/>
          <w:lang w:val="en-US"/>
        </w:rPr>
      </w:pPr>
      <w:r>
        <w:rPr>
          <w:color w:val="000000"/>
          <w:lang w:val="en-US"/>
        </w:rPr>
        <w:t xml:space="preserve">Rodo A.B. and </w:t>
      </w:r>
      <w:r w:rsidRPr="00423019">
        <w:rPr>
          <w:color w:val="000000"/>
          <w:lang w:val="en-US"/>
        </w:rPr>
        <w:t>Marcos Filho</w:t>
      </w:r>
      <w:r>
        <w:rPr>
          <w:color w:val="000000"/>
          <w:lang w:val="en-US"/>
        </w:rPr>
        <w:t xml:space="preserve"> J.</w:t>
      </w:r>
      <w:r w:rsidRPr="00423019">
        <w:rPr>
          <w:color w:val="000000"/>
          <w:lang w:val="en-US"/>
        </w:rPr>
        <w:t xml:space="preserve"> </w:t>
      </w:r>
      <w:r>
        <w:rPr>
          <w:color w:val="000000"/>
          <w:lang w:val="en-US"/>
        </w:rPr>
        <w:t>(</w:t>
      </w:r>
      <w:r w:rsidRPr="00423019">
        <w:rPr>
          <w:color w:val="000000"/>
          <w:lang w:val="en-US"/>
        </w:rPr>
        <w:t>2003</w:t>
      </w:r>
      <w:r>
        <w:rPr>
          <w:color w:val="000000"/>
          <w:lang w:val="en-US"/>
        </w:rPr>
        <w:t>).</w:t>
      </w:r>
      <w:r w:rsidRPr="00423019">
        <w:rPr>
          <w:color w:val="000000"/>
          <w:lang w:val="en-US"/>
        </w:rPr>
        <w:t xml:space="preserve"> Accelerated ageing and controlled deterioration for the determination the physiological potential of onion seeds. Sci.Agricola. 60: </w:t>
      </w:r>
      <w:r>
        <w:rPr>
          <w:color w:val="000000"/>
          <w:lang w:val="en-US"/>
        </w:rPr>
        <w:t xml:space="preserve">                 </w:t>
      </w:r>
      <w:r w:rsidRPr="00423019">
        <w:rPr>
          <w:color w:val="000000"/>
          <w:lang w:val="en-US"/>
        </w:rPr>
        <w:t xml:space="preserve">465-469. </w:t>
      </w:r>
    </w:p>
    <w:p w:rsidR="00CD7AD4" w:rsidRPr="00423019" w:rsidRDefault="00CD7AD4" w:rsidP="00BF5605">
      <w:pPr>
        <w:tabs>
          <w:tab w:val="left" w:pos="851"/>
        </w:tabs>
        <w:spacing w:line="480" w:lineRule="auto"/>
        <w:ind w:left="567" w:hanging="567"/>
        <w:jc w:val="both"/>
        <w:rPr>
          <w:lang w:val="en-US"/>
        </w:rPr>
      </w:pPr>
      <w:r>
        <w:rPr>
          <w:lang w:val="en-US"/>
        </w:rPr>
        <w:t>TeKrony D.M.</w:t>
      </w:r>
      <w:r w:rsidRPr="00423019">
        <w:rPr>
          <w:lang w:val="en-US"/>
        </w:rPr>
        <w:t xml:space="preserve"> </w:t>
      </w:r>
      <w:r>
        <w:rPr>
          <w:lang w:val="en-US"/>
        </w:rPr>
        <w:t>(</w:t>
      </w:r>
      <w:r w:rsidRPr="00423019">
        <w:rPr>
          <w:lang w:val="en-US"/>
        </w:rPr>
        <w:t>1995</w:t>
      </w:r>
      <w:r>
        <w:rPr>
          <w:lang w:val="en-US"/>
        </w:rPr>
        <w:t>).</w:t>
      </w:r>
      <w:r w:rsidRPr="00423019">
        <w:rPr>
          <w:lang w:val="en-US"/>
        </w:rPr>
        <w:t xml:space="preserve"> Accelerated ageing p.53-73.</w:t>
      </w:r>
      <w:r>
        <w:rPr>
          <w:lang w:val="en-US"/>
        </w:rPr>
        <w:t xml:space="preserve"> </w:t>
      </w:r>
      <w:r w:rsidRPr="00423019">
        <w:rPr>
          <w:lang w:val="en-US"/>
        </w:rPr>
        <w:t xml:space="preserve">In: H.A.Van DeVenter (ed). Proc. Seed Testing Seminar. International Seed Testing Association. Zurich. Switzerland.    </w:t>
      </w:r>
    </w:p>
    <w:p w:rsidR="00CD7AD4" w:rsidRDefault="00CD7AD4" w:rsidP="00F93DF5">
      <w:pPr>
        <w:spacing w:line="480" w:lineRule="auto"/>
        <w:ind w:left="567" w:hanging="567"/>
        <w:jc w:val="both"/>
      </w:pPr>
      <w:r>
        <w:rPr>
          <w:lang w:val="en-US"/>
        </w:rPr>
        <w:t>TeKrony D.M. (</w:t>
      </w:r>
      <w:r w:rsidRPr="00423019">
        <w:rPr>
          <w:lang w:val="en-US"/>
        </w:rPr>
        <w:t>2003</w:t>
      </w:r>
      <w:r>
        <w:rPr>
          <w:lang w:val="en-US"/>
        </w:rPr>
        <w:t>).</w:t>
      </w:r>
      <w:r w:rsidRPr="00423019">
        <w:rPr>
          <w:lang w:val="en-US"/>
        </w:rPr>
        <w:t xml:space="preserve"> Precision is an essential component in seed vigor testing. Seed Sci. Technol. 31: 435-447.</w:t>
      </w:r>
    </w:p>
    <w:sectPr w:rsidR="00CD7AD4" w:rsidSect="00EC6FA1">
      <w:headerReference w:type="default" r:id="rId6"/>
      <w:pgSz w:w="11906" w:h="16838"/>
      <w:pgMar w:top="1701" w:right="1701" w:bottom="1701" w:left="1701"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AD4" w:rsidRDefault="00CD7AD4" w:rsidP="006D63D0">
      <w:r>
        <w:separator/>
      </w:r>
    </w:p>
  </w:endnote>
  <w:endnote w:type="continuationSeparator" w:id="0">
    <w:p w:rsidR="00CD7AD4" w:rsidRDefault="00CD7AD4" w:rsidP="006D63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AD4" w:rsidRDefault="00CD7AD4" w:rsidP="006D63D0">
      <w:r>
        <w:separator/>
      </w:r>
    </w:p>
  </w:footnote>
  <w:footnote w:type="continuationSeparator" w:id="0">
    <w:p w:rsidR="00CD7AD4" w:rsidRDefault="00CD7AD4" w:rsidP="006D63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AD4" w:rsidRDefault="00CD7AD4">
    <w:pPr>
      <w:pStyle w:val="Header"/>
      <w:jc w:val="right"/>
    </w:pPr>
    <w:fldSimple w:instr=" PAGE   \* MERGEFORMAT ">
      <w:r>
        <w:rPr>
          <w:noProof/>
        </w:rPr>
        <w:t>14</w:t>
      </w:r>
    </w:fldSimple>
  </w:p>
  <w:p w:rsidR="00CD7AD4" w:rsidRDefault="00CD7AD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6126"/>
    <w:rsid w:val="0000776D"/>
    <w:rsid w:val="00011E35"/>
    <w:rsid w:val="00013A89"/>
    <w:rsid w:val="00016084"/>
    <w:rsid w:val="000276A6"/>
    <w:rsid w:val="00032B08"/>
    <w:rsid w:val="000414B4"/>
    <w:rsid w:val="00041832"/>
    <w:rsid w:val="000448E1"/>
    <w:rsid w:val="000514C7"/>
    <w:rsid w:val="00065B5E"/>
    <w:rsid w:val="000718F6"/>
    <w:rsid w:val="00075DA7"/>
    <w:rsid w:val="00076A81"/>
    <w:rsid w:val="00083676"/>
    <w:rsid w:val="00090D92"/>
    <w:rsid w:val="00094394"/>
    <w:rsid w:val="00095F70"/>
    <w:rsid w:val="000C5B0F"/>
    <w:rsid w:val="000C5E97"/>
    <w:rsid w:val="000E1DAD"/>
    <w:rsid w:val="00106008"/>
    <w:rsid w:val="00111E9F"/>
    <w:rsid w:val="00113A3B"/>
    <w:rsid w:val="00117000"/>
    <w:rsid w:val="0012459C"/>
    <w:rsid w:val="00130965"/>
    <w:rsid w:val="0015195E"/>
    <w:rsid w:val="00154F9E"/>
    <w:rsid w:val="001641B6"/>
    <w:rsid w:val="00170ACE"/>
    <w:rsid w:val="0018333B"/>
    <w:rsid w:val="00184966"/>
    <w:rsid w:val="001908DB"/>
    <w:rsid w:val="00192297"/>
    <w:rsid w:val="001A007B"/>
    <w:rsid w:val="001A2047"/>
    <w:rsid w:val="001A7B15"/>
    <w:rsid w:val="001B4455"/>
    <w:rsid w:val="001C65EA"/>
    <w:rsid w:val="001D5DA7"/>
    <w:rsid w:val="001D6208"/>
    <w:rsid w:val="001F5626"/>
    <w:rsid w:val="002018F2"/>
    <w:rsid w:val="00202D13"/>
    <w:rsid w:val="002060C8"/>
    <w:rsid w:val="00211D67"/>
    <w:rsid w:val="00225A94"/>
    <w:rsid w:val="0023086C"/>
    <w:rsid w:val="00234D43"/>
    <w:rsid w:val="00243CCD"/>
    <w:rsid w:val="002509AD"/>
    <w:rsid w:val="00265BB8"/>
    <w:rsid w:val="00276356"/>
    <w:rsid w:val="0028192C"/>
    <w:rsid w:val="002854FF"/>
    <w:rsid w:val="00287EA7"/>
    <w:rsid w:val="002A2CC6"/>
    <w:rsid w:val="002A3003"/>
    <w:rsid w:val="002A31D5"/>
    <w:rsid w:val="002B2EBD"/>
    <w:rsid w:val="002C2B03"/>
    <w:rsid w:val="002C3EAA"/>
    <w:rsid w:val="002C6E68"/>
    <w:rsid w:val="002D14FE"/>
    <w:rsid w:val="002D21B5"/>
    <w:rsid w:val="002E23BA"/>
    <w:rsid w:val="002E6264"/>
    <w:rsid w:val="002F3AD5"/>
    <w:rsid w:val="00302284"/>
    <w:rsid w:val="00303BF0"/>
    <w:rsid w:val="003131C6"/>
    <w:rsid w:val="003133F1"/>
    <w:rsid w:val="003204B1"/>
    <w:rsid w:val="0032617A"/>
    <w:rsid w:val="0033567A"/>
    <w:rsid w:val="00345C6E"/>
    <w:rsid w:val="00347F41"/>
    <w:rsid w:val="0035604A"/>
    <w:rsid w:val="00362699"/>
    <w:rsid w:val="00366D0B"/>
    <w:rsid w:val="00367CE0"/>
    <w:rsid w:val="0037139E"/>
    <w:rsid w:val="00373E1A"/>
    <w:rsid w:val="00373FE0"/>
    <w:rsid w:val="00381B25"/>
    <w:rsid w:val="00385743"/>
    <w:rsid w:val="003A37D5"/>
    <w:rsid w:val="003A7DEB"/>
    <w:rsid w:val="003C013E"/>
    <w:rsid w:val="003C05E7"/>
    <w:rsid w:val="003C2128"/>
    <w:rsid w:val="003C3E75"/>
    <w:rsid w:val="003D2851"/>
    <w:rsid w:val="003E3A2B"/>
    <w:rsid w:val="003E3A6E"/>
    <w:rsid w:val="003F7A78"/>
    <w:rsid w:val="00423019"/>
    <w:rsid w:val="004240F9"/>
    <w:rsid w:val="004626C7"/>
    <w:rsid w:val="0046613F"/>
    <w:rsid w:val="0046658B"/>
    <w:rsid w:val="00473FB2"/>
    <w:rsid w:val="00492C7A"/>
    <w:rsid w:val="00497190"/>
    <w:rsid w:val="004B0A6D"/>
    <w:rsid w:val="004C27B0"/>
    <w:rsid w:val="004C7E2E"/>
    <w:rsid w:val="004E0FC3"/>
    <w:rsid w:val="004F31ED"/>
    <w:rsid w:val="005206EF"/>
    <w:rsid w:val="005224F4"/>
    <w:rsid w:val="0052299F"/>
    <w:rsid w:val="005336C8"/>
    <w:rsid w:val="00534A27"/>
    <w:rsid w:val="00540D83"/>
    <w:rsid w:val="00552357"/>
    <w:rsid w:val="00553E06"/>
    <w:rsid w:val="00554FCA"/>
    <w:rsid w:val="005559F3"/>
    <w:rsid w:val="0055656C"/>
    <w:rsid w:val="00561F5B"/>
    <w:rsid w:val="00563B10"/>
    <w:rsid w:val="005650CD"/>
    <w:rsid w:val="00576770"/>
    <w:rsid w:val="00577DB8"/>
    <w:rsid w:val="00581704"/>
    <w:rsid w:val="00583539"/>
    <w:rsid w:val="00596C56"/>
    <w:rsid w:val="005A3CDA"/>
    <w:rsid w:val="005A3DBE"/>
    <w:rsid w:val="005B0E90"/>
    <w:rsid w:val="005B28E0"/>
    <w:rsid w:val="005C5054"/>
    <w:rsid w:val="005D2708"/>
    <w:rsid w:val="005D5B0D"/>
    <w:rsid w:val="005F20A5"/>
    <w:rsid w:val="005F2437"/>
    <w:rsid w:val="00603F55"/>
    <w:rsid w:val="00605D83"/>
    <w:rsid w:val="006371C3"/>
    <w:rsid w:val="00644662"/>
    <w:rsid w:val="006447AC"/>
    <w:rsid w:val="00645994"/>
    <w:rsid w:val="0065259B"/>
    <w:rsid w:val="0066696E"/>
    <w:rsid w:val="00674FF7"/>
    <w:rsid w:val="00686DE1"/>
    <w:rsid w:val="0069649C"/>
    <w:rsid w:val="00697F2D"/>
    <w:rsid w:val="006B49EB"/>
    <w:rsid w:val="006B526C"/>
    <w:rsid w:val="006C698A"/>
    <w:rsid w:val="006D63D0"/>
    <w:rsid w:val="0070078A"/>
    <w:rsid w:val="00703FD1"/>
    <w:rsid w:val="0073661D"/>
    <w:rsid w:val="007444FC"/>
    <w:rsid w:val="00744949"/>
    <w:rsid w:val="007515CC"/>
    <w:rsid w:val="00753CB3"/>
    <w:rsid w:val="007565C6"/>
    <w:rsid w:val="00763782"/>
    <w:rsid w:val="007774FE"/>
    <w:rsid w:val="007851F2"/>
    <w:rsid w:val="007863DE"/>
    <w:rsid w:val="0079599B"/>
    <w:rsid w:val="007A1056"/>
    <w:rsid w:val="007A61E2"/>
    <w:rsid w:val="007A691B"/>
    <w:rsid w:val="007D0C0F"/>
    <w:rsid w:val="007D47B7"/>
    <w:rsid w:val="007E08AF"/>
    <w:rsid w:val="007E0AF0"/>
    <w:rsid w:val="007F06F6"/>
    <w:rsid w:val="007F6650"/>
    <w:rsid w:val="00812432"/>
    <w:rsid w:val="008269B9"/>
    <w:rsid w:val="00844AD2"/>
    <w:rsid w:val="00844F4D"/>
    <w:rsid w:val="00845237"/>
    <w:rsid w:val="008477CF"/>
    <w:rsid w:val="00851ACC"/>
    <w:rsid w:val="00854202"/>
    <w:rsid w:val="008833DC"/>
    <w:rsid w:val="0088470E"/>
    <w:rsid w:val="00885A68"/>
    <w:rsid w:val="008A6D93"/>
    <w:rsid w:val="008A7CFA"/>
    <w:rsid w:val="008D384D"/>
    <w:rsid w:val="008D4A41"/>
    <w:rsid w:val="008D6782"/>
    <w:rsid w:val="008D77A9"/>
    <w:rsid w:val="008E4943"/>
    <w:rsid w:val="009003C3"/>
    <w:rsid w:val="00903505"/>
    <w:rsid w:val="00905D05"/>
    <w:rsid w:val="0091176A"/>
    <w:rsid w:val="00912FAE"/>
    <w:rsid w:val="009323E7"/>
    <w:rsid w:val="009327F6"/>
    <w:rsid w:val="0093462F"/>
    <w:rsid w:val="009350D8"/>
    <w:rsid w:val="00960590"/>
    <w:rsid w:val="00966D98"/>
    <w:rsid w:val="00972B17"/>
    <w:rsid w:val="0098352C"/>
    <w:rsid w:val="00992886"/>
    <w:rsid w:val="00996126"/>
    <w:rsid w:val="009A25D3"/>
    <w:rsid w:val="009A43E2"/>
    <w:rsid w:val="009A55B1"/>
    <w:rsid w:val="009A5D2E"/>
    <w:rsid w:val="009B189E"/>
    <w:rsid w:val="009B1B32"/>
    <w:rsid w:val="009B5FCE"/>
    <w:rsid w:val="009D3210"/>
    <w:rsid w:val="009D48B6"/>
    <w:rsid w:val="009E193D"/>
    <w:rsid w:val="009F6017"/>
    <w:rsid w:val="00A15758"/>
    <w:rsid w:val="00A32FC5"/>
    <w:rsid w:val="00A37B69"/>
    <w:rsid w:val="00A512E5"/>
    <w:rsid w:val="00A54B39"/>
    <w:rsid w:val="00A55F70"/>
    <w:rsid w:val="00A70292"/>
    <w:rsid w:val="00A9603E"/>
    <w:rsid w:val="00AA2ED0"/>
    <w:rsid w:val="00AA44CF"/>
    <w:rsid w:val="00AA5AEA"/>
    <w:rsid w:val="00AB6C0E"/>
    <w:rsid w:val="00AC75B5"/>
    <w:rsid w:val="00AD5916"/>
    <w:rsid w:val="00AE264F"/>
    <w:rsid w:val="00AE3181"/>
    <w:rsid w:val="00AF34A4"/>
    <w:rsid w:val="00AF5E52"/>
    <w:rsid w:val="00B1152E"/>
    <w:rsid w:val="00B144DA"/>
    <w:rsid w:val="00B20AD0"/>
    <w:rsid w:val="00B20FD4"/>
    <w:rsid w:val="00B329F1"/>
    <w:rsid w:val="00B3314D"/>
    <w:rsid w:val="00B3662F"/>
    <w:rsid w:val="00B4292E"/>
    <w:rsid w:val="00B55032"/>
    <w:rsid w:val="00B57A77"/>
    <w:rsid w:val="00B63BEF"/>
    <w:rsid w:val="00B66487"/>
    <w:rsid w:val="00B81AE8"/>
    <w:rsid w:val="00BA296C"/>
    <w:rsid w:val="00BA4C1C"/>
    <w:rsid w:val="00BC05AE"/>
    <w:rsid w:val="00BD3F6B"/>
    <w:rsid w:val="00BE390C"/>
    <w:rsid w:val="00BE4302"/>
    <w:rsid w:val="00BE7027"/>
    <w:rsid w:val="00BF2785"/>
    <w:rsid w:val="00BF5605"/>
    <w:rsid w:val="00C01996"/>
    <w:rsid w:val="00C064E8"/>
    <w:rsid w:val="00C145D4"/>
    <w:rsid w:val="00C14A3D"/>
    <w:rsid w:val="00C20EFF"/>
    <w:rsid w:val="00C33611"/>
    <w:rsid w:val="00C4093A"/>
    <w:rsid w:val="00C52C64"/>
    <w:rsid w:val="00C5490E"/>
    <w:rsid w:val="00C62BC3"/>
    <w:rsid w:val="00C6609C"/>
    <w:rsid w:val="00C71484"/>
    <w:rsid w:val="00C953F0"/>
    <w:rsid w:val="00CA0FE5"/>
    <w:rsid w:val="00CA2AF7"/>
    <w:rsid w:val="00CA73DC"/>
    <w:rsid w:val="00CC54F0"/>
    <w:rsid w:val="00CD7AD4"/>
    <w:rsid w:val="00CE50DA"/>
    <w:rsid w:val="00CE5ED1"/>
    <w:rsid w:val="00CF03BC"/>
    <w:rsid w:val="00D04590"/>
    <w:rsid w:val="00D045D8"/>
    <w:rsid w:val="00D12A9A"/>
    <w:rsid w:val="00D12CE6"/>
    <w:rsid w:val="00D214EF"/>
    <w:rsid w:val="00D36EAC"/>
    <w:rsid w:val="00D4236F"/>
    <w:rsid w:val="00D46A36"/>
    <w:rsid w:val="00D544F8"/>
    <w:rsid w:val="00D60CC5"/>
    <w:rsid w:val="00D77311"/>
    <w:rsid w:val="00D84060"/>
    <w:rsid w:val="00D87674"/>
    <w:rsid w:val="00D941C5"/>
    <w:rsid w:val="00DA0548"/>
    <w:rsid w:val="00DB23F3"/>
    <w:rsid w:val="00DD4EAF"/>
    <w:rsid w:val="00DD7357"/>
    <w:rsid w:val="00DE4C90"/>
    <w:rsid w:val="00DF05F7"/>
    <w:rsid w:val="00DF0C06"/>
    <w:rsid w:val="00DF581C"/>
    <w:rsid w:val="00DF6C7C"/>
    <w:rsid w:val="00DF72F5"/>
    <w:rsid w:val="00E14D71"/>
    <w:rsid w:val="00E14EAF"/>
    <w:rsid w:val="00E20001"/>
    <w:rsid w:val="00E24103"/>
    <w:rsid w:val="00E27B80"/>
    <w:rsid w:val="00E27E85"/>
    <w:rsid w:val="00E302CE"/>
    <w:rsid w:val="00E42756"/>
    <w:rsid w:val="00E46902"/>
    <w:rsid w:val="00E5191D"/>
    <w:rsid w:val="00E54D7D"/>
    <w:rsid w:val="00E55A4F"/>
    <w:rsid w:val="00E57C14"/>
    <w:rsid w:val="00E62BEA"/>
    <w:rsid w:val="00E7527E"/>
    <w:rsid w:val="00E81C0B"/>
    <w:rsid w:val="00E82DA5"/>
    <w:rsid w:val="00EA1EF1"/>
    <w:rsid w:val="00EA57FC"/>
    <w:rsid w:val="00EB27FC"/>
    <w:rsid w:val="00EB67F4"/>
    <w:rsid w:val="00EC6FA1"/>
    <w:rsid w:val="00ED4EC9"/>
    <w:rsid w:val="00EE0ABE"/>
    <w:rsid w:val="00EE402C"/>
    <w:rsid w:val="00EE603C"/>
    <w:rsid w:val="00EE70E0"/>
    <w:rsid w:val="00F04F1E"/>
    <w:rsid w:val="00F07D69"/>
    <w:rsid w:val="00F10D30"/>
    <w:rsid w:val="00F31683"/>
    <w:rsid w:val="00F33C4F"/>
    <w:rsid w:val="00F459DA"/>
    <w:rsid w:val="00F461D7"/>
    <w:rsid w:val="00F71A7E"/>
    <w:rsid w:val="00F77C0E"/>
    <w:rsid w:val="00F92BEF"/>
    <w:rsid w:val="00F93865"/>
    <w:rsid w:val="00F93DF5"/>
    <w:rsid w:val="00FA56F3"/>
    <w:rsid w:val="00FB3CF0"/>
    <w:rsid w:val="00FB4278"/>
    <w:rsid w:val="00FC15AD"/>
    <w:rsid w:val="00FC62C0"/>
    <w:rsid w:val="00FE0319"/>
    <w:rsid w:val="00FE1E28"/>
    <w:rsid w:val="00FF5D85"/>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26"/>
    <w:rPr>
      <w:sz w:val="24"/>
      <w:szCs w:val="24"/>
      <w:lang w:val="tr-TR" w:eastAsia="tr-TR"/>
    </w:rPr>
  </w:style>
  <w:style w:type="paragraph" w:styleId="Heading1">
    <w:name w:val="heading 1"/>
    <w:basedOn w:val="Normal"/>
    <w:next w:val="Normal"/>
    <w:link w:val="Heading1Char"/>
    <w:uiPriority w:val="99"/>
    <w:qFormat/>
    <w:rsid w:val="0066696E"/>
    <w:pPr>
      <w:keepNext/>
      <w:spacing w:before="240" w:after="60"/>
      <w:outlineLvl w:val="0"/>
    </w:pPr>
    <w:rPr>
      <w:rFonts w:ascii="Cambria" w:hAnsi="Cambria"/>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6696E"/>
    <w:rPr>
      <w:rFonts w:ascii="Cambria" w:hAnsi="Cambria" w:cs="Times New Roman"/>
      <w:b/>
      <w:bCs/>
      <w:kern w:val="32"/>
      <w:sz w:val="32"/>
      <w:szCs w:val="32"/>
    </w:rPr>
  </w:style>
  <w:style w:type="paragraph" w:styleId="Subtitle">
    <w:name w:val="Subtitle"/>
    <w:basedOn w:val="Normal"/>
    <w:next w:val="Normal"/>
    <w:link w:val="SubtitleChar"/>
    <w:uiPriority w:val="99"/>
    <w:qFormat/>
    <w:rsid w:val="0066696E"/>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66696E"/>
    <w:rPr>
      <w:rFonts w:ascii="Cambria" w:hAnsi="Cambria" w:cs="Times New Roman"/>
      <w:sz w:val="24"/>
      <w:szCs w:val="24"/>
    </w:rPr>
  </w:style>
  <w:style w:type="paragraph" w:styleId="NoSpacing">
    <w:name w:val="No Spacing"/>
    <w:uiPriority w:val="99"/>
    <w:qFormat/>
    <w:rsid w:val="0066696E"/>
    <w:rPr>
      <w:sz w:val="24"/>
      <w:szCs w:val="24"/>
      <w:lang w:val="tr-TR" w:eastAsia="tr-TR"/>
    </w:rPr>
  </w:style>
  <w:style w:type="character" w:styleId="SubtleEmphasis">
    <w:name w:val="Subtle Emphasis"/>
    <w:basedOn w:val="DefaultParagraphFont"/>
    <w:uiPriority w:val="99"/>
    <w:qFormat/>
    <w:rsid w:val="0066696E"/>
    <w:rPr>
      <w:rFonts w:cs="Times New Roman"/>
      <w:i/>
      <w:iCs/>
      <w:color w:val="808080"/>
    </w:rPr>
  </w:style>
  <w:style w:type="paragraph" w:styleId="Header">
    <w:name w:val="header"/>
    <w:basedOn w:val="Normal"/>
    <w:link w:val="HeaderChar"/>
    <w:uiPriority w:val="99"/>
    <w:rsid w:val="00996126"/>
    <w:pPr>
      <w:tabs>
        <w:tab w:val="center" w:pos="4680"/>
        <w:tab w:val="right" w:pos="9360"/>
      </w:tabs>
    </w:pPr>
  </w:style>
  <w:style w:type="character" w:customStyle="1" w:styleId="HeaderChar">
    <w:name w:val="Header Char"/>
    <w:basedOn w:val="DefaultParagraphFont"/>
    <w:link w:val="Header"/>
    <w:uiPriority w:val="99"/>
    <w:locked/>
    <w:rsid w:val="00996126"/>
    <w:rPr>
      <w:rFonts w:cs="Times New Roman"/>
      <w:sz w:val="24"/>
      <w:szCs w:val="24"/>
    </w:rPr>
  </w:style>
  <w:style w:type="character" w:styleId="LineNumber">
    <w:name w:val="line number"/>
    <w:basedOn w:val="DefaultParagraphFont"/>
    <w:uiPriority w:val="99"/>
    <w:semiHidden/>
    <w:rsid w:val="00996126"/>
    <w:rPr>
      <w:rFonts w:cs="Times New Roman"/>
    </w:rPr>
  </w:style>
  <w:style w:type="table" w:styleId="TableGrid">
    <w:name w:val="Table Grid"/>
    <w:basedOn w:val="TableNormal"/>
    <w:uiPriority w:val="99"/>
    <w:rsid w:val="00552357"/>
    <w:pPr>
      <w:suppressAutoHyphens/>
      <w:overflowPunct w:val="0"/>
      <w:autoSpaceDE w:val="0"/>
      <w:autoSpaceDN w:val="0"/>
      <w:adjustRightInd w:val="0"/>
      <w:jc w:val="both"/>
      <w:textAlignment w:val="baseline"/>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329F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29F1"/>
    <w:rPr>
      <w:rFonts w:ascii="Tahoma" w:hAnsi="Tahoma" w:cs="Tahoma"/>
      <w:sz w:val="16"/>
      <w:szCs w:val="16"/>
    </w:rPr>
  </w:style>
  <w:style w:type="character" w:styleId="CommentReference">
    <w:name w:val="annotation reference"/>
    <w:basedOn w:val="DefaultParagraphFont"/>
    <w:uiPriority w:val="99"/>
    <w:semiHidden/>
    <w:rsid w:val="00B329F1"/>
    <w:rPr>
      <w:rFonts w:cs="Times New Roman"/>
      <w:sz w:val="16"/>
      <w:szCs w:val="16"/>
    </w:rPr>
  </w:style>
  <w:style w:type="paragraph" w:styleId="CommentText">
    <w:name w:val="annotation text"/>
    <w:basedOn w:val="Normal"/>
    <w:link w:val="CommentTextChar"/>
    <w:uiPriority w:val="99"/>
    <w:semiHidden/>
    <w:rsid w:val="00B329F1"/>
    <w:rPr>
      <w:sz w:val="20"/>
      <w:szCs w:val="20"/>
    </w:rPr>
  </w:style>
  <w:style w:type="character" w:customStyle="1" w:styleId="CommentTextChar">
    <w:name w:val="Comment Text Char"/>
    <w:basedOn w:val="DefaultParagraphFont"/>
    <w:link w:val="CommentText"/>
    <w:uiPriority w:val="99"/>
    <w:semiHidden/>
    <w:locked/>
    <w:rsid w:val="00B329F1"/>
    <w:rPr>
      <w:rFonts w:cs="Times New Roman"/>
    </w:rPr>
  </w:style>
  <w:style w:type="paragraph" w:styleId="CommentSubject">
    <w:name w:val="annotation subject"/>
    <w:basedOn w:val="CommentText"/>
    <w:next w:val="CommentText"/>
    <w:link w:val="CommentSubjectChar"/>
    <w:uiPriority w:val="99"/>
    <w:semiHidden/>
    <w:rsid w:val="00B329F1"/>
    <w:rPr>
      <w:b/>
      <w:bCs/>
    </w:rPr>
  </w:style>
  <w:style w:type="character" w:customStyle="1" w:styleId="CommentSubjectChar">
    <w:name w:val="Comment Subject Char"/>
    <w:basedOn w:val="CommentTextChar"/>
    <w:link w:val="CommentSubject"/>
    <w:uiPriority w:val="99"/>
    <w:semiHidden/>
    <w:locked/>
    <w:rsid w:val="00B329F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14</Pages>
  <Words>3285</Words>
  <Characters>18728</Characters>
  <Application>Microsoft Office Outlook</Application>
  <DocSecurity>0</DocSecurity>
  <Lines>0</Lines>
  <Paragraphs>0</Paragraphs>
  <ScaleCrop>false</ScaleCrop>
  <Company>SnipeR's Redemption Network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User</cp:lastModifiedBy>
  <cp:revision>3</cp:revision>
  <cp:lastPrinted>2011-08-27T06:45:00Z</cp:lastPrinted>
  <dcterms:created xsi:type="dcterms:W3CDTF">2012-03-26T12:19:00Z</dcterms:created>
  <dcterms:modified xsi:type="dcterms:W3CDTF">2012-06-06T15:00:00Z</dcterms:modified>
</cp:coreProperties>
</file>