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094" w:rsidRDefault="00C30094" w:rsidP="00C30094">
      <w:pPr>
        <w:autoSpaceDE w:val="0"/>
        <w:autoSpaceDN w:val="0"/>
        <w:adjustRightInd w:val="0"/>
        <w:spacing w:line="480" w:lineRule="auto"/>
        <w:jc w:val="center"/>
        <w:rPr>
          <w:b/>
          <w:color w:val="000000"/>
        </w:rPr>
      </w:pPr>
      <w:r>
        <w:rPr>
          <w:b/>
          <w:i/>
          <w:color w:val="000000"/>
        </w:rPr>
        <w:t>I</w:t>
      </w:r>
      <w:r w:rsidRPr="008D49FB">
        <w:rPr>
          <w:b/>
          <w:i/>
          <w:color w:val="000000"/>
        </w:rPr>
        <w:t>N VITRO</w:t>
      </w:r>
      <w:r>
        <w:rPr>
          <w:b/>
          <w:color w:val="000000"/>
        </w:rPr>
        <w:t xml:space="preserve"> CONSERVATION OF </w:t>
      </w:r>
      <w:ins w:id="0" w:author="Tim" w:date="2013-10-28T17:26:00Z">
        <w:r w:rsidR="000655DF">
          <w:rPr>
            <w:b/>
            <w:color w:val="000000"/>
          </w:rPr>
          <w:t xml:space="preserve">THE </w:t>
        </w:r>
      </w:ins>
      <w:r>
        <w:rPr>
          <w:b/>
          <w:color w:val="000000"/>
        </w:rPr>
        <w:t xml:space="preserve">ENDANGERED ORCHID </w:t>
      </w:r>
      <w:proofErr w:type="spellStart"/>
      <w:r w:rsidRPr="008D49FB">
        <w:rPr>
          <w:b/>
          <w:i/>
          <w:color w:val="000000"/>
        </w:rPr>
        <w:t>Bulbophyllum</w:t>
      </w:r>
      <w:proofErr w:type="spellEnd"/>
      <w:r w:rsidRPr="008D49FB">
        <w:rPr>
          <w:b/>
          <w:i/>
          <w:color w:val="000000"/>
        </w:rPr>
        <w:t xml:space="preserve"> </w:t>
      </w:r>
      <w:proofErr w:type="spellStart"/>
      <w:r w:rsidRPr="008D49FB">
        <w:rPr>
          <w:b/>
          <w:i/>
          <w:color w:val="000000"/>
        </w:rPr>
        <w:t>auricomum</w:t>
      </w:r>
      <w:proofErr w:type="spellEnd"/>
      <w:r>
        <w:rPr>
          <w:b/>
          <w:color w:val="000000"/>
        </w:rPr>
        <w:t xml:space="preserve"> </w:t>
      </w:r>
      <w:proofErr w:type="spellStart"/>
      <w:proofErr w:type="gramStart"/>
      <w:r>
        <w:rPr>
          <w:b/>
          <w:color w:val="000000"/>
        </w:rPr>
        <w:t>Lindl</w:t>
      </w:r>
      <w:proofErr w:type="spellEnd"/>
      <w:r>
        <w:rPr>
          <w:b/>
          <w:color w:val="000000"/>
        </w:rPr>
        <w:t>.,</w:t>
      </w:r>
      <w:proofErr w:type="gramEnd"/>
      <w:r>
        <w:rPr>
          <w:b/>
          <w:color w:val="000000"/>
        </w:rPr>
        <w:t xml:space="preserve"> THE ROYAL ORCHID OF MYANMAR</w:t>
      </w:r>
    </w:p>
    <w:p w:rsidR="00C30094" w:rsidRPr="00467536" w:rsidRDefault="00C30094" w:rsidP="00C30094">
      <w:pPr>
        <w:spacing w:line="480" w:lineRule="auto"/>
        <w:jc w:val="center"/>
        <w:rPr>
          <w:b/>
          <w:iCs/>
          <w:lang w:val="it-IT"/>
        </w:rPr>
      </w:pPr>
      <w:r w:rsidRPr="00467536">
        <w:rPr>
          <w:b/>
          <w:iCs/>
          <w:lang w:val="it-IT"/>
        </w:rPr>
        <w:t>Myo Ma Ma Than</w:t>
      </w:r>
      <w:r w:rsidRPr="000A7255">
        <w:rPr>
          <w:b/>
          <w:iCs/>
          <w:vertAlign w:val="superscript"/>
          <w:lang w:val="it-IT"/>
        </w:rPr>
        <w:t>1</w:t>
      </w:r>
      <w:r w:rsidRPr="00467536">
        <w:rPr>
          <w:b/>
          <w:lang w:val="it-IT"/>
        </w:rPr>
        <w:t>*</w:t>
      </w:r>
    </w:p>
    <w:p w:rsidR="00C30094" w:rsidRPr="001236DB" w:rsidRDefault="00C30094" w:rsidP="00C30094">
      <w:pPr>
        <w:spacing w:line="480" w:lineRule="auto"/>
        <w:jc w:val="center"/>
        <w:rPr>
          <w:iCs/>
        </w:rPr>
      </w:pPr>
      <w:r w:rsidRPr="001236DB">
        <w:rPr>
          <w:iCs/>
        </w:rPr>
        <w:t>Centre of Advanced Study, Department of Botany, University of Calcutta,</w:t>
      </w:r>
    </w:p>
    <w:p w:rsidR="00C30094" w:rsidRPr="001236DB" w:rsidRDefault="00C30094" w:rsidP="00C30094">
      <w:pPr>
        <w:spacing w:line="480" w:lineRule="auto"/>
        <w:jc w:val="center"/>
        <w:rPr>
          <w:iCs/>
        </w:rPr>
      </w:pPr>
      <w:r w:rsidRPr="001236DB">
        <w:rPr>
          <w:iCs/>
        </w:rPr>
        <w:t xml:space="preserve">35, </w:t>
      </w:r>
      <w:proofErr w:type="spellStart"/>
      <w:r w:rsidRPr="001236DB">
        <w:rPr>
          <w:iCs/>
        </w:rPr>
        <w:t>Ballygunge</w:t>
      </w:r>
      <w:proofErr w:type="spellEnd"/>
      <w:r w:rsidRPr="001236DB">
        <w:rPr>
          <w:iCs/>
        </w:rPr>
        <w:t xml:space="preserve"> Circular Road, Kolkata-700 019, India </w:t>
      </w:r>
    </w:p>
    <w:p w:rsidR="00C30094" w:rsidRPr="001236DB" w:rsidRDefault="00C30094" w:rsidP="00C30094">
      <w:pPr>
        <w:spacing w:line="480" w:lineRule="auto"/>
        <w:jc w:val="center"/>
        <w:rPr>
          <w:iCs/>
        </w:rPr>
      </w:pPr>
      <w:r>
        <w:rPr>
          <w:iCs/>
          <w:vertAlign w:val="superscript"/>
        </w:rPr>
        <w:t>1</w:t>
      </w:r>
      <w:r w:rsidRPr="001236DB">
        <w:rPr>
          <w:iCs/>
        </w:rPr>
        <w:t>Senior Researcher, Network Activities Group, Yangon, Myanmar</w:t>
      </w:r>
    </w:p>
    <w:p w:rsidR="00C30094" w:rsidRPr="00467536" w:rsidRDefault="00C30094" w:rsidP="00C30094">
      <w:pPr>
        <w:autoSpaceDE w:val="0"/>
        <w:autoSpaceDN w:val="0"/>
        <w:adjustRightInd w:val="0"/>
        <w:spacing w:line="480" w:lineRule="auto"/>
        <w:jc w:val="center"/>
        <w:rPr>
          <w:lang w:val="pt-BR"/>
        </w:rPr>
      </w:pPr>
      <w:r w:rsidRPr="00744204">
        <w:rPr>
          <w:lang w:val="pt-BR"/>
        </w:rPr>
        <w:t xml:space="preserve">*E-mail: </w:t>
      </w:r>
      <w:r>
        <w:rPr>
          <w:lang w:val="pt-BR"/>
        </w:rPr>
        <w:t>myomamathan3@gmail.com</w:t>
      </w:r>
    </w:p>
    <w:p w:rsidR="00C30094" w:rsidRPr="00467536" w:rsidRDefault="00C30094" w:rsidP="00C30094">
      <w:pPr>
        <w:autoSpaceDE w:val="0"/>
        <w:autoSpaceDN w:val="0"/>
        <w:adjustRightInd w:val="0"/>
        <w:spacing w:line="480" w:lineRule="auto"/>
        <w:jc w:val="center"/>
        <w:rPr>
          <w:lang w:val="pt-BR"/>
        </w:rPr>
      </w:pPr>
      <w:r w:rsidRPr="00467536">
        <w:rPr>
          <w:lang w:val="pt-BR"/>
        </w:rPr>
        <w:t>Telephone no.: 91-33-2461-5445</w:t>
      </w:r>
    </w:p>
    <w:p w:rsidR="00C30094" w:rsidRDefault="00C30094" w:rsidP="00C30094">
      <w:pPr>
        <w:autoSpaceDE w:val="0"/>
        <w:autoSpaceDN w:val="0"/>
        <w:adjustRightInd w:val="0"/>
        <w:spacing w:line="480" w:lineRule="auto"/>
        <w:jc w:val="center"/>
      </w:pPr>
      <w:r w:rsidRPr="003A0FBC">
        <w:t>Fax:  91-33-2461-4849</w:t>
      </w:r>
    </w:p>
    <w:p w:rsidR="00C30094" w:rsidRPr="007F2631" w:rsidRDefault="00C30094" w:rsidP="00C30094">
      <w:pPr>
        <w:spacing w:line="480" w:lineRule="auto"/>
        <w:jc w:val="center"/>
        <w:rPr>
          <w:b/>
        </w:rPr>
      </w:pPr>
    </w:p>
    <w:p w:rsidR="00C30094" w:rsidRDefault="00C30094" w:rsidP="00C30094">
      <w:pPr>
        <w:autoSpaceDE w:val="0"/>
        <w:autoSpaceDN w:val="0"/>
        <w:adjustRightInd w:val="0"/>
        <w:spacing w:line="480" w:lineRule="auto"/>
        <w:jc w:val="center"/>
        <w:rPr>
          <w:b/>
          <w:color w:val="000000"/>
        </w:rPr>
      </w:pPr>
    </w:p>
    <w:p w:rsidR="00C30094" w:rsidRDefault="00C30094" w:rsidP="00C30094">
      <w:pPr>
        <w:autoSpaceDE w:val="0"/>
        <w:autoSpaceDN w:val="0"/>
        <w:adjustRightInd w:val="0"/>
        <w:spacing w:line="480" w:lineRule="auto"/>
        <w:jc w:val="both"/>
        <w:rPr>
          <w:b/>
          <w:color w:val="000000"/>
        </w:rPr>
      </w:pPr>
    </w:p>
    <w:p w:rsidR="00C30094" w:rsidRDefault="00C30094" w:rsidP="00C30094">
      <w:pPr>
        <w:autoSpaceDE w:val="0"/>
        <w:autoSpaceDN w:val="0"/>
        <w:adjustRightInd w:val="0"/>
        <w:spacing w:line="480" w:lineRule="auto"/>
        <w:jc w:val="both"/>
        <w:rPr>
          <w:b/>
          <w:color w:val="000000"/>
        </w:rPr>
      </w:pPr>
    </w:p>
    <w:p w:rsidR="00C30094" w:rsidRDefault="00C30094" w:rsidP="00C30094">
      <w:pPr>
        <w:autoSpaceDE w:val="0"/>
        <w:autoSpaceDN w:val="0"/>
        <w:adjustRightInd w:val="0"/>
        <w:spacing w:line="480" w:lineRule="auto"/>
        <w:jc w:val="both"/>
        <w:rPr>
          <w:b/>
          <w:color w:val="000000"/>
        </w:rPr>
      </w:pPr>
    </w:p>
    <w:p w:rsidR="00C30094" w:rsidRDefault="00C30094" w:rsidP="00C30094">
      <w:pPr>
        <w:autoSpaceDE w:val="0"/>
        <w:autoSpaceDN w:val="0"/>
        <w:adjustRightInd w:val="0"/>
        <w:spacing w:line="480" w:lineRule="auto"/>
        <w:jc w:val="both"/>
        <w:rPr>
          <w:b/>
          <w:color w:val="000000"/>
        </w:rPr>
      </w:pPr>
    </w:p>
    <w:p w:rsidR="00C30094" w:rsidRDefault="00C30094" w:rsidP="00C30094">
      <w:pPr>
        <w:autoSpaceDE w:val="0"/>
        <w:autoSpaceDN w:val="0"/>
        <w:adjustRightInd w:val="0"/>
        <w:spacing w:line="480" w:lineRule="auto"/>
        <w:jc w:val="both"/>
        <w:rPr>
          <w:b/>
          <w:color w:val="000000"/>
        </w:rPr>
      </w:pPr>
    </w:p>
    <w:p w:rsidR="00C30094" w:rsidRDefault="00C30094" w:rsidP="00C30094">
      <w:pPr>
        <w:autoSpaceDE w:val="0"/>
        <w:autoSpaceDN w:val="0"/>
        <w:adjustRightInd w:val="0"/>
        <w:spacing w:line="480" w:lineRule="auto"/>
        <w:jc w:val="both"/>
        <w:rPr>
          <w:b/>
          <w:color w:val="000000"/>
        </w:rPr>
      </w:pPr>
    </w:p>
    <w:p w:rsidR="00C30094" w:rsidRDefault="00C30094" w:rsidP="00C30094">
      <w:pPr>
        <w:autoSpaceDE w:val="0"/>
        <w:autoSpaceDN w:val="0"/>
        <w:adjustRightInd w:val="0"/>
        <w:spacing w:line="480" w:lineRule="auto"/>
        <w:jc w:val="both"/>
        <w:rPr>
          <w:b/>
          <w:color w:val="000000"/>
        </w:rPr>
      </w:pPr>
    </w:p>
    <w:p w:rsidR="00C30094" w:rsidRDefault="00C30094" w:rsidP="00C30094">
      <w:pPr>
        <w:autoSpaceDE w:val="0"/>
        <w:autoSpaceDN w:val="0"/>
        <w:adjustRightInd w:val="0"/>
        <w:spacing w:line="480" w:lineRule="auto"/>
        <w:jc w:val="both"/>
        <w:rPr>
          <w:b/>
          <w:color w:val="000000"/>
        </w:rPr>
      </w:pPr>
    </w:p>
    <w:p w:rsidR="00C30094" w:rsidRDefault="00C30094" w:rsidP="00C30094">
      <w:pPr>
        <w:autoSpaceDE w:val="0"/>
        <w:autoSpaceDN w:val="0"/>
        <w:adjustRightInd w:val="0"/>
        <w:spacing w:line="480" w:lineRule="auto"/>
        <w:jc w:val="both"/>
        <w:rPr>
          <w:b/>
          <w:color w:val="000000"/>
        </w:rPr>
      </w:pPr>
    </w:p>
    <w:p w:rsidR="00C30094" w:rsidRDefault="00C30094" w:rsidP="00C30094">
      <w:pPr>
        <w:autoSpaceDE w:val="0"/>
        <w:autoSpaceDN w:val="0"/>
        <w:adjustRightInd w:val="0"/>
        <w:spacing w:line="480" w:lineRule="auto"/>
        <w:jc w:val="both"/>
        <w:rPr>
          <w:b/>
          <w:color w:val="000000"/>
        </w:rPr>
      </w:pPr>
    </w:p>
    <w:p w:rsidR="00C30094" w:rsidRDefault="00C30094" w:rsidP="00C30094">
      <w:pPr>
        <w:autoSpaceDE w:val="0"/>
        <w:autoSpaceDN w:val="0"/>
        <w:adjustRightInd w:val="0"/>
        <w:spacing w:line="480" w:lineRule="auto"/>
        <w:jc w:val="both"/>
        <w:rPr>
          <w:b/>
          <w:color w:val="000000"/>
        </w:rPr>
      </w:pPr>
    </w:p>
    <w:p w:rsidR="00C30094" w:rsidRDefault="00C30094" w:rsidP="00C30094">
      <w:pPr>
        <w:autoSpaceDE w:val="0"/>
        <w:autoSpaceDN w:val="0"/>
        <w:adjustRightInd w:val="0"/>
        <w:spacing w:line="480" w:lineRule="auto"/>
        <w:jc w:val="both"/>
        <w:rPr>
          <w:b/>
          <w:color w:val="000000"/>
        </w:rPr>
      </w:pPr>
    </w:p>
    <w:p w:rsidR="00C30094" w:rsidRPr="00B52D03" w:rsidRDefault="00C30094" w:rsidP="00C30094">
      <w:pPr>
        <w:autoSpaceDE w:val="0"/>
        <w:autoSpaceDN w:val="0"/>
        <w:adjustRightInd w:val="0"/>
        <w:spacing w:line="480" w:lineRule="auto"/>
        <w:jc w:val="both"/>
        <w:rPr>
          <w:rFonts w:ascii="Win Researcher" w:hAnsi="Win Researcher"/>
          <w:b/>
          <w:color w:val="000000"/>
        </w:rPr>
      </w:pPr>
      <w:r w:rsidRPr="008E01BD">
        <w:rPr>
          <w:b/>
          <w:color w:val="000000"/>
        </w:rPr>
        <w:lastRenderedPageBreak/>
        <w:t>A</w:t>
      </w:r>
      <w:r>
        <w:rPr>
          <w:b/>
          <w:color w:val="000000"/>
        </w:rPr>
        <w:t>bstract</w:t>
      </w:r>
    </w:p>
    <w:p w:rsidR="00C30094" w:rsidRDefault="00C30094" w:rsidP="00C30094">
      <w:pPr>
        <w:autoSpaceDE w:val="0"/>
        <w:autoSpaceDN w:val="0"/>
        <w:adjustRightInd w:val="0"/>
        <w:spacing w:line="480" w:lineRule="auto"/>
        <w:jc w:val="both"/>
      </w:pPr>
      <w:proofErr w:type="gramStart"/>
      <w:r>
        <w:rPr>
          <w:i/>
          <w:color w:val="000000"/>
        </w:rPr>
        <w:t>I</w:t>
      </w:r>
      <w:r w:rsidRPr="00504DD4">
        <w:rPr>
          <w:i/>
          <w:color w:val="000000"/>
        </w:rPr>
        <w:t>n vitro</w:t>
      </w:r>
      <w:r>
        <w:rPr>
          <w:i/>
          <w:color w:val="000000"/>
        </w:rPr>
        <w:t xml:space="preserve"> </w:t>
      </w:r>
      <w:r w:rsidRPr="00504DD4">
        <w:rPr>
          <w:color w:val="000000"/>
        </w:rPr>
        <w:t xml:space="preserve">conservation </w:t>
      </w:r>
      <w:r>
        <w:rPr>
          <w:color w:val="000000"/>
        </w:rPr>
        <w:t xml:space="preserve">method </w:t>
      </w:r>
      <w:r w:rsidRPr="00504DD4">
        <w:rPr>
          <w:color w:val="000000"/>
        </w:rPr>
        <w:t xml:space="preserve">of </w:t>
      </w:r>
      <w:proofErr w:type="spellStart"/>
      <w:r w:rsidRPr="00504DD4">
        <w:rPr>
          <w:i/>
          <w:color w:val="000000"/>
        </w:rPr>
        <w:t>Bulbophyllum</w:t>
      </w:r>
      <w:proofErr w:type="spellEnd"/>
      <w:r w:rsidRPr="00504DD4">
        <w:rPr>
          <w:i/>
          <w:color w:val="000000"/>
        </w:rPr>
        <w:t xml:space="preserve"> </w:t>
      </w:r>
      <w:proofErr w:type="spellStart"/>
      <w:r w:rsidRPr="00504DD4">
        <w:rPr>
          <w:i/>
          <w:color w:val="000000"/>
        </w:rPr>
        <w:t>auricomum</w:t>
      </w:r>
      <w:proofErr w:type="spellEnd"/>
      <w:r w:rsidRPr="00504DD4">
        <w:rPr>
          <w:color w:val="000000"/>
        </w:rPr>
        <w:t xml:space="preserve"> </w:t>
      </w:r>
      <w:proofErr w:type="spellStart"/>
      <w:r w:rsidRPr="00504DD4">
        <w:rPr>
          <w:color w:val="000000"/>
        </w:rPr>
        <w:t>Lindl</w:t>
      </w:r>
      <w:proofErr w:type="spellEnd"/>
      <w:r>
        <w:rPr>
          <w:color w:val="000000"/>
        </w:rPr>
        <w:t>.</w:t>
      </w:r>
      <w:proofErr w:type="gramEnd"/>
      <w:r>
        <w:rPr>
          <w:color w:val="000000"/>
        </w:rPr>
        <w:t xml:space="preserve"> </w:t>
      </w:r>
      <w:proofErr w:type="gramStart"/>
      <w:r>
        <w:rPr>
          <w:color w:val="000000"/>
        </w:rPr>
        <w:t>has</w:t>
      </w:r>
      <w:proofErr w:type="gramEnd"/>
      <w:r>
        <w:rPr>
          <w:color w:val="000000"/>
        </w:rPr>
        <w:t xml:space="preserve"> been developed in the present study. </w:t>
      </w:r>
      <w:r>
        <w:t>Minimum shoot length (7.68</w:t>
      </w:r>
      <w:r w:rsidRPr="004250F7">
        <w:t>±</w:t>
      </w:r>
      <w:r>
        <w:t>0.71 mm) and least root formation (at least 1 root/plantlet) were achieved</w:t>
      </w:r>
      <w:r w:rsidRPr="004250F7">
        <w:t xml:space="preserve"> </w:t>
      </w:r>
      <w:r>
        <w:t xml:space="preserve">when protocorm-derived shoots </w:t>
      </w:r>
      <w:r w:rsidRPr="00FE0CC8">
        <w:t>were</w:t>
      </w:r>
      <w:r>
        <w:t xml:space="preserve"> cultured </w:t>
      </w:r>
      <w:del w:id="1" w:author="Tim" w:date="2013-10-28T17:27:00Z">
        <w:r w:rsidDel="000655DF">
          <w:delText xml:space="preserve">incessantly </w:delText>
        </w:r>
      </w:del>
      <w:proofErr w:type="spellStart"/>
      <w:ins w:id="2" w:author="Tim" w:date="2013-10-28T17:27:00Z">
        <w:r w:rsidR="000655DF">
          <w:t>contnuously</w:t>
        </w:r>
        <w:proofErr w:type="spellEnd"/>
        <w:r w:rsidR="000655DF">
          <w:t xml:space="preserve"> </w:t>
        </w:r>
      </w:ins>
      <w:r>
        <w:t xml:space="preserve">on </w:t>
      </w:r>
      <w:del w:id="3" w:author="Tim" w:date="2013-10-28T17:27:00Z">
        <w:r w:rsidRPr="004250F7" w:rsidDel="000655DF">
          <w:delText>one-fourth</w:delText>
        </w:r>
      </w:del>
      <w:ins w:id="4" w:author="Tim" w:date="2013-10-28T17:27:00Z">
        <w:r w:rsidR="000655DF">
          <w:t xml:space="preserve">one </w:t>
        </w:r>
        <w:commentRangeStart w:id="5"/>
        <w:r w:rsidR="000655DF">
          <w:t>quarter</w:t>
        </w:r>
        <w:commentRangeEnd w:id="5"/>
        <w:r w:rsidR="000655DF">
          <w:rPr>
            <w:rStyle w:val="CommentReference"/>
          </w:rPr>
          <w:commentReference w:id="5"/>
        </w:r>
      </w:ins>
      <w:r w:rsidRPr="004250F7">
        <w:t xml:space="preserve"> strength MS </w:t>
      </w:r>
      <w:r>
        <w:t xml:space="preserve">medium </w:t>
      </w:r>
      <w:r w:rsidRPr="004250F7">
        <w:t>wit</w:t>
      </w:r>
      <w:r>
        <w:t xml:space="preserve">h 60 </w:t>
      </w:r>
      <w:r w:rsidRPr="00341258">
        <w:t>g</w:t>
      </w:r>
      <w:r>
        <w:t xml:space="preserve"> </w:t>
      </w:r>
      <w:r w:rsidRPr="00341258">
        <w:t>l</w:t>
      </w:r>
      <w:r>
        <w:rPr>
          <w:vertAlign w:val="superscript"/>
        </w:rPr>
        <w:t xml:space="preserve">-1 </w:t>
      </w:r>
      <w:r>
        <w:t xml:space="preserve">sucrose for </w:t>
      </w:r>
      <w:r w:rsidR="00A57B44">
        <w:t>12</w:t>
      </w:r>
      <w:r>
        <w:t xml:space="preserve"> months. In contrast, when t</w:t>
      </w:r>
      <w:r w:rsidRPr="003129D1">
        <w:t>he</w:t>
      </w:r>
      <w:r>
        <w:t xml:space="preserve"> explants were maintained on</w:t>
      </w:r>
      <w:r w:rsidRPr="003129D1">
        <w:t xml:space="preserve"> full strength MS nutrient medium supplemented wit</w:t>
      </w:r>
      <w:r>
        <w:t xml:space="preserve">h 30 </w:t>
      </w:r>
      <w:r w:rsidRPr="00341258">
        <w:t>g</w:t>
      </w:r>
      <w:r>
        <w:t xml:space="preserve"> </w:t>
      </w:r>
      <w:r w:rsidRPr="00341258">
        <w:t>l</w:t>
      </w:r>
      <w:r>
        <w:rPr>
          <w:vertAlign w:val="superscript"/>
        </w:rPr>
        <w:t xml:space="preserve">-1 </w:t>
      </w:r>
      <w:r>
        <w:t>sucrose, th</w:t>
      </w:r>
      <w:r w:rsidRPr="003129D1">
        <w:rPr>
          <w:rFonts w:eastAsia="Calibri"/>
        </w:rPr>
        <w:t>e cultures grew faster</w:t>
      </w:r>
      <w:r>
        <w:rPr>
          <w:rFonts w:eastAsia="Calibri"/>
        </w:rPr>
        <w:t>,</w:t>
      </w:r>
      <w:r w:rsidRPr="003129D1">
        <w:rPr>
          <w:rFonts w:eastAsia="Calibri"/>
        </w:rPr>
        <w:t xml:space="preserve"> filled the culture vessel</w:t>
      </w:r>
      <w:r>
        <w:rPr>
          <w:rFonts w:eastAsia="Calibri"/>
        </w:rPr>
        <w:t xml:space="preserve"> </w:t>
      </w:r>
      <w:r w:rsidR="00CA47CA">
        <w:rPr>
          <w:rFonts w:eastAsia="Calibri"/>
        </w:rPr>
        <w:t xml:space="preserve">after 6 months of culture if not </w:t>
      </w:r>
      <w:proofErr w:type="spellStart"/>
      <w:r w:rsidR="00CA47CA">
        <w:rPr>
          <w:rFonts w:eastAsia="Calibri"/>
        </w:rPr>
        <w:t>subcultured</w:t>
      </w:r>
      <w:proofErr w:type="spellEnd"/>
      <w:r w:rsidR="00CA47CA">
        <w:rPr>
          <w:rFonts w:eastAsia="Calibri"/>
        </w:rPr>
        <w:t>.</w:t>
      </w:r>
      <w:r w:rsidR="00166F4A">
        <w:rPr>
          <w:rFonts w:eastAsia="Calibri"/>
        </w:rPr>
        <w:t xml:space="preserve"> </w:t>
      </w:r>
      <w:r w:rsidR="00EB6711">
        <w:t>To determine the growth and viability of prolong cultures, randomly selected plantlets</w:t>
      </w:r>
      <w:r w:rsidR="00EB6711" w:rsidRPr="00CB6FDC">
        <w:t xml:space="preserve"> </w:t>
      </w:r>
      <w:r w:rsidR="00EB6711">
        <w:t xml:space="preserve">from different treatments </w:t>
      </w:r>
      <w:commentRangeStart w:id="6"/>
      <w:r w:rsidR="00EB6711">
        <w:t>were</w:t>
      </w:r>
      <w:commentRangeEnd w:id="6"/>
      <w:r w:rsidR="000655DF">
        <w:rPr>
          <w:rStyle w:val="CommentReference"/>
        </w:rPr>
        <w:commentReference w:id="6"/>
      </w:r>
      <w:r w:rsidR="00EB6711">
        <w:t xml:space="preserve"> transferred to normal MS medium with 30 g </w:t>
      </w:r>
      <w:r w:rsidR="00EB6711" w:rsidRPr="00341258">
        <w:t>l</w:t>
      </w:r>
      <w:r w:rsidR="00EB6711">
        <w:rPr>
          <w:vertAlign w:val="superscript"/>
        </w:rPr>
        <w:t xml:space="preserve">-1 </w:t>
      </w:r>
      <w:r w:rsidR="00EB6711">
        <w:t>sucrose.</w:t>
      </w:r>
      <w:r w:rsidR="00EB6711" w:rsidRPr="003129D1">
        <w:t xml:space="preserve"> </w:t>
      </w:r>
      <w:r w:rsidRPr="003129D1">
        <w:t>It was noted that all plantlets from different treatments were able to re</w:t>
      </w:r>
      <w:r>
        <w:t xml:space="preserve">sume </w:t>
      </w:r>
      <w:r w:rsidRPr="003129D1">
        <w:t>grow</w:t>
      </w:r>
      <w:r>
        <w:t>th</w:t>
      </w:r>
      <w:r w:rsidRPr="003129D1">
        <w:t xml:space="preserve"> on MS basal medium after 3, 6 or 12 months of continuous culture on </w:t>
      </w:r>
      <w:r>
        <w:t xml:space="preserve">the </w:t>
      </w:r>
      <w:r w:rsidRPr="003129D1">
        <w:t>same medium in the same culture vessel.</w:t>
      </w:r>
      <w:r>
        <w:t xml:space="preserve"> </w:t>
      </w:r>
      <w:r w:rsidRPr="005B3DF1">
        <w:t xml:space="preserve">There was no significant difference in survival percentage of shoots </w:t>
      </w:r>
      <w:r>
        <w:t>(80-100 %) after</w:t>
      </w:r>
      <w:r w:rsidRPr="005B3DF1">
        <w:t xml:space="preserve"> </w:t>
      </w:r>
      <w:r>
        <w:t>culture for 3, 6 and 12 months</w:t>
      </w:r>
      <w:r w:rsidRPr="005B3DF1">
        <w:t xml:space="preserve"> on different </w:t>
      </w:r>
      <w:r>
        <w:t>strength of MS nutrient</w:t>
      </w:r>
      <w:r w:rsidRPr="005B3DF1">
        <w:t xml:space="preserve"> medium</w:t>
      </w:r>
      <w:r>
        <w:t>. While</w:t>
      </w:r>
      <w:r w:rsidRPr="003129D1">
        <w:t xml:space="preserve">, one-fourth strength MS medium with high sucrose (60 </w:t>
      </w:r>
      <w:r w:rsidRPr="00341258">
        <w:t>g</w:t>
      </w:r>
      <w:r>
        <w:t xml:space="preserve"> </w:t>
      </w:r>
      <w:r w:rsidRPr="00341258">
        <w:t>l</w:t>
      </w:r>
      <w:r>
        <w:rPr>
          <w:vertAlign w:val="superscript"/>
        </w:rPr>
        <w:t>-1</w:t>
      </w:r>
      <w:r w:rsidRPr="003129D1">
        <w:t xml:space="preserve">) </w:t>
      </w:r>
      <w:r>
        <w:t>showed</w:t>
      </w:r>
      <w:r w:rsidRPr="003129D1">
        <w:t xml:space="preserve"> a retard</w:t>
      </w:r>
      <w:r>
        <w:t>ing</w:t>
      </w:r>
      <w:r w:rsidRPr="003129D1">
        <w:t xml:space="preserve"> effect on growth of </w:t>
      </w:r>
      <w:r w:rsidRPr="003129D1">
        <w:rPr>
          <w:i/>
        </w:rPr>
        <w:t xml:space="preserve">B. </w:t>
      </w:r>
      <w:proofErr w:type="spellStart"/>
      <w:r w:rsidRPr="003129D1">
        <w:rPr>
          <w:i/>
        </w:rPr>
        <w:t>auricomum</w:t>
      </w:r>
      <w:proofErr w:type="spellEnd"/>
      <w:r w:rsidRPr="003129D1">
        <w:t xml:space="preserve"> plants.</w:t>
      </w:r>
      <w:r>
        <w:t xml:space="preserve"> </w:t>
      </w:r>
    </w:p>
    <w:p w:rsidR="00C30094" w:rsidRDefault="00C30094" w:rsidP="00C30094">
      <w:pPr>
        <w:spacing w:line="480" w:lineRule="auto"/>
        <w:ind w:left="1260" w:hanging="1260"/>
        <w:rPr>
          <w:b/>
        </w:rPr>
      </w:pPr>
    </w:p>
    <w:p w:rsidR="00C30094" w:rsidRDefault="00C30094" w:rsidP="00C30094">
      <w:pPr>
        <w:spacing w:line="480" w:lineRule="auto"/>
        <w:ind w:left="1260" w:hanging="1260"/>
        <w:rPr>
          <w:b/>
        </w:rPr>
      </w:pPr>
      <w:r>
        <w:rPr>
          <w:b/>
        </w:rPr>
        <w:t xml:space="preserve">Key words: </w:t>
      </w:r>
      <w:proofErr w:type="spellStart"/>
      <w:r w:rsidRPr="00504DD4">
        <w:rPr>
          <w:i/>
          <w:color w:val="000000"/>
        </w:rPr>
        <w:t>Bulbophyllum</w:t>
      </w:r>
      <w:proofErr w:type="spellEnd"/>
      <w:r w:rsidRPr="00504DD4">
        <w:rPr>
          <w:i/>
          <w:color w:val="000000"/>
        </w:rPr>
        <w:t xml:space="preserve"> </w:t>
      </w:r>
      <w:proofErr w:type="spellStart"/>
      <w:r w:rsidRPr="00504DD4">
        <w:rPr>
          <w:i/>
          <w:color w:val="000000"/>
        </w:rPr>
        <w:t>auricomum</w:t>
      </w:r>
      <w:proofErr w:type="spellEnd"/>
      <w:r>
        <w:rPr>
          <w:i/>
          <w:color w:val="000000"/>
        </w:rPr>
        <w:t>,</w:t>
      </w:r>
      <w:r>
        <w:rPr>
          <w:color w:val="000000"/>
        </w:rPr>
        <w:t xml:space="preserve"> endangered species, </w:t>
      </w:r>
      <w:r w:rsidRPr="00504DD4">
        <w:rPr>
          <w:i/>
          <w:color w:val="000000"/>
        </w:rPr>
        <w:t>in vitro</w:t>
      </w:r>
      <w:r>
        <w:rPr>
          <w:i/>
          <w:color w:val="000000"/>
        </w:rPr>
        <w:t xml:space="preserve"> </w:t>
      </w:r>
      <w:r w:rsidRPr="00504DD4">
        <w:rPr>
          <w:color w:val="000000"/>
        </w:rPr>
        <w:t>conservation</w:t>
      </w:r>
      <w:r>
        <w:rPr>
          <w:color w:val="000000"/>
        </w:rPr>
        <w:t xml:space="preserve">, </w:t>
      </w:r>
      <w:r>
        <w:t xml:space="preserve">nutrient medium, </w:t>
      </w:r>
      <w:r>
        <w:rPr>
          <w:color w:val="000000"/>
        </w:rPr>
        <w:t>orchids</w:t>
      </w:r>
    </w:p>
    <w:p w:rsidR="00C30094" w:rsidRDefault="00C30094" w:rsidP="00C30094">
      <w:pPr>
        <w:spacing w:line="480" w:lineRule="auto"/>
        <w:rPr>
          <w:b/>
        </w:rPr>
      </w:pPr>
    </w:p>
    <w:p w:rsidR="00C30094" w:rsidRDefault="00C30094" w:rsidP="00C30094">
      <w:pPr>
        <w:spacing w:line="480" w:lineRule="auto"/>
        <w:rPr>
          <w:b/>
        </w:rPr>
      </w:pPr>
      <w:r>
        <w:rPr>
          <w:b/>
        </w:rPr>
        <w:t>Introduction</w:t>
      </w:r>
    </w:p>
    <w:p w:rsidR="00C30094" w:rsidRPr="00D12E07" w:rsidRDefault="00C30094" w:rsidP="00C30094">
      <w:pPr>
        <w:autoSpaceDE w:val="0"/>
        <w:autoSpaceDN w:val="0"/>
        <w:adjustRightInd w:val="0"/>
        <w:spacing w:line="480" w:lineRule="auto"/>
        <w:jc w:val="both"/>
        <w:rPr>
          <w:color w:val="000000"/>
        </w:rPr>
      </w:pPr>
      <w:r w:rsidRPr="00DB5E8E">
        <w:rPr>
          <w:color w:val="000000"/>
        </w:rPr>
        <w:t xml:space="preserve">Conservation of plant </w:t>
      </w:r>
      <w:r w:rsidRPr="00DB5E8E">
        <w:t>genetic resources</w:t>
      </w:r>
      <w:r w:rsidRPr="00DB5E8E">
        <w:rPr>
          <w:color w:val="000000"/>
        </w:rPr>
        <w:t xml:space="preserve"> is an essential component to sustain biodiversity for the agriculturally and </w:t>
      </w:r>
      <w:proofErr w:type="spellStart"/>
      <w:r w:rsidRPr="00DB5E8E">
        <w:rPr>
          <w:color w:val="000000"/>
        </w:rPr>
        <w:t>horticulturally</w:t>
      </w:r>
      <w:proofErr w:type="spellEnd"/>
      <w:r w:rsidRPr="00DB5E8E">
        <w:rPr>
          <w:color w:val="000000"/>
        </w:rPr>
        <w:t xml:space="preserve"> important species. </w:t>
      </w:r>
      <w:r w:rsidRPr="00DB5E8E">
        <w:t>It is estimated that genetic diversity of many</w:t>
      </w:r>
      <w:r w:rsidRPr="00E6716F">
        <w:t xml:space="preserve"> plant species </w:t>
      </w:r>
      <w:r>
        <w:t>is</w:t>
      </w:r>
      <w:r w:rsidRPr="00E6716F">
        <w:t xml:space="preserve"> being lost globally at a rate that is faster than at any previous time in history </w:t>
      </w:r>
      <w:r w:rsidRPr="00E6716F">
        <w:lastRenderedPageBreak/>
        <w:t>(</w:t>
      </w:r>
      <w:r>
        <w:t>IUCN</w:t>
      </w:r>
      <w:r w:rsidRPr="00E6716F">
        <w:t xml:space="preserve"> 2004). This situation is even worse for orchid species partly because most of the</w:t>
      </w:r>
      <w:r>
        <w:t>m</w:t>
      </w:r>
      <w:r w:rsidRPr="00E6716F">
        <w:t xml:space="preserve"> have habitat preference, pollinator dependence for</w:t>
      </w:r>
      <w:r>
        <w:t xml:space="preserve"> the completion of</w:t>
      </w:r>
      <w:r w:rsidRPr="00E6716F">
        <w:t xml:space="preserve"> life cycle (I</w:t>
      </w:r>
      <w:r>
        <w:t>UCN/SSC Orchid Specialist Group</w:t>
      </w:r>
      <w:r w:rsidRPr="00E6716F">
        <w:t xml:space="preserve"> 1996) and symbiotic association with a class of fungi for seed germination under natural condition (</w:t>
      </w:r>
      <w:proofErr w:type="spellStart"/>
      <w:r>
        <w:t>Arditti</w:t>
      </w:r>
      <w:proofErr w:type="spellEnd"/>
      <w:r>
        <w:t xml:space="preserve"> 2008,</w:t>
      </w:r>
      <w:r w:rsidRPr="00E6716F">
        <w:t xml:space="preserve"> Yam and </w:t>
      </w:r>
      <w:proofErr w:type="spellStart"/>
      <w:r w:rsidRPr="00E6716F">
        <w:t>Arditti</w:t>
      </w:r>
      <w:proofErr w:type="spellEnd"/>
      <w:r w:rsidRPr="00E6716F">
        <w:t xml:space="preserve"> 2009). </w:t>
      </w:r>
      <w:r w:rsidRPr="00E6716F">
        <w:rPr>
          <w:rFonts w:eastAsia="Calibri"/>
          <w:color w:val="000000"/>
        </w:rPr>
        <w:t xml:space="preserve">The vast majority of orchids, especially </w:t>
      </w:r>
      <w:r w:rsidRPr="00E6716F">
        <w:rPr>
          <w:rFonts w:eastAsia="Calibri"/>
        </w:rPr>
        <w:t>those native to tropical regions, are currently endangered because of extensive disturbance of their natural habitat and indiscriminate harvesting of the naturally growing plants (</w:t>
      </w:r>
      <w:proofErr w:type="spellStart"/>
      <w:r w:rsidRPr="00E6716F">
        <w:rPr>
          <w:rFonts w:eastAsia="Calibri"/>
        </w:rPr>
        <w:t>Koopowitz</w:t>
      </w:r>
      <w:proofErr w:type="spellEnd"/>
      <w:r w:rsidRPr="00E6716F">
        <w:rPr>
          <w:rFonts w:eastAsia="Calibri"/>
        </w:rPr>
        <w:t xml:space="preserve"> et al.</w:t>
      </w:r>
      <w:r>
        <w:rPr>
          <w:rFonts w:eastAsia="Calibri"/>
        </w:rPr>
        <w:t xml:space="preserve"> </w:t>
      </w:r>
      <w:r w:rsidRPr="00E6716F">
        <w:rPr>
          <w:rFonts w:eastAsia="Calibri"/>
        </w:rPr>
        <w:t>1993</w:t>
      </w:r>
      <w:r>
        <w:rPr>
          <w:rFonts w:eastAsia="Calibri"/>
        </w:rPr>
        <w:t>, Than et al. 2009</w:t>
      </w:r>
      <w:r w:rsidRPr="00E6716F">
        <w:rPr>
          <w:rFonts w:eastAsia="Calibri"/>
        </w:rPr>
        <w:t xml:space="preserve">). Thus, </w:t>
      </w:r>
      <w:r w:rsidRPr="00E6716F">
        <w:rPr>
          <w:rFonts w:eastAsia="Calibri"/>
          <w:i/>
        </w:rPr>
        <w:t>i</w:t>
      </w:r>
      <w:r w:rsidRPr="00E6716F">
        <w:rPr>
          <w:i/>
        </w:rPr>
        <w:t>n situ</w:t>
      </w:r>
      <w:r w:rsidRPr="00E6716F">
        <w:t xml:space="preserve"> conservation </w:t>
      </w:r>
      <w:r>
        <w:t>became rather</w:t>
      </w:r>
      <w:r w:rsidRPr="00E6716F">
        <w:t xml:space="preserve"> impossible due to the disappearance of large wild areas. </w:t>
      </w:r>
      <w:r w:rsidRPr="00E6716F">
        <w:rPr>
          <w:i/>
        </w:rPr>
        <w:t>Ex situ</w:t>
      </w:r>
      <w:r w:rsidRPr="00E6716F">
        <w:t xml:space="preserve"> conservation under natural condition </w:t>
      </w:r>
      <w:r>
        <w:t xml:space="preserve">is </w:t>
      </w:r>
      <w:r w:rsidRPr="00E6716F">
        <w:t xml:space="preserve">also limited due to </w:t>
      </w:r>
      <w:proofErr w:type="spellStart"/>
      <w:r w:rsidRPr="00E6716F">
        <w:t>labour</w:t>
      </w:r>
      <w:proofErr w:type="spellEnd"/>
      <w:r w:rsidRPr="00E6716F">
        <w:t xml:space="preserve"> costs for maintenance, trained personnel requirements, political and social issues, the risk of genetic wipe out as a result of natural disasters, etc</w:t>
      </w:r>
      <w:r>
        <w:t>. (Engelmann</w:t>
      </w:r>
      <w:r w:rsidRPr="00E6716F">
        <w:t xml:space="preserve"> 1991). </w:t>
      </w:r>
      <w:r>
        <w:t xml:space="preserve">Hence, </w:t>
      </w:r>
      <w:r>
        <w:rPr>
          <w:i/>
        </w:rPr>
        <w:t>i</w:t>
      </w:r>
      <w:r w:rsidRPr="00E6716F">
        <w:rPr>
          <w:i/>
          <w:color w:val="000000"/>
        </w:rPr>
        <w:t>n vitro</w:t>
      </w:r>
      <w:r w:rsidRPr="00E6716F">
        <w:rPr>
          <w:color w:val="000000"/>
        </w:rPr>
        <w:t xml:space="preserve"> </w:t>
      </w:r>
      <w:commentRangeStart w:id="7"/>
      <w:r w:rsidRPr="00E6716F">
        <w:rPr>
          <w:color w:val="000000"/>
        </w:rPr>
        <w:t>conservation</w:t>
      </w:r>
      <w:commentRangeEnd w:id="7"/>
      <w:r w:rsidR="000655DF">
        <w:rPr>
          <w:rStyle w:val="CommentReference"/>
        </w:rPr>
        <w:commentReference w:id="7"/>
      </w:r>
      <w:r w:rsidRPr="00E6716F">
        <w:rPr>
          <w:color w:val="000000"/>
        </w:rPr>
        <w:t xml:space="preserve"> of plant germplasm is becoming a complementary approach to conserve endemic and endangered </w:t>
      </w:r>
      <w:r w:rsidRPr="00E6716F">
        <w:t xml:space="preserve">plant species </w:t>
      </w:r>
      <w:r w:rsidRPr="00E6716F">
        <w:rPr>
          <w:rFonts w:eastAsia="Calibri"/>
        </w:rPr>
        <w:t>(</w:t>
      </w:r>
      <w:proofErr w:type="spellStart"/>
      <w:r>
        <w:t>Moges</w:t>
      </w:r>
      <w:proofErr w:type="spellEnd"/>
      <w:r>
        <w:t xml:space="preserve"> et al. 2003,</w:t>
      </w:r>
      <w:r w:rsidRPr="00E6716F">
        <w:t xml:space="preserve"> </w:t>
      </w:r>
      <w:proofErr w:type="spellStart"/>
      <w:r w:rsidRPr="00E6716F">
        <w:t>Shibli</w:t>
      </w:r>
      <w:proofErr w:type="spellEnd"/>
      <w:r w:rsidRPr="00E6716F">
        <w:t xml:space="preserve"> et</w:t>
      </w:r>
      <w:r>
        <w:rPr>
          <w:color w:val="000000"/>
        </w:rPr>
        <w:t xml:space="preserve"> al.</w:t>
      </w:r>
      <w:r w:rsidRPr="00E6716F">
        <w:rPr>
          <w:color w:val="000000"/>
        </w:rPr>
        <w:t xml:space="preserve"> 2006). It </w:t>
      </w:r>
      <w:r>
        <w:rPr>
          <w:color w:val="000000"/>
        </w:rPr>
        <w:t>is probably</w:t>
      </w:r>
      <w:r w:rsidRPr="00E6716F">
        <w:t xml:space="preserve"> the only feasible way to maintain as a gene </w:t>
      </w:r>
      <w:r w:rsidRPr="00E6716F">
        <w:rPr>
          <w:bCs/>
        </w:rPr>
        <w:t xml:space="preserve">bank </w:t>
      </w:r>
      <w:r w:rsidRPr="00E6716F">
        <w:t xml:space="preserve">and has been applied widely for many plant species </w:t>
      </w:r>
      <w:r w:rsidRPr="005901A6">
        <w:t>(</w:t>
      </w:r>
      <w:proofErr w:type="spellStart"/>
      <w:r>
        <w:t>Wannakrairoj</w:t>
      </w:r>
      <w:proofErr w:type="spellEnd"/>
      <w:r w:rsidRPr="00E6716F">
        <w:t xml:space="preserve"> </w:t>
      </w:r>
      <w:r>
        <w:t>1998,</w:t>
      </w:r>
      <w:r w:rsidRPr="00D12E07">
        <w:t xml:space="preserve"> </w:t>
      </w:r>
      <w:proofErr w:type="spellStart"/>
      <w:r>
        <w:t>Sarkar</w:t>
      </w:r>
      <w:proofErr w:type="spellEnd"/>
      <w:r>
        <w:t xml:space="preserve"> et al. 2001,</w:t>
      </w:r>
      <w:r w:rsidRPr="00D12E07">
        <w:t xml:space="preserve"> </w:t>
      </w:r>
      <w:proofErr w:type="spellStart"/>
      <w:r>
        <w:t>Minoo</w:t>
      </w:r>
      <w:proofErr w:type="spellEnd"/>
      <w:r>
        <w:t xml:space="preserve"> et al. 2006, </w:t>
      </w:r>
      <w:proofErr w:type="spellStart"/>
      <w:r>
        <w:t>Mweetwa</w:t>
      </w:r>
      <w:proofErr w:type="spellEnd"/>
      <w:r>
        <w:t xml:space="preserve"> et al. 2007,</w:t>
      </w:r>
      <w:r w:rsidRPr="00D12E07">
        <w:t xml:space="preserve"> </w:t>
      </w:r>
      <w:proofErr w:type="spellStart"/>
      <w:r w:rsidRPr="00D12E07">
        <w:t>Ra</w:t>
      </w:r>
      <w:r>
        <w:t>ngsayatorn</w:t>
      </w:r>
      <w:proofErr w:type="spellEnd"/>
      <w:r>
        <w:t xml:space="preserve"> et al.</w:t>
      </w:r>
      <w:r w:rsidRPr="00D12E07">
        <w:t xml:space="preserve"> </w:t>
      </w:r>
      <w:commentRangeStart w:id="8"/>
      <w:r w:rsidRPr="00D12E07">
        <w:t>2009</w:t>
      </w:r>
      <w:commentRangeEnd w:id="8"/>
      <w:r w:rsidR="000655DF">
        <w:rPr>
          <w:rStyle w:val="CommentReference"/>
        </w:rPr>
        <w:commentReference w:id="8"/>
      </w:r>
      <w:r w:rsidRPr="00D12E07">
        <w:t xml:space="preserve">). </w:t>
      </w:r>
      <w:r w:rsidRPr="00D12E07">
        <w:rPr>
          <w:color w:val="000000"/>
        </w:rPr>
        <w:t xml:space="preserve"> </w:t>
      </w:r>
    </w:p>
    <w:p w:rsidR="00C30094" w:rsidRPr="00667A02" w:rsidRDefault="00C30094" w:rsidP="00C30094">
      <w:pPr>
        <w:autoSpaceDE w:val="0"/>
        <w:autoSpaceDN w:val="0"/>
        <w:adjustRightInd w:val="0"/>
        <w:spacing w:line="480" w:lineRule="auto"/>
        <w:jc w:val="both"/>
        <w:rPr>
          <w:rFonts w:eastAsia="Dotum"/>
        </w:rPr>
      </w:pPr>
      <w:r w:rsidRPr="008E555C">
        <w:rPr>
          <w:rFonts w:eastAsia="Dotum"/>
          <w:i/>
          <w:iCs/>
        </w:rPr>
        <w:t xml:space="preserve">In vitro </w:t>
      </w:r>
      <w:r w:rsidRPr="008E555C">
        <w:rPr>
          <w:rFonts w:eastAsia="Dotum"/>
        </w:rPr>
        <w:t xml:space="preserve">germplasm conservation can be performed using different techniques </w:t>
      </w:r>
      <w:r w:rsidRPr="008E555C">
        <w:rPr>
          <w:rFonts w:eastAsia="Dotum"/>
          <w:bCs/>
        </w:rPr>
        <w:t xml:space="preserve">depending on the storage duration, i.e. long-term conservation (cryopreservation) and short- to medium-term conservation (to reduce the growth) </w:t>
      </w:r>
      <w:r>
        <w:rPr>
          <w:rFonts w:eastAsia="Dotum"/>
        </w:rPr>
        <w:t>(Engelmann</w:t>
      </w:r>
      <w:r w:rsidRPr="008E555C">
        <w:rPr>
          <w:rFonts w:eastAsia="Dotum"/>
        </w:rPr>
        <w:t xml:space="preserve"> 1991, 1998). Aseptic conservation of germplasm by controlling plant growth is a desirable method for developing country. </w:t>
      </w:r>
      <w:r w:rsidRPr="008E555C">
        <w:rPr>
          <w:rFonts w:eastAsia="Dotum"/>
          <w:bCs/>
        </w:rPr>
        <w:t xml:space="preserve">It needs </w:t>
      </w:r>
      <w:r w:rsidRPr="008E555C">
        <w:rPr>
          <w:rFonts w:eastAsia="Dotum"/>
        </w:rPr>
        <w:t xml:space="preserve">less space requirements and reduction of the expenses in </w:t>
      </w:r>
      <w:proofErr w:type="spellStart"/>
      <w:r w:rsidRPr="008E555C">
        <w:rPr>
          <w:rFonts w:eastAsia="Dotum"/>
        </w:rPr>
        <w:t>labour</w:t>
      </w:r>
      <w:proofErr w:type="spellEnd"/>
      <w:r w:rsidRPr="008E555C">
        <w:rPr>
          <w:rFonts w:eastAsia="Dotum"/>
        </w:rPr>
        <w:t xml:space="preserve"> </w:t>
      </w:r>
      <w:commentRangeStart w:id="9"/>
      <w:r w:rsidRPr="008E555C">
        <w:rPr>
          <w:rFonts w:eastAsia="Dotum"/>
        </w:rPr>
        <w:t>costs</w:t>
      </w:r>
      <w:commentRangeEnd w:id="9"/>
      <w:r w:rsidR="000655DF">
        <w:rPr>
          <w:rStyle w:val="CommentReference"/>
        </w:rPr>
        <w:commentReference w:id="9"/>
      </w:r>
      <w:r w:rsidRPr="008E555C">
        <w:rPr>
          <w:rFonts w:eastAsia="Dotum"/>
        </w:rPr>
        <w:t xml:space="preserve"> for maintenance. </w:t>
      </w:r>
      <w:r>
        <w:rPr>
          <w:rFonts w:eastAsia="Dotum"/>
        </w:rPr>
        <w:t>Conservation</w:t>
      </w:r>
      <w:r w:rsidRPr="008E555C">
        <w:rPr>
          <w:rFonts w:eastAsia="Dotum"/>
        </w:rPr>
        <w:t xml:space="preserve"> can be </w:t>
      </w:r>
      <w:r>
        <w:rPr>
          <w:rFonts w:eastAsia="Dotum"/>
        </w:rPr>
        <w:t>executed</w:t>
      </w:r>
      <w:r w:rsidRPr="008E555C">
        <w:rPr>
          <w:rFonts w:eastAsia="Dotum"/>
        </w:rPr>
        <w:t xml:space="preserve"> by manipulatin</w:t>
      </w:r>
      <w:r>
        <w:rPr>
          <w:rFonts w:eastAsia="Dotum"/>
        </w:rPr>
        <w:t>g</w:t>
      </w:r>
      <w:r w:rsidRPr="008E555C">
        <w:rPr>
          <w:rFonts w:eastAsia="Dotum"/>
        </w:rPr>
        <w:t xml:space="preserve"> temperature (Withers 1982), osmotic stress (</w:t>
      </w:r>
      <w:proofErr w:type="spellStart"/>
      <w:r w:rsidRPr="008E555C">
        <w:rPr>
          <w:rFonts w:eastAsia="Dotum"/>
        </w:rPr>
        <w:t>Schnapp</w:t>
      </w:r>
      <w:proofErr w:type="spellEnd"/>
      <w:r w:rsidRPr="008E555C">
        <w:rPr>
          <w:rFonts w:eastAsia="Dotum"/>
        </w:rPr>
        <w:t xml:space="preserve"> </w:t>
      </w:r>
      <w:r>
        <w:rPr>
          <w:rFonts w:eastAsia="Dotum"/>
        </w:rPr>
        <w:t xml:space="preserve">and </w:t>
      </w:r>
      <w:proofErr w:type="spellStart"/>
      <w:r>
        <w:rPr>
          <w:rFonts w:eastAsia="Dotum"/>
        </w:rPr>
        <w:t>Preece</w:t>
      </w:r>
      <w:proofErr w:type="spellEnd"/>
      <w:r w:rsidRPr="008E555C">
        <w:rPr>
          <w:rFonts w:eastAsia="Dotum"/>
        </w:rPr>
        <w:t xml:space="preserve"> 1986),</w:t>
      </w:r>
      <w:r>
        <w:rPr>
          <w:rFonts w:eastAsia="Dotum"/>
        </w:rPr>
        <w:t xml:space="preserve"> mineral concentration (Withers</w:t>
      </w:r>
      <w:r w:rsidRPr="008E555C">
        <w:rPr>
          <w:rFonts w:eastAsia="Dotum"/>
        </w:rPr>
        <w:t xml:space="preserve"> 1982) or gas </w:t>
      </w:r>
      <w:r>
        <w:rPr>
          <w:rFonts w:eastAsia="Dotum"/>
        </w:rPr>
        <w:t>availability (</w:t>
      </w:r>
      <w:proofErr w:type="spellStart"/>
      <w:r>
        <w:rPr>
          <w:rFonts w:eastAsia="Dotum"/>
        </w:rPr>
        <w:t>Bridgen</w:t>
      </w:r>
      <w:proofErr w:type="spellEnd"/>
      <w:r>
        <w:rPr>
          <w:rFonts w:eastAsia="Dotum"/>
        </w:rPr>
        <w:t xml:space="preserve"> and </w:t>
      </w:r>
      <w:proofErr w:type="spellStart"/>
      <w:r>
        <w:rPr>
          <w:rFonts w:eastAsia="Dotum"/>
        </w:rPr>
        <w:t>Staby</w:t>
      </w:r>
      <w:proofErr w:type="spellEnd"/>
      <w:r>
        <w:rPr>
          <w:rFonts w:eastAsia="Dotum"/>
        </w:rPr>
        <w:t xml:space="preserve"> </w:t>
      </w:r>
      <w:r w:rsidRPr="008E555C">
        <w:rPr>
          <w:rFonts w:eastAsia="Dotum"/>
        </w:rPr>
        <w:t xml:space="preserve">1981). </w:t>
      </w:r>
      <w:r>
        <w:rPr>
          <w:rFonts w:eastAsia="Dotum"/>
          <w:color w:val="000000"/>
        </w:rPr>
        <w:t>Sy</w:t>
      </w:r>
      <w:r w:rsidRPr="008E555C">
        <w:rPr>
          <w:rFonts w:eastAsia="Dotum"/>
          <w:color w:val="000000"/>
        </w:rPr>
        <w:t>nthetic seed production</w:t>
      </w:r>
      <w:r>
        <w:rPr>
          <w:rFonts w:eastAsia="Dotum"/>
          <w:color w:val="000000"/>
        </w:rPr>
        <w:t xml:space="preserve"> in several orchids</w:t>
      </w:r>
      <w:r w:rsidRPr="008E555C">
        <w:rPr>
          <w:rFonts w:eastAsia="Dotum"/>
          <w:color w:val="000000"/>
        </w:rPr>
        <w:t xml:space="preserve"> via alginate encapsulation</w:t>
      </w:r>
      <w:r>
        <w:rPr>
          <w:rFonts w:eastAsia="Dotum"/>
          <w:color w:val="000000"/>
        </w:rPr>
        <w:t xml:space="preserve"> ha</w:t>
      </w:r>
      <w:r w:rsidRPr="008E555C">
        <w:rPr>
          <w:rFonts w:eastAsia="Dotum"/>
          <w:color w:val="000000"/>
        </w:rPr>
        <w:t xml:space="preserve">s </w:t>
      </w:r>
      <w:r>
        <w:rPr>
          <w:rFonts w:eastAsia="Dotum"/>
          <w:color w:val="000000"/>
        </w:rPr>
        <w:t xml:space="preserve">also </w:t>
      </w:r>
      <w:r>
        <w:rPr>
          <w:rFonts w:eastAsia="Dotum"/>
          <w:color w:val="000000"/>
        </w:rPr>
        <w:lastRenderedPageBreak/>
        <w:t>been attempted</w:t>
      </w:r>
      <w:r w:rsidRPr="00667A02">
        <w:rPr>
          <w:rFonts w:eastAsia="Dotum"/>
          <w:color w:val="000000"/>
        </w:rPr>
        <w:t xml:space="preserve"> as an </w:t>
      </w:r>
      <w:r>
        <w:rPr>
          <w:rFonts w:eastAsia="Dotum"/>
          <w:color w:val="000000"/>
        </w:rPr>
        <w:t>alternate</w:t>
      </w:r>
      <w:r w:rsidRPr="00667A02">
        <w:rPr>
          <w:rFonts w:eastAsia="Dotum"/>
          <w:color w:val="000000"/>
        </w:rPr>
        <w:t xml:space="preserve"> </w:t>
      </w:r>
      <w:r>
        <w:rPr>
          <w:rFonts w:eastAsia="Dotum"/>
          <w:color w:val="000000"/>
        </w:rPr>
        <w:t>method</w:t>
      </w:r>
      <w:r w:rsidRPr="00667A02">
        <w:rPr>
          <w:rFonts w:eastAsia="Dotum"/>
          <w:color w:val="000000"/>
        </w:rPr>
        <w:t xml:space="preserve"> for short-</w:t>
      </w:r>
      <w:r>
        <w:rPr>
          <w:rFonts w:eastAsia="Dotum"/>
          <w:color w:val="000000"/>
        </w:rPr>
        <w:t xml:space="preserve"> </w:t>
      </w:r>
      <w:r w:rsidRPr="00667A02">
        <w:rPr>
          <w:rFonts w:eastAsia="Dotum"/>
          <w:color w:val="000000"/>
        </w:rPr>
        <w:t>to mid-term storage</w:t>
      </w:r>
      <w:r>
        <w:rPr>
          <w:rFonts w:eastAsia="Dotum"/>
          <w:color w:val="000000"/>
        </w:rPr>
        <w:t xml:space="preserve"> </w:t>
      </w:r>
      <w:r w:rsidRPr="00667A02">
        <w:rPr>
          <w:rFonts w:eastAsia="Dotum"/>
        </w:rPr>
        <w:t>(</w:t>
      </w:r>
      <w:proofErr w:type="spellStart"/>
      <w:r w:rsidRPr="00667A02">
        <w:rPr>
          <w:rFonts w:eastAsia="Dotum"/>
        </w:rPr>
        <w:t>Saiprasad</w:t>
      </w:r>
      <w:proofErr w:type="spellEnd"/>
      <w:r w:rsidRPr="00667A02">
        <w:rPr>
          <w:rFonts w:eastAsia="Dotum"/>
        </w:rPr>
        <w:t xml:space="preserve"> and </w:t>
      </w:r>
      <w:proofErr w:type="spellStart"/>
      <w:r w:rsidRPr="00667A02">
        <w:rPr>
          <w:rFonts w:eastAsia="Dotum"/>
        </w:rPr>
        <w:t>Polisetty</w:t>
      </w:r>
      <w:proofErr w:type="spellEnd"/>
      <w:r>
        <w:rPr>
          <w:rFonts w:eastAsia="Dotum"/>
        </w:rPr>
        <w:t xml:space="preserve"> 2003, </w:t>
      </w:r>
      <w:proofErr w:type="spellStart"/>
      <w:r>
        <w:rPr>
          <w:rFonts w:eastAsia="Dotum"/>
        </w:rPr>
        <w:t>Mohanraj</w:t>
      </w:r>
      <w:proofErr w:type="spellEnd"/>
      <w:r>
        <w:rPr>
          <w:rFonts w:eastAsia="Dotum"/>
        </w:rPr>
        <w:t xml:space="preserve"> et al. 2009, </w:t>
      </w:r>
      <w:proofErr w:type="spellStart"/>
      <w:r>
        <w:rPr>
          <w:rFonts w:eastAsia="Dotum"/>
        </w:rPr>
        <w:t>Gantait</w:t>
      </w:r>
      <w:proofErr w:type="spellEnd"/>
      <w:r>
        <w:rPr>
          <w:rFonts w:eastAsia="Dotum"/>
        </w:rPr>
        <w:t xml:space="preserve"> et al.</w:t>
      </w:r>
      <w:r w:rsidRPr="00667A02">
        <w:rPr>
          <w:rFonts w:eastAsia="Dotum"/>
        </w:rPr>
        <w:t xml:space="preserve"> 2012). </w:t>
      </w:r>
    </w:p>
    <w:p w:rsidR="00782428" w:rsidRDefault="00C30094" w:rsidP="00C30094">
      <w:pPr>
        <w:autoSpaceDE w:val="0"/>
        <w:autoSpaceDN w:val="0"/>
        <w:adjustRightInd w:val="0"/>
        <w:spacing w:line="480" w:lineRule="auto"/>
        <w:jc w:val="both"/>
      </w:pPr>
      <w:proofErr w:type="spellStart"/>
      <w:r w:rsidRPr="00902174">
        <w:rPr>
          <w:rFonts w:eastAsia="Calibri"/>
          <w:i/>
          <w:color w:val="000000"/>
        </w:rPr>
        <w:t>Bulbophyllum</w:t>
      </w:r>
      <w:proofErr w:type="spellEnd"/>
      <w:r>
        <w:rPr>
          <w:rFonts w:eastAsia="Calibri"/>
          <w:i/>
          <w:color w:val="000000"/>
        </w:rPr>
        <w:t xml:space="preserve"> </w:t>
      </w:r>
      <w:proofErr w:type="spellStart"/>
      <w:r w:rsidRPr="00CC326B">
        <w:rPr>
          <w:bCs/>
          <w:i/>
        </w:rPr>
        <w:t>auricomum</w:t>
      </w:r>
      <w:proofErr w:type="spellEnd"/>
      <w:r w:rsidRPr="00667A02">
        <w:t xml:space="preserve">, a </w:t>
      </w:r>
      <w:proofErr w:type="spellStart"/>
      <w:r w:rsidRPr="00667A02">
        <w:t>sympodial</w:t>
      </w:r>
      <w:proofErr w:type="spellEnd"/>
      <w:r w:rsidRPr="00667A02">
        <w:t xml:space="preserve"> epiphytic orchid, hav</w:t>
      </w:r>
      <w:r>
        <w:t xml:space="preserve">ing a geographical distribution </w:t>
      </w:r>
      <w:r w:rsidRPr="00667A02">
        <w:t xml:space="preserve">ranging from Myanmar, Thailand, </w:t>
      </w:r>
      <w:proofErr w:type="gramStart"/>
      <w:r w:rsidRPr="00667A02">
        <w:t>Sumatra</w:t>
      </w:r>
      <w:proofErr w:type="gramEnd"/>
      <w:r w:rsidRPr="00667A02">
        <w:t xml:space="preserve"> to Java, </w:t>
      </w:r>
      <w:r>
        <w:t>blooms</w:t>
      </w:r>
      <w:r w:rsidRPr="00667A02">
        <w:t xml:space="preserve"> once a year (November-January) and is </w:t>
      </w:r>
      <w:del w:id="10" w:author="Tim" w:date="2013-10-28T17:33:00Z">
        <w:r w:rsidRPr="00667A02" w:rsidDel="000655DF">
          <w:delText>a profit-making</w:delText>
        </w:r>
      </w:del>
      <w:ins w:id="11" w:author="Tim" w:date="2013-10-28T17:33:00Z">
        <w:r w:rsidR="000655DF">
          <w:t>an economically</w:t>
        </w:r>
      </w:ins>
      <w:r w:rsidRPr="00667A02">
        <w:t xml:space="preserve"> orchid. This is 8-10 cm tall, ovoid-oblong </w:t>
      </w:r>
      <w:proofErr w:type="spellStart"/>
      <w:r w:rsidRPr="00667A02">
        <w:t>pseudobulb</w:t>
      </w:r>
      <w:proofErr w:type="spellEnd"/>
      <w:r w:rsidRPr="00667A02">
        <w:t xml:space="preserve"> carrying 1-2 leaves at the top and generally propagated through the division of </w:t>
      </w:r>
      <w:proofErr w:type="spellStart"/>
      <w:r w:rsidRPr="00667A02">
        <w:t>pseudobulbs</w:t>
      </w:r>
      <w:proofErr w:type="spellEnd"/>
      <w:r w:rsidRPr="00667A02">
        <w:t xml:space="preserve">. However, the rate of multiplication is very slow as only one or two plants are produced per bulb per year </w:t>
      </w:r>
      <w:r>
        <w:rPr>
          <w:iCs/>
        </w:rPr>
        <w:t>(Myanmar Encyclopedia</w:t>
      </w:r>
      <w:r w:rsidRPr="00D65F00">
        <w:rPr>
          <w:iCs/>
        </w:rPr>
        <w:t xml:space="preserve"> 1972).</w:t>
      </w:r>
      <w:r w:rsidRPr="00667A02">
        <w:rPr>
          <w:iCs/>
        </w:rPr>
        <w:t xml:space="preserve"> </w:t>
      </w:r>
      <w:r w:rsidRPr="00667A02">
        <w:t xml:space="preserve">Moreover, as in other orchids, the minute seeds are non-endospermic and require the association with appropriate fungi for seed germination and </w:t>
      </w:r>
      <w:r>
        <w:t xml:space="preserve">subsequent growth under natural condition. </w:t>
      </w:r>
      <w:r w:rsidRPr="00667A02">
        <w:rPr>
          <w:rFonts w:eastAsia="AllTimesNewRoman"/>
        </w:rPr>
        <w:t xml:space="preserve">Due to its </w:t>
      </w:r>
      <w:r>
        <w:rPr>
          <w:rFonts w:eastAsia="AllTimesNewRoman"/>
        </w:rPr>
        <w:t xml:space="preserve">commercial </w:t>
      </w:r>
      <w:r w:rsidRPr="00667A02">
        <w:rPr>
          <w:rFonts w:eastAsia="AllTimesNewRoman"/>
        </w:rPr>
        <w:t>importance</w:t>
      </w:r>
      <w:r>
        <w:rPr>
          <w:rFonts w:eastAsia="AllTimesNewRoman"/>
        </w:rPr>
        <w:t xml:space="preserve"> and biological limitation to survive in natural environment</w:t>
      </w:r>
      <w:r w:rsidRPr="00667A02">
        <w:rPr>
          <w:rFonts w:eastAsia="AllTimesNewRoman"/>
        </w:rPr>
        <w:t xml:space="preserve">, the species </w:t>
      </w:r>
      <w:r>
        <w:rPr>
          <w:rFonts w:eastAsia="AllTimesNewRoman"/>
        </w:rPr>
        <w:t xml:space="preserve">is now </w:t>
      </w:r>
      <w:del w:id="12" w:author="Tim" w:date="2013-10-28T17:34:00Z">
        <w:r w:rsidDel="000655DF">
          <w:rPr>
            <w:rFonts w:eastAsia="AllTimesNewRoman"/>
          </w:rPr>
          <w:delText xml:space="preserve">in </w:delText>
        </w:r>
      </w:del>
      <w:ins w:id="13" w:author="Tim" w:date="2013-10-28T17:34:00Z">
        <w:r w:rsidR="000655DF">
          <w:rPr>
            <w:rFonts w:eastAsia="AllTimesNewRoman"/>
          </w:rPr>
          <w:t>on</w:t>
        </w:r>
        <w:r w:rsidR="000655DF">
          <w:rPr>
            <w:rFonts w:eastAsia="AllTimesNewRoman"/>
          </w:rPr>
          <w:t xml:space="preserve"> </w:t>
        </w:r>
      </w:ins>
      <w:r>
        <w:rPr>
          <w:rFonts w:eastAsia="AllTimesNewRoman"/>
        </w:rPr>
        <w:t xml:space="preserve">the verge </w:t>
      </w:r>
      <w:r w:rsidRPr="00D65F00">
        <w:rPr>
          <w:rFonts w:eastAsia="AllTimesNewRoman"/>
        </w:rPr>
        <w:t>of extinction (Than et al. 2009, 2011</w:t>
      </w:r>
      <w:r>
        <w:rPr>
          <w:rFonts w:eastAsia="AllTimesNewRoman"/>
        </w:rPr>
        <w:t>, 2012</w:t>
      </w:r>
      <w:r w:rsidRPr="00D65F00">
        <w:rPr>
          <w:rFonts w:eastAsia="AllTimesNewRoman"/>
        </w:rPr>
        <w:t xml:space="preserve">). </w:t>
      </w:r>
      <w:r>
        <w:rPr>
          <w:rFonts w:eastAsia="AllTimesNewRoman"/>
        </w:rPr>
        <w:t>C</w:t>
      </w:r>
      <w:r w:rsidRPr="00D65F00">
        <w:rPr>
          <w:rFonts w:eastAsia="AllTimesNewRoman"/>
        </w:rPr>
        <w:t xml:space="preserve">onsequently, </w:t>
      </w:r>
      <w:r w:rsidRPr="00D65F00">
        <w:rPr>
          <w:rFonts w:eastAsia="AllTimesNewRoman"/>
          <w:i/>
        </w:rPr>
        <w:t>i</w:t>
      </w:r>
      <w:r w:rsidRPr="00D65F00">
        <w:rPr>
          <w:i/>
        </w:rPr>
        <w:t>n vitro</w:t>
      </w:r>
      <w:r w:rsidRPr="00D65F00">
        <w:t xml:space="preserve"> conservation is of great interest for maintenance and storage of</w:t>
      </w:r>
      <w:r>
        <w:t xml:space="preserve"> such endangered species. </w:t>
      </w:r>
    </w:p>
    <w:p w:rsidR="00C30094" w:rsidRDefault="00BE138E" w:rsidP="00C30094">
      <w:pPr>
        <w:autoSpaceDE w:val="0"/>
        <w:autoSpaceDN w:val="0"/>
        <w:adjustRightInd w:val="0"/>
        <w:spacing w:line="480" w:lineRule="auto"/>
        <w:jc w:val="both"/>
        <w:rPr>
          <w:bCs/>
          <w:i/>
        </w:rPr>
      </w:pPr>
      <w:r>
        <w:rPr>
          <w:bCs/>
        </w:rPr>
        <w:t xml:space="preserve">The growth rate of </w:t>
      </w:r>
      <w:r w:rsidRPr="00C637D0">
        <w:rPr>
          <w:bCs/>
          <w:i/>
        </w:rPr>
        <w:t>in vitro</w:t>
      </w:r>
      <w:r>
        <w:rPr>
          <w:bCs/>
        </w:rPr>
        <w:t xml:space="preserve"> cultures could be retarded by using osmotic agents such as </w:t>
      </w:r>
      <w:proofErr w:type="spellStart"/>
      <w:r>
        <w:rPr>
          <w:bCs/>
        </w:rPr>
        <w:t>mannitol</w:t>
      </w:r>
      <w:proofErr w:type="spellEnd"/>
      <w:r>
        <w:rPr>
          <w:bCs/>
        </w:rPr>
        <w:t xml:space="preserve">, sucrose and </w:t>
      </w:r>
      <w:proofErr w:type="spellStart"/>
      <w:r>
        <w:rPr>
          <w:bCs/>
        </w:rPr>
        <w:t>sorbitol</w:t>
      </w:r>
      <w:proofErr w:type="spellEnd"/>
      <w:r>
        <w:rPr>
          <w:bCs/>
        </w:rPr>
        <w:t xml:space="preserve"> </w:t>
      </w:r>
      <w:r w:rsidRPr="00035CC5">
        <w:rPr>
          <w:bCs/>
        </w:rPr>
        <w:t>(</w:t>
      </w:r>
      <w:proofErr w:type="spellStart"/>
      <w:r>
        <w:rPr>
          <w:bCs/>
        </w:rPr>
        <w:t>Moges</w:t>
      </w:r>
      <w:proofErr w:type="spellEnd"/>
      <w:r>
        <w:rPr>
          <w:bCs/>
        </w:rPr>
        <w:t xml:space="preserve"> et al. 2003). Osmotic agents with high concentrations in the culture medium reduce </w:t>
      </w:r>
      <w:r w:rsidRPr="00621DB7">
        <w:rPr>
          <w:bCs/>
        </w:rPr>
        <w:t>mineral uptake by cells</w:t>
      </w:r>
      <w:r>
        <w:rPr>
          <w:bCs/>
        </w:rPr>
        <w:t>,</w:t>
      </w:r>
      <w:r w:rsidRPr="00621DB7">
        <w:rPr>
          <w:bCs/>
        </w:rPr>
        <w:t xml:space="preserve"> thereby retarding plant growth</w:t>
      </w:r>
      <w:r>
        <w:rPr>
          <w:bCs/>
        </w:rPr>
        <w:t xml:space="preserve"> (Thompson et al. 1986)</w:t>
      </w:r>
      <w:r w:rsidRPr="003714BA">
        <w:rPr>
          <w:bCs/>
        </w:rPr>
        <w:t>.</w:t>
      </w:r>
      <w:r>
        <w:rPr>
          <w:bCs/>
        </w:rPr>
        <w:t xml:space="preserve"> The addition of </w:t>
      </w:r>
      <w:proofErr w:type="spellStart"/>
      <w:r>
        <w:rPr>
          <w:bCs/>
        </w:rPr>
        <w:t>osmoticum</w:t>
      </w:r>
      <w:proofErr w:type="spellEnd"/>
      <w:r>
        <w:rPr>
          <w:bCs/>
        </w:rPr>
        <w:t xml:space="preserve"> in culture medium has been proved to be efficient in reducing growth and increasing the storage life of many </w:t>
      </w:r>
      <w:r w:rsidRPr="002A4ED7">
        <w:rPr>
          <w:bCs/>
          <w:i/>
        </w:rPr>
        <w:t>in vitro</w:t>
      </w:r>
      <w:r>
        <w:rPr>
          <w:bCs/>
        </w:rPr>
        <w:t xml:space="preserve"> grown explants of different plant species (Wilson et al. 2000). On the other</w:t>
      </w:r>
      <w:r w:rsidR="00280B20">
        <w:rPr>
          <w:bCs/>
        </w:rPr>
        <w:t xml:space="preserve"> </w:t>
      </w:r>
      <w:r>
        <w:rPr>
          <w:bCs/>
        </w:rPr>
        <w:t>hand, t</w:t>
      </w:r>
      <w:r>
        <w:t xml:space="preserve">he reduction of </w:t>
      </w:r>
      <w:r w:rsidRPr="001661D2">
        <w:t xml:space="preserve">nutrient </w:t>
      </w:r>
      <w:r>
        <w:t>concentration in</w:t>
      </w:r>
      <w:r w:rsidRPr="001661D2">
        <w:t xml:space="preserve"> the culture medium has been found</w:t>
      </w:r>
      <w:r>
        <w:t xml:space="preserve"> to be </w:t>
      </w:r>
      <w:r w:rsidRPr="001661D2">
        <w:t xml:space="preserve">beneficial for storage of cultures </w:t>
      </w:r>
      <w:r>
        <w:t>(</w:t>
      </w:r>
      <w:proofErr w:type="spellStart"/>
      <w:r w:rsidRPr="001661D2">
        <w:t>Kartha</w:t>
      </w:r>
      <w:proofErr w:type="spellEnd"/>
      <w:r w:rsidRPr="001661D2">
        <w:t xml:space="preserve"> </w:t>
      </w:r>
      <w:r w:rsidRPr="00FC4C4F">
        <w:rPr>
          <w:iCs/>
        </w:rPr>
        <w:t>et al.</w:t>
      </w:r>
      <w:r>
        <w:rPr>
          <w:iCs/>
        </w:rPr>
        <w:t xml:space="preserve"> </w:t>
      </w:r>
      <w:r w:rsidRPr="001661D2">
        <w:t>1981).</w:t>
      </w:r>
      <w:r>
        <w:t xml:space="preserve"> The influence of low concentrations of nutrient elements on growth limitation in </w:t>
      </w:r>
      <w:proofErr w:type="spellStart"/>
      <w:r w:rsidRPr="002630FF">
        <w:rPr>
          <w:i/>
          <w:iCs/>
        </w:rPr>
        <w:t>Lycopersicon</w:t>
      </w:r>
      <w:proofErr w:type="spellEnd"/>
      <w:r>
        <w:rPr>
          <w:i/>
          <w:iCs/>
        </w:rPr>
        <w:t xml:space="preserve"> </w:t>
      </w:r>
      <w:proofErr w:type="spellStart"/>
      <w:r w:rsidRPr="00243579">
        <w:rPr>
          <w:i/>
          <w:iCs/>
        </w:rPr>
        <w:t>esculentum</w:t>
      </w:r>
      <w:proofErr w:type="spellEnd"/>
      <w:r>
        <w:t xml:space="preserve"> and </w:t>
      </w:r>
      <w:r w:rsidRPr="002630FF">
        <w:rPr>
          <w:i/>
          <w:iCs/>
        </w:rPr>
        <w:t xml:space="preserve">Dianthus </w:t>
      </w:r>
      <w:proofErr w:type="spellStart"/>
      <w:r w:rsidRPr="002630FF">
        <w:rPr>
          <w:i/>
          <w:iCs/>
        </w:rPr>
        <w:t>caryophylus</w:t>
      </w:r>
      <w:proofErr w:type="spellEnd"/>
      <w:r>
        <w:t xml:space="preserve"> </w:t>
      </w:r>
      <w:proofErr w:type="spellStart"/>
      <w:r>
        <w:t>microplants</w:t>
      </w:r>
      <w:proofErr w:type="spellEnd"/>
      <w:r>
        <w:t xml:space="preserve"> has been demonstrated by </w:t>
      </w:r>
      <w:proofErr w:type="spellStart"/>
      <w:r>
        <w:t>Schnapp</w:t>
      </w:r>
      <w:proofErr w:type="spellEnd"/>
      <w:r>
        <w:t xml:space="preserve"> and </w:t>
      </w:r>
      <w:proofErr w:type="spellStart"/>
      <w:r>
        <w:t>Preece</w:t>
      </w:r>
      <w:proofErr w:type="spellEnd"/>
      <w:r>
        <w:t xml:space="preserve"> (1986). They reported that shoot and root growth of </w:t>
      </w:r>
      <w:proofErr w:type="spellStart"/>
      <w:r>
        <w:t>microplants</w:t>
      </w:r>
      <w:proofErr w:type="spellEnd"/>
      <w:r>
        <w:t xml:space="preserve"> was significantly </w:t>
      </w:r>
      <w:r w:rsidRPr="00491024">
        <w:t xml:space="preserve">reduced when </w:t>
      </w:r>
      <w:r>
        <w:t xml:space="preserve">MS nutrient </w:t>
      </w:r>
      <w:r>
        <w:lastRenderedPageBreak/>
        <w:t>concentrations were decreased to one-fourth</w:t>
      </w:r>
      <w:r w:rsidRPr="00491024">
        <w:t xml:space="preserve">, </w:t>
      </w:r>
      <w:r>
        <w:t xml:space="preserve">half- </w:t>
      </w:r>
      <w:r w:rsidRPr="00491024">
        <w:t xml:space="preserve">or </w:t>
      </w:r>
      <w:r>
        <w:t>three-fourth strength in the culture medium</w:t>
      </w:r>
      <w:r w:rsidRPr="00491024">
        <w:t>.</w:t>
      </w:r>
      <w:r w:rsidR="00280B20">
        <w:t xml:space="preserve"> </w:t>
      </w:r>
      <w:r w:rsidR="00C30094">
        <w:rPr>
          <w:color w:val="000000"/>
        </w:rPr>
        <w:t xml:space="preserve">The objective of the present study was </w:t>
      </w:r>
      <w:r w:rsidR="00C30094">
        <w:rPr>
          <w:bCs/>
        </w:rPr>
        <w:t xml:space="preserve">to develop </w:t>
      </w:r>
      <w:r w:rsidR="009261A7">
        <w:rPr>
          <w:bCs/>
        </w:rPr>
        <w:t xml:space="preserve">a </w:t>
      </w:r>
      <w:r w:rsidR="000F2494">
        <w:rPr>
          <w:bCs/>
        </w:rPr>
        <w:t>simple and effective</w:t>
      </w:r>
      <w:r w:rsidR="00C30094">
        <w:rPr>
          <w:bCs/>
        </w:rPr>
        <w:t xml:space="preserve"> </w:t>
      </w:r>
      <w:r w:rsidR="00280B20" w:rsidRPr="00280B20">
        <w:rPr>
          <w:bCs/>
          <w:i/>
        </w:rPr>
        <w:t>in vitro</w:t>
      </w:r>
      <w:r w:rsidR="00280B20">
        <w:rPr>
          <w:bCs/>
        </w:rPr>
        <w:t xml:space="preserve"> </w:t>
      </w:r>
      <w:r w:rsidR="00C30094">
        <w:rPr>
          <w:bCs/>
        </w:rPr>
        <w:t>conservation</w:t>
      </w:r>
      <w:r w:rsidR="00CD3B8B">
        <w:rPr>
          <w:bCs/>
        </w:rPr>
        <w:t xml:space="preserve"> </w:t>
      </w:r>
      <w:r w:rsidR="00D210FA">
        <w:rPr>
          <w:bCs/>
        </w:rPr>
        <w:t xml:space="preserve">method of </w:t>
      </w:r>
      <w:r w:rsidR="00D210FA" w:rsidRPr="00CD3B8B">
        <w:rPr>
          <w:rFonts w:eastAsia="Calibri"/>
          <w:i/>
          <w:color w:val="000000"/>
        </w:rPr>
        <w:t xml:space="preserve">B. </w:t>
      </w:r>
      <w:proofErr w:type="spellStart"/>
      <w:r w:rsidR="00D210FA" w:rsidRPr="00CD3B8B">
        <w:rPr>
          <w:bCs/>
          <w:i/>
        </w:rPr>
        <w:t>auricomum</w:t>
      </w:r>
      <w:proofErr w:type="spellEnd"/>
      <w:r w:rsidR="00D210FA">
        <w:rPr>
          <w:bCs/>
        </w:rPr>
        <w:t xml:space="preserve"> which provides </w:t>
      </w:r>
      <w:r w:rsidR="002F6374">
        <w:rPr>
          <w:bCs/>
        </w:rPr>
        <w:t>minim</w:t>
      </w:r>
      <w:r w:rsidR="008B3200">
        <w:rPr>
          <w:bCs/>
        </w:rPr>
        <w:t>um</w:t>
      </w:r>
      <w:r w:rsidR="002F6374">
        <w:rPr>
          <w:bCs/>
        </w:rPr>
        <w:t xml:space="preserve"> growth with</w:t>
      </w:r>
      <w:r w:rsidR="00D210FA">
        <w:rPr>
          <w:bCs/>
        </w:rPr>
        <w:t xml:space="preserve"> long storage life.</w:t>
      </w:r>
    </w:p>
    <w:p w:rsidR="00C30094" w:rsidRDefault="00C30094" w:rsidP="00A41FAF">
      <w:pPr>
        <w:spacing w:line="480" w:lineRule="auto"/>
        <w:rPr>
          <w:b/>
        </w:rPr>
      </w:pPr>
    </w:p>
    <w:p w:rsidR="00C30094" w:rsidRDefault="00C30094" w:rsidP="00C30094">
      <w:pPr>
        <w:spacing w:line="480" w:lineRule="auto"/>
        <w:rPr>
          <w:b/>
        </w:rPr>
      </w:pPr>
      <w:r>
        <w:rPr>
          <w:b/>
        </w:rPr>
        <w:t>Materials and methods</w:t>
      </w:r>
      <w:r w:rsidR="002F6374">
        <w:rPr>
          <w:b/>
        </w:rPr>
        <w:t xml:space="preserve"> </w:t>
      </w:r>
    </w:p>
    <w:p w:rsidR="00C30094" w:rsidRDefault="00C30094" w:rsidP="00C30094">
      <w:pPr>
        <w:spacing w:line="480" w:lineRule="auto"/>
        <w:rPr>
          <w:b/>
        </w:rPr>
      </w:pPr>
      <w:r>
        <w:rPr>
          <w:b/>
        </w:rPr>
        <w:t>Plant Material</w:t>
      </w:r>
    </w:p>
    <w:p w:rsidR="00C30094" w:rsidRDefault="00C30094" w:rsidP="00C30094">
      <w:pPr>
        <w:autoSpaceDE w:val="0"/>
        <w:autoSpaceDN w:val="0"/>
        <w:adjustRightInd w:val="0"/>
        <w:spacing w:line="480" w:lineRule="auto"/>
        <w:jc w:val="both"/>
      </w:pPr>
      <w:commentRangeStart w:id="14"/>
      <w:r>
        <w:rPr>
          <w:rFonts w:eastAsia="Calibri"/>
          <w:i/>
          <w:color w:val="000000"/>
        </w:rPr>
        <w:t>B</w:t>
      </w:r>
      <w:commentRangeEnd w:id="14"/>
      <w:r w:rsidR="000655DF">
        <w:rPr>
          <w:rStyle w:val="CommentReference"/>
        </w:rPr>
        <w:commentReference w:id="14"/>
      </w:r>
      <w:r>
        <w:rPr>
          <w:rFonts w:eastAsia="Calibri"/>
          <w:i/>
          <w:color w:val="000000"/>
        </w:rPr>
        <w:t xml:space="preserve">. </w:t>
      </w:r>
      <w:proofErr w:type="spellStart"/>
      <w:r w:rsidRPr="00902174">
        <w:rPr>
          <w:rFonts w:eastAsia="Calibri"/>
          <w:i/>
          <w:color w:val="000000"/>
        </w:rPr>
        <w:t>auricomum</w:t>
      </w:r>
      <w:proofErr w:type="spellEnd"/>
      <w:r w:rsidRPr="00902174">
        <w:rPr>
          <w:rFonts w:eastAsia="Calibri"/>
          <w:color w:val="000000"/>
        </w:rPr>
        <w:t xml:space="preserve"> plants were collected from their natural habitat of </w:t>
      </w:r>
      <w:proofErr w:type="spellStart"/>
      <w:r w:rsidRPr="00902174">
        <w:rPr>
          <w:rFonts w:eastAsia="Calibri"/>
          <w:color w:val="000000"/>
        </w:rPr>
        <w:t>Yakhine</w:t>
      </w:r>
      <w:proofErr w:type="spellEnd"/>
      <w:r w:rsidRPr="00902174">
        <w:rPr>
          <w:rFonts w:eastAsia="Calibri"/>
          <w:color w:val="000000"/>
        </w:rPr>
        <w:t xml:space="preserve"> </w:t>
      </w:r>
      <w:proofErr w:type="spellStart"/>
      <w:r w:rsidRPr="00902174">
        <w:rPr>
          <w:rFonts w:eastAsia="Calibri"/>
          <w:color w:val="000000"/>
        </w:rPr>
        <w:t>Yoma</w:t>
      </w:r>
      <w:proofErr w:type="spellEnd"/>
      <w:r w:rsidRPr="00902174">
        <w:rPr>
          <w:rFonts w:eastAsia="Calibri"/>
          <w:color w:val="000000"/>
        </w:rPr>
        <w:t xml:space="preserve"> mountain ranges in Myanmar and maintained in </w:t>
      </w:r>
      <w:r w:rsidRPr="00DC10E1">
        <w:rPr>
          <w:rFonts w:eastAsia="Calibri"/>
          <w:color w:val="000000"/>
        </w:rPr>
        <w:t>pots (Fig. 1a). Seeds</w:t>
      </w:r>
      <w:r w:rsidRPr="00902174">
        <w:rPr>
          <w:rFonts w:eastAsia="Calibri"/>
          <w:color w:val="000000"/>
        </w:rPr>
        <w:t xml:space="preserve"> of immature capsules (~ 3 months old) from a single donor plant were used in this study</w:t>
      </w:r>
      <w:r>
        <w:rPr>
          <w:rFonts w:eastAsia="Calibri"/>
          <w:color w:val="000000"/>
        </w:rPr>
        <w:t xml:space="preserve"> (</w:t>
      </w:r>
      <w:r w:rsidRPr="00902174">
        <w:rPr>
          <w:rFonts w:eastAsia="Calibri"/>
          <w:color w:val="000000"/>
        </w:rPr>
        <w:t xml:space="preserve">Than et al. 2011). </w:t>
      </w:r>
      <w:r>
        <w:rPr>
          <w:rFonts w:eastAsia="Calibri"/>
          <w:color w:val="000000"/>
        </w:rPr>
        <w:t xml:space="preserve">Seeds were aseptically cultured </w:t>
      </w:r>
      <w:r w:rsidRPr="00902174">
        <w:rPr>
          <w:rFonts w:eastAsia="Calibri"/>
          <w:color w:val="000000"/>
        </w:rPr>
        <w:t xml:space="preserve">on </w:t>
      </w:r>
      <w:r>
        <w:rPr>
          <w:rFonts w:eastAsia="Calibri"/>
          <w:color w:val="000000"/>
        </w:rPr>
        <w:t xml:space="preserve">semisolid </w:t>
      </w:r>
      <w:r w:rsidRPr="00902174">
        <w:rPr>
          <w:rFonts w:eastAsia="Calibri"/>
          <w:color w:val="000000"/>
        </w:rPr>
        <w:t>MS</w:t>
      </w:r>
      <w:r>
        <w:rPr>
          <w:rFonts w:eastAsia="Calibri"/>
          <w:color w:val="000000"/>
        </w:rPr>
        <w:t xml:space="preserve"> medium </w:t>
      </w:r>
      <w:r w:rsidRPr="00902174">
        <w:rPr>
          <w:rFonts w:eastAsia="Calibri"/>
        </w:rPr>
        <w:t>(</w:t>
      </w:r>
      <w:proofErr w:type="spellStart"/>
      <w:r w:rsidRPr="00902174">
        <w:rPr>
          <w:rFonts w:eastAsia="Calibri"/>
        </w:rPr>
        <w:t>Murashige</w:t>
      </w:r>
      <w:proofErr w:type="spellEnd"/>
      <w:r w:rsidRPr="00902174">
        <w:rPr>
          <w:rFonts w:eastAsia="Calibri"/>
        </w:rPr>
        <w:t xml:space="preserve"> and </w:t>
      </w:r>
      <w:proofErr w:type="spellStart"/>
      <w:r w:rsidRPr="00902174">
        <w:rPr>
          <w:rFonts w:eastAsia="Calibri"/>
        </w:rPr>
        <w:t>Skoog</w:t>
      </w:r>
      <w:proofErr w:type="spellEnd"/>
      <w:r w:rsidRPr="00902174">
        <w:rPr>
          <w:rFonts w:eastAsia="Calibri"/>
        </w:rPr>
        <w:t xml:space="preserve"> 1962</w:t>
      </w:r>
      <w:r w:rsidRPr="00DC10E1">
        <w:rPr>
          <w:rFonts w:eastAsia="Calibri"/>
        </w:rPr>
        <w:t xml:space="preserve">) (Fig. 1b). </w:t>
      </w:r>
      <w:r w:rsidRPr="00DC10E1">
        <w:rPr>
          <w:rFonts w:eastAsia="Calibri"/>
          <w:color w:val="000000"/>
        </w:rPr>
        <w:t>After</w:t>
      </w:r>
      <w:r w:rsidRPr="00902174">
        <w:rPr>
          <w:rFonts w:eastAsia="Calibri"/>
          <w:color w:val="000000"/>
        </w:rPr>
        <w:t xml:space="preserve"> </w:t>
      </w:r>
      <w:r>
        <w:rPr>
          <w:rFonts w:eastAsia="Calibri"/>
          <w:color w:val="000000"/>
        </w:rPr>
        <w:t>two to three</w:t>
      </w:r>
      <w:r w:rsidRPr="00902174">
        <w:rPr>
          <w:rFonts w:eastAsia="Calibri"/>
          <w:color w:val="000000"/>
        </w:rPr>
        <w:t xml:space="preserve"> weeks of culture initiation, </w:t>
      </w:r>
      <w:r w:rsidRPr="00902174">
        <w:rPr>
          <w:rFonts w:eastAsia="Calibri"/>
        </w:rPr>
        <w:t>embryos swelled</w:t>
      </w:r>
      <w:r>
        <w:rPr>
          <w:rFonts w:eastAsia="Calibri"/>
        </w:rPr>
        <w:t xml:space="preserve"> </w:t>
      </w:r>
      <w:r w:rsidRPr="00902174">
        <w:rPr>
          <w:rFonts w:eastAsia="Calibri"/>
        </w:rPr>
        <w:t>and turned into yellowish green spherule</w:t>
      </w:r>
      <w:r>
        <w:rPr>
          <w:rFonts w:eastAsia="Calibri"/>
        </w:rPr>
        <w:t>-</w:t>
      </w:r>
      <w:r w:rsidRPr="00902174">
        <w:rPr>
          <w:rFonts w:eastAsia="Calibri"/>
        </w:rPr>
        <w:t>like protocorms</w:t>
      </w:r>
      <w:r w:rsidRPr="00902174">
        <w:rPr>
          <w:rFonts w:eastAsia="Calibri"/>
          <w:color w:val="000000"/>
        </w:rPr>
        <w:t xml:space="preserve"> </w:t>
      </w:r>
      <w:r w:rsidRPr="00DC10E1">
        <w:rPr>
          <w:rFonts w:eastAsia="Calibri"/>
          <w:color w:val="000000"/>
        </w:rPr>
        <w:t xml:space="preserve">(Fig. 1c). </w:t>
      </w:r>
      <w:r w:rsidRPr="00DC10E1">
        <w:t>Shoots</w:t>
      </w:r>
      <w:r>
        <w:t xml:space="preserve"> emerged from </w:t>
      </w:r>
      <w:r w:rsidRPr="00DC10E1">
        <w:t>protocorms (Fig. 1d) and</w:t>
      </w:r>
      <w:r>
        <w:t xml:space="preserve"> shoot </w:t>
      </w:r>
      <w:r w:rsidR="00BC0413">
        <w:t>induction</w:t>
      </w:r>
      <w:r>
        <w:t xml:space="preserve"> started </w:t>
      </w:r>
      <w:r>
        <w:rPr>
          <w:rFonts w:eastAsia="Calibri"/>
          <w:color w:val="000000"/>
        </w:rPr>
        <w:t xml:space="preserve">within six to seven weeks of </w:t>
      </w:r>
      <w:r w:rsidRPr="0084620A">
        <w:rPr>
          <w:i/>
        </w:rPr>
        <w:t>in vitro</w:t>
      </w:r>
      <w:r>
        <w:rPr>
          <w:rFonts w:eastAsia="Calibri"/>
          <w:color w:val="000000"/>
        </w:rPr>
        <w:t xml:space="preserve"> culture. </w:t>
      </w:r>
      <w:r w:rsidR="006B66B8">
        <w:t xml:space="preserve">Protocorm-derived shoots </w:t>
      </w:r>
      <w:r w:rsidRPr="00902174">
        <w:t xml:space="preserve">were maintained on MS (1962) medium by </w:t>
      </w:r>
      <w:proofErr w:type="spellStart"/>
      <w:r w:rsidRPr="00902174">
        <w:t>subculturing</w:t>
      </w:r>
      <w:proofErr w:type="spellEnd"/>
      <w:r w:rsidRPr="00902174">
        <w:t xml:space="preserve"> every two months.</w:t>
      </w:r>
    </w:p>
    <w:p w:rsidR="00C30094" w:rsidRPr="004C3F58" w:rsidRDefault="00C30094" w:rsidP="00C30094">
      <w:pPr>
        <w:autoSpaceDE w:val="0"/>
        <w:autoSpaceDN w:val="0"/>
        <w:adjustRightInd w:val="0"/>
        <w:spacing w:line="480" w:lineRule="auto"/>
        <w:jc w:val="both"/>
      </w:pPr>
      <w:r w:rsidRPr="005C7C2F">
        <w:rPr>
          <w:b/>
        </w:rPr>
        <w:t xml:space="preserve">Effect of sucrose concentrations and light regime </w:t>
      </w:r>
      <w:r>
        <w:rPr>
          <w:b/>
        </w:rPr>
        <w:t>on shoot growth retardation</w:t>
      </w:r>
    </w:p>
    <w:p w:rsidR="00C30094" w:rsidRDefault="00C30094" w:rsidP="00C30094">
      <w:pPr>
        <w:spacing w:line="480" w:lineRule="auto"/>
        <w:jc w:val="both"/>
      </w:pPr>
      <w:commentRangeStart w:id="15"/>
      <w:r w:rsidRPr="00847D40">
        <w:rPr>
          <w:i/>
        </w:rPr>
        <w:t>B</w:t>
      </w:r>
      <w:commentRangeEnd w:id="15"/>
      <w:r w:rsidR="000655DF">
        <w:rPr>
          <w:rStyle w:val="CommentReference"/>
        </w:rPr>
        <w:commentReference w:id="15"/>
      </w:r>
      <w:r w:rsidRPr="00847D40">
        <w:rPr>
          <w:i/>
        </w:rPr>
        <w:t xml:space="preserve">. </w:t>
      </w:r>
      <w:proofErr w:type="spellStart"/>
      <w:r w:rsidRPr="00847D40">
        <w:rPr>
          <w:i/>
        </w:rPr>
        <w:t>auricomum</w:t>
      </w:r>
      <w:proofErr w:type="spellEnd"/>
      <w:r w:rsidRPr="00847D40">
        <w:t xml:space="preserve"> shoots derived from </w:t>
      </w:r>
      <w:r w:rsidRPr="00847D40">
        <w:rPr>
          <w:i/>
        </w:rPr>
        <w:t>in vitro</w:t>
      </w:r>
      <w:r w:rsidRPr="00847D40">
        <w:t xml:space="preserve"> raised seedlings (~11.0 mm long) with</w:t>
      </w:r>
      <w:r>
        <w:t xml:space="preserve"> </w:t>
      </w:r>
      <w:r w:rsidRPr="00847D40">
        <w:t>19.73±2.43 mg</w:t>
      </w:r>
      <w:r>
        <w:t xml:space="preserve"> fresh weight</w:t>
      </w:r>
      <w:r w:rsidRPr="00847D40">
        <w:t xml:space="preserve"> were used as source explant</w:t>
      </w:r>
      <w:r>
        <w:t>s</w:t>
      </w:r>
      <w:r w:rsidRPr="00847D40">
        <w:t xml:space="preserve">. To assess the </w:t>
      </w:r>
      <w:commentRangeStart w:id="16"/>
      <w:r w:rsidRPr="00847D40">
        <w:t xml:space="preserve">slow </w:t>
      </w:r>
      <w:commentRangeEnd w:id="16"/>
      <w:r w:rsidR="00D26EE6">
        <w:rPr>
          <w:rStyle w:val="CommentReference"/>
        </w:rPr>
        <w:commentReference w:id="16"/>
      </w:r>
      <w:r w:rsidRPr="00847D40">
        <w:t xml:space="preserve">growth of </w:t>
      </w:r>
      <w:r w:rsidRPr="00847D40">
        <w:rPr>
          <w:i/>
        </w:rPr>
        <w:t xml:space="preserve">B. </w:t>
      </w:r>
      <w:proofErr w:type="spellStart"/>
      <w:r w:rsidRPr="00847D40">
        <w:rPr>
          <w:i/>
        </w:rPr>
        <w:t>auricomum</w:t>
      </w:r>
      <w:proofErr w:type="spellEnd"/>
      <w:r w:rsidRPr="00847D40">
        <w:t xml:space="preserve"> in culture, </w:t>
      </w:r>
      <w:r>
        <w:t xml:space="preserve">different concentrations of sucrose (0, 20, 30, 40 and 60 </w:t>
      </w:r>
      <w:r w:rsidRPr="00341258">
        <w:t>g</w:t>
      </w:r>
      <w:r>
        <w:t xml:space="preserve"> </w:t>
      </w:r>
      <w:r w:rsidRPr="00341258">
        <w:t>l</w:t>
      </w:r>
      <w:r>
        <w:rPr>
          <w:vertAlign w:val="superscript"/>
        </w:rPr>
        <w:t>-1</w:t>
      </w:r>
      <w:r>
        <w:t xml:space="preserve">) in MS </w:t>
      </w:r>
      <w:r w:rsidRPr="00902174">
        <w:t xml:space="preserve">(1962) </w:t>
      </w:r>
      <w:r>
        <w:t xml:space="preserve">medium </w:t>
      </w:r>
      <w:r w:rsidRPr="00847D40">
        <w:t xml:space="preserve">were </w:t>
      </w:r>
      <w:r>
        <w:t>tested</w:t>
      </w:r>
      <w:r w:rsidRPr="00847D40">
        <w:t xml:space="preserve">. </w:t>
      </w:r>
      <w:r>
        <w:t>Medium pH was adjusted to 5.7 and gelled with 0.75% (</w:t>
      </w:r>
      <w:r w:rsidRPr="00283234">
        <w:t>w/v</w:t>
      </w:r>
      <w:r>
        <w:t xml:space="preserve">) agar. Each flask contained 5 shoots and 15 </w:t>
      </w:r>
      <w:r w:rsidR="00594584">
        <w:t xml:space="preserve">flasks </w:t>
      </w:r>
      <w:r>
        <w:t>per treatment. Cultures were maintained at 24±1º C under two different light regimes (16 h photoperiod or continuous illumination) with a photon flux density of 80 µmolm</w:t>
      </w:r>
      <w:r>
        <w:rPr>
          <w:vertAlign w:val="superscript"/>
        </w:rPr>
        <w:t xml:space="preserve">-2 </w:t>
      </w:r>
      <w:r>
        <w:t>s</w:t>
      </w:r>
      <w:r>
        <w:rPr>
          <w:vertAlign w:val="superscript"/>
        </w:rPr>
        <w:t xml:space="preserve">-1 </w:t>
      </w:r>
      <w:r>
        <w:t xml:space="preserve">for 18 weeks. </w:t>
      </w:r>
      <w:commentRangeStart w:id="17"/>
      <w:r>
        <w:t>A</w:t>
      </w:r>
      <w:r w:rsidRPr="00106A9A">
        <w:t xml:space="preserve"> better minimal growth condition</w:t>
      </w:r>
      <w:r>
        <w:t xml:space="preserve"> was selected and</w:t>
      </w:r>
      <w:r w:rsidRPr="00106A9A">
        <w:t xml:space="preserve"> employed </w:t>
      </w:r>
      <w:r>
        <w:t>for the subsequent experiments</w:t>
      </w:r>
      <w:r w:rsidRPr="00106A9A">
        <w:t>.</w:t>
      </w:r>
      <w:commentRangeEnd w:id="17"/>
      <w:r w:rsidR="00D26EE6">
        <w:rPr>
          <w:rStyle w:val="CommentReference"/>
        </w:rPr>
        <w:commentReference w:id="17"/>
      </w:r>
    </w:p>
    <w:p w:rsidR="00C30094" w:rsidRPr="00026F78" w:rsidRDefault="00C30094" w:rsidP="00C30094">
      <w:pPr>
        <w:autoSpaceDE w:val="0"/>
        <w:autoSpaceDN w:val="0"/>
        <w:adjustRightInd w:val="0"/>
        <w:spacing w:line="480" w:lineRule="auto"/>
        <w:jc w:val="both"/>
        <w:rPr>
          <w:b/>
          <w:i/>
        </w:rPr>
      </w:pPr>
      <w:r w:rsidRPr="005C7C2F">
        <w:rPr>
          <w:b/>
        </w:rPr>
        <w:lastRenderedPageBreak/>
        <w:t xml:space="preserve">Effect of </w:t>
      </w:r>
      <w:r>
        <w:rPr>
          <w:b/>
        </w:rPr>
        <w:t xml:space="preserve">strength of </w:t>
      </w:r>
      <w:r w:rsidRPr="005C7C2F">
        <w:rPr>
          <w:b/>
        </w:rPr>
        <w:t xml:space="preserve">MS </w:t>
      </w:r>
      <w:r>
        <w:rPr>
          <w:b/>
        </w:rPr>
        <w:t xml:space="preserve">basal salts </w:t>
      </w:r>
    </w:p>
    <w:p w:rsidR="00C30094" w:rsidRDefault="00C30094" w:rsidP="00C30094">
      <w:pPr>
        <w:autoSpaceDE w:val="0"/>
        <w:autoSpaceDN w:val="0"/>
        <w:adjustRightInd w:val="0"/>
        <w:spacing w:line="480" w:lineRule="auto"/>
        <w:jc w:val="both"/>
      </w:pPr>
      <w:commentRangeStart w:id="18"/>
      <w:r>
        <w:rPr>
          <w:i/>
        </w:rPr>
        <w:t>B</w:t>
      </w:r>
      <w:commentRangeEnd w:id="18"/>
      <w:r w:rsidR="00D26EE6">
        <w:rPr>
          <w:rStyle w:val="CommentReference"/>
        </w:rPr>
        <w:commentReference w:id="18"/>
      </w:r>
      <w:r>
        <w:rPr>
          <w:i/>
        </w:rPr>
        <w:t xml:space="preserve">. </w:t>
      </w:r>
      <w:proofErr w:type="spellStart"/>
      <w:r>
        <w:rPr>
          <w:i/>
        </w:rPr>
        <w:t>auricomum</w:t>
      </w:r>
      <w:proofErr w:type="spellEnd"/>
      <w:r>
        <w:t xml:space="preserve"> shoots (~4.0 mm long) were used as explants for </w:t>
      </w:r>
      <w:r w:rsidRPr="00F509D3">
        <w:rPr>
          <w:i/>
        </w:rPr>
        <w:t>in vitro</w:t>
      </w:r>
      <w:r>
        <w:t xml:space="preserve"> conservation. To standardize the suitable condition for maintaining the shoots under minimal growth condition, MS (1962) basal salts were used in full, half and </w:t>
      </w:r>
      <w:commentRangeStart w:id="19"/>
      <w:r>
        <w:t xml:space="preserve">one-fourth </w:t>
      </w:r>
      <w:commentRangeEnd w:id="19"/>
      <w:r w:rsidR="00D26EE6">
        <w:rPr>
          <w:rStyle w:val="CommentReference"/>
        </w:rPr>
        <w:commentReference w:id="19"/>
      </w:r>
      <w:r>
        <w:t xml:space="preserve">strength. The carbon source, sucrose, was compared at two different concentrations (30 and 60 </w:t>
      </w:r>
      <w:r w:rsidRPr="00341258">
        <w:t>g</w:t>
      </w:r>
      <w:r>
        <w:t xml:space="preserve"> </w:t>
      </w:r>
      <w:r w:rsidRPr="00341258">
        <w:t>l</w:t>
      </w:r>
      <w:r>
        <w:rPr>
          <w:vertAlign w:val="superscript"/>
        </w:rPr>
        <w:t>-1</w:t>
      </w:r>
      <w:r>
        <w:t>)</w:t>
      </w:r>
      <w:r w:rsidRPr="005C1505">
        <w:t>.</w:t>
      </w:r>
      <w:r>
        <w:t xml:space="preserve"> The 150 ml culture vessels containing 50 ml of medium were closed with aluminum </w:t>
      </w:r>
      <w:r w:rsidRPr="005F79C0">
        <w:t>foils. E</w:t>
      </w:r>
      <w:r>
        <w:t>ach flask contained 4 shoots and there were 20</w:t>
      </w:r>
      <w:r w:rsidR="00BF44E7">
        <w:t xml:space="preserve"> flasks</w:t>
      </w:r>
      <w:r>
        <w:t xml:space="preserve"> per treatment. </w:t>
      </w:r>
      <w:commentRangeStart w:id="20"/>
      <w:r>
        <w:t>Cultures were maintained at 24±1º</w:t>
      </w:r>
      <w:r w:rsidR="005E70E5">
        <w:t xml:space="preserve"> </w:t>
      </w:r>
      <w:r>
        <w:t xml:space="preserve">C </w:t>
      </w:r>
      <w:proofErr w:type="gramStart"/>
      <w:r>
        <w:t>under</w:t>
      </w:r>
      <w:proofErr w:type="gramEnd"/>
      <w:r>
        <w:t xml:space="preserve"> 16 h photoperiod (artificial fluorescent light of 80 µmol m</w:t>
      </w:r>
      <w:r w:rsidRPr="00F71CC9">
        <w:rPr>
          <w:vertAlign w:val="superscript"/>
        </w:rPr>
        <w:t>-2</w:t>
      </w:r>
      <w:r>
        <w:t>s</w:t>
      </w:r>
      <w:r w:rsidRPr="00F71CC9">
        <w:rPr>
          <w:vertAlign w:val="superscript"/>
        </w:rPr>
        <w:t>-1</w:t>
      </w:r>
      <w:r>
        <w:t xml:space="preserve">). </w:t>
      </w:r>
      <w:commentRangeEnd w:id="20"/>
      <w:r w:rsidR="00D26EE6">
        <w:rPr>
          <w:rStyle w:val="CommentReference"/>
        </w:rPr>
        <w:commentReference w:id="20"/>
      </w:r>
      <w:r>
        <w:t xml:space="preserve">Survival rate were recorded after 3, 6 and 12 months of conservation. Survival rate was determined as the percentage of cultures showing growth of explants. To assess the recovery of storage plantlets, 20 randomly selected plantlets from different treatments were transferred to MS medium with 30 </w:t>
      </w:r>
      <w:r w:rsidRPr="00341258">
        <w:t>g</w:t>
      </w:r>
      <w:r>
        <w:t xml:space="preserve"> </w:t>
      </w:r>
      <w:r w:rsidRPr="00341258">
        <w:t>l</w:t>
      </w:r>
      <w:r>
        <w:rPr>
          <w:vertAlign w:val="superscript"/>
        </w:rPr>
        <w:t>-1</w:t>
      </w:r>
      <w:r>
        <w:t xml:space="preserve"> sucrose concentration after 3, 6 and 12 months of conservation and growth rate was recorded after 8 weeks of culture. </w:t>
      </w:r>
    </w:p>
    <w:p w:rsidR="00C30094" w:rsidRPr="00582F8F" w:rsidRDefault="00C30094" w:rsidP="00C30094">
      <w:pPr>
        <w:spacing w:line="480" w:lineRule="auto"/>
        <w:jc w:val="both"/>
        <w:rPr>
          <w:b/>
        </w:rPr>
      </w:pPr>
      <w:r w:rsidRPr="00582F8F">
        <w:rPr>
          <w:b/>
        </w:rPr>
        <w:t>Hardening and transplantation</w:t>
      </w:r>
      <w:r>
        <w:rPr>
          <w:b/>
        </w:rPr>
        <w:t xml:space="preserve"> </w:t>
      </w:r>
    </w:p>
    <w:p w:rsidR="00C30094" w:rsidRDefault="00C30094" w:rsidP="00C30094">
      <w:pPr>
        <w:autoSpaceDE w:val="0"/>
        <w:autoSpaceDN w:val="0"/>
        <w:adjustRightInd w:val="0"/>
        <w:spacing w:line="480" w:lineRule="auto"/>
        <w:jc w:val="both"/>
      </w:pPr>
      <w:r>
        <w:rPr>
          <w:bCs/>
        </w:rPr>
        <w:t xml:space="preserve">Healthy </w:t>
      </w:r>
      <w:r w:rsidRPr="00824C70">
        <w:rPr>
          <w:bCs/>
          <w:i/>
        </w:rPr>
        <w:t xml:space="preserve">B. </w:t>
      </w:r>
      <w:proofErr w:type="spellStart"/>
      <w:r w:rsidRPr="00824C70">
        <w:rPr>
          <w:bCs/>
          <w:i/>
        </w:rPr>
        <w:t>auricomum</w:t>
      </w:r>
      <w:proofErr w:type="spellEnd"/>
      <w:r w:rsidRPr="00582F8F">
        <w:rPr>
          <w:bCs/>
        </w:rPr>
        <w:t xml:space="preserve"> plant</w:t>
      </w:r>
      <w:r>
        <w:rPr>
          <w:bCs/>
        </w:rPr>
        <w:t>let</w:t>
      </w:r>
      <w:r w:rsidRPr="00582F8F">
        <w:rPr>
          <w:bCs/>
        </w:rPr>
        <w:t>s with well-developed roots were taken out of the culture vessel</w:t>
      </w:r>
      <w:r>
        <w:rPr>
          <w:bCs/>
        </w:rPr>
        <w:t>s</w:t>
      </w:r>
      <w:r w:rsidRPr="00582F8F">
        <w:rPr>
          <w:bCs/>
        </w:rPr>
        <w:t xml:space="preserve"> and washed</w:t>
      </w:r>
      <w:r>
        <w:rPr>
          <w:bCs/>
        </w:rPr>
        <w:t xml:space="preserve"> </w:t>
      </w:r>
      <w:r w:rsidRPr="00582F8F">
        <w:rPr>
          <w:bCs/>
        </w:rPr>
        <w:t xml:space="preserve">thoroughly under tap water to remove </w:t>
      </w:r>
      <w:r w:rsidRPr="00582F8F">
        <w:rPr>
          <w:color w:val="292526"/>
        </w:rPr>
        <w:t>traces of adhering</w:t>
      </w:r>
      <w:r>
        <w:rPr>
          <w:color w:val="292526"/>
        </w:rPr>
        <w:t xml:space="preserve"> </w:t>
      </w:r>
      <w:r w:rsidRPr="00582F8F">
        <w:rPr>
          <w:color w:val="292526"/>
        </w:rPr>
        <w:t>agar.</w:t>
      </w:r>
      <w:r>
        <w:rPr>
          <w:color w:val="292526"/>
        </w:rPr>
        <w:t xml:space="preserve"> </w:t>
      </w:r>
      <w:r w:rsidRPr="00582F8F">
        <w:rPr>
          <w:bCs/>
        </w:rPr>
        <w:t>These plant</w:t>
      </w:r>
      <w:r>
        <w:rPr>
          <w:bCs/>
        </w:rPr>
        <w:t>let</w:t>
      </w:r>
      <w:r w:rsidRPr="00582F8F">
        <w:rPr>
          <w:bCs/>
        </w:rPr>
        <w:t>s were transferred to the pots containing equal amount of charcoal and coconut husk. Pots were covered with polyethylene bags to maintain approximately 80-90</w:t>
      </w:r>
      <w:r>
        <w:rPr>
          <w:bCs/>
        </w:rPr>
        <w:t xml:space="preserve"> </w:t>
      </w:r>
      <w:r w:rsidRPr="00582F8F">
        <w:rPr>
          <w:bCs/>
        </w:rPr>
        <w:t>% humidity. Covers were withdrawn after 3-4 days and pots were maintained in a growth chamber at 25</w:t>
      </w:r>
      <w:r w:rsidRPr="00582F8F">
        <w:t>±1º</w:t>
      </w:r>
      <w:r>
        <w:t xml:space="preserve"> </w:t>
      </w:r>
      <w:r w:rsidRPr="00582F8F">
        <w:t xml:space="preserve">C for 4 weeks. </w:t>
      </w:r>
      <w:r w:rsidRPr="00CC39CC">
        <w:t xml:space="preserve">Seedling survival was recorded after </w:t>
      </w:r>
      <w:r>
        <w:t>6 weeks of acclimatization</w:t>
      </w:r>
      <w:r w:rsidRPr="00CC39CC">
        <w:t>.</w:t>
      </w:r>
    </w:p>
    <w:p w:rsidR="00C30094" w:rsidRPr="0028706A" w:rsidRDefault="00C30094" w:rsidP="00C30094">
      <w:pPr>
        <w:tabs>
          <w:tab w:val="left" w:pos="3063"/>
        </w:tabs>
        <w:autoSpaceDE w:val="0"/>
        <w:autoSpaceDN w:val="0"/>
        <w:adjustRightInd w:val="0"/>
        <w:spacing w:line="480" w:lineRule="auto"/>
        <w:jc w:val="both"/>
        <w:rPr>
          <w:vertAlign w:val="subscript"/>
        </w:rPr>
      </w:pPr>
      <w:r w:rsidRPr="00124C71">
        <w:rPr>
          <w:b/>
        </w:rPr>
        <w:t>Statistical analyses</w:t>
      </w:r>
      <w:r>
        <w:rPr>
          <w:vertAlign w:val="subscript"/>
        </w:rPr>
        <w:t xml:space="preserve"> </w:t>
      </w:r>
      <w:r w:rsidRPr="0028706A">
        <w:rPr>
          <w:vertAlign w:val="subscript"/>
        </w:rPr>
        <w:t xml:space="preserve">   </w:t>
      </w:r>
      <w:r>
        <w:rPr>
          <w:vertAlign w:val="subscript"/>
        </w:rPr>
        <w:tab/>
      </w:r>
    </w:p>
    <w:p w:rsidR="00C30094" w:rsidRDefault="00C30094" w:rsidP="00C30094">
      <w:pPr>
        <w:tabs>
          <w:tab w:val="left" w:pos="720"/>
        </w:tabs>
        <w:spacing w:line="480" w:lineRule="auto"/>
        <w:jc w:val="both"/>
        <w:rPr>
          <w:iCs/>
        </w:rPr>
      </w:pPr>
      <w:r>
        <w:t xml:space="preserve">Tabulated results were </w:t>
      </w:r>
      <w:proofErr w:type="spellStart"/>
      <w:r>
        <w:t>analysed</w:t>
      </w:r>
      <w:proofErr w:type="spellEnd"/>
      <w:r>
        <w:t xml:space="preserve"> using one-way ANOVA (</w:t>
      </w:r>
      <w:proofErr w:type="spellStart"/>
      <w:r>
        <w:t>Sokal</w:t>
      </w:r>
      <w:proofErr w:type="spellEnd"/>
      <w:r>
        <w:t xml:space="preserve"> and </w:t>
      </w:r>
      <w:proofErr w:type="spellStart"/>
      <w:r>
        <w:t>Rohlf</w:t>
      </w:r>
      <w:proofErr w:type="spellEnd"/>
      <w:r>
        <w:t xml:space="preserve"> 1987) and standard errors (SE) of replicate data were calculated. Statistical difference between mean values was computed with algorithms of Duncan’s Multiple Range Test using the </w:t>
      </w:r>
      <w:proofErr w:type="spellStart"/>
      <w:r>
        <w:t>Statistica</w:t>
      </w:r>
      <w:proofErr w:type="spellEnd"/>
      <w:r>
        <w:t xml:space="preserve"> Software v 5.0 </w:t>
      </w:r>
      <w:r>
        <w:lastRenderedPageBreak/>
        <w:t>(</w:t>
      </w:r>
      <w:proofErr w:type="spellStart"/>
      <w:r>
        <w:t>StatSoft</w:t>
      </w:r>
      <w:proofErr w:type="spellEnd"/>
      <w:r w:rsidRPr="00AD522C">
        <w:t xml:space="preserve"> 1995). Growth</w:t>
      </w:r>
      <w:r w:rsidRPr="00A37478">
        <w:t xml:space="preserve"> Index (GI) was calculated as the final fresh weight of the explants divided by the initial fresh weight.</w:t>
      </w:r>
    </w:p>
    <w:p w:rsidR="00C30094" w:rsidRDefault="00C30094" w:rsidP="00C30094">
      <w:pPr>
        <w:spacing w:line="480" w:lineRule="auto"/>
        <w:rPr>
          <w:b/>
        </w:rPr>
      </w:pPr>
    </w:p>
    <w:p w:rsidR="00C30094" w:rsidRDefault="00C30094" w:rsidP="00C30094">
      <w:pPr>
        <w:spacing w:line="480" w:lineRule="auto"/>
        <w:rPr>
          <w:b/>
        </w:rPr>
      </w:pPr>
      <w:r>
        <w:rPr>
          <w:b/>
        </w:rPr>
        <w:t>Results</w:t>
      </w:r>
    </w:p>
    <w:p w:rsidR="00C30094" w:rsidRDefault="00C30094" w:rsidP="00C30094">
      <w:pPr>
        <w:spacing w:line="480" w:lineRule="auto"/>
        <w:rPr>
          <w:b/>
        </w:rPr>
      </w:pPr>
      <w:r>
        <w:rPr>
          <w:b/>
        </w:rPr>
        <w:t>E</w:t>
      </w:r>
      <w:r w:rsidRPr="00DA601A">
        <w:rPr>
          <w:b/>
        </w:rPr>
        <w:t xml:space="preserve">ffect of different sucrose concentrations and light regime on shoot </w:t>
      </w:r>
      <w:r>
        <w:rPr>
          <w:b/>
        </w:rPr>
        <w:t>growth retardation</w:t>
      </w:r>
    </w:p>
    <w:p w:rsidR="00C30094" w:rsidRDefault="00C30094" w:rsidP="00C30094">
      <w:pPr>
        <w:spacing w:line="480" w:lineRule="auto"/>
        <w:jc w:val="both"/>
      </w:pPr>
      <w:r w:rsidRPr="004C24F6">
        <w:t xml:space="preserve">Shoots began to proliferate after four weeks of culture under different light regimes. </w:t>
      </w:r>
      <w:r>
        <w:rPr>
          <w:bCs/>
        </w:rPr>
        <w:t>G</w:t>
      </w:r>
      <w:r w:rsidRPr="004C24F6">
        <w:rPr>
          <w:bCs/>
        </w:rPr>
        <w:t xml:space="preserve">rowth of culture </w:t>
      </w:r>
      <w:proofErr w:type="spellStart"/>
      <w:r w:rsidRPr="004C24F6">
        <w:rPr>
          <w:bCs/>
        </w:rPr>
        <w:t>regenerants</w:t>
      </w:r>
      <w:proofErr w:type="spellEnd"/>
      <w:r w:rsidRPr="004C24F6">
        <w:rPr>
          <w:bCs/>
        </w:rPr>
        <w:t xml:space="preserve"> </w:t>
      </w:r>
      <w:r>
        <w:rPr>
          <w:bCs/>
        </w:rPr>
        <w:t xml:space="preserve">after 18 weeks of culture </w:t>
      </w:r>
      <w:r w:rsidR="00ED25FE">
        <w:rPr>
          <w:bCs/>
        </w:rPr>
        <w:t>was</w:t>
      </w:r>
      <w:r w:rsidRPr="004C24F6">
        <w:rPr>
          <w:bCs/>
        </w:rPr>
        <w:t xml:space="preserve"> dependent on sucrose concentration in the culture medium. </w:t>
      </w:r>
      <w:r w:rsidRPr="004C24F6">
        <w:t>The minimal growth of shoot (1</w:t>
      </w:r>
      <w:r>
        <w:t>0</w:t>
      </w:r>
      <w:r w:rsidRPr="004C24F6">
        <w:t>.</w:t>
      </w:r>
      <w:r>
        <w:t>53±0</w:t>
      </w:r>
      <w:r w:rsidRPr="004C24F6">
        <w:t>.</w:t>
      </w:r>
      <w:r>
        <w:t>58 mm) and root (1</w:t>
      </w:r>
      <w:r w:rsidRPr="004C24F6">
        <w:t>.7</w:t>
      </w:r>
      <w:r>
        <w:t>3±0.33</w:t>
      </w:r>
      <w:r w:rsidRPr="004C24F6">
        <w:t xml:space="preserve"> mm) w</w:t>
      </w:r>
      <w:r>
        <w:t>as observed in the presence of 6</w:t>
      </w:r>
      <w:r w:rsidRPr="004C24F6">
        <w:t xml:space="preserve">0 </w:t>
      </w:r>
      <w:r w:rsidRPr="00341258">
        <w:t>g</w:t>
      </w:r>
      <w:r>
        <w:t xml:space="preserve"> </w:t>
      </w:r>
      <w:r w:rsidRPr="00341258">
        <w:t>l</w:t>
      </w:r>
      <w:r>
        <w:rPr>
          <w:vertAlign w:val="superscript"/>
        </w:rPr>
        <w:t>-1</w:t>
      </w:r>
      <w:r w:rsidRPr="004C24F6">
        <w:t xml:space="preserve"> sucrose concentration under 16 h photoperiod </w:t>
      </w:r>
      <w:r w:rsidRPr="001105A1">
        <w:t>(Fig. 2</w:t>
      </w:r>
      <w:r>
        <w:t xml:space="preserve"> </w:t>
      </w:r>
      <w:proofErr w:type="spellStart"/>
      <w:r w:rsidRPr="001105A1">
        <w:t>a</w:t>
      </w:r>
      <w:proofErr w:type="gramStart"/>
      <w:r w:rsidRPr="001105A1">
        <w:t>,b</w:t>
      </w:r>
      <w:proofErr w:type="spellEnd"/>
      <w:proofErr w:type="gramEnd"/>
      <w:r w:rsidRPr="001105A1">
        <w:t>). There</w:t>
      </w:r>
      <w:r>
        <w:t xml:space="preserve"> were no significant differences in the number of leaf and root formation per </w:t>
      </w:r>
      <w:proofErr w:type="spellStart"/>
      <w:r>
        <w:t>explant</w:t>
      </w:r>
      <w:proofErr w:type="spellEnd"/>
      <w:r>
        <w:t xml:space="preserve"> among different sucrose concentrations under different light regimes </w:t>
      </w:r>
      <w:r w:rsidRPr="001105A1">
        <w:t>(Table 1).</w:t>
      </w:r>
      <w:r>
        <w:t xml:space="preserve"> </w:t>
      </w:r>
      <w:r w:rsidRPr="00E61E38">
        <w:t xml:space="preserve">Continuous illumination enhanced shoot multiplication and </w:t>
      </w:r>
      <w:r>
        <w:t xml:space="preserve">maximum number of shoots per </w:t>
      </w:r>
      <w:proofErr w:type="spellStart"/>
      <w:r>
        <w:t>explant</w:t>
      </w:r>
      <w:proofErr w:type="spellEnd"/>
      <w:r>
        <w:t xml:space="preserve"> (</w:t>
      </w:r>
      <w:r w:rsidRPr="00E61E38">
        <w:t>20 shoots</w:t>
      </w:r>
      <w:r>
        <w:t>)</w:t>
      </w:r>
      <w:r w:rsidRPr="00E61E38">
        <w:t xml:space="preserve"> was obtained in MS medium containing 30 </w:t>
      </w:r>
      <w:r w:rsidRPr="00341258">
        <w:t>g</w:t>
      </w:r>
      <w:r>
        <w:t xml:space="preserve"> </w:t>
      </w:r>
      <w:r w:rsidRPr="00341258">
        <w:t>l</w:t>
      </w:r>
      <w:r>
        <w:rPr>
          <w:vertAlign w:val="superscript"/>
        </w:rPr>
        <w:t xml:space="preserve">-1 </w:t>
      </w:r>
      <w:r w:rsidRPr="00E61E38">
        <w:t xml:space="preserve">sucrose. Under 16 h photoperiod, </w:t>
      </w:r>
      <w:r>
        <w:t xml:space="preserve">0, 30, 40 and 60 </w:t>
      </w:r>
      <w:r w:rsidRPr="00341258">
        <w:t>g</w:t>
      </w:r>
      <w:r>
        <w:t xml:space="preserve"> </w:t>
      </w:r>
      <w:r w:rsidRPr="00341258">
        <w:t>l</w:t>
      </w:r>
      <w:r>
        <w:rPr>
          <w:vertAlign w:val="superscript"/>
        </w:rPr>
        <w:t>-1</w:t>
      </w:r>
      <w:r w:rsidRPr="00DF69DB">
        <w:t xml:space="preserve"> </w:t>
      </w:r>
      <w:r w:rsidRPr="00E61E38">
        <w:t>sucrose conce</w:t>
      </w:r>
      <w:r>
        <w:t>ntrations</w:t>
      </w:r>
      <w:r w:rsidR="006557F0">
        <w:t>,</w:t>
      </w:r>
      <w:r w:rsidRPr="00E61E38">
        <w:t xml:space="preserve"> </w:t>
      </w:r>
      <w:commentRangeStart w:id="21"/>
      <w:r w:rsidRPr="00E61E38">
        <w:t>multiple</w:t>
      </w:r>
      <w:commentRangeEnd w:id="21"/>
      <w:r w:rsidR="00D26EE6">
        <w:rPr>
          <w:rStyle w:val="CommentReference"/>
        </w:rPr>
        <w:commentReference w:id="21"/>
      </w:r>
      <w:r w:rsidRPr="00E61E38">
        <w:t xml:space="preserve"> shoots </w:t>
      </w:r>
      <w:r>
        <w:t>forma</w:t>
      </w:r>
      <w:r w:rsidRPr="00E61E38">
        <w:t xml:space="preserve">tion </w:t>
      </w:r>
      <w:r>
        <w:t xml:space="preserve">did not occur, </w:t>
      </w:r>
      <w:r w:rsidRPr="00E61E38">
        <w:t xml:space="preserve">and </w:t>
      </w:r>
      <w:r>
        <w:t>no significant differences were noted in these</w:t>
      </w:r>
      <w:r w:rsidRPr="00E61E38">
        <w:t xml:space="preserve"> concentrations. </w:t>
      </w:r>
      <w:r>
        <w:t>T</w:t>
      </w:r>
      <w:r w:rsidRPr="00E61E38">
        <w:t xml:space="preserve">he </w:t>
      </w:r>
      <w:r>
        <w:t xml:space="preserve">minimum </w:t>
      </w:r>
      <w:r w:rsidRPr="00E61E38">
        <w:t xml:space="preserve">GI of shoot was </w:t>
      </w:r>
      <w:del w:id="22" w:author="Tim" w:date="2013-10-28T17:41:00Z">
        <w:r w:rsidRPr="00E61E38" w:rsidDel="00D26EE6">
          <w:delText xml:space="preserve">retained </w:delText>
        </w:r>
      </w:del>
      <w:ins w:id="23" w:author="Tim" w:date="2013-10-28T17:41:00Z">
        <w:r w:rsidR="00D26EE6">
          <w:t>observed</w:t>
        </w:r>
        <w:r w:rsidR="00D26EE6" w:rsidRPr="00E61E38">
          <w:t xml:space="preserve"> </w:t>
        </w:r>
      </w:ins>
      <w:r>
        <w:t xml:space="preserve">when grown </w:t>
      </w:r>
      <w:r w:rsidRPr="00E61E38">
        <w:t xml:space="preserve">on MS medium supplemented with 60 </w:t>
      </w:r>
      <w:r w:rsidRPr="00341258">
        <w:t>g</w:t>
      </w:r>
      <w:r>
        <w:t xml:space="preserve"> </w:t>
      </w:r>
      <w:r w:rsidRPr="00341258">
        <w:t>l</w:t>
      </w:r>
      <w:r>
        <w:rPr>
          <w:vertAlign w:val="superscript"/>
        </w:rPr>
        <w:t xml:space="preserve">-1 </w:t>
      </w:r>
      <w:r w:rsidRPr="00E61E38">
        <w:t>sucrose or without sucrose supplementation</w:t>
      </w:r>
      <w:r>
        <w:t xml:space="preserve"> under </w:t>
      </w:r>
      <w:proofErr w:type="gramStart"/>
      <w:r>
        <w:t>16 h photoperiod</w:t>
      </w:r>
      <w:proofErr w:type="gramEnd"/>
      <w:r w:rsidRPr="00E61E38">
        <w:t>.</w:t>
      </w:r>
      <w:r>
        <w:t xml:space="preserve">   </w:t>
      </w:r>
    </w:p>
    <w:p w:rsidR="00C30094" w:rsidRPr="004447CA" w:rsidRDefault="00C30094" w:rsidP="00C30094">
      <w:pPr>
        <w:autoSpaceDE w:val="0"/>
        <w:autoSpaceDN w:val="0"/>
        <w:adjustRightInd w:val="0"/>
        <w:spacing w:line="480" w:lineRule="auto"/>
        <w:jc w:val="both"/>
        <w:rPr>
          <w:b/>
        </w:rPr>
      </w:pPr>
      <w:r>
        <w:rPr>
          <w:b/>
        </w:rPr>
        <w:t>Effect of MS nutrient medium</w:t>
      </w:r>
      <w:r w:rsidRPr="00C25B91">
        <w:rPr>
          <w:b/>
        </w:rPr>
        <w:t xml:space="preserve"> strength and plant recovery</w:t>
      </w:r>
      <w:r w:rsidRPr="004447CA">
        <w:rPr>
          <w:b/>
        </w:rPr>
        <w:tab/>
      </w:r>
    </w:p>
    <w:p w:rsidR="00C30094" w:rsidRDefault="00C30094" w:rsidP="00C30094">
      <w:pPr>
        <w:autoSpaceDE w:val="0"/>
        <w:autoSpaceDN w:val="0"/>
        <w:adjustRightInd w:val="0"/>
        <w:spacing w:line="480" w:lineRule="auto"/>
        <w:jc w:val="both"/>
      </w:pPr>
      <w:r w:rsidRPr="001717FF">
        <w:t xml:space="preserve">The effect of concentrations of sucrose and basal salts of MS nutrient medium on minimal growth of </w:t>
      </w:r>
      <w:r w:rsidRPr="001717FF">
        <w:rPr>
          <w:i/>
        </w:rPr>
        <w:t xml:space="preserve">B. </w:t>
      </w:r>
      <w:proofErr w:type="spellStart"/>
      <w:r w:rsidRPr="001717FF">
        <w:rPr>
          <w:i/>
        </w:rPr>
        <w:t>auricomum</w:t>
      </w:r>
      <w:proofErr w:type="spellEnd"/>
      <w:r w:rsidRPr="001717FF">
        <w:t xml:space="preserve"> </w:t>
      </w:r>
      <w:commentRangeStart w:id="24"/>
      <w:proofErr w:type="spellStart"/>
      <w:r w:rsidRPr="001717FF">
        <w:t>regenerants</w:t>
      </w:r>
      <w:proofErr w:type="spellEnd"/>
      <w:r w:rsidRPr="001717FF">
        <w:t xml:space="preserve"> </w:t>
      </w:r>
      <w:commentRangeEnd w:id="24"/>
      <w:r w:rsidR="00D26EE6">
        <w:rPr>
          <w:rStyle w:val="CommentReference"/>
        </w:rPr>
        <w:commentReference w:id="24"/>
      </w:r>
      <w:r w:rsidRPr="001717FF">
        <w:t>was studied. There was no significant difference in survival percentage of shoots (80-100 %) which were maintained on different culture medium after 3, 6 and 12 months of conservation (Table 2). T</w:t>
      </w:r>
      <w:r w:rsidRPr="001717FF">
        <w:rPr>
          <w:rFonts w:eastAsia="Calibri"/>
        </w:rPr>
        <w:t xml:space="preserve">he rate of shoot growth was higher on full strength MS medium supplemented with </w:t>
      </w:r>
      <w:r w:rsidRPr="001717FF">
        <w:t>30 g l</w:t>
      </w:r>
      <w:r w:rsidRPr="001717FF">
        <w:rPr>
          <w:vertAlign w:val="superscript"/>
        </w:rPr>
        <w:t>-1</w:t>
      </w:r>
      <w:r w:rsidRPr="001717FF">
        <w:t xml:space="preserve"> sucrose concentration</w:t>
      </w:r>
      <w:r w:rsidRPr="001717FF">
        <w:rPr>
          <w:rFonts w:eastAsia="Calibri"/>
        </w:rPr>
        <w:t xml:space="preserve"> when compared to half or one-</w:t>
      </w:r>
      <w:r w:rsidRPr="001717FF">
        <w:rPr>
          <w:rFonts w:eastAsia="Calibri"/>
        </w:rPr>
        <w:lastRenderedPageBreak/>
        <w:t xml:space="preserve">fourth strength MS medium. </w:t>
      </w:r>
      <w:r w:rsidRPr="001717FF">
        <w:t>The maximum shoot length (23.60±2.74 mm) and shoot proliferation (~10 shoots) was observed on full strength MS nutrient medium supplemented with</w:t>
      </w:r>
      <w:r w:rsidRPr="004250F7">
        <w:t xml:space="preserve"> 30 </w:t>
      </w:r>
      <w:r w:rsidRPr="00341258">
        <w:t>g</w:t>
      </w:r>
      <w:r>
        <w:t xml:space="preserve"> </w:t>
      </w:r>
      <w:r w:rsidRPr="00341258">
        <w:t>l</w:t>
      </w:r>
      <w:r>
        <w:rPr>
          <w:vertAlign w:val="superscript"/>
        </w:rPr>
        <w:t>-1</w:t>
      </w:r>
      <w:r w:rsidRPr="004250F7">
        <w:t xml:space="preserve"> sucrose </w:t>
      </w:r>
      <w:r>
        <w:t xml:space="preserve">concentration after 12 months of culture </w:t>
      </w:r>
      <w:r w:rsidRPr="001E377D">
        <w:t>(Fig. 3a,b</w:t>
      </w:r>
      <w:r>
        <w:t>;</w:t>
      </w:r>
      <w:r w:rsidRPr="001E377D">
        <w:t xml:space="preserve"> Fig. 4a). T</w:t>
      </w:r>
      <w:r w:rsidRPr="001E377D">
        <w:rPr>
          <w:rFonts w:eastAsia="Calibri"/>
        </w:rPr>
        <w:t>hese</w:t>
      </w:r>
      <w:r>
        <w:rPr>
          <w:rFonts w:eastAsia="Calibri"/>
        </w:rPr>
        <w:t xml:space="preserve"> cultures grew faster and </w:t>
      </w:r>
      <w:r w:rsidRPr="004250F7">
        <w:rPr>
          <w:rFonts w:eastAsia="Calibri"/>
        </w:rPr>
        <w:t xml:space="preserve">filled the culture vessel </w:t>
      </w:r>
      <w:r>
        <w:rPr>
          <w:rFonts w:eastAsia="Calibri"/>
        </w:rPr>
        <w:t xml:space="preserve">(150 ml flask containing 50 ml medium) after 6 months of culture if not </w:t>
      </w:r>
      <w:proofErr w:type="spellStart"/>
      <w:r>
        <w:rPr>
          <w:rFonts w:eastAsia="Calibri"/>
        </w:rPr>
        <w:t>subcultured</w:t>
      </w:r>
      <w:proofErr w:type="spellEnd"/>
      <w:r>
        <w:rPr>
          <w:rFonts w:eastAsia="Calibri"/>
        </w:rPr>
        <w:t xml:space="preserve">. However, explants cultured on MS medium with </w:t>
      </w:r>
      <w:r>
        <w:t xml:space="preserve">60 </w:t>
      </w:r>
      <w:r w:rsidRPr="00341258">
        <w:t>g</w:t>
      </w:r>
      <w:r>
        <w:t xml:space="preserve"> </w:t>
      </w:r>
      <w:r w:rsidRPr="00341258">
        <w:t>l</w:t>
      </w:r>
      <w:r>
        <w:rPr>
          <w:vertAlign w:val="superscript"/>
        </w:rPr>
        <w:t xml:space="preserve">-1 </w:t>
      </w:r>
      <w:r>
        <w:t>sucrose resulted in retarded shoot growth. Minimum shoot length (7.68</w:t>
      </w:r>
      <w:r w:rsidRPr="004250F7">
        <w:t>±</w:t>
      </w:r>
      <w:r>
        <w:t xml:space="preserve">0.71 mm) was </w:t>
      </w:r>
      <w:r w:rsidRPr="004250F7">
        <w:t xml:space="preserve">noted </w:t>
      </w:r>
      <w:r>
        <w:t xml:space="preserve">when explants were cultured on </w:t>
      </w:r>
      <w:r w:rsidRPr="004250F7">
        <w:t>one-fourth strength</w:t>
      </w:r>
      <w:r>
        <w:t xml:space="preserve"> of</w:t>
      </w:r>
      <w:r w:rsidRPr="004250F7">
        <w:t xml:space="preserve"> MS </w:t>
      </w:r>
      <w:r>
        <w:t xml:space="preserve">nutrient medium </w:t>
      </w:r>
      <w:r w:rsidRPr="004250F7">
        <w:t>wit</w:t>
      </w:r>
      <w:r>
        <w:t xml:space="preserve">h 60 </w:t>
      </w:r>
      <w:r w:rsidRPr="00341258">
        <w:t>g</w:t>
      </w:r>
      <w:r>
        <w:t xml:space="preserve"> </w:t>
      </w:r>
      <w:r w:rsidRPr="00341258">
        <w:t>l</w:t>
      </w:r>
      <w:r>
        <w:rPr>
          <w:vertAlign w:val="superscript"/>
        </w:rPr>
        <w:t xml:space="preserve">-1 </w:t>
      </w:r>
      <w:r>
        <w:t xml:space="preserve">sucrose, after 12 months of culture without any subculture </w:t>
      </w:r>
      <w:r w:rsidRPr="00B06681">
        <w:t>(Fig. 4b). Minimum</w:t>
      </w:r>
      <w:r>
        <w:t xml:space="preserve"> shoot proliferation was obtained on </w:t>
      </w:r>
      <w:r w:rsidRPr="004250F7">
        <w:t>one-fourth strength MS</w:t>
      </w:r>
      <w:r>
        <w:t xml:space="preserve"> medium with 30 </w:t>
      </w:r>
      <w:r w:rsidRPr="00341258">
        <w:t>g</w:t>
      </w:r>
      <w:r>
        <w:t xml:space="preserve"> </w:t>
      </w:r>
      <w:r w:rsidRPr="00341258">
        <w:t>l</w:t>
      </w:r>
      <w:r>
        <w:rPr>
          <w:vertAlign w:val="superscript"/>
        </w:rPr>
        <w:t xml:space="preserve">-1 </w:t>
      </w:r>
      <w:r>
        <w:t xml:space="preserve">or 60 </w:t>
      </w:r>
      <w:r w:rsidRPr="00341258">
        <w:t>g</w:t>
      </w:r>
      <w:r>
        <w:t xml:space="preserve"> </w:t>
      </w:r>
      <w:r w:rsidRPr="00341258">
        <w:t>l</w:t>
      </w:r>
      <w:r>
        <w:rPr>
          <w:vertAlign w:val="superscript"/>
        </w:rPr>
        <w:t xml:space="preserve">-1 </w:t>
      </w:r>
      <w:r>
        <w:t xml:space="preserve">sucrose concentration, when the explants were cultured continuously for 12 months in the same culture vessels. </w:t>
      </w:r>
    </w:p>
    <w:p w:rsidR="00C30094" w:rsidRDefault="00C30094" w:rsidP="00C30094">
      <w:pPr>
        <w:autoSpaceDE w:val="0"/>
        <w:autoSpaceDN w:val="0"/>
        <w:adjustRightInd w:val="0"/>
        <w:spacing w:line="480" w:lineRule="auto"/>
        <w:jc w:val="both"/>
      </w:pPr>
      <w:r w:rsidRPr="004250F7">
        <w:t xml:space="preserve">The </w:t>
      </w:r>
      <w:r>
        <w:t>highest</w:t>
      </w:r>
      <w:r w:rsidRPr="004250F7">
        <w:t xml:space="preserve"> root </w:t>
      </w:r>
      <w:r>
        <w:t xml:space="preserve">induction </w:t>
      </w:r>
      <w:r w:rsidRPr="004250F7">
        <w:t>(</w:t>
      </w:r>
      <w:r>
        <w:t>~ 7 roots/plant</w:t>
      </w:r>
      <w:r w:rsidRPr="004250F7">
        <w:t>) was</w:t>
      </w:r>
      <w:r>
        <w:t xml:space="preserve"> obtained when the shoots were grown on the medium containing full strength MS with 60 </w:t>
      </w:r>
      <w:r w:rsidRPr="00341258">
        <w:t>g</w:t>
      </w:r>
      <w:r>
        <w:t xml:space="preserve"> </w:t>
      </w:r>
      <w:r w:rsidRPr="00341258">
        <w:t>l</w:t>
      </w:r>
      <w:r>
        <w:rPr>
          <w:vertAlign w:val="superscript"/>
        </w:rPr>
        <w:t xml:space="preserve">-1 </w:t>
      </w:r>
      <w:r>
        <w:t xml:space="preserve">sucrose after 6 months of </w:t>
      </w:r>
      <w:r w:rsidRPr="003E3284">
        <w:t>culture (Fig. 3c). It</w:t>
      </w:r>
      <w:r>
        <w:t xml:space="preserve"> was observed that prolonged period of culture inhibited new root induction and some roots turned brown when shoots were grown on the same medium for 12 months. The minimum root induction was noted on the medium containing</w:t>
      </w:r>
      <w:r w:rsidRPr="00420D30">
        <w:t xml:space="preserve"> </w:t>
      </w:r>
      <w:r w:rsidRPr="004250F7">
        <w:t xml:space="preserve">one-fourth strength MS </w:t>
      </w:r>
      <w:r>
        <w:t xml:space="preserve">nutrient </w:t>
      </w:r>
      <w:r w:rsidRPr="004250F7">
        <w:t>wit</w:t>
      </w:r>
      <w:r>
        <w:t xml:space="preserve">h 60 </w:t>
      </w:r>
      <w:r w:rsidRPr="00341258">
        <w:t>g</w:t>
      </w:r>
      <w:r>
        <w:t xml:space="preserve"> </w:t>
      </w:r>
      <w:r w:rsidRPr="00341258">
        <w:t>l</w:t>
      </w:r>
      <w:r>
        <w:rPr>
          <w:vertAlign w:val="superscript"/>
        </w:rPr>
        <w:t xml:space="preserve">-1 </w:t>
      </w:r>
      <w:r>
        <w:t xml:space="preserve">sucrose (1 root/plant) after 3, 6 and 12 months of culture. The shoots grown on </w:t>
      </w:r>
      <w:r w:rsidRPr="00E804C5">
        <w:t>this</w:t>
      </w:r>
      <w:r>
        <w:t xml:space="preserve"> culture medium </w:t>
      </w:r>
      <w:r w:rsidRPr="004250F7">
        <w:t>supported normal growth and development</w:t>
      </w:r>
      <w:r>
        <w:t xml:space="preserve"> of plantlets. </w:t>
      </w:r>
      <w:r w:rsidRPr="00C2134C">
        <w:t xml:space="preserve">In general, </w:t>
      </w:r>
      <w:r>
        <w:t xml:space="preserve">one-fourth strength MS medium with high sucrose (60 </w:t>
      </w:r>
      <w:r w:rsidRPr="00341258">
        <w:t>g</w:t>
      </w:r>
      <w:r>
        <w:t xml:space="preserve"> </w:t>
      </w:r>
      <w:r w:rsidRPr="00341258">
        <w:t>l</w:t>
      </w:r>
      <w:r>
        <w:rPr>
          <w:vertAlign w:val="superscript"/>
        </w:rPr>
        <w:t>-1</w:t>
      </w:r>
      <w:r>
        <w:t xml:space="preserve">) had a retardant effect on growth of </w:t>
      </w:r>
      <w:r w:rsidRPr="00335496">
        <w:rPr>
          <w:i/>
        </w:rPr>
        <w:t xml:space="preserve">B. </w:t>
      </w:r>
      <w:proofErr w:type="spellStart"/>
      <w:r w:rsidRPr="00335496">
        <w:rPr>
          <w:i/>
        </w:rPr>
        <w:t>auricomum</w:t>
      </w:r>
      <w:proofErr w:type="spellEnd"/>
      <w:r>
        <w:t xml:space="preserve"> plants.</w:t>
      </w:r>
      <w:r>
        <w:rPr>
          <w:i/>
        </w:rPr>
        <w:t xml:space="preserve"> </w:t>
      </w:r>
    </w:p>
    <w:p w:rsidR="00C30094" w:rsidRDefault="00C30094" w:rsidP="00C30094">
      <w:pPr>
        <w:autoSpaceDE w:val="0"/>
        <w:autoSpaceDN w:val="0"/>
        <w:adjustRightInd w:val="0"/>
        <w:spacing w:line="480" w:lineRule="auto"/>
        <w:jc w:val="both"/>
      </w:pPr>
      <w:r>
        <w:t>Randomly selected plantlets</w:t>
      </w:r>
      <w:r w:rsidRPr="00CB6FDC">
        <w:t xml:space="preserve"> </w:t>
      </w:r>
      <w:r>
        <w:t xml:space="preserve">from different treatments were transferred to normal MS medium with 30 g </w:t>
      </w:r>
      <w:r w:rsidRPr="00341258">
        <w:t>l</w:t>
      </w:r>
      <w:r>
        <w:rPr>
          <w:vertAlign w:val="superscript"/>
        </w:rPr>
        <w:t>-1</w:t>
      </w:r>
      <w:r w:rsidR="008A4241">
        <w:rPr>
          <w:vertAlign w:val="superscript"/>
        </w:rPr>
        <w:t xml:space="preserve"> </w:t>
      </w:r>
      <w:r>
        <w:t xml:space="preserve">sucrose after 3, 6 or 12 months in order to determine the growth and viability of cultures maintained in </w:t>
      </w:r>
      <w:ins w:id="25" w:author="Tim" w:date="2013-10-28T17:43:00Z">
        <w:r w:rsidR="00D26EE6">
          <w:t xml:space="preserve">the </w:t>
        </w:r>
      </w:ins>
      <w:r>
        <w:t xml:space="preserve">same culture vessel over long period without subculture. </w:t>
      </w:r>
      <w:r w:rsidRPr="00CB6FDC">
        <w:t xml:space="preserve">It was noted that </w:t>
      </w:r>
      <w:r>
        <w:t xml:space="preserve">all </w:t>
      </w:r>
      <w:r w:rsidRPr="00CB6FDC">
        <w:t xml:space="preserve">plantlets from </w:t>
      </w:r>
      <w:r>
        <w:t>different treatments</w:t>
      </w:r>
      <w:r w:rsidRPr="00CB6FDC">
        <w:t xml:space="preserve"> were able to </w:t>
      </w:r>
      <w:r>
        <w:t xml:space="preserve">survive </w:t>
      </w:r>
      <w:r w:rsidRPr="00CB6FDC">
        <w:t>on MS</w:t>
      </w:r>
      <w:r>
        <w:t xml:space="preserve"> basal </w:t>
      </w:r>
      <w:r w:rsidRPr="00CB6FDC">
        <w:t>medium</w:t>
      </w:r>
      <w:r>
        <w:t xml:space="preserve"> without PGRs</w:t>
      </w:r>
      <w:r w:rsidRPr="00CB6FDC">
        <w:t>.</w:t>
      </w:r>
    </w:p>
    <w:p w:rsidR="00C30094" w:rsidRDefault="00C30094" w:rsidP="00C30094">
      <w:pPr>
        <w:spacing w:line="480" w:lineRule="auto"/>
        <w:rPr>
          <w:b/>
        </w:rPr>
      </w:pPr>
      <w:r w:rsidRPr="00C67836">
        <w:rPr>
          <w:b/>
        </w:rPr>
        <w:lastRenderedPageBreak/>
        <w:t xml:space="preserve">Hardening and transplantation </w:t>
      </w:r>
      <w:r w:rsidRPr="00295284">
        <w:rPr>
          <w:b/>
        </w:rPr>
        <w:t xml:space="preserve">of </w:t>
      </w:r>
      <w:r w:rsidRPr="00295284">
        <w:rPr>
          <w:b/>
          <w:i/>
        </w:rPr>
        <w:t xml:space="preserve">B. </w:t>
      </w:r>
      <w:proofErr w:type="spellStart"/>
      <w:r w:rsidRPr="00295284">
        <w:rPr>
          <w:b/>
          <w:i/>
        </w:rPr>
        <w:t>auricomum</w:t>
      </w:r>
      <w:proofErr w:type="spellEnd"/>
      <w:r w:rsidRPr="00295284">
        <w:rPr>
          <w:b/>
        </w:rPr>
        <w:t xml:space="preserve"> plants</w:t>
      </w:r>
      <w:r w:rsidRPr="0064301A">
        <w:t xml:space="preserve">  </w:t>
      </w:r>
    </w:p>
    <w:p w:rsidR="00C30094" w:rsidRDefault="00C30094" w:rsidP="00C30094">
      <w:pPr>
        <w:autoSpaceDE w:val="0"/>
        <w:autoSpaceDN w:val="0"/>
        <w:adjustRightInd w:val="0"/>
        <w:spacing w:line="480" w:lineRule="auto"/>
        <w:jc w:val="both"/>
        <w:rPr>
          <w:iCs/>
        </w:rPr>
      </w:pPr>
      <w:r w:rsidRPr="00295284">
        <w:rPr>
          <w:i/>
        </w:rPr>
        <w:t xml:space="preserve">B. </w:t>
      </w:r>
      <w:proofErr w:type="spellStart"/>
      <w:r w:rsidRPr="00295284">
        <w:rPr>
          <w:i/>
        </w:rPr>
        <w:t>auricomum</w:t>
      </w:r>
      <w:proofErr w:type="spellEnd"/>
      <w:r w:rsidRPr="00295284">
        <w:t xml:space="preserve"> plants</w:t>
      </w:r>
      <w:r>
        <w:t xml:space="preserve"> </w:t>
      </w:r>
      <w:r w:rsidRPr="00295284">
        <w:t>were</w:t>
      </w:r>
      <w:r w:rsidRPr="00D4725C">
        <w:t xml:space="preserve"> </w:t>
      </w:r>
      <w:r>
        <w:t xml:space="preserve">maintained on </w:t>
      </w:r>
      <w:r w:rsidRPr="00D4725C">
        <w:t xml:space="preserve">MS basal medium devoid of </w:t>
      </w:r>
      <w:r w:rsidRPr="003E3284">
        <w:t>PGRs (Fig.</w:t>
      </w:r>
      <w:r>
        <w:t xml:space="preserve"> </w:t>
      </w:r>
      <w:r w:rsidRPr="003E3284">
        <w:t>4c) for 3</w:t>
      </w:r>
      <w:r w:rsidRPr="00D4725C">
        <w:t xml:space="preserve"> months</w:t>
      </w:r>
      <w:r>
        <w:t>. P</w:t>
      </w:r>
      <w:r w:rsidRPr="00D4725C">
        <w:t xml:space="preserve">lantlets </w:t>
      </w:r>
      <w:r>
        <w:t>(</w:t>
      </w:r>
      <w:r w:rsidRPr="00D4725C">
        <w:t>4-5 cm</w:t>
      </w:r>
      <w:r>
        <w:t>)</w:t>
      </w:r>
      <w:r w:rsidRPr="00D4725C">
        <w:t xml:space="preserve"> with well-developed roots</w:t>
      </w:r>
      <w:r>
        <w:t xml:space="preserve"> </w:t>
      </w:r>
      <w:r w:rsidRPr="00D4725C">
        <w:t>were transplanted to the pot</w:t>
      </w:r>
      <w:r>
        <w:t>s</w:t>
      </w:r>
      <w:r w:rsidRPr="00D4725C">
        <w:t xml:space="preserve"> containing equal amount of charcoal and coconut husk </w:t>
      </w:r>
      <w:r>
        <w:t xml:space="preserve">for </w:t>
      </w:r>
      <w:r w:rsidRPr="00D4725C">
        <w:t>acclimatiz</w:t>
      </w:r>
      <w:r>
        <w:t>ation. C</w:t>
      </w:r>
      <w:r w:rsidRPr="00D4725C">
        <w:t>harcoal was used as substrate together with</w:t>
      </w:r>
      <w:r w:rsidRPr="000C147B">
        <w:t xml:space="preserve"> </w:t>
      </w:r>
      <w:r w:rsidRPr="00D4725C">
        <w:t>coconut husk</w:t>
      </w:r>
      <w:r>
        <w:t xml:space="preserve"> t</w:t>
      </w:r>
      <w:r w:rsidRPr="00D4725C">
        <w:t xml:space="preserve">o avoid </w:t>
      </w:r>
      <w:r>
        <w:t xml:space="preserve">direct contact with the </w:t>
      </w:r>
      <w:r w:rsidRPr="00D4725C">
        <w:t>substrate</w:t>
      </w:r>
      <w:r>
        <w:t>,</w:t>
      </w:r>
      <w:r w:rsidRPr="00D4725C">
        <w:t xml:space="preserve"> which </w:t>
      </w:r>
      <w:r>
        <w:t>retains excess moisture. W</w:t>
      </w:r>
      <w:r w:rsidRPr="00D4725C">
        <w:t xml:space="preserve">ood charcoal provides good drainage and adequate aeration to the roots, which is of primordial importance in the culture of orchids. These </w:t>
      </w:r>
      <w:r>
        <w:t xml:space="preserve">acclimatized </w:t>
      </w:r>
      <w:r w:rsidRPr="00D4725C">
        <w:t xml:space="preserve">plants survived and grew well but could not </w:t>
      </w:r>
      <w:r>
        <w:t xml:space="preserve">tolerate the high outdoor temperature </w:t>
      </w:r>
      <w:r w:rsidRPr="00D4725C">
        <w:t>during the summer season in Kolkata</w:t>
      </w:r>
      <w:r>
        <w:t>, India</w:t>
      </w:r>
      <w:r w:rsidRPr="00D4725C">
        <w:t>. T</w:t>
      </w:r>
      <w:r>
        <w:t>h</w:t>
      </w:r>
      <w:r w:rsidRPr="00D4725C">
        <w:t xml:space="preserve">e plantlets transplanted to the green house at Orchid Garden, Yangon, Myanmar with </w:t>
      </w:r>
      <w:r w:rsidRPr="00D4725C">
        <w:rPr>
          <w:iCs/>
        </w:rPr>
        <w:t>80%</w:t>
      </w:r>
      <w:r>
        <w:rPr>
          <w:iCs/>
        </w:rPr>
        <w:t xml:space="preserve"> success in</w:t>
      </w:r>
      <w:r w:rsidRPr="00D4725C">
        <w:rPr>
          <w:iCs/>
        </w:rPr>
        <w:t xml:space="preserve"> establishment </w:t>
      </w:r>
      <w:r w:rsidRPr="00CD259A">
        <w:rPr>
          <w:iCs/>
        </w:rPr>
        <w:t>rate</w:t>
      </w:r>
      <w:r>
        <w:rPr>
          <w:iCs/>
        </w:rPr>
        <w:t xml:space="preserve"> </w:t>
      </w:r>
      <w:r w:rsidRPr="003E3284">
        <w:rPr>
          <w:iCs/>
        </w:rPr>
        <w:t>(Fig. 4d).</w:t>
      </w:r>
      <w:r w:rsidRPr="000A58DC">
        <w:rPr>
          <w:iCs/>
        </w:rPr>
        <w:t xml:space="preserve"> </w:t>
      </w:r>
      <w:r w:rsidRPr="00D4725C">
        <w:rPr>
          <w:iCs/>
        </w:rPr>
        <w:t xml:space="preserve"> The new shoot formation was initiated after 6</w:t>
      </w:r>
      <w:r w:rsidRPr="000A58DC">
        <w:rPr>
          <w:iCs/>
        </w:rPr>
        <w:t xml:space="preserve"> weeks of acclimatization</w:t>
      </w:r>
      <w:r>
        <w:rPr>
          <w:iCs/>
        </w:rPr>
        <w:t xml:space="preserve">. </w:t>
      </w:r>
    </w:p>
    <w:p w:rsidR="00C30094" w:rsidRDefault="00C30094" w:rsidP="00C30094">
      <w:pPr>
        <w:spacing w:line="480" w:lineRule="auto"/>
        <w:rPr>
          <w:b/>
        </w:rPr>
      </w:pPr>
    </w:p>
    <w:p w:rsidR="00C30094" w:rsidRDefault="00C30094" w:rsidP="00C30094">
      <w:pPr>
        <w:spacing w:line="480" w:lineRule="auto"/>
        <w:rPr>
          <w:b/>
        </w:rPr>
      </w:pPr>
      <w:r w:rsidRPr="003E3284">
        <w:rPr>
          <w:b/>
        </w:rPr>
        <w:t>D</w:t>
      </w:r>
      <w:r>
        <w:rPr>
          <w:b/>
        </w:rPr>
        <w:t>iscussion</w:t>
      </w:r>
    </w:p>
    <w:p w:rsidR="00C30094" w:rsidRDefault="00C30094" w:rsidP="00C30094">
      <w:pPr>
        <w:autoSpaceDE w:val="0"/>
        <w:autoSpaceDN w:val="0"/>
        <w:adjustRightInd w:val="0"/>
        <w:spacing w:line="480" w:lineRule="auto"/>
        <w:jc w:val="both"/>
      </w:pPr>
      <w:r w:rsidRPr="00343C95">
        <w:t xml:space="preserve">The main objective of </w:t>
      </w:r>
      <w:r w:rsidRPr="00343C95">
        <w:rPr>
          <w:i/>
        </w:rPr>
        <w:t>in vitro</w:t>
      </w:r>
      <w:r w:rsidRPr="00343C95">
        <w:t xml:space="preserve"> conservation </w:t>
      </w:r>
      <w:r>
        <w:t xml:space="preserve">of plant </w:t>
      </w:r>
      <w:r w:rsidRPr="00343C95">
        <w:rPr>
          <w:bCs/>
        </w:rPr>
        <w:t xml:space="preserve">genetic </w:t>
      </w:r>
      <w:r>
        <w:rPr>
          <w:bCs/>
        </w:rPr>
        <w:t>resource</w:t>
      </w:r>
      <w:r w:rsidRPr="00343C95">
        <w:rPr>
          <w:bCs/>
        </w:rPr>
        <w:t xml:space="preserve">s </w:t>
      </w:r>
      <w:r w:rsidRPr="00343C95">
        <w:t xml:space="preserve">is to </w:t>
      </w:r>
      <w:r w:rsidRPr="00343C95">
        <w:rPr>
          <w:bCs/>
        </w:rPr>
        <w:t>increase the intervals between the subcultures</w:t>
      </w:r>
      <w:r>
        <w:rPr>
          <w:bCs/>
        </w:rPr>
        <w:t xml:space="preserve"> under sterile condition</w:t>
      </w:r>
      <w:r w:rsidRPr="00343C95">
        <w:rPr>
          <w:bCs/>
        </w:rPr>
        <w:t xml:space="preserve"> </w:t>
      </w:r>
      <w:r>
        <w:rPr>
          <w:bCs/>
        </w:rPr>
        <w:t>maintaining their clonal fidelity (</w:t>
      </w:r>
      <w:proofErr w:type="spellStart"/>
      <w:r w:rsidRPr="00343C95">
        <w:rPr>
          <w:bCs/>
        </w:rPr>
        <w:t>M</w:t>
      </w:r>
      <w:r>
        <w:rPr>
          <w:bCs/>
        </w:rPr>
        <w:t>oges</w:t>
      </w:r>
      <w:proofErr w:type="spellEnd"/>
      <w:r>
        <w:rPr>
          <w:bCs/>
        </w:rPr>
        <w:t xml:space="preserve"> et al.</w:t>
      </w:r>
      <w:r w:rsidRPr="00343C95">
        <w:rPr>
          <w:bCs/>
        </w:rPr>
        <w:t xml:space="preserve"> 2003). Several types of plant materials such as </w:t>
      </w:r>
      <w:proofErr w:type="spellStart"/>
      <w:r w:rsidRPr="00343C95">
        <w:rPr>
          <w:bCs/>
        </w:rPr>
        <w:t>bulblets</w:t>
      </w:r>
      <w:proofErr w:type="spellEnd"/>
      <w:r w:rsidRPr="00343C95">
        <w:rPr>
          <w:bCs/>
        </w:rPr>
        <w:t xml:space="preserve"> (</w:t>
      </w:r>
      <w:proofErr w:type="spellStart"/>
      <w:r>
        <w:rPr>
          <w:rFonts w:eastAsia="Calibri"/>
        </w:rPr>
        <w:t>Kastner</w:t>
      </w:r>
      <w:proofErr w:type="spellEnd"/>
      <w:r>
        <w:rPr>
          <w:rFonts w:eastAsia="Calibri"/>
        </w:rPr>
        <w:t xml:space="preserve"> et al.</w:t>
      </w:r>
      <w:r w:rsidRPr="00343C95">
        <w:rPr>
          <w:rFonts w:eastAsia="Calibri"/>
        </w:rPr>
        <w:t xml:space="preserve"> 2001), </w:t>
      </w:r>
      <w:r>
        <w:rPr>
          <w:bCs/>
        </w:rPr>
        <w:t>nodal segments (Martin et al.</w:t>
      </w:r>
      <w:r w:rsidRPr="00343C95">
        <w:rPr>
          <w:bCs/>
        </w:rPr>
        <w:t xml:space="preserve"> 2007), protocorms (</w:t>
      </w:r>
      <w:proofErr w:type="spellStart"/>
      <w:r w:rsidRPr="00343C95">
        <w:rPr>
          <w:bCs/>
        </w:rPr>
        <w:t>Rangsayatorn</w:t>
      </w:r>
      <w:proofErr w:type="spellEnd"/>
      <w:r w:rsidRPr="00343C95">
        <w:rPr>
          <w:bCs/>
        </w:rPr>
        <w:t xml:space="preserve"> et al. 2009), PLBs (</w:t>
      </w:r>
      <w:proofErr w:type="spellStart"/>
      <w:r w:rsidRPr="00343C95">
        <w:rPr>
          <w:rFonts w:eastAsia="Calibri"/>
        </w:rPr>
        <w:t>Kishi</w:t>
      </w:r>
      <w:proofErr w:type="spellEnd"/>
      <w:r w:rsidRPr="00343C95">
        <w:rPr>
          <w:rFonts w:eastAsia="Calibri"/>
        </w:rPr>
        <w:t xml:space="preserve"> and Taka</w:t>
      </w:r>
      <w:r>
        <w:rPr>
          <w:rFonts w:eastAsia="Calibri"/>
        </w:rPr>
        <w:t xml:space="preserve">gi 1997, </w:t>
      </w:r>
      <w:proofErr w:type="spellStart"/>
      <w:r>
        <w:rPr>
          <w:rFonts w:eastAsia="Calibri"/>
        </w:rPr>
        <w:t>Wannakrairoj</w:t>
      </w:r>
      <w:proofErr w:type="spellEnd"/>
      <w:r w:rsidRPr="00343C95">
        <w:rPr>
          <w:rFonts w:eastAsia="Calibri"/>
        </w:rPr>
        <w:t xml:space="preserve"> 1998), </w:t>
      </w:r>
      <w:r w:rsidRPr="00343C95">
        <w:rPr>
          <w:bCs/>
        </w:rPr>
        <w:t>plantlets (</w:t>
      </w:r>
      <w:proofErr w:type="spellStart"/>
      <w:r>
        <w:rPr>
          <w:rFonts w:eastAsia="Calibri"/>
        </w:rPr>
        <w:t>Miedema</w:t>
      </w:r>
      <w:proofErr w:type="spellEnd"/>
      <w:r w:rsidRPr="00343C95">
        <w:rPr>
          <w:rFonts w:eastAsia="Calibri"/>
        </w:rPr>
        <w:t xml:space="preserve"> 1982),</w:t>
      </w:r>
      <w:r>
        <w:rPr>
          <w:bCs/>
        </w:rPr>
        <w:t xml:space="preserve"> seeds (</w:t>
      </w:r>
      <w:proofErr w:type="spellStart"/>
      <w:r>
        <w:rPr>
          <w:bCs/>
        </w:rPr>
        <w:t>Mweetwa</w:t>
      </w:r>
      <w:proofErr w:type="spellEnd"/>
      <w:r>
        <w:rPr>
          <w:bCs/>
        </w:rPr>
        <w:t xml:space="preserve"> et al. 2007</w:t>
      </w:r>
      <w:r w:rsidRPr="00343C95">
        <w:rPr>
          <w:rFonts w:eastAsia="Calibri"/>
        </w:rPr>
        <w:t>)</w:t>
      </w:r>
      <w:r>
        <w:rPr>
          <w:bCs/>
        </w:rPr>
        <w:t xml:space="preserve">, seedlings (Ming et al. 2000, </w:t>
      </w:r>
      <w:proofErr w:type="spellStart"/>
      <w:r>
        <w:rPr>
          <w:bCs/>
        </w:rPr>
        <w:t>Zhong</w:t>
      </w:r>
      <w:proofErr w:type="spellEnd"/>
      <w:r>
        <w:rPr>
          <w:bCs/>
        </w:rPr>
        <w:t xml:space="preserve"> et al.</w:t>
      </w:r>
      <w:r w:rsidRPr="00343C95">
        <w:rPr>
          <w:bCs/>
        </w:rPr>
        <w:t xml:space="preserve"> 2000), shoots </w:t>
      </w:r>
      <w:r w:rsidRPr="00343C95">
        <w:rPr>
          <w:rFonts w:eastAsia="Calibri"/>
        </w:rPr>
        <w:t>(</w:t>
      </w:r>
      <w:proofErr w:type="spellStart"/>
      <w:r>
        <w:rPr>
          <w:rFonts w:eastAsia="Calibri"/>
        </w:rPr>
        <w:t>Agrawal</w:t>
      </w:r>
      <w:proofErr w:type="spellEnd"/>
      <w:r>
        <w:rPr>
          <w:rFonts w:eastAsia="Calibri"/>
        </w:rPr>
        <w:t xml:space="preserve"> et al. 1992, </w:t>
      </w:r>
      <w:proofErr w:type="spellStart"/>
      <w:r>
        <w:rPr>
          <w:rFonts w:eastAsia="Calibri"/>
        </w:rPr>
        <w:t>Minoo</w:t>
      </w:r>
      <w:proofErr w:type="spellEnd"/>
      <w:r>
        <w:rPr>
          <w:rFonts w:eastAsia="Calibri"/>
        </w:rPr>
        <w:t xml:space="preserve"> et al.</w:t>
      </w:r>
      <w:r w:rsidRPr="00343C95">
        <w:rPr>
          <w:rFonts w:eastAsia="Calibri"/>
        </w:rPr>
        <w:t xml:space="preserve"> 2006) and </w:t>
      </w:r>
      <w:r w:rsidRPr="00343C95">
        <w:rPr>
          <w:bCs/>
        </w:rPr>
        <w:t xml:space="preserve">shoot tips </w:t>
      </w:r>
      <w:r>
        <w:t>(El-</w:t>
      </w:r>
      <w:proofErr w:type="spellStart"/>
      <w:r>
        <w:t>Gizawy</w:t>
      </w:r>
      <w:proofErr w:type="spellEnd"/>
      <w:r>
        <w:t xml:space="preserve"> and Ford-Lloyd</w:t>
      </w:r>
      <w:r w:rsidRPr="00343C95">
        <w:t xml:space="preserve"> 1987) </w:t>
      </w:r>
      <w:r w:rsidRPr="00343C95">
        <w:rPr>
          <w:bCs/>
        </w:rPr>
        <w:t xml:space="preserve">were used as explants for </w:t>
      </w:r>
      <w:r w:rsidRPr="00343C95">
        <w:rPr>
          <w:bCs/>
          <w:i/>
        </w:rPr>
        <w:t>in vitro</w:t>
      </w:r>
      <w:r w:rsidRPr="00343C95">
        <w:rPr>
          <w:bCs/>
        </w:rPr>
        <w:t xml:space="preserve"> conservation.  In the present study, </w:t>
      </w:r>
      <w:r w:rsidR="006B66B8">
        <w:t>protocorm-derived shoots</w:t>
      </w:r>
      <w:r w:rsidRPr="00343C95">
        <w:t xml:space="preserve"> were used as </w:t>
      </w:r>
      <w:ins w:id="26" w:author="Tim" w:date="2013-10-28T17:43:00Z">
        <w:r w:rsidR="00D26EE6">
          <w:t xml:space="preserve">a </w:t>
        </w:r>
      </w:ins>
      <w:r w:rsidRPr="00343C95">
        <w:t xml:space="preserve">source of explants for </w:t>
      </w:r>
      <w:r w:rsidRPr="00BA2A9D">
        <w:rPr>
          <w:i/>
        </w:rPr>
        <w:t>in vitro</w:t>
      </w:r>
      <w:r>
        <w:t xml:space="preserve"> </w:t>
      </w:r>
      <w:r w:rsidRPr="00343C95">
        <w:t>conservation.</w:t>
      </w:r>
      <w:r>
        <w:t xml:space="preserve"> </w:t>
      </w:r>
    </w:p>
    <w:p w:rsidR="00C32EF4" w:rsidRDefault="00C30094" w:rsidP="00C32EF4">
      <w:pPr>
        <w:autoSpaceDE w:val="0"/>
        <w:autoSpaceDN w:val="0"/>
        <w:adjustRightInd w:val="0"/>
        <w:spacing w:line="480" w:lineRule="auto"/>
        <w:jc w:val="both"/>
        <w:rPr>
          <w:bCs/>
        </w:rPr>
      </w:pPr>
      <w:r>
        <w:rPr>
          <w:bCs/>
        </w:rPr>
        <w:t xml:space="preserve">Sucrose is widely used as carbon source in most of the tissue culture media </w:t>
      </w:r>
      <w:r w:rsidRPr="00D22A4D">
        <w:rPr>
          <w:bCs/>
        </w:rPr>
        <w:t>(</w:t>
      </w:r>
      <w:proofErr w:type="spellStart"/>
      <w:r>
        <w:t>Hazarika</w:t>
      </w:r>
      <w:proofErr w:type="spellEnd"/>
      <w:r>
        <w:t xml:space="preserve"> </w:t>
      </w:r>
      <w:r w:rsidRPr="00D22A4D">
        <w:t>2003</w:t>
      </w:r>
      <w:r>
        <w:t xml:space="preserve">, </w:t>
      </w:r>
      <w:proofErr w:type="spellStart"/>
      <w:r>
        <w:rPr>
          <w:bCs/>
        </w:rPr>
        <w:t>Arditti</w:t>
      </w:r>
      <w:proofErr w:type="spellEnd"/>
      <w:r w:rsidRPr="00EC4227">
        <w:rPr>
          <w:bCs/>
        </w:rPr>
        <w:t xml:space="preserve"> 2008).</w:t>
      </w:r>
      <w:r w:rsidRPr="00D22A4D">
        <w:rPr>
          <w:bCs/>
        </w:rPr>
        <w:t xml:space="preserve"> It</w:t>
      </w:r>
      <w:r>
        <w:rPr>
          <w:bCs/>
        </w:rPr>
        <w:t xml:space="preserve"> functions as energy source and osmotic agent. </w:t>
      </w:r>
      <w:r w:rsidR="007F723C">
        <w:rPr>
          <w:bCs/>
        </w:rPr>
        <w:t xml:space="preserve">In the present study, sucrose is </w:t>
      </w:r>
      <w:r w:rsidR="007F723C">
        <w:rPr>
          <w:bCs/>
        </w:rPr>
        <w:lastRenderedPageBreak/>
        <w:t xml:space="preserve">used as osmotic agent in the culture medium. </w:t>
      </w:r>
      <w:r w:rsidR="004C2C0E">
        <w:t>The present findings</w:t>
      </w:r>
      <w:r w:rsidR="004C2C0E" w:rsidRPr="002630FF">
        <w:t xml:space="preserve"> indicate</w:t>
      </w:r>
      <w:r w:rsidR="0081308F">
        <w:t>d</w:t>
      </w:r>
      <w:r w:rsidR="004C2C0E">
        <w:t xml:space="preserve"> that </w:t>
      </w:r>
      <w:r w:rsidR="004C2C0E" w:rsidRPr="002630FF">
        <w:t xml:space="preserve">the </w:t>
      </w:r>
      <w:r w:rsidR="0081308F">
        <w:t xml:space="preserve">growth </w:t>
      </w:r>
      <w:r w:rsidR="004C2C0E" w:rsidRPr="002630FF">
        <w:t>of shoot and root generally increased with increasing sucrose concentration until optimum and then decreased at very high concentration.</w:t>
      </w:r>
      <w:r w:rsidR="00BE41EE">
        <w:t xml:space="preserve"> This may be due to the negative water potential relating with sucrose concentration in the medium</w:t>
      </w:r>
      <w:r w:rsidR="00BE41EE" w:rsidRPr="00A9797E">
        <w:t xml:space="preserve"> </w:t>
      </w:r>
      <w:r w:rsidR="00BE41EE">
        <w:t>(</w:t>
      </w:r>
      <w:proofErr w:type="spellStart"/>
      <w:r w:rsidR="00BE41EE">
        <w:t>Ket</w:t>
      </w:r>
      <w:proofErr w:type="spellEnd"/>
      <w:r w:rsidR="00BE41EE">
        <w:t xml:space="preserve"> et al., 2004). </w:t>
      </w:r>
      <w:r w:rsidR="00CA4434">
        <w:rPr>
          <w:bCs/>
        </w:rPr>
        <w:t xml:space="preserve">Such stress condition </w:t>
      </w:r>
      <w:r w:rsidR="0096486D">
        <w:rPr>
          <w:bCs/>
        </w:rPr>
        <w:t xml:space="preserve">might be </w:t>
      </w:r>
      <w:r w:rsidR="00CA4434">
        <w:rPr>
          <w:bCs/>
        </w:rPr>
        <w:t>inhibited</w:t>
      </w:r>
      <w:r w:rsidR="00BE41EE">
        <w:rPr>
          <w:bCs/>
        </w:rPr>
        <w:t xml:space="preserve"> </w:t>
      </w:r>
      <w:r w:rsidR="009F32E3">
        <w:rPr>
          <w:bCs/>
        </w:rPr>
        <w:t>the growt</w:t>
      </w:r>
      <w:r w:rsidR="00CA4434">
        <w:rPr>
          <w:bCs/>
        </w:rPr>
        <w:t xml:space="preserve">h of </w:t>
      </w:r>
      <w:r w:rsidR="00CA4434" w:rsidRPr="00334326">
        <w:rPr>
          <w:i/>
        </w:rPr>
        <w:t xml:space="preserve">B. </w:t>
      </w:r>
      <w:proofErr w:type="spellStart"/>
      <w:r w:rsidR="00CA4434" w:rsidRPr="00334326">
        <w:rPr>
          <w:i/>
        </w:rPr>
        <w:t>auricomum</w:t>
      </w:r>
      <w:proofErr w:type="spellEnd"/>
      <w:r w:rsidR="00BE41EE">
        <w:rPr>
          <w:bCs/>
        </w:rPr>
        <w:t xml:space="preserve"> </w:t>
      </w:r>
      <w:r w:rsidR="009F32E3">
        <w:rPr>
          <w:bCs/>
        </w:rPr>
        <w:t>shoot</w:t>
      </w:r>
      <w:r w:rsidR="00BE41EE">
        <w:rPr>
          <w:bCs/>
        </w:rPr>
        <w:t xml:space="preserve">s </w:t>
      </w:r>
      <w:r w:rsidR="00CA4434">
        <w:rPr>
          <w:bCs/>
        </w:rPr>
        <w:t xml:space="preserve">cultured </w:t>
      </w:r>
      <w:r w:rsidR="00CA4434" w:rsidRPr="00CA4434">
        <w:rPr>
          <w:bCs/>
          <w:i/>
        </w:rPr>
        <w:t>in vitro</w:t>
      </w:r>
      <w:r w:rsidR="0096486D">
        <w:rPr>
          <w:bCs/>
        </w:rPr>
        <w:t xml:space="preserve">. </w:t>
      </w:r>
      <w:r w:rsidR="004C2C0E" w:rsidRPr="002630FF">
        <w:t xml:space="preserve">This result is </w:t>
      </w:r>
      <w:r w:rsidR="004C2C0E">
        <w:t xml:space="preserve">in accord </w:t>
      </w:r>
      <w:r w:rsidR="004C2C0E" w:rsidRPr="002630FF">
        <w:t>with the findings of</w:t>
      </w:r>
      <w:r w:rsidR="009F32E3">
        <w:t xml:space="preserve"> </w:t>
      </w:r>
      <w:r>
        <w:t xml:space="preserve">Van </w:t>
      </w:r>
      <w:proofErr w:type="spellStart"/>
      <w:r>
        <w:t>Waes</w:t>
      </w:r>
      <w:proofErr w:type="spellEnd"/>
      <w:r>
        <w:t xml:space="preserve"> and </w:t>
      </w:r>
      <w:proofErr w:type="spellStart"/>
      <w:r>
        <w:t>Debergh</w:t>
      </w:r>
      <w:proofErr w:type="spellEnd"/>
      <w:r>
        <w:t xml:space="preserve"> (1986) in </w:t>
      </w:r>
      <w:r>
        <w:rPr>
          <w:rFonts w:eastAsia="Calibri"/>
        </w:rPr>
        <w:t>W</w:t>
      </w:r>
      <w:r w:rsidRPr="00232790">
        <w:rPr>
          <w:rFonts w:eastAsia="Calibri"/>
        </w:rPr>
        <w:t>estern European orchids</w:t>
      </w:r>
      <w:r>
        <w:t>, Rasmussen (1995) in t</w:t>
      </w:r>
      <w:r w:rsidRPr="00232790">
        <w:t>errestrial orchids</w:t>
      </w:r>
      <w:r>
        <w:t xml:space="preserve">, and </w:t>
      </w:r>
      <w:proofErr w:type="spellStart"/>
      <w:r w:rsidRPr="00232790">
        <w:rPr>
          <w:rFonts w:eastAsia="Calibri"/>
        </w:rPr>
        <w:t>Wotavová-Novotná</w:t>
      </w:r>
      <w:proofErr w:type="spellEnd"/>
      <w:r w:rsidRPr="00232790">
        <w:rPr>
          <w:rFonts w:eastAsia="Calibri"/>
        </w:rPr>
        <w:t xml:space="preserve"> </w:t>
      </w:r>
      <w:r>
        <w:t xml:space="preserve">et al. (2007) in </w:t>
      </w:r>
      <w:r w:rsidRPr="00232790">
        <w:rPr>
          <w:rFonts w:eastAsia="Calibri"/>
          <w:bCs/>
          <w:i/>
          <w:iCs/>
        </w:rPr>
        <w:t xml:space="preserve">Dactylorhiza </w:t>
      </w:r>
      <w:r w:rsidRPr="00232790">
        <w:rPr>
          <w:rFonts w:eastAsia="Calibri"/>
          <w:bCs/>
        </w:rPr>
        <w:t>species</w:t>
      </w:r>
      <w:r>
        <w:t>.</w:t>
      </w:r>
      <w:r>
        <w:rPr>
          <w:bCs/>
        </w:rPr>
        <w:t xml:space="preserve"> </w:t>
      </w:r>
      <w:proofErr w:type="spellStart"/>
      <w:r w:rsidR="00CA49F2">
        <w:rPr>
          <w:bCs/>
        </w:rPr>
        <w:t>Shibli</w:t>
      </w:r>
      <w:proofErr w:type="spellEnd"/>
      <w:r w:rsidR="00CA49F2">
        <w:rPr>
          <w:bCs/>
        </w:rPr>
        <w:t xml:space="preserve"> et al. (1999) reported that the growth of bitter almond </w:t>
      </w:r>
      <w:proofErr w:type="spellStart"/>
      <w:r w:rsidR="00CA49F2">
        <w:rPr>
          <w:bCs/>
        </w:rPr>
        <w:t>microshoots</w:t>
      </w:r>
      <w:proofErr w:type="spellEnd"/>
      <w:r w:rsidR="00CA49F2">
        <w:rPr>
          <w:bCs/>
        </w:rPr>
        <w:t xml:space="preserve"> was significantly reduced in high sucrose concentration. </w:t>
      </w:r>
      <w:r>
        <w:rPr>
          <w:bCs/>
        </w:rPr>
        <w:t xml:space="preserve">The similar findings have been reported in other plant species such as </w:t>
      </w:r>
      <w:proofErr w:type="spellStart"/>
      <w:r w:rsidRPr="005669F9">
        <w:rPr>
          <w:i/>
          <w:iCs/>
        </w:rPr>
        <w:t>Solanum</w:t>
      </w:r>
      <w:proofErr w:type="spellEnd"/>
      <w:r w:rsidRPr="005669F9">
        <w:rPr>
          <w:i/>
          <w:iCs/>
        </w:rPr>
        <w:t xml:space="preserve"> </w:t>
      </w:r>
      <w:proofErr w:type="spellStart"/>
      <w:r w:rsidRPr="005669F9">
        <w:rPr>
          <w:i/>
          <w:iCs/>
        </w:rPr>
        <w:t>tuberosum</w:t>
      </w:r>
      <w:proofErr w:type="spellEnd"/>
      <w:r w:rsidRPr="005669F9">
        <w:rPr>
          <w:iCs/>
        </w:rPr>
        <w:t xml:space="preserve"> </w:t>
      </w:r>
      <w:r w:rsidRPr="005669F9">
        <w:rPr>
          <w:bCs/>
        </w:rPr>
        <w:t>(</w:t>
      </w:r>
      <w:proofErr w:type="spellStart"/>
      <w:r w:rsidRPr="005669F9">
        <w:t>Henshaw</w:t>
      </w:r>
      <w:proofErr w:type="spellEnd"/>
      <w:r w:rsidRPr="005669F9">
        <w:t xml:space="preserve"> </w:t>
      </w:r>
      <w:r w:rsidRPr="005669F9">
        <w:rPr>
          <w:iCs/>
        </w:rPr>
        <w:t>et al. 1</w:t>
      </w:r>
      <w:r w:rsidRPr="005669F9">
        <w:t xml:space="preserve">980, </w:t>
      </w:r>
      <w:proofErr w:type="spellStart"/>
      <w:r w:rsidRPr="005669F9">
        <w:rPr>
          <w:bCs/>
        </w:rPr>
        <w:t>Sarkar</w:t>
      </w:r>
      <w:proofErr w:type="spellEnd"/>
      <w:r w:rsidRPr="005669F9">
        <w:rPr>
          <w:bCs/>
        </w:rPr>
        <w:t xml:space="preserve"> and </w:t>
      </w:r>
      <w:proofErr w:type="spellStart"/>
      <w:r w:rsidRPr="005669F9">
        <w:rPr>
          <w:bCs/>
        </w:rPr>
        <w:t>Naik</w:t>
      </w:r>
      <w:proofErr w:type="spellEnd"/>
      <w:r w:rsidRPr="005669F9">
        <w:rPr>
          <w:bCs/>
        </w:rPr>
        <w:t xml:space="preserve"> 1998), </w:t>
      </w:r>
      <w:r w:rsidRPr="005669F9">
        <w:rPr>
          <w:i/>
        </w:rPr>
        <w:t>Cymbidium</w:t>
      </w:r>
      <w:r w:rsidRPr="005669F9">
        <w:t xml:space="preserve"> sp. (Homes et al. 1982), </w:t>
      </w:r>
      <w:proofErr w:type="spellStart"/>
      <w:r w:rsidRPr="005669F9">
        <w:rPr>
          <w:i/>
        </w:rPr>
        <w:t>Dendrobium</w:t>
      </w:r>
      <w:proofErr w:type="spellEnd"/>
      <w:r w:rsidRPr="005669F9">
        <w:rPr>
          <w:i/>
        </w:rPr>
        <w:t xml:space="preserve"> </w:t>
      </w:r>
      <w:proofErr w:type="spellStart"/>
      <w:r w:rsidRPr="005669F9">
        <w:rPr>
          <w:i/>
        </w:rPr>
        <w:t>crysenthum</w:t>
      </w:r>
      <w:proofErr w:type="spellEnd"/>
      <w:r w:rsidRPr="005669F9">
        <w:t xml:space="preserve"> and </w:t>
      </w:r>
      <w:r w:rsidRPr="005669F9">
        <w:rPr>
          <w:i/>
        </w:rPr>
        <w:t xml:space="preserve">D. </w:t>
      </w:r>
      <w:proofErr w:type="spellStart"/>
      <w:r w:rsidRPr="005669F9">
        <w:rPr>
          <w:i/>
        </w:rPr>
        <w:t>ochreatum</w:t>
      </w:r>
      <w:proofErr w:type="spellEnd"/>
      <w:r w:rsidRPr="005669F9">
        <w:t xml:space="preserve"> (</w:t>
      </w:r>
      <w:proofErr w:type="spellStart"/>
      <w:r w:rsidRPr="005669F9">
        <w:t>Tandon</w:t>
      </w:r>
      <w:proofErr w:type="spellEnd"/>
      <w:r w:rsidRPr="005669F9">
        <w:t xml:space="preserve"> and Sharma 1986), </w:t>
      </w:r>
      <w:proofErr w:type="spellStart"/>
      <w:r w:rsidRPr="005669F9">
        <w:rPr>
          <w:i/>
          <w:iCs/>
        </w:rPr>
        <w:t>Campsis</w:t>
      </w:r>
      <w:proofErr w:type="spellEnd"/>
      <w:r w:rsidRPr="005669F9">
        <w:rPr>
          <w:i/>
          <w:iCs/>
        </w:rPr>
        <w:t xml:space="preserve"> </w:t>
      </w:r>
      <w:proofErr w:type="spellStart"/>
      <w:r w:rsidRPr="005669F9">
        <w:rPr>
          <w:i/>
          <w:iCs/>
        </w:rPr>
        <w:t>chinensis</w:t>
      </w:r>
      <w:proofErr w:type="spellEnd"/>
      <w:r w:rsidRPr="005669F9">
        <w:rPr>
          <w:iCs/>
        </w:rPr>
        <w:t xml:space="preserve"> (</w:t>
      </w:r>
      <w:proofErr w:type="spellStart"/>
      <w:r w:rsidRPr="005669F9">
        <w:t>Paek</w:t>
      </w:r>
      <w:proofErr w:type="spellEnd"/>
      <w:r w:rsidRPr="005669F9">
        <w:t xml:space="preserve"> and </w:t>
      </w:r>
      <w:proofErr w:type="spellStart"/>
      <w:r w:rsidRPr="005669F9">
        <w:t>Kwang</w:t>
      </w:r>
      <w:proofErr w:type="spellEnd"/>
      <w:r w:rsidRPr="005669F9">
        <w:t xml:space="preserve"> 1993)</w:t>
      </w:r>
      <w:r w:rsidRPr="005669F9">
        <w:rPr>
          <w:bCs/>
        </w:rPr>
        <w:t xml:space="preserve"> and </w:t>
      </w:r>
      <w:proofErr w:type="spellStart"/>
      <w:r w:rsidRPr="005669F9">
        <w:rPr>
          <w:i/>
        </w:rPr>
        <w:t>Anoectochilus</w:t>
      </w:r>
      <w:proofErr w:type="spellEnd"/>
      <w:r w:rsidRPr="005669F9">
        <w:rPr>
          <w:i/>
        </w:rPr>
        <w:t xml:space="preserve"> </w:t>
      </w:r>
      <w:proofErr w:type="spellStart"/>
      <w:r w:rsidRPr="005669F9">
        <w:rPr>
          <w:i/>
        </w:rPr>
        <w:t>formosanus</w:t>
      </w:r>
      <w:proofErr w:type="spellEnd"/>
      <w:r w:rsidRPr="005669F9">
        <w:t xml:space="preserve"> (</w:t>
      </w:r>
      <w:proofErr w:type="spellStart"/>
      <w:r w:rsidRPr="005669F9">
        <w:t>Ket</w:t>
      </w:r>
      <w:proofErr w:type="spellEnd"/>
      <w:r w:rsidRPr="005669F9">
        <w:t xml:space="preserve"> et al. 2004).</w:t>
      </w:r>
      <w:r>
        <w:t xml:space="preserve"> </w:t>
      </w:r>
      <w:r>
        <w:rPr>
          <w:bCs/>
        </w:rPr>
        <w:t xml:space="preserve"> </w:t>
      </w:r>
    </w:p>
    <w:p w:rsidR="00C32EF4" w:rsidRPr="00C63BB2" w:rsidRDefault="00C32EF4" w:rsidP="00C32EF4">
      <w:pPr>
        <w:autoSpaceDE w:val="0"/>
        <w:autoSpaceDN w:val="0"/>
        <w:adjustRightInd w:val="0"/>
        <w:spacing w:line="480" w:lineRule="auto"/>
        <w:jc w:val="both"/>
      </w:pPr>
      <w:r w:rsidRPr="00C63BB2">
        <w:rPr>
          <w:iCs/>
        </w:rPr>
        <w:t xml:space="preserve">In </w:t>
      </w:r>
      <w:r w:rsidRPr="007B1117">
        <w:rPr>
          <w:iCs/>
        </w:rPr>
        <w:t>the</w:t>
      </w:r>
      <w:r w:rsidRPr="00C63BB2">
        <w:rPr>
          <w:iCs/>
        </w:rPr>
        <w:t xml:space="preserve"> present study, it was observed that </w:t>
      </w:r>
      <w:r w:rsidRPr="00C63BB2">
        <w:rPr>
          <w:i/>
          <w:iCs/>
        </w:rPr>
        <w:t xml:space="preserve">B. </w:t>
      </w:r>
      <w:proofErr w:type="spellStart"/>
      <w:r w:rsidRPr="00C63BB2">
        <w:rPr>
          <w:i/>
          <w:iCs/>
        </w:rPr>
        <w:t>auricomum</w:t>
      </w:r>
      <w:proofErr w:type="spellEnd"/>
      <w:r w:rsidRPr="00C63BB2">
        <w:rPr>
          <w:iCs/>
        </w:rPr>
        <w:t xml:space="preserve"> shoot</w:t>
      </w:r>
      <w:r>
        <w:rPr>
          <w:iCs/>
        </w:rPr>
        <w:t>s</w:t>
      </w:r>
      <w:r w:rsidRPr="00C63BB2">
        <w:rPr>
          <w:iCs/>
        </w:rPr>
        <w:t xml:space="preserve"> </w:t>
      </w:r>
      <w:r>
        <w:rPr>
          <w:iCs/>
        </w:rPr>
        <w:t>were able to</w:t>
      </w:r>
      <w:r w:rsidRPr="00C63BB2">
        <w:rPr>
          <w:iCs/>
        </w:rPr>
        <w:t xml:space="preserve"> </w:t>
      </w:r>
      <w:del w:id="27" w:author="Tim" w:date="2013-10-28T17:43:00Z">
        <w:r w:rsidRPr="00C63BB2" w:rsidDel="00D26EE6">
          <w:rPr>
            <w:iCs/>
          </w:rPr>
          <w:delText xml:space="preserve">maintain </w:delText>
        </w:r>
      </w:del>
      <w:ins w:id="28" w:author="Tim" w:date="2013-10-28T17:43:00Z">
        <w:r w:rsidR="00D26EE6">
          <w:rPr>
            <w:iCs/>
          </w:rPr>
          <w:t>survive</w:t>
        </w:r>
        <w:r w:rsidR="00D26EE6" w:rsidRPr="00C63BB2">
          <w:rPr>
            <w:iCs/>
          </w:rPr>
          <w:t xml:space="preserve"> </w:t>
        </w:r>
      </w:ins>
      <w:r w:rsidRPr="00C63BB2">
        <w:rPr>
          <w:iCs/>
        </w:rPr>
        <w:t xml:space="preserve">on sucrose deprived medium when </w:t>
      </w:r>
      <w:r>
        <w:rPr>
          <w:iCs/>
        </w:rPr>
        <w:t xml:space="preserve">cultured </w:t>
      </w:r>
      <w:r w:rsidRPr="00C63BB2">
        <w:rPr>
          <w:iCs/>
        </w:rPr>
        <w:t xml:space="preserve">under different light regimes for 18 weeks. </w:t>
      </w:r>
      <w:proofErr w:type="spellStart"/>
      <w:r w:rsidRPr="00C63BB2">
        <w:t>Kartha</w:t>
      </w:r>
      <w:proofErr w:type="spellEnd"/>
      <w:r>
        <w:t xml:space="preserve"> </w:t>
      </w:r>
      <w:r w:rsidRPr="00C63BB2">
        <w:t xml:space="preserve">et al. (1981) have been reported that coffee shoot tips were successfully </w:t>
      </w:r>
      <w:r w:rsidR="005D594D">
        <w:t>retained</w:t>
      </w:r>
      <w:r w:rsidRPr="00C63BB2">
        <w:t xml:space="preserve"> on the medium without sucrose</w:t>
      </w:r>
      <w:r w:rsidR="0024711D">
        <w:t xml:space="preserve"> when maintained </w:t>
      </w:r>
      <w:proofErr w:type="gramStart"/>
      <w:r w:rsidR="0024711D">
        <w:t>under</w:t>
      </w:r>
      <w:proofErr w:type="gramEnd"/>
      <w:r w:rsidR="0024711D">
        <w:t xml:space="preserve"> 7500 </w:t>
      </w:r>
      <w:proofErr w:type="spellStart"/>
      <w:r w:rsidR="0024711D">
        <w:t>lux</w:t>
      </w:r>
      <w:proofErr w:type="spellEnd"/>
      <w:r>
        <w:t xml:space="preserve">. </w:t>
      </w:r>
      <w:r w:rsidR="00886954" w:rsidRPr="00ED42BB">
        <w:t xml:space="preserve">To the contrary, </w:t>
      </w:r>
      <w:proofErr w:type="spellStart"/>
      <w:r w:rsidR="00886954" w:rsidRPr="00ED42BB">
        <w:rPr>
          <w:rFonts w:eastAsia="MS Mincho"/>
          <w:i/>
          <w:iCs/>
        </w:rPr>
        <w:t>Coffea</w:t>
      </w:r>
      <w:proofErr w:type="spellEnd"/>
      <w:r w:rsidR="00886954" w:rsidRPr="00ED42BB">
        <w:rPr>
          <w:rFonts w:eastAsia="MS Mincho"/>
          <w:i/>
          <w:iCs/>
        </w:rPr>
        <w:t xml:space="preserve"> </w:t>
      </w:r>
      <w:proofErr w:type="spellStart"/>
      <w:r w:rsidR="00886954" w:rsidRPr="00ED42BB">
        <w:rPr>
          <w:rFonts w:eastAsia="MS Mincho"/>
          <w:i/>
          <w:iCs/>
        </w:rPr>
        <w:t>arabica</w:t>
      </w:r>
      <w:proofErr w:type="spellEnd"/>
      <w:r w:rsidR="00886954" w:rsidRPr="00ED42BB">
        <w:rPr>
          <w:rFonts w:eastAsia="MS Mincho"/>
          <w:i/>
          <w:iCs/>
        </w:rPr>
        <w:t xml:space="preserve"> </w:t>
      </w:r>
      <w:r w:rsidR="00886954" w:rsidRPr="00ED42BB">
        <w:rPr>
          <w:rFonts w:eastAsia="MS Mincho"/>
          <w:iCs/>
        </w:rPr>
        <w:t xml:space="preserve">shoots were unable to survive on the sucrose-free medium when maintained </w:t>
      </w:r>
      <w:proofErr w:type="gramStart"/>
      <w:r w:rsidR="00886954" w:rsidRPr="00ED42BB">
        <w:rPr>
          <w:rFonts w:eastAsia="MS Mincho"/>
          <w:iCs/>
        </w:rPr>
        <w:t>under</w:t>
      </w:r>
      <w:proofErr w:type="gramEnd"/>
      <w:r w:rsidR="00886954" w:rsidRPr="00ED42BB">
        <w:rPr>
          <w:rFonts w:eastAsia="MS Mincho"/>
          <w:iCs/>
        </w:rPr>
        <w:t xml:space="preserve"> 12 h photoperiod </w:t>
      </w:r>
      <w:r w:rsidR="00886954" w:rsidRPr="00ED42BB">
        <w:t>with a photon flux density of 50 µmolm</w:t>
      </w:r>
      <w:r w:rsidR="00886954" w:rsidRPr="00ED42BB">
        <w:rPr>
          <w:vertAlign w:val="superscript"/>
        </w:rPr>
        <w:t xml:space="preserve">-2 </w:t>
      </w:r>
      <w:r w:rsidR="00886954" w:rsidRPr="00ED42BB">
        <w:t>s</w:t>
      </w:r>
      <w:r w:rsidR="00886954" w:rsidRPr="00ED42BB">
        <w:rPr>
          <w:vertAlign w:val="superscript"/>
        </w:rPr>
        <w:t xml:space="preserve">-1 </w:t>
      </w:r>
      <w:r w:rsidR="00774737" w:rsidRPr="00ED42BB">
        <w:t>(Bertrand-</w:t>
      </w:r>
      <w:proofErr w:type="spellStart"/>
      <w:r w:rsidR="00774737" w:rsidRPr="00ED42BB">
        <w:t>Desbrunais</w:t>
      </w:r>
      <w:proofErr w:type="spellEnd"/>
      <w:r w:rsidR="00774737" w:rsidRPr="00ED42BB">
        <w:t xml:space="preserve"> et al.</w:t>
      </w:r>
      <w:r w:rsidR="00ED42BB">
        <w:t xml:space="preserve"> </w:t>
      </w:r>
      <w:r w:rsidR="00774737" w:rsidRPr="00ED42BB">
        <w:t>1992).</w:t>
      </w:r>
      <w:r w:rsidR="00E7026B" w:rsidRPr="00ED42BB">
        <w:t xml:space="preserve"> </w:t>
      </w:r>
      <w:proofErr w:type="spellStart"/>
      <w:r w:rsidR="00E7026B" w:rsidRPr="00ED42BB">
        <w:t>Galzy</w:t>
      </w:r>
      <w:proofErr w:type="spellEnd"/>
      <w:r w:rsidR="00E7026B" w:rsidRPr="00ED42BB">
        <w:t xml:space="preserve"> and </w:t>
      </w:r>
      <w:proofErr w:type="spellStart"/>
      <w:r w:rsidR="00E7026B" w:rsidRPr="00ED42BB">
        <w:t>Compan</w:t>
      </w:r>
      <w:proofErr w:type="spellEnd"/>
      <w:r w:rsidR="00E7026B" w:rsidRPr="00ED42BB">
        <w:t xml:space="preserve"> (1988) suggested that t</w:t>
      </w:r>
      <w:r w:rsidRPr="00ED42BB">
        <w:t xml:space="preserve">he reduction of carbohydrate content in the nutrient medium also induced </w:t>
      </w:r>
      <w:commentRangeStart w:id="29"/>
      <w:r w:rsidRPr="00ED42BB">
        <w:t xml:space="preserve">photosynthetic </w:t>
      </w:r>
      <w:commentRangeEnd w:id="29"/>
      <w:r w:rsidR="00167B18">
        <w:rPr>
          <w:rStyle w:val="CommentReference"/>
        </w:rPr>
        <w:commentReference w:id="29"/>
      </w:r>
      <w:r w:rsidRPr="00ED42BB">
        <w:t xml:space="preserve">activity </w:t>
      </w:r>
      <w:r w:rsidR="00E375B1" w:rsidRPr="00ED42BB">
        <w:t xml:space="preserve">of explants </w:t>
      </w:r>
      <w:r w:rsidRPr="00ED42BB">
        <w:t>in some cases.</w:t>
      </w:r>
      <w:r w:rsidRPr="00ED42BB">
        <w:rPr>
          <w:iCs/>
        </w:rPr>
        <w:t xml:space="preserve"> Thus, further studies need to</w:t>
      </w:r>
      <w:r w:rsidRPr="00C63BB2">
        <w:rPr>
          <w:iCs/>
        </w:rPr>
        <w:t xml:space="preserve"> </w:t>
      </w:r>
      <w:r>
        <w:rPr>
          <w:iCs/>
        </w:rPr>
        <w:t xml:space="preserve">investigate the </w:t>
      </w:r>
      <w:r w:rsidRPr="00C63BB2">
        <w:t xml:space="preserve">conservation of </w:t>
      </w:r>
      <w:r w:rsidRPr="00C63BB2">
        <w:rPr>
          <w:i/>
          <w:iCs/>
        </w:rPr>
        <w:t xml:space="preserve">B. </w:t>
      </w:r>
      <w:proofErr w:type="spellStart"/>
      <w:r w:rsidRPr="00C63BB2">
        <w:rPr>
          <w:i/>
          <w:iCs/>
        </w:rPr>
        <w:t>auricomum</w:t>
      </w:r>
      <w:proofErr w:type="spellEnd"/>
      <w:r w:rsidRPr="00C63BB2">
        <w:rPr>
          <w:iCs/>
        </w:rPr>
        <w:t xml:space="preserve"> species </w:t>
      </w:r>
      <w:r>
        <w:rPr>
          <w:iCs/>
        </w:rPr>
        <w:t xml:space="preserve">in </w:t>
      </w:r>
      <w:r w:rsidRPr="00C63BB2">
        <w:t>sucrose-</w:t>
      </w:r>
      <w:r>
        <w:t>f</w:t>
      </w:r>
      <w:r w:rsidRPr="00C63BB2">
        <w:t xml:space="preserve">ree medium for prolong period. </w:t>
      </w:r>
    </w:p>
    <w:p w:rsidR="00F77DC3" w:rsidRDefault="00C30094" w:rsidP="00F77DC3">
      <w:pPr>
        <w:spacing w:line="480" w:lineRule="auto"/>
        <w:jc w:val="both"/>
      </w:pPr>
      <w:proofErr w:type="spellStart"/>
      <w:r w:rsidRPr="00994D9E">
        <w:rPr>
          <w:rFonts w:eastAsia="Calibri"/>
        </w:rPr>
        <w:t>Agrawal</w:t>
      </w:r>
      <w:proofErr w:type="spellEnd"/>
      <w:r w:rsidRPr="003F4900">
        <w:rPr>
          <w:rFonts w:eastAsia="Calibri"/>
        </w:rPr>
        <w:t xml:space="preserve"> et al. </w:t>
      </w:r>
      <w:r>
        <w:rPr>
          <w:rFonts w:eastAsia="Calibri"/>
        </w:rPr>
        <w:t xml:space="preserve">(1992) </w:t>
      </w:r>
      <w:r w:rsidR="00F77DC3">
        <w:rPr>
          <w:rFonts w:eastAsia="Calibri"/>
        </w:rPr>
        <w:t>have reported</w:t>
      </w:r>
      <w:r>
        <w:rPr>
          <w:rFonts w:eastAsia="Calibri"/>
        </w:rPr>
        <w:t xml:space="preserve"> that </w:t>
      </w:r>
      <w:r w:rsidRPr="003F4900">
        <w:rPr>
          <w:rFonts w:eastAsia="Calibri"/>
          <w:i/>
          <w:iCs/>
        </w:rPr>
        <w:t xml:space="preserve">Vanilla </w:t>
      </w:r>
      <w:proofErr w:type="spellStart"/>
      <w:r w:rsidRPr="003F4900">
        <w:rPr>
          <w:rFonts w:eastAsia="Calibri"/>
          <w:i/>
          <w:iCs/>
        </w:rPr>
        <w:t>walkeriae</w:t>
      </w:r>
      <w:proofErr w:type="spellEnd"/>
      <w:r>
        <w:rPr>
          <w:rFonts w:eastAsia="Calibri"/>
          <w:iCs/>
        </w:rPr>
        <w:t xml:space="preserve"> </w:t>
      </w:r>
      <w:r>
        <w:rPr>
          <w:rFonts w:eastAsia="Calibri"/>
        </w:rPr>
        <w:t>shoots</w:t>
      </w:r>
      <w:r>
        <w:rPr>
          <w:rFonts w:eastAsia="Calibri"/>
          <w:i/>
          <w:iCs/>
        </w:rPr>
        <w:t xml:space="preserve"> </w:t>
      </w:r>
      <w:r>
        <w:rPr>
          <w:rFonts w:eastAsia="Calibri"/>
          <w:iCs/>
        </w:rPr>
        <w:t xml:space="preserve">were conserved for 7 months when maintained on </w:t>
      </w:r>
      <w:r w:rsidRPr="00084325">
        <w:rPr>
          <w:rFonts w:eastAsia="Calibri"/>
        </w:rPr>
        <w:t xml:space="preserve">half-strength </w:t>
      </w:r>
      <w:r>
        <w:rPr>
          <w:rFonts w:eastAsia="Calibri"/>
          <w:iCs/>
        </w:rPr>
        <w:t xml:space="preserve">MS medium. </w:t>
      </w:r>
      <w:r>
        <w:rPr>
          <w:rFonts w:eastAsia="Calibri"/>
        </w:rPr>
        <w:t xml:space="preserve">In the present study, </w:t>
      </w:r>
      <w:r w:rsidRPr="00334326">
        <w:rPr>
          <w:i/>
        </w:rPr>
        <w:t xml:space="preserve">B. </w:t>
      </w:r>
      <w:proofErr w:type="spellStart"/>
      <w:r w:rsidRPr="00334326">
        <w:rPr>
          <w:i/>
        </w:rPr>
        <w:t>auricomum</w:t>
      </w:r>
      <w:proofErr w:type="spellEnd"/>
      <w:r>
        <w:t xml:space="preserve"> shoots were </w:t>
      </w:r>
      <w:r>
        <w:lastRenderedPageBreak/>
        <w:t xml:space="preserve">successfully </w:t>
      </w:r>
      <w:r w:rsidR="00901384">
        <w:t xml:space="preserve">maintained </w:t>
      </w:r>
      <w:r w:rsidR="008348D0">
        <w:t xml:space="preserve">for 12 months </w:t>
      </w:r>
      <w:r>
        <w:t xml:space="preserve">even on the medium containing one-fourth strength MS nutrient. As observed in the present study, seedlings of </w:t>
      </w:r>
      <w:proofErr w:type="spellStart"/>
      <w:r w:rsidRPr="00286371">
        <w:rPr>
          <w:i/>
        </w:rPr>
        <w:t>D</w:t>
      </w:r>
      <w:r>
        <w:rPr>
          <w:i/>
        </w:rPr>
        <w:t>endrobium</w:t>
      </w:r>
      <w:proofErr w:type="spellEnd"/>
      <w:r>
        <w:rPr>
          <w:i/>
        </w:rPr>
        <w:t xml:space="preserve"> </w:t>
      </w:r>
      <w:proofErr w:type="spellStart"/>
      <w:r w:rsidRPr="00286371">
        <w:rPr>
          <w:i/>
        </w:rPr>
        <w:t>candidum</w:t>
      </w:r>
      <w:proofErr w:type="spellEnd"/>
      <w:r>
        <w:t xml:space="preserve"> (Ming et al. 2000) and </w:t>
      </w:r>
      <w:r w:rsidRPr="00286371">
        <w:rPr>
          <w:i/>
        </w:rPr>
        <w:t xml:space="preserve">D. </w:t>
      </w:r>
      <w:proofErr w:type="spellStart"/>
      <w:r w:rsidRPr="00286371">
        <w:rPr>
          <w:i/>
        </w:rPr>
        <w:t>officinale</w:t>
      </w:r>
      <w:proofErr w:type="spellEnd"/>
      <w:r>
        <w:t xml:space="preserve"> (</w:t>
      </w:r>
      <w:proofErr w:type="spellStart"/>
      <w:r>
        <w:t>Zhong</w:t>
      </w:r>
      <w:proofErr w:type="spellEnd"/>
      <w:r>
        <w:t xml:space="preserve"> et al. 2000) were conserved </w:t>
      </w:r>
      <w:r w:rsidRPr="00BF32F9">
        <w:rPr>
          <w:i/>
        </w:rPr>
        <w:t>in vitro</w:t>
      </w:r>
      <w:r>
        <w:t xml:space="preserve"> for 12 months without subculture when maintained on one-fourth or half-strength MS medium. In contrast, sweet potato plantlets grown on </w:t>
      </w:r>
      <w:r w:rsidRPr="00084325">
        <w:rPr>
          <w:rFonts w:eastAsia="Calibri"/>
        </w:rPr>
        <w:t>half-</w:t>
      </w:r>
      <w:r>
        <w:rPr>
          <w:rFonts w:eastAsia="Calibri"/>
          <w:iCs/>
        </w:rPr>
        <w:t>strength</w:t>
      </w:r>
      <w:r>
        <w:t xml:space="preserve"> MS medium resulted in low survival (36 % - 48 %) after 4 months of conservation (Aguilar and Lopez</w:t>
      </w:r>
      <w:r w:rsidRPr="00F12925">
        <w:t xml:space="preserve"> </w:t>
      </w:r>
      <w:commentRangeStart w:id="30"/>
      <w:r w:rsidRPr="00F12925">
        <w:t>1993</w:t>
      </w:r>
      <w:commentRangeEnd w:id="30"/>
      <w:r w:rsidR="00D26EE6">
        <w:rPr>
          <w:rStyle w:val="CommentReference"/>
        </w:rPr>
        <w:commentReference w:id="30"/>
      </w:r>
      <w:r w:rsidRPr="00F12925">
        <w:t>).</w:t>
      </w:r>
      <w:r>
        <w:t xml:space="preserve"> </w:t>
      </w:r>
    </w:p>
    <w:p w:rsidR="00C30094" w:rsidRPr="00C57BD1" w:rsidRDefault="00C30094" w:rsidP="00F77DC3">
      <w:pPr>
        <w:spacing w:line="480" w:lineRule="auto"/>
        <w:jc w:val="both"/>
        <w:rPr>
          <w:rFonts w:eastAsia="MS Mincho"/>
        </w:rPr>
      </w:pPr>
      <w:r>
        <w:t xml:space="preserve">The </w:t>
      </w:r>
      <w:r w:rsidR="00012DE8">
        <w:t xml:space="preserve">shoot of </w:t>
      </w:r>
      <w:r>
        <w:t xml:space="preserve">endemic orchid species, </w:t>
      </w:r>
      <w:proofErr w:type="spellStart"/>
      <w:r w:rsidRPr="008E01AB">
        <w:rPr>
          <w:rFonts w:eastAsia="Calibri"/>
          <w:i/>
        </w:rPr>
        <w:t>Ipsea</w:t>
      </w:r>
      <w:proofErr w:type="spellEnd"/>
      <w:r w:rsidRPr="008E01AB">
        <w:rPr>
          <w:rFonts w:eastAsia="Calibri"/>
          <w:i/>
        </w:rPr>
        <w:t xml:space="preserve"> </w:t>
      </w:r>
      <w:proofErr w:type="spellStart"/>
      <w:r w:rsidRPr="008E01AB">
        <w:rPr>
          <w:rFonts w:eastAsia="Calibri"/>
          <w:i/>
        </w:rPr>
        <w:t>malabarica</w:t>
      </w:r>
      <w:proofErr w:type="spellEnd"/>
      <w:r>
        <w:rPr>
          <w:rFonts w:eastAsia="Calibri"/>
          <w:i/>
        </w:rPr>
        <w:t xml:space="preserve">, </w:t>
      </w:r>
      <w:r w:rsidRPr="008E01AB">
        <w:rPr>
          <w:rFonts w:eastAsia="Calibri"/>
        </w:rPr>
        <w:t>was maintained for 2</w:t>
      </w:r>
      <w:r w:rsidR="00D224C2">
        <w:rPr>
          <w:rFonts w:eastAsia="Calibri"/>
        </w:rPr>
        <w:t>0</w:t>
      </w:r>
      <w:r w:rsidRPr="008E01AB">
        <w:rPr>
          <w:rFonts w:eastAsia="Calibri"/>
        </w:rPr>
        <w:t xml:space="preserve"> months on half-strength MS medium, without the addition of sucr</w:t>
      </w:r>
      <w:r>
        <w:rPr>
          <w:rFonts w:eastAsia="Calibri"/>
        </w:rPr>
        <w:t xml:space="preserve">ose or PGRs (Martin and </w:t>
      </w:r>
      <w:proofErr w:type="spellStart"/>
      <w:r>
        <w:rPr>
          <w:rFonts w:eastAsia="Calibri"/>
        </w:rPr>
        <w:t>Pradeep</w:t>
      </w:r>
      <w:proofErr w:type="spellEnd"/>
      <w:r w:rsidRPr="008E01AB">
        <w:rPr>
          <w:rFonts w:eastAsia="Calibri"/>
        </w:rPr>
        <w:t xml:space="preserve"> 2003).</w:t>
      </w:r>
      <w:r>
        <w:rPr>
          <w:rFonts w:eastAsia="Calibri"/>
        </w:rPr>
        <w:t xml:space="preserve"> In </w:t>
      </w:r>
      <w:r w:rsidRPr="00F253FB">
        <w:rPr>
          <w:rFonts w:eastAsia="Calibri"/>
          <w:i/>
        </w:rPr>
        <w:t xml:space="preserve">Vanilla </w:t>
      </w:r>
      <w:r>
        <w:rPr>
          <w:rFonts w:eastAsia="Calibri"/>
        </w:rPr>
        <w:t xml:space="preserve">sp., </w:t>
      </w:r>
      <w:r w:rsidRPr="00862807">
        <w:rPr>
          <w:rFonts w:eastAsia="Calibri"/>
        </w:rPr>
        <w:t>shoots</w:t>
      </w:r>
      <w:r>
        <w:rPr>
          <w:rFonts w:eastAsia="Calibri"/>
        </w:rPr>
        <w:t xml:space="preserve"> were maintained for one year on full or half-strength MS nutrient with 15 </w:t>
      </w:r>
      <w:r w:rsidRPr="00341258">
        <w:t>g</w:t>
      </w:r>
      <w:r>
        <w:t xml:space="preserve"> </w:t>
      </w:r>
      <w:r w:rsidRPr="00341258">
        <w:t>l</w:t>
      </w:r>
      <w:r>
        <w:rPr>
          <w:vertAlign w:val="superscript"/>
        </w:rPr>
        <w:t>-1</w:t>
      </w:r>
      <w:r>
        <w:rPr>
          <w:rFonts w:eastAsia="Calibri"/>
        </w:rPr>
        <w:t xml:space="preserve"> each of sucrose and </w:t>
      </w:r>
      <w:proofErr w:type="spellStart"/>
      <w:r>
        <w:rPr>
          <w:rFonts w:eastAsia="Calibri"/>
        </w:rPr>
        <w:t>mannitol</w:t>
      </w:r>
      <w:proofErr w:type="spellEnd"/>
      <w:r>
        <w:rPr>
          <w:rFonts w:eastAsia="Calibri"/>
        </w:rPr>
        <w:t xml:space="preserve"> (</w:t>
      </w:r>
      <w:proofErr w:type="spellStart"/>
      <w:r>
        <w:rPr>
          <w:rFonts w:eastAsia="Calibri"/>
        </w:rPr>
        <w:t>Minoo</w:t>
      </w:r>
      <w:proofErr w:type="spellEnd"/>
      <w:r>
        <w:rPr>
          <w:rFonts w:eastAsia="Calibri"/>
        </w:rPr>
        <w:t xml:space="preserve"> et al. 2006). In the present study, </w:t>
      </w:r>
      <w:r w:rsidRPr="00916515">
        <w:rPr>
          <w:rFonts w:eastAsia="Calibri"/>
          <w:i/>
        </w:rPr>
        <w:t xml:space="preserve">B. </w:t>
      </w:r>
      <w:proofErr w:type="spellStart"/>
      <w:r w:rsidRPr="00916515">
        <w:rPr>
          <w:rFonts w:eastAsia="Calibri"/>
          <w:i/>
        </w:rPr>
        <w:t>auricomum</w:t>
      </w:r>
      <w:proofErr w:type="spellEnd"/>
      <w:r>
        <w:rPr>
          <w:rFonts w:eastAsia="Calibri"/>
          <w:i/>
        </w:rPr>
        <w:t xml:space="preserve"> </w:t>
      </w:r>
      <w:r>
        <w:rPr>
          <w:rFonts w:eastAsia="Calibri"/>
        </w:rPr>
        <w:t xml:space="preserve">shoots could be successfully maintained for 12 months on the medium containing </w:t>
      </w:r>
      <w:r w:rsidRPr="004250F7">
        <w:t>one-fourth strength MS</w:t>
      </w:r>
      <w:r>
        <w:t xml:space="preserve"> nutrient with 60 </w:t>
      </w:r>
      <w:r w:rsidRPr="00341258">
        <w:t>g</w:t>
      </w:r>
      <w:r>
        <w:t xml:space="preserve"> </w:t>
      </w:r>
      <w:r w:rsidRPr="00341258">
        <w:t>l</w:t>
      </w:r>
      <w:r>
        <w:rPr>
          <w:vertAlign w:val="superscript"/>
        </w:rPr>
        <w:t>-1</w:t>
      </w:r>
      <w:r>
        <w:t xml:space="preserve"> sucrose concentration. Thus, the reduction in concentrations of mineral nutrient and high sucrose concentration in the culture medium was sufficient to retard the </w:t>
      </w:r>
      <w:r w:rsidRPr="007F18E1">
        <w:rPr>
          <w:i/>
        </w:rPr>
        <w:t>in vitro</w:t>
      </w:r>
      <w:r>
        <w:t xml:space="preserve"> growth in </w:t>
      </w:r>
      <w:r w:rsidRPr="00916515">
        <w:rPr>
          <w:rFonts w:eastAsia="Calibri"/>
          <w:i/>
        </w:rPr>
        <w:t xml:space="preserve">B. </w:t>
      </w:r>
      <w:proofErr w:type="spellStart"/>
      <w:r w:rsidRPr="00916515">
        <w:rPr>
          <w:rFonts w:eastAsia="Calibri"/>
          <w:i/>
        </w:rPr>
        <w:t>auricomum</w:t>
      </w:r>
      <w:proofErr w:type="spellEnd"/>
      <w:r>
        <w:rPr>
          <w:i/>
        </w:rPr>
        <w:t>.</w:t>
      </w:r>
      <w:r>
        <w:t xml:space="preserve"> </w:t>
      </w:r>
      <w:r w:rsidR="00862807" w:rsidRPr="00862807">
        <w:t xml:space="preserve">In contrast, </w:t>
      </w:r>
      <w:r w:rsidR="00862807" w:rsidRPr="00862807">
        <w:rPr>
          <w:rFonts w:eastAsia="MS Mincho"/>
        </w:rPr>
        <w:t>the rate of shoot growth was higher in full strength MS</w:t>
      </w:r>
      <w:r w:rsidR="00C57BD1">
        <w:rPr>
          <w:rFonts w:eastAsia="MS Mincho"/>
        </w:rPr>
        <w:t xml:space="preserve"> medium </w:t>
      </w:r>
      <w:r w:rsidR="00862807" w:rsidRPr="00862807">
        <w:rPr>
          <w:rFonts w:eastAsia="MS Mincho"/>
        </w:rPr>
        <w:t xml:space="preserve">with 30 </w:t>
      </w:r>
      <w:r w:rsidR="00C57BD1" w:rsidRPr="00341258">
        <w:t>g</w:t>
      </w:r>
      <w:r w:rsidR="00C57BD1">
        <w:t xml:space="preserve"> </w:t>
      </w:r>
      <w:r w:rsidR="00C57BD1" w:rsidRPr="00341258">
        <w:t>l</w:t>
      </w:r>
      <w:r w:rsidR="00C57BD1">
        <w:rPr>
          <w:vertAlign w:val="superscript"/>
        </w:rPr>
        <w:t>-1</w:t>
      </w:r>
      <w:r w:rsidR="00C57BD1">
        <w:t xml:space="preserve"> </w:t>
      </w:r>
      <w:r w:rsidR="00C57BD1">
        <w:rPr>
          <w:rFonts w:eastAsia="MS Mincho"/>
        </w:rPr>
        <w:t>sucrose. It was observed that t</w:t>
      </w:r>
      <w:r w:rsidR="00862807" w:rsidRPr="00862807">
        <w:rPr>
          <w:rFonts w:eastAsia="MS Mincho"/>
        </w:rPr>
        <w:t>he</w:t>
      </w:r>
      <w:r w:rsidR="006D5DF7">
        <w:rPr>
          <w:rFonts w:eastAsia="MS Mincho"/>
        </w:rPr>
        <w:t>se</w:t>
      </w:r>
      <w:r w:rsidR="00C57BD1">
        <w:rPr>
          <w:rFonts w:eastAsia="MS Mincho"/>
        </w:rPr>
        <w:t xml:space="preserve"> </w:t>
      </w:r>
      <w:r w:rsidR="003507FF">
        <w:rPr>
          <w:rFonts w:eastAsia="MS Mincho"/>
        </w:rPr>
        <w:t>cultures</w:t>
      </w:r>
      <w:r w:rsidR="00862807" w:rsidRPr="00862807">
        <w:rPr>
          <w:rFonts w:eastAsia="MS Mincho"/>
        </w:rPr>
        <w:t xml:space="preserve"> grew faster and filled the culture vessel </w:t>
      </w:r>
      <w:r w:rsidR="003507FF">
        <w:rPr>
          <w:rFonts w:eastAsia="Calibri"/>
        </w:rPr>
        <w:t>after 6 months of culture. T</w:t>
      </w:r>
      <w:r w:rsidR="00862807" w:rsidRPr="00862807">
        <w:rPr>
          <w:rFonts w:eastAsia="MS Mincho"/>
        </w:rPr>
        <w:t xml:space="preserve">his overgrowth resulted in </w:t>
      </w:r>
      <w:r w:rsidR="00BE6937" w:rsidRPr="00862807">
        <w:rPr>
          <w:rFonts w:eastAsia="MS Mincho"/>
        </w:rPr>
        <w:t xml:space="preserve">exhaustion of nutrients and </w:t>
      </w:r>
      <w:r w:rsidR="00862807" w:rsidRPr="00862807">
        <w:rPr>
          <w:rFonts w:eastAsia="MS Mincho"/>
        </w:rPr>
        <w:t xml:space="preserve">drying up of some </w:t>
      </w:r>
      <w:r w:rsidR="00BE6937">
        <w:rPr>
          <w:rFonts w:eastAsia="MS Mincho"/>
        </w:rPr>
        <w:t xml:space="preserve">leaves </w:t>
      </w:r>
      <w:r w:rsidR="00BE6937">
        <w:rPr>
          <w:rFonts w:eastAsia="Calibri"/>
        </w:rPr>
        <w:t xml:space="preserve">after 6 months of culture if not </w:t>
      </w:r>
      <w:proofErr w:type="spellStart"/>
      <w:r w:rsidR="00BE6937">
        <w:rPr>
          <w:rFonts w:eastAsia="Calibri"/>
        </w:rPr>
        <w:t>subcultured</w:t>
      </w:r>
      <w:proofErr w:type="spellEnd"/>
      <w:r w:rsidR="00BE6937">
        <w:rPr>
          <w:rFonts w:eastAsia="Calibri"/>
        </w:rPr>
        <w:t>.</w:t>
      </w:r>
    </w:p>
    <w:p w:rsidR="00C30094" w:rsidRDefault="00C30094" w:rsidP="00D9562F">
      <w:pPr>
        <w:autoSpaceDE w:val="0"/>
        <w:autoSpaceDN w:val="0"/>
        <w:adjustRightInd w:val="0"/>
        <w:spacing w:line="480" w:lineRule="auto"/>
        <w:jc w:val="both"/>
        <w:rPr>
          <w:rFonts w:eastAsia="Calibri"/>
        </w:rPr>
      </w:pPr>
      <w:r w:rsidRPr="001A6FF1">
        <w:rPr>
          <w:rFonts w:eastAsia="Calibri"/>
        </w:rPr>
        <w:t>Availability of green shoots (for further micropropagation</w:t>
      </w:r>
      <w:r>
        <w:rPr>
          <w:rFonts w:eastAsia="Calibri"/>
        </w:rPr>
        <w:t xml:space="preserve"> </w:t>
      </w:r>
      <w:r w:rsidRPr="001A6FF1">
        <w:rPr>
          <w:rFonts w:eastAsia="Calibri"/>
          <w:i/>
          <w:iCs/>
        </w:rPr>
        <w:t xml:space="preserve">vis-à-vis </w:t>
      </w:r>
      <w:r w:rsidRPr="001A6FF1">
        <w:rPr>
          <w:rFonts w:eastAsia="Calibri"/>
        </w:rPr>
        <w:t>regeneration) after protracted</w:t>
      </w:r>
      <w:r>
        <w:rPr>
          <w:rFonts w:eastAsia="Calibri"/>
        </w:rPr>
        <w:t xml:space="preserve"> </w:t>
      </w:r>
      <w:r w:rsidRPr="001A6FF1">
        <w:rPr>
          <w:rFonts w:eastAsia="Calibri"/>
        </w:rPr>
        <w:t xml:space="preserve">periods of slow-growth </w:t>
      </w:r>
      <w:r>
        <w:rPr>
          <w:rFonts w:eastAsia="Calibri"/>
        </w:rPr>
        <w:t xml:space="preserve">conservation </w:t>
      </w:r>
      <w:r w:rsidRPr="001A6FF1">
        <w:rPr>
          <w:rFonts w:eastAsia="Calibri"/>
        </w:rPr>
        <w:t>is one of the most</w:t>
      </w:r>
      <w:r>
        <w:rPr>
          <w:rFonts w:eastAsia="Calibri"/>
        </w:rPr>
        <w:t xml:space="preserve"> </w:t>
      </w:r>
      <w:r w:rsidRPr="001A6FF1">
        <w:rPr>
          <w:rFonts w:eastAsia="Calibri"/>
        </w:rPr>
        <w:t xml:space="preserve">important features in any </w:t>
      </w:r>
      <w:r w:rsidRPr="001A6FF1">
        <w:rPr>
          <w:rFonts w:eastAsia="Calibri"/>
          <w:i/>
          <w:iCs/>
        </w:rPr>
        <w:t xml:space="preserve">in vitro </w:t>
      </w:r>
      <w:r w:rsidRPr="001A6FF1">
        <w:rPr>
          <w:rFonts w:eastAsia="Calibri"/>
        </w:rPr>
        <w:t xml:space="preserve">conservation </w:t>
      </w:r>
      <w:proofErr w:type="spellStart"/>
      <w:r w:rsidRPr="001A6FF1">
        <w:rPr>
          <w:rFonts w:eastAsia="Calibri"/>
        </w:rPr>
        <w:t>programme</w:t>
      </w:r>
      <w:proofErr w:type="spellEnd"/>
      <w:r>
        <w:rPr>
          <w:rFonts w:eastAsia="Calibri"/>
        </w:rPr>
        <w:t xml:space="preserve"> (Roca et al.</w:t>
      </w:r>
      <w:r w:rsidRPr="001A6FF1">
        <w:rPr>
          <w:rFonts w:eastAsia="Calibri"/>
        </w:rPr>
        <w:t xml:space="preserve"> 1989). Too much reduction in</w:t>
      </w:r>
      <w:r>
        <w:rPr>
          <w:rFonts w:eastAsia="Calibri"/>
        </w:rPr>
        <w:t xml:space="preserve"> </w:t>
      </w:r>
      <w:proofErr w:type="spellStart"/>
      <w:r w:rsidRPr="001A6FF1">
        <w:rPr>
          <w:rFonts w:eastAsia="Calibri"/>
        </w:rPr>
        <w:t>microplant</w:t>
      </w:r>
      <w:proofErr w:type="spellEnd"/>
      <w:r w:rsidRPr="001A6FF1">
        <w:rPr>
          <w:rFonts w:eastAsia="Calibri"/>
        </w:rPr>
        <w:t xml:space="preserve"> growth during </w:t>
      </w:r>
      <w:r>
        <w:rPr>
          <w:rFonts w:eastAsia="Calibri"/>
        </w:rPr>
        <w:t xml:space="preserve">conservation </w:t>
      </w:r>
      <w:r w:rsidRPr="001A6FF1">
        <w:rPr>
          <w:rFonts w:eastAsia="Calibri"/>
        </w:rPr>
        <w:t xml:space="preserve">may </w:t>
      </w:r>
      <w:r>
        <w:rPr>
          <w:rFonts w:eastAsia="Calibri"/>
        </w:rPr>
        <w:t xml:space="preserve">result in </w:t>
      </w:r>
      <w:r w:rsidRPr="001A6FF1">
        <w:rPr>
          <w:rFonts w:eastAsia="Calibri"/>
        </w:rPr>
        <w:t>limited number of viable plant</w:t>
      </w:r>
      <w:r>
        <w:rPr>
          <w:rFonts w:eastAsia="Calibri"/>
        </w:rPr>
        <w:t>let</w:t>
      </w:r>
      <w:r w:rsidRPr="001A6FF1">
        <w:rPr>
          <w:rFonts w:eastAsia="Calibri"/>
        </w:rPr>
        <w:t xml:space="preserve">s for further </w:t>
      </w:r>
      <w:proofErr w:type="spellStart"/>
      <w:r w:rsidRPr="001A6FF1">
        <w:rPr>
          <w:rFonts w:eastAsia="Calibri"/>
        </w:rPr>
        <w:t>subculturing</w:t>
      </w:r>
      <w:proofErr w:type="spellEnd"/>
      <w:r>
        <w:rPr>
          <w:rFonts w:eastAsia="Calibri"/>
        </w:rPr>
        <w:t xml:space="preserve"> </w:t>
      </w:r>
      <w:r w:rsidRPr="001A6FF1">
        <w:rPr>
          <w:rFonts w:eastAsia="Calibri"/>
        </w:rPr>
        <w:t>or regeneration</w:t>
      </w:r>
      <w:r>
        <w:rPr>
          <w:rFonts w:eastAsia="Calibri"/>
        </w:rPr>
        <w:t xml:space="preserve"> (</w:t>
      </w:r>
      <w:proofErr w:type="spellStart"/>
      <w:r>
        <w:rPr>
          <w:rFonts w:eastAsia="Calibri"/>
        </w:rPr>
        <w:t>Sarkar</w:t>
      </w:r>
      <w:proofErr w:type="spellEnd"/>
      <w:r>
        <w:rPr>
          <w:rFonts w:eastAsia="Calibri"/>
        </w:rPr>
        <w:t xml:space="preserve"> et al. 2001).  </w:t>
      </w:r>
      <w:r w:rsidRPr="009A740B">
        <w:rPr>
          <w:rFonts w:eastAsia="Calibri"/>
        </w:rPr>
        <w:t xml:space="preserve">In the present investigation, shoots maintained on growth </w:t>
      </w:r>
      <w:r w:rsidRPr="009A740B">
        <w:rPr>
          <w:rFonts w:eastAsia="Calibri"/>
        </w:rPr>
        <w:lastRenderedPageBreak/>
        <w:t>retardation medium (</w:t>
      </w:r>
      <w:r w:rsidRPr="009A740B">
        <w:t xml:space="preserve">one-fourth strength MS medium with 60 </w:t>
      </w:r>
      <w:r w:rsidRPr="00341258">
        <w:t>g</w:t>
      </w:r>
      <w:r>
        <w:t xml:space="preserve"> </w:t>
      </w:r>
      <w:r w:rsidRPr="00341258">
        <w:t>l</w:t>
      </w:r>
      <w:r>
        <w:rPr>
          <w:vertAlign w:val="superscript"/>
        </w:rPr>
        <w:t>-1</w:t>
      </w:r>
      <w:r w:rsidRPr="009A740B">
        <w:t xml:space="preserve"> sucrose) </w:t>
      </w:r>
      <w:r w:rsidRPr="009A740B">
        <w:rPr>
          <w:rFonts w:eastAsia="Calibri"/>
        </w:rPr>
        <w:t xml:space="preserve">survived after prolonged periods of storage and also fostered </w:t>
      </w:r>
      <w:proofErr w:type="spellStart"/>
      <w:r w:rsidRPr="009A740B">
        <w:rPr>
          <w:rFonts w:eastAsia="Calibri"/>
        </w:rPr>
        <w:t>favourable</w:t>
      </w:r>
      <w:proofErr w:type="spellEnd"/>
      <w:r w:rsidRPr="009A740B">
        <w:rPr>
          <w:rFonts w:eastAsia="Calibri"/>
        </w:rPr>
        <w:t xml:space="preserve"> plantlet </w:t>
      </w:r>
      <w:r>
        <w:rPr>
          <w:rFonts w:eastAsia="Calibri"/>
        </w:rPr>
        <w:t xml:space="preserve">to </w:t>
      </w:r>
      <w:r w:rsidRPr="009A740B">
        <w:rPr>
          <w:rFonts w:eastAsia="Calibri"/>
        </w:rPr>
        <w:t>re</w:t>
      </w:r>
      <w:r>
        <w:rPr>
          <w:rFonts w:eastAsia="Calibri"/>
        </w:rPr>
        <w:t>-</w:t>
      </w:r>
      <w:r w:rsidRPr="009A740B">
        <w:rPr>
          <w:rFonts w:eastAsia="Calibri"/>
        </w:rPr>
        <w:t>grow.</w:t>
      </w:r>
    </w:p>
    <w:p w:rsidR="00C30094" w:rsidRDefault="00C30094" w:rsidP="00D9562F">
      <w:pPr>
        <w:autoSpaceDE w:val="0"/>
        <w:autoSpaceDN w:val="0"/>
        <w:adjustRightInd w:val="0"/>
        <w:spacing w:line="480" w:lineRule="auto"/>
        <w:jc w:val="both"/>
        <w:rPr>
          <w:bCs/>
        </w:rPr>
      </w:pPr>
      <w:r>
        <w:rPr>
          <w:bCs/>
        </w:rPr>
        <w:t xml:space="preserve">It may be concluded that </w:t>
      </w:r>
      <w:r w:rsidR="00BD031C" w:rsidRPr="009A740B">
        <w:t xml:space="preserve">one-fourth strength MS medium with 60 </w:t>
      </w:r>
      <w:r w:rsidR="00BD031C" w:rsidRPr="00341258">
        <w:t>g</w:t>
      </w:r>
      <w:r w:rsidR="00BD031C">
        <w:t xml:space="preserve"> </w:t>
      </w:r>
      <w:r w:rsidR="00BD031C" w:rsidRPr="00341258">
        <w:t>l</w:t>
      </w:r>
      <w:r w:rsidR="00BD031C">
        <w:rPr>
          <w:vertAlign w:val="superscript"/>
        </w:rPr>
        <w:t>-1</w:t>
      </w:r>
      <w:r w:rsidR="00BD031C" w:rsidRPr="009A740B">
        <w:t xml:space="preserve"> sucrose</w:t>
      </w:r>
      <w:r w:rsidR="00BD031C">
        <w:rPr>
          <w:bCs/>
        </w:rPr>
        <w:t xml:space="preserve"> </w:t>
      </w:r>
      <w:r w:rsidR="00FA6E83">
        <w:t>showed</w:t>
      </w:r>
      <w:r w:rsidR="00FA6E83" w:rsidRPr="003129D1">
        <w:t xml:space="preserve"> a retard</w:t>
      </w:r>
      <w:r w:rsidR="00FA6E83">
        <w:t>ing</w:t>
      </w:r>
      <w:r w:rsidR="00FA6E83" w:rsidRPr="003129D1">
        <w:t xml:space="preserve"> effect on growth of </w:t>
      </w:r>
      <w:r w:rsidR="00FA6E83" w:rsidRPr="003129D1">
        <w:rPr>
          <w:i/>
        </w:rPr>
        <w:t xml:space="preserve">B. </w:t>
      </w:r>
      <w:proofErr w:type="spellStart"/>
      <w:r w:rsidR="00FA6E83" w:rsidRPr="003129D1">
        <w:rPr>
          <w:i/>
        </w:rPr>
        <w:t>auricomum</w:t>
      </w:r>
      <w:proofErr w:type="spellEnd"/>
      <w:r w:rsidR="00FA6E83" w:rsidRPr="003129D1">
        <w:t xml:space="preserve"> plants.</w:t>
      </w:r>
      <w:r w:rsidR="00FA6E83">
        <w:t xml:space="preserve"> </w:t>
      </w:r>
      <w:r w:rsidR="00534015">
        <w:rPr>
          <w:bCs/>
        </w:rPr>
        <w:t>A</w:t>
      </w:r>
      <w:r>
        <w:rPr>
          <w:bCs/>
        </w:rPr>
        <w:t xml:space="preserve"> </w:t>
      </w:r>
      <w:r w:rsidR="00BD031C">
        <w:rPr>
          <w:bCs/>
        </w:rPr>
        <w:t xml:space="preserve">simple and effective </w:t>
      </w:r>
      <w:r>
        <w:rPr>
          <w:bCs/>
        </w:rPr>
        <w:t xml:space="preserve">method for </w:t>
      </w:r>
      <w:r w:rsidRPr="00FF325A">
        <w:rPr>
          <w:bCs/>
          <w:i/>
        </w:rPr>
        <w:t>in vitro</w:t>
      </w:r>
      <w:r>
        <w:rPr>
          <w:bCs/>
        </w:rPr>
        <w:t xml:space="preserve"> conservation of </w:t>
      </w:r>
      <w:r w:rsidR="00BD031C">
        <w:rPr>
          <w:bCs/>
        </w:rPr>
        <w:t xml:space="preserve">this endangered species </w:t>
      </w:r>
      <w:r w:rsidRPr="00FA6E83">
        <w:rPr>
          <w:bCs/>
        </w:rPr>
        <w:t>ha</w:t>
      </w:r>
      <w:r w:rsidR="00AA4AFC" w:rsidRPr="00FA6E83">
        <w:rPr>
          <w:bCs/>
        </w:rPr>
        <w:t>s</w:t>
      </w:r>
      <w:r>
        <w:rPr>
          <w:bCs/>
        </w:rPr>
        <w:t xml:space="preserve"> been developed in the present study.</w:t>
      </w:r>
    </w:p>
    <w:p w:rsidR="00C30094" w:rsidRDefault="00C30094" w:rsidP="00D9562F">
      <w:pPr>
        <w:spacing w:line="480" w:lineRule="auto"/>
        <w:jc w:val="both"/>
        <w:rPr>
          <w:b/>
        </w:rPr>
      </w:pPr>
    </w:p>
    <w:p w:rsidR="00C30094" w:rsidRPr="007F2631" w:rsidRDefault="00C30094" w:rsidP="00FA6E83">
      <w:pPr>
        <w:spacing w:line="480" w:lineRule="auto"/>
        <w:jc w:val="both"/>
        <w:rPr>
          <w:b/>
        </w:rPr>
      </w:pPr>
      <w:r w:rsidRPr="007F2631">
        <w:rPr>
          <w:b/>
        </w:rPr>
        <w:t>Acknowledgements</w:t>
      </w:r>
    </w:p>
    <w:p w:rsidR="00C30094" w:rsidRDefault="00C30094" w:rsidP="00C30094">
      <w:pPr>
        <w:spacing w:line="480" w:lineRule="auto"/>
        <w:jc w:val="both"/>
        <w:rPr>
          <w:color w:val="131313"/>
        </w:rPr>
      </w:pPr>
      <w:r w:rsidRPr="007F2631">
        <w:rPr>
          <w:color w:val="131313"/>
        </w:rPr>
        <w:t xml:space="preserve">MMMT is thankful to the </w:t>
      </w:r>
      <w:r>
        <w:rPr>
          <w:color w:val="131313"/>
        </w:rPr>
        <w:t xml:space="preserve">DBT-TWAS (Department of Biotechnology, Govt. of India and The World </w:t>
      </w:r>
      <w:r w:rsidRPr="000A7255">
        <w:rPr>
          <w:color w:val="131313"/>
        </w:rPr>
        <w:t xml:space="preserve">Academy of Sciences, Italy) for the award of Postdoctoral fellowship and Prof. </w:t>
      </w:r>
      <w:proofErr w:type="spellStart"/>
      <w:r w:rsidRPr="000A7255">
        <w:rPr>
          <w:color w:val="131313"/>
        </w:rPr>
        <w:t>Sumita</w:t>
      </w:r>
      <w:proofErr w:type="spellEnd"/>
      <w:r w:rsidRPr="000A7255">
        <w:rPr>
          <w:color w:val="131313"/>
        </w:rPr>
        <w:t xml:space="preserve"> </w:t>
      </w:r>
      <w:proofErr w:type="spellStart"/>
      <w:r w:rsidRPr="000A7255">
        <w:rPr>
          <w:color w:val="131313"/>
        </w:rPr>
        <w:t>Jha</w:t>
      </w:r>
      <w:proofErr w:type="spellEnd"/>
      <w:r w:rsidRPr="000A7255">
        <w:rPr>
          <w:color w:val="131313"/>
        </w:rPr>
        <w:t xml:space="preserve">, mentor, CAS, Department of Botany, University of Calcutta and Prof. </w:t>
      </w:r>
      <w:proofErr w:type="spellStart"/>
      <w:r w:rsidRPr="000A7255">
        <w:rPr>
          <w:color w:val="131313"/>
        </w:rPr>
        <w:t>Amita</w:t>
      </w:r>
      <w:proofErr w:type="spellEnd"/>
      <w:r w:rsidRPr="000A7255">
        <w:rPr>
          <w:color w:val="131313"/>
        </w:rPr>
        <w:t xml:space="preserve"> Pal, </w:t>
      </w:r>
      <w:r w:rsidRPr="000A7255">
        <w:rPr>
          <w:iCs/>
        </w:rPr>
        <w:t xml:space="preserve">Bose Institute for their </w:t>
      </w:r>
      <w:r>
        <w:rPr>
          <w:iCs/>
        </w:rPr>
        <w:t>constant encouragement and support</w:t>
      </w:r>
      <w:r w:rsidRPr="000A7255">
        <w:rPr>
          <w:iCs/>
        </w:rPr>
        <w:t>s</w:t>
      </w:r>
      <w:r w:rsidRPr="000A7255">
        <w:rPr>
          <w:color w:val="131313"/>
        </w:rPr>
        <w:t>.</w:t>
      </w:r>
    </w:p>
    <w:p w:rsidR="00C30094" w:rsidRDefault="00C30094" w:rsidP="00C30094">
      <w:pPr>
        <w:spacing w:line="480" w:lineRule="auto"/>
        <w:jc w:val="both"/>
        <w:rPr>
          <w:b/>
        </w:rPr>
      </w:pPr>
    </w:p>
    <w:p w:rsidR="00C30094" w:rsidRDefault="00C30094" w:rsidP="00C30094">
      <w:pPr>
        <w:spacing w:line="480" w:lineRule="auto"/>
        <w:jc w:val="both"/>
        <w:rPr>
          <w:b/>
        </w:rPr>
      </w:pPr>
      <w:commentRangeStart w:id="31"/>
      <w:r w:rsidRPr="007F2631">
        <w:rPr>
          <w:b/>
        </w:rPr>
        <w:t>References</w:t>
      </w:r>
      <w:commentRangeEnd w:id="31"/>
      <w:r w:rsidR="00167B18">
        <w:rPr>
          <w:rStyle w:val="CommentReference"/>
        </w:rPr>
        <w:commentReference w:id="31"/>
      </w:r>
    </w:p>
    <w:p w:rsidR="00C30094" w:rsidRDefault="00C30094" w:rsidP="00C30094">
      <w:pPr>
        <w:spacing w:line="480" w:lineRule="auto"/>
        <w:jc w:val="both"/>
      </w:pPr>
      <w:r w:rsidRPr="00467536">
        <w:rPr>
          <w:lang w:val="pt-BR"/>
        </w:rPr>
        <w:t xml:space="preserve">Agrawal D.C., Morwal G.C., Mascarenhas A.F. (1992). </w:t>
      </w:r>
      <w:r w:rsidRPr="00232790">
        <w:rPr>
          <w:i/>
        </w:rPr>
        <w:t>In vitro</w:t>
      </w:r>
      <w:r w:rsidRPr="00232790">
        <w:t xml:space="preserve"> propagation and slow growth storage of shoot cultures of </w:t>
      </w:r>
      <w:r w:rsidRPr="00232790">
        <w:rPr>
          <w:i/>
        </w:rPr>
        <w:t xml:space="preserve">Vanilla </w:t>
      </w:r>
      <w:proofErr w:type="spellStart"/>
      <w:r w:rsidRPr="00232790">
        <w:rPr>
          <w:i/>
        </w:rPr>
        <w:t>walkeriae</w:t>
      </w:r>
      <w:proofErr w:type="spellEnd"/>
      <w:r w:rsidRPr="00232790">
        <w:t xml:space="preserve"> Wight, an endangered orchid. </w:t>
      </w:r>
      <w:proofErr w:type="spellStart"/>
      <w:r w:rsidRPr="00232790">
        <w:t>Lindleyana</w:t>
      </w:r>
      <w:proofErr w:type="spellEnd"/>
      <w:r>
        <w:t>,</w:t>
      </w:r>
      <w:r w:rsidRPr="00232790">
        <w:t xml:space="preserve"> 7(2): 95–99.</w:t>
      </w:r>
    </w:p>
    <w:p w:rsidR="00C30094" w:rsidRDefault="00C30094" w:rsidP="00C30094">
      <w:pPr>
        <w:spacing w:line="480" w:lineRule="auto"/>
        <w:jc w:val="both"/>
      </w:pPr>
      <w:r w:rsidRPr="00232790">
        <w:t>Aguilar M, Lopez M (1993)</w:t>
      </w:r>
      <w:r w:rsidR="00622446">
        <w:t>.</w:t>
      </w:r>
      <w:r w:rsidRPr="00232790">
        <w:t xml:space="preserve"> </w:t>
      </w:r>
      <w:r w:rsidRPr="00232790">
        <w:rPr>
          <w:i/>
        </w:rPr>
        <w:t>In vitro</w:t>
      </w:r>
      <w:r w:rsidRPr="00232790">
        <w:t xml:space="preserve"> conservation of </w:t>
      </w:r>
      <w:proofErr w:type="spellStart"/>
      <w:r w:rsidRPr="00232790">
        <w:t>sweetpotato</w:t>
      </w:r>
      <w:proofErr w:type="spellEnd"/>
      <w:r w:rsidRPr="00232790">
        <w:t xml:space="preserve"> clone N-1437 with minimal growth rate. In: Reunion annual de la </w:t>
      </w:r>
      <w:proofErr w:type="spellStart"/>
      <w:r w:rsidRPr="00232790">
        <w:t>Sociedad</w:t>
      </w:r>
      <w:proofErr w:type="spellEnd"/>
      <w:r w:rsidRPr="00232790">
        <w:t xml:space="preserve"> del </w:t>
      </w:r>
      <w:proofErr w:type="spellStart"/>
      <w:r w:rsidRPr="00232790">
        <w:t>Programa</w:t>
      </w:r>
      <w:proofErr w:type="spellEnd"/>
      <w:r w:rsidRPr="00232790">
        <w:t xml:space="preserve"> </w:t>
      </w:r>
      <w:proofErr w:type="spellStart"/>
      <w:r w:rsidRPr="00232790">
        <w:t>Cooperativo</w:t>
      </w:r>
      <w:proofErr w:type="spellEnd"/>
      <w:r w:rsidRPr="00232790">
        <w:t xml:space="preserve"> Centro Americano </w:t>
      </w:r>
      <w:r>
        <w:t xml:space="preserve">de </w:t>
      </w:r>
      <w:proofErr w:type="spellStart"/>
      <w:r>
        <w:t>Cultivos</w:t>
      </w:r>
      <w:proofErr w:type="spellEnd"/>
      <w:r>
        <w:t xml:space="preserve"> y </w:t>
      </w:r>
      <w:proofErr w:type="spellStart"/>
      <w:r>
        <w:t>Animales</w:t>
      </w:r>
      <w:proofErr w:type="spellEnd"/>
      <w:r>
        <w:t xml:space="preserve"> (PCCMCA), Guatemala,</w:t>
      </w:r>
      <w:r w:rsidRPr="00232790">
        <w:t xml:space="preserve"> 276-278</w:t>
      </w:r>
      <w:r>
        <w:t xml:space="preserve"> </w:t>
      </w:r>
      <w:r w:rsidRPr="00232790">
        <w:t xml:space="preserve">pp. </w:t>
      </w:r>
    </w:p>
    <w:p w:rsidR="00C30094" w:rsidRDefault="00C30094" w:rsidP="00C30094">
      <w:pPr>
        <w:spacing w:line="480" w:lineRule="auto"/>
        <w:jc w:val="both"/>
      </w:pPr>
      <w:proofErr w:type="spellStart"/>
      <w:r w:rsidRPr="00232790">
        <w:t>Arditti</w:t>
      </w:r>
      <w:proofErr w:type="spellEnd"/>
      <w:r w:rsidRPr="00232790">
        <w:t xml:space="preserve"> J</w:t>
      </w:r>
      <w:r>
        <w:t>.</w:t>
      </w:r>
      <w:r w:rsidRPr="00232790">
        <w:t xml:space="preserve"> (2008)</w:t>
      </w:r>
      <w:r>
        <w:t>.</w:t>
      </w:r>
      <w:r w:rsidRPr="00232790">
        <w:t xml:space="preserve"> </w:t>
      </w:r>
      <w:proofErr w:type="gramStart"/>
      <w:r w:rsidRPr="00232790">
        <w:t>Micropropagation of orchids.</w:t>
      </w:r>
      <w:proofErr w:type="gramEnd"/>
      <w:r w:rsidRPr="00232790">
        <w:t xml:space="preserve"> </w:t>
      </w:r>
      <w:proofErr w:type="gramStart"/>
      <w:r>
        <w:t xml:space="preserve">Second Edition, </w:t>
      </w:r>
      <w:r w:rsidRPr="00232790">
        <w:t>Jo</w:t>
      </w:r>
      <w:r>
        <w:t xml:space="preserve">hn Wiley and Sons, New </w:t>
      </w:r>
      <w:r w:rsidRPr="00DA6669">
        <w:t>York, 1-88 pp.</w:t>
      </w:r>
      <w:proofErr w:type="gramEnd"/>
    </w:p>
    <w:p w:rsidR="00886954" w:rsidRDefault="00886954" w:rsidP="00886954">
      <w:pPr>
        <w:autoSpaceDE w:val="0"/>
        <w:autoSpaceDN w:val="0"/>
        <w:adjustRightInd w:val="0"/>
        <w:spacing w:line="480" w:lineRule="auto"/>
        <w:jc w:val="both"/>
      </w:pPr>
      <w:r w:rsidRPr="00232790">
        <w:lastRenderedPageBreak/>
        <w:t>Bertrand-</w:t>
      </w:r>
      <w:proofErr w:type="spellStart"/>
      <w:r w:rsidRPr="00232790">
        <w:t>Desbrunais</w:t>
      </w:r>
      <w:proofErr w:type="spellEnd"/>
      <w:r w:rsidRPr="00232790">
        <w:t xml:space="preserve"> A</w:t>
      </w:r>
      <w:r>
        <w:t>.</w:t>
      </w:r>
      <w:r w:rsidRPr="00232790">
        <w:t xml:space="preserve">, </w:t>
      </w:r>
      <w:proofErr w:type="spellStart"/>
      <w:r w:rsidRPr="00232790">
        <w:t>Noirot</w:t>
      </w:r>
      <w:proofErr w:type="spellEnd"/>
      <w:r w:rsidRPr="00232790">
        <w:t xml:space="preserve"> M</w:t>
      </w:r>
      <w:r>
        <w:t>.</w:t>
      </w:r>
      <w:r w:rsidRPr="00232790">
        <w:t xml:space="preserve">, </w:t>
      </w:r>
      <w:proofErr w:type="spellStart"/>
      <w:r w:rsidRPr="00232790">
        <w:t>Charrier</w:t>
      </w:r>
      <w:proofErr w:type="spellEnd"/>
      <w:r w:rsidRPr="00232790">
        <w:t xml:space="preserve"> A</w:t>
      </w:r>
      <w:r>
        <w:t>.</w:t>
      </w:r>
      <w:r w:rsidRPr="00232790">
        <w:t xml:space="preserve"> (1992)</w:t>
      </w:r>
      <w:r>
        <w:t>.</w:t>
      </w:r>
      <w:r w:rsidRPr="00232790">
        <w:t xml:space="preserve"> </w:t>
      </w:r>
      <w:r w:rsidRPr="00232790">
        <w:rPr>
          <w:bCs/>
        </w:rPr>
        <w:t xml:space="preserve">Slow growth </w:t>
      </w:r>
      <w:r w:rsidRPr="00232790">
        <w:rPr>
          <w:bCs/>
          <w:i/>
          <w:iCs/>
        </w:rPr>
        <w:t xml:space="preserve">in vitro </w:t>
      </w:r>
      <w:r w:rsidRPr="00232790">
        <w:rPr>
          <w:bCs/>
        </w:rPr>
        <w:t xml:space="preserve">conservation of coffee </w:t>
      </w:r>
      <w:r w:rsidRPr="00232790">
        <w:rPr>
          <w:bCs/>
          <w:iCs/>
        </w:rPr>
        <w:t>(</w:t>
      </w:r>
      <w:proofErr w:type="spellStart"/>
      <w:r w:rsidRPr="00232790">
        <w:rPr>
          <w:bCs/>
          <w:i/>
          <w:iCs/>
        </w:rPr>
        <w:t>Coffea</w:t>
      </w:r>
      <w:proofErr w:type="spellEnd"/>
      <w:r w:rsidRPr="00232790">
        <w:rPr>
          <w:bCs/>
          <w:i/>
          <w:iCs/>
        </w:rPr>
        <w:t xml:space="preserve"> </w:t>
      </w:r>
      <w:r w:rsidRPr="00232790">
        <w:rPr>
          <w:bCs/>
        </w:rPr>
        <w:t xml:space="preserve">spp.) </w:t>
      </w:r>
      <w:r w:rsidRPr="00232790">
        <w:rPr>
          <w:iCs/>
        </w:rPr>
        <w:t xml:space="preserve">2: Influences of reduced concentrations of sucrose and low temperature. </w:t>
      </w:r>
      <w:r w:rsidRPr="00232790">
        <w:t>Plant Cell</w:t>
      </w:r>
      <w:r>
        <w:t>,</w:t>
      </w:r>
      <w:r w:rsidRPr="00232790">
        <w:t xml:space="preserve"> Tiss</w:t>
      </w:r>
      <w:r>
        <w:t>ue and Organ</w:t>
      </w:r>
      <w:r w:rsidRPr="00232790">
        <w:t xml:space="preserve"> Cult</w:t>
      </w:r>
      <w:r>
        <w:t xml:space="preserve">ure, </w:t>
      </w:r>
      <w:r w:rsidRPr="00232790">
        <w:rPr>
          <w:bCs/>
        </w:rPr>
        <w:t>31:</w:t>
      </w:r>
      <w:r w:rsidRPr="00232790">
        <w:rPr>
          <w:b/>
          <w:bCs/>
        </w:rPr>
        <w:t xml:space="preserve"> </w:t>
      </w:r>
      <w:r w:rsidRPr="00232790">
        <w:t>105-110.</w:t>
      </w:r>
    </w:p>
    <w:p w:rsidR="00C30094" w:rsidRPr="00232790" w:rsidRDefault="00C30094" w:rsidP="00C30094">
      <w:pPr>
        <w:autoSpaceDE w:val="0"/>
        <w:autoSpaceDN w:val="0"/>
        <w:adjustRightInd w:val="0"/>
        <w:spacing w:line="480" w:lineRule="auto"/>
        <w:jc w:val="both"/>
      </w:pPr>
      <w:proofErr w:type="spellStart"/>
      <w:r w:rsidRPr="007363C5">
        <w:t>Bridgen</w:t>
      </w:r>
      <w:proofErr w:type="spellEnd"/>
      <w:r w:rsidRPr="007363C5">
        <w:t xml:space="preserve"> M.P., </w:t>
      </w:r>
      <w:proofErr w:type="spellStart"/>
      <w:r w:rsidRPr="007363C5">
        <w:t>Staby</w:t>
      </w:r>
      <w:proofErr w:type="spellEnd"/>
      <w:r w:rsidRPr="007363C5">
        <w:t xml:space="preserve"> G.L. (1981). Low pressure</w:t>
      </w:r>
      <w:r w:rsidRPr="00232790">
        <w:t xml:space="preserve"> and low oxygen storage of </w:t>
      </w:r>
      <w:proofErr w:type="spellStart"/>
      <w:r w:rsidRPr="00232790">
        <w:rPr>
          <w:i/>
          <w:iCs/>
        </w:rPr>
        <w:t>Nicotiana</w:t>
      </w:r>
      <w:proofErr w:type="spellEnd"/>
      <w:r w:rsidRPr="00232790">
        <w:rPr>
          <w:i/>
          <w:iCs/>
        </w:rPr>
        <w:t xml:space="preserve"> </w:t>
      </w:r>
      <w:proofErr w:type="spellStart"/>
      <w:r w:rsidRPr="00232790">
        <w:rPr>
          <w:i/>
          <w:iCs/>
        </w:rPr>
        <w:t>tabacum</w:t>
      </w:r>
      <w:proofErr w:type="spellEnd"/>
      <w:r w:rsidRPr="00232790">
        <w:rPr>
          <w:i/>
          <w:iCs/>
        </w:rPr>
        <w:t xml:space="preserve"> </w:t>
      </w:r>
      <w:r w:rsidRPr="00232790">
        <w:t xml:space="preserve">and </w:t>
      </w:r>
      <w:r w:rsidRPr="00232790">
        <w:rPr>
          <w:i/>
          <w:iCs/>
        </w:rPr>
        <w:t xml:space="preserve">Chrysanthemum </w:t>
      </w:r>
      <w:proofErr w:type="spellStart"/>
      <w:r w:rsidRPr="00232790">
        <w:rPr>
          <w:i/>
          <w:iCs/>
        </w:rPr>
        <w:t>Morifolium</w:t>
      </w:r>
      <w:proofErr w:type="spellEnd"/>
      <w:r w:rsidRPr="00232790">
        <w:rPr>
          <w:i/>
          <w:iCs/>
        </w:rPr>
        <w:t xml:space="preserve"> </w:t>
      </w:r>
      <w:r w:rsidRPr="00232790">
        <w:t>tissue cultures. Plant Sci</w:t>
      </w:r>
      <w:r>
        <w:t>ence</w:t>
      </w:r>
      <w:r w:rsidRPr="00232790">
        <w:t xml:space="preserve"> Lett</w:t>
      </w:r>
      <w:r>
        <w:t>ers,</w:t>
      </w:r>
      <w:r w:rsidRPr="00232790">
        <w:t xml:space="preserve"> 22: 177-186.</w:t>
      </w:r>
    </w:p>
    <w:p w:rsidR="00C30094" w:rsidRPr="00232790" w:rsidRDefault="00C30094" w:rsidP="00C30094">
      <w:pPr>
        <w:autoSpaceDE w:val="0"/>
        <w:autoSpaceDN w:val="0"/>
        <w:adjustRightInd w:val="0"/>
        <w:spacing w:line="480" w:lineRule="auto"/>
        <w:jc w:val="both"/>
      </w:pPr>
      <w:proofErr w:type="gramStart"/>
      <w:r w:rsidRPr="00232790">
        <w:rPr>
          <w:bCs/>
        </w:rPr>
        <w:t>El-</w:t>
      </w:r>
      <w:proofErr w:type="spellStart"/>
      <w:r w:rsidRPr="00232790">
        <w:rPr>
          <w:bCs/>
        </w:rPr>
        <w:t>Gizawy</w:t>
      </w:r>
      <w:proofErr w:type="spellEnd"/>
      <w:r w:rsidRPr="00232790">
        <w:rPr>
          <w:bCs/>
        </w:rPr>
        <w:t xml:space="preserve"> A</w:t>
      </w:r>
      <w:r>
        <w:rPr>
          <w:bCs/>
        </w:rPr>
        <w:t>.</w:t>
      </w:r>
      <w:r w:rsidRPr="00232790">
        <w:rPr>
          <w:bCs/>
        </w:rPr>
        <w:t>M</w:t>
      </w:r>
      <w:r>
        <w:rPr>
          <w:bCs/>
        </w:rPr>
        <w:t>.</w:t>
      </w:r>
      <w:r w:rsidRPr="00232790">
        <w:rPr>
          <w:bCs/>
        </w:rPr>
        <w:t>, Ford-</w:t>
      </w:r>
      <w:proofErr w:type="spellStart"/>
      <w:r w:rsidRPr="00232790">
        <w:rPr>
          <w:bCs/>
        </w:rPr>
        <w:t>LIoyd</w:t>
      </w:r>
      <w:proofErr w:type="spellEnd"/>
      <w:r w:rsidRPr="00232790">
        <w:rPr>
          <w:bCs/>
        </w:rPr>
        <w:t xml:space="preserve"> B</w:t>
      </w:r>
      <w:r>
        <w:rPr>
          <w:bCs/>
        </w:rPr>
        <w:t>.</w:t>
      </w:r>
      <w:r w:rsidRPr="00232790">
        <w:rPr>
          <w:bCs/>
        </w:rPr>
        <w:t xml:space="preserve"> </w:t>
      </w:r>
      <w:r w:rsidRPr="00232790">
        <w:t>(1987)</w:t>
      </w:r>
      <w:r>
        <w:t>.</w:t>
      </w:r>
      <w:proofErr w:type="gramEnd"/>
      <w:r w:rsidRPr="00232790">
        <w:t xml:space="preserve"> </w:t>
      </w:r>
      <w:proofErr w:type="gramStart"/>
      <w:r w:rsidRPr="00232790">
        <w:t xml:space="preserve">An </w:t>
      </w:r>
      <w:r w:rsidRPr="00232790">
        <w:rPr>
          <w:i/>
          <w:iCs/>
        </w:rPr>
        <w:t xml:space="preserve">in vitro </w:t>
      </w:r>
      <w:r w:rsidRPr="00232790">
        <w:t>method for the conservation and storage of garlic (</w:t>
      </w:r>
      <w:proofErr w:type="spellStart"/>
      <w:r w:rsidRPr="00232790">
        <w:rPr>
          <w:i/>
          <w:iCs/>
        </w:rPr>
        <w:t>Allium</w:t>
      </w:r>
      <w:proofErr w:type="spellEnd"/>
      <w:r w:rsidRPr="00232790">
        <w:rPr>
          <w:i/>
          <w:iCs/>
        </w:rPr>
        <w:t xml:space="preserve"> </w:t>
      </w:r>
      <w:proofErr w:type="spellStart"/>
      <w:r w:rsidRPr="00232790">
        <w:rPr>
          <w:i/>
          <w:iCs/>
        </w:rPr>
        <w:t>sativum</w:t>
      </w:r>
      <w:proofErr w:type="spellEnd"/>
      <w:r w:rsidRPr="00232790">
        <w:t>) germplasm.</w:t>
      </w:r>
      <w:proofErr w:type="gramEnd"/>
      <w:r w:rsidRPr="00232790">
        <w:t xml:space="preserve"> Plant Cell</w:t>
      </w:r>
      <w:r>
        <w:t xml:space="preserve">, </w:t>
      </w:r>
      <w:r w:rsidRPr="00232790">
        <w:t>Tiss</w:t>
      </w:r>
      <w:r>
        <w:t>ue and</w:t>
      </w:r>
      <w:r w:rsidRPr="00232790">
        <w:t xml:space="preserve"> Organ Cult</w:t>
      </w:r>
      <w:r>
        <w:t>ure,</w:t>
      </w:r>
      <w:r w:rsidRPr="00232790">
        <w:t xml:space="preserve"> </w:t>
      </w:r>
      <w:r w:rsidRPr="00232790">
        <w:rPr>
          <w:bCs/>
        </w:rPr>
        <w:t>9</w:t>
      </w:r>
      <w:r w:rsidRPr="00232790">
        <w:t>: 147-150.</w:t>
      </w:r>
    </w:p>
    <w:p w:rsidR="00C30094" w:rsidRPr="00232790" w:rsidRDefault="00C30094" w:rsidP="00C30094">
      <w:pPr>
        <w:spacing w:line="480" w:lineRule="auto"/>
        <w:jc w:val="both"/>
      </w:pPr>
      <w:r w:rsidRPr="00232790">
        <w:t>Engelmann F</w:t>
      </w:r>
      <w:r>
        <w:t>.</w:t>
      </w:r>
      <w:r w:rsidRPr="00232790">
        <w:t xml:space="preserve"> (1991)</w:t>
      </w:r>
      <w:r>
        <w:t>.</w:t>
      </w:r>
      <w:r w:rsidRPr="00232790">
        <w:t xml:space="preserve"> </w:t>
      </w:r>
      <w:proofErr w:type="gramStart"/>
      <w:r w:rsidRPr="00232790">
        <w:rPr>
          <w:bCs/>
          <w:i/>
          <w:iCs/>
        </w:rPr>
        <w:t xml:space="preserve">In vitro </w:t>
      </w:r>
      <w:r w:rsidRPr="00232790">
        <w:rPr>
          <w:bCs/>
        </w:rPr>
        <w:t>conservation of tropical plant germplasm - a review.</w:t>
      </w:r>
      <w:proofErr w:type="gramEnd"/>
      <w:r w:rsidRPr="00232790">
        <w:rPr>
          <w:bCs/>
        </w:rPr>
        <w:t xml:space="preserve"> </w:t>
      </w:r>
      <w:proofErr w:type="spellStart"/>
      <w:r>
        <w:rPr>
          <w:iCs/>
        </w:rPr>
        <w:t>Euphytica</w:t>
      </w:r>
      <w:proofErr w:type="spellEnd"/>
      <w:r>
        <w:rPr>
          <w:iCs/>
        </w:rPr>
        <w:t xml:space="preserve">, </w:t>
      </w:r>
      <w:r w:rsidRPr="00232790">
        <w:t>57: 227-243.</w:t>
      </w:r>
    </w:p>
    <w:p w:rsidR="00C30094" w:rsidRDefault="00C30094" w:rsidP="00C32EF4">
      <w:pPr>
        <w:autoSpaceDE w:val="0"/>
        <w:autoSpaceDN w:val="0"/>
        <w:adjustRightInd w:val="0"/>
        <w:spacing w:line="480" w:lineRule="auto"/>
        <w:jc w:val="both"/>
      </w:pPr>
      <w:r w:rsidRPr="00232790">
        <w:t>Engelmann F</w:t>
      </w:r>
      <w:r>
        <w:t>.</w:t>
      </w:r>
      <w:r w:rsidRPr="00232790">
        <w:t xml:space="preserve"> (1998)</w:t>
      </w:r>
      <w:r>
        <w:t>.</w:t>
      </w:r>
      <w:r w:rsidRPr="00232790">
        <w:t xml:space="preserve"> </w:t>
      </w:r>
      <w:proofErr w:type="gramStart"/>
      <w:r w:rsidRPr="00232790">
        <w:rPr>
          <w:i/>
        </w:rPr>
        <w:t>In vitro</w:t>
      </w:r>
      <w:r w:rsidRPr="00232790">
        <w:t xml:space="preserve"> conservation of horticultural genetic resources review of the state of the art.</w:t>
      </w:r>
      <w:proofErr w:type="gramEnd"/>
      <w:r w:rsidRPr="00232790">
        <w:t xml:space="preserve"> ISHS: World Conference on Horticultural Research, Rome, Italy</w:t>
      </w:r>
      <w:r>
        <w:t>,</w:t>
      </w:r>
      <w:r w:rsidRPr="00232790">
        <w:t xml:space="preserve"> 17-20 June.</w:t>
      </w:r>
    </w:p>
    <w:p w:rsidR="00C32EF4" w:rsidRPr="007B1117" w:rsidRDefault="00C32EF4" w:rsidP="00C32EF4">
      <w:pPr>
        <w:autoSpaceDE w:val="0"/>
        <w:autoSpaceDN w:val="0"/>
        <w:adjustRightInd w:val="0"/>
        <w:spacing w:line="480" w:lineRule="auto"/>
        <w:jc w:val="both"/>
      </w:pPr>
      <w:proofErr w:type="spellStart"/>
      <w:r w:rsidRPr="007B1117">
        <w:t>Galzy</w:t>
      </w:r>
      <w:proofErr w:type="spellEnd"/>
      <w:r w:rsidRPr="007B1117">
        <w:t xml:space="preserve"> R., </w:t>
      </w:r>
      <w:proofErr w:type="spellStart"/>
      <w:r w:rsidRPr="007B1117">
        <w:t>Compan</w:t>
      </w:r>
      <w:proofErr w:type="spellEnd"/>
      <w:r w:rsidRPr="007B1117">
        <w:t xml:space="preserve"> D. (1988). </w:t>
      </w:r>
      <w:proofErr w:type="gramStart"/>
      <w:r w:rsidRPr="007B1117">
        <w:t xml:space="preserve">Growth and nutrition of grapevine during </w:t>
      </w:r>
      <w:r w:rsidRPr="007B1117">
        <w:rPr>
          <w:bCs/>
          <w:i/>
          <w:iCs/>
        </w:rPr>
        <w:t xml:space="preserve">in </w:t>
      </w:r>
      <w:r w:rsidRPr="007B1117">
        <w:rPr>
          <w:i/>
          <w:iCs/>
        </w:rPr>
        <w:t xml:space="preserve">vitro </w:t>
      </w:r>
      <w:r w:rsidRPr="007B1117">
        <w:t>long term storage.</w:t>
      </w:r>
      <w:proofErr w:type="gramEnd"/>
      <w:r w:rsidRPr="007B1117">
        <w:t xml:space="preserve"> Plant Cell, Tissue and Organ Culture, 13: 229-237</w:t>
      </w:r>
      <w:r>
        <w:t>.</w:t>
      </w:r>
    </w:p>
    <w:p w:rsidR="00C30094" w:rsidRDefault="00C30094" w:rsidP="00C32EF4">
      <w:pPr>
        <w:autoSpaceDE w:val="0"/>
        <w:autoSpaceDN w:val="0"/>
        <w:adjustRightInd w:val="0"/>
        <w:spacing w:line="480" w:lineRule="auto"/>
        <w:jc w:val="both"/>
        <w:rPr>
          <w:rFonts w:eastAsia="Calibri"/>
        </w:rPr>
      </w:pPr>
      <w:proofErr w:type="spellStart"/>
      <w:r w:rsidRPr="00232790">
        <w:rPr>
          <w:rFonts w:eastAsia="Calibri"/>
        </w:rPr>
        <w:t>Gantait</w:t>
      </w:r>
      <w:proofErr w:type="spellEnd"/>
      <w:r>
        <w:rPr>
          <w:rFonts w:eastAsia="Calibri"/>
        </w:rPr>
        <w:t xml:space="preserve"> S., </w:t>
      </w:r>
      <w:proofErr w:type="spellStart"/>
      <w:r w:rsidRPr="00232790">
        <w:rPr>
          <w:rFonts w:eastAsia="Calibri"/>
        </w:rPr>
        <w:t>Bustam</w:t>
      </w:r>
      <w:proofErr w:type="spellEnd"/>
      <w:r>
        <w:rPr>
          <w:rFonts w:eastAsia="Calibri"/>
        </w:rPr>
        <w:t xml:space="preserve"> S., </w:t>
      </w:r>
      <w:proofErr w:type="spellStart"/>
      <w:r w:rsidRPr="00232790">
        <w:rPr>
          <w:rFonts w:eastAsia="Calibri"/>
        </w:rPr>
        <w:t>Sinniah</w:t>
      </w:r>
      <w:proofErr w:type="spellEnd"/>
      <w:r>
        <w:rPr>
          <w:rFonts w:eastAsia="Calibri"/>
        </w:rPr>
        <w:t xml:space="preserve"> U.R.</w:t>
      </w:r>
      <w:r w:rsidRPr="00232790">
        <w:t xml:space="preserve"> (2012)</w:t>
      </w:r>
      <w:r>
        <w:t xml:space="preserve">. </w:t>
      </w:r>
      <w:proofErr w:type="gramStart"/>
      <w:r w:rsidRPr="00232790">
        <w:rPr>
          <w:rFonts w:eastAsia="Calibri"/>
        </w:rPr>
        <w:t xml:space="preserve">Alginate-encapsulation, short-term storage and plant regeneration from protocorm-like bodies of </w:t>
      </w:r>
      <w:proofErr w:type="spellStart"/>
      <w:r w:rsidRPr="00F93720">
        <w:rPr>
          <w:rFonts w:eastAsia="Calibri"/>
          <w:i/>
        </w:rPr>
        <w:t>Aranda</w:t>
      </w:r>
      <w:proofErr w:type="spellEnd"/>
      <w:r w:rsidRPr="00232790">
        <w:rPr>
          <w:rFonts w:eastAsia="Calibri"/>
        </w:rPr>
        <w:t xml:space="preserve"> Wan </w:t>
      </w:r>
      <w:proofErr w:type="spellStart"/>
      <w:r w:rsidRPr="00232790">
        <w:rPr>
          <w:rFonts w:eastAsia="Calibri"/>
        </w:rPr>
        <w:t>Chark</w:t>
      </w:r>
      <w:proofErr w:type="spellEnd"/>
      <w:r w:rsidRPr="00232790">
        <w:rPr>
          <w:rFonts w:eastAsia="Calibri"/>
        </w:rPr>
        <w:t xml:space="preserve"> </w:t>
      </w:r>
      <w:proofErr w:type="spellStart"/>
      <w:r w:rsidRPr="00232790">
        <w:rPr>
          <w:rFonts w:eastAsia="Calibri"/>
        </w:rPr>
        <w:t>Kuan</w:t>
      </w:r>
      <w:proofErr w:type="spellEnd"/>
      <w:r w:rsidRPr="00232790">
        <w:rPr>
          <w:rFonts w:eastAsia="Calibri"/>
        </w:rPr>
        <w:t xml:space="preserve"> ‘Blue’ </w:t>
      </w:r>
      <w:r>
        <w:rPr>
          <w:rFonts w:eastAsia="Calibri"/>
        </w:rPr>
        <w:t>x</w:t>
      </w:r>
      <w:r w:rsidRPr="00232790">
        <w:rPr>
          <w:rFonts w:eastAsia="Calibri"/>
        </w:rPr>
        <w:t xml:space="preserve"> </w:t>
      </w:r>
      <w:r w:rsidRPr="00F93720">
        <w:rPr>
          <w:rFonts w:eastAsia="Calibri"/>
          <w:i/>
        </w:rPr>
        <w:t xml:space="preserve">Vanda </w:t>
      </w:r>
      <w:proofErr w:type="spellStart"/>
      <w:r w:rsidRPr="00F93720">
        <w:rPr>
          <w:rFonts w:eastAsia="Calibri"/>
          <w:i/>
        </w:rPr>
        <w:t>coerulea</w:t>
      </w:r>
      <w:proofErr w:type="spellEnd"/>
      <w:r w:rsidRPr="00232790">
        <w:rPr>
          <w:rFonts w:eastAsia="Calibri"/>
        </w:rPr>
        <w:t xml:space="preserve"> </w:t>
      </w:r>
      <w:proofErr w:type="spellStart"/>
      <w:r w:rsidRPr="00232790">
        <w:rPr>
          <w:rFonts w:eastAsia="Calibri"/>
        </w:rPr>
        <w:t>Grifft</w:t>
      </w:r>
      <w:proofErr w:type="spellEnd"/>
      <w:r w:rsidRPr="00232790">
        <w:rPr>
          <w:rFonts w:eastAsia="Calibri"/>
        </w:rPr>
        <w:t>.</w:t>
      </w:r>
      <w:proofErr w:type="gramEnd"/>
      <w:r w:rsidRPr="00232790">
        <w:rPr>
          <w:rFonts w:eastAsia="Calibri"/>
        </w:rPr>
        <w:t xml:space="preserve"> </w:t>
      </w:r>
      <w:proofErr w:type="gramStart"/>
      <w:r w:rsidRPr="00232790">
        <w:rPr>
          <w:rFonts w:eastAsia="Calibri"/>
        </w:rPr>
        <w:t>ex</w:t>
      </w:r>
      <w:proofErr w:type="gramEnd"/>
      <w:r w:rsidRPr="00232790">
        <w:rPr>
          <w:rFonts w:eastAsia="Calibri"/>
        </w:rPr>
        <w:t xml:space="preserve">. </w:t>
      </w:r>
      <w:proofErr w:type="spellStart"/>
      <w:r w:rsidRPr="00232790">
        <w:rPr>
          <w:rFonts w:eastAsia="Calibri"/>
        </w:rPr>
        <w:t>Lindl</w:t>
      </w:r>
      <w:proofErr w:type="spellEnd"/>
      <w:r w:rsidRPr="00232790">
        <w:rPr>
          <w:rFonts w:eastAsia="Calibri"/>
        </w:rPr>
        <w:t xml:space="preserve">. </w:t>
      </w:r>
      <w:proofErr w:type="gramStart"/>
      <w:r w:rsidRPr="00232790">
        <w:rPr>
          <w:rFonts w:eastAsia="Calibri"/>
        </w:rPr>
        <w:t>(Orchidaceae).</w:t>
      </w:r>
      <w:proofErr w:type="gramEnd"/>
      <w:r w:rsidRPr="00232790">
        <w:rPr>
          <w:rFonts w:eastAsia="Calibri"/>
        </w:rPr>
        <w:t xml:space="preserve"> Plant Growth Regul</w:t>
      </w:r>
      <w:r>
        <w:rPr>
          <w:rFonts w:eastAsia="Calibri"/>
        </w:rPr>
        <w:t xml:space="preserve">ation, 68(2): 303-311. </w:t>
      </w:r>
    </w:p>
    <w:p w:rsidR="00C30094" w:rsidRPr="00232790" w:rsidRDefault="00C30094" w:rsidP="00C30094">
      <w:pPr>
        <w:autoSpaceDE w:val="0"/>
        <w:autoSpaceDN w:val="0"/>
        <w:adjustRightInd w:val="0"/>
        <w:spacing w:line="480" w:lineRule="auto"/>
        <w:ind w:left="360" w:hanging="360"/>
        <w:jc w:val="both"/>
        <w:rPr>
          <w:bCs/>
          <w:highlight w:val="yellow"/>
        </w:rPr>
      </w:pPr>
      <w:proofErr w:type="spellStart"/>
      <w:r w:rsidRPr="00232790">
        <w:rPr>
          <w:rFonts w:eastAsia="Calibri"/>
          <w:bCs/>
        </w:rPr>
        <w:t>Hazarika</w:t>
      </w:r>
      <w:proofErr w:type="spellEnd"/>
      <w:r w:rsidRPr="00232790">
        <w:rPr>
          <w:rFonts w:eastAsia="Calibri"/>
          <w:bCs/>
        </w:rPr>
        <w:t xml:space="preserve"> B</w:t>
      </w:r>
      <w:r>
        <w:rPr>
          <w:rFonts w:eastAsia="Calibri"/>
          <w:bCs/>
        </w:rPr>
        <w:t>.</w:t>
      </w:r>
      <w:r w:rsidRPr="00232790">
        <w:rPr>
          <w:rFonts w:eastAsia="Calibri"/>
          <w:bCs/>
        </w:rPr>
        <w:t>N</w:t>
      </w:r>
      <w:r>
        <w:rPr>
          <w:rFonts w:eastAsia="Calibri"/>
          <w:bCs/>
        </w:rPr>
        <w:t>.</w:t>
      </w:r>
      <w:r w:rsidRPr="00232790">
        <w:rPr>
          <w:rFonts w:eastAsia="Calibri"/>
          <w:bCs/>
        </w:rPr>
        <w:t xml:space="preserve"> (2003)</w:t>
      </w:r>
      <w:r>
        <w:rPr>
          <w:rFonts w:eastAsia="Calibri"/>
          <w:bCs/>
        </w:rPr>
        <w:t>.</w:t>
      </w:r>
      <w:r w:rsidRPr="00232790">
        <w:rPr>
          <w:rFonts w:eastAsia="Calibri"/>
          <w:bCs/>
        </w:rPr>
        <w:t xml:space="preserve"> </w:t>
      </w:r>
      <w:proofErr w:type="gramStart"/>
      <w:r w:rsidRPr="00232790">
        <w:rPr>
          <w:rFonts w:eastAsia="Calibri"/>
          <w:bCs/>
        </w:rPr>
        <w:t>Acclimatization of tissue-cultured plants.</w:t>
      </w:r>
      <w:proofErr w:type="gramEnd"/>
      <w:r w:rsidRPr="00232790">
        <w:rPr>
          <w:rFonts w:eastAsia="Calibri"/>
        </w:rPr>
        <w:t xml:space="preserve"> Curr</w:t>
      </w:r>
      <w:r>
        <w:rPr>
          <w:rFonts w:eastAsia="Calibri"/>
        </w:rPr>
        <w:t xml:space="preserve">ent </w:t>
      </w:r>
      <w:r w:rsidRPr="00232790">
        <w:rPr>
          <w:rFonts w:eastAsia="Calibri"/>
        </w:rPr>
        <w:t>Sci</w:t>
      </w:r>
      <w:r>
        <w:rPr>
          <w:rFonts w:eastAsia="Calibri"/>
        </w:rPr>
        <w:t>ence,</w:t>
      </w:r>
      <w:r w:rsidRPr="00232790">
        <w:rPr>
          <w:rFonts w:eastAsia="Calibri"/>
        </w:rPr>
        <w:t xml:space="preserve"> 85(12): 25. </w:t>
      </w:r>
    </w:p>
    <w:p w:rsidR="00C30094" w:rsidRDefault="00C30094" w:rsidP="00C30094">
      <w:pPr>
        <w:autoSpaceDE w:val="0"/>
        <w:autoSpaceDN w:val="0"/>
        <w:adjustRightInd w:val="0"/>
        <w:spacing w:line="480" w:lineRule="auto"/>
        <w:jc w:val="both"/>
      </w:pPr>
      <w:proofErr w:type="spellStart"/>
      <w:r w:rsidRPr="00232790">
        <w:t>Henshaw</w:t>
      </w:r>
      <w:proofErr w:type="spellEnd"/>
      <w:r w:rsidRPr="00232790">
        <w:t xml:space="preserve"> G</w:t>
      </w:r>
      <w:r>
        <w:t>.</w:t>
      </w:r>
      <w:r w:rsidRPr="00232790">
        <w:t>G</w:t>
      </w:r>
      <w:r>
        <w:t>.</w:t>
      </w:r>
      <w:r w:rsidRPr="00232790">
        <w:t>, O'Hara J</w:t>
      </w:r>
      <w:r>
        <w:t>.</w:t>
      </w:r>
      <w:r w:rsidRPr="00232790">
        <w:t>F</w:t>
      </w:r>
      <w:r>
        <w:t>.</w:t>
      </w:r>
      <w:r w:rsidRPr="00232790">
        <w:t>, Westcott R</w:t>
      </w:r>
      <w:r>
        <w:t>.</w:t>
      </w:r>
      <w:r w:rsidRPr="00232790">
        <w:t>J</w:t>
      </w:r>
      <w:r>
        <w:t>.</w:t>
      </w:r>
      <w:r w:rsidRPr="00232790">
        <w:t xml:space="preserve"> (1980) In: Ingram D</w:t>
      </w:r>
      <w:r>
        <w:t>.</w:t>
      </w:r>
      <w:r w:rsidRPr="00232790">
        <w:t>S</w:t>
      </w:r>
      <w:r>
        <w:t>.,</w:t>
      </w:r>
      <w:r w:rsidRPr="00232790">
        <w:t xml:space="preserve"> </w:t>
      </w:r>
      <w:proofErr w:type="spellStart"/>
      <w:r w:rsidRPr="00232790">
        <w:t>Helgelson</w:t>
      </w:r>
      <w:proofErr w:type="spellEnd"/>
      <w:r w:rsidRPr="00232790">
        <w:t xml:space="preserve"> J</w:t>
      </w:r>
      <w:r>
        <w:t>.</w:t>
      </w:r>
      <w:r w:rsidRPr="00232790">
        <w:t>P</w:t>
      </w:r>
      <w:r>
        <w:t xml:space="preserve">. </w:t>
      </w:r>
      <w:r w:rsidRPr="00232790">
        <w:t>(</w:t>
      </w:r>
      <w:proofErr w:type="spellStart"/>
      <w:r>
        <w:t>E</w:t>
      </w:r>
      <w:r w:rsidRPr="00232790">
        <w:t>d</w:t>
      </w:r>
      <w:r>
        <w:t>s</w:t>
      </w:r>
      <w:proofErr w:type="spellEnd"/>
      <w:r w:rsidRPr="00232790">
        <w:t xml:space="preserve">) Tissue Culture Method for Plant Pathologists. </w:t>
      </w:r>
      <w:proofErr w:type="gramStart"/>
      <w:r w:rsidRPr="00232790">
        <w:t>Blackw</w:t>
      </w:r>
      <w:r>
        <w:t>ell Scientific Publications, UK,</w:t>
      </w:r>
      <w:r w:rsidRPr="00232790">
        <w:t xml:space="preserve"> 71-76</w:t>
      </w:r>
      <w:r>
        <w:t xml:space="preserve"> pp</w:t>
      </w:r>
      <w:r w:rsidRPr="00232790">
        <w:t>.</w:t>
      </w:r>
      <w:proofErr w:type="gramEnd"/>
    </w:p>
    <w:p w:rsidR="00C30094" w:rsidRPr="00232790" w:rsidRDefault="00C30094" w:rsidP="00C30094">
      <w:pPr>
        <w:autoSpaceDE w:val="0"/>
        <w:autoSpaceDN w:val="0"/>
        <w:adjustRightInd w:val="0"/>
        <w:spacing w:line="480" w:lineRule="auto"/>
        <w:jc w:val="both"/>
      </w:pPr>
      <w:r w:rsidRPr="00232790">
        <w:rPr>
          <w:lang w:val="fr-FR"/>
        </w:rPr>
        <w:t>Homes J</w:t>
      </w:r>
      <w:r>
        <w:rPr>
          <w:lang w:val="fr-FR"/>
        </w:rPr>
        <w:t>.</w:t>
      </w:r>
      <w:r w:rsidRPr="00232790">
        <w:rPr>
          <w:lang w:val="fr-FR"/>
        </w:rPr>
        <w:t>, Dubus F</w:t>
      </w:r>
      <w:r>
        <w:rPr>
          <w:lang w:val="fr-FR"/>
        </w:rPr>
        <w:t>.</w:t>
      </w:r>
      <w:r w:rsidRPr="00232790">
        <w:rPr>
          <w:lang w:val="fr-FR"/>
        </w:rPr>
        <w:t>, Bourdon J</w:t>
      </w:r>
      <w:r>
        <w:rPr>
          <w:lang w:val="fr-FR"/>
        </w:rPr>
        <w:t>.</w:t>
      </w:r>
      <w:r w:rsidRPr="00232790">
        <w:rPr>
          <w:lang w:val="fr-FR"/>
        </w:rPr>
        <w:t>L</w:t>
      </w:r>
      <w:r>
        <w:rPr>
          <w:lang w:val="fr-FR"/>
        </w:rPr>
        <w:t>.</w:t>
      </w:r>
      <w:r w:rsidRPr="00232790">
        <w:rPr>
          <w:lang w:val="fr-FR"/>
        </w:rPr>
        <w:t xml:space="preserve"> (1982)</w:t>
      </w:r>
      <w:r>
        <w:rPr>
          <w:lang w:val="fr-FR"/>
        </w:rPr>
        <w:t>.</w:t>
      </w:r>
      <w:r w:rsidRPr="00232790">
        <w:rPr>
          <w:lang w:val="fr-FR"/>
        </w:rPr>
        <w:t xml:space="preserve"> </w:t>
      </w:r>
      <w:proofErr w:type="gramStart"/>
      <w:r w:rsidRPr="00232790">
        <w:t>Cold storage of plant tissue cultures.</w:t>
      </w:r>
      <w:proofErr w:type="gramEnd"/>
      <w:r w:rsidRPr="00232790">
        <w:t xml:space="preserve"> In: Fujiwara</w:t>
      </w:r>
      <w:r w:rsidRPr="008540C7">
        <w:t xml:space="preserve"> </w:t>
      </w:r>
      <w:r>
        <w:t xml:space="preserve">A. </w:t>
      </w:r>
      <w:r w:rsidRPr="00232790">
        <w:t>(</w:t>
      </w:r>
      <w:proofErr w:type="spellStart"/>
      <w:r>
        <w:t>E</w:t>
      </w:r>
      <w:r w:rsidRPr="00232790">
        <w:t>d</w:t>
      </w:r>
      <w:r>
        <w:t>s</w:t>
      </w:r>
      <w:proofErr w:type="spellEnd"/>
      <w:r w:rsidRPr="00232790">
        <w:t xml:space="preserve">). </w:t>
      </w:r>
      <w:proofErr w:type="gramStart"/>
      <w:r w:rsidRPr="00232790">
        <w:t>Proc</w:t>
      </w:r>
      <w:r>
        <w:t>eeding of 5</w:t>
      </w:r>
      <w:r w:rsidRPr="008F1D1D">
        <w:rPr>
          <w:vertAlign w:val="superscript"/>
        </w:rPr>
        <w:t>th</w:t>
      </w:r>
      <w:r>
        <w:t xml:space="preserve"> International </w:t>
      </w:r>
      <w:r w:rsidRPr="00232790">
        <w:t>Cong</w:t>
      </w:r>
      <w:r>
        <w:t xml:space="preserve">ress in </w:t>
      </w:r>
      <w:r w:rsidRPr="00232790">
        <w:t>Plant Tissue and Cell Culture, Tokyo</w:t>
      </w:r>
      <w:r>
        <w:t>,</w:t>
      </w:r>
      <w:r w:rsidRPr="00232790">
        <w:t xml:space="preserve"> 801-802</w:t>
      </w:r>
      <w:r>
        <w:t xml:space="preserve"> </w:t>
      </w:r>
      <w:r w:rsidRPr="00232790">
        <w:t>pp.</w:t>
      </w:r>
      <w:proofErr w:type="gramEnd"/>
    </w:p>
    <w:p w:rsidR="00C30094" w:rsidRDefault="00C30094" w:rsidP="00C30094">
      <w:pPr>
        <w:autoSpaceDE w:val="0"/>
        <w:autoSpaceDN w:val="0"/>
        <w:adjustRightInd w:val="0"/>
        <w:spacing w:line="480" w:lineRule="auto"/>
        <w:jc w:val="both"/>
      </w:pPr>
      <w:r>
        <w:t xml:space="preserve"> </w:t>
      </w:r>
      <w:proofErr w:type="gramStart"/>
      <w:r w:rsidRPr="00232790">
        <w:t>IUCN (2004)</w:t>
      </w:r>
      <w:r>
        <w:t>.</w:t>
      </w:r>
      <w:proofErr w:type="gramEnd"/>
      <w:r w:rsidRPr="00232790">
        <w:t xml:space="preserve"> </w:t>
      </w:r>
      <w:proofErr w:type="gramStart"/>
      <w:r w:rsidRPr="00232790">
        <w:t>IUCN Red List of Threatened Species.</w:t>
      </w:r>
      <w:proofErr w:type="gramEnd"/>
      <w:r w:rsidRPr="00232790">
        <w:t xml:space="preserve"> </w:t>
      </w:r>
      <w:r w:rsidRPr="00AA6239">
        <w:t>www.iucnredlist.org</w:t>
      </w:r>
      <w:r>
        <w:t xml:space="preserve">. </w:t>
      </w:r>
    </w:p>
    <w:p w:rsidR="00C30094" w:rsidRDefault="00C30094" w:rsidP="00C30094">
      <w:pPr>
        <w:autoSpaceDE w:val="0"/>
        <w:autoSpaceDN w:val="0"/>
        <w:adjustRightInd w:val="0"/>
        <w:spacing w:line="480" w:lineRule="auto"/>
        <w:jc w:val="both"/>
      </w:pPr>
      <w:r w:rsidRPr="00232790">
        <w:lastRenderedPageBreak/>
        <w:t>IUCN/SSC Orchid Specialist Group (1996)</w:t>
      </w:r>
      <w:r>
        <w:t>.</w:t>
      </w:r>
      <w:r w:rsidRPr="00232790">
        <w:t xml:space="preserve"> </w:t>
      </w:r>
      <w:proofErr w:type="gramStart"/>
      <w:r w:rsidRPr="00232790">
        <w:t>Orchids-Status Survey and Conservation Action Plan.</w:t>
      </w:r>
      <w:proofErr w:type="gramEnd"/>
      <w:r w:rsidRPr="00232790">
        <w:t xml:space="preserve"> Gland and Cambridge: </w:t>
      </w:r>
      <w:r w:rsidRPr="000201AB">
        <w:t>IUCN, 3-4 pp.</w:t>
      </w:r>
      <w:r w:rsidRPr="00232790">
        <w:t xml:space="preserve"> </w:t>
      </w:r>
    </w:p>
    <w:p w:rsidR="00C30094" w:rsidRPr="00467536" w:rsidRDefault="00C30094" w:rsidP="00C30094">
      <w:pPr>
        <w:autoSpaceDE w:val="0"/>
        <w:autoSpaceDN w:val="0"/>
        <w:adjustRightInd w:val="0"/>
        <w:spacing w:line="480" w:lineRule="auto"/>
        <w:jc w:val="both"/>
        <w:rPr>
          <w:lang w:val="de-DE"/>
        </w:rPr>
      </w:pPr>
      <w:proofErr w:type="spellStart"/>
      <w:r w:rsidRPr="00232790">
        <w:t>Kartha</w:t>
      </w:r>
      <w:proofErr w:type="spellEnd"/>
      <w:r w:rsidRPr="00232790">
        <w:t xml:space="preserve"> K</w:t>
      </w:r>
      <w:r>
        <w:t>.</w:t>
      </w:r>
      <w:r w:rsidRPr="00232790">
        <w:t>K</w:t>
      </w:r>
      <w:r>
        <w:t>.</w:t>
      </w:r>
      <w:r w:rsidRPr="00232790">
        <w:t xml:space="preserve">, </w:t>
      </w:r>
      <w:proofErr w:type="spellStart"/>
      <w:r w:rsidRPr="00232790">
        <w:t>Mroginski</w:t>
      </w:r>
      <w:proofErr w:type="spellEnd"/>
      <w:r w:rsidRPr="00232790">
        <w:t xml:space="preserve"> L</w:t>
      </w:r>
      <w:r>
        <w:t>.</w:t>
      </w:r>
      <w:r w:rsidRPr="00232790">
        <w:t>A</w:t>
      </w:r>
      <w:r>
        <w:t>.</w:t>
      </w:r>
      <w:r w:rsidRPr="00232790">
        <w:t xml:space="preserve">, </w:t>
      </w:r>
      <w:proofErr w:type="spellStart"/>
      <w:r w:rsidRPr="00232790">
        <w:t>Pahl</w:t>
      </w:r>
      <w:proofErr w:type="spellEnd"/>
      <w:r w:rsidRPr="00232790">
        <w:t xml:space="preserve"> K</w:t>
      </w:r>
      <w:r>
        <w:t>.</w:t>
      </w:r>
      <w:r w:rsidRPr="00232790">
        <w:t>, Leung N</w:t>
      </w:r>
      <w:r>
        <w:t>.</w:t>
      </w:r>
      <w:r w:rsidRPr="00232790">
        <w:t>L</w:t>
      </w:r>
      <w:r>
        <w:t>.</w:t>
      </w:r>
      <w:r w:rsidRPr="00232790">
        <w:t xml:space="preserve"> (1981)</w:t>
      </w:r>
      <w:r>
        <w:t>.</w:t>
      </w:r>
      <w:r w:rsidRPr="00232790">
        <w:t xml:space="preserve"> </w:t>
      </w:r>
      <w:proofErr w:type="gramStart"/>
      <w:r w:rsidRPr="00232790">
        <w:t xml:space="preserve">Germplasm preservation of coffee </w:t>
      </w:r>
      <w:r w:rsidRPr="00232790">
        <w:rPr>
          <w:iCs/>
        </w:rPr>
        <w:t>(</w:t>
      </w:r>
      <w:proofErr w:type="spellStart"/>
      <w:r w:rsidRPr="00232790">
        <w:rPr>
          <w:i/>
          <w:iCs/>
        </w:rPr>
        <w:t>Coffea</w:t>
      </w:r>
      <w:proofErr w:type="spellEnd"/>
      <w:r w:rsidRPr="00232790">
        <w:rPr>
          <w:i/>
          <w:iCs/>
        </w:rPr>
        <w:t xml:space="preserve"> </w:t>
      </w:r>
      <w:proofErr w:type="spellStart"/>
      <w:r w:rsidRPr="00232790">
        <w:rPr>
          <w:i/>
          <w:iCs/>
        </w:rPr>
        <w:t>arabica</w:t>
      </w:r>
      <w:proofErr w:type="spellEnd"/>
      <w:r w:rsidRPr="00232790">
        <w:rPr>
          <w:i/>
          <w:iCs/>
        </w:rPr>
        <w:t xml:space="preserve"> </w:t>
      </w:r>
      <w:r w:rsidRPr="00232790">
        <w:t xml:space="preserve">L.) by </w:t>
      </w:r>
      <w:r w:rsidRPr="00232790">
        <w:rPr>
          <w:i/>
          <w:iCs/>
        </w:rPr>
        <w:t xml:space="preserve">in vitro </w:t>
      </w:r>
      <w:r w:rsidRPr="00232790">
        <w:t xml:space="preserve">culture of shoot apical </w:t>
      </w:r>
      <w:proofErr w:type="spellStart"/>
      <w:r w:rsidRPr="00232790">
        <w:t>meristems</w:t>
      </w:r>
      <w:proofErr w:type="spellEnd"/>
      <w:r w:rsidRPr="00232790">
        <w:t>.</w:t>
      </w:r>
      <w:proofErr w:type="gramEnd"/>
      <w:r w:rsidRPr="00232790">
        <w:t xml:space="preserve"> </w:t>
      </w:r>
      <w:r w:rsidRPr="00467536">
        <w:rPr>
          <w:lang w:val="de-DE"/>
        </w:rPr>
        <w:t>Plant Science Letters, 22: 301-307.</w:t>
      </w:r>
    </w:p>
    <w:p w:rsidR="00C30094" w:rsidRDefault="00C30094" w:rsidP="00C30094">
      <w:pPr>
        <w:autoSpaceDE w:val="0"/>
        <w:autoSpaceDN w:val="0"/>
        <w:adjustRightInd w:val="0"/>
        <w:spacing w:line="480" w:lineRule="auto"/>
        <w:jc w:val="both"/>
      </w:pPr>
      <w:r w:rsidRPr="00467536">
        <w:rPr>
          <w:bCs/>
          <w:lang w:val="de-DE"/>
        </w:rPr>
        <w:t xml:space="preserve">Kastner U., Klahr A., Keller E.R.J., Kahane R. </w:t>
      </w:r>
      <w:r w:rsidRPr="00467536">
        <w:rPr>
          <w:lang w:val="de-DE"/>
        </w:rPr>
        <w:t xml:space="preserve">(2001). </w:t>
      </w:r>
      <w:proofErr w:type="gramStart"/>
      <w:r w:rsidRPr="00232790">
        <w:t xml:space="preserve">Formation of onion </w:t>
      </w:r>
      <w:proofErr w:type="spellStart"/>
      <w:r w:rsidRPr="00232790">
        <w:t>bulblets</w:t>
      </w:r>
      <w:proofErr w:type="spellEnd"/>
      <w:r w:rsidRPr="00232790">
        <w:t xml:space="preserve"> </w:t>
      </w:r>
      <w:r w:rsidRPr="00232790">
        <w:rPr>
          <w:i/>
          <w:iCs/>
        </w:rPr>
        <w:t xml:space="preserve">in vitro </w:t>
      </w:r>
      <w:r w:rsidRPr="00232790">
        <w:t>and viability in medium-term storage.</w:t>
      </w:r>
      <w:proofErr w:type="gramEnd"/>
      <w:r w:rsidRPr="00232790">
        <w:t xml:space="preserve"> Plant Cell Rep</w:t>
      </w:r>
      <w:r>
        <w:t>orts,</w:t>
      </w:r>
      <w:r w:rsidRPr="00232790">
        <w:t xml:space="preserve"> </w:t>
      </w:r>
      <w:r w:rsidRPr="00232790">
        <w:rPr>
          <w:bCs/>
        </w:rPr>
        <w:t>20</w:t>
      </w:r>
      <w:r w:rsidRPr="00232790">
        <w:t>: 137-142.</w:t>
      </w:r>
    </w:p>
    <w:p w:rsidR="00C30094" w:rsidRPr="00232790" w:rsidRDefault="00C30094" w:rsidP="00C30094">
      <w:pPr>
        <w:autoSpaceDE w:val="0"/>
        <w:autoSpaceDN w:val="0"/>
        <w:adjustRightInd w:val="0"/>
        <w:spacing w:line="480" w:lineRule="auto"/>
        <w:jc w:val="both"/>
        <w:rPr>
          <w:rFonts w:eastAsia="AdvP4DF60E"/>
        </w:rPr>
      </w:pPr>
      <w:proofErr w:type="spellStart"/>
      <w:r w:rsidRPr="00232790">
        <w:rPr>
          <w:rFonts w:eastAsia="AdvP4DF60E"/>
        </w:rPr>
        <w:t>Ket</w:t>
      </w:r>
      <w:proofErr w:type="spellEnd"/>
      <w:r w:rsidRPr="00232790">
        <w:rPr>
          <w:rFonts w:eastAsia="AdvP4DF60E"/>
        </w:rPr>
        <w:t xml:space="preserve"> N</w:t>
      </w:r>
      <w:r>
        <w:rPr>
          <w:rFonts w:eastAsia="AdvP4DF60E"/>
        </w:rPr>
        <w:t>.</w:t>
      </w:r>
      <w:r w:rsidRPr="00232790">
        <w:rPr>
          <w:rFonts w:eastAsia="AdvP4DF60E"/>
        </w:rPr>
        <w:t>V</w:t>
      </w:r>
      <w:r>
        <w:rPr>
          <w:rFonts w:eastAsia="AdvP4DF60E"/>
        </w:rPr>
        <w:t>.</w:t>
      </w:r>
      <w:r w:rsidRPr="00232790">
        <w:rPr>
          <w:rFonts w:eastAsia="AdvP4DF60E"/>
        </w:rPr>
        <w:t>, Hahn E</w:t>
      </w:r>
      <w:r>
        <w:rPr>
          <w:rFonts w:eastAsia="AdvP4DF60E"/>
        </w:rPr>
        <w:t>.</w:t>
      </w:r>
      <w:r w:rsidRPr="00232790">
        <w:rPr>
          <w:rFonts w:eastAsia="AdvP4DF60E"/>
        </w:rPr>
        <w:t>J</w:t>
      </w:r>
      <w:r>
        <w:rPr>
          <w:rFonts w:eastAsia="AdvP4DF60E"/>
        </w:rPr>
        <w:t>.</w:t>
      </w:r>
      <w:r w:rsidRPr="00232790">
        <w:rPr>
          <w:rFonts w:eastAsia="AdvP4DF60E"/>
        </w:rPr>
        <w:t>, Park S</w:t>
      </w:r>
      <w:r>
        <w:rPr>
          <w:rFonts w:eastAsia="AdvP4DF60E"/>
        </w:rPr>
        <w:t>.</w:t>
      </w:r>
      <w:r w:rsidRPr="00232790">
        <w:rPr>
          <w:rFonts w:eastAsia="AdvP4DF60E"/>
        </w:rPr>
        <w:t>Y</w:t>
      </w:r>
      <w:r>
        <w:rPr>
          <w:rFonts w:eastAsia="AdvP4DF60E"/>
        </w:rPr>
        <w:t>.</w:t>
      </w:r>
      <w:r w:rsidRPr="00232790">
        <w:rPr>
          <w:rFonts w:eastAsia="AdvP4DF60E"/>
        </w:rPr>
        <w:t xml:space="preserve">, </w:t>
      </w:r>
      <w:proofErr w:type="spellStart"/>
      <w:r w:rsidRPr="00232790">
        <w:rPr>
          <w:rFonts w:eastAsia="AdvP4DF60E"/>
        </w:rPr>
        <w:t>Chakrabarty</w:t>
      </w:r>
      <w:proofErr w:type="spellEnd"/>
      <w:r w:rsidRPr="00232790">
        <w:rPr>
          <w:rFonts w:eastAsia="AdvP4DF60E"/>
        </w:rPr>
        <w:t xml:space="preserve"> D</w:t>
      </w:r>
      <w:r>
        <w:rPr>
          <w:rFonts w:eastAsia="AdvP4DF60E"/>
        </w:rPr>
        <w:t>.</w:t>
      </w:r>
      <w:r w:rsidRPr="00232790">
        <w:rPr>
          <w:rFonts w:eastAsia="AdvP4DF60E"/>
        </w:rPr>
        <w:t xml:space="preserve">, </w:t>
      </w:r>
      <w:proofErr w:type="spellStart"/>
      <w:r w:rsidRPr="00232790">
        <w:rPr>
          <w:rFonts w:eastAsia="AdvP4DF60E"/>
        </w:rPr>
        <w:t>Paek</w:t>
      </w:r>
      <w:proofErr w:type="spellEnd"/>
      <w:r w:rsidRPr="00232790">
        <w:rPr>
          <w:rFonts w:eastAsia="AdvP4DF60E"/>
        </w:rPr>
        <w:t xml:space="preserve"> K</w:t>
      </w:r>
      <w:r>
        <w:rPr>
          <w:rFonts w:eastAsia="AdvP4DF60E"/>
        </w:rPr>
        <w:t>.</w:t>
      </w:r>
      <w:r w:rsidRPr="00232790">
        <w:rPr>
          <w:rFonts w:eastAsia="AdvP4DF60E"/>
        </w:rPr>
        <w:t>Y</w:t>
      </w:r>
      <w:r>
        <w:rPr>
          <w:rFonts w:eastAsia="AdvP4DF60E"/>
        </w:rPr>
        <w:t>.</w:t>
      </w:r>
      <w:r w:rsidRPr="00232790">
        <w:rPr>
          <w:rFonts w:eastAsia="AdvP4DF60E"/>
        </w:rPr>
        <w:t xml:space="preserve"> (2004)</w:t>
      </w:r>
      <w:r>
        <w:rPr>
          <w:rFonts w:eastAsia="AdvP4DF60E"/>
        </w:rPr>
        <w:t>.</w:t>
      </w:r>
      <w:r w:rsidRPr="00232790">
        <w:rPr>
          <w:rFonts w:eastAsia="AdvP4DF60E"/>
        </w:rPr>
        <w:t xml:space="preserve"> </w:t>
      </w:r>
      <w:proofErr w:type="gramStart"/>
      <w:r w:rsidRPr="00232790">
        <w:rPr>
          <w:rFonts w:eastAsia="AdvP4DF60E"/>
        </w:rPr>
        <w:t xml:space="preserve">Micropropagation of an endangered orchid </w:t>
      </w:r>
      <w:proofErr w:type="spellStart"/>
      <w:r w:rsidRPr="00232790">
        <w:rPr>
          <w:rFonts w:eastAsia="AdvP4DF60E"/>
          <w:i/>
        </w:rPr>
        <w:t>Anectochilus</w:t>
      </w:r>
      <w:proofErr w:type="spellEnd"/>
      <w:r w:rsidRPr="00232790">
        <w:rPr>
          <w:rFonts w:eastAsia="AdvP4DF60E"/>
          <w:i/>
        </w:rPr>
        <w:t xml:space="preserve"> </w:t>
      </w:r>
      <w:proofErr w:type="spellStart"/>
      <w:r w:rsidRPr="00232790">
        <w:rPr>
          <w:rFonts w:eastAsia="AdvP4DF60E"/>
          <w:i/>
        </w:rPr>
        <w:t>formosanus</w:t>
      </w:r>
      <w:proofErr w:type="spellEnd"/>
      <w:r w:rsidRPr="00232790">
        <w:rPr>
          <w:rFonts w:eastAsia="AdvP4DF60E"/>
        </w:rPr>
        <w:t>.</w:t>
      </w:r>
      <w:proofErr w:type="gramEnd"/>
      <w:r w:rsidRPr="00232790">
        <w:rPr>
          <w:rFonts w:eastAsia="AdvP4DF60E"/>
        </w:rPr>
        <w:t xml:space="preserve"> </w:t>
      </w:r>
      <w:proofErr w:type="spellStart"/>
      <w:r w:rsidRPr="00232790">
        <w:rPr>
          <w:rFonts w:eastAsia="AdvP4DF60E"/>
        </w:rPr>
        <w:t>Biol</w:t>
      </w:r>
      <w:r>
        <w:rPr>
          <w:rFonts w:eastAsia="AdvP4DF60E"/>
        </w:rPr>
        <w:t>ogia</w:t>
      </w:r>
      <w:proofErr w:type="spellEnd"/>
      <w:r w:rsidRPr="00232790">
        <w:rPr>
          <w:rFonts w:eastAsia="AdvP4DF60E"/>
        </w:rPr>
        <w:t xml:space="preserve"> </w:t>
      </w:r>
      <w:proofErr w:type="spellStart"/>
      <w:r w:rsidRPr="00232790">
        <w:rPr>
          <w:rFonts w:eastAsia="AdvP4DF60E"/>
        </w:rPr>
        <w:t>Plant</w:t>
      </w:r>
      <w:r>
        <w:rPr>
          <w:rFonts w:eastAsia="AdvP4DF60E"/>
        </w:rPr>
        <w:t>arum</w:t>
      </w:r>
      <w:proofErr w:type="spellEnd"/>
      <w:r>
        <w:rPr>
          <w:rFonts w:eastAsia="AdvP4DF60E"/>
        </w:rPr>
        <w:t>,</w:t>
      </w:r>
      <w:r w:rsidRPr="00232790">
        <w:rPr>
          <w:rFonts w:eastAsia="AdvP4DF60E"/>
        </w:rPr>
        <w:t xml:space="preserve"> 48: 339–344.</w:t>
      </w:r>
    </w:p>
    <w:p w:rsidR="00C30094" w:rsidRPr="00232790" w:rsidRDefault="00C30094" w:rsidP="00C30094">
      <w:pPr>
        <w:spacing w:line="480" w:lineRule="auto"/>
        <w:jc w:val="both"/>
      </w:pPr>
      <w:proofErr w:type="spellStart"/>
      <w:r w:rsidRPr="00232790">
        <w:t>Kishi</w:t>
      </w:r>
      <w:proofErr w:type="spellEnd"/>
      <w:r w:rsidRPr="00232790">
        <w:t xml:space="preserve"> F</w:t>
      </w:r>
      <w:r>
        <w:t>.</w:t>
      </w:r>
      <w:r w:rsidRPr="00232790">
        <w:t>, Takagi K</w:t>
      </w:r>
      <w:r>
        <w:t>.</w:t>
      </w:r>
      <w:r w:rsidRPr="00232790">
        <w:t xml:space="preserve"> (1997)</w:t>
      </w:r>
      <w:r>
        <w:t>.</w:t>
      </w:r>
      <w:r w:rsidRPr="00232790">
        <w:t xml:space="preserve"> </w:t>
      </w:r>
      <w:proofErr w:type="gramStart"/>
      <w:r w:rsidRPr="00232790">
        <w:t>Efficient method for the preservation and regeneration of orchid protocorm-like bodies.</w:t>
      </w:r>
      <w:proofErr w:type="gramEnd"/>
      <w:r w:rsidRPr="00232790">
        <w:t xml:space="preserve"> </w:t>
      </w:r>
      <w:proofErr w:type="spellStart"/>
      <w:r w:rsidRPr="00232790">
        <w:t>Sci</w:t>
      </w:r>
      <w:r>
        <w:t>entia</w:t>
      </w:r>
      <w:proofErr w:type="spellEnd"/>
      <w:r>
        <w:t xml:space="preserve"> </w:t>
      </w:r>
      <w:proofErr w:type="spellStart"/>
      <w:r w:rsidRPr="00232790">
        <w:t>Hortic</w:t>
      </w:r>
      <w:r>
        <w:t>ulturae</w:t>
      </w:r>
      <w:proofErr w:type="spellEnd"/>
      <w:r>
        <w:t>,</w:t>
      </w:r>
      <w:r w:rsidRPr="00232790">
        <w:t xml:space="preserve"> 68: 149-156.</w:t>
      </w:r>
    </w:p>
    <w:p w:rsidR="00C30094" w:rsidRDefault="00C30094" w:rsidP="00C30094">
      <w:pPr>
        <w:autoSpaceDE w:val="0"/>
        <w:autoSpaceDN w:val="0"/>
        <w:adjustRightInd w:val="0"/>
        <w:spacing w:line="480" w:lineRule="auto"/>
        <w:jc w:val="both"/>
      </w:pPr>
      <w:proofErr w:type="spellStart"/>
      <w:proofErr w:type="gramStart"/>
      <w:r w:rsidRPr="00232790">
        <w:t>Koopowitz</w:t>
      </w:r>
      <w:proofErr w:type="spellEnd"/>
      <w:r w:rsidRPr="00232790">
        <w:t xml:space="preserve"> H</w:t>
      </w:r>
      <w:r>
        <w:t>.</w:t>
      </w:r>
      <w:r w:rsidRPr="00232790">
        <w:t xml:space="preserve">, </w:t>
      </w:r>
      <w:proofErr w:type="spellStart"/>
      <w:r w:rsidRPr="00232790">
        <w:t>Thornhill</w:t>
      </w:r>
      <w:proofErr w:type="spellEnd"/>
      <w:r w:rsidRPr="00232790">
        <w:t xml:space="preserve"> A</w:t>
      </w:r>
      <w:r>
        <w:t>.</w:t>
      </w:r>
      <w:r w:rsidRPr="00232790">
        <w:t>, Anderson M</w:t>
      </w:r>
      <w:r>
        <w:t>.</w:t>
      </w:r>
      <w:r w:rsidRPr="00232790">
        <w:t xml:space="preserve"> (1993)</w:t>
      </w:r>
      <w:r>
        <w:t>.</w:t>
      </w:r>
      <w:proofErr w:type="gramEnd"/>
      <w:r w:rsidRPr="00232790">
        <w:t xml:space="preserve"> Species distribution profiles of the </w:t>
      </w:r>
      <w:proofErr w:type="spellStart"/>
      <w:proofErr w:type="gramStart"/>
      <w:r w:rsidRPr="00232790">
        <w:t>neotropical</w:t>
      </w:r>
      <w:proofErr w:type="spellEnd"/>
      <w:proofErr w:type="gramEnd"/>
      <w:r w:rsidRPr="00232790">
        <w:t xml:space="preserve"> orchids </w:t>
      </w:r>
      <w:proofErr w:type="spellStart"/>
      <w:r w:rsidRPr="00232790">
        <w:rPr>
          <w:i/>
        </w:rPr>
        <w:t>Masdevallia</w:t>
      </w:r>
      <w:proofErr w:type="spellEnd"/>
      <w:r w:rsidRPr="00232790">
        <w:t xml:space="preserve"> and </w:t>
      </w:r>
      <w:r w:rsidRPr="00232790">
        <w:rPr>
          <w:i/>
        </w:rPr>
        <w:t>Dracula</w:t>
      </w:r>
      <w:r w:rsidRPr="00232790">
        <w:t xml:space="preserve"> (</w:t>
      </w:r>
      <w:proofErr w:type="spellStart"/>
      <w:r w:rsidRPr="00232790">
        <w:t>Pleurothallidinae</w:t>
      </w:r>
      <w:proofErr w:type="spellEnd"/>
      <w:r w:rsidRPr="00232790">
        <w:t>, Orchidaceae); implications for conservation. Biodivers</w:t>
      </w:r>
      <w:r>
        <w:t>ity and</w:t>
      </w:r>
      <w:r w:rsidRPr="00232790">
        <w:t xml:space="preserve"> Conserv</w:t>
      </w:r>
      <w:r>
        <w:t>ation,</w:t>
      </w:r>
      <w:r w:rsidRPr="00232790">
        <w:t xml:space="preserve"> 2: 681–690.</w:t>
      </w:r>
    </w:p>
    <w:p w:rsidR="00C30094" w:rsidRPr="00232790" w:rsidRDefault="00C30094" w:rsidP="00C30094">
      <w:pPr>
        <w:autoSpaceDE w:val="0"/>
        <w:autoSpaceDN w:val="0"/>
        <w:adjustRightInd w:val="0"/>
        <w:spacing w:line="480" w:lineRule="auto"/>
        <w:jc w:val="both"/>
      </w:pPr>
      <w:r w:rsidRPr="00232790">
        <w:t>Martin K</w:t>
      </w:r>
      <w:r>
        <w:t>.</w:t>
      </w:r>
      <w:r w:rsidRPr="00232790">
        <w:t>P</w:t>
      </w:r>
      <w:r>
        <w:t>.</w:t>
      </w:r>
      <w:r w:rsidRPr="00232790">
        <w:t xml:space="preserve">, </w:t>
      </w:r>
      <w:proofErr w:type="spellStart"/>
      <w:r w:rsidRPr="00232790">
        <w:t>Pradeep</w:t>
      </w:r>
      <w:proofErr w:type="spellEnd"/>
      <w:r w:rsidRPr="00232790">
        <w:t xml:space="preserve"> A</w:t>
      </w:r>
      <w:r>
        <w:t>.</w:t>
      </w:r>
      <w:r w:rsidRPr="00232790">
        <w:t>K</w:t>
      </w:r>
      <w:r>
        <w:t>.</w:t>
      </w:r>
      <w:r w:rsidRPr="00232790">
        <w:t xml:space="preserve"> (2003)</w:t>
      </w:r>
      <w:r>
        <w:t xml:space="preserve">. </w:t>
      </w:r>
      <w:proofErr w:type="gramStart"/>
      <w:r w:rsidRPr="00232790">
        <w:t xml:space="preserve">Simple strategy for the </w:t>
      </w:r>
      <w:r w:rsidRPr="00232790">
        <w:rPr>
          <w:i/>
        </w:rPr>
        <w:t>in vitro</w:t>
      </w:r>
      <w:r w:rsidRPr="00232790">
        <w:t xml:space="preserve"> conservation of </w:t>
      </w:r>
      <w:proofErr w:type="spellStart"/>
      <w:r w:rsidRPr="00232790">
        <w:rPr>
          <w:i/>
        </w:rPr>
        <w:t>Ipsea</w:t>
      </w:r>
      <w:proofErr w:type="spellEnd"/>
      <w:r w:rsidRPr="00232790">
        <w:rPr>
          <w:i/>
        </w:rPr>
        <w:t xml:space="preserve"> </w:t>
      </w:r>
      <w:proofErr w:type="spellStart"/>
      <w:r w:rsidRPr="00232790">
        <w:rPr>
          <w:i/>
        </w:rPr>
        <w:t>malabarica</w:t>
      </w:r>
      <w:proofErr w:type="spellEnd"/>
      <w:r w:rsidRPr="00232790">
        <w:t xml:space="preserve"> an endemic and endangered orchid of the Western Ghats of Kerala, India.</w:t>
      </w:r>
      <w:proofErr w:type="gramEnd"/>
      <w:r w:rsidRPr="00232790">
        <w:t xml:space="preserve"> Plant Cell</w:t>
      </w:r>
      <w:r>
        <w:t xml:space="preserve">, </w:t>
      </w:r>
      <w:r w:rsidRPr="00232790">
        <w:t>Tiss</w:t>
      </w:r>
      <w:r>
        <w:t xml:space="preserve">ue and </w:t>
      </w:r>
      <w:r w:rsidRPr="00232790">
        <w:t>Organ Cult</w:t>
      </w:r>
      <w:r>
        <w:t>ure,</w:t>
      </w:r>
      <w:r w:rsidRPr="00232790">
        <w:t xml:space="preserve"> 74: 197–200.</w:t>
      </w:r>
    </w:p>
    <w:p w:rsidR="00C30094" w:rsidRPr="00232790" w:rsidRDefault="00C30094" w:rsidP="00C30094">
      <w:pPr>
        <w:spacing w:line="480" w:lineRule="auto"/>
        <w:jc w:val="both"/>
      </w:pPr>
      <w:r w:rsidRPr="00232790">
        <w:t>Martin M</w:t>
      </w:r>
      <w:r>
        <w:t>.</w:t>
      </w:r>
      <w:r w:rsidRPr="00232790">
        <w:t>T</w:t>
      </w:r>
      <w:r>
        <w:t>.</w:t>
      </w:r>
      <w:r w:rsidRPr="00232790">
        <w:t xml:space="preserve">, </w:t>
      </w:r>
      <w:proofErr w:type="spellStart"/>
      <w:r w:rsidRPr="00232790">
        <w:t>Pedranzani</w:t>
      </w:r>
      <w:proofErr w:type="spellEnd"/>
      <w:r w:rsidRPr="00232790">
        <w:t xml:space="preserve"> H</w:t>
      </w:r>
      <w:r>
        <w:t>.</w:t>
      </w:r>
      <w:r w:rsidRPr="00232790">
        <w:t>E</w:t>
      </w:r>
      <w:r>
        <w:t>.</w:t>
      </w:r>
      <w:r w:rsidRPr="00232790">
        <w:t xml:space="preserve">, Sierra De </w:t>
      </w:r>
      <w:proofErr w:type="spellStart"/>
      <w:r w:rsidRPr="00232790">
        <w:t>Grado</w:t>
      </w:r>
      <w:proofErr w:type="spellEnd"/>
      <w:r w:rsidRPr="00232790">
        <w:t xml:space="preserve"> R</w:t>
      </w:r>
      <w:r>
        <w:t>.</w:t>
      </w:r>
      <w:r w:rsidRPr="00232790">
        <w:t xml:space="preserve"> (2007)</w:t>
      </w:r>
      <w:r>
        <w:t>.</w:t>
      </w:r>
      <w:r w:rsidRPr="00232790">
        <w:t xml:space="preserve"> </w:t>
      </w:r>
      <w:proofErr w:type="gramStart"/>
      <w:r w:rsidRPr="00232790">
        <w:rPr>
          <w:bCs/>
        </w:rPr>
        <w:t xml:space="preserve">Behavior and preservation of an </w:t>
      </w:r>
      <w:r w:rsidRPr="00232790">
        <w:rPr>
          <w:bCs/>
          <w:i/>
          <w:iCs/>
        </w:rPr>
        <w:t xml:space="preserve">in vitro </w:t>
      </w:r>
      <w:r w:rsidRPr="00232790">
        <w:rPr>
          <w:bCs/>
        </w:rPr>
        <w:t>collection of European aspen in Spain.</w:t>
      </w:r>
      <w:proofErr w:type="gramEnd"/>
      <w:r w:rsidRPr="00232790">
        <w:rPr>
          <w:bCs/>
        </w:rPr>
        <w:t xml:space="preserve"> </w:t>
      </w:r>
      <w:proofErr w:type="spellStart"/>
      <w:r>
        <w:t>Biocell</w:t>
      </w:r>
      <w:proofErr w:type="spellEnd"/>
      <w:r>
        <w:t>,</w:t>
      </w:r>
      <w:r w:rsidRPr="00232790">
        <w:t xml:space="preserve"> 31(1): 41-49.</w:t>
      </w:r>
    </w:p>
    <w:p w:rsidR="00C30094" w:rsidRDefault="00C30094" w:rsidP="00C30094">
      <w:pPr>
        <w:autoSpaceDE w:val="0"/>
        <w:autoSpaceDN w:val="0"/>
        <w:adjustRightInd w:val="0"/>
        <w:spacing w:line="480" w:lineRule="auto"/>
        <w:jc w:val="both"/>
      </w:pPr>
      <w:proofErr w:type="spellStart"/>
      <w:r w:rsidRPr="00232790">
        <w:rPr>
          <w:bCs/>
        </w:rPr>
        <w:t>Miedema</w:t>
      </w:r>
      <w:proofErr w:type="spellEnd"/>
      <w:r w:rsidRPr="00232790">
        <w:rPr>
          <w:bCs/>
        </w:rPr>
        <w:t xml:space="preserve"> P</w:t>
      </w:r>
      <w:r>
        <w:rPr>
          <w:bCs/>
        </w:rPr>
        <w:t>.</w:t>
      </w:r>
      <w:r w:rsidRPr="00232790">
        <w:rPr>
          <w:bCs/>
        </w:rPr>
        <w:t xml:space="preserve"> </w:t>
      </w:r>
      <w:r w:rsidRPr="00232790">
        <w:t>(1982)</w:t>
      </w:r>
      <w:r>
        <w:t>.</w:t>
      </w:r>
      <w:r w:rsidRPr="00232790">
        <w:t xml:space="preserve"> </w:t>
      </w:r>
      <w:proofErr w:type="gramStart"/>
      <w:r w:rsidRPr="00232790">
        <w:t xml:space="preserve">A tissue culture technique for vegetative propagation and low temperature preservation of </w:t>
      </w:r>
      <w:r w:rsidRPr="00232790">
        <w:rPr>
          <w:i/>
          <w:iCs/>
        </w:rPr>
        <w:t xml:space="preserve">Beta </w:t>
      </w:r>
      <w:proofErr w:type="spellStart"/>
      <w:r w:rsidRPr="00232790">
        <w:rPr>
          <w:i/>
          <w:iCs/>
        </w:rPr>
        <w:t>vulgaris</w:t>
      </w:r>
      <w:proofErr w:type="spellEnd"/>
      <w:r w:rsidRPr="00232790">
        <w:t>.</w:t>
      </w:r>
      <w:proofErr w:type="gramEnd"/>
      <w:r w:rsidRPr="00232790">
        <w:t xml:space="preserve"> </w:t>
      </w:r>
      <w:proofErr w:type="spellStart"/>
      <w:r w:rsidRPr="00232790">
        <w:t>Euphytica</w:t>
      </w:r>
      <w:proofErr w:type="spellEnd"/>
      <w:r>
        <w:t>,</w:t>
      </w:r>
      <w:r w:rsidRPr="00232790">
        <w:t xml:space="preserve"> </w:t>
      </w:r>
      <w:proofErr w:type="gramStart"/>
      <w:r w:rsidRPr="00232790">
        <w:rPr>
          <w:bCs/>
        </w:rPr>
        <w:t xml:space="preserve">31 </w:t>
      </w:r>
      <w:r w:rsidRPr="00232790">
        <w:t>:</w:t>
      </w:r>
      <w:proofErr w:type="gramEnd"/>
      <w:r w:rsidRPr="00232790">
        <w:t xml:space="preserve"> 635-643.</w:t>
      </w:r>
    </w:p>
    <w:p w:rsidR="00C30094" w:rsidRDefault="00C30094" w:rsidP="00C30094">
      <w:pPr>
        <w:spacing w:line="480" w:lineRule="auto"/>
        <w:jc w:val="both"/>
        <w:rPr>
          <w:bCs/>
        </w:rPr>
      </w:pPr>
      <w:proofErr w:type="gramStart"/>
      <w:r w:rsidRPr="00232790">
        <w:rPr>
          <w:bCs/>
        </w:rPr>
        <w:lastRenderedPageBreak/>
        <w:t>Ming X</w:t>
      </w:r>
      <w:r>
        <w:rPr>
          <w:bCs/>
        </w:rPr>
        <w:t>.</w:t>
      </w:r>
      <w:r w:rsidRPr="00232790">
        <w:rPr>
          <w:bCs/>
        </w:rPr>
        <w:t>, Ye Q</w:t>
      </w:r>
      <w:r>
        <w:rPr>
          <w:bCs/>
        </w:rPr>
        <w:t>.</w:t>
      </w:r>
      <w:r w:rsidRPr="00232790">
        <w:rPr>
          <w:bCs/>
        </w:rPr>
        <w:t xml:space="preserve">, </w:t>
      </w:r>
      <w:proofErr w:type="spellStart"/>
      <w:r w:rsidRPr="00232790">
        <w:rPr>
          <w:bCs/>
        </w:rPr>
        <w:t>Guo</w:t>
      </w:r>
      <w:proofErr w:type="spellEnd"/>
      <w:r w:rsidRPr="00232790">
        <w:rPr>
          <w:bCs/>
        </w:rPr>
        <w:t xml:space="preserve"> L</w:t>
      </w:r>
      <w:r>
        <w:rPr>
          <w:bCs/>
        </w:rPr>
        <w:t>.</w:t>
      </w:r>
      <w:r w:rsidRPr="00232790">
        <w:rPr>
          <w:bCs/>
        </w:rPr>
        <w:t xml:space="preserve">, </w:t>
      </w:r>
      <w:proofErr w:type="spellStart"/>
      <w:r w:rsidRPr="00232790">
        <w:rPr>
          <w:bCs/>
        </w:rPr>
        <w:t>Zhong</w:t>
      </w:r>
      <w:proofErr w:type="spellEnd"/>
      <w:r w:rsidRPr="00232790">
        <w:rPr>
          <w:bCs/>
        </w:rPr>
        <w:t xml:space="preserve"> S</w:t>
      </w:r>
      <w:r>
        <w:rPr>
          <w:bCs/>
        </w:rPr>
        <w:t>.</w:t>
      </w:r>
      <w:r w:rsidRPr="00232790">
        <w:rPr>
          <w:bCs/>
        </w:rPr>
        <w:t>Y</w:t>
      </w:r>
      <w:r>
        <w:rPr>
          <w:bCs/>
        </w:rPr>
        <w:t>.</w:t>
      </w:r>
      <w:r w:rsidRPr="00232790">
        <w:rPr>
          <w:bCs/>
        </w:rPr>
        <w:t xml:space="preserve"> (2000)</w:t>
      </w:r>
      <w:r>
        <w:rPr>
          <w:bCs/>
        </w:rPr>
        <w:t>.</w:t>
      </w:r>
      <w:proofErr w:type="gramEnd"/>
      <w:r w:rsidRPr="00232790">
        <w:rPr>
          <w:bCs/>
        </w:rPr>
        <w:t xml:space="preserve"> </w:t>
      </w:r>
      <w:proofErr w:type="spellStart"/>
      <w:proofErr w:type="gramStart"/>
      <w:r w:rsidRPr="00232790">
        <w:rPr>
          <w:bCs/>
          <w:i/>
        </w:rPr>
        <w:t>Dendrobium</w:t>
      </w:r>
      <w:proofErr w:type="spellEnd"/>
      <w:r w:rsidRPr="00232790">
        <w:rPr>
          <w:bCs/>
          <w:i/>
        </w:rPr>
        <w:t xml:space="preserve"> </w:t>
      </w:r>
      <w:proofErr w:type="spellStart"/>
      <w:r w:rsidRPr="00232790">
        <w:rPr>
          <w:bCs/>
          <w:i/>
        </w:rPr>
        <w:t>candidum</w:t>
      </w:r>
      <w:proofErr w:type="spellEnd"/>
      <w:r w:rsidRPr="00232790">
        <w:rPr>
          <w:bCs/>
        </w:rPr>
        <w:t xml:space="preserve"> germplasm resources from the low-temp</w:t>
      </w:r>
      <w:r>
        <w:rPr>
          <w:bCs/>
        </w:rPr>
        <w:t>erature preservation.</w:t>
      </w:r>
      <w:proofErr w:type="gramEnd"/>
      <w:r>
        <w:rPr>
          <w:bCs/>
        </w:rPr>
        <w:t xml:space="preserve"> Chinese Journal</w:t>
      </w:r>
      <w:r w:rsidRPr="00232790">
        <w:rPr>
          <w:bCs/>
        </w:rPr>
        <w:t xml:space="preserve"> of Appli</w:t>
      </w:r>
      <w:r>
        <w:rPr>
          <w:bCs/>
        </w:rPr>
        <w:t>ed and</w:t>
      </w:r>
      <w:r w:rsidRPr="00232790">
        <w:rPr>
          <w:bCs/>
        </w:rPr>
        <w:t xml:space="preserve"> Env</w:t>
      </w:r>
      <w:r>
        <w:rPr>
          <w:bCs/>
        </w:rPr>
        <w:t>ironmental</w:t>
      </w:r>
      <w:r w:rsidRPr="00232790">
        <w:rPr>
          <w:bCs/>
        </w:rPr>
        <w:t xml:space="preserve"> Bio</w:t>
      </w:r>
      <w:r>
        <w:rPr>
          <w:bCs/>
        </w:rPr>
        <w:t>logy,</w:t>
      </w:r>
      <w:r w:rsidRPr="00232790">
        <w:rPr>
          <w:bCs/>
        </w:rPr>
        <w:t xml:space="preserve"> 6(4): 326-330.</w:t>
      </w:r>
    </w:p>
    <w:p w:rsidR="00C30094" w:rsidRPr="00232790" w:rsidRDefault="00C30094" w:rsidP="00C30094">
      <w:pPr>
        <w:autoSpaceDE w:val="0"/>
        <w:autoSpaceDN w:val="0"/>
        <w:adjustRightInd w:val="0"/>
        <w:spacing w:line="480" w:lineRule="auto"/>
        <w:jc w:val="both"/>
      </w:pPr>
      <w:proofErr w:type="spellStart"/>
      <w:proofErr w:type="gramStart"/>
      <w:r w:rsidRPr="00232790">
        <w:rPr>
          <w:color w:val="000000"/>
        </w:rPr>
        <w:t>Minoo</w:t>
      </w:r>
      <w:proofErr w:type="spellEnd"/>
      <w:r w:rsidRPr="00232790">
        <w:rPr>
          <w:color w:val="000000"/>
        </w:rPr>
        <w:t xml:space="preserve"> D</w:t>
      </w:r>
      <w:r>
        <w:rPr>
          <w:color w:val="000000"/>
        </w:rPr>
        <w:t>.</w:t>
      </w:r>
      <w:r w:rsidRPr="00232790">
        <w:rPr>
          <w:color w:val="000000"/>
        </w:rPr>
        <w:t xml:space="preserve">, </w:t>
      </w:r>
      <w:proofErr w:type="spellStart"/>
      <w:r w:rsidRPr="00232790">
        <w:rPr>
          <w:color w:val="000000"/>
        </w:rPr>
        <w:t>Nirmal</w:t>
      </w:r>
      <w:proofErr w:type="spellEnd"/>
      <w:r w:rsidRPr="00232790">
        <w:rPr>
          <w:color w:val="000000"/>
        </w:rPr>
        <w:t xml:space="preserve"> </w:t>
      </w:r>
      <w:proofErr w:type="spellStart"/>
      <w:r w:rsidRPr="00232790">
        <w:rPr>
          <w:color w:val="000000"/>
        </w:rPr>
        <w:t>Babu</w:t>
      </w:r>
      <w:proofErr w:type="spellEnd"/>
      <w:r w:rsidRPr="00232790">
        <w:rPr>
          <w:color w:val="000000"/>
        </w:rPr>
        <w:t xml:space="preserve"> K</w:t>
      </w:r>
      <w:r>
        <w:rPr>
          <w:color w:val="000000"/>
        </w:rPr>
        <w:t>.</w:t>
      </w:r>
      <w:r w:rsidRPr="00232790">
        <w:rPr>
          <w:color w:val="000000"/>
        </w:rPr>
        <w:t>, Peter K</w:t>
      </w:r>
      <w:r>
        <w:rPr>
          <w:color w:val="000000"/>
        </w:rPr>
        <w:t>.</w:t>
      </w:r>
      <w:r w:rsidRPr="00232790">
        <w:rPr>
          <w:color w:val="000000"/>
        </w:rPr>
        <w:t>V</w:t>
      </w:r>
      <w:r>
        <w:rPr>
          <w:color w:val="000000"/>
        </w:rPr>
        <w:t>.</w:t>
      </w:r>
      <w:r w:rsidRPr="00232790">
        <w:rPr>
          <w:color w:val="000000"/>
        </w:rPr>
        <w:t xml:space="preserve"> (2006)</w:t>
      </w:r>
      <w:r>
        <w:rPr>
          <w:color w:val="000000"/>
        </w:rPr>
        <w:t>.</w:t>
      </w:r>
      <w:proofErr w:type="gramEnd"/>
      <w:r w:rsidRPr="00232790">
        <w:rPr>
          <w:color w:val="000000"/>
        </w:rPr>
        <w:t xml:space="preserve"> </w:t>
      </w:r>
      <w:proofErr w:type="gramStart"/>
      <w:r w:rsidRPr="00232790">
        <w:rPr>
          <w:color w:val="000000"/>
        </w:rPr>
        <w:t xml:space="preserve">Conservation of </w:t>
      </w:r>
      <w:r w:rsidRPr="00232790">
        <w:rPr>
          <w:i/>
          <w:color w:val="000000"/>
        </w:rPr>
        <w:t>Vanilla</w:t>
      </w:r>
      <w:r w:rsidRPr="00232790">
        <w:rPr>
          <w:color w:val="000000"/>
        </w:rPr>
        <w:t xml:space="preserve"> species, </w:t>
      </w:r>
      <w:r w:rsidRPr="00232790">
        <w:rPr>
          <w:i/>
          <w:color w:val="000000"/>
        </w:rPr>
        <w:t>in vitro</w:t>
      </w:r>
      <w:r w:rsidRPr="00232790">
        <w:rPr>
          <w:color w:val="000000"/>
        </w:rPr>
        <w:t>.</w:t>
      </w:r>
      <w:proofErr w:type="gramEnd"/>
      <w:r w:rsidRPr="00232790">
        <w:rPr>
          <w:color w:val="000000"/>
        </w:rPr>
        <w:t xml:space="preserve"> </w:t>
      </w:r>
      <w:proofErr w:type="spellStart"/>
      <w:r w:rsidRPr="004B6774">
        <w:t>Sci</w:t>
      </w:r>
      <w:r>
        <w:t>entia</w:t>
      </w:r>
      <w:proofErr w:type="spellEnd"/>
      <w:r>
        <w:t xml:space="preserve"> </w:t>
      </w:r>
      <w:proofErr w:type="spellStart"/>
      <w:r w:rsidRPr="004B6774">
        <w:t>Hortic</w:t>
      </w:r>
      <w:r>
        <w:t>ulturae</w:t>
      </w:r>
      <w:proofErr w:type="spellEnd"/>
      <w:r>
        <w:t>,</w:t>
      </w:r>
      <w:r w:rsidRPr="00232790">
        <w:t xml:space="preserve"> 110: 175–180.</w:t>
      </w:r>
    </w:p>
    <w:p w:rsidR="00C30094" w:rsidRPr="00232790" w:rsidRDefault="00C30094" w:rsidP="00C30094">
      <w:pPr>
        <w:autoSpaceDE w:val="0"/>
        <w:autoSpaceDN w:val="0"/>
        <w:adjustRightInd w:val="0"/>
        <w:spacing w:line="480" w:lineRule="auto"/>
        <w:jc w:val="both"/>
      </w:pPr>
      <w:proofErr w:type="spellStart"/>
      <w:proofErr w:type="gramStart"/>
      <w:r w:rsidRPr="00232790">
        <w:t>Moges</w:t>
      </w:r>
      <w:proofErr w:type="spellEnd"/>
      <w:r w:rsidRPr="00232790">
        <w:t xml:space="preserve"> A</w:t>
      </w:r>
      <w:r>
        <w:t>.</w:t>
      </w:r>
      <w:r w:rsidRPr="00232790">
        <w:t>D</w:t>
      </w:r>
      <w:r>
        <w:t>.</w:t>
      </w:r>
      <w:r w:rsidRPr="00232790">
        <w:t xml:space="preserve">, </w:t>
      </w:r>
      <w:proofErr w:type="spellStart"/>
      <w:r w:rsidRPr="00232790">
        <w:t>Karam</w:t>
      </w:r>
      <w:proofErr w:type="spellEnd"/>
      <w:r w:rsidRPr="00232790">
        <w:t xml:space="preserve"> N</w:t>
      </w:r>
      <w:r>
        <w:t>.</w:t>
      </w:r>
      <w:r w:rsidRPr="00232790">
        <w:t>S</w:t>
      </w:r>
      <w:r>
        <w:t>.</w:t>
      </w:r>
      <w:r w:rsidRPr="00232790">
        <w:t xml:space="preserve">, </w:t>
      </w:r>
      <w:proofErr w:type="spellStart"/>
      <w:r w:rsidRPr="00232790">
        <w:t>Shibli</w:t>
      </w:r>
      <w:proofErr w:type="spellEnd"/>
      <w:r w:rsidRPr="00232790">
        <w:t xml:space="preserve"> R</w:t>
      </w:r>
      <w:r>
        <w:t>.</w:t>
      </w:r>
      <w:r w:rsidRPr="00232790">
        <w:t>A</w:t>
      </w:r>
      <w:r>
        <w:t>.</w:t>
      </w:r>
      <w:r w:rsidRPr="00232790">
        <w:t xml:space="preserve"> (2003)</w:t>
      </w:r>
      <w:r>
        <w:t>.</w:t>
      </w:r>
      <w:proofErr w:type="gramEnd"/>
      <w:r w:rsidRPr="00232790">
        <w:t xml:space="preserve"> Slow growth </w:t>
      </w:r>
      <w:r w:rsidRPr="00232790">
        <w:rPr>
          <w:i/>
        </w:rPr>
        <w:t>in vitro</w:t>
      </w:r>
      <w:r w:rsidRPr="00232790">
        <w:t xml:space="preserve"> preservation of African violet (</w:t>
      </w:r>
      <w:proofErr w:type="spellStart"/>
      <w:r w:rsidRPr="00232790">
        <w:rPr>
          <w:i/>
        </w:rPr>
        <w:t>Saintpaulia</w:t>
      </w:r>
      <w:proofErr w:type="spellEnd"/>
      <w:r w:rsidRPr="00232790">
        <w:rPr>
          <w:i/>
        </w:rPr>
        <w:t xml:space="preserve"> </w:t>
      </w:r>
      <w:proofErr w:type="spellStart"/>
      <w:r w:rsidRPr="00232790">
        <w:rPr>
          <w:i/>
        </w:rPr>
        <w:t>ionantha</w:t>
      </w:r>
      <w:proofErr w:type="spellEnd"/>
      <w:r w:rsidRPr="00232790">
        <w:t xml:space="preserve"> </w:t>
      </w:r>
      <w:proofErr w:type="spellStart"/>
      <w:r w:rsidRPr="00232790">
        <w:t>Wendl</w:t>
      </w:r>
      <w:proofErr w:type="spellEnd"/>
      <w:r w:rsidRPr="00232790">
        <w:t xml:space="preserve">.) </w:t>
      </w:r>
      <w:r>
        <w:t>shoot tips. Advances</w:t>
      </w:r>
      <w:r w:rsidRPr="00232790">
        <w:t xml:space="preserve"> </w:t>
      </w:r>
      <w:r>
        <w:t xml:space="preserve">in </w:t>
      </w:r>
      <w:r w:rsidRPr="00232790">
        <w:t>Hort</w:t>
      </w:r>
      <w:r>
        <w:t>icultural</w:t>
      </w:r>
      <w:r w:rsidRPr="00232790">
        <w:t xml:space="preserve"> Sci</w:t>
      </w:r>
      <w:r>
        <w:t>ence,</w:t>
      </w:r>
      <w:r w:rsidRPr="00232790">
        <w:t xml:space="preserve"> 17: 1-8. </w:t>
      </w:r>
    </w:p>
    <w:p w:rsidR="00C30094" w:rsidRDefault="00C30094" w:rsidP="00C30094">
      <w:pPr>
        <w:autoSpaceDE w:val="0"/>
        <w:autoSpaceDN w:val="0"/>
        <w:adjustRightInd w:val="0"/>
        <w:spacing w:line="480" w:lineRule="auto"/>
        <w:jc w:val="both"/>
        <w:rPr>
          <w:rFonts w:eastAsia="Calibri"/>
        </w:rPr>
      </w:pPr>
      <w:proofErr w:type="spellStart"/>
      <w:r w:rsidRPr="00232790">
        <w:rPr>
          <w:rFonts w:eastAsia="Calibri"/>
        </w:rPr>
        <w:t>Mohanraj</w:t>
      </w:r>
      <w:proofErr w:type="spellEnd"/>
      <w:r w:rsidRPr="00232790">
        <w:rPr>
          <w:rFonts w:eastAsia="Calibri"/>
        </w:rPr>
        <w:t xml:space="preserve"> R</w:t>
      </w:r>
      <w:r>
        <w:rPr>
          <w:rFonts w:eastAsia="Calibri"/>
        </w:rPr>
        <w:t>.</w:t>
      </w:r>
      <w:r w:rsidRPr="00232790">
        <w:rPr>
          <w:rFonts w:eastAsia="Calibri"/>
        </w:rPr>
        <w:t xml:space="preserve">, </w:t>
      </w:r>
      <w:proofErr w:type="spellStart"/>
      <w:r w:rsidRPr="00232790">
        <w:rPr>
          <w:rFonts w:eastAsia="Calibri"/>
        </w:rPr>
        <w:t>Ananthan</w:t>
      </w:r>
      <w:proofErr w:type="spellEnd"/>
      <w:r w:rsidRPr="00232790">
        <w:rPr>
          <w:rFonts w:eastAsia="Calibri"/>
        </w:rPr>
        <w:t xml:space="preserve"> R</w:t>
      </w:r>
      <w:r>
        <w:rPr>
          <w:rFonts w:eastAsia="Calibri"/>
        </w:rPr>
        <w:t>.</w:t>
      </w:r>
      <w:r w:rsidRPr="00232790">
        <w:rPr>
          <w:rFonts w:eastAsia="Calibri"/>
        </w:rPr>
        <w:t xml:space="preserve">, </w:t>
      </w:r>
      <w:proofErr w:type="spellStart"/>
      <w:r w:rsidRPr="00232790">
        <w:rPr>
          <w:rFonts w:eastAsia="Calibri"/>
        </w:rPr>
        <w:t>Bai</w:t>
      </w:r>
      <w:proofErr w:type="spellEnd"/>
      <w:r w:rsidRPr="00232790">
        <w:rPr>
          <w:rFonts w:eastAsia="Calibri"/>
        </w:rPr>
        <w:t xml:space="preserve"> V</w:t>
      </w:r>
      <w:r>
        <w:rPr>
          <w:rFonts w:eastAsia="Calibri"/>
        </w:rPr>
        <w:t>.</w:t>
      </w:r>
      <w:r w:rsidRPr="00232790">
        <w:rPr>
          <w:rFonts w:eastAsia="Calibri"/>
        </w:rPr>
        <w:t>N</w:t>
      </w:r>
      <w:r>
        <w:rPr>
          <w:rFonts w:eastAsia="Calibri"/>
        </w:rPr>
        <w:t>.</w:t>
      </w:r>
      <w:r w:rsidRPr="00232790">
        <w:rPr>
          <w:rFonts w:eastAsia="Calibri"/>
        </w:rPr>
        <w:t xml:space="preserve"> (2009)</w:t>
      </w:r>
      <w:r>
        <w:rPr>
          <w:rFonts w:eastAsia="Calibri"/>
        </w:rPr>
        <w:t xml:space="preserve">. </w:t>
      </w:r>
      <w:proofErr w:type="gramStart"/>
      <w:r w:rsidRPr="00232790">
        <w:rPr>
          <w:rFonts w:eastAsia="Calibri"/>
        </w:rPr>
        <w:t>Production and storage of</w:t>
      </w:r>
      <w:r>
        <w:rPr>
          <w:rFonts w:eastAsia="Calibri"/>
        </w:rPr>
        <w:t xml:space="preserve"> </w:t>
      </w:r>
      <w:r w:rsidRPr="00232790">
        <w:rPr>
          <w:rFonts w:eastAsia="Calibri"/>
        </w:rPr>
        <w:t xml:space="preserve">synthetic seeds in </w:t>
      </w:r>
      <w:proofErr w:type="spellStart"/>
      <w:r w:rsidRPr="00F93720">
        <w:rPr>
          <w:rFonts w:eastAsia="Calibri"/>
          <w:i/>
        </w:rPr>
        <w:t>Coelogyne</w:t>
      </w:r>
      <w:proofErr w:type="spellEnd"/>
      <w:r w:rsidRPr="00F93720">
        <w:rPr>
          <w:rFonts w:eastAsia="Calibri"/>
          <w:i/>
        </w:rPr>
        <w:t xml:space="preserve"> </w:t>
      </w:r>
      <w:proofErr w:type="spellStart"/>
      <w:r w:rsidRPr="00F93720">
        <w:rPr>
          <w:rFonts w:eastAsia="Calibri"/>
          <w:i/>
        </w:rPr>
        <w:t>breviscapa</w:t>
      </w:r>
      <w:proofErr w:type="spellEnd"/>
      <w:r w:rsidRPr="00232790">
        <w:rPr>
          <w:rFonts w:eastAsia="Calibri"/>
        </w:rPr>
        <w:t xml:space="preserve"> </w:t>
      </w:r>
      <w:proofErr w:type="spellStart"/>
      <w:r w:rsidRPr="00232790">
        <w:rPr>
          <w:rFonts w:eastAsia="Calibri"/>
        </w:rPr>
        <w:t>Lindl</w:t>
      </w:r>
      <w:proofErr w:type="spellEnd"/>
      <w:r w:rsidRPr="00232790">
        <w:rPr>
          <w:rFonts w:eastAsia="Calibri"/>
        </w:rPr>
        <w:t>.</w:t>
      </w:r>
      <w:proofErr w:type="gramEnd"/>
      <w:r w:rsidRPr="00232790">
        <w:rPr>
          <w:rFonts w:eastAsia="Calibri"/>
        </w:rPr>
        <w:t xml:space="preserve"> Asian J</w:t>
      </w:r>
      <w:r>
        <w:rPr>
          <w:rFonts w:eastAsia="Calibri"/>
        </w:rPr>
        <w:t>ournal of</w:t>
      </w:r>
      <w:r w:rsidRPr="00232790">
        <w:rPr>
          <w:rFonts w:eastAsia="Calibri"/>
        </w:rPr>
        <w:t xml:space="preserve"> Biotech</w:t>
      </w:r>
      <w:r>
        <w:rPr>
          <w:rFonts w:eastAsia="Calibri"/>
        </w:rPr>
        <w:t xml:space="preserve">nology, </w:t>
      </w:r>
      <w:r w:rsidRPr="00232790">
        <w:rPr>
          <w:rFonts w:eastAsia="Calibri"/>
        </w:rPr>
        <w:t>1:</w:t>
      </w:r>
      <w:r>
        <w:rPr>
          <w:rFonts w:eastAsia="Calibri"/>
        </w:rPr>
        <w:t xml:space="preserve"> </w:t>
      </w:r>
      <w:r w:rsidRPr="00232790">
        <w:rPr>
          <w:rFonts w:eastAsia="Calibri"/>
        </w:rPr>
        <w:t>124–128</w:t>
      </w:r>
      <w:r>
        <w:rPr>
          <w:rFonts w:eastAsia="Calibri"/>
        </w:rPr>
        <w:t>.</w:t>
      </w:r>
    </w:p>
    <w:p w:rsidR="00C30094" w:rsidRPr="00232790" w:rsidRDefault="00C30094" w:rsidP="00C30094">
      <w:pPr>
        <w:spacing w:line="480" w:lineRule="auto"/>
        <w:jc w:val="both"/>
      </w:pPr>
      <w:proofErr w:type="spellStart"/>
      <w:r w:rsidRPr="00232790">
        <w:t>Murashige</w:t>
      </w:r>
      <w:proofErr w:type="spellEnd"/>
      <w:r w:rsidRPr="00232790">
        <w:t xml:space="preserve"> T</w:t>
      </w:r>
      <w:r>
        <w:t>.</w:t>
      </w:r>
      <w:r w:rsidRPr="00232790">
        <w:t xml:space="preserve">, </w:t>
      </w:r>
      <w:proofErr w:type="spellStart"/>
      <w:r w:rsidRPr="00232790">
        <w:t>Skoog</w:t>
      </w:r>
      <w:proofErr w:type="spellEnd"/>
      <w:r w:rsidRPr="00232790">
        <w:t xml:space="preserve"> F</w:t>
      </w:r>
      <w:r>
        <w:t>.</w:t>
      </w:r>
      <w:r w:rsidRPr="00232790">
        <w:t xml:space="preserve"> (1962)</w:t>
      </w:r>
      <w:r>
        <w:t>.</w:t>
      </w:r>
      <w:r w:rsidRPr="00232790">
        <w:t xml:space="preserve"> </w:t>
      </w:r>
      <w:proofErr w:type="gramStart"/>
      <w:r w:rsidRPr="00232790">
        <w:t>Revised medium for rapid growth and bioassays with tobacco tissue cultures.</w:t>
      </w:r>
      <w:proofErr w:type="gramEnd"/>
      <w:r w:rsidRPr="00232790">
        <w:t xml:space="preserve"> </w:t>
      </w:r>
      <w:proofErr w:type="spellStart"/>
      <w:r w:rsidRPr="00232790">
        <w:t>Physiol</w:t>
      </w:r>
      <w:r>
        <w:t>ogia</w:t>
      </w:r>
      <w:proofErr w:type="spellEnd"/>
      <w:r w:rsidRPr="00232790">
        <w:t xml:space="preserve"> </w:t>
      </w:r>
      <w:proofErr w:type="spellStart"/>
      <w:r w:rsidRPr="00232790">
        <w:t>Plant</w:t>
      </w:r>
      <w:r>
        <w:t>arum</w:t>
      </w:r>
      <w:proofErr w:type="spellEnd"/>
      <w:r>
        <w:t>,</w:t>
      </w:r>
      <w:r w:rsidRPr="00232790">
        <w:t xml:space="preserve"> 15: 473-497.</w:t>
      </w:r>
    </w:p>
    <w:p w:rsidR="00C30094" w:rsidRPr="00A72045" w:rsidRDefault="00C30094" w:rsidP="00C30094">
      <w:pPr>
        <w:spacing w:line="480" w:lineRule="auto"/>
        <w:jc w:val="both"/>
        <w:rPr>
          <w:bCs/>
        </w:rPr>
      </w:pPr>
      <w:proofErr w:type="spellStart"/>
      <w:proofErr w:type="gramStart"/>
      <w:r w:rsidRPr="00A72045">
        <w:rPr>
          <w:bCs/>
        </w:rPr>
        <w:t>Mweetwa</w:t>
      </w:r>
      <w:proofErr w:type="spellEnd"/>
      <w:r w:rsidRPr="00A72045">
        <w:rPr>
          <w:bCs/>
        </w:rPr>
        <w:t xml:space="preserve"> A</w:t>
      </w:r>
      <w:r>
        <w:rPr>
          <w:bCs/>
        </w:rPr>
        <w:t>.</w:t>
      </w:r>
      <w:r w:rsidRPr="00A72045">
        <w:rPr>
          <w:bCs/>
        </w:rPr>
        <w:t>M</w:t>
      </w:r>
      <w:r>
        <w:rPr>
          <w:bCs/>
        </w:rPr>
        <w:t>.</w:t>
      </w:r>
      <w:r w:rsidRPr="00A72045">
        <w:rPr>
          <w:bCs/>
        </w:rPr>
        <w:t xml:space="preserve">, </w:t>
      </w:r>
      <w:proofErr w:type="spellStart"/>
      <w:r w:rsidRPr="00A72045">
        <w:rPr>
          <w:bCs/>
        </w:rPr>
        <w:t>Welbaum</w:t>
      </w:r>
      <w:proofErr w:type="spellEnd"/>
      <w:r w:rsidRPr="00A72045">
        <w:rPr>
          <w:bCs/>
        </w:rPr>
        <w:t xml:space="preserve"> G</w:t>
      </w:r>
      <w:r>
        <w:rPr>
          <w:bCs/>
        </w:rPr>
        <w:t>.</w:t>
      </w:r>
      <w:r w:rsidRPr="00A72045">
        <w:rPr>
          <w:bCs/>
        </w:rPr>
        <w:t>E</w:t>
      </w:r>
      <w:r>
        <w:rPr>
          <w:bCs/>
        </w:rPr>
        <w:t>.</w:t>
      </w:r>
      <w:r w:rsidRPr="00A72045">
        <w:rPr>
          <w:bCs/>
        </w:rPr>
        <w:t xml:space="preserve">, </w:t>
      </w:r>
      <w:proofErr w:type="spellStart"/>
      <w:r w:rsidRPr="00A72045">
        <w:rPr>
          <w:bCs/>
        </w:rPr>
        <w:t>Tay</w:t>
      </w:r>
      <w:proofErr w:type="spellEnd"/>
      <w:r w:rsidRPr="00A72045">
        <w:rPr>
          <w:bCs/>
        </w:rPr>
        <w:t xml:space="preserve"> D</w:t>
      </w:r>
      <w:r>
        <w:rPr>
          <w:bCs/>
        </w:rPr>
        <w:t>.</w:t>
      </w:r>
      <w:r w:rsidRPr="00A72045">
        <w:rPr>
          <w:bCs/>
        </w:rPr>
        <w:t xml:space="preserve"> (2007)</w:t>
      </w:r>
      <w:r>
        <w:rPr>
          <w:bCs/>
        </w:rPr>
        <w:t>.</w:t>
      </w:r>
      <w:proofErr w:type="gramEnd"/>
      <w:r w:rsidRPr="00A72045">
        <w:rPr>
          <w:bCs/>
        </w:rPr>
        <w:t xml:space="preserve"> </w:t>
      </w:r>
      <w:proofErr w:type="gramStart"/>
      <w:r w:rsidRPr="00A72045">
        <w:rPr>
          <w:bCs/>
        </w:rPr>
        <w:t>Orchid seed storage for germplasm preservation.</w:t>
      </w:r>
      <w:proofErr w:type="gramEnd"/>
      <w:r w:rsidRPr="00A72045">
        <w:rPr>
          <w:bCs/>
        </w:rPr>
        <w:t xml:space="preserve"> </w:t>
      </w:r>
      <w:proofErr w:type="spellStart"/>
      <w:r w:rsidRPr="00A72045">
        <w:rPr>
          <w:bCs/>
        </w:rPr>
        <w:t>Acta</w:t>
      </w:r>
      <w:proofErr w:type="spellEnd"/>
      <w:r w:rsidRPr="00A72045">
        <w:rPr>
          <w:bCs/>
        </w:rPr>
        <w:t xml:space="preserve"> </w:t>
      </w:r>
      <w:proofErr w:type="spellStart"/>
      <w:r w:rsidRPr="00A72045">
        <w:rPr>
          <w:bCs/>
        </w:rPr>
        <w:t>Hort</w:t>
      </w:r>
      <w:r>
        <w:rPr>
          <w:bCs/>
        </w:rPr>
        <w:t>iculturae</w:t>
      </w:r>
      <w:proofErr w:type="spellEnd"/>
      <w:r>
        <w:rPr>
          <w:bCs/>
        </w:rPr>
        <w:t>,</w:t>
      </w:r>
      <w:r w:rsidRPr="00A72045">
        <w:rPr>
          <w:bCs/>
        </w:rPr>
        <w:t xml:space="preserve"> 760: 2.</w:t>
      </w:r>
    </w:p>
    <w:p w:rsidR="00C30094" w:rsidRPr="00A72045" w:rsidRDefault="00C30094" w:rsidP="00C30094">
      <w:pPr>
        <w:spacing w:line="360" w:lineRule="auto"/>
        <w:jc w:val="both"/>
      </w:pPr>
      <w:proofErr w:type="gramStart"/>
      <w:r w:rsidRPr="00A72045">
        <w:t>Myanma</w:t>
      </w:r>
      <w:r w:rsidR="00B54199">
        <w:t>r</w:t>
      </w:r>
      <w:r w:rsidRPr="00A72045">
        <w:t xml:space="preserve"> Encyclopedia (1972)</w:t>
      </w:r>
      <w:r>
        <w:t>.</w:t>
      </w:r>
      <w:proofErr w:type="gramEnd"/>
      <w:r w:rsidRPr="00A72045">
        <w:t xml:space="preserve"> </w:t>
      </w:r>
      <w:proofErr w:type="spellStart"/>
      <w:proofErr w:type="gramStart"/>
      <w:r w:rsidRPr="00A72045">
        <w:t>Tha</w:t>
      </w:r>
      <w:proofErr w:type="spellEnd"/>
      <w:r w:rsidRPr="00A72045">
        <w:t xml:space="preserve"> </w:t>
      </w:r>
      <w:proofErr w:type="spellStart"/>
      <w:r w:rsidRPr="00A72045">
        <w:t>Zin</w:t>
      </w:r>
      <w:proofErr w:type="spellEnd"/>
      <w:r w:rsidRPr="00A72045">
        <w:t xml:space="preserve"> Pan.</w:t>
      </w:r>
      <w:proofErr w:type="gramEnd"/>
      <w:r w:rsidRPr="00A72045">
        <w:t xml:space="preserve"> In: </w:t>
      </w:r>
      <w:proofErr w:type="spellStart"/>
      <w:r w:rsidRPr="00A72045">
        <w:t>Myanm</w:t>
      </w:r>
      <w:r>
        <w:t>a</w:t>
      </w:r>
      <w:proofErr w:type="spellEnd"/>
      <w:r>
        <w:t xml:space="preserve"> Encyclopedia, Yangon, Myanmar,</w:t>
      </w:r>
      <w:r w:rsidRPr="00A72045">
        <w:t xml:space="preserve"> 12: 465-466.</w:t>
      </w:r>
    </w:p>
    <w:p w:rsidR="00C30094" w:rsidRPr="00232790" w:rsidRDefault="00C30094" w:rsidP="00C30094">
      <w:pPr>
        <w:autoSpaceDE w:val="0"/>
        <w:autoSpaceDN w:val="0"/>
        <w:adjustRightInd w:val="0"/>
        <w:spacing w:line="480" w:lineRule="auto"/>
        <w:jc w:val="both"/>
        <w:rPr>
          <w:rFonts w:eastAsia="Calibri"/>
        </w:rPr>
      </w:pPr>
      <w:proofErr w:type="spellStart"/>
      <w:r w:rsidRPr="00A72045">
        <w:rPr>
          <w:rFonts w:eastAsia="Calibri"/>
        </w:rPr>
        <w:t>Paek</w:t>
      </w:r>
      <w:proofErr w:type="spellEnd"/>
      <w:r w:rsidRPr="00A72045">
        <w:rPr>
          <w:rFonts w:eastAsia="Calibri"/>
        </w:rPr>
        <w:t xml:space="preserve"> K</w:t>
      </w:r>
      <w:r>
        <w:rPr>
          <w:rFonts w:eastAsia="Calibri"/>
        </w:rPr>
        <w:t>.</w:t>
      </w:r>
      <w:r w:rsidRPr="00A72045">
        <w:rPr>
          <w:rFonts w:eastAsia="Calibri"/>
        </w:rPr>
        <w:t>Y</w:t>
      </w:r>
      <w:r>
        <w:rPr>
          <w:rFonts w:eastAsia="Calibri"/>
        </w:rPr>
        <w:t>.</w:t>
      </w:r>
      <w:r w:rsidRPr="00A72045">
        <w:rPr>
          <w:rFonts w:eastAsia="Calibri"/>
        </w:rPr>
        <w:t xml:space="preserve">, </w:t>
      </w:r>
      <w:proofErr w:type="spellStart"/>
      <w:r w:rsidRPr="00A72045">
        <w:rPr>
          <w:rFonts w:eastAsia="Calibri"/>
        </w:rPr>
        <w:t>Kwang</w:t>
      </w:r>
      <w:proofErr w:type="spellEnd"/>
      <w:r w:rsidRPr="00A72045">
        <w:rPr>
          <w:rFonts w:eastAsia="Calibri"/>
        </w:rPr>
        <w:t xml:space="preserve"> H</w:t>
      </w:r>
      <w:r>
        <w:rPr>
          <w:rFonts w:eastAsia="Calibri"/>
        </w:rPr>
        <w:t>.</w:t>
      </w:r>
      <w:r w:rsidRPr="00A72045">
        <w:rPr>
          <w:rFonts w:eastAsia="Calibri"/>
        </w:rPr>
        <w:t>J</w:t>
      </w:r>
      <w:r>
        <w:rPr>
          <w:rFonts w:eastAsia="Calibri"/>
        </w:rPr>
        <w:t>.</w:t>
      </w:r>
      <w:r w:rsidRPr="00A72045">
        <w:rPr>
          <w:rFonts w:eastAsia="Calibri"/>
        </w:rPr>
        <w:t xml:space="preserve"> (1993)</w:t>
      </w:r>
      <w:r>
        <w:rPr>
          <w:rFonts w:eastAsia="Calibri"/>
        </w:rPr>
        <w:t>.</w:t>
      </w:r>
      <w:r w:rsidRPr="00A72045">
        <w:rPr>
          <w:rFonts w:eastAsia="Calibri"/>
        </w:rPr>
        <w:t xml:space="preserve"> </w:t>
      </w:r>
      <w:proofErr w:type="gramStart"/>
      <w:r w:rsidRPr="00A72045">
        <w:rPr>
          <w:rFonts w:eastAsia="Calibri"/>
          <w:i/>
          <w:iCs/>
        </w:rPr>
        <w:t xml:space="preserve">In vitro </w:t>
      </w:r>
      <w:r w:rsidRPr="00A72045">
        <w:rPr>
          <w:rFonts w:eastAsia="Calibri"/>
        </w:rPr>
        <w:t>growth control of horticultural plants by manipulating water</w:t>
      </w:r>
      <w:r w:rsidRPr="00232790">
        <w:rPr>
          <w:rFonts w:eastAsia="Calibri"/>
        </w:rPr>
        <w:t xml:space="preserve"> potential of media w</w:t>
      </w:r>
      <w:r>
        <w:rPr>
          <w:rFonts w:eastAsia="Calibri"/>
        </w:rPr>
        <w:t xml:space="preserve">ith sucrose, </w:t>
      </w:r>
      <w:proofErr w:type="spellStart"/>
      <w:r>
        <w:rPr>
          <w:rFonts w:eastAsia="Calibri"/>
        </w:rPr>
        <w:t>manitol</w:t>
      </w:r>
      <w:proofErr w:type="spellEnd"/>
      <w:r>
        <w:rPr>
          <w:rFonts w:eastAsia="Calibri"/>
        </w:rPr>
        <w:t xml:space="preserve"> and agar.</w:t>
      </w:r>
      <w:proofErr w:type="gramEnd"/>
      <w:r>
        <w:rPr>
          <w:rFonts w:eastAsia="Calibri"/>
        </w:rPr>
        <w:t xml:space="preserve"> </w:t>
      </w:r>
      <w:r w:rsidRPr="00232790">
        <w:rPr>
          <w:rFonts w:eastAsia="Calibri"/>
        </w:rPr>
        <w:t>I</w:t>
      </w:r>
      <w:r>
        <w:rPr>
          <w:rFonts w:eastAsia="Calibri"/>
        </w:rPr>
        <w:t xml:space="preserve">n: </w:t>
      </w:r>
      <w:proofErr w:type="spellStart"/>
      <w:r>
        <w:rPr>
          <w:rFonts w:eastAsia="Calibri"/>
        </w:rPr>
        <w:t>Quynh</w:t>
      </w:r>
      <w:proofErr w:type="spellEnd"/>
      <w:r w:rsidRPr="00232790">
        <w:rPr>
          <w:rFonts w:eastAsia="Calibri"/>
        </w:rPr>
        <w:t xml:space="preserve"> N</w:t>
      </w:r>
      <w:r>
        <w:rPr>
          <w:rFonts w:eastAsia="Calibri"/>
        </w:rPr>
        <w:t>.T.</w:t>
      </w:r>
      <w:r w:rsidRPr="00232790">
        <w:rPr>
          <w:rFonts w:eastAsia="Calibri"/>
        </w:rPr>
        <w:t xml:space="preserve">, </w:t>
      </w:r>
      <w:proofErr w:type="spellStart"/>
      <w:r w:rsidRPr="00232790">
        <w:rPr>
          <w:rFonts w:eastAsia="Calibri"/>
        </w:rPr>
        <w:t>Uyen</w:t>
      </w:r>
      <w:proofErr w:type="spellEnd"/>
      <w:r w:rsidRPr="00232790">
        <w:rPr>
          <w:rFonts w:eastAsia="Calibri"/>
        </w:rPr>
        <w:t xml:space="preserve"> N</w:t>
      </w:r>
      <w:r>
        <w:rPr>
          <w:rFonts w:eastAsia="Calibri"/>
        </w:rPr>
        <w:t>.</w:t>
      </w:r>
      <w:r w:rsidRPr="00232790">
        <w:rPr>
          <w:rFonts w:eastAsia="Calibri"/>
        </w:rPr>
        <w:t>V</w:t>
      </w:r>
      <w:r>
        <w:rPr>
          <w:rFonts w:eastAsia="Calibri"/>
        </w:rPr>
        <w:t>.</w:t>
      </w:r>
      <w:r w:rsidRPr="00232790">
        <w:rPr>
          <w:rFonts w:eastAsia="Calibri"/>
        </w:rPr>
        <w:t xml:space="preserve"> (</w:t>
      </w:r>
      <w:proofErr w:type="spellStart"/>
      <w:r>
        <w:rPr>
          <w:rFonts w:eastAsia="Calibri"/>
        </w:rPr>
        <w:t>E</w:t>
      </w:r>
      <w:r w:rsidRPr="00232790">
        <w:rPr>
          <w:rFonts w:eastAsia="Calibri"/>
        </w:rPr>
        <w:t>d</w:t>
      </w:r>
      <w:r>
        <w:rPr>
          <w:rFonts w:eastAsia="Calibri"/>
        </w:rPr>
        <w:t>s</w:t>
      </w:r>
      <w:proofErr w:type="spellEnd"/>
      <w:r w:rsidRPr="00232790">
        <w:rPr>
          <w:rFonts w:eastAsia="Calibri"/>
        </w:rPr>
        <w:t xml:space="preserve">): Adapted Propagation Techniques for Commercial Crops of the Tropics. </w:t>
      </w:r>
      <w:proofErr w:type="gramStart"/>
      <w:r w:rsidRPr="00232790">
        <w:rPr>
          <w:rFonts w:eastAsia="Calibri"/>
        </w:rPr>
        <w:t xml:space="preserve">IFS, </w:t>
      </w:r>
      <w:proofErr w:type="spellStart"/>
      <w:r w:rsidRPr="00232790">
        <w:rPr>
          <w:rFonts w:eastAsia="Calibri"/>
        </w:rPr>
        <w:t>Hochi</w:t>
      </w:r>
      <w:proofErr w:type="spellEnd"/>
      <w:r w:rsidRPr="00232790">
        <w:rPr>
          <w:rFonts w:eastAsia="Calibri"/>
        </w:rPr>
        <w:t xml:space="preserve"> Minh City</w:t>
      </w:r>
      <w:r>
        <w:rPr>
          <w:rFonts w:eastAsia="Calibri"/>
        </w:rPr>
        <w:t xml:space="preserve">, </w:t>
      </w:r>
      <w:r w:rsidRPr="00232790">
        <w:rPr>
          <w:rFonts w:eastAsia="Calibri"/>
        </w:rPr>
        <w:t>126-136</w:t>
      </w:r>
      <w:r>
        <w:rPr>
          <w:rFonts w:eastAsia="Calibri"/>
        </w:rPr>
        <w:t xml:space="preserve"> </w:t>
      </w:r>
      <w:r w:rsidRPr="00232790">
        <w:rPr>
          <w:rFonts w:eastAsia="Calibri"/>
        </w:rPr>
        <w:t>pp.</w:t>
      </w:r>
      <w:proofErr w:type="gramEnd"/>
    </w:p>
    <w:p w:rsidR="00C30094" w:rsidRDefault="00C30094" w:rsidP="00C30094">
      <w:pPr>
        <w:spacing w:line="480" w:lineRule="auto"/>
        <w:jc w:val="both"/>
        <w:rPr>
          <w:bCs/>
        </w:rPr>
      </w:pPr>
      <w:proofErr w:type="spellStart"/>
      <w:r w:rsidRPr="00232790">
        <w:rPr>
          <w:bCs/>
        </w:rPr>
        <w:t>Rangsayatorn</w:t>
      </w:r>
      <w:proofErr w:type="spellEnd"/>
      <w:r w:rsidRPr="00232790">
        <w:rPr>
          <w:bCs/>
        </w:rPr>
        <w:t xml:space="preserve"> N</w:t>
      </w:r>
      <w:r>
        <w:rPr>
          <w:bCs/>
        </w:rPr>
        <w:t>.</w:t>
      </w:r>
      <w:r w:rsidRPr="00232790">
        <w:rPr>
          <w:bCs/>
        </w:rPr>
        <w:t xml:space="preserve">, </w:t>
      </w:r>
      <w:proofErr w:type="spellStart"/>
      <w:r w:rsidRPr="00232790">
        <w:rPr>
          <w:bCs/>
        </w:rPr>
        <w:t>Jina</w:t>
      </w:r>
      <w:proofErr w:type="spellEnd"/>
      <w:r w:rsidRPr="00232790">
        <w:rPr>
          <w:bCs/>
        </w:rPr>
        <w:t xml:space="preserve"> K</w:t>
      </w:r>
      <w:r>
        <w:rPr>
          <w:bCs/>
        </w:rPr>
        <w:t>.</w:t>
      </w:r>
      <w:r w:rsidRPr="00232790">
        <w:rPr>
          <w:bCs/>
        </w:rPr>
        <w:t xml:space="preserve">, </w:t>
      </w:r>
      <w:proofErr w:type="spellStart"/>
      <w:r w:rsidRPr="00232790">
        <w:rPr>
          <w:bCs/>
        </w:rPr>
        <w:t>Pampasit</w:t>
      </w:r>
      <w:proofErr w:type="spellEnd"/>
      <w:r w:rsidRPr="00232790">
        <w:rPr>
          <w:bCs/>
        </w:rPr>
        <w:t xml:space="preserve"> S</w:t>
      </w:r>
      <w:r>
        <w:rPr>
          <w:bCs/>
        </w:rPr>
        <w:t>.</w:t>
      </w:r>
      <w:r w:rsidRPr="00232790">
        <w:rPr>
          <w:bCs/>
        </w:rPr>
        <w:t xml:space="preserve"> (2009)</w:t>
      </w:r>
      <w:r>
        <w:rPr>
          <w:bCs/>
        </w:rPr>
        <w:t>.</w:t>
      </w:r>
      <w:r w:rsidRPr="00232790">
        <w:rPr>
          <w:bCs/>
        </w:rPr>
        <w:t xml:space="preserve"> Slow growth </w:t>
      </w:r>
      <w:r w:rsidRPr="00232790">
        <w:rPr>
          <w:bCs/>
          <w:i/>
        </w:rPr>
        <w:t>in vitro</w:t>
      </w:r>
      <w:r w:rsidRPr="00232790">
        <w:rPr>
          <w:bCs/>
        </w:rPr>
        <w:t xml:space="preserve"> conservation of </w:t>
      </w:r>
      <w:proofErr w:type="spellStart"/>
      <w:r w:rsidRPr="00232790">
        <w:rPr>
          <w:bCs/>
          <w:i/>
        </w:rPr>
        <w:t>Dendrobium</w:t>
      </w:r>
      <w:proofErr w:type="spellEnd"/>
      <w:r w:rsidRPr="00232790">
        <w:rPr>
          <w:bCs/>
          <w:i/>
        </w:rPr>
        <w:t xml:space="preserve"> </w:t>
      </w:r>
      <w:proofErr w:type="spellStart"/>
      <w:r w:rsidRPr="00232790">
        <w:rPr>
          <w:bCs/>
          <w:i/>
        </w:rPr>
        <w:t>draconis</w:t>
      </w:r>
      <w:proofErr w:type="spellEnd"/>
      <w:r w:rsidRPr="00232790">
        <w:rPr>
          <w:bCs/>
          <w:i/>
        </w:rPr>
        <w:t xml:space="preserve"> </w:t>
      </w:r>
      <w:proofErr w:type="spellStart"/>
      <w:proofErr w:type="gramStart"/>
      <w:r w:rsidRPr="00232790">
        <w:rPr>
          <w:bCs/>
        </w:rPr>
        <w:t>Rchb.f</w:t>
      </w:r>
      <w:proofErr w:type="spellEnd"/>
      <w:r w:rsidRPr="00232790">
        <w:rPr>
          <w:bCs/>
        </w:rPr>
        <w:t>.:</w:t>
      </w:r>
      <w:proofErr w:type="gramEnd"/>
      <w:r w:rsidRPr="00232790">
        <w:rPr>
          <w:bCs/>
        </w:rPr>
        <w:t xml:space="preserve"> Effect of black </w:t>
      </w:r>
      <w:proofErr w:type="spellStart"/>
      <w:r w:rsidRPr="00232790">
        <w:rPr>
          <w:bCs/>
        </w:rPr>
        <w:t>Kwao</w:t>
      </w:r>
      <w:proofErr w:type="spellEnd"/>
      <w:r w:rsidRPr="00232790">
        <w:rPr>
          <w:bCs/>
        </w:rPr>
        <w:t xml:space="preserve"> </w:t>
      </w:r>
      <w:proofErr w:type="spellStart"/>
      <w:r w:rsidRPr="00232790">
        <w:rPr>
          <w:bCs/>
        </w:rPr>
        <w:t>Krua</w:t>
      </w:r>
      <w:proofErr w:type="spellEnd"/>
      <w:r w:rsidRPr="00232790">
        <w:rPr>
          <w:bCs/>
        </w:rPr>
        <w:t xml:space="preserve"> (</w:t>
      </w:r>
      <w:proofErr w:type="spellStart"/>
      <w:r w:rsidRPr="00232790">
        <w:rPr>
          <w:bCs/>
          <w:i/>
        </w:rPr>
        <w:t>Mucuna</w:t>
      </w:r>
      <w:proofErr w:type="spellEnd"/>
      <w:r w:rsidRPr="00232790">
        <w:rPr>
          <w:bCs/>
          <w:i/>
        </w:rPr>
        <w:t xml:space="preserve"> </w:t>
      </w:r>
      <w:proofErr w:type="spellStart"/>
      <w:r w:rsidRPr="00232790">
        <w:rPr>
          <w:bCs/>
          <w:i/>
        </w:rPr>
        <w:t>collettii</w:t>
      </w:r>
      <w:proofErr w:type="spellEnd"/>
      <w:r w:rsidRPr="00232790">
        <w:rPr>
          <w:bCs/>
        </w:rPr>
        <w:t xml:space="preserve">, Lace). </w:t>
      </w:r>
      <w:proofErr w:type="spellStart"/>
      <w:r w:rsidRPr="00232790">
        <w:rPr>
          <w:bCs/>
        </w:rPr>
        <w:t>Acta</w:t>
      </w:r>
      <w:proofErr w:type="spellEnd"/>
      <w:r w:rsidRPr="00232790">
        <w:rPr>
          <w:bCs/>
        </w:rPr>
        <w:t xml:space="preserve"> </w:t>
      </w:r>
      <w:proofErr w:type="spellStart"/>
      <w:r w:rsidRPr="00232790">
        <w:rPr>
          <w:bCs/>
        </w:rPr>
        <w:t>Hort</w:t>
      </w:r>
      <w:r>
        <w:rPr>
          <w:bCs/>
        </w:rPr>
        <w:t>iculturae</w:t>
      </w:r>
      <w:proofErr w:type="spellEnd"/>
      <w:r>
        <w:rPr>
          <w:bCs/>
        </w:rPr>
        <w:t>,</w:t>
      </w:r>
      <w:r w:rsidRPr="00232790">
        <w:rPr>
          <w:bCs/>
        </w:rPr>
        <w:t xml:space="preserve"> 829: 355-358.</w:t>
      </w:r>
    </w:p>
    <w:p w:rsidR="00C30094" w:rsidRPr="00232790" w:rsidRDefault="00C30094" w:rsidP="00C30094">
      <w:pPr>
        <w:autoSpaceDE w:val="0"/>
        <w:autoSpaceDN w:val="0"/>
        <w:adjustRightInd w:val="0"/>
        <w:spacing w:line="480" w:lineRule="auto"/>
        <w:jc w:val="both"/>
      </w:pPr>
      <w:r w:rsidRPr="00232790">
        <w:t>Rasmussen H</w:t>
      </w:r>
      <w:r>
        <w:t>.</w:t>
      </w:r>
      <w:r w:rsidRPr="00232790">
        <w:t>N</w:t>
      </w:r>
      <w:r>
        <w:t>.</w:t>
      </w:r>
      <w:r w:rsidRPr="00232790">
        <w:t xml:space="preserve"> (1995)</w:t>
      </w:r>
      <w:r>
        <w:t>.</w:t>
      </w:r>
      <w:r w:rsidRPr="00232790">
        <w:t xml:space="preserve"> </w:t>
      </w:r>
      <w:proofErr w:type="gramStart"/>
      <w:r w:rsidRPr="00232790">
        <w:t xml:space="preserve">Terrestrial orchids, from seed to </w:t>
      </w:r>
      <w:proofErr w:type="spellStart"/>
      <w:r w:rsidRPr="00232790">
        <w:t>mycotrophic</w:t>
      </w:r>
      <w:proofErr w:type="spellEnd"/>
      <w:r w:rsidRPr="00232790">
        <w:t xml:space="preserve"> plant.</w:t>
      </w:r>
      <w:proofErr w:type="gramEnd"/>
      <w:r w:rsidRPr="00232790">
        <w:t xml:space="preserve"> </w:t>
      </w:r>
      <w:proofErr w:type="gramStart"/>
      <w:r w:rsidRPr="00232790">
        <w:t>Cambridge  University</w:t>
      </w:r>
      <w:proofErr w:type="gramEnd"/>
      <w:r w:rsidRPr="00232790">
        <w:t xml:space="preserve"> Press, Cambridge</w:t>
      </w:r>
      <w:r w:rsidRPr="00D763F6">
        <w:t>, 184-196 pp.</w:t>
      </w:r>
    </w:p>
    <w:p w:rsidR="00C30094" w:rsidRPr="00232790" w:rsidRDefault="00C30094" w:rsidP="00C30094">
      <w:pPr>
        <w:autoSpaceDE w:val="0"/>
        <w:autoSpaceDN w:val="0"/>
        <w:adjustRightInd w:val="0"/>
        <w:spacing w:line="480" w:lineRule="auto"/>
        <w:jc w:val="both"/>
      </w:pPr>
      <w:proofErr w:type="gramStart"/>
      <w:r w:rsidRPr="00232790">
        <w:lastRenderedPageBreak/>
        <w:t>Roca W</w:t>
      </w:r>
      <w:r>
        <w:t>.</w:t>
      </w:r>
      <w:r w:rsidRPr="00232790">
        <w:t>M</w:t>
      </w:r>
      <w:r>
        <w:t>.</w:t>
      </w:r>
      <w:r w:rsidRPr="00232790">
        <w:t>, Chavez R</w:t>
      </w:r>
      <w:r>
        <w:t>.</w:t>
      </w:r>
      <w:r w:rsidRPr="00232790">
        <w:t>, Marin M</w:t>
      </w:r>
      <w:r>
        <w:t>.</w:t>
      </w:r>
      <w:r w:rsidRPr="00232790">
        <w:t>L</w:t>
      </w:r>
      <w:r>
        <w:t>.</w:t>
      </w:r>
      <w:r w:rsidRPr="00232790">
        <w:t>, Arias D</w:t>
      </w:r>
      <w:r>
        <w:t>.</w:t>
      </w:r>
      <w:r w:rsidRPr="00232790">
        <w:t>I</w:t>
      </w:r>
      <w:r>
        <w:t>.</w:t>
      </w:r>
      <w:r w:rsidRPr="00232790">
        <w:t>, Mafia G</w:t>
      </w:r>
      <w:r>
        <w:t>.</w:t>
      </w:r>
      <w:r w:rsidRPr="00232790">
        <w:t>, Reyes R</w:t>
      </w:r>
      <w:r>
        <w:t>.</w:t>
      </w:r>
      <w:r w:rsidRPr="00232790">
        <w:t xml:space="preserve"> (1989)</w:t>
      </w:r>
      <w:r>
        <w:t>.</w:t>
      </w:r>
      <w:proofErr w:type="gramEnd"/>
      <w:r w:rsidRPr="00232790">
        <w:t xml:space="preserve"> </w:t>
      </w:r>
      <w:proofErr w:type="gramStart"/>
      <w:r w:rsidRPr="00232790">
        <w:rPr>
          <w:i/>
          <w:iCs/>
        </w:rPr>
        <w:t xml:space="preserve">In vitro </w:t>
      </w:r>
      <w:r w:rsidRPr="00232790">
        <w:t>methods of germ-</w:t>
      </w:r>
      <w:proofErr w:type="spellStart"/>
      <w:r w:rsidRPr="00232790">
        <w:t>plasm</w:t>
      </w:r>
      <w:proofErr w:type="spellEnd"/>
      <w:r w:rsidRPr="00232790">
        <w:t xml:space="preserve"> conser</w:t>
      </w:r>
      <w:r>
        <w:t>vation.</w:t>
      </w:r>
      <w:proofErr w:type="gramEnd"/>
      <w:r>
        <w:t xml:space="preserve"> Genome,</w:t>
      </w:r>
      <w:r w:rsidRPr="00232790">
        <w:t xml:space="preserve"> 31: 813-817.</w:t>
      </w:r>
    </w:p>
    <w:p w:rsidR="00C30094" w:rsidRDefault="00C30094" w:rsidP="00C30094">
      <w:pPr>
        <w:autoSpaceDE w:val="0"/>
        <w:autoSpaceDN w:val="0"/>
        <w:adjustRightInd w:val="0"/>
        <w:spacing w:line="480" w:lineRule="auto"/>
        <w:jc w:val="both"/>
        <w:rPr>
          <w:rFonts w:eastAsia="Calibri"/>
        </w:rPr>
      </w:pPr>
      <w:proofErr w:type="spellStart"/>
      <w:r w:rsidRPr="00232790">
        <w:rPr>
          <w:rFonts w:eastAsia="Calibri"/>
        </w:rPr>
        <w:t>Saiprasad</w:t>
      </w:r>
      <w:proofErr w:type="spellEnd"/>
      <w:r w:rsidRPr="00232790">
        <w:rPr>
          <w:rFonts w:eastAsia="Calibri"/>
        </w:rPr>
        <w:t xml:space="preserve"> G</w:t>
      </w:r>
      <w:r>
        <w:rPr>
          <w:rFonts w:eastAsia="Calibri"/>
        </w:rPr>
        <w:t>.</w:t>
      </w:r>
      <w:r w:rsidRPr="00232790">
        <w:rPr>
          <w:rFonts w:eastAsia="Calibri"/>
        </w:rPr>
        <w:t>V</w:t>
      </w:r>
      <w:r>
        <w:rPr>
          <w:rFonts w:eastAsia="Calibri"/>
        </w:rPr>
        <w:t>.</w:t>
      </w:r>
      <w:r w:rsidRPr="00232790">
        <w:rPr>
          <w:rFonts w:eastAsia="Calibri"/>
        </w:rPr>
        <w:t>S</w:t>
      </w:r>
      <w:r>
        <w:rPr>
          <w:rFonts w:eastAsia="Calibri"/>
        </w:rPr>
        <w:t>.</w:t>
      </w:r>
      <w:r w:rsidRPr="00232790">
        <w:rPr>
          <w:rFonts w:eastAsia="Calibri"/>
        </w:rPr>
        <w:t xml:space="preserve">, </w:t>
      </w:r>
      <w:proofErr w:type="spellStart"/>
      <w:r w:rsidRPr="00232790">
        <w:rPr>
          <w:rFonts w:eastAsia="Calibri"/>
        </w:rPr>
        <w:t>Polisetty</w:t>
      </w:r>
      <w:proofErr w:type="spellEnd"/>
      <w:r w:rsidRPr="00232790">
        <w:rPr>
          <w:rFonts w:eastAsia="Calibri"/>
        </w:rPr>
        <w:t xml:space="preserve"> R</w:t>
      </w:r>
      <w:r>
        <w:rPr>
          <w:rFonts w:eastAsia="Calibri"/>
        </w:rPr>
        <w:t>.</w:t>
      </w:r>
      <w:r w:rsidRPr="00232790">
        <w:rPr>
          <w:rFonts w:eastAsia="Calibri"/>
        </w:rPr>
        <w:t xml:space="preserve"> (2003)</w:t>
      </w:r>
      <w:r>
        <w:rPr>
          <w:rFonts w:eastAsia="Calibri"/>
        </w:rPr>
        <w:t>.</w:t>
      </w:r>
      <w:r w:rsidRPr="00232790">
        <w:rPr>
          <w:rFonts w:eastAsia="Calibri"/>
        </w:rPr>
        <w:t xml:space="preserve"> Propagation of three orchid genera</w:t>
      </w:r>
      <w:r>
        <w:rPr>
          <w:rFonts w:eastAsia="Calibri"/>
        </w:rPr>
        <w:t xml:space="preserve"> </w:t>
      </w:r>
      <w:r w:rsidRPr="00232790">
        <w:rPr>
          <w:rFonts w:eastAsia="Calibri"/>
        </w:rPr>
        <w:t>using encapsulated protocorm-like bodies. In Vitro Cell</w:t>
      </w:r>
      <w:r>
        <w:rPr>
          <w:rFonts w:eastAsia="Calibri"/>
        </w:rPr>
        <w:t>ular and</w:t>
      </w:r>
      <w:r w:rsidRPr="00232790">
        <w:rPr>
          <w:rFonts w:eastAsia="Calibri"/>
        </w:rPr>
        <w:t xml:space="preserve"> Dev</w:t>
      </w:r>
      <w:r>
        <w:rPr>
          <w:rFonts w:eastAsia="Calibri"/>
        </w:rPr>
        <w:t xml:space="preserve">elopmental </w:t>
      </w:r>
      <w:r w:rsidRPr="00232790">
        <w:rPr>
          <w:rFonts w:eastAsia="Calibri"/>
        </w:rPr>
        <w:t>Biol</w:t>
      </w:r>
      <w:r>
        <w:rPr>
          <w:rFonts w:eastAsia="Calibri"/>
        </w:rPr>
        <w:t>ogy</w:t>
      </w:r>
      <w:r w:rsidRPr="00232790">
        <w:rPr>
          <w:rFonts w:eastAsia="Calibri"/>
        </w:rPr>
        <w:t>-Plant</w:t>
      </w:r>
      <w:r>
        <w:rPr>
          <w:rFonts w:eastAsia="Calibri"/>
        </w:rPr>
        <w:t>,</w:t>
      </w:r>
      <w:r w:rsidRPr="00232790">
        <w:rPr>
          <w:rFonts w:eastAsia="Calibri"/>
        </w:rPr>
        <w:t xml:space="preserve"> 39:</w:t>
      </w:r>
      <w:r>
        <w:rPr>
          <w:rFonts w:eastAsia="Calibri"/>
        </w:rPr>
        <w:t xml:space="preserve"> </w:t>
      </w:r>
      <w:r w:rsidRPr="00232790">
        <w:rPr>
          <w:rFonts w:eastAsia="Calibri"/>
        </w:rPr>
        <w:t>42–48</w:t>
      </w:r>
      <w:r>
        <w:rPr>
          <w:rFonts w:eastAsia="Calibri"/>
        </w:rPr>
        <w:t>.</w:t>
      </w:r>
    </w:p>
    <w:p w:rsidR="00C30094" w:rsidRDefault="00C30094" w:rsidP="00C30094">
      <w:pPr>
        <w:autoSpaceDE w:val="0"/>
        <w:autoSpaceDN w:val="0"/>
        <w:adjustRightInd w:val="0"/>
        <w:spacing w:line="480" w:lineRule="auto"/>
        <w:jc w:val="both"/>
      </w:pPr>
      <w:proofErr w:type="spellStart"/>
      <w:proofErr w:type="gramStart"/>
      <w:r w:rsidRPr="00232790">
        <w:t>Sarkar</w:t>
      </w:r>
      <w:proofErr w:type="spellEnd"/>
      <w:r w:rsidRPr="00232790">
        <w:t xml:space="preserve"> D</w:t>
      </w:r>
      <w:r>
        <w:t>.</w:t>
      </w:r>
      <w:r w:rsidRPr="00232790">
        <w:t xml:space="preserve">, </w:t>
      </w:r>
      <w:proofErr w:type="spellStart"/>
      <w:r w:rsidRPr="00232790">
        <w:t>Chakrabart</w:t>
      </w:r>
      <w:proofErr w:type="spellEnd"/>
      <w:r w:rsidRPr="00232790">
        <w:t xml:space="preserve"> S</w:t>
      </w:r>
      <w:r>
        <w:t>.</w:t>
      </w:r>
      <w:r w:rsidRPr="00232790">
        <w:t>K</w:t>
      </w:r>
      <w:r>
        <w:t>.</w:t>
      </w:r>
      <w:r w:rsidRPr="00232790">
        <w:t xml:space="preserve">, </w:t>
      </w:r>
      <w:proofErr w:type="spellStart"/>
      <w:r w:rsidRPr="00232790">
        <w:t>Naik</w:t>
      </w:r>
      <w:proofErr w:type="spellEnd"/>
      <w:r w:rsidRPr="00232790">
        <w:t xml:space="preserve"> P</w:t>
      </w:r>
      <w:r>
        <w:t>.</w:t>
      </w:r>
      <w:r w:rsidRPr="00232790">
        <w:t>S</w:t>
      </w:r>
      <w:r>
        <w:t>.</w:t>
      </w:r>
      <w:r w:rsidRPr="00232790">
        <w:t xml:space="preserve"> (2001)</w:t>
      </w:r>
      <w:r>
        <w:t>.</w:t>
      </w:r>
      <w:proofErr w:type="gramEnd"/>
      <w:r w:rsidRPr="00232790">
        <w:t xml:space="preserve"> Slow-growth conservation of potato </w:t>
      </w:r>
      <w:proofErr w:type="spellStart"/>
      <w:r w:rsidRPr="00232790">
        <w:t>microplants</w:t>
      </w:r>
      <w:proofErr w:type="spellEnd"/>
      <w:r w:rsidRPr="00232790">
        <w:t xml:space="preserve">: efficacy of </w:t>
      </w:r>
      <w:proofErr w:type="spellStart"/>
      <w:r w:rsidRPr="00232790">
        <w:t>ancymidol</w:t>
      </w:r>
      <w:proofErr w:type="spellEnd"/>
      <w:r w:rsidRPr="00232790">
        <w:t xml:space="preserve"> for long-term storage </w:t>
      </w:r>
      <w:r w:rsidRPr="00232790">
        <w:rPr>
          <w:i/>
        </w:rPr>
        <w:t>in vitro</w:t>
      </w:r>
      <w:r>
        <w:t xml:space="preserve">. </w:t>
      </w:r>
      <w:proofErr w:type="spellStart"/>
      <w:r>
        <w:t>Euphytica</w:t>
      </w:r>
      <w:proofErr w:type="spellEnd"/>
      <w:r>
        <w:t>,</w:t>
      </w:r>
      <w:r w:rsidRPr="00232790">
        <w:t xml:space="preserve"> 117: 133-142. </w:t>
      </w:r>
    </w:p>
    <w:p w:rsidR="00C30094" w:rsidRPr="00232790" w:rsidRDefault="00C30094" w:rsidP="00C30094">
      <w:pPr>
        <w:spacing w:line="480" w:lineRule="auto"/>
        <w:jc w:val="both"/>
      </w:pPr>
      <w:proofErr w:type="spellStart"/>
      <w:r w:rsidRPr="00232790">
        <w:t>Sarkar</w:t>
      </w:r>
      <w:proofErr w:type="spellEnd"/>
      <w:r w:rsidRPr="00232790">
        <w:t xml:space="preserve"> D</w:t>
      </w:r>
      <w:r>
        <w:t>.</w:t>
      </w:r>
      <w:r w:rsidRPr="00232790">
        <w:t xml:space="preserve">, </w:t>
      </w:r>
      <w:proofErr w:type="spellStart"/>
      <w:r w:rsidRPr="00232790">
        <w:t>Naik</w:t>
      </w:r>
      <w:proofErr w:type="spellEnd"/>
      <w:r w:rsidRPr="00232790">
        <w:t xml:space="preserve"> P</w:t>
      </w:r>
      <w:r>
        <w:t>.</w:t>
      </w:r>
      <w:r w:rsidRPr="00232790">
        <w:t>S</w:t>
      </w:r>
      <w:r>
        <w:t>.</w:t>
      </w:r>
      <w:r w:rsidRPr="00232790">
        <w:t xml:space="preserve"> (1998)</w:t>
      </w:r>
      <w:r>
        <w:t>.</w:t>
      </w:r>
      <w:r w:rsidRPr="00232790">
        <w:t xml:space="preserve"> </w:t>
      </w:r>
      <w:proofErr w:type="gramStart"/>
      <w:r w:rsidRPr="00232790">
        <w:t xml:space="preserve">Factors affecting minimal growth conservation of potato </w:t>
      </w:r>
      <w:proofErr w:type="spellStart"/>
      <w:r w:rsidRPr="00232790">
        <w:t>micoroplants</w:t>
      </w:r>
      <w:proofErr w:type="spellEnd"/>
      <w:r w:rsidRPr="00232790">
        <w:t xml:space="preserve"> </w:t>
      </w:r>
      <w:r w:rsidRPr="00232790">
        <w:rPr>
          <w:i/>
        </w:rPr>
        <w:t>in vitro</w:t>
      </w:r>
      <w:r w:rsidRPr="00232790">
        <w:t>.</w:t>
      </w:r>
      <w:proofErr w:type="gramEnd"/>
      <w:r w:rsidRPr="00232790">
        <w:t xml:space="preserve"> </w:t>
      </w:r>
      <w:proofErr w:type="spellStart"/>
      <w:r w:rsidRPr="00232790">
        <w:t>Euphytic</w:t>
      </w:r>
      <w:r>
        <w:t>a</w:t>
      </w:r>
      <w:proofErr w:type="spellEnd"/>
      <w:r>
        <w:t>,</w:t>
      </w:r>
      <w:r w:rsidRPr="00232790">
        <w:t xml:space="preserve"> 102: 275-280.</w:t>
      </w:r>
    </w:p>
    <w:p w:rsidR="00C30094" w:rsidRDefault="00C30094" w:rsidP="00C30094">
      <w:pPr>
        <w:autoSpaceDE w:val="0"/>
        <w:autoSpaceDN w:val="0"/>
        <w:adjustRightInd w:val="0"/>
        <w:spacing w:line="480" w:lineRule="auto"/>
        <w:jc w:val="both"/>
      </w:pPr>
      <w:proofErr w:type="spellStart"/>
      <w:r w:rsidRPr="00232790">
        <w:t>Schnapp</w:t>
      </w:r>
      <w:proofErr w:type="spellEnd"/>
      <w:r w:rsidRPr="00232790">
        <w:t xml:space="preserve"> R</w:t>
      </w:r>
      <w:r>
        <w:t>.</w:t>
      </w:r>
      <w:r w:rsidRPr="00232790">
        <w:t>S</w:t>
      </w:r>
      <w:r>
        <w:t>.</w:t>
      </w:r>
      <w:r w:rsidRPr="00232790">
        <w:t xml:space="preserve">, </w:t>
      </w:r>
      <w:proofErr w:type="spellStart"/>
      <w:r w:rsidRPr="00232790">
        <w:t>Preece</w:t>
      </w:r>
      <w:proofErr w:type="spellEnd"/>
      <w:r w:rsidRPr="00232790">
        <w:t xml:space="preserve"> J</w:t>
      </w:r>
      <w:r>
        <w:t>.</w:t>
      </w:r>
      <w:r w:rsidRPr="00232790">
        <w:t>E</w:t>
      </w:r>
      <w:r>
        <w:t>.</w:t>
      </w:r>
      <w:r w:rsidRPr="00232790">
        <w:t xml:space="preserve"> (1986)</w:t>
      </w:r>
      <w:r>
        <w:t>.</w:t>
      </w:r>
      <w:r w:rsidRPr="00232790">
        <w:t xml:space="preserve"> </w:t>
      </w:r>
      <w:proofErr w:type="gramStart"/>
      <w:r w:rsidRPr="00232790">
        <w:rPr>
          <w:i/>
          <w:iCs/>
        </w:rPr>
        <w:t xml:space="preserve">In vitro </w:t>
      </w:r>
      <w:r w:rsidRPr="00232790">
        <w:t xml:space="preserve">growth reduction of tomato and carnation </w:t>
      </w:r>
      <w:proofErr w:type="spellStart"/>
      <w:r w:rsidRPr="00232790">
        <w:t>microplants</w:t>
      </w:r>
      <w:proofErr w:type="spellEnd"/>
      <w:r w:rsidRPr="00232790">
        <w:t>.</w:t>
      </w:r>
      <w:proofErr w:type="gramEnd"/>
      <w:r>
        <w:t xml:space="preserve"> </w:t>
      </w:r>
      <w:r w:rsidRPr="00232790">
        <w:t>Plant Cell</w:t>
      </w:r>
      <w:r>
        <w:t>,</w:t>
      </w:r>
      <w:r w:rsidRPr="00232790">
        <w:t xml:space="preserve"> Tiss</w:t>
      </w:r>
      <w:r>
        <w:t>ue and</w:t>
      </w:r>
      <w:r w:rsidRPr="00232790">
        <w:t xml:space="preserve"> Organ Cult</w:t>
      </w:r>
      <w:r>
        <w:t>ure,</w:t>
      </w:r>
      <w:r w:rsidRPr="00232790">
        <w:t xml:space="preserve"> 6: 3-8.</w:t>
      </w:r>
    </w:p>
    <w:p w:rsidR="00C30094" w:rsidRPr="00232790" w:rsidRDefault="00C30094" w:rsidP="00C30094">
      <w:pPr>
        <w:spacing w:line="480" w:lineRule="auto"/>
        <w:jc w:val="both"/>
      </w:pPr>
      <w:r w:rsidRPr="00232790">
        <w:t xml:space="preserve"> </w:t>
      </w:r>
      <w:proofErr w:type="spellStart"/>
      <w:r w:rsidRPr="00232790">
        <w:t>Shibli</w:t>
      </w:r>
      <w:proofErr w:type="spellEnd"/>
      <w:r w:rsidRPr="00232790">
        <w:t xml:space="preserve"> R</w:t>
      </w:r>
      <w:r>
        <w:t>.</w:t>
      </w:r>
      <w:r w:rsidRPr="00232790">
        <w:t>A</w:t>
      </w:r>
      <w:r>
        <w:t>.</w:t>
      </w:r>
      <w:r w:rsidRPr="00232790">
        <w:t xml:space="preserve">, </w:t>
      </w:r>
      <w:proofErr w:type="spellStart"/>
      <w:r w:rsidRPr="00232790">
        <w:t>Shatnawi</w:t>
      </w:r>
      <w:proofErr w:type="spellEnd"/>
      <w:r w:rsidRPr="00232790">
        <w:t xml:space="preserve"> M</w:t>
      </w:r>
      <w:r>
        <w:t>.</w:t>
      </w:r>
      <w:r w:rsidRPr="00232790">
        <w:t>A</w:t>
      </w:r>
      <w:r>
        <w:t>.</w:t>
      </w:r>
      <w:r w:rsidRPr="00232790">
        <w:t xml:space="preserve">, </w:t>
      </w:r>
      <w:proofErr w:type="spellStart"/>
      <w:r w:rsidRPr="00232790">
        <w:t>Ajlouni</w:t>
      </w:r>
      <w:proofErr w:type="spellEnd"/>
      <w:r w:rsidRPr="00232790">
        <w:t xml:space="preserve"> M</w:t>
      </w:r>
      <w:r>
        <w:t>.</w:t>
      </w:r>
      <w:r w:rsidRPr="00232790">
        <w:t>M</w:t>
      </w:r>
      <w:r>
        <w:t>.</w:t>
      </w:r>
      <w:r w:rsidRPr="00232790">
        <w:t xml:space="preserve">, </w:t>
      </w:r>
      <w:proofErr w:type="spellStart"/>
      <w:r w:rsidRPr="00232790">
        <w:t>Jaradat</w:t>
      </w:r>
      <w:proofErr w:type="spellEnd"/>
      <w:r w:rsidRPr="00232790">
        <w:t xml:space="preserve"> A</w:t>
      </w:r>
      <w:r>
        <w:t>.</w:t>
      </w:r>
      <w:r w:rsidRPr="00232790">
        <w:t xml:space="preserve">, </w:t>
      </w:r>
      <w:proofErr w:type="spellStart"/>
      <w:r w:rsidRPr="00232790">
        <w:t>Adham</w:t>
      </w:r>
      <w:proofErr w:type="spellEnd"/>
      <w:r w:rsidRPr="00232790">
        <w:t xml:space="preserve"> Y</w:t>
      </w:r>
      <w:r>
        <w:t>.</w:t>
      </w:r>
      <w:r w:rsidRPr="00232790">
        <w:t xml:space="preserve"> (1999)</w:t>
      </w:r>
      <w:r>
        <w:t>.</w:t>
      </w:r>
      <w:r w:rsidRPr="00232790">
        <w:t xml:space="preserve"> Slow growth </w:t>
      </w:r>
      <w:r w:rsidRPr="00232790">
        <w:rPr>
          <w:i/>
        </w:rPr>
        <w:t>in vitro</w:t>
      </w:r>
      <w:r w:rsidRPr="00232790">
        <w:t xml:space="preserve"> conservation of bitter almond (</w:t>
      </w:r>
      <w:proofErr w:type="spellStart"/>
      <w:r w:rsidRPr="00232790">
        <w:rPr>
          <w:i/>
        </w:rPr>
        <w:t>Amygdalus</w:t>
      </w:r>
      <w:proofErr w:type="spellEnd"/>
      <w:r w:rsidRPr="00232790">
        <w:rPr>
          <w:i/>
        </w:rPr>
        <w:t xml:space="preserve"> </w:t>
      </w:r>
      <w:proofErr w:type="spellStart"/>
      <w:r w:rsidRPr="00232790">
        <w:rPr>
          <w:i/>
        </w:rPr>
        <w:t>communis</w:t>
      </w:r>
      <w:proofErr w:type="spellEnd"/>
      <w:r w:rsidRPr="00232790">
        <w:t xml:space="preserve"> L.). Adv</w:t>
      </w:r>
      <w:r>
        <w:t>ances in</w:t>
      </w:r>
      <w:r w:rsidRPr="00232790">
        <w:t xml:space="preserve"> Hort</w:t>
      </w:r>
      <w:r>
        <w:t>icultural</w:t>
      </w:r>
      <w:r w:rsidRPr="00232790">
        <w:t xml:space="preserve"> Sci</w:t>
      </w:r>
      <w:r>
        <w:t>ence,</w:t>
      </w:r>
      <w:r w:rsidRPr="00232790">
        <w:t xml:space="preserve"> 13: 133-134.</w:t>
      </w:r>
    </w:p>
    <w:p w:rsidR="00C30094" w:rsidRDefault="00C30094" w:rsidP="00C30094">
      <w:pPr>
        <w:spacing w:line="480" w:lineRule="auto"/>
        <w:jc w:val="both"/>
        <w:rPr>
          <w:bCs/>
        </w:rPr>
      </w:pPr>
      <w:proofErr w:type="spellStart"/>
      <w:r w:rsidRPr="00232790">
        <w:rPr>
          <w:bCs/>
        </w:rPr>
        <w:t>Shibli</w:t>
      </w:r>
      <w:proofErr w:type="spellEnd"/>
      <w:r w:rsidRPr="00232790">
        <w:rPr>
          <w:bCs/>
        </w:rPr>
        <w:t xml:space="preserve"> R</w:t>
      </w:r>
      <w:r>
        <w:rPr>
          <w:bCs/>
        </w:rPr>
        <w:t>.</w:t>
      </w:r>
      <w:r w:rsidRPr="00232790">
        <w:rPr>
          <w:bCs/>
        </w:rPr>
        <w:t>A</w:t>
      </w:r>
      <w:r>
        <w:rPr>
          <w:bCs/>
        </w:rPr>
        <w:t>.</w:t>
      </w:r>
      <w:r w:rsidRPr="00232790">
        <w:rPr>
          <w:bCs/>
        </w:rPr>
        <w:t xml:space="preserve">, </w:t>
      </w:r>
      <w:proofErr w:type="spellStart"/>
      <w:r w:rsidRPr="00232790">
        <w:rPr>
          <w:bCs/>
        </w:rPr>
        <w:t>Shatnawi</w:t>
      </w:r>
      <w:proofErr w:type="spellEnd"/>
      <w:r w:rsidRPr="00232790">
        <w:rPr>
          <w:bCs/>
        </w:rPr>
        <w:t xml:space="preserve"> M</w:t>
      </w:r>
      <w:r>
        <w:rPr>
          <w:bCs/>
        </w:rPr>
        <w:t>.</w:t>
      </w:r>
      <w:r w:rsidRPr="00232790">
        <w:rPr>
          <w:bCs/>
        </w:rPr>
        <w:t>A</w:t>
      </w:r>
      <w:r>
        <w:rPr>
          <w:bCs/>
        </w:rPr>
        <w:t>.</w:t>
      </w:r>
      <w:r w:rsidRPr="00232790">
        <w:rPr>
          <w:bCs/>
        </w:rPr>
        <w:t xml:space="preserve">, </w:t>
      </w:r>
      <w:proofErr w:type="spellStart"/>
      <w:r w:rsidRPr="00232790">
        <w:rPr>
          <w:bCs/>
        </w:rPr>
        <w:t>Subaih</w:t>
      </w:r>
      <w:proofErr w:type="spellEnd"/>
      <w:r w:rsidRPr="00232790">
        <w:rPr>
          <w:bCs/>
        </w:rPr>
        <w:t xml:space="preserve"> W</w:t>
      </w:r>
      <w:r>
        <w:rPr>
          <w:bCs/>
        </w:rPr>
        <w:t>.</w:t>
      </w:r>
      <w:r w:rsidRPr="00232790">
        <w:rPr>
          <w:bCs/>
        </w:rPr>
        <w:t>S</w:t>
      </w:r>
      <w:r>
        <w:rPr>
          <w:bCs/>
        </w:rPr>
        <w:t>.</w:t>
      </w:r>
      <w:r w:rsidRPr="00232790">
        <w:rPr>
          <w:bCs/>
        </w:rPr>
        <w:t xml:space="preserve">, </w:t>
      </w:r>
      <w:proofErr w:type="spellStart"/>
      <w:r w:rsidRPr="00232790">
        <w:rPr>
          <w:bCs/>
        </w:rPr>
        <w:t>Ajlouni</w:t>
      </w:r>
      <w:proofErr w:type="spellEnd"/>
      <w:r w:rsidRPr="00232790">
        <w:rPr>
          <w:bCs/>
        </w:rPr>
        <w:t xml:space="preserve"> M</w:t>
      </w:r>
      <w:r>
        <w:rPr>
          <w:bCs/>
        </w:rPr>
        <w:t>.</w:t>
      </w:r>
      <w:r w:rsidRPr="00232790">
        <w:rPr>
          <w:bCs/>
        </w:rPr>
        <w:t>M</w:t>
      </w:r>
      <w:r>
        <w:rPr>
          <w:bCs/>
        </w:rPr>
        <w:t>.</w:t>
      </w:r>
      <w:r w:rsidRPr="00232790">
        <w:rPr>
          <w:bCs/>
        </w:rPr>
        <w:t xml:space="preserve"> (2006)</w:t>
      </w:r>
      <w:r>
        <w:rPr>
          <w:bCs/>
        </w:rPr>
        <w:t>.</w:t>
      </w:r>
      <w:r w:rsidRPr="00232790">
        <w:rPr>
          <w:bCs/>
        </w:rPr>
        <w:t xml:space="preserve"> </w:t>
      </w:r>
      <w:r w:rsidRPr="00232790">
        <w:rPr>
          <w:bCs/>
          <w:i/>
        </w:rPr>
        <w:t>In vitro</w:t>
      </w:r>
      <w:r w:rsidRPr="00232790">
        <w:rPr>
          <w:bCs/>
        </w:rPr>
        <w:t xml:space="preserve"> conservation and cryopreservation of plant genetic resources: A review. World J</w:t>
      </w:r>
      <w:r>
        <w:rPr>
          <w:bCs/>
        </w:rPr>
        <w:t xml:space="preserve">ournal of </w:t>
      </w:r>
      <w:r w:rsidRPr="00232790">
        <w:rPr>
          <w:bCs/>
        </w:rPr>
        <w:t>Agri</w:t>
      </w:r>
      <w:r>
        <w:rPr>
          <w:bCs/>
        </w:rPr>
        <w:t>cultural</w:t>
      </w:r>
      <w:r w:rsidRPr="00232790">
        <w:rPr>
          <w:bCs/>
        </w:rPr>
        <w:t xml:space="preserve"> Sci</w:t>
      </w:r>
      <w:r>
        <w:rPr>
          <w:bCs/>
        </w:rPr>
        <w:t xml:space="preserve">ences, </w:t>
      </w:r>
      <w:r w:rsidRPr="00232790">
        <w:rPr>
          <w:bCs/>
        </w:rPr>
        <w:t>2(4): 372-382.</w:t>
      </w:r>
    </w:p>
    <w:p w:rsidR="00C30094" w:rsidRPr="00570B01" w:rsidRDefault="00C30094" w:rsidP="00C30094">
      <w:pPr>
        <w:spacing w:line="480" w:lineRule="auto"/>
        <w:jc w:val="both"/>
      </w:pPr>
      <w:proofErr w:type="spellStart"/>
      <w:proofErr w:type="gramStart"/>
      <w:r w:rsidRPr="00232790">
        <w:t>Sokal</w:t>
      </w:r>
      <w:proofErr w:type="spellEnd"/>
      <w:r w:rsidRPr="00232790">
        <w:t xml:space="preserve"> R</w:t>
      </w:r>
      <w:r>
        <w:t>.</w:t>
      </w:r>
      <w:r w:rsidRPr="00232790">
        <w:t xml:space="preserve">, </w:t>
      </w:r>
      <w:proofErr w:type="spellStart"/>
      <w:r w:rsidRPr="00232790">
        <w:t>Rohlf</w:t>
      </w:r>
      <w:proofErr w:type="spellEnd"/>
      <w:r w:rsidRPr="00232790">
        <w:t xml:space="preserve"> F</w:t>
      </w:r>
      <w:r>
        <w:t>.</w:t>
      </w:r>
      <w:r w:rsidRPr="00232790">
        <w:t>J</w:t>
      </w:r>
      <w:r>
        <w:t>.</w:t>
      </w:r>
      <w:r w:rsidRPr="00232790">
        <w:t xml:space="preserve"> (1987)</w:t>
      </w:r>
      <w:r>
        <w:t>.</w:t>
      </w:r>
      <w:proofErr w:type="gramEnd"/>
      <w:r w:rsidRPr="00232790">
        <w:t xml:space="preserve"> Introduction to Biostatistics</w:t>
      </w:r>
      <w:r>
        <w:t xml:space="preserve">, Second Edition, </w:t>
      </w:r>
      <w:r w:rsidRPr="00232790">
        <w:t>Freeman W</w:t>
      </w:r>
      <w:r>
        <w:t>.</w:t>
      </w:r>
      <w:r w:rsidRPr="00232790">
        <w:t>H</w:t>
      </w:r>
      <w:r>
        <w:t>.</w:t>
      </w:r>
      <w:r w:rsidRPr="00232790">
        <w:t xml:space="preserve"> and </w:t>
      </w:r>
      <w:r w:rsidRPr="00570B01">
        <w:t xml:space="preserve">Company, </w:t>
      </w:r>
      <w:r>
        <w:rPr>
          <w:rFonts w:eastAsia="AllTimesNewRoman"/>
        </w:rPr>
        <w:t>San Francisco,</w:t>
      </w:r>
      <w:r w:rsidRPr="00570B01">
        <w:rPr>
          <w:rFonts w:eastAsia="AllTimesNewRoman"/>
        </w:rPr>
        <w:t xml:space="preserve"> 132-183.</w:t>
      </w:r>
      <w:r w:rsidRPr="00570B01">
        <w:t xml:space="preserve"> </w:t>
      </w:r>
    </w:p>
    <w:p w:rsidR="00C30094" w:rsidRPr="00B004F9" w:rsidRDefault="00C30094" w:rsidP="00C30094">
      <w:pPr>
        <w:spacing w:line="480" w:lineRule="auto"/>
        <w:jc w:val="both"/>
      </w:pPr>
      <w:proofErr w:type="spellStart"/>
      <w:r w:rsidRPr="00B004F9">
        <w:t>StatSoft</w:t>
      </w:r>
      <w:proofErr w:type="spellEnd"/>
      <w:r w:rsidRPr="00B004F9">
        <w:t xml:space="preserve"> INC. (1995). </w:t>
      </w:r>
      <w:proofErr w:type="spellStart"/>
      <w:r w:rsidRPr="00B004F9">
        <w:t>Statistica</w:t>
      </w:r>
      <w:proofErr w:type="spellEnd"/>
      <w:r w:rsidRPr="00B004F9">
        <w:t xml:space="preserve"> for Windows (Computer program</w:t>
      </w:r>
      <w:r>
        <w:t xml:space="preserve">). </w:t>
      </w:r>
      <w:proofErr w:type="spellStart"/>
      <w:proofErr w:type="gramStart"/>
      <w:r>
        <w:t>Statsoft</w:t>
      </w:r>
      <w:proofErr w:type="spellEnd"/>
      <w:r>
        <w:t xml:space="preserve"> INC., </w:t>
      </w:r>
      <w:r w:rsidRPr="00B004F9">
        <w:t xml:space="preserve">Tulsa, </w:t>
      </w:r>
      <w:r w:rsidRPr="00B004F9">
        <w:rPr>
          <w:rFonts w:eastAsia="AllTimesNewRoman"/>
        </w:rPr>
        <w:t>Oklahoma, USA.</w:t>
      </w:r>
      <w:proofErr w:type="gramEnd"/>
    </w:p>
    <w:p w:rsidR="00C30094" w:rsidRDefault="00C30094" w:rsidP="00C30094">
      <w:pPr>
        <w:autoSpaceDE w:val="0"/>
        <w:autoSpaceDN w:val="0"/>
        <w:adjustRightInd w:val="0"/>
        <w:spacing w:line="480" w:lineRule="auto"/>
        <w:jc w:val="both"/>
      </w:pPr>
      <w:proofErr w:type="spellStart"/>
      <w:r w:rsidRPr="00E62C58">
        <w:t>Tandon</w:t>
      </w:r>
      <w:proofErr w:type="spellEnd"/>
      <w:r w:rsidRPr="00E62C58">
        <w:t xml:space="preserve"> P., Sharma J. (1986). </w:t>
      </w:r>
      <w:proofErr w:type="gramStart"/>
      <w:r w:rsidRPr="00E62C58">
        <w:t>Regeneration</w:t>
      </w:r>
      <w:r w:rsidRPr="00232790">
        <w:t xml:space="preserve"> of </w:t>
      </w:r>
      <w:proofErr w:type="spellStart"/>
      <w:r w:rsidRPr="00232790">
        <w:rPr>
          <w:i/>
          <w:iCs/>
        </w:rPr>
        <w:t>Dendrobium</w:t>
      </w:r>
      <w:proofErr w:type="spellEnd"/>
      <w:r w:rsidRPr="00232790">
        <w:rPr>
          <w:i/>
          <w:iCs/>
        </w:rPr>
        <w:t xml:space="preserve"> </w:t>
      </w:r>
      <w:r w:rsidRPr="00232790">
        <w:t>from cold preserved protocorms.</w:t>
      </w:r>
      <w:proofErr w:type="gramEnd"/>
      <w:r w:rsidRPr="00232790">
        <w:t xml:space="preserve"> In: Somers</w:t>
      </w:r>
      <w:r>
        <w:t xml:space="preserve"> D.</w:t>
      </w:r>
      <w:r w:rsidRPr="00232790">
        <w:t>A</w:t>
      </w:r>
      <w:r>
        <w:t>.</w:t>
      </w:r>
      <w:r w:rsidRPr="00232790">
        <w:t xml:space="preserve">, </w:t>
      </w:r>
      <w:proofErr w:type="spellStart"/>
      <w:r w:rsidRPr="00232790">
        <w:t>Gengenbach</w:t>
      </w:r>
      <w:proofErr w:type="spellEnd"/>
      <w:r>
        <w:t xml:space="preserve"> B.G.</w:t>
      </w:r>
      <w:r w:rsidRPr="00232790">
        <w:t xml:space="preserve">, </w:t>
      </w:r>
      <w:proofErr w:type="spellStart"/>
      <w:r w:rsidRPr="00232790">
        <w:t>Biesboer</w:t>
      </w:r>
      <w:proofErr w:type="spellEnd"/>
      <w:r>
        <w:t xml:space="preserve"> D.D.</w:t>
      </w:r>
      <w:r w:rsidRPr="00232790">
        <w:t>, Hackett</w:t>
      </w:r>
      <w:r>
        <w:t xml:space="preserve"> W.P.,</w:t>
      </w:r>
      <w:r w:rsidRPr="00232790">
        <w:t xml:space="preserve"> Green </w:t>
      </w:r>
      <w:r>
        <w:t>C.</w:t>
      </w:r>
      <w:r w:rsidRPr="00232790">
        <w:t>E</w:t>
      </w:r>
      <w:r>
        <w:t>.</w:t>
      </w:r>
      <w:r w:rsidRPr="00232790">
        <w:t xml:space="preserve"> </w:t>
      </w:r>
      <w:r>
        <w:t>(</w:t>
      </w:r>
      <w:proofErr w:type="spellStart"/>
      <w:r>
        <w:t>E</w:t>
      </w:r>
      <w:r w:rsidRPr="00232790">
        <w:t>ds</w:t>
      </w:r>
      <w:proofErr w:type="spellEnd"/>
      <w:r w:rsidRPr="00232790">
        <w:t xml:space="preserve">). </w:t>
      </w:r>
      <w:proofErr w:type="gramStart"/>
      <w:r w:rsidRPr="00232790">
        <w:t>Proc</w:t>
      </w:r>
      <w:r>
        <w:t>eeding of 6</w:t>
      </w:r>
      <w:r w:rsidRPr="008F1D1D">
        <w:rPr>
          <w:vertAlign w:val="superscript"/>
        </w:rPr>
        <w:t>th</w:t>
      </w:r>
      <w:r>
        <w:t xml:space="preserve"> International </w:t>
      </w:r>
      <w:r w:rsidRPr="00232790">
        <w:t>Cong</w:t>
      </w:r>
      <w:r>
        <w:t xml:space="preserve">ress in </w:t>
      </w:r>
      <w:r w:rsidRPr="00232790">
        <w:t>Plant Tissue and Cell Culture, Minneapolis</w:t>
      </w:r>
      <w:r>
        <w:t>, USA,</w:t>
      </w:r>
      <w:r w:rsidRPr="00232790">
        <w:t xml:space="preserve"> 425</w:t>
      </w:r>
      <w:r>
        <w:t xml:space="preserve"> pp</w:t>
      </w:r>
      <w:r w:rsidRPr="00232790">
        <w:t>.</w:t>
      </w:r>
      <w:proofErr w:type="gramEnd"/>
      <w:r>
        <w:t xml:space="preserve"> </w:t>
      </w:r>
    </w:p>
    <w:p w:rsidR="00C30094" w:rsidRPr="007F2631" w:rsidRDefault="00C30094" w:rsidP="00C30094">
      <w:pPr>
        <w:spacing w:line="480" w:lineRule="auto"/>
        <w:jc w:val="both"/>
      </w:pPr>
      <w:proofErr w:type="gramStart"/>
      <w:r w:rsidRPr="007F2631">
        <w:lastRenderedPageBreak/>
        <w:t>Than M</w:t>
      </w:r>
      <w:r>
        <w:t>.</w:t>
      </w:r>
      <w:r w:rsidRPr="007F2631">
        <w:t>M</w:t>
      </w:r>
      <w:r>
        <w:t>.</w:t>
      </w:r>
      <w:r w:rsidRPr="007F2631">
        <w:t>M</w:t>
      </w:r>
      <w:r>
        <w:t>.</w:t>
      </w:r>
      <w:r w:rsidRPr="007F2631">
        <w:t>, Pal A</w:t>
      </w:r>
      <w:r>
        <w:t xml:space="preserve">., </w:t>
      </w:r>
      <w:proofErr w:type="spellStart"/>
      <w:r w:rsidRPr="007F2631">
        <w:t>Jha</w:t>
      </w:r>
      <w:proofErr w:type="spellEnd"/>
      <w:r w:rsidRPr="007F2631">
        <w:t xml:space="preserve"> S</w:t>
      </w:r>
      <w:r>
        <w:t>.</w:t>
      </w:r>
      <w:r w:rsidRPr="007F2631">
        <w:t xml:space="preserve"> (2009)</w:t>
      </w:r>
      <w:r>
        <w:t>.</w:t>
      </w:r>
      <w:proofErr w:type="gramEnd"/>
      <w:r w:rsidRPr="007F2631">
        <w:t xml:space="preserve"> </w:t>
      </w:r>
      <w:r w:rsidRPr="007F2631">
        <w:rPr>
          <w:i/>
        </w:rPr>
        <w:t>In vitro</w:t>
      </w:r>
      <w:r w:rsidRPr="007F2631">
        <w:t xml:space="preserve"> flowering and propagation of </w:t>
      </w:r>
      <w:proofErr w:type="spellStart"/>
      <w:r w:rsidRPr="007F2631">
        <w:rPr>
          <w:i/>
        </w:rPr>
        <w:t>Bulbophyllum</w:t>
      </w:r>
      <w:proofErr w:type="spellEnd"/>
      <w:r w:rsidRPr="007F2631">
        <w:rPr>
          <w:i/>
        </w:rPr>
        <w:t xml:space="preserve"> </w:t>
      </w:r>
      <w:proofErr w:type="spellStart"/>
      <w:r w:rsidRPr="007F2631">
        <w:rPr>
          <w:i/>
        </w:rPr>
        <w:t>auricomum</w:t>
      </w:r>
      <w:proofErr w:type="spellEnd"/>
      <w:r w:rsidRPr="007F2631">
        <w:t xml:space="preserve"> </w:t>
      </w:r>
      <w:proofErr w:type="spellStart"/>
      <w:proofErr w:type="gramStart"/>
      <w:r w:rsidRPr="007F2631">
        <w:t>Lindl</w:t>
      </w:r>
      <w:proofErr w:type="spellEnd"/>
      <w:r w:rsidRPr="007F2631">
        <w:t>.,</w:t>
      </w:r>
      <w:proofErr w:type="gramEnd"/>
      <w:r w:rsidRPr="007F2631">
        <w:t xml:space="preserve"> the royal flower of Myanmar. </w:t>
      </w:r>
      <w:proofErr w:type="spellStart"/>
      <w:r w:rsidRPr="007F2631">
        <w:t>Acta</w:t>
      </w:r>
      <w:proofErr w:type="spellEnd"/>
      <w:r w:rsidRPr="007F2631">
        <w:t xml:space="preserve"> </w:t>
      </w:r>
      <w:proofErr w:type="spellStart"/>
      <w:r w:rsidRPr="007F2631">
        <w:t>Hort</w:t>
      </w:r>
      <w:r>
        <w:t>iculturae</w:t>
      </w:r>
      <w:proofErr w:type="spellEnd"/>
      <w:r>
        <w:t>,</w:t>
      </w:r>
      <w:r w:rsidRPr="007F2631">
        <w:t xml:space="preserve"> 829:</w:t>
      </w:r>
      <w:r>
        <w:t xml:space="preserve"> </w:t>
      </w:r>
      <w:r w:rsidRPr="007F2631">
        <w:t>105-111</w:t>
      </w:r>
      <w:r>
        <w:t>.</w:t>
      </w:r>
    </w:p>
    <w:p w:rsidR="00C30094" w:rsidRDefault="00C30094" w:rsidP="00C30094">
      <w:pPr>
        <w:autoSpaceDE w:val="0"/>
        <w:autoSpaceDN w:val="0"/>
        <w:adjustRightInd w:val="0"/>
        <w:spacing w:line="480" w:lineRule="auto"/>
        <w:jc w:val="both"/>
        <w:rPr>
          <w:rFonts w:eastAsia="Calibri"/>
        </w:rPr>
      </w:pPr>
      <w:proofErr w:type="gramStart"/>
      <w:r>
        <w:rPr>
          <w:rFonts w:eastAsia="Calibri"/>
        </w:rPr>
        <w:t>Than</w:t>
      </w:r>
      <w:r w:rsidRPr="00232790">
        <w:rPr>
          <w:rFonts w:eastAsia="Calibri"/>
        </w:rPr>
        <w:t xml:space="preserve"> M</w:t>
      </w:r>
      <w:r>
        <w:rPr>
          <w:rFonts w:eastAsia="Calibri"/>
        </w:rPr>
        <w:t>.</w:t>
      </w:r>
      <w:r w:rsidRPr="00232790">
        <w:rPr>
          <w:rFonts w:eastAsia="Calibri"/>
        </w:rPr>
        <w:t>M</w:t>
      </w:r>
      <w:r>
        <w:rPr>
          <w:rFonts w:eastAsia="Calibri"/>
        </w:rPr>
        <w:t>.</w:t>
      </w:r>
      <w:r w:rsidRPr="00232790">
        <w:rPr>
          <w:rFonts w:eastAsia="Calibri"/>
        </w:rPr>
        <w:t>M</w:t>
      </w:r>
      <w:r>
        <w:rPr>
          <w:rFonts w:eastAsia="Calibri"/>
        </w:rPr>
        <w:t>., Pal</w:t>
      </w:r>
      <w:r w:rsidRPr="00232790">
        <w:rPr>
          <w:rFonts w:eastAsia="Calibri"/>
        </w:rPr>
        <w:t xml:space="preserve"> A</w:t>
      </w:r>
      <w:r>
        <w:rPr>
          <w:rFonts w:eastAsia="Calibri"/>
        </w:rPr>
        <w:t>.</w:t>
      </w:r>
      <w:r w:rsidRPr="00232790">
        <w:rPr>
          <w:rFonts w:eastAsia="Calibri"/>
        </w:rPr>
        <w:t xml:space="preserve">, </w:t>
      </w:r>
      <w:proofErr w:type="spellStart"/>
      <w:r w:rsidRPr="00232790">
        <w:rPr>
          <w:rFonts w:eastAsia="Calibri"/>
        </w:rPr>
        <w:t>Jha</w:t>
      </w:r>
      <w:proofErr w:type="spellEnd"/>
      <w:r w:rsidRPr="00232790">
        <w:rPr>
          <w:rFonts w:eastAsia="Calibri"/>
        </w:rPr>
        <w:t xml:space="preserve"> S</w:t>
      </w:r>
      <w:r>
        <w:rPr>
          <w:rFonts w:eastAsia="Calibri"/>
        </w:rPr>
        <w:t>.</w:t>
      </w:r>
      <w:r w:rsidRPr="00232790">
        <w:rPr>
          <w:rFonts w:eastAsia="Calibri"/>
        </w:rPr>
        <w:t xml:space="preserve"> </w:t>
      </w:r>
      <w:r>
        <w:rPr>
          <w:rFonts w:eastAsia="Calibri"/>
        </w:rPr>
        <w:t>(</w:t>
      </w:r>
      <w:r w:rsidRPr="00232790">
        <w:rPr>
          <w:rFonts w:eastAsia="Calibri"/>
        </w:rPr>
        <w:t>2011</w:t>
      </w:r>
      <w:r>
        <w:rPr>
          <w:rFonts w:eastAsia="Calibri"/>
        </w:rPr>
        <w:t>).</w:t>
      </w:r>
      <w:proofErr w:type="gramEnd"/>
      <w:r w:rsidRPr="00232790">
        <w:rPr>
          <w:rFonts w:eastAsia="Calibri"/>
        </w:rPr>
        <w:t xml:space="preserve"> Chromosome number and modal</w:t>
      </w:r>
      <w:r>
        <w:rPr>
          <w:rFonts w:eastAsia="Calibri"/>
        </w:rPr>
        <w:t xml:space="preserve"> </w:t>
      </w:r>
      <w:proofErr w:type="spellStart"/>
      <w:r w:rsidRPr="00232790">
        <w:rPr>
          <w:rFonts w:eastAsia="Calibri"/>
        </w:rPr>
        <w:t>karyotype</w:t>
      </w:r>
      <w:proofErr w:type="spellEnd"/>
      <w:r w:rsidRPr="00232790">
        <w:rPr>
          <w:rFonts w:eastAsia="Calibri"/>
        </w:rPr>
        <w:t xml:space="preserve"> in a </w:t>
      </w:r>
      <w:proofErr w:type="spellStart"/>
      <w:r w:rsidRPr="00232790">
        <w:rPr>
          <w:rFonts w:eastAsia="Calibri"/>
        </w:rPr>
        <w:t>polysomatic</w:t>
      </w:r>
      <w:proofErr w:type="spellEnd"/>
      <w:r w:rsidRPr="00232790">
        <w:rPr>
          <w:rFonts w:eastAsia="Calibri"/>
        </w:rPr>
        <w:t xml:space="preserve"> endangered orchid, </w:t>
      </w:r>
      <w:proofErr w:type="spellStart"/>
      <w:r w:rsidRPr="00232790">
        <w:rPr>
          <w:rFonts w:eastAsia="Calibri"/>
          <w:i/>
          <w:iCs/>
        </w:rPr>
        <w:t>Bulbophyllum</w:t>
      </w:r>
      <w:proofErr w:type="spellEnd"/>
      <w:r w:rsidRPr="00232790">
        <w:rPr>
          <w:rFonts w:eastAsia="Calibri"/>
          <w:i/>
          <w:iCs/>
        </w:rPr>
        <w:t xml:space="preserve"> </w:t>
      </w:r>
      <w:proofErr w:type="spellStart"/>
      <w:r w:rsidRPr="00232790">
        <w:rPr>
          <w:rFonts w:eastAsia="Calibri"/>
          <w:i/>
          <w:iCs/>
        </w:rPr>
        <w:t>auricomum</w:t>
      </w:r>
      <w:proofErr w:type="spellEnd"/>
      <w:r>
        <w:rPr>
          <w:rFonts w:eastAsia="Calibri"/>
          <w:i/>
          <w:iCs/>
        </w:rPr>
        <w:t xml:space="preserve"> </w:t>
      </w:r>
      <w:proofErr w:type="spellStart"/>
      <w:proofErr w:type="gramStart"/>
      <w:r w:rsidRPr="00232790">
        <w:rPr>
          <w:rFonts w:eastAsia="Calibri"/>
        </w:rPr>
        <w:t>Lindl</w:t>
      </w:r>
      <w:proofErr w:type="spellEnd"/>
      <w:r w:rsidRPr="00232790">
        <w:rPr>
          <w:rFonts w:eastAsia="Calibri"/>
        </w:rPr>
        <w:t>.,</w:t>
      </w:r>
      <w:proofErr w:type="gramEnd"/>
      <w:r w:rsidRPr="00232790">
        <w:rPr>
          <w:rFonts w:eastAsia="Calibri"/>
        </w:rPr>
        <w:t xml:space="preserve"> the royal flower of Myanmar. </w:t>
      </w:r>
      <w:r w:rsidRPr="00CA3C2D">
        <w:rPr>
          <w:rFonts w:eastAsia="Calibri"/>
          <w:iCs/>
        </w:rPr>
        <w:t xml:space="preserve">Plant </w:t>
      </w:r>
      <w:proofErr w:type="spellStart"/>
      <w:r w:rsidRPr="00CA3C2D">
        <w:rPr>
          <w:rFonts w:eastAsia="Calibri"/>
          <w:iCs/>
        </w:rPr>
        <w:t>Syst</w:t>
      </w:r>
      <w:r>
        <w:rPr>
          <w:rFonts w:eastAsia="Calibri"/>
          <w:iCs/>
        </w:rPr>
        <w:t>ematics</w:t>
      </w:r>
      <w:proofErr w:type="spellEnd"/>
      <w:r>
        <w:rPr>
          <w:rFonts w:eastAsia="Calibri"/>
          <w:iCs/>
        </w:rPr>
        <w:t xml:space="preserve"> and</w:t>
      </w:r>
      <w:r w:rsidRPr="00CA3C2D">
        <w:rPr>
          <w:rFonts w:eastAsia="Calibri"/>
          <w:iCs/>
        </w:rPr>
        <w:t xml:space="preserve"> Evol</w:t>
      </w:r>
      <w:r>
        <w:rPr>
          <w:rFonts w:eastAsia="Calibri"/>
          <w:iCs/>
        </w:rPr>
        <w:t>ution,</w:t>
      </w:r>
      <w:r w:rsidRPr="00CA3C2D">
        <w:rPr>
          <w:rFonts w:eastAsia="Calibri"/>
          <w:i/>
          <w:iCs/>
        </w:rPr>
        <w:t xml:space="preserve"> </w:t>
      </w:r>
      <w:r w:rsidRPr="00CA3C2D">
        <w:rPr>
          <w:rFonts w:eastAsia="Calibri"/>
          <w:bCs/>
        </w:rPr>
        <w:t>294</w:t>
      </w:r>
      <w:r w:rsidRPr="00CA3C2D">
        <w:rPr>
          <w:rFonts w:eastAsia="Calibri"/>
        </w:rPr>
        <w:t>: 167–175.</w:t>
      </w:r>
    </w:p>
    <w:p w:rsidR="00C30094" w:rsidRPr="007F2631" w:rsidRDefault="00C30094" w:rsidP="00C30094">
      <w:pPr>
        <w:autoSpaceDE w:val="0"/>
        <w:autoSpaceDN w:val="0"/>
        <w:adjustRightInd w:val="0"/>
        <w:spacing w:line="480" w:lineRule="auto"/>
        <w:jc w:val="both"/>
        <w:rPr>
          <w:rFonts w:eastAsia="AllTimesNewRoman"/>
        </w:rPr>
      </w:pPr>
      <w:r w:rsidRPr="007F2631">
        <w:rPr>
          <w:color w:val="141314"/>
        </w:rPr>
        <w:t>Than M</w:t>
      </w:r>
      <w:r>
        <w:rPr>
          <w:color w:val="141314"/>
        </w:rPr>
        <w:t>.</w:t>
      </w:r>
      <w:r w:rsidRPr="007F2631">
        <w:rPr>
          <w:color w:val="141314"/>
        </w:rPr>
        <w:t>M</w:t>
      </w:r>
      <w:r>
        <w:rPr>
          <w:color w:val="141314"/>
        </w:rPr>
        <w:t>.</w:t>
      </w:r>
      <w:r w:rsidRPr="007F2631">
        <w:rPr>
          <w:color w:val="141314"/>
        </w:rPr>
        <w:t>M</w:t>
      </w:r>
      <w:r>
        <w:rPr>
          <w:color w:val="141314"/>
        </w:rPr>
        <w:t>.</w:t>
      </w:r>
      <w:r w:rsidRPr="007F2631">
        <w:rPr>
          <w:color w:val="141314"/>
        </w:rPr>
        <w:t>, Pal A</w:t>
      </w:r>
      <w:r>
        <w:rPr>
          <w:color w:val="141314"/>
        </w:rPr>
        <w:t xml:space="preserve">., </w:t>
      </w:r>
      <w:proofErr w:type="spellStart"/>
      <w:r w:rsidRPr="007F2631">
        <w:rPr>
          <w:color w:val="141314"/>
        </w:rPr>
        <w:t>Jha</w:t>
      </w:r>
      <w:proofErr w:type="spellEnd"/>
      <w:r w:rsidRPr="007F2631">
        <w:rPr>
          <w:color w:val="141314"/>
        </w:rPr>
        <w:t xml:space="preserve"> S</w:t>
      </w:r>
      <w:r>
        <w:rPr>
          <w:color w:val="141314"/>
        </w:rPr>
        <w:t>.</w:t>
      </w:r>
      <w:r w:rsidRPr="007F2631">
        <w:rPr>
          <w:color w:val="141314"/>
        </w:rPr>
        <w:t xml:space="preserve"> (2012) </w:t>
      </w:r>
      <w:r w:rsidRPr="007F2631">
        <w:rPr>
          <w:rFonts w:eastAsia="Calibri"/>
          <w:bCs/>
        </w:rPr>
        <w:t xml:space="preserve">Plant regeneration from callus cultures in endangered orchid </w:t>
      </w:r>
      <w:proofErr w:type="spellStart"/>
      <w:r w:rsidRPr="007F2631">
        <w:rPr>
          <w:rFonts w:eastAsia="Calibri"/>
          <w:bCs/>
          <w:i/>
          <w:iCs/>
        </w:rPr>
        <w:t>Bulbophyllum</w:t>
      </w:r>
      <w:proofErr w:type="spellEnd"/>
      <w:r w:rsidRPr="007F2631">
        <w:rPr>
          <w:rFonts w:eastAsia="Calibri"/>
          <w:bCs/>
          <w:i/>
          <w:iCs/>
        </w:rPr>
        <w:t xml:space="preserve"> </w:t>
      </w:r>
      <w:proofErr w:type="spellStart"/>
      <w:r w:rsidRPr="007F2631">
        <w:rPr>
          <w:rFonts w:eastAsia="Calibri"/>
          <w:bCs/>
          <w:i/>
          <w:iCs/>
        </w:rPr>
        <w:t>auricomum</w:t>
      </w:r>
      <w:proofErr w:type="spellEnd"/>
      <w:r w:rsidRPr="007F2631">
        <w:rPr>
          <w:rFonts w:eastAsia="Calibri"/>
          <w:bCs/>
          <w:i/>
          <w:iCs/>
        </w:rPr>
        <w:t xml:space="preserve"> </w:t>
      </w:r>
      <w:proofErr w:type="spellStart"/>
      <w:r w:rsidRPr="007F2631">
        <w:rPr>
          <w:rFonts w:eastAsia="Calibri"/>
          <w:bCs/>
        </w:rPr>
        <w:t>lindl</w:t>
      </w:r>
      <w:proofErr w:type="spellEnd"/>
      <w:r w:rsidRPr="007F2631">
        <w:rPr>
          <w:rFonts w:eastAsia="Calibri"/>
          <w:bCs/>
        </w:rPr>
        <w:t xml:space="preserve">. </w:t>
      </w:r>
      <w:r w:rsidRPr="007F2631">
        <w:rPr>
          <w:rFonts w:eastAsia="AllTimesNewRoman"/>
        </w:rPr>
        <w:t>Propagation of Ornamental Plants</w:t>
      </w:r>
      <w:r>
        <w:rPr>
          <w:rFonts w:eastAsia="AllTimesNewRoman"/>
        </w:rPr>
        <w:t>,</w:t>
      </w:r>
      <w:r w:rsidRPr="007F2631">
        <w:rPr>
          <w:rFonts w:eastAsia="AllTimesNewRoman"/>
        </w:rPr>
        <w:t xml:space="preserve"> 12(2):</w:t>
      </w:r>
      <w:r>
        <w:rPr>
          <w:rFonts w:eastAsia="AllTimesNewRoman"/>
        </w:rPr>
        <w:t xml:space="preserve"> </w:t>
      </w:r>
      <w:r w:rsidRPr="007F2631">
        <w:rPr>
          <w:rFonts w:eastAsia="AllTimesNewRoman"/>
        </w:rPr>
        <w:t>102-108</w:t>
      </w:r>
      <w:r>
        <w:rPr>
          <w:rFonts w:eastAsia="AllTimesNewRoman"/>
        </w:rPr>
        <w:t>.</w:t>
      </w:r>
    </w:p>
    <w:p w:rsidR="00C30094" w:rsidRDefault="00C30094" w:rsidP="00C30094">
      <w:pPr>
        <w:spacing w:line="480" w:lineRule="auto"/>
        <w:jc w:val="both"/>
        <w:rPr>
          <w:bCs/>
        </w:rPr>
      </w:pPr>
      <w:proofErr w:type="gramStart"/>
      <w:r w:rsidRPr="00232790">
        <w:rPr>
          <w:bCs/>
        </w:rPr>
        <w:t>Thompson M</w:t>
      </w:r>
      <w:r>
        <w:rPr>
          <w:bCs/>
        </w:rPr>
        <w:t>.</w:t>
      </w:r>
      <w:r w:rsidRPr="00232790">
        <w:rPr>
          <w:bCs/>
        </w:rPr>
        <w:t>R</w:t>
      </w:r>
      <w:r>
        <w:rPr>
          <w:bCs/>
        </w:rPr>
        <w:t>.</w:t>
      </w:r>
      <w:r w:rsidRPr="00232790">
        <w:rPr>
          <w:bCs/>
        </w:rPr>
        <w:t>, Douglas T</w:t>
      </w:r>
      <w:r>
        <w:rPr>
          <w:bCs/>
        </w:rPr>
        <w:t>.</w:t>
      </w:r>
      <w:r w:rsidRPr="00232790">
        <w:rPr>
          <w:bCs/>
        </w:rPr>
        <w:t>J</w:t>
      </w:r>
      <w:r>
        <w:rPr>
          <w:bCs/>
        </w:rPr>
        <w:t>.</w:t>
      </w:r>
      <w:r w:rsidRPr="00232790">
        <w:rPr>
          <w:bCs/>
        </w:rPr>
        <w:t>, Obata-</w:t>
      </w:r>
      <w:proofErr w:type="spellStart"/>
      <w:r w:rsidRPr="00232790">
        <w:rPr>
          <w:bCs/>
        </w:rPr>
        <w:t>Sasamoto</w:t>
      </w:r>
      <w:proofErr w:type="spellEnd"/>
      <w:r w:rsidRPr="00232790">
        <w:rPr>
          <w:bCs/>
        </w:rPr>
        <w:t xml:space="preserve"> H</w:t>
      </w:r>
      <w:r>
        <w:rPr>
          <w:bCs/>
        </w:rPr>
        <w:t>.</w:t>
      </w:r>
      <w:r w:rsidRPr="00232790">
        <w:rPr>
          <w:bCs/>
        </w:rPr>
        <w:t>, Thorpe T</w:t>
      </w:r>
      <w:r>
        <w:rPr>
          <w:bCs/>
        </w:rPr>
        <w:t>.</w:t>
      </w:r>
      <w:r w:rsidRPr="00232790">
        <w:rPr>
          <w:bCs/>
        </w:rPr>
        <w:t>A</w:t>
      </w:r>
      <w:r>
        <w:rPr>
          <w:bCs/>
        </w:rPr>
        <w:t>.</w:t>
      </w:r>
      <w:r w:rsidRPr="00232790">
        <w:rPr>
          <w:bCs/>
        </w:rPr>
        <w:t xml:space="preserve"> (1986)</w:t>
      </w:r>
      <w:r>
        <w:rPr>
          <w:bCs/>
        </w:rPr>
        <w:t>.</w:t>
      </w:r>
      <w:proofErr w:type="gramEnd"/>
      <w:r w:rsidRPr="00232790">
        <w:rPr>
          <w:bCs/>
        </w:rPr>
        <w:t xml:space="preserve"> </w:t>
      </w:r>
      <w:proofErr w:type="spellStart"/>
      <w:proofErr w:type="gramStart"/>
      <w:r w:rsidRPr="00232790">
        <w:rPr>
          <w:bCs/>
        </w:rPr>
        <w:t>Mannitol</w:t>
      </w:r>
      <w:proofErr w:type="spellEnd"/>
      <w:r w:rsidRPr="00232790">
        <w:rPr>
          <w:bCs/>
        </w:rPr>
        <w:t xml:space="preserve"> metabolism in cultured plant cell.</w:t>
      </w:r>
      <w:proofErr w:type="gramEnd"/>
      <w:r w:rsidRPr="00232790">
        <w:rPr>
          <w:bCs/>
        </w:rPr>
        <w:t xml:space="preserve"> </w:t>
      </w:r>
      <w:proofErr w:type="spellStart"/>
      <w:r w:rsidRPr="00232790">
        <w:rPr>
          <w:bCs/>
        </w:rPr>
        <w:t>Physiol</w:t>
      </w:r>
      <w:r>
        <w:rPr>
          <w:bCs/>
        </w:rPr>
        <w:t>ogia</w:t>
      </w:r>
      <w:proofErr w:type="spellEnd"/>
      <w:r w:rsidRPr="00232790">
        <w:rPr>
          <w:bCs/>
        </w:rPr>
        <w:t xml:space="preserve"> </w:t>
      </w:r>
      <w:proofErr w:type="spellStart"/>
      <w:r w:rsidRPr="00232790">
        <w:rPr>
          <w:bCs/>
        </w:rPr>
        <w:t>Plant</w:t>
      </w:r>
      <w:r>
        <w:rPr>
          <w:bCs/>
        </w:rPr>
        <w:t>arum</w:t>
      </w:r>
      <w:proofErr w:type="spellEnd"/>
      <w:r>
        <w:rPr>
          <w:bCs/>
        </w:rPr>
        <w:t>,</w:t>
      </w:r>
      <w:r w:rsidRPr="00232790">
        <w:rPr>
          <w:bCs/>
        </w:rPr>
        <w:t xml:space="preserve"> 67: 365-369.</w:t>
      </w:r>
    </w:p>
    <w:p w:rsidR="00C30094" w:rsidRDefault="00C30094" w:rsidP="00C30094">
      <w:pPr>
        <w:autoSpaceDE w:val="0"/>
        <w:autoSpaceDN w:val="0"/>
        <w:adjustRightInd w:val="0"/>
        <w:spacing w:line="480" w:lineRule="auto"/>
        <w:jc w:val="both"/>
        <w:rPr>
          <w:rFonts w:eastAsia="Calibri"/>
        </w:rPr>
      </w:pPr>
      <w:r w:rsidRPr="00232790">
        <w:rPr>
          <w:rFonts w:eastAsia="Calibri"/>
        </w:rPr>
        <w:t xml:space="preserve">Van </w:t>
      </w:r>
      <w:proofErr w:type="spellStart"/>
      <w:r w:rsidRPr="00232790">
        <w:rPr>
          <w:rFonts w:eastAsia="Calibri"/>
        </w:rPr>
        <w:t>Waes</w:t>
      </w:r>
      <w:proofErr w:type="spellEnd"/>
      <w:r w:rsidRPr="00232790">
        <w:rPr>
          <w:rFonts w:eastAsia="Calibri"/>
        </w:rPr>
        <w:t xml:space="preserve"> J</w:t>
      </w:r>
      <w:r>
        <w:rPr>
          <w:rFonts w:eastAsia="Calibri"/>
        </w:rPr>
        <w:t>.</w:t>
      </w:r>
      <w:r w:rsidRPr="00232790">
        <w:rPr>
          <w:rFonts w:eastAsia="Calibri"/>
        </w:rPr>
        <w:t>M</w:t>
      </w:r>
      <w:r>
        <w:rPr>
          <w:rFonts w:eastAsia="Calibri"/>
        </w:rPr>
        <w:t>.</w:t>
      </w:r>
      <w:r w:rsidRPr="00232790">
        <w:rPr>
          <w:rFonts w:eastAsia="Calibri"/>
        </w:rPr>
        <w:t xml:space="preserve">, </w:t>
      </w:r>
      <w:proofErr w:type="spellStart"/>
      <w:r w:rsidRPr="00232790">
        <w:rPr>
          <w:rFonts w:eastAsia="Calibri"/>
        </w:rPr>
        <w:t>Debergh</w:t>
      </w:r>
      <w:proofErr w:type="spellEnd"/>
      <w:r w:rsidRPr="00232790">
        <w:rPr>
          <w:rFonts w:eastAsia="Calibri"/>
        </w:rPr>
        <w:t xml:space="preserve"> P</w:t>
      </w:r>
      <w:r>
        <w:rPr>
          <w:rFonts w:eastAsia="Calibri"/>
        </w:rPr>
        <w:t>.</w:t>
      </w:r>
      <w:r w:rsidRPr="00232790">
        <w:rPr>
          <w:rFonts w:eastAsia="Calibri"/>
        </w:rPr>
        <w:t>C</w:t>
      </w:r>
      <w:r>
        <w:rPr>
          <w:rFonts w:eastAsia="Calibri"/>
        </w:rPr>
        <w:t>.</w:t>
      </w:r>
      <w:r w:rsidRPr="00232790">
        <w:rPr>
          <w:rFonts w:eastAsia="Calibri"/>
        </w:rPr>
        <w:t xml:space="preserve"> (1986)</w:t>
      </w:r>
      <w:r>
        <w:rPr>
          <w:rFonts w:eastAsia="Calibri"/>
        </w:rPr>
        <w:t>.</w:t>
      </w:r>
      <w:r w:rsidRPr="00232790">
        <w:rPr>
          <w:rFonts w:eastAsia="Calibri"/>
        </w:rPr>
        <w:t xml:space="preserve"> </w:t>
      </w:r>
      <w:proofErr w:type="gramStart"/>
      <w:r w:rsidRPr="00232790">
        <w:rPr>
          <w:rFonts w:eastAsia="Calibri"/>
          <w:i/>
          <w:iCs/>
        </w:rPr>
        <w:t xml:space="preserve">In vitro </w:t>
      </w:r>
      <w:r w:rsidRPr="00232790">
        <w:rPr>
          <w:rFonts w:eastAsia="Calibri"/>
        </w:rPr>
        <w:t>germination of some Western European orchids.</w:t>
      </w:r>
      <w:proofErr w:type="gramEnd"/>
      <w:r w:rsidRPr="00232790">
        <w:rPr>
          <w:rFonts w:eastAsia="Calibri"/>
        </w:rPr>
        <w:t xml:space="preserve">  </w:t>
      </w:r>
      <w:proofErr w:type="spellStart"/>
      <w:r w:rsidRPr="00232790">
        <w:rPr>
          <w:bCs/>
        </w:rPr>
        <w:t>Physiol</w:t>
      </w:r>
      <w:r>
        <w:rPr>
          <w:bCs/>
        </w:rPr>
        <w:t>ogia</w:t>
      </w:r>
      <w:proofErr w:type="spellEnd"/>
      <w:r w:rsidRPr="00232790">
        <w:rPr>
          <w:bCs/>
        </w:rPr>
        <w:t xml:space="preserve"> </w:t>
      </w:r>
      <w:proofErr w:type="spellStart"/>
      <w:r w:rsidRPr="00232790">
        <w:rPr>
          <w:bCs/>
        </w:rPr>
        <w:t>Plant</w:t>
      </w:r>
      <w:r>
        <w:rPr>
          <w:bCs/>
        </w:rPr>
        <w:t>arum</w:t>
      </w:r>
      <w:proofErr w:type="spellEnd"/>
      <w:r>
        <w:rPr>
          <w:bCs/>
        </w:rPr>
        <w:t>,</w:t>
      </w:r>
      <w:r w:rsidRPr="00232790">
        <w:rPr>
          <w:rFonts w:eastAsia="Calibri"/>
        </w:rPr>
        <w:t xml:space="preserve"> </w:t>
      </w:r>
      <w:r w:rsidRPr="00232790">
        <w:rPr>
          <w:rFonts w:eastAsia="Calibri"/>
          <w:bCs/>
        </w:rPr>
        <w:t>67</w:t>
      </w:r>
      <w:r w:rsidRPr="00232790">
        <w:rPr>
          <w:rFonts w:eastAsia="Calibri"/>
        </w:rPr>
        <w:t>: 253-261.</w:t>
      </w:r>
    </w:p>
    <w:p w:rsidR="00C30094" w:rsidRDefault="00C30094" w:rsidP="00C30094">
      <w:pPr>
        <w:spacing w:line="480" w:lineRule="auto"/>
        <w:jc w:val="both"/>
        <w:rPr>
          <w:bCs/>
        </w:rPr>
      </w:pPr>
      <w:proofErr w:type="spellStart"/>
      <w:r w:rsidRPr="00232790">
        <w:rPr>
          <w:bCs/>
        </w:rPr>
        <w:t>Wannakrairoj</w:t>
      </w:r>
      <w:proofErr w:type="spellEnd"/>
      <w:r w:rsidRPr="00232790">
        <w:rPr>
          <w:bCs/>
        </w:rPr>
        <w:t xml:space="preserve"> S</w:t>
      </w:r>
      <w:r>
        <w:rPr>
          <w:bCs/>
        </w:rPr>
        <w:t>.</w:t>
      </w:r>
      <w:r w:rsidRPr="00232790">
        <w:rPr>
          <w:bCs/>
        </w:rPr>
        <w:t xml:space="preserve"> (1998)</w:t>
      </w:r>
      <w:r>
        <w:rPr>
          <w:bCs/>
        </w:rPr>
        <w:t>.</w:t>
      </w:r>
      <w:r w:rsidRPr="00232790">
        <w:rPr>
          <w:bCs/>
        </w:rPr>
        <w:t xml:space="preserve"> </w:t>
      </w:r>
      <w:proofErr w:type="gramStart"/>
      <w:r w:rsidRPr="00232790">
        <w:rPr>
          <w:bCs/>
          <w:i/>
        </w:rPr>
        <w:t>In vitro</w:t>
      </w:r>
      <w:r w:rsidRPr="00232790">
        <w:rPr>
          <w:bCs/>
        </w:rPr>
        <w:t xml:space="preserve"> preservation of </w:t>
      </w:r>
      <w:r w:rsidRPr="00232790">
        <w:rPr>
          <w:bCs/>
          <w:i/>
        </w:rPr>
        <w:t xml:space="preserve">Vanda </w:t>
      </w:r>
      <w:proofErr w:type="spellStart"/>
      <w:r w:rsidRPr="00232790">
        <w:rPr>
          <w:bCs/>
          <w:i/>
        </w:rPr>
        <w:t>coerulea</w:t>
      </w:r>
      <w:proofErr w:type="spellEnd"/>
      <w:r w:rsidRPr="00232790">
        <w:rPr>
          <w:bCs/>
        </w:rPr>
        <w:t xml:space="preserve"> </w:t>
      </w:r>
      <w:proofErr w:type="spellStart"/>
      <w:r w:rsidRPr="00232790">
        <w:rPr>
          <w:bCs/>
        </w:rPr>
        <w:t>Giff</w:t>
      </w:r>
      <w:proofErr w:type="spellEnd"/>
      <w:r w:rsidRPr="00232790">
        <w:rPr>
          <w:bCs/>
        </w:rPr>
        <w:t>.</w:t>
      </w:r>
      <w:proofErr w:type="gramEnd"/>
      <w:r w:rsidRPr="00232790">
        <w:rPr>
          <w:bCs/>
        </w:rPr>
        <w:t xml:space="preserve"> </w:t>
      </w:r>
      <w:proofErr w:type="gramStart"/>
      <w:r w:rsidRPr="00232790">
        <w:rPr>
          <w:bCs/>
        </w:rPr>
        <w:t>Protocorm-like-bodies.</w:t>
      </w:r>
      <w:proofErr w:type="gramEnd"/>
      <w:r w:rsidRPr="00232790">
        <w:rPr>
          <w:bCs/>
        </w:rPr>
        <w:t xml:space="preserve"> </w:t>
      </w:r>
      <w:proofErr w:type="spellStart"/>
      <w:r w:rsidRPr="00232790">
        <w:rPr>
          <w:bCs/>
        </w:rPr>
        <w:t>Kasetsart</w:t>
      </w:r>
      <w:proofErr w:type="spellEnd"/>
      <w:r w:rsidRPr="00232790">
        <w:rPr>
          <w:bCs/>
        </w:rPr>
        <w:t xml:space="preserve"> J</w:t>
      </w:r>
      <w:r>
        <w:rPr>
          <w:bCs/>
        </w:rPr>
        <w:t>ournal:</w:t>
      </w:r>
      <w:r w:rsidRPr="00232790">
        <w:rPr>
          <w:bCs/>
        </w:rPr>
        <w:t xml:space="preserve"> Nat</w:t>
      </w:r>
      <w:r>
        <w:rPr>
          <w:bCs/>
        </w:rPr>
        <w:t xml:space="preserve">ural </w:t>
      </w:r>
      <w:proofErr w:type="spellStart"/>
      <w:r w:rsidRPr="00232790">
        <w:rPr>
          <w:bCs/>
        </w:rPr>
        <w:t>Sic</w:t>
      </w:r>
      <w:r>
        <w:rPr>
          <w:bCs/>
        </w:rPr>
        <w:t>ience</w:t>
      </w:r>
      <w:proofErr w:type="spellEnd"/>
      <w:r>
        <w:rPr>
          <w:bCs/>
        </w:rPr>
        <w:t xml:space="preserve">, </w:t>
      </w:r>
      <w:r w:rsidRPr="00232790">
        <w:rPr>
          <w:bCs/>
        </w:rPr>
        <w:t>32: 329-332.</w:t>
      </w:r>
      <w:r>
        <w:rPr>
          <w:bCs/>
        </w:rPr>
        <w:t xml:space="preserve"> </w:t>
      </w:r>
    </w:p>
    <w:p w:rsidR="00C30094" w:rsidRPr="00232790" w:rsidRDefault="00C30094" w:rsidP="00C30094">
      <w:pPr>
        <w:spacing w:line="480" w:lineRule="auto"/>
        <w:jc w:val="both"/>
      </w:pPr>
      <w:proofErr w:type="gramStart"/>
      <w:r w:rsidRPr="00232790">
        <w:t>Wilson S</w:t>
      </w:r>
      <w:r>
        <w:t>.</w:t>
      </w:r>
      <w:r w:rsidRPr="00232790">
        <w:t>B</w:t>
      </w:r>
      <w:r>
        <w:t>.</w:t>
      </w:r>
      <w:r w:rsidRPr="00232790">
        <w:t xml:space="preserve">, </w:t>
      </w:r>
      <w:proofErr w:type="spellStart"/>
      <w:r w:rsidRPr="00232790">
        <w:t>Rajapakse</w:t>
      </w:r>
      <w:proofErr w:type="spellEnd"/>
      <w:r w:rsidRPr="00232790">
        <w:t xml:space="preserve"> N</w:t>
      </w:r>
      <w:r>
        <w:t>.</w:t>
      </w:r>
      <w:r w:rsidRPr="00232790">
        <w:t>C</w:t>
      </w:r>
      <w:r>
        <w:t>.</w:t>
      </w:r>
      <w:r w:rsidRPr="00232790">
        <w:t>, Young R</w:t>
      </w:r>
      <w:r>
        <w:t>.</w:t>
      </w:r>
      <w:r w:rsidRPr="00232790">
        <w:t>E</w:t>
      </w:r>
      <w:r>
        <w:t>.</w:t>
      </w:r>
      <w:r w:rsidRPr="00232790">
        <w:t xml:space="preserve"> (2000)</w:t>
      </w:r>
      <w:r>
        <w:t>.</w:t>
      </w:r>
      <w:proofErr w:type="gramEnd"/>
      <w:r>
        <w:t xml:space="preserve"> </w:t>
      </w:r>
      <w:r w:rsidRPr="00232790">
        <w:t xml:space="preserve">Media composition and light affect storability and post storage recovery of </w:t>
      </w:r>
      <w:proofErr w:type="spellStart"/>
      <w:r w:rsidRPr="00232790">
        <w:t>micropropagated</w:t>
      </w:r>
      <w:proofErr w:type="spellEnd"/>
      <w:r w:rsidRPr="00232790">
        <w:t xml:space="preserve"> </w:t>
      </w:r>
      <w:proofErr w:type="spellStart"/>
      <w:r w:rsidRPr="00232790">
        <w:t>hosta</w:t>
      </w:r>
      <w:proofErr w:type="spellEnd"/>
      <w:r w:rsidRPr="00232790">
        <w:t xml:space="preserve"> plantlets. </w:t>
      </w:r>
      <w:r>
        <w:t xml:space="preserve">Journal of </w:t>
      </w:r>
      <w:r w:rsidRPr="00232790">
        <w:t>Hort</w:t>
      </w:r>
      <w:r>
        <w:t>icultural</w:t>
      </w:r>
      <w:r w:rsidRPr="00232790">
        <w:t xml:space="preserve"> Sci</w:t>
      </w:r>
      <w:r>
        <w:t xml:space="preserve">ences, </w:t>
      </w:r>
      <w:r w:rsidRPr="00232790">
        <w:t>35: 1159-1162.</w:t>
      </w:r>
    </w:p>
    <w:p w:rsidR="00C30094" w:rsidRPr="00232790" w:rsidRDefault="00C30094" w:rsidP="00C30094">
      <w:pPr>
        <w:autoSpaceDE w:val="0"/>
        <w:autoSpaceDN w:val="0"/>
        <w:adjustRightInd w:val="0"/>
        <w:spacing w:line="480" w:lineRule="auto"/>
        <w:jc w:val="both"/>
      </w:pPr>
      <w:r w:rsidRPr="00232790">
        <w:t>Withers L</w:t>
      </w:r>
      <w:r>
        <w:t>.</w:t>
      </w:r>
      <w:r w:rsidRPr="00232790">
        <w:t>A</w:t>
      </w:r>
      <w:r>
        <w:t>.</w:t>
      </w:r>
      <w:r w:rsidRPr="00232790">
        <w:t xml:space="preserve"> (1982)</w:t>
      </w:r>
      <w:r>
        <w:t>.</w:t>
      </w:r>
      <w:r w:rsidRPr="00232790">
        <w:t xml:space="preserve"> Institutes Working on the Tissue Culture for Genetic Conservation, A</w:t>
      </w:r>
      <w:r>
        <w:t xml:space="preserve"> </w:t>
      </w:r>
      <w:r w:rsidRPr="00232790">
        <w:t xml:space="preserve">Revised List. </w:t>
      </w:r>
      <w:proofErr w:type="gramStart"/>
      <w:r w:rsidRPr="00232790">
        <w:t>IBPGR Secretariat, Rome</w:t>
      </w:r>
      <w:r>
        <w:t>, Italy,</w:t>
      </w:r>
      <w:r w:rsidRPr="00232790">
        <w:t xml:space="preserve"> 104</w:t>
      </w:r>
      <w:r>
        <w:t xml:space="preserve"> pp</w:t>
      </w:r>
      <w:r w:rsidRPr="00232790">
        <w:t>.</w:t>
      </w:r>
      <w:proofErr w:type="gramEnd"/>
    </w:p>
    <w:p w:rsidR="00C30094" w:rsidRPr="00232790" w:rsidRDefault="00C30094" w:rsidP="00C30094">
      <w:pPr>
        <w:autoSpaceDE w:val="0"/>
        <w:autoSpaceDN w:val="0"/>
        <w:adjustRightInd w:val="0"/>
        <w:spacing w:line="480" w:lineRule="auto"/>
        <w:jc w:val="both"/>
        <w:rPr>
          <w:rFonts w:eastAsia="Calibri"/>
        </w:rPr>
      </w:pPr>
      <w:proofErr w:type="spellStart"/>
      <w:proofErr w:type="gramStart"/>
      <w:r w:rsidRPr="005C59B9">
        <w:rPr>
          <w:rFonts w:eastAsia="Calibri"/>
        </w:rPr>
        <w:t>Wotavová-Novotná</w:t>
      </w:r>
      <w:proofErr w:type="spellEnd"/>
      <w:r w:rsidRPr="005C59B9">
        <w:rPr>
          <w:rFonts w:eastAsia="Calibri"/>
        </w:rPr>
        <w:t xml:space="preserve"> K</w:t>
      </w:r>
      <w:r>
        <w:rPr>
          <w:rFonts w:eastAsia="Calibri"/>
        </w:rPr>
        <w:t>.</w:t>
      </w:r>
      <w:r w:rsidRPr="005C59B9">
        <w:rPr>
          <w:rFonts w:eastAsia="Calibri"/>
        </w:rPr>
        <w:t xml:space="preserve">, </w:t>
      </w:r>
      <w:proofErr w:type="spellStart"/>
      <w:r w:rsidRPr="005C59B9">
        <w:rPr>
          <w:rFonts w:eastAsia="Calibri"/>
        </w:rPr>
        <w:t>Vejsadová</w:t>
      </w:r>
      <w:proofErr w:type="spellEnd"/>
      <w:r w:rsidRPr="00232790">
        <w:rPr>
          <w:rFonts w:eastAsia="Calibri"/>
        </w:rPr>
        <w:t xml:space="preserve"> H</w:t>
      </w:r>
      <w:r>
        <w:rPr>
          <w:rFonts w:eastAsia="Calibri"/>
        </w:rPr>
        <w:t>.</w:t>
      </w:r>
      <w:r w:rsidRPr="00232790">
        <w:rPr>
          <w:rFonts w:eastAsia="Calibri"/>
        </w:rPr>
        <w:t xml:space="preserve">, </w:t>
      </w:r>
      <w:proofErr w:type="spellStart"/>
      <w:r w:rsidRPr="00232790">
        <w:rPr>
          <w:rFonts w:eastAsia="Calibri"/>
        </w:rPr>
        <w:t>Kindlmann</w:t>
      </w:r>
      <w:proofErr w:type="spellEnd"/>
      <w:r w:rsidRPr="00232790">
        <w:rPr>
          <w:rFonts w:eastAsia="Calibri"/>
        </w:rPr>
        <w:t xml:space="preserve"> P</w:t>
      </w:r>
      <w:r>
        <w:rPr>
          <w:rFonts w:eastAsia="Calibri"/>
        </w:rPr>
        <w:t>.</w:t>
      </w:r>
      <w:r w:rsidRPr="00232790">
        <w:rPr>
          <w:rFonts w:eastAsia="Calibri"/>
          <w:bCs/>
        </w:rPr>
        <w:t xml:space="preserve"> (2007)</w:t>
      </w:r>
      <w:r>
        <w:rPr>
          <w:rFonts w:eastAsia="Calibri"/>
          <w:bCs/>
        </w:rPr>
        <w:t>.</w:t>
      </w:r>
      <w:proofErr w:type="gramEnd"/>
      <w:r w:rsidRPr="00232790">
        <w:rPr>
          <w:rFonts w:eastAsia="Calibri"/>
          <w:bCs/>
        </w:rPr>
        <w:t xml:space="preserve"> </w:t>
      </w:r>
      <w:proofErr w:type="gramStart"/>
      <w:r w:rsidRPr="00232790">
        <w:rPr>
          <w:rFonts w:eastAsia="Calibri"/>
          <w:bCs/>
        </w:rPr>
        <w:t xml:space="preserve">Effects of sugars and growth regulators on </w:t>
      </w:r>
      <w:r w:rsidRPr="00232790">
        <w:rPr>
          <w:rFonts w:eastAsia="Calibri"/>
          <w:bCs/>
          <w:i/>
          <w:iCs/>
        </w:rPr>
        <w:t xml:space="preserve">in vitro </w:t>
      </w:r>
      <w:r w:rsidRPr="00232790">
        <w:rPr>
          <w:rFonts w:eastAsia="Calibri"/>
          <w:bCs/>
        </w:rPr>
        <w:t xml:space="preserve">growth of </w:t>
      </w:r>
      <w:r w:rsidRPr="00232790">
        <w:rPr>
          <w:rFonts w:eastAsia="Calibri"/>
          <w:bCs/>
          <w:i/>
          <w:iCs/>
        </w:rPr>
        <w:t xml:space="preserve">Dactylorhiza </w:t>
      </w:r>
      <w:r w:rsidRPr="00232790">
        <w:rPr>
          <w:rFonts w:eastAsia="Calibri"/>
          <w:bCs/>
        </w:rPr>
        <w:t>species.</w:t>
      </w:r>
      <w:proofErr w:type="gramEnd"/>
      <w:r w:rsidRPr="00232790">
        <w:rPr>
          <w:rFonts w:eastAsia="Calibri"/>
          <w:bCs/>
        </w:rPr>
        <w:t xml:space="preserve"> </w:t>
      </w:r>
      <w:proofErr w:type="spellStart"/>
      <w:r>
        <w:rPr>
          <w:rFonts w:eastAsia="Calibri"/>
        </w:rPr>
        <w:t>Biologia</w:t>
      </w:r>
      <w:proofErr w:type="spellEnd"/>
      <w:r>
        <w:rPr>
          <w:rFonts w:eastAsia="Calibri"/>
        </w:rPr>
        <w:t xml:space="preserve"> </w:t>
      </w:r>
      <w:proofErr w:type="spellStart"/>
      <w:r>
        <w:rPr>
          <w:rFonts w:eastAsia="Calibri"/>
        </w:rPr>
        <w:t>Plantarum</w:t>
      </w:r>
      <w:proofErr w:type="spellEnd"/>
      <w:r>
        <w:rPr>
          <w:rFonts w:eastAsia="Calibri"/>
        </w:rPr>
        <w:t>,</w:t>
      </w:r>
      <w:r w:rsidRPr="00232790">
        <w:rPr>
          <w:rFonts w:eastAsia="Calibri"/>
        </w:rPr>
        <w:t xml:space="preserve"> 51(1): 198-200.</w:t>
      </w:r>
    </w:p>
    <w:p w:rsidR="00C30094" w:rsidRDefault="00C30094" w:rsidP="00C30094">
      <w:pPr>
        <w:autoSpaceDE w:val="0"/>
        <w:autoSpaceDN w:val="0"/>
        <w:adjustRightInd w:val="0"/>
        <w:spacing w:line="480" w:lineRule="auto"/>
        <w:jc w:val="both"/>
      </w:pPr>
      <w:proofErr w:type="gramStart"/>
      <w:r w:rsidRPr="00232790">
        <w:t>Yam T</w:t>
      </w:r>
      <w:r>
        <w:t>.</w:t>
      </w:r>
      <w:r w:rsidRPr="00232790">
        <w:t>W</w:t>
      </w:r>
      <w:r>
        <w:t>.</w:t>
      </w:r>
      <w:r w:rsidRPr="00232790">
        <w:t xml:space="preserve">, </w:t>
      </w:r>
      <w:proofErr w:type="spellStart"/>
      <w:r w:rsidRPr="00232790">
        <w:t>Arditti</w:t>
      </w:r>
      <w:proofErr w:type="spellEnd"/>
      <w:r w:rsidRPr="00232790">
        <w:t xml:space="preserve"> J</w:t>
      </w:r>
      <w:r>
        <w:t>.</w:t>
      </w:r>
      <w:r w:rsidRPr="00232790">
        <w:t xml:space="preserve"> (2009)</w:t>
      </w:r>
      <w:r>
        <w:t>.</w:t>
      </w:r>
      <w:proofErr w:type="gramEnd"/>
      <w:r w:rsidRPr="00232790">
        <w:t xml:space="preserve"> History of orchid propagation: a mirror of the history of biotechnology. Plant Biotechnol</w:t>
      </w:r>
      <w:r>
        <w:t>ogy</w:t>
      </w:r>
      <w:r w:rsidRPr="00232790">
        <w:t xml:space="preserve"> Rep</w:t>
      </w:r>
      <w:r>
        <w:t>orts,</w:t>
      </w:r>
      <w:r w:rsidRPr="00232790">
        <w:t xml:space="preserve"> 3: 1–56.</w:t>
      </w:r>
    </w:p>
    <w:p w:rsidR="00C30094" w:rsidRDefault="00C30094" w:rsidP="00C30094">
      <w:pPr>
        <w:autoSpaceDE w:val="0"/>
        <w:autoSpaceDN w:val="0"/>
        <w:adjustRightInd w:val="0"/>
        <w:spacing w:line="480" w:lineRule="auto"/>
        <w:jc w:val="both"/>
        <w:rPr>
          <w:bCs/>
        </w:rPr>
      </w:pPr>
      <w:proofErr w:type="spellStart"/>
      <w:r w:rsidRPr="00232790">
        <w:rPr>
          <w:bCs/>
        </w:rPr>
        <w:lastRenderedPageBreak/>
        <w:t>Zhong</w:t>
      </w:r>
      <w:proofErr w:type="spellEnd"/>
      <w:r w:rsidRPr="00232790">
        <w:rPr>
          <w:bCs/>
        </w:rPr>
        <w:t xml:space="preserve"> S</w:t>
      </w:r>
      <w:r>
        <w:rPr>
          <w:bCs/>
        </w:rPr>
        <w:t>.</w:t>
      </w:r>
      <w:r w:rsidRPr="00232790">
        <w:rPr>
          <w:bCs/>
        </w:rPr>
        <w:t>Y</w:t>
      </w:r>
      <w:r>
        <w:rPr>
          <w:bCs/>
        </w:rPr>
        <w:t>.</w:t>
      </w:r>
      <w:r w:rsidRPr="00232790">
        <w:rPr>
          <w:bCs/>
        </w:rPr>
        <w:t>, Pan R</w:t>
      </w:r>
      <w:r>
        <w:rPr>
          <w:bCs/>
        </w:rPr>
        <w:t>.</w:t>
      </w:r>
      <w:r w:rsidRPr="00232790">
        <w:rPr>
          <w:bCs/>
        </w:rPr>
        <w:t>, Wang X</w:t>
      </w:r>
      <w:r>
        <w:rPr>
          <w:bCs/>
        </w:rPr>
        <w:t>.</w:t>
      </w:r>
      <w:r w:rsidRPr="00232790">
        <w:rPr>
          <w:bCs/>
        </w:rPr>
        <w:t>, Ye Q</w:t>
      </w:r>
      <w:r>
        <w:rPr>
          <w:bCs/>
        </w:rPr>
        <w:t>.</w:t>
      </w:r>
      <w:r w:rsidRPr="00232790">
        <w:rPr>
          <w:bCs/>
        </w:rPr>
        <w:t xml:space="preserve">, </w:t>
      </w:r>
      <w:proofErr w:type="spellStart"/>
      <w:r w:rsidRPr="00232790">
        <w:rPr>
          <w:bCs/>
        </w:rPr>
        <w:t>Guo</w:t>
      </w:r>
      <w:proofErr w:type="spellEnd"/>
      <w:r w:rsidRPr="00232790">
        <w:rPr>
          <w:bCs/>
        </w:rPr>
        <w:t xml:space="preserve"> L</w:t>
      </w:r>
      <w:r>
        <w:rPr>
          <w:bCs/>
        </w:rPr>
        <w:t>.</w:t>
      </w:r>
      <w:r w:rsidRPr="00232790">
        <w:rPr>
          <w:bCs/>
        </w:rPr>
        <w:t xml:space="preserve"> (2000)</w:t>
      </w:r>
      <w:r>
        <w:rPr>
          <w:bCs/>
        </w:rPr>
        <w:t>.</w:t>
      </w:r>
      <w:r w:rsidRPr="00232790">
        <w:rPr>
          <w:bCs/>
        </w:rPr>
        <w:t xml:space="preserve"> </w:t>
      </w:r>
      <w:proofErr w:type="gramStart"/>
      <w:r w:rsidRPr="00232790">
        <w:rPr>
          <w:bCs/>
          <w:i/>
        </w:rPr>
        <w:t>In vitro</w:t>
      </w:r>
      <w:r w:rsidRPr="00232790">
        <w:rPr>
          <w:bCs/>
        </w:rPr>
        <w:t xml:space="preserve"> conservation of </w:t>
      </w:r>
      <w:proofErr w:type="spellStart"/>
      <w:r w:rsidRPr="00232790">
        <w:rPr>
          <w:bCs/>
          <w:i/>
        </w:rPr>
        <w:t>Dendrobium</w:t>
      </w:r>
      <w:proofErr w:type="spellEnd"/>
      <w:r w:rsidRPr="00232790">
        <w:rPr>
          <w:bCs/>
          <w:i/>
        </w:rPr>
        <w:t xml:space="preserve"> </w:t>
      </w:r>
      <w:proofErr w:type="spellStart"/>
      <w:r w:rsidRPr="00232790">
        <w:rPr>
          <w:bCs/>
          <w:i/>
        </w:rPr>
        <w:t>officinale</w:t>
      </w:r>
      <w:proofErr w:type="spellEnd"/>
      <w:r w:rsidRPr="00232790">
        <w:rPr>
          <w:bCs/>
        </w:rPr>
        <w:t xml:space="preserve"> at low temperature.</w:t>
      </w:r>
      <w:proofErr w:type="gramEnd"/>
      <w:r w:rsidRPr="00232790">
        <w:rPr>
          <w:bCs/>
        </w:rPr>
        <w:t xml:space="preserve"> Chinese J</w:t>
      </w:r>
      <w:r>
        <w:rPr>
          <w:bCs/>
        </w:rPr>
        <w:t xml:space="preserve">ournal </w:t>
      </w:r>
      <w:r w:rsidRPr="00232790">
        <w:rPr>
          <w:bCs/>
        </w:rPr>
        <w:t>of Appli</w:t>
      </w:r>
      <w:r>
        <w:rPr>
          <w:bCs/>
        </w:rPr>
        <w:t xml:space="preserve">ed and </w:t>
      </w:r>
      <w:r w:rsidRPr="00232790">
        <w:rPr>
          <w:bCs/>
        </w:rPr>
        <w:t>Env</w:t>
      </w:r>
      <w:r>
        <w:rPr>
          <w:bCs/>
        </w:rPr>
        <w:t>ironmental Biology, 6(4): 326-330.</w:t>
      </w:r>
    </w:p>
    <w:p w:rsidR="00C30094" w:rsidRPr="005154A0" w:rsidRDefault="00C30094" w:rsidP="00C30094">
      <w:pPr>
        <w:spacing w:line="480" w:lineRule="auto"/>
        <w:ind w:left="900" w:hanging="900"/>
        <w:rPr>
          <w:b/>
        </w:rPr>
      </w:pPr>
      <w:r w:rsidRPr="005154A0">
        <w:rPr>
          <w:b/>
        </w:rPr>
        <w:t>Tables</w:t>
      </w:r>
    </w:p>
    <w:p w:rsidR="00C30094" w:rsidRPr="004447CA" w:rsidRDefault="00C30094" w:rsidP="00C30094">
      <w:pPr>
        <w:spacing w:line="480" w:lineRule="auto"/>
        <w:ind w:left="900" w:hanging="900"/>
      </w:pPr>
      <w:proofErr w:type="gramStart"/>
      <w:r w:rsidRPr="00E23477">
        <w:t>Table 1.</w:t>
      </w:r>
      <w:proofErr w:type="gramEnd"/>
      <w:r w:rsidRPr="00E23477">
        <w:t xml:space="preserve"> </w:t>
      </w:r>
      <w:proofErr w:type="gramStart"/>
      <w:r w:rsidRPr="00E23477">
        <w:t>Effect</w:t>
      </w:r>
      <w:r w:rsidRPr="004447CA">
        <w:t xml:space="preserve"> of different sucrose concentrations on</w:t>
      </w:r>
      <w:r w:rsidRPr="004447CA">
        <w:rPr>
          <w:i/>
        </w:rPr>
        <w:t xml:space="preserve"> in vitro</w:t>
      </w:r>
      <w:r w:rsidRPr="004447CA">
        <w:t xml:space="preserve"> shoot proliferation</w:t>
      </w:r>
      <w:r>
        <w:t xml:space="preserve"> </w:t>
      </w:r>
      <w:r w:rsidRPr="004447CA">
        <w:t xml:space="preserve">and root induction of </w:t>
      </w:r>
      <w:r w:rsidRPr="004447CA">
        <w:rPr>
          <w:i/>
        </w:rPr>
        <w:t xml:space="preserve">B. </w:t>
      </w:r>
      <w:proofErr w:type="spellStart"/>
      <w:r w:rsidRPr="004447CA">
        <w:rPr>
          <w:i/>
        </w:rPr>
        <w:t>auricomum</w:t>
      </w:r>
      <w:proofErr w:type="spellEnd"/>
      <w:r w:rsidRPr="004447CA">
        <w:t xml:space="preserve"> under different light regimes.</w:t>
      </w:r>
      <w:proofErr w:type="gramEnd"/>
    </w:p>
    <w:p w:rsidR="00C30094" w:rsidRDefault="00C30094" w:rsidP="00C30094">
      <w:pPr>
        <w:autoSpaceDE w:val="0"/>
        <w:autoSpaceDN w:val="0"/>
        <w:adjustRightInd w:val="0"/>
        <w:spacing w:line="480" w:lineRule="auto"/>
        <w:jc w:val="both"/>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0"/>
        <w:gridCol w:w="1620"/>
        <w:gridCol w:w="1606"/>
        <w:gridCol w:w="1552"/>
        <w:gridCol w:w="1954"/>
      </w:tblGrid>
      <w:tr w:rsidR="00C30094" w:rsidRPr="002373C1" w:rsidTr="00A858DB">
        <w:tc>
          <w:tcPr>
            <w:tcW w:w="2340" w:type="dxa"/>
          </w:tcPr>
          <w:p w:rsidR="00C30094" w:rsidRPr="00073239" w:rsidRDefault="00C30094" w:rsidP="00675ECB">
            <w:pPr>
              <w:jc w:val="center"/>
            </w:pPr>
            <w:r w:rsidRPr="00073239">
              <w:t>Sucrose concentrations (g</w:t>
            </w:r>
            <w:r>
              <w:t xml:space="preserve"> </w:t>
            </w:r>
            <w:r w:rsidRPr="00073239">
              <w:t>l</w:t>
            </w:r>
            <w:r w:rsidRPr="00073239">
              <w:rPr>
                <w:vertAlign w:val="superscript"/>
              </w:rPr>
              <w:t>-1</w:t>
            </w:r>
            <w:r w:rsidRPr="00073239">
              <w:t>)</w:t>
            </w:r>
          </w:p>
        </w:tc>
        <w:tc>
          <w:tcPr>
            <w:tcW w:w="1620" w:type="dxa"/>
          </w:tcPr>
          <w:p w:rsidR="00C30094" w:rsidRPr="00073239" w:rsidRDefault="00C30094" w:rsidP="00C30094">
            <w:pPr>
              <w:jc w:val="center"/>
            </w:pPr>
            <w:r w:rsidRPr="00073239">
              <w:t>Mean no</w:t>
            </w:r>
            <w:r>
              <w:t>.</w:t>
            </w:r>
            <w:r w:rsidRPr="00073239">
              <w:t xml:space="preserve"> of leaf/</w:t>
            </w:r>
            <w:proofErr w:type="spellStart"/>
            <w:r w:rsidR="00A858DB">
              <w:t>ex</w:t>
            </w:r>
            <w:r w:rsidRPr="00073239">
              <w:t>plant</w:t>
            </w:r>
            <w:proofErr w:type="spellEnd"/>
            <w:r w:rsidRPr="00073239">
              <w:t xml:space="preserve"> *</w:t>
            </w:r>
          </w:p>
        </w:tc>
        <w:tc>
          <w:tcPr>
            <w:tcW w:w="1606" w:type="dxa"/>
          </w:tcPr>
          <w:p w:rsidR="00C30094" w:rsidRPr="00073239" w:rsidRDefault="00C30094" w:rsidP="00C30094">
            <w:pPr>
              <w:jc w:val="center"/>
            </w:pPr>
            <w:r w:rsidRPr="00073239">
              <w:t>Mean no</w:t>
            </w:r>
            <w:r>
              <w:t>.</w:t>
            </w:r>
            <w:r w:rsidRPr="00073239">
              <w:t xml:space="preserve"> of root/</w:t>
            </w:r>
            <w:proofErr w:type="spellStart"/>
            <w:r w:rsidR="00A858DB">
              <w:t>ex</w:t>
            </w:r>
            <w:r w:rsidRPr="00073239">
              <w:t>plant</w:t>
            </w:r>
            <w:proofErr w:type="spellEnd"/>
            <w:r w:rsidRPr="00073239">
              <w:t xml:space="preserve"> *</w:t>
            </w:r>
          </w:p>
        </w:tc>
        <w:tc>
          <w:tcPr>
            <w:tcW w:w="1552" w:type="dxa"/>
          </w:tcPr>
          <w:p w:rsidR="00C30094" w:rsidRPr="00073239" w:rsidRDefault="00C30094" w:rsidP="00C30094">
            <w:pPr>
              <w:ind w:right="-78"/>
            </w:pPr>
            <w:r w:rsidRPr="00073239">
              <w:t>Mean no</w:t>
            </w:r>
            <w:r>
              <w:t>.</w:t>
            </w:r>
            <w:r w:rsidRPr="00073239">
              <w:t xml:space="preserve"> of shoot/</w:t>
            </w:r>
            <w:proofErr w:type="spellStart"/>
            <w:r w:rsidRPr="00073239">
              <w:t>expl</w:t>
            </w:r>
            <w:r>
              <w:t>an</w:t>
            </w:r>
            <w:r w:rsidRPr="00073239">
              <w:t>t</w:t>
            </w:r>
            <w:proofErr w:type="spellEnd"/>
            <w:r w:rsidRPr="00073239">
              <w:t>*</w:t>
            </w:r>
          </w:p>
        </w:tc>
        <w:tc>
          <w:tcPr>
            <w:tcW w:w="1954" w:type="dxa"/>
          </w:tcPr>
          <w:p w:rsidR="00C30094" w:rsidRPr="00073239" w:rsidRDefault="00C30094" w:rsidP="00C30094">
            <w:pPr>
              <w:jc w:val="center"/>
            </w:pPr>
            <w:r w:rsidRPr="00073239">
              <w:t>Growth Index *</w:t>
            </w:r>
          </w:p>
          <w:p w:rsidR="00C30094" w:rsidRPr="00073239" w:rsidRDefault="00C30094" w:rsidP="00C30094">
            <w:pPr>
              <w:jc w:val="center"/>
            </w:pPr>
          </w:p>
        </w:tc>
      </w:tr>
      <w:tr w:rsidR="00C30094" w:rsidRPr="00CC3D9E" w:rsidTr="00A858DB">
        <w:tc>
          <w:tcPr>
            <w:tcW w:w="2340" w:type="dxa"/>
          </w:tcPr>
          <w:p w:rsidR="00C30094" w:rsidRPr="00073239" w:rsidRDefault="00C30094" w:rsidP="00C30094">
            <w:pPr>
              <w:jc w:val="center"/>
              <w:rPr>
                <w:u w:val="single"/>
              </w:rPr>
            </w:pPr>
            <w:r w:rsidRPr="00073239">
              <w:rPr>
                <w:u w:val="single"/>
              </w:rPr>
              <w:t>16 h photoperiod</w:t>
            </w:r>
          </w:p>
          <w:p w:rsidR="00C30094" w:rsidRPr="00073239" w:rsidRDefault="00C30094" w:rsidP="00C30094">
            <w:pPr>
              <w:jc w:val="center"/>
            </w:pPr>
            <w:r w:rsidRPr="00073239">
              <w:t>0</w:t>
            </w:r>
          </w:p>
        </w:tc>
        <w:tc>
          <w:tcPr>
            <w:tcW w:w="1620" w:type="dxa"/>
          </w:tcPr>
          <w:p w:rsidR="00C30094" w:rsidRPr="00073239" w:rsidRDefault="00C30094" w:rsidP="00C30094">
            <w:pPr>
              <w:jc w:val="center"/>
            </w:pPr>
          </w:p>
          <w:p w:rsidR="00C30094" w:rsidRPr="00073239" w:rsidRDefault="00C30094" w:rsidP="00C30094">
            <w:pPr>
              <w:jc w:val="center"/>
            </w:pPr>
            <w:r w:rsidRPr="00073239">
              <w:t xml:space="preserve">1.27±0.17 </w:t>
            </w:r>
            <w:r w:rsidRPr="00592EEB">
              <w:t>a</w:t>
            </w:r>
          </w:p>
        </w:tc>
        <w:tc>
          <w:tcPr>
            <w:tcW w:w="1606" w:type="dxa"/>
          </w:tcPr>
          <w:p w:rsidR="00C30094" w:rsidRPr="00073239" w:rsidRDefault="00C30094" w:rsidP="00C30094">
            <w:pPr>
              <w:jc w:val="center"/>
            </w:pPr>
          </w:p>
          <w:p w:rsidR="00C30094" w:rsidRPr="00073239" w:rsidRDefault="00C30094" w:rsidP="00C30094">
            <w:pPr>
              <w:jc w:val="center"/>
            </w:pPr>
            <w:r w:rsidRPr="00073239">
              <w:t xml:space="preserve">4.53±0.17 </w:t>
            </w:r>
            <w:r w:rsidRPr="00592EEB">
              <w:t>a</w:t>
            </w:r>
          </w:p>
        </w:tc>
        <w:tc>
          <w:tcPr>
            <w:tcW w:w="1552" w:type="dxa"/>
          </w:tcPr>
          <w:p w:rsidR="00C30094" w:rsidRPr="00073239" w:rsidRDefault="00C30094" w:rsidP="00C30094">
            <w:pPr>
              <w:jc w:val="center"/>
            </w:pPr>
          </w:p>
          <w:p w:rsidR="00C30094" w:rsidRPr="00073239" w:rsidRDefault="00C30094" w:rsidP="00C30094">
            <w:pPr>
              <w:jc w:val="center"/>
            </w:pPr>
            <w:r w:rsidRPr="00073239">
              <w:t xml:space="preserve">2.67±0.24 </w:t>
            </w:r>
            <w:r w:rsidRPr="00592EEB">
              <w:t>a</w:t>
            </w:r>
          </w:p>
        </w:tc>
        <w:tc>
          <w:tcPr>
            <w:tcW w:w="1954" w:type="dxa"/>
          </w:tcPr>
          <w:p w:rsidR="00C30094" w:rsidRPr="00073239" w:rsidRDefault="00C30094" w:rsidP="00C30094">
            <w:pPr>
              <w:jc w:val="center"/>
            </w:pPr>
          </w:p>
          <w:p w:rsidR="00C30094" w:rsidRPr="00AA24BE" w:rsidRDefault="00C30094" w:rsidP="00C30094">
            <w:pPr>
              <w:jc w:val="center"/>
              <w:rPr>
                <w:vertAlign w:val="superscript"/>
              </w:rPr>
            </w:pPr>
            <w:r w:rsidRPr="00073239">
              <w:t xml:space="preserve">5.0±0.70 </w:t>
            </w:r>
            <w:r w:rsidRPr="00592EEB">
              <w:t>a</w:t>
            </w:r>
          </w:p>
        </w:tc>
      </w:tr>
      <w:tr w:rsidR="00C30094" w:rsidRPr="00CC3D9E" w:rsidTr="00A858DB">
        <w:tc>
          <w:tcPr>
            <w:tcW w:w="2340" w:type="dxa"/>
          </w:tcPr>
          <w:p w:rsidR="00C30094" w:rsidRPr="00073239" w:rsidRDefault="00C30094" w:rsidP="00C30094">
            <w:pPr>
              <w:jc w:val="center"/>
            </w:pPr>
            <w:r w:rsidRPr="00073239">
              <w:t>20</w:t>
            </w:r>
          </w:p>
        </w:tc>
        <w:tc>
          <w:tcPr>
            <w:tcW w:w="1620" w:type="dxa"/>
          </w:tcPr>
          <w:p w:rsidR="00C30094" w:rsidRPr="00073239" w:rsidRDefault="00C30094" w:rsidP="00C30094">
            <w:pPr>
              <w:jc w:val="center"/>
            </w:pPr>
            <w:r w:rsidRPr="00073239">
              <w:t xml:space="preserve">1.33±0.24 </w:t>
            </w:r>
            <w:r w:rsidRPr="00592EEB">
              <w:t>a</w:t>
            </w:r>
          </w:p>
        </w:tc>
        <w:tc>
          <w:tcPr>
            <w:tcW w:w="1606" w:type="dxa"/>
          </w:tcPr>
          <w:p w:rsidR="00C30094" w:rsidRPr="00073239" w:rsidRDefault="00C30094" w:rsidP="00C30094">
            <w:pPr>
              <w:jc w:val="center"/>
            </w:pPr>
            <w:r w:rsidRPr="00073239">
              <w:t xml:space="preserve">6.27±1.09 </w:t>
            </w:r>
            <w:r w:rsidRPr="00592EEB">
              <w:t>a</w:t>
            </w:r>
          </w:p>
        </w:tc>
        <w:tc>
          <w:tcPr>
            <w:tcW w:w="1552" w:type="dxa"/>
          </w:tcPr>
          <w:p w:rsidR="00C30094" w:rsidRPr="00073239" w:rsidRDefault="00592EEB" w:rsidP="00C30094">
            <w:pPr>
              <w:jc w:val="center"/>
            </w:pPr>
            <w:r>
              <w:t xml:space="preserve"> </w:t>
            </w:r>
            <w:r w:rsidR="00C30094" w:rsidRPr="00073239">
              <w:t xml:space="preserve">4.67±0.35 </w:t>
            </w:r>
            <w:proofErr w:type="spellStart"/>
            <w:r w:rsidR="00C30094" w:rsidRPr="00592EEB">
              <w:t>ab</w:t>
            </w:r>
            <w:proofErr w:type="spellEnd"/>
          </w:p>
        </w:tc>
        <w:tc>
          <w:tcPr>
            <w:tcW w:w="1954" w:type="dxa"/>
          </w:tcPr>
          <w:p w:rsidR="00C30094" w:rsidRPr="00073239" w:rsidRDefault="00C30094" w:rsidP="00C30094">
            <w:pPr>
              <w:jc w:val="center"/>
            </w:pPr>
            <w:r w:rsidRPr="00073239">
              <w:t xml:space="preserve">9.0±2.03 </w:t>
            </w:r>
            <w:r w:rsidRPr="00592EEB">
              <w:t>b</w:t>
            </w:r>
          </w:p>
        </w:tc>
      </w:tr>
      <w:tr w:rsidR="00C30094" w:rsidRPr="00CC3D9E" w:rsidTr="00A858DB">
        <w:tc>
          <w:tcPr>
            <w:tcW w:w="2340" w:type="dxa"/>
          </w:tcPr>
          <w:p w:rsidR="00C30094" w:rsidRPr="00073239" w:rsidRDefault="00C30094" w:rsidP="00C30094">
            <w:pPr>
              <w:jc w:val="center"/>
            </w:pPr>
            <w:r w:rsidRPr="00073239">
              <w:t>30</w:t>
            </w:r>
          </w:p>
        </w:tc>
        <w:tc>
          <w:tcPr>
            <w:tcW w:w="1620" w:type="dxa"/>
          </w:tcPr>
          <w:p w:rsidR="00C30094" w:rsidRPr="00073239" w:rsidRDefault="00C30094" w:rsidP="00C30094">
            <w:pPr>
              <w:jc w:val="center"/>
            </w:pPr>
            <w:r w:rsidRPr="00073239">
              <w:t xml:space="preserve">1.20±0.11 </w:t>
            </w:r>
            <w:r w:rsidRPr="00592EEB">
              <w:t>a</w:t>
            </w:r>
          </w:p>
        </w:tc>
        <w:tc>
          <w:tcPr>
            <w:tcW w:w="1606" w:type="dxa"/>
          </w:tcPr>
          <w:p w:rsidR="00C30094" w:rsidRPr="00073239" w:rsidRDefault="00C30094" w:rsidP="00C30094">
            <w:pPr>
              <w:jc w:val="center"/>
            </w:pPr>
            <w:r w:rsidRPr="00073239">
              <w:t xml:space="preserve">3.47±0.69 </w:t>
            </w:r>
            <w:r w:rsidRPr="00592EEB">
              <w:t>a</w:t>
            </w:r>
          </w:p>
        </w:tc>
        <w:tc>
          <w:tcPr>
            <w:tcW w:w="1552" w:type="dxa"/>
          </w:tcPr>
          <w:p w:rsidR="00C30094" w:rsidRPr="00073239" w:rsidRDefault="00C30094" w:rsidP="00C30094">
            <w:pPr>
              <w:jc w:val="center"/>
            </w:pPr>
            <w:r w:rsidRPr="00073239">
              <w:t xml:space="preserve">3.20±0.20 </w:t>
            </w:r>
            <w:r w:rsidRPr="00592EEB">
              <w:t>a</w:t>
            </w:r>
          </w:p>
        </w:tc>
        <w:tc>
          <w:tcPr>
            <w:tcW w:w="1954" w:type="dxa"/>
          </w:tcPr>
          <w:p w:rsidR="00C30094" w:rsidRPr="00073239" w:rsidRDefault="00C30094" w:rsidP="00C30094">
            <w:pPr>
              <w:jc w:val="center"/>
            </w:pPr>
            <w:r w:rsidRPr="00073239">
              <w:t xml:space="preserve">9.0±1.36 </w:t>
            </w:r>
            <w:r w:rsidRPr="00592EEB">
              <w:t>b</w:t>
            </w:r>
          </w:p>
        </w:tc>
      </w:tr>
      <w:tr w:rsidR="00C30094" w:rsidRPr="00CC3D9E" w:rsidTr="00A858DB">
        <w:tc>
          <w:tcPr>
            <w:tcW w:w="2340" w:type="dxa"/>
          </w:tcPr>
          <w:p w:rsidR="00C30094" w:rsidRPr="00073239" w:rsidRDefault="00C30094" w:rsidP="00C30094">
            <w:pPr>
              <w:jc w:val="center"/>
            </w:pPr>
            <w:r w:rsidRPr="00073239">
              <w:t>40</w:t>
            </w:r>
          </w:p>
        </w:tc>
        <w:tc>
          <w:tcPr>
            <w:tcW w:w="1620" w:type="dxa"/>
          </w:tcPr>
          <w:p w:rsidR="00C30094" w:rsidRPr="00AA24BE" w:rsidRDefault="00C30094" w:rsidP="00C30094">
            <w:pPr>
              <w:jc w:val="center"/>
              <w:rPr>
                <w:vertAlign w:val="superscript"/>
              </w:rPr>
            </w:pPr>
            <w:r w:rsidRPr="00073239">
              <w:t xml:space="preserve">1.20±0.20 </w:t>
            </w:r>
            <w:r w:rsidRPr="00592EEB">
              <w:t>a</w:t>
            </w:r>
          </w:p>
        </w:tc>
        <w:tc>
          <w:tcPr>
            <w:tcW w:w="1606" w:type="dxa"/>
          </w:tcPr>
          <w:p w:rsidR="00C30094" w:rsidRPr="00073239" w:rsidRDefault="00C30094" w:rsidP="00C30094">
            <w:pPr>
              <w:jc w:val="center"/>
            </w:pPr>
            <w:r w:rsidRPr="00073239">
              <w:t xml:space="preserve">3.00±0.72 </w:t>
            </w:r>
            <w:r w:rsidRPr="00592EEB">
              <w:t>a</w:t>
            </w:r>
          </w:p>
        </w:tc>
        <w:tc>
          <w:tcPr>
            <w:tcW w:w="1552" w:type="dxa"/>
          </w:tcPr>
          <w:p w:rsidR="00C30094" w:rsidRPr="00073239" w:rsidRDefault="00C30094" w:rsidP="00C30094">
            <w:pPr>
              <w:jc w:val="center"/>
            </w:pPr>
            <w:r w:rsidRPr="00073239">
              <w:t xml:space="preserve">3.20±0.46 </w:t>
            </w:r>
            <w:r w:rsidRPr="00592EEB">
              <w:t>a</w:t>
            </w:r>
          </w:p>
        </w:tc>
        <w:tc>
          <w:tcPr>
            <w:tcW w:w="1954" w:type="dxa"/>
          </w:tcPr>
          <w:p w:rsidR="00C30094" w:rsidRPr="00073239" w:rsidRDefault="00C30094" w:rsidP="00C30094">
            <w:pPr>
              <w:jc w:val="center"/>
            </w:pPr>
            <w:r w:rsidRPr="00073239">
              <w:t xml:space="preserve">8.0±2.83 </w:t>
            </w:r>
            <w:r w:rsidRPr="00592EEB">
              <w:t>b</w:t>
            </w:r>
          </w:p>
        </w:tc>
      </w:tr>
      <w:tr w:rsidR="00C30094" w:rsidRPr="00CC3D9E" w:rsidTr="00A858DB">
        <w:tc>
          <w:tcPr>
            <w:tcW w:w="2340" w:type="dxa"/>
          </w:tcPr>
          <w:p w:rsidR="00C30094" w:rsidRPr="00073239" w:rsidRDefault="00C30094" w:rsidP="00C30094">
            <w:pPr>
              <w:jc w:val="center"/>
            </w:pPr>
            <w:r w:rsidRPr="00073239">
              <w:t>60</w:t>
            </w:r>
          </w:p>
        </w:tc>
        <w:tc>
          <w:tcPr>
            <w:tcW w:w="1620" w:type="dxa"/>
          </w:tcPr>
          <w:p w:rsidR="00C30094" w:rsidRPr="00073239" w:rsidRDefault="00C30094" w:rsidP="00C30094">
            <w:pPr>
              <w:jc w:val="center"/>
            </w:pPr>
            <w:r w:rsidRPr="00073239">
              <w:t xml:space="preserve">0.93±0.33 </w:t>
            </w:r>
            <w:r w:rsidRPr="00592EEB">
              <w:t>a</w:t>
            </w:r>
          </w:p>
        </w:tc>
        <w:tc>
          <w:tcPr>
            <w:tcW w:w="1606" w:type="dxa"/>
          </w:tcPr>
          <w:p w:rsidR="00C30094" w:rsidRPr="00073239" w:rsidRDefault="00C30094" w:rsidP="00C30094">
            <w:pPr>
              <w:jc w:val="center"/>
            </w:pPr>
            <w:r w:rsidRPr="00073239">
              <w:t xml:space="preserve">0.93±0.07 </w:t>
            </w:r>
            <w:r w:rsidRPr="00592EEB">
              <w:t>a</w:t>
            </w:r>
          </w:p>
        </w:tc>
        <w:tc>
          <w:tcPr>
            <w:tcW w:w="1552" w:type="dxa"/>
          </w:tcPr>
          <w:p w:rsidR="00C30094" w:rsidRPr="00073239" w:rsidRDefault="00C30094" w:rsidP="00C30094">
            <w:pPr>
              <w:jc w:val="center"/>
            </w:pPr>
            <w:r w:rsidRPr="00073239">
              <w:t xml:space="preserve">2.33±0.69 </w:t>
            </w:r>
            <w:r w:rsidRPr="00592EEB">
              <w:t>a</w:t>
            </w:r>
          </w:p>
        </w:tc>
        <w:tc>
          <w:tcPr>
            <w:tcW w:w="1954" w:type="dxa"/>
          </w:tcPr>
          <w:p w:rsidR="00C30094" w:rsidRPr="00073239" w:rsidRDefault="00C30094" w:rsidP="00C30094">
            <w:pPr>
              <w:jc w:val="center"/>
            </w:pPr>
            <w:r w:rsidRPr="00073239">
              <w:t xml:space="preserve">6.0±2.68 </w:t>
            </w:r>
            <w:r w:rsidRPr="00592EEB">
              <w:t>a</w:t>
            </w:r>
          </w:p>
        </w:tc>
      </w:tr>
      <w:tr w:rsidR="00C30094" w:rsidRPr="00CC3D9E" w:rsidTr="00A858DB">
        <w:tc>
          <w:tcPr>
            <w:tcW w:w="2340" w:type="dxa"/>
          </w:tcPr>
          <w:p w:rsidR="00C30094" w:rsidRPr="00073239" w:rsidRDefault="00C30094" w:rsidP="00C30094">
            <w:pPr>
              <w:jc w:val="center"/>
            </w:pPr>
            <w:r w:rsidRPr="00073239">
              <w:rPr>
                <w:u w:val="single"/>
              </w:rPr>
              <w:t>Continuous light</w:t>
            </w:r>
          </w:p>
          <w:p w:rsidR="00C30094" w:rsidRPr="00073239" w:rsidRDefault="00C30094" w:rsidP="00C30094">
            <w:pPr>
              <w:jc w:val="center"/>
            </w:pPr>
            <w:r w:rsidRPr="00073239">
              <w:t>0</w:t>
            </w:r>
          </w:p>
        </w:tc>
        <w:tc>
          <w:tcPr>
            <w:tcW w:w="1620" w:type="dxa"/>
          </w:tcPr>
          <w:p w:rsidR="00C30094" w:rsidRPr="00073239" w:rsidRDefault="00C30094" w:rsidP="00C30094">
            <w:pPr>
              <w:jc w:val="center"/>
            </w:pPr>
          </w:p>
          <w:p w:rsidR="00C30094" w:rsidRPr="00073239" w:rsidRDefault="00C30094" w:rsidP="00C30094">
            <w:pPr>
              <w:jc w:val="center"/>
            </w:pPr>
            <w:r w:rsidRPr="00073239">
              <w:t xml:space="preserve">1.53±0.59 </w:t>
            </w:r>
            <w:r w:rsidRPr="00592EEB">
              <w:t>a</w:t>
            </w:r>
          </w:p>
        </w:tc>
        <w:tc>
          <w:tcPr>
            <w:tcW w:w="1606" w:type="dxa"/>
          </w:tcPr>
          <w:p w:rsidR="00C30094" w:rsidRPr="00073239" w:rsidRDefault="00C30094" w:rsidP="00C30094">
            <w:pPr>
              <w:jc w:val="center"/>
            </w:pPr>
          </w:p>
          <w:p w:rsidR="00C30094" w:rsidRPr="00073239" w:rsidRDefault="00C30094" w:rsidP="00C30094">
            <w:pPr>
              <w:jc w:val="center"/>
            </w:pPr>
            <w:r w:rsidRPr="00073239">
              <w:t xml:space="preserve">3.80±2.01 </w:t>
            </w:r>
            <w:r w:rsidRPr="00592EEB">
              <w:t>a</w:t>
            </w:r>
          </w:p>
        </w:tc>
        <w:tc>
          <w:tcPr>
            <w:tcW w:w="1552" w:type="dxa"/>
          </w:tcPr>
          <w:p w:rsidR="00C30094" w:rsidRPr="00073239" w:rsidRDefault="00C30094" w:rsidP="00C30094">
            <w:pPr>
              <w:jc w:val="center"/>
            </w:pPr>
          </w:p>
          <w:p w:rsidR="00C30094" w:rsidRPr="00073239" w:rsidRDefault="00C30094" w:rsidP="00C30094">
            <w:pPr>
              <w:jc w:val="center"/>
            </w:pPr>
            <w:r w:rsidRPr="00073239">
              <w:t xml:space="preserve">6.20±0.87 </w:t>
            </w:r>
            <w:r w:rsidRPr="00592EEB">
              <w:t>b</w:t>
            </w:r>
          </w:p>
        </w:tc>
        <w:tc>
          <w:tcPr>
            <w:tcW w:w="1954" w:type="dxa"/>
          </w:tcPr>
          <w:p w:rsidR="00C30094" w:rsidRPr="00073239" w:rsidRDefault="00C30094" w:rsidP="00C30094">
            <w:pPr>
              <w:jc w:val="center"/>
            </w:pPr>
          </w:p>
          <w:p w:rsidR="00C30094" w:rsidRPr="00073239" w:rsidRDefault="00C30094" w:rsidP="00C30094">
            <w:pPr>
              <w:jc w:val="center"/>
            </w:pPr>
            <w:r>
              <w:t xml:space="preserve">  </w:t>
            </w:r>
            <w:r w:rsidRPr="00073239">
              <w:t xml:space="preserve">9.0±1.45 </w:t>
            </w:r>
            <w:r w:rsidRPr="00BB49BA">
              <w:t>b</w:t>
            </w:r>
          </w:p>
        </w:tc>
      </w:tr>
      <w:tr w:rsidR="00C30094" w:rsidRPr="00CC3D9E" w:rsidTr="00A858DB">
        <w:tc>
          <w:tcPr>
            <w:tcW w:w="2340" w:type="dxa"/>
          </w:tcPr>
          <w:p w:rsidR="00C30094" w:rsidRPr="00073239" w:rsidRDefault="00C30094" w:rsidP="00C30094">
            <w:pPr>
              <w:jc w:val="center"/>
            </w:pPr>
            <w:r w:rsidRPr="00073239">
              <w:t>20</w:t>
            </w:r>
          </w:p>
        </w:tc>
        <w:tc>
          <w:tcPr>
            <w:tcW w:w="1620" w:type="dxa"/>
          </w:tcPr>
          <w:p w:rsidR="00C30094" w:rsidRPr="00073239" w:rsidRDefault="00C30094" w:rsidP="00C30094">
            <w:pPr>
              <w:jc w:val="center"/>
            </w:pPr>
            <w:r w:rsidRPr="00073239">
              <w:t xml:space="preserve">1.07±0.26 </w:t>
            </w:r>
            <w:r w:rsidRPr="00592EEB">
              <w:t>a</w:t>
            </w:r>
          </w:p>
        </w:tc>
        <w:tc>
          <w:tcPr>
            <w:tcW w:w="1606" w:type="dxa"/>
          </w:tcPr>
          <w:p w:rsidR="00C30094" w:rsidRPr="00073239" w:rsidRDefault="00C30094" w:rsidP="00C30094">
            <w:pPr>
              <w:jc w:val="center"/>
            </w:pPr>
            <w:r w:rsidRPr="00073239">
              <w:t xml:space="preserve">4.07±0.35 </w:t>
            </w:r>
            <w:r w:rsidRPr="00592EEB">
              <w:t>a</w:t>
            </w:r>
          </w:p>
        </w:tc>
        <w:tc>
          <w:tcPr>
            <w:tcW w:w="1552" w:type="dxa"/>
          </w:tcPr>
          <w:p w:rsidR="00C30094" w:rsidRPr="00073239" w:rsidRDefault="00C30094" w:rsidP="00C30094">
            <w:pPr>
              <w:jc w:val="center"/>
            </w:pPr>
            <w:r w:rsidRPr="00073239">
              <w:t xml:space="preserve">3.27±0.17 </w:t>
            </w:r>
            <w:r w:rsidRPr="00592EEB">
              <w:t>a</w:t>
            </w:r>
          </w:p>
        </w:tc>
        <w:tc>
          <w:tcPr>
            <w:tcW w:w="1954" w:type="dxa"/>
          </w:tcPr>
          <w:p w:rsidR="00C30094" w:rsidRPr="00073239" w:rsidRDefault="00C30094" w:rsidP="00C30094">
            <w:pPr>
              <w:jc w:val="center"/>
            </w:pPr>
            <w:r>
              <w:t xml:space="preserve">  </w:t>
            </w:r>
            <w:r w:rsidRPr="00073239">
              <w:t xml:space="preserve">9.0±0.40 </w:t>
            </w:r>
            <w:r w:rsidRPr="00BB49BA">
              <w:t>b</w:t>
            </w:r>
            <w:r w:rsidRPr="00073239">
              <w:t xml:space="preserve"> </w:t>
            </w:r>
          </w:p>
        </w:tc>
      </w:tr>
      <w:tr w:rsidR="00C30094" w:rsidRPr="00CC3D9E" w:rsidTr="00A858DB">
        <w:tc>
          <w:tcPr>
            <w:tcW w:w="2340" w:type="dxa"/>
          </w:tcPr>
          <w:p w:rsidR="00C30094" w:rsidRPr="00073239" w:rsidRDefault="00C30094" w:rsidP="00C30094">
            <w:pPr>
              <w:jc w:val="center"/>
            </w:pPr>
            <w:r w:rsidRPr="00073239">
              <w:t>30</w:t>
            </w:r>
          </w:p>
        </w:tc>
        <w:tc>
          <w:tcPr>
            <w:tcW w:w="1620" w:type="dxa"/>
          </w:tcPr>
          <w:p w:rsidR="00C30094" w:rsidRPr="00073239" w:rsidRDefault="00C30094" w:rsidP="00C30094">
            <w:pPr>
              <w:jc w:val="center"/>
            </w:pPr>
            <w:r w:rsidRPr="00073239">
              <w:t xml:space="preserve">1.67±0.17 </w:t>
            </w:r>
            <w:r w:rsidRPr="00592EEB">
              <w:t>a</w:t>
            </w:r>
          </w:p>
        </w:tc>
        <w:tc>
          <w:tcPr>
            <w:tcW w:w="1606" w:type="dxa"/>
          </w:tcPr>
          <w:p w:rsidR="00C30094" w:rsidRPr="00073239" w:rsidRDefault="00C30094" w:rsidP="00C30094">
            <w:pPr>
              <w:jc w:val="center"/>
            </w:pPr>
            <w:r w:rsidRPr="00073239">
              <w:t xml:space="preserve">5.27±0.25 </w:t>
            </w:r>
            <w:r w:rsidRPr="00592EEB">
              <w:t>a</w:t>
            </w:r>
          </w:p>
        </w:tc>
        <w:tc>
          <w:tcPr>
            <w:tcW w:w="1552" w:type="dxa"/>
          </w:tcPr>
          <w:p w:rsidR="00C30094" w:rsidRPr="00073239" w:rsidRDefault="00C30094" w:rsidP="00C30094">
            <w:pPr>
              <w:jc w:val="center"/>
            </w:pPr>
            <w:r w:rsidRPr="00073239">
              <w:t xml:space="preserve">20.27±1.35 </w:t>
            </w:r>
            <w:r w:rsidRPr="00592EEB">
              <w:t>c</w:t>
            </w:r>
          </w:p>
        </w:tc>
        <w:tc>
          <w:tcPr>
            <w:tcW w:w="1954" w:type="dxa"/>
          </w:tcPr>
          <w:p w:rsidR="00C30094" w:rsidRPr="00073239" w:rsidRDefault="00C30094" w:rsidP="00C30094">
            <w:pPr>
              <w:jc w:val="center"/>
            </w:pPr>
            <w:r w:rsidRPr="00073239">
              <w:t xml:space="preserve">28.0±3.67 </w:t>
            </w:r>
            <w:r w:rsidRPr="00BB49BA">
              <w:t>c</w:t>
            </w:r>
          </w:p>
        </w:tc>
      </w:tr>
      <w:tr w:rsidR="00C30094" w:rsidRPr="00CC3D9E" w:rsidTr="00A858DB">
        <w:tc>
          <w:tcPr>
            <w:tcW w:w="2340" w:type="dxa"/>
          </w:tcPr>
          <w:p w:rsidR="00C30094" w:rsidRPr="00073239" w:rsidRDefault="00C30094" w:rsidP="00C30094">
            <w:pPr>
              <w:jc w:val="center"/>
            </w:pPr>
            <w:r w:rsidRPr="00073239">
              <w:t>40</w:t>
            </w:r>
          </w:p>
        </w:tc>
        <w:tc>
          <w:tcPr>
            <w:tcW w:w="1620" w:type="dxa"/>
          </w:tcPr>
          <w:p w:rsidR="00C30094" w:rsidRPr="00073239" w:rsidRDefault="00C30094" w:rsidP="00C30094">
            <w:pPr>
              <w:jc w:val="center"/>
            </w:pPr>
            <w:r w:rsidRPr="00073239">
              <w:t xml:space="preserve">1.40±0.05 </w:t>
            </w:r>
            <w:r w:rsidRPr="00592EEB">
              <w:t>a</w:t>
            </w:r>
          </w:p>
        </w:tc>
        <w:tc>
          <w:tcPr>
            <w:tcW w:w="1606" w:type="dxa"/>
          </w:tcPr>
          <w:p w:rsidR="00C30094" w:rsidRPr="00073239" w:rsidRDefault="00C30094" w:rsidP="00C30094">
            <w:pPr>
              <w:jc w:val="center"/>
            </w:pPr>
            <w:r w:rsidRPr="00073239">
              <w:t xml:space="preserve">4.93±1.79 </w:t>
            </w:r>
            <w:r w:rsidRPr="00592EEB">
              <w:t>a</w:t>
            </w:r>
          </w:p>
        </w:tc>
        <w:tc>
          <w:tcPr>
            <w:tcW w:w="1552" w:type="dxa"/>
          </w:tcPr>
          <w:p w:rsidR="00C30094" w:rsidRPr="00073239" w:rsidRDefault="00C30094" w:rsidP="00C30094">
            <w:pPr>
              <w:jc w:val="center"/>
            </w:pPr>
            <w:r w:rsidRPr="00073239">
              <w:t xml:space="preserve">4.80±0.87 </w:t>
            </w:r>
            <w:proofErr w:type="spellStart"/>
            <w:r w:rsidRPr="00592EEB">
              <w:t>ab</w:t>
            </w:r>
            <w:proofErr w:type="spellEnd"/>
          </w:p>
        </w:tc>
        <w:tc>
          <w:tcPr>
            <w:tcW w:w="1954" w:type="dxa"/>
          </w:tcPr>
          <w:p w:rsidR="00C30094" w:rsidRPr="00073239" w:rsidRDefault="00C30094" w:rsidP="00C30094">
            <w:pPr>
              <w:jc w:val="center"/>
            </w:pPr>
            <w:r w:rsidRPr="00073239">
              <w:t xml:space="preserve">14.0±0.27 </w:t>
            </w:r>
            <w:r w:rsidRPr="00BB49BA">
              <w:t>b</w:t>
            </w:r>
          </w:p>
        </w:tc>
      </w:tr>
      <w:tr w:rsidR="00C30094" w:rsidRPr="00CC3D9E" w:rsidTr="00A858DB">
        <w:tc>
          <w:tcPr>
            <w:tcW w:w="2340" w:type="dxa"/>
          </w:tcPr>
          <w:p w:rsidR="00C30094" w:rsidRPr="00073239" w:rsidRDefault="00C30094" w:rsidP="00C30094">
            <w:pPr>
              <w:jc w:val="center"/>
            </w:pPr>
            <w:r w:rsidRPr="00073239">
              <w:t>60</w:t>
            </w:r>
          </w:p>
        </w:tc>
        <w:tc>
          <w:tcPr>
            <w:tcW w:w="1620" w:type="dxa"/>
          </w:tcPr>
          <w:p w:rsidR="00C30094" w:rsidRPr="00073239" w:rsidRDefault="00C30094" w:rsidP="00C30094">
            <w:pPr>
              <w:jc w:val="center"/>
            </w:pPr>
            <w:r w:rsidRPr="00073239">
              <w:t xml:space="preserve">1.07±0.48 </w:t>
            </w:r>
            <w:r w:rsidRPr="00592EEB">
              <w:t>a</w:t>
            </w:r>
          </w:p>
        </w:tc>
        <w:tc>
          <w:tcPr>
            <w:tcW w:w="1606" w:type="dxa"/>
          </w:tcPr>
          <w:p w:rsidR="00C30094" w:rsidRPr="00073239" w:rsidRDefault="00C30094" w:rsidP="00C30094">
            <w:pPr>
              <w:jc w:val="center"/>
            </w:pPr>
            <w:r w:rsidRPr="00073239">
              <w:t xml:space="preserve">4.47±1.96 </w:t>
            </w:r>
            <w:r w:rsidRPr="00592EEB">
              <w:t>a</w:t>
            </w:r>
          </w:p>
        </w:tc>
        <w:tc>
          <w:tcPr>
            <w:tcW w:w="1552" w:type="dxa"/>
          </w:tcPr>
          <w:p w:rsidR="00C30094" w:rsidRPr="00073239" w:rsidRDefault="00C30094" w:rsidP="00C30094">
            <w:pPr>
              <w:jc w:val="center"/>
            </w:pPr>
            <w:r w:rsidRPr="00073239">
              <w:t xml:space="preserve">4.47±0.63 </w:t>
            </w:r>
            <w:proofErr w:type="spellStart"/>
            <w:r w:rsidRPr="00592EEB">
              <w:t>ab</w:t>
            </w:r>
            <w:proofErr w:type="spellEnd"/>
          </w:p>
        </w:tc>
        <w:tc>
          <w:tcPr>
            <w:tcW w:w="1954" w:type="dxa"/>
          </w:tcPr>
          <w:p w:rsidR="00C30094" w:rsidRPr="00073239" w:rsidRDefault="00C30094" w:rsidP="00C30094">
            <w:pPr>
              <w:jc w:val="center"/>
            </w:pPr>
            <w:r w:rsidRPr="00073239">
              <w:t xml:space="preserve">14.0±0.53 </w:t>
            </w:r>
            <w:r w:rsidRPr="00BB49BA">
              <w:t>b</w:t>
            </w:r>
          </w:p>
        </w:tc>
      </w:tr>
    </w:tbl>
    <w:p w:rsidR="00C30094" w:rsidRDefault="00C30094" w:rsidP="00C30094">
      <w:pPr>
        <w:spacing w:line="480" w:lineRule="auto"/>
        <w:jc w:val="both"/>
        <w:rPr>
          <w:sz w:val="28"/>
          <w:szCs w:val="28"/>
          <w:vertAlign w:val="superscript"/>
        </w:rPr>
      </w:pPr>
    </w:p>
    <w:p w:rsidR="00C30094" w:rsidRDefault="00C30094" w:rsidP="00C30094">
      <w:pPr>
        <w:spacing w:line="480" w:lineRule="auto"/>
        <w:jc w:val="both"/>
      </w:pPr>
      <w:r w:rsidRPr="006E1FF5">
        <w:rPr>
          <w:sz w:val="28"/>
          <w:szCs w:val="28"/>
          <w:vertAlign w:val="superscript"/>
        </w:rPr>
        <w:t xml:space="preserve">* </w:t>
      </w:r>
      <w:r>
        <w:t>The mean of 15 replicates (n=15)</w:t>
      </w:r>
      <w:r w:rsidRPr="00A37F11">
        <w:t xml:space="preserve"> </w:t>
      </w:r>
      <w:r>
        <w:t xml:space="preserve">± standard error (SE). Values followed by different letters within a column are significantly different according to Duncan’s multiple range tests at </w:t>
      </w:r>
      <w:r w:rsidRPr="005A4B80">
        <w:rPr>
          <w:i/>
        </w:rPr>
        <w:t>P</w:t>
      </w:r>
      <w:r>
        <w:t xml:space="preserve"> &lt; 0.01.</w:t>
      </w:r>
    </w:p>
    <w:p w:rsidR="00C30094" w:rsidRDefault="00D6581B" w:rsidP="00C30094">
      <w:r>
        <w:t>Cultures were maintained for 18 weeks.</w:t>
      </w:r>
    </w:p>
    <w:p w:rsidR="00C30094" w:rsidRPr="00232790" w:rsidRDefault="00C30094" w:rsidP="00C30094">
      <w:pPr>
        <w:spacing w:line="480" w:lineRule="auto"/>
        <w:ind w:left="360" w:hanging="360"/>
        <w:jc w:val="both"/>
        <w:rPr>
          <w:bCs/>
        </w:rPr>
      </w:pPr>
    </w:p>
    <w:p w:rsidR="00C30094" w:rsidRPr="00232790" w:rsidRDefault="00C30094" w:rsidP="00C30094">
      <w:pPr>
        <w:spacing w:line="480" w:lineRule="auto"/>
        <w:ind w:left="360" w:hanging="360"/>
        <w:jc w:val="both"/>
      </w:pPr>
    </w:p>
    <w:p w:rsidR="00C30094" w:rsidRPr="008C423F" w:rsidRDefault="00C30094" w:rsidP="00C30094">
      <w:pPr>
        <w:spacing w:line="480" w:lineRule="auto"/>
        <w:ind w:left="360"/>
        <w:jc w:val="both"/>
        <w:rPr>
          <w:sz w:val="22"/>
          <w:szCs w:val="22"/>
        </w:rPr>
      </w:pPr>
    </w:p>
    <w:p w:rsidR="00C30094" w:rsidRDefault="00C30094" w:rsidP="00C30094">
      <w:pPr>
        <w:spacing w:line="480" w:lineRule="auto"/>
        <w:ind w:left="990" w:hanging="990"/>
        <w:rPr>
          <w:b/>
          <w:bCs/>
        </w:rPr>
      </w:pPr>
    </w:p>
    <w:p w:rsidR="00C30094" w:rsidRDefault="00C30094" w:rsidP="00C30094">
      <w:pPr>
        <w:spacing w:line="480" w:lineRule="auto"/>
        <w:ind w:left="990" w:hanging="990"/>
        <w:rPr>
          <w:b/>
          <w:bCs/>
        </w:rPr>
      </w:pPr>
    </w:p>
    <w:p w:rsidR="00C30094" w:rsidRDefault="00C30094" w:rsidP="00C30094">
      <w:pPr>
        <w:spacing w:line="480" w:lineRule="auto"/>
        <w:ind w:left="990" w:hanging="990"/>
        <w:rPr>
          <w:b/>
          <w:bCs/>
        </w:rPr>
      </w:pPr>
    </w:p>
    <w:p w:rsidR="00C30094" w:rsidRDefault="00C30094" w:rsidP="00C30094">
      <w:pPr>
        <w:spacing w:line="480" w:lineRule="auto"/>
        <w:ind w:left="990" w:hanging="990"/>
        <w:rPr>
          <w:b/>
          <w:bCs/>
        </w:rPr>
      </w:pPr>
    </w:p>
    <w:p w:rsidR="00C30094" w:rsidRDefault="00C30094" w:rsidP="00C30094">
      <w:pPr>
        <w:spacing w:line="480" w:lineRule="auto"/>
        <w:ind w:left="990" w:hanging="990"/>
        <w:rPr>
          <w:b/>
          <w:bCs/>
        </w:rPr>
      </w:pPr>
    </w:p>
    <w:p w:rsidR="00C30094" w:rsidRDefault="00C30094" w:rsidP="00C30094">
      <w:pPr>
        <w:spacing w:line="480" w:lineRule="auto"/>
        <w:ind w:left="990" w:hanging="990"/>
        <w:jc w:val="both"/>
      </w:pPr>
      <w:proofErr w:type="gramStart"/>
      <w:r w:rsidRPr="007C06A0">
        <w:t>Table 2.</w:t>
      </w:r>
      <w:proofErr w:type="gramEnd"/>
      <w:r w:rsidRPr="00115837">
        <w:rPr>
          <w:b/>
        </w:rPr>
        <w:t xml:space="preserve"> </w:t>
      </w:r>
      <w:r w:rsidRPr="004447CA">
        <w:t xml:space="preserve">Survival of </w:t>
      </w:r>
      <w:r w:rsidRPr="004447CA">
        <w:rPr>
          <w:i/>
        </w:rPr>
        <w:t xml:space="preserve">B. </w:t>
      </w:r>
      <w:proofErr w:type="spellStart"/>
      <w:r w:rsidRPr="004447CA">
        <w:rPr>
          <w:i/>
        </w:rPr>
        <w:t>auricomum</w:t>
      </w:r>
      <w:proofErr w:type="spellEnd"/>
      <w:r w:rsidRPr="004447CA">
        <w:t xml:space="preserve"> shoots maintained on different culture media after 3, 6 and 12 months of conservation.   </w:t>
      </w:r>
    </w:p>
    <w:p w:rsidR="00C30094" w:rsidRDefault="00C30094" w:rsidP="00C30094">
      <w:pPr>
        <w:spacing w:line="480" w:lineRule="auto"/>
        <w:ind w:left="990" w:hanging="990"/>
        <w:jc w:val="both"/>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2430"/>
        <w:gridCol w:w="1629"/>
        <w:gridCol w:w="1611"/>
        <w:gridCol w:w="1824"/>
      </w:tblGrid>
      <w:tr w:rsidR="00C30094">
        <w:tc>
          <w:tcPr>
            <w:tcW w:w="1800" w:type="dxa"/>
            <w:vMerge w:val="restart"/>
          </w:tcPr>
          <w:p w:rsidR="00C30094" w:rsidRDefault="00C30094" w:rsidP="00C30094">
            <w:pPr>
              <w:jc w:val="center"/>
            </w:pPr>
            <w:r>
              <w:t>Basal medium</w:t>
            </w:r>
          </w:p>
        </w:tc>
        <w:tc>
          <w:tcPr>
            <w:tcW w:w="2430" w:type="dxa"/>
            <w:vMerge w:val="restart"/>
          </w:tcPr>
          <w:p w:rsidR="00C30094" w:rsidRDefault="00C30094" w:rsidP="00D6581B">
            <w:pPr>
              <w:jc w:val="center"/>
            </w:pPr>
            <w:r>
              <w:t>Sucrose concentrations (</w:t>
            </w:r>
            <w:r w:rsidRPr="00341258">
              <w:t>g</w:t>
            </w:r>
            <w:r>
              <w:t xml:space="preserve"> </w:t>
            </w:r>
            <w:r w:rsidRPr="00341258">
              <w:t>l</w:t>
            </w:r>
            <w:r w:rsidRPr="00BA66E9">
              <w:rPr>
                <w:vertAlign w:val="superscript"/>
              </w:rPr>
              <w:t>-1</w:t>
            </w:r>
            <w:r>
              <w:t>)</w:t>
            </w:r>
          </w:p>
        </w:tc>
        <w:tc>
          <w:tcPr>
            <w:tcW w:w="5064" w:type="dxa"/>
            <w:gridSpan w:val="3"/>
          </w:tcPr>
          <w:p w:rsidR="00C30094" w:rsidRDefault="00C30094" w:rsidP="00C30094">
            <w:pPr>
              <w:jc w:val="center"/>
            </w:pPr>
            <w:r>
              <w:t>% of survival</w:t>
            </w:r>
          </w:p>
        </w:tc>
      </w:tr>
      <w:tr w:rsidR="00C30094" w:rsidTr="00067DA4">
        <w:tc>
          <w:tcPr>
            <w:tcW w:w="1800" w:type="dxa"/>
            <w:vMerge/>
          </w:tcPr>
          <w:p w:rsidR="00C30094" w:rsidRDefault="00C30094" w:rsidP="00C30094">
            <w:pPr>
              <w:jc w:val="center"/>
            </w:pPr>
          </w:p>
        </w:tc>
        <w:tc>
          <w:tcPr>
            <w:tcW w:w="2430" w:type="dxa"/>
            <w:vMerge/>
          </w:tcPr>
          <w:p w:rsidR="00C30094" w:rsidRDefault="00C30094" w:rsidP="00C30094">
            <w:pPr>
              <w:jc w:val="center"/>
            </w:pPr>
          </w:p>
        </w:tc>
        <w:tc>
          <w:tcPr>
            <w:tcW w:w="1629" w:type="dxa"/>
          </w:tcPr>
          <w:p w:rsidR="00C30094" w:rsidRPr="006370C4" w:rsidRDefault="00C30094" w:rsidP="00C30094">
            <w:pPr>
              <w:jc w:val="center"/>
            </w:pPr>
            <w:r w:rsidRPr="006370C4">
              <w:t>3 months</w:t>
            </w:r>
          </w:p>
        </w:tc>
        <w:tc>
          <w:tcPr>
            <w:tcW w:w="1611" w:type="dxa"/>
          </w:tcPr>
          <w:p w:rsidR="00C30094" w:rsidRPr="006370C4" w:rsidRDefault="00C30094" w:rsidP="00C30094">
            <w:pPr>
              <w:jc w:val="center"/>
            </w:pPr>
            <w:r w:rsidRPr="006370C4">
              <w:t>6 months</w:t>
            </w:r>
          </w:p>
        </w:tc>
        <w:tc>
          <w:tcPr>
            <w:tcW w:w="1824" w:type="dxa"/>
          </w:tcPr>
          <w:p w:rsidR="00C30094" w:rsidRPr="006370C4" w:rsidRDefault="00C30094" w:rsidP="00C30094">
            <w:pPr>
              <w:tabs>
                <w:tab w:val="left" w:pos="204"/>
              </w:tabs>
            </w:pPr>
            <w:r w:rsidRPr="006370C4">
              <w:tab/>
              <w:t>12 months</w:t>
            </w:r>
          </w:p>
        </w:tc>
      </w:tr>
      <w:tr w:rsidR="00C30094" w:rsidTr="00067DA4">
        <w:tc>
          <w:tcPr>
            <w:tcW w:w="1800" w:type="dxa"/>
          </w:tcPr>
          <w:p w:rsidR="00C30094" w:rsidRDefault="00C30094" w:rsidP="00C30094">
            <w:pPr>
              <w:jc w:val="center"/>
            </w:pPr>
            <w:r>
              <w:t>MS</w:t>
            </w:r>
          </w:p>
        </w:tc>
        <w:tc>
          <w:tcPr>
            <w:tcW w:w="2430" w:type="dxa"/>
          </w:tcPr>
          <w:p w:rsidR="00C30094" w:rsidRDefault="00C30094" w:rsidP="00C30094">
            <w:pPr>
              <w:jc w:val="center"/>
            </w:pPr>
            <w:r>
              <w:t>30</w:t>
            </w:r>
          </w:p>
        </w:tc>
        <w:tc>
          <w:tcPr>
            <w:tcW w:w="1629" w:type="dxa"/>
          </w:tcPr>
          <w:p w:rsidR="00C30094" w:rsidRDefault="00C30094" w:rsidP="00067DA4">
            <w:pPr>
              <w:jc w:val="center"/>
            </w:pPr>
            <w:r>
              <w:t>100</w:t>
            </w:r>
            <w:r w:rsidR="005D5286">
              <w:t>±0</w:t>
            </w:r>
            <w:r>
              <w:t xml:space="preserve"> </w:t>
            </w:r>
            <w:r w:rsidRPr="008602AD">
              <w:t>a</w:t>
            </w:r>
          </w:p>
        </w:tc>
        <w:tc>
          <w:tcPr>
            <w:tcW w:w="1611" w:type="dxa"/>
          </w:tcPr>
          <w:p w:rsidR="00C30094" w:rsidRDefault="00C30094" w:rsidP="00067DA4">
            <w:pPr>
              <w:jc w:val="center"/>
            </w:pPr>
            <w:r>
              <w:t>100</w:t>
            </w:r>
            <w:r w:rsidR="005D5286">
              <w:t>±0</w:t>
            </w:r>
            <w:r>
              <w:t xml:space="preserve"> </w:t>
            </w:r>
            <w:r w:rsidRPr="008602AD">
              <w:t>a</w:t>
            </w:r>
          </w:p>
        </w:tc>
        <w:tc>
          <w:tcPr>
            <w:tcW w:w="1824" w:type="dxa"/>
          </w:tcPr>
          <w:p w:rsidR="00C30094" w:rsidRDefault="00C30094" w:rsidP="00067DA4">
            <w:pPr>
              <w:tabs>
                <w:tab w:val="left" w:pos="501"/>
                <w:tab w:val="center" w:pos="751"/>
              </w:tabs>
              <w:jc w:val="center"/>
            </w:pPr>
            <w:r>
              <w:t>90</w:t>
            </w:r>
            <w:r w:rsidR="00067DA4">
              <w:t>±0.68</w:t>
            </w:r>
            <w:r>
              <w:t xml:space="preserve"> </w:t>
            </w:r>
            <w:r w:rsidRPr="008602AD">
              <w:t>a</w:t>
            </w:r>
          </w:p>
        </w:tc>
      </w:tr>
      <w:tr w:rsidR="00C30094" w:rsidTr="00067DA4">
        <w:tc>
          <w:tcPr>
            <w:tcW w:w="1800" w:type="dxa"/>
          </w:tcPr>
          <w:p w:rsidR="00C30094" w:rsidRDefault="00C30094" w:rsidP="00C30094">
            <w:pPr>
              <w:jc w:val="center"/>
            </w:pPr>
            <w:r>
              <w:t>1/2 strength MS</w:t>
            </w:r>
          </w:p>
        </w:tc>
        <w:tc>
          <w:tcPr>
            <w:tcW w:w="2430" w:type="dxa"/>
          </w:tcPr>
          <w:p w:rsidR="00C30094" w:rsidRDefault="00C30094" w:rsidP="00C30094">
            <w:pPr>
              <w:jc w:val="center"/>
            </w:pPr>
            <w:r>
              <w:t>30</w:t>
            </w:r>
          </w:p>
        </w:tc>
        <w:tc>
          <w:tcPr>
            <w:tcW w:w="1629" w:type="dxa"/>
          </w:tcPr>
          <w:p w:rsidR="00C30094" w:rsidRDefault="00C30094" w:rsidP="00067DA4">
            <w:pPr>
              <w:jc w:val="center"/>
            </w:pPr>
            <w:r>
              <w:t>100</w:t>
            </w:r>
            <w:r w:rsidR="005D5286">
              <w:t>±0</w:t>
            </w:r>
            <w:r>
              <w:t xml:space="preserve"> </w:t>
            </w:r>
            <w:r w:rsidRPr="008602AD">
              <w:t>a</w:t>
            </w:r>
          </w:p>
        </w:tc>
        <w:tc>
          <w:tcPr>
            <w:tcW w:w="1611" w:type="dxa"/>
          </w:tcPr>
          <w:p w:rsidR="00C30094" w:rsidRDefault="00C30094" w:rsidP="00067DA4">
            <w:pPr>
              <w:jc w:val="center"/>
            </w:pPr>
            <w:r>
              <w:t>100</w:t>
            </w:r>
            <w:r w:rsidR="005D5286">
              <w:t>±0</w:t>
            </w:r>
            <w:r>
              <w:t xml:space="preserve"> </w:t>
            </w:r>
            <w:r w:rsidRPr="008602AD">
              <w:t>a</w:t>
            </w:r>
          </w:p>
        </w:tc>
        <w:tc>
          <w:tcPr>
            <w:tcW w:w="1824" w:type="dxa"/>
          </w:tcPr>
          <w:p w:rsidR="00C30094" w:rsidRDefault="00067DA4" w:rsidP="00067DA4">
            <w:pPr>
              <w:tabs>
                <w:tab w:val="center" w:pos="795"/>
              </w:tabs>
              <w:ind w:left="-18"/>
            </w:pPr>
            <w:r>
              <w:t xml:space="preserve">    </w:t>
            </w:r>
            <w:r w:rsidR="00C30094">
              <w:t>100</w:t>
            </w:r>
            <w:r w:rsidR="005D5286">
              <w:t>±0</w:t>
            </w:r>
            <w:r w:rsidR="00C30094">
              <w:t xml:space="preserve"> </w:t>
            </w:r>
            <w:r w:rsidR="00C30094" w:rsidRPr="008602AD">
              <w:t>a</w:t>
            </w:r>
          </w:p>
        </w:tc>
      </w:tr>
      <w:tr w:rsidR="00C30094" w:rsidTr="00067DA4">
        <w:tc>
          <w:tcPr>
            <w:tcW w:w="1800" w:type="dxa"/>
          </w:tcPr>
          <w:p w:rsidR="00C30094" w:rsidRDefault="00C30094" w:rsidP="00C30094">
            <w:pPr>
              <w:jc w:val="center"/>
            </w:pPr>
            <w:r>
              <w:t>1/4 strength MS</w:t>
            </w:r>
          </w:p>
        </w:tc>
        <w:tc>
          <w:tcPr>
            <w:tcW w:w="2430" w:type="dxa"/>
          </w:tcPr>
          <w:p w:rsidR="00C30094" w:rsidRDefault="00C30094" w:rsidP="00C30094">
            <w:pPr>
              <w:jc w:val="center"/>
            </w:pPr>
            <w:r>
              <w:t>30</w:t>
            </w:r>
          </w:p>
        </w:tc>
        <w:tc>
          <w:tcPr>
            <w:tcW w:w="1629" w:type="dxa"/>
          </w:tcPr>
          <w:p w:rsidR="00C30094" w:rsidRDefault="00C30094" w:rsidP="00067DA4">
            <w:pPr>
              <w:jc w:val="center"/>
            </w:pPr>
            <w:r>
              <w:t>100</w:t>
            </w:r>
            <w:r w:rsidR="005D5286">
              <w:t>±0</w:t>
            </w:r>
            <w:r>
              <w:t xml:space="preserve"> </w:t>
            </w:r>
            <w:r w:rsidRPr="008602AD">
              <w:t>a</w:t>
            </w:r>
          </w:p>
        </w:tc>
        <w:tc>
          <w:tcPr>
            <w:tcW w:w="1611" w:type="dxa"/>
          </w:tcPr>
          <w:p w:rsidR="00C30094" w:rsidRDefault="00067DA4" w:rsidP="00067DA4">
            <w:pPr>
              <w:jc w:val="center"/>
            </w:pPr>
            <w:r>
              <w:t xml:space="preserve">       </w:t>
            </w:r>
            <w:r w:rsidR="00C30094">
              <w:t>95</w:t>
            </w:r>
            <w:r>
              <w:t>±0.58</w:t>
            </w:r>
            <w:r w:rsidR="00C30094">
              <w:t xml:space="preserve"> </w:t>
            </w:r>
            <w:r w:rsidR="00C30094" w:rsidRPr="008602AD">
              <w:t>a</w:t>
            </w:r>
          </w:p>
        </w:tc>
        <w:tc>
          <w:tcPr>
            <w:tcW w:w="1824" w:type="dxa"/>
          </w:tcPr>
          <w:p w:rsidR="00C30094" w:rsidRDefault="00C30094" w:rsidP="00067DA4">
            <w:pPr>
              <w:tabs>
                <w:tab w:val="left" w:pos="513"/>
                <w:tab w:val="center" w:pos="751"/>
              </w:tabs>
              <w:jc w:val="center"/>
            </w:pPr>
            <w:r>
              <w:t>95</w:t>
            </w:r>
            <w:r w:rsidR="00067DA4">
              <w:t>±0.37</w:t>
            </w:r>
            <w:r>
              <w:t xml:space="preserve"> </w:t>
            </w:r>
            <w:r w:rsidRPr="008602AD">
              <w:t>a</w:t>
            </w:r>
          </w:p>
        </w:tc>
      </w:tr>
      <w:tr w:rsidR="00C30094" w:rsidTr="00067DA4">
        <w:tc>
          <w:tcPr>
            <w:tcW w:w="1800" w:type="dxa"/>
          </w:tcPr>
          <w:p w:rsidR="00C30094" w:rsidRDefault="00C30094" w:rsidP="00C30094">
            <w:pPr>
              <w:jc w:val="center"/>
            </w:pPr>
            <w:r>
              <w:t>MS</w:t>
            </w:r>
          </w:p>
        </w:tc>
        <w:tc>
          <w:tcPr>
            <w:tcW w:w="2430" w:type="dxa"/>
          </w:tcPr>
          <w:p w:rsidR="00C30094" w:rsidRDefault="00C30094" w:rsidP="00C30094">
            <w:pPr>
              <w:jc w:val="center"/>
            </w:pPr>
            <w:r>
              <w:t>60</w:t>
            </w:r>
          </w:p>
        </w:tc>
        <w:tc>
          <w:tcPr>
            <w:tcW w:w="1629" w:type="dxa"/>
          </w:tcPr>
          <w:p w:rsidR="00C30094" w:rsidRDefault="00067DA4" w:rsidP="00067DA4">
            <w:pPr>
              <w:jc w:val="center"/>
            </w:pPr>
            <w:r>
              <w:t xml:space="preserve">       </w:t>
            </w:r>
            <w:r w:rsidR="00C30094">
              <w:t>90</w:t>
            </w:r>
            <w:r>
              <w:t>±0.51</w:t>
            </w:r>
            <w:r w:rsidR="00C30094">
              <w:t xml:space="preserve"> </w:t>
            </w:r>
            <w:r w:rsidR="00C30094" w:rsidRPr="008602AD">
              <w:t>a</w:t>
            </w:r>
          </w:p>
        </w:tc>
        <w:tc>
          <w:tcPr>
            <w:tcW w:w="1611" w:type="dxa"/>
          </w:tcPr>
          <w:p w:rsidR="00C30094" w:rsidRDefault="00067DA4" w:rsidP="00067DA4">
            <w:pPr>
              <w:jc w:val="center"/>
            </w:pPr>
            <w:r>
              <w:t xml:space="preserve">       </w:t>
            </w:r>
            <w:r w:rsidR="00C30094">
              <w:t>90</w:t>
            </w:r>
            <w:r>
              <w:t>±0.81</w:t>
            </w:r>
            <w:r w:rsidR="00C30094">
              <w:t xml:space="preserve"> </w:t>
            </w:r>
            <w:r w:rsidR="00C30094" w:rsidRPr="008602AD">
              <w:t>a</w:t>
            </w:r>
          </w:p>
        </w:tc>
        <w:tc>
          <w:tcPr>
            <w:tcW w:w="1824" w:type="dxa"/>
          </w:tcPr>
          <w:p w:rsidR="00C30094" w:rsidRDefault="00C30094" w:rsidP="00067DA4">
            <w:pPr>
              <w:jc w:val="center"/>
            </w:pPr>
            <w:r>
              <w:t>75</w:t>
            </w:r>
            <w:r w:rsidR="00067DA4">
              <w:t>±0.63</w:t>
            </w:r>
            <w:r>
              <w:t xml:space="preserve"> </w:t>
            </w:r>
            <w:r w:rsidRPr="008602AD">
              <w:t>a</w:t>
            </w:r>
          </w:p>
        </w:tc>
      </w:tr>
      <w:tr w:rsidR="00C30094" w:rsidTr="00067DA4">
        <w:tc>
          <w:tcPr>
            <w:tcW w:w="1800" w:type="dxa"/>
          </w:tcPr>
          <w:p w:rsidR="00C30094" w:rsidRDefault="00C30094" w:rsidP="00C30094">
            <w:pPr>
              <w:jc w:val="center"/>
            </w:pPr>
            <w:r>
              <w:t>1/2 strength MS</w:t>
            </w:r>
          </w:p>
        </w:tc>
        <w:tc>
          <w:tcPr>
            <w:tcW w:w="2430" w:type="dxa"/>
          </w:tcPr>
          <w:p w:rsidR="00C30094" w:rsidRDefault="00C30094" w:rsidP="00C30094">
            <w:pPr>
              <w:jc w:val="center"/>
            </w:pPr>
            <w:r>
              <w:t>60</w:t>
            </w:r>
          </w:p>
        </w:tc>
        <w:tc>
          <w:tcPr>
            <w:tcW w:w="1629" w:type="dxa"/>
          </w:tcPr>
          <w:p w:rsidR="00C30094" w:rsidRPr="008602AD" w:rsidRDefault="00067DA4" w:rsidP="00067DA4">
            <w:pPr>
              <w:jc w:val="center"/>
              <w:rPr>
                <w:vertAlign w:val="superscript"/>
              </w:rPr>
            </w:pPr>
            <w:r>
              <w:t xml:space="preserve">       </w:t>
            </w:r>
            <w:r w:rsidR="00C30094">
              <w:t>90</w:t>
            </w:r>
            <w:r>
              <w:t>±0.98</w:t>
            </w:r>
            <w:r w:rsidR="00C30094">
              <w:t xml:space="preserve"> </w:t>
            </w:r>
            <w:r w:rsidR="00C30094" w:rsidRPr="008602AD">
              <w:t>a</w:t>
            </w:r>
          </w:p>
        </w:tc>
        <w:tc>
          <w:tcPr>
            <w:tcW w:w="1611" w:type="dxa"/>
          </w:tcPr>
          <w:p w:rsidR="00C30094" w:rsidRDefault="00067DA4" w:rsidP="00067DA4">
            <w:pPr>
              <w:jc w:val="center"/>
            </w:pPr>
            <w:r>
              <w:t xml:space="preserve">       </w:t>
            </w:r>
            <w:r w:rsidR="00C30094">
              <w:t>85</w:t>
            </w:r>
            <w:r>
              <w:t>±0.51</w:t>
            </w:r>
            <w:r w:rsidR="00C30094">
              <w:t xml:space="preserve"> </w:t>
            </w:r>
            <w:r w:rsidR="00C30094" w:rsidRPr="008602AD">
              <w:t>a</w:t>
            </w:r>
          </w:p>
        </w:tc>
        <w:tc>
          <w:tcPr>
            <w:tcW w:w="1824" w:type="dxa"/>
          </w:tcPr>
          <w:p w:rsidR="00C30094" w:rsidRDefault="00C30094" w:rsidP="00067DA4">
            <w:pPr>
              <w:jc w:val="center"/>
            </w:pPr>
            <w:r>
              <w:t>85</w:t>
            </w:r>
            <w:r w:rsidR="00067DA4">
              <w:t>±1.03</w:t>
            </w:r>
            <w:r>
              <w:t xml:space="preserve"> </w:t>
            </w:r>
            <w:r w:rsidRPr="008602AD">
              <w:t>a</w:t>
            </w:r>
          </w:p>
        </w:tc>
      </w:tr>
      <w:tr w:rsidR="00C30094" w:rsidTr="00067DA4">
        <w:tc>
          <w:tcPr>
            <w:tcW w:w="1800" w:type="dxa"/>
          </w:tcPr>
          <w:p w:rsidR="00C30094" w:rsidRDefault="00C30094" w:rsidP="00C30094">
            <w:pPr>
              <w:jc w:val="center"/>
            </w:pPr>
            <w:r>
              <w:t>1/4 strength MS</w:t>
            </w:r>
          </w:p>
        </w:tc>
        <w:tc>
          <w:tcPr>
            <w:tcW w:w="2430" w:type="dxa"/>
          </w:tcPr>
          <w:p w:rsidR="00C30094" w:rsidRDefault="00C30094" w:rsidP="00C30094">
            <w:pPr>
              <w:jc w:val="center"/>
            </w:pPr>
            <w:r>
              <w:t>60</w:t>
            </w:r>
          </w:p>
        </w:tc>
        <w:tc>
          <w:tcPr>
            <w:tcW w:w="1629" w:type="dxa"/>
          </w:tcPr>
          <w:p w:rsidR="00C30094" w:rsidRDefault="00067DA4" w:rsidP="00067DA4">
            <w:pPr>
              <w:jc w:val="center"/>
            </w:pPr>
            <w:r>
              <w:t xml:space="preserve">       </w:t>
            </w:r>
            <w:r w:rsidR="00C30094">
              <w:t>90</w:t>
            </w:r>
            <w:r>
              <w:t>±0.68</w:t>
            </w:r>
            <w:r w:rsidR="00C30094">
              <w:t xml:space="preserve"> </w:t>
            </w:r>
            <w:r w:rsidR="00C30094" w:rsidRPr="008602AD">
              <w:t>a</w:t>
            </w:r>
          </w:p>
        </w:tc>
        <w:tc>
          <w:tcPr>
            <w:tcW w:w="1611" w:type="dxa"/>
          </w:tcPr>
          <w:p w:rsidR="00C30094" w:rsidRDefault="00067DA4" w:rsidP="00067DA4">
            <w:pPr>
              <w:jc w:val="center"/>
            </w:pPr>
            <w:r>
              <w:t xml:space="preserve">      </w:t>
            </w:r>
            <w:r w:rsidR="00C30094">
              <w:t>80</w:t>
            </w:r>
            <w:r>
              <w:t>±0.86</w:t>
            </w:r>
            <w:r w:rsidR="00C30094">
              <w:t xml:space="preserve"> </w:t>
            </w:r>
            <w:r w:rsidR="00C30094" w:rsidRPr="008602AD">
              <w:t>a</w:t>
            </w:r>
          </w:p>
        </w:tc>
        <w:tc>
          <w:tcPr>
            <w:tcW w:w="1824" w:type="dxa"/>
          </w:tcPr>
          <w:p w:rsidR="00C30094" w:rsidRDefault="00C30094" w:rsidP="00067DA4">
            <w:pPr>
              <w:jc w:val="center"/>
            </w:pPr>
            <w:r>
              <w:t>80</w:t>
            </w:r>
            <w:r w:rsidR="00067DA4">
              <w:t>±0.80</w:t>
            </w:r>
            <w:r>
              <w:t xml:space="preserve"> </w:t>
            </w:r>
            <w:r w:rsidRPr="008602AD">
              <w:t>a</w:t>
            </w:r>
          </w:p>
        </w:tc>
      </w:tr>
    </w:tbl>
    <w:p w:rsidR="00BC158C" w:rsidRDefault="00BC158C" w:rsidP="00C30094">
      <w:pPr>
        <w:spacing w:line="480" w:lineRule="auto"/>
        <w:jc w:val="both"/>
      </w:pPr>
    </w:p>
    <w:p w:rsidR="00C30094" w:rsidRDefault="00C30094" w:rsidP="00C30094">
      <w:pPr>
        <w:spacing w:line="480" w:lineRule="auto"/>
        <w:jc w:val="both"/>
        <w:rPr>
          <w:b/>
        </w:rPr>
      </w:pPr>
      <w:r>
        <w:t xml:space="preserve">* Mean of 20 replicates and values followed by same letters within a column are not    significantly different according to Duncan’s multiple range tests at P &lt; 0.01. </w:t>
      </w:r>
    </w:p>
    <w:p w:rsidR="00BC158C" w:rsidRDefault="00BC158C" w:rsidP="00BC158C">
      <w:pPr>
        <w:spacing w:line="480" w:lineRule="auto"/>
        <w:jc w:val="both"/>
      </w:pPr>
      <w:r>
        <w:t xml:space="preserve">Cultures were maintained </w:t>
      </w:r>
      <w:proofErr w:type="gramStart"/>
      <w:r>
        <w:t>under</w:t>
      </w:r>
      <w:proofErr w:type="gramEnd"/>
      <w:r>
        <w:t xml:space="preserve"> 16 h photoperiod.</w:t>
      </w:r>
    </w:p>
    <w:p w:rsidR="00C30094" w:rsidRDefault="00C30094" w:rsidP="00C30094"/>
    <w:p w:rsidR="00C30094" w:rsidRDefault="00C30094" w:rsidP="00C30094">
      <w:pPr>
        <w:spacing w:line="480" w:lineRule="auto"/>
        <w:ind w:left="990" w:hanging="990"/>
        <w:rPr>
          <w:b/>
          <w:bCs/>
        </w:rPr>
      </w:pPr>
    </w:p>
    <w:p w:rsidR="00C30094" w:rsidRDefault="00C30094" w:rsidP="00C30094">
      <w:pPr>
        <w:spacing w:line="480" w:lineRule="auto"/>
        <w:ind w:left="990" w:hanging="990"/>
        <w:rPr>
          <w:b/>
          <w:bCs/>
        </w:rPr>
      </w:pPr>
    </w:p>
    <w:p w:rsidR="00C30094" w:rsidRDefault="00C30094" w:rsidP="00C30094">
      <w:pPr>
        <w:spacing w:line="480" w:lineRule="auto"/>
        <w:ind w:left="990" w:hanging="990"/>
        <w:rPr>
          <w:b/>
          <w:bCs/>
        </w:rPr>
      </w:pPr>
    </w:p>
    <w:p w:rsidR="00C30094" w:rsidRDefault="00C30094" w:rsidP="00C30094">
      <w:pPr>
        <w:spacing w:line="480" w:lineRule="auto"/>
        <w:ind w:left="990" w:hanging="990"/>
        <w:rPr>
          <w:b/>
          <w:bCs/>
        </w:rPr>
      </w:pPr>
    </w:p>
    <w:p w:rsidR="00C30094" w:rsidRDefault="00C30094" w:rsidP="00C30094">
      <w:pPr>
        <w:spacing w:line="480" w:lineRule="auto"/>
        <w:ind w:left="990" w:hanging="990"/>
        <w:rPr>
          <w:b/>
          <w:bCs/>
        </w:rPr>
      </w:pPr>
    </w:p>
    <w:p w:rsidR="00C30094" w:rsidRDefault="00C30094" w:rsidP="00C30094">
      <w:pPr>
        <w:spacing w:line="480" w:lineRule="auto"/>
        <w:ind w:left="990" w:hanging="990"/>
        <w:rPr>
          <w:b/>
          <w:bCs/>
        </w:rPr>
      </w:pPr>
    </w:p>
    <w:p w:rsidR="00C30094" w:rsidRDefault="00C30094" w:rsidP="00C30094">
      <w:pPr>
        <w:spacing w:line="480" w:lineRule="auto"/>
        <w:ind w:left="990" w:hanging="990"/>
        <w:rPr>
          <w:b/>
          <w:bCs/>
        </w:rPr>
      </w:pPr>
    </w:p>
    <w:p w:rsidR="00C30094" w:rsidRDefault="00C30094" w:rsidP="00C30094">
      <w:pPr>
        <w:spacing w:line="480" w:lineRule="auto"/>
        <w:ind w:left="990" w:hanging="990"/>
        <w:rPr>
          <w:b/>
          <w:bCs/>
        </w:rPr>
      </w:pPr>
    </w:p>
    <w:p w:rsidR="00C30094" w:rsidRDefault="00C30094" w:rsidP="00C30094">
      <w:pPr>
        <w:spacing w:line="480" w:lineRule="auto"/>
        <w:ind w:left="990" w:hanging="990"/>
        <w:rPr>
          <w:b/>
          <w:bCs/>
        </w:rPr>
      </w:pPr>
    </w:p>
    <w:p w:rsidR="00C30094" w:rsidRDefault="00C30094" w:rsidP="00C30094">
      <w:pPr>
        <w:spacing w:line="480" w:lineRule="auto"/>
        <w:ind w:left="990" w:hanging="990"/>
        <w:rPr>
          <w:b/>
          <w:bCs/>
        </w:rPr>
      </w:pPr>
    </w:p>
    <w:p w:rsidR="00C30094" w:rsidRDefault="00C30094" w:rsidP="00C30094">
      <w:pPr>
        <w:spacing w:line="480" w:lineRule="auto"/>
        <w:ind w:left="990" w:hanging="990"/>
        <w:rPr>
          <w:b/>
          <w:bCs/>
        </w:rPr>
      </w:pPr>
    </w:p>
    <w:p w:rsidR="00C30094" w:rsidRDefault="00C30094" w:rsidP="00C30094">
      <w:pPr>
        <w:spacing w:line="480" w:lineRule="auto"/>
        <w:ind w:left="990" w:hanging="990"/>
        <w:rPr>
          <w:b/>
          <w:bCs/>
        </w:rPr>
      </w:pPr>
    </w:p>
    <w:p w:rsidR="00C30094" w:rsidRPr="00CF4A88" w:rsidRDefault="00C30094" w:rsidP="00C30094">
      <w:pPr>
        <w:spacing w:line="480" w:lineRule="auto"/>
        <w:ind w:left="990" w:hanging="990"/>
        <w:rPr>
          <w:b/>
          <w:bCs/>
        </w:rPr>
      </w:pPr>
      <w:r w:rsidRPr="00CF4A88">
        <w:rPr>
          <w:b/>
          <w:bCs/>
        </w:rPr>
        <w:t>Legend of Figures</w:t>
      </w:r>
    </w:p>
    <w:p w:rsidR="00C30094" w:rsidRDefault="00C30094" w:rsidP="00C30094">
      <w:pPr>
        <w:spacing w:line="480" w:lineRule="auto"/>
        <w:jc w:val="both"/>
      </w:pPr>
      <w:proofErr w:type="gramStart"/>
      <w:r>
        <w:rPr>
          <w:bCs/>
        </w:rPr>
        <w:t xml:space="preserve">Fig. 1 </w:t>
      </w:r>
      <w:r>
        <w:rPr>
          <w:bCs/>
          <w:i/>
          <w:iCs/>
        </w:rPr>
        <w:t>I</w:t>
      </w:r>
      <w:r w:rsidRPr="00CF4A88">
        <w:rPr>
          <w:bCs/>
          <w:i/>
          <w:iCs/>
        </w:rPr>
        <w:t>n vitro</w:t>
      </w:r>
      <w:r>
        <w:rPr>
          <w:bCs/>
          <w:i/>
          <w:iCs/>
        </w:rPr>
        <w:t xml:space="preserve"> </w:t>
      </w:r>
      <w:r w:rsidRPr="00AE76EA">
        <w:rPr>
          <w:bCs/>
          <w:iCs/>
        </w:rPr>
        <w:t>establishment</w:t>
      </w:r>
      <w:r w:rsidRPr="00CF4A88">
        <w:rPr>
          <w:bCs/>
        </w:rPr>
        <w:t xml:space="preserve"> of </w:t>
      </w:r>
      <w:r w:rsidRPr="00CF4A88">
        <w:rPr>
          <w:bCs/>
          <w:i/>
          <w:iCs/>
        </w:rPr>
        <w:t xml:space="preserve">B. </w:t>
      </w:r>
      <w:proofErr w:type="spellStart"/>
      <w:r w:rsidRPr="00CF4A88">
        <w:rPr>
          <w:bCs/>
          <w:i/>
          <w:iCs/>
        </w:rPr>
        <w:t>auricomum</w:t>
      </w:r>
      <w:proofErr w:type="spellEnd"/>
      <w:r>
        <w:rPr>
          <w:bCs/>
          <w:i/>
          <w:iCs/>
        </w:rPr>
        <w:t xml:space="preserve"> </w:t>
      </w:r>
      <w:proofErr w:type="spellStart"/>
      <w:r>
        <w:rPr>
          <w:bCs/>
          <w:iCs/>
        </w:rPr>
        <w:t>propagules</w:t>
      </w:r>
      <w:proofErr w:type="spellEnd"/>
      <w:r w:rsidRPr="00CF4A88">
        <w:rPr>
          <w:bCs/>
          <w:i/>
          <w:iCs/>
        </w:rPr>
        <w:t>.</w:t>
      </w:r>
      <w:proofErr w:type="gramEnd"/>
      <w:r w:rsidRPr="00CF4A88">
        <w:rPr>
          <w:bCs/>
          <w:i/>
          <w:iCs/>
        </w:rPr>
        <w:t xml:space="preserve"> </w:t>
      </w:r>
      <w:r w:rsidRPr="00CF4A88">
        <w:rPr>
          <w:bCs/>
        </w:rPr>
        <w:t xml:space="preserve">(a) </w:t>
      </w:r>
      <w:proofErr w:type="gramStart"/>
      <w:r w:rsidR="00880DE4">
        <w:rPr>
          <w:bCs/>
        </w:rPr>
        <w:t>f</w:t>
      </w:r>
      <w:r w:rsidRPr="00CF4A88">
        <w:rPr>
          <w:bCs/>
        </w:rPr>
        <w:t>ield</w:t>
      </w:r>
      <w:proofErr w:type="gramEnd"/>
      <w:r w:rsidRPr="00CF4A88">
        <w:rPr>
          <w:bCs/>
        </w:rPr>
        <w:t xml:space="preserve"> grown donor plant,</w:t>
      </w:r>
      <w:r>
        <w:rPr>
          <w:bCs/>
        </w:rPr>
        <w:t xml:space="preserve"> </w:t>
      </w:r>
      <w:r w:rsidRPr="00CF4A88">
        <w:rPr>
          <w:bCs/>
        </w:rPr>
        <w:t>Bar 26 mm; (b) isolated seeds</w:t>
      </w:r>
      <w:r>
        <w:rPr>
          <w:bCs/>
        </w:rPr>
        <w:t xml:space="preserve"> </w:t>
      </w:r>
      <w:r w:rsidRPr="00382318">
        <w:rPr>
          <w:bCs/>
          <w:i/>
        </w:rPr>
        <w:t>in vitro</w:t>
      </w:r>
      <w:r>
        <w:rPr>
          <w:bCs/>
        </w:rPr>
        <w:t>, Bar 0.1 mm; (c</w:t>
      </w:r>
      <w:r w:rsidRPr="00CF4A88">
        <w:rPr>
          <w:bCs/>
        </w:rPr>
        <w:t>) regenerated protocorms from</w:t>
      </w:r>
      <w:r>
        <w:rPr>
          <w:bCs/>
        </w:rPr>
        <w:t xml:space="preserve"> germinated seeds, Bar 0.4 mm; (d</w:t>
      </w:r>
      <w:r w:rsidRPr="00CF4A88">
        <w:rPr>
          <w:bCs/>
        </w:rPr>
        <w:t xml:space="preserve">) </w:t>
      </w:r>
      <w:r w:rsidR="00A61B73">
        <w:rPr>
          <w:bCs/>
        </w:rPr>
        <w:t>e</w:t>
      </w:r>
      <w:r w:rsidRPr="00CF4A88">
        <w:rPr>
          <w:bCs/>
        </w:rPr>
        <w:t>merge</w:t>
      </w:r>
      <w:r>
        <w:rPr>
          <w:bCs/>
        </w:rPr>
        <w:t>nce</w:t>
      </w:r>
      <w:r w:rsidRPr="00CF4A88">
        <w:rPr>
          <w:bCs/>
        </w:rPr>
        <w:t xml:space="preserve"> of shoots form protocorms, Bar 0.4 mm.</w:t>
      </w:r>
    </w:p>
    <w:p w:rsidR="00C30094" w:rsidRDefault="00C30094" w:rsidP="00C30094">
      <w:pPr>
        <w:spacing w:line="480" w:lineRule="auto"/>
        <w:ind w:left="994" w:hanging="994"/>
        <w:jc w:val="both"/>
      </w:pPr>
    </w:p>
    <w:p w:rsidR="00C30094" w:rsidRPr="00E24A56" w:rsidRDefault="00C30094" w:rsidP="00C30094">
      <w:pPr>
        <w:spacing w:line="480" w:lineRule="auto"/>
        <w:jc w:val="both"/>
        <w:rPr>
          <w:bCs/>
        </w:rPr>
      </w:pPr>
      <w:proofErr w:type="gramStart"/>
      <w:r w:rsidRPr="009C6625">
        <w:rPr>
          <w:bCs/>
        </w:rPr>
        <w:t>Fig. 2</w:t>
      </w:r>
      <w:r w:rsidRPr="009C6625">
        <w:rPr>
          <w:b/>
          <w:bCs/>
        </w:rPr>
        <w:t xml:space="preserve"> </w:t>
      </w:r>
      <w:r w:rsidRPr="009C6625">
        <w:rPr>
          <w:bCs/>
        </w:rPr>
        <w:t xml:space="preserve">Effect of different sucrose concentrations on length of (a) shoot and (b) root of </w:t>
      </w:r>
      <w:r w:rsidRPr="009C6625">
        <w:rPr>
          <w:i/>
        </w:rPr>
        <w:t>B.</w:t>
      </w:r>
      <w:r>
        <w:rPr>
          <w:i/>
        </w:rPr>
        <w:t xml:space="preserve"> </w:t>
      </w:r>
      <w:proofErr w:type="spellStart"/>
      <w:r w:rsidRPr="009C6625">
        <w:rPr>
          <w:i/>
        </w:rPr>
        <w:t>auricomum</w:t>
      </w:r>
      <w:proofErr w:type="spellEnd"/>
      <w:r w:rsidRPr="009C6625">
        <w:rPr>
          <w:iCs/>
        </w:rPr>
        <w:t xml:space="preserve"> </w:t>
      </w:r>
      <w:r w:rsidRPr="009C6625">
        <w:rPr>
          <w:bCs/>
        </w:rPr>
        <w:t xml:space="preserve">under different light regimes after 18 weeks of </w:t>
      </w:r>
      <w:r w:rsidRPr="00AE76EA">
        <w:rPr>
          <w:bCs/>
          <w:i/>
        </w:rPr>
        <w:t>in vitro</w:t>
      </w:r>
      <w:r>
        <w:rPr>
          <w:bCs/>
        </w:rPr>
        <w:t xml:space="preserve"> </w:t>
      </w:r>
      <w:r w:rsidRPr="009C6625">
        <w:rPr>
          <w:bCs/>
        </w:rPr>
        <w:t>culture.</w:t>
      </w:r>
      <w:proofErr w:type="gramEnd"/>
    </w:p>
    <w:p w:rsidR="00C30094" w:rsidRDefault="00C30094" w:rsidP="00C30094">
      <w:pPr>
        <w:spacing w:line="480" w:lineRule="auto"/>
        <w:ind w:left="994" w:hanging="994"/>
        <w:jc w:val="both"/>
      </w:pPr>
    </w:p>
    <w:p w:rsidR="00C30094" w:rsidRDefault="00C30094" w:rsidP="00C30094">
      <w:pPr>
        <w:spacing w:line="480" w:lineRule="auto"/>
        <w:jc w:val="both"/>
      </w:pPr>
      <w:r w:rsidRPr="001717FF">
        <w:t>Fig. 3</w:t>
      </w:r>
      <w:r w:rsidRPr="001717FF">
        <w:rPr>
          <w:b/>
        </w:rPr>
        <w:t xml:space="preserve"> </w:t>
      </w:r>
      <w:r w:rsidRPr="001717FF">
        <w:t xml:space="preserve">Effects of different salt strength of MS medium and sucrose concentrations on growth parameters of </w:t>
      </w:r>
      <w:r w:rsidRPr="001717FF">
        <w:rPr>
          <w:i/>
        </w:rPr>
        <w:t xml:space="preserve">B. </w:t>
      </w:r>
      <w:proofErr w:type="spellStart"/>
      <w:r w:rsidRPr="001717FF">
        <w:rPr>
          <w:i/>
        </w:rPr>
        <w:t>auricomum</w:t>
      </w:r>
      <w:proofErr w:type="spellEnd"/>
      <w:r>
        <w:t>;</w:t>
      </w:r>
      <w:r w:rsidRPr="001717FF">
        <w:t xml:space="preserve"> (a) shoot length</w:t>
      </w:r>
      <w:r>
        <w:t>,</w:t>
      </w:r>
      <w:r w:rsidRPr="001717FF">
        <w:t xml:space="preserve"> (b) </w:t>
      </w:r>
      <w:r>
        <w:t xml:space="preserve">number of </w:t>
      </w:r>
      <w:r w:rsidRPr="001717FF">
        <w:t xml:space="preserve">shoots per </w:t>
      </w:r>
      <w:proofErr w:type="spellStart"/>
      <w:r w:rsidRPr="001717FF">
        <w:t>explant</w:t>
      </w:r>
      <w:proofErr w:type="spellEnd"/>
      <w:r w:rsidRPr="001717FF">
        <w:t xml:space="preserve"> and (c) number of roots </w:t>
      </w:r>
      <w:r>
        <w:t xml:space="preserve">per </w:t>
      </w:r>
      <w:proofErr w:type="spellStart"/>
      <w:r>
        <w:t>explant</w:t>
      </w:r>
      <w:proofErr w:type="spellEnd"/>
      <w:r>
        <w:t xml:space="preserve"> </w:t>
      </w:r>
      <w:r w:rsidRPr="001717FF">
        <w:t xml:space="preserve">after 3, 6 and 12 months of </w:t>
      </w:r>
      <w:r w:rsidRPr="001717FF">
        <w:rPr>
          <w:i/>
        </w:rPr>
        <w:t>in vitro</w:t>
      </w:r>
      <w:r w:rsidRPr="001717FF">
        <w:t xml:space="preserve"> culture without subculture.</w:t>
      </w:r>
      <w:r>
        <w:t xml:space="preserve">   </w:t>
      </w:r>
      <w:r>
        <w:rPr>
          <w:b/>
        </w:rPr>
        <w:t xml:space="preserve"> </w:t>
      </w:r>
      <w:r>
        <w:t xml:space="preserve"> </w:t>
      </w:r>
      <w:r w:rsidRPr="00171EF2">
        <w:t xml:space="preserve"> </w:t>
      </w:r>
      <w:r w:rsidR="00167B18">
        <w:rPr>
          <w:rStyle w:val="CommentReference"/>
        </w:rPr>
        <w:commentReference w:id="32"/>
      </w:r>
    </w:p>
    <w:p w:rsidR="00C30094" w:rsidRDefault="00C30094" w:rsidP="00C30094">
      <w:pPr>
        <w:spacing w:line="480" w:lineRule="auto"/>
        <w:ind w:left="994" w:hanging="994"/>
        <w:jc w:val="both"/>
      </w:pPr>
    </w:p>
    <w:p w:rsidR="00C30094" w:rsidRPr="00341258" w:rsidRDefault="00C30094" w:rsidP="00C30094">
      <w:pPr>
        <w:spacing w:line="480" w:lineRule="auto"/>
        <w:jc w:val="both"/>
      </w:pPr>
      <w:r w:rsidRPr="00341258">
        <w:t xml:space="preserve">Fig. 4 (a-b) Comparison of growth response of </w:t>
      </w:r>
      <w:r w:rsidRPr="00341258">
        <w:rPr>
          <w:i/>
        </w:rPr>
        <w:t xml:space="preserve">B. </w:t>
      </w:r>
      <w:proofErr w:type="spellStart"/>
      <w:r w:rsidRPr="00341258">
        <w:rPr>
          <w:i/>
        </w:rPr>
        <w:t>auricomum</w:t>
      </w:r>
      <w:proofErr w:type="spellEnd"/>
      <w:r w:rsidRPr="00341258">
        <w:t xml:space="preserve"> </w:t>
      </w:r>
      <w:r>
        <w:t xml:space="preserve">shoots maintained </w:t>
      </w:r>
      <w:r w:rsidRPr="00341258">
        <w:t>after 12 months of culture without any subculture</w:t>
      </w:r>
      <w:r>
        <w:t>. S</w:t>
      </w:r>
      <w:r w:rsidRPr="00341258">
        <w:t>hoots grown on (a) full strength MS nutrient medium supplemented with 30 g</w:t>
      </w:r>
      <w:r>
        <w:t xml:space="preserve"> </w:t>
      </w:r>
      <w:r w:rsidRPr="00341258">
        <w:t>l</w:t>
      </w:r>
      <w:r>
        <w:rPr>
          <w:vertAlign w:val="superscript"/>
        </w:rPr>
        <w:t>-1</w:t>
      </w:r>
      <w:r w:rsidRPr="00341258">
        <w:t xml:space="preserve"> sucrose concentration, Bar </w:t>
      </w:r>
      <w:r>
        <w:t>14 mm</w:t>
      </w:r>
      <w:r w:rsidRPr="00341258">
        <w:t>; and (b) one</w:t>
      </w:r>
      <w:r>
        <w:t>-</w:t>
      </w:r>
      <w:r w:rsidRPr="00341258">
        <w:t>fourth strength MS nutrient medium with 60 g</w:t>
      </w:r>
      <w:r>
        <w:t xml:space="preserve"> </w:t>
      </w:r>
      <w:r w:rsidRPr="00341258">
        <w:t>l</w:t>
      </w:r>
      <w:r>
        <w:rPr>
          <w:vertAlign w:val="superscript"/>
        </w:rPr>
        <w:t xml:space="preserve">-1 </w:t>
      </w:r>
      <w:r w:rsidRPr="00341258">
        <w:t>sucrose</w:t>
      </w:r>
      <w:r>
        <w:t>, Bar 10 mm</w:t>
      </w:r>
      <w:r w:rsidRPr="00341258">
        <w:t xml:space="preserve">. (c-d) </w:t>
      </w:r>
      <w:r w:rsidRPr="00341258">
        <w:rPr>
          <w:bCs/>
        </w:rPr>
        <w:t xml:space="preserve">Hardening and transplantation of </w:t>
      </w:r>
      <w:r w:rsidRPr="00341258">
        <w:rPr>
          <w:bCs/>
          <w:i/>
          <w:iCs/>
        </w:rPr>
        <w:t xml:space="preserve">B. </w:t>
      </w:r>
      <w:proofErr w:type="spellStart"/>
      <w:r w:rsidRPr="00341258">
        <w:rPr>
          <w:bCs/>
          <w:i/>
          <w:iCs/>
        </w:rPr>
        <w:t>auricomum</w:t>
      </w:r>
      <w:proofErr w:type="spellEnd"/>
      <w:r w:rsidRPr="00341258">
        <w:rPr>
          <w:bCs/>
        </w:rPr>
        <w:t xml:space="preserve">. (c) </w:t>
      </w:r>
      <w:proofErr w:type="spellStart"/>
      <w:proofErr w:type="gramStart"/>
      <w:r w:rsidRPr="00341258">
        <w:rPr>
          <w:bCs/>
        </w:rPr>
        <w:t>pseudobulb</w:t>
      </w:r>
      <w:proofErr w:type="spellEnd"/>
      <w:proofErr w:type="gramEnd"/>
      <w:r w:rsidRPr="00341258">
        <w:rPr>
          <w:bCs/>
        </w:rPr>
        <w:t xml:space="preserve"> formation from the base of shoots, Bar 5.0 mm; (d)  well-developed plantlets grown under natural condition, Bar 9.0 mm.   </w:t>
      </w:r>
      <w:r w:rsidRPr="00341258">
        <w:rPr>
          <w:bCs/>
        </w:rPr>
        <w:tab/>
      </w:r>
    </w:p>
    <w:p w:rsidR="00C30094" w:rsidRDefault="00C30094" w:rsidP="00C30094">
      <w:pPr>
        <w:spacing w:line="480" w:lineRule="auto"/>
        <w:ind w:left="990" w:hanging="1080"/>
        <w:jc w:val="both"/>
        <w:rPr>
          <w:b/>
        </w:rPr>
      </w:pPr>
    </w:p>
    <w:p w:rsidR="00C30094" w:rsidRDefault="00C30094" w:rsidP="00C30094">
      <w:pPr>
        <w:spacing w:line="480" w:lineRule="auto"/>
        <w:ind w:left="990" w:hanging="1080"/>
        <w:jc w:val="both"/>
        <w:rPr>
          <w:b/>
        </w:rPr>
      </w:pPr>
    </w:p>
    <w:p w:rsidR="00C30094" w:rsidRDefault="00C30094" w:rsidP="00C30094">
      <w:pPr>
        <w:spacing w:line="480" w:lineRule="auto"/>
        <w:ind w:left="990" w:hanging="1080"/>
        <w:jc w:val="both"/>
        <w:rPr>
          <w:b/>
        </w:rPr>
      </w:pPr>
    </w:p>
    <w:p w:rsidR="00C30094" w:rsidRDefault="00C30094" w:rsidP="00C30094">
      <w:pPr>
        <w:spacing w:line="480" w:lineRule="auto"/>
        <w:ind w:left="990" w:hanging="1080"/>
        <w:jc w:val="both"/>
        <w:rPr>
          <w:b/>
        </w:rPr>
      </w:pPr>
    </w:p>
    <w:p w:rsidR="002F30B8" w:rsidRPr="00F42F2D" w:rsidRDefault="002F30B8" w:rsidP="00E75FA9">
      <w:pPr>
        <w:spacing w:line="480" w:lineRule="auto"/>
        <w:ind w:left="990" w:hanging="1080"/>
        <w:jc w:val="both"/>
        <w:rPr>
          <w:b/>
        </w:rPr>
      </w:pPr>
    </w:p>
    <w:sectPr w:rsidR="002F30B8" w:rsidRPr="00F42F2D" w:rsidSect="00C30094">
      <w:footerReference w:type="default" r:id="rId8"/>
      <w:pgSz w:w="12240" w:h="15840"/>
      <w:pgMar w:top="1440" w:right="1440" w:bottom="1440" w:left="1440" w:header="720" w:footer="720" w:gutter="0"/>
      <w:lnNumType w:countBy="1" w:restart="continuous"/>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Tim" w:date="2013-10-28T17:53:00Z" w:initials="T">
    <w:p w:rsidR="000655DF" w:rsidRDefault="000655DF">
      <w:pPr>
        <w:pStyle w:val="CommentText"/>
      </w:pPr>
      <w:r>
        <w:rPr>
          <w:rStyle w:val="CommentReference"/>
        </w:rPr>
        <w:annotationRef/>
      </w:r>
      <w:r>
        <w:t>Use ¼ throughout the manuscript</w:t>
      </w:r>
    </w:p>
  </w:comment>
  <w:comment w:id="6" w:author="Tim" w:date="2013-10-28T17:53:00Z" w:initials="T">
    <w:p w:rsidR="000655DF" w:rsidRDefault="000655DF">
      <w:pPr>
        <w:pStyle w:val="CommentText"/>
      </w:pPr>
      <w:r>
        <w:rPr>
          <w:rStyle w:val="CommentReference"/>
        </w:rPr>
        <w:annotationRef/>
      </w:r>
      <w:r>
        <w:t>Say which treatments.</w:t>
      </w:r>
    </w:p>
  </w:comment>
  <w:comment w:id="7" w:author="Tim" w:date="2013-10-28T17:53:00Z" w:initials="T">
    <w:p w:rsidR="000655DF" w:rsidRDefault="000655DF">
      <w:pPr>
        <w:pStyle w:val="CommentText"/>
      </w:pPr>
      <w:r>
        <w:rPr>
          <w:rStyle w:val="CommentReference"/>
        </w:rPr>
        <w:annotationRef/>
      </w:r>
      <w:r>
        <w:t xml:space="preserve">Establishing an in vitro </w:t>
      </w:r>
      <w:proofErr w:type="gramStart"/>
      <w:r>
        <w:t>laboratory ,</w:t>
      </w:r>
      <w:proofErr w:type="gramEnd"/>
      <w:r>
        <w:t xml:space="preserve"> equipment and training staff  is also resource intensive.</w:t>
      </w:r>
    </w:p>
  </w:comment>
  <w:comment w:id="8" w:author="Tim" w:date="2013-10-28T17:53:00Z" w:initials="T">
    <w:p w:rsidR="000655DF" w:rsidRDefault="000655DF">
      <w:pPr>
        <w:pStyle w:val="CommentText"/>
      </w:pPr>
      <w:r>
        <w:rPr>
          <w:rStyle w:val="CommentReference"/>
        </w:rPr>
        <w:annotationRef/>
      </w:r>
      <w:r>
        <w:t>You make no mention of seed banks as an alternative?</w:t>
      </w:r>
    </w:p>
  </w:comment>
  <w:comment w:id="9" w:author="Tim" w:date="2013-10-28T17:53:00Z" w:initials="T">
    <w:p w:rsidR="000655DF" w:rsidRDefault="000655DF">
      <w:pPr>
        <w:pStyle w:val="CommentText"/>
      </w:pPr>
      <w:r>
        <w:rPr>
          <w:rStyle w:val="CommentReference"/>
        </w:rPr>
        <w:annotationRef/>
      </w:r>
      <w:r>
        <w:t>Resources still needed as above.</w:t>
      </w:r>
    </w:p>
  </w:comment>
  <w:comment w:id="14" w:author="Tim" w:date="2013-10-28T17:53:00Z" w:initials="T">
    <w:p w:rsidR="000655DF" w:rsidRDefault="000655DF">
      <w:pPr>
        <w:pStyle w:val="CommentText"/>
      </w:pPr>
      <w:r>
        <w:rPr>
          <w:rStyle w:val="CommentReference"/>
        </w:rPr>
        <w:annotationRef/>
      </w:r>
      <w:r>
        <w:t xml:space="preserve">Write </w:t>
      </w:r>
      <w:proofErr w:type="spellStart"/>
      <w:r>
        <w:t>Bulbophyllum</w:t>
      </w:r>
      <w:proofErr w:type="spellEnd"/>
      <w:r>
        <w:t xml:space="preserve"> in full at the beginning of a sentence.</w:t>
      </w:r>
    </w:p>
  </w:comment>
  <w:comment w:id="15" w:author="Tim" w:date="2013-10-28T17:53:00Z" w:initials="T">
    <w:p w:rsidR="000655DF" w:rsidRDefault="000655DF">
      <w:pPr>
        <w:pStyle w:val="CommentText"/>
      </w:pPr>
      <w:r>
        <w:rPr>
          <w:rStyle w:val="CommentReference"/>
        </w:rPr>
        <w:annotationRef/>
      </w:r>
      <w:r>
        <w:t>As above.</w:t>
      </w:r>
    </w:p>
  </w:comment>
  <w:comment w:id="16" w:author="Tim" w:date="2013-10-28T17:53:00Z" w:initials="T">
    <w:p w:rsidR="00D26EE6" w:rsidRDefault="00D26EE6">
      <w:pPr>
        <w:pStyle w:val="CommentText"/>
      </w:pPr>
      <w:r>
        <w:rPr>
          <w:rStyle w:val="CommentReference"/>
        </w:rPr>
        <w:annotationRef/>
      </w:r>
      <w:r>
        <w:t xml:space="preserve">This is your hypothesis. You are assessing the EFFECT </w:t>
      </w:r>
      <w:proofErr w:type="spellStart"/>
      <w:r>
        <w:t>fo</w:t>
      </w:r>
      <w:proofErr w:type="spellEnd"/>
      <w:r>
        <w:t xml:space="preserve"> these sucrose concentrations upon growth.</w:t>
      </w:r>
    </w:p>
  </w:comment>
  <w:comment w:id="17" w:author="Tim" w:date="2013-10-28T17:53:00Z" w:initials="T">
    <w:p w:rsidR="00D26EE6" w:rsidRDefault="00D26EE6">
      <w:pPr>
        <w:pStyle w:val="CommentText"/>
      </w:pPr>
      <w:r>
        <w:rPr>
          <w:rStyle w:val="CommentReference"/>
        </w:rPr>
        <w:annotationRef/>
      </w:r>
      <w:r>
        <w:t>Omit this line and say what conditions the shoots will be returned to.</w:t>
      </w:r>
    </w:p>
  </w:comment>
  <w:comment w:id="18" w:author="Tim" w:date="2013-10-28T17:53:00Z" w:initials="T">
    <w:p w:rsidR="00D26EE6" w:rsidRDefault="00D26EE6">
      <w:pPr>
        <w:pStyle w:val="CommentText"/>
      </w:pPr>
      <w:r>
        <w:rPr>
          <w:rStyle w:val="CommentReference"/>
        </w:rPr>
        <w:annotationRef/>
      </w:r>
      <w:r>
        <w:t>In full.</w:t>
      </w:r>
    </w:p>
  </w:comment>
  <w:comment w:id="19" w:author="Tim" w:date="2013-10-28T17:53:00Z" w:initials="T">
    <w:p w:rsidR="00D26EE6" w:rsidRDefault="00D26EE6">
      <w:pPr>
        <w:pStyle w:val="CommentText"/>
      </w:pPr>
      <w:r>
        <w:rPr>
          <w:rStyle w:val="CommentReference"/>
        </w:rPr>
        <w:annotationRef/>
      </w:r>
      <w:r>
        <w:t>¼ strength.</w:t>
      </w:r>
    </w:p>
  </w:comment>
  <w:comment w:id="20" w:author="Tim" w:date="2013-10-28T17:53:00Z" w:initials="T">
    <w:p w:rsidR="00D26EE6" w:rsidRDefault="00D26EE6">
      <w:pPr>
        <w:pStyle w:val="CommentText"/>
      </w:pPr>
      <w:r>
        <w:rPr>
          <w:rStyle w:val="CommentReference"/>
        </w:rPr>
        <w:annotationRef/>
      </w:r>
      <w:r>
        <w:t>Stated earlier, no need to repeat unless different.</w:t>
      </w:r>
    </w:p>
  </w:comment>
  <w:comment w:id="21" w:author="Tim" w:date="2013-10-28T17:53:00Z" w:initials="T">
    <w:p w:rsidR="00D26EE6" w:rsidRDefault="00D26EE6">
      <w:pPr>
        <w:pStyle w:val="CommentText"/>
      </w:pPr>
      <w:r>
        <w:rPr>
          <w:rStyle w:val="CommentReference"/>
        </w:rPr>
        <w:annotationRef/>
      </w:r>
      <w:r>
        <w:t>Multiple shoots did occur, but no sig. difference between treatments.</w:t>
      </w:r>
    </w:p>
  </w:comment>
  <w:comment w:id="24" w:author="Tim" w:date="2013-10-28T17:53:00Z" w:initials="T">
    <w:p w:rsidR="00D26EE6" w:rsidRDefault="00D26EE6">
      <w:pPr>
        <w:pStyle w:val="CommentText"/>
      </w:pPr>
      <w:r>
        <w:rPr>
          <w:rStyle w:val="CommentReference"/>
        </w:rPr>
        <w:annotationRef/>
      </w:r>
      <w:proofErr w:type="spellStart"/>
      <w:r>
        <w:t>Regenerants</w:t>
      </w:r>
      <w:proofErr w:type="spellEnd"/>
      <w:r>
        <w:t xml:space="preserve"> often refers to adventitious growth. These are seed derived shoots.</w:t>
      </w:r>
    </w:p>
  </w:comment>
  <w:comment w:id="29" w:author="Tim" w:date="2013-10-28T17:53:00Z" w:initials="T">
    <w:p w:rsidR="00167B18" w:rsidRDefault="00167B18">
      <w:pPr>
        <w:pStyle w:val="CommentText"/>
      </w:pPr>
      <w:r>
        <w:rPr>
          <w:rStyle w:val="CommentReference"/>
        </w:rPr>
        <w:annotationRef/>
      </w:r>
      <w:r>
        <w:t>Would have thought growth would therefore be greater under 24h light, but not the case in Fig 2a&amp;b. Can you account for this?</w:t>
      </w:r>
    </w:p>
  </w:comment>
  <w:comment w:id="30" w:author="Tim" w:date="2013-10-28T17:53:00Z" w:initials="T">
    <w:p w:rsidR="00D26EE6" w:rsidRDefault="00D26EE6">
      <w:pPr>
        <w:pStyle w:val="CommentText"/>
      </w:pPr>
      <w:r>
        <w:rPr>
          <w:rStyle w:val="CommentReference"/>
        </w:rPr>
        <w:annotationRef/>
      </w:r>
      <w:r>
        <w:t xml:space="preserve">You are making a lot of comparisons of </w:t>
      </w:r>
      <w:r w:rsidR="00167B18">
        <w:t>different</w:t>
      </w:r>
      <w:r>
        <w:t xml:space="preserve"> systems. Better to only use </w:t>
      </w:r>
      <w:r w:rsidR="00167B18">
        <w:t>references</w:t>
      </w:r>
      <w:r>
        <w:t xml:space="preserve"> to other orchid species unless a particular </w:t>
      </w:r>
      <w:r w:rsidR="00167B18">
        <w:t>point is being made.</w:t>
      </w:r>
    </w:p>
  </w:comment>
  <w:comment w:id="31" w:author="Tim" w:date="2013-10-28T17:53:00Z" w:initials="T">
    <w:p w:rsidR="00167B18" w:rsidRDefault="00167B18">
      <w:pPr>
        <w:pStyle w:val="CommentText"/>
      </w:pPr>
      <w:r>
        <w:rPr>
          <w:rStyle w:val="CommentReference"/>
        </w:rPr>
        <w:annotationRef/>
      </w:r>
      <w:r>
        <w:t>A lot of references, are they all needed?</w:t>
      </w:r>
    </w:p>
  </w:comment>
  <w:comment w:id="32" w:author="Tim" w:date="2013-10-28T17:53:00Z" w:initials="T">
    <w:p w:rsidR="00167B18" w:rsidRDefault="00167B18">
      <w:pPr>
        <w:pStyle w:val="CommentText"/>
      </w:pPr>
      <w:r>
        <w:rPr>
          <w:rStyle w:val="CommentReference"/>
        </w:rPr>
        <w:annotationRef/>
      </w:r>
      <w:r>
        <w:t xml:space="preserve">Are all the </w:t>
      </w:r>
      <w:proofErr w:type="spellStart"/>
      <w:r>
        <w:t>leters</w:t>
      </w:r>
      <w:proofErr w:type="spellEnd"/>
      <w:r>
        <w:t xml:space="preserve"> ascribed to the columns correct? The d on MS-30 3 months seems out of place? </w:t>
      </w:r>
      <w:r>
        <w:t>Please check and correct.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1AF9" w:rsidRDefault="00CE1AF9" w:rsidP="00C30094">
      <w:r>
        <w:separator/>
      </w:r>
    </w:p>
  </w:endnote>
  <w:endnote w:type="continuationSeparator" w:id="0">
    <w:p w:rsidR="00CE1AF9" w:rsidRDefault="00CE1AF9" w:rsidP="00C3009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 Researcher">
    <w:altName w:val="Arial Narrow"/>
    <w:charset w:val="00"/>
    <w:family w:val="auto"/>
    <w:pitch w:val="variable"/>
    <w:sig w:usb0="00000003" w:usb1="00000048"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llTimesNewRoman">
    <w:altName w:val="MS Mincho"/>
    <w:panose1 w:val="00000000000000000000"/>
    <w:charset w:val="80"/>
    <w:family w:val="auto"/>
    <w:notTrueType/>
    <w:pitch w:val="default"/>
    <w:sig w:usb0="00000001" w:usb1="08070000" w:usb2="00000010" w:usb3="00000000" w:csb0="00020000" w:csb1="00000000"/>
  </w:font>
  <w:font w:name="AdvP4DF60E">
    <w:altName w:val="Arial Unicode MS"/>
    <w:panose1 w:val="00000000000000000000"/>
    <w:charset w:val="88"/>
    <w:family w:val="auto"/>
    <w:notTrueType/>
    <w:pitch w:val="default"/>
    <w:sig w:usb0="00000001" w:usb1="080F0000" w:usb2="00000010" w:usb3="00000000" w:csb0="001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094" w:rsidRDefault="00C30094">
    <w:pPr>
      <w:pStyle w:val="Footer"/>
      <w:jc w:val="right"/>
    </w:pPr>
    <w:fldSimple w:instr=" PAGE   \* MERGEFORMAT ">
      <w:r w:rsidR="00167B18">
        <w:rPr>
          <w:noProof/>
        </w:rPr>
        <w:t>20</w:t>
      </w:r>
    </w:fldSimple>
  </w:p>
  <w:p w:rsidR="00C30094" w:rsidRDefault="00C300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1AF9" w:rsidRDefault="00CE1AF9" w:rsidP="00C30094">
      <w:r>
        <w:separator/>
      </w:r>
    </w:p>
  </w:footnote>
  <w:footnote w:type="continuationSeparator" w:id="0">
    <w:p w:rsidR="00CE1AF9" w:rsidRDefault="00CE1AF9" w:rsidP="00C3009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drawingGridHorizontalSpacing w:val="120"/>
  <w:displayHorizontalDrawingGridEvery w:val="2"/>
  <w:characterSpacingControl w:val="doNotCompress"/>
  <w:footnotePr>
    <w:footnote w:id="-1"/>
    <w:footnote w:id="0"/>
  </w:footnotePr>
  <w:endnotePr>
    <w:endnote w:id="-1"/>
    <w:endnote w:id="0"/>
  </w:endnotePr>
  <w:compat>
    <w:useFELayout/>
  </w:compat>
  <w:rsids>
    <w:rsidRoot w:val="00AA3D7E"/>
    <w:rsid w:val="0000096B"/>
    <w:rsid w:val="00007871"/>
    <w:rsid w:val="00012DE8"/>
    <w:rsid w:val="00023E90"/>
    <w:rsid w:val="00050852"/>
    <w:rsid w:val="00051F4D"/>
    <w:rsid w:val="00054F9F"/>
    <w:rsid w:val="000655DF"/>
    <w:rsid w:val="00067DA4"/>
    <w:rsid w:val="00083CCD"/>
    <w:rsid w:val="000A2EB4"/>
    <w:rsid w:val="000A78E1"/>
    <w:rsid w:val="000F2494"/>
    <w:rsid w:val="001071B6"/>
    <w:rsid w:val="0011024C"/>
    <w:rsid w:val="001141D4"/>
    <w:rsid w:val="00123054"/>
    <w:rsid w:val="001302E8"/>
    <w:rsid w:val="00166F4A"/>
    <w:rsid w:val="00167B18"/>
    <w:rsid w:val="00172294"/>
    <w:rsid w:val="001D743C"/>
    <w:rsid w:val="00203AD6"/>
    <w:rsid w:val="0023221C"/>
    <w:rsid w:val="0024711D"/>
    <w:rsid w:val="00262792"/>
    <w:rsid w:val="00280B20"/>
    <w:rsid w:val="00281C24"/>
    <w:rsid w:val="002D764A"/>
    <w:rsid w:val="002E3A4D"/>
    <w:rsid w:val="002E45A1"/>
    <w:rsid w:val="002F30B8"/>
    <w:rsid w:val="002F6374"/>
    <w:rsid w:val="00304FFC"/>
    <w:rsid w:val="00310427"/>
    <w:rsid w:val="0031135E"/>
    <w:rsid w:val="00313BD6"/>
    <w:rsid w:val="00346E8D"/>
    <w:rsid w:val="003507FF"/>
    <w:rsid w:val="00395D71"/>
    <w:rsid w:val="003A312D"/>
    <w:rsid w:val="003F4DBE"/>
    <w:rsid w:val="00442093"/>
    <w:rsid w:val="00455371"/>
    <w:rsid w:val="00461487"/>
    <w:rsid w:val="004714DC"/>
    <w:rsid w:val="004A5C3F"/>
    <w:rsid w:val="004C2C0E"/>
    <w:rsid w:val="004C4048"/>
    <w:rsid w:val="004C424B"/>
    <w:rsid w:val="004E5B8C"/>
    <w:rsid w:val="00500B76"/>
    <w:rsid w:val="00506964"/>
    <w:rsid w:val="00516DF9"/>
    <w:rsid w:val="00524586"/>
    <w:rsid w:val="00534015"/>
    <w:rsid w:val="00566F6C"/>
    <w:rsid w:val="00592EEB"/>
    <w:rsid w:val="00594584"/>
    <w:rsid w:val="00596E7D"/>
    <w:rsid w:val="005A64D3"/>
    <w:rsid w:val="005B4BA9"/>
    <w:rsid w:val="005C6773"/>
    <w:rsid w:val="005D5286"/>
    <w:rsid w:val="005D594D"/>
    <w:rsid w:val="005E70E5"/>
    <w:rsid w:val="005F64D7"/>
    <w:rsid w:val="00604AC9"/>
    <w:rsid w:val="0060508E"/>
    <w:rsid w:val="0060672A"/>
    <w:rsid w:val="006143D5"/>
    <w:rsid w:val="00622446"/>
    <w:rsid w:val="0062521C"/>
    <w:rsid w:val="00627C55"/>
    <w:rsid w:val="006557F0"/>
    <w:rsid w:val="00675ECB"/>
    <w:rsid w:val="0069609F"/>
    <w:rsid w:val="006A37E4"/>
    <w:rsid w:val="006B66B8"/>
    <w:rsid w:val="006B7CD3"/>
    <w:rsid w:val="006D1996"/>
    <w:rsid w:val="006D5DF7"/>
    <w:rsid w:val="0075608D"/>
    <w:rsid w:val="00774737"/>
    <w:rsid w:val="00782428"/>
    <w:rsid w:val="007864C2"/>
    <w:rsid w:val="0079565F"/>
    <w:rsid w:val="00796648"/>
    <w:rsid w:val="007B531B"/>
    <w:rsid w:val="007B75B8"/>
    <w:rsid w:val="007C7954"/>
    <w:rsid w:val="007F723C"/>
    <w:rsid w:val="0081308F"/>
    <w:rsid w:val="00834682"/>
    <w:rsid w:val="008348D0"/>
    <w:rsid w:val="008602AD"/>
    <w:rsid w:val="00862807"/>
    <w:rsid w:val="00862B63"/>
    <w:rsid w:val="00880DE4"/>
    <w:rsid w:val="00881154"/>
    <w:rsid w:val="00886954"/>
    <w:rsid w:val="008A4241"/>
    <w:rsid w:val="008B3200"/>
    <w:rsid w:val="008C26AA"/>
    <w:rsid w:val="00901384"/>
    <w:rsid w:val="00915B90"/>
    <w:rsid w:val="009261A7"/>
    <w:rsid w:val="00930E75"/>
    <w:rsid w:val="0096486D"/>
    <w:rsid w:val="00970348"/>
    <w:rsid w:val="00981061"/>
    <w:rsid w:val="00981851"/>
    <w:rsid w:val="00986463"/>
    <w:rsid w:val="009B5E5E"/>
    <w:rsid w:val="009E7181"/>
    <w:rsid w:val="009F32E3"/>
    <w:rsid w:val="00A005A4"/>
    <w:rsid w:val="00A34363"/>
    <w:rsid w:val="00A41FAF"/>
    <w:rsid w:val="00A57B44"/>
    <w:rsid w:val="00A61B73"/>
    <w:rsid w:val="00A77519"/>
    <w:rsid w:val="00A858DB"/>
    <w:rsid w:val="00AA4AFC"/>
    <w:rsid w:val="00AC6343"/>
    <w:rsid w:val="00B11514"/>
    <w:rsid w:val="00B210F8"/>
    <w:rsid w:val="00B54199"/>
    <w:rsid w:val="00BB49BA"/>
    <w:rsid w:val="00BC0413"/>
    <w:rsid w:val="00BC158C"/>
    <w:rsid w:val="00BD031C"/>
    <w:rsid w:val="00BE138E"/>
    <w:rsid w:val="00BE2875"/>
    <w:rsid w:val="00BE41EE"/>
    <w:rsid w:val="00BE6937"/>
    <w:rsid w:val="00BF44E7"/>
    <w:rsid w:val="00C177BC"/>
    <w:rsid w:val="00C24A23"/>
    <w:rsid w:val="00C30094"/>
    <w:rsid w:val="00C32EF4"/>
    <w:rsid w:val="00C57BD1"/>
    <w:rsid w:val="00C97B86"/>
    <w:rsid w:val="00CA4434"/>
    <w:rsid w:val="00CA47CA"/>
    <w:rsid w:val="00CA49F2"/>
    <w:rsid w:val="00CA76C8"/>
    <w:rsid w:val="00CB0BE5"/>
    <w:rsid w:val="00CB65A7"/>
    <w:rsid w:val="00CD3B8B"/>
    <w:rsid w:val="00CE1AF9"/>
    <w:rsid w:val="00CE1C3B"/>
    <w:rsid w:val="00D163B6"/>
    <w:rsid w:val="00D210FA"/>
    <w:rsid w:val="00D224C2"/>
    <w:rsid w:val="00D26EE6"/>
    <w:rsid w:val="00D335CB"/>
    <w:rsid w:val="00D35E03"/>
    <w:rsid w:val="00D366A1"/>
    <w:rsid w:val="00D4367C"/>
    <w:rsid w:val="00D63179"/>
    <w:rsid w:val="00D6581B"/>
    <w:rsid w:val="00D66B92"/>
    <w:rsid w:val="00D9562F"/>
    <w:rsid w:val="00DC67B5"/>
    <w:rsid w:val="00DD12F9"/>
    <w:rsid w:val="00DD336F"/>
    <w:rsid w:val="00DD5761"/>
    <w:rsid w:val="00DE4773"/>
    <w:rsid w:val="00DF626C"/>
    <w:rsid w:val="00DF7E09"/>
    <w:rsid w:val="00E14CD6"/>
    <w:rsid w:val="00E2095C"/>
    <w:rsid w:val="00E22ADD"/>
    <w:rsid w:val="00E2309F"/>
    <w:rsid w:val="00E375B1"/>
    <w:rsid w:val="00E37C7E"/>
    <w:rsid w:val="00E44331"/>
    <w:rsid w:val="00E63846"/>
    <w:rsid w:val="00E7026B"/>
    <w:rsid w:val="00E73FC7"/>
    <w:rsid w:val="00E75FA9"/>
    <w:rsid w:val="00E77288"/>
    <w:rsid w:val="00EB6711"/>
    <w:rsid w:val="00ED25FE"/>
    <w:rsid w:val="00ED42BB"/>
    <w:rsid w:val="00EF611E"/>
    <w:rsid w:val="00F06A51"/>
    <w:rsid w:val="00F229CA"/>
    <w:rsid w:val="00F22C62"/>
    <w:rsid w:val="00F42F2D"/>
    <w:rsid w:val="00F51DB0"/>
    <w:rsid w:val="00F552C7"/>
    <w:rsid w:val="00F77DC3"/>
    <w:rsid w:val="00F82013"/>
    <w:rsid w:val="00FA5C20"/>
    <w:rsid w:val="00FA6E83"/>
    <w:rsid w:val="00FB5C33"/>
    <w:rsid w:val="00FC57FC"/>
    <w:rsid w:val="00FC78D6"/>
    <w:rsid w:val="00FC79AA"/>
    <w:rsid w:val="00FD1953"/>
    <w:rsid w:val="00FF4EF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D7E"/>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751734"/>
    <w:pPr>
      <w:spacing w:before="300" w:after="40" w:line="276" w:lineRule="auto"/>
      <w:outlineLvl w:val="0"/>
    </w:pPr>
    <w:rPr>
      <w:rFonts w:ascii="Calibri" w:eastAsia="Calibri" w:hAnsi="Calibri"/>
      <w:smallCaps/>
      <w:spacing w:val="5"/>
      <w:sz w:val="32"/>
      <w:szCs w:val="32"/>
      <w:lang w:bidi="en-US"/>
    </w:rPr>
  </w:style>
  <w:style w:type="paragraph" w:styleId="Heading2">
    <w:name w:val="heading 2"/>
    <w:basedOn w:val="Normal"/>
    <w:next w:val="Normal"/>
    <w:link w:val="Heading2Char"/>
    <w:uiPriority w:val="9"/>
    <w:qFormat/>
    <w:rsid w:val="00751734"/>
    <w:pPr>
      <w:spacing w:before="240" w:after="80" w:line="276" w:lineRule="auto"/>
      <w:outlineLvl w:val="1"/>
    </w:pPr>
    <w:rPr>
      <w:rFonts w:ascii="Calibri" w:eastAsia="Calibri" w:hAnsi="Calibri"/>
      <w:smallCaps/>
      <w:spacing w:val="5"/>
      <w:sz w:val="28"/>
      <w:szCs w:val="28"/>
      <w:lang w:bidi="en-US"/>
    </w:rPr>
  </w:style>
  <w:style w:type="paragraph" w:styleId="Heading3">
    <w:name w:val="heading 3"/>
    <w:basedOn w:val="Normal"/>
    <w:next w:val="Normal"/>
    <w:link w:val="Heading3Char"/>
    <w:uiPriority w:val="9"/>
    <w:qFormat/>
    <w:rsid w:val="00751734"/>
    <w:pPr>
      <w:spacing w:line="276" w:lineRule="auto"/>
      <w:outlineLvl w:val="2"/>
    </w:pPr>
    <w:rPr>
      <w:rFonts w:ascii="Calibri" w:eastAsia="Calibri" w:hAnsi="Calibri"/>
      <w:smallCaps/>
      <w:spacing w:val="5"/>
      <w:lang w:bidi="en-US"/>
    </w:rPr>
  </w:style>
  <w:style w:type="paragraph" w:styleId="Heading4">
    <w:name w:val="heading 4"/>
    <w:basedOn w:val="Normal"/>
    <w:next w:val="Normal"/>
    <w:link w:val="Heading4Char"/>
    <w:uiPriority w:val="9"/>
    <w:qFormat/>
    <w:rsid w:val="00751734"/>
    <w:pPr>
      <w:spacing w:before="240" w:line="276" w:lineRule="auto"/>
      <w:outlineLvl w:val="3"/>
    </w:pPr>
    <w:rPr>
      <w:rFonts w:ascii="Calibri" w:eastAsia="Calibri" w:hAnsi="Calibri"/>
      <w:smallCaps/>
      <w:spacing w:val="10"/>
      <w:sz w:val="22"/>
      <w:szCs w:val="22"/>
      <w:lang w:bidi="en-US"/>
    </w:rPr>
  </w:style>
  <w:style w:type="paragraph" w:styleId="Heading5">
    <w:name w:val="heading 5"/>
    <w:basedOn w:val="Normal"/>
    <w:next w:val="Normal"/>
    <w:link w:val="Heading5Char"/>
    <w:uiPriority w:val="9"/>
    <w:qFormat/>
    <w:rsid w:val="00751734"/>
    <w:pPr>
      <w:spacing w:before="200" w:line="276" w:lineRule="auto"/>
      <w:outlineLvl w:val="4"/>
    </w:pPr>
    <w:rPr>
      <w:rFonts w:ascii="Calibri" w:eastAsia="Calibri" w:hAnsi="Calibri"/>
      <w:smallCaps/>
      <w:color w:val="943634"/>
      <w:spacing w:val="10"/>
      <w:sz w:val="22"/>
      <w:szCs w:val="26"/>
      <w:lang w:bidi="en-US"/>
    </w:rPr>
  </w:style>
  <w:style w:type="paragraph" w:styleId="Heading6">
    <w:name w:val="heading 6"/>
    <w:basedOn w:val="Normal"/>
    <w:next w:val="Normal"/>
    <w:link w:val="Heading6Char"/>
    <w:uiPriority w:val="9"/>
    <w:qFormat/>
    <w:rsid w:val="00751734"/>
    <w:pPr>
      <w:spacing w:line="276" w:lineRule="auto"/>
      <w:outlineLvl w:val="5"/>
    </w:pPr>
    <w:rPr>
      <w:rFonts w:ascii="Calibri" w:eastAsia="Calibri" w:hAnsi="Calibri"/>
      <w:smallCaps/>
      <w:color w:val="C0504D"/>
      <w:spacing w:val="5"/>
      <w:sz w:val="22"/>
      <w:szCs w:val="20"/>
      <w:lang w:bidi="en-US"/>
    </w:rPr>
  </w:style>
  <w:style w:type="paragraph" w:styleId="Heading7">
    <w:name w:val="heading 7"/>
    <w:basedOn w:val="Normal"/>
    <w:next w:val="Normal"/>
    <w:link w:val="Heading7Char"/>
    <w:uiPriority w:val="9"/>
    <w:qFormat/>
    <w:rsid w:val="00751734"/>
    <w:pPr>
      <w:spacing w:line="276" w:lineRule="auto"/>
      <w:outlineLvl w:val="6"/>
    </w:pPr>
    <w:rPr>
      <w:rFonts w:ascii="Calibri" w:eastAsia="Calibri" w:hAnsi="Calibri"/>
      <w:b/>
      <w:smallCaps/>
      <w:color w:val="C0504D"/>
      <w:spacing w:val="10"/>
      <w:sz w:val="20"/>
      <w:szCs w:val="20"/>
      <w:lang w:bidi="en-US"/>
    </w:rPr>
  </w:style>
  <w:style w:type="paragraph" w:styleId="Heading8">
    <w:name w:val="heading 8"/>
    <w:basedOn w:val="Normal"/>
    <w:next w:val="Normal"/>
    <w:link w:val="Heading8Char"/>
    <w:uiPriority w:val="9"/>
    <w:qFormat/>
    <w:rsid w:val="00751734"/>
    <w:pPr>
      <w:spacing w:line="276" w:lineRule="auto"/>
      <w:outlineLvl w:val="7"/>
    </w:pPr>
    <w:rPr>
      <w:rFonts w:ascii="Calibri" w:eastAsia="Calibri" w:hAnsi="Calibri"/>
      <w:b/>
      <w:i/>
      <w:smallCaps/>
      <w:color w:val="943634"/>
      <w:sz w:val="20"/>
      <w:szCs w:val="20"/>
      <w:lang w:bidi="en-US"/>
    </w:rPr>
  </w:style>
  <w:style w:type="paragraph" w:styleId="Heading9">
    <w:name w:val="heading 9"/>
    <w:basedOn w:val="Normal"/>
    <w:next w:val="Normal"/>
    <w:link w:val="Heading9Char"/>
    <w:uiPriority w:val="9"/>
    <w:qFormat/>
    <w:rsid w:val="00751734"/>
    <w:pPr>
      <w:spacing w:line="276" w:lineRule="auto"/>
      <w:outlineLvl w:val="8"/>
    </w:pPr>
    <w:rPr>
      <w:rFonts w:ascii="Calibri" w:eastAsia="Calibri" w:hAnsi="Calibri"/>
      <w:b/>
      <w:i/>
      <w:smallCaps/>
      <w:color w:val="622423"/>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734"/>
    <w:rPr>
      <w:smallCaps/>
      <w:spacing w:val="5"/>
      <w:sz w:val="32"/>
      <w:szCs w:val="32"/>
    </w:rPr>
  </w:style>
  <w:style w:type="character" w:customStyle="1" w:styleId="Heading2Char">
    <w:name w:val="Heading 2 Char"/>
    <w:basedOn w:val="DefaultParagraphFont"/>
    <w:link w:val="Heading2"/>
    <w:uiPriority w:val="9"/>
    <w:semiHidden/>
    <w:rsid w:val="00751734"/>
    <w:rPr>
      <w:smallCaps/>
      <w:spacing w:val="5"/>
      <w:sz w:val="28"/>
      <w:szCs w:val="28"/>
    </w:rPr>
  </w:style>
  <w:style w:type="character" w:customStyle="1" w:styleId="Heading3Char">
    <w:name w:val="Heading 3 Char"/>
    <w:basedOn w:val="DefaultParagraphFont"/>
    <w:link w:val="Heading3"/>
    <w:uiPriority w:val="9"/>
    <w:semiHidden/>
    <w:rsid w:val="00751734"/>
    <w:rPr>
      <w:smallCaps/>
      <w:spacing w:val="5"/>
      <w:sz w:val="24"/>
      <w:szCs w:val="24"/>
    </w:rPr>
  </w:style>
  <w:style w:type="character" w:customStyle="1" w:styleId="Heading4Char">
    <w:name w:val="Heading 4 Char"/>
    <w:basedOn w:val="DefaultParagraphFont"/>
    <w:link w:val="Heading4"/>
    <w:uiPriority w:val="9"/>
    <w:semiHidden/>
    <w:rsid w:val="00751734"/>
    <w:rPr>
      <w:smallCaps/>
      <w:spacing w:val="10"/>
      <w:sz w:val="22"/>
      <w:szCs w:val="22"/>
    </w:rPr>
  </w:style>
  <w:style w:type="character" w:customStyle="1" w:styleId="Heading5Char">
    <w:name w:val="Heading 5 Char"/>
    <w:basedOn w:val="DefaultParagraphFont"/>
    <w:link w:val="Heading5"/>
    <w:uiPriority w:val="9"/>
    <w:semiHidden/>
    <w:rsid w:val="00751734"/>
    <w:rPr>
      <w:smallCaps/>
      <w:color w:val="943634"/>
      <w:spacing w:val="10"/>
      <w:sz w:val="22"/>
      <w:szCs w:val="26"/>
    </w:rPr>
  </w:style>
  <w:style w:type="character" w:customStyle="1" w:styleId="Heading6Char">
    <w:name w:val="Heading 6 Char"/>
    <w:basedOn w:val="DefaultParagraphFont"/>
    <w:link w:val="Heading6"/>
    <w:uiPriority w:val="9"/>
    <w:semiHidden/>
    <w:rsid w:val="00751734"/>
    <w:rPr>
      <w:smallCaps/>
      <w:color w:val="C0504D"/>
      <w:spacing w:val="5"/>
      <w:sz w:val="22"/>
    </w:rPr>
  </w:style>
  <w:style w:type="character" w:customStyle="1" w:styleId="Heading7Char">
    <w:name w:val="Heading 7 Char"/>
    <w:basedOn w:val="DefaultParagraphFont"/>
    <w:link w:val="Heading7"/>
    <w:uiPriority w:val="9"/>
    <w:semiHidden/>
    <w:rsid w:val="00751734"/>
    <w:rPr>
      <w:b/>
      <w:smallCaps/>
      <w:color w:val="C0504D"/>
      <w:spacing w:val="10"/>
    </w:rPr>
  </w:style>
  <w:style w:type="character" w:customStyle="1" w:styleId="Heading8Char">
    <w:name w:val="Heading 8 Char"/>
    <w:basedOn w:val="DefaultParagraphFont"/>
    <w:link w:val="Heading8"/>
    <w:uiPriority w:val="9"/>
    <w:semiHidden/>
    <w:rsid w:val="00751734"/>
    <w:rPr>
      <w:b/>
      <w:i/>
      <w:smallCaps/>
      <w:color w:val="943634"/>
    </w:rPr>
  </w:style>
  <w:style w:type="character" w:customStyle="1" w:styleId="Heading9Char">
    <w:name w:val="Heading 9 Char"/>
    <w:basedOn w:val="DefaultParagraphFont"/>
    <w:link w:val="Heading9"/>
    <w:uiPriority w:val="9"/>
    <w:semiHidden/>
    <w:rsid w:val="00751734"/>
    <w:rPr>
      <w:b/>
      <w:i/>
      <w:smallCaps/>
      <w:color w:val="622423"/>
    </w:rPr>
  </w:style>
  <w:style w:type="paragraph" w:styleId="Caption">
    <w:name w:val="caption"/>
    <w:basedOn w:val="Normal"/>
    <w:next w:val="Normal"/>
    <w:uiPriority w:val="35"/>
    <w:qFormat/>
    <w:rsid w:val="00751734"/>
    <w:pPr>
      <w:spacing w:after="200" w:line="276" w:lineRule="auto"/>
      <w:jc w:val="both"/>
    </w:pPr>
    <w:rPr>
      <w:rFonts w:ascii="Calibri" w:eastAsia="Calibri" w:hAnsi="Calibri"/>
      <w:b/>
      <w:bCs/>
      <w:caps/>
      <w:sz w:val="16"/>
      <w:szCs w:val="18"/>
      <w:lang w:bidi="en-US"/>
    </w:rPr>
  </w:style>
  <w:style w:type="paragraph" w:styleId="Title">
    <w:name w:val="Title"/>
    <w:basedOn w:val="Normal"/>
    <w:next w:val="Normal"/>
    <w:link w:val="TitleChar"/>
    <w:uiPriority w:val="10"/>
    <w:qFormat/>
    <w:rsid w:val="00751734"/>
    <w:pPr>
      <w:pBdr>
        <w:top w:val="single" w:sz="12" w:space="1" w:color="C0504D"/>
      </w:pBdr>
      <w:spacing w:after="200"/>
      <w:jc w:val="right"/>
    </w:pPr>
    <w:rPr>
      <w:rFonts w:ascii="Calibri" w:eastAsia="Calibri" w:hAnsi="Calibri"/>
      <w:smallCaps/>
      <w:sz w:val="48"/>
      <w:szCs w:val="48"/>
      <w:lang w:bidi="en-US"/>
    </w:rPr>
  </w:style>
  <w:style w:type="character" w:customStyle="1" w:styleId="TitleChar">
    <w:name w:val="Title Char"/>
    <w:basedOn w:val="DefaultParagraphFont"/>
    <w:link w:val="Title"/>
    <w:uiPriority w:val="10"/>
    <w:rsid w:val="00751734"/>
    <w:rPr>
      <w:smallCaps/>
      <w:sz w:val="48"/>
      <w:szCs w:val="48"/>
    </w:rPr>
  </w:style>
  <w:style w:type="paragraph" w:styleId="Subtitle">
    <w:name w:val="Subtitle"/>
    <w:basedOn w:val="Normal"/>
    <w:next w:val="Normal"/>
    <w:link w:val="SubtitleChar"/>
    <w:uiPriority w:val="11"/>
    <w:qFormat/>
    <w:rsid w:val="00751734"/>
    <w:pPr>
      <w:spacing w:after="720"/>
      <w:jc w:val="right"/>
    </w:pPr>
    <w:rPr>
      <w:rFonts w:ascii="Cambria" w:hAnsi="Cambria"/>
      <w:sz w:val="20"/>
      <w:szCs w:val="22"/>
      <w:lang w:bidi="en-US"/>
    </w:rPr>
  </w:style>
  <w:style w:type="character" w:customStyle="1" w:styleId="SubtitleChar">
    <w:name w:val="Subtitle Char"/>
    <w:basedOn w:val="DefaultParagraphFont"/>
    <w:link w:val="Subtitle"/>
    <w:uiPriority w:val="11"/>
    <w:rsid w:val="00751734"/>
    <w:rPr>
      <w:rFonts w:ascii="Cambria" w:eastAsia="Times New Roman" w:hAnsi="Cambria" w:cs="Times New Roman"/>
      <w:szCs w:val="22"/>
    </w:rPr>
  </w:style>
  <w:style w:type="character" w:styleId="Strong">
    <w:name w:val="Strong"/>
    <w:qFormat/>
    <w:rsid w:val="00751734"/>
    <w:rPr>
      <w:b/>
      <w:color w:val="C0504D"/>
    </w:rPr>
  </w:style>
  <w:style w:type="character" w:styleId="Emphasis">
    <w:name w:val="Emphasis"/>
    <w:uiPriority w:val="20"/>
    <w:qFormat/>
    <w:rsid w:val="00751734"/>
    <w:rPr>
      <w:b/>
      <w:i/>
      <w:spacing w:val="10"/>
    </w:rPr>
  </w:style>
  <w:style w:type="paragraph" w:customStyle="1" w:styleId="a">
    <w:name w:val="行間詰め"/>
    <w:basedOn w:val="Normal"/>
    <w:link w:val="a0"/>
    <w:uiPriority w:val="1"/>
    <w:qFormat/>
    <w:rsid w:val="00751734"/>
    <w:pPr>
      <w:jc w:val="both"/>
    </w:pPr>
    <w:rPr>
      <w:rFonts w:ascii="Calibri" w:eastAsia="Calibri" w:hAnsi="Calibri"/>
      <w:sz w:val="20"/>
      <w:szCs w:val="20"/>
      <w:lang w:bidi="en-US"/>
    </w:rPr>
  </w:style>
  <w:style w:type="character" w:customStyle="1" w:styleId="a0">
    <w:name w:val="行間詰め (文字)"/>
    <w:basedOn w:val="DefaultParagraphFont"/>
    <w:link w:val="a"/>
    <w:uiPriority w:val="1"/>
    <w:rsid w:val="00751734"/>
  </w:style>
  <w:style w:type="paragraph" w:styleId="ColorfulList-Accent1">
    <w:name w:val="Colorful List Accent 1"/>
    <w:basedOn w:val="Normal"/>
    <w:uiPriority w:val="34"/>
    <w:qFormat/>
    <w:rsid w:val="00751734"/>
    <w:pPr>
      <w:spacing w:after="200" w:line="276" w:lineRule="auto"/>
      <w:ind w:left="720"/>
      <w:contextualSpacing/>
      <w:jc w:val="both"/>
    </w:pPr>
    <w:rPr>
      <w:rFonts w:ascii="Calibri" w:eastAsia="Calibri" w:hAnsi="Calibri"/>
      <w:sz w:val="20"/>
      <w:szCs w:val="20"/>
      <w:lang w:bidi="en-US"/>
    </w:rPr>
  </w:style>
  <w:style w:type="paragraph" w:styleId="ColorfulGrid-Accent1">
    <w:name w:val="Colorful Grid Accent 1"/>
    <w:basedOn w:val="Normal"/>
    <w:next w:val="Normal"/>
    <w:link w:val="ColorfulGrid-Accent1Char"/>
    <w:uiPriority w:val="29"/>
    <w:qFormat/>
    <w:rsid w:val="00751734"/>
    <w:pPr>
      <w:spacing w:after="200" w:line="276" w:lineRule="auto"/>
      <w:jc w:val="both"/>
    </w:pPr>
    <w:rPr>
      <w:rFonts w:ascii="Calibri" w:eastAsia="Calibri" w:hAnsi="Calibri"/>
      <w:i/>
      <w:sz w:val="20"/>
      <w:szCs w:val="20"/>
      <w:lang w:bidi="en-US"/>
    </w:rPr>
  </w:style>
  <w:style w:type="character" w:customStyle="1" w:styleId="ColorfulGrid-Accent1Char">
    <w:name w:val="Colorful Grid - Accent 1 Char"/>
    <w:basedOn w:val="DefaultParagraphFont"/>
    <w:link w:val="ColorfulGrid-Accent1"/>
    <w:uiPriority w:val="29"/>
    <w:rsid w:val="00751734"/>
    <w:rPr>
      <w:i/>
    </w:rPr>
  </w:style>
  <w:style w:type="paragraph" w:styleId="LightShading-Accent2">
    <w:name w:val="Light Shading Accent 2"/>
    <w:basedOn w:val="Normal"/>
    <w:next w:val="Normal"/>
    <w:link w:val="LightShading-Accent2Char"/>
    <w:uiPriority w:val="30"/>
    <w:qFormat/>
    <w:rsid w:val="00751734"/>
    <w:pPr>
      <w:pBdr>
        <w:top w:val="single" w:sz="8" w:space="10" w:color="943634"/>
        <w:left w:val="single" w:sz="8" w:space="10" w:color="943634"/>
        <w:bottom w:val="single" w:sz="8" w:space="10" w:color="943634"/>
        <w:right w:val="single" w:sz="8" w:space="10" w:color="943634"/>
      </w:pBdr>
      <w:shd w:val="clear" w:color="auto" w:fill="C0504D"/>
      <w:spacing w:before="140" w:after="140" w:line="276" w:lineRule="auto"/>
      <w:ind w:left="1440" w:right="1440"/>
      <w:jc w:val="both"/>
    </w:pPr>
    <w:rPr>
      <w:rFonts w:ascii="Calibri" w:eastAsia="Calibri" w:hAnsi="Calibri"/>
      <w:b/>
      <w:i/>
      <w:color w:val="FFFFFF"/>
      <w:sz w:val="20"/>
      <w:szCs w:val="20"/>
      <w:lang w:bidi="en-US"/>
    </w:rPr>
  </w:style>
  <w:style w:type="character" w:customStyle="1" w:styleId="LightShading-Accent2Char">
    <w:name w:val="Light Shading - Accent 2 Char"/>
    <w:basedOn w:val="DefaultParagraphFont"/>
    <w:link w:val="LightShading-Accent2"/>
    <w:uiPriority w:val="30"/>
    <w:rsid w:val="00751734"/>
    <w:rPr>
      <w:b/>
      <w:i/>
      <w:color w:val="FFFFFF"/>
      <w:shd w:val="clear" w:color="auto" w:fill="C0504D"/>
    </w:rPr>
  </w:style>
  <w:style w:type="character" w:customStyle="1" w:styleId="a1">
    <w:name w:val="斜体"/>
    <w:uiPriority w:val="19"/>
    <w:qFormat/>
    <w:rsid w:val="00751734"/>
    <w:rPr>
      <w:i/>
    </w:rPr>
  </w:style>
  <w:style w:type="character" w:customStyle="1" w:styleId="2">
    <w:name w:val="強調斜体 2"/>
    <w:uiPriority w:val="21"/>
    <w:qFormat/>
    <w:rsid w:val="00751734"/>
    <w:rPr>
      <w:b/>
      <w:i/>
      <w:color w:val="C0504D"/>
      <w:spacing w:val="10"/>
    </w:rPr>
  </w:style>
  <w:style w:type="character" w:customStyle="1" w:styleId="a2">
    <w:name w:val="参照"/>
    <w:uiPriority w:val="31"/>
    <w:qFormat/>
    <w:rsid w:val="00751734"/>
    <w:rPr>
      <w:b/>
    </w:rPr>
  </w:style>
  <w:style w:type="character" w:customStyle="1" w:styleId="20">
    <w:name w:val="参照 2"/>
    <w:uiPriority w:val="32"/>
    <w:qFormat/>
    <w:rsid w:val="00751734"/>
    <w:rPr>
      <w:b/>
      <w:bCs/>
      <w:smallCaps/>
      <w:spacing w:val="5"/>
      <w:sz w:val="22"/>
      <w:szCs w:val="22"/>
      <w:u w:val="single"/>
    </w:rPr>
  </w:style>
  <w:style w:type="character" w:customStyle="1" w:styleId="a3">
    <w:name w:val="書名"/>
    <w:uiPriority w:val="33"/>
    <w:qFormat/>
    <w:rsid w:val="00751734"/>
    <w:rPr>
      <w:rFonts w:ascii="Cambria" w:eastAsia="Times New Roman" w:hAnsi="Cambria" w:cs="Times New Roman"/>
      <w:i/>
      <w:iCs/>
      <w:sz w:val="20"/>
      <w:szCs w:val="20"/>
    </w:rPr>
  </w:style>
  <w:style w:type="paragraph" w:customStyle="1" w:styleId="a4">
    <w:name w:val="目次の見出し"/>
    <w:basedOn w:val="Heading1"/>
    <w:next w:val="Normal"/>
    <w:uiPriority w:val="39"/>
    <w:qFormat/>
    <w:rsid w:val="00751734"/>
    <w:pPr>
      <w:outlineLvl w:val="9"/>
    </w:pPr>
  </w:style>
  <w:style w:type="paragraph" w:styleId="BalloonText">
    <w:name w:val="Balloon Text"/>
    <w:basedOn w:val="Normal"/>
    <w:link w:val="BalloonTextChar"/>
    <w:uiPriority w:val="99"/>
    <w:semiHidden/>
    <w:unhideWhenUsed/>
    <w:rsid w:val="00F920B1"/>
    <w:rPr>
      <w:rFonts w:ascii="Tahoma" w:hAnsi="Tahoma" w:cs="Tahoma"/>
      <w:sz w:val="16"/>
      <w:szCs w:val="16"/>
    </w:rPr>
  </w:style>
  <w:style w:type="character" w:customStyle="1" w:styleId="BalloonTextChar">
    <w:name w:val="Balloon Text Char"/>
    <w:basedOn w:val="DefaultParagraphFont"/>
    <w:link w:val="BalloonText"/>
    <w:uiPriority w:val="99"/>
    <w:semiHidden/>
    <w:rsid w:val="00F920B1"/>
    <w:rPr>
      <w:rFonts w:ascii="Tahoma" w:eastAsia="Times New Roman" w:hAnsi="Tahoma" w:cs="Tahoma"/>
      <w:sz w:val="16"/>
      <w:szCs w:val="16"/>
      <w:lang w:bidi="ar-SA"/>
    </w:rPr>
  </w:style>
  <w:style w:type="paragraph" w:styleId="Header">
    <w:name w:val="header"/>
    <w:basedOn w:val="Normal"/>
    <w:link w:val="HeaderChar"/>
    <w:uiPriority w:val="99"/>
    <w:semiHidden/>
    <w:unhideWhenUsed/>
    <w:rsid w:val="00AE4837"/>
    <w:pPr>
      <w:tabs>
        <w:tab w:val="center" w:pos="4680"/>
        <w:tab w:val="right" w:pos="9360"/>
      </w:tabs>
    </w:pPr>
  </w:style>
  <w:style w:type="character" w:customStyle="1" w:styleId="HeaderChar">
    <w:name w:val="Header Char"/>
    <w:basedOn w:val="DefaultParagraphFont"/>
    <w:link w:val="Header"/>
    <w:uiPriority w:val="99"/>
    <w:semiHidden/>
    <w:rsid w:val="00AE4837"/>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AE4837"/>
    <w:pPr>
      <w:tabs>
        <w:tab w:val="center" w:pos="4680"/>
        <w:tab w:val="right" w:pos="9360"/>
      </w:tabs>
    </w:pPr>
  </w:style>
  <w:style w:type="character" w:customStyle="1" w:styleId="FooterChar">
    <w:name w:val="Footer Char"/>
    <w:basedOn w:val="DefaultParagraphFont"/>
    <w:link w:val="Footer"/>
    <w:uiPriority w:val="99"/>
    <w:rsid w:val="00AE4837"/>
    <w:rPr>
      <w:rFonts w:ascii="Times New Roman" w:eastAsia="Times New Roman" w:hAnsi="Times New Roman" w:cs="Times New Roman"/>
      <w:sz w:val="24"/>
      <w:szCs w:val="24"/>
      <w:lang w:bidi="ar-SA"/>
    </w:rPr>
  </w:style>
  <w:style w:type="table" w:styleId="TableGrid">
    <w:name w:val="Table Grid"/>
    <w:basedOn w:val="TableNormal"/>
    <w:uiPriority w:val="59"/>
    <w:rsid w:val="005E2FE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semiHidden/>
    <w:unhideWhenUsed/>
    <w:rsid w:val="00341258"/>
    <w:pPr>
      <w:spacing w:before="100" w:beforeAutospacing="1" w:after="100" w:afterAutospacing="1"/>
    </w:pPr>
  </w:style>
  <w:style w:type="character" w:styleId="Hyperlink">
    <w:name w:val="Hyperlink"/>
    <w:basedOn w:val="DefaultParagraphFont"/>
    <w:rsid w:val="00D853ED"/>
    <w:rPr>
      <w:color w:val="0000FF"/>
      <w:u w:val="single"/>
    </w:rPr>
  </w:style>
  <w:style w:type="paragraph" w:styleId="BodyText">
    <w:name w:val="Body Text"/>
    <w:basedOn w:val="Normal"/>
    <w:link w:val="BodyTextChar"/>
    <w:rsid w:val="005F00B4"/>
    <w:pPr>
      <w:autoSpaceDE w:val="0"/>
      <w:autoSpaceDN w:val="0"/>
      <w:adjustRightInd w:val="0"/>
      <w:spacing w:line="360" w:lineRule="auto"/>
      <w:jc w:val="both"/>
    </w:pPr>
    <w:rPr>
      <w:sz w:val="40"/>
    </w:rPr>
  </w:style>
  <w:style w:type="character" w:customStyle="1" w:styleId="BodyTextChar">
    <w:name w:val="Body Text Char"/>
    <w:basedOn w:val="DefaultParagraphFont"/>
    <w:link w:val="BodyText"/>
    <w:rsid w:val="005F00B4"/>
    <w:rPr>
      <w:rFonts w:ascii="Times New Roman" w:eastAsia="Times New Roman" w:hAnsi="Times New Roman" w:cs="Times New Roman"/>
      <w:sz w:val="40"/>
      <w:szCs w:val="24"/>
      <w:lang w:bidi="ar-SA"/>
    </w:rPr>
  </w:style>
  <w:style w:type="character" w:customStyle="1" w:styleId="st">
    <w:name w:val="st"/>
    <w:basedOn w:val="DefaultParagraphFont"/>
    <w:rsid w:val="00AB3AFE"/>
  </w:style>
  <w:style w:type="character" w:customStyle="1" w:styleId="resultssummary">
    <w:name w:val="results_summary"/>
    <w:basedOn w:val="DefaultParagraphFont"/>
    <w:rsid w:val="00D15074"/>
  </w:style>
  <w:style w:type="character" w:styleId="LineNumber">
    <w:name w:val="line number"/>
    <w:basedOn w:val="DefaultParagraphFont"/>
    <w:uiPriority w:val="99"/>
    <w:semiHidden/>
    <w:unhideWhenUsed/>
    <w:rsid w:val="002B3883"/>
  </w:style>
  <w:style w:type="character" w:styleId="CommentReference">
    <w:name w:val="annotation reference"/>
    <w:basedOn w:val="DefaultParagraphFont"/>
    <w:semiHidden/>
    <w:rsid w:val="00D22DD1"/>
    <w:rPr>
      <w:sz w:val="16"/>
      <w:szCs w:val="16"/>
    </w:rPr>
  </w:style>
  <w:style w:type="paragraph" w:styleId="CommentText">
    <w:name w:val="annotation text"/>
    <w:basedOn w:val="Normal"/>
    <w:link w:val="CommentTextChar"/>
    <w:semiHidden/>
    <w:rsid w:val="00D22DD1"/>
    <w:rPr>
      <w:sz w:val="20"/>
      <w:szCs w:val="20"/>
    </w:rPr>
  </w:style>
  <w:style w:type="paragraph" w:styleId="CommentSubject">
    <w:name w:val="annotation subject"/>
    <w:basedOn w:val="CommentText"/>
    <w:next w:val="CommentText"/>
    <w:semiHidden/>
    <w:rsid w:val="00D22DD1"/>
    <w:rPr>
      <w:b/>
      <w:bCs/>
    </w:rPr>
  </w:style>
  <w:style w:type="character" w:customStyle="1" w:styleId="CommentTextChar">
    <w:name w:val="Comment Text Char"/>
    <w:basedOn w:val="DefaultParagraphFont"/>
    <w:link w:val="CommentText"/>
    <w:semiHidden/>
    <w:rsid w:val="00F42F2D"/>
    <w:rPr>
      <w:rFonts w:ascii="Times New Roman" w:eastAsia="Times New Roman" w:hAnsi="Times New Roman"/>
    </w:rPr>
  </w:style>
</w:styles>
</file>

<file path=word/webSettings.xml><?xml version="1.0" encoding="utf-8"?>
<w:webSettings xmlns:r="http://schemas.openxmlformats.org/officeDocument/2006/relationships" xmlns:w="http://schemas.openxmlformats.org/wordprocessingml/2006/main">
  <w:divs>
    <w:div w:id="137449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C12245-B2CE-4EF6-8F91-54E0F9B8A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4872</Words>
  <Characters>27772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IN VITRO CONSERVATION OF ENDANGERED ORCHID Bulbophyllum auricomum Lindl</vt:lpstr>
    </vt:vector>
  </TitlesOfParts>
  <Company>Microsoft</Company>
  <LinksUpToDate>false</LinksUpToDate>
  <CharactersWithSpaces>32579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VITRO CONSERVATION OF ENDANGERED ORCHID Bulbophyllum auricomum Lindl</dc:title>
  <dc:creator>Biswajit</dc:creator>
  <cp:lastModifiedBy>Tim</cp:lastModifiedBy>
  <cp:revision>2</cp:revision>
  <cp:lastPrinted>2013-07-12T13:30:00Z</cp:lastPrinted>
  <dcterms:created xsi:type="dcterms:W3CDTF">2013-10-28T17:54:00Z</dcterms:created>
  <dcterms:modified xsi:type="dcterms:W3CDTF">2013-10-28T17:54:00Z</dcterms:modified>
</cp:coreProperties>
</file>