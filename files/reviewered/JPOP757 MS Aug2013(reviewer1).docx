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5E403" w14:textId="77777777" w:rsidR="00D445EC" w:rsidRDefault="00D445EC" w:rsidP="009F1871">
      <w:pPr>
        <w:pStyle w:val="Heading5"/>
        <w:jc w:val="right"/>
        <w:rPr>
          <w:rFonts w:ascii="Times New Roman" w:hAnsi="Times New Roman" w:cs="Times New Roman"/>
          <w:b/>
          <w:color w:val="000000"/>
          <w:lang w:val="en-GB"/>
        </w:rPr>
      </w:pPr>
      <w:r>
        <w:rPr>
          <w:rFonts w:ascii="Times New Roman" w:hAnsi="Times New Roman" w:cs="Times New Roman"/>
          <w:b/>
          <w:color w:val="000000"/>
          <w:lang w:val="en-GB"/>
        </w:rPr>
        <w:t>Running Title:</w:t>
      </w:r>
    </w:p>
    <w:p w14:paraId="59D936F5" w14:textId="77777777" w:rsidR="009F1871" w:rsidRPr="009F1871" w:rsidRDefault="00D445EC" w:rsidP="009F1871">
      <w:pPr>
        <w:pStyle w:val="Heading5"/>
        <w:jc w:val="right"/>
        <w:rPr>
          <w:rFonts w:ascii="Times New Roman" w:hAnsi="Times New Roman" w:cs="Times New Roman"/>
          <w:b/>
          <w:color w:val="000000"/>
          <w:lang w:val="en-GB"/>
        </w:rPr>
      </w:pPr>
      <w:r>
        <w:rPr>
          <w:rFonts w:ascii="Times New Roman" w:hAnsi="Times New Roman" w:cs="Times New Roman"/>
          <w:b/>
          <w:color w:val="000000"/>
          <w:lang w:val="en-GB"/>
        </w:rPr>
        <w:t>IMPROVING</w:t>
      </w:r>
      <w:r w:rsidR="009F1871" w:rsidRPr="009F1871">
        <w:rPr>
          <w:rFonts w:ascii="Times New Roman" w:hAnsi="Times New Roman" w:cs="Times New Roman"/>
          <w:b/>
          <w:color w:val="000000"/>
          <w:lang w:val="en-GB"/>
        </w:rPr>
        <w:t xml:space="preserve"> SEED </w:t>
      </w:r>
      <w:r>
        <w:rPr>
          <w:rFonts w:ascii="Times New Roman" w:hAnsi="Times New Roman" w:cs="Times New Roman"/>
          <w:b/>
          <w:color w:val="000000"/>
          <w:lang w:val="en-GB"/>
        </w:rPr>
        <w:t>GERMINATION</w:t>
      </w:r>
      <w:r w:rsidR="009F1871" w:rsidRPr="009F1871">
        <w:rPr>
          <w:rFonts w:ascii="Times New Roman" w:hAnsi="Times New Roman" w:cs="Times New Roman"/>
          <w:b/>
          <w:color w:val="000000"/>
          <w:lang w:val="en-GB"/>
        </w:rPr>
        <w:t xml:space="preserve"> OF </w:t>
      </w:r>
    </w:p>
    <w:p w14:paraId="7D1E361C" w14:textId="77777777" w:rsidR="009F1871" w:rsidRPr="00EF4368" w:rsidRDefault="009F1871" w:rsidP="009F1871">
      <w:pPr>
        <w:spacing w:line="480" w:lineRule="auto"/>
        <w:ind w:firstLine="709"/>
        <w:jc w:val="right"/>
        <w:rPr>
          <w:b/>
          <w:bCs/>
          <w:color w:val="000000"/>
          <w:lang w:val="en-GB"/>
        </w:rPr>
      </w:pPr>
      <w:r w:rsidRPr="00EF4368">
        <w:rPr>
          <w:b/>
          <w:bCs/>
          <w:color w:val="000000"/>
          <w:lang w:val="en-GB"/>
        </w:rPr>
        <w:t>BLADDER-SENNA (</w:t>
      </w:r>
      <w:r w:rsidRPr="00EF4368">
        <w:rPr>
          <w:b/>
          <w:bCs/>
          <w:i/>
          <w:iCs/>
          <w:color w:val="000000"/>
          <w:lang w:val="en-GB"/>
        </w:rPr>
        <w:t xml:space="preserve">Colutea armena </w:t>
      </w:r>
      <w:r w:rsidRPr="00EF4368">
        <w:rPr>
          <w:b/>
          <w:bCs/>
          <w:color w:val="000000"/>
          <w:lang w:val="en-GB"/>
        </w:rPr>
        <w:t>Boiss.</w:t>
      </w:r>
      <w:r>
        <w:rPr>
          <w:b/>
          <w:bCs/>
          <w:color w:val="000000"/>
          <w:lang w:val="en-GB"/>
        </w:rPr>
        <w:t xml:space="preserve"> </w:t>
      </w:r>
      <w:r w:rsidRPr="00EF4368">
        <w:rPr>
          <w:b/>
          <w:bCs/>
          <w:color w:val="000000"/>
          <w:lang w:val="en-GB"/>
        </w:rPr>
        <w:t>&amp;</w:t>
      </w:r>
      <w:r>
        <w:rPr>
          <w:b/>
          <w:bCs/>
          <w:color w:val="000000"/>
          <w:lang w:val="en-GB"/>
        </w:rPr>
        <w:t xml:space="preserve"> </w:t>
      </w:r>
      <w:r w:rsidRPr="00EF4368">
        <w:rPr>
          <w:b/>
          <w:bCs/>
          <w:color w:val="000000"/>
          <w:lang w:val="en-GB"/>
        </w:rPr>
        <w:t>Huet.)</w:t>
      </w:r>
    </w:p>
    <w:p w14:paraId="0B0EB999" w14:textId="77777777" w:rsidR="001F3DB7" w:rsidRPr="00CA515E" w:rsidRDefault="001F3DB7" w:rsidP="009C4C80">
      <w:pPr>
        <w:spacing w:line="480" w:lineRule="auto"/>
        <w:ind w:firstLine="709"/>
        <w:jc w:val="center"/>
        <w:rPr>
          <w:b/>
          <w:bCs/>
          <w:color w:val="000000" w:themeColor="text1"/>
          <w:lang w:val="en-GB"/>
        </w:rPr>
      </w:pPr>
    </w:p>
    <w:p w14:paraId="4EF2EBF0" w14:textId="77777777" w:rsidR="001F3DB7" w:rsidRDefault="001F3DB7" w:rsidP="009C4C80">
      <w:pPr>
        <w:spacing w:line="480" w:lineRule="auto"/>
        <w:ind w:firstLine="709"/>
        <w:jc w:val="center"/>
        <w:rPr>
          <w:b/>
          <w:bCs/>
          <w:color w:val="000000" w:themeColor="text1"/>
          <w:lang w:val="en-GB"/>
        </w:rPr>
      </w:pPr>
    </w:p>
    <w:p w14:paraId="5852295B" w14:textId="77777777" w:rsidR="009F1871" w:rsidRDefault="009F1871" w:rsidP="009C4C80">
      <w:pPr>
        <w:spacing w:line="480" w:lineRule="auto"/>
        <w:ind w:firstLine="709"/>
        <w:jc w:val="center"/>
        <w:rPr>
          <w:b/>
          <w:bCs/>
          <w:color w:val="000000" w:themeColor="text1"/>
          <w:lang w:val="en-GB"/>
        </w:rPr>
      </w:pPr>
    </w:p>
    <w:p w14:paraId="630979B9" w14:textId="77777777" w:rsidR="009F1871" w:rsidRPr="00CA515E" w:rsidRDefault="009F1871" w:rsidP="009C4C80">
      <w:pPr>
        <w:spacing w:line="480" w:lineRule="auto"/>
        <w:ind w:firstLine="709"/>
        <w:jc w:val="center"/>
        <w:rPr>
          <w:b/>
          <w:bCs/>
          <w:color w:val="000000" w:themeColor="text1"/>
          <w:lang w:val="en-GB"/>
        </w:rPr>
      </w:pPr>
    </w:p>
    <w:p w14:paraId="7D8F9D19" w14:textId="77777777" w:rsidR="001F3DB7" w:rsidRPr="00CA515E" w:rsidRDefault="001F3DB7" w:rsidP="009C4C80">
      <w:pPr>
        <w:spacing w:line="480" w:lineRule="auto"/>
        <w:ind w:firstLine="709"/>
        <w:jc w:val="center"/>
        <w:rPr>
          <w:b/>
          <w:bCs/>
          <w:color w:val="000000" w:themeColor="text1"/>
          <w:lang w:val="en-GB"/>
        </w:rPr>
      </w:pPr>
    </w:p>
    <w:p w14:paraId="098AC1B2" w14:textId="77777777" w:rsidR="009C4C80" w:rsidRPr="00CA515E" w:rsidRDefault="009C4C80" w:rsidP="009C4C80">
      <w:pPr>
        <w:spacing w:line="480" w:lineRule="auto"/>
        <w:ind w:firstLine="709"/>
        <w:jc w:val="center"/>
        <w:rPr>
          <w:b/>
          <w:bCs/>
          <w:color w:val="000000" w:themeColor="text1"/>
          <w:lang w:val="en-GB"/>
        </w:rPr>
      </w:pPr>
      <w:r w:rsidRPr="00CA515E">
        <w:rPr>
          <w:b/>
          <w:bCs/>
          <w:color w:val="000000" w:themeColor="text1"/>
          <w:lang w:val="en-GB"/>
        </w:rPr>
        <w:t xml:space="preserve">EFFECTS OF </w:t>
      </w:r>
      <w:r w:rsidR="005C613C" w:rsidRPr="00CA515E">
        <w:rPr>
          <w:b/>
          <w:bCs/>
          <w:color w:val="000000" w:themeColor="text1"/>
          <w:lang w:val="en-GB"/>
        </w:rPr>
        <w:t>D</w:t>
      </w:r>
      <w:r w:rsidR="0009252D" w:rsidRPr="00CA515E">
        <w:rPr>
          <w:b/>
          <w:bCs/>
          <w:color w:val="000000" w:themeColor="text1"/>
          <w:lang w:val="en-GB"/>
        </w:rPr>
        <w:t>I</w:t>
      </w:r>
      <w:r w:rsidR="005C613C" w:rsidRPr="00CA515E">
        <w:rPr>
          <w:b/>
          <w:bCs/>
          <w:color w:val="000000" w:themeColor="text1"/>
          <w:lang w:val="en-GB"/>
        </w:rPr>
        <w:t xml:space="preserve">FFERENT </w:t>
      </w:r>
      <w:r w:rsidR="001F3DB7" w:rsidRPr="00CA515E">
        <w:rPr>
          <w:b/>
          <w:bCs/>
          <w:color w:val="000000" w:themeColor="text1"/>
          <w:lang w:val="en-GB"/>
        </w:rPr>
        <w:t>SOWING DEPTH</w:t>
      </w:r>
      <w:r w:rsidR="005C613C" w:rsidRPr="00CA515E">
        <w:rPr>
          <w:b/>
          <w:bCs/>
          <w:color w:val="000000" w:themeColor="text1"/>
          <w:lang w:val="en-GB"/>
        </w:rPr>
        <w:t>S</w:t>
      </w:r>
      <w:r w:rsidR="001F3DB7" w:rsidRPr="00CA515E">
        <w:rPr>
          <w:b/>
          <w:bCs/>
          <w:color w:val="000000" w:themeColor="text1"/>
          <w:lang w:val="en-GB"/>
        </w:rPr>
        <w:t xml:space="preserve"> AND GROWING MEDIA </w:t>
      </w:r>
      <w:r w:rsidRPr="00CA515E">
        <w:rPr>
          <w:b/>
          <w:bCs/>
          <w:color w:val="000000" w:themeColor="text1"/>
          <w:lang w:val="en-GB"/>
        </w:rPr>
        <w:t>ON GERMINATION OF BLADDER-SENNA (</w:t>
      </w:r>
      <w:r w:rsidRPr="00CA515E">
        <w:rPr>
          <w:b/>
          <w:bCs/>
          <w:i/>
          <w:iCs/>
          <w:color w:val="000000" w:themeColor="text1"/>
          <w:lang w:val="en-GB"/>
        </w:rPr>
        <w:t xml:space="preserve">Colutea armena </w:t>
      </w:r>
      <w:r w:rsidRPr="00CA515E">
        <w:rPr>
          <w:b/>
          <w:bCs/>
          <w:color w:val="000000" w:themeColor="text1"/>
          <w:lang w:val="en-GB"/>
        </w:rPr>
        <w:t>Boiss. &amp; Huet.) SEEDS</w:t>
      </w:r>
    </w:p>
    <w:p w14:paraId="2B3575A6" w14:textId="77777777" w:rsidR="009C4C80" w:rsidRPr="00CA515E" w:rsidRDefault="009C4C80" w:rsidP="009C4C80">
      <w:pPr>
        <w:spacing w:line="480" w:lineRule="auto"/>
        <w:ind w:firstLine="709"/>
        <w:jc w:val="center"/>
        <w:rPr>
          <w:b/>
          <w:bCs/>
          <w:color w:val="000000" w:themeColor="text1"/>
          <w:lang w:val="en-GB"/>
        </w:rPr>
      </w:pPr>
    </w:p>
    <w:p w14:paraId="3CEF2CAF" w14:textId="77777777" w:rsidR="009C4C80" w:rsidRPr="00CA515E" w:rsidRDefault="009C4C80" w:rsidP="009C4C80">
      <w:pPr>
        <w:spacing w:line="480" w:lineRule="auto"/>
        <w:ind w:firstLine="709"/>
        <w:jc w:val="center"/>
        <w:rPr>
          <w:b/>
          <w:bCs/>
          <w:color w:val="000000" w:themeColor="text1"/>
          <w:lang w:val="en-GB"/>
        </w:rPr>
      </w:pPr>
    </w:p>
    <w:p w14:paraId="3E920513" w14:textId="77777777" w:rsidR="009C4C80" w:rsidRPr="00CA515E" w:rsidRDefault="001F3DB7" w:rsidP="00D445EC">
      <w:pPr>
        <w:spacing w:line="480" w:lineRule="auto"/>
        <w:jc w:val="center"/>
        <w:rPr>
          <w:b/>
          <w:bCs/>
          <w:color w:val="000000" w:themeColor="text1"/>
          <w:lang w:val="en-GB"/>
        </w:rPr>
      </w:pPr>
      <w:r w:rsidRPr="00CA515E">
        <w:rPr>
          <w:b/>
          <w:bCs/>
          <w:color w:val="000000" w:themeColor="text1"/>
          <w:lang w:val="en-GB"/>
        </w:rPr>
        <w:t>Serap ALPAY ATEŞ</w:t>
      </w:r>
    </w:p>
    <w:p w14:paraId="02D97908" w14:textId="77777777" w:rsidR="001F3DB7" w:rsidRPr="00CA515E" w:rsidRDefault="001F3DB7" w:rsidP="00D445EC">
      <w:pPr>
        <w:spacing w:line="480" w:lineRule="auto"/>
        <w:jc w:val="center"/>
        <w:rPr>
          <w:bCs/>
          <w:color w:val="000000" w:themeColor="text1"/>
          <w:lang w:val="en-GB"/>
        </w:rPr>
      </w:pPr>
      <w:r w:rsidRPr="00CA515E">
        <w:rPr>
          <w:bCs/>
          <w:color w:val="000000" w:themeColor="text1"/>
          <w:lang w:val="en-GB"/>
        </w:rPr>
        <w:t>Artvin Çoruh University, Forestry Research Centre, 08000 Artvin TURKEY</w:t>
      </w:r>
    </w:p>
    <w:p w14:paraId="6C04D430" w14:textId="77777777" w:rsidR="009C4C80" w:rsidRPr="00CA515E" w:rsidRDefault="001F3DB7" w:rsidP="00D445EC">
      <w:pPr>
        <w:spacing w:line="480" w:lineRule="auto"/>
        <w:jc w:val="center"/>
        <w:rPr>
          <w:b/>
          <w:bCs/>
          <w:color w:val="000000" w:themeColor="text1"/>
          <w:lang w:val="en-GB"/>
        </w:rPr>
      </w:pPr>
      <w:r w:rsidRPr="00CA515E">
        <w:rPr>
          <w:b/>
          <w:bCs/>
          <w:color w:val="000000" w:themeColor="text1"/>
          <w:lang w:val="en-GB"/>
        </w:rPr>
        <w:t>Zafer Ö</w:t>
      </w:r>
      <w:r w:rsidR="009C4C80" w:rsidRPr="00CA515E">
        <w:rPr>
          <w:b/>
          <w:bCs/>
          <w:color w:val="000000" w:themeColor="text1"/>
          <w:lang w:val="en-GB"/>
        </w:rPr>
        <w:t>LMEZ</w:t>
      </w:r>
    </w:p>
    <w:p w14:paraId="104D1CB2" w14:textId="77777777" w:rsidR="009C4C80" w:rsidRPr="00CA515E" w:rsidRDefault="001F3DB7" w:rsidP="00D445EC">
      <w:pPr>
        <w:pStyle w:val="Heading2"/>
        <w:ind w:firstLine="0"/>
        <w:rPr>
          <w:i w:val="0"/>
          <w:iCs w:val="0"/>
          <w:color w:val="000000" w:themeColor="text1"/>
          <w:lang w:val="en-GB"/>
        </w:rPr>
      </w:pPr>
      <w:r w:rsidRPr="00CA515E">
        <w:rPr>
          <w:i w:val="0"/>
          <w:iCs w:val="0"/>
          <w:color w:val="000000" w:themeColor="text1"/>
          <w:lang w:val="en-GB"/>
        </w:rPr>
        <w:t>Artvin Çoruh</w:t>
      </w:r>
      <w:r w:rsidR="009C4C80" w:rsidRPr="00CA515E">
        <w:rPr>
          <w:i w:val="0"/>
          <w:iCs w:val="0"/>
          <w:color w:val="000000" w:themeColor="text1"/>
          <w:lang w:val="en-GB"/>
        </w:rPr>
        <w:t xml:space="preserve"> University, Faculty of Forestry, 08000 Artvin TURKEY</w:t>
      </w:r>
    </w:p>
    <w:p w14:paraId="79528864" w14:textId="77777777" w:rsidR="009C4C80" w:rsidRPr="00CA515E" w:rsidRDefault="009C4C80" w:rsidP="009C4C80">
      <w:pPr>
        <w:spacing w:line="480" w:lineRule="auto"/>
        <w:ind w:firstLine="709"/>
        <w:jc w:val="center"/>
        <w:rPr>
          <w:b/>
          <w:bCs/>
          <w:color w:val="000000" w:themeColor="text1"/>
          <w:lang w:val="en-GB"/>
        </w:rPr>
      </w:pPr>
    </w:p>
    <w:p w14:paraId="6E475937" w14:textId="77777777" w:rsidR="009C4C80" w:rsidRPr="00CA515E" w:rsidRDefault="009C4C80" w:rsidP="009C4C80">
      <w:pPr>
        <w:pStyle w:val="Heading4"/>
        <w:rPr>
          <w:color w:val="000000" w:themeColor="text1"/>
          <w:lang w:val="en-GB"/>
        </w:rPr>
      </w:pPr>
    </w:p>
    <w:p w14:paraId="42367A9B" w14:textId="77777777" w:rsidR="009C4C80" w:rsidRPr="00CA515E" w:rsidRDefault="009C4C80" w:rsidP="009C4C80">
      <w:pPr>
        <w:pStyle w:val="Heading4"/>
        <w:rPr>
          <w:color w:val="000000" w:themeColor="text1"/>
          <w:lang w:val="en-GB"/>
        </w:rPr>
      </w:pPr>
    </w:p>
    <w:p w14:paraId="3F0A6E3E" w14:textId="77777777" w:rsidR="009C4C80" w:rsidRPr="00CA515E" w:rsidRDefault="009C4C80" w:rsidP="00D445EC">
      <w:pPr>
        <w:spacing w:line="480" w:lineRule="auto"/>
        <w:jc w:val="center"/>
        <w:rPr>
          <w:b/>
          <w:bCs/>
          <w:color w:val="000000" w:themeColor="text1"/>
          <w:lang w:val="en-GB"/>
        </w:rPr>
      </w:pPr>
      <w:r w:rsidRPr="00CA515E">
        <w:rPr>
          <w:b/>
          <w:bCs/>
          <w:color w:val="000000" w:themeColor="text1"/>
          <w:lang w:val="en-GB"/>
        </w:rPr>
        <w:t>Correspondence Address:</w:t>
      </w:r>
    </w:p>
    <w:p w14:paraId="0E340383" w14:textId="77777777" w:rsidR="009C4C80" w:rsidRPr="00CA515E" w:rsidRDefault="00D445EC" w:rsidP="009C4C80">
      <w:pPr>
        <w:spacing w:line="480" w:lineRule="auto"/>
        <w:jc w:val="center"/>
        <w:rPr>
          <w:color w:val="000000" w:themeColor="text1"/>
          <w:lang w:val="en-GB"/>
        </w:rPr>
      </w:pPr>
      <w:r>
        <w:rPr>
          <w:color w:val="000000" w:themeColor="text1"/>
          <w:lang w:val="en-GB"/>
        </w:rPr>
        <w:t>Prof. Dr. Zafer Ö</w:t>
      </w:r>
      <w:r w:rsidR="009C4C80" w:rsidRPr="00CA515E">
        <w:rPr>
          <w:color w:val="000000" w:themeColor="text1"/>
          <w:lang w:val="en-GB"/>
        </w:rPr>
        <w:t>LMEZ</w:t>
      </w:r>
    </w:p>
    <w:p w14:paraId="7C777AE6" w14:textId="77777777" w:rsidR="001F3DB7" w:rsidRPr="00CA515E" w:rsidRDefault="001F3DB7" w:rsidP="001F3DB7">
      <w:pPr>
        <w:pStyle w:val="Heading2"/>
        <w:rPr>
          <w:i w:val="0"/>
          <w:iCs w:val="0"/>
          <w:color w:val="000000" w:themeColor="text1"/>
          <w:lang w:val="en-GB"/>
        </w:rPr>
      </w:pPr>
      <w:r w:rsidRPr="00CA515E">
        <w:rPr>
          <w:i w:val="0"/>
          <w:iCs w:val="0"/>
          <w:color w:val="000000" w:themeColor="text1"/>
          <w:lang w:val="en-GB"/>
        </w:rPr>
        <w:t>Artvin Çoruh University, Faculty of Forestry, 08000 Artvin TURKEY</w:t>
      </w:r>
    </w:p>
    <w:p w14:paraId="0EB2C03F" w14:textId="77777777" w:rsidR="001F3DB7" w:rsidRPr="00CA515E" w:rsidRDefault="001F3DB7" w:rsidP="009C4C80">
      <w:pPr>
        <w:spacing w:line="480" w:lineRule="auto"/>
        <w:jc w:val="center"/>
        <w:rPr>
          <w:color w:val="000000" w:themeColor="text1"/>
          <w:lang w:val="en-GB"/>
        </w:rPr>
      </w:pPr>
    </w:p>
    <w:p w14:paraId="7A85D992" w14:textId="77777777" w:rsidR="009C4C80" w:rsidRPr="00CA515E" w:rsidRDefault="001F3DB7" w:rsidP="009C4C80">
      <w:pPr>
        <w:spacing w:line="480" w:lineRule="auto"/>
        <w:jc w:val="center"/>
        <w:rPr>
          <w:color w:val="000000" w:themeColor="text1"/>
          <w:lang w:val="en-GB"/>
        </w:rPr>
      </w:pPr>
      <w:r w:rsidRPr="00CA515E">
        <w:rPr>
          <w:color w:val="000000" w:themeColor="text1"/>
          <w:lang w:val="en-GB"/>
        </w:rPr>
        <w:t>E-mail</w:t>
      </w:r>
      <w:r w:rsidR="009C4C80" w:rsidRPr="00CA515E">
        <w:rPr>
          <w:color w:val="000000" w:themeColor="text1"/>
          <w:lang w:val="en-GB"/>
        </w:rPr>
        <w:t xml:space="preserve">: </w:t>
      </w:r>
      <w:hyperlink r:id="rId6" w:history="1">
        <w:r w:rsidR="002A70B9" w:rsidRPr="00CA515E">
          <w:rPr>
            <w:rStyle w:val="Hyperlink"/>
            <w:color w:val="000000" w:themeColor="text1"/>
            <w:lang w:val="en-GB"/>
          </w:rPr>
          <w:t>zaferolmez@yahoo.com</w:t>
        </w:r>
      </w:hyperlink>
    </w:p>
    <w:p w14:paraId="7BF8A814" w14:textId="77777777" w:rsidR="002A70B9" w:rsidRPr="00CA515E" w:rsidRDefault="0085758A" w:rsidP="009C4C80">
      <w:pPr>
        <w:spacing w:line="480" w:lineRule="auto"/>
        <w:jc w:val="center"/>
        <w:rPr>
          <w:color w:val="000000" w:themeColor="text1"/>
          <w:lang w:val="en-GB"/>
        </w:rPr>
      </w:pPr>
      <w:hyperlink r:id="rId7" w:history="1">
        <w:r w:rsidR="002A70B9" w:rsidRPr="00CA515E">
          <w:rPr>
            <w:rStyle w:val="Hyperlink"/>
            <w:color w:val="000000" w:themeColor="text1"/>
            <w:lang w:val="en-GB"/>
          </w:rPr>
          <w:t>zaferolmez@artvin.edu.tr</w:t>
        </w:r>
      </w:hyperlink>
    </w:p>
    <w:p w14:paraId="0D54F2CB" w14:textId="77777777" w:rsidR="002A70B9" w:rsidRPr="00CA515E" w:rsidRDefault="002A70B9" w:rsidP="009C4C80">
      <w:pPr>
        <w:spacing w:line="480" w:lineRule="auto"/>
        <w:jc w:val="center"/>
        <w:rPr>
          <w:color w:val="000000" w:themeColor="text1"/>
          <w:lang w:val="en-GB"/>
        </w:rPr>
      </w:pPr>
    </w:p>
    <w:p w14:paraId="0EF2FC0A" w14:textId="77777777" w:rsidR="002A70B9" w:rsidRPr="00CA515E" w:rsidRDefault="002A70B9" w:rsidP="002A70B9">
      <w:pPr>
        <w:spacing w:line="480" w:lineRule="auto"/>
        <w:ind w:firstLine="709"/>
        <w:jc w:val="center"/>
        <w:rPr>
          <w:b/>
          <w:bCs/>
          <w:color w:val="000000" w:themeColor="text1"/>
          <w:lang w:val="en-GB"/>
        </w:rPr>
      </w:pPr>
      <w:r w:rsidRPr="00CA515E">
        <w:rPr>
          <w:b/>
          <w:bCs/>
          <w:color w:val="000000" w:themeColor="text1"/>
          <w:lang w:val="en-GB"/>
        </w:rPr>
        <w:lastRenderedPageBreak/>
        <w:t>Effects of Different Sowing Depth</w:t>
      </w:r>
      <w:r w:rsidR="005C613C" w:rsidRPr="00CA515E">
        <w:rPr>
          <w:b/>
          <w:bCs/>
          <w:color w:val="000000" w:themeColor="text1"/>
          <w:lang w:val="en-GB"/>
        </w:rPr>
        <w:t>s and Growing Media</w:t>
      </w:r>
      <w:r w:rsidRPr="00CA515E">
        <w:rPr>
          <w:b/>
          <w:bCs/>
          <w:color w:val="000000" w:themeColor="text1"/>
          <w:lang w:val="en-GB"/>
        </w:rPr>
        <w:t xml:space="preserve"> on Germination of Bladder-senna (</w:t>
      </w:r>
      <w:r w:rsidRPr="00CA515E">
        <w:rPr>
          <w:b/>
          <w:bCs/>
          <w:i/>
          <w:iCs/>
          <w:color w:val="000000" w:themeColor="text1"/>
          <w:lang w:val="en-GB"/>
        </w:rPr>
        <w:t xml:space="preserve">Colutea armena </w:t>
      </w:r>
      <w:r w:rsidRPr="00CA515E">
        <w:rPr>
          <w:b/>
          <w:bCs/>
          <w:color w:val="000000" w:themeColor="text1"/>
          <w:lang w:val="en-GB"/>
        </w:rPr>
        <w:t>Boiss. &amp; Huet.) Seeds</w:t>
      </w:r>
    </w:p>
    <w:p w14:paraId="1ABBB825" w14:textId="77777777" w:rsidR="00F40823" w:rsidRPr="00CA515E" w:rsidRDefault="00F40823" w:rsidP="009C4C80">
      <w:pPr>
        <w:spacing w:line="480" w:lineRule="auto"/>
        <w:jc w:val="both"/>
        <w:rPr>
          <w:b/>
          <w:bCs/>
          <w:color w:val="000000" w:themeColor="text1"/>
          <w:lang w:val="en-GB"/>
        </w:rPr>
      </w:pPr>
    </w:p>
    <w:p w14:paraId="2E9412DF" w14:textId="77777777"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ABSTRACT</w:t>
      </w:r>
    </w:p>
    <w:p w14:paraId="01A4CE08" w14:textId="77777777"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This study was carried out to determine which </w:t>
      </w:r>
      <w:r w:rsidR="003D12D2" w:rsidRPr="00CA515E">
        <w:rPr>
          <w:color w:val="000000" w:themeColor="text1"/>
          <w:lang w:val="en-GB"/>
        </w:rPr>
        <w:t xml:space="preserve">sowing depth and growing medium </w:t>
      </w:r>
      <w:r w:rsidRPr="00CA515E">
        <w:rPr>
          <w:color w:val="000000" w:themeColor="text1"/>
          <w:lang w:val="en-GB"/>
        </w:rPr>
        <w:t xml:space="preserve">should be preferred to </w:t>
      </w:r>
      <w:r w:rsidR="003D12D2" w:rsidRPr="00CA515E">
        <w:rPr>
          <w:color w:val="000000" w:themeColor="text1"/>
          <w:lang w:val="en-GB"/>
        </w:rPr>
        <w:t xml:space="preserve">increase germination percentage </w:t>
      </w:r>
      <w:r w:rsidRPr="00CA515E">
        <w:rPr>
          <w:color w:val="000000" w:themeColor="text1"/>
          <w:lang w:val="en-GB"/>
        </w:rPr>
        <w:t xml:space="preserve">of </w:t>
      </w:r>
      <w:r w:rsidRPr="00CA515E">
        <w:rPr>
          <w:i/>
          <w:iCs/>
          <w:color w:val="000000" w:themeColor="text1"/>
          <w:lang w:val="en-GB"/>
        </w:rPr>
        <w:t>Colutea armena</w:t>
      </w:r>
      <w:r w:rsidRPr="00CA515E">
        <w:rPr>
          <w:color w:val="000000" w:themeColor="text1"/>
          <w:lang w:val="en-GB"/>
        </w:rPr>
        <w:t xml:space="preserve"> seeds. </w:t>
      </w:r>
      <w:r w:rsidR="003D12D2" w:rsidRPr="00CA515E">
        <w:rPr>
          <w:color w:val="000000" w:themeColor="text1"/>
          <w:lang w:val="en-GB"/>
        </w:rPr>
        <w:t>T</w:t>
      </w:r>
      <w:r w:rsidRPr="00CA515E">
        <w:rPr>
          <w:color w:val="000000" w:themeColor="text1"/>
          <w:lang w:val="en-GB"/>
        </w:rPr>
        <w:t xml:space="preserve">reatments applied to the seeds were </w:t>
      </w:r>
      <w:r w:rsidR="003D12D2" w:rsidRPr="00CA515E">
        <w:rPr>
          <w:color w:val="000000" w:themeColor="text1"/>
          <w:lang w:val="en-GB"/>
        </w:rPr>
        <w:t>3 different sowing depths (0</w:t>
      </w:r>
      <w:r w:rsidR="007210E0" w:rsidRPr="00CA515E">
        <w:rPr>
          <w:color w:val="000000" w:themeColor="text1"/>
          <w:lang w:val="en-GB"/>
        </w:rPr>
        <w:t>.5</w:t>
      </w:r>
      <w:r w:rsidR="003D12D2" w:rsidRPr="00CA515E">
        <w:rPr>
          <w:color w:val="000000" w:themeColor="text1"/>
          <w:lang w:val="en-GB"/>
        </w:rPr>
        <w:t xml:space="preserve"> cm, 1 cm and 1.5 cm) and 4 different growing </w:t>
      </w:r>
      <w:r w:rsidR="005C613C" w:rsidRPr="00CA515E">
        <w:rPr>
          <w:color w:val="000000" w:themeColor="text1"/>
          <w:lang w:val="en-GB"/>
        </w:rPr>
        <w:t>media</w:t>
      </w:r>
      <w:r w:rsidR="003D12D2" w:rsidRPr="00CA515E">
        <w:rPr>
          <w:color w:val="000000" w:themeColor="text1"/>
          <w:lang w:val="en-GB"/>
        </w:rPr>
        <w:t xml:space="preserve"> (</w:t>
      </w:r>
      <w:r w:rsidR="008542F9" w:rsidRPr="00CA515E">
        <w:rPr>
          <w:color w:val="000000" w:themeColor="text1"/>
          <w:lang w:val="en-GB"/>
        </w:rPr>
        <w:t>forest soil+sand+manure (2:1:1);</w:t>
      </w:r>
      <w:r w:rsidR="007210E0" w:rsidRPr="00CA515E">
        <w:rPr>
          <w:color w:val="000000" w:themeColor="text1"/>
          <w:lang w:val="en-GB"/>
        </w:rPr>
        <w:t xml:space="preserve"> </w:t>
      </w:r>
      <w:r w:rsidR="008542F9" w:rsidRPr="00CA515E">
        <w:rPr>
          <w:color w:val="000000" w:themeColor="text1"/>
          <w:lang w:val="en-GB"/>
        </w:rPr>
        <w:t>peat+manure (2:1);</w:t>
      </w:r>
      <w:r w:rsidR="007210E0" w:rsidRPr="00CA515E">
        <w:rPr>
          <w:color w:val="000000" w:themeColor="text1"/>
          <w:lang w:val="en-GB"/>
        </w:rPr>
        <w:t xml:space="preserve"> </w:t>
      </w:r>
      <w:r w:rsidR="008542F9" w:rsidRPr="00CA515E">
        <w:rPr>
          <w:color w:val="000000" w:themeColor="text1"/>
          <w:lang w:val="en-GB"/>
        </w:rPr>
        <w:t>peat</w:t>
      </w:r>
      <w:r w:rsidR="007210E0" w:rsidRPr="00CA515E">
        <w:rPr>
          <w:color w:val="000000" w:themeColor="text1"/>
          <w:lang w:val="en-GB"/>
        </w:rPr>
        <w:t>+perlit</w:t>
      </w:r>
      <w:r w:rsidR="008542F9" w:rsidRPr="00CA515E">
        <w:rPr>
          <w:color w:val="000000" w:themeColor="text1"/>
          <w:lang w:val="en-GB"/>
        </w:rPr>
        <w:t>e</w:t>
      </w:r>
      <w:r w:rsidR="007210E0" w:rsidRPr="00CA515E">
        <w:rPr>
          <w:color w:val="000000" w:themeColor="text1"/>
          <w:lang w:val="en-GB"/>
        </w:rPr>
        <w:t xml:space="preserve">+manure (2:1:1) and </w:t>
      </w:r>
      <w:r w:rsidR="008542F9" w:rsidRPr="00CA515E">
        <w:rPr>
          <w:color w:val="000000" w:themeColor="text1"/>
          <w:lang w:val="en-GB"/>
        </w:rPr>
        <w:t>peat</w:t>
      </w:r>
      <w:r w:rsidR="005772C0" w:rsidRPr="00CA515E">
        <w:rPr>
          <w:color w:val="000000" w:themeColor="text1"/>
          <w:lang w:val="en-GB"/>
        </w:rPr>
        <w:t xml:space="preserve">+forest soil+manure (1:1:1)). </w:t>
      </w:r>
      <w:r w:rsidR="005772C0" w:rsidRPr="0085758A">
        <w:rPr>
          <w:color w:val="000000" w:themeColor="text1"/>
          <w:lang w:val="en-GB"/>
        </w:rPr>
        <w:t xml:space="preserve">The seeds were </w:t>
      </w:r>
      <w:r w:rsidRPr="0085758A">
        <w:rPr>
          <w:color w:val="000000" w:themeColor="text1"/>
          <w:lang w:val="en-GB"/>
        </w:rPr>
        <w:t>submers</w:t>
      </w:r>
      <w:r w:rsidR="005772C0" w:rsidRPr="0085758A">
        <w:rPr>
          <w:color w:val="000000" w:themeColor="text1"/>
          <w:lang w:val="en-GB"/>
        </w:rPr>
        <w:t xml:space="preserve">ed </w:t>
      </w:r>
      <w:r w:rsidRPr="0085758A">
        <w:rPr>
          <w:color w:val="000000" w:themeColor="text1"/>
          <w:lang w:val="en-GB"/>
        </w:rPr>
        <w:t>in concentrated (98%) sulphuric acid for 30 minutes</w:t>
      </w:r>
      <w:r w:rsidR="005772C0" w:rsidRPr="0085758A">
        <w:rPr>
          <w:color w:val="000000" w:themeColor="text1"/>
          <w:lang w:val="en-GB"/>
        </w:rPr>
        <w:t xml:space="preserve"> to overcome seed dormancy</w:t>
      </w:r>
      <w:r w:rsidR="005772C0" w:rsidRPr="00CA515E">
        <w:rPr>
          <w:color w:val="000000" w:themeColor="text1"/>
          <w:lang w:val="en-GB"/>
        </w:rPr>
        <w:t xml:space="preserve">. </w:t>
      </w:r>
      <w:r w:rsidRPr="00CA515E">
        <w:rPr>
          <w:rFonts w:eastAsia="SimSun"/>
          <w:color w:val="000000" w:themeColor="text1"/>
          <w:lang w:val="en-GB" w:eastAsia="zh-CN"/>
        </w:rPr>
        <w:t xml:space="preserve">The seeds were sown </w:t>
      </w:r>
      <w:r w:rsidR="00B6647A" w:rsidRPr="00CA515E">
        <w:rPr>
          <w:rFonts w:eastAsia="SimSun"/>
          <w:color w:val="000000" w:themeColor="text1"/>
          <w:lang w:val="en-GB" w:eastAsia="zh-CN"/>
        </w:rPr>
        <w:t xml:space="preserve">in pot-trays </w:t>
      </w:r>
      <w:r w:rsidRPr="00CA515E">
        <w:rPr>
          <w:color w:val="000000" w:themeColor="text1"/>
          <w:lang w:val="en-GB"/>
        </w:rPr>
        <w:t>at 2</w:t>
      </w:r>
      <w:r w:rsidR="00B6647A" w:rsidRPr="00CA515E">
        <w:rPr>
          <w:color w:val="000000" w:themeColor="text1"/>
          <w:lang w:val="en-GB"/>
        </w:rPr>
        <w:t>4±1</w:t>
      </w:r>
      <w:r w:rsidRPr="00CA515E">
        <w:rPr>
          <w:color w:val="000000" w:themeColor="text1"/>
          <w:lang w:val="en-GB"/>
        </w:rPr>
        <w:t xml:space="preserve">°C in </w:t>
      </w:r>
      <w:r w:rsidR="00B6647A" w:rsidRPr="00CA515E">
        <w:rPr>
          <w:color w:val="000000" w:themeColor="text1"/>
          <w:lang w:val="en-GB"/>
        </w:rPr>
        <w:t>the greenhouse</w:t>
      </w:r>
      <w:r w:rsidRPr="00CA515E">
        <w:rPr>
          <w:color w:val="000000" w:themeColor="text1"/>
          <w:lang w:val="en-GB"/>
        </w:rPr>
        <w:t>.</w:t>
      </w:r>
      <w:r w:rsidRPr="00CA515E">
        <w:rPr>
          <w:rFonts w:eastAsia="SimSun"/>
          <w:color w:val="000000" w:themeColor="text1"/>
          <w:lang w:val="en-GB" w:eastAsia="zh-CN"/>
        </w:rPr>
        <w:t xml:space="preserve"> The s</w:t>
      </w:r>
      <w:r w:rsidRPr="00CA515E">
        <w:rPr>
          <w:color w:val="000000" w:themeColor="text1"/>
          <w:lang w:val="en-GB"/>
        </w:rPr>
        <w:t>tatistical approach was a randomized complete block design with three replications</w:t>
      </w:r>
      <w:r w:rsidR="00F40823" w:rsidRPr="00CA515E">
        <w:rPr>
          <w:color w:val="000000" w:themeColor="text1"/>
          <w:lang w:val="en-GB"/>
        </w:rPr>
        <w:t xml:space="preserve"> and 60 </w:t>
      </w:r>
      <w:r w:rsidR="008A43D3" w:rsidRPr="00CA515E">
        <w:rPr>
          <w:color w:val="000000" w:themeColor="text1"/>
          <w:lang w:val="en-GB"/>
        </w:rPr>
        <w:t xml:space="preserve">seeds </w:t>
      </w:r>
      <w:r w:rsidR="00F40823" w:rsidRPr="00CA515E">
        <w:rPr>
          <w:color w:val="000000" w:themeColor="text1"/>
          <w:lang w:val="en-GB"/>
        </w:rPr>
        <w:t>were used for each replication</w:t>
      </w:r>
      <w:r w:rsidRPr="00CA515E">
        <w:rPr>
          <w:color w:val="000000" w:themeColor="text1"/>
          <w:lang w:val="en-GB"/>
        </w:rPr>
        <w:t xml:space="preserve">. Germinated seeds were observed periodically during </w:t>
      </w:r>
      <w:r w:rsidR="00F40823" w:rsidRPr="00CA515E">
        <w:rPr>
          <w:color w:val="000000" w:themeColor="text1"/>
          <w:lang w:val="en-GB"/>
        </w:rPr>
        <w:t>42</w:t>
      </w:r>
      <w:r w:rsidRPr="00CA515E">
        <w:rPr>
          <w:color w:val="000000" w:themeColor="text1"/>
          <w:lang w:val="en-GB"/>
        </w:rPr>
        <w:t xml:space="preserve"> days to determine germination percentages and germination rates. </w:t>
      </w:r>
      <w:r w:rsidR="001037BF" w:rsidRPr="00CA515E">
        <w:rPr>
          <w:color w:val="000000" w:themeColor="text1"/>
          <w:lang w:val="en-GB"/>
        </w:rPr>
        <w:t>Both t</w:t>
      </w:r>
      <w:r w:rsidRPr="00CA515E">
        <w:rPr>
          <w:color w:val="000000" w:themeColor="text1"/>
          <w:lang w:val="en-GB"/>
        </w:rPr>
        <w:t>he highest germination percentage (</w:t>
      </w:r>
      <w:r w:rsidR="00583BF9" w:rsidRPr="00CA515E">
        <w:rPr>
          <w:color w:val="000000" w:themeColor="text1"/>
          <w:lang w:val="en-GB"/>
        </w:rPr>
        <w:t>31.1</w:t>
      </w:r>
      <w:r w:rsidRPr="00CA515E">
        <w:rPr>
          <w:color w:val="000000" w:themeColor="text1"/>
          <w:lang w:val="en-GB"/>
        </w:rPr>
        <w:t xml:space="preserve">%) </w:t>
      </w:r>
      <w:r w:rsidR="001037BF" w:rsidRPr="00CA515E">
        <w:rPr>
          <w:color w:val="000000" w:themeColor="text1"/>
          <w:lang w:val="en-GB"/>
        </w:rPr>
        <w:t xml:space="preserve">and germination rate (9 days) </w:t>
      </w:r>
      <w:r w:rsidR="00583BF9" w:rsidRPr="00CA515E">
        <w:rPr>
          <w:color w:val="000000" w:themeColor="text1"/>
          <w:lang w:val="en-GB"/>
        </w:rPr>
        <w:t>w</w:t>
      </w:r>
      <w:r w:rsidR="001037BF" w:rsidRPr="00CA515E">
        <w:rPr>
          <w:color w:val="000000" w:themeColor="text1"/>
          <w:lang w:val="en-GB"/>
        </w:rPr>
        <w:t>ere</w:t>
      </w:r>
      <w:r w:rsidRPr="00CA515E">
        <w:rPr>
          <w:color w:val="000000" w:themeColor="text1"/>
          <w:lang w:val="en-GB"/>
        </w:rPr>
        <w:t xml:space="preserve"> obtained in seeds which were </w:t>
      </w:r>
      <w:r w:rsidR="00583BF9" w:rsidRPr="00CA515E">
        <w:rPr>
          <w:color w:val="000000" w:themeColor="text1"/>
          <w:lang w:val="en-GB"/>
        </w:rPr>
        <w:t xml:space="preserve">sown in </w:t>
      </w:r>
      <w:r w:rsidR="001037BF" w:rsidRPr="00CA515E">
        <w:rPr>
          <w:color w:val="000000" w:themeColor="text1"/>
          <w:lang w:val="en-GB"/>
        </w:rPr>
        <w:t xml:space="preserve">the medium of </w:t>
      </w:r>
      <w:r w:rsidR="00583BF9" w:rsidRPr="00CA515E">
        <w:rPr>
          <w:color w:val="000000" w:themeColor="text1"/>
          <w:lang w:val="en-GB"/>
        </w:rPr>
        <w:t>forest soil+sand+manure (2:1:1)</w:t>
      </w:r>
      <w:r w:rsidR="001037BF" w:rsidRPr="00CA515E">
        <w:rPr>
          <w:color w:val="000000" w:themeColor="text1"/>
          <w:lang w:val="en-GB"/>
        </w:rPr>
        <w:t>,</w:t>
      </w:r>
      <w:r w:rsidR="00583BF9" w:rsidRPr="00CA515E">
        <w:rPr>
          <w:color w:val="000000" w:themeColor="text1"/>
          <w:lang w:val="en-GB"/>
        </w:rPr>
        <w:t xml:space="preserve"> in </w:t>
      </w:r>
      <w:r w:rsidR="008542F9" w:rsidRPr="00CA515E">
        <w:rPr>
          <w:color w:val="000000" w:themeColor="text1"/>
          <w:lang w:val="en-GB"/>
        </w:rPr>
        <w:t>0.5 cm-</w:t>
      </w:r>
      <w:r w:rsidR="00583BF9" w:rsidRPr="00CA515E">
        <w:rPr>
          <w:color w:val="000000" w:themeColor="text1"/>
          <w:lang w:val="en-GB"/>
        </w:rPr>
        <w:t xml:space="preserve">sowing depth. </w:t>
      </w:r>
      <w:r w:rsidRPr="00CA515E">
        <w:rPr>
          <w:color w:val="000000" w:themeColor="text1"/>
          <w:lang w:val="en-GB"/>
        </w:rPr>
        <w:t>On the other hand, the lowest germination percentage (</w:t>
      </w:r>
      <w:r w:rsidR="008542F9" w:rsidRPr="00CA515E">
        <w:rPr>
          <w:color w:val="000000" w:themeColor="text1"/>
          <w:lang w:val="en-GB"/>
        </w:rPr>
        <w:t>2.8</w:t>
      </w:r>
      <w:r w:rsidRPr="00CA515E">
        <w:rPr>
          <w:color w:val="000000" w:themeColor="text1"/>
          <w:lang w:val="en-GB"/>
        </w:rPr>
        <w:t xml:space="preserve">%) was determined </w:t>
      </w:r>
      <w:r w:rsidR="008542F9" w:rsidRPr="00CA515E">
        <w:rPr>
          <w:color w:val="000000" w:themeColor="text1"/>
          <w:lang w:val="en-GB"/>
        </w:rPr>
        <w:t xml:space="preserve">from the seeds which were sown in 1 cm-depth in </w:t>
      </w:r>
      <w:r w:rsidR="001037BF" w:rsidRPr="00CA515E">
        <w:rPr>
          <w:color w:val="000000" w:themeColor="text1"/>
          <w:lang w:val="en-GB"/>
        </w:rPr>
        <w:t xml:space="preserve">the </w:t>
      </w:r>
      <w:r w:rsidR="008542F9" w:rsidRPr="00CA515E">
        <w:rPr>
          <w:color w:val="000000" w:themeColor="text1"/>
          <w:lang w:val="en-GB"/>
        </w:rPr>
        <w:t xml:space="preserve">growing medium of </w:t>
      </w:r>
      <w:r w:rsidR="001037BF" w:rsidRPr="00CA515E">
        <w:rPr>
          <w:color w:val="000000" w:themeColor="text1"/>
          <w:lang w:val="en-GB"/>
        </w:rPr>
        <w:t>peat</w:t>
      </w:r>
      <w:r w:rsidR="008542F9" w:rsidRPr="00CA515E">
        <w:rPr>
          <w:color w:val="000000" w:themeColor="text1"/>
          <w:lang w:val="en-GB"/>
        </w:rPr>
        <w:t>+manure (2:1).</w:t>
      </w:r>
    </w:p>
    <w:p w14:paraId="2A80B44B" w14:textId="77777777" w:rsidR="009F1871" w:rsidRDefault="009C4C80" w:rsidP="009C4C80">
      <w:pPr>
        <w:spacing w:line="480" w:lineRule="auto"/>
        <w:jc w:val="both"/>
        <w:rPr>
          <w:color w:val="000000" w:themeColor="text1"/>
          <w:lang w:val="en-GB"/>
        </w:rPr>
      </w:pPr>
      <w:r w:rsidRPr="00CA515E">
        <w:rPr>
          <w:b/>
          <w:bCs/>
          <w:color w:val="000000" w:themeColor="text1"/>
          <w:lang w:val="en-GB"/>
        </w:rPr>
        <w:t>Key words</w:t>
      </w:r>
      <w:r w:rsidRPr="00CA515E">
        <w:rPr>
          <w:color w:val="000000" w:themeColor="text1"/>
          <w:lang w:val="en-GB"/>
        </w:rPr>
        <w:t xml:space="preserve">: </w:t>
      </w:r>
      <w:r w:rsidRPr="00CA515E">
        <w:rPr>
          <w:i/>
          <w:iCs/>
          <w:color w:val="000000" w:themeColor="text1"/>
          <w:lang w:val="en-GB"/>
        </w:rPr>
        <w:t>Colutea armena</w:t>
      </w:r>
      <w:r w:rsidRPr="00CA515E">
        <w:rPr>
          <w:color w:val="000000" w:themeColor="text1"/>
          <w:lang w:val="en-GB"/>
        </w:rPr>
        <w:t xml:space="preserve">, germination, </w:t>
      </w:r>
      <w:r w:rsidR="00F40823" w:rsidRPr="00CA515E">
        <w:rPr>
          <w:color w:val="000000" w:themeColor="text1"/>
          <w:lang w:val="en-GB"/>
        </w:rPr>
        <w:t>sowing depth</w:t>
      </w:r>
      <w:r w:rsidRPr="00CA515E">
        <w:rPr>
          <w:color w:val="000000" w:themeColor="text1"/>
          <w:lang w:val="en-GB"/>
        </w:rPr>
        <w:t xml:space="preserve">, </w:t>
      </w:r>
      <w:r w:rsidR="00F40823" w:rsidRPr="00CA515E">
        <w:rPr>
          <w:color w:val="000000" w:themeColor="text1"/>
          <w:lang w:val="en-GB"/>
        </w:rPr>
        <w:t xml:space="preserve">growing </w:t>
      </w:r>
      <w:r w:rsidR="005C613C" w:rsidRPr="00CA515E">
        <w:rPr>
          <w:color w:val="000000" w:themeColor="text1"/>
          <w:lang w:val="en-GB"/>
        </w:rPr>
        <w:t>media</w:t>
      </w:r>
    </w:p>
    <w:p w14:paraId="26915B3E" w14:textId="77777777"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 </w:t>
      </w:r>
    </w:p>
    <w:p w14:paraId="31662F21" w14:textId="77777777"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INTRODUCTION</w:t>
      </w:r>
    </w:p>
    <w:p w14:paraId="382ADFC4" w14:textId="77777777" w:rsidR="009C4C80" w:rsidRPr="00CA515E" w:rsidRDefault="009C4C80" w:rsidP="009C4C80">
      <w:pPr>
        <w:spacing w:line="480" w:lineRule="auto"/>
        <w:jc w:val="both"/>
        <w:rPr>
          <w:color w:val="000000" w:themeColor="text1"/>
          <w:lang w:val="en-GB"/>
        </w:rPr>
      </w:pPr>
      <w:r w:rsidRPr="00CA515E">
        <w:rPr>
          <w:color w:val="000000" w:themeColor="text1"/>
          <w:lang w:val="en-GB"/>
        </w:rPr>
        <w:t>Vegetation cover is one of the most important factors in preventing and controlling soil erosion. It gives long-term soil surface protection by providing leaf cover that reduces rain-drop effects. In addition, it helps better soil structure development through establishing a root system, thereby increasing infiltration and soil stabili</w:t>
      </w:r>
      <w:r w:rsidR="00DD56D2">
        <w:rPr>
          <w:color w:val="000000" w:themeColor="text1"/>
          <w:lang w:val="en-GB"/>
        </w:rPr>
        <w:t>ty (Pritchett and Fisher, 1987</w:t>
      </w:r>
      <w:r w:rsidRPr="00CA515E">
        <w:rPr>
          <w:color w:val="000000" w:themeColor="text1"/>
          <w:lang w:val="en-GB"/>
        </w:rPr>
        <w:t xml:space="preserve">). The genus </w:t>
      </w:r>
      <w:r w:rsidRPr="00CA515E">
        <w:rPr>
          <w:i/>
          <w:iCs/>
          <w:color w:val="000000" w:themeColor="text1"/>
          <w:lang w:val="en-GB"/>
        </w:rPr>
        <w:t>Colutea</w:t>
      </w:r>
      <w:r w:rsidRPr="00CA515E">
        <w:rPr>
          <w:color w:val="000000" w:themeColor="text1"/>
          <w:lang w:val="en-GB"/>
        </w:rPr>
        <w:t xml:space="preserve"> L. (bladder-senna) includes about 26 species of deciduous shrubs and small trees with a </w:t>
      </w:r>
      <w:r w:rsidRPr="00CA515E">
        <w:rPr>
          <w:color w:val="000000" w:themeColor="text1"/>
          <w:lang w:val="en-GB"/>
        </w:rPr>
        <w:lastRenderedPageBreak/>
        <w:t xml:space="preserve">distribution ranging from the Mediterranean region and South-Eastern Europe and North-West Africa (Browicz, 1963). </w:t>
      </w:r>
      <w:r w:rsidRPr="00CA515E">
        <w:rPr>
          <w:rFonts w:eastAsia="SimSun"/>
          <w:i/>
          <w:iCs/>
          <w:color w:val="000000" w:themeColor="text1"/>
          <w:lang w:val="en-GB" w:eastAsia="zh-CN"/>
        </w:rPr>
        <w:t>Colutea armena</w:t>
      </w:r>
      <w:r w:rsidRPr="00CA515E">
        <w:rPr>
          <w:rFonts w:eastAsia="SimSun"/>
          <w:color w:val="000000" w:themeColor="text1"/>
          <w:lang w:val="en-GB" w:eastAsia="zh-CN"/>
        </w:rPr>
        <w:t xml:space="preserve"> </w:t>
      </w:r>
      <w:r w:rsidRPr="00CA515E">
        <w:rPr>
          <w:color w:val="000000" w:themeColor="text1"/>
          <w:lang w:val="en-GB"/>
        </w:rPr>
        <w:t xml:space="preserve">(Boiss. &amp; Huet.) </w:t>
      </w:r>
      <w:r w:rsidRPr="00CA515E">
        <w:rPr>
          <w:rFonts w:eastAsia="SimSun"/>
          <w:color w:val="000000" w:themeColor="text1"/>
          <w:lang w:val="en-GB" w:eastAsia="zh-CN"/>
        </w:rPr>
        <w:t>is a drought-tolerant plant occurring in rocky and steep landscapes and is known as an important species in preventing soil erosion (Dirr</w:t>
      </w:r>
      <w:r w:rsidR="00B16746" w:rsidRPr="00CA515E">
        <w:rPr>
          <w:rFonts w:eastAsia="SimSun"/>
          <w:color w:val="000000" w:themeColor="text1"/>
          <w:lang w:val="en-GB" w:eastAsia="zh-CN"/>
        </w:rPr>
        <w:t>, 1990; Pijut, 2008</w:t>
      </w:r>
      <w:r w:rsidRPr="00CA515E">
        <w:rPr>
          <w:rFonts w:eastAsia="SimSun"/>
          <w:color w:val="000000" w:themeColor="text1"/>
          <w:lang w:val="en-GB" w:eastAsia="zh-CN"/>
        </w:rPr>
        <w:t>).</w:t>
      </w:r>
      <w:r w:rsidRPr="00CA515E">
        <w:rPr>
          <w:color w:val="000000" w:themeColor="text1"/>
          <w:lang w:val="en-GB"/>
        </w:rPr>
        <w:t xml:space="preserve"> </w:t>
      </w:r>
      <w:r w:rsidRPr="00CA515E">
        <w:rPr>
          <w:i/>
          <w:iCs/>
          <w:color w:val="000000" w:themeColor="text1"/>
          <w:lang w:val="en-GB"/>
        </w:rPr>
        <w:t>Colutea</w:t>
      </w:r>
      <w:r w:rsidRPr="00CA515E">
        <w:rPr>
          <w:color w:val="000000" w:themeColor="text1"/>
          <w:lang w:val="en-GB"/>
        </w:rPr>
        <w:t xml:space="preserve"> species are cultivated in temperate climates primarily for ornamental purposes (Rudolf, 1974; Krüsmann, 1984</w:t>
      </w:r>
      <w:r w:rsidR="00B16746" w:rsidRPr="00CA515E">
        <w:rPr>
          <w:color w:val="000000" w:themeColor="text1"/>
          <w:lang w:val="en-GB"/>
        </w:rPr>
        <w:t>; Pijut, 2008</w:t>
      </w:r>
      <w:r w:rsidRPr="00CA515E">
        <w:rPr>
          <w:i/>
          <w:color w:val="000000" w:themeColor="text1"/>
          <w:lang w:val="en-GB"/>
        </w:rPr>
        <w:t>).  C. arborescens</w:t>
      </w:r>
      <w:r w:rsidRPr="00CA515E">
        <w:rPr>
          <w:color w:val="000000" w:themeColor="text1"/>
          <w:lang w:val="en-GB"/>
        </w:rPr>
        <w:t xml:space="preserve">’ potential as a forage crop was investigated in Spain (Allue Andrade, 1983). </w:t>
      </w:r>
    </w:p>
    <w:p w14:paraId="5FD72B12" w14:textId="77777777"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Seeds of many woody plant species cannot germinate even if they are sown under optimal moisture, oxygen and soil conditions (Ürgenç and Çepel, 2001). </w:t>
      </w:r>
      <w:r w:rsidRPr="0085758A">
        <w:rPr>
          <w:color w:val="000000" w:themeColor="text1"/>
          <w:lang w:val="en-GB"/>
        </w:rPr>
        <w:t>This problem is called dormancy and its causes are a hard and impermeable seed coat, immature or dormant embryo, absence of endosperm, or thick, fleshy seed cover</w:t>
      </w:r>
      <w:r w:rsidRPr="00CA515E">
        <w:rPr>
          <w:color w:val="000000" w:themeColor="text1"/>
          <w:lang w:val="en-GB"/>
        </w:rPr>
        <w:t xml:space="preserve"> (ISTA, 1993).  Poulsen (1996) reported that dormancy among and within seed lots of the same species varies with provenance, crop year, and individual trees.</w:t>
      </w:r>
      <w:r w:rsidR="0033785A" w:rsidRPr="00CA515E">
        <w:rPr>
          <w:color w:val="000000" w:themeColor="text1"/>
          <w:lang w:val="en-GB"/>
        </w:rPr>
        <w:t xml:space="preserve"> In addition to this, seedling growing medium and sowing depth of seeds have very important effect on germination percentage</w:t>
      </w:r>
      <w:r w:rsidR="00175C1F" w:rsidRPr="00CA515E">
        <w:rPr>
          <w:color w:val="000000" w:themeColor="text1"/>
          <w:lang w:val="en-GB"/>
        </w:rPr>
        <w:t xml:space="preserve"> and germination rate of seeds (Yahyaoğlu and Ölmez, 2005; Genç</w:t>
      </w:r>
      <w:r w:rsidR="0009252D" w:rsidRPr="00CA515E">
        <w:rPr>
          <w:color w:val="000000" w:themeColor="text1"/>
          <w:lang w:val="en-GB"/>
        </w:rPr>
        <w:t xml:space="preserve"> and Yahyaoğlu</w:t>
      </w:r>
      <w:r w:rsidR="00175C1F" w:rsidRPr="00CA515E">
        <w:rPr>
          <w:color w:val="000000" w:themeColor="text1"/>
          <w:lang w:val="en-GB"/>
        </w:rPr>
        <w:t xml:space="preserve">, 2007; </w:t>
      </w:r>
      <w:r w:rsidR="00862F36" w:rsidRPr="00CA515E">
        <w:rPr>
          <w:color w:val="000000" w:themeColor="text1"/>
          <w:lang w:val="en-GB"/>
        </w:rPr>
        <w:t xml:space="preserve">Ayan, 2007; </w:t>
      </w:r>
      <w:r w:rsidR="00175C1F" w:rsidRPr="00CA515E">
        <w:rPr>
          <w:color w:val="000000" w:themeColor="text1"/>
          <w:lang w:val="en-GB"/>
        </w:rPr>
        <w:t>Asgharipour, 2011).</w:t>
      </w:r>
    </w:p>
    <w:p w14:paraId="5C9C30FF" w14:textId="77777777" w:rsidR="0061506B" w:rsidRPr="00CA515E" w:rsidRDefault="009C4C80" w:rsidP="009C4C80">
      <w:pPr>
        <w:spacing w:line="480" w:lineRule="auto"/>
        <w:jc w:val="both"/>
        <w:rPr>
          <w:color w:val="000000" w:themeColor="text1"/>
          <w:lang w:val="en-GB"/>
        </w:rPr>
      </w:pPr>
      <w:r w:rsidRPr="00CA515E">
        <w:rPr>
          <w:rFonts w:eastAsia="SimSun"/>
          <w:color w:val="000000" w:themeColor="text1"/>
          <w:lang w:val="en-GB" w:eastAsia="zh-CN"/>
        </w:rPr>
        <w:t xml:space="preserve">There are various germination obstacles in </w:t>
      </w:r>
      <w:r w:rsidRPr="00CA515E">
        <w:rPr>
          <w:rFonts w:eastAsia="SimSun"/>
          <w:i/>
          <w:iCs/>
          <w:color w:val="000000" w:themeColor="text1"/>
          <w:lang w:val="en-GB" w:eastAsia="zh-CN"/>
        </w:rPr>
        <w:t>Colutea</w:t>
      </w:r>
      <w:r w:rsidRPr="00CA515E">
        <w:rPr>
          <w:rFonts w:eastAsia="SimSun"/>
          <w:color w:val="000000" w:themeColor="text1"/>
          <w:lang w:val="en-GB" w:eastAsia="zh-CN"/>
        </w:rPr>
        <w:t xml:space="preserve"> seeds resulting in propagation difficulties (</w:t>
      </w:r>
      <w:r w:rsidR="00175C1F" w:rsidRPr="00CA515E">
        <w:rPr>
          <w:rFonts w:eastAsia="SimSun"/>
          <w:color w:val="000000" w:themeColor="text1"/>
          <w:lang w:val="en-GB" w:eastAsia="zh-CN"/>
        </w:rPr>
        <w:t xml:space="preserve">Dirr and Heuser, 1987; Dirr, 1990; Olmez </w:t>
      </w:r>
      <w:r w:rsidR="00175C1F" w:rsidRPr="001D4804">
        <w:rPr>
          <w:rFonts w:eastAsia="SimSun"/>
          <w:iCs/>
          <w:color w:val="000000" w:themeColor="text1"/>
          <w:lang w:val="en-GB" w:eastAsia="zh-CN"/>
        </w:rPr>
        <w:t>et al</w:t>
      </w:r>
      <w:r w:rsidR="00175C1F" w:rsidRPr="00CA515E">
        <w:rPr>
          <w:rFonts w:eastAsia="SimSun"/>
          <w:color w:val="000000" w:themeColor="text1"/>
          <w:lang w:val="en-GB" w:eastAsia="zh-CN"/>
        </w:rPr>
        <w:t>. 2007</w:t>
      </w:r>
      <w:r w:rsidR="001B6773" w:rsidRPr="00CA515E">
        <w:rPr>
          <w:rFonts w:eastAsia="SimSun"/>
          <w:color w:val="000000" w:themeColor="text1"/>
          <w:lang w:val="en-GB" w:eastAsia="zh-CN"/>
        </w:rPr>
        <w:t>a</w:t>
      </w:r>
      <w:r w:rsidRPr="00CA515E">
        <w:rPr>
          <w:rFonts w:eastAsia="SimSun"/>
          <w:color w:val="000000" w:themeColor="text1"/>
          <w:lang w:val="en-GB" w:eastAsia="zh-CN"/>
        </w:rPr>
        <w:t xml:space="preserve">). A few studies have tried to determine </w:t>
      </w:r>
      <w:r w:rsidRPr="00CA515E">
        <w:rPr>
          <w:color w:val="000000" w:themeColor="text1"/>
          <w:lang w:val="en-GB"/>
        </w:rPr>
        <w:t xml:space="preserve">different methods and techniques to overcome seed dormancy in </w:t>
      </w:r>
      <w:r w:rsidRPr="00CA515E">
        <w:rPr>
          <w:rFonts w:eastAsia="SimSun"/>
          <w:i/>
          <w:iCs/>
          <w:color w:val="000000" w:themeColor="text1"/>
          <w:lang w:val="en-GB" w:eastAsia="zh-CN"/>
        </w:rPr>
        <w:t>Colutea</w:t>
      </w:r>
      <w:r w:rsidRPr="00CA515E">
        <w:rPr>
          <w:rFonts w:eastAsia="SimSun"/>
          <w:color w:val="000000" w:themeColor="text1"/>
          <w:lang w:val="en-GB" w:eastAsia="zh-CN"/>
        </w:rPr>
        <w:t xml:space="preserve"> </w:t>
      </w:r>
      <w:r w:rsidRPr="00CA515E">
        <w:rPr>
          <w:color w:val="000000" w:themeColor="text1"/>
          <w:lang w:val="en-GB"/>
        </w:rPr>
        <w:t xml:space="preserve">species. </w:t>
      </w:r>
      <w:r w:rsidR="00175C1F" w:rsidRPr="00CA515E">
        <w:rPr>
          <w:color w:val="000000" w:themeColor="text1"/>
          <w:lang w:val="en-GB"/>
        </w:rPr>
        <w:t>The</w:t>
      </w:r>
      <w:r w:rsidRPr="00CA515E">
        <w:rPr>
          <w:color w:val="000000" w:themeColor="text1"/>
          <w:lang w:val="en-GB"/>
        </w:rPr>
        <w:t xml:space="preserve"> methods and techniques, especially cold stratification</w:t>
      </w:r>
      <w:r w:rsidR="00175C1F" w:rsidRPr="00CA515E">
        <w:rPr>
          <w:color w:val="000000" w:themeColor="text1"/>
          <w:lang w:val="en-GB"/>
        </w:rPr>
        <w:t xml:space="preserve"> and</w:t>
      </w:r>
      <w:r w:rsidRPr="00CA515E">
        <w:rPr>
          <w:color w:val="000000" w:themeColor="text1"/>
          <w:lang w:val="en-GB"/>
        </w:rPr>
        <w:t xml:space="preserve"> submersion in concentrated H</w:t>
      </w:r>
      <w:r w:rsidRPr="00CA515E">
        <w:rPr>
          <w:color w:val="000000" w:themeColor="text1"/>
          <w:vertAlign w:val="subscript"/>
          <w:lang w:val="en-GB"/>
        </w:rPr>
        <w:t>2</w:t>
      </w:r>
      <w:r w:rsidRPr="00CA515E">
        <w:rPr>
          <w:color w:val="000000" w:themeColor="text1"/>
          <w:lang w:val="en-GB"/>
        </w:rPr>
        <w:t>SO</w:t>
      </w:r>
      <w:r w:rsidRPr="00CA515E">
        <w:rPr>
          <w:color w:val="000000" w:themeColor="text1"/>
          <w:vertAlign w:val="subscript"/>
          <w:lang w:val="en-GB"/>
        </w:rPr>
        <w:t>4</w:t>
      </w:r>
      <w:r w:rsidRPr="00CA515E">
        <w:rPr>
          <w:color w:val="000000" w:themeColor="text1"/>
          <w:lang w:val="en-GB"/>
        </w:rPr>
        <w:t xml:space="preserve"> are well-known and used to increase germination percentage of </w:t>
      </w:r>
      <w:r w:rsidRPr="00CA515E">
        <w:rPr>
          <w:i/>
          <w:iCs/>
          <w:color w:val="000000" w:themeColor="text1"/>
          <w:lang w:val="en-GB"/>
        </w:rPr>
        <w:t>Colutea</w:t>
      </w:r>
      <w:r w:rsidRPr="00CA515E">
        <w:rPr>
          <w:color w:val="000000" w:themeColor="text1"/>
          <w:lang w:val="en-GB"/>
        </w:rPr>
        <w:t xml:space="preserve"> seeds (Piotto </w:t>
      </w:r>
      <w:r w:rsidRPr="001D4804">
        <w:rPr>
          <w:iCs/>
          <w:color w:val="000000" w:themeColor="text1"/>
          <w:lang w:val="en-GB"/>
        </w:rPr>
        <w:t>et al</w:t>
      </w:r>
      <w:r w:rsidRPr="00CA515E">
        <w:rPr>
          <w:color w:val="000000" w:themeColor="text1"/>
          <w:lang w:val="en-GB"/>
        </w:rPr>
        <w:t xml:space="preserve">., 2003; </w:t>
      </w:r>
      <w:r w:rsidR="00175C1F" w:rsidRPr="00CA515E">
        <w:rPr>
          <w:color w:val="000000" w:themeColor="text1"/>
          <w:lang w:val="en-GB"/>
        </w:rPr>
        <w:t xml:space="preserve">Olmez </w:t>
      </w:r>
      <w:r w:rsidR="00175C1F" w:rsidRPr="001D4804">
        <w:rPr>
          <w:color w:val="000000" w:themeColor="text1"/>
          <w:lang w:val="en-GB"/>
        </w:rPr>
        <w:t>et al</w:t>
      </w:r>
      <w:r w:rsidR="00F0384D" w:rsidRPr="001D4804">
        <w:rPr>
          <w:color w:val="000000" w:themeColor="text1"/>
          <w:lang w:val="en-GB"/>
        </w:rPr>
        <w:t>.,</w:t>
      </w:r>
      <w:r w:rsidR="00F0384D" w:rsidRPr="00CA515E">
        <w:rPr>
          <w:color w:val="000000" w:themeColor="text1"/>
          <w:lang w:val="en-GB"/>
        </w:rPr>
        <w:t xml:space="preserve"> 2007a</w:t>
      </w:r>
      <w:r w:rsidR="00175C1F" w:rsidRPr="00CA515E">
        <w:rPr>
          <w:color w:val="000000" w:themeColor="text1"/>
          <w:lang w:val="en-GB"/>
        </w:rPr>
        <w:t xml:space="preserve">; </w:t>
      </w:r>
      <w:r w:rsidRPr="00CA515E">
        <w:rPr>
          <w:color w:val="000000" w:themeColor="text1"/>
          <w:lang w:val="en-GB"/>
        </w:rPr>
        <w:t xml:space="preserve">Olmez </w:t>
      </w:r>
      <w:r w:rsidRPr="001D4804">
        <w:rPr>
          <w:iCs/>
          <w:color w:val="000000" w:themeColor="text1"/>
          <w:lang w:val="en-GB"/>
        </w:rPr>
        <w:t>et al</w:t>
      </w:r>
      <w:r w:rsidRPr="001D4804">
        <w:rPr>
          <w:color w:val="000000" w:themeColor="text1"/>
          <w:lang w:val="en-GB"/>
        </w:rPr>
        <w:t>.,</w:t>
      </w:r>
      <w:r w:rsidRPr="00CA515E">
        <w:rPr>
          <w:color w:val="000000" w:themeColor="text1"/>
          <w:lang w:val="en-GB"/>
        </w:rPr>
        <w:t xml:space="preserve"> 2007</w:t>
      </w:r>
      <w:r w:rsidR="00F0384D" w:rsidRPr="00CA515E">
        <w:rPr>
          <w:color w:val="000000" w:themeColor="text1"/>
          <w:lang w:val="en-GB"/>
        </w:rPr>
        <w:t>b</w:t>
      </w:r>
      <w:r w:rsidR="00175C1F" w:rsidRPr="00CA515E">
        <w:rPr>
          <w:color w:val="000000" w:themeColor="text1"/>
          <w:lang w:val="en-GB"/>
        </w:rPr>
        <w:t xml:space="preserve">; Olmez </w:t>
      </w:r>
      <w:r w:rsidR="00175C1F" w:rsidRPr="001D4804">
        <w:rPr>
          <w:color w:val="000000" w:themeColor="text1"/>
          <w:lang w:val="en-GB"/>
        </w:rPr>
        <w:t>et al.,</w:t>
      </w:r>
      <w:r w:rsidR="00175C1F" w:rsidRPr="00CA515E">
        <w:rPr>
          <w:color w:val="000000" w:themeColor="text1"/>
          <w:lang w:val="en-GB"/>
        </w:rPr>
        <w:t xml:space="preserve"> 2008; Olmez and Gokturk, 2009</w:t>
      </w:r>
      <w:r w:rsidRPr="00CA515E">
        <w:rPr>
          <w:color w:val="000000" w:themeColor="text1"/>
          <w:lang w:val="en-GB"/>
        </w:rPr>
        <w:t>).</w:t>
      </w:r>
    </w:p>
    <w:p w14:paraId="6F109035" w14:textId="77777777" w:rsidR="0061506B" w:rsidRPr="00CA515E" w:rsidRDefault="00A80ADC" w:rsidP="00A80ADC">
      <w:pPr>
        <w:spacing w:line="480" w:lineRule="auto"/>
        <w:jc w:val="both"/>
        <w:rPr>
          <w:color w:val="000000" w:themeColor="text1"/>
          <w:lang w:val="en-GB"/>
        </w:rPr>
      </w:pPr>
      <w:r w:rsidRPr="00CA515E">
        <w:rPr>
          <w:color w:val="000000" w:themeColor="text1"/>
          <w:lang w:val="en-GB"/>
        </w:rPr>
        <w:t xml:space="preserve">The </w:t>
      </w:r>
      <w:r w:rsidR="00BF06B1" w:rsidRPr="00CA515E">
        <w:rPr>
          <w:color w:val="000000" w:themeColor="text1"/>
          <w:lang w:val="en-GB"/>
        </w:rPr>
        <w:t>properties</w:t>
      </w:r>
      <w:r w:rsidRPr="00CA515E">
        <w:rPr>
          <w:color w:val="000000" w:themeColor="text1"/>
          <w:lang w:val="en-GB"/>
        </w:rPr>
        <w:t xml:space="preserve"> of growing media are becoming more and more important for optimal plant growth. A grower requires well prepared growing media which have constant properties the year round (Verdonck and Gabriels, 1988). Horticultural substrates differ from soils because they are removed from their original places or which are produced artificially. Growing media include as well the long-time known horticultural soils which consist out mainly natural organic </w:t>
      </w:r>
      <w:r w:rsidRPr="00CA515E">
        <w:rPr>
          <w:color w:val="000000" w:themeColor="text1"/>
          <w:lang w:val="en-GB"/>
        </w:rPr>
        <w:lastRenderedPageBreak/>
        <w:t xml:space="preserve">matter (pine and leaf moulds, all kinds of composts), as the peaty substrates which became more important as artificial substrates (foam plastics, vermiculite, rockwool etc.). (Verdonck </w:t>
      </w:r>
      <w:r w:rsidRPr="001D4804">
        <w:rPr>
          <w:color w:val="000000" w:themeColor="text1"/>
          <w:lang w:val="en-GB"/>
        </w:rPr>
        <w:t>et al.,</w:t>
      </w:r>
      <w:r w:rsidRPr="00CA515E">
        <w:rPr>
          <w:color w:val="000000" w:themeColor="text1"/>
          <w:lang w:val="en-GB"/>
        </w:rPr>
        <w:t xml:space="preserve"> 1981). </w:t>
      </w:r>
      <w:r w:rsidR="00BF06B1" w:rsidRPr="00CA515E">
        <w:rPr>
          <w:color w:val="000000" w:themeColor="text1"/>
          <w:lang w:val="en-GB"/>
        </w:rPr>
        <w:t xml:space="preserve">A good </w:t>
      </w:r>
      <w:r w:rsidR="001E43B2" w:rsidRPr="00CA515E">
        <w:rPr>
          <w:color w:val="000000" w:themeColor="text1"/>
          <w:lang w:val="en-GB"/>
        </w:rPr>
        <w:t>growth medium for germination is provided by choosing an appropriate substrate and by appropriate soil preparation and management. For most species sand may be used to improve drainage and aeration. Peat or other material with high organic content improves the water retention capacity. Forest soil is often used as potting media, since it is rich in both organic material and nutrients as well as containing mycorrhiza and other beneficial soil symbionts (Schmidt, 2000).</w:t>
      </w:r>
    </w:p>
    <w:p w14:paraId="69793ED5" w14:textId="77777777"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The aim of this study was to examine the influence of four </w:t>
      </w:r>
      <w:r w:rsidR="00F30BB9" w:rsidRPr="00CA515E">
        <w:rPr>
          <w:color w:val="000000" w:themeColor="text1"/>
          <w:lang w:val="en-GB"/>
        </w:rPr>
        <w:t xml:space="preserve">different </w:t>
      </w:r>
      <w:r w:rsidR="00491F04" w:rsidRPr="00CA515E">
        <w:rPr>
          <w:color w:val="000000" w:themeColor="text1"/>
          <w:lang w:val="en-GB"/>
        </w:rPr>
        <w:t xml:space="preserve">growing </w:t>
      </w:r>
      <w:r w:rsidR="00F30BB9" w:rsidRPr="00CA515E">
        <w:rPr>
          <w:color w:val="000000" w:themeColor="text1"/>
          <w:lang w:val="en-GB"/>
        </w:rPr>
        <w:t>media</w:t>
      </w:r>
      <w:r w:rsidRPr="00CA515E">
        <w:rPr>
          <w:color w:val="000000" w:themeColor="text1"/>
          <w:lang w:val="en-GB"/>
        </w:rPr>
        <w:t xml:space="preserve"> (</w:t>
      </w:r>
      <w:r w:rsidR="00491F04" w:rsidRPr="00CA515E">
        <w:rPr>
          <w:color w:val="000000" w:themeColor="text1"/>
          <w:lang w:val="en-GB"/>
        </w:rPr>
        <w:t>forest soil+sand+manure (2:1:1); peat+manure (2:1); peat+perlite+manure (2:1:1) and peat+forest soil+manure (1:1:1))</w:t>
      </w:r>
      <w:r w:rsidRPr="00CA515E">
        <w:rPr>
          <w:bCs/>
          <w:color w:val="000000" w:themeColor="text1"/>
          <w:lang w:val="en-GB"/>
        </w:rPr>
        <w:t xml:space="preserve"> </w:t>
      </w:r>
      <w:r w:rsidR="00491F04" w:rsidRPr="00CA515E">
        <w:rPr>
          <w:bCs/>
          <w:color w:val="000000" w:themeColor="text1"/>
          <w:lang w:val="en-GB"/>
        </w:rPr>
        <w:t xml:space="preserve">and three </w:t>
      </w:r>
      <w:r w:rsidR="00F30BB9" w:rsidRPr="00CA515E">
        <w:rPr>
          <w:bCs/>
          <w:color w:val="000000" w:themeColor="text1"/>
          <w:lang w:val="en-GB"/>
        </w:rPr>
        <w:t xml:space="preserve">different </w:t>
      </w:r>
      <w:r w:rsidR="00491F04" w:rsidRPr="00CA515E">
        <w:rPr>
          <w:bCs/>
          <w:color w:val="000000" w:themeColor="text1"/>
          <w:lang w:val="en-GB"/>
        </w:rPr>
        <w:t xml:space="preserve">sowing depths </w:t>
      </w:r>
      <w:r w:rsidRPr="00CA515E">
        <w:rPr>
          <w:color w:val="000000" w:themeColor="text1"/>
          <w:lang w:val="en-GB"/>
        </w:rPr>
        <w:t xml:space="preserve">on </w:t>
      </w:r>
      <w:r w:rsidR="004D51C7" w:rsidRPr="00CA515E">
        <w:rPr>
          <w:color w:val="000000" w:themeColor="text1"/>
          <w:lang w:val="en-GB"/>
        </w:rPr>
        <w:t>germina</w:t>
      </w:r>
      <w:r w:rsidR="00491F04" w:rsidRPr="00CA515E">
        <w:rPr>
          <w:color w:val="000000" w:themeColor="text1"/>
          <w:lang w:val="en-GB"/>
        </w:rPr>
        <w:t>tion</w:t>
      </w:r>
      <w:r w:rsidRPr="00CA515E">
        <w:rPr>
          <w:color w:val="000000" w:themeColor="text1"/>
          <w:lang w:val="en-GB"/>
        </w:rPr>
        <w:t xml:space="preserve"> of </w:t>
      </w:r>
      <w:r w:rsidRPr="00CA515E">
        <w:rPr>
          <w:i/>
          <w:iCs/>
          <w:color w:val="000000" w:themeColor="text1"/>
          <w:lang w:val="en-GB"/>
        </w:rPr>
        <w:t>C. armena</w:t>
      </w:r>
      <w:r w:rsidRPr="00CA515E">
        <w:rPr>
          <w:color w:val="000000" w:themeColor="text1"/>
          <w:lang w:val="en-GB"/>
        </w:rPr>
        <w:t xml:space="preserve"> seeds.</w:t>
      </w:r>
    </w:p>
    <w:p w14:paraId="6B6C5BB3" w14:textId="77777777" w:rsidR="009C4C80" w:rsidRPr="00CA515E" w:rsidRDefault="009C4C80" w:rsidP="009C4C80">
      <w:pPr>
        <w:spacing w:line="480" w:lineRule="auto"/>
        <w:jc w:val="both"/>
        <w:rPr>
          <w:color w:val="000000" w:themeColor="text1"/>
          <w:lang w:val="en-GB"/>
        </w:rPr>
      </w:pPr>
    </w:p>
    <w:p w14:paraId="3706D891" w14:textId="77777777"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MATERIAL AND METHODS</w:t>
      </w:r>
    </w:p>
    <w:p w14:paraId="1CAEF3F1" w14:textId="77777777"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Ripe fruits were collected in August </w:t>
      </w:r>
      <w:r w:rsidR="004D51C7" w:rsidRPr="00CA515E">
        <w:rPr>
          <w:color w:val="000000" w:themeColor="text1"/>
          <w:lang w:val="en-GB"/>
        </w:rPr>
        <w:t>2012</w:t>
      </w:r>
      <w:r w:rsidRPr="00CA515E">
        <w:rPr>
          <w:color w:val="000000" w:themeColor="text1"/>
          <w:lang w:val="en-GB"/>
        </w:rPr>
        <w:t xml:space="preserve"> from </w:t>
      </w:r>
      <w:r w:rsidRPr="00CA515E">
        <w:rPr>
          <w:i/>
          <w:color w:val="000000" w:themeColor="text1"/>
          <w:lang w:val="en-GB"/>
        </w:rPr>
        <w:t>C</w:t>
      </w:r>
      <w:r w:rsidR="004D51C7" w:rsidRPr="00CA515E">
        <w:rPr>
          <w:i/>
          <w:color w:val="000000" w:themeColor="text1"/>
          <w:lang w:val="en-GB"/>
        </w:rPr>
        <w:t>olutea</w:t>
      </w:r>
      <w:r w:rsidRPr="00CA515E">
        <w:rPr>
          <w:i/>
          <w:color w:val="000000" w:themeColor="text1"/>
          <w:lang w:val="en-GB"/>
        </w:rPr>
        <w:t xml:space="preserve"> armena</w:t>
      </w:r>
      <w:r w:rsidR="004D51C7" w:rsidRPr="00CA515E">
        <w:rPr>
          <w:color w:val="000000" w:themeColor="text1"/>
          <w:lang w:val="en-GB"/>
        </w:rPr>
        <w:t xml:space="preserve"> individuals</w:t>
      </w:r>
      <w:r w:rsidR="00CB5301" w:rsidRPr="00CA515E">
        <w:rPr>
          <w:color w:val="000000" w:themeColor="text1"/>
          <w:lang w:val="en-GB"/>
        </w:rPr>
        <w:t xml:space="preserve"> (Exposure: </w:t>
      </w:r>
      <w:r w:rsidR="00CB5301" w:rsidRPr="00CA515E">
        <w:rPr>
          <w:rFonts w:eastAsia="SimSun"/>
          <w:color w:val="000000" w:themeColor="text1"/>
          <w:lang w:val="en-GB" w:eastAsia="zh-CN"/>
        </w:rPr>
        <w:t>South-west</w:t>
      </w:r>
      <w:r w:rsidR="00CB5301" w:rsidRPr="00CA515E">
        <w:rPr>
          <w:color w:val="000000" w:themeColor="text1"/>
          <w:lang w:val="en-GB"/>
        </w:rPr>
        <w:t xml:space="preserve">, Altitude: 440 m, Latitude: </w:t>
      </w:r>
      <w:r w:rsidR="00CB5301" w:rsidRPr="00CA515E">
        <w:rPr>
          <w:rFonts w:eastAsia="SimSun"/>
          <w:color w:val="000000" w:themeColor="text1"/>
          <w:lang w:val="en-GB" w:eastAsia="zh-CN"/>
        </w:rPr>
        <w:t>41° 11' 40" N</w:t>
      </w:r>
      <w:r w:rsidR="00CB5301" w:rsidRPr="00CA515E">
        <w:rPr>
          <w:color w:val="000000" w:themeColor="text1"/>
          <w:lang w:val="en-GB"/>
        </w:rPr>
        <w:t>,</w:t>
      </w:r>
      <w:r w:rsidR="00CB5301" w:rsidRPr="00CA515E">
        <w:rPr>
          <w:rFonts w:eastAsia="SimSun"/>
          <w:color w:val="000000" w:themeColor="text1"/>
          <w:lang w:val="en-GB" w:eastAsia="zh-CN"/>
        </w:rPr>
        <w:t xml:space="preserve"> Longitude: 41° 50' 65" E</w:t>
      </w:r>
      <w:r w:rsidR="00CB5301" w:rsidRPr="00CA515E">
        <w:rPr>
          <w:color w:val="000000" w:themeColor="text1"/>
          <w:lang w:val="en-GB"/>
        </w:rPr>
        <w:t>)</w:t>
      </w:r>
      <w:r w:rsidR="004D51C7" w:rsidRPr="00CA515E">
        <w:rPr>
          <w:color w:val="000000" w:themeColor="text1"/>
          <w:lang w:val="en-GB"/>
        </w:rPr>
        <w:t xml:space="preserve"> </w:t>
      </w:r>
      <w:r w:rsidRPr="00CA515E">
        <w:rPr>
          <w:color w:val="000000" w:themeColor="text1"/>
          <w:lang w:val="en-GB"/>
        </w:rPr>
        <w:t xml:space="preserve">in Artvin located in the North-Eastern part of Turkey. </w:t>
      </w:r>
      <w:r w:rsidRPr="00CA515E">
        <w:rPr>
          <w:rFonts w:eastAsia="SimSun"/>
          <w:color w:val="000000" w:themeColor="text1"/>
          <w:lang w:val="en-GB"/>
        </w:rPr>
        <w:t>The seeds were separated from the fruit material, rinsed with tap water, dri</w:t>
      </w:r>
      <w:r w:rsidR="00CB5301" w:rsidRPr="00CA515E">
        <w:rPr>
          <w:rFonts w:eastAsia="SimSun"/>
          <w:color w:val="000000" w:themeColor="text1"/>
          <w:lang w:val="en-GB"/>
        </w:rPr>
        <w:t>ed in the shade, and stored at 4</w:t>
      </w:r>
      <w:r w:rsidRPr="00CA515E">
        <w:rPr>
          <w:rFonts w:eastAsia="SimSun"/>
          <w:color w:val="000000" w:themeColor="text1"/>
          <w:lang w:val="en-GB"/>
        </w:rPr>
        <w:sym w:font="Symbol" w:char="F0B1"/>
      </w:r>
      <w:r w:rsidRPr="00CA515E">
        <w:rPr>
          <w:rFonts w:eastAsia="SimSun"/>
          <w:color w:val="000000" w:themeColor="text1"/>
          <w:lang w:val="en-GB"/>
        </w:rPr>
        <w:t xml:space="preserve">1°C in plastic bags after the ratios of filled seeds to all the collected seeds were determined. </w:t>
      </w:r>
    </w:p>
    <w:p w14:paraId="7ED1200A" w14:textId="77777777" w:rsidR="009C4C80" w:rsidRPr="00CA515E" w:rsidRDefault="009C4C80" w:rsidP="009C4C80">
      <w:pPr>
        <w:spacing w:line="480" w:lineRule="auto"/>
        <w:jc w:val="both"/>
        <w:rPr>
          <w:color w:val="000000" w:themeColor="text1"/>
          <w:lang w:val="en-GB"/>
        </w:rPr>
      </w:pPr>
      <w:r w:rsidRPr="00CA515E">
        <w:rPr>
          <w:color w:val="000000" w:themeColor="text1"/>
          <w:lang w:val="en-GB"/>
        </w:rPr>
        <w:t xml:space="preserve">The following pre-treatments were applied to determine their effects on germination percentage </w:t>
      </w:r>
      <w:r w:rsidR="00862F36" w:rsidRPr="00CA515E">
        <w:rPr>
          <w:color w:val="000000" w:themeColor="text1"/>
          <w:lang w:val="en-GB"/>
        </w:rPr>
        <w:t xml:space="preserve">and germination rate </w:t>
      </w:r>
      <w:r w:rsidRPr="00CA515E">
        <w:rPr>
          <w:color w:val="000000" w:themeColor="text1"/>
          <w:lang w:val="en-GB"/>
        </w:rPr>
        <w:t xml:space="preserve">of </w:t>
      </w:r>
      <w:r w:rsidRPr="00CA515E">
        <w:rPr>
          <w:i/>
          <w:iCs/>
          <w:color w:val="000000" w:themeColor="text1"/>
          <w:lang w:val="en-GB"/>
        </w:rPr>
        <w:t xml:space="preserve">C. armena </w:t>
      </w:r>
      <w:r w:rsidRPr="00CA515E">
        <w:rPr>
          <w:iCs/>
          <w:color w:val="000000" w:themeColor="text1"/>
          <w:lang w:val="en-GB"/>
        </w:rPr>
        <w:t>seeds;</w:t>
      </w:r>
      <w:r w:rsidRPr="00CA515E">
        <w:rPr>
          <w:color w:val="000000" w:themeColor="text1"/>
          <w:lang w:val="en-GB"/>
        </w:rPr>
        <w:t xml:space="preserve"> </w:t>
      </w:r>
    </w:p>
    <w:p w14:paraId="37C72861" w14:textId="77777777" w:rsidR="009C4C80" w:rsidRPr="00CA515E" w:rsidRDefault="00EE342E" w:rsidP="005A2392">
      <w:pPr>
        <w:numPr>
          <w:ilvl w:val="0"/>
          <w:numId w:val="1"/>
        </w:numPr>
        <w:spacing w:line="480" w:lineRule="auto"/>
        <w:rPr>
          <w:color w:val="000000" w:themeColor="text1"/>
          <w:lang w:val="en-GB"/>
        </w:rPr>
      </w:pPr>
      <w:r w:rsidRPr="00CA515E">
        <w:rPr>
          <w:color w:val="000000" w:themeColor="text1"/>
          <w:lang w:val="en-GB"/>
        </w:rPr>
        <w:t xml:space="preserve">Growing </w:t>
      </w:r>
      <w:r w:rsidR="00862F36" w:rsidRPr="00CA515E">
        <w:rPr>
          <w:color w:val="000000" w:themeColor="text1"/>
          <w:lang w:val="en-GB"/>
        </w:rPr>
        <w:t>media</w:t>
      </w:r>
      <w:r w:rsidR="009C4C80" w:rsidRPr="00CA515E">
        <w:rPr>
          <w:color w:val="000000" w:themeColor="text1"/>
          <w:lang w:val="en-GB"/>
        </w:rPr>
        <w:t xml:space="preserve"> </w:t>
      </w:r>
      <w:r w:rsidR="00862F36" w:rsidRPr="00CA515E">
        <w:rPr>
          <w:color w:val="000000" w:themeColor="text1"/>
          <w:lang w:val="en-GB"/>
        </w:rPr>
        <w:t>(</w:t>
      </w:r>
      <w:r w:rsidR="005A2392" w:rsidRPr="00CA515E">
        <w:rPr>
          <w:color w:val="000000" w:themeColor="text1"/>
          <w:lang w:val="en-GB"/>
        </w:rPr>
        <w:t>forest soil+sand+manure (2:1:1); peat+manure (2:1); peat+perlite+manure (2:1:1) and peat+forest soil+manure (1:1:1)),</w:t>
      </w:r>
    </w:p>
    <w:p w14:paraId="6E64D7BE" w14:textId="77777777" w:rsidR="009C4C80" w:rsidRPr="00CA515E" w:rsidRDefault="00EE342E" w:rsidP="009C4C80">
      <w:pPr>
        <w:numPr>
          <w:ilvl w:val="0"/>
          <w:numId w:val="1"/>
        </w:numPr>
        <w:spacing w:line="480" w:lineRule="auto"/>
        <w:jc w:val="both"/>
        <w:rPr>
          <w:color w:val="000000" w:themeColor="text1"/>
          <w:lang w:val="en-GB"/>
        </w:rPr>
      </w:pPr>
      <w:r w:rsidRPr="00CA515E">
        <w:rPr>
          <w:color w:val="000000" w:themeColor="text1"/>
          <w:lang w:val="en-GB"/>
        </w:rPr>
        <w:t>Sowing depth</w:t>
      </w:r>
      <w:r w:rsidR="00862F36" w:rsidRPr="00CA515E">
        <w:rPr>
          <w:color w:val="000000" w:themeColor="text1"/>
          <w:lang w:val="en-GB"/>
        </w:rPr>
        <w:t>s</w:t>
      </w:r>
      <w:r w:rsidR="009C4C80" w:rsidRPr="00CA515E">
        <w:rPr>
          <w:color w:val="000000" w:themeColor="text1"/>
          <w:lang w:val="en-GB"/>
        </w:rPr>
        <w:t xml:space="preserve"> (</w:t>
      </w:r>
      <w:r w:rsidRPr="00CA515E">
        <w:rPr>
          <w:color w:val="000000" w:themeColor="text1"/>
          <w:lang w:val="en-GB"/>
        </w:rPr>
        <w:t>0.5 cm, 1.0 cm and 1.5 cm).</w:t>
      </w:r>
      <w:r w:rsidR="009C4C80" w:rsidRPr="00CA515E">
        <w:rPr>
          <w:color w:val="000000" w:themeColor="text1"/>
          <w:lang w:val="en-GB"/>
        </w:rPr>
        <w:t xml:space="preserve"> </w:t>
      </w:r>
    </w:p>
    <w:p w14:paraId="2DB5914E" w14:textId="77777777" w:rsidR="005A2392" w:rsidRDefault="009C4C80" w:rsidP="009C4C80">
      <w:pPr>
        <w:spacing w:line="480" w:lineRule="auto"/>
        <w:jc w:val="both"/>
        <w:rPr>
          <w:ins w:id="0" w:author="Referee" w:date="2013-08-27T11:24:00Z"/>
          <w:rFonts w:eastAsia="SimSun"/>
          <w:color w:val="000000" w:themeColor="text1"/>
          <w:lang w:val="en-GB" w:eastAsia="zh-CN"/>
        </w:rPr>
      </w:pPr>
      <w:r w:rsidRPr="00CA515E">
        <w:rPr>
          <w:rFonts w:eastAsia="SimSun"/>
          <w:color w:val="000000" w:themeColor="text1"/>
          <w:lang w:val="en-GB" w:eastAsia="zh-CN"/>
        </w:rPr>
        <w:t>The seeds were s</w:t>
      </w:r>
      <w:r w:rsidR="00EE342E" w:rsidRPr="00CA515E">
        <w:rPr>
          <w:rFonts w:eastAsia="SimSun"/>
          <w:color w:val="000000" w:themeColor="text1"/>
          <w:lang w:val="en-GB" w:eastAsia="zh-CN"/>
        </w:rPr>
        <w:t xml:space="preserve">ubmersed in </w:t>
      </w:r>
      <w:r w:rsidR="00EE342E" w:rsidRPr="00CA515E">
        <w:rPr>
          <w:color w:val="000000" w:themeColor="text1"/>
          <w:lang w:val="en-GB"/>
        </w:rPr>
        <w:t xml:space="preserve">concentrated (98%) sulphuric acid for </w:t>
      </w:r>
      <w:r w:rsidR="00862F36" w:rsidRPr="00CA515E">
        <w:rPr>
          <w:color w:val="000000" w:themeColor="text1"/>
          <w:lang w:val="en-GB"/>
        </w:rPr>
        <w:t>30</w:t>
      </w:r>
      <w:r w:rsidR="00EE342E" w:rsidRPr="00CA515E">
        <w:rPr>
          <w:color w:val="000000" w:themeColor="text1"/>
          <w:lang w:val="en-GB"/>
        </w:rPr>
        <w:t xml:space="preserve"> minutes</w:t>
      </w:r>
      <w:r w:rsidR="00EE342E" w:rsidRPr="00CA515E">
        <w:rPr>
          <w:rFonts w:eastAsia="SimSun"/>
          <w:color w:val="000000" w:themeColor="text1"/>
          <w:lang w:val="en-GB" w:eastAsia="zh-CN"/>
        </w:rPr>
        <w:t xml:space="preserve"> </w:t>
      </w:r>
      <w:r w:rsidR="00150175" w:rsidRPr="00CA515E">
        <w:rPr>
          <w:rFonts w:eastAsia="SimSun"/>
          <w:color w:val="000000" w:themeColor="text1"/>
          <w:lang w:val="en-GB" w:eastAsia="zh-CN"/>
        </w:rPr>
        <w:t xml:space="preserve">(Olmez </w:t>
      </w:r>
      <w:r w:rsidR="00150175" w:rsidRPr="001D4804">
        <w:rPr>
          <w:rFonts w:eastAsia="SimSun"/>
          <w:color w:val="000000" w:themeColor="text1"/>
          <w:lang w:val="en-GB" w:eastAsia="zh-CN"/>
        </w:rPr>
        <w:t>et al.,</w:t>
      </w:r>
      <w:r w:rsidR="00150175" w:rsidRPr="00CA515E">
        <w:rPr>
          <w:rFonts w:eastAsia="SimSun"/>
          <w:color w:val="000000" w:themeColor="text1"/>
          <w:lang w:val="en-GB" w:eastAsia="zh-CN"/>
        </w:rPr>
        <w:t xml:space="preserve"> 2007a) </w:t>
      </w:r>
      <w:r w:rsidR="00EE342E" w:rsidRPr="00CA515E">
        <w:rPr>
          <w:rFonts w:eastAsia="SimSun"/>
          <w:color w:val="000000" w:themeColor="text1"/>
          <w:lang w:val="en-GB" w:eastAsia="zh-CN"/>
        </w:rPr>
        <w:t xml:space="preserve">before </w:t>
      </w:r>
      <w:r w:rsidR="005A2392" w:rsidRPr="00CA515E">
        <w:rPr>
          <w:rFonts w:eastAsia="SimSun"/>
          <w:color w:val="000000" w:themeColor="text1"/>
          <w:lang w:val="en-GB" w:eastAsia="zh-CN"/>
        </w:rPr>
        <w:t xml:space="preserve">they were sown in pot-trays. </w:t>
      </w:r>
    </w:p>
    <w:p w14:paraId="2B8847BB" w14:textId="69977209" w:rsidR="00930975" w:rsidRPr="00CA515E" w:rsidDel="0085758A" w:rsidRDefault="00930975" w:rsidP="009C4C80">
      <w:pPr>
        <w:spacing w:line="480" w:lineRule="auto"/>
        <w:jc w:val="both"/>
        <w:rPr>
          <w:del w:id="1" w:author="Referee" w:date="2013-08-29T19:22:00Z"/>
          <w:rFonts w:eastAsia="SimSun"/>
          <w:color w:val="000000" w:themeColor="text1"/>
          <w:lang w:val="en-GB" w:eastAsia="zh-CN"/>
        </w:rPr>
      </w:pPr>
    </w:p>
    <w:p w14:paraId="29942BCA" w14:textId="77777777" w:rsidR="009C4C80" w:rsidRPr="00CA515E" w:rsidRDefault="009C4C80" w:rsidP="009C4C80">
      <w:pPr>
        <w:spacing w:line="480" w:lineRule="auto"/>
        <w:jc w:val="both"/>
        <w:rPr>
          <w:rFonts w:eastAsia="SimSun"/>
          <w:color w:val="000000" w:themeColor="text1"/>
          <w:lang w:val="en-GB" w:eastAsia="zh-CN"/>
        </w:rPr>
      </w:pPr>
      <w:bookmarkStart w:id="2" w:name="_GoBack"/>
      <w:bookmarkEnd w:id="2"/>
      <w:r w:rsidRPr="00CA515E">
        <w:rPr>
          <w:color w:val="000000" w:themeColor="text1"/>
          <w:lang w:val="en-GB"/>
        </w:rPr>
        <w:t xml:space="preserve">Seeds were sown into the </w:t>
      </w:r>
      <w:r w:rsidR="005A2392" w:rsidRPr="00CA515E">
        <w:rPr>
          <w:color w:val="000000" w:themeColor="text1"/>
          <w:lang w:val="en-GB"/>
        </w:rPr>
        <w:t>pot-trays</w:t>
      </w:r>
      <w:r w:rsidRPr="00CA515E">
        <w:rPr>
          <w:color w:val="000000" w:themeColor="text1"/>
          <w:lang w:val="en-GB"/>
        </w:rPr>
        <w:t xml:space="preserve"> filled with </w:t>
      </w:r>
      <w:r w:rsidR="005A2392" w:rsidRPr="00CA515E">
        <w:rPr>
          <w:color w:val="000000" w:themeColor="text1"/>
          <w:lang w:val="en-GB"/>
        </w:rPr>
        <w:t>four different growing media, at 24</w:t>
      </w:r>
      <w:r w:rsidR="005A2392" w:rsidRPr="00CA515E">
        <w:rPr>
          <w:rFonts w:eastAsia="SimSun"/>
          <w:color w:val="000000" w:themeColor="text1"/>
          <w:lang w:val="en-GB"/>
        </w:rPr>
        <w:sym w:font="Symbol" w:char="F0B1"/>
      </w:r>
      <w:r w:rsidR="005A2392" w:rsidRPr="00CA515E">
        <w:rPr>
          <w:rFonts w:eastAsia="SimSun"/>
          <w:color w:val="000000" w:themeColor="text1"/>
          <w:lang w:val="en-GB"/>
        </w:rPr>
        <w:t>1</w:t>
      </w:r>
      <w:r w:rsidRPr="00CA515E">
        <w:rPr>
          <w:color w:val="000000" w:themeColor="text1"/>
          <w:lang w:val="en-GB"/>
        </w:rPr>
        <w:t xml:space="preserve">°C </w:t>
      </w:r>
      <w:r w:rsidR="00340819" w:rsidRPr="00CA515E">
        <w:rPr>
          <w:color w:val="000000" w:themeColor="text1"/>
          <w:lang w:val="en-GB"/>
        </w:rPr>
        <w:t>and 65% humidity in the controlled greenhouse conditions</w:t>
      </w:r>
      <w:r w:rsidRPr="00CA515E">
        <w:rPr>
          <w:color w:val="000000" w:themeColor="text1"/>
          <w:lang w:val="en-GB"/>
        </w:rPr>
        <w:t xml:space="preserve">. </w:t>
      </w:r>
      <w:r w:rsidRPr="00CA515E">
        <w:rPr>
          <w:rFonts w:eastAsia="SimSun"/>
          <w:color w:val="000000" w:themeColor="text1"/>
          <w:lang w:val="en-GB" w:eastAsia="zh-CN"/>
        </w:rPr>
        <w:t>The experimental design was a randomized complete block with three replications (</w:t>
      </w:r>
      <w:r w:rsidR="00340819" w:rsidRPr="00CA515E">
        <w:rPr>
          <w:rFonts w:eastAsia="SimSun"/>
          <w:color w:val="000000" w:themeColor="text1"/>
          <w:lang w:val="en-GB" w:eastAsia="zh-CN"/>
        </w:rPr>
        <w:t>60</w:t>
      </w:r>
      <w:r w:rsidRPr="00CA515E">
        <w:rPr>
          <w:rFonts w:eastAsia="SimSun"/>
          <w:color w:val="000000" w:themeColor="text1"/>
          <w:lang w:val="en-GB" w:eastAsia="zh-CN"/>
        </w:rPr>
        <w:t xml:space="preserve"> seeds in each replication) for each treatment. Numbers of germinated seeds (evaluation done according to ISTA Rules (1993)) were recorded for </w:t>
      </w:r>
      <w:r w:rsidR="00340819" w:rsidRPr="00CA515E">
        <w:rPr>
          <w:rFonts w:eastAsia="SimSun"/>
          <w:color w:val="000000" w:themeColor="text1"/>
          <w:lang w:val="en-GB" w:eastAsia="zh-CN"/>
        </w:rPr>
        <w:t>4</w:t>
      </w:r>
      <w:r w:rsidR="00340819" w:rsidRPr="00CA515E">
        <w:rPr>
          <w:rFonts w:eastAsia="SimSun"/>
          <w:color w:val="000000" w:themeColor="text1"/>
          <w:vertAlign w:val="superscript"/>
          <w:lang w:val="en-GB" w:eastAsia="zh-CN"/>
        </w:rPr>
        <w:t>th</w:t>
      </w:r>
      <w:r w:rsidR="00340819" w:rsidRPr="00CA515E">
        <w:rPr>
          <w:rFonts w:eastAsia="SimSun"/>
          <w:color w:val="000000" w:themeColor="text1"/>
          <w:lang w:val="en-GB" w:eastAsia="zh-CN"/>
        </w:rPr>
        <w:t xml:space="preserve">, </w:t>
      </w:r>
      <w:r w:rsidRPr="00CA515E">
        <w:rPr>
          <w:rFonts w:eastAsia="SimSun"/>
          <w:color w:val="000000" w:themeColor="text1"/>
          <w:lang w:val="en-GB" w:eastAsia="zh-CN"/>
        </w:rPr>
        <w:t>7</w:t>
      </w:r>
      <w:r w:rsidRPr="00CA515E">
        <w:rPr>
          <w:rFonts w:eastAsia="SimSun"/>
          <w:color w:val="000000" w:themeColor="text1"/>
          <w:vertAlign w:val="superscript"/>
          <w:lang w:val="en-GB" w:eastAsia="zh-CN"/>
        </w:rPr>
        <w:t>th</w:t>
      </w:r>
      <w:r w:rsidRPr="00CA515E">
        <w:rPr>
          <w:rFonts w:eastAsia="SimSun"/>
          <w:color w:val="000000" w:themeColor="text1"/>
          <w:lang w:val="en-GB" w:eastAsia="zh-CN"/>
        </w:rPr>
        <w:t>, 10</w:t>
      </w:r>
      <w:r w:rsidRPr="00CA515E">
        <w:rPr>
          <w:rFonts w:eastAsia="SimSun"/>
          <w:color w:val="000000" w:themeColor="text1"/>
          <w:vertAlign w:val="superscript"/>
          <w:lang w:val="en-GB" w:eastAsia="zh-CN"/>
        </w:rPr>
        <w:t>th</w:t>
      </w:r>
      <w:r w:rsidRPr="00CA515E">
        <w:rPr>
          <w:rFonts w:eastAsia="SimSun"/>
          <w:color w:val="000000" w:themeColor="text1"/>
          <w:lang w:val="en-GB" w:eastAsia="zh-CN"/>
        </w:rPr>
        <w:t>, 14</w:t>
      </w:r>
      <w:r w:rsidRPr="00CA515E">
        <w:rPr>
          <w:rFonts w:eastAsia="SimSun"/>
          <w:color w:val="000000" w:themeColor="text1"/>
          <w:vertAlign w:val="superscript"/>
          <w:lang w:val="en-GB" w:eastAsia="zh-CN"/>
        </w:rPr>
        <w:t>th</w:t>
      </w:r>
      <w:r w:rsidRPr="00CA515E">
        <w:rPr>
          <w:rFonts w:eastAsia="SimSun"/>
          <w:color w:val="000000" w:themeColor="text1"/>
          <w:lang w:val="en-GB" w:eastAsia="zh-CN"/>
        </w:rPr>
        <w:t xml:space="preserve"> and 21</w:t>
      </w:r>
      <w:r w:rsidRPr="00CA515E">
        <w:rPr>
          <w:rFonts w:eastAsia="SimSun"/>
          <w:color w:val="000000" w:themeColor="text1"/>
          <w:vertAlign w:val="superscript"/>
          <w:lang w:val="en-GB" w:eastAsia="zh-CN"/>
        </w:rPr>
        <w:t xml:space="preserve">st </w:t>
      </w:r>
      <w:r w:rsidRPr="00CA515E">
        <w:rPr>
          <w:rFonts w:eastAsia="SimSun"/>
          <w:color w:val="000000" w:themeColor="text1"/>
          <w:lang w:val="en-GB" w:eastAsia="zh-CN"/>
        </w:rPr>
        <w:t>days after the sowing, and recording continued weekly after the 21</w:t>
      </w:r>
      <w:r w:rsidRPr="00CA515E">
        <w:rPr>
          <w:rFonts w:eastAsia="SimSun"/>
          <w:color w:val="000000" w:themeColor="text1"/>
          <w:vertAlign w:val="superscript"/>
          <w:lang w:val="en-GB" w:eastAsia="zh-CN"/>
        </w:rPr>
        <w:t>st</w:t>
      </w:r>
      <w:r w:rsidRPr="00CA515E">
        <w:rPr>
          <w:rFonts w:eastAsia="SimSun"/>
          <w:color w:val="000000" w:themeColor="text1"/>
          <w:lang w:val="en-GB" w:eastAsia="zh-CN"/>
        </w:rPr>
        <w:t xml:space="preserve"> day for </w:t>
      </w:r>
      <w:r w:rsidR="00340819" w:rsidRPr="00CA515E">
        <w:rPr>
          <w:rFonts w:eastAsia="SimSun"/>
          <w:color w:val="000000" w:themeColor="text1"/>
          <w:lang w:val="en-GB" w:eastAsia="zh-CN"/>
        </w:rPr>
        <w:t>42</w:t>
      </w:r>
      <w:r w:rsidRPr="00CA515E">
        <w:rPr>
          <w:rFonts w:eastAsia="SimSun"/>
          <w:color w:val="000000" w:themeColor="text1"/>
          <w:lang w:val="en-GB" w:eastAsia="zh-CN"/>
        </w:rPr>
        <w:t xml:space="preserve"> days. </w:t>
      </w:r>
    </w:p>
    <w:p w14:paraId="34609EAE" w14:textId="77777777" w:rsidR="009C4C80" w:rsidRPr="00CA515E" w:rsidRDefault="009C4C80" w:rsidP="009C4C80">
      <w:pPr>
        <w:spacing w:line="480" w:lineRule="auto"/>
        <w:jc w:val="both"/>
        <w:rPr>
          <w:rFonts w:eastAsia="SimSun"/>
          <w:color w:val="000000" w:themeColor="text1"/>
          <w:lang w:val="en-GB" w:eastAsia="zh-CN"/>
        </w:rPr>
      </w:pPr>
      <w:r w:rsidRPr="00CA515E">
        <w:rPr>
          <w:rFonts w:eastAsia="SimSun"/>
          <w:color w:val="000000" w:themeColor="text1"/>
          <w:lang w:val="en-GB" w:eastAsia="zh-CN"/>
        </w:rPr>
        <w:t xml:space="preserve">The GP and GR values were determined for each pre-treatment. The formula used in determining GR values is as follows (Pieper, 1952); </w:t>
      </w:r>
    </w:p>
    <w:p w14:paraId="79B438D2" w14:textId="77777777" w:rsidR="009C4C80" w:rsidRPr="00CA515E" w:rsidRDefault="009C4C80" w:rsidP="009C4C80">
      <w:pPr>
        <w:spacing w:line="480" w:lineRule="auto"/>
        <w:rPr>
          <w:rFonts w:eastAsia="SimSun"/>
          <w:color w:val="000000" w:themeColor="text1"/>
          <w:lang w:val="en-GB" w:eastAsia="zh-CN"/>
        </w:rPr>
      </w:pPr>
      <w:r w:rsidRPr="00CA515E">
        <w:rPr>
          <w:rFonts w:eastAsia="SimSun"/>
          <w:color w:val="000000" w:themeColor="text1"/>
          <w:position w:val="-24"/>
          <w:lang w:val="en-GB" w:eastAsia="zh-CN"/>
        </w:rPr>
        <w:object w:dxaOrig="4680" w:dyaOrig="620" w14:anchorId="09A96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55pt;height:31.3pt" o:ole="">
            <v:imagedata r:id="rId8" o:title=""/>
          </v:shape>
          <o:OLEObject Type="Embed" ProgID="Equation.3" ShapeID="_x0000_i1025" DrawAspect="Content" ObjectID="_1439309355" r:id="rId9"/>
        </w:object>
      </w:r>
    </w:p>
    <w:p w14:paraId="11F4D8A9" w14:textId="77777777" w:rsidR="009C4C80" w:rsidRPr="00CA515E" w:rsidRDefault="009C4C80" w:rsidP="009C4C80">
      <w:pPr>
        <w:spacing w:line="480" w:lineRule="auto"/>
        <w:rPr>
          <w:rFonts w:eastAsia="SimSun"/>
          <w:iCs/>
          <w:color w:val="000000" w:themeColor="text1"/>
          <w:lang w:val="en-GB" w:eastAsia="zh-CN"/>
        </w:rPr>
      </w:pPr>
      <w:r w:rsidRPr="00CA515E">
        <w:rPr>
          <w:rFonts w:eastAsia="SimSun"/>
          <w:iCs/>
          <w:color w:val="000000" w:themeColor="text1"/>
          <w:lang w:val="en-GB" w:eastAsia="zh-CN"/>
        </w:rPr>
        <w:t>Where;</w:t>
      </w:r>
    </w:p>
    <w:p w14:paraId="79289558" w14:textId="77777777" w:rsidR="009C4C80" w:rsidRPr="00CA515E" w:rsidRDefault="009C4C80" w:rsidP="009C4C80">
      <w:pPr>
        <w:spacing w:line="480" w:lineRule="auto"/>
        <w:rPr>
          <w:rFonts w:eastAsia="SimSun"/>
          <w:color w:val="000000" w:themeColor="text1"/>
          <w:lang w:val="en-GB" w:eastAsia="zh-CN"/>
        </w:rPr>
      </w:pPr>
      <w:r w:rsidRPr="00CA515E">
        <w:rPr>
          <w:rFonts w:eastAsia="SimSun"/>
          <w:i/>
          <w:iCs/>
          <w:color w:val="000000" w:themeColor="text1"/>
          <w:lang w:val="en-GB" w:eastAsia="zh-CN"/>
        </w:rPr>
        <w:t xml:space="preserve">GR: </w:t>
      </w:r>
      <w:r w:rsidRPr="00CA515E">
        <w:rPr>
          <w:rFonts w:eastAsia="SimSun"/>
          <w:color w:val="000000" w:themeColor="text1"/>
          <w:lang w:val="en-GB" w:eastAsia="zh-CN"/>
        </w:rPr>
        <w:t>Germination rate</w:t>
      </w:r>
    </w:p>
    <w:p w14:paraId="24F65BE3" w14:textId="77777777" w:rsidR="009C4C80" w:rsidRPr="00CA515E" w:rsidRDefault="009C4C80" w:rsidP="009C4C80">
      <w:pPr>
        <w:spacing w:line="480" w:lineRule="auto"/>
        <w:rPr>
          <w:rFonts w:eastAsia="SimSun"/>
          <w:color w:val="000000" w:themeColor="text1"/>
          <w:lang w:val="en-GB" w:eastAsia="zh-CN"/>
        </w:rPr>
      </w:pPr>
      <w:r w:rsidRPr="00CA515E">
        <w:rPr>
          <w:rFonts w:eastAsia="SimSun"/>
          <w:i/>
          <w:iCs/>
          <w:color w:val="000000" w:themeColor="text1"/>
          <w:lang w:val="en-GB" w:eastAsia="zh-CN"/>
        </w:rPr>
        <w:t xml:space="preserve">n: </w:t>
      </w:r>
      <w:r w:rsidRPr="00CA515E">
        <w:rPr>
          <w:rFonts w:eastAsia="SimSun"/>
          <w:color w:val="000000" w:themeColor="text1"/>
          <w:lang w:val="en-GB" w:eastAsia="zh-CN"/>
        </w:rPr>
        <w:t>Number of days for each counting of germinated seeds</w:t>
      </w:r>
    </w:p>
    <w:p w14:paraId="1A2FE451" w14:textId="77777777" w:rsidR="009C4C80" w:rsidRPr="00CA515E" w:rsidRDefault="009C4C80" w:rsidP="009C4C80">
      <w:pPr>
        <w:spacing w:line="480" w:lineRule="auto"/>
        <w:rPr>
          <w:rFonts w:eastAsia="SimSun"/>
          <w:color w:val="000000" w:themeColor="text1"/>
          <w:lang w:val="en-GB" w:eastAsia="zh-CN"/>
        </w:rPr>
      </w:pPr>
      <w:r w:rsidRPr="00CA515E">
        <w:rPr>
          <w:rFonts w:eastAsia="SimSun"/>
          <w:i/>
          <w:iCs/>
          <w:color w:val="000000" w:themeColor="text1"/>
          <w:lang w:val="en-GB" w:eastAsia="zh-CN"/>
        </w:rPr>
        <w:t xml:space="preserve">t: </w:t>
      </w:r>
      <w:r w:rsidRPr="00CA515E">
        <w:rPr>
          <w:rFonts w:eastAsia="SimSun"/>
          <w:color w:val="000000" w:themeColor="text1"/>
          <w:lang w:val="en-GB" w:eastAsia="zh-CN"/>
        </w:rPr>
        <w:t>Number of germinated seeds at each counting day</w:t>
      </w:r>
    </w:p>
    <w:p w14:paraId="3A56AA87" w14:textId="77777777" w:rsidR="009C4C80" w:rsidRPr="00CA515E" w:rsidRDefault="009C4C80" w:rsidP="009C4C80">
      <w:pPr>
        <w:spacing w:line="480" w:lineRule="auto"/>
        <w:rPr>
          <w:rFonts w:eastAsia="SimSun"/>
          <w:color w:val="000000" w:themeColor="text1"/>
          <w:lang w:val="en-GB" w:eastAsia="zh-CN"/>
        </w:rPr>
      </w:pPr>
      <w:r w:rsidRPr="00CA515E">
        <w:rPr>
          <w:rFonts w:eastAsia="SimSun"/>
          <w:color w:val="000000" w:themeColor="text1"/>
          <w:lang w:val="en-GB" w:eastAsia="zh-CN"/>
        </w:rPr>
        <w:t>T: Total number of germinated seeds</w:t>
      </w:r>
    </w:p>
    <w:p w14:paraId="29D8D23D" w14:textId="77777777" w:rsidR="009C4C80" w:rsidRDefault="009C4C80" w:rsidP="009C4C80">
      <w:pPr>
        <w:spacing w:line="480" w:lineRule="auto"/>
        <w:jc w:val="both"/>
        <w:rPr>
          <w:color w:val="000000" w:themeColor="text1"/>
          <w:lang w:val="en-GB"/>
        </w:rPr>
      </w:pPr>
      <w:r w:rsidRPr="00CA515E">
        <w:rPr>
          <w:color w:val="000000" w:themeColor="text1"/>
          <w:lang w:val="en-GB"/>
        </w:rPr>
        <w:t xml:space="preserve">The whole experiment lasted for </w:t>
      </w:r>
      <w:r w:rsidR="007126FA" w:rsidRPr="00CA515E">
        <w:rPr>
          <w:color w:val="000000" w:themeColor="text1"/>
          <w:lang w:val="en-GB"/>
        </w:rPr>
        <w:t>42</w:t>
      </w:r>
      <w:r w:rsidRPr="00CA515E">
        <w:rPr>
          <w:color w:val="000000" w:themeColor="text1"/>
          <w:lang w:val="en-GB"/>
        </w:rPr>
        <w:t xml:space="preserve"> days when it was observed that the seeds had stopped germinating. Data from the treatments were </w:t>
      </w:r>
      <w:r w:rsidR="007126FA" w:rsidRPr="00CA515E">
        <w:rPr>
          <w:color w:val="000000" w:themeColor="text1"/>
          <w:lang w:val="en-GB"/>
        </w:rPr>
        <w:t>analyz</w:t>
      </w:r>
      <w:r w:rsidR="004B1909" w:rsidRPr="00CA515E">
        <w:rPr>
          <w:color w:val="000000" w:themeColor="text1"/>
          <w:lang w:val="en-GB"/>
        </w:rPr>
        <w:t>ed</w:t>
      </w:r>
      <w:r w:rsidRPr="00CA515E">
        <w:rPr>
          <w:color w:val="000000" w:themeColor="text1"/>
          <w:lang w:val="en-GB"/>
        </w:rPr>
        <w:t xml:space="preserve"> using the SPSS sta</w:t>
      </w:r>
      <w:r w:rsidR="007126FA" w:rsidRPr="00CA515E">
        <w:rPr>
          <w:color w:val="000000" w:themeColor="text1"/>
          <w:lang w:val="en-GB"/>
        </w:rPr>
        <w:t>tistical software after arc-sinus</w:t>
      </w:r>
      <w:r w:rsidRPr="00CA515E">
        <w:rPr>
          <w:color w:val="000000" w:themeColor="text1"/>
          <w:lang w:val="en-GB"/>
        </w:rPr>
        <w:t xml:space="preserve"> transformation was applied to GP values to meet ANOVA assumptions. The multifactor ANOVA and Duncan’s tests were used to compare treatment groups to find out whether they showed any statistically significant differences with significance level (α) set at 0.05. </w:t>
      </w:r>
    </w:p>
    <w:p w14:paraId="7E0635CA" w14:textId="77777777" w:rsidR="001D4804" w:rsidRDefault="001D4804" w:rsidP="009C4C80">
      <w:pPr>
        <w:spacing w:line="480" w:lineRule="auto"/>
        <w:jc w:val="both"/>
        <w:rPr>
          <w:color w:val="000000" w:themeColor="text1"/>
          <w:lang w:val="en-GB"/>
        </w:rPr>
      </w:pPr>
    </w:p>
    <w:p w14:paraId="4F4A7919" w14:textId="77777777" w:rsidR="001D4804" w:rsidRDefault="001D4804" w:rsidP="009C4C80">
      <w:pPr>
        <w:spacing w:line="480" w:lineRule="auto"/>
        <w:jc w:val="both"/>
        <w:rPr>
          <w:color w:val="000000" w:themeColor="text1"/>
          <w:lang w:val="en-GB"/>
        </w:rPr>
      </w:pPr>
    </w:p>
    <w:p w14:paraId="77149184" w14:textId="77777777" w:rsidR="00DD56D2" w:rsidRDefault="00DD56D2" w:rsidP="009C4C80">
      <w:pPr>
        <w:spacing w:line="480" w:lineRule="auto"/>
        <w:jc w:val="both"/>
        <w:rPr>
          <w:color w:val="000000" w:themeColor="text1"/>
          <w:lang w:val="en-GB"/>
        </w:rPr>
      </w:pPr>
    </w:p>
    <w:p w14:paraId="6B1F6232" w14:textId="77777777" w:rsidR="009C4C80" w:rsidRPr="00CA515E" w:rsidRDefault="009C4C80" w:rsidP="009C4C80">
      <w:pPr>
        <w:tabs>
          <w:tab w:val="left" w:pos="-4860"/>
          <w:tab w:val="left" w:pos="720"/>
        </w:tabs>
        <w:spacing w:line="480" w:lineRule="auto"/>
        <w:jc w:val="both"/>
        <w:rPr>
          <w:b/>
          <w:bCs/>
          <w:color w:val="000000" w:themeColor="text1"/>
          <w:lang w:val="en-GB"/>
        </w:rPr>
      </w:pPr>
      <w:r w:rsidRPr="00CA515E">
        <w:rPr>
          <w:b/>
          <w:bCs/>
          <w:color w:val="000000" w:themeColor="text1"/>
          <w:lang w:val="en-GB"/>
        </w:rPr>
        <w:t>RESULTS AND DISCUSSION</w:t>
      </w:r>
    </w:p>
    <w:p w14:paraId="2E071213" w14:textId="77777777" w:rsidR="001D0E2F" w:rsidRPr="00CA515E" w:rsidRDefault="00BF06B1" w:rsidP="009319F2">
      <w:pPr>
        <w:tabs>
          <w:tab w:val="left" w:pos="-4860"/>
          <w:tab w:val="left" w:pos="720"/>
        </w:tabs>
        <w:spacing w:line="480" w:lineRule="auto"/>
        <w:jc w:val="both"/>
        <w:rPr>
          <w:color w:val="000000" w:themeColor="text1"/>
          <w:lang w:val="en-GB"/>
        </w:rPr>
      </w:pPr>
      <w:r w:rsidRPr="00CA515E">
        <w:rPr>
          <w:color w:val="000000" w:themeColor="text1"/>
          <w:lang w:val="en-GB"/>
        </w:rPr>
        <w:lastRenderedPageBreak/>
        <w:t xml:space="preserve">The physical structure of the medium in which seeds are germinated is crucial both for germination and early seedling establishment. A good seed-bed should provide a balance between moisture and aeration. </w:t>
      </w:r>
      <w:r w:rsidR="001E43B2" w:rsidRPr="00CA515E">
        <w:rPr>
          <w:color w:val="000000" w:themeColor="text1"/>
          <w:lang w:val="en-GB"/>
        </w:rPr>
        <w:t xml:space="preserve">In addition to this, the optimal seeding depth varies with species </w:t>
      </w:r>
      <w:r w:rsidR="00372B61" w:rsidRPr="00CA515E">
        <w:rPr>
          <w:color w:val="000000" w:themeColor="text1"/>
          <w:lang w:val="en-GB"/>
        </w:rPr>
        <w:t xml:space="preserve">and it depends on the size of the seeds </w:t>
      </w:r>
      <w:r w:rsidR="001E43B2" w:rsidRPr="00CA515E">
        <w:rPr>
          <w:color w:val="000000" w:themeColor="text1"/>
          <w:lang w:val="en-GB"/>
        </w:rPr>
        <w:t xml:space="preserve">(Schmidt, 2000). </w:t>
      </w:r>
      <w:r w:rsidR="009319F2" w:rsidRPr="00CA515E">
        <w:rPr>
          <w:color w:val="000000" w:themeColor="text1"/>
          <w:lang w:val="en-GB"/>
        </w:rPr>
        <w:t xml:space="preserve">The main purpose of this study was to examine the influence of </w:t>
      </w:r>
      <w:r w:rsidR="00F72ED5" w:rsidRPr="00CA515E">
        <w:rPr>
          <w:color w:val="000000" w:themeColor="text1"/>
          <w:lang w:val="en-GB"/>
        </w:rPr>
        <w:t>dif</w:t>
      </w:r>
      <w:r w:rsidR="009319F2" w:rsidRPr="00CA515E">
        <w:rPr>
          <w:color w:val="000000" w:themeColor="text1"/>
          <w:lang w:val="en-GB"/>
        </w:rPr>
        <w:t>ferent growin</w:t>
      </w:r>
      <w:r w:rsidR="00F72ED5" w:rsidRPr="00CA515E">
        <w:rPr>
          <w:color w:val="000000" w:themeColor="text1"/>
          <w:lang w:val="en-GB"/>
        </w:rPr>
        <w:t>g</w:t>
      </w:r>
      <w:r w:rsidR="009319F2" w:rsidRPr="00CA515E">
        <w:rPr>
          <w:color w:val="000000" w:themeColor="text1"/>
          <w:lang w:val="en-GB"/>
        </w:rPr>
        <w:t xml:space="preserve"> media a</w:t>
      </w:r>
      <w:r w:rsidR="001D0E2F" w:rsidRPr="00CA515E">
        <w:rPr>
          <w:color w:val="000000" w:themeColor="text1"/>
          <w:lang w:val="en-GB"/>
        </w:rPr>
        <w:t xml:space="preserve">nd sowing depth on germination percentage and germination rate </w:t>
      </w:r>
      <w:r w:rsidR="009319F2" w:rsidRPr="00CA515E">
        <w:rPr>
          <w:color w:val="000000" w:themeColor="text1"/>
          <w:lang w:val="en-GB"/>
        </w:rPr>
        <w:t xml:space="preserve">of </w:t>
      </w:r>
      <w:r w:rsidR="009319F2" w:rsidRPr="00CA515E">
        <w:rPr>
          <w:i/>
          <w:color w:val="000000" w:themeColor="text1"/>
          <w:lang w:val="en-GB"/>
        </w:rPr>
        <w:t>C. armena</w:t>
      </w:r>
      <w:r w:rsidR="009319F2" w:rsidRPr="00CA515E">
        <w:rPr>
          <w:color w:val="000000" w:themeColor="text1"/>
          <w:lang w:val="en-GB"/>
        </w:rPr>
        <w:t xml:space="preserve">. Four </w:t>
      </w:r>
      <w:r w:rsidR="00150175" w:rsidRPr="00CA515E">
        <w:rPr>
          <w:color w:val="000000" w:themeColor="text1"/>
          <w:lang w:val="en-GB"/>
        </w:rPr>
        <w:t>substrate</w:t>
      </w:r>
      <w:r w:rsidR="009319F2" w:rsidRPr="00CA515E">
        <w:rPr>
          <w:color w:val="000000" w:themeColor="text1"/>
          <w:lang w:val="en-GB"/>
        </w:rPr>
        <w:t xml:space="preserve"> components were mixed </w:t>
      </w:r>
      <w:r w:rsidR="00150175" w:rsidRPr="00CA515E">
        <w:rPr>
          <w:color w:val="000000" w:themeColor="text1"/>
          <w:lang w:val="en-GB"/>
        </w:rPr>
        <w:t>at different ratios of</w:t>
      </w:r>
      <w:r w:rsidR="009319F2" w:rsidRPr="00CA515E">
        <w:rPr>
          <w:color w:val="000000" w:themeColor="text1"/>
          <w:lang w:val="en-GB"/>
        </w:rPr>
        <w:t xml:space="preserve"> peat</w:t>
      </w:r>
      <w:r w:rsidR="00150175" w:rsidRPr="00CA515E">
        <w:rPr>
          <w:color w:val="000000" w:themeColor="text1"/>
          <w:lang w:val="en-GB"/>
        </w:rPr>
        <w:t>,</w:t>
      </w:r>
      <w:r w:rsidR="009319F2" w:rsidRPr="00CA515E">
        <w:rPr>
          <w:color w:val="000000" w:themeColor="text1"/>
          <w:lang w:val="en-GB"/>
        </w:rPr>
        <w:t xml:space="preserve"> </w:t>
      </w:r>
      <w:r w:rsidR="00E54F5F" w:rsidRPr="00CA515E">
        <w:rPr>
          <w:color w:val="000000" w:themeColor="text1"/>
          <w:lang w:val="en-GB"/>
        </w:rPr>
        <w:t xml:space="preserve">manure, </w:t>
      </w:r>
      <w:r w:rsidR="009319F2" w:rsidRPr="00CA515E">
        <w:rPr>
          <w:color w:val="000000" w:themeColor="text1"/>
          <w:lang w:val="en-GB"/>
        </w:rPr>
        <w:t xml:space="preserve">perlite, </w:t>
      </w:r>
      <w:r w:rsidR="00150175" w:rsidRPr="00CA515E">
        <w:rPr>
          <w:color w:val="000000" w:themeColor="text1"/>
          <w:lang w:val="en-GB"/>
        </w:rPr>
        <w:t xml:space="preserve">forest soil and </w:t>
      </w:r>
      <w:r w:rsidR="001D0E2F" w:rsidRPr="00CA515E">
        <w:rPr>
          <w:color w:val="000000" w:themeColor="text1"/>
          <w:lang w:val="en-GB"/>
        </w:rPr>
        <w:t xml:space="preserve">sand and used three sowing depth. </w:t>
      </w:r>
    </w:p>
    <w:p w14:paraId="604D2AC2" w14:textId="77777777" w:rsidR="009319F2" w:rsidRPr="00CA515E" w:rsidRDefault="001D0E2F" w:rsidP="009319F2">
      <w:pPr>
        <w:tabs>
          <w:tab w:val="left" w:pos="-4860"/>
          <w:tab w:val="left" w:pos="720"/>
        </w:tabs>
        <w:spacing w:line="480" w:lineRule="auto"/>
        <w:jc w:val="both"/>
        <w:rPr>
          <w:color w:val="000000" w:themeColor="text1"/>
          <w:lang w:val="en-GB"/>
        </w:rPr>
      </w:pPr>
      <w:r w:rsidRPr="00CA515E">
        <w:rPr>
          <w:iCs/>
          <w:color w:val="000000" w:themeColor="text1"/>
          <w:lang w:val="en-GB"/>
        </w:rPr>
        <w:t xml:space="preserve">According to some researchers, </w:t>
      </w:r>
      <w:r w:rsidR="00F72ED5" w:rsidRPr="00CA515E">
        <w:rPr>
          <w:i/>
          <w:iCs/>
          <w:color w:val="000000" w:themeColor="text1"/>
          <w:lang w:val="en-GB"/>
        </w:rPr>
        <w:t xml:space="preserve">Colutea </w:t>
      </w:r>
      <w:r w:rsidR="00F72ED5" w:rsidRPr="00CA515E">
        <w:rPr>
          <w:iCs/>
          <w:color w:val="000000" w:themeColor="text1"/>
          <w:lang w:val="en-GB"/>
        </w:rPr>
        <w:t xml:space="preserve">spp. </w:t>
      </w:r>
      <w:r w:rsidR="00F72ED5" w:rsidRPr="00CA515E">
        <w:rPr>
          <w:color w:val="000000" w:themeColor="text1"/>
          <w:lang w:val="en-GB"/>
        </w:rPr>
        <w:t>seeds did not germinate easily unless the impermeable seed coat was ruptured by mechanical or chemical scarification</w:t>
      </w:r>
      <w:r w:rsidR="001B6773" w:rsidRPr="00CA515E">
        <w:rPr>
          <w:color w:val="000000" w:themeColor="text1"/>
          <w:lang w:val="en-GB"/>
        </w:rPr>
        <w:t xml:space="preserve"> (</w:t>
      </w:r>
      <w:r w:rsidR="001B6773" w:rsidRPr="00CA515E">
        <w:rPr>
          <w:rFonts w:eastAsia="SimSun"/>
          <w:color w:val="000000" w:themeColor="text1"/>
          <w:lang w:val="en-GB" w:eastAsia="zh-CN"/>
        </w:rPr>
        <w:t xml:space="preserve">Dirr, 1990; Olmez </w:t>
      </w:r>
      <w:r w:rsidR="001B6773" w:rsidRPr="001D4804">
        <w:rPr>
          <w:rFonts w:eastAsia="SimSun"/>
          <w:iCs/>
          <w:color w:val="000000" w:themeColor="text1"/>
          <w:lang w:val="en-GB" w:eastAsia="zh-CN"/>
        </w:rPr>
        <w:t>et al</w:t>
      </w:r>
      <w:r w:rsidR="001B6773" w:rsidRPr="001D4804">
        <w:rPr>
          <w:rFonts w:eastAsia="SimSun"/>
          <w:color w:val="000000" w:themeColor="text1"/>
          <w:lang w:val="en-GB" w:eastAsia="zh-CN"/>
        </w:rPr>
        <w:t>.</w:t>
      </w:r>
      <w:r w:rsidR="001D4804">
        <w:rPr>
          <w:rFonts w:eastAsia="SimSun"/>
          <w:color w:val="000000" w:themeColor="text1"/>
          <w:lang w:val="en-GB" w:eastAsia="zh-CN"/>
        </w:rPr>
        <w:t>,</w:t>
      </w:r>
      <w:r w:rsidR="001B6773" w:rsidRPr="00CA515E">
        <w:rPr>
          <w:rFonts w:eastAsia="SimSun"/>
          <w:color w:val="000000" w:themeColor="text1"/>
          <w:lang w:val="en-GB" w:eastAsia="zh-CN"/>
        </w:rPr>
        <w:t xml:space="preserve"> 2007a)</w:t>
      </w:r>
      <w:r w:rsidR="00F72ED5" w:rsidRPr="00CA515E">
        <w:rPr>
          <w:color w:val="000000" w:themeColor="text1"/>
          <w:lang w:val="en-GB"/>
        </w:rPr>
        <w:t xml:space="preserve">. For that reason, the seeds were sown in the pot-trays after </w:t>
      </w:r>
      <w:r w:rsidR="00F72ED5" w:rsidRPr="00CA515E">
        <w:rPr>
          <w:rFonts w:eastAsia="SimSun"/>
          <w:color w:val="000000" w:themeColor="text1"/>
          <w:lang w:val="en-GB" w:eastAsia="zh-CN"/>
        </w:rPr>
        <w:t xml:space="preserve">sulphuric acid scarification for 30 minutes. </w:t>
      </w:r>
    </w:p>
    <w:p w14:paraId="0B6E35BD" w14:textId="77777777" w:rsidR="009414C6" w:rsidRPr="00CA515E" w:rsidRDefault="009C4C80" w:rsidP="009414C6">
      <w:pPr>
        <w:tabs>
          <w:tab w:val="left" w:pos="-4860"/>
          <w:tab w:val="left" w:pos="720"/>
        </w:tabs>
        <w:spacing w:line="480" w:lineRule="auto"/>
        <w:jc w:val="both"/>
        <w:rPr>
          <w:color w:val="000000" w:themeColor="text1"/>
          <w:lang w:val="en-GB"/>
        </w:rPr>
      </w:pPr>
      <w:r w:rsidRPr="00CA515E">
        <w:rPr>
          <w:color w:val="000000" w:themeColor="text1"/>
          <w:lang w:val="en-GB"/>
        </w:rPr>
        <w:t>Statistical analyses showe</w:t>
      </w:r>
      <w:r w:rsidR="00150175" w:rsidRPr="00CA515E">
        <w:rPr>
          <w:color w:val="000000" w:themeColor="text1"/>
          <w:lang w:val="en-GB"/>
        </w:rPr>
        <w:t xml:space="preserve">d that both the highest </w:t>
      </w:r>
      <w:r w:rsidR="001D0E2F" w:rsidRPr="00CA515E">
        <w:rPr>
          <w:color w:val="000000" w:themeColor="text1"/>
          <w:lang w:val="en-GB"/>
        </w:rPr>
        <w:t>germination percentage</w:t>
      </w:r>
      <w:r w:rsidR="00150175" w:rsidRPr="00CA515E">
        <w:rPr>
          <w:color w:val="000000" w:themeColor="text1"/>
          <w:lang w:val="en-GB"/>
        </w:rPr>
        <w:t xml:space="preserve"> (31.1%) and the best </w:t>
      </w:r>
      <w:r w:rsidR="001D0E2F" w:rsidRPr="00CA515E">
        <w:rPr>
          <w:color w:val="000000" w:themeColor="text1"/>
          <w:lang w:val="en-GB"/>
        </w:rPr>
        <w:t>germination rate</w:t>
      </w:r>
      <w:r w:rsidR="00150175" w:rsidRPr="00CA515E">
        <w:rPr>
          <w:color w:val="000000" w:themeColor="text1"/>
          <w:lang w:val="en-GB"/>
        </w:rPr>
        <w:t xml:space="preserve"> values (9</w:t>
      </w:r>
      <w:r w:rsidRPr="00CA515E">
        <w:rPr>
          <w:color w:val="000000" w:themeColor="text1"/>
          <w:lang w:val="en-GB"/>
        </w:rPr>
        <w:t xml:space="preserve"> days) were obtained from </w:t>
      </w:r>
      <w:r w:rsidR="00F72ED5" w:rsidRPr="00CA515E">
        <w:rPr>
          <w:color w:val="000000" w:themeColor="text1"/>
          <w:lang w:val="en-GB"/>
        </w:rPr>
        <w:t>the growing medium of forest soil+sand+manure (2:1:1) and sown in depth of 0.5 cm</w:t>
      </w:r>
      <w:r w:rsidR="002D5DCE" w:rsidRPr="00CA515E">
        <w:rPr>
          <w:color w:val="000000" w:themeColor="text1"/>
          <w:lang w:val="en-GB"/>
        </w:rPr>
        <w:t>.</w:t>
      </w:r>
      <w:r w:rsidR="00F72ED5" w:rsidRPr="00CA515E">
        <w:rPr>
          <w:color w:val="000000" w:themeColor="text1"/>
          <w:lang w:val="en-GB"/>
        </w:rPr>
        <w:t xml:space="preserve"> </w:t>
      </w:r>
      <w:r w:rsidR="00D65A38" w:rsidRPr="00CA515E">
        <w:rPr>
          <w:color w:val="000000" w:themeColor="text1"/>
          <w:lang w:val="en-GB"/>
        </w:rPr>
        <w:t>At the opposite</w:t>
      </w:r>
      <w:r w:rsidR="00F72ED5" w:rsidRPr="00CA515E">
        <w:rPr>
          <w:color w:val="000000" w:themeColor="text1"/>
          <w:lang w:val="en-GB"/>
        </w:rPr>
        <w:t>, the lowest germination percentage</w:t>
      </w:r>
      <w:r w:rsidR="002D5DCE" w:rsidRPr="00CA515E">
        <w:rPr>
          <w:color w:val="000000" w:themeColor="text1"/>
          <w:lang w:val="en-GB"/>
        </w:rPr>
        <w:t xml:space="preserve"> (7.03%)</w:t>
      </w:r>
      <w:r w:rsidR="00F72ED5" w:rsidRPr="00CA515E">
        <w:rPr>
          <w:color w:val="000000" w:themeColor="text1"/>
          <w:lang w:val="en-GB"/>
        </w:rPr>
        <w:t xml:space="preserve"> was determined from the seeds which were sown in </w:t>
      </w:r>
      <w:r w:rsidR="002D5DCE" w:rsidRPr="00CA515E">
        <w:rPr>
          <w:color w:val="000000" w:themeColor="text1"/>
          <w:lang w:val="en-GB"/>
        </w:rPr>
        <w:t xml:space="preserve">the substrate of </w:t>
      </w:r>
      <w:r w:rsidR="00F72ED5" w:rsidRPr="00CA515E">
        <w:rPr>
          <w:color w:val="000000" w:themeColor="text1"/>
          <w:lang w:val="en-GB"/>
        </w:rPr>
        <w:t xml:space="preserve">peat+manure </w:t>
      </w:r>
      <w:r w:rsidR="002D5DCE" w:rsidRPr="00CA515E">
        <w:rPr>
          <w:color w:val="000000" w:themeColor="text1"/>
          <w:lang w:val="en-GB"/>
        </w:rPr>
        <w:t>(2:1) combination (Table 1, Figure 1).</w:t>
      </w:r>
      <w:r w:rsidR="00D65A38" w:rsidRPr="00CA515E">
        <w:rPr>
          <w:color w:val="000000" w:themeColor="text1"/>
          <w:lang w:val="en-GB"/>
        </w:rPr>
        <w:t xml:space="preserve"> It </w:t>
      </w:r>
      <w:r w:rsidR="00CC4BDC" w:rsidRPr="00CA515E">
        <w:rPr>
          <w:color w:val="000000" w:themeColor="text1"/>
          <w:lang w:val="en-GB"/>
        </w:rPr>
        <w:t>could</w:t>
      </w:r>
      <w:r w:rsidR="00D65A38" w:rsidRPr="00CA515E">
        <w:rPr>
          <w:color w:val="000000" w:themeColor="text1"/>
          <w:lang w:val="en-GB"/>
        </w:rPr>
        <w:t xml:space="preserve"> be said that the mixture of forest soil, sand and manure (2:1:1), having a water retention and porosity better than peat, gave good results, in particular on </w:t>
      </w:r>
      <w:r w:rsidR="00D65A38" w:rsidRPr="00CA515E">
        <w:rPr>
          <w:i/>
          <w:color w:val="000000" w:themeColor="text1"/>
          <w:lang w:val="en-GB"/>
        </w:rPr>
        <w:t>C. armena</w:t>
      </w:r>
      <w:r w:rsidR="00D65A38" w:rsidRPr="00CA515E">
        <w:rPr>
          <w:color w:val="000000" w:themeColor="text1"/>
          <w:lang w:val="en-GB"/>
        </w:rPr>
        <w:t>. D’Angelo and Titone (1988) implied that o</w:t>
      </w:r>
      <w:r w:rsidR="00DE27F8" w:rsidRPr="00CA515E">
        <w:rPr>
          <w:color w:val="000000" w:themeColor="text1"/>
          <w:lang w:val="en-GB"/>
        </w:rPr>
        <w:t xml:space="preserve">bservations of plants have revealed that a ratio of 30% peat is sufficient to assure </w:t>
      </w:r>
      <w:r w:rsidR="00CC4BDC" w:rsidRPr="00CA515E">
        <w:rPr>
          <w:color w:val="000000" w:themeColor="text1"/>
          <w:lang w:val="en-GB"/>
        </w:rPr>
        <w:t>good</w:t>
      </w:r>
      <w:r w:rsidR="00F72ED5" w:rsidRPr="00CA515E">
        <w:rPr>
          <w:color w:val="000000" w:themeColor="text1"/>
          <w:lang w:val="en-GB"/>
        </w:rPr>
        <w:t xml:space="preserve"> </w:t>
      </w:r>
      <w:r w:rsidR="00DE27F8" w:rsidRPr="00CA515E">
        <w:rPr>
          <w:color w:val="000000" w:themeColor="text1"/>
          <w:lang w:val="en-GB"/>
        </w:rPr>
        <w:t xml:space="preserve">water retention. Best draining components were perlite </w:t>
      </w:r>
      <w:r w:rsidR="00D65A38" w:rsidRPr="00CA515E">
        <w:rPr>
          <w:color w:val="000000" w:themeColor="text1"/>
          <w:lang w:val="en-GB"/>
        </w:rPr>
        <w:t>and argex, used at a percentage</w:t>
      </w:r>
      <w:r w:rsidR="00CC4BDC" w:rsidRPr="00CA515E">
        <w:rPr>
          <w:color w:val="000000" w:themeColor="text1"/>
          <w:lang w:val="en-GB"/>
        </w:rPr>
        <w:t xml:space="preserve"> not higher than 20%</w:t>
      </w:r>
      <w:r w:rsidR="00DE27F8" w:rsidRPr="00CA515E">
        <w:rPr>
          <w:color w:val="000000" w:themeColor="text1"/>
          <w:lang w:val="en-GB"/>
        </w:rPr>
        <w:t xml:space="preserve">. </w:t>
      </w:r>
      <w:r w:rsidR="009414C6" w:rsidRPr="00CA515E">
        <w:rPr>
          <w:color w:val="000000" w:themeColor="text1"/>
          <w:lang w:val="en-GB"/>
        </w:rPr>
        <w:t xml:space="preserve">In our study, the maximum </w:t>
      </w:r>
      <w:r w:rsidR="00AE1DD6" w:rsidRPr="00CA515E">
        <w:rPr>
          <w:color w:val="000000" w:themeColor="text1"/>
          <w:lang w:val="en-GB"/>
        </w:rPr>
        <w:t>germination percentage</w:t>
      </w:r>
      <w:r w:rsidR="009414C6" w:rsidRPr="00CA515E">
        <w:rPr>
          <w:color w:val="000000" w:themeColor="text1"/>
          <w:lang w:val="en-GB"/>
        </w:rPr>
        <w:t xml:space="preserve"> value among the growing media including the </w:t>
      </w:r>
      <w:r w:rsidR="00AE1DD6" w:rsidRPr="00CA515E">
        <w:rPr>
          <w:color w:val="000000" w:themeColor="text1"/>
          <w:lang w:val="en-GB"/>
        </w:rPr>
        <w:t xml:space="preserve">ratio of 33% </w:t>
      </w:r>
      <w:r w:rsidR="009414C6" w:rsidRPr="00CA515E">
        <w:rPr>
          <w:color w:val="000000" w:themeColor="text1"/>
          <w:lang w:val="en-GB"/>
        </w:rPr>
        <w:t xml:space="preserve">peat was 22.8% (Peat+forest soil+manure (1:1:1)) for the seeds that were sown in 0.5 cm-depth (Table 1). </w:t>
      </w:r>
      <w:r w:rsidR="00AE1DD6" w:rsidRPr="00CA515E">
        <w:rPr>
          <w:color w:val="000000" w:themeColor="text1"/>
          <w:lang w:val="en-GB"/>
        </w:rPr>
        <w:t xml:space="preserve">This </w:t>
      </w:r>
      <w:r w:rsidR="00615689" w:rsidRPr="00CA515E">
        <w:rPr>
          <w:color w:val="000000" w:themeColor="text1"/>
          <w:lang w:val="en-GB"/>
        </w:rPr>
        <w:t>finding</w:t>
      </w:r>
      <w:r w:rsidR="00AE1DD6" w:rsidRPr="00CA515E">
        <w:rPr>
          <w:color w:val="000000" w:themeColor="text1"/>
          <w:lang w:val="en-GB"/>
        </w:rPr>
        <w:t xml:space="preserve"> is consistent with the results stated by D’Angelo and Titone (1988) and Ayan (2007).</w:t>
      </w:r>
    </w:p>
    <w:p w14:paraId="1E103E4C" w14:textId="77777777" w:rsidR="009C4C80" w:rsidRPr="00CA515E" w:rsidRDefault="009C4C80" w:rsidP="00AE1DD6">
      <w:pPr>
        <w:spacing w:line="480" w:lineRule="auto"/>
        <w:rPr>
          <w:color w:val="000000" w:themeColor="text1"/>
          <w:lang w:val="en-GB"/>
        </w:rPr>
      </w:pPr>
      <w:r w:rsidRPr="00CA515E">
        <w:rPr>
          <w:color w:val="000000" w:themeColor="text1"/>
          <w:lang w:val="en-GB"/>
        </w:rPr>
        <w:lastRenderedPageBreak/>
        <w:t xml:space="preserve">While </w:t>
      </w:r>
      <w:r w:rsidR="00AE1DD6" w:rsidRPr="00CA515E">
        <w:rPr>
          <w:color w:val="000000" w:themeColor="text1"/>
          <w:lang w:val="en-GB"/>
        </w:rPr>
        <w:t xml:space="preserve">the treatments including forest soil </w:t>
      </w:r>
      <w:r w:rsidRPr="00CA515E">
        <w:rPr>
          <w:color w:val="000000" w:themeColor="text1"/>
          <w:lang w:val="en-GB"/>
        </w:rPr>
        <w:t xml:space="preserve">gave </w:t>
      </w:r>
      <w:r w:rsidR="00AE1DD6" w:rsidRPr="00CA515E">
        <w:rPr>
          <w:color w:val="000000" w:themeColor="text1"/>
          <w:lang w:val="en-GB"/>
        </w:rPr>
        <w:t>better</w:t>
      </w:r>
      <w:r w:rsidRPr="00CA515E">
        <w:rPr>
          <w:color w:val="000000" w:themeColor="text1"/>
          <w:lang w:val="en-GB"/>
        </w:rPr>
        <w:t xml:space="preserve"> germination </w:t>
      </w:r>
      <w:r w:rsidR="00AE1DD6" w:rsidRPr="00CA515E">
        <w:rPr>
          <w:color w:val="000000" w:themeColor="text1"/>
          <w:lang w:val="en-GB"/>
        </w:rPr>
        <w:t>percentages ranging from 18.9% to 31.1%</w:t>
      </w:r>
      <w:r w:rsidRPr="00CA515E">
        <w:rPr>
          <w:color w:val="000000" w:themeColor="text1"/>
          <w:lang w:val="en-GB"/>
        </w:rPr>
        <w:t xml:space="preserve">, </w:t>
      </w:r>
      <w:r w:rsidR="00267690" w:rsidRPr="00CA515E">
        <w:rPr>
          <w:color w:val="000000" w:themeColor="text1"/>
          <w:lang w:val="en-GB"/>
        </w:rPr>
        <w:t>0.5 cm-sowing depth gave the best germination percentage and germination rate results (Table 1</w:t>
      </w:r>
      <w:r w:rsidRPr="00CA515E">
        <w:rPr>
          <w:color w:val="000000" w:themeColor="text1"/>
          <w:lang w:val="en-GB"/>
        </w:rPr>
        <w:t xml:space="preserve">). </w:t>
      </w:r>
    </w:p>
    <w:p w14:paraId="7032AAA5" w14:textId="77777777" w:rsidR="001E7D23" w:rsidRPr="00CA515E" w:rsidRDefault="00FF6B9A" w:rsidP="009C4C80">
      <w:pPr>
        <w:spacing w:line="480" w:lineRule="auto"/>
        <w:jc w:val="both"/>
        <w:rPr>
          <w:color w:val="000000" w:themeColor="text1"/>
          <w:lang w:val="en-GB"/>
        </w:rPr>
      </w:pPr>
      <w:r w:rsidRPr="00CA515E">
        <w:rPr>
          <w:color w:val="000000" w:themeColor="text1"/>
          <w:lang w:val="en-GB"/>
        </w:rPr>
        <w:t xml:space="preserve">Consequently, among all the </w:t>
      </w:r>
      <w:r w:rsidR="009C4C80" w:rsidRPr="00CA515E">
        <w:rPr>
          <w:color w:val="000000" w:themeColor="text1"/>
          <w:lang w:val="en-GB"/>
        </w:rPr>
        <w:t xml:space="preserve">treatments applied to the </w:t>
      </w:r>
      <w:r w:rsidR="009C4C80" w:rsidRPr="00CA515E">
        <w:rPr>
          <w:i/>
          <w:iCs/>
          <w:color w:val="000000" w:themeColor="text1"/>
          <w:lang w:val="en-GB"/>
        </w:rPr>
        <w:t>C. armena</w:t>
      </w:r>
      <w:r w:rsidR="009C4C80" w:rsidRPr="00CA515E">
        <w:rPr>
          <w:color w:val="000000" w:themeColor="text1"/>
          <w:lang w:val="en-GB"/>
        </w:rPr>
        <w:t xml:space="preserve"> seeds, </w:t>
      </w:r>
      <w:r w:rsidR="00994A03" w:rsidRPr="00CA515E">
        <w:rPr>
          <w:color w:val="000000" w:themeColor="text1"/>
          <w:lang w:val="en-GB"/>
        </w:rPr>
        <w:t xml:space="preserve">the growing medium of forest soil+sand+manure (2:1:1) and sowing depth of 0.5 cm </w:t>
      </w:r>
      <w:r w:rsidR="009C4C80" w:rsidRPr="00CA515E">
        <w:rPr>
          <w:color w:val="000000" w:themeColor="text1"/>
          <w:lang w:val="en-GB"/>
        </w:rPr>
        <w:t xml:space="preserve">resulted in the highest </w:t>
      </w:r>
      <w:r w:rsidR="00994A03" w:rsidRPr="00CA515E">
        <w:rPr>
          <w:color w:val="000000" w:themeColor="text1"/>
          <w:lang w:val="en-GB"/>
        </w:rPr>
        <w:t>germination percentage</w:t>
      </w:r>
      <w:r w:rsidR="009C4C80" w:rsidRPr="00CA515E">
        <w:rPr>
          <w:color w:val="000000" w:themeColor="text1"/>
          <w:lang w:val="en-GB"/>
        </w:rPr>
        <w:t xml:space="preserve"> (</w:t>
      </w:r>
      <w:r w:rsidR="00994A03" w:rsidRPr="00CA515E">
        <w:rPr>
          <w:color w:val="000000" w:themeColor="text1"/>
          <w:lang w:val="en-GB"/>
        </w:rPr>
        <w:t>31.1</w:t>
      </w:r>
      <w:r w:rsidR="009C4C80" w:rsidRPr="00CA515E">
        <w:rPr>
          <w:rFonts w:eastAsia="SimSun"/>
          <w:color w:val="000000" w:themeColor="text1"/>
          <w:lang w:val="en-GB" w:eastAsia="zh-CN"/>
        </w:rPr>
        <w:t>%</w:t>
      </w:r>
      <w:r w:rsidR="009C4C80" w:rsidRPr="00CA515E">
        <w:rPr>
          <w:color w:val="000000" w:themeColor="text1"/>
          <w:lang w:val="en-GB"/>
        </w:rPr>
        <w:t xml:space="preserve">) and the shortest time before maximum </w:t>
      </w:r>
      <w:r w:rsidR="00994A03" w:rsidRPr="00CA515E">
        <w:rPr>
          <w:color w:val="000000" w:themeColor="text1"/>
          <w:lang w:val="en-GB"/>
        </w:rPr>
        <w:t>germination rate</w:t>
      </w:r>
      <w:r w:rsidR="009C4C80" w:rsidRPr="00CA515E">
        <w:rPr>
          <w:color w:val="000000" w:themeColor="text1"/>
          <w:lang w:val="en-GB"/>
        </w:rPr>
        <w:t xml:space="preserve"> (</w:t>
      </w:r>
      <w:r w:rsidR="00994A03" w:rsidRPr="00CA515E">
        <w:rPr>
          <w:color w:val="000000" w:themeColor="text1"/>
          <w:lang w:val="en-GB"/>
        </w:rPr>
        <w:t>9</w:t>
      </w:r>
      <w:r w:rsidR="009C4C80" w:rsidRPr="00CA515E">
        <w:rPr>
          <w:color w:val="000000" w:themeColor="text1"/>
          <w:lang w:val="en-GB"/>
        </w:rPr>
        <w:t xml:space="preserve"> days). It is followed by the treatment of </w:t>
      </w:r>
      <w:r w:rsidR="00994A03" w:rsidRPr="00CA515E">
        <w:rPr>
          <w:color w:val="000000" w:themeColor="text1"/>
          <w:lang w:val="en-GB"/>
        </w:rPr>
        <w:t>sowing</w:t>
      </w:r>
      <w:r w:rsidR="009C4C80" w:rsidRPr="00CA515E">
        <w:rPr>
          <w:color w:val="000000" w:themeColor="text1"/>
          <w:lang w:val="en-GB"/>
        </w:rPr>
        <w:t xml:space="preserve"> in </w:t>
      </w:r>
      <w:r w:rsidR="00994A03" w:rsidRPr="00CA515E">
        <w:rPr>
          <w:color w:val="000000" w:themeColor="text1"/>
          <w:lang w:val="en-GB"/>
        </w:rPr>
        <w:t xml:space="preserve">peat+forest soil+manure (1:1:1) </w:t>
      </w:r>
      <w:r w:rsidR="001E7D23" w:rsidRPr="00CA515E">
        <w:rPr>
          <w:color w:val="000000" w:themeColor="text1"/>
          <w:lang w:val="en-GB"/>
        </w:rPr>
        <w:t xml:space="preserve">and in 0.5 cm-depth </w:t>
      </w:r>
      <w:r w:rsidR="009C4C80" w:rsidRPr="00CA515E">
        <w:rPr>
          <w:color w:val="000000" w:themeColor="text1"/>
          <w:lang w:val="en-GB"/>
        </w:rPr>
        <w:t xml:space="preserve">with </w:t>
      </w:r>
      <w:r w:rsidR="001E7D23" w:rsidRPr="00CA515E">
        <w:rPr>
          <w:color w:val="000000" w:themeColor="text1"/>
          <w:lang w:val="en-GB"/>
        </w:rPr>
        <w:t>22.8</w:t>
      </w:r>
      <w:r w:rsidR="009C4C80" w:rsidRPr="00CA515E">
        <w:rPr>
          <w:color w:val="000000" w:themeColor="text1"/>
          <w:lang w:val="en-GB"/>
        </w:rPr>
        <w:t xml:space="preserve">% of </w:t>
      </w:r>
      <w:r w:rsidR="001E7D23" w:rsidRPr="00CA515E">
        <w:rPr>
          <w:color w:val="000000" w:themeColor="text1"/>
          <w:lang w:val="en-GB"/>
        </w:rPr>
        <w:t>germination percentage</w:t>
      </w:r>
      <w:r w:rsidR="009C4C80" w:rsidRPr="00CA515E">
        <w:rPr>
          <w:color w:val="000000" w:themeColor="text1"/>
          <w:lang w:val="en-GB"/>
        </w:rPr>
        <w:t xml:space="preserve"> and </w:t>
      </w:r>
      <w:r w:rsidR="001E7D23" w:rsidRPr="00CA515E">
        <w:rPr>
          <w:color w:val="000000" w:themeColor="text1"/>
          <w:lang w:val="en-GB"/>
        </w:rPr>
        <w:t>14</w:t>
      </w:r>
      <w:r w:rsidR="009C4C80" w:rsidRPr="00CA515E">
        <w:rPr>
          <w:color w:val="000000" w:themeColor="text1"/>
          <w:lang w:val="en-GB"/>
        </w:rPr>
        <w:t xml:space="preserve"> days before maximum of </w:t>
      </w:r>
      <w:r w:rsidR="001E7D23" w:rsidRPr="00CA515E">
        <w:rPr>
          <w:color w:val="000000" w:themeColor="text1"/>
          <w:lang w:val="en-GB"/>
        </w:rPr>
        <w:t>germination rate</w:t>
      </w:r>
      <w:r w:rsidR="009C4C80" w:rsidRPr="00CA515E">
        <w:rPr>
          <w:color w:val="000000" w:themeColor="text1"/>
          <w:lang w:val="en-GB"/>
        </w:rPr>
        <w:t xml:space="preserve">. Therefore, these results indicate that the </w:t>
      </w:r>
      <w:r w:rsidR="001C69E0" w:rsidRPr="00CA515E">
        <w:rPr>
          <w:color w:val="000000" w:themeColor="text1"/>
          <w:lang w:val="en-GB"/>
        </w:rPr>
        <w:t>substrate</w:t>
      </w:r>
      <w:r w:rsidR="009C4C80" w:rsidRPr="00CA515E">
        <w:rPr>
          <w:color w:val="000000" w:themeColor="text1"/>
          <w:lang w:val="en-GB"/>
        </w:rPr>
        <w:t xml:space="preserve"> by </w:t>
      </w:r>
      <w:r w:rsidR="001C69E0" w:rsidRPr="00CA515E">
        <w:rPr>
          <w:color w:val="000000" w:themeColor="text1"/>
          <w:lang w:val="en-GB"/>
        </w:rPr>
        <w:t xml:space="preserve">including forest soil, sand and manure (2:1:1) and sowing in depth of 0.5 cm </w:t>
      </w:r>
      <w:r w:rsidR="009C4C80" w:rsidRPr="00CA515E">
        <w:rPr>
          <w:color w:val="000000" w:themeColor="text1"/>
          <w:lang w:val="en-GB"/>
        </w:rPr>
        <w:t xml:space="preserve">should be used to </w:t>
      </w:r>
      <w:r w:rsidR="001C69E0" w:rsidRPr="00CA515E">
        <w:rPr>
          <w:color w:val="000000" w:themeColor="text1"/>
          <w:lang w:val="en-GB"/>
        </w:rPr>
        <w:t xml:space="preserve">obtain a good germination from </w:t>
      </w:r>
      <w:r w:rsidR="009C4C80" w:rsidRPr="00CA515E">
        <w:rPr>
          <w:i/>
          <w:iCs/>
          <w:color w:val="000000" w:themeColor="text1"/>
          <w:lang w:val="en-GB"/>
        </w:rPr>
        <w:t>C. armena</w:t>
      </w:r>
      <w:r w:rsidR="009C4C80" w:rsidRPr="00CA515E">
        <w:rPr>
          <w:color w:val="000000" w:themeColor="text1"/>
          <w:lang w:val="en-GB"/>
        </w:rPr>
        <w:t xml:space="preserve"> seeds. </w:t>
      </w:r>
    </w:p>
    <w:p w14:paraId="62C96F41" w14:textId="77777777" w:rsidR="001E7D23" w:rsidRPr="00CA515E" w:rsidRDefault="001E7D23" w:rsidP="009C4C80">
      <w:pPr>
        <w:spacing w:line="480" w:lineRule="auto"/>
        <w:jc w:val="both"/>
        <w:rPr>
          <w:color w:val="000000" w:themeColor="text1"/>
          <w:lang w:val="en-GB"/>
        </w:rPr>
      </w:pPr>
    </w:p>
    <w:p w14:paraId="64BDFF6E" w14:textId="77777777" w:rsidR="009C4C80" w:rsidRPr="00CA515E" w:rsidRDefault="009C4C80" w:rsidP="009C4C80">
      <w:pPr>
        <w:spacing w:line="480" w:lineRule="auto"/>
        <w:jc w:val="both"/>
        <w:rPr>
          <w:b/>
          <w:bCs/>
          <w:color w:val="000000" w:themeColor="text1"/>
          <w:lang w:val="en-GB"/>
        </w:rPr>
      </w:pPr>
      <w:r w:rsidRPr="00CA515E">
        <w:rPr>
          <w:b/>
          <w:bCs/>
          <w:color w:val="000000" w:themeColor="text1"/>
          <w:lang w:val="en-GB"/>
        </w:rPr>
        <w:t>REFERENCES</w:t>
      </w:r>
    </w:p>
    <w:p w14:paraId="67FD1199" w14:textId="77777777" w:rsidR="00753E18" w:rsidRPr="00CA515E" w:rsidRDefault="001D4804" w:rsidP="00753E18">
      <w:pPr>
        <w:autoSpaceDE w:val="0"/>
        <w:autoSpaceDN w:val="0"/>
        <w:adjustRightInd w:val="0"/>
        <w:spacing w:line="480" w:lineRule="auto"/>
        <w:jc w:val="both"/>
        <w:rPr>
          <w:color w:val="000000" w:themeColor="text1"/>
          <w:lang w:val="en-GB"/>
        </w:rPr>
      </w:pPr>
      <w:r>
        <w:rPr>
          <w:color w:val="000000" w:themeColor="text1"/>
          <w:lang w:val="en-GB"/>
        </w:rPr>
        <w:t>Allue Andrade</w:t>
      </w:r>
      <w:r w:rsidR="00753E18" w:rsidRPr="00CA515E">
        <w:rPr>
          <w:color w:val="000000" w:themeColor="text1"/>
          <w:lang w:val="en-GB"/>
        </w:rPr>
        <w:t xml:space="preserve"> J.L. (1983). Morfoligia clases, atributos, dificultades tratamientos en la produccion germinacion de las semillas de </w:t>
      </w:r>
      <w:r w:rsidR="00753E18" w:rsidRPr="00CA515E">
        <w:rPr>
          <w:i/>
          <w:iCs/>
          <w:color w:val="000000" w:themeColor="text1"/>
          <w:lang w:val="en-GB"/>
        </w:rPr>
        <w:t xml:space="preserve">Colutea arborescens </w:t>
      </w:r>
      <w:r w:rsidR="00753E18" w:rsidRPr="00CA515E">
        <w:rPr>
          <w:color w:val="000000" w:themeColor="text1"/>
          <w:lang w:val="en-GB"/>
        </w:rPr>
        <w:t xml:space="preserve">L. (Morphology, types, attributes, difficulties and treatments in production and germination of seeds of </w:t>
      </w:r>
      <w:r w:rsidR="00753E18" w:rsidRPr="00CA515E">
        <w:rPr>
          <w:i/>
          <w:iCs/>
          <w:color w:val="000000" w:themeColor="text1"/>
          <w:lang w:val="en-GB"/>
        </w:rPr>
        <w:t xml:space="preserve">Colutea arborescens </w:t>
      </w:r>
      <w:r w:rsidR="00753E18" w:rsidRPr="00CA515E">
        <w:rPr>
          <w:color w:val="000000" w:themeColor="text1"/>
          <w:lang w:val="en-GB"/>
        </w:rPr>
        <w:t>L.). Anales Del Instituto Nacional De Investigaciones Agrarias Seria Forestal, 7: 129-154.</w:t>
      </w:r>
    </w:p>
    <w:p w14:paraId="72991756" w14:textId="77777777" w:rsidR="00A85167" w:rsidRPr="00CA515E" w:rsidRDefault="001D4804" w:rsidP="00753E18">
      <w:pPr>
        <w:autoSpaceDE w:val="0"/>
        <w:autoSpaceDN w:val="0"/>
        <w:adjustRightInd w:val="0"/>
        <w:spacing w:line="480" w:lineRule="auto"/>
        <w:jc w:val="both"/>
        <w:rPr>
          <w:color w:val="000000" w:themeColor="text1"/>
          <w:lang w:val="en-GB"/>
        </w:rPr>
      </w:pPr>
      <w:r>
        <w:rPr>
          <w:color w:val="000000" w:themeColor="text1"/>
          <w:lang w:val="en-GB"/>
        </w:rPr>
        <w:t>Asgharipour</w:t>
      </w:r>
      <w:r w:rsidR="00A85167" w:rsidRPr="00CA515E">
        <w:rPr>
          <w:color w:val="000000" w:themeColor="text1"/>
          <w:lang w:val="en-GB"/>
        </w:rPr>
        <w:t xml:space="preserve"> M.R. (2011). Effects of depth on germination and emergence of field bindweed (</w:t>
      </w:r>
      <w:r w:rsidR="00A85167" w:rsidRPr="00CA515E">
        <w:rPr>
          <w:i/>
          <w:color w:val="000000" w:themeColor="text1"/>
          <w:lang w:val="en-GB"/>
        </w:rPr>
        <w:t>Convolvulus arvensis</w:t>
      </w:r>
      <w:r w:rsidR="00A85167" w:rsidRPr="00CA515E">
        <w:rPr>
          <w:color w:val="000000" w:themeColor="text1"/>
          <w:lang w:val="en-GB"/>
        </w:rPr>
        <w:t xml:space="preserve"> L.). Asian Journal of Agricultural Sciences, 3(6): 459-461.</w:t>
      </w:r>
    </w:p>
    <w:p w14:paraId="762128A3" w14:textId="77777777" w:rsidR="00862F36" w:rsidRPr="00CA515E" w:rsidRDefault="001D4804" w:rsidP="00862F36">
      <w:pPr>
        <w:autoSpaceDE w:val="0"/>
        <w:autoSpaceDN w:val="0"/>
        <w:adjustRightInd w:val="0"/>
        <w:spacing w:line="480" w:lineRule="auto"/>
        <w:jc w:val="both"/>
        <w:rPr>
          <w:color w:val="000000" w:themeColor="text1"/>
          <w:lang w:val="en-GB"/>
        </w:rPr>
      </w:pPr>
      <w:r>
        <w:rPr>
          <w:color w:val="000000" w:themeColor="text1"/>
          <w:lang w:val="en-GB"/>
        </w:rPr>
        <w:t>Ayan</w:t>
      </w:r>
      <w:r w:rsidR="00862F36" w:rsidRPr="00CA515E">
        <w:rPr>
          <w:color w:val="000000" w:themeColor="text1"/>
          <w:lang w:val="en-GB"/>
        </w:rPr>
        <w:t xml:space="preserve"> S. (2007). Kaplı fidan üretimi. </w:t>
      </w:r>
      <w:r>
        <w:rPr>
          <w:color w:val="000000" w:themeColor="text1"/>
          <w:lang w:val="en-GB"/>
        </w:rPr>
        <w:t xml:space="preserve">In </w:t>
      </w:r>
      <w:r w:rsidRPr="00CA515E">
        <w:rPr>
          <w:color w:val="000000" w:themeColor="text1"/>
          <w:lang w:val="en-GB"/>
        </w:rPr>
        <w:t>Yahyaoğlu Z.</w:t>
      </w:r>
      <w:r>
        <w:rPr>
          <w:color w:val="000000" w:themeColor="text1"/>
          <w:lang w:val="en-GB"/>
        </w:rPr>
        <w:t xml:space="preserve">, </w:t>
      </w:r>
      <w:r w:rsidRPr="00CA515E">
        <w:rPr>
          <w:color w:val="000000" w:themeColor="text1"/>
          <w:lang w:val="en-GB"/>
        </w:rPr>
        <w:t>Genç M.</w:t>
      </w:r>
      <w:r>
        <w:rPr>
          <w:color w:val="000000" w:themeColor="text1"/>
          <w:lang w:val="en-GB"/>
        </w:rPr>
        <w:t xml:space="preserve"> (Eds.</w:t>
      </w:r>
      <w:r w:rsidRPr="00CA515E">
        <w:rPr>
          <w:color w:val="000000" w:themeColor="text1"/>
          <w:lang w:val="en-GB"/>
        </w:rPr>
        <w:t>)</w:t>
      </w:r>
      <w:r>
        <w:rPr>
          <w:color w:val="000000" w:themeColor="text1"/>
          <w:lang w:val="en-GB"/>
        </w:rPr>
        <w:t xml:space="preserve"> </w:t>
      </w:r>
      <w:r w:rsidR="00862F36" w:rsidRPr="00CA515E">
        <w:rPr>
          <w:color w:val="000000" w:themeColor="text1"/>
          <w:lang w:val="en-GB"/>
        </w:rPr>
        <w:t xml:space="preserve">Fidan </w:t>
      </w:r>
      <w:r>
        <w:rPr>
          <w:color w:val="000000" w:themeColor="text1"/>
          <w:lang w:val="en-GB"/>
        </w:rPr>
        <w:t>s</w:t>
      </w:r>
      <w:r w:rsidR="00862F36" w:rsidRPr="00CA515E">
        <w:rPr>
          <w:color w:val="000000" w:themeColor="text1"/>
          <w:lang w:val="en-GB"/>
        </w:rPr>
        <w:t>tandardizasyonu</w:t>
      </w:r>
      <w:r>
        <w:rPr>
          <w:color w:val="000000" w:themeColor="text1"/>
          <w:lang w:val="en-GB"/>
        </w:rPr>
        <w:t>,</w:t>
      </w:r>
      <w:r w:rsidR="00862F36" w:rsidRPr="00CA515E">
        <w:rPr>
          <w:color w:val="000000" w:themeColor="text1"/>
          <w:lang w:val="en-GB"/>
        </w:rPr>
        <w:t xml:space="preserve">  S</w:t>
      </w:r>
      <w:r>
        <w:rPr>
          <w:color w:val="000000" w:themeColor="text1"/>
          <w:lang w:val="en-GB"/>
        </w:rPr>
        <w:t xml:space="preserve">üleyman Demirel </w:t>
      </w:r>
      <w:r w:rsidR="00862F36" w:rsidRPr="00CA515E">
        <w:rPr>
          <w:color w:val="000000" w:themeColor="text1"/>
          <w:lang w:val="en-GB"/>
        </w:rPr>
        <w:t>Ü</w:t>
      </w:r>
      <w:r>
        <w:rPr>
          <w:color w:val="000000" w:themeColor="text1"/>
          <w:lang w:val="en-GB"/>
        </w:rPr>
        <w:t>niversitesi</w:t>
      </w:r>
      <w:r w:rsidR="00A25786">
        <w:rPr>
          <w:color w:val="000000" w:themeColor="text1"/>
          <w:lang w:val="en-GB"/>
        </w:rPr>
        <w:t xml:space="preserve"> Orman Fakültesi, Yayın No: 75</w:t>
      </w:r>
      <w:r>
        <w:rPr>
          <w:color w:val="000000" w:themeColor="text1"/>
          <w:lang w:val="en-GB"/>
        </w:rPr>
        <w:t>: 301-352.</w:t>
      </w:r>
    </w:p>
    <w:p w14:paraId="7120F2B8" w14:textId="77777777" w:rsidR="009C4C80" w:rsidRPr="00CA515E" w:rsidRDefault="001D4804" w:rsidP="009C4C80">
      <w:pPr>
        <w:spacing w:line="480" w:lineRule="auto"/>
        <w:ind w:left="720" w:hanging="720"/>
        <w:jc w:val="both"/>
        <w:rPr>
          <w:color w:val="000000" w:themeColor="text1"/>
          <w:lang w:val="en-GB" w:eastAsia="zh-CN"/>
        </w:rPr>
      </w:pPr>
      <w:r>
        <w:rPr>
          <w:color w:val="000000" w:themeColor="text1"/>
          <w:lang w:val="en-GB" w:eastAsia="zh-CN"/>
        </w:rPr>
        <w:t>Browicz K. (1963). The g</w:t>
      </w:r>
      <w:r w:rsidR="009C4C80" w:rsidRPr="00CA515E">
        <w:rPr>
          <w:color w:val="000000" w:themeColor="text1"/>
          <w:lang w:val="en-GB" w:eastAsia="zh-CN"/>
        </w:rPr>
        <w:t xml:space="preserve">enus </w:t>
      </w:r>
      <w:r w:rsidR="009C4C80" w:rsidRPr="00CA515E">
        <w:rPr>
          <w:i/>
          <w:iCs/>
          <w:color w:val="000000" w:themeColor="text1"/>
          <w:lang w:val="en-GB" w:eastAsia="zh-CN"/>
        </w:rPr>
        <w:t>Colutea</w:t>
      </w:r>
      <w:r>
        <w:rPr>
          <w:color w:val="000000" w:themeColor="text1"/>
          <w:lang w:val="en-GB" w:eastAsia="zh-CN"/>
        </w:rPr>
        <w:t xml:space="preserve"> L. m</w:t>
      </w:r>
      <w:r w:rsidR="009C4C80" w:rsidRPr="00CA515E">
        <w:rPr>
          <w:color w:val="000000" w:themeColor="text1"/>
          <w:lang w:val="en-GB" w:eastAsia="zh-CN"/>
        </w:rPr>
        <w:t xml:space="preserve">onograph. </w:t>
      </w:r>
      <w:r w:rsidR="009C4C80" w:rsidRPr="001D4804">
        <w:rPr>
          <w:iCs/>
          <w:color w:val="000000" w:themeColor="text1"/>
          <w:lang w:val="en-GB" w:eastAsia="zh-CN"/>
        </w:rPr>
        <w:t>Monographie Botanicae</w:t>
      </w:r>
      <w:r w:rsidR="009C4C80" w:rsidRPr="00CA515E">
        <w:rPr>
          <w:color w:val="000000" w:themeColor="text1"/>
          <w:lang w:val="en-GB" w:eastAsia="zh-CN"/>
        </w:rPr>
        <w:t xml:space="preserve">, </w:t>
      </w:r>
      <w:r w:rsidR="009C4C80" w:rsidRPr="001D4804">
        <w:rPr>
          <w:bCs/>
          <w:color w:val="000000" w:themeColor="text1"/>
          <w:lang w:val="en-GB" w:eastAsia="zh-CN"/>
        </w:rPr>
        <w:t>14</w:t>
      </w:r>
      <w:r>
        <w:rPr>
          <w:bCs/>
          <w:color w:val="000000" w:themeColor="text1"/>
          <w:lang w:val="en-GB" w:eastAsia="zh-CN"/>
        </w:rPr>
        <w:t>:</w:t>
      </w:r>
      <w:r w:rsidR="009C4C80" w:rsidRPr="00CA515E">
        <w:rPr>
          <w:color w:val="000000" w:themeColor="text1"/>
          <w:lang w:val="en-GB" w:eastAsia="zh-CN"/>
        </w:rPr>
        <w:t xml:space="preserve"> 1-136.</w:t>
      </w:r>
    </w:p>
    <w:p w14:paraId="180C6047" w14:textId="77777777" w:rsidR="009C4C80" w:rsidRPr="00CA515E" w:rsidRDefault="001D4804" w:rsidP="009C4C80">
      <w:pPr>
        <w:autoSpaceDE w:val="0"/>
        <w:autoSpaceDN w:val="0"/>
        <w:adjustRightInd w:val="0"/>
        <w:spacing w:line="480" w:lineRule="auto"/>
        <w:jc w:val="both"/>
        <w:rPr>
          <w:color w:val="000000" w:themeColor="text1"/>
          <w:lang w:val="en-GB"/>
        </w:rPr>
      </w:pPr>
      <w:r>
        <w:rPr>
          <w:color w:val="000000" w:themeColor="text1"/>
          <w:lang w:val="en-GB"/>
        </w:rPr>
        <w:lastRenderedPageBreak/>
        <w:t>Dirr M.A. (1990). Manual of woody l</w:t>
      </w:r>
      <w:r w:rsidR="009C4C80" w:rsidRPr="00CA515E">
        <w:rPr>
          <w:color w:val="000000" w:themeColor="text1"/>
          <w:lang w:val="en-GB"/>
        </w:rPr>
        <w:t xml:space="preserve">andscape </w:t>
      </w:r>
      <w:r>
        <w:rPr>
          <w:color w:val="000000" w:themeColor="text1"/>
          <w:lang w:val="en-GB"/>
        </w:rPr>
        <w:t>p</w:t>
      </w:r>
      <w:r w:rsidR="009C4C80" w:rsidRPr="00CA515E">
        <w:rPr>
          <w:color w:val="000000" w:themeColor="text1"/>
          <w:lang w:val="en-GB"/>
        </w:rPr>
        <w:t xml:space="preserve">lants, </w:t>
      </w:r>
      <w:r>
        <w:rPr>
          <w:color w:val="000000" w:themeColor="text1"/>
          <w:lang w:val="en-GB"/>
        </w:rPr>
        <w:t>their identification, ornamental characteristics, culture, propagation and u</w:t>
      </w:r>
      <w:r w:rsidR="009C4C80" w:rsidRPr="00CA515E">
        <w:rPr>
          <w:color w:val="000000" w:themeColor="text1"/>
          <w:lang w:val="en-GB"/>
        </w:rPr>
        <w:t xml:space="preserve">ses. </w:t>
      </w:r>
      <w:r w:rsidR="001E0E93">
        <w:rPr>
          <w:color w:val="000000" w:themeColor="text1"/>
          <w:lang w:val="en-GB"/>
        </w:rPr>
        <w:t xml:space="preserve">Fourth Edition, </w:t>
      </w:r>
      <w:r w:rsidR="009C4C80" w:rsidRPr="00CA515E">
        <w:rPr>
          <w:color w:val="000000" w:themeColor="text1"/>
          <w:lang w:val="en-GB"/>
        </w:rPr>
        <w:t>Stipes Publishing Company, Champaign, IL</w:t>
      </w:r>
      <w:r w:rsidR="001E0E93">
        <w:rPr>
          <w:color w:val="000000" w:themeColor="text1"/>
          <w:lang w:val="en-GB"/>
        </w:rPr>
        <w:t>, 1007 pp</w:t>
      </w:r>
      <w:r w:rsidR="009C4C80" w:rsidRPr="00CA515E">
        <w:rPr>
          <w:color w:val="000000" w:themeColor="text1"/>
          <w:lang w:val="en-GB"/>
        </w:rPr>
        <w:t>.</w:t>
      </w:r>
    </w:p>
    <w:p w14:paraId="2DD638C5" w14:textId="77777777" w:rsidR="009C4C80" w:rsidRPr="00CA515E" w:rsidRDefault="001D4804" w:rsidP="009C4C80">
      <w:pPr>
        <w:autoSpaceDE w:val="0"/>
        <w:autoSpaceDN w:val="0"/>
        <w:adjustRightInd w:val="0"/>
        <w:spacing w:line="480" w:lineRule="auto"/>
        <w:jc w:val="both"/>
        <w:rPr>
          <w:color w:val="000000" w:themeColor="text1"/>
          <w:lang w:val="en-GB"/>
        </w:rPr>
      </w:pPr>
      <w:r>
        <w:rPr>
          <w:color w:val="000000" w:themeColor="text1"/>
          <w:lang w:val="en-GB"/>
        </w:rPr>
        <w:t>Dirr</w:t>
      </w:r>
      <w:r w:rsidR="009C4C80" w:rsidRPr="00CA515E">
        <w:rPr>
          <w:color w:val="000000" w:themeColor="text1"/>
          <w:lang w:val="en-GB"/>
        </w:rPr>
        <w:t xml:space="preserve"> M.A.</w:t>
      </w:r>
      <w:r>
        <w:rPr>
          <w:color w:val="000000" w:themeColor="text1"/>
          <w:lang w:val="en-GB"/>
        </w:rPr>
        <w:t>,</w:t>
      </w:r>
      <w:r w:rsidR="009C4C80" w:rsidRPr="00CA515E">
        <w:rPr>
          <w:color w:val="000000" w:themeColor="text1"/>
          <w:lang w:val="en-GB"/>
        </w:rPr>
        <w:t xml:space="preserve"> Heuser C.W. (19</w:t>
      </w:r>
      <w:r>
        <w:rPr>
          <w:color w:val="000000" w:themeColor="text1"/>
          <w:lang w:val="en-GB"/>
        </w:rPr>
        <w:t>87). The reference manual of woody plant propagation: from s</w:t>
      </w:r>
      <w:r w:rsidR="009C4C80" w:rsidRPr="00CA515E">
        <w:rPr>
          <w:color w:val="000000" w:themeColor="text1"/>
          <w:lang w:val="en-GB"/>
        </w:rPr>
        <w:t xml:space="preserve">eed to </w:t>
      </w:r>
      <w:r>
        <w:rPr>
          <w:color w:val="000000" w:themeColor="text1"/>
          <w:lang w:val="en-GB"/>
        </w:rPr>
        <w:t>tissue c</w:t>
      </w:r>
      <w:r w:rsidR="009C4C80" w:rsidRPr="00CA515E">
        <w:rPr>
          <w:color w:val="000000" w:themeColor="text1"/>
          <w:lang w:val="en-GB"/>
        </w:rPr>
        <w:t xml:space="preserve">ulture. Varsity </w:t>
      </w:r>
      <w:r w:rsidRPr="00CA515E">
        <w:rPr>
          <w:color w:val="000000" w:themeColor="text1"/>
          <w:lang w:val="en-GB"/>
        </w:rPr>
        <w:t>Press</w:t>
      </w:r>
      <w:r w:rsidR="009C4C80" w:rsidRPr="00CA515E">
        <w:rPr>
          <w:color w:val="000000" w:themeColor="text1"/>
          <w:lang w:val="en-GB"/>
        </w:rPr>
        <w:t>, Athens</w:t>
      </w:r>
      <w:r w:rsidR="001E0E93">
        <w:rPr>
          <w:color w:val="000000" w:themeColor="text1"/>
          <w:lang w:val="en-GB"/>
        </w:rPr>
        <w:t>, Georgia</w:t>
      </w:r>
      <w:r w:rsidR="00395389">
        <w:rPr>
          <w:color w:val="000000" w:themeColor="text1"/>
          <w:lang w:val="en-GB"/>
        </w:rPr>
        <w:t>, 239 pp.</w:t>
      </w:r>
    </w:p>
    <w:p w14:paraId="0E4CA128" w14:textId="77777777" w:rsidR="00A85167" w:rsidRPr="00CA515E" w:rsidRDefault="00B307E5" w:rsidP="009C4C80">
      <w:pPr>
        <w:autoSpaceDE w:val="0"/>
        <w:autoSpaceDN w:val="0"/>
        <w:adjustRightInd w:val="0"/>
        <w:spacing w:line="480" w:lineRule="auto"/>
        <w:jc w:val="both"/>
        <w:rPr>
          <w:color w:val="000000" w:themeColor="text1"/>
          <w:lang w:val="en-GB"/>
        </w:rPr>
      </w:pPr>
      <w:r>
        <w:rPr>
          <w:color w:val="000000" w:themeColor="text1"/>
          <w:lang w:val="en-GB"/>
        </w:rPr>
        <w:t>Genç</w:t>
      </w:r>
      <w:r w:rsidR="00A85167" w:rsidRPr="00CA515E">
        <w:rPr>
          <w:color w:val="000000" w:themeColor="text1"/>
          <w:lang w:val="en-GB"/>
        </w:rPr>
        <w:t xml:space="preserve"> M.</w:t>
      </w:r>
      <w:r>
        <w:rPr>
          <w:color w:val="000000" w:themeColor="text1"/>
          <w:lang w:val="en-GB"/>
        </w:rPr>
        <w:t>,</w:t>
      </w:r>
      <w:r w:rsidR="00A85167" w:rsidRPr="00CA515E">
        <w:rPr>
          <w:color w:val="000000" w:themeColor="text1"/>
          <w:lang w:val="en-GB"/>
        </w:rPr>
        <w:t xml:space="preserve"> </w:t>
      </w:r>
      <w:r w:rsidR="005C613C" w:rsidRPr="00CA515E">
        <w:rPr>
          <w:color w:val="000000" w:themeColor="text1"/>
          <w:lang w:val="en-GB"/>
        </w:rPr>
        <w:t xml:space="preserve">Yahyaoğlu Z. (2007). Üretme-yetiştirme koşulları ve etkileri. </w:t>
      </w:r>
      <w:r>
        <w:rPr>
          <w:color w:val="000000" w:themeColor="text1"/>
          <w:lang w:val="en-GB"/>
        </w:rPr>
        <w:t xml:space="preserve">In </w:t>
      </w:r>
      <w:r w:rsidRPr="00CA515E">
        <w:rPr>
          <w:color w:val="000000" w:themeColor="text1"/>
          <w:lang w:val="en-GB"/>
        </w:rPr>
        <w:t>Yahyaoğlu Z.</w:t>
      </w:r>
      <w:r>
        <w:rPr>
          <w:color w:val="000000" w:themeColor="text1"/>
          <w:lang w:val="en-GB"/>
        </w:rPr>
        <w:t xml:space="preserve">, </w:t>
      </w:r>
      <w:r w:rsidRPr="00CA515E">
        <w:rPr>
          <w:color w:val="000000" w:themeColor="text1"/>
          <w:lang w:val="en-GB"/>
        </w:rPr>
        <w:t>Genç M.</w:t>
      </w:r>
      <w:r>
        <w:rPr>
          <w:color w:val="000000" w:themeColor="text1"/>
          <w:lang w:val="en-GB"/>
        </w:rPr>
        <w:t xml:space="preserve"> (Eds.</w:t>
      </w:r>
      <w:r w:rsidRPr="00CA515E">
        <w:rPr>
          <w:color w:val="000000" w:themeColor="text1"/>
          <w:lang w:val="en-GB"/>
        </w:rPr>
        <w:t xml:space="preserve">) </w:t>
      </w:r>
      <w:r>
        <w:rPr>
          <w:color w:val="000000" w:themeColor="text1"/>
          <w:lang w:val="en-GB"/>
        </w:rPr>
        <w:t>Fidan s</w:t>
      </w:r>
      <w:r w:rsidR="005C613C" w:rsidRPr="00CA515E">
        <w:rPr>
          <w:color w:val="000000" w:themeColor="text1"/>
          <w:lang w:val="en-GB"/>
        </w:rPr>
        <w:t>tandardizasyonu</w:t>
      </w:r>
      <w:r>
        <w:rPr>
          <w:color w:val="000000" w:themeColor="text1"/>
          <w:lang w:val="en-GB"/>
        </w:rPr>
        <w:t>,</w:t>
      </w:r>
      <w:r w:rsidR="005C613C" w:rsidRPr="00CA515E">
        <w:rPr>
          <w:color w:val="000000" w:themeColor="text1"/>
          <w:lang w:val="en-GB"/>
        </w:rPr>
        <w:t xml:space="preserve"> S</w:t>
      </w:r>
      <w:r>
        <w:rPr>
          <w:color w:val="000000" w:themeColor="text1"/>
          <w:lang w:val="en-GB"/>
        </w:rPr>
        <w:t>üleyman Demirel Üniversitesi O</w:t>
      </w:r>
      <w:r w:rsidR="005C613C" w:rsidRPr="00CA515E">
        <w:rPr>
          <w:color w:val="000000" w:themeColor="text1"/>
          <w:lang w:val="en-GB"/>
        </w:rPr>
        <w:t>rman Fakültesi,</w:t>
      </w:r>
      <w:r>
        <w:rPr>
          <w:color w:val="000000" w:themeColor="text1"/>
          <w:lang w:val="en-GB"/>
        </w:rPr>
        <w:t xml:space="preserve"> </w:t>
      </w:r>
      <w:r w:rsidR="005C613C" w:rsidRPr="00CA515E">
        <w:rPr>
          <w:color w:val="000000" w:themeColor="text1"/>
          <w:lang w:val="en-GB"/>
        </w:rPr>
        <w:t>Yayın No: 75</w:t>
      </w:r>
      <w:r>
        <w:rPr>
          <w:color w:val="000000" w:themeColor="text1"/>
          <w:lang w:val="en-GB"/>
        </w:rPr>
        <w:t xml:space="preserve">: </w:t>
      </w:r>
      <w:r w:rsidRPr="00CA515E">
        <w:rPr>
          <w:color w:val="000000" w:themeColor="text1"/>
          <w:lang w:val="en-GB"/>
        </w:rPr>
        <w:t>37-216</w:t>
      </w:r>
      <w:r w:rsidR="005C613C" w:rsidRPr="00CA515E">
        <w:rPr>
          <w:color w:val="000000" w:themeColor="text1"/>
          <w:lang w:val="en-GB"/>
        </w:rPr>
        <w:t>.</w:t>
      </w:r>
    </w:p>
    <w:p w14:paraId="2CCF28DD" w14:textId="77777777" w:rsidR="009C4C80" w:rsidRPr="00CA515E" w:rsidRDefault="00B307E5" w:rsidP="009C4C80">
      <w:pPr>
        <w:autoSpaceDE w:val="0"/>
        <w:autoSpaceDN w:val="0"/>
        <w:adjustRightInd w:val="0"/>
        <w:spacing w:line="480" w:lineRule="auto"/>
        <w:ind w:left="709" w:hanging="709"/>
        <w:jc w:val="both"/>
        <w:rPr>
          <w:color w:val="000000" w:themeColor="text1"/>
          <w:lang w:val="en-GB"/>
        </w:rPr>
      </w:pPr>
      <w:r>
        <w:rPr>
          <w:color w:val="000000" w:themeColor="text1"/>
          <w:lang w:val="en-GB"/>
        </w:rPr>
        <w:t>ISTA (1993). Rules for testing s</w:t>
      </w:r>
      <w:r w:rsidR="009C4C80" w:rsidRPr="00CA515E">
        <w:rPr>
          <w:color w:val="000000" w:themeColor="text1"/>
          <w:lang w:val="en-GB"/>
        </w:rPr>
        <w:t xml:space="preserve">eeds. </w:t>
      </w:r>
      <w:r w:rsidR="009C4C80" w:rsidRPr="00B307E5">
        <w:rPr>
          <w:iCs/>
          <w:color w:val="000000" w:themeColor="text1"/>
          <w:lang w:val="en-GB"/>
        </w:rPr>
        <w:t>Seed Science and Technology</w:t>
      </w:r>
      <w:r w:rsidR="009C4C80" w:rsidRPr="00B307E5">
        <w:rPr>
          <w:color w:val="000000" w:themeColor="text1"/>
          <w:lang w:val="en-GB"/>
        </w:rPr>
        <w:t xml:space="preserve">, </w:t>
      </w:r>
      <w:r>
        <w:rPr>
          <w:bCs/>
          <w:color w:val="000000" w:themeColor="text1"/>
          <w:lang w:val="en-GB"/>
        </w:rPr>
        <w:t>21(</w:t>
      </w:r>
      <w:r w:rsidR="009C4C80" w:rsidRPr="00B307E5">
        <w:rPr>
          <w:bCs/>
          <w:color w:val="000000" w:themeColor="text1"/>
          <w:lang w:val="en-GB"/>
        </w:rPr>
        <w:t>Supplement</w:t>
      </w:r>
      <w:r>
        <w:rPr>
          <w:bCs/>
          <w:color w:val="000000" w:themeColor="text1"/>
          <w:lang w:val="en-GB"/>
        </w:rPr>
        <w:t>):</w:t>
      </w:r>
      <w:r w:rsidR="009C4C80" w:rsidRPr="00CA515E">
        <w:rPr>
          <w:color w:val="000000" w:themeColor="text1"/>
          <w:lang w:val="en-GB"/>
        </w:rPr>
        <w:t xml:space="preserve"> 1-259.</w:t>
      </w:r>
    </w:p>
    <w:p w14:paraId="225F7C01" w14:textId="77777777" w:rsidR="009C4C80" w:rsidRPr="00CA515E" w:rsidRDefault="00B307E5" w:rsidP="009C4C80">
      <w:pPr>
        <w:autoSpaceDE w:val="0"/>
        <w:autoSpaceDN w:val="0"/>
        <w:adjustRightInd w:val="0"/>
        <w:spacing w:line="480" w:lineRule="auto"/>
        <w:jc w:val="both"/>
        <w:rPr>
          <w:color w:val="000000" w:themeColor="text1"/>
          <w:lang w:val="en-GB"/>
        </w:rPr>
      </w:pPr>
      <w:r>
        <w:rPr>
          <w:color w:val="000000" w:themeColor="text1"/>
          <w:lang w:val="en-GB"/>
        </w:rPr>
        <w:t>Krüssmann</w:t>
      </w:r>
      <w:r w:rsidR="009C4C80" w:rsidRPr="00CA515E">
        <w:rPr>
          <w:color w:val="000000" w:themeColor="text1"/>
          <w:lang w:val="en-GB"/>
        </w:rPr>
        <w:t xml:space="preserve"> G. (1984). Manual of cultivated broad-leaved trees and shrubs. Volume 1, Timber Pres</w:t>
      </w:r>
      <w:r>
        <w:rPr>
          <w:color w:val="000000" w:themeColor="text1"/>
          <w:lang w:val="en-GB"/>
        </w:rPr>
        <w:t>s, Beaverton, OR, 448 pp</w:t>
      </w:r>
      <w:r w:rsidR="009C4C80" w:rsidRPr="00CA515E">
        <w:rPr>
          <w:color w:val="000000" w:themeColor="text1"/>
          <w:lang w:val="en-GB"/>
        </w:rPr>
        <w:t>.</w:t>
      </w:r>
    </w:p>
    <w:p w14:paraId="44250469" w14:textId="77777777" w:rsidR="009C4C80" w:rsidRPr="00CA515E" w:rsidRDefault="00B307E5" w:rsidP="009C4C80">
      <w:pPr>
        <w:autoSpaceDE w:val="0"/>
        <w:autoSpaceDN w:val="0"/>
        <w:adjustRightInd w:val="0"/>
        <w:spacing w:line="480" w:lineRule="auto"/>
        <w:jc w:val="both"/>
        <w:rPr>
          <w:bCs/>
          <w:color w:val="000000" w:themeColor="text1"/>
          <w:lang w:val="en-GB"/>
        </w:rPr>
      </w:pPr>
      <w:r>
        <w:rPr>
          <w:color w:val="000000" w:themeColor="text1"/>
          <w:lang w:val="en-GB"/>
        </w:rPr>
        <w:t>Olmez Z., Gokturk</w:t>
      </w:r>
      <w:r w:rsidR="009C4C80" w:rsidRPr="00CA515E">
        <w:rPr>
          <w:color w:val="000000" w:themeColor="text1"/>
          <w:lang w:val="en-GB"/>
        </w:rPr>
        <w:t xml:space="preserve"> A.</w:t>
      </w:r>
      <w:r>
        <w:rPr>
          <w:color w:val="000000" w:themeColor="text1"/>
          <w:lang w:val="en-GB"/>
        </w:rPr>
        <w:t>,</w:t>
      </w:r>
      <w:r w:rsidR="009C4C80" w:rsidRPr="00CA515E">
        <w:rPr>
          <w:color w:val="000000" w:themeColor="text1"/>
          <w:lang w:val="en-GB"/>
        </w:rPr>
        <w:t xml:space="preserve"> Temel F. (2007</w:t>
      </w:r>
      <w:r w:rsidR="00F0384D" w:rsidRPr="00CA515E">
        <w:rPr>
          <w:color w:val="000000" w:themeColor="text1"/>
          <w:lang w:val="en-GB"/>
        </w:rPr>
        <w:t>a</w:t>
      </w:r>
      <w:r w:rsidR="009C4C80" w:rsidRPr="00CA515E">
        <w:rPr>
          <w:color w:val="000000" w:themeColor="text1"/>
          <w:lang w:val="en-GB"/>
        </w:rPr>
        <w:t xml:space="preserve">). Effects of </w:t>
      </w:r>
      <w:r w:rsidR="00DA6A73" w:rsidRPr="00CA515E">
        <w:rPr>
          <w:color w:val="000000" w:themeColor="text1"/>
          <w:lang w:val="en-GB"/>
        </w:rPr>
        <w:t>cold stratification, sulphuric acid, submersion in hot and tap water pre-treatments on germination of bladder-senna (</w:t>
      </w:r>
      <w:r w:rsidR="00DA6A73" w:rsidRPr="00CA515E">
        <w:rPr>
          <w:i/>
          <w:color w:val="000000" w:themeColor="text1"/>
          <w:lang w:val="en-GB"/>
        </w:rPr>
        <w:t xml:space="preserve">Colutea armena </w:t>
      </w:r>
      <w:r w:rsidR="00DA6A73" w:rsidRPr="00CA515E">
        <w:rPr>
          <w:color w:val="000000" w:themeColor="text1"/>
          <w:lang w:val="en-GB"/>
        </w:rPr>
        <w:t>Boiss. &amp; Huet.)</w:t>
      </w:r>
      <w:r w:rsidR="009C4C80" w:rsidRPr="00CA515E">
        <w:rPr>
          <w:color w:val="000000" w:themeColor="text1"/>
          <w:lang w:val="en-GB"/>
        </w:rPr>
        <w:t xml:space="preserve">. </w:t>
      </w:r>
      <w:r w:rsidR="009C4C80" w:rsidRPr="00B307E5">
        <w:rPr>
          <w:iCs/>
          <w:color w:val="000000" w:themeColor="text1"/>
          <w:lang w:val="en-GB"/>
        </w:rPr>
        <w:t>Seed Science and Technology</w:t>
      </w:r>
      <w:r w:rsidR="009C4C80" w:rsidRPr="00CA515E">
        <w:rPr>
          <w:color w:val="000000" w:themeColor="text1"/>
          <w:lang w:val="en-GB"/>
        </w:rPr>
        <w:t xml:space="preserve">, </w:t>
      </w:r>
      <w:r w:rsidR="00DA6A73" w:rsidRPr="00CA515E">
        <w:rPr>
          <w:bCs/>
          <w:color w:val="000000" w:themeColor="text1"/>
          <w:lang w:val="en-GB"/>
        </w:rPr>
        <w:t>35: 266-271.</w:t>
      </w:r>
    </w:p>
    <w:p w14:paraId="5B270603" w14:textId="77777777" w:rsidR="00F0384D" w:rsidRPr="00CA515E" w:rsidRDefault="00F0384D" w:rsidP="009C4C80">
      <w:pPr>
        <w:autoSpaceDE w:val="0"/>
        <w:autoSpaceDN w:val="0"/>
        <w:adjustRightInd w:val="0"/>
        <w:spacing w:line="480" w:lineRule="auto"/>
        <w:jc w:val="both"/>
        <w:rPr>
          <w:bCs/>
          <w:color w:val="000000" w:themeColor="text1"/>
          <w:lang w:val="en-GB"/>
        </w:rPr>
      </w:pPr>
      <w:r w:rsidRPr="00CA515E">
        <w:rPr>
          <w:bCs/>
          <w:color w:val="000000" w:themeColor="text1"/>
          <w:lang w:val="en-GB"/>
        </w:rPr>
        <w:t>Olmez Z., Temel F., Gokturk A.</w:t>
      </w:r>
      <w:r w:rsidR="00B307E5">
        <w:rPr>
          <w:bCs/>
          <w:color w:val="000000" w:themeColor="text1"/>
          <w:lang w:val="en-GB"/>
        </w:rPr>
        <w:t>,</w:t>
      </w:r>
      <w:r w:rsidRPr="00CA515E">
        <w:rPr>
          <w:bCs/>
          <w:color w:val="000000" w:themeColor="text1"/>
          <w:lang w:val="en-GB"/>
        </w:rPr>
        <w:t xml:space="preserve"> Yahyaoglu Z. (2007b). Effects of cold stratification treatments on germination of drought tolerant shrubs seeds. Journal of Environmental Biology, 2</w:t>
      </w:r>
      <w:r w:rsidR="00B307E5">
        <w:rPr>
          <w:bCs/>
          <w:color w:val="000000" w:themeColor="text1"/>
          <w:lang w:val="en-GB"/>
        </w:rPr>
        <w:t>8</w:t>
      </w:r>
      <w:r w:rsidRPr="00CA515E">
        <w:rPr>
          <w:bCs/>
          <w:color w:val="000000" w:themeColor="text1"/>
          <w:lang w:val="en-GB"/>
        </w:rPr>
        <w:t>(2): 447-453.</w:t>
      </w:r>
    </w:p>
    <w:p w14:paraId="031E8114" w14:textId="77777777" w:rsidR="00054E9E" w:rsidRPr="00CA515E" w:rsidRDefault="00054E9E" w:rsidP="009C4C80">
      <w:pPr>
        <w:autoSpaceDE w:val="0"/>
        <w:autoSpaceDN w:val="0"/>
        <w:adjustRightInd w:val="0"/>
        <w:spacing w:line="480" w:lineRule="auto"/>
        <w:jc w:val="both"/>
        <w:rPr>
          <w:bCs/>
          <w:color w:val="000000" w:themeColor="text1"/>
          <w:lang w:val="en-GB"/>
        </w:rPr>
      </w:pPr>
      <w:r w:rsidRPr="00CA515E">
        <w:rPr>
          <w:bCs/>
          <w:color w:val="000000" w:themeColor="text1"/>
          <w:lang w:val="en-GB"/>
        </w:rPr>
        <w:t>Olmez Z., Yahyaoglu Z., Temel F.</w:t>
      </w:r>
      <w:r w:rsidR="00B307E5">
        <w:rPr>
          <w:bCs/>
          <w:color w:val="000000" w:themeColor="text1"/>
          <w:lang w:val="en-GB"/>
        </w:rPr>
        <w:t xml:space="preserve">, </w:t>
      </w:r>
      <w:r w:rsidRPr="00CA515E">
        <w:rPr>
          <w:bCs/>
          <w:color w:val="000000" w:themeColor="text1"/>
          <w:lang w:val="en-GB"/>
        </w:rPr>
        <w:t xml:space="preserve">Gokturk A. (2008). Effects of some pretreatments on germination of bladder-senna </w:t>
      </w:r>
      <w:r w:rsidRPr="00CA515E">
        <w:rPr>
          <w:color w:val="000000" w:themeColor="text1"/>
          <w:lang w:val="en-GB"/>
        </w:rPr>
        <w:t>(</w:t>
      </w:r>
      <w:r w:rsidRPr="00CA515E">
        <w:rPr>
          <w:i/>
          <w:color w:val="000000" w:themeColor="text1"/>
          <w:lang w:val="en-GB"/>
        </w:rPr>
        <w:t xml:space="preserve">Colutea armena </w:t>
      </w:r>
      <w:r w:rsidRPr="00CA515E">
        <w:rPr>
          <w:color w:val="000000" w:themeColor="text1"/>
          <w:lang w:val="en-GB"/>
        </w:rPr>
        <w:t xml:space="preserve">Boiss. &amp; Huet.) </w:t>
      </w:r>
      <w:r w:rsidRPr="00CA515E">
        <w:rPr>
          <w:bCs/>
          <w:color w:val="000000" w:themeColor="text1"/>
          <w:lang w:val="en-GB"/>
        </w:rPr>
        <w:t>and smoke-tree (</w:t>
      </w:r>
      <w:r w:rsidRPr="00CA515E">
        <w:rPr>
          <w:bCs/>
          <w:i/>
          <w:color w:val="000000" w:themeColor="text1"/>
          <w:lang w:val="en-GB"/>
        </w:rPr>
        <w:t>Cotinus coggygria</w:t>
      </w:r>
      <w:r w:rsidRPr="00CA515E">
        <w:rPr>
          <w:bCs/>
          <w:color w:val="000000" w:themeColor="text1"/>
          <w:lang w:val="en-GB"/>
        </w:rPr>
        <w:t xml:space="preserve"> Scop.) seeds. Journal of Environmental Biology, 29(3): 319-323.</w:t>
      </w:r>
    </w:p>
    <w:p w14:paraId="444A8387" w14:textId="77777777" w:rsidR="00F919D4" w:rsidRPr="00CA515E" w:rsidRDefault="00F919D4" w:rsidP="009C4C80">
      <w:pPr>
        <w:autoSpaceDE w:val="0"/>
        <w:autoSpaceDN w:val="0"/>
        <w:adjustRightInd w:val="0"/>
        <w:spacing w:line="480" w:lineRule="auto"/>
        <w:jc w:val="both"/>
        <w:rPr>
          <w:color w:val="000000" w:themeColor="text1"/>
          <w:lang w:val="en-GB"/>
        </w:rPr>
      </w:pPr>
      <w:r w:rsidRPr="00CA515E">
        <w:rPr>
          <w:bCs/>
          <w:color w:val="000000" w:themeColor="text1"/>
          <w:lang w:val="en-GB"/>
        </w:rPr>
        <w:t>Olmez Z.</w:t>
      </w:r>
      <w:r w:rsidR="00B307E5">
        <w:rPr>
          <w:bCs/>
          <w:color w:val="000000" w:themeColor="text1"/>
          <w:lang w:val="en-GB"/>
        </w:rPr>
        <w:t>,</w:t>
      </w:r>
      <w:r w:rsidRPr="00CA515E">
        <w:rPr>
          <w:bCs/>
          <w:color w:val="000000" w:themeColor="text1"/>
          <w:lang w:val="en-GB"/>
        </w:rPr>
        <w:t xml:space="preserve"> Gokturk A. (2009). Effects of cold stratification, sulphuric acid, submersion in hot and tap water pretreatments in the greenhouse and open field conditions on germination of bladder-senna (</w:t>
      </w:r>
      <w:r w:rsidRPr="00CA515E">
        <w:rPr>
          <w:i/>
          <w:color w:val="000000" w:themeColor="text1"/>
          <w:lang w:val="en-GB"/>
        </w:rPr>
        <w:t xml:space="preserve">Colutea armena </w:t>
      </w:r>
      <w:r w:rsidRPr="00CA515E">
        <w:rPr>
          <w:color w:val="000000" w:themeColor="text1"/>
          <w:lang w:val="en-GB"/>
        </w:rPr>
        <w:t>Boiss. &amp; Huet.) seeds. African Journal of Biotechnology, 8(13): 2973-2977.</w:t>
      </w:r>
    </w:p>
    <w:p w14:paraId="79A4B2C6" w14:textId="77777777" w:rsidR="009C4C80" w:rsidRPr="00CA515E" w:rsidRDefault="009C4C80" w:rsidP="009C4C80">
      <w:pPr>
        <w:autoSpaceDE w:val="0"/>
        <w:autoSpaceDN w:val="0"/>
        <w:adjustRightInd w:val="0"/>
        <w:spacing w:line="480" w:lineRule="auto"/>
        <w:ind w:left="709" w:hanging="709"/>
        <w:jc w:val="both"/>
        <w:rPr>
          <w:rFonts w:eastAsia="SimSun"/>
          <w:color w:val="000000" w:themeColor="text1"/>
          <w:lang w:val="en-GB" w:eastAsia="zh-CN"/>
        </w:rPr>
      </w:pPr>
      <w:r w:rsidRPr="00CA515E">
        <w:rPr>
          <w:rFonts w:eastAsia="SimSun"/>
          <w:color w:val="000000" w:themeColor="text1"/>
          <w:lang w:val="en-GB" w:eastAsia="zh-CN"/>
        </w:rPr>
        <w:t>Pi</w:t>
      </w:r>
      <w:r w:rsidR="004E4DEA" w:rsidRPr="00CA515E">
        <w:rPr>
          <w:rFonts w:eastAsia="SimSun"/>
          <w:color w:val="000000" w:themeColor="text1"/>
          <w:lang w:val="en-GB" w:eastAsia="zh-CN"/>
        </w:rPr>
        <w:t>eper A. (1952). Das Saatgut. P. P</w:t>
      </w:r>
      <w:r w:rsidRPr="00CA515E">
        <w:rPr>
          <w:rFonts w:eastAsia="SimSun"/>
          <w:color w:val="000000" w:themeColor="text1"/>
          <w:lang w:val="en-GB" w:eastAsia="zh-CN"/>
        </w:rPr>
        <w:t xml:space="preserve">arey </w:t>
      </w:r>
      <w:r w:rsidR="004E4DEA" w:rsidRPr="00CA515E">
        <w:rPr>
          <w:rFonts w:eastAsia="SimSun"/>
          <w:color w:val="000000" w:themeColor="text1"/>
          <w:lang w:val="en-GB" w:eastAsia="zh-CN"/>
        </w:rPr>
        <w:t xml:space="preserve">Verlag, </w:t>
      </w:r>
      <w:r w:rsidR="00DD56D2">
        <w:rPr>
          <w:rFonts w:eastAsia="SimSun"/>
          <w:color w:val="000000" w:themeColor="text1"/>
          <w:lang w:val="en-GB" w:eastAsia="zh-CN"/>
        </w:rPr>
        <w:t>Berlin, Hamburg, Germany: 275 pp.</w:t>
      </w:r>
    </w:p>
    <w:p w14:paraId="3E6B59E1" w14:textId="77777777" w:rsidR="009C4C80" w:rsidRPr="00CA515E" w:rsidRDefault="00A25786" w:rsidP="00DA6A73">
      <w:pPr>
        <w:autoSpaceDE w:val="0"/>
        <w:autoSpaceDN w:val="0"/>
        <w:adjustRightInd w:val="0"/>
        <w:spacing w:line="480" w:lineRule="auto"/>
        <w:jc w:val="both"/>
        <w:rPr>
          <w:color w:val="000000" w:themeColor="text1"/>
          <w:lang w:val="en-GB"/>
        </w:rPr>
      </w:pPr>
      <w:r>
        <w:rPr>
          <w:color w:val="000000" w:themeColor="text1"/>
          <w:lang w:val="en-GB"/>
        </w:rPr>
        <w:lastRenderedPageBreak/>
        <w:t>Pijut</w:t>
      </w:r>
      <w:r w:rsidR="00B16746" w:rsidRPr="00CA515E">
        <w:rPr>
          <w:color w:val="000000" w:themeColor="text1"/>
          <w:lang w:val="en-GB"/>
        </w:rPr>
        <w:t xml:space="preserve"> P.M. (2008</w:t>
      </w:r>
      <w:r w:rsidR="009C4C80" w:rsidRPr="00CA515E">
        <w:rPr>
          <w:color w:val="000000" w:themeColor="text1"/>
          <w:lang w:val="en-GB"/>
        </w:rPr>
        <w:t xml:space="preserve">). </w:t>
      </w:r>
      <w:r w:rsidR="009C4C80" w:rsidRPr="00CA515E">
        <w:rPr>
          <w:i/>
          <w:iCs/>
          <w:color w:val="000000" w:themeColor="text1"/>
          <w:lang w:val="en-GB"/>
        </w:rPr>
        <w:t xml:space="preserve">Colutea </w:t>
      </w:r>
      <w:r w:rsidR="00B16746" w:rsidRPr="00CA515E">
        <w:rPr>
          <w:color w:val="000000" w:themeColor="text1"/>
          <w:lang w:val="en-GB"/>
        </w:rPr>
        <w:t>L., Bladder-senna.</w:t>
      </w:r>
      <w:r w:rsidR="009C4C80" w:rsidRPr="00CA515E">
        <w:rPr>
          <w:color w:val="000000" w:themeColor="text1"/>
          <w:lang w:val="en-GB"/>
        </w:rPr>
        <w:t xml:space="preserve"> </w:t>
      </w:r>
      <w:r w:rsidRPr="00DD56D2">
        <w:rPr>
          <w:i/>
          <w:color w:val="000000" w:themeColor="text1"/>
          <w:lang w:val="en-GB"/>
        </w:rPr>
        <w:t>In</w:t>
      </w:r>
      <w:r w:rsidR="00DD56D2">
        <w:rPr>
          <w:color w:val="000000" w:themeColor="text1"/>
          <w:lang w:val="en-GB"/>
        </w:rPr>
        <w:t>:</w:t>
      </w:r>
      <w:r>
        <w:rPr>
          <w:color w:val="000000" w:themeColor="text1"/>
          <w:lang w:val="en-GB"/>
        </w:rPr>
        <w:t xml:space="preserve"> </w:t>
      </w:r>
      <w:r w:rsidRPr="00CA515E">
        <w:rPr>
          <w:color w:val="000000" w:themeColor="text1"/>
          <w:lang w:val="en-GB"/>
        </w:rPr>
        <w:t>Bonner F.T.</w:t>
      </w:r>
      <w:r>
        <w:rPr>
          <w:color w:val="000000" w:themeColor="text1"/>
          <w:lang w:val="en-GB"/>
        </w:rPr>
        <w:t>,</w:t>
      </w:r>
      <w:r w:rsidRPr="00CA515E">
        <w:rPr>
          <w:color w:val="000000" w:themeColor="text1"/>
          <w:lang w:val="en-GB"/>
        </w:rPr>
        <w:t xml:space="preserve"> Karrfalt R.P.</w:t>
      </w:r>
      <w:r>
        <w:rPr>
          <w:color w:val="000000" w:themeColor="text1"/>
          <w:lang w:val="en-GB"/>
        </w:rPr>
        <w:t xml:space="preserve"> (Eds.</w:t>
      </w:r>
      <w:r w:rsidRPr="00CA515E">
        <w:rPr>
          <w:color w:val="000000" w:themeColor="text1"/>
          <w:lang w:val="en-GB"/>
        </w:rPr>
        <w:t>)</w:t>
      </w:r>
      <w:r>
        <w:rPr>
          <w:color w:val="000000" w:themeColor="text1"/>
          <w:lang w:val="en-GB"/>
        </w:rPr>
        <w:t xml:space="preserve"> </w:t>
      </w:r>
      <w:r w:rsidR="00B16746" w:rsidRPr="00CA515E">
        <w:rPr>
          <w:color w:val="000000" w:themeColor="text1"/>
          <w:lang w:val="en-GB"/>
        </w:rPr>
        <w:t xml:space="preserve">The </w:t>
      </w:r>
      <w:r>
        <w:rPr>
          <w:color w:val="000000" w:themeColor="text1"/>
          <w:lang w:val="en-GB"/>
        </w:rPr>
        <w:t>w</w:t>
      </w:r>
      <w:r w:rsidR="009C4C80" w:rsidRPr="00CA515E">
        <w:rPr>
          <w:color w:val="000000" w:themeColor="text1"/>
          <w:lang w:val="en-GB"/>
        </w:rPr>
        <w:t xml:space="preserve">oody </w:t>
      </w:r>
      <w:r>
        <w:rPr>
          <w:color w:val="000000" w:themeColor="text1"/>
          <w:lang w:val="en-GB"/>
        </w:rPr>
        <w:t>p</w:t>
      </w:r>
      <w:r w:rsidR="009C4C80" w:rsidRPr="00CA515E">
        <w:rPr>
          <w:color w:val="000000" w:themeColor="text1"/>
          <w:lang w:val="en-GB"/>
        </w:rPr>
        <w:t xml:space="preserve">lant </w:t>
      </w:r>
      <w:r>
        <w:rPr>
          <w:color w:val="000000" w:themeColor="text1"/>
          <w:lang w:val="en-GB"/>
        </w:rPr>
        <w:t>s</w:t>
      </w:r>
      <w:r w:rsidR="009C4C80" w:rsidRPr="00CA515E">
        <w:rPr>
          <w:color w:val="000000" w:themeColor="text1"/>
          <w:lang w:val="en-GB"/>
        </w:rPr>
        <w:t xml:space="preserve">eed </w:t>
      </w:r>
      <w:r>
        <w:rPr>
          <w:color w:val="000000" w:themeColor="text1"/>
          <w:lang w:val="en-GB"/>
        </w:rPr>
        <w:t>m</w:t>
      </w:r>
      <w:r w:rsidR="009C4C80" w:rsidRPr="00CA515E">
        <w:rPr>
          <w:color w:val="000000" w:themeColor="text1"/>
          <w:lang w:val="en-GB"/>
        </w:rPr>
        <w:t>anual</w:t>
      </w:r>
      <w:r w:rsidR="00DD56D2">
        <w:rPr>
          <w:color w:val="000000" w:themeColor="text1"/>
          <w:lang w:val="en-GB"/>
        </w:rPr>
        <w:t>.</w:t>
      </w:r>
      <w:r w:rsidR="00B16746" w:rsidRPr="00CA515E">
        <w:rPr>
          <w:color w:val="000000" w:themeColor="text1"/>
          <w:lang w:val="en-GB"/>
        </w:rPr>
        <w:t xml:space="preserve"> USDA Forest Service, Agricultur</w:t>
      </w:r>
      <w:r>
        <w:rPr>
          <w:color w:val="000000" w:themeColor="text1"/>
          <w:lang w:val="en-GB"/>
        </w:rPr>
        <w:t>e Handbook 727: 426-427.</w:t>
      </w:r>
    </w:p>
    <w:p w14:paraId="3763E1A2" w14:textId="77777777" w:rsidR="00A25786" w:rsidRDefault="00A25786" w:rsidP="009C4C80">
      <w:pPr>
        <w:spacing w:line="480" w:lineRule="auto"/>
        <w:jc w:val="both"/>
        <w:rPr>
          <w:color w:val="000000" w:themeColor="text1"/>
          <w:lang w:val="en-GB"/>
        </w:rPr>
      </w:pPr>
      <w:r>
        <w:rPr>
          <w:color w:val="000000" w:themeColor="text1"/>
          <w:lang w:val="en-GB"/>
        </w:rPr>
        <w:t>Piotto B., Bartolini G., Bussotti F., Asensio A., García C., Chessa I., Ciccarese C., Ciccarese L., Crosti R., Cullum F.J., Noi A.D., García P., Lambardi M., Lisci M., Lucci</w:t>
      </w:r>
      <w:r w:rsidR="009C4C80" w:rsidRPr="00CA515E">
        <w:rPr>
          <w:color w:val="000000" w:themeColor="text1"/>
          <w:lang w:val="en-GB"/>
        </w:rPr>
        <w:t xml:space="preserve"> S., Mel</w:t>
      </w:r>
      <w:r>
        <w:rPr>
          <w:color w:val="000000" w:themeColor="text1"/>
          <w:lang w:val="en-GB"/>
        </w:rPr>
        <w:t xml:space="preserve">ini S., Carlos J., Reinoso M., Murranca S., Nieddu G., Pacini E., Pagni G., Patumi M., Garcia F.P., Piccini C., Rossetto M., Tranne </w:t>
      </w:r>
      <w:r w:rsidR="009C4C80" w:rsidRPr="00CA515E">
        <w:rPr>
          <w:color w:val="000000" w:themeColor="text1"/>
          <w:lang w:val="en-GB"/>
        </w:rPr>
        <w:t>G.</w:t>
      </w:r>
      <w:r>
        <w:rPr>
          <w:color w:val="000000" w:themeColor="text1"/>
          <w:lang w:val="en-GB"/>
        </w:rPr>
        <w:t>, Tylkowski T. (2003). Fact sheets on the propagation of Mediterranean trees and shrubs from s</w:t>
      </w:r>
      <w:r w:rsidR="009C4C80" w:rsidRPr="00CA515E">
        <w:rPr>
          <w:color w:val="000000" w:themeColor="text1"/>
          <w:lang w:val="en-GB"/>
        </w:rPr>
        <w:t xml:space="preserve">eed. </w:t>
      </w:r>
      <w:r w:rsidR="009C4C80" w:rsidRPr="00DD56D2">
        <w:rPr>
          <w:i/>
          <w:color w:val="000000" w:themeColor="text1"/>
          <w:lang w:val="en-GB"/>
        </w:rPr>
        <w:t>In</w:t>
      </w:r>
      <w:r w:rsidR="00DD56D2">
        <w:rPr>
          <w:color w:val="000000" w:themeColor="text1"/>
          <w:lang w:val="en-GB"/>
        </w:rPr>
        <w:t>:</w:t>
      </w:r>
      <w:r w:rsidR="009C4C80" w:rsidRPr="00CA515E">
        <w:rPr>
          <w:color w:val="000000" w:themeColor="text1"/>
          <w:lang w:val="en-GB"/>
        </w:rPr>
        <w:t xml:space="preserve"> </w:t>
      </w:r>
      <w:r w:rsidRPr="00CA515E">
        <w:rPr>
          <w:color w:val="000000" w:themeColor="text1"/>
          <w:lang w:val="en-GB"/>
        </w:rPr>
        <w:t>Piotto B.</w:t>
      </w:r>
      <w:r>
        <w:rPr>
          <w:color w:val="000000" w:themeColor="text1"/>
          <w:lang w:val="en-GB"/>
        </w:rPr>
        <w:t>,</w:t>
      </w:r>
      <w:r w:rsidRPr="00CA515E">
        <w:rPr>
          <w:color w:val="000000" w:themeColor="text1"/>
          <w:lang w:val="en-GB"/>
        </w:rPr>
        <w:t xml:space="preserve"> Noi A.D.</w:t>
      </w:r>
      <w:r>
        <w:rPr>
          <w:color w:val="000000" w:themeColor="text1"/>
          <w:lang w:val="en-GB"/>
        </w:rPr>
        <w:t xml:space="preserve"> (Eds.</w:t>
      </w:r>
      <w:r w:rsidRPr="00CA515E">
        <w:rPr>
          <w:color w:val="000000" w:themeColor="text1"/>
          <w:lang w:val="en-GB"/>
        </w:rPr>
        <w:t xml:space="preserve">) </w:t>
      </w:r>
      <w:r w:rsidR="009C4C80" w:rsidRPr="00A25786">
        <w:rPr>
          <w:iCs/>
          <w:color w:val="000000" w:themeColor="text1"/>
          <w:lang w:val="en-GB"/>
        </w:rPr>
        <w:t xml:space="preserve">Seed </w:t>
      </w:r>
      <w:r>
        <w:rPr>
          <w:iCs/>
          <w:color w:val="000000" w:themeColor="text1"/>
          <w:lang w:val="en-GB"/>
        </w:rPr>
        <w:t>propagation of Mediterranean trees and s</w:t>
      </w:r>
      <w:r w:rsidR="009C4C80" w:rsidRPr="00A25786">
        <w:rPr>
          <w:iCs/>
          <w:color w:val="000000" w:themeColor="text1"/>
          <w:lang w:val="en-GB"/>
        </w:rPr>
        <w:t>hrub</w:t>
      </w:r>
      <w:r w:rsidR="009C4C80" w:rsidRPr="00A25786">
        <w:rPr>
          <w:color w:val="000000" w:themeColor="text1"/>
          <w:lang w:val="en-GB"/>
        </w:rPr>
        <w:t>s</w:t>
      </w:r>
      <w:r w:rsidR="00DD56D2">
        <w:rPr>
          <w:color w:val="000000" w:themeColor="text1"/>
          <w:lang w:val="en-GB"/>
        </w:rPr>
        <w:t>.</w:t>
      </w:r>
      <w:r w:rsidR="009C4C80" w:rsidRPr="00CA515E">
        <w:rPr>
          <w:color w:val="000000" w:themeColor="text1"/>
          <w:lang w:val="en-GB"/>
        </w:rPr>
        <w:t xml:space="preserve"> </w:t>
      </w:r>
      <w:r w:rsidR="00395389">
        <w:rPr>
          <w:color w:val="000000" w:themeColor="text1"/>
          <w:lang w:val="en-GB"/>
        </w:rPr>
        <w:t>APAT, I.G.E.R</w:t>
      </w:r>
      <w:r w:rsidR="00DD56D2">
        <w:rPr>
          <w:color w:val="000000" w:themeColor="text1"/>
          <w:lang w:val="en-GB"/>
        </w:rPr>
        <w:t xml:space="preserve"> srl. Rome, Italy</w:t>
      </w:r>
      <w:r w:rsidR="00395389">
        <w:rPr>
          <w:color w:val="000000" w:themeColor="text1"/>
          <w:lang w:val="en-GB"/>
        </w:rPr>
        <w:t xml:space="preserve">: </w:t>
      </w:r>
      <w:r w:rsidR="009C4C80" w:rsidRPr="00CA515E">
        <w:rPr>
          <w:color w:val="000000" w:themeColor="text1"/>
          <w:lang w:val="en-GB"/>
        </w:rPr>
        <w:t>11-51</w:t>
      </w:r>
      <w:r>
        <w:rPr>
          <w:color w:val="000000" w:themeColor="text1"/>
          <w:lang w:val="en-GB"/>
        </w:rPr>
        <w:t>.</w:t>
      </w:r>
    </w:p>
    <w:p w14:paraId="0DD3D5FA" w14:textId="77777777" w:rsidR="009C4C80" w:rsidRPr="00CA515E" w:rsidRDefault="00A25786" w:rsidP="009C4C80">
      <w:pPr>
        <w:spacing w:line="480" w:lineRule="auto"/>
        <w:jc w:val="both"/>
        <w:rPr>
          <w:color w:val="000000" w:themeColor="text1"/>
          <w:lang w:val="en-GB" w:eastAsia="zh-CN"/>
        </w:rPr>
      </w:pPr>
      <w:r>
        <w:rPr>
          <w:color w:val="000000" w:themeColor="text1"/>
          <w:lang w:val="en-GB" w:eastAsia="zh-CN"/>
        </w:rPr>
        <w:t>Poulsen</w:t>
      </w:r>
      <w:r w:rsidR="00081E03">
        <w:rPr>
          <w:color w:val="000000" w:themeColor="text1"/>
          <w:lang w:val="en-GB" w:eastAsia="zh-CN"/>
        </w:rPr>
        <w:t xml:space="preserve"> K. (1996). Case s</w:t>
      </w:r>
      <w:r w:rsidR="009C4C80" w:rsidRPr="00CA515E">
        <w:rPr>
          <w:color w:val="000000" w:themeColor="text1"/>
          <w:lang w:val="en-GB" w:eastAsia="zh-CN"/>
        </w:rPr>
        <w:t>tudy: Neem (</w:t>
      </w:r>
      <w:r w:rsidR="009C4C80" w:rsidRPr="00CA515E">
        <w:rPr>
          <w:i/>
          <w:iCs/>
          <w:color w:val="000000" w:themeColor="text1"/>
          <w:lang w:val="en-GB" w:eastAsia="zh-CN"/>
        </w:rPr>
        <w:t xml:space="preserve">Azadirachta indica </w:t>
      </w:r>
      <w:r w:rsidR="00081E03">
        <w:rPr>
          <w:color w:val="000000" w:themeColor="text1"/>
          <w:lang w:val="en-GB" w:eastAsia="zh-CN"/>
        </w:rPr>
        <w:t>A. Juss.) seed r</w:t>
      </w:r>
      <w:r w:rsidR="009C4C80" w:rsidRPr="00CA515E">
        <w:rPr>
          <w:color w:val="000000" w:themeColor="text1"/>
          <w:lang w:val="en-GB" w:eastAsia="zh-CN"/>
        </w:rPr>
        <w:t xml:space="preserve">esearch. </w:t>
      </w:r>
      <w:r w:rsidR="009C4C80" w:rsidRPr="00DD56D2">
        <w:rPr>
          <w:i/>
          <w:color w:val="000000" w:themeColor="text1"/>
          <w:lang w:val="en-GB" w:eastAsia="zh-CN"/>
        </w:rPr>
        <w:t>In</w:t>
      </w:r>
      <w:r w:rsidR="00DD56D2">
        <w:rPr>
          <w:color w:val="000000" w:themeColor="text1"/>
          <w:lang w:val="en-GB" w:eastAsia="zh-CN"/>
        </w:rPr>
        <w:t>:</w:t>
      </w:r>
      <w:r w:rsidR="009C4C80" w:rsidRPr="00CA515E">
        <w:rPr>
          <w:color w:val="000000" w:themeColor="text1"/>
          <w:lang w:val="en-GB" w:eastAsia="zh-CN"/>
        </w:rPr>
        <w:t xml:space="preserve"> </w:t>
      </w:r>
      <w:r w:rsidR="00081E03" w:rsidRPr="00CA515E">
        <w:rPr>
          <w:color w:val="000000" w:themeColor="text1"/>
          <w:lang w:val="en-GB" w:eastAsia="zh-CN"/>
        </w:rPr>
        <w:t>Ouedraogos A.S., Poulsen K.</w:t>
      </w:r>
      <w:r w:rsidR="00081E03">
        <w:rPr>
          <w:color w:val="000000" w:themeColor="text1"/>
          <w:lang w:val="en-GB" w:eastAsia="zh-CN"/>
        </w:rPr>
        <w:t xml:space="preserve">, </w:t>
      </w:r>
      <w:r w:rsidR="00081E03" w:rsidRPr="00CA515E">
        <w:rPr>
          <w:color w:val="000000" w:themeColor="text1"/>
          <w:lang w:val="en-GB" w:eastAsia="zh-CN"/>
        </w:rPr>
        <w:t>Stubsgaard F.</w:t>
      </w:r>
      <w:r w:rsidR="00081E03">
        <w:rPr>
          <w:color w:val="000000" w:themeColor="text1"/>
          <w:lang w:val="en-GB" w:eastAsia="zh-CN"/>
        </w:rPr>
        <w:t xml:space="preserve"> (Eds.</w:t>
      </w:r>
      <w:r w:rsidR="00081E03" w:rsidRPr="00CA515E">
        <w:rPr>
          <w:color w:val="000000" w:themeColor="text1"/>
          <w:lang w:val="en-GB" w:eastAsia="zh-CN"/>
        </w:rPr>
        <w:t>)</w:t>
      </w:r>
      <w:r w:rsidR="00081E03">
        <w:rPr>
          <w:color w:val="000000" w:themeColor="text1"/>
          <w:lang w:val="en-GB" w:eastAsia="zh-CN"/>
        </w:rPr>
        <w:t xml:space="preserve"> </w:t>
      </w:r>
      <w:r w:rsidR="00081E03">
        <w:rPr>
          <w:iCs/>
          <w:color w:val="000000" w:themeColor="text1"/>
          <w:lang w:val="en-GB" w:eastAsia="zh-CN"/>
        </w:rPr>
        <w:t>Proceedings of an international workshop on improved methods for h</w:t>
      </w:r>
      <w:r w:rsidR="009C4C80" w:rsidRPr="00081E03">
        <w:rPr>
          <w:iCs/>
          <w:color w:val="000000" w:themeColor="text1"/>
          <w:lang w:val="en-GB" w:eastAsia="zh-CN"/>
        </w:rPr>
        <w:t>andlin</w:t>
      </w:r>
      <w:r w:rsidR="00081E03">
        <w:rPr>
          <w:iCs/>
          <w:color w:val="000000" w:themeColor="text1"/>
          <w:lang w:val="en-GB" w:eastAsia="zh-CN"/>
        </w:rPr>
        <w:t>g and storage of intermediate/recalcitrant tropical forest tree s</w:t>
      </w:r>
      <w:r w:rsidR="009C4C80" w:rsidRPr="00081E03">
        <w:rPr>
          <w:iCs/>
          <w:color w:val="000000" w:themeColor="text1"/>
          <w:lang w:val="en-GB" w:eastAsia="zh-CN"/>
        </w:rPr>
        <w:t>eeds</w:t>
      </w:r>
      <w:r w:rsidR="00DD56D2">
        <w:rPr>
          <w:iCs/>
          <w:color w:val="000000" w:themeColor="text1"/>
          <w:lang w:val="en-GB" w:eastAsia="zh-CN"/>
        </w:rPr>
        <w:t>.</w:t>
      </w:r>
      <w:r w:rsidR="009C4C80" w:rsidRPr="00CA515E">
        <w:rPr>
          <w:color w:val="000000" w:themeColor="text1"/>
          <w:lang w:val="en-GB" w:eastAsia="zh-CN"/>
        </w:rPr>
        <w:t xml:space="preserve"> June 8-10, </w:t>
      </w:r>
      <w:r w:rsidR="00081E03" w:rsidRPr="00CA515E">
        <w:rPr>
          <w:color w:val="000000" w:themeColor="text1"/>
          <w:lang w:val="en-GB" w:eastAsia="zh-CN"/>
        </w:rPr>
        <w:t>Umlebaek, Denmark</w:t>
      </w:r>
      <w:r w:rsidR="00081E03">
        <w:rPr>
          <w:color w:val="000000" w:themeColor="text1"/>
          <w:lang w:val="en-GB" w:eastAsia="zh-CN"/>
        </w:rPr>
        <w:t>:</w:t>
      </w:r>
      <w:r w:rsidR="009C4C80" w:rsidRPr="00CA515E">
        <w:rPr>
          <w:color w:val="000000" w:themeColor="text1"/>
          <w:lang w:val="en-GB" w:eastAsia="zh-CN"/>
        </w:rPr>
        <w:t xml:space="preserve"> 14-22.</w:t>
      </w:r>
    </w:p>
    <w:p w14:paraId="12C48E4C" w14:textId="77777777" w:rsidR="009C4C80" w:rsidRPr="00CA515E" w:rsidRDefault="00081E03" w:rsidP="009C4C80">
      <w:pPr>
        <w:spacing w:line="480" w:lineRule="auto"/>
        <w:jc w:val="both"/>
        <w:rPr>
          <w:color w:val="000000" w:themeColor="text1"/>
          <w:lang w:val="en-GB" w:eastAsia="zh-CN"/>
        </w:rPr>
      </w:pPr>
      <w:r>
        <w:rPr>
          <w:color w:val="000000" w:themeColor="text1"/>
          <w:lang w:val="en-GB" w:eastAsia="zh-CN"/>
        </w:rPr>
        <w:t>Pritchett</w:t>
      </w:r>
      <w:r w:rsidR="009C4C80" w:rsidRPr="00CA515E">
        <w:rPr>
          <w:color w:val="000000" w:themeColor="text1"/>
          <w:lang w:val="en-GB" w:eastAsia="zh-CN"/>
        </w:rPr>
        <w:t xml:space="preserve"> W.L.</w:t>
      </w:r>
      <w:r>
        <w:rPr>
          <w:color w:val="000000" w:themeColor="text1"/>
          <w:lang w:val="en-GB" w:eastAsia="zh-CN"/>
        </w:rPr>
        <w:t>,</w:t>
      </w:r>
      <w:r w:rsidR="009C4C80" w:rsidRPr="00CA515E">
        <w:rPr>
          <w:color w:val="000000" w:themeColor="text1"/>
          <w:lang w:val="en-GB" w:eastAsia="zh-CN"/>
        </w:rPr>
        <w:t xml:space="preserve"> Fisher</w:t>
      </w:r>
      <w:r>
        <w:rPr>
          <w:color w:val="000000" w:themeColor="text1"/>
          <w:lang w:val="en-GB" w:eastAsia="zh-CN"/>
        </w:rPr>
        <w:t xml:space="preserve"> R.F. (1987). Properties and management of forest s</w:t>
      </w:r>
      <w:r w:rsidR="009C4C80" w:rsidRPr="00CA515E">
        <w:rPr>
          <w:color w:val="000000" w:themeColor="text1"/>
          <w:lang w:val="en-GB" w:eastAsia="zh-CN"/>
        </w:rPr>
        <w:t>oils. Second Edition, John Wiley and Sons, New York, USA.</w:t>
      </w:r>
    </w:p>
    <w:p w14:paraId="1993AF1C" w14:textId="77777777" w:rsidR="009C4C80" w:rsidRPr="00CA515E" w:rsidRDefault="00081E03" w:rsidP="009C4C80">
      <w:pPr>
        <w:autoSpaceDE w:val="0"/>
        <w:autoSpaceDN w:val="0"/>
        <w:adjustRightInd w:val="0"/>
        <w:spacing w:line="480" w:lineRule="auto"/>
        <w:jc w:val="both"/>
        <w:rPr>
          <w:color w:val="000000" w:themeColor="text1"/>
          <w:lang w:val="en-GB"/>
        </w:rPr>
      </w:pPr>
      <w:r>
        <w:rPr>
          <w:color w:val="000000" w:themeColor="text1"/>
          <w:lang w:val="en-GB"/>
        </w:rPr>
        <w:t>Rudolf</w:t>
      </w:r>
      <w:r w:rsidR="00DD56D2">
        <w:rPr>
          <w:color w:val="000000" w:themeColor="text1"/>
          <w:lang w:val="en-GB"/>
        </w:rPr>
        <w:t xml:space="preserve"> </w:t>
      </w:r>
      <w:r w:rsidR="009C4C80" w:rsidRPr="00CA515E">
        <w:rPr>
          <w:color w:val="000000" w:themeColor="text1"/>
          <w:lang w:val="en-GB"/>
        </w:rPr>
        <w:t xml:space="preserve">P.O. (1974). </w:t>
      </w:r>
      <w:r w:rsidR="009C4C80" w:rsidRPr="00CA515E">
        <w:rPr>
          <w:i/>
          <w:iCs/>
          <w:color w:val="000000" w:themeColor="text1"/>
          <w:lang w:val="en-GB"/>
        </w:rPr>
        <w:t xml:space="preserve">Colutea arborescens </w:t>
      </w:r>
      <w:r w:rsidR="009C4C80" w:rsidRPr="00CA515E">
        <w:rPr>
          <w:color w:val="000000" w:themeColor="text1"/>
          <w:lang w:val="en-GB"/>
        </w:rPr>
        <w:t xml:space="preserve">L. (Bladder-senna). </w:t>
      </w:r>
      <w:r w:rsidR="009C4C80" w:rsidRPr="00DD56D2">
        <w:rPr>
          <w:i/>
          <w:color w:val="000000" w:themeColor="text1"/>
          <w:lang w:val="en-GB"/>
        </w:rPr>
        <w:t>In</w:t>
      </w:r>
      <w:r w:rsidR="00DD56D2">
        <w:rPr>
          <w:color w:val="000000" w:themeColor="text1"/>
          <w:lang w:val="en-GB"/>
        </w:rPr>
        <w:t>:</w:t>
      </w:r>
      <w:r w:rsidR="009C4C80" w:rsidRPr="00CA515E">
        <w:rPr>
          <w:color w:val="000000" w:themeColor="text1"/>
          <w:lang w:val="en-GB"/>
        </w:rPr>
        <w:t xml:space="preserve"> </w:t>
      </w:r>
      <w:r w:rsidRPr="00CA515E">
        <w:rPr>
          <w:color w:val="000000" w:themeColor="text1"/>
          <w:lang w:val="en-GB"/>
        </w:rPr>
        <w:t>Schopmeyer C.S.</w:t>
      </w:r>
      <w:r>
        <w:rPr>
          <w:color w:val="000000" w:themeColor="text1"/>
          <w:lang w:val="en-GB"/>
        </w:rPr>
        <w:t xml:space="preserve"> (Ed.</w:t>
      </w:r>
      <w:r w:rsidRPr="00CA515E">
        <w:rPr>
          <w:color w:val="000000" w:themeColor="text1"/>
          <w:lang w:val="en-GB"/>
        </w:rPr>
        <w:t xml:space="preserve">) </w:t>
      </w:r>
      <w:r w:rsidR="00395389">
        <w:rPr>
          <w:iCs/>
          <w:color w:val="000000" w:themeColor="text1"/>
          <w:lang w:val="en-GB"/>
        </w:rPr>
        <w:t>Seeds of woody plants in the U</w:t>
      </w:r>
      <w:r w:rsidR="009C4C80" w:rsidRPr="00081E03">
        <w:rPr>
          <w:iCs/>
          <w:color w:val="000000" w:themeColor="text1"/>
          <w:lang w:val="en-GB"/>
        </w:rPr>
        <w:t>nited States</w:t>
      </w:r>
      <w:r w:rsidR="00DD56D2">
        <w:rPr>
          <w:color w:val="000000" w:themeColor="text1"/>
          <w:lang w:val="en-GB"/>
        </w:rPr>
        <w:t>.</w:t>
      </w:r>
      <w:r w:rsidR="009C4C80" w:rsidRPr="00CA515E">
        <w:rPr>
          <w:color w:val="000000" w:themeColor="text1"/>
          <w:lang w:val="en-GB"/>
        </w:rPr>
        <w:t xml:space="preserve"> Agric. Handbook 450, USDA Forest Service, Washington DC, USA.</w:t>
      </w:r>
    </w:p>
    <w:p w14:paraId="51B1932C" w14:textId="77777777" w:rsidR="00DC24F5" w:rsidRPr="00CA515E" w:rsidRDefault="00AF4532" w:rsidP="009C4C80">
      <w:pPr>
        <w:autoSpaceDE w:val="0"/>
        <w:autoSpaceDN w:val="0"/>
        <w:adjustRightInd w:val="0"/>
        <w:spacing w:line="480" w:lineRule="auto"/>
        <w:jc w:val="both"/>
        <w:rPr>
          <w:color w:val="000000" w:themeColor="text1"/>
          <w:lang w:val="en-GB"/>
        </w:rPr>
      </w:pPr>
      <w:r>
        <w:rPr>
          <w:color w:val="000000" w:themeColor="text1"/>
          <w:lang w:val="en-GB"/>
        </w:rPr>
        <w:t>Schmidt</w:t>
      </w:r>
      <w:r w:rsidR="00DC24F5" w:rsidRPr="00CA515E">
        <w:rPr>
          <w:color w:val="000000" w:themeColor="text1"/>
          <w:lang w:val="en-GB"/>
        </w:rPr>
        <w:t xml:space="preserve"> L. (2000). Germination and seedling establishment. </w:t>
      </w:r>
      <w:r w:rsidRPr="00DD56D2">
        <w:rPr>
          <w:i/>
          <w:color w:val="000000" w:themeColor="text1"/>
          <w:lang w:val="en-GB"/>
        </w:rPr>
        <w:t>In</w:t>
      </w:r>
      <w:r w:rsidR="00DD56D2">
        <w:rPr>
          <w:color w:val="000000" w:themeColor="text1"/>
          <w:lang w:val="en-GB"/>
        </w:rPr>
        <w:t>:</w:t>
      </w:r>
      <w:r>
        <w:rPr>
          <w:color w:val="000000" w:themeColor="text1"/>
          <w:lang w:val="en-GB"/>
        </w:rPr>
        <w:t xml:space="preserve"> </w:t>
      </w:r>
      <w:r w:rsidRPr="00CA515E">
        <w:rPr>
          <w:color w:val="000000" w:themeColor="text1"/>
          <w:lang w:val="en-GB"/>
        </w:rPr>
        <w:t>Schmidt L.</w:t>
      </w:r>
      <w:r>
        <w:rPr>
          <w:color w:val="000000" w:themeColor="text1"/>
          <w:lang w:val="en-GB"/>
        </w:rPr>
        <w:t xml:space="preserve"> (Ed.</w:t>
      </w:r>
      <w:r w:rsidRPr="00CA515E">
        <w:rPr>
          <w:color w:val="000000" w:themeColor="text1"/>
          <w:lang w:val="en-GB"/>
        </w:rPr>
        <w:t xml:space="preserve">) </w:t>
      </w:r>
      <w:r>
        <w:rPr>
          <w:color w:val="000000" w:themeColor="text1"/>
          <w:lang w:val="en-GB"/>
        </w:rPr>
        <w:t>Guide to handling of t</w:t>
      </w:r>
      <w:r w:rsidRPr="00CA515E">
        <w:rPr>
          <w:color w:val="000000" w:themeColor="text1"/>
          <w:lang w:val="en-GB"/>
        </w:rPr>
        <w:t>ropi</w:t>
      </w:r>
      <w:r>
        <w:rPr>
          <w:color w:val="000000" w:themeColor="text1"/>
          <w:lang w:val="en-GB"/>
        </w:rPr>
        <w:t>cal and subtropical forest s</w:t>
      </w:r>
      <w:r w:rsidRPr="00CA515E">
        <w:rPr>
          <w:color w:val="000000" w:themeColor="text1"/>
          <w:lang w:val="en-GB"/>
        </w:rPr>
        <w:t>eed</w:t>
      </w:r>
      <w:r w:rsidR="00DD56D2">
        <w:rPr>
          <w:color w:val="000000" w:themeColor="text1"/>
          <w:lang w:val="en-GB"/>
        </w:rPr>
        <w:t>.</w:t>
      </w:r>
      <w:r w:rsidRPr="00CA515E">
        <w:rPr>
          <w:color w:val="000000" w:themeColor="text1"/>
          <w:lang w:val="en-GB"/>
        </w:rPr>
        <w:t xml:space="preserve"> </w:t>
      </w:r>
      <w:r w:rsidR="007430EC" w:rsidRPr="00CA515E">
        <w:rPr>
          <w:color w:val="000000" w:themeColor="text1"/>
          <w:lang w:val="en-GB"/>
        </w:rPr>
        <w:t xml:space="preserve">Chapter 10, </w:t>
      </w:r>
      <w:r w:rsidR="00576EFD">
        <w:rPr>
          <w:color w:val="000000" w:themeColor="text1"/>
          <w:lang w:val="en-GB"/>
        </w:rPr>
        <w:t>Danida Forest Seed Centre:</w:t>
      </w:r>
      <w:r w:rsidR="00DC24F5" w:rsidRPr="00CA515E">
        <w:rPr>
          <w:color w:val="000000" w:themeColor="text1"/>
          <w:lang w:val="en-GB"/>
        </w:rPr>
        <w:t xml:space="preserve"> </w:t>
      </w:r>
      <w:r w:rsidR="00576EFD">
        <w:rPr>
          <w:color w:val="000000" w:themeColor="text1"/>
          <w:lang w:val="en-GB"/>
        </w:rPr>
        <w:t>11-12.</w:t>
      </w:r>
      <w:r w:rsidR="00DC24F5" w:rsidRPr="00CA515E">
        <w:rPr>
          <w:color w:val="000000" w:themeColor="text1"/>
          <w:lang w:val="en-GB"/>
        </w:rPr>
        <w:t xml:space="preserve"> </w:t>
      </w:r>
    </w:p>
    <w:p w14:paraId="2467DC32" w14:textId="77777777" w:rsidR="009C4C80" w:rsidRPr="00CA515E" w:rsidRDefault="00576EFD" w:rsidP="009C4C80">
      <w:pPr>
        <w:spacing w:line="480" w:lineRule="auto"/>
        <w:jc w:val="both"/>
        <w:rPr>
          <w:color w:val="000000" w:themeColor="text1"/>
          <w:lang w:val="en-GB" w:eastAsia="zh-CN"/>
        </w:rPr>
      </w:pPr>
      <w:r>
        <w:rPr>
          <w:color w:val="000000" w:themeColor="text1"/>
          <w:lang w:val="en-GB" w:eastAsia="zh-CN"/>
        </w:rPr>
        <w:t>Ürgenç</w:t>
      </w:r>
      <w:r w:rsidR="009C4C80" w:rsidRPr="00CA515E">
        <w:rPr>
          <w:color w:val="000000" w:themeColor="text1"/>
          <w:lang w:val="en-GB" w:eastAsia="zh-CN"/>
        </w:rPr>
        <w:t xml:space="preserve"> S.</w:t>
      </w:r>
      <w:r>
        <w:rPr>
          <w:color w:val="000000" w:themeColor="text1"/>
          <w:lang w:val="en-GB" w:eastAsia="zh-CN"/>
        </w:rPr>
        <w:t>,</w:t>
      </w:r>
      <w:r w:rsidR="009C4C80" w:rsidRPr="00CA515E">
        <w:rPr>
          <w:color w:val="000000" w:themeColor="text1"/>
          <w:lang w:val="en-GB" w:eastAsia="zh-CN"/>
        </w:rPr>
        <w:t xml:space="preserve"> Çepel</w:t>
      </w:r>
      <w:r>
        <w:rPr>
          <w:color w:val="000000" w:themeColor="text1"/>
          <w:lang w:val="en-GB" w:eastAsia="zh-CN"/>
        </w:rPr>
        <w:t xml:space="preserve"> N. (2001). Ağaçlandırmalar için tür seçimi, tohum ekimi ve fidan d</w:t>
      </w:r>
      <w:r w:rsidR="009C4C80" w:rsidRPr="00CA515E">
        <w:rPr>
          <w:color w:val="000000" w:themeColor="text1"/>
          <w:lang w:val="en-GB" w:eastAsia="zh-CN"/>
        </w:rPr>
        <w:t xml:space="preserve">ikiminin </w:t>
      </w:r>
      <w:r>
        <w:rPr>
          <w:color w:val="000000" w:themeColor="text1"/>
          <w:lang w:val="en-GB" w:eastAsia="zh-CN"/>
        </w:rPr>
        <w:t>p</w:t>
      </w:r>
      <w:r w:rsidR="009C4C80" w:rsidRPr="00CA515E">
        <w:rPr>
          <w:color w:val="000000" w:themeColor="text1"/>
          <w:lang w:val="en-GB" w:eastAsia="zh-CN"/>
        </w:rPr>
        <w:t xml:space="preserve">ratik </w:t>
      </w:r>
      <w:r>
        <w:rPr>
          <w:color w:val="000000" w:themeColor="text1"/>
          <w:lang w:val="en-GB" w:eastAsia="zh-CN"/>
        </w:rPr>
        <w:t>e</w:t>
      </w:r>
      <w:r w:rsidR="009C4C80" w:rsidRPr="00CA515E">
        <w:rPr>
          <w:color w:val="000000" w:themeColor="text1"/>
          <w:lang w:val="en-GB" w:eastAsia="zh-CN"/>
        </w:rPr>
        <w:t>sasları. Türkiye Erozyonla Mücadele, Ağaçlandırma ve Doğal Kaynakları Koruma Vakfı (TEMA) Yayınları, Yayın No:</w:t>
      </w:r>
      <w:r>
        <w:rPr>
          <w:color w:val="000000" w:themeColor="text1"/>
          <w:lang w:val="en-GB" w:eastAsia="zh-CN"/>
        </w:rPr>
        <w:t xml:space="preserve"> </w:t>
      </w:r>
      <w:r w:rsidR="00BE01A9">
        <w:rPr>
          <w:color w:val="000000" w:themeColor="text1"/>
          <w:lang w:val="en-GB" w:eastAsia="zh-CN"/>
        </w:rPr>
        <w:t xml:space="preserve">33, İstanbul: </w:t>
      </w:r>
      <w:r w:rsidR="00DD56D2">
        <w:rPr>
          <w:color w:val="000000" w:themeColor="text1"/>
          <w:lang w:val="en-GB" w:eastAsia="zh-CN"/>
        </w:rPr>
        <w:t>250 pp.</w:t>
      </w:r>
    </w:p>
    <w:p w14:paraId="3F774281" w14:textId="77777777" w:rsidR="00BD0AFF" w:rsidRPr="00CA515E" w:rsidRDefault="00B32DE4" w:rsidP="009C4C80">
      <w:pPr>
        <w:spacing w:line="480" w:lineRule="auto"/>
        <w:jc w:val="both"/>
        <w:rPr>
          <w:color w:val="000000" w:themeColor="text1"/>
          <w:lang w:val="en-GB" w:eastAsia="zh-CN"/>
        </w:rPr>
      </w:pPr>
      <w:r w:rsidRPr="00CA515E">
        <w:rPr>
          <w:color w:val="000000" w:themeColor="text1"/>
          <w:lang w:val="en-GB" w:eastAsia="zh-CN"/>
        </w:rPr>
        <w:t>Verdonck O.</w:t>
      </w:r>
      <w:r w:rsidR="00740FCD">
        <w:rPr>
          <w:color w:val="000000" w:themeColor="text1"/>
          <w:lang w:val="en-GB" w:eastAsia="zh-CN"/>
        </w:rPr>
        <w:t>,</w:t>
      </w:r>
      <w:r w:rsidRPr="00CA515E">
        <w:rPr>
          <w:color w:val="000000" w:themeColor="text1"/>
          <w:lang w:val="en-GB" w:eastAsia="zh-CN"/>
        </w:rPr>
        <w:t xml:space="preserve"> Gabriels R. (1988). Substrate requirements for plants. Acta Horticulturae (ISHS), 221: 19-24.</w:t>
      </w:r>
    </w:p>
    <w:p w14:paraId="5D3F2E9F" w14:textId="77777777" w:rsidR="00B32DE4" w:rsidRPr="00CA515E" w:rsidRDefault="00BD0AFF" w:rsidP="009C4C80">
      <w:pPr>
        <w:spacing w:line="480" w:lineRule="auto"/>
        <w:jc w:val="both"/>
        <w:rPr>
          <w:color w:val="000000" w:themeColor="text1"/>
          <w:lang w:val="en-GB" w:eastAsia="zh-CN"/>
        </w:rPr>
      </w:pPr>
      <w:r w:rsidRPr="00CA515E">
        <w:rPr>
          <w:color w:val="000000" w:themeColor="text1"/>
          <w:lang w:val="en-GB" w:eastAsia="zh-CN"/>
        </w:rPr>
        <w:lastRenderedPageBreak/>
        <w:t>Verdonck O., De Vleeschouwer D.</w:t>
      </w:r>
      <w:r w:rsidR="00740FCD">
        <w:rPr>
          <w:color w:val="000000" w:themeColor="text1"/>
          <w:lang w:val="en-GB" w:eastAsia="zh-CN"/>
        </w:rPr>
        <w:t xml:space="preserve">, </w:t>
      </w:r>
      <w:r w:rsidRPr="00CA515E">
        <w:rPr>
          <w:color w:val="000000" w:themeColor="text1"/>
          <w:lang w:val="en-GB" w:eastAsia="zh-CN"/>
        </w:rPr>
        <w:t xml:space="preserve">De Boodt M. (1981). The influence of the substrate to plant growth. Acta Horticulturae (ISHS), 126: 251-258. </w:t>
      </w:r>
      <w:r w:rsidR="00B32DE4" w:rsidRPr="00CA515E">
        <w:rPr>
          <w:color w:val="000000" w:themeColor="text1"/>
          <w:lang w:val="en-GB" w:eastAsia="zh-CN"/>
        </w:rPr>
        <w:t xml:space="preserve"> </w:t>
      </w:r>
    </w:p>
    <w:p w14:paraId="5BEC68D8" w14:textId="77777777" w:rsidR="00A85167" w:rsidRPr="00CA515E" w:rsidRDefault="00740FCD" w:rsidP="009C4C80">
      <w:pPr>
        <w:spacing w:line="480" w:lineRule="auto"/>
        <w:jc w:val="both"/>
        <w:rPr>
          <w:color w:val="000000" w:themeColor="text1"/>
          <w:lang w:val="en-GB" w:eastAsia="zh-CN"/>
        </w:rPr>
      </w:pPr>
      <w:r>
        <w:rPr>
          <w:color w:val="000000" w:themeColor="text1"/>
          <w:lang w:val="en-GB" w:eastAsia="zh-CN"/>
        </w:rPr>
        <w:t>Yahyaoğlu</w:t>
      </w:r>
      <w:r w:rsidR="00A85167" w:rsidRPr="00CA515E">
        <w:rPr>
          <w:color w:val="000000" w:themeColor="text1"/>
          <w:lang w:val="en-GB" w:eastAsia="zh-CN"/>
        </w:rPr>
        <w:t xml:space="preserve"> Z.</w:t>
      </w:r>
      <w:r>
        <w:rPr>
          <w:color w:val="000000" w:themeColor="text1"/>
          <w:lang w:val="en-GB" w:eastAsia="zh-CN"/>
        </w:rPr>
        <w:t>,</w:t>
      </w:r>
      <w:r w:rsidR="00A85167" w:rsidRPr="00CA515E">
        <w:rPr>
          <w:color w:val="000000" w:themeColor="text1"/>
          <w:lang w:val="en-GB" w:eastAsia="zh-CN"/>
        </w:rPr>
        <w:t xml:space="preserve"> Ölmez Z. </w:t>
      </w:r>
      <w:r>
        <w:rPr>
          <w:color w:val="000000" w:themeColor="text1"/>
          <w:lang w:val="en-GB" w:eastAsia="zh-CN"/>
        </w:rPr>
        <w:t>(2005). Tohum teknolojisi ve fidanlık t</w:t>
      </w:r>
      <w:r w:rsidR="00A85167" w:rsidRPr="00CA515E">
        <w:rPr>
          <w:color w:val="000000" w:themeColor="text1"/>
          <w:lang w:val="en-GB" w:eastAsia="zh-CN"/>
        </w:rPr>
        <w:t>ekniği. Kafkas Üniversitesi Artvin Orman Fakültesi, Ders Notu, Yayın No:</w:t>
      </w:r>
      <w:r>
        <w:rPr>
          <w:color w:val="000000" w:themeColor="text1"/>
          <w:lang w:val="en-GB" w:eastAsia="zh-CN"/>
        </w:rPr>
        <w:t xml:space="preserve"> </w:t>
      </w:r>
      <w:r w:rsidR="00BE01A9">
        <w:rPr>
          <w:color w:val="000000" w:themeColor="text1"/>
          <w:lang w:val="en-GB" w:eastAsia="zh-CN"/>
        </w:rPr>
        <w:t xml:space="preserve">1, Artvin: </w:t>
      </w:r>
      <w:r w:rsidR="00DD56D2">
        <w:rPr>
          <w:color w:val="000000" w:themeColor="text1"/>
          <w:lang w:val="en-GB" w:eastAsia="zh-CN"/>
        </w:rPr>
        <w:t>142 pp.</w:t>
      </w:r>
    </w:p>
    <w:p w14:paraId="177F1391" w14:textId="77777777" w:rsidR="009C4C80" w:rsidRPr="00CA515E" w:rsidRDefault="009C4C80" w:rsidP="009C4C80">
      <w:pPr>
        <w:spacing w:line="480" w:lineRule="auto"/>
        <w:ind w:left="720" w:hanging="720"/>
        <w:jc w:val="both"/>
        <w:rPr>
          <w:color w:val="000000" w:themeColor="text1"/>
          <w:lang w:val="en-GB"/>
        </w:rPr>
      </w:pPr>
    </w:p>
    <w:p w14:paraId="011E6723" w14:textId="77777777" w:rsidR="00265032" w:rsidRPr="00CA515E" w:rsidRDefault="00265032" w:rsidP="009C4C80">
      <w:pPr>
        <w:spacing w:line="480" w:lineRule="auto"/>
        <w:jc w:val="both"/>
        <w:rPr>
          <w:rFonts w:eastAsia="SimSun"/>
          <w:color w:val="000000" w:themeColor="text1"/>
          <w:lang w:val="en-GB" w:eastAsia="zh-CN"/>
        </w:rPr>
      </w:pPr>
    </w:p>
    <w:p w14:paraId="06676BCE" w14:textId="77777777" w:rsidR="00265032" w:rsidRPr="00CA515E" w:rsidRDefault="00265032" w:rsidP="009C4C80">
      <w:pPr>
        <w:spacing w:line="480" w:lineRule="auto"/>
        <w:jc w:val="both"/>
        <w:rPr>
          <w:rFonts w:eastAsia="SimSun"/>
          <w:color w:val="000000" w:themeColor="text1"/>
          <w:lang w:val="en-GB" w:eastAsia="zh-CN"/>
        </w:rPr>
      </w:pPr>
    </w:p>
    <w:p w14:paraId="489F7941" w14:textId="77777777" w:rsidR="00265032" w:rsidRPr="00CA515E" w:rsidRDefault="00265032" w:rsidP="009C4C80">
      <w:pPr>
        <w:spacing w:line="480" w:lineRule="auto"/>
        <w:jc w:val="both"/>
        <w:rPr>
          <w:rFonts w:eastAsia="SimSun"/>
          <w:color w:val="000000" w:themeColor="text1"/>
          <w:lang w:val="en-GB" w:eastAsia="zh-CN"/>
        </w:rPr>
      </w:pPr>
    </w:p>
    <w:p w14:paraId="28FB9986" w14:textId="77777777" w:rsidR="00265032" w:rsidRPr="00CA515E" w:rsidRDefault="00265032" w:rsidP="009C4C80">
      <w:pPr>
        <w:spacing w:line="480" w:lineRule="auto"/>
        <w:jc w:val="both"/>
        <w:rPr>
          <w:rFonts w:eastAsia="SimSun"/>
          <w:color w:val="000000" w:themeColor="text1"/>
          <w:lang w:val="en-GB" w:eastAsia="zh-CN"/>
        </w:rPr>
      </w:pPr>
    </w:p>
    <w:p w14:paraId="573D7B47" w14:textId="77777777" w:rsidR="00265032" w:rsidRPr="00CA515E" w:rsidRDefault="00265032" w:rsidP="009C4C80">
      <w:pPr>
        <w:spacing w:line="480" w:lineRule="auto"/>
        <w:jc w:val="both"/>
        <w:rPr>
          <w:rFonts w:eastAsia="SimSun"/>
          <w:color w:val="000000" w:themeColor="text1"/>
          <w:lang w:val="en-GB" w:eastAsia="zh-CN"/>
        </w:rPr>
      </w:pPr>
    </w:p>
    <w:p w14:paraId="6CAF2536" w14:textId="77777777" w:rsidR="00265032" w:rsidRPr="00CA515E" w:rsidRDefault="00265032" w:rsidP="009C4C80">
      <w:pPr>
        <w:spacing w:line="480" w:lineRule="auto"/>
        <w:jc w:val="both"/>
        <w:rPr>
          <w:rFonts w:eastAsia="SimSun"/>
          <w:color w:val="000000" w:themeColor="text1"/>
          <w:lang w:val="en-GB" w:eastAsia="zh-CN"/>
        </w:rPr>
      </w:pPr>
    </w:p>
    <w:p w14:paraId="16338154" w14:textId="77777777" w:rsidR="00265032" w:rsidRPr="00CA515E" w:rsidRDefault="00265032" w:rsidP="009C4C80">
      <w:pPr>
        <w:spacing w:line="480" w:lineRule="auto"/>
        <w:jc w:val="both"/>
        <w:rPr>
          <w:rFonts w:eastAsia="SimSun"/>
          <w:color w:val="000000" w:themeColor="text1"/>
          <w:lang w:val="en-GB" w:eastAsia="zh-CN"/>
        </w:rPr>
      </w:pPr>
    </w:p>
    <w:p w14:paraId="50F53EF8" w14:textId="77777777" w:rsidR="00265032" w:rsidRPr="00CA515E" w:rsidRDefault="00265032" w:rsidP="009C4C80">
      <w:pPr>
        <w:spacing w:line="480" w:lineRule="auto"/>
        <w:jc w:val="both"/>
        <w:rPr>
          <w:rFonts w:eastAsia="SimSun"/>
          <w:color w:val="000000" w:themeColor="text1"/>
          <w:lang w:val="en-GB" w:eastAsia="zh-CN"/>
        </w:rPr>
      </w:pPr>
    </w:p>
    <w:p w14:paraId="6B7D868F" w14:textId="77777777" w:rsidR="00265032" w:rsidRPr="00CA515E" w:rsidRDefault="00265032" w:rsidP="009C4C80">
      <w:pPr>
        <w:spacing w:line="480" w:lineRule="auto"/>
        <w:jc w:val="both"/>
        <w:rPr>
          <w:rFonts w:eastAsia="SimSun"/>
          <w:color w:val="000000" w:themeColor="text1"/>
          <w:lang w:val="en-GB" w:eastAsia="zh-CN"/>
        </w:rPr>
      </w:pPr>
    </w:p>
    <w:p w14:paraId="49A00D51" w14:textId="77777777" w:rsidR="00265032" w:rsidRPr="00CA515E" w:rsidRDefault="00265032" w:rsidP="009C4C80">
      <w:pPr>
        <w:spacing w:line="480" w:lineRule="auto"/>
        <w:jc w:val="both"/>
        <w:rPr>
          <w:rFonts w:eastAsia="SimSun"/>
          <w:color w:val="000000" w:themeColor="text1"/>
          <w:lang w:val="en-GB" w:eastAsia="zh-CN"/>
        </w:rPr>
      </w:pPr>
    </w:p>
    <w:p w14:paraId="1C2BAF86" w14:textId="77777777" w:rsidR="00265032" w:rsidRPr="00CA515E" w:rsidRDefault="00265032" w:rsidP="009C4C80">
      <w:pPr>
        <w:spacing w:line="480" w:lineRule="auto"/>
        <w:jc w:val="both"/>
        <w:rPr>
          <w:rFonts w:eastAsia="SimSun"/>
          <w:color w:val="000000" w:themeColor="text1"/>
          <w:lang w:val="en-GB" w:eastAsia="zh-CN"/>
        </w:rPr>
      </w:pPr>
    </w:p>
    <w:p w14:paraId="52F96C03" w14:textId="77777777" w:rsidR="00265032" w:rsidRPr="00CA515E" w:rsidRDefault="00265032" w:rsidP="009C4C80">
      <w:pPr>
        <w:spacing w:line="480" w:lineRule="auto"/>
        <w:jc w:val="both"/>
        <w:rPr>
          <w:rFonts w:eastAsia="SimSun"/>
          <w:color w:val="000000" w:themeColor="text1"/>
          <w:lang w:val="en-GB" w:eastAsia="zh-CN"/>
        </w:rPr>
      </w:pPr>
    </w:p>
    <w:p w14:paraId="45B1A21B" w14:textId="77777777" w:rsidR="00265032" w:rsidRPr="00CA515E" w:rsidRDefault="00265032" w:rsidP="009C4C80">
      <w:pPr>
        <w:spacing w:line="480" w:lineRule="auto"/>
        <w:jc w:val="both"/>
        <w:rPr>
          <w:rFonts w:eastAsia="SimSun"/>
          <w:color w:val="000000" w:themeColor="text1"/>
          <w:lang w:val="en-GB" w:eastAsia="zh-CN"/>
        </w:rPr>
      </w:pPr>
    </w:p>
    <w:p w14:paraId="4AA4B8AE" w14:textId="77777777" w:rsidR="00265032" w:rsidRPr="00CA515E" w:rsidRDefault="00265032" w:rsidP="009C4C80">
      <w:pPr>
        <w:spacing w:line="480" w:lineRule="auto"/>
        <w:jc w:val="both"/>
        <w:rPr>
          <w:rFonts w:eastAsia="SimSun"/>
          <w:color w:val="000000" w:themeColor="text1"/>
          <w:lang w:val="en-GB" w:eastAsia="zh-CN"/>
        </w:rPr>
      </w:pPr>
    </w:p>
    <w:p w14:paraId="2C4DC101" w14:textId="77777777" w:rsidR="00265032" w:rsidRPr="00CA515E" w:rsidRDefault="00265032" w:rsidP="009C4C80">
      <w:pPr>
        <w:spacing w:line="480" w:lineRule="auto"/>
        <w:jc w:val="both"/>
        <w:rPr>
          <w:rFonts w:eastAsia="SimSun"/>
          <w:color w:val="000000" w:themeColor="text1"/>
          <w:lang w:val="en-GB" w:eastAsia="zh-CN"/>
        </w:rPr>
      </w:pPr>
    </w:p>
    <w:p w14:paraId="3DF21C61" w14:textId="77777777" w:rsidR="007B4440" w:rsidRPr="00CA515E" w:rsidRDefault="007B4440" w:rsidP="009C4C80">
      <w:pPr>
        <w:spacing w:line="480" w:lineRule="auto"/>
        <w:jc w:val="both"/>
        <w:rPr>
          <w:rFonts w:eastAsia="SimSun"/>
          <w:color w:val="000000" w:themeColor="text1"/>
          <w:lang w:val="en-GB" w:eastAsia="zh-CN"/>
        </w:rPr>
      </w:pPr>
    </w:p>
    <w:p w14:paraId="0C3786FD" w14:textId="77777777" w:rsidR="007B4440" w:rsidRPr="00CA515E" w:rsidRDefault="007B4440" w:rsidP="009C4C80">
      <w:pPr>
        <w:spacing w:line="480" w:lineRule="auto"/>
        <w:jc w:val="both"/>
        <w:rPr>
          <w:rFonts w:eastAsia="SimSun"/>
          <w:color w:val="000000" w:themeColor="text1"/>
          <w:lang w:val="en-GB" w:eastAsia="zh-CN"/>
        </w:rPr>
      </w:pPr>
    </w:p>
    <w:p w14:paraId="494251E8" w14:textId="77777777" w:rsidR="007B4440" w:rsidRPr="00CA515E" w:rsidRDefault="007B4440" w:rsidP="009C4C80">
      <w:pPr>
        <w:spacing w:line="480" w:lineRule="auto"/>
        <w:jc w:val="both"/>
        <w:rPr>
          <w:rFonts w:eastAsia="SimSun"/>
          <w:color w:val="000000" w:themeColor="text1"/>
          <w:lang w:val="en-GB" w:eastAsia="zh-CN"/>
        </w:rPr>
      </w:pPr>
    </w:p>
    <w:p w14:paraId="104CFB63" w14:textId="77777777" w:rsidR="007B4440" w:rsidRPr="00CA515E" w:rsidRDefault="007B4440" w:rsidP="009C4C80">
      <w:pPr>
        <w:spacing w:line="480" w:lineRule="auto"/>
        <w:jc w:val="both"/>
        <w:rPr>
          <w:rFonts w:eastAsia="SimSun"/>
          <w:color w:val="000000" w:themeColor="text1"/>
          <w:lang w:val="en-GB" w:eastAsia="zh-CN"/>
        </w:rPr>
      </w:pPr>
    </w:p>
    <w:p w14:paraId="7454D117" w14:textId="77777777" w:rsidR="009C4C80" w:rsidRPr="00CA515E" w:rsidRDefault="003832EE" w:rsidP="009C4C80">
      <w:pPr>
        <w:spacing w:line="480" w:lineRule="auto"/>
        <w:jc w:val="both"/>
        <w:rPr>
          <w:color w:val="000000" w:themeColor="text1"/>
          <w:lang w:val="en-GB"/>
        </w:rPr>
      </w:pPr>
      <w:r w:rsidRPr="00CA515E">
        <w:rPr>
          <w:rFonts w:eastAsia="SimSun"/>
          <w:color w:val="000000" w:themeColor="text1"/>
          <w:lang w:val="en-GB" w:eastAsia="zh-CN"/>
        </w:rPr>
        <w:lastRenderedPageBreak/>
        <w:t>Table 1</w:t>
      </w:r>
      <w:r w:rsidR="009C4C80" w:rsidRPr="00CA515E">
        <w:rPr>
          <w:rFonts w:eastAsia="SimSun"/>
          <w:color w:val="000000" w:themeColor="text1"/>
          <w:lang w:val="en-GB" w:eastAsia="zh-CN"/>
        </w:rPr>
        <w:t xml:space="preserve">. </w:t>
      </w:r>
      <w:r w:rsidR="009C4C80" w:rsidRPr="00CA515E">
        <w:rPr>
          <w:color w:val="000000" w:themeColor="text1"/>
          <w:lang w:val="en-GB"/>
        </w:rPr>
        <w:t xml:space="preserve">Results of statistical analyses showing the relationship of the germination percentage and </w:t>
      </w:r>
      <w:r w:rsidR="00265032" w:rsidRPr="00CA515E">
        <w:rPr>
          <w:color w:val="000000" w:themeColor="text1"/>
          <w:lang w:val="en-GB"/>
        </w:rPr>
        <w:t xml:space="preserve">germination </w:t>
      </w:r>
      <w:r w:rsidR="009C4C80" w:rsidRPr="00CA515E">
        <w:rPr>
          <w:color w:val="000000" w:themeColor="text1"/>
          <w:lang w:val="en-GB"/>
        </w:rPr>
        <w:t>rate with different treatments (Means in column with the same letter are not significantly different at α = 0.05)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1"/>
        <w:gridCol w:w="1356"/>
        <w:gridCol w:w="1229"/>
        <w:gridCol w:w="1236"/>
        <w:gridCol w:w="1240"/>
      </w:tblGrid>
      <w:tr w:rsidR="00CA515E" w:rsidRPr="00CA515E" w14:paraId="7441F5AB" w14:textId="77777777" w:rsidTr="001F2C42">
        <w:tc>
          <w:tcPr>
            <w:tcW w:w="2271" w:type="pct"/>
            <w:vAlign w:val="bottom"/>
          </w:tcPr>
          <w:p w14:paraId="74E64E2C" w14:textId="77777777" w:rsidR="009C4C80" w:rsidRPr="00CA515E" w:rsidRDefault="00265032" w:rsidP="009C4C80">
            <w:pPr>
              <w:spacing w:line="360" w:lineRule="auto"/>
              <w:jc w:val="center"/>
              <w:rPr>
                <w:b/>
                <w:bCs/>
                <w:color w:val="000000" w:themeColor="text1"/>
                <w:lang w:val="en-GB"/>
              </w:rPr>
            </w:pPr>
            <w:r w:rsidRPr="00CA515E">
              <w:rPr>
                <w:b/>
                <w:bCs/>
                <w:color w:val="000000" w:themeColor="text1"/>
                <w:lang w:val="en-GB"/>
              </w:rPr>
              <w:t>Growing Media</w:t>
            </w:r>
          </w:p>
        </w:tc>
        <w:tc>
          <w:tcPr>
            <w:tcW w:w="596" w:type="pct"/>
          </w:tcPr>
          <w:p w14:paraId="4251E0B3" w14:textId="77777777"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 xml:space="preserve">F-Ratio </w:t>
            </w:r>
          </w:p>
        </w:tc>
        <w:tc>
          <w:tcPr>
            <w:tcW w:w="741" w:type="pct"/>
            <w:vAlign w:val="bottom"/>
          </w:tcPr>
          <w:p w14:paraId="5A261076" w14:textId="77777777"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GP (%)</w:t>
            </w:r>
          </w:p>
        </w:tc>
        <w:tc>
          <w:tcPr>
            <w:tcW w:w="645" w:type="pct"/>
          </w:tcPr>
          <w:p w14:paraId="01526C1E" w14:textId="77777777"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F-Ratio</w:t>
            </w:r>
          </w:p>
        </w:tc>
        <w:tc>
          <w:tcPr>
            <w:tcW w:w="747" w:type="pct"/>
            <w:vAlign w:val="bottom"/>
          </w:tcPr>
          <w:p w14:paraId="520A67EE" w14:textId="77777777" w:rsidR="009C4C80" w:rsidRPr="00CA515E" w:rsidRDefault="009C4C80" w:rsidP="009C4C80">
            <w:pPr>
              <w:spacing w:line="360" w:lineRule="auto"/>
              <w:jc w:val="center"/>
              <w:rPr>
                <w:b/>
                <w:bCs/>
                <w:color w:val="000000" w:themeColor="text1"/>
                <w:lang w:val="en-GB"/>
              </w:rPr>
            </w:pPr>
            <w:r w:rsidRPr="00CA515E">
              <w:rPr>
                <w:b/>
                <w:bCs/>
                <w:color w:val="000000" w:themeColor="text1"/>
                <w:lang w:val="en-GB"/>
              </w:rPr>
              <w:t>GR (days)</w:t>
            </w:r>
          </w:p>
        </w:tc>
      </w:tr>
      <w:tr w:rsidR="00CA515E" w:rsidRPr="00CA515E" w14:paraId="4744743B" w14:textId="77777777" w:rsidTr="001F2C42">
        <w:trPr>
          <w:cantSplit/>
        </w:trPr>
        <w:tc>
          <w:tcPr>
            <w:tcW w:w="2271" w:type="pct"/>
          </w:tcPr>
          <w:p w14:paraId="217A8F1E" w14:textId="77777777" w:rsidR="009C4C80" w:rsidRPr="00CA515E" w:rsidRDefault="003832EE" w:rsidP="009C4C80">
            <w:pPr>
              <w:autoSpaceDE w:val="0"/>
              <w:autoSpaceDN w:val="0"/>
              <w:adjustRightInd w:val="0"/>
              <w:spacing w:line="360" w:lineRule="auto"/>
              <w:rPr>
                <w:color w:val="000000" w:themeColor="text1"/>
                <w:lang w:val="en-GB"/>
              </w:rPr>
            </w:pPr>
            <w:r w:rsidRPr="00CA515E">
              <w:rPr>
                <w:color w:val="000000" w:themeColor="text1"/>
                <w:lang w:val="en-GB"/>
              </w:rPr>
              <w:t>Peat+manure (2:1)</w:t>
            </w:r>
          </w:p>
        </w:tc>
        <w:tc>
          <w:tcPr>
            <w:tcW w:w="596" w:type="pct"/>
            <w:vMerge w:val="restart"/>
            <w:vAlign w:val="center"/>
          </w:tcPr>
          <w:p w14:paraId="75D13E3F" w14:textId="77777777" w:rsidR="009C4C80" w:rsidRPr="00CA515E" w:rsidRDefault="003832EE" w:rsidP="009C4C80">
            <w:pPr>
              <w:spacing w:line="360" w:lineRule="auto"/>
              <w:jc w:val="center"/>
              <w:rPr>
                <w:color w:val="000000" w:themeColor="text1"/>
                <w:lang w:val="en-GB"/>
              </w:rPr>
            </w:pPr>
            <w:r w:rsidRPr="00CA515E">
              <w:rPr>
                <w:color w:val="000000" w:themeColor="text1"/>
                <w:lang w:val="en-GB"/>
              </w:rPr>
              <w:t>16.226*</w:t>
            </w:r>
          </w:p>
        </w:tc>
        <w:tc>
          <w:tcPr>
            <w:tcW w:w="741" w:type="pct"/>
          </w:tcPr>
          <w:p w14:paraId="774DFA9C" w14:textId="77777777" w:rsidR="009C4C80" w:rsidRPr="00CA515E" w:rsidRDefault="003832EE" w:rsidP="003832EE">
            <w:pPr>
              <w:spacing w:line="360" w:lineRule="auto"/>
              <w:jc w:val="right"/>
              <w:rPr>
                <w:color w:val="000000" w:themeColor="text1"/>
                <w:lang w:val="en-GB"/>
              </w:rPr>
            </w:pPr>
            <w:r w:rsidRPr="00CA515E">
              <w:rPr>
                <w:color w:val="000000" w:themeColor="text1"/>
                <w:lang w:val="en-GB"/>
              </w:rPr>
              <w:t>7.03a</w:t>
            </w:r>
          </w:p>
        </w:tc>
        <w:tc>
          <w:tcPr>
            <w:tcW w:w="645" w:type="pct"/>
            <w:vMerge w:val="restart"/>
            <w:vAlign w:val="center"/>
          </w:tcPr>
          <w:p w14:paraId="0594191A" w14:textId="77777777" w:rsidR="009C4C80" w:rsidRPr="00CA515E" w:rsidRDefault="003832EE" w:rsidP="009C4C80">
            <w:pPr>
              <w:spacing w:line="360" w:lineRule="auto"/>
              <w:jc w:val="center"/>
              <w:rPr>
                <w:color w:val="000000" w:themeColor="text1"/>
                <w:lang w:val="en-GB"/>
              </w:rPr>
            </w:pPr>
            <w:r w:rsidRPr="00CA515E">
              <w:rPr>
                <w:color w:val="000000" w:themeColor="text1"/>
                <w:lang w:val="en-GB"/>
              </w:rPr>
              <w:t>3.855</w:t>
            </w:r>
            <w:r w:rsidRPr="00CA515E">
              <w:rPr>
                <w:color w:val="000000" w:themeColor="text1"/>
                <w:vertAlign w:val="superscript"/>
                <w:lang w:val="en-GB"/>
              </w:rPr>
              <w:t>NS</w:t>
            </w:r>
          </w:p>
        </w:tc>
        <w:tc>
          <w:tcPr>
            <w:tcW w:w="747" w:type="pct"/>
            <w:vAlign w:val="center"/>
          </w:tcPr>
          <w:p w14:paraId="1D93B99D" w14:textId="77777777" w:rsidR="009C4C80" w:rsidRPr="00CA515E" w:rsidRDefault="003832EE" w:rsidP="003832EE">
            <w:pPr>
              <w:spacing w:line="360" w:lineRule="auto"/>
              <w:jc w:val="center"/>
              <w:rPr>
                <w:color w:val="000000" w:themeColor="text1"/>
                <w:lang w:val="en-GB"/>
              </w:rPr>
            </w:pPr>
            <w:r w:rsidRPr="00CA515E">
              <w:rPr>
                <w:color w:val="000000" w:themeColor="text1"/>
                <w:lang w:val="en-GB"/>
              </w:rPr>
              <w:t>11</w:t>
            </w:r>
          </w:p>
        </w:tc>
      </w:tr>
      <w:tr w:rsidR="00CA515E" w:rsidRPr="00CA515E" w14:paraId="5946A5D8" w14:textId="77777777" w:rsidTr="001F2C42">
        <w:trPr>
          <w:cantSplit/>
        </w:trPr>
        <w:tc>
          <w:tcPr>
            <w:tcW w:w="2271" w:type="pct"/>
          </w:tcPr>
          <w:p w14:paraId="282BDE1E" w14:textId="77777777" w:rsidR="009C4C80" w:rsidRPr="00CA515E" w:rsidRDefault="003832EE" w:rsidP="009C4C80">
            <w:pPr>
              <w:autoSpaceDE w:val="0"/>
              <w:autoSpaceDN w:val="0"/>
              <w:adjustRightInd w:val="0"/>
              <w:spacing w:line="360" w:lineRule="auto"/>
              <w:rPr>
                <w:color w:val="000000" w:themeColor="text1"/>
                <w:lang w:val="en-GB"/>
              </w:rPr>
            </w:pPr>
            <w:r w:rsidRPr="00CA515E">
              <w:rPr>
                <w:color w:val="000000" w:themeColor="text1"/>
                <w:lang w:val="en-GB"/>
              </w:rPr>
              <w:t>Peat+perlite+manure (2:1:1)</w:t>
            </w:r>
          </w:p>
        </w:tc>
        <w:tc>
          <w:tcPr>
            <w:tcW w:w="596" w:type="pct"/>
            <w:vMerge/>
            <w:vAlign w:val="center"/>
          </w:tcPr>
          <w:p w14:paraId="35F4E0D8" w14:textId="77777777" w:rsidR="009C4C80" w:rsidRPr="00CA515E" w:rsidRDefault="009C4C80" w:rsidP="009C4C80">
            <w:pPr>
              <w:spacing w:line="360" w:lineRule="auto"/>
              <w:jc w:val="center"/>
              <w:rPr>
                <w:color w:val="000000" w:themeColor="text1"/>
                <w:lang w:val="en-GB"/>
              </w:rPr>
            </w:pPr>
          </w:p>
        </w:tc>
        <w:tc>
          <w:tcPr>
            <w:tcW w:w="741" w:type="pct"/>
          </w:tcPr>
          <w:p w14:paraId="0E627DF0" w14:textId="77777777" w:rsidR="009C4C80" w:rsidRPr="00CA515E" w:rsidRDefault="003832EE" w:rsidP="003832EE">
            <w:pPr>
              <w:spacing w:line="360" w:lineRule="auto"/>
              <w:jc w:val="right"/>
              <w:rPr>
                <w:color w:val="000000" w:themeColor="text1"/>
                <w:lang w:val="en-GB"/>
              </w:rPr>
            </w:pPr>
            <w:r w:rsidRPr="00CA515E">
              <w:rPr>
                <w:color w:val="000000" w:themeColor="text1"/>
                <w:lang w:val="en-GB"/>
              </w:rPr>
              <w:t>10.18</w:t>
            </w:r>
            <w:r w:rsidR="009C4C80" w:rsidRPr="00CA515E">
              <w:rPr>
                <w:color w:val="000000" w:themeColor="text1"/>
                <w:lang w:val="en-GB"/>
              </w:rPr>
              <w:t>a</w:t>
            </w:r>
          </w:p>
        </w:tc>
        <w:tc>
          <w:tcPr>
            <w:tcW w:w="645" w:type="pct"/>
            <w:vMerge/>
            <w:vAlign w:val="center"/>
          </w:tcPr>
          <w:p w14:paraId="73860DE4" w14:textId="77777777" w:rsidR="009C4C80" w:rsidRPr="00CA515E" w:rsidRDefault="009C4C80" w:rsidP="009C4C80">
            <w:pPr>
              <w:spacing w:line="360" w:lineRule="auto"/>
              <w:jc w:val="center"/>
              <w:rPr>
                <w:color w:val="000000" w:themeColor="text1"/>
                <w:lang w:val="en-GB"/>
              </w:rPr>
            </w:pPr>
          </w:p>
        </w:tc>
        <w:tc>
          <w:tcPr>
            <w:tcW w:w="747" w:type="pct"/>
            <w:vAlign w:val="center"/>
          </w:tcPr>
          <w:p w14:paraId="78CFDC62" w14:textId="77777777" w:rsidR="009C4C80" w:rsidRPr="00CA515E" w:rsidRDefault="003832EE" w:rsidP="003832EE">
            <w:pPr>
              <w:spacing w:line="360" w:lineRule="auto"/>
              <w:jc w:val="center"/>
              <w:rPr>
                <w:color w:val="000000" w:themeColor="text1"/>
                <w:lang w:val="en-GB"/>
              </w:rPr>
            </w:pPr>
            <w:r w:rsidRPr="00CA515E">
              <w:rPr>
                <w:color w:val="000000" w:themeColor="text1"/>
                <w:lang w:val="en-GB"/>
              </w:rPr>
              <w:t>16</w:t>
            </w:r>
          </w:p>
        </w:tc>
      </w:tr>
      <w:tr w:rsidR="00CA515E" w:rsidRPr="00CA515E" w14:paraId="119E36B6" w14:textId="77777777" w:rsidTr="001F2C42">
        <w:trPr>
          <w:cantSplit/>
        </w:trPr>
        <w:tc>
          <w:tcPr>
            <w:tcW w:w="2271" w:type="pct"/>
          </w:tcPr>
          <w:p w14:paraId="06552E42" w14:textId="77777777" w:rsidR="009C4C80" w:rsidRPr="00CA515E" w:rsidRDefault="003832EE" w:rsidP="009C4C80">
            <w:pPr>
              <w:autoSpaceDE w:val="0"/>
              <w:autoSpaceDN w:val="0"/>
              <w:adjustRightInd w:val="0"/>
              <w:spacing w:line="360" w:lineRule="auto"/>
              <w:rPr>
                <w:color w:val="000000" w:themeColor="text1"/>
                <w:lang w:val="en-GB"/>
              </w:rPr>
            </w:pPr>
            <w:r w:rsidRPr="00CA515E">
              <w:rPr>
                <w:color w:val="000000" w:themeColor="text1"/>
                <w:lang w:val="en-GB"/>
              </w:rPr>
              <w:t>Peat+forest soil+manure (1:1:1)</w:t>
            </w:r>
          </w:p>
        </w:tc>
        <w:tc>
          <w:tcPr>
            <w:tcW w:w="596" w:type="pct"/>
            <w:vMerge/>
            <w:vAlign w:val="center"/>
          </w:tcPr>
          <w:p w14:paraId="0CDC44D7" w14:textId="77777777" w:rsidR="009C4C80" w:rsidRPr="00CA515E" w:rsidRDefault="009C4C80" w:rsidP="009C4C80">
            <w:pPr>
              <w:spacing w:line="360" w:lineRule="auto"/>
              <w:jc w:val="center"/>
              <w:rPr>
                <w:color w:val="000000" w:themeColor="text1"/>
                <w:lang w:val="en-GB"/>
              </w:rPr>
            </w:pPr>
          </w:p>
        </w:tc>
        <w:tc>
          <w:tcPr>
            <w:tcW w:w="741" w:type="pct"/>
          </w:tcPr>
          <w:p w14:paraId="79499BAF" w14:textId="77777777" w:rsidR="009C4C80" w:rsidRPr="00CA515E" w:rsidRDefault="003832EE" w:rsidP="003832EE">
            <w:pPr>
              <w:spacing w:line="360" w:lineRule="auto"/>
              <w:jc w:val="right"/>
              <w:rPr>
                <w:color w:val="000000" w:themeColor="text1"/>
                <w:lang w:val="en-GB"/>
              </w:rPr>
            </w:pPr>
            <w:r w:rsidRPr="00CA515E">
              <w:rPr>
                <w:color w:val="000000" w:themeColor="text1"/>
                <w:lang w:val="en-GB"/>
              </w:rPr>
              <w:t>12.40</w:t>
            </w:r>
            <w:r w:rsidR="009C4C80" w:rsidRPr="00CA515E">
              <w:rPr>
                <w:color w:val="000000" w:themeColor="text1"/>
                <w:lang w:val="en-GB"/>
              </w:rPr>
              <w:t>a</w:t>
            </w:r>
          </w:p>
        </w:tc>
        <w:tc>
          <w:tcPr>
            <w:tcW w:w="645" w:type="pct"/>
            <w:vMerge/>
            <w:vAlign w:val="center"/>
          </w:tcPr>
          <w:p w14:paraId="17E66F87" w14:textId="77777777" w:rsidR="009C4C80" w:rsidRPr="00CA515E" w:rsidRDefault="009C4C80" w:rsidP="009C4C80">
            <w:pPr>
              <w:spacing w:line="360" w:lineRule="auto"/>
              <w:jc w:val="center"/>
              <w:rPr>
                <w:color w:val="000000" w:themeColor="text1"/>
                <w:lang w:val="en-GB"/>
              </w:rPr>
            </w:pPr>
          </w:p>
        </w:tc>
        <w:tc>
          <w:tcPr>
            <w:tcW w:w="747" w:type="pct"/>
            <w:vAlign w:val="center"/>
          </w:tcPr>
          <w:p w14:paraId="7E5157B2" w14:textId="77777777" w:rsidR="009C4C80" w:rsidRPr="00CA515E" w:rsidRDefault="003832EE" w:rsidP="003832EE">
            <w:pPr>
              <w:spacing w:line="360" w:lineRule="auto"/>
              <w:jc w:val="center"/>
              <w:rPr>
                <w:color w:val="000000" w:themeColor="text1"/>
                <w:lang w:val="en-GB"/>
              </w:rPr>
            </w:pPr>
            <w:r w:rsidRPr="00CA515E">
              <w:rPr>
                <w:color w:val="000000" w:themeColor="text1"/>
                <w:lang w:val="en-GB"/>
              </w:rPr>
              <w:t>12</w:t>
            </w:r>
          </w:p>
        </w:tc>
      </w:tr>
      <w:tr w:rsidR="00CA515E" w:rsidRPr="00CA515E" w14:paraId="3AD7AFC6" w14:textId="77777777" w:rsidTr="001F2C42">
        <w:trPr>
          <w:cantSplit/>
        </w:trPr>
        <w:tc>
          <w:tcPr>
            <w:tcW w:w="2271" w:type="pct"/>
          </w:tcPr>
          <w:p w14:paraId="7DA59F15" w14:textId="77777777" w:rsidR="009C4C80" w:rsidRPr="00CA515E" w:rsidRDefault="003832EE" w:rsidP="009C4C80">
            <w:pPr>
              <w:autoSpaceDE w:val="0"/>
              <w:autoSpaceDN w:val="0"/>
              <w:adjustRightInd w:val="0"/>
              <w:spacing w:line="360" w:lineRule="auto"/>
              <w:rPr>
                <w:color w:val="000000" w:themeColor="text1"/>
                <w:lang w:val="en-GB"/>
              </w:rPr>
            </w:pPr>
            <w:r w:rsidRPr="00CA515E">
              <w:rPr>
                <w:color w:val="000000" w:themeColor="text1"/>
                <w:lang w:val="en-GB"/>
              </w:rPr>
              <w:t>Forest soil+sand+manure (2:1:1)</w:t>
            </w:r>
          </w:p>
        </w:tc>
        <w:tc>
          <w:tcPr>
            <w:tcW w:w="596" w:type="pct"/>
            <w:vMerge/>
            <w:vAlign w:val="center"/>
          </w:tcPr>
          <w:p w14:paraId="55D4E6F5" w14:textId="77777777" w:rsidR="009C4C80" w:rsidRPr="00CA515E" w:rsidRDefault="009C4C80" w:rsidP="009C4C80">
            <w:pPr>
              <w:spacing w:line="360" w:lineRule="auto"/>
              <w:jc w:val="center"/>
              <w:rPr>
                <w:color w:val="000000" w:themeColor="text1"/>
                <w:lang w:val="en-GB"/>
              </w:rPr>
            </w:pPr>
          </w:p>
        </w:tc>
        <w:tc>
          <w:tcPr>
            <w:tcW w:w="741" w:type="pct"/>
          </w:tcPr>
          <w:p w14:paraId="63AD286F" w14:textId="77777777" w:rsidR="009C4C80" w:rsidRPr="00CA515E" w:rsidRDefault="003832EE" w:rsidP="003832EE">
            <w:pPr>
              <w:spacing w:line="360" w:lineRule="auto"/>
              <w:jc w:val="right"/>
              <w:rPr>
                <w:color w:val="000000" w:themeColor="text1"/>
                <w:lang w:val="en-GB"/>
              </w:rPr>
            </w:pPr>
            <w:r w:rsidRPr="00CA515E">
              <w:rPr>
                <w:color w:val="000000" w:themeColor="text1"/>
                <w:lang w:val="en-GB"/>
              </w:rPr>
              <w:t>23.88b</w:t>
            </w:r>
          </w:p>
        </w:tc>
        <w:tc>
          <w:tcPr>
            <w:tcW w:w="645" w:type="pct"/>
            <w:vMerge/>
            <w:vAlign w:val="center"/>
          </w:tcPr>
          <w:p w14:paraId="04F50597" w14:textId="77777777" w:rsidR="009C4C80" w:rsidRPr="00CA515E" w:rsidRDefault="009C4C80" w:rsidP="009C4C80">
            <w:pPr>
              <w:spacing w:line="360" w:lineRule="auto"/>
              <w:jc w:val="center"/>
              <w:rPr>
                <w:color w:val="000000" w:themeColor="text1"/>
                <w:lang w:val="en-GB"/>
              </w:rPr>
            </w:pPr>
          </w:p>
        </w:tc>
        <w:tc>
          <w:tcPr>
            <w:tcW w:w="747" w:type="pct"/>
            <w:vAlign w:val="center"/>
          </w:tcPr>
          <w:p w14:paraId="46E42E79" w14:textId="77777777" w:rsidR="009C4C80" w:rsidRPr="00CA515E" w:rsidRDefault="003832EE" w:rsidP="003832EE">
            <w:pPr>
              <w:spacing w:line="360" w:lineRule="auto"/>
              <w:jc w:val="center"/>
              <w:rPr>
                <w:color w:val="000000" w:themeColor="text1"/>
                <w:lang w:val="en-GB"/>
              </w:rPr>
            </w:pPr>
            <w:r w:rsidRPr="00CA515E">
              <w:rPr>
                <w:color w:val="000000" w:themeColor="text1"/>
                <w:lang w:val="en-GB"/>
              </w:rPr>
              <w:t>11</w:t>
            </w:r>
          </w:p>
        </w:tc>
      </w:tr>
      <w:tr w:rsidR="00CA515E" w:rsidRPr="00CA515E" w14:paraId="25BD817B" w14:textId="77777777" w:rsidTr="001F2C42">
        <w:trPr>
          <w:cantSplit/>
        </w:trPr>
        <w:tc>
          <w:tcPr>
            <w:tcW w:w="2271" w:type="pct"/>
            <w:vAlign w:val="center"/>
          </w:tcPr>
          <w:p w14:paraId="7F7F1445" w14:textId="77777777" w:rsidR="00265032" w:rsidRPr="00CA515E" w:rsidRDefault="00265032" w:rsidP="009C4C80">
            <w:pPr>
              <w:spacing w:line="360" w:lineRule="auto"/>
              <w:jc w:val="center"/>
              <w:rPr>
                <w:b/>
                <w:bCs/>
                <w:color w:val="000000" w:themeColor="text1"/>
                <w:lang w:val="en-GB"/>
              </w:rPr>
            </w:pPr>
            <w:r w:rsidRPr="00CA515E">
              <w:rPr>
                <w:b/>
                <w:bCs/>
                <w:color w:val="000000" w:themeColor="text1"/>
                <w:lang w:val="en-GB"/>
              </w:rPr>
              <w:t>Sowing Depth</w:t>
            </w:r>
            <w:r w:rsidR="008A6EF6" w:rsidRPr="00CA515E">
              <w:rPr>
                <w:b/>
                <w:bCs/>
                <w:color w:val="000000" w:themeColor="text1"/>
                <w:lang w:val="en-GB"/>
              </w:rPr>
              <w:t xml:space="preserve"> (cm)</w:t>
            </w:r>
          </w:p>
        </w:tc>
        <w:tc>
          <w:tcPr>
            <w:tcW w:w="596" w:type="pct"/>
          </w:tcPr>
          <w:p w14:paraId="493996FF" w14:textId="77777777"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 xml:space="preserve">F-Ratio </w:t>
            </w:r>
          </w:p>
        </w:tc>
        <w:tc>
          <w:tcPr>
            <w:tcW w:w="741" w:type="pct"/>
            <w:vAlign w:val="bottom"/>
          </w:tcPr>
          <w:p w14:paraId="41629F43" w14:textId="77777777"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GP (%)</w:t>
            </w:r>
          </w:p>
        </w:tc>
        <w:tc>
          <w:tcPr>
            <w:tcW w:w="645" w:type="pct"/>
          </w:tcPr>
          <w:p w14:paraId="7F849305" w14:textId="77777777"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F-Ratio</w:t>
            </w:r>
          </w:p>
        </w:tc>
        <w:tc>
          <w:tcPr>
            <w:tcW w:w="747" w:type="pct"/>
            <w:vAlign w:val="bottom"/>
          </w:tcPr>
          <w:p w14:paraId="1C09242D" w14:textId="77777777"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GR (days)</w:t>
            </w:r>
          </w:p>
        </w:tc>
      </w:tr>
      <w:tr w:rsidR="00CA515E" w:rsidRPr="00CA515E" w14:paraId="23485119" w14:textId="77777777" w:rsidTr="001F2C42">
        <w:trPr>
          <w:cantSplit/>
        </w:trPr>
        <w:tc>
          <w:tcPr>
            <w:tcW w:w="2271" w:type="pct"/>
            <w:vAlign w:val="center"/>
          </w:tcPr>
          <w:p w14:paraId="721D08D3" w14:textId="77777777" w:rsidR="00265032" w:rsidRPr="00CA515E" w:rsidRDefault="008A6EF6" w:rsidP="009C4C80">
            <w:pPr>
              <w:spacing w:line="360" w:lineRule="auto"/>
              <w:rPr>
                <w:color w:val="000000" w:themeColor="text1"/>
                <w:lang w:val="en-GB"/>
              </w:rPr>
            </w:pPr>
            <w:r w:rsidRPr="00CA515E">
              <w:rPr>
                <w:color w:val="000000" w:themeColor="text1"/>
                <w:lang w:val="en-GB"/>
              </w:rPr>
              <w:t>1.0</w:t>
            </w:r>
          </w:p>
        </w:tc>
        <w:tc>
          <w:tcPr>
            <w:tcW w:w="596" w:type="pct"/>
            <w:vAlign w:val="center"/>
          </w:tcPr>
          <w:p w14:paraId="5EE868E2" w14:textId="77777777" w:rsidR="00265032" w:rsidRPr="00CA515E" w:rsidRDefault="00265032" w:rsidP="009C4C80">
            <w:pPr>
              <w:spacing w:line="360" w:lineRule="auto"/>
              <w:jc w:val="center"/>
              <w:rPr>
                <w:color w:val="000000" w:themeColor="text1"/>
                <w:lang w:val="en-GB"/>
              </w:rPr>
            </w:pPr>
          </w:p>
        </w:tc>
        <w:tc>
          <w:tcPr>
            <w:tcW w:w="741" w:type="pct"/>
            <w:vAlign w:val="center"/>
          </w:tcPr>
          <w:p w14:paraId="150C850A" w14:textId="77777777" w:rsidR="00265032" w:rsidRPr="00CA515E" w:rsidRDefault="00064673" w:rsidP="008A6EF6">
            <w:pPr>
              <w:spacing w:line="360" w:lineRule="auto"/>
              <w:jc w:val="right"/>
              <w:rPr>
                <w:color w:val="000000" w:themeColor="text1"/>
                <w:lang w:val="en-GB"/>
              </w:rPr>
            </w:pPr>
            <w:r w:rsidRPr="00CA515E">
              <w:rPr>
                <w:color w:val="000000" w:themeColor="text1"/>
                <w:lang w:val="en-GB"/>
              </w:rPr>
              <w:t>9.</w:t>
            </w:r>
            <w:r w:rsidR="008A6EF6" w:rsidRPr="00CA515E">
              <w:rPr>
                <w:color w:val="000000" w:themeColor="text1"/>
                <w:lang w:val="en-GB"/>
              </w:rPr>
              <w:t>86</w:t>
            </w:r>
            <w:r w:rsidR="00265032" w:rsidRPr="00CA515E">
              <w:rPr>
                <w:color w:val="000000" w:themeColor="text1"/>
                <w:lang w:val="en-GB"/>
              </w:rPr>
              <w:t>a</w:t>
            </w:r>
          </w:p>
        </w:tc>
        <w:tc>
          <w:tcPr>
            <w:tcW w:w="645" w:type="pct"/>
            <w:vAlign w:val="center"/>
          </w:tcPr>
          <w:p w14:paraId="1C58896E" w14:textId="77777777" w:rsidR="00265032" w:rsidRPr="00CA515E" w:rsidRDefault="00265032" w:rsidP="009C4C80">
            <w:pPr>
              <w:spacing w:line="360" w:lineRule="auto"/>
              <w:jc w:val="center"/>
              <w:rPr>
                <w:color w:val="000000" w:themeColor="text1"/>
                <w:lang w:val="en-GB"/>
              </w:rPr>
            </w:pPr>
          </w:p>
        </w:tc>
        <w:tc>
          <w:tcPr>
            <w:tcW w:w="747" w:type="pct"/>
            <w:vAlign w:val="center"/>
          </w:tcPr>
          <w:p w14:paraId="0B9D0EAA" w14:textId="77777777" w:rsidR="00265032" w:rsidRPr="00CA515E" w:rsidRDefault="008A6EF6" w:rsidP="008A6EF6">
            <w:pPr>
              <w:spacing w:line="360" w:lineRule="auto"/>
              <w:jc w:val="center"/>
              <w:rPr>
                <w:color w:val="000000" w:themeColor="text1"/>
                <w:lang w:val="en-GB"/>
              </w:rPr>
            </w:pPr>
            <w:r w:rsidRPr="00CA515E">
              <w:rPr>
                <w:color w:val="000000" w:themeColor="text1"/>
                <w:lang w:val="en-GB"/>
              </w:rPr>
              <w:t>13</w:t>
            </w:r>
          </w:p>
        </w:tc>
      </w:tr>
      <w:tr w:rsidR="00CA515E" w:rsidRPr="00CA515E" w14:paraId="04AD35C2" w14:textId="77777777" w:rsidTr="001F2C42">
        <w:trPr>
          <w:cantSplit/>
        </w:trPr>
        <w:tc>
          <w:tcPr>
            <w:tcW w:w="2271" w:type="pct"/>
            <w:vAlign w:val="center"/>
          </w:tcPr>
          <w:p w14:paraId="285BEE8C" w14:textId="77777777" w:rsidR="00265032" w:rsidRPr="00CA515E" w:rsidRDefault="008A6EF6" w:rsidP="009C4C80">
            <w:pPr>
              <w:spacing w:line="360" w:lineRule="auto"/>
              <w:rPr>
                <w:color w:val="000000" w:themeColor="text1"/>
                <w:lang w:val="en-GB"/>
              </w:rPr>
            </w:pPr>
            <w:r w:rsidRPr="00CA515E">
              <w:rPr>
                <w:color w:val="000000" w:themeColor="text1"/>
                <w:lang w:val="en-GB"/>
              </w:rPr>
              <w:t>1.5</w:t>
            </w:r>
          </w:p>
        </w:tc>
        <w:tc>
          <w:tcPr>
            <w:tcW w:w="596" w:type="pct"/>
            <w:vAlign w:val="center"/>
          </w:tcPr>
          <w:p w14:paraId="69DB28C1" w14:textId="77777777" w:rsidR="00265032" w:rsidRPr="00CA515E" w:rsidRDefault="008A6EF6" w:rsidP="009C4C80">
            <w:pPr>
              <w:spacing w:line="360" w:lineRule="auto"/>
              <w:jc w:val="center"/>
              <w:rPr>
                <w:color w:val="000000" w:themeColor="text1"/>
                <w:lang w:val="en-GB"/>
              </w:rPr>
            </w:pPr>
            <w:r w:rsidRPr="00CA515E">
              <w:rPr>
                <w:color w:val="000000" w:themeColor="text1"/>
                <w:lang w:val="en-GB"/>
              </w:rPr>
              <w:t>7.554**</w:t>
            </w:r>
          </w:p>
        </w:tc>
        <w:tc>
          <w:tcPr>
            <w:tcW w:w="741" w:type="pct"/>
            <w:vAlign w:val="center"/>
          </w:tcPr>
          <w:p w14:paraId="17B76149" w14:textId="77777777" w:rsidR="00265032" w:rsidRPr="00CA515E" w:rsidRDefault="00064673" w:rsidP="008A6EF6">
            <w:pPr>
              <w:spacing w:line="360" w:lineRule="auto"/>
              <w:jc w:val="right"/>
              <w:rPr>
                <w:color w:val="000000" w:themeColor="text1"/>
                <w:lang w:val="en-GB"/>
              </w:rPr>
            </w:pPr>
            <w:r w:rsidRPr="00CA515E">
              <w:rPr>
                <w:color w:val="000000" w:themeColor="text1"/>
                <w:lang w:val="en-GB"/>
              </w:rPr>
              <w:t>10.</w:t>
            </w:r>
            <w:r w:rsidR="008A6EF6" w:rsidRPr="00CA515E">
              <w:rPr>
                <w:color w:val="000000" w:themeColor="text1"/>
                <w:lang w:val="en-GB"/>
              </w:rPr>
              <w:t>41</w:t>
            </w:r>
            <w:r w:rsidR="00265032" w:rsidRPr="00CA515E">
              <w:rPr>
                <w:color w:val="000000" w:themeColor="text1"/>
                <w:lang w:val="en-GB"/>
              </w:rPr>
              <w:t>a</w:t>
            </w:r>
          </w:p>
        </w:tc>
        <w:tc>
          <w:tcPr>
            <w:tcW w:w="645" w:type="pct"/>
            <w:vAlign w:val="center"/>
          </w:tcPr>
          <w:p w14:paraId="711BF9F2" w14:textId="77777777" w:rsidR="00265032" w:rsidRPr="00CA515E" w:rsidRDefault="008A6EF6" w:rsidP="009C4C80">
            <w:pPr>
              <w:spacing w:line="360" w:lineRule="auto"/>
              <w:jc w:val="center"/>
              <w:rPr>
                <w:color w:val="000000" w:themeColor="text1"/>
                <w:lang w:val="en-GB"/>
              </w:rPr>
            </w:pPr>
            <w:r w:rsidRPr="00CA515E">
              <w:rPr>
                <w:color w:val="000000" w:themeColor="text1"/>
                <w:lang w:val="en-GB"/>
              </w:rPr>
              <w:t>0.220</w:t>
            </w:r>
            <w:r w:rsidRPr="00CA515E">
              <w:rPr>
                <w:color w:val="000000" w:themeColor="text1"/>
                <w:vertAlign w:val="superscript"/>
                <w:lang w:val="en-GB"/>
              </w:rPr>
              <w:t>NS</w:t>
            </w:r>
          </w:p>
        </w:tc>
        <w:tc>
          <w:tcPr>
            <w:tcW w:w="747" w:type="pct"/>
            <w:vAlign w:val="center"/>
          </w:tcPr>
          <w:p w14:paraId="59509D3E" w14:textId="77777777" w:rsidR="00265032" w:rsidRPr="00CA515E" w:rsidRDefault="008A6EF6" w:rsidP="008A6EF6">
            <w:pPr>
              <w:spacing w:line="360" w:lineRule="auto"/>
              <w:jc w:val="center"/>
              <w:rPr>
                <w:color w:val="000000" w:themeColor="text1"/>
                <w:lang w:val="en-GB"/>
              </w:rPr>
            </w:pPr>
            <w:r w:rsidRPr="00CA515E">
              <w:rPr>
                <w:color w:val="000000" w:themeColor="text1"/>
                <w:lang w:val="en-GB"/>
              </w:rPr>
              <w:t>12</w:t>
            </w:r>
          </w:p>
        </w:tc>
      </w:tr>
      <w:tr w:rsidR="00CA515E" w:rsidRPr="00CA515E" w14:paraId="5BFD17A0" w14:textId="77777777" w:rsidTr="001F2C42">
        <w:trPr>
          <w:cantSplit/>
        </w:trPr>
        <w:tc>
          <w:tcPr>
            <w:tcW w:w="2271" w:type="pct"/>
            <w:vAlign w:val="center"/>
          </w:tcPr>
          <w:p w14:paraId="03F40BFA" w14:textId="77777777" w:rsidR="00265032" w:rsidRPr="00CA515E" w:rsidRDefault="008A6EF6" w:rsidP="009C4C80">
            <w:pPr>
              <w:spacing w:line="360" w:lineRule="auto"/>
              <w:rPr>
                <w:color w:val="000000" w:themeColor="text1"/>
                <w:lang w:val="en-GB"/>
              </w:rPr>
            </w:pPr>
            <w:r w:rsidRPr="00CA515E">
              <w:rPr>
                <w:color w:val="000000" w:themeColor="text1"/>
                <w:lang w:val="en-GB"/>
              </w:rPr>
              <w:t>0.5</w:t>
            </w:r>
          </w:p>
        </w:tc>
        <w:tc>
          <w:tcPr>
            <w:tcW w:w="596" w:type="pct"/>
            <w:vAlign w:val="center"/>
          </w:tcPr>
          <w:p w14:paraId="447C27A6" w14:textId="77777777" w:rsidR="00265032" w:rsidRPr="00CA515E" w:rsidRDefault="00265032" w:rsidP="009C4C80">
            <w:pPr>
              <w:spacing w:line="360" w:lineRule="auto"/>
              <w:jc w:val="center"/>
              <w:rPr>
                <w:color w:val="000000" w:themeColor="text1"/>
                <w:lang w:val="en-GB"/>
              </w:rPr>
            </w:pPr>
          </w:p>
        </w:tc>
        <w:tc>
          <w:tcPr>
            <w:tcW w:w="741" w:type="pct"/>
            <w:vAlign w:val="center"/>
          </w:tcPr>
          <w:p w14:paraId="6A09DD20" w14:textId="77777777" w:rsidR="00265032" w:rsidRPr="00CA515E" w:rsidRDefault="008A6EF6" w:rsidP="008A6EF6">
            <w:pPr>
              <w:spacing w:line="360" w:lineRule="auto"/>
              <w:jc w:val="right"/>
              <w:rPr>
                <w:color w:val="000000" w:themeColor="text1"/>
                <w:lang w:val="en-GB"/>
              </w:rPr>
            </w:pPr>
            <w:r w:rsidRPr="00CA515E">
              <w:rPr>
                <w:color w:val="000000" w:themeColor="text1"/>
                <w:lang w:val="en-GB"/>
              </w:rPr>
              <w:t>19.86</w:t>
            </w:r>
            <w:r w:rsidR="00265032" w:rsidRPr="00CA515E">
              <w:rPr>
                <w:color w:val="000000" w:themeColor="text1"/>
                <w:lang w:val="en-GB"/>
              </w:rPr>
              <w:t>b</w:t>
            </w:r>
          </w:p>
        </w:tc>
        <w:tc>
          <w:tcPr>
            <w:tcW w:w="645" w:type="pct"/>
            <w:vAlign w:val="center"/>
          </w:tcPr>
          <w:p w14:paraId="1774FBF4" w14:textId="77777777" w:rsidR="00265032" w:rsidRPr="00CA515E" w:rsidRDefault="00265032" w:rsidP="009C4C80">
            <w:pPr>
              <w:spacing w:line="360" w:lineRule="auto"/>
              <w:jc w:val="center"/>
              <w:rPr>
                <w:color w:val="000000" w:themeColor="text1"/>
                <w:lang w:val="en-GB"/>
              </w:rPr>
            </w:pPr>
          </w:p>
        </w:tc>
        <w:tc>
          <w:tcPr>
            <w:tcW w:w="747" w:type="pct"/>
            <w:vAlign w:val="center"/>
          </w:tcPr>
          <w:p w14:paraId="7DF2859F" w14:textId="77777777" w:rsidR="00265032" w:rsidRPr="00CA515E" w:rsidRDefault="008A6EF6" w:rsidP="008A6EF6">
            <w:pPr>
              <w:spacing w:line="360" w:lineRule="auto"/>
              <w:jc w:val="center"/>
              <w:rPr>
                <w:color w:val="000000" w:themeColor="text1"/>
                <w:lang w:val="en-GB"/>
              </w:rPr>
            </w:pPr>
            <w:r w:rsidRPr="00CA515E">
              <w:rPr>
                <w:color w:val="000000" w:themeColor="text1"/>
                <w:lang w:val="en-GB"/>
              </w:rPr>
              <w:t>12</w:t>
            </w:r>
          </w:p>
        </w:tc>
      </w:tr>
      <w:tr w:rsidR="00CA515E" w:rsidRPr="00CA515E" w14:paraId="11DFFBC8" w14:textId="77777777" w:rsidTr="001F2C42">
        <w:trPr>
          <w:cantSplit/>
        </w:trPr>
        <w:tc>
          <w:tcPr>
            <w:tcW w:w="2271" w:type="pct"/>
            <w:vAlign w:val="center"/>
          </w:tcPr>
          <w:p w14:paraId="17804080" w14:textId="77777777" w:rsidR="00265032" w:rsidRPr="00CA515E" w:rsidRDefault="00265032" w:rsidP="00064673">
            <w:pPr>
              <w:spacing w:line="360" w:lineRule="auto"/>
              <w:jc w:val="center"/>
              <w:rPr>
                <w:b/>
                <w:color w:val="000000" w:themeColor="text1"/>
                <w:lang w:val="en-GB"/>
              </w:rPr>
            </w:pPr>
            <w:r w:rsidRPr="00CA515E">
              <w:rPr>
                <w:b/>
                <w:color w:val="000000" w:themeColor="text1"/>
                <w:lang w:val="en-GB"/>
              </w:rPr>
              <w:t>Growing Media*Sowing Depth</w:t>
            </w:r>
          </w:p>
        </w:tc>
        <w:tc>
          <w:tcPr>
            <w:tcW w:w="596" w:type="pct"/>
          </w:tcPr>
          <w:p w14:paraId="2E372D24" w14:textId="77777777"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 xml:space="preserve">F-Ratio </w:t>
            </w:r>
          </w:p>
        </w:tc>
        <w:tc>
          <w:tcPr>
            <w:tcW w:w="741" w:type="pct"/>
            <w:vAlign w:val="bottom"/>
          </w:tcPr>
          <w:p w14:paraId="15CB923A" w14:textId="77777777"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GP (%)</w:t>
            </w:r>
          </w:p>
        </w:tc>
        <w:tc>
          <w:tcPr>
            <w:tcW w:w="645" w:type="pct"/>
          </w:tcPr>
          <w:p w14:paraId="3DB56DDF" w14:textId="77777777"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F-Ratio</w:t>
            </w:r>
          </w:p>
        </w:tc>
        <w:tc>
          <w:tcPr>
            <w:tcW w:w="747" w:type="pct"/>
            <w:vAlign w:val="bottom"/>
          </w:tcPr>
          <w:p w14:paraId="7444E3B1" w14:textId="77777777" w:rsidR="00265032" w:rsidRPr="00CA515E" w:rsidRDefault="00265032" w:rsidP="00DE78D1">
            <w:pPr>
              <w:spacing w:line="360" w:lineRule="auto"/>
              <w:jc w:val="center"/>
              <w:rPr>
                <w:b/>
                <w:bCs/>
                <w:color w:val="000000" w:themeColor="text1"/>
                <w:lang w:val="en-GB"/>
              </w:rPr>
            </w:pPr>
            <w:r w:rsidRPr="00CA515E">
              <w:rPr>
                <w:b/>
                <w:bCs/>
                <w:color w:val="000000" w:themeColor="text1"/>
                <w:lang w:val="en-GB"/>
              </w:rPr>
              <w:t>GR (days)</w:t>
            </w:r>
          </w:p>
        </w:tc>
      </w:tr>
      <w:tr w:rsidR="00CA515E" w:rsidRPr="00CA515E" w14:paraId="4819C02E" w14:textId="77777777" w:rsidTr="001F2C42">
        <w:trPr>
          <w:cantSplit/>
        </w:trPr>
        <w:tc>
          <w:tcPr>
            <w:tcW w:w="2271" w:type="pct"/>
            <w:vAlign w:val="center"/>
          </w:tcPr>
          <w:p w14:paraId="58CAF282" w14:textId="77777777" w:rsidR="00265032" w:rsidRPr="00CA515E" w:rsidRDefault="00EE336C" w:rsidP="009C4C80">
            <w:pPr>
              <w:spacing w:line="360" w:lineRule="auto"/>
              <w:rPr>
                <w:color w:val="000000" w:themeColor="text1"/>
                <w:lang w:val="en-GB"/>
              </w:rPr>
            </w:pPr>
            <w:r w:rsidRPr="00CA515E">
              <w:rPr>
                <w:color w:val="000000" w:themeColor="text1"/>
                <w:lang w:val="en-GB"/>
              </w:rPr>
              <w:t>Peat+manure (2:1)</w:t>
            </w:r>
            <w:r w:rsidR="00B5677F" w:rsidRPr="00CA515E">
              <w:rPr>
                <w:color w:val="000000" w:themeColor="text1"/>
                <w:lang w:val="en-GB"/>
              </w:rPr>
              <w:t>-1.0 cm</w:t>
            </w:r>
          </w:p>
        </w:tc>
        <w:tc>
          <w:tcPr>
            <w:tcW w:w="596" w:type="pct"/>
          </w:tcPr>
          <w:p w14:paraId="7CC650AC" w14:textId="77777777" w:rsidR="00265032" w:rsidRPr="00CA515E" w:rsidRDefault="00265032" w:rsidP="00DE78D1">
            <w:pPr>
              <w:spacing w:line="360" w:lineRule="auto"/>
              <w:jc w:val="center"/>
              <w:rPr>
                <w:b/>
                <w:bCs/>
                <w:color w:val="000000" w:themeColor="text1"/>
                <w:lang w:val="en-GB"/>
              </w:rPr>
            </w:pPr>
          </w:p>
        </w:tc>
        <w:tc>
          <w:tcPr>
            <w:tcW w:w="741" w:type="pct"/>
            <w:vAlign w:val="bottom"/>
          </w:tcPr>
          <w:p w14:paraId="5F11C274" w14:textId="77777777" w:rsidR="00265032" w:rsidRPr="00CA515E" w:rsidRDefault="00064673" w:rsidP="00DE78D1">
            <w:pPr>
              <w:spacing w:line="360" w:lineRule="auto"/>
              <w:jc w:val="center"/>
              <w:rPr>
                <w:bCs/>
                <w:color w:val="000000" w:themeColor="text1"/>
                <w:lang w:val="en-GB"/>
              </w:rPr>
            </w:pPr>
            <w:r w:rsidRPr="00CA515E">
              <w:rPr>
                <w:bCs/>
                <w:color w:val="000000" w:themeColor="text1"/>
                <w:lang w:val="en-GB"/>
              </w:rPr>
              <w:t>2.77a</w:t>
            </w:r>
          </w:p>
        </w:tc>
        <w:tc>
          <w:tcPr>
            <w:tcW w:w="645" w:type="pct"/>
          </w:tcPr>
          <w:p w14:paraId="475DD29A" w14:textId="77777777" w:rsidR="00265032" w:rsidRPr="00CA515E" w:rsidRDefault="00265032" w:rsidP="00DE78D1">
            <w:pPr>
              <w:spacing w:line="360" w:lineRule="auto"/>
              <w:jc w:val="center"/>
              <w:rPr>
                <w:bCs/>
                <w:color w:val="000000" w:themeColor="text1"/>
                <w:lang w:val="en-GB"/>
              </w:rPr>
            </w:pPr>
          </w:p>
        </w:tc>
        <w:tc>
          <w:tcPr>
            <w:tcW w:w="747" w:type="pct"/>
            <w:vAlign w:val="bottom"/>
          </w:tcPr>
          <w:p w14:paraId="75653E73" w14:textId="77777777" w:rsidR="00265032" w:rsidRPr="00CA515E" w:rsidRDefault="00064673" w:rsidP="00DE78D1">
            <w:pPr>
              <w:spacing w:line="360" w:lineRule="auto"/>
              <w:jc w:val="center"/>
              <w:rPr>
                <w:bCs/>
                <w:color w:val="000000" w:themeColor="text1"/>
                <w:lang w:val="en-GB"/>
              </w:rPr>
            </w:pPr>
            <w:r w:rsidRPr="00CA515E">
              <w:rPr>
                <w:bCs/>
                <w:color w:val="000000" w:themeColor="text1"/>
                <w:lang w:val="en-GB"/>
              </w:rPr>
              <w:t>9</w:t>
            </w:r>
            <w:r w:rsidR="008E5725" w:rsidRPr="00CA515E">
              <w:rPr>
                <w:bCs/>
                <w:color w:val="000000" w:themeColor="text1"/>
                <w:lang w:val="en-GB"/>
              </w:rPr>
              <w:t>a</w:t>
            </w:r>
          </w:p>
        </w:tc>
      </w:tr>
      <w:tr w:rsidR="00CA515E" w:rsidRPr="00CA515E" w14:paraId="2DCE28F5" w14:textId="77777777" w:rsidTr="001F2C42">
        <w:trPr>
          <w:cantSplit/>
        </w:trPr>
        <w:tc>
          <w:tcPr>
            <w:tcW w:w="2271" w:type="pct"/>
            <w:vAlign w:val="center"/>
          </w:tcPr>
          <w:p w14:paraId="1EEE8F09" w14:textId="77777777" w:rsidR="005C55A3" w:rsidRPr="00CA515E" w:rsidRDefault="00EE336C" w:rsidP="009C4C80">
            <w:pPr>
              <w:spacing w:line="360" w:lineRule="auto"/>
              <w:rPr>
                <w:color w:val="000000" w:themeColor="text1"/>
                <w:lang w:val="en-GB"/>
              </w:rPr>
            </w:pPr>
            <w:r w:rsidRPr="00CA515E">
              <w:rPr>
                <w:color w:val="000000" w:themeColor="text1"/>
                <w:lang w:val="en-GB"/>
              </w:rPr>
              <w:t>Peat+manure (2:1)</w:t>
            </w:r>
            <w:r w:rsidR="00B5677F" w:rsidRPr="00CA515E">
              <w:rPr>
                <w:color w:val="000000" w:themeColor="text1"/>
                <w:lang w:val="en-GB"/>
              </w:rPr>
              <w:t>-1.5 cm</w:t>
            </w:r>
          </w:p>
        </w:tc>
        <w:tc>
          <w:tcPr>
            <w:tcW w:w="596" w:type="pct"/>
          </w:tcPr>
          <w:p w14:paraId="40F21C71"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116.314***</w:t>
            </w:r>
          </w:p>
        </w:tc>
        <w:tc>
          <w:tcPr>
            <w:tcW w:w="741" w:type="pct"/>
            <w:vAlign w:val="bottom"/>
          </w:tcPr>
          <w:p w14:paraId="233A0287"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6.67b</w:t>
            </w:r>
          </w:p>
        </w:tc>
        <w:tc>
          <w:tcPr>
            <w:tcW w:w="645" w:type="pct"/>
          </w:tcPr>
          <w:p w14:paraId="037FC8F7"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24.545***</w:t>
            </w:r>
          </w:p>
        </w:tc>
        <w:tc>
          <w:tcPr>
            <w:tcW w:w="747" w:type="pct"/>
            <w:vAlign w:val="bottom"/>
          </w:tcPr>
          <w:p w14:paraId="584D6FFD"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11</w:t>
            </w:r>
            <w:r w:rsidR="008E5725" w:rsidRPr="00CA515E">
              <w:rPr>
                <w:bCs/>
                <w:color w:val="000000" w:themeColor="text1"/>
                <w:lang w:val="en-GB"/>
              </w:rPr>
              <w:t>bc</w:t>
            </w:r>
          </w:p>
        </w:tc>
      </w:tr>
      <w:tr w:rsidR="00CA515E" w:rsidRPr="00CA515E" w14:paraId="3DE1A69B" w14:textId="77777777" w:rsidTr="001F2C42">
        <w:trPr>
          <w:cantSplit/>
        </w:trPr>
        <w:tc>
          <w:tcPr>
            <w:tcW w:w="2271" w:type="pct"/>
            <w:vAlign w:val="center"/>
          </w:tcPr>
          <w:p w14:paraId="590615FF" w14:textId="77777777" w:rsidR="005C55A3" w:rsidRPr="00CA515E" w:rsidRDefault="001F2C42" w:rsidP="009C4C80">
            <w:pPr>
              <w:spacing w:line="360" w:lineRule="auto"/>
              <w:rPr>
                <w:color w:val="000000" w:themeColor="text1"/>
                <w:lang w:val="en-GB"/>
              </w:rPr>
            </w:pPr>
            <w:r w:rsidRPr="00CA515E">
              <w:rPr>
                <w:color w:val="000000" w:themeColor="text1"/>
                <w:lang w:val="en-GB"/>
              </w:rPr>
              <w:t>Peat+forest soil+manure (1:1:1)-1.0 cm</w:t>
            </w:r>
          </w:p>
        </w:tc>
        <w:tc>
          <w:tcPr>
            <w:tcW w:w="596" w:type="pct"/>
          </w:tcPr>
          <w:p w14:paraId="5986AD0E" w14:textId="77777777" w:rsidR="005C55A3" w:rsidRPr="00CA515E" w:rsidRDefault="005C55A3" w:rsidP="00DE78D1">
            <w:pPr>
              <w:spacing w:line="360" w:lineRule="auto"/>
              <w:jc w:val="center"/>
              <w:rPr>
                <w:b/>
                <w:bCs/>
                <w:color w:val="000000" w:themeColor="text1"/>
                <w:lang w:val="en-GB"/>
              </w:rPr>
            </w:pPr>
          </w:p>
        </w:tc>
        <w:tc>
          <w:tcPr>
            <w:tcW w:w="741" w:type="pct"/>
            <w:vAlign w:val="bottom"/>
          </w:tcPr>
          <w:p w14:paraId="1EA9CEA0"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6.67b</w:t>
            </w:r>
          </w:p>
        </w:tc>
        <w:tc>
          <w:tcPr>
            <w:tcW w:w="645" w:type="pct"/>
          </w:tcPr>
          <w:p w14:paraId="7368901C" w14:textId="77777777" w:rsidR="005C55A3" w:rsidRPr="00CA515E" w:rsidRDefault="005C55A3" w:rsidP="00DE78D1">
            <w:pPr>
              <w:spacing w:line="360" w:lineRule="auto"/>
              <w:jc w:val="center"/>
              <w:rPr>
                <w:bCs/>
                <w:color w:val="000000" w:themeColor="text1"/>
                <w:lang w:val="en-GB"/>
              </w:rPr>
            </w:pPr>
          </w:p>
        </w:tc>
        <w:tc>
          <w:tcPr>
            <w:tcW w:w="747" w:type="pct"/>
            <w:vAlign w:val="bottom"/>
          </w:tcPr>
          <w:p w14:paraId="0D6D8706" w14:textId="77777777"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13de</w:t>
            </w:r>
          </w:p>
        </w:tc>
      </w:tr>
      <w:tr w:rsidR="00CA515E" w:rsidRPr="00CA515E" w14:paraId="780820AA" w14:textId="77777777" w:rsidTr="001F2C42">
        <w:trPr>
          <w:cantSplit/>
        </w:trPr>
        <w:tc>
          <w:tcPr>
            <w:tcW w:w="2271" w:type="pct"/>
            <w:vAlign w:val="center"/>
          </w:tcPr>
          <w:p w14:paraId="14C14F58" w14:textId="77777777" w:rsidR="005C55A3" w:rsidRPr="00CA515E" w:rsidRDefault="001F2C42" w:rsidP="009C4C80">
            <w:pPr>
              <w:spacing w:line="360" w:lineRule="auto"/>
              <w:rPr>
                <w:color w:val="000000" w:themeColor="text1"/>
                <w:lang w:val="en-GB"/>
              </w:rPr>
            </w:pPr>
            <w:r w:rsidRPr="00CA515E">
              <w:rPr>
                <w:color w:val="000000" w:themeColor="text1"/>
                <w:lang w:val="en-GB"/>
              </w:rPr>
              <w:t>Peat+forest soil+manure (1:1:1)-1.5 cm</w:t>
            </w:r>
          </w:p>
        </w:tc>
        <w:tc>
          <w:tcPr>
            <w:tcW w:w="596" w:type="pct"/>
          </w:tcPr>
          <w:p w14:paraId="570D9DF0" w14:textId="77777777" w:rsidR="005C55A3" w:rsidRPr="00CA515E" w:rsidRDefault="005C55A3" w:rsidP="00DE78D1">
            <w:pPr>
              <w:spacing w:line="360" w:lineRule="auto"/>
              <w:jc w:val="center"/>
              <w:rPr>
                <w:b/>
                <w:bCs/>
                <w:color w:val="000000" w:themeColor="text1"/>
                <w:lang w:val="en-GB"/>
              </w:rPr>
            </w:pPr>
          </w:p>
        </w:tc>
        <w:tc>
          <w:tcPr>
            <w:tcW w:w="741" w:type="pct"/>
            <w:vAlign w:val="bottom"/>
          </w:tcPr>
          <w:p w14:paraId="4070D827"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7.77b</w:t>
            </w:r>
          </w:p>
        </w:tc>
        <w:tc>
          <w:tcPr>
            <w:tcW w:w="645" w:type="pct"/>
          </w:tcPr>
          <w:p w14:paraId="44213373" w14:textId="77777777" w:rsidR="005C55A3" w:rsidRPr="00CA515E" w:rsidRDefault="005C55A3" w:rsidP="00DE78D1">
            <w:pPr>
              <w:spacing w:line="360" w:lineRule="auto"/>
              <w:jc w:val="center"/>
              <w:rPr>
                <w:bCs/>
                <w:color w:val="000000" w:themeColor="text1"/>
                <w:lang w:val="en-GB"/>
              </w:rPr>
            </w:pPr>
          </w:p>
        </w:tc>
        <w:tc>
          <w:tcPr>
            <w:tcW w:w="747" w:type="pct"/>
            <w:vAlign w:val="bottom"/>
          </w:tcPr>
          <w:p w14:paraId="48BF901A"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10</w:t>
            </w:r>
            <w:r w:rsidR="008E5725" w:rsidRPr="00CA515E">
              <w:rPr>
                <w:bCs/>
                <w:color w:val="000000" w:themeColor="text1"/>
                <w:lang w:val="en-GB"/>
              </w:rPr>
              <w:t>ab</w:t>
            </w:r>
          </w:p>
        </w:tc>
      </w:tr>
      <w:tr w:rsidR="00CA515E" w:rsidRPr="00CA515E" w14:paraId="2956B8E4" w14:textId="77777777" w:rsidTr="001F2C42">
        <w:trPr>
          <w:cantSplit/>
        </w:trPr>
        <w:tc>
          <w:tcPr>
            <w:tcW w:w="2271" w:type="pct"/>
            <w:vAlign w:val="center"/>
          </w:tcPr>
          <w:p w14:paraId="6ADA172F" w14:textId="77777777" w:rsidR="005C55A3" w:rsidRPr="00CA515E" w:rsidRDefault="001F2C42" w:rsidP="009C4C80">
            <w:pPr>
              <w:spacing w:line="360" w:lineRule="auto"/>
              <w:rPr>
                <w:color w:val="000000" w:themeColor="text1"/>
                <w:lang w:val="en-GB"/>
              </w:rPr>
            </w:pPr>
            <w:r w:rsidRPr="00CA515E">
              <w:rPr>
                <w:color w:val="000000" w:themeColor="text1"/>
                <w:lang w:val="en-GB"/>
              </w:rPr>
              <w:t>Peat+perlite+manure (2:1:1)-1.0 cm</w:t>
            </w:r>
          </w:p>
        </w:tc>
        <w:tc>
          <w:tcPr>
            <w:tcW w:w="596" w:type="pct"/>
          </w:tcPr>
          <w:p w14:paraId="4BB868F9" w14:textId="77777777" w:rsidR="005C55A3" w:rsidRPr="00CA515E" w:rsidRDefault="005C55A3" w:rsidP="00DE78D1">
            <w:pPr>
              <w:spacing w:line="360" w:lineRule="auto"/>
              <w:jc w:val="center"/>
              <w:rPr>
                <w:b/>
                <w:bCs/>
                <w:color w:val="000000" w:themeColor="text1"/>
                <w:lang w:val="en-GB"/>
              </w:rPr>
            </w:pPr>
          </w:p>
        </w:tc>
        <w:tc>
          <w:tcPr>
            <w:tcW w:w="741" w:type="pct"/>
            <w:vAlign w:val="bottom"/>
          </w:tcPr>
          <w:p w14:paraId="7C9FFEE1"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8.33b</w:t>
            </w:r>
          </w:p>
        </w:tc>
        <w:tc>
          <w:tcPr>
            <w:tcW w:w="645" w:type="pct"/>
          </w:tcPr>
          <w:p w14:paraId="2102098F" w14:textId="77777777" w:rsidR="005C55A3" w:rsidRPr="00CA515E" w:rsidRDefault="005C55A3" w:rsidP="00DE78D1">
            <w:pPr>
              <w:spacing w:line="360" w:lineRule="auto"/>
              <w:jc w:val="center"/>
              <w:rPr>
                <w:bCs/>
                <w:color w:val="000000" w:themeColor="text1"/>
                <w:lang w:val="en-GB"/>
              </w:rPr>
            </w:pPr>
          </w:p>
        </w:tc>
        <w:tc>
          <w:tcPr>
            <w:tcW w:w="747" w:type="pct"/>
            <w:vAlign w:val="bottom"/>
          </w:tcPr>
          <w:p w14:paraId="66356453" w14:textId="77777777"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18g</w:t>
            </w:r>
          </w:p>
        </w:tc>
      </w:tr>
      <w:tr w:rsidR="00CA515E" w:rsidRPr="00CA515E" w14:paraId="2CB64D80" w14:textId="77777777" w:rsidTr="001F2C42">
        <w:trPr>
          <w:cantSplit/>
        </w:trPr>
        <w:tc>
          <w:tcPr>
            <w:tcW w:w="2271" w:type="pct"/>
            <w:vAlign w:val="center"/>
          </w:tcPr>
          <w:p w14:paraId="7EFFDC84" w14:textId="77777777" w:rsidR="005C55A3" w:rsidRPr="00CA515E" w:rsidRDefault="001F2C42" w:rsidP="009C4C80">
            <w:pPr>
              <w:spacing w:line="360" w:lineRule="auto"/>
              <w:rPr>
                <w:color w:val="000000" w:themeColor="text1"/>
                <w:lang w:val="en-GB"/>
              </w:rPr>
            </w:pPr>
            <w:r w:rsidRPr="00CA515E">
              <w:rPr>
                <w:color w:val="000000" w:themeColor="text1"/>
                <w:lang w:val="en-GB"/>
              </w:rPr>
              <w:t>Peat+perlite+manure (2:1:1)-1.5 cm</w:t>
            </w:r>
          </w:p>
        </w:tc>
        <w:tc>
          <w:tcPr>
            <w:tcW w:w="596" w:type="pct"/>
          </w:tcPr>
          <w:p w14:paraId="38BB9E0D" w14:textId="77777777" w:rsidR="005C55A3" w:rsidRPr="00CA515E" w:rsidRDefault="005C55A3" w:rsidP="00DE78D1">
            <w:pPr>
              <w:spacing w:line="360" w:lineRule="auto"/>
              <w:jc w:val="center"/>
              <w:rPr>
                <w:b/>
                <w:bCs/>
                <w:color w:val="000000" w:themeColor="text1"/>
                <w:lang w:val="en-GB"/>
              </w:rPr>
            </w:pPr>
          </w:p>
        </w:tc>
        <w:tc>
          <w:tcPr>
            <w:tcW w:w="741" w:type="pct"/>
            <w:vAlign w:val="bottom"/>
          </w:tcPr>
          <w:p w14:paraId="10AB3A5C"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8.33b</w:t>
            </w:r>
          </w:p>
        </w:tc>
        <w:tc>
          <w:tcPr>
            <w:tcW w:w="645" w:type="pct"/>
          </w:tcPr>
          <w:p w14:paraId="13EA828A" w14:textId="77777777" w:rsidR="005C55A3" w:rsidRPr="00CA515E" w:rsidRDefault="005C55A3" w:rsidP="00DE78D1">
            <w:pPr>
              <w:spacing w:line="360" w:lineRule="auto"/>
              <w:jc w:val="center"/>
              <w:rPr>
                <w:bCs/>
                <w:color w:val="000000" w:themeColor="text1"/>
                <w:lang w:val="en-GB"/>
              </w:rPr>
            </w:pPr>
          </w:p>
        </w:tc>
        <w:tc>
          <w:tcPr>
            <w:tcW w:w="747" w:type="pct"/>
            <w:vAlign w:val="bottom"/>
          </w:tcPr>
          <w:p w14:paraId="269E9491" w14:textId="77777777"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15f</w:t>
            </w:r>
          </w:p>
        </w:tc>
      </w:tr>
      <w:tr w:rsidR="00CA515E" w:rsidRPr="00CA515E" w14:paraId="3136966F" w14:textId="77777777" w:rsidTr="001F2C42">
        <w:trPr>
          <w:cantSplit/>
        </w:trPr>
        <w:tc>
          <w:tcPr>
            <w:tcW w:w="2271" w:type="pct"/>
            <w:vAlign w:val="center"/>
          </w:tcPr>
          <w:p w14:paraId="68C804A2" w14:textId="77777777" w:rsidR="005C55A3" w:rsidRPr="00CA515E" w:rsidRDefault="001F2C42" w:rsidP="009C4C80">
            <w:pPr>
              <w:spacing w:line="360" w:lineRule="auto"/>
              <w:rPr>
                <w:color w:val="000000" w:themeColor="text1"/>
                <w:lang w:val="en-GB"/>
              </w:rPr>
            </w:pPr>
            <w:r w:rsidRPr="00CA515E">
              <w:rPr>
                <w:color w:val="000000" w:themeColor="text1"/>
                <w:lang w:val="en-GB"/>
              </w:rPr>
              <w:t>Peat+manure (2:1)-0.5 cm</w:t>
            </w:r>
          </w:p>
        </w:tc>
        <w:tc>
          <w:tcPr>
            <w:tcW w:w="596" w:type="pct"/>
          </w:tcPr>
          <w:p w14:paraId="5C66B296" w14:textId="77777777" w:rsidR="005C55A3" w:rsidRPr="00CA515E" w:rsidRDefault="005C55A3" w:rsidP="00DE78D1">
            <w:pPr>
              <w:spacing w:line="360" w:lineRule="auto"/>
              <w:jc w:val="center"/>
              <w:rPr>
                <w:b/>
                <w:bCs/>
                <w:color w:val="000000" w:themeColor="text1"/>
                <w:lang w:val="en-GB"/>
              </w:rPr>
            </w:pPr>
          </w:p>
        </w:tc>
        <w:tc>
          <w:tcPr>
            <w:tcW w:w="741" w:type="pct"/>
            <w:vAlign w:val="bottom"/>
          </w:tcPr>
          <w:p w14:paraId="6ADE085F"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11.67c</w:t>
            </w:r>
          </w:p>
        </w:tc>
        <w:tc>
          <w:tcPr>
            <w:tcW w:w="645" w:type="pct"/>
          </w:tcPr>
          <w:p w14:paraId="62F40338" w14:textId="77777777" w:rsidR="005C55A3" w:rsidRPr="00CA515E" w:rsidRDefault="005C55A3" w:rsidP="00DE78D1">
            <w:pPr>
              <w:spacing w:line="360" w:lineRule="auto"/>
              <w:jc w:val="center"/>
              <w:rPr>
                <w:bCs/>
                <w:color w:val="000000" w:themeColor="text1"/>
                <w:lang w:val="en-GB"/>
              </w:rPr>
            </w:pPr>
          </w:p>
        </w:tc>
        <w:tc>
          <w:tcPr>
            <w:tcW w:w="747" w:type="pct"/>
            <w:vAlign w:val="bottom"/>
          </w:tcPr>
          <w:p w14:paraId="462C6BF6" w14:textId="77777777"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12cd</w:t>
            </w:r>
          </w:p>
        </w:tc>
      </w:tr>
      <w:tr w:rsidR="00CA515E" w:rsidRPr="00CA515E" w14:paraId="0AFA03E3" w14:textId="77777777" w:rsidTr="001F2C42">
        <w:trPr>
          <w:cantSplit/>
        </w:trPr>
        <w:tc>
          <w:tcPr>
            <w:tcW w:w="2271" w:type="pct"/>
            <w:vAlign w:val="center"/>
          </w:tcPr>
          <w:p w14:paraId="1635E08A" w14:textId="77777777" w:rsidR="005C55A3" w:rsidRPr="00CA515E" w:rsidRDefault="001F2C42" w:rsidP="009C4C80">
            <w:pPr>
              <w:spacing w:line="360" w:lineRule="auto"/>
              <w:rPr>
                <w:color w:val="000000" w:themeColor="text1"/>
                <w:lang w:val="en-GB"/>
              </w:rPr>
            </w:pPr>
            <w:r w:rsidRPr="00CA515E">
              <w:rPr>
                <w:color w:val="000000" w:themeColor="text1"/>
                <w:lang w:val="en-GB"/>
              </w:rPr>
              <w:t>Peat+perlite+manure (2:1:1)-0.5 cm</w:t>
            </w:r>
          </w:p>
        </w:tc>
        <w:tc>
          <w:tcPr>
            <w:tcW w:w="596" w:type="pct"/>
          </w:tcPr>
          <w:p w14:paraId="2BF3DB29" w14:textId="77777777" w:rsidR="005C55A3" w:rsidRPr="00CA515E" w:rsidRDefault="005C55A3" w:rsidP="00DE78D1">
            <w:pPr>
              <w:spacing w:line="360" w:lineRule="auto"/>
              <w:jc w:val="center"/>
              <w:rPr>
                <w:b/>
                <w:bCs/>
                <w:color w:val="000000" w:themeColor="text1"/>
                <w:lang w:val="en-GB"/>
              </w:rPr>
            </w:pPr>
          </w:p>
        </w:tc>
        <w:tc>
          <w:tcPr>
            <w:tcW w:w="741" w:type="pct"/>
            <w:vAlign w:val="bottom"/>
          </w:tcPr>
          <w:p w14:paraId="452B833E"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13.89c</w:t>
            </w:r>
          </w:p>
        </w:tc>
        <w:tc>
          <w:tcPr>
            <w:tcW w:w="645" w:type="pct"/>
          </w:tcPr>
          <w:p w14:paraId="3156C913" w14:textId="77777777" w:rsidR="005C55A3" w:rsidRPr="00CA515E" w:rsidRDefault="005C55A3" w:rsidP="00DE78D1">
            <w:pPr>
              <w:spacing w:line="360" w:lineRule="auto"/>
              <w:jc w:val="center"/>
              <w:rPr>
                <w:bCs/>
                <w:color w:val="000000" w:themeColor="text1"/>
                <w:lang w:val="en-GB"/>
              </w:rPr>
            </w:pPr>
          </w:p>
        </w:tc>
        <w:tc>
          <w:tcPr>
            <w:tcW w:w="747" w:type="pct"/>
            <w:vAlign w:val="bottom"/>
          </w:tcPr>
          <w:p w14:paraId="696CB8CA" w14:textId="77777777"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14ef</w:t>
            </w:r>
          </w:p>
        </w:tc>
      </w:tr>
      <w:tr w:rsidR="00CA515E" w:rsidRPr="00CA515E" w14:paraId="746A56EA" w14:textId="77777777" w:rsidTr="001F2C42">
        <w:trPr>
          <w:cantSplit/>
        </w:trPr>
        <w:tc>
          <w:tcPr>
            <w:tcW w:w="2271" w:type="pct"/>
            <w:vAlign w:val="center"/>
          </w:tcPr>
          <w:p w14:paraId="3473E186" w14:textId="77777777" w:rsidR="005C55A3" w:rsidRPr="00CA515E" w:rsidRDefault="001F2C42" w:rsidP="009C4C80">
            <w:pPr>
              <w:spacing w:line="360" w:lineRule="auto"/>
              <w:rPr>
                <w:color w:val="000000" w:themeColor="text1"/>
                <w:lang w:val="en-GB"/>
              </w:rPr>
            </w:pPr>
            <w:r w:rsidRPr="00CA515E">
              <w:rPr>
                <w:color w:val="000000" w:themeColor="text1"/>
                <w:lang w:val="en-GB"/>
              </w:rPr>
              <w:t>Forest soil+sand+manure (2:1:1)-1.5 cm</w:t>
            </w:r>
          </w:p>
        </w:tc>
        <w:tc>
          <w:tcPr>
            <w:tcW w:w="596" w:type="pct"/>
          </w:tcPr>
          <w:p w14:paraId="5C9FA526" w14:textId="77777777" w:rsidR="005C55A3" w:rsidRPr="00CA515E" w:rsidRDefault="005C55A3" w:rsidP="00DE78D1">
            <w:pPr>
              <w:spacing w:line="360" w:lineRule="auto"/>
              <w:jc w:val="center"/>
              <w:rPr>
                <w:b/>
                <w:bCs/>
                <w:color w:val="000000" w:themeColor="text1"/>
                <w:lang w:val="en-GB"/>
              </w:rPr>
            </w:pPr>
          </w:p>
        </w:tc>
        <w:tc>
          <w:tcPr>
            <w:tcW w:w="741" w:type="pct"/>
            <w:vAlign w:val="bottom"/>
          </w:tcPr>
          <w:p w14:paraId="738F89FA"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18.89d</w:t>
            </w:r>
          </w:p>
        </w:tc>
        <w:tc>
          <w:tcPr>
            <w:tcW w:w="645" w:type="pct"/>
          </w:tcPr>
          <w:p w14:paraId="64AD4097" w14:textId="77777777" w:rsidR="005C55A3" w:rsidRPr="00CA515E" w:rsidRDefault="005C55A3" w:rsidP="00DE78D1">
            <w:pPr>
              <w:spacing w:line="360" w:lineRule="auto"/>
              <w:jc w:val="center"/>
              <w:rPr>
                <w:bCs/>
                <w:color w:val="000000" w:themeColor="text1"/>
                <w:lang w:val="en-GB"/>
              </w:rPr>
            </w:pPr>
          </w:p>
        </w:tc>
        <w:tc>
          <w:tcPr>
            <w:tcW w:w="747" w:type="pct"/>
            <w:vAlign w:val="bottom"/>
          </w:tcPr>
          <w:p w14:paraId="6593DBF6"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12</w:t>
            </w:r>
            <w:r w:rsidR="008E5725" w:rsidRPr="00CA515E">
              <w:rPr>
                <w:bCs/>
                <w:color w:val="000000" w:themeColor="text1"/>
                <w:lang w:val="en-GB"/>
              </w:rPr>
              <w:t>cd</w:t>
            </w:r>
          </w:p>
        </w:tc>
      </w:tr>
      <w:tr w:rsidR="00CA515E" w:rsidRPr="00CA515E" w14:paraId="567C2D62" w14:textId="77777777" w:rsidTr="001F2C42">
        <w:trPr>
          <w:cantSplit/>
        </w:trPr>
        <w:tc>
          <w:tcPr>
            <w:tcW w:w="2271" w:type="pct"/>
            <w:vAlign w:val="center"/>
          </w:tcPr>
          <w:p w14:paraId="2E953416" w14:textId="77777777" w:rsidR="005C55A3" w:rsidRPr="00CA515E" w:rsidRDefault="001F2C42" w:rsidP="009C4C80">
            <w:pPr>
              <w:spacing w:line="360" w:lineRule="auto"/>
              <w:rPr>
                <w:color w:val="000000" w:themeColor="text1"/>
                <w:lang w:val="en-GB"/>
              </w:rPr>
            </w:pPr>
            <w:r w:rsidRPr="00CA515E">
              <w:rPr>
                <w:color w:val="000000" w:themeColor="text1"/>
                <w:lang w:val="en-GB"/>
              </w:rPr>
              <w:t>Forest soil+sand+manure (2:1:1)-1.0 cm</w:t>
            </w:r>
          </w:p>
        </w:tc>
        <w:tc>
          <w:tcPr>
            <w:tcW w:w="596" w:type="pct"/>
          </w:tcPr>
          <w:p w14:paraId="2CFC0B2E" w14:textId="77777777" w:rsidR="005C55A3" w:rsidRPr="00CA515E" w:rsidRDefault="005C55A3" w:rsidP="00DE78D1">
            <w:pPr>
              <w:spacing w:line="360" w:lineRule="auto"/>
              <w:jc w:val="center"/>
              <w:rPr>
                <w:b/>
                <w:bCs/>
                <w:color w:val="000000" w:themeColor="text1"/>
                <w:lang w:val="en-GB"/>
              </w:rPr>
            </w:pPr>
          </w:p>
        </w:tc>
        <w:tc>
          <w:tcPr>
            <w:tcW w:w="741" w:type="pct"/>
            <w:vAlign w:val="bottom"/>
          </w:tcPr>
          <w:p w14:paraId="5C45BFB9"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21.66e</w:t>
            </w:r>
          </w:p>
        </w:tc>
        <w:tc>
          <w:tcPr>
            <w:tcW w:w="645" w:type="pct"/>
          </w:tcPr>
          <w:p w14:paraId="7AD8F824" w14:textId="77777777" w:rsidR="005C55A3" w:rsidRPr="00CA515E" w:rsidRDefault="005C55A3" w:rsidP="00DE78D1">
            <w:pPr>
              <w:spacing w:line="360" w:lineRule="auto"/>
              <w:jc w:val="center"/>
              <w:rPr>
                <w:bCs/>
                <w:color w:val="000000" w:themeColor="text1"/>
                <w:lang w:val="en-GB"/>
              </w:rPr>
            </w:pPr>
          </w:p>
        </w:tc>
        <w:tc>
          <w:tcPr>
            <w:tcW w:w="747" w:type="pct"/>
            <w:vAlign w:val="bottom"/>
          </w:tcPr>
          <w:p w14:paraId="70B47868" w14:textId="77777777"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13de</w:t>
            </w:r>
          </w:p>
        </w:tc>
      </w:tr>
      <w:tr w:rsidR="00CA515E" w:rsidRPr="00CA515E" w14:paraId="2D9527EF" w14:textId="77777777" w:rsidTr="001F2C42">
        <w:trPr>
          <w:cantSplit/>
        </w:trPr>
        <w:tc>
          <w:tcPr>
            <w:tcW w:w="2271" w:type="pct"/>
            <w:vAlign w:val="center"/>
          </w:tcPr>
          <w:p w14:paraId="74E5EF53" w14:textId="77777777" w:rsidR="005C55A3" w:rsidRPr="00CA515E" w:rsidRDefault="00064673" w:rsidP="009C4C80">
            <w:pPr>
              <w:spacing w:line="360" w:lineRule="auto"/>
              <w:rPr>
                <w:color w:val="000000" w:themeColor="text1"/>
                <w:lang w:val="en-GB"/>
              </w:rPr>
            </w:pPr>
            <w:r w:rsidRPr="00CA515E">
              <w:rPr>
                <w:color w:val="000000" w:themeColor="text1"/>
                <w:lang w:val="en-GB"/>
              </w:rPr>
              <w:t>Peat+forest soil+manure (1:1:1)-0.5 cm</w:t>
            </w:r>
          </w:p>
        </w:tc>
        <w:tc>
          <w:tcPr>
            <w:tcW w:w="596" w:type="pct"/>
          </w:tcPr>
          <w:p w14:paraId="341B447B" w14:textId="77777777" w:rsidR="005C55A3" w:rsidRPr="00CA515E" w:rsidRDefault="005C55A3" w:rsidP="00DE78D1">
            <w:pPr>
              <w:spacing w:line="360" w:lineRule="auto"/>
              <w:jc w:val="center"/>
              <w:rPr>
                <w:b/>
                <w:bCs/>
                <w:color w:val="000000" w:themeColor="text1"/>
                <w:lang w:val="en-GB"/>
              </w:rPr>
            </w:pPr>
          </w:p>
        </w:tc>
        <w:tc>
          <w:tcPr>
            <w:tcW w:w="741" w:type="pct"/>
            <w:vAlign w:val="bottom"/>
          </w:tcPr>
          <w:p w14:paraId="151EE9F1"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22.78e</w:t>
            </w:r>
          </w:p>
        </w:tc>
        <w:tc>
          <w:tcPr>
            <w:tcW w:w="645" w:type="pct"/>
          </w:tcPr>
          <w:p w14:paraId="5E01926C" w14:textId="77777777" w:rsidR="005C55A3" w:rsidRPr="00CA515E" w:rsidRDefault="005C55A3" w:rsidP="00DE78D1">
            <w:pPr>
              <w:spacing w:line="360" w:lineRule="auto"/>
              <w:jc w:val="center"/>
              <w:rPr>
                <w:bCs/>
                <w:color w:val="000000" w:themeColor="text1"/>
                <w:lang w:val="en-GB"/>
              </w:rPr>
            </w:pPr>
          </w:p>
        </w:tc>
        <w:tc>
          <w:tcPr>
            <w:tcW w:w="747" w:type="pct"/>
            <w:vAlign w:val="bottom"/>
          </w:tcPr>
          <w:p w14:paraId="7D5B2B32" w14:textId="77777777" w:rsidR="005C55A3" w:rsidRPr="00CA515E" w:rsidRDefault="008E5725" w:rsidP="00DE78D1">
            <w:pPr>
              <w:spacing w:line="360" w:lineRule="auto"/>
              <w:jc w:val="center"/>
              <w:rPr>
                <w:bCs/>
                <w:color w:val="000000" w:themeColor="text1"/>
                <w:lang w:val="en-GB"/>
              </w:rPr>
            </w:pPr>
            <w:r w:rsidRPr="00CA515E">
              <w:rPr>
                <w:bCs/>
                <w:color w:val="000000" w:themeColor="text1"/>
                <w:lang w:val="en-GB"/>
              </w:rPr>
              <w:t>14ef</w:t>
            </w:r>
          </w:p>
        </w:tc>
      </w:tr>
      <w:tr w:rsidR="00CA515E" w:rsidRPr="00CA515E" w14:paraId="3B831C34" w14:textId="77777777" w:rsidTr="001F2C42">
        <w:trPr>
          <w:cantSplit/>
        </w:trPr>
        <w:tc>
          <w:tcPr>
            <w:tcW w:w="2271" w:type="pct"/>
            <w:vAlign w:val="center"/>
          </w:tcPr>
          <w:p w14:paraId="4E29BE96" w14:textId="77777777" w:rsidR="005C55A3" w:rsidRPr="00CA515E" w:rsidRDefault="00064673" w:rsidP="009C4C80">
            <w:pPr>
              <w:spacing w:line="360" w:lineRule="auto"/>
              <w:rPr>
                <w:color w:val="000000" w:themeColor="text1"/>
                <w:lang w:val="en-GB"/>
              </w:rPr>
            </w:pPr>
            <w:r w:rsidRPr="00CA515E">
              <w:rPr>
                <w:color w:val="000000" w:themeColor="text1"/>
                <w:lang w:val="en-GB"/>
              </w:rPr>
              <w:lastRenderedPageBreak/>
              <w:t>Forest soil+sand+manure (2:1:1)-0.5 cm</w:t>
            </w:r>
          </w:p>
        </w:tc>
        <w:tc>
          <w:tcPr>
            <w:tcW w:w="596" w:type="pct"/>
          </w:tcPr>
          <w:p w14:paraId="32815443" w14:textId="77777777" w:rsidR="005C55A3" w:rsidRPr="00CA515E" w:rsidRDefault="005C55A3" w:rsidP="00DE78D1">
            <w:pPr>
              <w:spacing w:line="360" w:lineRule="auto"/>
              <w:jc w:val="center"/>
              <w:rPr>
                <w:b/>
                <w:bCs/>
                <w:color w:val="000000" w:themeColor="text1"/>
                <w:lang w:val="en-GB"/>
              </w:rPr>
            </w:pPr>
          </w:p>
        </w:tc>
        <w:tc>
          <w:tcPr>
            <w:tcW w:w="741" w:type="pct"/>
            <w:vAlign w:val="bottom"/>
          </w:tcPr>
          <w:p w14:paraId="268A6B07"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31.11f</w:t>
            </w:r>
          </w:p>
        </w:tc>
        <w:tc>
          <w:tcPr>
            <w:tcW w:w="645" w:type="pct"/>
          </w:tcPr>
          <w:p w14:paraId="2738B978" w14:textId="77777777" w:rsidR="005C55A3" w:rsidRPr="00CA515E" w:rsidRDefault="005C55A3" w:rsidP="00DE78D1">
            <w:pPr>
              <w:spacing w:line="360" w:lineRule="auto"/>
              <w:jc w:val="center"/>
              <w:rPr>
                <w:bCs/>
                <w:color w:val="000000" w:themeColor="text1"/>
                <w:lang w:val="en-GB"/>
              </w:rPr>
            </w:pPr>
          </w:p>
        </w:tc>
        <w:tc>
          <w:tcPr>
            <w:tcW w:w="747" w:type="pct"/>
            <w:vAlign w:val="bottom"/>
          </w:tcPr>
          <w:p w14:paraId="463006D6" w14:textId="77777777" w:rsidR="005C55A3" w:rsidRPr="00CA515E" w:rsidRDefault="00064673" w:rsidP="00DE78D1">
            <w:pPr>
              <w:spacing w:line="360" w:lineRule="auto"/>
              <w:jc w:val="center"/>
              <w:rPr>
                <w:bCs/>
                <w:color w:val="000000" w:themeColor="text1"/>
                <w:lang w:val="en-GB"/>
              </w:rPr>
            </w:pPr>
            <w:r w:rsidRPr="00CA515E">
              <w:rPr>
                <w:bCs/>
                <w:color w:val="000000" w:themeColor="text1"/>
                <w:lang w:val="en-GB"/>
              </w:rPr>
              <w:t>9</w:t>
            </w:r>
            <w:r w:rsidR="008E5725" w:rsidRPr="00CA515E">
              <w:rPr>
                <w:bCs/>
                <w:color w:val="000000" w:themeColor="text1"/>
                <w:lang w:val="en-GB"/>
              </w:rPr>
              <w:t>a</w:t>
            </w:r>
          </w:p>
        </w:tc>
      </w:tr>
    </w:tbl>
    <w:p w14:paraId="2FDDD647" w14:textId="77777777" w:rsidR="009C4C80" w:rsidRPr="00CA515E" w:rsidRDefault="009C4C80" w:rsidP="009C4C80">
      <w:pPr>
        <w:tabs>
          <w:tab w:val="left" w:pos="1080"/>
        </w:tabs>
        <w:spacing w:line="360" w:lineRule="auto"/>
        <w:rPr>
          <w:color w:val="000000" w:themeColor="text1"/>
          <w:sz w:val="18"/>
          <w:szCs w:val="18"/>
          <w:lang w:val="en-GB"/>
        </w:rPr>
      </w:pPr>
      <w:r w:rsidRPr="00CA515E">
        <w:rPr>
          <w:i/>
          <w:iCs/>
          <w:color w:val="000000" w:themeColor="text1"/>
          <w:sz w:val="18"/>
          <w:szCs w:val="18"/>
          <w:lang w:val="en-GB"/>
        </w:rPr>
        <w:t xml:space="preserve">* </w:t>
      </w:r>
      <w:r w:rsidRPr="00CA515E">
        <w:rPr>
          <w:color w:val="000000" w:themeColor="text1"/>
          <w:sz w:val="18"/>
          <w:szCs w:val="18"/>
          <w:lang w:val="en-GB"/>
        </w:rPr>
        <w:t xml:space="preserve">VS: </w:t>
      </w:r>
      <w:r w:rsidR="00265032" w:rsidRPr="00CA515E">
        <w:rPr>
          <w:color w:val="000000" w:themeColor="text1"/>
          <w:sz w:val="18"/>
          <w:szCs w:val="18"/>
          <w:lang w:val="en-GB"/>
        </w:rPr>
        <w:t>Growing media</w:t>
      </w:r>
      <w:r w:rsidRPr="00CA515E">
        <w:rPr>
          <w:color w:val="000000" w:themeColor="text1"/>
          <w:sz w:val="18"/>
          <w:szCs w:val="18"/>
          <w:lang w:val="en-GB"/>
        </w:rPr>
        <w:t xml:space="preserve">, significantly different at </w:t>
      </w:r>
      <w:r w:rsidRPr="00CA515E">
        <w:rPr>
          <w:color w:val="000000" w:themeColor="text1"/>
          <w:sz w:val="18"/>
          <w:szCs w:val="18"/>
          <w:lang w:val="en-GB"/>
        </w:rPr>
        <w:sym w:font="Symbol" w:char="F061"/>
      </w:r>
      <w:r w:rsidRPr="00CA515E">
        <w:rPr>
          <w:color w:val="000000" w:themeColor="text1"/>
          <w:sz w:val="18"/>
          <w:szCs w:val="18"/>
          <w:lang w:val="en-GB"/>
        </w:rPr>
        <w:t xml:space="preserve">= 0.05, ** VS: </w:t>
      </w:r>
      <w:r w:rsidR="00265032" w:rsidRPr="00CA515E">
        <w:rPr>
          <w:color w:val="000000" w:themeColor="text1"/>
          <w:sz w:val="18"/>
          <w:szCs w:val="18"/>
          <w:lang w:val="en-GB"/>
        </w:rPr>
        <w:t>Sowing depths</w:t>
      </w:r>
      <w:r w:rsidRPr="00CA515E">
        <w:rPr>
          <w:color w:val="000000" w:themeColor="text1"/>
          <w:sz w:val="18"/>
          <w:szCs w:val="18"/>
          <w:lang w:val="en-GB"/>
        </w:rPr>
        <w:t xml:space="preserve">, significantly different at </w:t>
      </w:r>
      <w:r w:rsidRPr="00CA515E">
        <w:rPr>
          <w:color w:val="000000" w:themeColor="text1"/>
          <w:sz w:val="18"/>
          <w:szCs w:val="18"/>
          <w:lang w:val="en-GB"/>
        </w:rPr>
        <w:sym w:font="Symbol" w:char="F061"/>
      </w:r>
      <w:r w:rsidRPr="00CA515E">
        <w:rPr>
          <w:color w:val="000000" w:themeColor="text1"/>
          <w:sz w:val="18"/>
          <w:szCs w:val="18"/>
          <w:lang w:val="en-GB"/>
        </w:rPr>
        <w:t xml:space="preserve">= 0.05, </w:t>
      </w:r>
    </w:p>
    <w:p w14:paraId="6C721E08" w14:textId="77777777" w:rsidR="009C4C80" w:rsidRPr="00CA515E" w:rsidRDefault="009C4C80" w:rsidP="009C4C80">
      <w:pPr>
        <w:tabs>
          <w:tab w:val="left" w:pos="1080"/>
        </w:tabs>
        <w:spacing w:line="360" w:lineRule="auto"/>
        <w:rPr>
          <w:color w:val="000000" w:themeColor="text1"/>
          <w:sz w:val="18"/>
          <w:szCs w:val="18"/>
          <w:lang w:val="en-GB"/>
        </w:rPr>
      </w:pPr>
      <w:r w:rsidRPr="00CA515E">
        <w:rPr>
          <w:color w:val="000000" w:themeColor="text1"/>
          <w:sz w:val="18"/>
          <w:szCs w:val="18"/>
          <w:lang w:val="en-GB"/>
        </w:rPr>
        <w:t xml:space="preserve">*** VS: </w:t>
      </w:r>
      <w:r w:rsidR="00265032" w:rsidRPr="00CA515E">
        <w:rPr>
          <w:color w:val="000000" w:themeColor="text1"/>
          <w:sz w:val="18"/>
          <w:szCs w:val="18"/>
          <w:lang w:val="en-GB"/>
        </w:rPr>
        <w:t>Growing media</w:t>
      </w:r>
      <w:r w:rsidRPr="00CA515E">
        <w:rPr>
          <w:color w:val="000000" w:themeColor="text1"/>
          <w:sz w:val="18"/>
          <w:szCs w:val="18"/>
          <w:lang w:val="en-GB"/>
        </w:rPr>
        <w:t>*</w:t>
      </w:r>
      <w:r w:rsidR="00265032" w:rsidRPr="00CA515E">
        <w:rPr>
          <w:color w:val="000000" w:themeColor="text1"/>
          <w:sz w:val="18"/>
          <w:szCs w:val="18"/>
          <w:lang w:val="en-GB"/>
        </w:rPr>
        <w:t>sowing depths</w:t>
      </w:r>
      <w:r w:rsidRPr="00CA515E">
        <w:rPr>
          <w:color w:val="000000" w:themeColor="text1"/>
          <w:sz w:val="18"/>
          <w:szCs w:val="18"/>
          <w:lang w:val="en-GB"/>
        </w:rPr>
        <w:t xml:space="preserve">, significantly different at </w:t>
      </w:r>
      <w:r w:rsidRPr="00CA515E">
        <w:rPr>
          <w:color w:val="000000" w:themeColor="text1"/>
          <w:sz w:val="18"/>
          <w:szCs w:val="18"/>
          <w:lang w:val="en-GB"/>
        </w:rPr>
        <w:sym w:font="Symbol" w:char="F061"/>
      </w:r>
      <w:r w:rsidRPr="00CA515E">
        <w:rPr>
          <w:color w:val="000000" w:themeColor="text1"/>
          <w:sz w:val="18"/>
          <w:szCs w:val="18"/>
          <w:lang w:val="en-GB"/>
        </w:rPr>
        <w:t>= 0.05</w:t>
      </w:r>
      <w:r w:rsidR="003832EE" w:rsidRPr="00CA515E">
        <w:rPr>
          <w:color w:val="000000" w:themeColor="text1"/>
          <w:sz w:val="18"/>
          <w:szCs w:val="18"/>
          <w:lang w:val="en-GB"/>
        </w:rPr>
        <w:t xml:space="preserve">, NS: Not significant at </w:t>
      </w:r>
      <w:r w:rsidR="003832EE" w:rsidRPr="00CA515E">
        <w:rPr>
          <w:color w:val="000000" w:themeColor="text1"/>
          <w:sz w:val="18"/>
          <w:szCs w:val="18"/>
          <w:lang w:val="en-GB"/>
        </w:rPr>
        <w:sym w:font="Symbol" w:char="F061"/>
      </w:r>
      <w:r w:rsidR="003832EE" w:rsidRPr="00CA515E">
        <w:rPr>
          <w:color w:val="000000" w:themeColor="text1"/>
          <w:sz w:val="18"/>
          <w:szCs w:val="18"/>
          <w:lang w:val="en-GB"/>
        </w:rPr>
        <w:t>= 0.05</w:t>
      </w:r>
    </w:p>
    <w:p w14:paraId="70F71A9B" w14:textId="77777777" w:rsidR="009C4C80" w:rsidRPr="00CA515E" w:rsidRDefault="009C4C80" w:rsidP="009C4C80">
      <w:pPr>
        <w:spacing w:line="480" w:lineRule="auto"/>
        <w:ind w:left="709" w:hanging="709"/>
        <w:jc w:val="both"/>
        <w:rPr>
          <w:color w:val="000000" w:themeColor="text1"/>
          <w:lang w:val="en-GB"/>
        </w:rPr>
      </w:pPr>
    </w:p>
    <w:p w14:paraId="52C49655" w14:textId="77777777" w:rsidR="009C4C80" w:rsidRPr="00CA515E" w:rsidRDefault="009C4C80" w:rsidP="009C4C80">
      <w:pPr>
        <w:spacing w:line="480" w:lineRule="auto"/>
        <w:ind w:left="709" w:hanging="709"/>
        <w:jc w:val="both"/>
        <w:rPr>
          <w:color w:val="000000" w:themeColor="text1"/>
          <w:lang w:val="en-GB"/>
        </w:rPr>
      </w:pPr>
    </w:p>
    <w:p w14:paraId="5AC8159E" w14:textId="77777777" w:rsidR="003B639D" w:rsidRPr="00CA515E" w:rsidRDefault="003B639D" w:rsidP="009C4C80">
      <w:pPr>
        <w:spacing w:line="480" w:lineRule="auto"/>
        <w:ind w:left="709" w:hanging="709"/>
        <w:jc w:val="both"/>
        <w:rPr>
          <w:color w:val="000000" w:themeColor="text1"/>
          <w:lang w:val="en-GB"/>
        </w:rPr>
      </w:pPr>
    </w:p>
    <w:p w14:paraId="48F226F7" w14:textId="77777777" w:rsidR="009C4C80" w:rsidRPr="00CA515E" w:rsidRDefault="009C4C80" w:rsidP="009C4C80">
      <w:pPr>
        <w:spacing w:line="480" w:lineRule="auto"/>
        <w:ind w:left="709" w:hanging="709"/>
        <w:jc w:val="both"/>
        <w:rPr>
          <w:color w:val="000000" w:themeColor="text1"/>
          <w:lang w:val="en-GB"/>
        </w:rPr>
      </w:pPr>
    </w:p>
    <w:p w14:paraId="0CCDA009" w14:textId="77777777" w:rsidR="009C4C80" w:rsidRPr="00CA515E" w:rsidRDefault="00664EAD" w:rsidP="009C4C80">
      <w:pPr>
        <w:spacing w:line="480" w:lineRule="auto"/>
        <w:ind w:left="709" w:hanging="709"/>
        <w:jc w:val="both"/>
        <w:rPr>
          <w:color w:val="000000" w:themeColor="text1"/>
          <w:lang w:val="en-GB"/>
        </w:rPr>
      </w:pPr>
      <w:r w:rsidRPr="00CA515E">
        <w:rPr>
          <w:noProof/>
          <w:color w:val="000000" w:themeColor="text1"/>
          <w:lang w:val="en-GB" w:eastAsia="en-GB"/>
        </w:rPr>
        <w:drawing>
          <wp:anchor distT="0" distB="0" distL="114300" distR="114300" simplePos="0" relativeHeight="251658240" behindDoc="0" locked="0" layoutInCell="1" allowOverlap="1" wp14:anchorId="42C39011" wp14:editId="637AC393">
            <wp:simplePos x="0" y="0"/>
            <wp:positionH relativeFrom="column">
              <wp:align>left</wp:align>
            </wp:positionH>
            <wp:positionV relativeFrom="paragraph">
              <wp:align>top</wp:align>
            </wp:positionV>
            <wp:extent cx="5376545" cy="3196590"/>
            <wp:effectExtent l="0" t="0" r="14605" b="22860"/>
            <wp:wrapSquare wrapText="bothSides"/>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7C533D" w:rsidRPr="00CA515E">
        <w:rPr>
          <w:color w:val="000000" w:themeColor="text1"/>
          <w:lang w:val="en-GB"/>
        </w:rPr>
        <w:br w:type="textWrapping" w:clear="all"/>
      </w:r>
    </w:p>
    <w:p w14:paraId="478125A0" w14:textId="77777777" w:rsidR="007C533D" w:rsidRPr="00CA515E" w:rsidRDefault="007C533D" w:rsidP="009C4C80">
      <w:pPr>
        <w:spacing w:line="480" w:lineRule="auto"/>
        <w:ind w:left="709" w:hanging="709"/>
        <w:jc w:val="both"/>
        <w:rPr>
          <w:color w:val="000000" w:themeColor="text1"/>
          <w:lang w:val="en-GB"/>
        </w:rPr>
      </w:pPr>
      <w:r w:rsidRPr="00CA515E">
        <w:rPr>
          <w:color w:val="000000" w:themeColor="text1"/>
          <w:lang w:val="en-GB"/>
        </w:rPr>
        <w:t xml:space="preserve">Figure 1. </w:t>
      </w:r>
      <w:r w:rsidR="00A97C49" w:rsidRPr="00CA515E">
        <w:rPr>
          <w:color w:val="000000" w:themeColor="text1"/>
          <w:lang w:val="en-GB"/>
        </w:rPr>
        <w:t xml:space="preserve">Germination </w:t>
      </w:r>
      <w:r w:rsidR="0037784C" w:rsidRPr="00CA515E">
        <w:rPr>
          <w:color w:val="000000" w:themeColor="text1"/>
          <w:lang w:val="en-GB"/>
        </w:rPr>
        <w:t>percentage (GP) and germination rate (GR) of the seeds that were sown in different growing medium (</w:t>
      </w:r>
      <w:r w:rsidR="0037784C" w:rsidRPr="00CA515E">
        <w:rPr>
          <w:b/>
          <w:color w:val="000000" w:themeColor="text1"/>
          <w:lang w:val="en-GB"/>
        </w:rPr>
        <w:t>1:</w:t>
      </w:r>
      <w:r w:rsidR="0037784C" w:rsidRPr="00CA515E">
        <w:rPr>
          <w:color w:val="000000" w:themeColor="text1"/>
          <w:lang w:val="en-GB"/>
        </w:rPr>
        <w:t xml:space="preserve"> Forest soil+sand+manure (2:1:1); </w:t>
      </w:r>
      <w:r w:rsidR="0037784C" w:rsidRPr="00CA515E">
        <w:rPr>
          <w:b/>
          <w:color w:val="000000" w:themeColor="text1"/>
          <w:lang w:val="en-GB"/>
        </w:rPr>
        <w:t>2:</w:t>
      </w:r>
      <w:r w:rsidR="0037784C" w:rsidRPr="00CA515E">
        <w:rPr>
          <w:color w:val="000000" w:themeColor="text1"/>
          <w:lang w:val="en-GB"/>
        </w:rPr>
        <w:t xml:space="preserve"> Peat+manure (2:1); </w:t>
      </w:r>
      <w:r w:rsidR="0037784C" w:rsidRPr="00CA515E">
        <w:rPr>
          <w:b/>
          <w:color w:val="000000" w:themeColor="text1"/>
          <w:lang w:val="en-GB"/>
        </w:rPr>
        <w:t>3:</w:t>
      </w:r>
      <w:r w:rsidR="0037784C" w:rsidRPr="00CA515E">
        <w:rPr>
          <w:color w:val="000000" w:themeColor="text1"/>
          <w:lang w:val="en-GB"/>
        </w:rPr>
        <w:t xml:space="preserve"> Peat+perlite+manure (2:1:1); </w:t>
      </w:r>
      <w:r w:rsidR="0037784C" w:rsidRPr="00CA515E">
        <w:rPr>
          <w:b/>
          <w:color w:val="000000" w:themeColor="text1"/>
          <w:lang w:val="en-GB"/>
        </w:rPr>
        <w:t>4:</w:t>
      </w:r>
      <w:r w:rsidR="0037784C" w:rsidRPr="00CA515E">
        <w:rPr>
          <w:color w:val="000000" w:themeColor="text1"/>
          <w:lang w:val="en-GB"/>
        </w:rPr>
        <w:t xml:space="preserve"> Peat+forest soil+manure (1:1:1)) and depth (</w:t>
      </w:r>
      <w:r w:rsidR="0037784C" w:rsidRPr="00CA515E">
        <w:rPr>
          <w:b/>
          <w:color w:val="000000" w:themeColor="text1"/>
          <w:lang w:val="en-GB"/>
        </w:rPr>
        <w:t>1:</w:t>
      </w:r>
      <w:r w:rsidR="0037784C" w:rsidRPr="00CA515E">
        <w:rPr>
          <w:color w:val="000000" w:themeColor="text1"/>
          <w:lang w:val="en-GB"/>
        </w:rPr>
        <w:t xml:space="preserve"> 0.5 cm; </w:t>
      </w:r>
      <w:r w:rsidR="0037784C" w:rsidRPr="00CA515E">
        <w:rPr>
          <w:b/>
          <w:color w:val="000000" w:themeColor="text1"/>
          <w:lang w:val="en-GB"/>
        </w:rPr>
        <w:t>2:</w:t>
      </w:r>
      <w:r w:rsidR="0037784C" w:rsidRPr="00CA515E">
        <w:rPr>
          <w:color w:val="000000" w:themeColor="text1"/>
          <w:lang w:val="en-GB"/>
        </w:rPr>
        <w:t xml:space="preserve"> 1.0 cm; </w:t>
      </w:r>
      <w:r w:rsidR="0037784C" w:rsidRPr="00CA515E">
        <w:rPr>
          <w:b/>
          <w:color w:val="000000" w:themeColor="text1"/>
          <w:lang w:val="en-GB"/>
        </w:rPr>
        <w:t>3:</w:t>
      </w:r>
      <w:r w:rsidR="0037784C" w:rsidRPr="00CA515E">
        <w:rPr>
          <w:color w:val="000000" w:themeColor="text1"/>
          <w:lang w:val="en-GB"/>
        </w:rPr>
        <w:t xml:space="preserve"> 1.5 cm) combinations</w:t>
      </w:r>
    </w:p>
    <w:p w14:paraId="408D5958" w14:textId="77777777" w:rsidR="008517F8" w:rsidRPr="00CA515E" w:rsidRDefault="008517F8">
      <w:pPr>
        <w:rPr>
          <w:color w:val="000000" w:themeColor="text1"/>
        </w:rPr>
      </w:pPr>
    </w:p>
    <w:sectPr w:rsidR="008517F8" w:rsidRPr="00CA5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97675"/>
    <w:multiLevelType w:val="hybridMultilevel"/>
    <w:tmpl w:val="538A5996"/>
    <w:lvl w:ilvl="0" w:tplc="8E9448D6">
      <w:start w:val="1"/>
      <w:numFmt w:val="bullet"/>
      <w:lvlText w:val=""/>
      <w:lvlJc w:val="left"/>
      <w:pPr>
        <w:tabs>
          <w:tab w:val="num" w:pos="879"/>
        </w:tabs>
        <w:ind w:left="879" w:hanging="170"/>
      </w:pPr>
      <w:rPr>
        <w:rFonts w:ascii="Symbol" w:hAnsi="Symbol" w:cs="Symbol" w:hint="default"/>
      </w:rPr>
    </w:lvl>
    <w:lvl w:ilvl="1" w:tplc="041F0003">
      <w:start w:val="1"/>
      <w:numFmt w:val="bullet"/>
      <w:lvlText w:val="o"/>
      <w:lvlJc w:val="left"/>
      <w:pPr>
        <w:tabs>
          <w:tab w:val="num" w:pos="2149"/>
        </w:tabs>
        <w:ind w:left="2149" w:hanging="360"/>
      </w:pPr>
      <w:rPr>
        <w:rFonts w:ascii="Courier New" w:hAnsi="Courier New" w:cs="Courier New" w:hint="default"/>
      </w:rPr>
    </w:lvl>
    <w:lvl w:ilvl="2" w:tplc="041F0005">
      <w:start w:val="1"/>
      <w:numFmt w:val="bullet"/>
      <w:lvlText w:val=""/>
      <w:lvlJc w:val="left"/>
      <w:pPr>
        <w:tabs>
          <w:tab w:val="num" w:pos="2869"/>
        </w:tabs>
        <w:ind w:left="2869" w:hanging="360"/>
      </w:pPr>
      <w:rPr>
        <w:rFonts w:ascii="Wingdings" w:hAnsi="Wingdings" w:cs="Wingdings" w:hint="default"/>
      </w:rPr>
    </w:lvl>
    <w:lvl w:ilvl="3" w:tplc="041F0001">
      <w:start w:val="1"/>
      <w:numFmt w:val="bullet"/>
      <w:lvlText w:val=""/>
      <w:lvlJc w:val="left"/>
      <w:pPr>
        <w:tabs>
          <w:tab w:val="num" w:pos="3589"/>
        </w:tabs>
        <w:ind w:left="3589" w:hanging="360"/>
      </w:pPr>
      <w:rPr>
        <w:rFonts w:ascii="Symbol" w:hAnsi="Symbol" w:cs="Symbol" w:hint="default"/>
      </w:rPr>
    </w:lvl>
    <w:lvl w:ilvl="4" w:tplc="041F0003">
      <w:start w:val="1"/>
      <w:numFmt w:val="bullet"/>
      <w:lvlText w:val="o"/>
      <w:lvlJc w:val="left"/>
      <w:pPr>
        <w:tabs>
          <w:tab w:val="num" w:pos="4309"/>
        </w:tabs>
        <w:ind w:left="4309" w:hanging="360"/>
      </w:pPr>
      <w:rPr>
        <w:rFonts w:ascii="Courier New" w:hAnsi="Courier New" w:cs="Courier New" w:hint="default"/>
      </w:rPr>
    </w:lvl>
    <w:lvl w:ilvl="5" w:tplc="041F0005">
      <w:start w:val="1"/>
      <w:numFmt w:val="bullet"/>
      <w:lvlText w:val=""/>
      <w:lvlJc w:val="left"/>
      <w:pPr>
        <w:tabs>
          <w:tab w:val="num" w:pos="5029"/>
        </w:tabs>
        <w:ind w:left="5029" w:hanging="360"/>
      </w:pPr>
      <w:rPr>
        <w:rFonts w:ascii="Wingdings" w:hAnsi="Wingdings" w:cs="Wingdings" w:hint="default"/>
      </w:rPr>
    </w:lvl>
    <w:lvl w:ilvl="6" w:tplc="041F0001">
      <w:start w:val="1"/>
      <w:numFmt w:val="bullet"/>
      <w:lvlText w:val=""/>
      <w:lvlJc w:val="left"/>
      <w:pPr>
        <w:tabs>
          <w:tab w:val="num" w:pos="5749"/>
        </w:tabs>
        <w:ind w:left="5749" w:hanging="360"/>
      </w:pPr>
      <w:rPr>
        <w:rFonts w:ascii="Symbol" w:hAnsi="Symbol" w:cs="Symbol" w:hint="default"/>
      </w:rPr>
    </w:lvl>
    <w:lvl w:ilvl="7" w:tplc="041F0003">
      <w:start w:val="1"/>
      <w:numFmt w:val="bullet"/>
      <w:lvlText w:val="o"/>
      <w:lvlJc w:val="left"/>
      <w:pPr>
        <w:tabs>
          <w:tab w:val="num" w:pos="6469"/>
        </w:tabs>
        <w:ind w:left="6469" w:hanging="360"/>
      </w:pPr>
      <w:rPr>
        <w:rFonts w:ascii="Courier New" w:hAnsi="Courier New" w:cs="Courier New" w:hint="default"/>
      </w:rPr>
    </w:lvl>
    <w:lvl w:ilvl="8" w:tplc="041F0005">
      <w:start w:val="1"/>
      <w:numFmt w:val="bullet"/>
      <w:lvlText w:val=""/>
      <w:lvlJc w:val="left"/>
      <w:pPr>
        <w:tabs>
          <w:tab w:val="num" w:pos="7189"/>
        </w:tabs>
        <w:ind w:left="7189" w:hanging="360"/>
      </w:pPr>
      <w:rPr>
        <w:rFonts w:ascii="Wingdings" w:hAnsi="Wingdings" w:cs="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feree">
    <w15:presenceInfo w15:providerId="None" w15:userId="Refe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80"/>
    <w:rsid w:val="00006D77"/>
    <w:rsid w:val="00054ADF"/>
    <w:rsid w:val="00054E9E"/>
    <w:rsid w:val="00064673"/>
    <w:rsid w:val="00081E03"/>
    <w:rsid w:val="0009252D"/>
    <w:rsid w:val="001037BF"/>
    <w:rsid w:val="00150175"/>
    <w:rsid w:val="00175C1F"/>
    <w:rsid w:val="001B154E"/>
    <w:rsid w:val="001B6773"/>
    <w:rsid w:val="001C69E0"/>
    <w:rsid w:val="001D0E2F"/>
    <w:rsid w:val="001D4804"/>
    <w:rsid w:val="001E0E93"/>
    <w:rsid w:val="001E43B2"/>
    <w:rsid w:val="001E7D23"/>
    <w:rsid w:val="001F2C42"/>
    <w:rsid w:val="001F3DB7"/>
    <w:rsid w:val="002152B2"/>
    <w:rsid w:val="00265032"/>
    <w:rsid w:val="00267690"/>
    <w:rsid w:val="002A70B9"/>
    <w:rsid w:val="002D5DCE"/>
    <w:rsid w:val="0033785A"/>
    <w:rsid w:val="00340819"/>
    <w:rsid w:val="00372B61"/>
    <w:rsid w:val="0037784C"/>
    <w:rsid w:val="003832EE"/>
    <w:rsid w:val="00395389"/>
    <w:rsid w:val="003B639D"/>
    <w:rsid w:val="003D12D2"/>
    <w:rsid w:val="00491F04"/>
    <w:rsid w:val="004A7B04"/>
    <w:rsid w:val="004B1909"/>
    <w:rsid w:val="004D51C7"/>
    <w:rsid w:val="004E4DEA"/>
    <w:rsid w:val="004F431E"/>
    <w:rsid w:val="005569CD"/>
    <w:rsid w:val="00576EFD"/>
    <w:rsid w:val="005772C0"/>
    <w:rsid w:val="00583BF9"/>
    <w:rsid w:val="005A2392"/>
    <w:rsid w:val="005C55A3"/>
    <w:rsid w:val="005C613C"/>
    <w:rsid w:val="0061506B"/>
    <w:rsid w:val="00615689"/>
    <w:rsid w:val="006612C6"/>
    <w:rsid w:val="00664EAD"/>
    <w:rsid w:val="006E5721"/>
    <w:rsid w:val="007126FA"/>
    <w:rsid w:val="007210E0"/>
    <w:rsid w:val="00722B0C"/>
    <w:rsid w:val="00740FCD"/>
    <w:rsid w:val="007430EC"/>
    <w:rsid w:val="00753E18"/>
    <w:rsid w:val="007B4440"/>
    <w:rsid w:val="007C533D"/>
    <w:rsid w:val="008517F8"/>
    <w:rsid w:val="008542F9"/>
    <w:rsid w:val="0085758A"/>
    <w:rsid w:val="00862F36"/>
    <w:rsid w:val="008A43D3"/>
    <w:rsid w:val="008A6EF6"/>
    <w:rsid w:val="008E5725"/>
    <w:rsid w:val="00923636"/>
    <w:rsid w:val="00930975"/>
    <w:rsid w:val="009319F2"/>
    <w:rsid w:val="009414C6"/>
    <w:rsid w:val="00994A03"/>
    <w:rsid w:val="009C4C80"/>
    <w:rsid w:val="009F1871"/>
    <w:rsid w:val="00A25786"/>
    <w:rsid w:val="00A80ADC"/>
    <w:rsid w:val="00A85167"/>
    <w:rsid w:val="00A96619"/>
    <w:rsid w:val="00A97C49"/>
    <w:rsid w:val="00AC7C86"/>
    <w:rsid w:val="00AE1DD6"/>
    <w:rsid w:val="00AF4532"/>
    <w:rsid w:val="00B16746"/>
    <w:rsid w:val="00B307E5"/>
    <w:rsid w:val="00B32DE4"/>
    <w:rsid w:val="00B5677F"/>
    <w:rsid w:val="00B6647A"/>
    <w:rsid w:val="00BD0AFF"/>
    <w:rsid w:val="00BE01A9"/>
    <w:rsid w:val="00BF06B1"/>
    <w:rsid w:val="00C72CC3"/>
    <w:rsid w:val="00C743D3"/>
    <w:rsid w:val="00CA515E"/>
    <w:rsid w:val="00CB5301"/>
    <w:rsid w:val="00CC4BDC"/>
    <w:rsid w:val="00D445EC"/>
    <w:rsid w:val="00D457A9"/>
    <w:rsid w:val="00D56AD5"/>
    <w:rsid w:val="00D65A38"/>
    <w:rsid w:val="00D96443"/>
    <w:rsid w:val="00DA6A73"/>
    <w:rsid w:val="00DC08C2"/>
    <w:rsid w:val="00DC24F5"/>
    <w:rsid w:val="00DD201E"/>
    <w:rsid w:val="00DD56D2"/>
    <w:rsid w:val="00DE27F8"/>
    <w:rsid w:val="00E54F5F"/>
    <w:rsid w:val="00E61536"/>
    <w:rsid w:val="00EA59B5"/>
    <w:rsid w:val="00EC4051"/>
    <w:rsid w:val="00EE336C"/>
    <w:rsid w:val="00EE342E"/>
    <w:rsid w:val="00F0384D"/>
    <w:rsid w:val="00F136C0"/>
    <w:rsid w:val="00F30BB9"/>
    <w:rsid w:val="00F40823"/>
    <w:rsid w:val="00F54A1A"/>
    <w:rsid w:val="00F72ED5"/>
    <w:rsid w:val="00F919D4"/>
    <w:rsid w:val="00FF6B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B7F3"/>
  <w15:docId w15:val="{AE2B9CFE-9F33-4609-B143-58A3CB86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C80"/>
    <w:pPr>
      <w:spacing w:after="0" w:line="240" w:lineRule="auto"/>
    </w:pPr>
    <w:rPr>
      <w:rFonts w:ascii="Times New Roman" w:eastAsia="Times New Roman" w:hAnsi="Times New Roman" w:cs="Times New Roman"/>
      <w:sz w:val="24"/>
      <w:szCs w:val="24"/>
      <w:lang w:eastAsia="tr-TR"/>
    </w:rPr>
  </w:style>
  <w:style w:type="paragraph" w:styleId="Heading2">
    <w:name w:val="heading 2"/>
    <w:basedOn w:val="Normal"/>
    <w:next w:val="Normal"/>
    <w:link w:val="Heading2Char"/>
    <w:qFormat/>
    <w:rsid w:val="009C4C80"/>
    <w:pPr>
      <w:keepNext/>
      <w:spacing w:line="480" w:lineRule="auto"/>
      <w:ind w:firstLine="709"/>
      <w:jc w:val="center"/>
      <w:outlineLvl w:val="1"/>
    </w:pPr>
    <w:rPr>
      <w:i/>
      <w:iCs/>
      <w:color w:val="000000"/>
    </w:rPr>
  </w:style>
  <w:style w:type="paragraph" w:styleId="Heading4">
    <w:name w:val="heading 4"/>
    <w:basedOn w:val="Normal"/>
    <w:next w:val="Normal"/>
    <w:link w:val="Heading4Char"/>
    <w:qFormat/>
    <w:rsid w:val="009C4C80"/>
    <w:pPr>
      <w:keepNext/>
      <w:spacing w:line="480" w:lineRule="auto"/>
      <w:ind w:firstLine="709"/>
      <w:jc w:val="center"/>
      <w:outlineLvl w:val="3"/>
    </w:pPr>
    <w:rPr>
      <w:b/>
      <w:bCs/>
      <w:color w:val="000000"/>
    </w:rPr>
  </w:style>
  <w:style w:type="paragraph" w:styleId="Heading5">
    <w:name w:val="heading 5"/>
    <w:basedOn w:val="Normal"/>
    <w:next w:val="Normal"/>
    <w:link w:val="Heading5Char"/>
    <w:uiPriority w:val="9"/>
    <w:semiHidden/>
    <w:unhideWhenUsed/>
    <w:qFormat/>
    <w:rsid w:val="009F187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4C80"/>
    <w:rPr>
      <w:rFonts w:ascii="Times New Roman" w:eastAsia="Times New Roman" w:hAnsi="Times New Roman" w:cs="Times New Roman"/>
      <w:i/>
      <w:iCs/>
      <w:color w:val="000000"/>
      <w:sz w:val="24"/>
      <w:szCs w:val="24"/>
      <w:lang w:eastAsia="tr-TR"/>
    </w:rPr>
  </w:style>
  <w:style w:type="character" w:customStyle="1" w:styleId="Heading4Char">
    <w:name w:val="Heading 4 Char"/>
    <w:basedOn w:val="DefaultParagraphFont"/>
    <w:link w:val="Heading4"/>
    <w:rsid w:val="009C4C80"/>
    <w:rPr>
      <w:rFonts w:ascii="Times New Roman" w:eastAsia="Times New Roman" w:hAnsi="Times New Roman" w:cs="Times New Roman"/>
      <w:b/>
      <w:bCs/>
      <w:color w:val="000000"/>
      <w:sz w:val="24"/>
      <w:szCs w:val="24"/>
      <w:lang w:eastAsia="tr-TR"/>
    </w:rPr>
  </w:style>
  <w:style w:type="paragraph" w:styleId="BalloonText">
    <w:name w:val="Balloon Text"/>
    <w:basedOn w:val="Normal"/>
    <w:link w:val="BalloonTextChar"/>
    <w:uiPriority w:val="99"/>
    <w:semiHidden/>
    <w:unhideWhenUsed/>
    <w:rsid w:val="009C4C80"/>
    <w:rPr>
      <w:rFonts w:ascii="Tahoma" w:hAnsi="Tahoma" w:cs="Tahoma"/>
      <w:sz w:val="16"/>
      <w:szCs w:val="16"/>
    </w:rPr>
  </w:style>
  <w:style w:type="character" w:customStyle="1" w:styleId="BalloonTextChar">
    <w:name w:val="Balloon Text Char"/>
    <w:basedOn w:val="DefaultParagraphFont"/>
    <w:link w:val="BalloonText"/>
    <w:uiPriority w:val="99"/>
    <w:semiHidden/>
    <w:rsid w:val="009C4C80"/>
    <w:rPr>
      <w:rFonts w:ascii="Tahoma" w:eastAsia="Times New Roman" w:hAnsi="Tahoma" w:cs="Tahoma"/>
      <w:sz w:val="16"/>
      <w:szCs w:val="16"/>
      <w:lang w:eastAsia="tr-TR"/>
    </w:rPr>
  </w:style>
  <w:style w:type="character" w:styleId="Hyperlink">
    <w:name w:val="Hyperlink"/>
    <w:basedOn w:val="DefaultParagraphFont"/>
    <w:uiPriority w:val="99"/>
    <w:unhideWhenUsed/>
    <w:rsid w:val="002A70B9"/>
    <w:rPr>
      <w:color w:val="0000FF" w:themeColor="hyperlink"/>
      <w:u w:val="single"/>
    </w:rPr>
  </w:style>
  <w:style w:type="character" w:customStyle="1" w:styleId="Heading5Char">
    <w:name w:val="Heading 5 Char"/>
    <w:basedOn w:val="DefaultParagraphFont"/>
    <w:link w:val="Heading5"/>
    <w:uiPriority w:val="9"/>
    <w:semiHidden/>
    <w:rsid w:val="009F1871"/>
    <w:rPr>
      <w:rFonts w:asciiTheme="majorHAnsi" w:eastAsiaTheme="majorEastAsia" w:hAnsiTheme="majorHAnsi" w:cstheme="majorBidi"/>
      <w:color w:val="243F60" w:themeColor="accent1" w:themeShade="7F"/>
      <w:sz w:val="24"/>
      <w:szCs w:val="24"/>
      <w:lang w:eastAsia="tr-TR"/>
    </w:rPr>
  </w:style>
  <w:style w:type="character" w:styleId="CommentReference">
    <w:name w:val="annotation reference"/>
    <w:basedOn w:val="DefaultParagraphFont"/>
    <w:uiPriority w:val="99"/>
    <w:semiHidden/>
    <w:unhideWhenUsed/>
    <w:rsid w:val="004F431E"/>
    <w:rPr>
      <w:sz w:val="16"/>
      <w:szCs w:val="16"/>
    </w:rPr>
  </w:style>
  <w:style w:type="paragraph" w:styleId="CommentText">
    <w:name w:val="annotation text"/>
    <w:basedOn w:val="Normal"/>
    <w:link w:val="CommentTextChar"/>
    <w:uiPriority w:val="99"/>
    <w:semiHidden/>
    <w:unhideWhenUsed/>
    <w:rsid w:val="004F431E"/>
    <w:rPr>
      <w:sz w:val="20"/>
      <w:szCs w:val="20"/>
    </w:rPr>
  </w:style>
  <w:style w:type="character" w:customStyle="1" w:styleId="CommentTextChar">
    <w:name w:val="Comment Text Char"/>
    <w:basedOn w:val="DefaultParagraphFont"/>
    <w:link w:val="CommentText"/>
    <w:uiPriority w:val="99"/>
    <w:semiHidden/>
    <w:rsid w:val="004F431E"/>
    <w:rPr>
      <w:rFonts w:ascii="Times New Roman" w:eastAsia="Times New Roman" w:hAnsi="Times New Roman" w:cs="Times New Roman"/>
      <w:sz w:val="20"/>
      <w:szCs w:val="20"/>
      <w:lang w:eastAsia="tr-TR"/>
    </w:rPr>
  </w:style>
  <w:style w:type="paragraph" w:styleId="CommentSubject">
    <w:name w:val="annotation subject"/>
    <w:basedOn w:val="CommentText"/>
    <w:next w:val="CommentText"/>
    <w:link w:val="CommentSubjectChar"/>
    <w:uiPriority w:val="99"/>
    <w:semiHidden/>
    <w:unhideWhenUsed/>
    <w:rsid w:val="004F431E"/>
    <w:rPr>
      <w:b/>
      <w:bCs/>
    </w:rPr>
  </w:style>
  <w:style w:type="character" w:customStyle="1" w:styleId="CommentSubjectChar">
    <w:name w:val="Comment Subject Char"/>
    <w:basedOn w:val="CommentTextChar"/>
    <w:link w:val="CommentSubject"/>
    <w:uiPriority w:val="99"/>
    <w:semiHidden/>
    <w:rsid w:val="004F431E"/>
    <w:rPr>
      <w:rFonts w:ascii="Times New Roman" w:eastAsia="Times New Roman" w:hAnsi="Times New Roman" w:cs="Times New Roman"/>
      <w:b/>
      <w:bCs/>
      <w:sz w:val="20"/>
      <w:szCs w:val="20"/>
      <w:lang w:eastAsia="tr-TR"/>
    </w:rPr>
  </w:style>
  <w:style w:type="paragraph" w:styleId="Revision">
    <w:name w:val="Revision"/>
    <w:hidden/>
    <w:uiPriority w:val="99"/>
    <w:semiHidden/>
    <w:rsid w:val="004F431E"/>
    <w:pPr>
      <w:spacing w:after="0"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5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zaferolmez@artvin.edu.tr"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ferolmez@yaho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Sayfa1!$B$1</c:f>
              <c:strCache>
                <c:ptCount val="1"/>
                <c:pt idx="0">
                  <c:v>GP (%)</c:v>
                </c:pt>
              </c:strCache>
            </c:strRef>
          </c:tx>
          <c:invertIfNegative val="0"/>
          <c:cat>
            <c:numRef>
              <c:f>Sayfa1!$A$2:$A$13</c:f>
              <c:numCache>
                <c:formatCode>General</c:formatCode>
                <c:ptCount val="12"/>
                <c:pt idx="0">
                  <c:v>11</c:v>
                </c:pt>
                <c:pt idx="1">
                  <c:v>12</c:v>
                </c:pt>
                <c:pt idx="2">
                  <c:v>13</c:v>
                </c:pt>
                <c:pt idx="3">
                  <c:v>21</c:v>
                </c:pt>
                <c:pt idx="4">
                  <c:v>22</c:v>
                </c:pt>
                <c:pt idx="5">
                  <c:v>23</c:v>
                </c:pt>
                <c:pt idx="6">
                  <c:v>31</c:v>
                </c:pt>
                <c:pt idx="7">
                  <c:v>32</c:v>
                </c:pt>
                <c:pt idx="8">
                  <c:v>33</c:v>
                </c:pt>
                <c:pt idx="9">
                  <c:v>41</c:v>
                </c:pt>
                <c:pt idx="10">
                  <c:v>42</c:v>
                </c:pt>
                <c:pt idx="11">
                  <c:v>43</c:v>
                </c:pt>
              </c:numCache>
            </c:numRef>
          </c:cat>
          <c:val>
            <c:numRef>
              <c:f>Sayfa1!$B$2:$B$13</c:f>
              <c:numCache>
                <c:formatCode>General</c:formatCode>
                <c:ptCount val="12"/>
                <c:pt idx="0">
                  <c:v>31.1</c:v>
                </c:pt>
                <c:pt idx="1">
                  <c:v>21.7</c:v>
                </c:pt>
                <c:pt idx="2">
                  <c:v>18.899999999999999</c:v>
                </c:pt>
                <c:pt idx="3">
                  <c:v>11.7</c:v>
                </c:pt>
                <c:pt idx="4">
                  <c:v>2.8</c:v>
                </c:pt>
                <c:pt idx="5">
                  <c:v>6.7</c:v>
                </c:pt>
                <c:pt idx="6">
                  <c:v>13.9</c:v>
                </c:pt>
                <c:pt idx="7">
                  <c:v>8.3000000000000007</c:v>
                </c:pt>
                <c:pt idx="8">
                  <c:v>8.3000000000000007</c:v>
                </c:pt>
                <c:pt idx="9">
                  <c:v>22.8</c:v>
                </c:pt>
                <c:pt idx="10">
                  <c:v>6.7</c:v>
                </c:pt>
                <c:pt idx="11">
                  <c:v>7.8</c:v>
                </c:pt>
              </c:numCache>
            </c:numRef>
          </c:val>
        </c:ser>
        <c:ser>
          <c:idx val="1"/>
          <c:order val="1"/>
          <c:tx>
            <c:strRef>
              <c:f>Sayfa1!$C$1</c:f>
              <c:strCache>
                <c:ptCount val="1"/>
                <c:pt idx="0">
                  <c:v>GR (Day)</c:v>
                </c:pt>
              </c:strCache>
            </c:strRef>
          </c:tx>
          <c:invertIfNegative val="0"/>
          <c:cat>
            <c:numRef>
              <c:f>Sayfa1!$A$2:$A$13</c:f>
              <c:numCache>
                <c:formatCode>General</c:formatCode>
                <c:ptCount val="12"/>
                <c:pt idx="0">
                  <c:v>11</c:v>
                </c:pt>
                <c:pt idx="1">
                  <c:v>12</c:v>
                </c:pt>
                <c:pt idx="2">
                  <c:v>13</c:v>
                </c:pt>
                <c:pt idx="3">
                  <c:v>21</c:v>
                </c:pt>
                <c:pt idx="4">
                  <c:v>22</c:v>
                </c:pt>
                <c:pt idx="5">
                  <c:v>23</c:v>
                </c:pt>
                <c:pt idx="6">
                  <c:v>31</c:v>
                </c:pt>
                <c:pt idx="7">
                  <c:v>32</c:v>
                </c:pt>
                <c:pt idx="8">
                  <c:v>33</c:v>
                </c:pt>
                <c:pt idx="9">
                  <c:v>41</c:v>
                </c:pt>
                <c:pt idx="10">
                  <c:v>42</c:v>
                </c:pt>
                <c:pt idx="11">
                  <c:v>43</c:v>
                </c:pt>
              </c:numCache>
            </c:numRef>
          </c:cat>
          <c:val>
            <c:numRef>
              <c:f>Sayfa1!$C$2:$C$13</c:f>
              <c:numCache>
                <c:formatCode>General</c:formatCode>
                <c:ptCount val="12"/>
                <c:pt idx="0">
                  <c:v>9</c:v>
                </c:pt>
                <c:pt idx="1">
                  <c:v>13</c:v>
                </c:pt>
                <c:pt idx="2">
                  <c:v>12</c:v>
                </c:pt>
                <c:pt idx="3">
                  <c:v>12</c:v>
                </c:pt>
                <c:pt idx="4">
                  <c:v>9</c:v>
                </c:pt>
                <c:pt idx="5">
                  <c:v>11</c:v>
                </c:pt>
                <c:pt idx="6">
                  <c:v>14</c:v>
                </c:pt>
                <c:pt idx="7">
                  <c:v>18</c:v>
                </c:pt>
                <c:pt idx="8">
                  <c:v>15</c:v>
                </c:pt>
                <c:pt idx="9">
                  <c:v>14</c:v>
                </c:pt>
                <c:pt idx="10">
                  <c:v>13</c:v>
                </c:pt>
                <c:pt idx="11">
                  <c:v>10</c:v>
                </c:pt>
              </c:numCache>
            </c:numRef>
          </c:val>
        </c:ser>
        <c:dLbls>
          <c:showLegendKey val="0"/>
          <c:showVal val="0"/>
          <c:showCatName val="0"/>
          <c:showSerName val="0"/>
          <c:showPercent val="0"/>
          <c:showBubbleSize val="0"/>
        </c:dLbls>
        <c:gapWidth val="150"/>
        <c:axId val="273216184"/>
        <c:axId val="273216576"/>
      </c:barChart>
      <c:catAx>
        <c:axId val="273216184"/>
        <c:scaling>
          <c:orientation val="minMax"/>
        </c:scaling>
        <c:delete val="0"/>
        <c:axPos val="b"/>
        <c:title>
          <c:tx>
            <c:rich>
              <a:bodyPr/>
              <a:lstStyle/>
              <a:p>
                <a:pPr>
                  <a:defRPr/>
                </a:pPr>
                <a:r>
                  <a:rPr lang="tr-TR"/>
                  <a:t>Treatments</a:t>
                </a:r>
              </a:p>
            </c:rich>
          </c:tx>
          <c:layout>
            <c:manualLayout>
              <c:xMode val="edge"/>
              <c:yMode val="edge"/>
              <c:x val="0.69962525517643614"/>
              <c:y val="0.90280527434070745"/>
            </c:manualLayout>
          </c:layout>
          <c:overlay val="0"/>
        </c:title>
        <c:numFmt formatCode="General" sourceLinked="1"/>
        <c:majorTickMark val="none"/>
        <c:minorTickMark val="none"/>
        <c:tickLblPos val="nextTo"/>
        <c:crossAx val="273216576"/>
        <c:crosses val="autoZero"/>
        <c:auto val="1"/>
        <c:lblAlgn val="ctr"/>
        <c:lblOffset val="100"/>
        <c:noMultiLvlLbl val="0"/>
      </c:catAx>
      <c:valAx>
        <c:axId val="273216576"/>
        <c:scaling>
          <c:orientation val="minMax"/>
        </c:scaling>
        <c:delete val="0"/>
        <c:axPos val="l"/>
        <c:majorGridlines/>
        <c:title>
          <c:tx>
            <c:rich>
              <a:bodyPr rot="-5400000" vert="horz"/>
              <a:lstStyle/>
              <a:p>
                <a:pPr>
                  <a:defRPr/>
                </a:pPr>
                <a:r>
                  <a:rPr lang="tr-TR"/>
                  <a:t>Germination Percenage</a:t>
                </a:r>
                <a:r>
                  <a:rPr lang="tr-TR" baseline="0"/>
                  <a:t> (%)</a:t>
                </a:r>
              </a:p>
              <a:p>
                <a:pPr>
                  <a:defRPr/>
                </a:pPr>
                <a:r>
                  <a:rPr lang="tr-TR" baseline="0"/>
                  <a:t>Germination Rate (Day)</a:t>
                </a:r>
                <a:endParaRPr lang="tr-TR"/>
              </a:p>
            </c:rich>
          </c:tx>
          <c:layout>
            <c:manualLayout>
              <c:xMode val="edge"/>
              <c:yMode val="edge"/>
              <c:x val="2.0833333333333332E-2"/>
              <c:y val="5.3751406074240719E-2"/>
            </c:manualLayout>
          </c:layout>
          <c:overlay val="0"/>
        </c:title>
        <c:numFmt formatCode="General" sourceLinked="1"/>
        <c:majorTickMark val="none"/>
        <c:minorTickMark val="none"/>
        <c:tickLblPos val="nextTo"/>
        <c:crossAx val="2732161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752F6-5C0E-4713-BD6F-F81D24E6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2595</Words>
  <Characters>14794</Characters>
  <Application>Microsoft Office Word</Application>
  <DocSecurity>0</DocSecurity>
  <Lines>123</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fahrettin tilki</dc:creator>
  <cp:lastModifiedBy>Referee</cp:lastModifiedBy>
  <cp:revision>2</cp:revision>
  <cp:lastPrinted>2013-08-21T12:57:00Z</cp:lastPrinted>
  <dcterms:created xsi:type="dcterms:W3CDTF">2013-08-29T18:23:00Z</dcterms:created>
  <dcterms:modified xsi:type="dcterms:W3CDTF">2013-08-29T18:23:00Z</dcterms:modified>
</cp:coreProperties>
</file>